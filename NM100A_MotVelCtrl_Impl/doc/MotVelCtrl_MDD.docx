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F6BFC9A0F2A4470586541D09ACA6F3C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5E61CD" w:rsidRPr="00B37B03" w:rsidRDefault="00A16FA4" w:rsidP="007E0373">
      <w:pPr>
        <w:tabs>
          <w:tab w:val="left" w:pos="4320"/>
          <w:tab w:val="left" w:pos="8640"/>
        </w:tabs>
        <w:spacing w:before="120" w:after="360"/>
        <w:jc w:val="center"/>
        <w:rPr>
          <w:rFonts w:cs="Calibri"/>
          <w:b/>
          <w:sz w:val="48"/>
          <w:szCs w:val="48"/>
        </w:rPr>
      </w:pPr>
      <w:proofErr w:type="spellStart"/>
      <w:r w:rsidRPr="00B37B03">
        <w:rPr>
          <w:rFonts w:cs="Calibri"/>
          <w:b/>
          <w:sz w:val="48"/>
          <w:szCs w:val="48"/>
        </w:rPr>
        <w:t>MotVelCtrl</w:t>
      </w:r>
      <w:proofErr w:type="spellEnd"/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ins w:id="0" w:author="Nexteer Employee" w:date="2016-05-04T09:00:00Z">
        <w:r w:rsidR="00955E55">
          <w:rPr>
            <w:b/>
            <w:sz w:val="36"/>
          </w:rPr>
          <w:t>May 4, 2016</w:t>
        </w:r>
      </w:ins>
      <w:del w:id="1" w:author="Nexteer Employee" w:date="2016-05-04T09:00:00Z">
        <w:r w:rsidR="00E72614" w:rsidDel="00955E55">
          <w:rPr>
            <w:b/>
            <w:sz w:val="36"/>
          </w:rPr>
          <w:delText>Feb</w:delText>
        </w:r>
        <w:r w:rsidR="00401A9E" w:rsidDel="00955E55">
          <w:rPr>
            <w:b/>
            <w:sz w:val="36"/>
          </w:rPr>
          <w:delText xml:space="preserve"> </w:delText>
        </w:r>
        <w:r w:rsidR="00B37B03" w:rsidDel="00955E55">
          <w:rPr>
            <w:b/>
            <w:sz w:val="36"/>
          </w:rPr>
          <w:delText>17</w:delText>
        </w:r>
        <w:r w:rsidR="00401A9E" w:rsidDel="00955E55">
          <w:rPr>
            <w:b/>
            <w:sz w:val="36"/>
          </w:rPr>
          <w:delText>, 201</w:delText>
        </w:r>
        <w:r w:rsidR="00E72614" w:rsidDel="00955E55">
          <w:rPr>
            <w:b/>
            <w:sz w:val="36"/>
          </w:rPr>
          <w:delText>6</w:delText>
        </w:r>
      </w:del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del w:id="2" w:author="Nexteer Employee" w:date="2016-05-04T09:00:00Z">
        <w:r w:rsidDel="00955E55">
          <w:rPr>
            <w:b/>
            <w:sz w:val="24"/>
          </w:rPr>
          <w:fldChar w:fldCharType="begin"/>
        </w:r>
        <w:r w:rsidDel="00955E55">
          <w:rPr>
            <w:b/>
            <w:sz w:val="24"/>
          </w:rPr>
          <w:delInstrText xml:space="preserve"> DOCPROPERTY  "Prepared by Group"  \* MERGEFORMAT </w:delInstrText>
        </w:r>
        <w:r w:rsidDel="00955E55">
          <w:rPr>
            <w:b/>
            <w:sz w:val="24"/>
          </w:rPr>
          <w:fldChar w:fldCharType="separate"/>
        </w:r>
        <w:r w:rsidR="00401A9E" w:rsidDel="00955E55">
          <w:rPr>
            <w:b/>
            <w:sz w:val="24"/>
          </w:rPr>
          <w:delText>Sankardu Varadapureddi</w:delText>
        </w:r>
        <w:r w:rsidDel="00955E55">
          <w:rPr>
            <w:b/>
            <w:sz w:val="24"/>
          </w:rPr>
          <w:fldChar w:fldCharType="end"/>
        </w:r>
      </w:del>
      <w:ins w:id="3" w:author="Nexteer Employee" w:date="2016-05-04T09:00:00Z">
        <w:r w:rsidR="00955E55">
          <w:rPr>
            <w:b/>
            <w:sz w:val="24"/>
          </w:rPr>
          <w:t>Nick Saxton</w:t>
        </w:r>
      </w:ins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401A9E" w:rsidRPr="00AA38E8" w:rsidTr="00401A9E">
        <w:tc>
          <w:tcPr>
            <w:tcW w:w="252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bookmarkStart w:id="4" w:name="_Toc348792978"/>
            <w:bookmarkStart w:id="5" w:name="_Toc348793074"/>
            <w:bookmarkStart w:id="6" w:name="_Toc348793965"/>
            <w:bookmarkStart w:id="7" w:name="_Toc349459173"/>
            <w:bookmarkStart w:id="8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401A9E" w:rsidRPr="00AA38E8" w:rsidTr="00401A9E">
        <w:tc>
          <w:tcPr>
            <w:tcW w:w="252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Sankardu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Varadapureddi</w:t>
            </w:r>
            <w:proofErr w:type="spellEnd"/>
          </w:p>
        </w:tc>
        <w:tc>
          <w:tcPr>
            <w:tcW w:w="135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440" w:type="dxa"/>
          </w:tcPr>
          <w:p w:rsidR="00401A9E" w:rsidRPr="00AA38E8" w:rsidRDefault="00B37B03" w:rsidP="00E72614">
            <w:pPr>
              <w:rPr>
                <w:rFonts w:cs="Calibri"/>
              </w:rPr>
            </w:pPr>
            <w:r>
              <w:rPr>
                <w:rFonts w:cs="Calibri"/>
              </w:rPr>
              <w:t>17</w:t>
            </w:r>
            <w:r w:rsidR="00401A9E">
              <w:rPr>
                <w:rFonts w:cs="Calibri"/>
              </w:rPr>
              <w:t>-</w:t>
            </w:r>
            <w:r w:rsidR="00E72614">
              <w:rPr>
                <w:rFonts w:cs="Calibri"/>
              </w:rPr>
              <w:t>Feb</w:t>
            </w:r>
            <w:r w:rsidR="00401A9E">
              <w:rPr>
                <w:rFonts w:cs="Calibri"/>
              </w:rPr>
              <w:t>-201</w:t>
            </w:r>
            <w:r w:rsidR="00E72614">
              <w:rPr>
                <w:rFonts w:cs="Calibri"/>
              </w:rPr>
              <w:t>6</w:t>
            </w:r>
          </w:p>
        </w:tc>
      </w:tr>
      <w:tr w:rsidR="000C4A79" w:rsidRPr="00AA38E8" w:rsidTr="00401A9E">
        <w:trPr>
          <w:ins w:id="9" w:author="Nexteer Employee" w:date="2016-05-04T09:01:00Z"/>
        </w:trPr>
        <w:tc>
          <w:tcPr>
            <w:tcW w:w="2520" w:type="dxa"/>
          </w:tcPr>
          <w:p w:rsidR="000C4A79" w:rsidRDefault="000C4A79" w:rsidP="00D229A6">
            <w:pPr>
              <w:rPr>
                <w:ins w:id="10" w:author="Nexteer Employee" w:date="2016-05-04T09:01:00Z"/>
                <w:rFonts w:cs="Calibri"/>
              </w:rPr>
            </w:pPr>
            <w:ins w:id="11" w:author="Nexteer Employee" w:date="2016-05-04T09:01:00Z">
              <w:r>
                <w:rPr>
                  <w:rFonts w:cs="Calibri"/>
                </w:rPr>
                <w:t>Input name change</w:t>
              </w:r>
            </w:ins>
          </w:p>
        </w:tc>
        <w:tc>
          <w:tcPr>
            <w:tcW w:w="2160" w:type="dxa"/>
          </w:tcPr>
          <w:p w:rsidR="000C4A79" w:rsidRDefault="000C4A79" w:rsidP="00D229A6">
            <w:pPr>
              <w:rPr>
                <w:ins w:id="12" w:author="Nexteer Employee" w:date="2016-05-04T09:01:00Z"/>
                <w:rFonts w:cs="Calibri"/>
              </w:rPr>
            </w:pPr>
            <w:ins w:id="13" w:author="Nexteer Employee" w:date="2016-05-04T09:01:00Z">
              <w:r>
                <w:rPr>
                  <w:rFonts w:cs="Calibri"/>
                </w:rPr>
                <w:t>Nick Saxton</w:t>
              </w:r>
            </w:ins>
          </w:p>
        </w:tc>
        <w:tc>
          <w:tcPr>
            <w:tcW w:w="1350" w:type="dxa"/>
          </w:tcPr>
          <w:p w:rsidR="000C4A79" w:rsidRDefault="000C4A79" w:rsidP="00D229A6">
            <w:pPr>
              <w:rPr>
                <w:ins w:id="14" w:author="Nexteer Employee" w:date="2016-05-04T09:01:00Z"/>
                <w:rFonts w:cs="Calibri"/>
              </w:rPr>
            </w:pPr>
            <w:ins w:id="15" w:author="Nexteer Employee" w:date="2016-05-04T09:01:00Z">
              <w:r>
                <w:rPr>
                  <w:rFonts w:cs="Calibri"/>
                </w:rPr>
                <w:t>2</w:t>
              </w:r>
            </w:ins>
          </w:p>
        </w:tc>
        <w:tc>
          <w:tcPr>
            <w:tcW w:w="1440" w:type="dxa"/>
          </w:tcPr>
          <w:p w:rsidR="000C4A79" w:rsidRDefault="000C4A79" w:rsidP="00E72614">
            <w:pPr>
              <w:rPr>
                <w:ins w:id="16" w:author="Nexteer Employee" w:date="2016-05-04T09:01:00Z"/>
                <w:rFonts w:cs="Calibri"/>
              </w:rPr>
            </w:pPr>
            <w:ins w:id="17" w:author="Nexteer Employee" w:date="2016-05-04T09:01:00Z">
              <w:r>
                <w:rPr>
                  <w:rFonts w:cs="Calibri"/>
                </w:rPr>
                <w:t>04-May-2016</w:t>
              </w:r>
            </w:ins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B42ED9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B42ED9" w:rsidRDefault="00B234ED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471008" w:history="1">
        <w:r w:rsidR="00B42ED9" w:rsidRPr="00F0217E">
          <w:rPr>
            <w:rStyle w:val="Hyperlink"/>
          </w:rPr>
          <w:t>1</w:t>
        </w:r>
        <w:r w:rsidR="00B42ED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42ED9" w:rsidRPr="00F0217E">
          <w:rPr>
            <w:rStyle w:val="Hyperlink"/>
          </w:rPr>
          <w:t>Introduction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_Toc443471008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5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09" w:history="1">
        <w:r w:rsidR="00B42ED9" w:rsidRPr="00F0217E">
          <w:rPr>
            <w:rStyle w:val="Hyperlink"/>
          </w:rPr>
          <w:t>1.1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</w:rPr>
          <w:t>Purpose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_Toc443471009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5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10" w:history="1">
        <w:r w:rsidR="00B42ED9" w:rsidRPr="00F0217E">
          <w:rPr>
            <w:rStyle w:val="Hyperlink"/>
          </w:rPr>
          <w:t>1.2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</w:rPr>
          <w:t>Scope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_Toc443471010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5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471011" w:history="1">
        <w:r w:rsidR="00B42ED9" w:rsidRPr="00F0217E">
          <w:rPr>
            <w:rStyle w:val="Hyperlink"/>
          </w:rPr>
          <w:t>2</w:t>
        </w:r>
        <w:r w:rsidR="00B42ED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42ED9" w:rsidRPr="00F0217E">
          <w:rPr>
            <w:rStyle w:val="Hyperlink"/>
          </w:rPr>
          <w:t>MotVelCtrl High-Level Description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_Toc443471011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6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471012" w:history="1">
        <w:r w:rsidR="00B42ED9" w:rsidRPr="00F0217E">
          <w:rPr>
            <w:rStyle w:val="Hyperlink"/>
            <w:rFonts w:ascii="Calibri" w:hAnsi="Calibri" w:cs="Calibri"/>
          </w:rPr>
          <w:t>3</w:t>
        </w:r>
        <w:r w:rsidR="00B42ED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42ED9" w:rsidRPr="00F0217E">
          <w:rPr>
            <w:rStyle w:val="Hyperlink"/>
            <w:rFonts w:ascii="Calibri" w:hAnsi="Calibri" w:cs="Calibri"/>
          </w:rPr>
          <w:t>Design details of software module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_Toc443471012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7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13" w:history="1">
        <w:r w:rsidR="00B42ED9" w:rsidRPr="00F0217E">
          <w:rPr>
            <w:rStyle w:val="Hyperlink"/>
          </w:rPr>
          <w:t>3.1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</w:rPr>
          <w:t>Graphical representation of MotVelCtrl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_Toc443471013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7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14" w:history="1">
        <w:r w:rsidR="00B42ED9" w:rsidRPr="00F0217E">
          <w:rPr>
            <w:rStyle w:val="Hyperlink"/>
            <w:rFonts w:cs="Calibri"/>
          </w:rPr>
          <w:t>3.2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Data Flow Diagram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_Toc443471014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7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471015" w:history="1">
        <w:r w:rsidR="00B42ED9" w:rsidRPr="00F0217E">
          <w:rPr>
            <w:rStyle w:val="Hyperlink"/>
            <w:rFonts w:cs="Calibri"/>
          </w:rPr>
          <w:t>3.2.1</w:t>
        </w:r>
        <w:r w:rsidR="00B42ED9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B42ED9" w:rsidRPr="00F0217E">
          <w:rPr>
            <w:rStyle w:val="Hyperlink"/>
          </w:rPr>
          <w:t xml:space="preserve">Component </w:t>
        </w:r>
        <w:r w:rsidR="00B42ED9" w:rsidRPr="00F0217E">
          <w:rPr>
            <w:rStyle w:val="Hyperlink"/>
            <w:rFonts w:cs="Calibri"/>
          </w:rPr>
          <w:t>level DFD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_Toc443471015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7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471016" w:history="1">
        <w:r w:rsidR="00B42ED9" w:rsidRPr="00F0217E">
          <w:rPr>
            <w:rStyle w:val="Hyperlink"/>
            <w:rFonts w:cs="Calibri"/>
          </w:rPr>
          <w:t>3.2.2</w:t>
        </w:r>
        <w:r w:rsidR="00B42ED9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B42ED9" w:rsidRPr="00F0217E">
          <w:rPr>
            <w:rStyle w:val="Hyperlink"/>
          </w:rPr>
          <w:t xml:space="preserve">Function </w:t>
        </w:r>
        <w:r w:rsidR="00B42ED9" w:rsidRPr="00F0217E">
          <w:rPr>
            <w:rStyle w:val="Hyperlink"/>
            <w:rFonts w:cs="Calibri"/>
          </w:rPr>
          <w:t>level DFD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_Toc443471016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7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471017" w:history="1">
        <w:r w:rsidR="00B42ED9" w:rsidRPr="00F0217E">
          <w:rPr>
            <w:rStyle w:val="Hyperlink"/>
            <w:rFonts w:ascii="Calibri" w:hAnsi="Calibri" w:cs="Calibri"/>
          </w:rPr>
          <w:t>4</w:t>
        </w:r>
        <w:r w:rsidR="00B42ED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42ED9" w:rsidRPr="00F0217E">
          <w:rPr>
            <w:rStyle w:val="Hyperlink"/>
            <w:rFonts w:ascii="Calibri" w:hAnsi="Calibri" w:cs="Calibri"/>
          </w:rPr>
          <w:t>Constant Data Dictionary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_Toc443471017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8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18" w:history="1">
        <w:r w:rsidR="00B42ED9" w:rsidRPr="00F0217E">
          <w:rPr>
            <w:rStyle w:val="Hyperlink"/>
          </w:rPr>
          <w:t>4.1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</w:rPr>
          <w:t>Program (fixed) Constants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_Toc443471018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8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471019" w:history="1">
        <w:r w:rsidR="00B42ED9" w:rsidRPr="00F0217E">
          <w:rPr>
            <w:rStyle w:val="Hyperlink"/>
          </w:rPr>
          <w:t>4.1.1</w:t>
        </w:r>
        <w:r w:rsidR="00B42ED9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B42ED9" w:rsidRPr="00F0217E">
          <w:rPr>
            <w:rStyle w:val="Hyperlink"/>
          </w:rPr>
          <w:t>Embedded Constants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_Toc443471019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8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471020" w:history="1">
        <w:r w:rsidR="00B42ED9" w:rsidRPr="00F0217E">
          <w:rPr>
            <w:rStyle w:val="Hyperlink"/>
            <w:rFonts w:ascii="Calibri" w:hAnsi="Calibri" w:cs="Calibri"/>
          </w:rPr>
          <w:t>5</w:t>
        </w:r>
        <w:r w:rsidR="00B42ED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42ED9" w:rsidRPr="00F0217E">
          <w:rPr>
            <w:rStyle w:val="Hyperlink"/>
            <w:rFonts w:ascii="Calibri" w:hAnsi="Calibri" w:cs="Calibri"/>
          </w:rPr>
          <w:t>Software Component Implementation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_Toc443471020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9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21" w:history="1">
        <w:r w:rsidR="00B42ED9" w:rsidRPr="00F0217E">
          <w:rPr>
            <w:rStyle w:val="Hyperlink"/>
          </w:rPr>
          <w:t>5.1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</w:rPr>
          <w:t>Sub-Module Functions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_Toc443471021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9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22" w:history="1">
        <w:r w:rsidR="00B42ED9" w:rsidRPr="00F0217E">
          <w:rPr>
            <w:rStyle w:val="Hyperlink"/>
            <w:rFonts w:cs="Calibri"/>
          </w:rPr>
          <w:t>5.1.1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Init: MotVelCtrlInit1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_Toc443471022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9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23" w:history="1">
        <w:r w:rsidR="00B42ED9" w:rsidRPr="00F0217E">
          <w:rPr>
            <w:rStyle w:val="Hyperlink"/>
            <w:rFonts w:cs="Calibri"/>
          </w:rPr>
          <w:t>5.1.1.1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Design Rationale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_Toc443471023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9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24" w:history="1">
        <w:r w:rsidR="00B42ED9" w:rsidRPr="00F0217E">
          <w:rPr>
            <w:rStyle w:val="Hyperlink"/>
            <w:rFonts w:cs="Calibri"/>
          </w:rPr>
          <w:t>5.1.1.2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Module Outputs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_Toc443471024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9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25" w:history="1">
        <w:r w:rsidR="00B42ED9" w:rsidRPr="00F0217E">
          <w:rPr>
            <w:rStyle w:val="Hyperlink"/>
            <w:rFonts w:cs="Calibri"/>
          </w:rPr>
          <w:t>5.1.2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Per: MotVelCtrlPer1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_Toc443471025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9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26" w:history="1">
        <w:r w:rsidR="00B42ED9" w:rsidRPr="00F0217E">
          <w:rPr>
            <w:rStyle w:val="Hyperlink"/>
            <w:rFonts w:cs="Calibri"/>
          </w:rPr>
          <w:t>5.1.2.1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Design Rationale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_Toc443471026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9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27" w:history="1">
        <w:r w:rsidR="00B42ED9" w:rsidRPr="00F0217E">
          <w:rPr>
            <w:rStyle w:val="Hyperlink"/>
            <w:rFonts w:cs="Calibri"/>
          </w:rPr>
          <w:t>5.1.2.2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Store Module Inputs to Local copies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_Toc443471027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9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28" w:history="1">
        <w:r w:rsidR="00B42ED9" w:rsidRPr="00F0217E">
          <w:rPr>
            <w:rStyle w:val="Hyperlink"/>
            <w:rFonts w:cs="Calibri"/>
          </w:rPr>
          <w:t>5.1.2.3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(Processing of function)………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_Toc443471028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9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29" w:history="1">
        <w:r w:rsidR="00B42ED9" w:rsidRPr="00F0217E">
          <w:rPr>
            <w:rStyle w:val="Hyperlink"/>
            <w:rFonts w:cs="Calibri"/>
          </w:rPr>
          <w:t>5.1.2.4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Store Local copy of outputs into Module Outputs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_Toc443471029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9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30" w:history="1">
        <w:r w:rsidR="00B42ED9" w:rsidRPr="00F0217E">
          <w:rPr>
            <w:rStyle w:val="Hyperlink"/>
          </w:rPr>
          <w:t>5.2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</w:rPr>
          <w:t>Server Runables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_Toc443471030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9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31" w:history="1">
        <w:r w:rsidR="00B42ED9" w:rsidRPr="00F0217E">
          <w:rPr>
            <w:rStyle w:val="Hyperlink"/>
            <w:rFonts w:cs="Calibri"/>
          </w:rPr>
          <w:t>5.2.1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GetCtrlPrm_Oper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_Toc443471031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9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32" w:history="1">
        <w:r w:rsidR="00B42ED9" w:rsidRPr="00F0217E">
          <w:rPr>
            <w:rStyle w:val="Hyperlink"/>
            <w:rFonts w:cs="Calibri"/>
          </w:rPr>
          <w:t>5.2.1.1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Design Rationale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_Toc443471032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9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33" w:history="1">
        <w:r w:rsidR="00B42ED9" w:rsidRPr="00F0217E">
          <w:rPr>
            <w:rStyle w:val="Hyperlink"/>
            <w:rFonts w:cs="Calibri"/>
          </w:rPr>
          <w:t>5.2.1.2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(Processing of function)………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_Toc443471033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9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34" w:history="1">
        <w:r w:rsidR="00B42ED9" w:rsidRPr="00F0217E">
          <w:rPr>
            <w:rStyle w:val="Hyperlink"/>
            <w:rFonts w:cs="Calibri"/>
          </w:rPr>
          <w:t>5.2.2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SetCtrlPrm_Oper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_Toc443471034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9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35" w:history="1">
        <w:r w:rsidR="00B42ED9" w:rsidRPr="00F0217E">
          <w:rPr>
            <w:rStyle w:val="Hyperlink"/>
            <w:rFonts w:cs="Calibri"/>
          </w:rPr>
          <w:t>5.2.2.1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Design Rationale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_Toc443471035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9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36" w:history="1">
        <w:r w:rsidR="00B42ED9" w:rsidRPr="00F0217E">
          <w:rPr>
            <w:rStyle w:val="Hyperlink"/>
            <w:rFonts w:cs="Calibri"/>
          </w:rPr>
          <w:t>5.2.2.2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(Processing of function)………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_Toc443471036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9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37" w:history="1">
        <w:r w:rsidR="00B42ED9" w:rsidRPr="00F0217E">
          <w:rPr>
            <w:rStyle w:val="Hyperlink"/>
            <w:rFonts w:cs="Calibri"/>
          </w:rPr>
          <w:t>5.2.3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StopCtrl_Oper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_Toc443471037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10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38" w:history="1">
        <w:r w:rsidR="00B42ED9" w:rsidRPr="00F0217E">
          <w:rPr>
            <w:rStyle w:val="Hyperlink"/>
            <w:rFonts w:cs="Calibri"/>
          </w:rPr>
          <w:t>5.2.3.1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Design Rationale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_Toc443471038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10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39" w:history="1">
        <w:r w:rsidR="00B42ED9" w:rsidRPr="00F0217E">
          <w:rPr>
            <w:rStyle w:val="Hyperlink"/>
            <w:rFonts w:cs="Calibri"/>
          </w:rPr>
          <w:t>5.2.3.2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(Processing of function)………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_Toc443471039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10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40" w:history="1">
        <w:r w:rsidR="00B42ED9" w:rsidRPr="00F0217E">
          <w:rPr>
            <w:rStyle w:val="Hyperlink"/>
            <w:rFonts w:cs="Calibri"/>
          </w:rPr>
          <w:t>5.2.4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StrtCtrl_Oper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_Toc443471040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10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41" w:history="1">
        <w:r w:rsidR="00B42ED9" w:rsidRPr="00F0217E">
          <w:rPr>
            <w:rStyle w:val="Hyperlink"/>
            <w:rFonts w:cs="Calibri"/>
          </w:rPr>
          <w:t>5.2.4.1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Design Rationale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_Toc443471041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10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42" w:history="1">
        <w:r w:rsidR="00B42ED9" w:rsidRPr="00F0217E">
          <w:rPr>
            <w:rStyle w:val="Hyperlink"/>
            <w:rFonts w:cs="Calibri"/>
          </w:rPr>
          <w:t>5.2.4.2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(Processing of function)………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_Toc443471042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10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43" w:history="1">
        <w:r w:rsidR="00B42ED9" w:rsidRPr="00F0217E">
          <w:rPr>
            <w:rStyle w:val="Hyperlink"/>
            <w:rFonts w:cs="Calibri"/>
          </w:rPr>
          <w:t>5.3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Interrupt Functions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_Toc443471043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10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44" w:history="1">
        <w:r w:rsidR="00B42ED9" w:rsidRPr="00F0217E">
          <w:rPr>
            <w:rStyle w:val="Hyperlink"/>
            <w:rFonts w:cs="Calibri"/>
          </w:rPr>
          <w:t>5.4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Module Internal (Local) Functions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_Toc443471044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10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45" w:history="1">
        <w:r w:rsidR="00B42ED9" w:rsidRPr="00F0217E">
          <w:rPr>
            <w:rStyle w:val="Hyperlink"/>
            <w:rFonts w:cs="Calibri"/>
          </w:rPr>
          <w:t>5.4.1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Local Function #1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_Toc443471045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10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46" w:history="1">
        <w:r w:rsidR="00B42ED9" w:rsidRPr="00F0217E">
          <w:rPr>
            <w:rStyle w:val="Hyperlink"/>
            <w:rFonts w:cs="Calibri"/>
          </w:rPr>
          <w:t>5.4.1.1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Description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_Toc443471046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10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71047" w:history="1">
        <w:r w:rsidR="00B42ED9" w:rsidRPr="00F0217E">
          <w:rPr>
            <w:rStyle w:val="Hyperlink"/>
            <w:rFonts w:cs="Calibri"/>
          </w:rPr>
          <w:t>5.5</w:t>
        </w:r>
        <w:r w:rsidR="00B42ED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42ED9" w:rsidRPr="00F0217E">
          <w:rPr>
            <w:rStyle w:val="Hyperlink"/>
            <w:rFonts w:cs="Calibri"/>
          </w:rPr>
          <w:t>GLOBAL Function/Macro Definitions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_Toc443471047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11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471048" w:history="1">
        <w:r w:rsidR="00B42ED9" w:rsidRPr="00F0217E">
          <w:rPr>
            <w:rStyle w:val="Hyperlink"/>
            <w:rFonts w:ascii="Calibri" w:hAnsi="Calibri" w:cs="Calibri"/>
          </w:rPr>
          <w:t>6</w:t>
        </w:r>
        <w:r w:rsidR="00B42ED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42ED9" w:rsidRPr="00F0217E">
          <w:rPr>
            <w:rStyle w:val="Hyperlink"/>
            <w:rFonts w:ascii="Calibri" w:hAnsi="Calibri"/>
          </w:rPr>
          <w:t>Known</w:t>
        </w:r>
        <w:r w:rsidR="00B42ED9" w:rsidRPr="00F0217E">
          <w:rPr>
            <w:rStyle w:val="Hyperlink"/>
            <w:rFonts w:ascii="Calibri" w:hAnsi="Calibri" w:cs="Calibri"/>
          </w:rPr>
          <w:t xml:space="preserve"> Limitations with Design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_Toc443471048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12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471049" w:history="1">
        <w:r w:rsidR="00B42ED9" w:rsidRPr="00F0217E">
          <w:rPr>
            <w:rStyle w:val="Hyperlink"/>
            <w:rFonts w:ascii="Calibri" w:hAnsi="Calibri" w:cs="Calibri"/>
          </w:rPr>
          <w:t>7</w:t>
        </w:r>
        <w:r w:rsidR="00B42ED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42ED9" w:rsidRPr="00F0217E">
          <w:rPr>
            <w:rStyle w:val="Hyperlink"/>
            <w:rFonts w:ascii="Calibri" w:hAnsi="Calibri" w:cs="Calibri"/>
          </w:rPr>
          <w:t>UNIT TEST CONSIDERATION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_Toc443471049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13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471050" w:history="1">
        <w:r w:rsidR="00B42ED9" w:rsidRPr="00F0217E">
          <w:rPr>
            <w:rStyle w:val="Hyperlink"/>
          </w:rPr>
          <w:t>Appendix A</w:t>
        </w:r>
        <w:r w:rsidR="00B42ED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42ED9" w:rsidRPr="00F0217E">
          <w:rPr>
            <w:rStyle w:val="Hyperlink"/>
          </w:rPr>
          <w:t>Abbreviations and Acronyms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_Toc443471050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14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471051" w:history="1">
        <w:r w:rsidR="00B42ED9" w:rsidRPr="00F0217E">
          <w:rPr>
            <w:rStyle w:val="Hyperlink"/>
          </w:rPr>
          <w:t>Appendix B</w:t>
        </w:r>
        <w:r w:rsidR="00B42ED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42ED9" w:rsidRPr="00F0217E">
          <w:rPr>
            <w:rStyle w:val="Hyperlink"/>
          </w:rPr>
          <w:t>Glossary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_Toc443471051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15</w:t>
        </w:r>
        <w:r w:rsidR="00B42ED9">
          <w:rPr>
            <w:webHidden/>
          </w:rPr>
          <w:fldChar w:fldCharType="end"/>
        </w:r>
      </w:hyperlink>
    </w:p>
    <w:p w:rsidR="00B42ED9" w:rsidRDefault="00B234ED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471052" w:history="1">
        <w:r w:rsidR="00B42ED9" w:rsidRPr="00F0217E">
          <w:rPr>
            <w:rStyle w:val="Hyperlink"/>
          </w:rPr>
          <w:t>Appendix C</w:t>
        </w:r>
        <w:r w:rsidR="00B42ED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42ED9" w:rsidRPr="00F0217E">
          <w:rPr>
            <w:rStyle w:val="Hyperlink"/>
          </w:rPr>
          <w:t>References</w:t>
        </w:r>
        <w:r w:rsidR="00B42ED9">
          <w:rPr>
            <w:webHidden/>
          </w:rPr>
          <w:tab/>
        </w:r>
        <w:r w:rsidR="00B42ED9">
          <w:rPr>
            <w:webHidden/>
          </w:rPr>
          <w:fldChar w:fldCharType="begin"/>
        </w:r>
        <w:r w:rsidR="00B42ED9">
          <w:rPr>
            <w:webHidden/>
          </w:rPr>
          <w:instrText xml:space="preserve"> PAGEREF _Toc443471052 \h </w:instrText>
        </w:r>
        <w:r w:rsidR="00B42ED9">
          <w:rPr>
            <w:webHidden/>
          </w:rPr>
        </w:r>
        <w:r w:rsidR="00B42ED9">
          <w:rPr>
            <w:webHidden/>
          </w:rPr>
          <w:fldChar w:fldCharType="separate"/>
        </w:r>
        <w:r w:rsidR="00B42ED9">
          <w:rPr>
            <w:webHidden/>
          </w:rPr>
          <w:t>16</w:t>
        </w:r>
        <w:r w:rsidR="00B42ED9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18" w:name="_Toc443471008"/>
      <w:r w:rsidRPr="00A158C7">
        <w:lastRenderedPageBreak/>
        <w:t>Introduction</w:t>
      </w:r>
      <w:bookmarkEnd w:id="18"/>
    </w:p>
    <w:p w:rsidR="00063A7A" w:rsidRPr="00A158C7" w:rsidRDefault="00FE5DF5" w:rsidP="000B37D5">
      <w:pPr>
        <w:pStyle w:val="Heading2"/>
      </w:pPr>
      <w:bookmarkStart w:id="19" w:name="_Toc443471009"/>
      <w:r w:rsidRPr="00A158C7">
        <w:t>Purpose</w:t>
      </w:r>
      <w:bookmarkEnd w:id="19"/>
    </w:p>
    <w:p w:rsidR="00DC0959" w:rsidRPr="00A158C7" w:rsidRDefault="00DC0959" w:rsidP="00DC0959">
      <w:pPr>
        <w:rPr>
          <w:lang w:bidi="ar-SA"/>
        </w:rPr>
      </w:pPr>
    </w:p>
    <w:p w:rsidR="00AE0435" w:rsidRPr="00A158C7" w:rsidRDefault="00FE5DF5" w:rsidP="000B37D5">
      <w:pPr>
        <w:pStyle w:val="Heading2"/>
      </w:pPr>
      <w:bookmarkStart w:id="20" w:name="_Toc443471010"/>
      <w:r w:rsidRPr="00A158C7">
        <w:t>Scope</w:t>
      </w:r>
      <w:bookmarkEnd w:id="20"/>
    </w:p>
    <w:p w:rsidR="00DC0959" w:rsidRPr="008C412D" w:rsidRDefault="00DC0959" w:rsidP="00401A9E">
      <w:pPr>
        <w:keepNext/>
        <w:ind w:left="720"/>
        <w:jc w:val="both"/>
        <w:rPr>
          <w:rFonts w:cs="Calibri"/>
        </w:rPr>
      </w:pPr>
    </w:p>
    <w:p w:rsidR="00F95E33" w:rsidRPr="00A158C7" w:rsidRDefault="00F95E33" w:rsidP="00E16D14"/>
    <w:p w:rsidR="00312179" w:rsidRDefault="00B37B03" w:rsidP="00E72614">
      <w:pPr>
        <w:pStyle w:val="Heading1"/>
      </w:pPr>
      <w:bookmarkStart w:id="21" w:name="_Toc406065228"/>
      <w:bookmarkStart w:id="22" w:name="_Toc443471011"/>
      <w:bookmarkEnd w:id="4"/>
      <w:bookmarkEnd w:id="5"/>
      <w:bookmarkEnd w:id="6"/>
      <w:bookmarkEnd w:id="7"/>
      <w:bookmarkEnd w:id="8"/>
      <w:proofErr w:type="spellStart"/>
      <w:r w:rsidRPr="00B37B03">
        <w:lastRenderedPageBreak/>
        <w:t>MotVelCtrl</w:t>
      </w:r>
      <w:proofErr w:type="spellEnd"/>
      <w:r w:rsidR="00D229A6">
        <w:t xml:space="preserve"> </w:t>
      </w:r>
      <w:r w:rsidR="00D229A6" w:rsidRPr="00AA38E8">
        <w:t>High-Level Description</w:t>
      </w:r>
      <w:bookmarkEnd w:id="21"/>
      <w:bookmarkEnd w:id="22"/>
    </w:p>
    <w:p w:rsidR="00E379A5" w:rsidRPr="00E379A5" w:rsidRDefault="00E379A5" w:rsidP="00E379A5">
      <w:pPr>
        <w:rPr>
          <w:lang w:bidi="ar-SA"/>
        </w:rPr>
      </w:pPr>
      <w:r>
        <w:rPr>
          <w:lang w:bidi="ar-SA"/>
        </w:rPr>
        <w:t>Refer to FDD</w:t>
      </w:r>
    </w:p>
    <w:p w:rsidR="00D229A6" w:rsidRPr="002D6391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23" w:name="_Toc406065229"/>
      <w:bookmarkStart w:id="24" w:name="_Toc443471012"/>
      <w:r w:rsidRPr="00AA38E8">
        <w:rPr>
          <w:rFonts w:ascii="Calibri" w:hAnsi="Calibri" w:cs="Calibri"/>
        </w:rPr>
        <w:lastRenderedPageBreak/>
        <w:t>Design details of software module</w:t>
      </w:r>
      <w:bookmarkEnd w:id="23"/>
      <w:bookmarkEnd w:id="24"/>
    </w:p>
    <w:p w:rsidR="00D229A6" w:rsidRPr="00AA38E8" w:rsidRDefault="00D229A6" w:rsidP="00E72614">
      <w:pPr>
        <w:pStyle w:val="Heading2"/>
      </w:pPr>
      <w:bookmarkStart w:id="25" w:name="_Toc406065230"/>
      <w:bookmarkStart w:id="26" w:name="_Toc443471013"/>
      <w:r w:rsidRPr="00D229A6">
        <w:t>Graphical</w:t>
      </w:r>
      <w:r>
        <w:t xml:space="preserve"> representation of </w:t>
      </w:r>
      <w:bookmarkEnd w:id="25"/>
      <w:proofErr w:type="spellStart"/>
      <w:r w:rsidR="00B37B03" w:rsidRPr="00B37B03">
        <w:t>MotVelCtrl</w:t>
      </w:r>
      <w:bookmarkEnd w:id="26"/>
      <w:proofErr w:type="spellEnd"/>
    </w:p>
    <w:p w:rsidR="009A5ADD" w:rsidRDefault="00D229A6" w:rsidP="00D229A6">
      <w:pPr>
        <w:rPr>
          <w:rFonts w:cs="Calibri"/>
          <w:i/>
        </w:rPr>
      </w:pPr>
      <w:r>
        <w:rPr>
          <w:rFonts w:cs="Calibri"/>
          <w:i/>
        </w:rPr>
        <w:t xml:space="preserve"> </w:t>
      </w:r>
      <w:del w:id="27" w:author="Nexteer Employee" w:date="2016-05-04T09:01:00Z">
        <w:r w:rsidR="00040F83" w:rsidDel="009A5ADD">
          <w:rPr>
            <w:noProof/>
            <w:lang w:bidi="ar-SA"/>
          </w:rPr>
          <w:drawing>
            <wp:inline distT="0" distB="0" distL="0" distR="0" wp14:anchorId="6AD28E6B" wp14:editId="2AAE93B0">
              <wp:extent cx="2042160" cy="162306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42160" cy="16230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8" w:author="Nexteer Employee" w:date="2016-05-04T09:01:00Z">
        <w:r w:rsidR="009A5ADD">
          <w:rPr>
            <w:rFonts w:cs="Calibri"/>
            <w:i/>
            <w:noProof/>
            <w:lang w:bidi="ar-SA"/>
          </w:rPr>
          <w:drawing>
            <wp:inline distT="0" distB="0" distL="0" distR="0">
              <wp:extent cx="2457793" cy="2095793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ture.PN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57793" cy="209579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29" w:name="_Toc406065231"/>
      <w:bookmarkStart w:id="30" w:name="_Toc443471014"/>
      <w:r w:rsidRPr="002D6391">
        <w:rPr>
          <w:rFonts w:ascii="Calibri" w:hAnsi="Calibri" w:cs="Calibri"/>
        </w:rPr>
        <w:t>Data Flow Diagram</w:t>
      </w:r>
      <w:bookmarkEnd w:id="29"/>
      <w:bookmarkEnd w:id="30"/>
    </w:p>
    <w:p w:rsidR="00D229A6" w:rsidRPr="002B094F" w:rsidRDefault="00C3002A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31" w:name="_Toc375924736"/>
      <w:bookmarkStart w:id="32" w:name="_Toc406065232"/>
      <w:bookmarkStart w:id="33" w:name="_Toc443471015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31"/>
      <w:bookmarkEnd w:id="32"/>
      <w:bookmarkEnd w:id="33"/>
    </w:p>
    <w:p w:rsidR="00D229A6" w:rsidRPr="002B094F" w:rsidRDefault="00D229A6" w:rsidP="00D229A6">
      <w:pPr>
        <w:rPr>
          <w:lang w:bidi="ar-SA"/>
        </w:rPr>
      </w:pP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34" w:name="_Toc375924737"/>
      <w:bookmarkStart w:id="35" w:name="_Toc406065233"/>
      <w:bookmarkStart w:id="36" w:name="_Toc443471016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34"/>
      <w:bookmarkEnd w:id="35"/>
      <w:bookmarkEnd w:id="36"/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37" w:name="_Toc338170479"/>
      <w:bookmarkStart w:id="38" w:name="_Toc375678228"/>
      <w:bookmarkStart w:id="39" w:name="_Toc418080062"/>
      <w:bookmarkStart w:id="40" w:name="_Toc421709912"/>
      <w:bookmarkStart w:id="41" w:name="_Toc443471017"/>
      <w:r w:rsidRPr="00AC4CD8">
        <w:rPr>
          <w:rFonts w:ascii="Calibri" w:hAnsi="Calibri" w:cs="Calibri"/>
        </w:rPr>
        <w:lastRenderedPageBreak/>
        <w:t>Constant Data Dictionary</w:t>
      </w:r>
      <w:bookmarkEnd w:id="37"/>
      <w:bookmarkEnd w:id="38"/>
      <w:bookmarkEnd w:id="39"/>
      <w:bookmarkEnd w:id="40"/>
      <w:bookmarkEnd w:id="41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42" w:name="_Toc421011506"/>
      <w:bookmarkStart w:id="43" w:name="_Toc421786527"/>
      <w:bookmarkStart w:id="44" w:name="_Toc443471018"/>
      <w:bookmarkStart w:id="45" w:name="_Toc418080064"/>
      <w:r w:rsidRPr="00DA5500">
        <w:rPr>
          <w:rFonts w:ascii="Calibri" w:hAnsi="Calibri"/>
        </w:rPr>
        <w:t>Program (fixed) Constants</w:t>
      </w:r>
      <w:bookmarkEnd w:id="42"/>
      <w:bookmarkEnd w:id="43"/>
      <w:bookmarkEnd w:id="44"/>
    </w:p>
    <w:p w:rsidR="00AC4CD8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46" w:name="_Toc443471019"/>
      <w:bookmarkEnd w:id="45"/>
      <w:r w:rsidRPr="00DA5500">
        <w:rPr>
          <w:rFonts w:ascii="Calibri" w:hAnsi="Calibri"/>
        </w:rPr>
        <w:t>Embedded Constants</w:t>
      </w:r>
      <w:bookmarkEnd w:id="46"/>
    </w:p>
    <w:tbl>
      <w:tblPr>
        <w:tblW w:w="748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170"/>
        <w:gridCol w:w="1260"/>
        <w:gridCol w:w="1170"/>
      </w:tblGrid>
      <w:tr w:rsidR="00A33D92" w:rsidRPr="00AA38E8" w:rsidTr="00886D7D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A33D92" w:rsidRPr="00AA38E8" w:rsidRDefault="00A33D92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A33D92" w:rsidRPr="00AA38E8" w:rsidRDefault="00A33D92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A33D92" w:rsidRPr="00AA38E8" w:rsidRDefault="00A33D92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A33D92" w:rsidRPr="00AA38E8" w:rsidRDefault="00A33D92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A33D92" w:rsidRPr="00AA38E8" w:rsidTr="00886D7D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D92" w:rsidRPr="003162BA" w:rsidRDefault="00A33D92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33D92">
              <w:rPr>
                <w:rFonts w:cs="Calibri"/>
                <w:sz w:val="16"/>
                <w:szCs w:val="16"/>
              </w:rPr>
              <w:t>ONEOVERTWOMPLR_ULS_F32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D92" w:rsidDel="003162BA" w:rsidRDefault="00A33D92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D92" w:rsidRDefault="00A33D92" w:rsidP="00886D7D">
            <w:pPr>
              <w:tabs>
                <w:tab w:val="left" w:pos="1551"/>
              </w:tabs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           </w:t>
            </w: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D92" w:rsidRDefault="00A33D92" w:rsidP="00886D7D">
            <w:pPr>
              <w:tabs>
                <w:tab w:val="left" w:pos="1551"/>
              </w:tabs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            </w:t>
            </w:r>
            <w:r w:rsidRPr="00015F5A">
              <w:rPr>
                <w:rFonts w:cs="Calibri"/>
                <w:sz w:val="16"/>
                <w:szCs w:val="16"/>
              </w:rPr>
              <w:t>0</w:t>
            </w:r>
            <w:r>
              <w:rPr>
                <w:rFonts w:cs="Calibri"/>
                <w:sz w:val="16"/>
                <w:szCs w:val="16"/>
              </w:rPr>
              <w:t>.5</w:t>
            </w:r>
          </w:p>
        </w:tc>
      </w:tr>
    </w:tbl>
    <w:p w:rsidR="00A33D92" w:rsidRPr="00A33D92" w:rsidRDefault="00A33D92" w:rsidP="00A33D92">
      <w:pPr>
        <w:rPr>
          <w:lang w:bidi="ar-SA"/>
        </w:rPr>
      </w:pPr>
    </w:p>
    <w:p w:rsidR="000A5AA5" w:rsidRPr="000A5AA5" w:rsidRDefault="00A33D92" w:rsidP="000A5AA5">
      <w:pPr>
        <w:rPr>
          <w:lang w:bidi="ar-SA"/>
        </w:rPr>
      </w:pPr>
      <w:r>
        <w:rPr>
          <w:lang w:bidi="ar-SA"/>
        </w:rPr>
        <w:t>For other constants, r</w:t>
      </w:r>
      <w:r w:rsidR="000A5AA5">
        <w:rPr>
          <w:lang w:bidi="ar-SA"/>
        </w:rPr>
        <w:t>efer .m file</w:t>
      </w:r>
      <w:r>
        <w:rPr>
          <w:lang w:bidi="ar-SA"/>
        </w:rPr>
        <w:t>.</w:t>
      </w:r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47" w:name="_Ref87065593"/>
      <w:bookmarkStart w:id="48" w:name="_Toc338170483"/>
      <w:bookmarkStart w:id="49" w:name="_Toc375678229"/>
      <w:bookmarkStart w:id="50" w:name="_Toc418080067"/>
      <w:bookmarkStart w:id="51" w:name="_Toc421786702"/>
      <w:bookmarkStart w:id="52" w:name="_Toc443471020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47"/>
      <w:bookmarkEnd w:id="48"/>
      <w:bookmarkEnd w:id="49"/>
      <w:bookmarkEnd w:id="50"/>
      <w:bookmarkEnd w:id="51"/>
      <w:bookmarkEnd w:id="52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53" w:name="_Toc338170484"/>
      <w:bookmarkStart w:id="54" w:name="_Toc418080068"/>
      <w:bookmarkStart w:id="55" w:name="_Toc421709916"/>
      <w:bookmarkStart w:id="56" w:name="_Toc443471021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53"/>
      <w:bookmarkEnd w:id="54"/>
      <w:bookmarkEnd w:id="55"/>
      <w:bookmarkEnd w:id="56"/>
    </w:p>
    <w:p w:rsidR="00007584" w:rsidRPr="00B37B03" w:rsidRDefault="00007584" w:rsidP="00B37B03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57" w:name="_Toc421011514"/>
      <w:bookmarkStart w:id="58" w:name="_Toc443471022"/>
      <w:proofErr w:type="spellStart"/>
      <w:r w:rsidRPr="00B37B03">
        <w:rPr>
          <w:rFonts w:ascii="Calibri" w:hAnsi="Calibri" w:cs="Calibri"/>
        </w:rPr>
        <w:t>Init</w:t>
      </w:r>
      <w:proofErr w:type="spellEnd"/>
      <w:r w:rsidRPr="00B37B03">
        <w:rPr>
          <w:rFonts w:ascii="Calibri" w:hAnsi="Calibri" w:cs="Calibri"/>
        </w:rPr>
        <w:t xml:space="preserve">: </w:t>
      </w:r>
      <w:bookmarkEnd w:id="57"/>
      <w:r w:rsidR="00B37B03" w:rsidRPr="00B37B03">
        <w:rPr>
          <w:rFonts w:ascii="Calibri" w:hAnsi="Calibri" w:cs="Calibri"/>
        </w:rPr>
        <w:t>MotVelCtrl</w:t>
      </w:r>
      <w:r w:rsidR="0052226A" w:rsidRPr="00B37B03">
        <w:rPr>
          <w:rFonts w:ascii="Calibri" w:hAnsi="Calibri" w:cs="Calibri"/>
        </w:rPr>
        <w:t>Init1</w:t>
      </w:r>
      <w:bookmarkEnd w:id="58"/>
    </w:p>
    <w:p w:rsidR="00714679" w:rsidRDefault="00714679" w:rsidP="0071467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9" w:name="_Toc421011515"/>
      <w:bookmarkStart w:id="60" w:name="_Toc430945175"/>
      <w:bookmarkStart w:id="61" w:name="_Toc431482454"/>
      <w:bookmarkStart w:id="62" w:name="_Toc443471023"/>
      <w:r w:rsidRPr="00AA38E8">
        <w:rPr>
          <w:rFonts w:ascii="Calibri" w:hAnsi="Calibri" w:cs="Calibri"/>
        </w:rPr>
        <w:t>Design Rationale</w:t>
      </w:r>
      <w:bookmarkEnd w:id="59"/>
      <w:bookmarkEnd w:id="60"/>
      <w:bookmarkEnd w:id="61"/>
      <w:bookmarkEnd w:id="62"/>
    </w:p>
    <w:p w:rsidR="0052226A" w:rsidRPr="0052226A" w:rsidRDefault="00B37B03" w:rsidP="0052226A">
      <w:pPr>
        <w:rPr>
          <w:lang w:bidi="ar-SA"/>
        </w:rPr>
      </w:pPr>
      <w:r>
        <w:rPr>
          <w:lang w:bidi="ar-SA"/>
        </w:rPr>
        <w:t>Refer FDD</w:t>
      </w:r>
      <w:r w:rsidR="0052226A">
        <w:rPr>
          <w:lang w:bidi="ar-SA"/>
        </w:rPr>
        <w:t xml:space="preserve"> </w:t>
      </w:r>
    </w:p>
    <w:p w:rsidR="00714679" w:rsidRDefault="00714679" w:rsidP="0071467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3" w:name="_Toc421011516"/>
      <w:bookmarkStart w:id="64" w:name="_Toc430945176"/>
      <w:bookmarkStart w:id="65" w:name="_Toc431482455"/>
      <w:bookmarkStart w:id="66" w:name="_Toc443471024"/>
      <w:r w:rsidRPr="00AA38E8">
        <w:rPr>
          <w:rFonts w:ascii="Calibri" w:hAnsi="Calibri" w:cs="Calibri"/>
        </w:rPr>
        <w:t>Module Outputs</w:t>
      </w:r>
      <w:bookmarkEnd w:id="63"/>
      <w:bookmarkEnd w:id="64"/>
      <w:bookmarkEnd w:id="65"/>
      <w:bookmarkEnd w:id="66"/>
    </w:p>
    <w:p w:rsidR="00B37B03" w:rsidRPr="00B37B03" w:rsidRDefault="00B37B03" w:rsidP="00B37B03">
      <w:pPr>
        <w:rPr>
          <w:lang w:bidi="ar-SA"/>
        </w:rPr>
      </w:pPr>
      <w:r>
        <w:rPr>
          <w:lang w:bidi="ar-SA"/>
        </w:rPr>
        <w:t>Refer FDD</w:t>
      </w:r>
    </w:p>
    <w:p w:rsidR="00DB3C1D" w:rsidRPr="00AA38E8" w:rsidRDefault="00DB3C1D" w:rsidP="00B37B03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67" w:name="_Toc421011518"/>
      <w:bookmarkStart w:id="68" w:name="_Toc443471025"/>
      <w:r w:rsidRPr="00AA38E8">
        <w:rPr>
          <w:rFonts w:ascii="Calibri" w:hAnsi="Calibri" w:cs="Calibri"/>
        </w:rPr>
        <w:t xml:space="preserve">Per: </w:t>
      </w:r>
      <w:bookmarkEnd w:id="67"/>
      <w:r w:rsidR="00B37B03" w:rsidRPr="00B37B03">
        <w:rPr>
          <w:rFonts w:ascii="Calibri" w:hAnsi="Calibri" w:cs="Calibri"/>
        </w:rPr>
        <w:t>MotVelCtrl</w:t>
      </w:r>
      <w:r w:rsidR="00714679" w:rsidRPr="00714679">
        <w:rPr>
          <w:rFonts w:ascii="Calibri" w:hAnsi="Calibri" w:cs="Calibri"/>
        </w:rPr>
        <w:t>Per1</w:t>
      </w:r>
      <w:bookmarkEnd w:id="68"/>
    </w:p>
    <w:p w:rsidR="00DB3C1D" w:rsidRPr="00E84FCD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9" w:name="_Toc421011519"/>
      <w:bookmarkStart w:id="70" w:name="_Toc443471026"/>
      <w:r w:rsidRPr="00E84FCD">
        <w:rPr>
          <w:rFonts w:ascii="Calibri" w:hAnsi="Calibri" w:cs="Calibri"/>
        </w:rPr>
        <w:t>Design Rationale</w:t>
      </w:r>
      <w:bookmarkEnd w:id="69"/>
      <w:bookmarkEnd w:id="70"/>
    </w:p>
    <w:p w:rsidR="00363FC9" w:rsidRDefault="009904FD" w:rsidP="001F01F0">
      <w:r>
        <w:t>Refer FDD</w:t>
      </w:r>
      <w:r w:rsidR="00DD4CCF">
        <w:t xml:space="preserve"> 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1" w:name="_Toc421011520"/>
      <w:bookmarkStart w:id="72" w:name="_Toc443471027"/>
      <w:r w:rsidRPr="00AA38E8">
        <w:rPr>
          <w:rFonts w:ascii="Calibri" w:hAnsi="Calibri" w:cs="Calibri"/>
        </w:rPr>
        <w:t>Store Module Inputs to Local copies</w:t>
      </w:r>
      <w:bookmarkEnd w:id="71"/>
      <w:bookmarkEnd w:id="72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3" w:name="_Toc421011521"/>
      <w:bookmarkStart w:id="74" w:name="_Toc443471028"/>
      <w:r w:rsidRPr="00AA38E8">
        <w:rPr>
          <w:rFonts w:ascii="Calibri" w:hAnsi="Calibri" w:cs="Calibri"/>
        </w:rPr>
        <w:t>(Processing of function)………</w:t>
      </w:r>
      <w:bookmarkEnd w:id="73"/>
      <w:bookmarkEnd w:id="74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5" w:name="_Toc421011522"/>
      <w:bookmarkStart w:id="76" w:name="_Toc443471029"/>
      <w:r w:rsidRPr="00AA38E8">
        <w:rPr>
          <w:rFonts w:ascii="Calibri" w:hAnsi="Calibri" w:cs="Calibri"/>
        </w:rPr>
        <w:t>Store Local copy of outputs into Module Outputs</w:t>
      </w:r>
      <w:bookmarkEnd w:id="75"/>
      <w:bookmarkEnd w:id="76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7969D1" w:rsidRPr="007969D1" w:rsidRDefault="008C6874" w:rsidP="007969D1">
      <w:pPr>
        <w:pStyle w:val="Heading2"/>
        <w:spacing w:after="60"/>
        <w:rPr>
          <w:rFonts w:ascii="Calibri" w:hAnsi="Calibri"/>
        </w:rPr>
      </w:pPr>
      <w:bookmarkStart w:id="77" w:name="_Toc443471030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77"/>
      <w:proofErr w:type="spellEnd"/>
      <w:r w:rsidR="002B094F" w:rsidRPr="008C6874">
        <w:rPr>
          <w:rFonts w:ascii="Calibri" w:hAnsi="Calibri"/>
        </w:rPr>
        <w:t xml:space="preserve"> </w:t>
      </w:r>
      <w:bookmarkStart w:id="78" w:name="_Toc382301471"/>
      <w:bookmarkStart w:id="79" w:name="_Toc383698997"/>
      <w:bookmarkEnd w:id="78"/>
      <w:bookmarkEnd w:id="79"/>
    </w:p>
    <w:p w:rsidR="00541D56" w:rsidRPr="00AA38E8" w:rsidRDefault="00B37B03" w:rsidP="00B37B03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80" w:name="_Toc443471031"/>
      <w:proofErr w:type="spellStart"/>
      <w:r w:rsidRPr="00B37B03">
        <w:rPr>
          <w:rFonts w:ascii="Calibri" w:hAnsi="Calibri" w:cs="Calibri"/>
        </w:rPr>
        <w:t>GetCtrlPrm</w:t>
      </w:r>
      <w:r w:rsidR="00A77886">
        <w:rPr>
          <w:rFonts w:ascii="Calibri" w:hAnsi="Calibri" w:cs="Calibri"/>
        </w:rPr>
        <w:t>_Oper</w:t>
      </w:r>
      <w:bookmarkEnd w:id="80"/>
      <w:proofErr w:type="spellEnd"/>
    </w:p>
    <w:p w:rsidR="00541D56" w:rsidRPr="00AA38E8" w:rsidRDefault="00541D56" w:rsidP="00541D56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81" w:name="_Toc421011525"/>
      <w:bookmarkStart w:id="82" w:name="_Toc424732626"/>
      <w:bookmarkStart w:id="83" w:name="_Toc443471032"/>
      <w:r w:rsidRPr="00AA38E8">
        <w:rPr>
          <w:rFonts w:ascii="Calibri" w:hAnsi="Calibri" w:cs="Calibri"/>
        </w:rPr>
        <w:t>Design Rationale</w:t>
      </w:r>
      <w:bookmarkEnd w:id="81"/>
      <w:bookmarkEnd w:id="82"/>
      <w:bookmarkEnd w:id="83"/>
    </w:p>
    <w:p w:rsidR="00541D56" w:rsidRPr="0033680E" w:rsidRDefault="00541D56" w:rsidP="00541D56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541D56" w:rsidRPr="00AA38E8" w:rsidRDefault="00541D56" w:rsidP="00541D56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84" w:name="_Toc421011526"/>
      <w:r w:rsidRPr="00AA38E8" w:rsidDel="00793E2B">
        <w:rPr>
          <w:rFonts w:ascii="Calibri" w:hAnsi="Calibri" w:cs="Calibri"/>
        </w:rPr>
        <w:t xml:space="preserve"> </w:t>
      </w:r>
      <w:bookmarkStart w:id="85" w:name="_Toc421011527"/>
      <w:bookmarkStart w:id="86" w:name="_Toc424732627"/>
      <w:bookmarkStart w:id="87" w:name="_Toc443471033"/>
      <w:bookmarkEnd w:id="84"/>
      <w:r w:rsidRPr="00AA38E8">
        <w:rPr>
          <w:rFonts w:ascii="Calibri" w:hAnsi="Calibri" w:cs="Calibri"/>
        </w:rPr>
        <w:t>(Processing of function)………</w:t>
      </w:r>
      <w:bookmarkEnd w:id="85"/>
      <w:bookmarkEnd w:id="86"/>
      <w:bookmarkEnd w:id="87"/>
    </w:p>
    <w:p w:rsidR="007969D1" w:rsidRDefault="00541D56" w:rsidP="007969D1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B37B03" w:rsidRPr="00AA38E8" w:rsidRDefault="00B37B03" w:rsidP="00B37B03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88" w:name="_Toc443471034"/>
      <w:proofErr w:type="spellStart"/>
      <w:r w:rsidRPr="00B37B03">
        <w:rPr>
          <w:rFonts w:ascii="Calibri" w:hAnsi="Calibri" w:cs="Calibri"/>
        </w:rPr>
        <w:t>SetCtrlPrm</w:t>
      </w:r>
      <w:r>
        <w:rPr>
          <w:rFonts w:ascii="Calibri" w:hAnsi="Calibri" w:cs="Calibri"/>
        </w:rPr>
        <w:t>_Oper</w:t>
      </w:r>
      <w:bookmarkEnd w:id="88"/>
      <w:proofErr w:type="spellEnd"/>
    </w:p>
    <w:p w:rsidR="00B37B03" w:rsidRPr="00AA38E8" w:rsidRDefault="00B37B03" w:rsidP="00B37B03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89" w:name="_Toc443471035"/>
      <w:r w:rsidRPr="00AA38E8">
        <w:rPr>
          <w:rFonts w:ascii="Calibri" w:hAnsi="Calibri" w:cs="Calibri"/>
        </w:rPr>
        <w:t>Design Rationale</w:t>
      </w:r>
      <w:bookmarkEnd w:id="89"/>
    </w:p>
    <w:p w:rsidR="00B37B03" w:rsidRPr="0033680E" w:rsidRDefault="00B37B03" w:rsidP="00B37B03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B37B03" w:rsidRPr="00AA38E8" w:rsidRDefault="00B37B03" w:rsidP="00B37B03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 w:rsidDel="00793E2B">
        <w:rPr>
          <w:rFonts w:ascii="Calibri" w:hAnsi="Calibri" w:cs="Calibri"/>
        </w:rPr>
        <w:t xml:space="preserve"> </w:t>
      </w:r>
      <w:bookmarkStart w:id="90" w:name="_Toc443471036"/>
      <w:r w:rsidRPr="00AA38E8">
        <w:rPr>
          <w:rFonts w:ascii="Calibri" w:hAnsi="Calibri" w:cs="Calibri"/>
        </w:rPr>
        <w:t>(Processing of function)………</w:t>
      </w:r>
      <w:bookmarkEnd w:id="90"/>
    </w:p>
    <w:p w:rsidR="00B37B03" w:rsidRPr="0033680E" w:rsidRDefault="00B37B03" w:rsidP="00B37B03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B37B03" w:rsidRPr="00AA38E8" w:rsidRDefault="00B37B03" w:rsidP="00B37B03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91" w:name="_Toc443471037"/>
      <w:proofErr w:type="spellStart"/>
      <w:r w:rsidRPr="00B37B03">
        <w:rPr>
          <w:rFonts w:ascii="Calibri" w:hAnsi="Calibri" w:cs="Calibri"/>
        </w:rPr>
        <w:lastRenderedPageBreak/>
        <w:t>StopCtrl</w:t>
      </w:r>
      <w:r>
        <w:rPr>
          <w:rFonts w:ascii="Calibri" w:hAnsi="Calibri" w:cs="Calibri"/>
        </w:rPr>
        <w:t>_Oper</w:t>
      </w:r>
      <w:bookmarkEnd w:id="91"/>
      <w:proofErr w:type="spellEnd"/>
    </w:p>
    <w:p w:rsidR="00B37B03" w:rsidRPr="00AA38E8" w:rsidRDefault="00B37B03" w:rsidP="00B37B03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2" w:name="_Toc443471038"/>
      <w:r w:rsidRPr="00AA38E8">
        <w:rPr>
          <w:rFonts w:ascii="Calibri" w:hAnsi="Calibri" w:cs="Calibri"/>
        </w:rPr>
        <w:t>Design Rationale</w:t>
      </w:r>
      <w:bookmarkEnd w:id="92"/>
    </w:p>
    <w:p w:rsidR="00B37B03" w:rsidRPr="0033680E" w:rsidRDefault="00B37B03" w:rsidP="00B37B03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B37B03" w:rsidRPr="00AA38E8" w:rsidRDefault="00B37B03" w:rsidP="00B37B03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 w:rsidDel="00793E2B">
        <w:rPr>
          <w:rFonts w:ascii="Calibri" w:hAnsi="Calibri" w:cs="Calibri"/>
        </w:rPr>
        <w:t xml:space="preserve"> </w:t>
      </w:r>
      <w:bookmarkStart w:id="93" w:name="_Toc443471039"/>
      <w:r w:rsidRPr="00AA38E8">
        <w:rPr>
          <w:rFonts w:ascii="Calibri" w:hAnsi="Calibri" w:cs="Calibri"/>
        </w:rPr>
        <w:t>(Processing of function)………</w:t>
      </w:r>
      <w:bookmarkEnd w:id="93"/>
    </w:p>
    <w:p w:rsidR="00B37B03" w:rsidRPr="0033680E" w:rsidRDefault="00B37B03" w:rsidP="00B37B03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B37B03" w:rsidRPr="00AA38E8" w:rsidRDefault="00B37B03" w:rsidP="00B37B03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94" w:name="_Toc443471040"/>
      <w:proofErr w:type="spellStart"/>
      <w:r w:rsidRPr="00B37B03">
        <w:rPr>
          <w:rFonts w:ascii="Calibri" w:hAnsi="Calibri" w:cs="Calibri"/>
        </w:rPr>
        <w:t>StrtCtrl</w:t>
      </w:r>
      <w:r>
        <w:rPr>
          <w:rFonts w:ascii="Calibri" w:hAnsi="Calibri" w:cs="Calibri"/>
        </w:rPr>
        <w:t>_Oper</w:t>
      </w:r>
      <w:bookmarkEnd w:id="94"/>
      <w:proofErr w:type="spellEnd"/>
    </w:p>
    <w:p w:rsidR="00B37B03" w:rsidRPr="00AA38E8" w:rsidRDefault="00B37B03" w:rsidP="00B37B03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5" w:name="_Toc443471041"/>
      <w:r w:rsidRPr="00AA38E8">
        <w:rPr>
          <w:rFonts w:ascii="Calibri" w:hAnsi="Calibri" w:cs="Calibri"/>
        </w:rPr>
        <w:t>Design Rationale</w:t>
      </w:r>
      <w:bookmarkEnd w:id="95"/>
    </w:p>
    <w:p w:rsidR="00B37B03" w:rsidRPr="0033680E" w:rsidRDefault="00B37B03" w:rsidP="00B37B03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B37B03" w:rsidRPr="00AA38E8" w:rsidRDefault="00B37B03" w:rsidP="00B37B03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 w:rsidDel="00793E2B">
        <w:rPr>
          <w:rFonts w:ascii="Calibri" w:hAnsi="Calibri" w:cs="Calibri"/>
        </w:rPr>
        <w:t xml:space="preserve"> </w:t>
      </w:r>
      <w:bookmarkStart w:id="96" w:name="_Toc443471042"/>
      <w:r w:rsidRPr="00AA38E8">
        <w:rPr>
          <w:rFonts w:ascii="Calibri" w:hAnsi="Calibri" w:cs="Calibri"/>
        </w:rPr>
        <w:t>(Processing of function)………</w:t>
      </w:r>
      <w:bookmarkEnd w:id="96"/>
    </w:p>
    <w:p w:rsidR="00B37B03" w:rsidRPr="0033680E" w:rsidRDefault="00B37B03" w:rsidP="007969D1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97" w:name="_Ref382299966"/>
      <w:bookmarkStart w:id="98" w:name="_Toc421011529"/>
      <w:bookmarkStart w:id="99" w:name="_Toc443471043"/>
      <w:r w:rsidRPr="00AA38E8">
        <w:rPr>
          <w:rFonts w:ascii="Calibri" w:hAnsi="Calibri" w:cs="Calibri"/>
        </w:rPr>
        <w:t>Interrupt Functions</w:t>
      </w:r>
      <w:bookmarkEnd w:id="97"/>
      <w:bookmarkEnd w:id="98"/>
      <w:bookmarkEnd w:id="99"/>
    </w:p>
    <w:p w:rsidR="008C6874" w:rsidRPr="0033680E" w:rsidRDefault="00D13AA4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100" w:name="_Toc338170485"/>
      <w:bookmarkStart w:id="101" w:name="_Toc418080074"/>
      <w:bookmarkStart w:id="102" w:name="_Toc421709919"/>
      <w:bookmarkStart w:id="103" w:name="_Toc443471044"/>
      <w:r w:rsidRPr="008C6874">
        <w:rPr>
          <w:rFonts w:ascii="Calibri" w:hAnsi="Calibri" w:cs="Calibri"/>
        </w:rPr>
        <w:t>Module Internal (Local) Functions</w:t>
      </w:r>
      <w:bookmarkEnd w:id="100"/>
      <w:bookmarkEnd w:id="101"/>
      <w:bookmarkEnd w:id="102"/>
      <w:bookmarkEnd w:id="103"/>
    </w:p>
    <w:p w:rsidR="002F5138" w:rsidRPr="002F5138" w:rsidRDefault="002F5138" w:rsidP="002F5138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04" w:name="_Toc414443275"/>
      <w:bookmarkStart w:id="105" w:name="_Toc420488402"/>
      <w:bookmarkStart w:id="106" w:name="_Toc443471045"/>
      <w:r w:rsidRPr="002F5138">
        <w:rPr>
          <w:rFonts w:ascii="Calibri" w:hAnsi="Calibri" w:cs="Calibri"/>
        </w:rPr>
        <w:t>Local Function #1</w:t>
      </w:r>
      <w:bookmarkEnd w:id="104"/>
      <w:bookmarkEnd w:id="105"/>
      <w:bookmarkEnd w:id="106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2"/>
        <w:gridCol w:w="4385"/>
        <w:gridCol w:w="1173"/>
        <w:gridCol w:w="1083"/>
        <w:gridCol w:w="23"/>
        <w:gridCol w:w="932"/>
      </w:tblGrid>
      <w:tr w:rsidR="002F5138" w:rsidRPr="00AA38E8" w:rsidTr="008003B3">
        <w:tc>
          <w:tcPr>
            <w:tcW w:w="1332" w:type="dxa"/>
          </w:tcPr>
          <w:p w:rsidR="002F5138" w:rsidRPr="003877CA" w:rsidRDefault="002F5138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4385" w:type="dxa"/>
          </w:tcPr>
          <w:p w:rsidR="002F5138" w:rsidRPr="003877CA" w:rsidRDefault="001A30BD" w:rsidP="003F765F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1A30BD">
              <w:rPr>
                <w:rFonts w:cs="Calibri"/>
                <w:sz w:val="18"/>
                <w:szCs w:val="18"/>
              </w:rPr>
              <w:t>FPIDControl</w:t>
            </w:r>
            <w:proofErr w:type="spellEnd"/>
          </w:p>
        </w:tc>
        <w:tc>
          <w:tcPr>
            <w:tcW w:w="1173" w:type="dxa"/>
            <w:shd w:val="pct30" w:color="FFFF00" w:fill="auto"/>
          </w:tcPr>
          <w:p w:rsidR="002F5138" w:rsidRPr="003877CA" w:rsidRDefault="002F5138" w:rsidP="003F765F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106" w:type="dxa"/>
            <w:gridSpan w:val="2"/>
            <w:shd w:val="pct30" w:color="FFFF00" w:fill="auto"/>
          </w:tcPr>
          <w:p w:rsidR="002F5138" w:rsidRPr="003877CA" w:rsidRDefault="002F5138" w:rsidP="003F765F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2F5138" w:rsidRPr="003877CA" w:rsidRDefault="002F5138" w:rsidP="003F765F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1A30BD" w:rsidRPr="00AA38E8" w:rsidTr="008003B3">
        <w:tc>
          <w:tcPr>
            <w:tcW w:w="1332" w:type="dxa"/>
          </w:tcPr>
          <w:p w:rsidR="001A30BD" w:rsidRPr="003877CA" w:rsidRDefault="001A30BD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4385" w:type="dxa"/>
          </w:tcPr>
          <w:p w:rsidR="001A30BD" w:rsidRPr="003877CA" w:rsidRDefault="001A30BD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 w:rsidRPr="001A30BD">
              <w:rPr>
                <w:rFonts w:cs="Calibri"/>
                <w:sz w:val="18"/>
                <w:szCs w:val="18"/>
              </w:rPr>
              <w:t>MotVelTarSlewed_MotRadPerSec_T_f32</w:t>
            </w:r>
          </w:p>
        </w:tc>
        <w:tc>
          <w:tcPr>
            <w:tcW w:w="1173" w:type="dxa"/>
          </w:tcPr>
          <w:p w:rsidR="001A30BD" w:rsidRDefault="001A30BD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083" w:type="dxa"/>
          </w:tcPr>
          <w:p w:rsidR="001A30BD" w:rsidRPr="003877CA" w:rsidRDefault="001A30BD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</w:t>
            </w:r>
            <w:r w:rsidR="008003B3">
              <w:t xml:space="preserve"> </w:t>
            </w:r>
            <w:r w:rsidR="008003B3" w:rsidRPr="008003B3">
              <w:rPr>
                <w:rFonts w:cs="Calibri"/>
                <w:sz w:val="18"/>
                <w:szCs w:val="18"/>
              </w:rPr>
              <w:t>183500</w:t>
            </w:r>
          </w:p>
        </w:tc>
        <w:tc>
          <w:tcPr>
            <w:tcW w:w="955" w:type="dxa"/>
            <w:gridSpan w:val="2"/>
          </w:tcPr>
          <w:p w:rsidR="001A30BD" w:rsidRPr="003877CA" w:rsidRDefault="008003B3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 w:rsidRPr="008003B3">
              <w:rPr>
                <w:rFonts w:cs="Calibri"/>
                <w:sz w:val="18"/>
                <w:szCs w:val="18"/>
              </w:rPr>
              <w:t>183500</w:t>
            </w:r>
          </w:p>
        </w:tc>
      </w:tr>
      <w:tr w:rsidR="001A30BD" w:rsidRPr="00AA38E8" w:rsidTr="008003B3">
        <w:tc>
          <w:tcPr>
            <w:tcW w:w="1332" w:type="dxa"/>
          </w:tcPr>
          <w:p w:rsidR="001A30BD" w:rsidRPr="003877CA" w:rsidRDefault="001A30BD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385" w:type="dxa"/>
          </w:tcPr>
          <w:p w:rsidR="001A30BD" w:rsidRPr="00886D7D" w:rsidRDefault="001A30BD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 w:rsidRPr="001A30BD">
              <w:rPr>
                <w:rFonts w:cs="Calibri"/>
                <w:sz w:val="18"/>
                <w:szCs w:val="18"/>
              </w:rPr>
              <w:t>MotVel</w:t>
            </w:r>
            <w:ins w:id="107" w:author="Nexteer Employee" w:date="2016-05-04T11:29:00Z">
              <w:r w:rsidR="002B0B51">
                <w:rPr>
                  <w:rFonts w:cs="Calibri"/>
                  <w:sz w:val="18"/>
                  <w:szCs w:val="18"/>
                </w:rPr>
                <w:t>C</w:t>
              </w:r>
            </w:ins>
            <w:bookmarkStart w:id="108" w:name="_GoBack"/>
            <w:bookmarkEnd w:id="108"/>
            <w:del w:id="109" w:author="Nexteer Employee" w:date="2016-05-04T11:29:00Z">
              <w:r w:rsidRPr="001A30BD" w:rsidDel="002B0B51">
                <w:rPr>
                  <w:rFonts w:cs="Calibri"/>
                  <w:sz w:val="18"/>
                  <w:szCs w:val="18"/>
                </w:rPr>
                <w:delText>M</w:delText>
              </w:r>
            </w:del>
            <w:r w:rsidRPr="001A30BD">
              <w:rPr>
                <w:rFonts w:cs="Calibri"/>
                <w:sz w:val="18"/>
                <w:szCs w:val="18"/>
              </w:rPr>
              <w:t>rf_MotRadPerSec_T_f32</w:t>
            </w:r>
          </w:p>
        </w:tc>
        <w:tc>
          <w:tcPr>
            <w:tcW w:w="1173" w:type="dxa"/>
          </w:tcPr>
          <w:p w:rsidR="001A30BD" w:rsidRDefault="001A30BD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083" w:type="dxa"/>
          </w:tcPr>
          <w:p w:rsidR="001A30BD" w:rsidRPr="003877CA" w:rsidRDefault="008003B3" w:rsidP="0068364E">
            <w:pPr>
              <w:spacing w:before="60"/>
              <w:rPr>
                <w:rFonts w:cs="Calibri"/>
                <w:sz w:val="18"/>
                <w:szCs w:val="18"/>
              </w:rPr>
            </w:pPr>
            <w:r w:rsidRPr="008003B3">
              <w:rPr>
                <w:rFonts w:cs="Calibri"/>
                <w:sz w:val="18"/>
                <w:szCs w:val="18"/>
              </w:rPr>
              <w:t>-1350</w:t>
            </w:r>
          </w:p>
        </w:tc>
        <w:tc>
          <w:tcPr>
            <w:tcW w:w="955" w:type="dxa"/>
            <w:gridSpan w:val="2"/>
          </w:tcPr>
          <w:p w:rsidR="001A30BD" w:rsidRPr="003877CA" w:rsidRDefault="008003B3" w:rsidP="0068364E">
            <w:pPr>
              <w:spacing w:before="60"/>
              <w:rPr>
                <w:rFonts w:cs="Calibri"/>
                <w:sz w:val="18"/>
                <w:szCs w:val="18"/>
              </w:rPr>
            </w:pPr>
            <w:r w:rsidRPr="008003B3">
              <w:rPr>
                <w:rFonts w:cs="Calibri"/>
                <w:sz w:val="18"/>
                <w:szCs w:val="18"/>
              </w:rPr>
              <w:t>1350</w:t>
            </w:r>
          </w:p>
        </w:tc>
      </w:tr>
      <w:tr w:rsidR="008003B3" w:rsidRPr="00AA38E8" w:rsidTr="008003B3">
        <w:tc>
          <w:tcPr>
            <w:tcW w:w="1332" w:type="dxa"/>
          </w:tcPr>
          <w:p w:rsidR="008003B3" w:rsidRPr="003877CA" w:rsidRDefault="008003B3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4385" w:type="dxa"/>
          </w:tcPr>
          <w:p w:rsidR="008003B3" w:rsidRPr="003877CA" w:rsidRDefault="00131D7B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 w:rsidRPr="00131D7B">
              <w:rPr>
                <w:rFonts w:cs="Calibri"/>
                <w:sz w:val="18"/>
                <w:szCs w:val="18"/>
              </w:rPr>
              <w:t>PIDCmdLimid_MotNwtMtr_T_f32</w:t>
            </w:r>
          </w:p>
        </w:tc>
        <w:tc>
          <w:tcPr>
            <w:tcW w:w="1173" w:type="dxa"/>
          </w:tcPr>
          <w:p w:rsidR="008003B3" w:rsidRPr="00911C31" w:rsidRDefault="00131D7B" w:rsidP="003F765F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083" w:type="dxa"/>
          </w:tcPr>
          <w:p w:rsidR="008003B3" w:rsidRPr="003877CA" w:rsidRDefault="00131D7B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-8.8</w:t>
            </w:r>
          </w:p>
        </w:tc>
        <w:tc>
          <w:tcPr>
            <w:tcW w:w="955" w:type="dxa"/>
            <w:gridSpan w:val="2"/>
          </w:tcPr>
          <w:p w:rsidR="008003B3" w:rsidRPr="003877CA" w:rsidRDefault="00131D7B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8.8</w:t>
            </w:r>
          </w:p>
        </w:tc>
      </w:tr>
    </w:tbl>
    <w:p w:rsidR="002F5138" w:rsidRPr="002F5138" w:rsidRDefault="002F5138" w:rsidP="002F513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10" w:name="_Toc406065269"/>
      <w:bookmarkStart w:id="111" w:name="_Toc414443276"/>
      <w:bookmarkStart w:id="112" w:name="_Toc420488403"/>
      <w:bookmarkStart w:id="113" w:name="_Toc443471046"/>
      <w:r w:rsidRPr="002F5138">
        <w:rPr>
          <w:rFonts w:ascii="Calibri" w:hAnsi="Calibri" w:cs="Calibri"/>
        </w:rPr>
        <w:t>Description</w:t>
      </w:r>
      <w:bookmarkEnd w:id="110"/>
      <w:bookmarkEnd w:id="111"/>
      <w:bookmarkEnd w:id="112"/>
      <w:bookmarkEnd w:id="113"/>
    </w:p>
    <w:p w:rsidR="00404A3F" w:rsidRDefault="00A6172F" w:rsidP="00404A3F">
      <w:pPr>
        <w:autoSpaceDE w:val="0"/>
        <w:autoSpaceDN w:val="0"/>
        <w:adjustRightInd w:val="0"/>
        <w:rPr>
          <w:sz w:val="18"/>
          <w:szCs w:val="18"/>
          <w:lang w:bidi="ar-SA"/>
        </w:rPr>
      </w:pPr>
      <w:r>
        <w:rPr>
          <w:sz w:val="18"/>
          <w:szCs w:val="18"/>
          <w:lang w:bidi="ar-SA"/>
        </w:rPr>
        <w:t xml:space="preserve">Blocks </w:t>
      </w:r>
      <w:r w:rsidRPr="00080018">
        <w:rPr>
          <w:sz w:val="18"/>
          <w:szCs w:val="18"/>
          <w:lang w:bidi="ar-SA"/>
        </w:rPr>
        <w:t>"</w:t>
      </w:r>
      <w:r>
        <w:rPr>
          <w:sz w:val="18"/>
          <w:szCs w:val="18"/>
          <w:lang w:bidi="ar-SA"/>
        </w:rPr>
        <w:t>F_PID Control_1</w:t>
      </w:r>
      <w:proofErr w:type="gramStart"/>
      <w:r w:rsidRPr="00080018">
        <w:rPr>
          <w:sz w:val="18"/>
          <w:szCs w:val="18"/>
          <w:lang w:bidi="ar-SA"/>
        </w:rPr>
        <w:t xml:space="preserve">" </w:t>
      </w:r>
      <w:r>
        <w:rPr>
          <w:sz w:val="18"/>
          <w:szCs w:val="18"/>
          <w:lang w:bidi="ar-SA"/>
        </w:rPr>
        <w:t>,</w:t>
      </w:r>
      <w:proofErr w:type="gramEnd"/>
      <w:r>
        <w:rPr>
          <w:sz w:val="18"/>
          <w:szCs w:val="18"/>
          <w:lang w:bidi="ar-SA"/>
        </w:rPr>
        <w:t xml:space="preserve"> </w:t>
      </w:r>
      <w:r w:rsidRPr="00080018">
        <w:rPr>
          <w:sz w:val="18"/>
          <w:szCs w:val="18"/>
          <w:lang w:bidi="ar-SA"/>
        </w:rPr>
        <w:t>"</w:t>
      </w:r>
      <w:r>
        <w:rPr>
          <w:sz w:val="18"/>
          <w:szCs w:val="18"/>
          <w:lang w:bidi="ar-SA"/>
        </w:rPr>
        <w:t>F_PID Control_2</w:t>
      </w:r>
      <w:r w:rsidRPr="00080018">
        <w:rPr>
          <w:sz w:val="18"/>
          <w:szCs w:val="18"/>
          <w:lang w:bidi="ar-SA"/>
        </w:rPr>
        <w:t xml:space="preserve">" </w:t>
      </w:r>
      <w:r>
        <w:rPr>
          <w:sz w:val="18"/>
          <w:szCs w:val="18"/>
          <w:lang w:bidi="ar-SA"/>
        </w:rPr>
        <w:t xml:space="preserve"> and </w:t>
      </w:r>
      <w:r w:rsidRPr="00080018">
        <w:rPr>
          <w:sz w:val="18"/>
          <w:szCs w:val="18"/>
          <w:lang w:bidi="ar-SA"/>
        </w:rPr>
        <w:t>"</w:t>
      </w:r>
      <w:r>
        <w:rPr>
          <w:sz w:val="18"/>
          <w:szCs w:val="18"/>
          <w:lang w:bidi="ar-SA"/>
        </w:rPr>
        <w:t>F_PID Control_3</w:t>
      </w:r>
      <w:r w:rsidRPr="00080018">
        <w:rPr>
          <w:sz w:val="18"/>
          <w:szCs w:val="18"/>
          <w:lang w:bidi="ar-SA"/>
        </w:rPr>
        <w:t>"</w:t>
      </w:r>
      <w:r>
        <w:rPr>
          <w:sz w:val="18"/>
          <w:szCs w:val="18"/>
          <w:lang w:bidi="ar-SA"/>
        </w:rPr>
        <w:t xml:space="preserve"> are of same functionality</w:t>
      </w:r>
      <w:r w:rsidR="00D15C3C">
        <w:rPr>
          <w:sz w:val="18"/>
          <w:szCs w:val="18"/>
          <w:lang w:bidi="ar-SA"/>
        </w:rPr>
        <w:t xml:space="preserve"> in the FDD</w:t>
      </w:r>
      <w:r>
        <w:rPr>
          <w:sz w:val="18"/>
          <w:szCs w:val="18"/>
          <w:lang w:bidi="ar-SA"/>
        </w:rPr>
        <w:t xml:space="preserve">.  This sub function corresponds to those blocks </w:t>
      </w:r>
      <w:r w:rsidR="00080018" w:rsidRPr="00080018">
        <w:rPr>
          <w:sz w:val="18"/>
          <w:szCs w:val="18"/>
          <w:lang w:bidi="ar-SA"/>
        </w:rPr>
        <w:t>implementation</w:t>
      </w:r>
      <w:r w:rsidR="002F5138">
        <w:rPr>
          <w:sz w:val="18"/>
          <w:szCs w:val="18"/>
          <w:lang w:bidi="ar-SA"/>
        </w:rPr>
        <w:t>.</w:t>
      </w:r>
      <w:bookmarkStart w:id="114" w:name="_Toc421011542"/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115" w:name="_Toc443471047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114"/>
      <w:bookmarkEnd w:id="115"/>
    </w:p>
    <w:p w:rsidR="008C6874" w:rsidRDefault="009B7D1A" w:rsidP="008C6874">
      <w:pPr>
        <w:rPr>
          <w:rFonts w:cs="Calibri"/>
        </w:rPr>
      </w:pPr>
      <w:r>
        <w:rPr>
          <w:rFonts w:cs="Calibri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Pr="005B72B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16" w:name="_Toc418080076"/>
      <w:bookmarkStart w:id="117" w:name="_Toc421709921"/>
      <w:bookmarkStart w:id="118" w:name="_Toc443471048"/>
      <w:r w:rsidRPr="005B72BC">
        <w:rPr>
          <w:rFonts w:ascii="Calibri" w:hAnsi="Calibri"/>
        </w:rPr>
        <w:lastRenderedPageBreak/>
        <w:t>Known</w:t>
      </w:r>
      <w:r w:rsidRPr="005B72BC">
        <w:rPr>
          <w:rFonts w:ascii="Calibri" w:hAnsi="Calibri" w:cs="Calibri"/>
        </w:rPr>
        <w:t xml:space="preserve"> Limitations with Design</w:t>
      </w:r>
      <w:bookmarkEnd w:id="116"/>
      <w:bookmarkEnd w:id="117"/>
      <w:bookmarkEnd w:id="118"/>
    </w:p>
    <w:p w:rsidR="0011537F" w:rsidRDefault="00333D67" w:rsidP="001A7E08">
      <w:pPr>
        <w:pStyle w:val="ListParagraph"/>
        <w:jc w:val="both"/>
      </w:pPr>
      <w:proofErr w:type="gramStart"/>
      <w:r>
        <w:t>None</w:t>
      </w:r>
      <w:r w:rsidR="0011537F" w:rsidRPr="005B72BC">
        <w:t>.</w:t>
      </w:r>
      <w:proofErr w:type="gramEnd"/>
    </w:p>
    <w:p w:rsidR="001F4282" w:rsidRPr="00B26D2C" w:rsidRDefault="001F4282" w:rsidP="0043410A">
      <w:pPr>
        <w:pStyle w:val="ListParagraph"/>
        <w:rPr>
          <w:rFonts w:cs="Calibri"/>
          <w:i/>
        </w:rPr>
      </w:pPr>
    </w:p>
    <w:p w:rsidR="00531B8C" w:rsidRDefault="00531B8C" w:rsidP="00531B8C">
      <w:pPr>
        <w:rPr>
          <w:rFonts w:cs="Calibri"/>
        </w:rPr>
      </w:pP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19" w:name="_Toc382297449"/>
      <w:bookmarkStart w:id="120" w:name="_Toc418080077"/>
      <w:bookmarkStart w:id="121" w:name="_Toc421709922"/>
      <w:bookmarkStart w:id="122" w:name="_Toc443471049"/>
      <w:r w:rsidRPr="00E75CFE">
        <w:rPr>
          <w:rFonts w:ascii="Calibri" w:hAnsi="Calibri" w:cs="Calibri"/>
        </w:rPr>
        <w:lastRenderedPageBreak/>
        <w:t>UNIT TEST CONSIDERATION</w:t>
      </w:r>
      <w:bookmarkEnd w:id="119"/>
      <w:bookmarkEnd w:id="120"/>
      <w:bookmarkEnd w:id="121"/>
      <w:bookmarkEnd w:id="122"/>
    </w:p>
    <w:p w:rsidR="00250144" w:rsidRDefault="00250144" w:rsidP="00531B8C">
      <w:pPr>
        <w:rPr>
          <w:lang w:bidi="ar-SA"/>
        </w:rPr>
      </w:pPr>
      <w:r>
        <w:t>None</w:t>
      </w: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Default="00250144" w:rsidP="00250144">
      <w:pPr>
        <w:rPr>
          <w:lang w:bidi="ar-SA"/>
        </w:rPr>
      </w:pPr>
    </w:p>
    <w:p w:rsidR="00250144" w:rsidRDefault="00250144" w:rsidP="00250144">
      <w:pPr>
        <w:rPr>
          <w:lang w:bidi="ar-SA"/>
        </w:rPr>
      </w:pPr>
    </w:p>
    <w:p w:rsidR="00531B8C" w:rsidRPr="00250144" w:rsidRDefault="00250144" w:rsidP="00250144">
      <w:pPr>
        <w:tabs>
          <w:tab w:val="left" w:pos="6636"/>
        </w:tabs>
        <w:rPr>
          <w:lang w:bidi="ar-SA"/>
        </w:rPr>
      </w:pPr>
      <w:r>
        <w:rPr>
          <w:lang w:bidi="ar-SA"/>
        </w:rPr>
        <w:tab/>
      </w:r>
    </w:p>
    <w:p w:rsidR="00786BDF" w:rsidRPr="00A158C7" w:rsidRDefault="00786BDF" w:rsidP="000B37D5">
      <w:pPr>
        <w:pStyle w:val="Heading7"/>
      </w:pPr>
      <w:bookmarkStart w:id="123" w:name="_Toc443471050"/>
      <w:r w:rsidRPr="00A158C7">
        <w:lastRenderedPageBreak/>
        <w:t>Abbreviations and Acronyms</w:t>
      </w:r>
      <w:bookmarkEnd w:id="1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124" w:name="_Toc443471051"/>
      <w:r w:rsidRPr="00A158C7">
        <w:lastRenderedPageBreak/>
        <w:t>Glossary</w:t>
      </w:r>
      <w:bookmarkEnd w:id="124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125" w:name="_Toc443471052"/>
      <w:r w:rsidRPr="00A158C7">
        <w:lastRenderedPageBreak/>
        <w:t>References</w:t>
      </w:r>
      <w:bookmarkEnd w:id="1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126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5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126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9E4C5C" w:rsidP="0052226A">
            <w:pPr>
              <w:rPr>
                <w:lang w:bidi="ar-SA"/>
              </w:rPr>
            </w:pPr>
            <w:r>
              <w:t>EA4 01.00.01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B234ED" w:rsidP="00B758D2">
            <w:pPr>
              <w:keepNext/>
            </w:pPr>
            <w:hyperlink r:id="rId16" w:history="1">
              <w:bookmarkStart w:id="127" w:name="_Ref335300243"/>
              <w:r w:rsidR="00531B8C" w:rsidRPr="00FC427F">
                <w:t>Software Naming Conventions.doc</w:t>
              </w:r>
              <w:bookmarkEnd w:id="127"/>
            </w:hyperlink>
          </w:p>
        </w:tc>
        <w:tc>
          <w:tcPr>
            <w:tcW w:w="2091" w:type="dxa"/>
            <w:shd w:val="clear" w:color="auto" w:fill="auto"/>
          </w:tcPr>
          <w:p w:rsidR="00531B8C" w:rsidRDefault="00E20034" w:rsidP="0052226A">
            <w:pPr>
              <w:rPr>
                <w:lang w:bidi="ar-SA"/>
              </w:rPr>
            </w:pPr>
            <w:r>
              <w:rPr>
                <w:rFonts w:cs="Calibri"/>
                <w:lang w:bidi="ar-SA"/>
              </w:rPr>
              <w:t>2.0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128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 w:rsidRPr="00E20034">
              <w:t>Software Design and Coding Standards.doc</w:t>
            </w:r>
            <w:r>
              <w:fldChar w:fldCharType="end"/>
            </w:r>
            <w:bookmarkEnd w:id="128"/>
          </w:p>
        </w:tc>
        <w:tc>
          <w:tcPr>
            <w:tcW w:w="2091" w:type="dxa"/>
            <w:shd w:val="clear" w:color="auto" w:fill="auto"/>
          </w:tcPr>
          <w:p w:rsidR="00531B8C" w:rsidRDefault="00E20034" w:rsidP="0052226A">
            <w:pPr>
              <w:rPr>
                <w:lang w:bidi="ar-SA"/>
              </w:rPr>
            </w:pPr>
            <w:r>
              <w:rPr>
                <w:rFonts w:cs="Calibri"/>
                <w:lang w:bidi="ar-SA"/>
              </w:rPr>
              <w:t>2.1</w:t>
            </w:r>
          </w:p>
        </w:tc>
      </w:tr>
      <w:tr w:rsidR="00DC2D5B" w:rsidRPr="00A158C7" w:rsidTr="00B758D2">
        <w:tc>
          <w:tcPr>
            <w:tcW w:w="738" w:type="dxa"/>
            <w:shd w:val="clear" w:color="auto" w:fill="auto"/>
          </w:tcPr>
          <w:p w:rsidR="00DC2D5B" w:rsidRDefault="00DC2D5B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DC2D5B" w:rsidRPr="00333D67" w:rsidRDefault="00DC2D5B" w:rsidP="00666AFD">
            <w:pPr>
              <w:autoSpaceDE w:val="0"/>
              <w:autoSpaceDN w:val="0"/>
              <w:adjustRightInd w:val="0"/>
              <w:spacing w:after="0"/>
            </w:pPr>
            <w:r>
              <w:t xml:space="preserve">FDD : </w:t>
            </w:r>
            <w:r w:rsidR="00E20034" w:rsidRPr="00E20034">
              <w:t>NM100A</w:t>
            </w:r>
            <w:r w:rsidR="001A7DB1" w:rsidRPr="001A7DB1">
              <w:t>_</w:t>
            </w:r>
            <w:r w:rsidR="007969D1">
              <w:t xml:space="preserve"> </w:t>
            </w:r>
            <w:proofErr w:type="spellStart"/>
            <w:r w:rsidR="00E20034" w:rsidRPr="00E20034">
              <w:t>MotVelCtrl</w:t>
            </w:r>
            <w:r w:rsidRPr="00DC2D5B">
              <w:t>_Design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:rsidR="00DC2D5B" w:rsidRDefault="00DC2D5B" w:rsidP="00602468">
            <w:pPr>
              <w:rPr>
                <w:lang w:bidi="ar-SA"/>
              </w:rPr>
            </w:pPr>
            <w:r>
              <w:rPr>
                <w:lang w:bidi="ar-SA"/>
              </w:rPr>
              <w:t>See Synergy sub 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7"/>
      <w:footerReference w:type="default" r:id="rId18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4ED" w:rsidRDefault="00B234ED">
      <w:r>
        <w:separator/>
      </w:r>
    </w:p>
  </w:endnote>
  <w:endnote w:type="continuationSeparator" w:id="0">
    <w:p w:rsidR="00B234ED" w:rsidRDefault="00B23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886D7D" w:rsidRPr="00B10816" w:rsidTr="00866672">
      <w:tc>
        <w:tcPr>
          <w:tcW w:w="1667" w:type="pct"/>
          <w:vAlign w:val="center"/>
        </w:tcPr>
        <w:p w:rsidR="00886D7D" w:rsidRPr="00B10816" w:rsidRDefault="00886D7D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="00B37B03" w:rsidRPr="00B37B03">
            <w:rPr>
              <w:sz w:val="16"/>
              <w:szCs w:val="16"/>
            </w:rPr>
            <w:t>MotVelCtrl</w:t>
          </w:r>
          <w:proofErr w:type="spellEnd"/>
          <w:r w:rsidR="00B37B03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MDD</w:t>
          </w:r>
        </w:p>
        <w:p w:rsidR="00886D7D" w:rsidRPr="00B10816" w:rsidRDefault="00886D7D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886D7D" w:rsidRDefault="00886D7D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ins w:id="129" w:author="Nexteer Employee" w:date="2016-05-04T09:00:00Z">
            <w:r w:rsidR="00955E55">
              <w:rPr>
                <w:sz w:val="16"/>
                <w:szCs w:val="16"/>
              </w:rPr>
              <w:t>May 4, 2016</w:t>
            </w:r>
          </w:ins>
          <w:del w:id="130" w:author="Nexteer Employee" w:date="2016-05-04T09:00:00Z">
            <w:r w:rsidDel="00955E55">
              <w:rPr>
                <w:sz w:val="16"/>
                <w:szCs w:val="16"/>
              </w:rPr>
              <w:delText xml:space="preserve">Feb </w:delText>
            </w:r>
            <w:r w:rsidR="00B37B03" w:rsidDel="00955E55">
              <w:rPr>
                <w:sz w:val="16"/>
                <w:szCs w:val="16"/>
              </w:rPr>
              <w:delText>17</w:delText>
            </w:r>
            <w:r w:rsidDel="00955E55">
              <w:rPr>
                <w:sz w:val="16"/>
                <w:szCs w:val="16"/>
              </w:rPr>
              <w:delText>, 2015</w:delText>
            </w:r>
          </w:del>
          <w:r>
            <w:rPr>
              <w:sz w:val="16"/>
              <w:szCs w:val="16"/>
            </w:rPr>
            <w:fldChar w:fldCharType="end"/>
          </w:r>
        </w:p>
        <w:p w:rsidR="00886D7D" w:rsidRPr="00B10816" w:rsidRDefault="00886D7D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235444217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213374974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86D7D" w:rsidRPr="00B10816" w:rsidRDefault="00886D7D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886D7D" w:rsidRPr="00B10816" w:rsidRDefault="00886D7D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2B0B51">
            <w:rPr>
              <w:b/>
              <w:noProof/>
              <w:sz w:val="16"/>
              <w:szCs w:val="16"/>
            </w:rPr>
            <w:t>12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2B0B51">
            <w:rPr>
              <w:b/>
              <w:noProof/>
              <w:sz w:val="16"/>
              <w:szCs w:val="16"/>
            </w:rPr>
            <w:t>15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886D7D" w:rsidRPr="00B10816" w:rsidRDefault="00886D7D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4ED" w:rsidRDefault="00B234ED">
      <w:r>
        <w:separator/>
      </w:r>
    </w:p>
  </w:footnote>
  <w:footnote w:type="continuationSeparator" w:id="0">
    <w:p w:rsidR="00B234ED" w:rsidRDefault="00B234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886D7D" w:rsidRPr="008969C4" w:rsidTr="00866672">
      <w:trPr>
        <w:trHeight w:val="438"/>
      </w:trPr>
      <w:tc>
        <w:tcPr>
          <w:tcW w:w="1443" w:type="pct"/>
        </w:tcPr>
        <w:p w:rsidR="00886D7D" w:rsidRPr="008969C4" w:rsidRDefault="00886D7D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4BBA027F" wp14:editId="39FE92AD">
                <wp:extent cx="1066800" cy="438150"/>
                <wp:effectExtent l="0" t="0" r="0" b="0"/>
                <wp:docPr id="3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886D7D" w:rsidRPr="00891F29" w:rsidRDefault="00886D7D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886D7D" w:rsidRDefault="00886D7D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886D7D" w:rsidRPr="008969C4" w:rsidRDefault="00886D7D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886D7D" w:rsidRDefault="00886D7D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BFD7798"/>
    <w:multiLevelType w:val="hybridMultilevel"/>
    <w:tmpl w:val="0884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68A41626"/>
    <w:multiLevelType w:val="hybridMultilevel"/>
    <w:tmpl w:val="5E88D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46093A"/>
    <w:multiLevelType w:val="hybridMultilevel"/>
    <w:tmpl w:val="5866D6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2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7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6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9E"/>
    <w:rsid w:val="000040A2"/>
    <w:rsid w:val="00007584"/>
    <w:rsid w:val="00010BFD"/>
    <w:rsid w:val="00015232"/>
    <w:rsid w:val="00017164"/>
    <w:rsid w:val="000201AB"/>
    <w:rsid w:val="00030567"/>
    <w:rsid w:val="00030607"/>
    <w:rsid w:val="000318E7"/>
    <w:rsid w:val="00034CF6"/>
    <w:rsid w:val="00040F83"/>
    <w:rsid w:val="0004234C"/>
    <w:rsid w:val="000429C7"/>
    <w:rsid w:val="00044B01"/>
    <w:rsid w:val="000515DF"/>
    <w:rsid w:val="000558D3"/>
    <w:rsid w:val="000573ED"/>
    <w:rsid w:val="00057E0F"/>
    <w:rsid w:val="000623F7"/>
    <w:rsid w:val="00063A7A"/>
    <w:rsid w:val="0006733C"/>
    <w:rsid w:val="000718C3"/>
    <w:rsid w:val="00076DD2"/>
    <w:rsid w:val="00080018"/>
    <w:rsid w:val="00096B85"/>
    <w:rsid w:val="000A5AA5"/>
    <w:rsid w:val="000A5FB2"/>
    <w:rsid w:val="000B01C4"/>
    <w:rsid w:val="000B0DB8"/>
    <w:rsid w:val="000B37D5"/>
    <w:rsid w:val="000B5C1E"/>
    <w:rsid w:val="000B6648"/>
    <w:rsid w:val="000C02C8"/>
    <w:rsid w:val="000C48A0"/>
    <w:rsid w:val="000C4A79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537F"/>
    <w:rsid w:val="001161D2"/>
    <w:rsid w:val="00120AED"/>
    <w:rsid w:val="0012589C"/>
    <w:rsid w:val="0012696E"/>
    <w:rsid w:val="001278D4"/>
    <w:rsid w:val="00131D7B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30BD"/>
    <w:rsid w:val="001A6A75"/>
    <w:rsid w:val="001A7DB1"/>
    <w:rsid w:val="001A7E08"/>
    <w:rsid w:val="001B11CC"/>
    <w:rsid w:val="001B1516"/>
    <w:rsid w:val="001B15E2"/>
    <w:rsid w:val="001B4CA5"/>
    <w:rsid w:val="001B716A"/>
    <w:rsid w:val="001C0B31"/>
    <w:rsid w:val="001C3CBB"/>
    <w:rsid w:val="001D2F1D"/>
    <w:rsid w:val="001D6053"/>
    <w:rsid w:val="001E4877"/>
    <w:rsid w:val="001F01F0"/>
    <w:rsid w:val="001F0A02"/>
    <w:rsid w:val="001F4282"/>
    <w:rsid w:val="001F7A45"/>
    <w:rsid w:val="00203950"/>
    <w:rsid w:val="00206564"/>
    <w:rsid w:val="0021065E"/>
    <w:rsid w:val="00210877"/>
    <w:rsid w:val="00213F47"/>
    <w:rsid w:val="00216E0A"/>
    <w:rsid w:val="00217199"/>
    <w:rsid w:val="0022572C"/>
    <w:rsid w:val="00226086"/>
    <w:rsid w:val="00233B24"/>
    <w:rsid w:val="002366F0"/>
    <w:rsid w:val="00237876"/>
    <w:rsid w:val="00240082"/>
    <w:rsid w:val="00241551"/>
    <w:rsid w:val="002438FE"/>
    <w:rsid w:val="00246432"/>
    <w:rsid w:val="00246474"/>
    <w:rsid w:val="00246857"/>
    <w:rsid w:val="00246930"/>
    <w:rsid w:val="00250144"/>
    <w:rsid w:val="002518E0"/>
    <w:rsid w:val="00252485"/>
    <w:rsid w:val="002540D9"/>
    <w:rsid w:val="00256656"/>
    <w:rsid w:val="00256D7F"/>
    <w:rsid w:val="00260133"/>
    <w:rsid w:val="00272F9C"/>
    <w:rsid w:val="00273A0B"/>
    <w:rsid w:val="002905EB"/>
    <w:rsid w:val="002A3DCD"/>
    <w:rsid w:val="002A4407"/>
    <w:rsid w:val="002A46ED"/>
    <w:rsid w:val="002A5D94"/>
    <w:rsid w:val="002A6127"/>
    <w:rsid w:val="002B094F"/>
    <w:rsid w:val="002B0B51"/>
    <w:rsid w:val="002B1587"/>
    <w:rsid w:val="002B2B02"/>
    <w:rsid w:val="002B6E4E"/>
    <w:rsid w:val="002B6FA5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2F5138"/>
    <w:rsid w:val="0030250D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33D67"/>
    <w:rsid w:val="0034184E"/>
    <w:rsid w:val="00341ED6"/>
    <w:rsid w:val="00347652"/>
    <w:rsid w:val="00352E4B"/>
    <w:rsid w:val="00361921"/>
    <w:rsid w:val="00362B86"/>
    <w:rsid w:val="00362CE5"/>
    <w:rsid w:val="00363975"/>
    <w:rsid w:val="003639F3"/>
    <w:rsid w:val="00363FC9"/>
    <w:rsid w:val="00364BF7"/>
    <w:rsid w:val="00364F00"/>
    <w:rsid w:val="003849A4"/>
    <w:rsid w:val="00385119"/>
    <w:rsid w:val="00387BF4"/>
    <w:rsid w:val="00393DBF"/>
    <w:rsid w:val="003A5B2A"/>
    <w:rsid w:val="003A722B"/>
    <w:rsid w:val="003B4A55"/>
    <w:rsid w:val="003C0C9C"/>
    <w:rsid w:val="003D456D"/>
    <w:rsid w:val="003D4CC0"/>
    <w:rsid w:val="003F18D9"/>
    <w:rsid w:val="003F3205"/>
    <w:rsid w:val="003F765F"/>
    <w:rsid w:val="00401A9E"/>
    <w:rsid w:val="00404A3F"/>
    <w:rsid w:val="00405E64"/>
    <w:rsid w:val="00410E30"/>
    <w:rsid w:val="004147D1"/>
    <w:rsid w:val="00431255"/>
    <w:rsid w:val="0043410A"/>
    <w:rsid w:val="00436F3E"/>
    <w:rsid w:val="004377FE"/>
    <w:rsid w:val="00440304"/>
    <w:rsid w:val="00444F99"/>
    <w:rsid w:val="004526E6"/>
    <w:rsid w:val="004538E2"/>
    <w:rsid w:val="004539DE"/>
    <w:rsid w:val="00453CBC"/>
    <w:rsid w:val="00460D68"/>
    <w:rsid w:val="004610FA"/>
    <w:rsid w:val="00462B18"/>
    <w:rsid w:val="00462D3A"/>
    <w:rsid w:val="00464103"/>
    <w:rsid w:val="00467BB2"/>
    <w:rsid w:val="00480A9D"/>
    <w:rsid w:val="00482BAD"/>
    <w:rsid w:val="004863BF"/>
    <w:rsid w:val="004907B4"/>
    <w:rsid w:val="00495491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226A"/>
    <w:rsid w:val="00527EC6"/>
    <w:rsid w:val="00531B8C"/>
    <w:rsid w:val="0053510E"/>
    <w:rsid w:val="005366FA"/>
    <w:rsid w:val="00537B43"/>
    <w:rsid w:val="00540486"/>
    <w:rsid w:val="00540749"/>
    <w:rsid w:val="00540981"/>
    <w:rsid w:val="00541D56"/>
    <w:rsid w:val="00541D9D"/>
    <w:rsid w:val="00541E2D"/>
    <w:rsid w:val="0054769F"/>
    <w:rsid w:val="00551E95"/>
    <w:rsid w:val="00553CD9"/>
    <w:rsid w:val="005604EA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090B"/>
    <w:rsid w:val="005B3586"/>
    <w:rsid w:val="005B6300"/>
    <w:rsid w:val="005B6345"/>
    <w:rsid w:val="005B6DF1"/>
    <w:rsid w:val="005B72BC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2468"/>
    <w:rsid w:val="0060359A"/>
    <w:rsid w:val="006041A1"/>
    <w:rsid w:val="006114E3"/>
    <w:rsid w:val="00614AFA"/>
    <w:rsid w:val="00614D08"/>
    <w:rsid w:val="006171B3"/>
    <w:rsid w:val="006224AE"/>
    <w:rsid w:val="00633FE1"/>
    <w:rsid w:val="00635297"/>
    <w:rsid w:val="006374FA"/>
    <w:rsid w:val="00646455"/>
    <w:rsid w:val="00660449"/>
    <w:rsid w:val="00661D51"/>
    <w:rsid w:val="00665E4E"/>
    <w:rsid w:val="00666AFD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1E80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1A0D"/>
    <w:rsid w:val="00714679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5A93"/>
    <w:rsid w:val="00767585"/>
    <w:rsid w:val="00770295"/>
    <w:rsid w:val="00773CA8"/>
    <w:rsid w:val="00776EF2"/>
    <w:rsid w:val="00783E4E"/>
    <w:rsid w:val="00784FF5"/>
    <w:rsid w:val="00786BDF"/>
    <w:rsid w:val="007874B4"/>
    <w:rsid w:val="007969D1"/>
    <w:rsid w:val="007A2CEC"/>
    <w:rsid w:val="007A3BEB"/>
    <w:rsid w:val="007A3D19"/>
    <w:rsid w:val="007A602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03B3"/>
    <w:rsid w:val="008068A5"/>
    <w:rsid w:val="008119C7"/>
    <w:rsid w:val="0081230A"/>
    <w:rsid w:val="00820AE5"/>
    <w:rsid w:val="0082456E"/>
    <w:rsid w:val="0082534B"/>
    <w:rsid w:val="00830DBF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72364"/>
    <w:rsid w:val="00881135"/>
    <w:rsid w:val="00881279"/>
    <w:rsid w:val="00886D7D"/>
    <w:rsid w:val="00891F29"/>
    <w:rsid w:val="008943A3"/>
    <w:rsid w:val="00895757"/>
    <w:rsid w:val="00895F09"/>
    <w:rsid w:val="008969C4"/>
    <w:rsid w:val="00897591"/>
    <w:rsid w:val="008A0BF7"/>
    <w:rsid w:val="008A180F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283B"/>
    <w:rsid w:val="008F38B3"/>
    <w:rsid w:val="008F402B"/>
    <w:rsid w:val="008F4A9B"/>
    <w:rsid w:val="008F7506"/>
    <w:rsid w:val="009017D0"/>
    <w:rsid w:val="00905396"/>
    <w:rsid w:val="009119AA"/>
    <w:rsid w:val="00912AE0"/>
    <w:rsid w:val="0091328D"/>
    <w:rsid w:val="009132C7"/>
    <w:rsid w:val="0091423E"/>
    <w:rsid w:val="00921DE0"/>
    <w:rsid w:val="00923E48"/>
    <w:rsid w:val="009253B7"/>
    <w:rsid w:val="00926383"/>
    <w:rsid w:val="0092752F"/>
    <w:rsid w:val="00930893"/>
    <w:rsid w:val="009318C4"/>
    <w:rsid w:val="009358E8"/>
    <w:rsid w:val="00936951"/>
    <w:rsid w:val="00942D04"/>
    <w:rsid w:val="00943402"/>
    <w:rsid w:val="00945677"/>
    <w:rsid w:val="00947A9A"/>
    <w:rsid w:val="00947EA9"/>
    <w:rsid w:val="00955E55"/>
    <w:rsid w:val="00957855"/>
    <w:rsid w:val="00964105"/>
    <w:rsid w:val="009643A3"/>
    <w:rsid w:val="00970DBB"/>
    <w:rsid w:val="0097381A"/>
    <w:rsid w:val="009839AF"/>
    <w:rsid w:val="009877AA"/>
    <w:rsid w:val="009904FD"/>
    <w:rsid w:val="00992EB9"/>
    <w:rsid w:val="009A5ADD"/>
    <w:rsid w:val="009B0C02"/>
    <w:rsid w:val="009B754B"/>
    <w:rsid w:val="009B7D1A"/>
    <w:rsid w:val="009C5629"/>
    <w:rsid w:val="009C5E90"/>
    <w:rsid w:val="009C71A3"/>
    <w:rsid w:val="009C7F7D"/>
    <w:rsid w:val="009D1773"/>
    <w:rsid w:val="009D493A"/>
    <w:rsid w:val="009E371E"/>
    <w:rsid w:val="009E4C5C"/>
    <w:rsid w:val="009E6A87"/>
    <w:rsid w:val="009F3119"/>
    <w:rsid w:val="00A049EB"/>
    <w:rsid w:val="00A05B7E"/>
    <w:rsid w:val="00A158C7"/>
    <w:rsid w:val="00A16FA4"/>
    <w:rsid w:val="00A25B61"/>
    <w:rsid w:val="00A33D92"/>
    <w:rsid w:val="00A365F0"/>
    <w:rsid w:val="00A37E34"/>
    <w:rsid w:val="00A6172F"/>
    <w:rsid w:val="00A639FF"/>
    <w:rsid w:val="00A6463B"/>
    <w:rsid w:val="00A656E4"/>
    <w:rsid w:val="00A71A73"/>
    <w:rsid w:val="00A72ADF"/>
    <w:rsid w:val="00A75159"/>
    <w:rsid w:val="00A75452"/>
    <w:rsid w:val="00A77886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2997"/>
    <w:rsid w:val="00AC40DF"/>
    <w:rsid w:val="00AC411D"/>
    <w:rsid w:val="00AC4A58"/>
    <w:rsid w:val="00AC4CD8"/>
    <w:rsid w:val="00AC63D3"/>
    <w:rsid w:val="00AC6E5E"/>
    <w:rsid w:val="00AC79E5"/>
    <w:rsid w:val="00AD135E"/>
    <w:rsid w:val="00AD1F0E"/>
    <w:rsid w:val="00AD3866"/>
    <w:rsid w:val="00AD3DBF"/>
    <w:rsid w:val="00AE0435"/>
    <w:rsid w:val="00AE0DCB"/>
    <w:rsid w:val="00AE2063"/>
    <w:rsid w:val="00AE41D4"/>
    <w:rsid w:val="00AE55D3"/>
    <w:rsid w:val="00AE590F"/>
    <w:rsid w:val="00AE5C76"/>
    <w:rsid w:val="00AE730D"/>
    <w:rsid w:val="00AF547C"/>
    <w:rsid w:val="00AF6D2A"/>
    <w:rsid w:val="00AF7DDD"/>
    <w:rsid w:val="00B0024F"/>
    <w:rsid w:val="00B10816"/>
    <w:rsid w:val="00B11BE8"/>
    <w:rsid w:val="00B154E6"/>
    <w:rsid w:val="00B21802"/>
    <w:rsid w:val="00B234ED"/>
    <w:rsid w:val="00B25D10"/>
    <w:rsid w:val="00B26D2C"/>
    <w:rsid w:val="00B35242"/>
    <w:rsid w:val="00B35F84"/>
    <w:rsid w:val="00B37B03"/>
    <w:rsid w:val="00B42ED9"/>
    <w:rsid w:val="00B46A3B"/>
    <w:rsid w:val="00B52330"/>
    <w:rsid w:val="00B557BA"/>
    <w:rsid w:val="00B5628C"/>
    <w:rsid w:val="00B56762"/>
    <w:rsid w:val="00B629B6"/>
    <w:rsid w:val="00B647EA"/>
    <w:rsid w:val="00B72FDD"/>
    <w:rsid w:val="00B758D2"/>
    <w:rsid w:val="00B81B39"/>
    <w:rsid w:val="00B81C1B"/>
    <w:rsid w:val="00B82427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3B09"/>
    <w:rsid w:val="00BC45C7"/>
    <w:rsid w:val="00BC5A79"/>
    <w:rsid w:val="00BC6B0F"/>
    <w:rsid w:val="00BD17E2"/>
    <w:rsid w:val="00BD2498"/>
    <w:rsid w:val="00BD29F5"/>
    <w:rsid w:val="00BD7322"/>
    <w:rsid w:val="00BD794B"/>
    <w:rsid w:val="00BE7F06"/>
    <w:rsid w:val="00BF5242"/>
    <w:rsid w:val="00C0276C"/>
    <w:rsid w:val="00C04F32"/>
    <w:rsid w:val="00C145F2"/>
    <w:rsid w:val="00C170E5"/>
    <w:rsid w:val="00C22A00"/>
    <w:rsid w:val="00C2356B"/>
    <w:rsid w:val="00C24F7F"/>
    <w:rsid w:val="00C3002A"/>
    <w:rsid w:val="00C373E0"/>
    <w:rsid w:val="00C375E8"/>
    <w:rsid w:val="00C53EAE"/>
    <w:rsid w:val="00C53F02"/>
    <w:rsid w:val="00C54CBD"/>
    <w:rsid w:val="00C55116"/>
    <w:rsid w:val="00C561BB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111"/>
    <w:rsid w:val="00C8041D"/>
    <w:rsid w:val="00C80CA8"/>
    <w:rsid w:val="00C845F5"/>
    <w:rsid w:val="00C93030"/>
    <w:rsid w:val="00C93ADA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06A61"/>
    <w:rsid w:val="00D13AA4"/>
    <w:rsid w:val="00D1409A"/>
    <w:rsid w:val="00D15C3C"/>
    <w:rsid w:val="00D16229"/>
    <w:rsid w:val="00D16873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0D96"/>
    <w:rsid w:val="00D720D2"/>
    <w:rsid w:val="00D757BC"/>
    <w:rsid w:val="00D762B8"/>
    <w:rsid w:val="00D775AC"/>
    <w:rsid w:val="00D77952"/>
    <w:rsid w:val="00D8298E"/>
    <w:rsid w:val="00D82DA8"/>
    <w:rsid w:val="00D8734B"/>
    <w:rsid w:val="00D91C8F"/>
    <w:rsid w:val="00DA5C5C"/>
    <w:rsid w:val="00DB0311"/>
    <w:rsid w:val="00DB1985"/>
    <w:rsid w:val="00DB213C"/>
    <w:rsid w:val="00DB3C1D"/>
    <w:rsid w:val="00DC0959"/>
    <w:rsid w:val="00DC2D5B"/>
    <w:rsid w:val="00DC598C"/>
    <w:rsid w:val="00DD3B65"/>
    <w:rsid w:val="00DD4CCF"/>
    <w:rsid w:val="00DD4E7F"/>
    <w:rsid w:val="00DE23CE"/>
    <w:rsid w:val="00DE2FDE"/>
    <w:rsid w:val="00DF4415"/>
    <w:rsid w:val="00E020FC"/>
    <w:rsid w:val="00E03151"/>
    <w:rsid w:val="00E032DB"/>
    <w:rsid w:val="00E044C8"/>
    <w:rsid w:val="00E16D14"/>
    <w:rsid w:val="00E176AB"/>
    <w:rsid w:val="00E20034"/>
    <w:rsid w:val="00E21C3F"/>
    <w:rsid w:val="00E23E66"/>
    <w:rsid w:val="00E268D6"/>
    <w:rsid w:val="00E31AE9"/>
    <w:rsid w:val="00E3395D"/>
    <w:rsid w:val="00E35A9F"/>
    <w:rsid w:val="00E3609B"/>
    <w:rsid w:val="00E36420"/>
    <w:rsid w:val="00E379A5"/>
    <w:rsid w:val="00E46EBF"/>
    <w:rsid w:val="00E51408"/>
    <w:rsid w:val="00E52161"/>
    <w:rsid w:val="00E61FD9"/>
    <w:rsid w:val="00E6550B"/>
    <w:rsid w:val="00E715CB"/>
    <w:rsid w:val="00E72614"/>
    <w:rsid w:val="00E84FCD"/>
    <w:rsid w:val="00E8577F"/>
    <w:rsid w:val="00E9004B"/>
    <w:rsid w:val="00EB1228"/>
    <w:rsid w:val="00EB6141"/>
    <w:rsid w:val="00ED3D2B"/>
    <w:rsid w:val="00EE263E"/>
    <w:rsid w:val="00EE26AB"/>
    <w:rsid w:val="00EE3BBC"/>
    <w:rsid w:val="00EF190F"/>
    <w:rsid w:val="00EF417B"/>
    <w:rsid w:val="00EF6E62"/>
    <w:rsid w:val="00F1257A"/>
    <w:rsid w:val="00F27C51"/>
    <w:rsid w:val="00F33BD1"/>
    <w:rsid w:val="00F35C42"/>
    <w:rsid w:val="00F36729"/>
    <w:rsid w:val="00F3686A"/>
    <w:rsid w:val="00F36CC2"/>
    <w:rsid w:val="00F417BB"/>
    <w:rsid w:val="00F4318C"/>
    <w:rsid w:val="00F43F8E"/>
    <w:rsid w:val="00F50EDF"/>
    <w:rsid w:val="00F51C08"/>
    <w:rsid w:val="00F51C8D"/>
    <w:rsid w:val="00F56F9A"/>
    <w:rsid w:val="00F602B0"/>
    <w:rsid w:val="00F651F5"/>
    <w:rsid w:val="00F727CE"/>
    <w:rsid w:val="00F737FE"/>
    <w:rsid w:val="00F80444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  <w:rsid w:val="00FF2BDF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misagweb01.nexteer.com/eRoomReq/Files/erooms8/NextGeneration/0_fc55f/Software%20Naming%20Conventions%2003x(In%20Work).doc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autosar.org/download/R4.0/AUTOSAR_SWS_MemoryMapping.pdf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znywf\Download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BFC9A0F2A4470586541D09ACA6F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562E9-53FE-4893-8664-310A2BB3C37A}"/>
      </w:docPartPr>
      <w:docPartBody>
        <w:p w:rsidR="00F954D6" w:rsidRDefault="00C42526">
          <w:pPr>
            <w:pStyle w:val="F6BFC9A0F2A4470586541D09ACA6F3CC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26"/>
    <w:rsid w:val="00006946"/>
    <w:rsid w:val="000371CE"/>
    <w:rsid w:val="00047F80"/>
    <w:rsid w:val="000D7E54"/>
    <w:rsid w:val="00123B9F"/>
    <w:rsid w:val="0015519A"/>
    <w:rsid w:val="0019125C"/>
    <w:rsid w:val="001B028B"/>
    <w:rsid w:val="00216D88"/>
    <w:rsid w:val="00317F47"/>
    <w:rsid w:val="0036034F"/>
    <w:rsid w:val="004A09CC"/>
    <w:rsid w:val="006109B7"/>
    <w:rsid w:val="00653BC6"/>
    <w:rsid w:val="006B37DE"/>
    <w:rsid w:val="006C4111"/>
    <w:rsid w:val="00705F70"/>
    <w:rsid w:val="0072624C"/>
    <w:rsid w:val="00785C66"/>
    <w:rsid w:val="007C672A"/>
    <w:rsid w:val="00861737"/>
    <w:rsid w:val="008B259E"/>
    <w:rsid w:val="0098101A"/>
    <w:rsid w:val="00983464"/>
    <w:rsid w:val="009E11E6"/>
    <w:rsid w:val="00A3755D"/>
    <w:rsid w:val="00AB46AE"/>
    <w:rsid w:val="00B26EFC"/>
    <w:rsid w:val="00C42526"/>
    <w:rsid w:val="00C755DC"/>
    <w:rsid w:val="00DD729A"/>
    <w:rsid w:val="00E077FC"/>
    <w:rsid w:val="00E26D67"/>
    <w:rsid w:val="00EC2C4A"/>
    <w:rsid w:val="00F55332"/>
    <w:rsid w:val="00F660BD"/>
    <w:rsid w:val="00F9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8D9E7455-41A5-4299-A559-92DB2C526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332</TotalTime>
  <Pages>15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7985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Nexteer Employee</cp:lastModifiedBy>
  <cp:revision>78</cp:revision>
  <cp:lastPrinted>2014-12-17T17:01:00Z</cp:lastPrinted>
  <dcterms:created xsi:type="dcterms:W3CDTF">2015-09-17T16:12:00Z</dcterms:created>
  <dcterms:modified xsi:type="dcterms:W3CDTF">2016-05-04T15:29:00Z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May 4, 2016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