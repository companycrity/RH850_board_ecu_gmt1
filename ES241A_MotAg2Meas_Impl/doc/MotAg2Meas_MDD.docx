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F6BFC9A0F2A4470586541D09ACA6F3CC"/>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Pr="007E0373" w:rsidRDefault="001F01F0" w:rsidP="007E0373">
      <w:pPr>
        <w:tabs>
          <w:tab w:val="left" w:pos="4320"/>
          <w:tab w:val="left" w:pos="8640"/>
        </w:tabs>
        <w:spacing w:before="120" w:after="360"/>
        <w:jc w:val="center"/>
        <w:rPr>
          <w:b/>
          <w:sz w:val="36"/>
        </w:rPr>
      </w:pPr>
      <w:r w:rsidRPr="001F01F0">
        <w:rPr>
          <w:b/>
          <w:sz w:val="36"/>
        </w:rPr>
        <w:t>MotAg2Meas</w:t>
      </w:r>
    </w:p>
    <w:p w:rsidR="005E61CD" w:rsidRPr="007E0373" w:rsidRDefault="00910A1F" w:rsidP="007E0373">
      <w:pPr>
        <w:tabs>
          <w:tab w:val="left" w:pos="4320"/>
          <w:tab w:val="left" w:pos="8640"/>
        </w:tabs>
        <w:spacing w:before="120" w:after="360"/>
        <w:jc w:val="center"/>
        <w:rPr>
          <w:b/>
          <w:sz w:val="36"/>
        </w:rPr>
      </w:pPr>
      <w:r>
        <w:rPr>
          <w:b/>
          <w:sz w:val="36"/>
        </w:rPr>
        <w:t xml:space="preserve">Apr </w:t>
      </w:r>
      <w:ins w:id="0" w:author="Anne, Krishna" w:date="2016-04-22T11:20:00Z">
        <w:r w:rsidR="00AA7F4C">
          <w:rPr>
            <w:b/>
            <w:sz w:val="36"/>
          </w:rPr>
          <w:t>22</w:t>
        </w:r>
      </w:ins>
      <w:del w:id="1" w:author="Anne, Krishna" w:date="2016-04-22T11:20:00Z">
        <w:r w:rsidR="006C0693" w:rsidDel="00AA7F4C">
          <w:rPr>
            <w:b/>
            <w:sz w:val="36"/>
          </w:rPr>
          <w:delText>1</w:delText>
        </w:r>
        <w:r w:rsidDel="00AA7F4C">
          <w:rPr>
            <w:b/>
            <w:sz w:val="36"/>
          </w:rPr>
          <w:delText>4</w:delText>
        </w:r>
      </w:del>
      <w:r w:rsidR="006C0693">
        <w:rPr>
          <w:b/>
          <w:sz w:val="36"/>
        </w:rPr>
        <w:t xml:space="preserve">, 2016 </w:t>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910A1F">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401A9E">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401A9E">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6C0693" w:rsidP="00891F29">
      <w:pPr>
        <w:tabs>
          <w:tab w:val="left" w:pos="4320"/>
          <w:tab w:val="left" w:pos="8640"/>
        </w:tabs>
        <w:jc w:val="center"/>
        <w:rPr>
          <w:b/>
          <w:sz w:val="24"/>
        </w:rPr>
      </w:pPr>
      <w:r>
        <w:rPr>
          <w:b/>
          <w:sz w:val="24"/>
        </w:rPr>
        <w:t>Krishna Anne</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401A9E">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401A9E">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8613" w:type="dxa"/>
        <w:jc w:val="center"/>
        <w:tblInd w:w="-1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3"/>
        <w:gridCol w:w="2160"/>
        <w:gridCol w:w="1350"/>
        <w:gridCol w:w="1440"/>
      </w:tblGrid>
      <w:tr w:rsidR="00401A9E" w:rsidRPr="00AA38E8" w:rsidTr="00297C9A">
        <w:trPr>
          <w:jc w:val="center"/>
        </w:trPr>
        <w:tc>
          <w:tcPr>
            <w:tcW w:w="3663" w:type="dxa"/>
          </w:tcPr>
          <w:p w:rsidR="00401A9E" w:rsidRPr="00AA38E8" w:rsidRDefault="00401A9E" w:rsidP="00D229A6">
            <w:pPr>
              <w:jc w:val="center"/>
              <w:rPr>
                <w:rFonts w:cs="Calibri"/>
                <w:b/>
              </w:rPr>
            </w:pPr>
            <w:bookmarkStart w:id="2" w:name="_Toc348792978"/>
            <w:bookmarkStart w:id="3" w:name="_Toc348793074"/>
            <w:bookmarkStart w:id="4" w:name="_Toc348793965"/>
            <w:bookmarkStart w:id="5" w:name="_Toc349459173"/>
            <w:bookmarkStart w:id="6" w:name="_Toc349621609"/>
            <w:r w:rsidRPr="00AA38E8">
              <w:rPr>
                <w:rFonts w:cs="Calibri"/>
                <w:b/>
              </w:rPr>
              <w:t>Description</w:t>
            </w:r>
          </w:p>
        </w:tc>
        <w:tc>
          <w:tcPr>
            <w:tcW w:w="2160" w:type="dxa"/>
          </w:tcPr>
          <w:p w:rsidR="00401A9E" w:rsidRPr="00AA38E8" w:rsidRDefault="00401A9E" w:rsidP="00D229A6">
            <w:pPr>
              <w:jc w:val="center"/>
              <w:rPr>
                <w:rFonts w:cs="Calibri"/>
                <w:b/>
              </w:rPr>
            </w:pPr>
            <w:r w:rsidRPr="00AA38E8">
              <w:rPr>
                <w:rFonts w:cs="Calibri"/>
                <w:b/>
              </w:rPr>
              <w:t>Author</w:t>
            </w:r>
          </w:p>
        </w:tc>
        <w:tc>
          <w:tcPr>
            <w:tcW w:w="1350" w:type="dxa"/>
          </w:tcPr>
          <w:p w:rsidR="00401A9E" w:rsidRPr="00AA38E8" w:rsidRDefault="00401A9E" w:rsidP="00D229A6">
            <w:pPr>
              <w:jc w:val="center"/>
              <w:rPr>
                <w:rFonts w:cs="Calibri"/>
                <w:b/>
              </w:rPr>
            </w:pPr>
            <w:r w:rsidRPr="00AA38E8">
              <w:rPr>
                <w:rFonts w:cs="Calibri"/>
                <w:b/>
              </w:rPr>
              <w:t>Version</w:t>
            </w:r>
          </w:p>
        </w:tc>
        <w:tc>
          <w:tcPr>
            <w:tcW w:w="1440" w:type="dxa"/>
          </w:tcPr>
          <w:p w:rsidR="00401A9E" w:rsidRPr="00AA38E8" w:rsidRDefault="00401A9E" w:rsidP="00D229A6">
            <w:pPr>
              <w:jc w:val="center"/>
              <w:rPr>
                <w:rFonts w:cs="Calibri"/>
                <w:b/>
              </w:rPr>
            </w:pPr>
            <w:r w:rsidRPr="00AA38E8">
              <w:rPr>
                <w:rFonts w:cs="Calibri"/>
                <w:b/>
              </w:rPr>
              <w:t>Date</w:t>
            </w:r>
          </w:p>
        </w:tc>
      </w:tr>
      <w:tr w:rsidR="00401A9E" w:rsidRPr="00AA38E8" w:rsidTr="00297C9A">
        <w:trPr>
          <w:jc w:val="center"/>
        </w:trPr>
        <w:tc>
          <w:tcPr>
            <w:tcW w:w="3663" w:type="dxa"/>
          </w:tcPr>
          <w:p w:rsidR="00401A9E" w:rsidRPr="00AA38E8" w:rsidRDefault="00401A9E" w:rsidP="00D229A6">
            <w:pPr>
              <w:rPr>
                <w:rFonts w:cs="Calibri"/>
              </w:rPr>
            </w:pPr>
            <w:r>
              <w:rPr>
                <w:rFonts w:cs="Calibri"/>
              </w:rPr>
              <w:t>Initial Version</w:t>
            </w:r>
          </w:p>
        </w:tc>
        <w:tc>
          <w:tcPr>
            <w:tcW w:w="2160" w:type="dxa"/>
          </w:tcPr>
          <w:p w:rsidR="00401A9E" w:rsidRPr="00AA38E8" w:rsidRDefault="00401A9E" w:rsidP="00D229A6">
            <w:pPr>
              <w:rPr>
                <w:rFonts w:cs="Calibri"/>
              </w:rPr>
            </w:pPr>
            <w:proofErr w:type="spellStart"/>
            <w:r>
              <w:rPr>
                <w:rFonts w:cs="Calibri"/>
              </w:rPr>
              <w:t>Sankardu</w:t>
            </w:r>
            <w:proofErr w:type="spellEnd"/>
            <w:r>
              <w:rPr>
                <w:rFonts w:cs="Calibri"/>
              </w:rPr>
              <w:t xml:space="preserve"> </w:t>
            </w:r>
            <w:proofErr w:type="spellStart"/>
            <w:r>
              <w:rPr>
                <w:rFonts w:cs="Calibri"/>
              </w:rPr>
              <w:t>Varadapureddi</w:t>
            </w:r>
            <w:proofErr w:type="spellEnd"/>
          </w:p>
        </w:tc>
        <w:tc>
          <w:tcPr>
            <w:tcW w:w="1350" w:type="dxa"/>
          </w:tcPr>
          <w:p w:rsidR="00401A9E" w:rsidRPr="00AA38E8" w:rsidRDefault="00401A9E" w:rsidP="00D229A6">
            <w:pPr>
              <w:rPr>
                <w:rFonts w:cs="Calibri"/>
              </w:rPr>
            </w:pPr>
            <w:r>
              <w:rPr>
                <w:rFonts w:cs="Calibri"/>
              </w:rPr>
              <w:t>1</w:t>
            </w:r>
          </w:p>
        </w:tc>
        <w:tc>
          <w:tcPr>
            <w:tcW w:w="1440" w:type="dxa"/>
          </w:tcPr>
          <w:p w:rsidR="00401A9E" w:rsidRPr="00AA38E8" w:rsidRDefault="001F01F0" w:rsidP="00401A9E">
            <w:pPr>
              <w:rPr>
                <w:rFonts w:cs="Calibri"/>
              </w:rPr>
            </w:pPr>
            <w:r>
              <w:rPr>
                <w:rFonts w:cs="Calibri"/>
              </w:rPr>
              <w:t>28</w:t>
            </w:r>
            <w:r w:rsidR="00401A9E">
              <w:rPr>
                <w:rFonts w:cs="Calibri"/>
              </w:rPr>
              <w:t>-Aug-2015</w:t>
            </w:r>
          </w:p>
        </w:tc>
      </w:tr>
      <w:tr w:rsidR="006C0693" w:rsidRPr="00AA38E8" w:rsidTr="00297C9A">
        <w:trPr>
          <w:jc w:val="center"/>
        </w:trPr>
        <w:tc>
          <w:tcPr>
            <w:tcW w:w="3663" w:type="dxa"/>
          </w:tcPr>
          <w:p w:rsidR="006C0693" w:rsidRDefault="006C0693" w:rsidP="00D229A6">
            <w:pPr>
              <w:rPr>
                <w:rFonts w:cs="Calibri"/>
              </w:rPr>
            </w:pPr>
            <w:r>
              <w:rPr>
                <w:rFonts w:cs="Calibri"/>
              </w:rPr>
              <w:t>Updates of FDD v 1.5.0 and 1.6.0</w:t>
            </w:r>
          </w:p>
        </w:tc>
        <w:tc>
          <w:tcPr>
            <w:tcW w:w="2160" w:type="dxa"/>
          </w:tcPr>
          <w:p w:rsidR="006C0693" w:rsidRDefault="006C0693" w:rsidP="00D229A6">
            <w:pPr>
              <w:rPr>
                <w:rFonts w:cs="Calibri"/>
              </w:rPr>
            </w:pPr>
            <w:r>
              <w:rPr>
                <w:rFonts w:cs="Calibri"/>
              </w:rPr>
              <w:t>Krishna Anne</w:t>
            </w:r>
          </w:p>
        </w:tc>
        <w:tc>
          <w:tcPr>
            <w:tcW w:w="1350" w:type="dxa"/>
          </w:tcPr>
          <w:p w:rsidR="006C0693" w:rsidRDefault="006C0693" w:rsidP="00D229A6">
            <w:pPr>
              <w:rPr>
                <w:rFonts w:cs="Calibri"/>
              </w:rPr>
            </w:pPr>
            <w:r>
              <w:rPr>
                <w:rFonts w:cs="Calibri"/>
              </w:rPr>
              <w:t>2</w:t>
            </w:r>
          </w:p>
        </w:tc>
        <w:tc>
          <w:tcPr>
            <w:tcW w:w="1440" w:type="dxa"/>
          </w:tcPr>
          <w:p w:rsidR="006C0693" w:rsidRDefault="006C0693" w:rsidP="006C0693">
            <w:pPr>
              <w:rPr>
                <w:rFonts w:cs="Calibri"/>
              </w:rPr>
            </w:pPr>
            <w:r>
              <w:rPr>
                <w:rFonts w:cs="Calibri"/>
              </w:rPr>
              <w:t>16-Mar-2016</w:t>
            </w:r>
          </w:p>
        </w:tc>
      </w:tr>
      <w:tr w:rsidR="00910A1F" w:rsidRPr="00AA38E8" w:rsidTr="00297C9A">
        <w:trPr>
          <w:jc w:val="center"/>
        </w:trPr>
        <w:tc>
          <w:tcPr>
            <w:tcW w:w="3663" w:type="dxa"/>
          </w:tcPr>
          <w:p w:rsidR="00910A1F" w:rsidRDefault="00910A1F" w:rsidP="00910A1F">
            <w:pPr>
              <w:rPr>
                <w:rFonts w:cs="Calibri"/>
              </w:rPr>
            </w:pPr>
            <w:r>
              <w:rPr>
                <w:rFonts w:cs="Calibri"/>
              </w:rPr>
              <w:t>Updates of FDD v 1.7.0</w:t>
            </w:r>
          </w:p>
        </w:tc>
        <w:tc>
          <w:tcPr>
            <w:tcW w:w="2160" w:type="dxa"/>
          </w:tcPr>
          <w:p w:rsidR="00910A1F" w:rsidRDefault="00910A1F" w:rsidP="00D229A6">
            <w:pPr>
              <w:rPr>
                <w:rFonts w:cs="Calibri"/>
              </w:rPr>
            </w:pPr>
            <w:r>
              <w:rPr>
                <w:rFonts w:cs="Calibri"/>
              </w:rPr>
              <w:t>Krishna Anne</w:t>
            </w:r>
          </w:p>
        </w:tc>
        <w:tc>
          <w:tcPr>
            <w:tcW w:w="1350" w:type="dxa"/>
          </w:tcPr>
          <w:p w:rsidR="00910A1F" w:rsidRDefault="00910A1F" w:rsidP="00D229A6">
            <w:pPr>
              <w:rPr>
                <w:rFonts w:cs="Calibri"/>
              </w:rPr>
            </w:pPr>
            <w:r>
              <w:rPr>
                <w:rFonts w:cs="Calibri"/>
              </w:rPr>
              <w:t>3</w:t>
            </w:r>
          </w:p>
        </w:tc>
        <w:tc>
          <w:tcPr>
            <w:tcW w:w="1440" w:type="dxa"/>
          </w:tcPr>
          <w:p w:rsidR="00910A1F" w:rsidRDefault="00910A1F" w:rsidP="00910A1F">
            <w:pPr>
              <w:rPr>
                <w:rFonts w:cs="Calibri"/>
              </w:rPr>
            </w:pPr>
            <w:r>
              <w:rPr>
                <w:rFonts w:cs="Calibri"/>
              </w:rPr>
              <w:t>14-Apr-2016</w:t>
            </w:r>
          </w:p>
        </w:tc>
      </w:tr>
      <w:tr w:rsidR="00AA7F4C" w:rsidRPr="00AA38E8" w:rsidTr="00297C9A">
        <w:trPr>
          <w:jc w:val="center"/>
          <w:ins w:id="7" w:author="Anne, Krishna" w:date="2016-04-22T11:20:00Z"/>
        </w:trPr>
        <w:tc>
          <w:tcPr>
            <w:tcW w:w="3663" w:type="dxa"/>
          </w:tcPr>
          <w:p w:rsidR="00AA7F4C" w:rsidRDefault="00AA7F4C" w:rsidP="00910A1F">
            <w:pPr>
              <w:rPr>
                <w:ins w:id="8" w:author="Anne, Krishna" w:date="2016-04-22T11:20:00Z"/>
                <w:rFonts w:cs="Calibri"/>
              </w:rPr>
            </w:pPr>
            <w:ins w:id="9" w:author="Anne, Krishna" w:date="2016-04-22T11:21:00Z">
              <w:r w:rsidRPr="00AA7F4C">
                <w:rPr>
                  <w:rFonts w:cs="Calibri"/>
                </w:rPr>
                <w:t xml:space="preserve">Fixed issue found w.r.t </w:t>
              </w:r>
              <w:proofErr w:type="spellStart"/>
              <w:r w:rsidRPr="00AA7F4C">
                <w:rPr>
                  <w:rFonts w:cs="Calibri"/>
                </w:rPr>
                <w:t>MotPosTestOk_Cnt_T_lgc</w:t>
              </w:r>
              <w:proofErr w:type="spellEnd"/>
              <w:r w:rsidRPr="00AA7F4C">
                <w:rPr>
                  <w:rFonts w:cs="Calibri"/>
                </w:rPr>
                <w:t xml:space="preserve"> during manual inspection</w:t>
              </w:r>
            </w:ins>
          </w:p>
        </w:tc>
        <w:tc>
          <w:tcPr>
            <w:tcW w:w="2160" w:type="dxa"/>
          </w:tcPr>
          <w:p w:rsidR="00AA7F4C" w:rsidRDefault="00AA7F4C" w:rsidP="00D229A6">
            <w:pPr>
              <w:rPr>
                <w:ins w:id="10" w:author="Anne, Krishna" w:date="2016-04-22T11:20:00Z"/>
                <w:rFonts w:cs="Calibri"/>
              </w:rPr>
            </w:pPr>
            <w:ins w:id="11" w:author="Anne, Krishna" w:date="2016-04-22T11:20:00Z">
              <w:r>
                <w:rPr>
                  <w:rFonts w:cs="Calibri"/>
                </w:rPr>
                <w:t>Krishna Anne</w:t>
              </w:r>
            </w:ins>
          </w:p>
        </w:tc>
        <w:tc>
          <w:tcPr>
            <w:tcW w:w="1350" w:type="dxa"/>
          </w:tcPr>
          <w:p w:rsidR="00AA7F4C" w:rsidRDefault="00AA7F4C" w:rsidP="00D229A6">
            <w:pPr>
              <w:rPr>
                <w:ins w:id="12" w:author="Anne, Krishna" w:date="2016-04-22T11:20:00Z"/>
                <w:rFonts w:cs="Calibri"/>
              </w:rPr>
            </w:pPr>
            <w:ins w:id="13" w:author="Anne, Krishna" w:date="2016-04-22T11:21:00Z">
              <w:r>
                <w:rPr>
                  <w:rFonts w:cs="Calibri"/>
                </w:rPr>
                <w:t>4</w:t>
              </w:r>
            </w:ins>
          </w:p>
        </w:tc>
        <w:tc>
          <w:tcPr>
            <w:tcW w:w="1440" w:type="dxa"/>
          </w:tcPr>
          <w:p w:rsidR="00AA7F4C" w:rsidRDefault="00AA7F4C" w:rsidP="00910A1F">
            <w:pPr>
              <w:rPr>
                <w:ins w:id="14" w:author="Anne, Krishna" w:date="2016-04-22T11:20:00Z"/>
                <w:rFonts w:cs="Calibri"/>
              </w:rPr>
            </w:pPr>
            <w:ins w:id="15" w:author="Anne, Krishna" w:date="2016-04-22T11:20:00Z">
              <w:r>
                <w:rPr>
                  <w:rFonts w:cs="Calibri"/>
                </w:rPr>
                <w:t>14-Apr-2016</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910A1F" w:rsidRDefault="00891F29">
      <w:pPr>
        <w:pStyle w:val="TOC1"/>
        <w:rPr>
          <w:rFonts w:eastAsiaTheme="minorEastAsia"/>
          <w:b w:val="0"/>
          <w:color w:val="auto"/>
          <w:kern w:val="0"/>
          <w:sz w:val="22"/>
          <w:szCs w:val="22"/>
          <w:lang w:val="en-US"/>
        </w:rPr>
      </w:pPr>
      <w:r w:rsidRPr="00C728E9">
        <w:rPr>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hyperlink w:anchor="_Toc448411034" w:history="1">
        <w:r w:rsidR="00910A1F" w:rsidRPr="002615F8">
          <w:rPr>
            <w:rStyle w:val="Hyperlink"/>
          </w:rPr>
          <w:t>1</w:t>
        </w:r>
        <w:r w:rsidR="00910A1F">
          <w:rPr>
            <w:rFonts w:eastAsiaTheme="minorEastAsia"/>
            <w:b w:val="0"/>
            <w:color w:val="auto"/>
            <w:kern w:val="0"/>
            <w:sz w:val="22"/>
            <w:szCs w:val="22"/>
            <w:lang w:val="en-US"/>
          </w:rPr>
          <w:tab/>
        </w:r>
        <w:r w:rsidR="00910A1F" w:rsidRPr="002615F8">
          <w:rPr>
            <w:rStyle w:val="Hyperlink"/>
          </w:rPr>
          <w:t>Introduction</w:t>
        </w:r>
        <w:r w:rsidR="00910A1F">
          <w:rPr>
            <w:webHidden/>
          </w:rPr>
          <w:tab/>
        </w:r>
        <w:r w:rsidR="00910A1F">
          <w:rPr>
            <w:webHidden/>
          </w:rPr>
          <w:fldChar w:fldCharType="begin"/>
        </w:r>
        <w:r w:rsidR="00910A1F">
          <w:rPr>
            <w:webHidden/>
          </w:rPr>
          <w:instrText xml:space="preserve"> PAGEREF _Toc448411034 \h </w:instrText>
        </w:r>
        <w:r w:rsidR="00910A1F">
          <w:rPr>
            <w:webHidden/>
          </w:rPr>
        </w:r>
        <w:r w:rsidR="00910A1F">
          <w:rPr>
            <w:webHidden/>
          </w:rPr>
          <w:fldChar w:fldCharType="separate"/>
        </w:r>
        <w:r w:rsidR="00910A1F">
          <w:rPr>
            <w:webHidden/>
          </w:rPr>
          <w:t>5</w:t>
        </w:r>
        <w:r w:rsidR="00910A1F">
          <w:rPr>
            <w:webHidden/>
          </w:rPr>
          <w:fldChar w:fldCharType="end"/>
        </w:r>
      </w:hyperlink>
    </w:p>
    <w:p w:rsidR="00910A1F" w:rsidRDefault="00910A1F">
      <w:pPr>
        <w:pStyle w:val="TOC2"/>
        <w:rPr>
          <w:rFonts w:asciiTheme="minorHAnsi" w:eastAsiaTheme="minorEastAsia" w:hAnsiTheme="minorHAnsi"/>
          <w:color w:val="auto"/>
          <w:kern w:val="0"/>
          <w:szCs w:val="22"/>
        </w:rPr>
      </w:pPr>
      <w:hyperlink w:anchor="_Toc448411035" w:history="1">
        <w:r w:rsidRPr="002615F8">
          <w:rPr>
            <w:rStyle w:val="Hyperlink"/>
          </w:rPr>
          <w:t>1.1.1.1</w:t>
        </w:r>
        <w:r>
          <w:rPr>
            <w:rFonts w:asciiTheme="minorHAnsi" w:eastAsiaTheme="minorEastAsia" w:hAnsiTheme="minorHAnsi"/>
            <w:color w:val="auto"/>
            <w:kern w:val="0"/>
            <w:szCs w:val="22"/>
          </w:rPr>
          <w:tab/>
        </w:r>
        <w:r w:rsidRPr="002615F8">
          <w:rPr>
            <w:rStyle w:val="Hyperlink"/>
          </w:rPr>
          <w:t>Purpose</w:t>
        </w:r>
        <w:r>
          <w:rPr>
            <w:webHidden/>
          </w:rPr>
          <w:tab/>
        </w:r>
        <w:r>
          <w:rPr>
            <w:webHidden/>
          </w:rPr>
          <w:fldChar w:fldCharType="begin"/>
        </w:r>
        <w:r>
          <w:rPr>
            <w:webHidden/>
          </w:rPr>
          <w:instrText xml:space="preserve"> PAGEREF _Toc448411035 \h </w:instrText>
        </w:r>
        <w:r>
          <w:rPr>
            <w:webHidden/>
          </w:rPr>
        </w:r>
        <w:r>
          <w:rPr>
            <w:webHidden/>
          </w:rPr>
          <w:fldChar w:fldCharType="separate"/>
        </w:r>
        <w:r>
          <w:rPr>
            <w:webHidden/>
          </w:rPr>
          <w:t>5</w:t>
        </w:r>
        <w:r>
          <w:rPr>
            <w:webHidden/>
          </w:rPr>
          <w:fldChar w:fldCharType="end"/>
        </w:r>
      </w:hyperlink>
    </w:p>
    <w:p w:rsidR="00910A1F" w:rsidRDefault="00910A1F">
      <w:pPr>
        <w:pStyle w:val="TOC2"/>
        <w:rPr>
          <w:rFonts w:asciiTheme="minorHAnsi" w:eastAsiaTheme="minorEastAsia" w:hAnsiTheme="minorHAnsi"/>
          <w:color w:val="auto"/>
          <w:kern w:val="0"/>
          <w:szCs w:val="22"/>
        </w:rPr>
      </w:pPr>
      <w:hyperlink w:anchor="_Toc448411036" w:history="1">
        <w:r w:rsidRPr="002615F8">
          <w:rPr>
            <w:rStyle w:val="Hyperlink"/>
          </w:rPr>
          <w:t>1.1.1.2</w:t>
        </w:r>
        <w:r>
          <w:rPr>
            <w:rFonts w:asciiTheme="minorHAnsi" w:eastAsiaTheme="minorEastAsia" w:hAnsiTheme="minorHAnsi"/>
            <w:color w:val="auto"/>
            <w:kern w:val="0"/>
            <w:szCs w:val="22"/>
          </w:rPr>
          <w:tab/>
        </w:r>
        <w:r w:rsidRPr="002615F8">
          <w:rPr>
            <w:rStyle w:val="Hyperlink"/>
          </w:rPr>
          <w:t>Scope</w:t>
        </w:r>
        <w:r>
          <w:rPr>
            <w:webHidden/>
          </w:rPr>
          <w:tab/>
        </w:r>
        <w:r>
          <w:rPr>
            <w:webHidden/>
          </w:rPr>
          <w:fldChar w:fldCharType="begin"/>
        </w:r>
        <w:r>
          <w:rPr>
            <w:webHidden/>
          </w:rPr>
          <w:instrText xml:space="preserve"> PAGEREF _Toc448411036 \h </w:instrText>
        </w:r>
        <w:r>
          <w:rPr>
            <w:webHidden/>
          </w:rPr>
        </w:r>
        <w:r>
          <w:rPr>
            <w:webHidden/>
          </w:rPr>
          <w:fldChar w:fldCharType="separate"/>
        </w:r>
        <w:r>
          <w:rPr>
            <w:webHidden/>
          </w:rPr>
          <w:t>5</w:t>
        </w:r>
        <w:r>
          <w:rPr>
            <w:webHidden/>
          </w:rPr>
          <w:fldChar w:fldCharType="end"/>
        </w:r>
      </w:hyperlink>
    </w:p>
    <w:p w:rsidR="00910A1F" w:rsidRDefault="00910A1F">
      <w:pPr>
        <w:pStyle w:val="TOC1"/>
        <w:rPr>
          <w:rFonts w:eastAsiaTheme="minorEastAsia"/>
          <w:b w:val="0"/>
          <w:color w:val="auto"/>
          <w:kern w:val="0"/>
          <w:sz w:val="22"/>
          <w:szCs w:val="22"/>
          <w:lang w:val="en-US"/>
        </w:rPr>
      </w:pPr>
      <w:hyperlink w:anchor="_Toc448411037" w:history="1">
        <w:r w:rsidRPr="002615F8">
          <w:rPr>
            <w:rStyle w:val="Hyperlink"/>
          </w:rPr>
          <w:t>2</w:t>
        </w:r>
        <w:r>
          <w:rPr>
            <w:rFonts w:eastAsiaTheme="minorEastAsia"/>
            <w:b w:val="0"/>
            <w:color w:val="auto"/>
            <w:kern w:val="0"/>
            <w:sz w:val="22"/>
            <w:szCs w:val="22"/>
            <w:lang w:val="en-US"/>
          </w:rPr>
          <w:tab/>
        </w:r>
        <w:r w:rsidRPr="002615F8">
          <w:rPr>
            <w:rStyle w:val="Hyperlink"/>
          </w:rPr>
          <w:t>MotAg2Meas High-Level Description</w:t>
        </w:r>
        <w:r>
          <w:rPr>
            <w:webHidden/>
          </w:rPr>
          <w:tab/>
        </w:r>
        <w:r>
          <w:rPr>
            <w:webHidden/>
          </w:rPr>
          <w:fldChar w:fldCharType="begin"/>
        </w:r>
        <w:r>
          <w:rPr>
            <w:webHidden/>
          </w:rPr>
          <w:instrText xml:space="preserve"> PAGEREF _Toc448411037 \h </w:instrText>
        </w:r>
        <w:r>
          <w:rPr>
            <w:webHidden/>
          </w:rPr>
        </w:r>
        <w:r>
          <w:rPr>
            <w:webHidden/>
          </w:rPr>
          <w:fldChar w:fldCharType="separate"/>
        </w:r>
        <w:r>
          <w:rPr>
            <w:webHidden/>
          </w:rPr>
          <w:t>6</w:t>
        </w:r>
        <w:r>
          <w:rPr>
            <w:webHidden/>
          </w:rPr>
          <w:fldChar w:fldCharType="end"/>
        </w:r>
      </w:hyperlink>
    </w:p>
    <w:p w:rsidR="00910A1F" w:rsidRDefault="00910A1F">
      <w:pPr>
        <w:pStyle w:val="TOC1"/>
        <w:rPr>
          <w:rFonts w:eastAsiaTheme="minorEastAsia"/>
          <w:b w:val="0"/>
          <w:color w:val="auto"/>
          <w:kern w:val="0"/>
          <w:sz w:val="22"/>
          <w:szCs w:val="22"/>
          <w:lang w:val="en-US"/>
        </w:rPr>
      </w:pPr>
      <w:hyperlink w:anchor="_Toc448411038" w:history="1">
        <w:r w:rsidRPr="002615F8">
          <w:rPr>
            <w:rStyle w:val="Hyperlink"/>
            <w:rFonts w:ascii="Calibri" w:hAnsi="Calibri" w:cs="Calibri"/>
          </w:rPr>
          <w:t>3</w:t>
        </w:r>
        <w:r>
          <w:rPr>
            <w:rFonts w:eastAsiaTheme="minorEastAsia"/>
            <w:b w:val="0"/>
            <w:color w:val="auto"/>
            <w:kern w:val="0"/>
            <w:sz w:val="22"/>
            <w:szCs w:val="22"/>
            <w:lang w:val="en-US"/>
          </w:rPr>
          <w:tab/>
        </w:r>
        <w:r w:rsidRPr="002615F8">
          <w:rPr>
            <w:rStyle w:val="Hyperlink"/>
            <w:rFonts w:ascii="Calibri" w:hAnsi="Calibri" w:cs="Calibri"/>
          </w:rPr>
          <w:t>Design details of software module</w:t>
        </w:r>
        <w:r>
          <w:rPr>
            <w:webHidden/>
          </w:rPr>
          <w:tab/>
        </w:r>
        <w:r>
          <w:rPr>
            <w:webHidden/>
          </w:rPr>
          <w:fldChar w:fldCharType="begin"/>
        </w:r>
        <w:r>
          <w:rPr>
            <w:webHidden/>
          </w:rPr>
          <w:instrText xml:space="preserve"> PAGEREF _Toc448411038 \h </w:instrText>
        </w:r>
        <w:r>
          <w:rPr>
            <w:webHidden/>
          </w:rPr>
        </w:r>
        <w:r>
          <w:rPr>
            <w:webHidden/>
          </w:rPr>
          <w:fldChar w:fldCharType="separate"/>
        </w:r>
        <w:r>
          <w:rPr>
            <w:webHidden/>
          </w:rPr>
          <w:t>7</w:t>
        </w:r>
        <w:r>
          <w:rPr>
            <w:webHidden/>
          </w:rPr>
          <w:fldChar w:fldCharType="end"/>
        </w:r>
      </w:hyperlink>
    </w:p>
    <w:p w:rsidR="00910A1F" w:rsidRDefault="00910A1F">
      <w:pPr>
        <w:pStyle w:val="TOC2"/>
        <w:rPr>
          <w:rFonts w:asciiTheme="minorHAnsi" w:eastAsiaTheme="minorEastAsia" w:hAnsiTheme="minorHAnsi"/>
          <w:color w:val="auto"/>
          <w:kern w:val="0"/>
          <w:szCs w:val="22"/>
        </w:rPr>
      </w:pPr>
      <w:hyperlink w:anchor="_Toc448411039" w:history="1">
        <w:r w:rsidRPr="002615F8">
          <w:rPr>
            <w:rStyle w:val="Hyperlink"/>
          </w:rPr>
          <w:t>3.1.1.1</w:t>
        </w:r>
        <w:r>
          <w:rPr>
            <w:rFonts w:asciiTheme="minorHAnsi" w:eastAsiaTheme="minorEastAsia" w:hAnsiTheme="minorHAnsi"/>
            <w:color w:val="auto"/>
            <w:kern w:val="0"/>
            <w:szCs w:val="22"/>
          </w:rPr>
          <w:tab/>
        </w:r>
        <w:r w:rsidRPr="002615F8">
          <w:rPr>
            <w:rStyle w:val="Hyperlink"/>
          </w:rPr>
          <w:t xml:space="preserve">Graphical representation of </w:t>
        </w:r>
        <w:r w:rsidRPr="002615F8">
          <w:rPr>
            <w:rStyle w:val="Hyperlink"/>
            <w:rFonts w:cs="Calibri"/>
          </w:rPr>
          <w:t>MotAg2Meas</w:t>
        </w:r>
        <w:r>
          <w:rPr>
            <w:webHidden/>
          </w:rPr>
          <w:tab/>
        </w:r>
        <w:r>
          <w:rPr>
            <w:webHidden/>
          </w:rPr>
          <w:fldChar w:fldCharType="begin"/>
        </w:r>
        <w:r>
          <w:rPr>
            <w:webHidden/>
          </w:rPr>
          <w:instrText xml:space="preserve"> PAGEREF _Toc448411039 \h </w:instrText>
        </w:r>
        <w:r>
          <w:rPr>
            <w:webHidden/>
          </w:rPr>
        </w:r>
        <w:r>
          <w:rPr>
            <w:webHidden/>
          </w:rPr>
          <w:fldChar w:fldCharType="separate"/>
        </w:r>
        <w:r>
          <w:rPr>
            <w:webHidden/>
          </w:rPr>
          <w:t>7</w:t>
        </w:r>
        <w:r>
          <w:rPr>
            <w:webHidden/>
          </w:rPr>
          <w:fldChar w:fldCharType="end"/>
        </w:r>
      </w:hyperlink>
    </w:p>
    <w:p w:rsidR="00910A1F" w:rsidRDefault="00910A1F">
      <w:pPr>
        <w:pStyle w:val="TOC2"/>
        <w:rPr>
          <w:rFonts w:asciiTheme="minorHAnsi" w:eastAsiaTheme="minorEastAsia" w:hAnsiTheme="minorHAnsi"/>
          <w:color w:val="auto"/>
          <w:kern w:val="0"/>
          <w:szCs w:val="22"/>
        </w:rPr>
      </w:pPr>
      <w:hyperlink w:anchor="_Toc448411040" w:history="1">
        <w:r w:rsidRPr="002615F8">
          <w:rPr>
            <w:rStyle w:val="Hyperlink"/>
          </w:rPr>
          <w:t>3.1.1.2</w:t>
        </w:r>
        <w:r>
          <w:rPr>
            <w:rFonts w:asciiTheme="minorHAnsi" w:eastAsiaTheme="minorEastAsia" w:hAnsiTheme="minorHAnsi"/>
            <w:color w:val="auto"/>
            <w:kern w:val="0"/>
            <w:szCs w:val="22"/>
          </w:rPr>
          <w:tab/>
        </w:r>
        <w:r w:rsidRPr="002615F8">
          <w:rPr>
            <w:rStyle w:val="Hyperlink"/>
          </w:rPr>
          <w:t>Data Flow Diagram</w:t>
        </w:r>
        <w:r>
          <w:rPr>
            <w:webHidden/>
          </w:rPr>
          <w:tab/>
        </w:r>
        <w:r>
          <w:rPr>
            <w:webHidden/>
          </w:rPr>
          <w:fldChar w:fldCharType="begin"/>
        </w:r>
        <w:r>
          <w:rPr>
            <w:webHidden/>
          </w:rPr>
          <w:instrText xml:space="preserve"> PAGEREF _Toc448411040 \h </w:instrText>
        </w:r>
        <w:r>
          <w:rPr>
            <w:webHidden/>
          </w:rPr>
        </w:r>
        <w:r>
          <w:rPr>
            <w:webHidden/>
          </w:rPr>
          <w:fldChar w:fldCharType="separate"/>
        </w:r>
        <w:r>
          <w:rPr>
            <w:webHidden/>
          </w:rPr>
          <w:t>7</w:t>
        </w:r>
        <w:r>
          <w:rPr>
            <w:webHidden/>
          </w:rPr>
          <w:fldChar w:fldCharType="end"/>
        </w:r>
      </w:hyperlink>
    </w:p>
    <w:p w:rsidR="00910A1F" w:rsidRDefault="00910A1F">
      <w:pPr>
        <w:pStyle w:val="TOC3"/>
        <w:tabs>
          <w:tab w:val="left" w:pos="1200"/>
        </w:tabs>
        <w:rPr>
          <w:rFonts w:asciiTheme="minorHAnsi" w:eastAsiaTheme="minorEastAsia" w:hAnsiTheme="minorHAnsi"/>
          <w:color w:val="auto"/>
          <w:kern w:val="0"/>
          <w:sz w:val="22"/>
          <w:szCs w:val="22"/>
        </w:rPr>
      </w:pPr>
      <w:hyperlink w:anchor="_Toc448411041" w:history="1">
        <w:r w:rsidRPr="002615F8">
          <w:rPr>
            <w:rStyle w:val="Hyperlink"/>
            <w:rFonts w:cs="Calibri"/>
          </w:rPr>
          <w:t>3.1.2</w:t>
        </w:r>
        <w:r>
          <w:rPr>
            <w:rFonts w:asciiTheme="minorHAnsi" w:eastAsiaTheme="minorEastAsia" w:hAnsiTheme="minorHAnsi"/>
            <w:color w:val="auto"/>
            <w:kern w:val="0"/>
            <w:sz w:val="22"/>
            <w:szCs w:val="22"/>
          </w:rPr>
          <w:tab/>
        </w:r>
        <w:r w:rsidRPr="002615F8">
          <w:rPr>
            <w:rStyle w:val="Hyperlink"/>
          </w:rPr>
          <w:t xml:space="preserve">Component </w:t>
        </w:r>
        <w:r w:rsidRPr="002615F8">
          <w:rPr>
            <w:rStyle w:val="Hyperlink"/>
            <w:rFonts w:cs="Calibri"/>
          </w:rPr>
          <w:t>level DFD</w:t>
        </w:r>
        <w:r>
          <w:rPr>
            <w:webHidden/>
          </w:rPr>
          <w:tab/>
        </w:r>
        <w:r>
          <w:rPr>
            <w:webHidden/>
          </w:rPr>
          <w:fldChar w:fldCharType="begin"/>
        </w:r>
        <w:r>
          <w:rPr>
            <w:webHidden/>
          </w:rPr>
          <w:instrText xml:space="preserve"> PAGEREF _Toc448411041 \h </w:instrText>
        </w:r>
        <w:r>
          <w:rPr>
            <w:webHidden/>
          </w:rPr>
        </w:r>
        <w:r>
          <w:rPr>
            <w:webHidden/>
          </w:rPr>
          <w:fldChar w:fldCharType="separate"/>
        </w:r>
        <w:r>
          <w:rPr>
            <w:webHidden/>
          </w:rPr>
          <w:t>7</w:t>
        </w:r>
        <w:r>
          <w:rPr>
            <w:webHidden/>
          </w:rPr>
          <w:fldChar w:fldCharType="end"/>
        </w:r>
      </w:hyperlink>
    </w:p>
    <w:p w:rsidR="00910A1F" w:rsidRDefault="00910A1F">
      <w:pPr>
        <w:pStyle w:val="TOC3"/>
        <w:tabs>
          <w:tab w:val="left" w:pos="1200"/>
        </w:tabs>
        <w:rPr>
          <w:rFonts w:asciiTheme="minorHAnsi" w:eastAsiaTheme="minorEastAsia" w:hAnsiTheme="minorHAnsi"/>
          <w:color w:val="auto"/>
          <w:kern w:val="0"/>
          <w:sz w:val="22"/>
          <w:szCs w:val="22"/>
        </w:rPr>
      </w:pPr>
      <w:hyperlink w:anchor="_Toc448411042" w:history="1">
        <w:r w:rsidRPr="002615F8">
          <w:rPr>
            <w:rStyle w:val="Hyperlink"/>
          </w:rPr>
          <w:t>3.1.3</w:t>
        </w:r>
        <w:r>
          <w:rPr>
            <w:rFonts w:asciiTheme="minorHAnsi" w:eastAsiaTheme="minorEastAsia" w:hAnsiTheme="minorHAnsi"/>
            <w:color w:val="auto"/>
            <w:kern w:val="0"/>
            <w:sz w:val="22"/>
            <w:szCs w:val="22"/>
          </w:rPr>
          <w:tab/>
        </w:r>
        <w:r w:rsidRPr="002615F8">
          <w:rPr>
            <w:rStyle w:val="Hyperlink"/>
          </w:rPr>
          <w:t>Function level DFD</w:t>
        </w:r>
        <w:r>
          <w:rPr>
            <w:webHidden/>
          </w:rPr>
          <w:tab/>
        </w:r>
        <w:r>
          <w:rPr>
            <w:webHidden/>
          </w:rPr>
          <w:fldChar w:fldCharType="begin"/>
        </w:r>
        <w:r>
          <w:rPr>
            <w:webHidden/>
          </w:rPr>
          <w:instrText xml:space="preserve"> PAGEREF _Toc448411042 \h </w:instrText>
        </w:r>
        <w:r>
          <w:rPr>
            <w:webHidden/>
          </w:rPr>
        </w:r>
        <w:r>
          <w:rPr>
            <w:webHidden/>
          </w:rPr>
          <w:fldChar w:fldCharType="separate"/>
        </w:r>
        <w:r>
          <w:rPr>
            <w:webHidden/>
          </w:rPr>
          <w:t>7</w:t>
        </w:r>
        <w:r>
          <w:rPr>
            <w:webHidden/>
          </w:rPr>
          <w:fldChar w:fldCharType="end"/>
        </w:r>
      </w:hyperlink>
    </w:p>
    <w:p w:rsidR="00910A1F" w:rsidRDefault="00910A1F">
      <w:pPr>
        <w:pStyle w:val="TOC1"/>
        <w:rPr>
          <w:rFonts w:eastAsiaTheme="minorEastAsia"/>
          <w:b w:val="0"/>
          <w:color w:val="auto"/>
          <w:kern w:val="0"/>
          <w:sz w:val="22"/>
          <w:szCs w:val="22"/>
          <w:lang w:val="en-US"/>
        </w:rPr>
      </w:pPr>
      <w:hyperlink w:anchor="_Toc448411043" w:history="1">
        <w:r w:rsidRPr="002615F8">
          <w:rPr>
            <w:rStyle w:val="Hyperlink"/>
            <w:rFonts w:ascii="Calibri" w:hAnsi="Calibri" w:cs="Calibri"/>
          </w:rPr>
          <w:t>4</w:t>
        </w:r>
        <w:r>
          <w:rPr>
            <w:rFonts w:eastAsiaTheme="minorEastAsia"/>
            <w:b w:val="0"/>
            <w:color w:val="auto"/>
            <w:kern w:val="0"/>
            <w:sz w:val="22"/>
            <w:szCs w:val="22"/>
            <w:lang w:val="en-US"/>
          </w:rPr>
          <w:tab/>
        </w:r>
        <w:r w:rsidRPr="002615F8">
          <w:rPr>
            <w:rStyle w:val="Hyperlink"/>
            <w:rFonts w:ascii="Calibri" w:hAnsi="Calibri" w:cs="Calibri"/>
          </w:rPr>
          <w:t>Constant Data Dictionary</w:t>
        </w:r>
        <w:r>
          <w:rPr>
            <w:webHidden/>
          </w:rPr>
          <w:tab/>
        </w:r>
        <w:r>
          <w:rPr>
            <w:webHidden/>
          </w:rPr>
          <w:fldChar w:fldCharType="begin"/>
        </w:r>
        <w:r>
          <w:rPr>
            <w:webHidden/>
          </w:rPr>
          <w:instrText xml:space="preserve"> PAGEREF _Toc448411043 \h </w:instrText>
        </w:r>
        <w:r>
          <w:rPr>
            <w:webHidden/>
          </w:rPr>
        </w:r>
        <w:r>
          <w:rPr>
            <w:webHidden/>
          </w:rPr>
          <w:fldChar w:fldCharType="separate"/>
        </w:r>
        <w:r>
          <w:rPr>
            <w:webHidden/>
          </w:rPr>
          <w:t>8</w:t>
        </w:r>
        <w:r>
          <w:rPr>
            <w:webHidden/>
          </w:rPr>
          <w:fldChar w:fldCharType="end"/>
        </w:r>
      </w:hyperlink>
    </w:p>
    <w:p w:rsidR="00910A1F" w:rsidRDefault="00910A1F">
      <w:pPr>
        <w:pStyle w:val="TOC2"/>
        <w:rPr>
          <w:rFonts w:asciiTheme="minorHAnsi" w:eastAsiaTheme="minorEastAsia" w:hAnsiTheme="minorHAnsi"/>
          <w:color w:val="auto"/>
          <w:kern w:val="0"/>
          <w:szCs w:val="22"/>
        </w:rPr>
      </w:pPr>
      <w:hyperlink w:anchor="_Toc448411044" w:history="1">
        <w:r w:rsidRPr="002615F8">
          <w:rPr>
            <w:rStyle w:val="Hyperlink"/>
          </w:rPr>
          <w:t>4.1.1.1</w:t>
        </w:r>
        <w:r>
          <w:rPr>
            <w:rFonts w:asciiTheme="minorHAnsi" w:eastAsiaTheme="minorEastAsia" w:hAnsiTheme="minorHAnsi"/>
            <w:color w:val="auto"/>
            <w:kern w:val="0"/>
            <w:szCs w:val="22"/>
          </w:rPr>
          <w:tab/>
        </w:r>
        <w:r w:rsidRPr="002615F8">
          <w:rPr>
            <w:rStyle w:val="Hyperlink"/>
          </w:rPr>
          <w:t>Program (fixed) Constants</w:t>
        </w:r>
        <w:r>
          <w:rPr>
            <w:webHidden/>
          </w:rPr>
          <w:tab/>
        </w:r>
        <w:r>
          <w:rPr>
            <w:webHidden/>
          </w:rPr>
          <w:fldChar w:fldCharType="begin"/>
        </w:r>
        <w:r>
          <w:rPr>
            <w:webHidden/>
          </w:rPr>
          <w:instrText xml:space="preserve"> PAGEREF _Toc448411044 \h </w:instrText>
        </w:r>
        <w:r>
          <w:rPr>
            <w:webHidden/>
          </w:rPr>
        </w:r>
        <w:r>
          <w:rPr>
            <w:webHidden/>
          </w:rPr>
          <w:fldChar w:fldCharType="separate"/>
        </w:r>
        <w:r>
          <w:rPr>
            <w:webHidden/>
          </w:rPr>
          <w:t>8</w:t>
        </w:r>
        <w:r>
          <w:rPr>
            <w:webHidden/>
          </w:rPr>
          <w:fldChar w:fldCharType="end"/>
        </w:r>
      </w:hyperlink>
    </w:p>
    <w:p w:rsidR="00910A1F" w:rsidRDefault="00910A1F">
      <w:pPr>
        <w:pStyle w:val="TOC3"/>
        <w:tabs>
          <w:tab w:val="left" w:pos="1200"/>
        </w:tabs>
        <w:rPr>
          <w:rFonts w:asciiTheme="minorHAnsi" w:eastAsiaTheme="minorEastAsia" w:hAnsiTheme="minorHAnsi"/>
          <w:color w:val="auto"/>
          <w:kern w:val="0"/>
          <w:sz w:val="22"/>
          <w:szCs w:val="22"/>
        </w:rPr>
      </w:pPr>
      <w:hyperlink w:anchor="_Toc448411045" w:history="1">
        <w:r w:rsidRPr="002615F8">
          <w:rPr>
            <w:rStyle w:val="Hyperlink"/>
          </w:rPr>
          <w:t>4.1.2</w:t>
        </w:r>
        <w:r>
          <w:rPr>
            <w:rFonts w:asciiTheme="minorHAnsi" w:eastAsiaTheme="minorEastAsia" w:hAnsiTheme="minorHAnsi"/>
            <w:color w:val="auto"/>
            <w:kern w:val="0"/>
            <w:sz w:val="22"/>
            <w:szCs w:val="22"/>
          </w:rPr>
          <w:tab/>
        </w:r>
        <w:r w:rsidRPr="002615F8">
          <w:rPr>
            <w:rStyle w:val="Hyperlink"/>
          </w:rPr>
          <w:t>Embedded Constants</w:t>
        </w:r>
        <w:r>
          <w:rPr>
            <w:webHidden/>
          </w:rPr>
          <w:tab/>
        </w:r>
        <w:r>
          <w:rPr>
            <w:webHidden/>
          </w:rPr>
          <w:fldChar w:fldCharType="begin"/>
        </w:r>
        <w:r>
          <w:rPr>
            <w:webHidden/>
          </w:rPr>
          <w:instrText xml:space="preserve"> PAGEREF _Toc448411045 \h </w:instrText>
        </w:r>
        <w:r>
          <w:rPr>
            <w:webHidden/>
          </w:rPr>
        </w:r>
        <w:r>
          <w:rPr>
            <w:webHidden/>
          </w:rPr>
          <w:fldChar w:fldCharType="separate"/>
        </w:r>
        <w:r>
          <w:rPr>
            <w:webHidden/>
          </w:rPr>
          <w:t>8</w:t>
        </w:r>
        <w:r>
          <w:rPr>
            <w:webHidden/>
          </w:rPr>
          <w:fldChar w:fldCharType="end"/>
        </w:r>
      </w:hyperlink>
    </w:p>
    <w:p w:rsidR="00910A1F" w:rsidRDefault="00910A1F">
      <w:pPr>
        <w:pStyle w:val="TOC1"/>
        <w:rPr>
          <w:rFonts w:eastAsiaTheme="minorEastAsia"/>
          <w:b w:val="0"/>
          <w:color w:val="auto"/>
          <w:kern w:val="0"/>
          <w:sz w:val="22"/>
          <w:szCs w:val="22"/>
          <w:lang w:val="en-US"/>
        </w:rPr>
      </w:pPr>
      <w:hyperlink w:anchor="_Toc448411046" w:history="1">
        <w:r w:rsidRPr="002615F8">
          <w:rPr>
            <w:rStyle w:val="Hyperlink"/>
            <w:rFonts w:ascii="Calibri" w:hAnsi="Calibri" w:cs="Calibri"/>
          </w:rPr>
          <w:t>5</w:t>
        </w:r>
        <w:r>
          <w:rPr>
            <w:rFonts w:eastAsiaTheme="minorEastAsia"/>
            <w:b w:val="0"/>
            <w:color w:val="auto"/>
            <w:kern w:val="0"/>
            <w:sz w:val="22"/>
            <w:szCs w:val="22"/>
            <w:lang w:val="en-US"/>
          </w:rPr>
          <w:tab/>
        </w:r>
        <w:r w:rsidRPr="002615F8">
          <w:rPr>
            <w:rStyle w:val="Hyperlink"/>
            <w:rFonts w:ascii="Calibri" w:hAnsi="Calibri" w:cs="Calibri"/>
          </w:rPr>
          <w:t>Software Component Implementation</w:t>
        </w:r>
        <w:r>
          <w:rPr>
            <w:webHidden/>
          </w:rPr>
          <w:tab/>
        </w:r>
        <w:r>
          <w:rPr>
            <w:webHidden/>
          </w:rPr>
          <w:fldChar w:fldCharType="begin"/>
        </w:r>
        <w:r>
          <w:rPr>
            <w:webHidden/>
          </w:rPr>
          <w:instrText xml:space="preserve"> PAGEREF _Toc448411046 \h </w:instrText>
        </w:r>
        <w:r>
          <w:rPr>
            <w:webHidden/>
          </w:rPr>
        </w:r>
        <w:r>
          <w:rPr>
            <w:webHidden/>
          </w:rPr>
          <w:fldChar w:fldCharType="separate"/>
        </w:r>
        <w:r>
          <w:rPr>
            <w:webHidden/>
          </w:rPr>
          <w:t>9</w:t>
        </w:r>
        <w:r>
          <w:rPr>
            <w:webHidden/>
          </w:rPr>
          <w:fldChar w:fldCharType="end"/>
        </w:r>
      </w:hyperlink>
    </w:p>
    <w:p w:rsidR="00910A1F" w:rsidRDefault="00910A1F">
      <w:pPr>
        <w:pStyle w:val="TOC2"/>
        <w:rPr>
          <w:rFonts w:asciiTheme="minorHAnsi" w:eastAsiaTheme="minorEastAsia" w:hAnsiTheme="minorHAnsi"/>
          <w:color w:val="auto"/>
          <w:kern w:val="0"/>
          <w:szCs w:val="22"/>
        </w:rPr>
      </w:pPr>
      <w:hyperlink w:anchor="_Toc448411047" w:history="1">
        <w:r w:rsidRPr="002615F8">
          <w:rPr>
            <w:rStyle w:val="Hyperlink"/>
          </w:rPr>
          <w:t>5.1.1.1</w:t>
        </w:r>
        <w:r>
          <w:rPr>
            <w:rFonts w:asciiTheme="minorHAnsi" w:eastAsiaTheme="minorEastAsia" w:hAnsiTheme="minorHAnsi"/>
            <w:color w:val="auto"/>
            <w:kern w:val="0"/>
            <w:szCs w:val="22"/>
          </w:rPr>
          <w:tab/>
        </w:r>
        <w:r w:rsidRPr="002615F8">
          <w:rPr>
            <w:rStyle w:val="Hyperlink"/>
          </w:rPr>
          <w:t>Sub-Module Functions</w:t>
        </w:r>
        <w:r>
          <w:rPr>
            <w:webHidden/>
          </w:rPr>
          <w:tab/>
        </w:r>
        <w:r>
          <w:rPr>
            <w:webHidden/>
          </w:rPr>
          <w:fldChar w:fldCharType="begin"/>
        </w:r>
        <w:r>
          <w:rPr>
            <w:webHidden/>
          </w:rPr>
          <w:instrText xml:space="preserve"> PAGEREF _Toc448411047 \h </w:instrText>
        </w:r>
        <w:r>
          <w:rPr>
            <w:webHidden/>
          </w:rPr>
        </w:r>
        <w:r>
          <w:rPr>
            <w:webHidden/>
          </w:rPr>
          <w:fldChar w:fldCharType="separate"/>
        </w:r>
        <w:r>
          <w:rPr>
            <w:webHidden/>
          </w:rPr>
          <w:t>9</w:t>
        </w:r>
        <w:r>
          <w:rPr>
            <w:webHidden/>
          </w:rPr>
          <w:fldChar w:fldCharType="end"/>
        </w:r>
      </w:hyperlink>
    </w:p>
    <w:p w:rsidR="00910A1F" w:rsidRDefault="00910A1F">
      <w:pPr>
        <w:pStyle w:val="TOC2"/>
        <w:rPr>
          <w:rFonts w:asciiTheme="minorHAnsi" w:eastAsiaTheme="minorEastAsia" w:hAnsiTheme="minorHAnsi"/>
          <w:color w:val="auto"/>
          <w:kern w:val="0"/>
          <w:szCs w:val="22"/>
        </w:rPr>
      </w:pPr>
      <w:hyperlink w:anchor="_Toc448411048" w:history="1">
        <w:r w:rsidRPr="002615F8">
          <w:rPr>
            <w:rStyle w:val="Hyperlink"/>
          </w:rPr>
          <w:t>5.1.1.2</w:t>
        </w:r>
        <w:r>
          <w:rPr>
            <w:rFonts w:asciiTheme="minorHAnsi" w:eastAsiaTheme="minorEastAsia" w:hAnsiTheme="minorHAnsi"/>
            <w:color w:val="auto"/>
            <w:kern w:val="0"/>
            <w:szCs w:val="22"/>
          </w:rPr>
          <w:tab/>
        </w:r>
        <w:r w:rsidRPr="002615F8">
          <w:rPr>
            <w:rStyle w:val="Hyperlink"/>
          </w:rPr>
          <w:t>Init: MotAg2MeasInit1</w:t>
        </w:r>
        <w:r>
          <w:rPr>
            <w:webHidden/>
          </w:rPr>
          <w:tab/>
        </w:r>
        <w:r>
          <w:rPr>
            <w:webHidden/>
          </w:rPr>
          <w:fldChar w:fldCharType="begin"/>
        </w:r>
        <w:r>
          <w:rPr>
            <w:webHidden/>
          </w:rPr>
          <w:instrText xml:space="preserve"> PAGEREF _Toc448411048 \h </w:instrText>
        </w:r>
        <w:r>
          <w:rPr>
            <w:webHidden/>
          </w:rPr>
        </w:r>
        <w:r>
          <w:rPr>
            <w:webHidden/>
          </w:rPr>
          <w:fldChar w:fldCharType="separate"/>
        </w:r>
        <w:r>
          <w:rPr>
            <w:webHidden/>
          </w:rPr>
          <w:t>9</w:t>
        </w:r>
        <w:r>
          <w:rPr>
            <w:webHidden/>
          </w:rPr>
          <w:fldChar w:fldCharType="end"/>
        </w:r>
      </w:hyperlink>
    </w:p>
    <w:p w:rsidR="00910A1F" w:rsidRDefault="00910A1F">
      <w:pPr>
        <w:pStyle w:val="TOC2"/>
        <w:rPr>
          <w:rFonts w:asciiTheme="minorHAnsi" w:eastAsiaTheme="minorEastAsia" w:hAnsiTheme="minorHAnsi"/>
          <w:color w:val="auto"/>
          <w:kern w:val="0"/>
          <w:szCs w:val="22"/>
        </w:rPr>
      </w:pPr>
      <w:hyperlink w:anchor="_Toc448411049" w:history="1">
        <w:r w:rsidRPr="002615F8">
          <w:rPr>
            <w:rStyle w:val="Hyperlink"/>
          </w:rPr>
          <w:t>5.1.1.3</w:t>
        </w:r>
        <w:r>
          <w:rPr>
            <w:rFonts w:asciiTheme="minorHAnsi" w:eastAsiaTheme="minorEastAsia" w:hAnsiTheme="minorHAnsi"/>
            <w:color w:val="auto"/>
            <w:kern w:val="0"/>
            <w:szCs w:val="22"/>
          </w:rPr>
          <w:tab/>
        </w:r>
        <w:r w:rsidRPr="002615F8">
          <w:rPr>
            <w:rStyle w:val="Hyperlink"/>
          </w:rPr>
          <w:t>Design Rationale</w:t>
        </w:r>
        <w:r>
          <w:rPr>
            <w:webHidden/>
          </w:rPr>
          <w:tab/>
        </w:r>
        <w:r>
          <w:rPr>
            <w:webHidden/>
          </w:rPr>
          <w:fldChar w:fldCharType="begin"/>
        </w:r>
        <w:r>
          <w:rPr>
            <w:webHidden/>
          </w:rPr>
          <w:instrText xml:space="preserve"> PAGEREF _Toc448411049 \h </w:instrText>
        </w:r>
        <w:r>
          <w:rPr>
            <w:webHidden/>
          </w:rPr>
        </w:r>
        <w:r>
          <w:rPr>
            <w:webHidden/>
          </w:rPr>
          <w:fldChar w:fldCharType="separate"/>
        </w:r>
        <w:r>
          <w:rPr>
            <w:webHidden/>
          </w:rPr>
          <w:t>9</w:t>
        </w:r>
        <w:r>
          <w:rPr>
            <w:webHidden/>
          </w:rPr>
          <w:fldChar w:fldCharType="end"/>
        </w:r>
      </w:hyperlink>
    </w:p>
    <w:p w:rsidR="00910A1F" w:rsidRDefault="00910A1F">
      <w:pPr>
        <w:pStyle w:val="TOC2"/>
        <w:rPr>
          <w:rFonts w:asciiTheme="minorHAnsi" w:eastAsiaTheme="minorEastAsia" w:hAnsiTheme="minorHAnsi"/>
          <w:color w:val="auto"/>
          <w:kern w:val="0"/>
          <w:szCs w:val="22"/>
        </w:rPr>
      </w:pPr>
      <w:hyperlink w:anchor="_Toc448411050" w:history="1">
        <w:r w:rsidRPr="002615F8">
          <w:rPr>
            <w:rStyle w:val="Hyperlink"/>
          </w:rPr>
          <w:t>5.1.1.4</w:t>
        </w:r>
        <w:r>
          <w:rPr>
            <w:rFonts w:asciiTheme="minorHAnsi" w:eastAsiaTheme="minorEastAsia" w:hAnsiTheme="minorHAnsi"/>
            <w:color w:val="auto"/>
            <w:kern w:val="0"/>
            <w:szCs w:val="22"/>
          </w:rPr>
          <w:tab/>
        </w:r>
        <w:r w:rsidRPr="002615F8">
          <w:rPr>
            <w:rStyle w:val="Hyperlink"/>
          </w:rPr>
          <w:t>Module Outputs</w:t>
        </w:r>
        <w:r>
          <w:rPr>
            <w:webHidden/>
          </w:rPr>
          <w:tab/>
        </w:r>
        <w:r>
          <w:rPr>
            <w:webHidden/>
          </w:rPr>
          <w:fldChar w:fldCharType="begin"/>
        </w:r>
        <w:r>
          <w:rPr>
            <w:webHidden/>
          </w:rPr>
          <w:instrText xml:space="preserve"> PAGEREF _Toc448411050 \h </w:instrText>
        </w:r>
        <w:r>
          <w:rPr>
            <w:webHidden/>
          </w:rPr>
        </w:r>
        <w:r>
          <w:rPr>
            <w:webHidden/>
          </w:rPr>
          <w:fldChar w:fldCharType="separate"/>
        </w:r>
        <w:r>
          <w:rPr>
            <w:webHidden/>
          </w:rPr>
          <w:t>9</w:t>
        </w:r>
        <w:r>
          <w:rPr>
            <w:webHidden/>
          </w:rPr>
          <w:fldChar w:fldCharType="end"/>
        </w:r>
      </w:hyperlink>
    </w:p>
    <w:p w:rsidR="00910A1F" w:rsidRDefault="00910A1F">
      <w:pPr>
        <w:pStyle w:val="TOC2"/>
        <w:rPr>
          <w:rFonts w:asciiTheme="minorHAnsi" w:eastAsiaTheme="minorEastAsia" w:hAnsiTheme="minorHAnsi"/>
          <w:color w:val="auto"/>
          <w:kern w:val="0"/>
          <w:szCs w:val="22"/>
        </w:rPr>
      </w:pPr>
      <w:hyperlink w:anchor="_Toc448411051" w:history="1">
        <w:r w:rsidRPr="002615F8">
          <w:rPr>
            <w:rStyle w:val="Hyperlink"/>
          </w:rPr>
          <w:t>5.1.1.5</w:t>
        </w:r>
        <w:r>
          <w:rPr>
            <w:rFonts w:asciiTheme="minorHAnsi" w:eastAsiaTheme="minorEastAsia" w:hAnsiTheme="minorHAnsi"/>
            <w:color w:val="auto"/>
            <w:kern w:val="0"/>
            <w:szCs w:val="22"/>
          </w:rPr>
          <w:tab/>
        </w:r>
        <w:r w:rsidRPr="002615F8">
          <w:rPr>
            <w:rStyle w:val="Hyperlink"/>
          </w:rPr>
          <w:t>Per: MotAg2MeasPer1</w:t>
        </w:r>
        <w:r>
          <w:rPr>
            <w:webHidden/>
          </w:rPr>
          <w:tab/>
        </w:r>
        <w:r>
          <w:rPr>
            <w:webHidden/>
          </w:rPr>
          <w:fldChar w:fldCharType="begin"/>
        </w:r>
        <w:r>
          <w:rPr>
            <w:webHidden/>
          </w:rPr>
          <w:instrText xml:space="preserve"> PAGEREF _Toc448411051 \h </w:instrText>
        </w:r>
        <w:r>
          <w:rPr>
            <w:webHidden/>
          </w:rPr>
        </w:r>
        <w:r>
          <w:rPr>
            <w:webHidden/>
          </w:rPr>
          <w:fldChar w:fldCharType="separate"/>
        </w:r>
        <w:r>
          <w:rPr>
            <w:webHidden/>
          </w:rPr>
          <w:t>9</w:t>
        </w:r>
        <w:r>
          <w:rPr>
            <w:webHidden/>
          </w:rPr>
          <w:fldChar w:fldCharType="end"/>
        </w:r>
      </w:hyperlink>
    </w:p>
    <w:p w:rsidR="00910A1F" w:rsidRDefault="00910A1F">
      <w:pPr>
        <w:pStyle w:val="TOC2"/>
        <w:rPr>
          <w:rFonts w:asciiTheme="minorHAnsi" w:eastAsiaTheme="minorEastAsia" w:hAnsiTheme="minorHAnsi"/>
          <w:color w:val="auto"/>
          <w:kern w:val="0"/>
          <w:szCs w:val="22"/>
        </w:rPr>
      </w:pPr>
      <w:hyperlink w:anchor="_Toc448411052" w:history="1">
        <w:r w:rsidRPr="002615F8">
          <w:rPr>
            <w:rStyle w:val="Hyperlink"/>
          </w:rPr>
          <w:t>5.1.1.6</w:t>
        </w:r>
        <w:r>
          <w:rPr>
            <w:rFonts w:asciiTheme="minorHAnsi" w:eastAsiaTheme="minorEastAsia" w:hAnsiTheme="minorHAnsi"/>
            <w:color w:val="auto"/>
            <w:kern w:val="0"/>
            <w:szCs w:val="22"/>
          </w:rPr>
          <w:tab/>
        </w:r>
        <w:r w:rsidRPr="002615F8">
          <w:rPr>
            <w:rStyle w:val="Hyperlink"/>
          </w:rPr>
          <w:t>Design Rationale</w:t>
        </w:r>
        <w:r>
          <w:rPr>
            <w:webHidden/>
          </w:rPr>
          <w:tab/>
        </w:r>
        <w:r>
          <w:rPr>
            <w:webHidden/>
          </w:rPr>
          <w:fldChar w:fldCharType="begin"/>
        </w:r>
        <w:r>
          <w:rPr>
            <w:webHidden/>
          </w:rPr>
          <w:instrText xml:space="preserve"> PAGEREF _Toc448411052 \h </w:instrText>
        </w:r>
        <w:r>
          <w:rPr>
            <w:webHidden/>
          </w:rPr>
        </w:r>
        <w:r>
          <w:rPr>
            <w:webHidden/>
          </w:rPr>
          <w:fldChar w:fldCharType="separate"/>
        </w:r>
        <w:r>
          <w:rPr>
            <w:webHidden/>
          </w:rPr>
          <w:t>9</w:t>
        </w:r>
        <w:r>
          <w:rPr>
            <w:webHidden/>
          </w:rPr>
          <w:fldChar w:fldCharType="end"/>
        </w:r>
      </w:hyperlink>
    </w:p>
    <w:p w:rsidR="00910A1F" w:rsidRDefault="00910A1F">
      <w:pPr>
        <w:pStyle w:val="TOC2"/>
        <w:rPr>
          <w:rFonts w:asciiTheme="minorHAnsi" w:eastAsiaTheme="minorEastAsia" w:hAnsiTheme="minorHAnsi"/>
          <w:color w:val="auto"/>
          <w:kern w:val="0"/>
          <w:szCs w:val="22"/>
        </w:rPr>
      </w:pPr>
      <w:hyperlink w:anchor="_Toc448411053" w:history="1">
        <w:r w:rsidRPr="002615F8">
          <w:rPr>
            <w:rStyle w:val="Hyperlink"/>
          </w:rPr>
          <w:t>5.1.1.7</w:t>
        </w:r>
        <w:r>
          <w:rPr>
            <w:webHidden/>
          </w:rPr>
          <w:tab/>
        </w:r>
        <w:r>
          <w:rPr>
            <w:webHidden/>
          </w:rPr>
          <w:fldChar w:fldCharType="begin"/>
        </w:r>
        <w:r>
          <w:rPr>
            <w:webHidden/>
          </w:rPr>
          <w:instrText xml:space="preserve"> PAGEREF _Toc448411053 \h </w:instrText>
        </w:r>
        <w:r>
          <w:rPr>
            <w:webHidden/>
          </w:rPr>
        </w:r>
        <w:r>
          <w:rPr>
            <w:webHidden/>
          </w:rPr>
          <w:fldChar w:fldCharType="separate"/>
        </w:r>
        <w:r>
          <w:rPr>
            <w:webHidden/>
          </w:rPr>
          <w:t>9</w:t>
        </w:r>
        <w:r>
          <w:rPr>
            <w:webHidden/>
          </w:rPr>
          <w:fldChar w:fldCharType="end"/>
        </w:r>
      </w:hyperlink>
    </w:p>
    <w:p w:rsidR="00910A1F" w:rsidRDefault="00910A1F">
      <w:pPr>
        <w:pStyle w:val="TOC2"/>
        <w:rPr>
          <w:rFonts w:asciiTheme="minorHAnsi" w:eastAsiaTheme="minorEastAsia" w:hAnsiTheme="minorHAnsi"/>
          <w:color w:val="auto"/>
          <w:kern w:val="0"/>
          <w:szCs w:val="22"/>
        </w:rPr>
      </w:pPr>
      <w:hyperlink w:anchor="_Toc448411054" w:history="1">
        <w:r w:rsidRPr="002615F8">
          <w:rPr>
            <w:rStyle w:val="Hyperlink"/>
          </w:rPr>
          <w:t>5.1.1.8</w:t>
        </w:r>
        <w:r>
          <w:rPr>
            <w:rFonts w:asciiTheme="minorHAnsi" w:eastAsiaTheme="minorEastAsia" w:hAnsiTheme="minorHAnsi"/>
            <w:color w:val="auto"/>
            <w:kern w:val="0"/>
            <w:szCs w:val="22"/>
          </w:rPr>
          <w:tab/>
        </w:r>
        <w:r w:rsidRPr="002615F8">
          <w:rPr>
            <w:rStyle w:val="Hyperlink"/>
          </w:rPr>
          <w:t>(Processing of function)………</w:t>
        </w:r>
        <w:r>
          <w:rPr>
            <w:webHidden/>
          </w:rPr>
          <w:tab/>
        </w:r>
        <w:r>
          <w:rPr>
            <w:webHidden/>
          </w:rPr>
          <w:fldChar w:fldCharType="begin"/>
        </w:r>
        <w:r>
          <w:rPr>
            <w:webHidden/>
          </w:rPr>
          <w:instrText xml:space="preserve"> PAGEREF _Toc448411054 \h </w:instrText>
        </w:r>
        <w:r>
          <w:rPr>
            <w:webHidden/>
          </w:rPr>
        </w:r>
        <w:r>
          <w:rPr>
            <w:webHidden/>
          </w:rPr>
          <w:fldChar w:fldCharType="separate"/>
        </w:r>
        <w:r>
          <w:rPr>
            <w:webHidden/>
          </w:rPr>
          <w:t>9</w:t>
        </w:r>
        <w:r>
          <w:rPr>
            <w:webHidden/>
          </w:rPr>
          <w:fldChar w:fldCharType="end"/>
        </w:r>
      </w:hyperlink>
    </w:p>
    <w:p w:rsidR="00910A1F" w:rsidRDefault="00910A1F">
      <w:pPr>
        <w:pStyle w:val="TOC2"/>
        <w:rPr>
          <w:rFonts w:asciiTheme="minorHAnsi" w:eastAsiaTheme="minorEastAsia" w:hAnsiTheme="minorHAnsi"/>
          <w:color w:val="auto"/>
          <w:kern w:val="0"/>
          <w:szCs w:val="22"/>
        </w:rPr>
      </w:pPr>
      <w:hyperlink w:anchor="_Toc448411055" w:history="1">
        <w:r w:rsidRPr="002615F8">
          <w:rPr>
            <w:rStyle w:val="Hyperlink"/>
          </w:rPr>
          <w:t>5.1.1.9</w:t>
        </w:r>
        <w:r>
          <w:rPr>
            <w:rFonts w:asciiTheme="minorHAnsi" w:eastAsiaTheme="minorEastAsia" w:hAnsiTheme="minorHAnsi"/>
            <w:color w:val="auto"/>
            <w:kern w:val="0"/>
            <w:szCs w:val="22"/>
          </w:rPr>
          <w:tab/>
        </w:r>
        <w:r w:rsidRPr="002615F8">
          <w:rPr>
            <w:rStyle w:val="Hyperlink"/>
          </w:rPr>
          <w:t>Store Local copy of outputs into Module Outputs</w:t>
        </w:r>
        <w:r>
          <w:rPr>
            <w:webHidden/>
          </w:rPr>
          <w:tab/>
        </w:r>
        <w:r>
          <w:rPr>
            <w:webHidden/>
          </w:rPr>
          <w:fldChar w:fldCharType="begin"/>
        </w:r>
        <w:r>
          <w:rPr>
            <w:webHidden/>
          </w:rPr>
          <w:instrText xml:space="preserve"> PAGEREF _Toc448411055 \h </w:instrText>
        </w:r>
        <w:r>
          <w:rPr>
            <w:webHidden/>
          </w:rPr>
        </w:r>
        <w:r>
          <w:rPr>
            <w:webHidden/>
          </w:rPr>
          <w:fldChar w:fldCharType="separate"/>
        </w:r>
        <w:r>
          <w:rPr>
            <w:webHidden/>
          </w:rPr>
          <w:t>9</w:t>
        </w:r>
        <w:r>
          <w:rPr>
            <w:webHidden/>
          </w:rPr>
          <w:fldChar w:fldCharType="end"/>
        </w:r>
      </w:hyperlink>
    </w:p>
    <w:p w:rsidR="00910A1F" w:rsidRDefault="00910A1F">
      <w:pPr>
        <w:pStyle w:val="TOC2"/>
        <w:tabs>
          <w:tab w:val="left" w:pos="1200"/>
        </w:tabs>
        <w:rPr>
          <w:rFonts w:asciiTheme="minorHAnsi" w:eastAsiaTheme="minorEastAsia" w:hAnsiTheme="minorHAnsi"/>
          <w:color w:val="auto"/>
          <w:kern w:val="0"/>
          <w:szCs w:val="22"/>
        </w:rPr>
      </w:pPr>
      <w:hyperlink w:anchor="_Toc448411056" w:history="1">
        <w:r w:rsidRPr="002615F8">
          <w:rPr>
            <w:rStyle w:val="Hyperlink"/>
          </w:rPr>
          <w:t>5.1.1.10</w:t>
        </w:r>
        <w:r>
          <w:rPr>
            <w:rFonts w:asciiTheme="minorHAnsi" w:eastAsiaTheme="minorEastAsia" w:hAnsiTheme="minorHAnsi"/>
            <w:color w:val="auto"/>
            <w:kern w:val="0"/>
            <w:szCs w:val="22"/>
          </w:rPr>
          <w:tab/>
        </w:r>
        <w:r w:rsidRPr="002615F8">
          <w:rPr>
            <w:rStyle w:val="Hyperlink"/>
          </w:rPr>
          <w:t>Server Runables</w:t>
        </w:r>
        <w:r>
          <w:rPr>
            <w:webHidden/>
          </w:rPr>
          <w:tab/>
        </w:r>
        <w:r>
          <w:rPr>
            <w:webHidden/>
          </w:rPr>
          <w:fldChar w:fldCharType="begin"/>
        </w:r>
        <w:r>
          <w:rPr>
            <w:webHidden/>
          </w:rPr>
          <w:instrText xml:space="preserve"> PAGEREF _Toc448411056 \h </w:instrText>
        </w:r>
        <w:r>
          <w:rPr>
            <w:webHidden/>
          </w:rPr>
        </w:r>
        <w:r>
          <w:rPr>
            <w:webHidden/>
          </w:rPr>
          <w:fldChar w:fldCharType="separate"/>
        </w:r>
        <w:r>
          <w:rPr>
            <w:webHidden/>
          </w:rPr>
          <w:t>9</w:t>
        </w:r>
        <w:r>
          <w:rPr>
            <w:webHidden/>
          </w:rPr>
          <w:fldChar w:fldCharType="end"/>
        </w:r>
      </w:hyperlink>
    </w:p>
    <w:p w:rsidR="00910A1F" w:rsidRDefault="00910A1F">
      <w:pPr>
        <w:pStyle w:val="TOC2"/>
        <w:tabs>
          <w:tab w:val="left" w:pos="1200"/>
        </w:tabs>
        <w:rPr>
          <w:rFonts w:asciiTheme="minorHAnsi" w:eastAsiaTheme="minorEastAsia" w:hAnsiTheme="minorHAnsi"/>
          <w:color w:val="auto"/>
          <w:kern w:val="0"/>
          <w:szCs w:val="22"/>
        </w:rPr>
      </w:pPr>
      <w:hyperlink w:anchor="_Toc448411057" w:history="1">
        <w:r w:rsidRPr="002615F8">
          <w:rPr>
            <w:rStyle w:val="Hyperlink"/>
          </w:rPr>
          <w:t>5.1.1.11</w:t>
        </w:r>
        <w:r>
          <w:rPr>
            <w:rFonts w:asciiTheme="minorHAnsi" w:eastAsiaTheme="minorEastAsia" w:hAnsiTheme="minorHAnsi"/>
            <w:color w:val="auto"/>
            <w:kern w:val="0"/>
            <w:szCs w:val="22"/>
          </w:rPr>
          <w:tab/>
        </w:r>
        <w:r w:rsidRPr="002615F8">
          <w:rPr>
            <w:rStyle w:val="Hyperlink"/>
          </w:rPr>
          <w:t>MotAg2MeasEolPrmRead_Oper</w:t>
        </w:r>
        <w:r>
          <w:rPr>
            <w:webHidden/>
          </w:rPr>
          <w:tab/>
        </w:r>
        <w:r>
          <w:rPr>
            <w:webHidden/>
          </w:rPr>
          <w:fldChar w:fldCharType="begin"/>
        </w:r>
        <w:r>
          <w:rPr>
            <w:webHidden/>
          </w:rPr>
          <w:instrText xml:space="preserve"> PAGEREF _Toc448411057 \h </w:instrText>
        </w:r>
        <w:r>
          <w:rPr>
            <w:webHidden/>
          </w:rPr>
        </w:r>
        <w:r>
          <w:rPr>
            <w:webHidden/>
          </w:rPr>
          <w:fldChar w:fldCharType="separate"/>
        </w:r>
        <w:r>
          <w:rPr>
            <w:webHidden/>
          </w:rPr>
          <w:t>9</w:t>
        </w:r>
        <w:r>
          <w:rPr>
            <w:webHidden/>
          </w:rPr>
          <w:fldChar w:fldCharType="end"/>
        </w:r>
      </w:hyperlink>
    </w:p>
    <w:p w:rsidR="00910A1F" w:rsidRDefault="00910A1F">
      <w:pPr>
        <w:pStyle w:val="TOC2"/>
        <w:tabs>
          <w:tab w:val="left" w:pos="1200"/>
        </w:tabs>
        <w:rPr>
          <w:rFonts w:asciiTheme="minorHAnsi" w:eastAsiaTheme="minorEastAsia" w:hAnsiTheme="minorHAnsi"/>
          <w:color w:val="auto"/>
          <w:kern w:val="0"/>
          <w:szCs w:val="22"/>
        </w:rPr>
      </w:pPr>
      <w:hyperlink w:anchor="_Toc448411058" w:history="1">
        <w:r w:rsidRPr="002615F8">
          <w:rPr>
            <w:rStyle w:val="Hyperlink"/>
          </w:rPr>
          <w:t>5.1.1.12</w:t>
        </w:r>
        <w:r>
          <w:rPr>
            <w:rFonts w:asciiTheme="minorHAnsi" w:eastAsiaTheme="minorEastAsia" w:hAnsiTheme="minorHAnsi"/>
            <w:color w:val="auto"/>
            <w:kern w:val="0"/>
            <w:szCs w:val="22"/>
          </w:rPr>
          <w:tab/>
        </w:r>
        <w:r w:rsidRPr="002615F8">
          <w:rPr>
            <w:rStyle w:val="Hyperlink"/>
          </w:rPr>
          <w:t>Design Rationale</w:t>
        </w:r>
        <w:r>
          <w:rPr>
            <w:webHidden/>
          </w:rPr>
          <w:tab/>
        </w:r>
        <w:r>
          <w:rPr>
            <w:webHidden/>
          </w:rPr>
          <w:fldChar w:fldCharType="begin"/>
        </w:r>
        <w:r>
          <w:rPr>
            <w:webHidden/>
          </w:rPr>
          <w:instrText xml:space="preserve"> PAGEREF _Toc448411058 \h </w:instrText>
        </w:r>
        <w:r>
          <w:rPr>
            <w:webHidden/>
          </w:rPr>
        </w:r>
        <w:r>
          <w:rPr>
            <w:webHidden/>
          </w:rPr>
          <w:fldChar w:fldCharType="separate"/>
        </w:r>
        <w:r>
          <w:rPr>
            <w:webHidden/>
          </w:rPr>
          <w:t>9</w:t>
        </w:r>
        <w:r>
          <w:rPr>
            <w:webHidden/>
          </w:rPr>
          <w:fldChar w:fldCharType="end"/>
        </w:r>
      </w:hyperlink>
    </w:p>
    <w:p w:rsidR="00910A1F" w:rsidRDefault="00910A1F">
      <w:pPr>
        <w:pStyle w:val="TOC2"/>
        <w:tabs>
          <w:tab w:val="left" w:pos="1200"/>
        </w:tabs>
        <w:rPr>
          <w:rFonts w:asciiTheme="minorHAnsi" w:eastAsiaTheme="minorEastAsia" w:hAnsiTheme="minorHAnsi"/>
          <w:color w:val="auto"/>
          <w:kern w:val="0"/>
          <w:szCs w:val="22"/>
        </w:rPr>
      </w:pPr>
      <w:hyperlink w:anchor="_Toc448411059" w:history="1">
        <w:r w:rsidRPr="002615F8">
          <w:rPr>
            <w:rStyle w:val="Hyperlink"/>
          </w:rPr>
          <w:t>5.1.1.13</w:t>
        </w:r>
        <w:r>
          <w:rPr>
            <w:rFonts w:asciiTheme="minorHAnsi" w:eastAsiaTheme="minorEastAsia" w:hAnsiTheme="minorHAnsi"/>
            <w:color w:val="auto"/>
            <w:kern w:val="0"/>
            <w:szCs w:val="22"/>
          </w:rPr>
          <w:tab/>
        </w:r>
        <w:r w:rsidRPr="002615F8">
          <w:rPr>
            <w:rStyle w:val="Hyperlink"/>
          </w:rPr>
          <w:t>Store Module Inputs to Local copies</w:t>
        </w:r>
        <w:r>
          <w:rPr>
            <w:webHidden/>
          </w:rPr>
          <w:tab/>
        </w:r>
        <w:r>
          <w:rPr>
            <w:webHidden/>
          </w:rPr>
          <w:fldChar w:fldCharType="begin"/>
        </w:r>
        <w:r>
          <w:rPr>
            <w:webHidden/>
          </w:rPr>
          <w:instrText xml:space="preserve"> PAGEREF _Toc448411059 \h </w:instrText>
        </w:r>
        <w:r>
          <w:rPr>
            <w:webHidden/>
          </w:rPr>
        </w:r>
        <w:r>
          <w:rPr>
            <w:webHidden/>
          </w:rPr>
          <w:fldChar w:fldCharType="separate"/>
        </w:r>
        <w:r>
          <w:rPr>
            <w:webHidden/>
          </w:rPr>
          <w:t>9</w:t>
        </w:r>
        <w:r>
          <w:rPr>
            <w:webHidden/>
          </w:rPr>
          <w:fldChar w:fldCharType="end"/>
        </w:r>
      </w:hyperlink>
    </w:p>
    <w:p w:rsidR="00910A1F" w:rsidRDefault="00910A1F">
      <w:pPr>
        <w:pStyle w:val="TOC2"/>
        <w:tabs>
          <w:tab w:val="left" w:pos="1200"/>
        </w:tabs>
        <w:rPr>
          <w:rFonts w:asciiTheme="minorHAnsi" w:eastAsiaTheme="minorEastAsia" w:hAnsiTheme="minorHAnsi"/>
          <w:color w:val="auto"/>
          <w:kern w:val="0"/>
          <w:szCs w:val="22"/>
        </w:rPr>
      </w:pPr>
      <w:hyperlink w:anchor="_Toc448411060" w:history="1">
        <w:r w:rsidRPr="002615F8">
          <w:rPr>
            <w:rStyle w:val="Hyperlink"/>
          </w:rPr>
          <w:t>5.1.1.14</w:t>
        </w:r>
        <w:r>
          <w:rPr>
            <w:rFonts w:asciiTheme="minorHAnsi" w:eastAsiaTheme="minorEastAsia" w:hAnsiTheme="minorHAnsi"/>
            <w:color w:val="auto"/>
            <w:kern w:val="0"/>
            <w:szCs w:val="22"/>
          </w:rPr>
          <w:tab/>
        </w:r>
        <w:r w:rsidRPr="002615F8">
          <w:rPr>
            <w:rStyle w:val="Hyperlink"/>
          </w:rPr>
          <w:t>(Processing of function)………</w:t>
        </w:r>
        <w:r>
          <w:rPr>
            <w:webHidden/>
          </w:rPr>
          <w:tab/>
        </w:r>
        <w:r>
          <w:rPr>
            <w:webHidden/>
          </w:rPr>
          <w:fldChar w:fldCharType="begin"/>
        </w:r>
        <w:r>
          <w:rPr>
            <w:webHidden/>
          </w:rPr>
          <w:instrText xml:space="preserve"> PAGEREF _Toc448411060 \h </w:instrText>
        </w:r>
        <w:r>
          <w:rPr>
            <w:webHidden/>
          </w:rPr>
        </w:r>
        <w:r>
          <w:rPr>
            <w:webHidden/>
          </w:rPr>
          <w:fldChar w:fldCharType="separate"/>
        </w:r>
        <w:r>
          <w:rPr>
            <w:webHidden/>
          </w:rPr>
          <w:t>9</w:t>
        </w:r>
        <w:r>
          <w:rPr>
            <w:webHidden/>
          </w:rPr>
          <w:fldChar w:fldCharType="end"/>
        </w:r>
      </w:hyperlink>
    </w:p>
    <w:p w:rsidR="00910A1F" w:rsidRDefault="00910A1F">
      <w:pPr>
        <w:pStyle w:val="TOC2"/>
        <w:tabs>
          <w:tab w:val="left" w:pos="1200"/>
        </w:tabs>
        <w:rPr>
          <w:rFonts w:asciiTheme="minorHAnsi" w:eastAsiaTheme="minorEastAsia" w:hAnsiTheme="minorHAnsi"/>
          <w:color w:val="auto"/>
          <w:kern w:val="0"/>
          <w:szCs w:val="22"/>
        </w:rPr>
      </w:pPr>
      <w:hyperlink w:anchor="_Toc448411061" w:history="1">
        <w:r w:rsidRPr="002615F8">
          <w:rPr>
            <w:rStyle w:val="Hyperlink"/>
          </w:rPr>
          <w:t>5.1.1.15</w:t>
        </w:r>
        <w:r>
          <w:rPr>
            <w:rFonts w:asciiTheme="minorHAnsi" w:eastAsiaTheme="minorEastAsia" w:hAnsiTheme="minorHAnsi"/>
            <w:color w:val="auto"/>
            <w:kern w:val="0"/>
            <w:szCs w:val="22"/>
          </w:rPr>
          <w:tab/>
        </w:r>
        <w:r w:rsidRPr="002615F8">
          <w:rPr>
            <w:rStyle w:val="Hyperlink"/>
          </w:rPr>
          <w:t>MotAg2MeasEolPrmWr_Oper</w:t>
        </w:r>
        <w:r>
          <w:rPr>
            <w:webHidden/>
          </w:rPr>
          <w:tab/>
        </w:r>
        <w:r>
          <w:rPr>
            <w:webHidden/>
          </w:rPr>
          <w:fldChar w:fldCharType="begin"/>
        </w:r>
        <w:r>
          <w:rPr>
            <w:webHidden/>
          </w:rPr>
          <w:instrText xml:space="preserve"> PAGEREF _Toc448411061 \h </w:instrText>
        </w:r>
        <w:r>
          <w:rPr>
            <w:webHidden/>
          </w:rPr>
        </w:r>
        <w:r>
          <w:rPr>
            <w:webHidden/>
          </w:rPr>
          <w:fldChar w:fldCharType="separate"/>
        </w:r>
        <w:r>
          <w:rPr>
            <w:webHidden/>
          </w:rPr>
          <w:t>10</w:t>
        </w:r>
        <w:r>
          <w:rPr>
            <w:webHidden/>
          </w:rPr>
          <w:fldChar w:fldCharType="end"/>
        </w:r>
      </w:hyperlink>
    </w:p>
    <w:p w:rsidR="00910A1F" w:rsidRDefault="00910A1F">
      <w:pPr>
        <w:pStyle w:val="TOC2"/>
        <w:tabs>
          <w:tab w:val="left" w:pos="1200"/>
        </w:tabs>
        <w:rPr>
          <w:rFonts w:asciiTheme="minorHAnsi" w:eastAsiaTheme="minorEastAsia" w:hAnsiTheme="minorHAnsi"/>
          <w:color w:val="auto"/>
          <w:kern w:val="0"/>
          <w:szCs w:val="22"/>
        </w:rPr>
      </w:pPr>
      <w:hyperlink w:anchor="_Toc448411062" w:history="1">
        <w:r w:rsidRPr="002615F8">
          <w:rPr>
            <w:rStyle w:val="Hyperlink"/>
          </w:rPr>
          <w:t>5.1.1.16</w:t>
        </w:r>
        <w:r>
          <w:rPr>
            <w:rFonts w:asciiTheme="minorHAnsi" w:eastAsiaTheme="minorEastAsia" w:hAnsiTheme="minorHAnsi"/>
            <w:color w:val="auto"/>
            <w:kern w:val="0"/>
            <w:szCs w:val="22"/>
          </w:rPr>
          <w:tab/>
        </w:r>
        <w:r w:rsidRPr="002615F8">
          <w:rPr>
            <w:rStyle w:val="Hyperlink"/>
          </w:rPr>
          <w:t>Design Rationale</w:t>
        </w:r>
        <w:r>
          <w:rPr>
            <w:webHidden/>
          </w:rPr>
          <w:tab/>
        </w:r>
        <w:r>
          <w:rPr>
            <w:webHidden/>
          </w:rPr>
          <w:fldChar w:fldCharType="begin"/>
        </w:r>
        <w:r>
          <w:rPr>
            <w:webHidden/>
          </w:rPr>
          <w:instrText xml:space="preserve"> PAGEREF _Toc448411062 \h </w:instrText>
        </w:r>
        <w:r>
          <w:rPr>
            <w:webHidden/>
          </w:rPr>
        </w:r>
        <w:r>
          <w:rPr>
            <w:webHidden/>
          </w:rPr>
          <w:fldChar w:fldCharType="separate"/>
        </w:r>
        <w:r>
          <w:rPr>
            <w:webHidden/>
          </w:rPr>
          <w:t>10</w:t>
        </w:r>
        <w:r>
          <w:rPr>
            <w:webHidden/>
          </w:rPr>
          <w:fldChar w:fldCharType="end"/>
        </w:r>
      </w:hyperlink>
    </w:p>
    <w:p w:rsidR="00910A1F" w:rsidRDefault="00910A1F">
      <w:pPr>
        <w:pStyle w:val="TOC2"/>
        <w:tabs>
          <w:tab w:val="left" w:pos="1200"/>
        </w:tabs>
        <w:rPr>
          <w:rFonts w:asciiTheme="minorHAnsi" w:eastAsiaTheme="minorEastAsia" w:hAnsiTheme="minorHAnsi"/>
          <w:color w:val="auto"/>
          <w:kern w:val="0"/>
          <w:szCs w:val="22"/>
        </w:rPr>
      </w:pPr>
      <w:hyperlink w:anchor="_Toc448411063" w:history="1">
        <w:r w:rsidRPr="002615F8">
          <w:rPr>
            <w:rStyle w:val="Hyperlink"/>
          </w:rPr>
          <w:t>5.1.1.17</w:t>
        </w:r>
        <w:r>
          <w:rPr>
            <w:rFonts w:asciiTheme="minorHAnsi" w:eastAsiaTheme="minorEastAsia" w:hAnsiTheme="minorHAnsi"/>
            <w:color w:val="auto"/>
            <w:kern w:val="0"/>
            <w:szCs w:val="22"/>
          </w:rPr>
          <w:tab/>
        </w:r>
        <w:r w:rsidRPr="002615F8">
          <w:rPr>
            <w:rStyle w:val="Hyperlink"/>
          </w:rPr>
          <w:t>Store Module Inputs to Local copies</w:t>
        </w:r>
        <w:r>
          <w:rPr>
            <w:webHidden/>
          </w:rPr>
          <w:tab/>
        </w:r>
        <w:r>
          <w:rPr>
            <w:webHidden/>
          </w:rPr>
          <w:fldChar w:fldCharType="begin"/>
        </w:r>
        <w:r>
          <w:rPr>
            <w:webHidden/>
          </w:rPr>
          <w:instrText xml:space="preserve"> PAGEREF _Toc448411063 \h </w:instrText>
        </w:r>
        <w:r>
          <w:rPr>
            <w:webHidden/>
          </w:rPr>
        </w:r>
        <w:r>
          <w:rPr>
            <w:webHidden/>
          </w:rPr>
          <w:fldChar w:fldCharType="separate"/>
        </w:r>
        <w:r>
          <w:rPr>
            <w:webHidden/>
          </w:rPr>
          <w:t>10</w:t>
        </w:r>
        <w:r>
          <w:rPr>
            <w:webHidden/>
          </w:rPr>
          <w:fldChar w:fldCharType="end"/>
        </w:r>
      </w:hyperlink>
    </w:p>
    <w:p w:rsidR="00910A1F" w:rsidRDefault="00910A1F">
      <w:pPr>
        <w:pStyle w:val="TOC2"/>
        <w:tabs>
          <w:tab w:val="left" w:pos="1200"/>
        </w:tabs>
        <w:rPr>
          <w:rFonts w:asciiTheme="minorHAnsi" w:eastAsiaTheme="minorEastAsia" w:hAnsiTheme="minorHAnsi"/>
          <w:color w:val="auto"/>
          <w:kern w:val="0"/>
          <w:szCs w:val="22"/>
        </w:rPr>
      </w:pPr>
      <w:hyperlink w:anchor="_Toc448411064" w:history="1">
        <w:r w:rsidRPr="002615F8">
          <w:rPr>
            <w:rStyle w:val="Hyperlink"/>
          </w:rPr>
          <w:t>5.1.1.18</w:t>
        </w:r>
        <w:r>
          <w:rPr>
            <w:rFonts w:asciiTheme="minorHAnsi" w:eastAsiaTheme="minorEastAsia" w:hAnsiTheme="minorHAnsi"/>
            <w:color w:val="auto"/>
            <w:kern w:val="0"/>
            <w:szCs w:val="22"/>
          </w:rPr>
          <w:tab/>
        </w:r>
        <w:r w:rsidRPr="002615F8">
          <w:rPr>
            <w:rStyle w:val="Hyperlink"/>
          </w:rPr>
          <w:t>(Processing of function)………</w:t>
        </w:r>
        <w:r>
          <w:rPr>
            <w:webHidden/>
          </w:rPr>
          <w:tab/>
        </w:r>
        <w:r>
          <w:rPr>
            <w:webHidden/>
          </w:rPr>
          <w:fldChar w:fldCharType="begin"/>
        </w:r>
        <w:r>
          <w:rPr>
            <w:webHidden/>
          </w:rPr>
          <w:instrText xml:space="preserve"> PAGEREF _Toc448411064 \h </w:instrText>
        </w:r>
        <w:r>
          <w:rPr>
            <w:webHidden/>
          </w:rPr>
        </w:r>
        <w:r>
          <w:rPr>
            <w:webHidden/>
          </w:rPr>
          <w:fldChar w:fldCharType="separate"/>
        </w:r>
        <w:r>
          <w:rPr>
            <w:webHidden/>
          </w:rPr>
          <w:t>10</w:t>
        </w:r>
        <w:r>
          <w:rPr>
            <w:webHidden/>
          </w:rPr>
          <w:fldChar w:fldCharType="end"/>
        </w:r>
      </w:hyperlink>
    </w:p>
    <w:p w:rsidR="00910A1F" w:rsidRDefault="00910A1F">
      <w:pPr>
        <w:pStyle w:val="TOC2"/>
        <w:tabs>
          <w:tab w:val="left" w:pos="1200"/>
        </w:tabs>
        <w:rPr>
          <w:rFonts w:asciiTheme="minorHAnsi" w:eastAsiaTheme="minorEastAsia" w:hAnsiTheme="minorHAnsi"/>
          <w:color w:val="auto"/>
          <w:kern w:val="0"/>
          <w:szCs w:val="22"/>
        </w:rPr>
      </w:pPr>
      <w:hyperlink w:anchor="_Toc448411065" w:history="1">
        <w:r w:rsidRPr="002615F8">
          <w:rPr>
            <w:rStyle w:val="Hyperlink"/>
          </w:rPr>
          <w:t>5.1.1.19</w:t>
        </w:r>
        <w:r>
          <w:rPr>
            <w:rFonts w:asciiTheme="minorHAnsi" w:eastAsiaTheme="minorEastAsia" w:hAnsiTheme="minorHAnsi"/>
            <w:color w:val="auto"/>
            <w:kern w:val="0"/>
            <w:szCs w:val="22"/>
          </w:rPr>
          <w:tab/>
        </w:r>
        <w:r w:rsidRPr="002615F8">
          <w:rPr>
            <w:rStyle w:val="Hyperlink"/>
          </w:rPr>
          <w:t>Interrupt Functions</w:t>
        </w:r>
        <w:r>
          <w:rPr>
            <w:webHidden/>
          </w:rPr>
          <w:tab/>
        </w:r>
        <w:r>
          <w:rPr>
            <w:webHidden/>
          </w:rPr>
          <w:fldChar w:fldCharType="begin"/>
        </w:r>
        <w:r>
          <w:rPr>
            <w:webHidden/>
          </w:rPr>
          <w:instrText xml:space="preserve"> PAGEREF _Toc448411065 \h </w:instrText>
        </w:r>
        <w:r>
          <w:rPr>
            <w:webHidden/>
          </w:rPr>
        </w:r>
        <w:r>
          <w:rPr>
            <w:webHidden/>
          </w:rPr>
          <w:fldChar w:fldCharType="separate"/>
        </w:r>
        <w:r>
          <w:rPr>
            <w:webHidden/>
          </w:rPr>
          <w:t>10</w:t>
        </w:r>
        <w:r>
          <w:rPr>
            <w:webHidden/>
          </w:rPr>
          <w:fldChar w:fldCharType="end"/>
        </w:r>
      </w:hyperlink>
    </w:p>
    <w:p w:rsidR="00910A1F" w:rsidRDefault="00910A1F">
      <w:pPr>
        <w:pStyle w:val="TOC2"/>
        <w:tabs>
          <w:tab w:val="left" w:pos="1200"/>
        </w:tabs>
        <w:rPr>
          <w:rFonts w:asciiTheme="minorHAnsi" w:eastAsiaTheme="minorEastAsia" w:hAnsiTheme="minorHAnsi"/>
          <w:color w:val="auto"/>
          <w:kern w:val="0"/>
          <w:szCs w:val="22"/>
        </w:rPr>
      </w:pPr>
      <w:hyperlink w:anchor="_Toc448411066" w:history="1">
        <w:r w:rsidRPr="002615F8">
          <w:rPr>
            <w:rStyle w:val="Hyperlink"/>
          </w:rPr>
          <w:t>5.1.1.20</w:t>
        </w:r>
        <w:r>
          <w:rPr>
            <w:rFonts w:asciiTheme="minorHAnsi" w:eastAsiaTheme="minorEastAsia" w:hAnsiTheme="minorHAnsi"/>
            <w:color w:val="auto"/>
            <w:kern w:val="0"/>
            <w:szCs w:val="22"/>
          </w:rPr>
          <w:tab/>
        </w:r>
        <w:r w:rsidRPr="002615F8">
          <w:rPr>
            <w:rStyle w:val="Hyperlink"/>
          </w:rPr>
          <w:t>Module Internal (Local) Functions</w:t>
        </w:r>
        <w:r>
          <w:rPr>
            <w:webHidden/>
          </w:rPr>
          <w:tab/>
        </w:r>
        <w:r>
          <w:rPr>
            <w:webHidden/>
          </w:rPr>
          <w:fldChar w:fldCharType="begin"/>
        </w:r>
        <w:r>
          <w:rPr>
            <w:webHidden/>
          </w:rPr>
          <w:instrText xml:space="preserve"> PAGEREF _Toc448411066 \h </w:instrText>
        </w:r>
        <w:r>
          <w:rPr>
            <w:webHidden/>
          </w:rPr>
        </w:r>
        <w:r>
          <w:rPr>
            <w:webHidden/>
          </w:rPr>
          <w:fldChar w:fldCharType="separate"/>
        </w:r>
        <w:r>
          <w:rPr>
            <w:webHidden/>
          </w:rPr>
          <w:t>10</w:t>
        </w:r>
        <w:r>
          <w:rPr>
            <w:webHidden/>
          </w:rPr>
          <w:fldChar w:fldCharType="end"/>
        </w:r>
      </w:hyperlink>
    </w:p>
    <w:p w:rsidR="00910A1F" w:rsidRDefault="00910A1F">
      <w:pPr>
        <w:pStyle w:val="TOC2"/>
        <w:tabs>
          <w:tab w:val="left" w:pos="1200"/>
        </w:tabs>
        <w:rPr>
          <w:rFonts w:asciiTheme="minorHAnsi" w:eastAsiaTheme="minorEastAsia" w:hAnsiTheme="minorHAnsi"/>
          <w:color w:val="auto"/>
          <w:kern w:val="0"/>
          <w:szCs w:val="22"/>
        </w:rPr>
      </w:pPr>
      <w:hyperlink w:anchor="_Toc448411067" w:history="1">
        <w:r w:rsidRPr="002615F8">
          <w:rPr>
            <w:rStyle w:val="Hyperlink"/>
          </w:rPr>
          <w:t>5.1.1.21</w:t>
        </w:r>
        <w:r>
          <w:rPr>
            <w:rFonts w:asciiTheme="minorHAnsi" w:eastAsiaTheme="minorEastAsia" w:hAnsiTheme="minorHAnsi"/>
            <w:color w:val="auto"/>
            <w:kern w:val="0"/>
            <w:szCs w:val="22"/>
          </w:rPr>
          <w:tab/>
        </w:r>
        <w:r w:rsidRPr="002615F8">
          <w:rPr>
            <w:rStyle w:val="Hyperlink"/>
          </w:rPr>
          <w:t>GLOBAL Function/Macro Definitions</w:t>
        </w:r>
        <w:r>
          <w:rPr>
            <w:webHidden/>
          </w:rPr>
          <w:tab/>
        </w:r>
        <w:r>
          <w:rPr>
            <w:webHidden/>
          </w:rPr>
          <w:fldChar w:fldCharType="begin"/>
        </w:r>
        <w:r>
          <w:rPr>
            <w:webHidden/>
          </w:rPr>
          <w:instrText xml:space="preserve"> PAGEREF _Toc448411067 \h </w:instrText>
        </w:r>
        <w:r>
          <w:rPr>
            <w:webHidden/>
          </w:rPr>
        </w:r>
        <w:r>
          <w:rPr>
            <w:webHidden/>
          </w:rPr>
          <w:fldChar w:fldCharType="separate"/>
        </w:r>
        <w:r>
          <w:rPr>
            <w:webHidden/>
          </w:rPr>
          <w:t>10</w:t>
        </w:r>
        <w:r>
          <w:rPr>
            <w:webHidden/>
          </w:rPr>
          <w:fldChar w:fldCharType="end"/>
        </w:r>
      </w:hyperlink>
    </w:p>
    <w:p w:rsidR="00910A1F" w:rsidRDefault="00910A1F">
      <w:pPr>
        <w:pStyle w:val="TOC1"/>
        <w:rPr>
          <w:rFonts w:eastAsiaTheme="minorEastAsia"/>
          <w:b w:val="0"/>
          <w:color w:val="auto"/>
          <w:kern w:val="0"/>
          <w:sz w:val="22"/>
          <w:szCs w:val="22"/>
          <w:lang w:val="en-US"/>
        </w:rPr>
      </w:pPr>
      <w:hyperlink w:anchor="_Toc448411068" w:history="1">
        <w:r w:rsidRPr="002615F8">
          <w:rPr>
            <w:rStyle w:val="Hyperlink"/>
            <w:rFonts w:ascii="Calibri" w:hAnsi="Calibri" w:cs="Calibri"/>
          </w:rPr>
          <w:t>6</w:t>
        </w:r>
        <w:r>
          <w:rPr>
            <w:rFonts w:eastAsiaTheme="minorEastAsia"/>
            <w:b w:val="0"/>
            <w:color w:val="auto"/>
            <w:kern w:val="0"/>
            <w:sz w:val="22"/>
            <w:szCs w:val="22"/>
            <w:lang w:val="en-US"/>
          </w:rPr>
          <w:tab/>
        </w:r>
        <w:r w:rsidRPr="002615F8">
          <w:rPr>
            <w:rStyle w:val="Hyperlink"/>
            <w:rFonts w:ascii="Calibri" w:hAnsi="Calibri"/>
          </w:rPr>
          <w:t>Known</w:t>
        </w:r>
        <w:r w:rsidRPr="002615F8">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_Toc448411068 \h </w:instrText>
        </w:r>
        <w:r>
          <w:rPr>
            <w:webHidden/>
          </w:rPr>
        </w:r>
        <w:r>
          <w:rPr>
            <w:webHidden/>
          </w:rPr>
          <w:fldChar w:fldCharType="separate"/>
        </w:r>
        <w:r>
          <w:rPr>
            <w:webHidden/>
          </w:rPr>
          <w:t>11</w:t>
        </w:r>
        <w:r>
          <w:rPr>
            <w:webHidden/>
          </w:rPr>
          <w:fldChar w:fldCharType="end"/>
        </w:r>
      </w:hyperlink>
    </w:p>
    <w:p w:rsidR="00910A1F" w:rsidRDefault="00910A1F">
      <w:pPr>
        <w:pStyle w:val="TOC1"/>
        <w:rPr>
          <w:rFonts w:eastAsiaTheme="minorEastAsia"/>
          <w:b w:val="0"/>
          <w:color w:val="auto"/>
          <w:kern w:val="0"/>
          <w:sz w:val="22"/>
          <w:szCs w:val="22"/>
          <w:lang w:val="en-US"/>
        </w:rPr>
      </w:pPr>
      <w:hyperlink w:anchor="_Toc448411069" w:history="1">
        <w:r w:rsidRPr="002615F8">
          <w:rPr>
            <w:rStyle w:val="Hyperlink"/>
            <w:rFonts w:ascii="Calibri" w:hAnsi="Calibri" w:cs="Calibri"/>
          </w:rPr>
          <w:t>7</w:t>
        </w:r>
        <w:r>
          <w:rPr>
            <w:rFonts w:eastAsiaTheme="minorEastAsia"/>
            <w:b w:val="0"/>
            <w:color w:val="auto"/>
            <w:kern w:val="0"/>
            <w:sz w:val="22"/>
            <w:szCs w:val="22"/>
            <w:lang w:val="en-US"/>
          </w:rPr>
          <w:tab/>
        </w:r>
        <w:r w:rsidRPr="002615F8">
          <w:rPr>
            <w:rStyle w:val="Hyperlink"/>
            <w:rFonts w:ascii="Calibri" w:hAnsi="Calibri" w:cs="Calibri"/>
          </w:rPr>
          <w:t>UNIT TEST CONSIDERATION</w:t>
        </w:r>
        <w:r>
          <w:rPr>
            <w:webHidden/>
          </w:rPr>
          <w:tab/>
        </w:r>
        <w:r>
          <w:rPr>
            <w:webHidden/>
          </w:rPr>
          <w:fldChar w:fldCharType="begin"/>
        </w:r>
        <w:r>
          <w:rPr>
            <w:webHidden/>
          </w:rPr>
          <w:instrText xml:space="preserve"> PAGEREF _Toc448411069 \h </w:instrText>
        </w:r>
        <w:r>
          <w:rPr>
            <w:webHidden/>
          </w:rPr>
        </w:r>
        <w:r>
          <w:rPr>
            <w:webHidden/>
          </w:rPr>
          <w:fldChar w:fldCharType="separate"/>
        </w:r>
        <w:r>
          <w:rPr>
            <w:webHidden/>
          </w:rPr>
          <w:t>12</w:t>
        </w:r>
        <w:r>
          <w:rPr>
            <w:webHidden/>
          </w:rPr>
          <w:fldChar w:fldCharType="end"/>
        </w:r>
      </w:hyperlink>
    </w:p>
    <w:p w:rsidR="00910A1F" w:rsidRDefault="00910A1F">
      <w:pPr>
        <w:pStyle w:val="TOC1"/>
        <w:tabs>
          <w:tab w:val="left" w:pos="1400"/>
        </w:tabs>
        <w:rPr>
          <w:rFonts w:eastAsiaTheme="minorEastAsia"/>
          <w:b w:val="0"/>
          <w:color w:val="auto"/>
          <w:kern w:val="0"/>
          <w:sz w:val="22"/>
          <w:szCs w:val="22"/>
          <w:lang w:val="en-US"/>
        </w:rPr>
      </w:pPr>
      <w:hyperlink w:anchor="_Toc448411070" w:history="1">
        <w:r w:rsidRPr="002615F8">
          <w:rPr>
            <w:rStyle w:val="Hyperlink"/>
          </w:rPr>
          <w:t>Appendix A</w:t>
        </w:r>
        <w:r>
          <w:rPr>
            <w:rFonts w:eastAsiaTheme="minorEastAsia"/>
            <w:b w:val="0"/>
            <w:color w:val="auto"/>
            <w:kern w:val="0"/>
            <w:sz w:val="22"/>
            <w:szCs w:val="22"/>
            <w:lang w:val="en-US"/>
          </w:rPr>
          <w:tab/>
        </w:r>
        <w:r w:rsidRPr="002615F8">
          <w:rPr>
            <w:rStyle w:val="Hyperlink"/>
          </w:rPr>
          <w:t>Abbreviations and Acronyms</w:t>
        </w:r>
        <w:r>
          <w:rPr>
            <w:webHidden/>
          </w:rPr>
          <w:tab/>
        </w:r>
        <w:r>
          <w:rPr>
            <w:webHidden/>
          </w:rPr>
          <w:fldChar w:fldCharType="begin"/>
        </w:r>
        <w:r>
          <w:rPr>
            <w:webHidden/>
          </w:rPr>
          <w:instrText xml:space="preserve"> PAGEREF _Toc448411070 \h </w:instrText>
        </w:r>
        <w:r>
          <w:rPr>
            <w:webHidden/>
          </w:rPr>
        </w:r>
        <w:r>
          <w:rPr>
            <w:webHidden/>
          </w:rPr>
          <w:fldChar w:fldCharType="separate"/>
        </w:r>
        <w:r>
          <w:rPr>
            <w:webHidden/>
          </w:rPr>
          <w:t>13</w:t>
        </w:r>
        <w:r>
          <w:rPr>
            <w:webHidden/>
          </w:rPr>
          <w:fldChar w:fldCharType="end"/>
        </w:r>
      </w:hyperlink>
    </w:p>
    <w:p w:rsidR="00910A1F" w:rsidRDefault="00910A1F">
      <w:pPr>
        <w:pStyle w:val="TOC1"/>
        <w:tabs>
          <w:tab w:val="left" w:pos="1400"/>
        </w:tabs>
        <w:rPr>
          <w:rFonts w:eastAsiaTheme="minorEastAsia"/>
          <w:b w:val="0"/>
          <w:color w:val="auto"/>
          <w:kern w:val="0"/>
          <w:sz w:val="22"/>
          <w:szCs w:val="22"/>
          <w:lang w:val="en-US"/>
        </w:rPr>
      </w:pPr>
      <w:hyperlink w:anchor="_Toc448411071" w:history="1">
        <w:r w:rsidRPr="002615F8">
          <w:rPr>
            <w:rStyle w:val="Hyperlink"/>
          </w:rPr>
          <w:t>Appendix B</w:t>
        </w:r>
        <w:r>
          <w:rPr>
            <w:rFonts w:eastAsiaTheme="minorEastAsia"/>
            <w:b w:val="0"/>
            <w:color w:val="auto"/>
            <w:kern w:val="0"/>
            <w:sz w:val="22"/>
            <w:szCs w:val="22"/>
            <w:lang w:val="en-US"/>
          </w:rPr>
          <w:tab/>
        </w:r>
        <w:r w:rsidRPr="002615F8">
          <w:rPr>
            <w:rStyle w:val="Hyperlink"/>
          </w:rPr>
          <w:t>Glossary</w:t>
        </w:r>
        <w:r>
          <w:rPr>
            <w:webHidden/>
          </w:rPr>
          <w:tab/>
        </w:r>
        <w:r>
          <w:rPr>
            <w:webHidden/>
          </w:rPr>
          <w:fldChar w:fldCharType="begin"/>
        </w:r>
        <w:r>
          <w:rPr>
            <w:webHidden/>
          </w:rPr>
          <w:instrText xml:space="preserve"> PAGEREF _Toc448411071 \h </w:instrText>
        </w:r>
        <w:r>
          <w:rPr>
            <w:webHidden/>
          </w:rPr>
        </w:r>
        <w:r>
          <w:rPr>
            <w:webHidden/>
          </w:rPr>
          <w:fldChar w:fldCharType="separate"/>
        </w:r>
        <w:r>
          <w:rPr>
            <w:webHidden/>
          </w:rPr>
          <w:t>14</w:t>
        </w:r>
        <w:r>
          <w:rPr>
            <w:webHidden/>
          </w:rPr>
          <w:fldChar w:fldCharType="end"/>
        </w:r>
      </w:hyperlink>
    </w:p>
    <w:p w:rsidR="00910A1F" w:rsidRDefault="00910A1F">
      <w:pPr>
        <w:pStyle w:val="TOC1"/>
        <w:tabs>
          <w:tab w:val="left" w:pos="1400"/>
        </w:tabs>
        <w:rPr>
          <w:rFonts w:eastAsiaTheme="minorEastAsia"/>
          <w:b w:val="0"/>
          <w:color w:val="auto"/>
          <w:kern w:val="0"/>
          <w:sz w:val="22"/>
          <w:szCs w:val="22"/>
          <w:lang w:val="en-US"/>
        </w:rPr>
      </w:pPr>
      <w:hyperlink w:anchor="_Toc448411072" w:history="1">
        <w:r w:rsidRPr="002615F8">
          <w:rPr>
            <w:rStyle w:val="Hyperlink"/>
          </w:rPr>
          <w:t>Appendix C</w:t>
        </w:r>
        <w:r>
          <w:rPr>
            <w:rFonts w:eastAsiaTheme="minorEastAsia"/>
            <w:b w:val="0"/>
            <w:color w:val="auto"/>
            <w:kern w:val="0"/>
            <w:sz w:val="22"/>
            <w:szCs w:val="22"/>
            <w:lang w:val="en-US"/>
          </w:rPr>
          <w:tab/>
        </w:r>
        <w:r w:rsidRPr="002615F8">
          <w:rPr>
            <w:rStyle w:val="Hyperlink"/>
          </w:rPr>
          <w:t>References</w:t>
        </w:r>
        <w:r>
          <w:rPr>
            <w:webHidden/>
          </w:rPr>
          <w:tab/>
        </w:r>
        <w:r>
          <w:rPr>
            <w:webHidden/>
          </w:rPr>
          <w:fldChar w:fldCharType="begin"/>
        </w:r>
        <w:r>
          <w:rPr>
            <w:webHidden/>
          </w:rPr>
          <w:instrText xml:space="preserve"> PAGEREF _Toc448411072 \h </w:instrText>
        </w:r>
        <w:r>
          <w:rPr>
            <w:webHidden/>
          </w:rPr>
        </w:r>
        <w:r>
          <w:rPr>
            <w:webHidden/>
          </w:rPr>
          <w:fldChar w:fldCharType="separate"/>
        </w:r>
        <w:r>
          <w:rPr>
            <w:webHidden/>
          </w:rPr>
          <w:t>15</w:t>
        </w:r>
        <w:r>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6" w:name="_Toc448411034"/>
      <w:r w:rsidRPr="00A158C7">
        <w:lastRenderedPageBreak/>
        <w:t>Introduction</w:t>
      </w:r>
      <w:bookmarkEnd w:id="16"/>
    </w:p>
    <w:p w:rsidR="00063A7A" w:rsidRPr="00A158C7" w:rsidRDefault="00FE5DF5" w:rsidP="00910A1F">
      <w:pPr>
        <w:pStyle w:val="Heading2"/>
      </w:pPr>
      <w:bookmarkStart w:id="17" w:name="_Toc448411035"/>
      <w:r w:rsidRPr="00A158C7">
        <w:t>Purpose</w:t>
      </w:r>
      <w:bookmarkEnd w:id="17"/>
    </w:p>
    <w:p w:rsidR="00DC0959" w:rsidRPr="00A158C7" w:rsidRDefault="00DC0959" w:rsidP="00DC0959">
      <w:pPr>
        <w:rPr>
          <w:lang w:bidi="ar-SA"/>
        </w:rPr>
      </w:pPr>
    </w:p>
    <w:p w:rsidR="00AE0435" w:rsidRPr="00A158C7" w:rsidRDefault="00FE5DF5" w:rsidP="00910A1F">
      <w:pPr>
        <w:pStyle w:val="Heading2"/>
      </w:pPr>
      <w:bookmarkStart w:id="18" w:name="_Toc448411036"/>
      <w:r w:rsidRPr="00A158C7">
        <w:t>Scope</w:t>
      </w:r>
      <w:bookmarkEnd w:id="18"/>
    </w:p>
    <w:p w:rsidR="00DC0959" w:rsidRPr="008C412D" w:rsidRDefault="00DC0959" w:rsidP="00401A9E">
      <w:pPr>
        <w:keepNext/>
        <w:ind w:left="720"/>
        <w:jc w:val="both"/>
        <w:rPr>
          <w:rFonts w:cs="Calibri"/>
        </w:rPr>
      </w:pPr>
    </w:p>
    <w:p w:rsidR="00F95E33" w:rsidRPr="00A158C7" w:rsidRDefault="00F95E33" w:rsidP="00E16D14"/>
    <w:p w:rsidR="00312179" w:rsidRDefault="001F01F0" w:rsidP="001F01F0">
      <w:pPr>
        <w:pStyle w:val="Heading1"/>
      </w:pPr>
      <w:bookmarkStart w:id="19" w:name="_Toc406065228"/>
      <w:bookmarkStart w:id="20" w:name="_Toc448411037"/>
      <w:bookmarkEnd w:id="2"/>
      <w:bookmarkEnd w:id="3"/>
      <w:bookmarkEnd w:id="4"/>
      <w:bookmarkEnd w:id="5"/>
      <w:bookmarkEnd w:id="6"/>
      <w:r w:rsidRPr="001F01F0">
        <w:lastRenderedPageBreak/>
        <w:t>MotAg2Meas</w:t>
      </w:r>
      <w:r w:rsidR="00D229A6">
        <w:t xml:space="preserve"> </w:t>
      </w:r>
      <w:r w:rsidR="00D229A6" w:rsidRPr="00AA38E8">
        <w:t>High-Level Description</w:t>
      </w:r>
      <w:bookmarkEnd w:id="19"/>
      <w:bookmarkEnd w:id="20"/>
    </w:p>
    <w:p w:rsidR="00E379A5" w:rsidRPr="00E379A5" w:rsidRDefault="00E379A5" w:rsidP="00E379A5">
      <w:pPr>
        <w:rPr>
          <w:lang w:bidi="ar-SA"/>
        </w:rPr>
      </w:pPr>
      <w:r>
        <w:rPr>
          <w:lang w:bidi="ar-SA"/>
        </w:rPr>
        <w:t>Refer to FDD</w:t>
      </w:r>
    </w:p>
    <w:p w:rsidR="00D229A6" w:rsidRPr="002D6391" w:rsidRDefault="00D229A6" w:rsidP="00D229A6">
      <w:pPr>
        <w:rPr>
          <w:rFonts w:cs="Calibri"/>
          <w:i/>
        </w:rPr>
      </w:pP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1" w:name="_Toc406065229"/>
      <w:bookmarkStart w:id="22" w:name="_Toc448411038"/>
      <w:r w:rsidRPr="00AA38E8">
        <w:rPr>
          <w:rFonts w:ascii="Calibri" w:hAnsi="Calibri" w:cs="Calibri"/>
        </w:rPr>
        <w:lastRenderedPageBreak/>
        <w:t>Design details of software module</w:t>
      </w:r>
      <w:bookmarkEnd w:id="21"/>
      <w:bookmarkEnd w:id="22"/>
    </w:p>
    <w:p w:rsidR="00D229A6" w:rsidRPr="00AA38E8" w:rsidRDefault="00D229A6" w:rsidP="00910A1F">
      <w:pPr>
        <w:pStyle w:val="Heading2"/>
      </w:pPr>
      <w:bookmarkStart w:id="23" w:name="_Toc406065230"/>
      <w:bookmarkStart w:id="24" w:name="_Toc448411039"/>
      <w:r w:rsidRPr="00D229A6">
        <w:t>Graphical</w:t>
      </w:r>
      <w:r>
        <w:t xml:space="preserve"> representation of </w:t>
      </w:r>
      <w:bookmarkEnd w:id="23"/>
      <w:r w:rsidR="001F01F0" w:rsidRPr="001F01F0">
        <w:rPr>
          <w:rFonts w:ascii="Calibri" w:hAnsi="Calibri" w:cs="Calibri"/>
        </w:rPr>
        <w:t>MotAg2Meas</w:t>
      </w:r>
      <w:bookmarkEnd w:id="24"/>
    </w:p>
    <w:p w:rsidR="00D229A6" w:rsidRDefault="00574857" w:rsidP="00D229A6">
      <w:pPr>
        <w:rPr>
          <w:rFonts w:cs="Calibri"/>
          <w:i/>
        </w:rPr>
      </w:pPr>
      <w:r>
        <w:rPr>
          <w:rFonts w:cs="Calibri"/>
          <w:i/>
          <w:noProof/>
          <w:lang w:bidi="ar-SA"/>
        </w:rPr>
        <w:drawing>
          <wp:inline distT="0" distB="0" distL="0" distR="0" wp14:anchorId="3914CBD7" wp14:editId="6DDCB944">
            <wp:extent cx="2823845" cy="3364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3845" cy="3364865"/>
                    </a:xfrm>
                    <a:prstGeom prst="rect">
                      <a:avLst/>
                    </a:prstGeom>
                    <a:noFill/>
                    <a:ln>
                      <a:noFill/>
                    </a:ln>
                  </pic:spPr>
                </pic:pic>
              </a:graphicData>
            </a:graphic>
          </wp:inline>
        </w:drawing>
      </w:r>
      <w:r w:rsidR="00D229A6">
        <w:rPr>
          <w:rFonts w:cs="Calibri"/>
          <w:i/>
        </w:rPr>
        <w:t xml:space="preserve"> </w:t>
      </w:r>
    </w:p>
    <w:p w:rsidR="00D229A6" w:rsidRPr="002D6391" w:rsidRDefault="00D229A6" w:rsidP="00910A1F">
      <w:pPr>
        <w:pStyle w:val="Heading2"/>
      </w:pPr>
      <w:bookmarkStart w:id="25" w:name="_Toc406065231"/>
      <w:bookmarkStart w:id="26" w:name="_Toc448411040"/>
      <w:r w:rsidRPr="002D6391">
        <w:t>Data Flow Diagram</w:t>
      </w:r>
      <w:bookmarkEnd w:id="25"/>
      <w:bookmarkEnd w:id="26"/>
    </w:p>
    <w:p w:rsidR="00D229A6" w:rsidRPr="002B094F" w:rsidRDefault="00C3002A" w:rsidP="00D229A6">
      <w:pPr>
        <w:rPr>
          <w:rFonts w:cs="Calibri"/>
        </w:rPr>
      </w:pPr>
      <w:r>
        <w:rPr>
          <w:rFonts w:cs="Calibri"/>
        </w:rPr>
        <w:t>Refer FDD</w:t>
      </w:r>
    </w:p>
    <w:p w:rsidR="00D229A6" w:rsidRPr="002D6391" w:rsidRDefault="00AC4CD8" w:rsidP="00AA7F4C">
      <w:pPr>
        <w:pStyle w:val="Heading3"/>
        <w:rPr>
          <w:rFonts w:cs="Calibri"/>
        </w:rPr>
      </w:pPr>
      <w:bookmarkStart w:id="27" w:name="_Toc375924736"/>
      <w:bookmarkStart w:id="28" w:name="_Toc406065232"/>
      <w:bookmarkStart w:id="29" w:name="_Toc448411041"/>
      <w:r w:rsidRPr="00305C34">
        <w:t xml:space="preserve">Component </w:t>
      </w:r>
      <w:r w:rsidR="00D229A6" w:rsidRPr="002B094F">
        <w:rPr>
          <w:rFonts w:cs="Calibri"/>
        </w:rPr>
        <w:t>level</w:t>
      </w:r>
      <w:r w:rsidR="00D229A6" w:rsidRPr="002D6391">
        <w:rPr>
          <w:rFonts w:cs="Calibri"/>
        </w:rPr>
        <w:t xml:space="preserve"> DFD</w:t>
      </w:r>
      <w:bookmarkEnd w:id="27"/>
      <w:bookmarkEnd w:id="28"/>
      <w:bookmarkEnd w:id="29"/>
    </w:p>
    <w:p w:rsidR="00D229A6" w:rsidRPr="002B094F" w:rsidRDefault="00D229A6" w:rsidP="00D229A6">
      <w:pPr>
        <w:rPr>
          <w:lang w:bidi="ar-SA"/>
        </w:rPr>
      </w:pPr>
    </w:p>
    <w:p w:rsidR="00D229A6" w:rsidRPr="00A32585" w:rsidRDefault="00AC4CD8" w:rsidP="00AA7F4C">
      <w:pPr>
        <w:pStyle w:val="Heading3"/>
      </w:pPr>
      <w:bookmarkStart w:id="30" w:name="_Toc375924737"/>
      <w:bookmarkStart w:id="31" w:name="_Toc406065233"/>
      <w:bookmarkStart w:id="32" w:name="_Toc448411042"/>
      <w:r>
        <w:t>Function</w:t>
      </w:r>
      <w:r w:rsidRPr="00231F0B">
        <w:t xml:space="preserve"> </w:t>
      </w:r>
      <w:r w:rsidR="00D229A6" w:rsidRPr="00A32585">
        <w:t>level DFD</w:t>
      </w:r>
      <w:bookmarkEnd w:id="30"/>
      <w:bookmarkEnd w:id="31"/>
      <w:bookmarkEnd w:id="32"/>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33" w:name="_Toc338170479"/>
      <w:bookmarkStart w:id="34" w:name="_Toc375678228"/>
      <w:bookmarkStart w:id="35" w:name="_Toc418080062"/>
      <w:bookmarkStart w:id="36" w:name="_Toc421709912"/>
      <w:bookmarkStart w:id="37" w:name="_Toc448411043"/>
      <w:r w:rsidRPr="00AC4CD8">
        <w:rPr>
          <w:rFonts w:ascii="Calibri" w:hAnsi="Calibri" w:cs="Calibri"/>
        </w:rPr>
        <w:lastRenderedPageBreak/>
        <w:t>Constant Data Dictionary</w:t>
      </w:r>
      <w:bookmarkEnd w:id="33"/>
      <w:bookmarkEnd w:id="34"/>
      <w:bookmarkEnd w:id="35"/>
      <w:bookmarkEnd w:id="36"/>
      <w:bookmarkEnd w:id="37"/>
    </w:p>
    <w:p w:rsidR="00AC4CD8" w:rsidRPr="00DA5500" w:rsidRDefault="00AC4CD8">
      <w:pPr>
        <w:pStyle w:val="Heading2"/>
      </w:pPr>
      <w:bookmarkStart w:id="38" w:name="_Toc421011506"/>
      <w:bookmarkStart w:id="39" w:name="_Toc421786527"/>
      <w:bookmarkStart w:id="40" w:name="_Toc448411044"/>
      <w:bookmarkStart w:id="41" w:name="_Toc418080064"/>
      <w:r w:rsidRPr="00DA5500">
        <w:t>Program (fixed) Constants</w:t>
      </w:r>
      <w:bookmarkEnd w:id="38"/>
      <w:bookmarkEnd w:id="39"/>
      <w:bookmarkEnd w:id="40"/>
    </w:p>
    <w:p w:rsidR="00AC4CD8" w:rsidRPr="00DA5500" w:rsidRDefault="00AC4CD8" w:rsidP="00AA7F4C">
      <w:pPr>
        <w:pStyle w:val="Heading3"/>
      </w:pPr>
      <w:bookmarkStart w:id="42" w:name="_Toc448411045"/>
      <w:bookmarkEnd w:id="41"/>
      <w:r w:rsidRPr="00DA5500">
        <w:t>Embedded Constants</w:t>
      </w:r>
      <w:bookmarkEnd w:id="42"/>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1F01F0" w:rsidP="00F4318C">
            <w:pPr>
              <w:spacing w:before="60"/>
              <w:jc w:val="center"/>
              <w:rPr>
                <w:rFonts w:cs="Calibri"/>
                <w:sz w:val="16"/>
                <w:szCs w:val="16"/>
              </w:rPr>
            </w:pPr>
            <w:r w:rsidRPr="001F01F0">
              <w:rPr>
                <w:rFonts w:cs="Calibri"/>
                <w:sz w:val="16"/>
                <w:szCs w:val="16"/>
              </w:rPr>
              <w:t>SINCOSMINERR_CNT_U08</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E8577F"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E8577F" w:rsidP="00F4318C">
            <w:pPr>
              <w:spacing w:before="60"/>
              <w:jc w:val="center"/>
              <w:rPr>
                <w:rFonts w:cs="Calibri"/>
                <w:sz w:val="16"/>
                <w:szCs w:val="16"/>
              </w:rPr>
            </w:pPr>
            <w:proofErr w:type="spellStart"/>
            <w:r>
              <w:rPr>
                <w:rFonts w:cs="Calibri"/>
                <w:sz w:val="16"/>
                <w:szCs w:val="16"/>
              </w:rPr>
              <w:t>Cnt</w:t>
            </w:r>
            <w:proofErr w:type="spellEnd"/>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E8577F" w:rsidP="00E8577F">
            <w:pPr>
              <w:spacing w:before="60"/>
              <w:jc w:val="center"/>
              <w:rPr>
                <w:rFonts w:cs="Calibri"/>
                <w:sz w:val="16"/>
                <w:szCs w:val="16"/>
              </w:rPr>
            </w:pPr>
            <w:r>
              <w:rPr>
                <w:rFonts w:cs="Calibri"/>
                <w:sz w:val="16"/>
                <w:szCs w:val="16"/>
              </w:rPr>
              <w:t>0x01</w:t>
            </w:r>
          </w:p>
        </w:tc>
      </w:tr>
      <w:tr w:rsidR="00E8577F" w:rsidRPr="00AA38E8" w:rsidTr="00F4318C">
        <w:tc>
          <w:tcPr>
            <w:tcW w:w="3888" w:type="dxa"/>
            <w:tcBorders>
              <w:top w:val="single" w:sz="6" w:space="0" w:color="auto"/>
              <w:left w:val="single" w:sz="6" w:space="0" w:color="auto"/>
              <w:bottom w:val="single" w:sz="6" w:space="0" w:color="auto"/>
              <w:right w:val="single" w:sz="6" w:space="0" w:color="auto"/>
            </w:tcBorders>
          </w:tcPr>
          <w:p w:rsidR="00E8577F" w:rsidRPr="00E8577F" w:rsidRDefault="001F01F0" w:rsidP="001F01F0">
            <w:pPr>
              <w:tabs>
                <w:tab w:val="left" w:pos="2603"/>
              </w:tabs>
              <w:spacing w:before="60"/>
              <w:rPr>
                <w:rFonts w:cs="Calibri"/>
                <w:sz w:val="16"/>
                <w:szCs w:val="16"/>
              </w:rPr>
            </w:pPr>
            <w:r>
              <w:rPr>
                <w:rFonts w:cs="Calibri"/>
                <w:sz w:val="16"/>
                <w:szCs w:val="16"/>
              </w:rPr>
              <w:t xml:space="preserve">                          </w:t>
            </w:r>
            <w:r w:rsidR="00E8577F">
              <w:rPr>
                <w:rFonts w:cs="Calibri"/>
                <w:sz w:val="16"/>
                <w:szCs w:val="16"/>
              </w:rPr>
              <w:t xml:space="preserve"> </w:t>
            </w:r>
            <w:r w:rsidRPr="001F01F0">
              <w:rPr>
                <w:rFonts w:cs="Calibri"/>
                <w:sz w:val="16"/>
                <w:szCs w:val="16"/>
              </w:rPr>
              <w:t>SINCOSMAXERR_CNT_U08</w:t>
            </w:r>
          </w:p>
        </w:tc>
        <w:tc>
          <w:tcPr>
            <w:tcW w:w="1710" w:type="dxa"/>
            <w:tcBorders>
              <w:top w:val="single" w:sz="6" w:space="0" w:color="auto"/>
              <w:left w:val="single" w:sz="6" w:space="0" w:color="auto"/>
              <w:bottom w:val="single" w:sz="6" w:space="0" w:color="auto"/>
              <w:right w:val="single" w:sz="6" w:space="0" w:color="auto"/>
            </w:tcBorders>
          </w:tcPr>
          <w:p w:rsidR="00E8577F" w:rsidRDefault="00E8577F"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E8577F" w:rsidRDefault="00E8577F" w:rsidP="00F4318C">
            <w:pPr>
              <w:spacing w:before="60"/>
              <w:jc w:val="center"/>
              <w:rPr>
                <w:rFonts w:cs="Calibri"/>
                <w:sz w:val="16"/>
                <w:szCs w:val="16"/>
              </w:rPr>
            </w:pPr>
            <w:proofErr w:type="spellStart"/>
            <w:r>
              <w:rPr>
                <w:rFonts w:cs="Calibri"/>
                <w:sz w:val="16"/>
                <w:szCs w:val="16"/>
              </w:rPr>
              <w:t>Cnt</w:t>
            </w:r>
            <w:proofErr w:type="spellEnd"/>
          </w:p>
        </w:tc>
        <w:tc>
          <w:tcPr>
            <w:tcW w:w="1385" w:type="dxa"/>
            <w:tcBorders>
              <w:top w:val="single" w:sz="6" w:space="0" w:color="auto"/>
              <w:left w:val="single" w:sz="6" w:space="0" w:color="auto"/>
              <w:bottom w:val="single" w:sz="6" w:space="0" w:color="auto"/>
              <w:right w:val="single" w:sz="6" w:space="0" w:color="auto"/>
            </w:tcBorders>
          </w:tcPr>
          <w:p w:rsidR="00E8577F" w:rsidRDefault="00E8577F" w:rsidP="001F01F0">
            <w:pPr>
              <w:spacing w:before="60"/>
              <w:jc w:val="center"/>
              <w:rPr>
                <w:rFonts w:cs="Calibri"/>
                <w:sz w:val="16"/>
                <w:szCs w:val="16"/>
              </w:rPr>
            </w:pPr>
            <w:r>
              <w:rPr>
                <w:rFonts w:cs="Calibri"/>
                <w:sz w:val="16"/>
                <w:szCs w:val="16"/>
              </w:rPr>
              <w:t>0x0</w:t>
            </w:r>
            <w:r w:rsidR="001F01F0">
              <w:rPr>
                <w:rFonts w:cs="Calibri"/>
                <w:sz w:val="16"/>
                <w:szCs w:val="16"/>
              </w:rPr>
              <w:t>2</w:t>
            </w:r>
          </w:p>
        </w:tc>
      </w:tr>
      <w:tr w:rsidR="00E8577F" w:rsidRPr="00AA38E8" w:rsidTr="00F4318C">
        <w:tc>
          <w:tcPr>
            <w:tcW w:w="3888" w:type="dxa"/>
            <w:tcBorders>
              <w:top w:val="single" w:sz="6" w:space="0" w:color="auto"/>
              <w:left w:val="single" w:sz="6" w:space="0" w:color="auto"/>
              <w:bottom w:val="single" w:sz="6" w:space="0" w:color="auto"/>
              <w:right w:val="single" w:sz="6" w:space="0" w:color="auto"/>
            </w:tcBorders>
          </w:tcPr>
          <w:p w:rsidR="00E8577F" w:rsidRPr="00E8577F" w:rsidRDefault="001F01F0" w:rsidP="00E8577F">
            <w:pPr>
              <w:spacing w:before="60"/>
              <w:rPr>
                <w:rFonts w:cs="Calibri"/>
                <w:sz w:val="16"/>
                <w:szCs w:val="16"/>
              </w:rPr>
            </w:pPr>
            <w:r>
              <w:rPr>
                <w:rFonts w:cs="Calibri"/>
                <w:sz w:val="16"/>
                <w:szCs w:val="16"/>
              </w:rPr>
              <w:t xml:space="preserve">                          </w:t>
            </w:r>
            <w:r w:rsidRPr="001F01F0">
              <w:rPr>
                <w:rFonts w:cs="Calibri"/>
                <w:sz w:val="16"/>
                <w:szCs w:val="16"/>
              </w:rPr>
              <w:t>ROLLCNTMAX_CNT_U08</w:t>
            </w:r>
          </w:p>
        </w:tc>
        <w:tc>
          <w:tcPr>
            <w:tcW w:w="1710" w:type="dxa"/>
            <w:tcBorders>
              <w:top w:val="single" w:sz="6" w:space="0" w:color="auto"/>
              <w:left w:val="single" w:sz="6" w:space="0" w:color="auto"/>
              <w:bottom w:val="single" w:sz="6" w:space="0" w:color="auto"/>
              <w:right w:val="single" w:sz="6" w:space="0" w:color="auto"/>
            </w:tcBorders>
          </w:tcPr>
          <w:p w:rsidR="00E8577F" w:rsidRDefault="00E8577F"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E8577F" w:rsidRDefault="00E8577F" w:rsidP="00F4318C">
            <w:pPr>
              <w:spacing w:before="60"/>
              <w:jc w:val="center"/>
              <w:rPr>
                <w:rFonts w:cs="Calibri"/>
                <w:sz w:val="16"/>
                <w:szCs w:val="16"/>
              </w:rPr>
            </w:pPr>
            <w:proofErr w:type="spellStart"/>
            <w:r>
              <w:rPr>
                <w:rFonts w:cs="Calibri"/>
                <w:sz w:val="16"/>
                <w:szCs w:val="16"/>
              </w:rPr>
              <w:t>Cnt</w:t>
            </w:r>
            <w:proofErr w:type="spellEnd"/>
          </w:p>
        </w:tc>
        <w:tc>
          <w:tcPr>
            <w:tcW w:w="1385" w:type="dxa"/>
            <w:tcBorders>
              <w:top w:val="single" w:sz="6" w:space="0" w:color="auto"/>
              <w:left w:val="single" w:sz="6" w:space="0" w:color="auto"/>
              <w:bottom w:val="single" w:sz="6" w:space="0" w:color="auto"/>
              <w:right w:val="single" w:sz="6" w:space="0" w:color="auto"/>
            </w:tcBorders>
          </w:tcPr>
          <w:p w:rsidR="00E8577F" w:rsidRDefault="001F01F0" w:rsidP="00E8577F">
            <w:pPr>
              <w:spacing w:before="60"/>
              <w:jc w:val="center"/>
              <w:rPr>
                <w:rFonts w:cs="Calibri"/>
                <w:sz w:val="16"/>
                <w:szCs w:val="16"/>
              </w:rPr>
            </w:pPr>
            <w:r>
              <w:rPr>
                <w:rFonts w:cs="Calibri"/>
                <w:sz w:val="16"/>
                <w:szCs w:val="16"/>
              </w:rPr>
              <w:t>255</w:t>
            </w:r>
          </w:p>
        </w:tc>
      </w:tr>
      <w:tr w:rsidR="00910A1F" w:rsidRPr="00AA38E8" w:rsidTr="00F4318C">
        <w:tc>
          <w:tcPr>
            <w:tcW w:w="3888" w:type="dxa"/>
            <w:tcBorders>
              <w:top w:val="single" w:sz="6" w:space="0" w:color="auto"/>
              <w:left w:val="single" w:sz="6" w:space="0" w:color="auto"/>
              <w:bottom w:val="single" w:sz="6" w:space="0" w:color="auto"/>
              <w:right w:val="single" w:sz="6" w:space="0" w:color="auto"/>
            </w:tcBorders>
          </w:tcPr>
          <w:p w:rsidR="00910A1F" w:rsidRDefault="00910A1F" w:rsidP="00910A1F">
            <w:pPr>
              <w:spacing w:before="60"/>
              <w:jc w:val="center"/>
              <w:rPr>
                <w:rFonts w:cs="Calibri"/>
                <w:sz w:val="16"/>
                <w:szCs w:val="16"/>
              </w:rPr>
            </w:pPr>
            <w:r w:rsidRPr="00910A1F">
              <w:rPr>
                <w:rFonts w:cs="Calibri"/>
                <w:sz w:val="16"/>
                <w:szCs w:val="16"/>
              </w:rPr>
              <w:t>MOTAG2VLTGSQDMIN</w:t>
            </w:r>
          </w:p>
        </w:tc>
        <w:tc>
          <w:tcPr>
            <w:tcW w:w="1710" w:type="dxa"/>
            <w:tcBorders>
              <w:top w:val="single" w:sz="6" w:space="0" w:color="auto"/>
              <w:left w:val="single" w:sz="6" w:space="0" w:color="auto"/>
              <w:bottom w:val="single" w:sz="6" w:space="0" w:color="auto"/>
              <w:right w:val="single" w:sz="6" w:space="0" w:color="auto"/>
            </w:tcBorders>
          </w:tcPr>
          <w:p w:rsidR="00910A1F" w:rsidRDefault="00910A1F"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910A1F" w:rsidRDefault="00910A1F" w:rsidP="00F4318C">
            <w:pPr>
              <w:spacing w:before="60"/>
              <w:jc w:val="center"/>
              <w:rPr>
                <w:rFonts w:cs="Calibri"/>
                <w:sz w:val="16"/>
                <w:szCs w:val="16"/>
              </w:rPr>
            </w:pPr>
            <w:r>
              <w:rPr>
                <w:rFonts w:cs="Calibri"/>
                <w:sz w:val="16"/>
                <w:szCs w:val="16"/>
              </w:rPr>
              <w:t>Volt</w:t>
            </w:r>
          </w:p>
        </w:tc>
        <w:tc>
          <w:tcPr>
            <w:tcW w:w="1385" w:type="dxa"/>
            <w:tcBorders>
              <w:top w:val="single" w:sz="6" w:space="0" w:color="auto"/>
              <w:left w:val="single" w:sz="6" w:space="0" w:color="auto"/>
              <w:bottom w:val="single" w:sz="6" w:space="0" w:color="auto"/>
              <w:right w:val="single" w:sz="6" w:space="0" w:color="auto"/>
            </w:tcBorders>
          </w:tcPr>
          <w:p w:rsidR="00910A1F" w:rsidRDefault="00910A1F" w:rsidP="00E8577F">
            <w:pPr>
              <w:spacing w:before="60"/>
              <w:jc w:val="center"/>
              <w:rPr>
                <w:rFonts w:cs="Calibri"/>
                <w:sz w:val="16"/>
                <w:szCs w:val="16"/>
              </w:rPr>
            </w:pPr>
            <w:r>
              <w:rPr>
                <w:rFonts w:cs="Calibri"/>
                <w:sz w:val="16"/>
                <w:szCs w:val="16"/>
              </w:rPr>
              <w:t>0.0F</w:t>
            </w:r>
          </w:p>
        </w:tc>
      </w:tr>
      <w:tr w:rsidR="00910A1F" w:rsidRPr="00AA38E8" w:rsidTr="00F4318C">
        <w:tc>
          <w:tcPr>
            <w:tcW w:w="3888" w:type="dxa"/>
            <w:tcBorders>
              <w:top w:val="single" w:sz="6" w:space="0" w:color="auto"/>
              <w:left w:val="single" w:sz="6" w:space="0" w:color="auto"/>
              <w:bottom w:val="single" w:sz="6" w:space="0" w:color="auto"/>
              <w:right w:val="single" w:sz="6" w:space="0" w:color="auto"/>
            </w:tcBorders>
          </w:tcPr>
          <w:p w:rsidR="00910A1F" w:rsidRDefault="00910A1F" w:rsidP="00910A1F">
            <w:pPr>
              <w:spacing w:before="60"/>
              <w:jc w:val="center"/>
              <w:rPr>
                <w:rFonts w:cs="Calibri"/>
                <w:sz w:val="16"/>
                <w:szCs w:val="16"/>
              </w:rPr>
            </w:pPr>
            <w:r w:rsidRPr="00910A1F">
              <w:rPr>
                <w:rFonts w:cs="Calibri"/>
                <w:sz w:val="16"/>
                <w:szCs w:val="16"/>
              </w:rPr>
              <w:t>MOTAG2VLTGSQDMAX</w:t>
            </w:r>
          </w:p>
        </w:tc>
        <w:tc>
          <w:tcPr>
            <w:tcW w:w="1710" w:type="dxa"/>
            <w:tcBorders>
              <w:top w:val="single" w:sz="6" w:space="0" w:color="auto"/>
              <w:left w:val="single" w:sz="6" w:space="0" w:color="auto"/>
              <w:bottom w:val="single" w:sz="6" w:space="0" w:color="auto"/>
              <w:right w:val="single" w:sz="6" w:space="0" w:color="auto"/>
            </w:tcBorders>
          </w:tcPr>
          <w:p w:rsidR="00910A1F" w:rsidRDefault="00910A1F"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910A1F" w:rsidRDefault="00910A1F" w:rsidP="00F4318C">
            <w:pPr>
              <w:spacing w:before="60"/>
              <w:jc w:val="center"/>
              <w:rPr>
                <w:rFonts w:cs="Calibri"/>
                <w:sz w:val="16"/>
                <w:szCs w:val="16"/>
              </w:rPr>
            </w:pPr>
            <w:r>
              <w:rPr>
                <w:rFonts w:cs="Calibri"/>
                <w:sz w:val="16"/>
                <w:szCs w:val="16"/>
              </w:rPr>
              <w:t>Volt</w:t>
            </w:r>
          </w:p>
        </w:tc>
        <w:tc>
          <w:tcPr>
            <w:tcW w:w="1385" w:type="dxa"/>
            <w:tcBorders>
              <w:top w:val="single" w:sz="6" w:space="0" w:color="auto"/>
              <w:left w:val="single" w:sz="6" w:space="0" w:color="auto"/>
              <w:bottom w:val="single" w:sz="6" w:space="0" w:color="auto"/>
              <w:right w:val="single" w:sz="6" w:space="0" w:color="auto"/>
            </w:tcBorders>
          </w:tcPr>
          <w:p w:rsidR="00910A1F" w:rsidRDefault="00910A1F" w:rsidP="00E8577F">
            <w:pPr>
              <w:spacing w:before="60"/>
              <w:jc w:val="center"/>
              <w:rPr>
                <w:rFonts w:cs="Calibri"/>
                <w:sz w:val="16"/>
                <w:szCs w:val="16"/>
              </w:rPr>
            </w:pPr>
            <w:r>
              <w:rPr>
                <w:rFonts w:cs="Calibri"/>
                <w:sz w:val="16"/>
                <w:szCs w:val="16"/>
              </w:rPr>
              <w:t>25.0F</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43" w:name="_Ref87065593"/>
      <w:bookmarkStart w:id="44" w:name="_Toc338170483"/>
      <w:bookmarkStart w:id="45" w:name="_Toc375678229"/>
      <w:bookmarkStart w:id="46" w:name="_Toc418080067"/>
      <w:bookmarkStart w:id="47" w:name="_Toc421786702"/>
      <w:bookmarkStart w:id="48" w:name="_Toc448411046"/>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3"/>
      <w:bookmarkEnd w:id="44"/>
      <w:bookmarkEnd w:id="45"/>
      <w:bookmarkEnd w:id="46"/>
      <w:bookmarkEnd w:id="47"/>
      <w:bookmarkEnd w:id="48"/>
    </w:p>
    <w:p w:rsidR="002B094F" w:rsidRPr="00987B4A" w:rsidRDefault="002B094F">
      <w:pPr>
        <w:pStyle w:val="Heading2"/>
      </w:pPr>
      <w:bookmarkStart w:id="49" w:name="_Toc338170484"/>
      <w:bookmarkStart w:id="50" w:name="_Toc418080068"/>
      <w:bookmarkStart w:id="51" w:name="_Toc421709916"/>
      <w:bookmarkStart w:id="52" w:name="_Toc448411047"/>
      <w:r w:rsidRPr="00007584">
        <w:t>Sub</w:t>
      </w:r>
      <w:r w:rsidRPr="00987B4A">
        <w:t>-Module Functions</w:t>
      </w:r>
      <w:bookmarkEnd w:id="49"/>
      <w:bookmarkEnd w:id="50"/>
      <w:bookmarkEnd w:id="51"/>
      <w:bookmarkEnd w:id="52"/>
    </w:p>
    <w:p w:rsidR="00007584" w:rsidRPr="00AA38E8" w:rsidRDefault="00007584" w:rsidP="00AA7F4C">
      <w:pPr>
        <w:pStyle w:val="Heading2"/>
      </w:pPr>
      <w:bookmarkStart w:id="53" w:name="_Toc421011514"/>
      <w:bookmarkStart w:id="54" w:name="_Toc448411048"/>
      <w:r w:rsidRPr="00AA38E8">
        <w:t xml:space="preserve">Init: </w:t>
      </w:r>
      <w:bookmarkEnd w:id="53"/>
      <w:r w:rsidR="001F01F0" w:rsidRPr="001F01F0">
        <w:t>MotAg2MeasInit1</w:t>
      </w:r>
      <w:bookmarkEnd w:id="54"/>
    </w:p>
    <w:p w:rsidR="00007584" w:rsidRPr="00AA38E8" w:rsidRDefault="00007584">
      <w:pPr>
        <w:pStyle w:val="Heading2"/>
      </w:pPr>
      <w:bookmarkStart w:id="55" w:name="_Toc421011515"/>
      <w:bookmarkStart w:id="56" w:name="_Toc448411049"/>
      <w:r w:rsidRPr="00AA38E8">
        <w:t>Design Rationale</w:t>
      </w:r>
      <w:bookmarkEnd w:id="55"/>
      <w:bookmarkEnd w:id="56"/>
    </w:p>
    <w:p w:rsidR="00007584" w:rsidRDefault="000C48A0" w:rsidP="00007584">
      <w:pPr>
        <w:rPr>
          <w:rFonts w:cs="Calibri"/>
          <w:i/>
        </w:rPr>
      </w:pPr>
      <w:r>
        <w:rPr>
          <w:rFonts w:cs="Calibri"/>
          <w:i/>
        </w:rPr>
        <w:t>Refer FDD</w:t>
      </w:r>
      <w:r w:rsidR="001C0B31">
        <w:rPr>
          <w:rFonts w:cs="Calibri"/>
          <w:i/>
        </w:rPr>
        <w:t xml:space="preserve"> for the functionality. </w:t>
      </w:r>
    </w:p>
    <w:p w:rsidR="00007584" w:rsidRPr="00AA38E8" w:rsidRDefault="00007584">
      <w:pPr>
        <w:pStyle w:val="Heading2"/>
      </w:pPr>
      <w:bookmarkStart w:id="57" w:name="_Toc421011516"/>
      <w:bookmarkStart w:id="58" w:name="_Toc448411050"/>
      <w:r w:rsidRPr="00AA38E8">
        <w:t>Module Outputs</w:t>
      </w:r>
      <w:bookmarkEnd w:id="57"/>
      <w:bookmarkEnd w:id="58"/>
    </w:p>
    <w:p w:rsidR="002B094F" w:rsidRPr="000C48A0" w:rsidRDefault="000C48A0" w:rsidP="000C48A0">
      <w:pPr>
        <w:rPr>
          <w:rFonts w:cs="Calibri"/>
          <w:i/>
        </w:rPr>
      </w:pPr>
      <w:r>
        <w:rPr>
          <w:rFonts w:cs="Calibri"/>
          <w:i/>
        </w:rPr>
        <w:t>Refer FDD</w:t>
      </w:r>
    </w:p>
    <w:p w:rsidR="00DB3C1D" w:rsidRPr="00AA38E8" w:rsidRDefault="00DB3C1D" w:rsidP="00AA7F4C">
      <w:pPr>
        <w:pStyle w:val="Heading2"/>
      </w:pPr>
      <w:bookmarkStart w:id="59" w:name="_Toc421011518"/>
      <w:bookmarkStart w:id="60" w:name="_Toc448411051"/>
      <w:r w:rsidRPr="00AA38E8">
        <w:t xml:space="preserve">Per: </w:t>
      </w:r>
      <w:bookmarkEnd w:id="59"/>
      <w:r w:rsidR="001F01F0" w:rsidRPr="001F01F0">
        <w:t>MotAg2MeasPer1</w:t>
      </w:r>
      <w:bookmarkEnd w:id="60"/>
    </w:p>
    <w:p w:rsidR="00DB3C1D" w:rsidRPr="00AA38E8" w:rsidRDefault="00DB3C1D">
      <w:pPr>
        <w:pStyle w:val="Heading2"/>
      </w:pPr>
      <w:bookmarkStart w:id="61" w:name="_Toc421011519"/>
      <w:bookmarkStart w:id="62" w:name="_Toc448411052"/>
      <w:r w:rsidRPr="00AA38E8">
        <w:t>Design Rationale</w:t>
      </w:r>
      <w:bookmarkEnd w:id="61"/>
      <w:bookmarkEnd w:id="62"/>
    </w:p>
    <w:p w:rsidR="00363FC9" w:rsidRDefault="001F01F0" w:rsidP="001F01F0">
      <w:r>
        <w:t>Refer FDD</w:t>
      </w:r>
      <w:r w:rsidR="00B26D2C">
        <w:t xml:space="preserve"> for the functionality.</w:t>
      </w:r>
    </w:p>
    <w:p w:rsidR="00375F8C" w:rsidRPr="00375F8C" w:rsidRDefault="00375F8C" w:rsidP="001F01F0">
      <w:pPr>
        <w:rPr>
          <w:i/>
        </w:rPr>
      </w:pPr>
      <w:r>
        <w:t xml:space="preserve">In the path </w:t>
      </w:r>
      <w:r w:rsidRPr="00375F8C">
        <w:rPr>
          <w:i/>
        </w:rPr>
        <w:t>ES241A_MotAg2Meas/MotAg2Meas/MotAg2MeasPer1/</w:t>
      </w:r>
      <w:proofErr w:type="spellStart"/>
      <w:r w:rsidRPr="00375F8C">
        <w:rPr>
          <w:i/>
        </w:rPr>
        <w:t>AnalogMsbDiagnostics</w:t>
      </w:r>
      <w:proofErr w:type="spellEnd"/>
      <w:r>
        <w:rPr>
          <w:i/>
        </w:rPr>
        <w:t xml:space="preserve"> </w:t>
      </w:r>
      <w:r>
        <w:t xml:space="preserve">of the FDD model, the 4 input OR block would be redundantly doing the same functionality as done in the </w:t>
      </w:r>
      <w:proofErr w:type="spellStart"/>
      <w:r w:rsidRPr="00375F8C">
        <w:t>TestFail</w:t>
      </w:r>
      <w:proofErr w:type="spellEnd"/>
      <w:r>
        <w:t xml:space="preserve"> block of respective if action sub-system. </w:t>
      </w:r>
    </w:p>
    <w:p w:rsidR="00910A1F" w:rsidRPr="00910A1F" w:rsidRDefault="00910A1F" w:rsidP="00910A1F">
      <w:pPr>
        <w:pStyle w:val="Heading2"/>
      </w:pPr>
      <w:bookmarkStart w:id="63" w:name="_Toc448411053"/>
      <w:bookmarkEnd w:id="63"/>
    </w:p>
    <w:p w:rsidR="00AA7F4C" w:rsidRDefault="00375F8C" w:rsidP="00910A1F">
      <w:pPr>
        <w:rPr>
          <w:ins w:id="64" w:author="Anne, Krishna" w:date="2016-04-22T11:18:00Z"/>
        </w:rPr>
      </w:pPr>
      <w:del w:id="65" w:author="Anne, Krishna" w:date="2016-04-22T11:18:00Z">
        <w:r w:rsidDel="00AA7F4C">
          <w:delText>To handle the QAC reported redundancy issue, this was alternative implemented in the code by making use of the parambyte ‘</w:delText>
        </w:r>
        <w:r w:rsidRPr="00375F8C" w:rsidDel="00AA7F4C">
          <w:delText>SinCosMinMaxErr_Cnt_T_u08</w:delText>
        </w:r>
        <w:r w:rsidDel="00AA7F4C">
          <w:delText>’ calculated after the respective conditions are satisfied in local function ‘</w:delText>
        </w:r>
        <w:r w:rsidRPr="00375F8C" w:rsidDel="00AA7F4C">
          <w:delText>CalcParamByte</w:delText>
        </w:r>
        <w:r w:rsidDel="00AA7F4C">
          <w:delText xml:space="preserve">()’. </w:delText>
        </w:r>
        <w:r w:rsidR="00910A1F" w:rsidDel="00AA7F4C">
          <w:delText>Functionally</w:delText>
        </w:r>
        <w:r w:rsidDel="00AA7F4C">
          <w:delText xml:space="preserve"> it is same as the design, though structurally it might look different.</w:delText>
        </w:r>
        <w:bookmarkStart w:id="66" w:name="_Toc421011520"/>
        <w:r w:rsidR="00910A1F" w:rsidDel="00AA7F4C">
          <w:delText xml:space="preserve"> </w:delText>
        </w:r>
      </w:del>
    </w:p>
    <w:p w:rsidR="00DB3C1D" w:rsidRPr="00910A1F" w:rsidRDefault="00DB3C1D" w:rsidP="00910A1F">
      <w:r w:rsidRPr="00910A1F">
        <w:t>Store Module Inputs to Local copies</w:t>
      </w:r>
      <w:bookmarkEnd w:id="66"/>
    </w:p>
    <w:p w:rsidR="00DB3C1D" w:rsidRPr="00910A1F" w:rsidRDefault="00D13AA4" w:rsidP="00DB3C1D">
      <w:r w:rsidRPr="00910A1F">
        <w:t>Refer FDD</w:t>
      </w:r>
    </w:p>
    <w:p w:rsidR="00DB3C1D" w:rsidRPr="00AA38E8" w:rsidRDefault="00DB3C1D">
      <w:pPr>
        <w:pStyle w:val="Heading2"/>
      </w:pPr>
      <w:bookmarkStart w:id="67" w:name="_Toc421011521"/>
      <w:bookmarkStart w:id="68" w:name="_Toc448411054"/>
      <w:r w:rsidRPr="00AA38E8">
        <w:t>(Processing of function)………</w:t>
      </w:r>
      <w:bookmarkEnd w:id="67"/>
      <w:bookmarkEnd w:id="68"/>
    </w:p>
    <w:p w:rsidR="00DB3C1D" w:rsidRPr="0033680E" w:rsidRDefault="00D13AA4" w:rsidP="00DB3C1D">
      <w:pPr>
        <w:rPr>
          <w:rFonts w:cs="Calibri"/>
          <w:i/>
        </w:rPr>
      </w:pPr>
      <w:r>
        <w:rPr>
          <w:rFonts w:cs="Calibri"/>
          <w:i/>
        </w:rPr>
        <w:t>Refer FDD</w:t>
      </w:r>
    </w:p>
    <w:p w:rsidR="00DB3C1D" w:rsidRPr="00AA38E8" w:rsidRDefault="00DB3C1D">
      <w:pPr>
        <w:pStyle w:val="Heading2"/>
      </w:pPr>
      <w:bookmarkStart w:id="69" w:name="_Toc421011522"/>
      <w:bookmarkStart w:id="70" w:name="_Toc448411055"/>
      <w:r w:rsidRPr="00AA38E8">
        <w:t>Store Local copy of outputs into Module Outputs</w:t>
      </w:r>
      <w:bookmarkEnd w:id="69"/>
      <w:bookmarkEnd w:id="70"/>
    </w:p>
    <w:p w:rsidR="00DB3C1D" w:rsidRPr="0033680E" w:rsidRDefault="00D13AA4" w:rsidP="00DB3C1D">
      <w:pPr>
        <w:rPr>
          <w:rFonts w:cs="Calibri"/>
          <w:i/>
        </w:rPr>
      </w:pPr>
      <w:r>
        <w:rPr>
          <w:rFonts w:cs="Calibri"/>
          <w:i/>
        </w:rPr>
        <w:t>Refer FDD</w:t>
      </w:r>
    </w:p>
    <w:p w:rsidR="007969D1" w:rsidRPr="007969D1" w:rsidRDefault="008C6874">
      <w:pPr>
        <w:pStyle w:val="Heading2"/>
      </w:pPr>
      <w:bookmarkStart w:id="71" w:name="_Toc448411056"/>
      <w:r>
        <w:t xml:space="preserve">Server </w:t>
      </w:r>
      <w:proofErr w:type="spellStart"/>
      <w:r>
        <w:t>R</w:t>
      </w:r>
      <w:r w:rsidRPr="008C6874">
        <w:t>unables</w:t>
      </w:r>
      <w:bookmarkEnd w:id="71"/>
      <w:proofErr w:type="spellEnd"/>
      <w:r w:rsidR="002B094F" w:rsidRPr="008C6874">
        <w:t xml:space="preserve"> </w:t>
      </w:r>
      <w:bookmarkStart w:id="72" w:name="_Toc382301471"/>
      <w:bookmarkStart w:id="73" w:name="_Toc383698997"/>
      <w:bookmarkEnd w:id="72"/>
      <w:bookmarkEnd w:id="73"/>
    </w:p>
    <w:p w:rsidR="007969D1" w:rsidRPr="00AA38E8" w:rsidRDefault="007969D1" w:rsidP="00AA7F4C">
      <w:pPr>
        <w:pStyle w:val="Heading2"/>
      </w:pPr>
      <w:bookmarkStart w:id="74" w:name="_Toc448411057"/>
      <w:r w:rsidRPr="007969D1">
        <w:t>MotAg2MeasEolPrmRead_Oper</w:t>
      </w:r>
      <w:bookmarkEnd w:id="74"/>
    </w:p>
    <w:p w:rsidR="007969D1" w:rsidRPr="00AA38E8" w:rsidRDefault="007969D1">
      <w:pPr>
        <w:pStyle w:val="Heading2"/>
      </w:pPr>
      <w:bookmarkStart w:id="75" w:name="_Toc448411058"/>
      <w:r w:rsidRPr="00AA38E8">
        <w:t>Design Rationale</w:t>
      </w:r>
      <w:bookmarkEnd w:id="75"/>
    </w:p>
    <w:p w:rsidR="007969D1" w:rsidRPr="001F01F0" w:rsidRDefault="007969D1" w:rsidP="007969D1">
      <w:pPr>
        <w:rPr>
          <w:rFonts w:cs="Calibri"/>
          <w:i/>
        </w:rPr>
      </w:pPr>
      <w:r>
        <w:t>None</w:t>
      </w:r>
    </w:p>
    <w:p w:rsidR="007969D1" w:rsidRPr="00AA38E8" w:rsidRDefault="007969D1">
      <w:pPr>
        <w:pStyle w:val="Heading2"/>
      </w:pPr>
      <w:bookmarkStart w:id="76" w:name="_Toc448411059"/>
      <w:r w:rsidRPr="00AA38E8">
        <w:t>Store Module Inputs to Local copies</w:t>
      </w:r>
      <w:bookmarkEnd w:id="76"/>
    </w:p>
    <w:p w:rsidR="007969D1" w:rsidRPr="0033680E" w:rsidRDefault="007969D1" w:rsidP="007969D1">
      <w:pPr>
        <w:rPr>
          <w:rFonts w:cs="Calibri"/>
          <w:i/>
        </w:rPr>
      </w:pPr>
      <w:r>
        <w:rPr>
          <w:rFonts w:cs="Calibri"/>
          <w:i/>
        </w:rPr>
        <w:t>None</w:t>
      </w:r>
    </w:p>
    <w:p w:rsidR="007969D1" w:rsidRPr="00AA38E8" w:rsidRDefault="007969D1">
      <w:pPr>
        <w:pStyle w:val="Heading2"/>
      </w:pPr>
      <w:bookmarkStart w:id="77" w:name="_Toc448411060"/>
      <w:r w:rsidRPr="00AA38E8">
        <w:t>(Processing of function)………</w:t>
      </w:r>
      <w:bookmarkEnd w:id="77"/>
    </w:p>
    <w:p w:rsidR="008C6874" w:rsidRDefault="007969D1" w:rsidP="008C6874">
      <w:pPr>
        <w:rPr>
          <w:rFonts w:cs="Calibri"/>
          <w:i/>
        </w:rPr>
      </w:pPr>
      <w:r>
        <w:rPr>
          <w:rFonts w:cs="Calibri"/>
          <w:i/>
        </w:rPr>
        <w:t>Refer FDD</w:t>
      </w:r>
    </w:p>
    <w:p w:rsidR="007969D1" w:rsidRPr="00AA38E8" w:rsidRDefault="007969D1" w:rsidP="00AA7F4C">
      <w:pPr>
        <w:pStyle w:val="Heading2"/>
      </w:pPr>
      <w:bookmarkStart w:id="78" w:name="_Toc448411061"/>
      <w:r w:rsidRPr="007969D1">
        <w:lastRenderedPageBreak/>
        <w:t>MotAg2MeasEolPrmWr_Oper</w:t>
      </w:r>
      <w:bookmarkEnd w:id="78"/>
    </w:p>
    <w:p w:rsidR="007969D1" w:rsidRPr="00AA38E8" w:rsidRDefault="007969D1">
      <w:pPr>
        <w:pStyle w:val="Heading2"/>
      </w:pPr>
      <w:bookmarkStart w:id="79" w:name="_Toc448411062"/>
      <w:r w:rsidRPr="00AA38E8">
        <w:t>Design Rationale</w:t>
      </w:r>
      <w:bookmarkEnd w:id="79"/>
    </w:p>
    <w:p w:rsidR="007969D1" w:rsidRPr="001F01F0" w:rsidRDefault="007969D1" w:rsidP="007969D1">
      <w:pPr>
        <w:rPr>
          <w:rFonts w:cs="Calibri"/>
          <w:i/>
        </w:rPr>
      </w:pPr>
      <w:r>
        <w:t>None</w:t>
      </w:r>
    </w:p>
    <w:p w:rsidR="007969D1" w:rsidRPr="00AA38E8" w:rsidRDefault="007969D1">
      <w:pPr>
        <w:pStyle w:val="Heading2"/>
      </w:pPr>
      <w:bookmarkStart w:id="80" w:name="_Toc448411063"/>
      <w:r w:rsidRPr="00AA38E8">
        <w:t>Store Module Inputs to Local copies</w:t>
      </w:r>
      <w:bookmarkEnd w:id="80"/>
    </w:p>
    <w:p w:rsidR="007969D1" w:rsidRPr="0033680E" w:rsidRDefault="007969D1" w:rsidP="007969D1">
      <w:pPr>
        <w:rPr>
          <w:rFonts w:cs="Calibri"/>
          <w:i/>
        </w:rPr>
      </w:pPr>
      <w:r>
        <w:rPr>
          <w:rFonts w:cs="Calibri"/>
          <w:i/>
        </w:rPr>
        <w:t>None</w:t>
      </w:r>
    </w:p>
    <w:p w:rsidR="007969D1" w:rsidRPr="00AA38E8" w:rsidRDefault="007969D1">
      <w:pPr>
        <w:pStyle w:val="Heading2"/>
      </w:pPr>
      <w:bookmarkStart w:id="81" w:name="_Toc448411064"/>
      <w:r w:rsidRPr="00AA38E8">
        <w:t>(Processing of function)………</w:t>
      </w:r>
      <w:bookmarkEnd w:id="81"/>
    </w:p>
    <w:p w:rsidR="007969D1" w:rsidRPr="0033680E" w:rsidRDefault="007969D1" w:rsidP="007969D1">
      <w:pPr>
        <w:rPr>
          <w:rFonts w:cs="Calibri"/>
          <w:i/>
        </w:rPr>
      </w:pPr>
      <w:r>
        <w:rPr>
          <w:rFonts w:cs="Calibri"/>
          <w:i/>
        </w:rPr>
        <w:t>Refer FDD</w:t>
      </w:r>
    </w:p>
    <w:p w:rsidR="008C6874" w:rsidRPr="00AA38E8" w:rsidRDefault="008C6874">
      <w:pPr>
        <w:pStyle w:val="Heading2"/>
      </w:pPr>
      <w:bookmarkStart w:id="82" w:name="_Ref382299966"/>
      <w:bookmarkStart w:id="83" w:name="_Toc421011529"/>
      <w:bookmarkStart w:id="84" w:name="_Toc448411065"/>
      <w:r w:rsidRPr="00AA38E8">
        <w:t>Interrupt Functions</w:t>
      </w:r>
      <w:bookmarkEnd w:id="82"/>
      <w:bookmarkEnd w:id="83"/>
      <w:bookmarkEnd w:id="84"/>
    </w:p>
    <w:p w:rsidR="008C6874" w:rsidRPr="0033680E" w:rsidRDefault="00D13AA4" w:rsidP="008C6874">
      <w:pPr>
        <w:rPr>
          <w:rFonts w:cs="Calibri"/>
          <w:i/>
        </w:rPr>
      </w:pPr>
      <w:r>
        <w:rPr>
          <w:rFonts w:cs="Calibri"/>
          <w:i/>
        </w:rPr>
        <w:t>None</w:t>
      </w:r>
    </w:p>
    <w:p w:rsidR="002B094F" w:rsidRPr="008C6874" w:rsidRDefault="002B094F">
      <w:pPr>
        <w:pStyle w:val="Heading2"/>
      </w:pPr>
      <w:bookmarkStart w:id="85" w:name="_Toc338170485"/>
      <w:bookmarkStart w:id="86" w:name="_Toc418080074"/>
      <w:bookmarkStart w:id="87" w:name="_Toc421709919"/>
      <w:bookmarkStart w:id="88" w:name="_Toc448411066"/>
      <w:r w:rsidRPr="008C6874">
        <w:t>Module Internal (Local) Functions</w:t>
      </w:r>
      <w:bookmarkEnd w:id="85"/>
      <w:bookmarkEnd w:id="86"/>
      <w:bookmarkEnd w:id="87"/>
      <w:bookmarkEnd w:id="88"/>
    </w:p>
    <w:p w:rsidR="00233B24" w:rsidRPr="00233B24" w:rsidRDefault="007969D1" w:rsidP="00BD794B">
      <w:r>
        <w:rPr>
          <w:rFonts w:cs="Calibri"/>
        </w:rPr>
        <w:t>None</w:t>
      </w:r>
    </w:p>
    <w:p w:rsidR="008C6874" w:rsidRPr="00AA38E8" w:rsidRDefault="008C6874">
      <w:pPr>
        <w:pStyle w:val="Heading2"/>
      </w:pPr>
      <w:bookmarkStart w:id="89" w:name="_Toc421011542"/>
      <w:bookmarkStart w:id="90" w:name="_Toc448411067"/>
      <w:r>
        <w:t>GLOBAL</w:t>
      </w:r>
      <w:r w:rsidRPr="00AA38E8">
        <w:t xml:space="preserve"> Function/Macro Definitions</w:t>
      </w:r>
      <w:bookmarkEnd w:id="89"/>
      <w:bookmarkEnd w:id="90"/>
    </w:p>
    <w:p w:rsidR="008C6874" w:rsidRDefault="009B7D1A"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91" w:name="_Toc418080076"/>
      <w:bookmarkStart w:id="92" w:name="_Toc421709921"/>
      <w:bookmarkStart w:id="93" w:name="_Toc448411068"/>
      <w:r w:rsidRPr="002E3F2E">
        <w:rPr>
          <w:rFonts w:ascii="Calibri" w:hAnsi="Calibri"/>
        </w:rPr>
        <w:lastRenderedPageBreak/>
        <w:t>Known</w:t>
      </w:r>
      <w:r w:rsidRPr="00AA38E8">
        <w:rPr>
          <w:rFonts w:ascii="Calibri" w:hAnsi="Calibri" w:cs="Calibri"/>
        </w:rPr>
        <w:t xml:space="preserve"> Limitations with Design</w:t>
      </w:r>
      <w:bookmarkEnd w:id="91"/>
      <w:bookmarkEnd w:id="92"/>
      <w:bookmarkEnd w:id="93"/>
    </w:p>
    <w:p w:rsidR="00531B8C" w:rsidRDefault="00910A1F"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94" w:name="_Toc382297449"/>
      <w:bookmarkStart w:id="95" w:name="_Toc418080077"/>
      <w:bookmarkStart w:id="96" w:name="_Toc421709922"/>
      <w:bookmarkStart w:id="97" w:name="_Toc448411069"/>
      <w:r w:rsidRPr="00E75CFE">
        <w:rPr>
          <w:rFonts w:ascii="Calibri" w:hAnsi="Calibri" w:cs="Calibri"/>
        </w:rPr>
        <w:lastRenderedPageBreak/>
        <w:t>UNIT TEST CONSIDERATION</w:t>
      </w:r>
      <w:bookmarkEnd w:id="94"/>
      <w:bookmarkEnd w:id="95"/>
      <w:bookmarkEnd w:id="96"/>
      <w:bookmarkEnd w:id="97"/>
    </w:p>
    <w:p w:rsidR="00531B8C" w:rsidRPr="00531B8C" w:rsidRDefault="009B7D1A" w:rsidP="00AA7F4C">
      <w:pPr>
        <w:ind w:firstLine="562"/>
        <w:rPr>
          <w:lang w:bidi="ar-SA"/>
        </w:rPr>
      </w:pPr>
      <w:r>
        <w:rPr>
          <w:rFonts w:cs="Calibri"/>
        </w:rPr>
        <w:t>None</w:t>
      </w:r>
    </w:p>
    <w:p w:rsidR="00786BDF" w:rsidRPr="00A158C7" w:rsidRDefault="00786BDF" w:rsidP="000B37D5">
      <w:pPr>
        <w:pStyle w:val="Heading7"/>
      </w:pPr>
      <w:bookmarkStart w:id="98" w:name="_Toc448411070"/>
      <w:r w:rsidRPr="00A158C7">
        <w:lastRenderedPageBreak/>
        <w:t>Abbreviations and Acronyms</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99" w:name="_Toc448411071"/>
      <w:r w:rsidRPr="00A158C7">
        <w:lastRenderedPageBreak/>
        <w:t>Glossary</w:t>
      </w:r>
      <w:bookmarkEnd w:id="99"/>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00" w:name="_Toc448411072"/>
      <w:r w:rsidRPr="00A158C7">
        <w:lastRenderedPageBreak/>
        <w:t>References</w:t>
      </w:r>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01"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101"/>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602468">
            <w:pPr>
              <w:rPr>
                <w:lang w:bidi="ar-SA"/>
              </w:rPr>
            </w:pPr>
            <w:r>
              <w:rPr>
                <w:lang w:bidi="ar-SA"/>
              </w:rPr>
              <w:t>EA4 01.00</w:t>
            </w:r>
            <w:r w:rsidR="00531B8C">
              <w:rPr>
                <w:lang w:bidi="ar-SA"/>
              </w:rPr>
              <w:t>.</w:t>
            </w:r>
            <w:r w:rsidR="00602468">
              <w:rPr>
                <w:lang w:bidi="ar-SA"/>
              </w:rPr>
              <w:t>01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3A4045" w:rsidP="00B758D2">
            <w:pPr>
              <w:keepNext/>
            </w:pPr>
            <w:hyperlink r:id="rId15" w:history="1">
              <w:bookmarkStart w:id="102" w:name="_Ref335300243"/>
              <w:r w:rsidR="00531B8C" w:rsidRPr="00FC427F">
                <w:t>Software Naming Conventions.doc</w:t>
              </w:r>
              <w:bookmarkEnd w:id="102"/>
            </w:hyperlink>
          </w:p>
        </w:tc>
        <w:tc>
          <w:tcPr>
            <w:tcW w:w="2091" w:type="dxa"/>
            <w:shd w:val="clear" w:color="auto" w:fill="auto"/>
          </w:tcPr>
          <w:p w:rsidR="00531B8C" w:rsidRDefault="00602468" w:rsidP="00B758D2">
            <w:pPr>
              <w:rPr>
                <w:lang w:bidi="ar-SA"/>
              </w:rPr>
            </w:pPr>
            <w:r>
              <w:rPr>
                <w:lang w:bidi="ar-SA"/>
              </w:rPr>
              <w:t>EA4 0</w:t>
            </w:r>
            <w:r w:rsidR="00531B8C">
              <w:rPr>
                <w:lang w:bidi="ar-SA"/>
              </w:rPr>
              <w:t>1.0</w:t>
            </w:r>
            <w:r>
              <w:rPr>
                <w:lang w:bidi="ar-SA"/>
              </w:rPr>
              <w:t>0.00</w:t>
            </w:r>
          </w:p>
        </w:tc>
      </w:tr>
      <w:tr w:rsidR="00531B8C" w:rsidRPr="00A158C7" w:rsidTr="00B758D2">
        <w:tc>
          <w:tcPr>
            <w:tcW w:w="738" w:type="dxa"/>
            <w:shd w:val="clear" w:color="auto" w:fill="auto"/>
          </w:tcPr>
          <w:p w:rsidR="00531B8C" w:rsidRDefault="00531B8C" w:rsidP="00B758D2">
            <w:pPr>
              <w:jc w:val="center"/>
            </w:pPr>
            <w:r>
              <w:t>4</w:t>
            </w:r>
          </w:p>
        </w:tc>
        <w:bookmarkStart w:id="103"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03"/>
          </w:p>
        </w:tc>
        <w:tc>
          <w:tcPr>
            <w:tcW w:w="2091" w:type="dxa"/>
            <w:shd w:val="clear" w:color="auto" w:fill="auto"/>
          </w:tcPr>
          <w:p w:rsidR="00531B8C" w:rsidRDefault="00531B8C" w:rsidP="00602468">
            <w:pPr>
              <w:rPr>
                <w:lang w:bidi="ar-SA"/>
              </w:rPr>
            </w:pPr>
            <w:r>
              <w:rPr>
                <w:lang w:bidi="ar-SA"/>
              </w:rPr>
              <w:t>2.</w:t>
            </w:r>
            <w:r w:rsidR="00602468">
              <w:rPr>
                <w:lang w:bidi="ar-SA"/>
              </w:rPr>
              <w:t>1</w:t>
            </w:r>
          </w:p>
        </w:tc>
      </w:tr>
      <w:tr w:rsidR="00DC2D5B" w:rsidRPr="00A158C7" w:rsidTr="00B758D2">
        <w:tc>
          <w:tcPr>
            <w:tcW w:w="738" w:type="dxa"/>
            <w:shd w:val="clear" w:color="auto" w:fill="auto"/>
          </w:tcPr>
          <w:p w:rsidR="00DC2D5B" w:rsidRDefault="00DC2D5B" w:rsidP="00B758D2">
            <w:pPr>
              <w:jc w:val="center"/>
            </w:pPr>
            <w:r>
              <w:t>5</w:t>
            </w:r>
          </w:p>
        </w:tc>
        <w:tc>
          <w:tcPr>
            <w:tcW w:w="6458" w:type="dxa"/>
            <w:shd w:val="clear" w:color="auto" w:fill="auto"/>
          </w:tcPr>
          <w:p w:rsidR="00DC2D5B" w:rsidRDefault="00DC2D5B" w:rsidP="007969D1">
            <w:pPr>
              <w:keepNext/>
            </w:pPr>
            <w:r>
              <w:t xml:space="preserve">FDD : </w:t>
            </w:r>
            <w:r w:rsidR="001A7DB1" w:rsidRPr="001A7DB1">
              <w:t>ES</w:t>
            </w:r>
            <w:r w:rsidR="007969D1">
              <w:t>241</w:t>
            </w:r>
            <w:r w:rsidR="001A7DB1" w:rsidRPr="001A7DB1">
              <w:t>A_</w:t>
            </w:r>
            <w:r w:rsidR="007969D1">
              <w:t xml:space="preserve"> </w:t>
            </w:r>
            <w:r w:rsidR="007969D1" w:rsidRPr="007969D1">
              <w:t>MotAg2Meas</w:t>
            </w:r>
            <w:r w:rsidRPr="00DC2D5B">
              <w:t>_Design</w:t>
            </w:r>
          </w:p>
        </w:tc>
        <w:tc>
          <w:tcPr>
            <w:tcW w:w="2091" w:type="dxa"/>
            <w:shd w:val="clear" w:color="auto" w:fill="auto"/>
          </w:tcPr>
          <w:p w:rsidR="00DC2D5B" w:rsidRDefault="00DC2D5B" w:rsidP="00602468">
            <w:pPr>
              <w:rPr>
                <w:lang w:bidi="ar-SA"/>
              </w:rPr>
            </w:pPr>
            <w:r>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045" w:rsidRDefault="003A4045">
      <w:r>
        <w:separator/>
      </w:r>
    </w:p>
  </w:endnote>
  <w:endnote w:type="continuationSeparator" w:id="0">
    <w:p w:rsidR="003A4045" w:rsidRDefault="003A4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D70D96" w:rsidRPr="00B10816" w:rsidTr="00866672">
      <w:tc>
        <w:tcPr>
          <w:tcW w:w="1667" w:type="pct"/>
          <w:vAlign w:val="center"/>
        </w:tcPr>
        <w:p w:rsidR="00D70D96" w:rsidRPr="00B10816" w:rsidRDefault="00D70D96" w:rsidP="00B10816">
          <w:pPr>
            <w:pStyle w:val="Footer"/>
            <w:spacing w:after="0"/>
            <w:rPr>
              <w:sz w:val="16"/>
              <w:szCs w:val="16"/>
            </w:rPr>
          </w:pPr>
          <w:r w:rsidRPr="00B10816">
            <w:rPr>
              <w:sz w:val="16"/>
              <w:szCs w:val="16"/>
            </w:rPr>
            <w:t xml:space="preserve">Document: </w:t>
          </w:r>
          <w:r w:rsidR="001F01F0" w:rsidRPr="001F01F0">
            <w:rPr>
              <w:sz w:val="16"/>
              <w:szCs w:val="16"/>
            </w:rPr>
            <w:t>MotAg2Meas</w:t>
          </w:r>
          <w:r>
            <w:rPr>
              <w:sz w:val="16"/>
              <w:szCs w:val="16"/>
            </w:rPr>
            <w:t xml:space="preserve"> MDD</w:t>
          </w:r>
        </w:p>
        <w:p w:rsidR="00D70D96" w:rsidRPr="00B10816" w:rsidRDefault="00D70D96"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D70D96" w:rsidRDefault="00910A1F" w:rsidP="00B10816">
          <w:pPr>
            <w:pStyle w:val="Footer"/>
            <w:spacing w:after="0"/>
            <w:jc w:val="center"/>
            <w:rPr>
              <w:sz w:val="16"/>
              <w:szCs w:val="16"/>
            </w:rPr>
          </w:pPr>
          <w:r>
            <w:rPr>
              <w:sz w:val="16"/>
              <w:szCs w:val="16"/>
            </w:rPr>
            <w:t xml:space="preserve">Apr </w:t>
          </w:r>
          <w:del w:id="104" w:author="Anne, Krishna" w:date="2016-04-22T11:21:00Z">
            <w:r w:rsidR="006C0693" w:rsidDel="00AA7F4C">
              <w:rPr>
                <w:sz w:val="16"/>
                <w:szCs w:val="16"/>
              </w:rPr>
              <w:delText>1</w:delText>
            </w:r>
            <w:r w:rsidDel="00AA7F4C">
              <w:rPr>
                <w:sz w:val="16"/>
                <w:szCs w:val="16"/>
              </w:rPr>
              <w:delText>4</w:delText>
            </w:r>
            <w:r w:rsidR="006C0693" w:rsidDel="00AA7F4C">
              <w:rPr>
                <w:sz w:val="16"/>
                <w:szCs w:val="16"/>
              </w:rPr>
              <w:delText xml:space="preserve"> </w:delText>
            </w:r>
          </w:del>
          <w:ins w:id="105" w:author="Anne, Krishna" w:date="2016-04-22T11:21:00Z">
            <w:r w:rsidR="00AA7F4C">
              <w:rPr>
                <w:sz w:val="16"/>
                <w:szCs w:val="16"/>
              </w:rPr>
              <w:t>22</w:t>
            </w:r>
            <w:r w:rsidR="00AA7F4C">
              <w:rPr>
                <w:sz w:val="16"/>
                <w:szCs w:val="16"/>
              </w:rPr>
              <w:t xml:space="preserve"> </w:t>
            </w:r>
          </w:ins>
          <w:r w:rsidR="006C0693">
            <w:rPr>
              <w:sz w:val="16"/>
              <w:szCs w:val="16"/>
            </w:rPr>
            <w:t>201</w:t>
          </w:r>
          <w:r>
            <w:rPr>
              <w:sz w:val="16"/>
              <w:szCs w:val="16"/>
            </w:rPr>
            <w:t>6</w:t>
          </w:r>
        </w:p>
        <w:p w:rsidR="00D70D96" w:rsidRPr="00B10816" w:rsidRDefault="00D70D96" w:rsidP="00B10816">
          <w:pPr>
            <w:pStyle w:val="Footer"/>
            <w:spacing w:after="0"/>
            <w:jc w:val="center"/>
            <w:rPr>
              <w:sz w:val="16"/>
              <w:szCs w:val="16"/>
            </w:rPr>
          </w:pPr>
          <w:r w:rsidRPr="00B10816">
            <w:rPr>
              <w:sz w:val="16"/>
              <w:szCs w:val="16"/>
            </w:rPr>
            <w:t xml:space="preserve">© </w:t>
          </w:r>
          <w:sdt>
            <w:sdtPr>
              <w:rPr>
                <w:sz w:val="16"/>
                <w:szCs w:val="16"/>
              </w:rPr>
              <w:alias w:val="Company"/>
              <w:tag w:val=""/>
              <w:id w:val="235444217"/>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2133749745"/>
            <w:dataBinding w:prefixMappings="xmlns:ns0='http://purl.org/dc/elements/1.1/' xmlns:ns1='http://schemas.openxmlformats.org/package/2006/metadata/core-properties' " w:xpath="/ns1:coreProperties[1]/ns0:title[1]" w:storeItemID="{6C3C8BC8-F283-45AE-878A-BAB7291924A1}"/>
            <w:text/>
          </w:sdtPr>
          <w:sdtEndPr/>
          <w:sdtContent>
            <w:p w:rsidR="00D70D96" w:rsidRPr="00B10816" w:rsidRDefault="00D70D96" w:rsidP="00B10816">
              <w:pPr>
                <w:pStyle w:val="Footer"/>
                <w:spacing w:after="0"/>
                <w:jc w:val="right"/>
                <w:rPr>
                  <w:sz w:val="16"/>
                  <w:szCs w:val="16"/>
                </w:rPr>
              </w:pPr>
              <w:r>
                <w:rPr>
                  <w:sz w:val="16"/>
                  <w:szCs w:val="16"/>
                </w:rPr>
                <w:t>Module Design Document</w:t>
              </w:r>
            </w:p>
          </w:sdtContent>
        </w:sdt>
        <w:p w:rsidR="00D70D96" w:rsidRPr="00B10816" w:rsidRDefault="00D70D96"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AA7F4C">
            <w:rPr>
              <w:b/>
              <w:noProof/>
              <w:sz w:val="16"/>
              <w:szCs w:val="16"/>
            </w:rPr>
            <w:t>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AA7F4C">
            <w:rPr>
              <w:b/>
              <w:noProof/>
              <w:sz w:val="16"/>
              <w:szCs w:val="16"/>
            </w:rPr>
            <w:t>15</w:t>
          </w:r>
          <w:r w:rsidRPr="00B10816">
            <w:rPr>
              <w:b/>
              <w:sz w:val="16"/>
              <w:szCs w:val="16"/>
            </w:rPr>
            <w:fldChar w:fldCharType="end"/>
          </w:r>
        </w:p>
      </w:tc>
    </w:tr>
  </w:tbl>
  <w:p w:rsidR="00D70D96" w:rsidRPr="00B10816" w:rsidRDefault="00D70D96"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045" w:rsidRDefault="003A4045">
      <w:r>
        <w:separator/>
      </w:r>
    </w:p>
  </w:footnote>
  <w:footnote w:type="continuationSeparator" w:id="0">
    <w:p w:rsidR="003A4045" w:rsidRDefault="003A40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D70D96" w:rsidRPr="008969C4" w:rsidTr="00866672">
      <w:trPr>
        <w:trHeight w:val="438"/>
      </w:trPr>
      <w:tc>
        <w:tcPr>
          <w:tcW w:w="1443" w:type="pct"/>
        </w:tcPr>
        <w:p w:rsidR="00D70D96" w:rsidRPr="008969C4" w:rsidRDefault="00D70D96" w:rsidP="00B10816">
          <w:pPr>
            <w:pStyle w:val="Header"/>
            <w:spacing w:after="0"/>
          </w:pPr>
          <w:r w:rsidRPr="008969C4">
            <w:rPr>
              <w:noProof/>
              <w:lang w:bidi="ar-SA"/>
            </w:rPr>
            <w:drawing>
              <wp:inline distT="0" distB="0" distL="0" distR="0" wp14:anchorId="4BBA027F" wp14:editId="39FE92AD">
                <wp:extent cx="1066800" cy="438150"/>
                <wp:effectExtent l="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D70D96" w:rsidRPr="00891F29" w:rsidRDefault="00D70D96" w:rsidP="00B10816">
          <w:pPr>
            <w:pStyle w:val="Header"/>
            <w:spacing w:after="0"/>
            <w:jc w:val="right"/>
            <w:rPr>
              <w:sz w:val="16"/>
              <w:szCs w:val="20"/>
            </w:rPr>
          </w:pPr>
          <w:r w:rsidRPr="00891F29">
            <w:rPr>
              <w:sz w:val="16"/>
              <w:szCs w:val="20"/>
            </w:rPr>
            <w:t>Nexteer Automotive Confidential Proprietary Information</w:t>
          </w:r>
        </w:p>
        <w:p w:rsidR="00D70D96" w:rsidRDefault="00D70D96" w:rsidP="00B10816">
          <w:pPr>
            <w:pStyle w:val="Header"/>
            <w:spacing w:after="0"/>
            <w:jc w:val="right"/>
            <w:rPr>
              <w:sz w:val="16"/>
              <w:szCs w:val="20"/>
            </w:rPr>
          </w:pPr>
          <w:r w:rsidRPr="00891F29">
            <w:rPr>
              <w:sz w:val="16"/>
              <w:szCs w:val="20"/>
            </w:rPr>
            <w:t>Do Not Copy/Distribute Without Prior Permission</w:t>
          </w:r>
        </w:p>
        <w:p w:rsidR="00D70D96" w:rsidRPr="008969C4" w:rsidRDefault="00D70D96" w:rsidP="00B10816">
          <w:pPr>
            <w:pStyle w:val="Header"/>
            <w:spacing w:after="0"/>
            <w:jc w:val="right"/>
            <w:rPr>
              <w:szCs w:val="20"/>
            </w:rPr>
          </w:pPr>
          <w:r w:rsidRPr="000B0DB8">
            <w:rPr>
              <w:sz w:val="16"/>
              <w:szCs w:val="20"/>
            </w:rPr>
            <w:t>This Document Is Uncontrolled When Printed – Verify Version Before Use</w:t>
          </w:r>
        </w:p>
      </w:tc>
    </w:tr>
  </w:tbl>
  <w:p w:rsidR="00D70D96" w:rsidRDefault="00D70D96">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BFD7798"/>
    <w:multiLevelType w:val="hybridMultilevel"/>
    <w:tmpl w:val="0884ED32"/>
    <w:lvl w:ilvl="0" w:tplc="04090011">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FD2F18"/>
    <w:multiLevelType w:val="multilevel"/>
    <w:tmpl w:val="415CF9CC"/>
    <w:lvl w:ilvl="0">
      <w:start w:val="1"/>
      <w:numFmt w:val="decimal"/>
      <w:pStyle w:val="Heading1"/>
      <w:lvlText w:val="%1"/>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2"/>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7046093A"/>
    <w:multiLevelType w:val="hybridMultilevel"/>
    <w:tmpl w:val="5866D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3"/>
  </w:num>
  <w:num w:numId="24">
    <w:abstractNumId w:val="13"/>
  </w:num>
  <w:num w:numId="25">
    <w:abstractNumId w:val="13"/>
  </w:num>
  <w:num w:numId="26">
    <w:abstractNumId w:val="13"/>
  </w:num>
  <w:num w:numId="27">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A9E"/>
    <w:rsid w:val="000040A2"/>
    <w:rsid w:val="00007584"/>
    <w:rsid w:val="00010BFD"/>
    <w:rsid w:val="00015232"/>
    <w:rsid w:val="000201AB"/>
    <w:rsid w:val="00030567"/>
    <w:rsid w:val="00030607"/>
    <w:rsid w:val="000318E7"/>
    <w:rsid w:val="00034CF6"/>
    <w:rsid w:val="0004234C"/>
    <w:rsid w:val="00044B01"/>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C48A0"/>
    <w:rsid w:val="000E0B71"/>
    <w:rsid w:val="000E102A"/>
    <w:rsid w:val="000E3512"/>
    <w:rsid w:val="000E548A"/>
    <w:rsid w:val="00101127"/>
    <w:rsid w:val="00102C25"/>
    <w:rsid w:val="00105535"/>
    <w:rsid w:val="00105C99"/>
    <w:rsid w:val="001063C7"/>
    <w:rsid w:val="00107593"/>
    <w:rsid w:val="00113021"/>
    <w:rsid w:val="00114319"/>
    <w:rsid w:val="001161D2"/>
    <w:rsid w:val="00120AED"/>
    <w:rsid w:val="0012589C"/>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A7DB1"/>
    <w:rsid w:val="001B11CC"/>
    <w:rsid w:val="001B1516"/>
    <w:rsid w:val="001B15E2"/>
    <w:rsid w:val="001B4CA5"/>
    <w:rsid w:val="001B716A"/>
    <w:rsid w:val="001C0B31"/>
    <w:rsid w:val="001C3CBB"/>
    <w:rsid w:val="001D2F1D"/>
    <w:rsid w:val="001D6053"/>
    <w:rsid w:val="001E4877"/>
    <w:rsid w:val="001F01F0"/>
    <w:rsid w:val="001F0A02"/>
    <w:rsid w:val="001F4282"/>
    <w:rsid w:val="001F7A45"/>
    <w:rsid w:val="00203950"/>
    <w:rsid w:val="00206564"/>
    <w:rsid w:val="00210877"/>
    <w:rsid w:val="00213F47"/>
    <w:rsid w:val="00216E0A"/>
    <w:rsid w:val="00217199"/>
    <w:rsid w:val="0022572C"/>
    <w:rsid w:val="00226086"/>
    <w:rsid w:val="00233B24"/>
    <w:rsid w:val="002366F0"/>
    <w:rsid w:val="00237876"/>
    <w:rsid w:val="00241551"/>
    <w:rsid w:val="002438FE"/>
    <w:rsid w:val="00246432"/>
    <w:rsid w:val="00246474"/>
    <w:rsid w:val="00246930"/>
    <w:rsid w:val="002518E0"/>
    <w:rsid w:val="00252485"/>
    <w:rsid w:val="002540D9"/>
    <w:rsid w:val="00256656"/>
    <w:rsid w:val="00256D7F"/>
    <w:rsid w:val="00260133"/>
    <w:rsid w:val="00273A0B"/>
    <w:rsid w:val="002905EB"/>
    <w:rsid w:val="00297C9A"/>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3FC9"/>
    <w:rsid w:val="00364BF7"/>
    <w:rsid w:val="00364F00"/>
    <w:rsid w:val="00375F8C"/>
    <w:rsid w:val="003849A4"/>
    <w:rsid w:val="00385119"/>
    <w:rsid w:val="00387BF4"/>
    <w:rsid w:val="003904B8"/>
    <w:rsid w:val="00393DBF"/>
    <w:rsid w:val="003A4045"/>
    <w:rsid w:val="003A5B2A"/>
    <w:rsid w:val="003B4A55"/>
    <w:rsid w:val="003D456D"/>
    <w:rsid w:val="003F18D9"/>
    <w:rsid w:val="003F3205"/>
    <w:rsid w:val="00401A9E"/>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B4B05"/>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0981"/>
    <w:rsid w:val="00541D9D"/>
    <w:rsid w:val="00541E2D"/>
    <w:rsid w:val="0054769F"/>
    <w:rsid w:val="00551E95"/>
    <w:rsid w:val="00553CD9"/>
    <w:rsid w:val="005604EA"/>
    <w:rsid w:val="00574857"/>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2468"/>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0693"/>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3E4E"/>
    <w:rsid w:val="00784FF5"/>
    <w:rsid w:val="00786BDF"/>
    <w:rsid w:val="007874B4"/>
    <w:rsid w:val="007969D1"/>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653"/>
    <w:rsid w:val="008119C7"/>
    <w:rsid w:val="00820AE5"/>
    <w:rsid w:val="0082456E"/>
    <w:rsid w:val="0082534B"/>
    <w:rsid w:val="00830DBF"/>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5F09"/>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0A1F"/>
    <w:rsid w:val="00912AE0"/>
    <w:rsid w:val="0091328D"/>
    <w:rsid w:val="009132C7"/>
    <w:rsid w:val="0091423E"/>
    <w:rsid w:val="00921DE0"/>
    <w:rsid w:val="009253B7"/>
    <w:rsid w:val="00926383"/>
    <w:rsid w:val="0092752F"/>
    <w:rsid w:val="00930893"/>
    <w:rsid w:val="009318C4"/>
    <w:rsid w:val="009358E8"/>
    <w:rsid w:val="00942D04"/>
    <w:rsid w:val="00943402"/>
    <w:rsid w:val="00945677"/>
    <w:rsid w:val="00947A9A"/>
    <w:rsid w:val="00947EA9"/>
    <w:rsid w:val="00957855"/>
    <w:rsid w:val="00964105"/>
    <w:rsid w:val="009643A3"/>
    <w:rsid w:val="00970DBB"/>
    <w:rsid w:val="0097381A"/>
    <w:rsid w:val="009839AF"/>
    <w:rsid w:val="009877AA"/>
    <w:rsid w:val="00992EB9"/>
    <w:rsid w:val="009B0C02"/>
    <w:rsid w:val="009B754B"/>
    <w:rsid w:val="009B7D1A"/>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4708"/>
    <w:rsid w:val="00A75159"/>
    <w:rsid w:val="00A75452"/>
    <w:rsid w:val="00A75947"/>
    <w:rsid w:val="00A85DD5"/>
    <w:rsid w:val="00A90F28"/>
    <w:rsid w:val="00A92EE5"/>
    <w:rsid w:val="00AA2199"/>
    <w:rsid w:val="00AA3A38"/>
    <w:rsid w:val="00AA61A8"/>
    <w:rsid w:val="00AA7F4C"/>
    <w:rsid w:val="00AB1565"/>
    <w:rsid w:val="00AB200C"/>
    <w:rsid w:val="00AB2785"/>
    <w:rsid w:val="00AC1BE0"/>
    <w:rsid w:val="00AC2997"/>
    <w:rsid w:val="00AC40DF"/>
    <w:rsid w:val="00AC4A58"/>
    <w:rsid w:val="00AC4CD8"/>
    <w:rsid w:val="00AC6E5E"/>
    <w:rsid w:val="00AD135E"/>
    <w:rsid w:val="00AD1F0E"/>
    <w:rsid w:val="00AD3866"/>
    <w:rsid w:val="00AD3DBF"/>
    <w:rsid w:val="00AE0435"/>
    <w:rsid w:val="00AE0DCB"/>
    <w:rsid w:val="00AE2063"/>
    <w:rsid w:val="00AE41D4"/>
    <w:rsid w:val="00AE55D3"/>
    <w:rsid w:val="00AE5C76"/>
    <w:rsid w:val="00AE730D"/>
    <w:rsid w:val="00AF6D2A"/>
    <w:rsid w:val="00AF7DDD"/>
    <w:rsid w:val="00B0024F"/>
    <w:rsid w:val="00B10816"/>
    <w:rsid w:val="00B11BE8"/>
    <w:rsid w:val="00B154E6"/>
    <w:rsid w:val="00B21802"/>
    <w:rsid w:val="00B25D10"/>
    <w:rsid w:val="00B26D2C"/>
    <w:rsid w:val="00B35242"/>
    <w:rsid w:val="00B35F84"/>
    <w:rsid w:val="00B52330"/>
    <w:rsid w:val="00B557BA"/>
    <w:rsid w:val="00B5628C"/>
    <w:rsid w:val="00B56762"/>
    <w:rsid w:val="00B629B6"/>
    <w:rsid w:val="00B647EA"/>
    <w:rsid w:val="00B72FDD"/>
    <w:rsid w:val="00B758D2"/>
    <w:rsid w:val="00B81B39"/>
    <w:rsid w:val="00B81C1B"/>
    <w:rsid w:val="00B82427"/>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D794B"/>
    <w:rsid w:val="00BE7F06"/>
    <w:rsid w:val="00BF5242"/>
    <w:rsid w:val="00C0276C"/>
    <w:rsid w:val="00C04F32"/>
    <w:rsid w:val="00C145F2"/>
    <w:rsid w:val="00C22A00"/>
    <w:rsid w:val="00C2356B"/>
    <w:rsid w:val="00C3002A"/>
    <w:rsid w:val="00C373E0"/>
    <w:rsid w:val="00C375E8"/>
    <w:rsid w:val="00C53EAE"/>
    <w:rsid w:val="00C53F02"/>
    <w:rsid w:val="00C54CBD"/>
    <w:rsid w:val="00C55116"/>
    <w:rsid w:val="00C62193"/>
    <w:rsid w:val="00C642B0"/>
    <w:rsid w:val="00C64761"/>
    <w:rsid w:val="00C70668"/>
    <w:rsid w:val="00C71EF8"/>
    <w:rsid w:val="00C728E9"/>
    <w:rsid w:val="00C7430F"/>
    <w:rsid w:val="00C74FE6"/>
    <w:rsid w:val="00C77D0E"/>
    <w:rsid w:val="00C80111"/>
    <w:rsid w:val="00C8041D"/>
    <w:rsid w:val="00C80CA8"/>
    <w:rsid w:val="00C845F5"/>
    <w:rsid w:val="00C93030"/>
    <w:rsid w:val="00CA5A53"/>
    <w:rsid w:val="00CA5BBE"/>
    <w:rsid w:val="00CB03C3"/>
    <w:rsid w:val="00CB0B31"/>
    <w:rsid w:val="00CB724F"/>
    <w:rsid w:val="00CC44B7"/>
    <w:rsid w:val="00CC6EFC"/>
    <w:rsid w:val="00CE1AE1"/>
    <w:rsid w:val="00CE6C95"/>
    <w:rsid w:val="00CF089D"/>
    <w:rsid w:val="00CF0E43"/>
    <w:rsid w:val="00CF107F"/>
    <w:rsid w:val="00CF2A9A"/>
    <w:rsid w:val="00CF5BE3"/>
    <w:rsid w:val="00D00A39"/>
    <w:rsid w:val="00D06A61"/>
    <w:rsid w:val="00D13AA4"/>
    <w:rsid w:val="00D16229"/>
    <w:rsid w:val="00D21D6B"/>
    <w:rsid w:val="00D229A6"/>
    <w:rsid w:val="00D23CB7"/>
    <w:rsid w:val="00D26802"/>
    <w:rsid w:val="00D30924"/>
    <w:rsid w:val="00D4065B"/>
    <w:rsid w:val="00D42EF2"/>
    <w:rsid w:val="00D443E7"/>
    <w:rsid w:val="00D51275"/>
    <w:rsid w:val="00D57071"/>
    <w:rsid w:val="00D57F9F"/>
    <w:rsid w:val="00D60445"/>
    <w:rsid w:val="00D70B1D"/>
    <w:rsid w:val="00D70D96"/>
    <w:rsid w:val="00D757BC"/>
    <w:rsid w:val="00D762B8"/>
    <w:rsid w:val="00D775AC"/>
    <w:rsid w:val="00D77952"/>
    <w:rsid w:val="00D8298E"/>
    <w:rsid w:val="00D8734B"/>
    <w:rsid w:val="00D91C8F"/>
    <w:rsid w:val="00DA5C5C"/>
    <w:rsid w:val="00DB0311"/>
    <w:rsid w:val="00DB1985"/>
    <w:rsid w:val="00DB213C"/>
    <w:rsid w:val="00DB3C1D"/>
    <w:rsid w:val="00DC0959"/>
    <w:rsid w:val="00DC2D5B"/>
    <w:rsid w:val="00DC598C"/>
    <w:rsid w:val="00DD3B65"/>
    <w:rsid w:val="00DE09C5"/>
    <w:rsid w:val="00DE23CE"/>
    <w:rsid w:val="00DE2FDE"/>
    <w:rsid w:val="00DF4415"/>
    <w:rsid w:val="00E020FC"/>
    <w:rsid w:val="00E03151"/>
    <w:rsid w:val="00E044C8"/>
    <w:rsid w:val="00E16D14"/>
    <w:rsid w:val="00E176AB"/>
    <w:rsid w:val="00E21C3F"/>
    <w:rsid w:val="00E23E66"/>
    <w:rsid w:val="00E31AE9"/>
    <w:rsid w:val="00E3395D"/>
    <w:rsid w:val="00E35A9F"/>
    <w:rsid w:val="00E3609B"/>
    <w:rsid w:val="00E36420"/>
    <w:rsid w:val="00E379A5"/>
    <w:rsid w:val="00E46EBF"/>
    <w:rsid w:val="00E4776C"/>
    <w:rsid w:val="00E51408"/>
    <w:rsid w:val="00E52161"/>
    <w:rsid w:val="00E61FD9"/>
    <w:rsid w:val="00E6550B"/>
    <w:rsid w:val="00E8577F"/>
    <w:rsid w:val="00E9004B"/>
    <w:rsid w:val="00EB1228"/>
    <w:rsid w:val="00ED3D2B"/>
    <w:rsid w:val="00EE263E"/>
    <w:rsid w:val="00EE26AB"/>
    <w:rsid w:val="00EE3BBC"/>
    <w:rsid w:val="00EF190F"/>
    <w:rsid w:val="00F1257A"/>
    <w:rsid w:val="00F33BD1"/>
    <w:rsid w:val="00F36729"/>
    <w:rsid w:val="00F3686A"/>
    <w:rsid w:val="00F36CC2"/>
    <w:rsid w:val="00F417BB"/>
    <w:rsid w:val="00F4318C"/>
    <w:rsid w:val="00F43F8E"/>
    <w:rsid w:val="00F50EDF"/>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 w:val="00FF2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910A1F"/>
    <w:pPr>
      <w:keepNext/>
      <w:pageBreakBefore w:val="0"/>
      <w:numPr>
        <w:ilvl w:val="3"/>
      </w:numPr>
      <w:spacing w:before="240" w:after="6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tabs>
        <w:tab w:val="num" w:pos="864"/>
      </w:tabs>
      <w:spacing w:before="240" w:after="120"/>
      <w:ind w:left="864" w:hanging="864"/>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910A1F"/>
    <w:pPr>
      <w:keepNext/>
      <w:pageBreakBefore w:val="0"/>
      <w:numPr>
        <w:ilvl w:val="3"/>
      </w:numPr>
      <w:spacing w:before="240" w:after="6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tabs>
        <w:tab w:val="num" w:pos="864"/>
      </w:tabs>
      <w:spacing w:before="240" w:after="120"/>
      <w:ind w:left="864" w:hanging="864"/>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znywf\Download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BFC9A0F2A4470586541D09ACA6F3CC"/>
        <w:category>
          <w:name w:val="General"/>
          <w:gallery w:val="placeholder"/>
        </w:category>
        <w:types>
          <w:type w:val="bbPlcHdr"/>
        </w:types>
        <w:behaviors>
          <w:behavior w:val="content"/>
        </w:behaviors>
        <w:guid w:val="{2E8562E9-53FE-4893-8664-310A2BB3C37A}"/>
      </w:docPartPr>
      <w:docPartBody>
        <w:p w:rsidR="00F954D6" w:rsidRDefault="00C42526">
          <w:pPr>
            <w:pStyle w:val="F6BFC9A0F2A4470586541D09ACA6F3CC"/>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526"/>
    <w:rsid w:val="000371CE"/>
    <w:rsid w:val="001B028B"/>
    <w:rsid w:val="002C44DE"/>
    <w:rsid w:val="0037049B"/>
    <w:rsid w:val="004A09CC"/>
    <w:rsid w:val="00575A42"/>
    <w:rsid w:val="006742D6"/>
    <w:rsid w:val="006B37DE"/>
    <w:rsid w:val="0072624C"/>
    <w:rsid w:val="00785C66"/>
    <w:rsid w:val="007C672A"/>
    <w:rsid w:val="008B259E"/>
    <w:rsid w:val="00A634E1"/>
    <w:rsid w:val="00BE69BB"/>
    <w:rsid w:val="00C42526"/>
    <w:rsid w:val="00E26D67"/>
    <w:rsid w:val="00F9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FC9A0F2A4470586541D09ACA6F3CC">
    <w:name w:val="F6BFC9A0F2A4470586541D09ACA6F3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FC9A0F2A4470586541D09ACA6F3CC">
    <w:name w:val="F6BFC9A0F2A4470586541D09ACA6F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45BF027F-DDFF-44CC-8B84-E81071175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0</TotalTime>
  <Pages>15</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7774</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Anne, Krishna</cp:lastModifiedBy>
  <cp:revision>2</cp:revision>
  <cp:lastPrinted>2014-12-17T17:01:00Z</cp:lastPrinted>
  <dcterms:created xsi:type="dcterms:W3CDTF">2016-04-22T15:21:00Z</dcterms:created>
  <dcterms:modified xsi:type="dcterms:W3CDTF">2016-04-22T15:21:00Z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April 14, 2016</vt:lpwstr>
  </property>
  <property fmtid="{D5CDD505-2E9C-101B-9397-08002B2CF9AE}" pid="5" name="Location">
    <vt:lpwstr>Saginaw, MI, USA</vt:lpwstr>
  </property>
  <property fmtid="{D5CDD505-2E9C-101B-9397-08002B2CF9AE}" pid="6" name="Prepared by Group">
    <vt:lpwstr>Krishna Anne</vt:lpwstr>
  </property>
  <property fmtid="{D5CDD505-2E9C-101B-9397-08002B2CF9AE}" pid="7" name="Prepared for Group">
    <vt:lpwstr>Software Engineering</vt:lpwstr>
  </property>
</Properties>
</file>