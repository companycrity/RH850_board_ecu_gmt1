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EA9941424DB74549B646540DBFAA6C5F"/>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B014AF" w:rsidP="007E0373">
      <w:pPr>
        <w:tabs>
          <w:tab w:val="left" w:pos="4320"/>
          <w:tab w:val="left" w:pos="8640"/>
        </w:tabs>
        <w:spacing w:before="120" w:after="360"/>
        <w:jc w:val="center"/>
        <w:rPr>
          <w:b/>
          <w:sz w:val="36"/>
        </w:rPr>
      </w:pPr>
      <w:proofErr w:type="spellStart"/>
      <w:r w:rsidRPr="00B014AF">
        <w:rPr>
          <w:rFonts w:cs="Calibri"/>
          <w:b/>
          <w:sz w:val="48"/>
          <w:szCs w:val="48"/>
        </w:rPr>
        <w:t>StabyCmp</w:t>
      </w:r>
      <w:proofErr w:type="spellEnd"/>
    </w:p>
    <w:p w:rsidR="005E61CD" w:rsidRPr="007E0373" w:rsidRDefault="005E61CD" w:rsidP="007E0373">
      <w:pPr>
        <w:tabs>
          <w:tab w:val="left" w:pos="4320"/>
          <w:tab w:val="left" w:pos="8640"/>
        </w:tabs>
        <w:spacing w:before="120" w:after="360"/>
        <w:jc w:val="center"/>
        <w:rPr>
          <w:b/>
          <w:sz w:val="36"/>
        </w:rPr>
      </w:pPr>
    </w:p>
    <w:p w:rsidR="005E61CD" w:rsidRPr="007E0373" w:rsidRDefault="00333C7E" w:rsidP="007E0373">
      <w:pPr>
        <w:tabs>
          <w:tab w:val="left" w:pos="4320"/>
          <w:tab w:val="left" w:pos="8640"/>
        </w:tabs>
        <w:spacing w:before="120" w:after="360"/>
        <w:jc w:val="center"/>
        <w:rPr>
          <w:b/>
          <w:sz w:val="36"/>
        </w:rPr>
      </w:pPr>
      <w:del w:id="2" w:author="Shruthi Raghavan" w:date="2017-01-27T15:21:00Z">
        <w:r w:rsidRPr="007E0373" w:rsidDel="0090493F">
          <w:rPr>
            <w:b/>
            <w:sz w:val="36"/>
          </w:rPr>
          <w:fldChar w:fldCharType="begin"/>
        </w:r>
        <w:r w:rsidRPr="007E0373" w:rsidDel="0090493F">
          <w:rPr>
            <w:b/>
            <w:sz w:val="36"/>
          </w:rPr>
          <w:delInstrText xml:space="preserve"> DOCPROPERTY  "Release Date"  \* MERGEFORMAT </w:delInstrText>
        </w:r>
        <w:r w:rsidRPr="007E0373" w:rsidDel="0090493F">
          <w:rPr>
            <w:b/>
            <w:sz w:val="36"/>
          </w:rPr>
          <w:fldChar w:fldCharType="separate"/>
        </w:r>
        <w:r w:rsidDel="0090493F">
          <w:rPr>
            <w:b/>
            <w:sz w:val="36"/>
          </w:rPr>
          <w:delText>Mar 11, 201</w:delText>
        </w:r>
        <w:r w:rsidR="00427490" w:rsidDel="0090493F">
          <w:rPr>
            <w:b/>
            <w:sz w:val="36"/>
          </w:rPr>
          <w:delText>6</w:delText>
        </w:r>
        <w:r w:rsidRPr="007E0373" w:rsidDel="0090493F">
          <w:rPr>
            <w:b/>
            <w:sz w:val="36"/>
          </w:rPr>
          <w:fldChar w:fldCharType="end"/>
        </w:r>
      </w:del>
      <w:ins w:id="3" w:author="Shruthi Raghavan" w:date="2017-01-27T15:21:00Z">
        <w:r w:rsidR="0090493F" w:rsidRPr="007E0373">
          <w:rPr>
            <w:b/>
            <w:sz w:val="36"/>
          </w:rPr>
          <w:fldChar w:fldCharType="begin"/>
        </w:r>
        <w:r w:rsidR="0090493F" w:rsidRPr="007E0373">
          <w:rPr>
            <w:b/>
            <w:sz w:val="36"/>
          </w:rPr>
          <w:instrText xml:space="preserve"> DOCPROPERTY  "Release Date"  \* MERGEFORMAT </w:instrText>
        </w:r>
        <w:r w:rsidR="0090493F" w:rsidRPr="007E0373">
          <w:rPr>
            <w:b/>
            <w:sz w:val="36"/>
          </w:rPr>
          <w:fldChar w:fldCharType="separate"/>
        </w:r>
        <w:r w:rsidR="0090493F">
          <w:rPr>
            <w:b/>
            <w:sz w:val="36"/>
          </w:rPr>
          <w:t>Jan 27, 2017</w:t>
        </w:r>
        <w:r w:rsidR="0090493F" w:rsidRPr="007E0373">
          <w:rPr>
            <w:b/>
            <w:sz w:val="36"/>
          </w:rPr>
          <w:fldChar w:fldCharType="end"/>
        </w:r>
      </w:ins>
    </w:p>
    <w:p w:rsidR="00B81C1B" w:rsidRPr="00A158C7" w:rsidDel="0090493F" w:rsidRDefault="00B81C1B" w:rsidP="007E0373">
      <w:pPr>
        <w:tabs>
          <w:tab w:val="left" w:pos="4320"/>
          <w:tab w:val="left" w:pos="8640"/>
        </w:tabs>
        <w:spacing w:before="960"/>
        <w:jc w:val="center"/>
        <w:rPr>
          <w:del w:id="4" w:author="Shruthi Raghavan" w:date="2017-01-27T15:19:00Z"/>
          <w:b/>
          <w:sz w:val="24"/>
        </w:rPr>
      </w:pPr>
      <w:del w:id="5" w:author="Shruthi Raghavan" w:date="2017-01-27T15:19:00Z">
        <w:r w:rsidRPr="00A158C7" w:rsidDel="0090493F">
          <w:rPr>
            <w:b/>
            <w:sz w:val="24"/>
          </w:rPr>
          <w:delText>Prepared For:</w:delText>
        </w:r>
      </w:del>
    </w:p>
    <w:p w:rsidR="00AA61A8" w:rsidRPr="00A158C7" w:rsidDel="0090493F" w:rsidRDefault="00F43F8E" w:rsidP="00DE23CE">
      <w:pPr>
        <w:tabs>
          <w:tab w:val="left" w:pos="4320"/>
          <w:tab w:val="left" w:pos="8640"/>
        </w:tabs>
        <w:jc w:val="center"/>
        <w:rPr>
          <w:del w:id="6" w:author="Shruthi Raghavan" w:date="2017-01-27T15:19:00Z"/>
          <w:b/>
          <w:sz w:val="24"/>
        </w:rPr>
      </w:pPr>
      <w:del w:id="7" w:author="Shruthi Raghavan" w:date="2017-01-27T15:19:00Z">
        <w:r w:rsidDel="0090493F">
          <w:rPr>
            <w:b/>
            <w:sz w:val="24"/>
          </w:rPr>
          <w:fldChar w:fldCharType="begin"/>
        </w:r>
        <w:r w:rsidDel="0090493F">
          <w:rPr>
            <w:b/>
            <w:sz w:val="24"/>
          </w:rPr>
          <w:delInstrText xml:space="preserve"> DOCPROPERTY  "Prepared for Group"  \* MERGEFORMAT </w:delInstrText>
        </w:r>
        <w:r w:rsidDel="0090493F">
          <w:rPr>
            <w:b/>
            <w:sz w:val="24"/>
          </w:rPr>
          <w:fldChar w:fldCharType="separate"/>
        </w:r>
        <w:r w:rsidR="00D01616" w:rsidDel="0090493F">
          <w:rPr>
            <w:b/>
            <w:sz w:val="24"/>
          </w:rPr>
          <w:delText>Software Engineering</w:delText>
        </w:r>
        <w:r w:rsidDel="0090493F">
          <w:rPr>
            <w:b/>
            <w:sz w:val="24"/>
          </w:rPr>
          <w:fldChar w:fldCharType="end"/>
        </w:r>
      </w:del>
    </w:p>
    <w:p w:rsidR="00DE23CE" w:rsidRPr="00A158C7" w:rsidDel="0090493F" w:rsidRDefault="007E0373" w:rsidP="00DE23CE">
      <w:pPr>
        <w:tabs>
          <w:tab w:val="left" w:pos="4320"/>
          <w:tab w:val="left" w:pos="8640"/>
        </w:tabs>
        <w:jc w:val="center"/>
        <w:rPr>
          <w:del w:id="8" w:author="Shruthi Raghavan" w:date="2017-01-27T15:19:00Z"/>
          <w:b/>
          <w:sz w:val="24"/>
        </w:rPr>
      </w:pPr>
      <w:del w:id="9" w:author="Shruthi Raghavan" w:date="2017-01-27T15:19:00Z">
        <w:r w:rsidDel="0090493F">
          <w:rPr>
            <w:b/>
            <w:sz w:val="24"/>
          </w:rPr>
          <w:fldChar w:fldCharType="begin"/>
        </w:r>
        <w:r w:rsidDel="0090493F">
          <w:rPr>
            <w:b/>
            <w:sz w:val="24"/>
          </w:rPr>
          <w:delInstrText xml:space="preserve"> DOCPROPERTY  Company  \* MERGEFORMAT </w:delInstrText>
        </w:r>
        <w:r w:rsidDel="0090493F">
          <w:rPr>
            <w:b/>
            <w:sz w:val="24"/>
          </w:rPr>
          <w:fldChar w:fldCharType="separate"/>
        </w:r>
        <w:r w:rsidR="00D01616" w:rsidDel="0090493F">
          <w:rPr>
            <w:b/>
            <w:sz w:val="24"/>
          </w:rPr>
          <w:delText>Nexteer Automotive</w:delText>
        </w:r>
        <w:r w:rsidDel="0090493F">
          <w:rPr>
            <w:b/>
            <w:sz w:val="24"/>
          </w:rPr>
          <w:fldChar w:fldCharType="end"/>
        </w:r>
        <w:r w:rsidDel="0090493F">
          <w:rPr>
            <w:b/>
            <w:sz w:val="24"/>
          </w:rPr>
          <w:delText>,</w:delText>
        </w:r>
      </w:del>
    </w:p>
    <w:p w:rsidR="007E0373" w:rsidDel="0090493F" w:rsidRDefault="007E0373">
      <w:pPr>
        <w:tabs>
          <w:tab w:val="left" w:pos="4320"/>
          <w:tab w:val="left" w:pos="8640"/>
        </w:tabs>
        <w:jc w:val="center"/>
        <w:rPr>
          <w:del w:id="10" w:author="Shruthi Raghavan" w:date="2017-01-27T15:19:00Z"/>
          <w:b/>
          <w:sz w:val="24"/>
        </w:rPr>
      </w:pPr>
      <w:del w:id="11" w:author="Shruthi Raghavan" w:date="2017-01-27T15:19:00Z">
        <w:r w:rsidDel="0090493F">
          <w:rPr>
            <w:b/>
            <w:sz w:val="24"/>
          </w:rPr>
          <w:fldChar w:fldCharType="begin"/>
        </w:r>
        <w:r w:rsidDel="0090493F">
          <w:rPr>
            <w:b/>
            <w:sz w:val="24"/>
          </w:rPr>
          <w:delInstrText xml:space="preserve"> DOCPROPERTY  Location  \* MERGEFORMAT </w:delInstrText>
        </w:r>
        <w:r w:rsidDel="0090493F">
          <w:rPr>
            <w:b/>
            <w:sz w:val="24"/>
          </w:rPr>
          <w:fldChar w:fldCharType="separate"/>
        </w:r>
        <w:r w:rsidR="00D01616" w:rsidDel="0090493F">
          <w:rPr>
            <w:b/>
            <w:sz w:val="24"/>
          </w:rPr>
          <w:delText>Saginaw, MI, USA</w:delText>
        </w:r>
        <w:r w:rsidDel="0090493F">
          <w:rPr>
            <w:b/>
            <w:sz w:val="24"/>
          </w:rPr>
          <w:fldChar w:fldCharType="end"/>
        </w:r>
      </w:del>
    </w:p>
    <w:p w:rsidR="0090493F" w:rsidRDefault="0090493F">
      <w:pPr>
        <w:tabs>
          <w:tab w:val="left" w:pos="4320"/>
          <w:tab w:val="left" w:pos="8640"/>
        </w:tabs>
        <w:jc w:val="center"/>
        <w:rPr>
          <w:ins w:id="12" w:author="Shruthi Raghavan" w:date="2017-01-27T15:19:00Z"/>
          <w:b/>
          <w:sz w:val="24"/>
        </w:rPr>
      </w:pPr>
    </w:p>
    <w:p w:rsidR="0090493F" w:rsidRDefault="0090493F">
      <w:pPr>
        <w:tabs>
          <w:tab w:val="left" w:pos="4320"/>
          <w:tab w:val="left" w:pos="8640"/>
        </w:tabs>
        <w:jc w:val="center"/>
        <w:rPr>
          <w:ins w:id="13" w:author="Shruthi Raghavan" w:date="2017-01-27T15:19:00Z"/>
          <w:b/>
          <w:sz w:val="24"/>
        </w:rPr>
      </w:pPr>
    </w:p>
    <w:p w:rsidR="0090493F" w:rsidRDefault="0090493F">
      <w:pPr>
        <w:tabs>
          <w:tab w:val="left" w:pos="4320"/>
          <w:tab w:val="left" w:pos="8640"/>
        </w:tabs>
        <w:jc w:val="center"/>
        <w:rPr>
          <w:ins w:id="14" w:author="Shruthi Raghavan" w:date="2017-01-27T15:19:00Z"/>
          <w:b/>
          <w:sz w:val="24"/>
        </w:rPr>
      </w:pPr>
    </w:p>
    <w:p w:rsidR="0090493F" w:rsidRDefault="0090493F">
      <w:pPr>
        <w:tabs>
          <w:tab w:val="left" w:pos="4320"/>
          <w:tab w:val="left" w:pos="8640"/>
        </w:tabs>
        <w:jc w:val="center"/>
        <w:rPr>
          <w:ins w:id="15" w:author="Shruthi Raghavan" w:date="2017-01-27T15:19:00Z"/>
          <w:b/>
          <w:sz w:val="24"/>
        </w:rPr>
      </w:pPr>
    </w:p>
    <w:p w:rsidR="0090493F" w:rsidRDefault="0090493F">
      <w:pPr>
        <w:tabs>
          <w:tab w:val="left" w:pos="4320"/>
          <w:tab w:val="left" w:pos="8640"/>
        </w:tabs>
        <w:jc w:val="center"/>
        <w:rPr>
          <w:ins w:id="16" w:author="Shruthi Raghavan" w:date="2017-01-27T15:19:00Z"/>
          <w:b/>
          <w:sz w:val="24"/>
        </w:rPr>
      </w:pPr>
    </w:p>
    <w:p w:rsidR="0090493F" w:rsidRDefault="0090493F">
      <w:pPr>
        <w:tabs>
          <w:tab w:val="left" w:pos="4320"/>
          <w:tab w:val="left" w:pos="8640"/>
        </w:tabs>
        <w:jc w:val="center"/>
        <w:rPr>
          <w:ins w:id="17" w:author="Shruthi Raghavan" w:date="2017-01-27T15:19:00Z"/>
          <w:b/>
          <w:sz w:val="24"/>
        </w:rPr>
      </w:pPr>
    </w:p>
    <w:p w:rsidR="0090493F" w:rsidRDefault="0090493F">
      <w:pPr>
        <w:tabs>
          <w:tab w:val="left" w:pos="4320"/>
          <w:tab w:val="left" w:pos="8640"/>
        </w:tabs>
        <w:jc w:val="center"/>
        <w:rPr>
          <w:ins w:id="18" w:author="Shruthi Raghavan" w:date="2017-01-27T15:19:00Z"/>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B14A28" w:rsidP="00891F29">
      <w:pPr>
        <w:tabs>
          <w:tab w:val="left" w:pos="4320"/>
          <w:tab w:val="left" w:pos="8640"/>
        </w:tabs>
        <w:jc w:val="center"/>
        <w:rPr>
          <w:b/>
          <w:sz w:val="24"/>
        </w:rPr>
      </w:pPr>
      <w:del w:id="19" w:author="Shruthi Raghavan" w:date="2017-01-27T15:19:00Z">
        <w:r w:rsidRPr="00B14A28" w:rsidDel="0090493F">
          <w:rPr>
            <w:b/>
            <w:sz w:val="24"/>
          </w:rPr>
          <w:delText>Sankardu Varadapureddi</w:delText>
        </w:r>
      </w:del>
      <w:ins w:id="20" w:author="Shruthi Raghavan" w:date="2017-01-27T15:19:00Z">
        <w:r w:rsidR="0090493F">
          <w:rPr>
            <w:b/>
            <w:sz w:val="24"/>
          </w:rPr>
          <w:t>Shruthi Raghavan</w:t>
        </w:r>
      </w:ins>
      <w:r w:rsidR="00B014AF">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D01616">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D01616">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B14A28" w:rsidRPr="00AA38E8" w:rsidTr="003E5747">
        <w:trPr>
          <w:jc w:val="center"/>
        </w:trPr>
        <w:tc>
          <w:tcPr>
            <w:tcW w:w="2520" w:type="dxa"/>
          </w:tcPr>
          <w:p w:rsidR="00B14A28" w:rsidRPr="00AA38E8" w:rsidRDefault="00B14A28" w:rsidP="00D229A6">
            <w:pPr>
              <w:jc w:val="center"/>
              <w:rPr>
                <w:rFonts w:cs="Calibri"/>
                <w:b/>
              </w:rPr>
            </w:pPr>
            <w:bookmarkStart w:id="21" w:name="_Toc348792978"/>
            <w:bookmarkStart w:id="22" w:name="_Toc348793074"/>
            <w:bookmarkStart w:id="23" w:name="_Toc348793965"/>
            <w:bookmarkStart w:id="24" w:name="_Toc349459173"/>
            <w:bookmarkStart w:id="25" w:name="_Toc349621609"/>
            <w:r w:rsidRPr="00AA38E8">
              <w:rPr>
                <w:rFonts w:cs="Calibri"/>
                <w:b/>
              </w:rPr>
              <w:t>Description</w:t>
            </w:r>
          </w:p>
        </w:tc>
        <w:tc>
          <w:tcPr>
            <w:tcW w:w="2160" w:type="dxa"/>
          </w:tcPr>
          <w:p w:rsidR="00B14A28" w:rsidRPr="00AA38E8" w:rsidRDefault="00B14A28" w:rsidP="00D229A6">
            <w:pPr>
              <w:jc w:val="center"/>
              <w:rPr>
                <w:rFonts w:cs="Calibri"/>
                <w:b/>
              </w:rPr>
            </w:pPr>
            <w:r w:rsidRPr="00AA38E8">
              <w:rPr>
                <w:rFonts w:cs="Calibri"/>
                <w:b/>
              </w:rPr>
              <w:t>Author</w:t>
            </w:r>
          </w:p>
        </w:tc>
        <w:tc>
          <w:tcPr>
            <w:tcW w:w="1350" w:type="dxa"/>
          </w:tcPr>
          <w:p w:rsidR="00B14A28" w:rsidRPr="00AA38E8" w:rsidRDefault="00B14A28" w:rsidP="00D229A6">
            <w:pPr>
              <w:jc w:val="center"/>
              <w:rPr>
                <w:rFonts w:cs="Calibri"/>
                <w:b/>
              </w:rPr>
            </w:pPr>
            <w:r w:rsidRPr="00AA38E8">
              <w:rPr>
                <w:rFonts w:cs="Calibri"/>
                <w:b/>
              </w:rPr>
              <w:t>Version</w:t>
            </w:r>
          </w:p>
        </w:tc>
        <w:tc>
          <w:tcPr>
            <w:tcW w:w="1440" w:type="dxa"/>
          </w:tcPr>
          <w:p w:rsidR="00B14A28" w:rsidRPr="00AA38E8" w:rsidRDefault="00B14A28" w:rsidP="00D229A6">
            <w:pPr>
              <w:jc w:val="center"/>
              <w:rPr>
                <w:rFonts w:cs="Calibri"/>
                <w:b/>
              </w:rPr>
            </w:pPr>
            <w:r w:rsidRPr="00AA38E8">
              <w:rPr>
                <w:rFonts w:cs="Calibri"/>
                <w:b/>
              </w:rPr>
              <w:t>Date</w:t>
            </w:r>
          </w:p>
        </w:tc>
      </w:tr>
      <w:tr w:rsidR="00B14A28" w:rsidRPr="00AA38E8" w:rsidTr="003E5747">
        <w:trPr>
          <w:jc w:val="center"/>
        </w:trPr>
        <w:tc>
          <w:tcPr>
            <w:tcW w:w="2520" w:type="dxa"/>
          </w:tcPr>
          <w:p w:rsidR="00B14A28" w:rsidRPr="00AA38E8" w:rsidRDefault="00B14A28" w:rsidP="00D229A6">
            <w:pPr>
              <w:rPr>
                <w:rFonts w:cs="Calibri"/>
              </w:rPr>
            </w:pPr>
            <w:r>
              <w:rPr>
                <w:rFonts w:cs="Calibri"/>
              </w:rPr>
              <w:t>Initial Version</w:t>
            </w:r>
          </w:p>
        </w:tc>
        <w:tc>
          <w:tcPr>
            <w:tcW w:w="2160" w:type="dxa"/>
          </w:tcPr>
          <w:p w:rsidR="00B14A28" w:rsidRPr="00AA38E8" w:rsidRDefault="00B14A28" w:rsidP="00D229A6">
            <w:pPr>
              <w:rPr>
                <w:rFonts w:cs="Calibri"/>
              </w:rPr>
            </w:pPr>
            <w:proofErr w:type="spellStart"/>
            <w:r>
              <w:rPr>
                <w:rFonts w:cs="Calibri"/>
              </w:rPr>
              <w:t>Sankardu</w:t>
            </w:r>
            <w:proofErr w:type="spellEnd"/>
            <w:r>
              <w:rPr>
                <w:rFonts w:cs="Calibri"/>
              </w:rPr>
              <w:t xml:space="preserve"> </w:t>
            </w:r>
            <w:proofErr w:type="spellStart"/>
            <w:r>
              <w:rPr>
                <w:rFonts w:cs="Calibri"/>
              </w:rPr>
              <w:t>Varadapureddi</w:t>
            </w:r>
            <w:proofErr w:type="spellEnd"/>
          </w:p>
        </w:tc>
        <w:tc>
          <w:tcPr>
            <w:tcW w:w="1350" w:type="dxa"/>
          </w:tcPr>
          <w:p w:rsidR="00B14A28" w:rsidRPr="00AA38E8" w:rsidRDefault="00B14A28" w:rsidP="00D229A6">
            <w:pPr>
              <w:rPr>
                <w:rFonts w:cs="Calibri"/>
              </w:rPr>
            </w:pPr>
            <w:r>
              <w:rPr>
                <w:rFonts w:cs="Calibri"/>
              </w:rPr>
              <w:t>1.0</w:t>
            </w:r>
          </w:p>
        </w:tc>
        <w:tc>
          <w:tcPr>
            <w:tcW w:w="1440" w:type="dxa"/>
          </w:tcPr>
          <w:p w:rsidR="00B14A28" w:rsidRPr="00AA38E8" w:rsidRDefault="00B014AF" w:rsidP="00E60ECF">
            <w:pPr>
              <w:rPr>
                <w:rFonts w:cs="Calibri"/>
              </w:rPr>
            </w:pPr>
            <w:r>
              <w:rPr>
                <w:rFonts w:cs="Calibri"/>
              </w:rPr>
              <w:t>2</w:t>
            </w:r>
            <w:r w:rsidR="00B14A28">
              <w:rPr>
                <w:rFonts w:cs="Calibri"/>
              </w:rPr>
              <w:t>1-July-2015</w:t>
            </w:r>
          </w:p>
        </w:tc>
      </w:tr>
      <w:tr w:rsidR="00427490" w:rsidRPr="00AA38E8" w:rsidTr="003E5747">
        <w:trPr>
          <w:jc w:val="center"/>
        </w:trPr>
        <w:tc>
          <w:tcPr>
            <w:tcW w:w="2520" w:type="dxa"/>
          </w:tcPr>
          <w:p w:rsidR="00427490" w:rsidRDefault="00427490" w:rsidP="00D229A6">
            <w:pPr>
              <w:rPr>
                <w:rFonts w:cs="Calibri"/>
              </w:rPr>
            </w:pPr>
            <w:r>
              <w:rPr>
                <w:rFonts w:cs="Calibri"/>
              </w:rPr>
              <w:t>Updated for FDD version 1.1.0</w:t>
            </w:r>
          </w:p>
        </w:tc>
        <w:tc>
          <w:tcPr>
            <w:tcW w:w="2160" w:type="dxa"/>
          </w:tcPr>
          <w:p w:rsidR="00427490" w:rsidRDefault="00427490" w:rsidP="00D229A6">
            <w:pPr>
              <w:rPr>
                <w:rFonts w:cs="Calibri"/>
              </w:rPr>
            </w:pPr>
            <w:proofErr w:type="spellStart"/>
            <w:r>
              <w:rPr>
                <w:rFonts w:cs="Calibri"/>
              </w:rPr>
              <w:t>Sankardu</w:t>
            </w:r>
            <w:proofErr w:type="spellEnd"/>
            <w:r>
              <w:rPr>
                <w:rFonts w:cs="Calibri"/>
              </w:rPr>
              <w:t xml:space="preserve"> </w:t>
            </w:r>
            <w:proofErr w:type="spellStart"/>
            <w:r>
              <w:rPr>
                <w:rFonts w:cs="Calibri"/>
              </w:rPr>
              <w:t>Varadapureddi</w:t>
            </w:r>
            <w:proofErr w:type="spellEnd"/>
          </w:p>
        </w:tc>
        <w:tc>
          <w:tcPr>
            <w:tcW w:w="1350" w:type="dxa"/>
          </w:tcPr>
          <w:p w:rsidR="00427490" w:rsidRDefault="00427490" w:rsidP="00D229A6">
            <w:pPr>
              <w:rPr>
                <w:rFonts w:cs="Calibri"/>
              </w:rPr>
            </w:pPr>
            <w:r>
              <w:rPr>
                <w:rFonts w:cs="Calibri"/>
              </w:rPr>
              <w:t>2.0</w:t>
            </w:r>
          </w:p>
        </w:tc>
        <w:tc>
          <w:tcPr>
            <w:tcW w:w="1440" w:type="dxa"/>
          </w:tcPr>
          <w:p w:rsidR="00427490" w:rsidRDefault="00427490" w:rsidP="00427490">
            <w:pPr>
              <w:rPr>
                <w:rFonts w:cs="Calibri"/>
              </w:rPr>
            </w:pPr>
            <w:r>
              <w:rPr>
                <w:rFonts w:cs="Calibri"/>
              </w:rPr>
              <w:t>11-Mar-2016</w:t>
            </w:r>
          </w:p>
        </w:tc>
      </w:tr>
      <w:tr w:rsidR="0090493F" w:rsidRPr="00AA38E8" w:rsidTr="0090493F">
        <w:trPr>
          <w:jc w:val="center"/>
          <w:ins w:id="26" w:author="Shruthi Raghavan" w:date="2017-01-27T15:21:00Z"/>
        </w:trPr>
        <w:tc>
          <w:tcPr>
            <w:tcW w:w="2520" w:type="dxa"/>
          </w:tcPr>
          <w:p w:rsidR="0090493F" w:rsidRDefault="0090493F" w:rsidP="00D229A6">
            <w:pPr>
              <w:rPr>
                <w:ins w:id="27" w:author="Shruthi Raghavan" w:date="2017-01-27T15:21:00Z"/>
                <w:rFonts w:cs="Calibri"/>
              </w:rPr>
            </w:pPr>
            <w:ins w:id="28" w:author="Shruthi Raghavan" w:date="2017-01-27T15:21:00Z">
              <w:r>
                <w:rPr>
                  <w:rFonts w:cs="Calibri"/>
                </w:rPr>
                <w:t>Updated to FDD version 1.3.0</w:t>
              </w:r>
            </w:ins>
          </w:p>
        </w:tc>
        <w:tc>
          <w:tcPr>
            <w:tcW w:w="2160" w:type="dxa"/>
          </w:tcPr>
          <w:p w:rsidR="0090493F" w:rsidRDefault="0090493F" w:rsidP="00D229A6">
            <w:pPr>
              <w:rPr>
                <w:ins w:id="29" w:author="Shruthi Raghavan" w:date="2017-01-27T15:21:00Z"/>
                <w:rFonts w:cs="Calibri"/>
              </w:rPr>
            </w:pPr>
            <w:ins w:id="30" w:author="Shruthi Raghavan" w:date="2017-01-27T15:21:00Z">
              <w:r>
                <w:rPr>
                  <w:rFonts w:cs="Calibri"/>
                </w:rPr>
                <w:t>Shruthi Raghavan</w:t>
              </w:r>
            </w:ins>
          </w:p>
        </w:tc>
        <w:tc>
          <w:tcPr>
            <w:tcW w:w="1350" w:type="dxa"/>
          </w:tcPr>
          <w:p w:rsidR="0090493F" w:rsidRDefault="0090493F" w:rsidP="00D229A6">
            <w:pPr>
              <w:rPr>
                <w:ins w:id="31" w:author="Shruthi Raghavan" w:date="2017-01-27T15:21:00Z"/>
                <w:rFonts w:cs="Calibri"/>
              </w:rPr>
            </w:pPr>
            <w:ins w:id="32" w:author="Shruthi Raghavan" w:date="2017-01-27T15:21:00Z">
              <w:r>
                <w:rPr>
                  <w:rFonts w:cs="Calibri"/>
                </w:rPr>
                <w:t>3.0</w:t>
              </w:r>
            </w:ins>
          </w:p>
        </w:tc>
        <w:tc>
          <w:tcPr>
            <w:tcW w:w="1440" w:type="dxa"/>
          </w:tcPr>
          <w:p w:rsidR="0090493F" w:rsidRDefault="0090493F" w:rsidP="00427490">
            <w:pPr>
              <w:rPr>
                <w:ins w:id="33" w:author="Shruthi Raghavan" w:date="2017-01-27T15:21:00Z"/>
                <w:rFonts w:cs="Calibri"/>
              </w:rPr>
            </w:pPr>
            <w:ins w:id="34" w:author="Shruthi Raghavan" w:date="2017-01-27T15:21:00Z">
              <w:r>
                <w:rPr>
                  <w:rFonts w:cs="Calibri"/>
                </w:rPr>
                <w:t>27-Jan-2017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3651E4"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3651E4" w:rsidRDefault="002E3098">
      <w:pPr>
        <w:pStyle w:val="TOC1"/>
        <w:rPr>
          <w:rFonts w:eastAsiaTheme="minorEastAsia"/>
          <w:b w:val="0"/>
          <w:color w:val="auto"/>
          <w:kern w:val="0"/>
          <w:sz w:val="22"/>
          <w:szCs w:val="22"/>
          <w:lang w:val="en-US"/>
        </w:rPr>
      </w:pPr>
      <w:hyperlink w:anchor="_Toc425411985" w:history="1">
        <w:r w:rsidR="003651E4" w:rsidRPr="00A803B4">
          <w:rPr>
            <w:rStyle w:val="Hyperlink"/>
          </w:rPr>
          <w:t>1</w:t>
        </w:r>
        <w:r w:rsidR="003651E4">
          <w:rPr>
            <w:rFonts w:eastAsiaTheme="minorEastAsia"/>
            <w:b w:val="0"/>
            <w:color w:val="auto"/>
            <w:kern w:val="0"/>
            <w:sz w:val="22"/>
            <w:szCs w:val="22"/>
            <w:lang w:val="en-US"/>
          </w:rPr>
          <w:tab/>
        </w:r>
        <w:r w:rsidR="003651E4" w:rsidRPr="00A803B4">
          <w:rPr>
            <w:rStyle w:val="Hyperlink"/>
          </w:rPr>
          <w:t>Introduction</w:t>
        </w:r>
        <w:r w:rsidR="003651E4">
          <w:rPr>
            <w:webHidden/>
          </w:rPr>
          <w:tab/>
        </w:r>
        <w:r w:rsidR="003651E4">
          <w:rPr>
            <w:webHidden/>
          </w:rPr>
          <w:fldChar w:fldCharType="begin"/>
        </w:r>
        <w:r w:rsidR="003651E4">
          <w:rPr>
            <w:webHidden/>
          </w:rPr>
          <w:instrText xml:space="preserve"> PAGEREF _Toc425411985 \h </w:instrText>
        </w:r>
        <w:r w:rsidR="003651E4">
          <w:rPr>
            <w:webHidden/>
          </w:rPr>
        </w:r>
        <w:r w:rsidR="003651E4">
          <w:rPr>
            <w:webHidden/>
          </w:rPr>
          <w:fldChar w:fldCharType="separate"/>
        </w:r>
        <w:r w:rsidR="003651E4">
          <w:rPr>
            <w:webHidden/>
          </w:rPr>
          <w:t>4</w:t>
        </w:r>
        <w:r w:rsidR="003651E4">
          <w:rPr>
            <w:webHidden/>
          </w:rPr>
          <w:fldChar w:fldCharType="end"/>
        </w:r>
      </w:hyperlink>
    </w:p>
    <w:p w:rsidR="003651E4" w:rsidRDefault="002E3098">
      <w:pPr>
        <w:pStyle w:val="TOC2"/>
        <w:rPr>
          <w:rFonts w:asciiTheme="minorHAnsi" w:eastAsiaTheme="minorEastAsia" w:hAnsiTheme="minorHAnsi"/>
          <w:color w:val="auto"/>
          <w:kern w:val="0"/>
          <w:szCs w:val="22"/>
        </w:rPr>
      </w:pPr>
      <w:hyperlink w:anchor="_Toc425411986" w:history="1">
        <w:r w:rsidR="003651E4" w:rsidRPr="00A803B4">
          <w:rPr>
            <w:rStyle w:val="Hyperlink"/>
          </w:rPr>
          <w:t>1.1</w:t>
        </w:r>
        <w:r w:rsidR="003651E4">
          <w:rPr>
            <w:rFonts w:asciiTheme="minorHAnsi" w:eastAsiaTheme="minorEastAsia" w:hAnsiTheme="minorHAnsi"/>
            <w:color w:val="auto"/>
            <w:kern w:val="0"/>
            <w:szCs w:val="22"/>
          </w:rPr>
          <w:tab/>
        </w:r>
        <w:r w:rsidR="003651E4" w:rsidRPr="00A803B4">
          <w:rPr>
            <w:rStyle w:val="Hyperlink"/>
          </w:rPr>
          <w:t>Purpose</w:t>
        </w:r>
        <w:r w:rsidR="003651E4">
          <w:rPr>
            <w:webHidden/>
          </w:rPr>
          <w:tab/>
        </w:r>
        <w:r w:rsidR="003651E4">
          <w:rPr>
            <w:webHidden/>
          </w:rPr>
          <w:fldChar w:fldCharType="begin"/>
        </w:r>
        <w:r w:rsidR="003651E4">
          <w:rPr>
            <w:webHidden/>
          </w:rPr>
          <w:instrText xml:space="preserve"> PAGEREF _Toc425411986 \h </w:instrText>
        </w:r>
        <w:r w:rsidR="003651E4">
          <w:rPr>
            <w:webHidden/>
          </w:rPr>
        </w:r>
        <w:r w:rsidR="003651E4">
          <w:rPr>
            <w:webHidden/>
          </w:rPr>
          <w:fldChar w:fldCharType="separate"/>
        </w:r>
        <w:r w:rsidR="003651E4">
          <w:rPr>
            <w:webHidden/>
          </w:rPr>
          <w:t>4</w:t>
        </w:r>
        <w:r w:rsidR="003651E4">
          <w:rPr>
            <w:webHidden/>
          </w:rPr>
          <w:fldChar w:fldCharType="end"/>
        </w:r>
      </w:hyperlink>
    </w:p>
    <w:p w:rsidR="003651E4" w:rsidRDefault="002E3098">
      <w:pPr>
        <w:pStyle w:val="TOC2"/>
        <w:rPr>
          <w:rFonts w:asciiTheme="minorHAnsi" w:eastAsiaTheme="minorEastAsia" w:hAnsiTheme="minorHAnsi"/>
          <w:color w:val="auto"/>
          <w:kern w:val="0"/>
          <w:szCs w:val="22"/>
        </w:rPr>
      </w:pPr>
      <w:hyperlink w:anchor="_Toc425411987" w:history="1">
        <w:r w:rsidR="003651E4" w:rsidRPr="00A803B4">
          <w:rPr>
            <w:rStyle w:val="Hyperlink"/>
          </w:rPr>
          <w:t>1.2</w:t>
        </w:r>
        <w:r w:rsidR="003651E4">
          <w:rPr>
            <w:rFonts w:asciiTheme="minorHAnsi" w:eastAsiaTheme="minorEastAsia" w:hAnsiTheme="minorHAnsi"/>
            <w:color w:val="auto"/>
            <w:kern w:val="0"/>
            <w:szCs w:val="22"/>
          </w:rPr>
          <w:tab/>
        </w:r>
        <w:r w:rsidR="003651E4" w:rsidRPr="00A803B4">
          <w:rPr>
            <w:rStyle w:val="Hyperlink"/>
          </w:rPr>
          <w:t>Scope</w:t>
        </w:r>
        <w:r w:rsidR="003651E4">
          <w:rPr>
            <w:webHidden/>
          </w:rPr>
          <w:tab/>
        </w:r>
        <w:r w:rsidR="003651E4">
          <w:rPr>
            <w:webHidden/>
          </w:rPr>
          <w:fldChar w:fldCharType="begin"/>
        </w:r>
        <w:r w:rsidR="003651E4">
          <w:rPr>
            <w:webHidden/>
          </w:rPr>
          <w:instrText xml:space="preserve"> PAGEREF _Toc425411987 \h </w:instrText>
        </w:r>
        <w:r w:rsidR="003651E4">
          <w:rPr>
            <w:webHidden/>
          </w:rPr>
        </w:r>
        <w:r w:rsidR="003651E4">
          <w:rPr>
            <w:webHidden/>
          </w:rPr>
          <w:fldChar w:fldCharType="separate"/>
        </w:r>
        <w:r w:rsidR="003651E4">
          <w:rPr>
            <w:webHidden/>
          </w:rPr>
          <w:t>4</w:t>
        </w:r>
        <w:r w:rsidR="003651E4">
          <w:rPr>
            <w:webHidden/>
          </w:rPr>
          <w:fldChar w:fldCharType="end"/>
        </w:r>
      </w:hyperlink>
    </w:p>
    <w:p w:rsidR="003651E4" w:rsidRDefault="002E3098">
      <w:pPr>
        <w:pStyle w:val="TOC1"/>
        <w:rPr>
          <w:rFonts w:eastAsiaTheme="minorEastAsia"/>
          <w:b w:val="0"/>
          <w:color w:val="auto"/>
          <w:kern w:val="0"/>
          <w:sz w:val="22"/>
          <w:szCs w:val="22"/>
          <w:lang w:val="en-US"/>
        </w:rPr>
      </w:pPr>
      <w:hyperlink w:anchor="_Toc425411988" w:history="1">
        <w:r w:rsidR="003651E4" w:rsidRPr="00A803B4">
          <w:rPr>
            <w:rStyle w:val="Hyperlink"/>
            <w:rFonts w:ascii="Calibri" w:hAnsi="Calibri" w:cs="Calibri"/>
          </w:rPr>
          <w:t>2</w:t>
        </w:r>
        <w:r w:rsidR="003651E4">
          <w:rPr>
            <w:rFonts w:eastAsiaTheme="minorEastAsia"/>
            <w:b w:val="0"/>
            <w:color w:val="auto"/>
            <w:kern w:val="0"/>
            <w:sz w:val="22"/>
            <w:szCs w:val="22"/>
            <w:lang w:val="en-US"/>
          </w:rPr>
          <w:tab/>
        </w:r>
        <w:r w:rsidR="003651E4" w:rsidRPr="00A803B4">
          <w:rPr>
            <w:rStyle w:val="Hyperlink"/>
            <w:rFonts w:ascii="Calibri" w:hAnsi="Calibri" w:cs="Calibri"/>
          </w:rPr>
          <w:t>StabyCmp High-Level Description</w:t>
        </w:r>
        <w:r w:rsidR="003651E4">
          <w:rPr>
            <w:webHidden/>
          </w:rPr>
          <w:tab/>
        </w:r>
        <w:r w:rsidR="003651E4">
          <w:rPr>
            <w:webHidden/>
          </w:rPr>
          <w:fldChar w:fldCharType="begin"/>
        </w:r>
        <w:r w:rsidR="003651E4">
          <w:rPr>
            <w:webHidden/>
          </w:rPr>
          <w:instrText xml:space="preserve"> PAGEREF _Toc425411988 \h </w:instrText>
        </w:r>
        <w:r w:rsidR="003651E4">
          <w:rPr>
            <w:webHidden/>
          </w:rPr>
        </w:r>
        <w:r w:rsidR="003651E4">
          <w:rPr>
            <w:webHidden/>
          </w:rPr>
          <w:fldChar w:fldCharType="separate"/>
        </w:r>
        <w:r w:rsidR="003651E4">
          <w:rPr>
            <w:webHidden/>
          </w:rPr>
          <w:t>5</w:t>
        </w:r>
        <w:r w:rsidR="003651E4">
          <w:rPr>
            <w:webHidden/>
          </w:rPr>
          <w:fldChar w:fldCharType="end"/>
        </w:r>
      </w:hyperlink>
    </w:p>
    <w:p w:rsidR="003651E4" w:rsidRDefault="002E3098">
      <w:pPr>
        <w:pStyle w:val="TOC1"/>
        <w:rPr>
          <w:rFonts w:eastAsiaTheme="minorEastAsia"/>
          <w:b w:val="0"/>
          <w:color w:val="auto"/>
          <w:kern w:val="0"/>
          <w:sz w:val="22"/>
          <w:szCs w:val="22"/>
          <w:lang w:val="en-US"/>
        </w:rPr>
      </w:pPr>
      <w:hyperlink w:anchor="_Toc425411989" w:history="1">
        <w:r w:rsidR="003651E4" w:rsidRPr="00A803B4">
          <w:rPr>
            <w:rStyle w:val="Hyperlink"/>
            <w:rFonts w:ascii="Calibri" w:hAnsi="Calibri" w:cs="Calibri"/>
          </w:rPr>
          <w:t>3</w:t>
        </w:r>
        <w:r w:rsidR="003651E4">
          <w:rPr>
            <w:rFonts w:eastAsiaTheme="minorEastAsia"/>
            <w:b w:val="0"/>
            <w:color w:val="auto"/>
            <w:kern w:val="0"/>
            <w:sz w:val="22"/>
            <w:szCs w:val="22"/>
            <w:lang w:val="en-US"/>
          </w:rPr>
          <w:tab/>
        </w:r>
        <w:r w:rsidR="003651E4" w:rsidRPr="00A803B4">
          <w:rPr>
            <w:rStyle w:val="Hyperlink"/>
            <w:rFonts w:ascii="Calibri" w:hAnsi="Calibri" w:cs="Calibri"/>
          </w:rPr>
          <w:t>Design details of software module</w:t>
        </w:r>
        <w:r w:rsidR="003651E4">
          <w:rPr>
            <w:webHidden/>
          </w:rPr>
          <w:tab/>
        </w:r>
        <w:r w:rsidR="003651E4">
          <w:rPr>
            <w:webHidden/>
          </w:rPr>
          <w:fldChar w:fldCharType="begin"/>
        </w:r>
        <w:r w:rsidR="003651E4">
          <w:rPr>
            <w:webHidden/>
          </w:rPr>
          <w:instrText xml:space="preserve"> PAGEREF _Toc425411989 \h </w:instrText>
        </w:r>
        <w:r w:rsidR="003651E4">
          <w:rPr>
            <w:webHidden/>
          </w:rPr>
        </w:r>
        <w:r w:rsidR="003651E4">
          <w:rPr>
            <w:webHidden/>
          </w:rPr>
          <w:fldChar w:fldCharType="separate"/>
        </w:r>
        <w:r w:rsidR="003651E4">
          <w:rPr>
            <w:webHidden/>
          </w:rPr>
          <w:t>6</w:t>
        </w:r>
        <w:r w:rsidR="003651E4">
          <w:rPr>
            <w:webHidden/>
          </w:rPr>
          <w:fldChar w:fldCharType="end"/>
        </w:r>
      </w:hyperlink>
    </w:p>
    <w:p w:rsidR="003651E4" w:rsidRDefault="002E3098">
      <w:pPr>
        <w:pStyle w:val="TOC2"/>
        <w:rPr>
          <w:rFonts w:asciiTheme="minorHAnsi" w:eastAsiaTheme="minorEastAsia" w:hAnsiTheme="minorHAnsi"/>
          <w:color w:val="auto"/>
          <w:kern w:val="0"/>
          <w:szCs w:val="22"/>
        </w:rPr>
      </w:pPr>
      <w:hyperlink w:anchor="_Toc425411990" w:history="1">
        <w:r w:rsidR="003651E4" w:rsidRPr="00A803B4">
          <w:rPr>
            <w:rStyle w:val="Hyperlink"/>
          </w:rPr>
          <w:t>3.1</w:t>
        </w:r>
        <w:r w:rsidR="003651E4">
          <w:rPr>
            <w:rFonts w:asciiTheme="minorHAnsi" w:eastAsiaTheme="minorEastAsia" w:hAnsiTheme="minorHAnsi"/>
            <w:color w:val="auto"/>
            <w:kern w:val="0"/>
            <w:szCs w:val="22"/>
          </w:rPr>
          <w:tab/>
        </w:r>
        <w:r w:rsidR="003651E4" w:rsidRPr="00A803B4">
          <w:rPr>
            <w:rStyle w:val="Hyperlink"/>
          </w:rPr>
          <w:t>Graphical representation of ‘</w:t>
        </w:r>
        <w:r w:rsidR="003651E4" w:rsidRPr="00A803B4">
          <w:rPr>
            <w:rStyle w:val="Hyperlink"/>
            <w:rFonts w:cs="Calibri"/>
          </w:rPr>
          <w:t>StabyCmp’</w:t>
        </w:r>
        <w:r w:rsidR="003651E4">
          <w:rPr>
            <w:webHidden/>
          </w:rPr>
          <w:tab/>
        </w:r>
        <w:r w:rsidR="003651E4">
          <w:rPr>
            <w:webHidden/>
          </w:rPr>
          <w:fldChar w:fldCharType="begin"/>
        </w:r>
        <w:r w:rsidR="003651E4">
          <w:rPr>
            <w:webHidden/>
          </w:rPr>
          <w:instrText xml:space="preserve"> PAGEREF _Toc425411990 \h </w:instrText>
        </w:r>
        <w:r w:rsidR="003651E4">
          <w:rPr>
            <w:webHidden/>
          </w:rPr>
        </w:r>
        <w:r w:rsidR="003651E4">
          <w:rPr>
            <w:webHidden/>
          </w:rPr>
          <w:fldChar w:fldCharType="separate"/>
        </w:r>
        <w:r w:rsidR="003651E4">
          <w:rPr>
            <w:webHidden/>
          </w:rPr>
          <w:t>6</w:t>
        </w:r>
        <w:r w:rsidR="003651E4">
          <w:rPr>
            <w:webHidden/>
          </w:rPr>
          <w:fldChar w:fldCharType="end"/>
        </w:r>
      </w:hyperlink>
    </w:p>
    <w:p w:rsidR="003651E4" w:rsidRDefault="002E3098">
      <w:pPr>
        <w:pStyle w:val="TOC2"/>
        <w:rPr>
          <w:rFonts w:asciiTheme="minorHAnsi" w:eastAsiaTheme="minorEastAsia" w:hAnsiTheme="minorHAnsi"/>
          <w:color w:val="auto"/>
          <w:kern w:val="0"/>
          <w:szCs w:val="22"/>
        </w:rPr>
      </w:pPr>
      <w:hyperlink w:anchor="_Toc425411991" w:history="1">
        <w:r w:rsidR="003651E4" w:rsidRPr="00A803B4">
          <w:rPr>
            <w:rStyle w:val="Hyperlink"/>
          </w:rPr>
          <w:t>3.2</w:t>
        </w:r>
        <w:r w:rsidR="003651E4">
          <w:rPr>
            <w:rFonts w:asciiTheme="minorHAnsi" w:eastAsiaTheme="minorEastAsia" w:hAnsiTheme="minorHAnsi"/>
            <w:color w:val="auto"/>
            <w:kern w:val="0"/>
            <w:szCs w:val="22"/>
          </w:rPr>
          <w:tab/>
        </w:r>
        <w:r w:rsidR="003651E4" w:rsidRPr="00A803B4">
          <w:rPr>
            <w:rStyle w:val="Hyperlink"/>
          </w:rPr>
          <w:t>Data Flow Diagram</w:t>
        </w:r>
        <w:r w:rsidR="003651E4">
          <w:rPr>
            <w:webHidden/>
          </w:rPr>
          <w:tab/>
        </w:r>
        <w:r w:rsidR="003651E4">
          <w:rPr>
            <w:webHidden/>
          </w:rPr>
          <w:fldChar w:fldCharType="begin"/>
        </w:r>
        <w:r w:rsidR="003651E4">
          <w:rPr>
            <w:webHidden/>
          </w:rPr>
          <w:instrText xml:space="preserve"> PAGEREF _Toc425411991 \h </w:instrText>
        </w:r>
        <w:r w:rsidR="003651E4">
          <w:rPr>
            <w:webHidden/>
          </w:rPr>
        </w:r>
        <w:r w:rsidR="003651E4">
          <w:rPr>
            <w:webHidden/>
          </w:rPr>
          <w:fldChar w:fldCharType="separate"/>
        </w:r>
        <w:r w:rsidR="003651E4">
          <w:rPr>
            <w:webHidden/>
          </w:rPr>
          <w:t>6</w:t>
        </w:r>
        <w:r w:rsidR="003651E4">
          <w:rPr>
            <w:webHidden/>
          </w:rPr>
          <w:fldChar w:fldCharType="end"/>
        </w:r>
      </w:hyperlink>
    </w:p>
    <w:p w:rsidR="003651E4" w:rsidRDefault="002E3098">
      <w:pPr>
        <w:pStyle w:val="TOC3"/>
        <w:tabs>
          <w:tab w:val="left" w:pos="1200"/>
        </w:tabs>
        <w:rPr>
          <w:rFonts w:asciiTheme="minorHAnsi" w:eastAsiaTheme="minorEastAsia" w:hAnsiTheme="minorHAnsi"/>
          <w:color w:val="auto"/>
          <w:kern w:val="0"/>
          <w:sz w:val="22"/>
          <w:szCs w:val="22"/>
        </w:rPr>
      </w:pPr>
      <w:hyperlink w:anchor="_Toc425411992" w:history="1">
        <w:r w:rsidR="003651E4" w:rsidRPr="00A803B4">
          <w:rPr>
            <w:rStyle w:val="Hyperlink"/>
            <w:rFonts w:cs="Calibri"/>
          </w:rPr>
          <w:t>3.2.1</w:t>
        </w:r>
        <w:r w:rsidR="003651E4">
          <w:rPr>
            <w:rFonts w:asciiTheme="minorHAnsi" w:eastAsiaTheme="minorEastAsia" w:hAnsiTheme="minorHAnsi"/>
            <w:color w:val="auto"/>
            <w:kern w:val="0"/>
            <w:sz w:val="22"/>
            <w:szCs w:val="22"/>
          </w:rPr>
          <w:tab/>
        </w:r>
        <w:r w:rsidR="003651E4" w:rsidRPr="00A803B4">
          <w:rPr>
            <w:rStyle w:val="Hyperlink"/>
          </w:rPr>
          <w:t xml:space="preserve">Component </w:t>
        </w:r>
        <w:r w:rsidR="003651E4" w:rsidRPr="00A803B4">
          <w:rPr>
            <w:rStyle w:val="Hyperlink"/>
            <w:rFonts w:cs="Calibri"/>
          </w:rPr>
          <w:t>level DFD</w:t>
        </w:r>
        <w:r w:rsidR="003651E4">
          <w:rPr>
            <w:webHidden/>
          </w:rPr>
          <w:tab/>
        </w:r>
        <w:r w:rsidR="003651E4">
          <w:rPr>
            <w:webHidden/>
          </w:rPr>
          <w:fldChar w:fldCharType="begin"/>
        </w:r>
        <w:r w:rsidR="003651E4">
          <w:rPr>
            <w:webHidden/>
          </w:rPr>
          <w:instrText xml:space="preserve"> PAGEREF _Toc425411992 \h </w:instrText>
        </w:r>
        <w:r w:rsidR="003651E4">
          <w:rPr>
            <w:webHidden/>
          </w:rPr>
        </w:r>
        <w:r w:rsidR="003651E4">
          <w:rPr>
            <w:webHidden/>
          </w:rPr>
          <w:fldChar w:fldCharType="separate"/>
        </w:r>
        <w:r w:rsidR="003651E4">
          <w:rPr>
            <w:webHidden/>
          </w:rPr>
          <w:t>6</w:t>
        </w:r>
        <w:r w:rsidR="003651E4">
          <w:rPr>
            <w:webHidden/>
          </w:rPr>
          <w:fldChar w:fldCharType="end"/>
        </w:r>
      </w:hyperlink>
    </w:p>
    <w:p w:rsidR="003651E4" w:rsidRDefault="002E3098">
      <w:pPr>
        <w:pStyle w:val="TOC3"/>
        <w:tabs>
          <w:tab w:val="left" w:pos="1200"/>
        </w:tabs>
        <w:rPr>
          <w:rFonts w:asciiTheme="minorHAnsi" w:eastAsiaTheme="minorEastAsia" w:hAnsiTheme="minorHAnsi"/>
          <w:color w:val="auto"/>
          <w:kern w:val="0"/>
          <w:sz w:val="22"/>
          <w:szCs w:val="22"/>
        </w:rPr>
      </w:pPr>
      <w:hyperlink w:anchor="_Toc425411993" w:history="1">
        <w:r w:rsidR="003651E4" w:rsidRPr="00A803B4">
          <w:rPr>
            <w:rStyle w:val="Hyperlink"/>
          </w:rPr>
          <w:t>3.2.2</w:t>
        </w:r>
        <w:r w:rsidR="003651E4">
          <w:rPr>
            <w:rFonts w:asciiTheme="minorHAnsi" w:eastAsiaTheme="minorEastAsia" w:hAnsiTheme="minorHAnsi"/>
            <w:color w:val="auto"/>
            <w:kern w:val="0"/>
            <w:sz w:val="22"/>
            <w:szCs w:val="22"/>
          </w:rPr>
          <w:tab/>
        </w:r>
        <w:r w:rsidR="003651E4" w:rsidRPr="00A803B4">
          <w:rPr>
            <w:rStyle w:val="Hyperlink"/>
          </w:rPr>
          <w:t>Function level DFD</w:t>
        </w:r>
        <w:r w:rsidR="003651E4">
          <w:rPr>
            <w:webHidden/>
          </w:rPr>
          <w:tab/>
        </w:r>
        <w:r w:rsidR="003651E4">
          <w:rPr>
            <w:webHidden/>
          </w:rPr>
          <w:fldChar w:fldCharType="begin"/>
        </w:r>
        <w:r w:rsidR="003651E4">
          <w:rPr>
            <w:webHidden/>
          </w:rPr>
          <w:instrText xml:space="preserve"> PAGEREF _Toc425411993 \h </w:instrText>
        </w:r>
        <w:r w:rsidR="003651E4">
          <w:rPr>
            <w:webHidden/>
          </w:rPr>
        </w:r>
        <w:r w:rsidR="003651E4">
          <w:rPr>
            <w:webHidden/>
          </w:rPr>
          <w:fldChar w:fldCharType="separate"/>
        </w:r>
        <w:r w:rsidR="003651E4">
          <w:rPr>
            <w:webHidden/>
          </w:rPr>
          <w:t>6</w:t>
        </w:r>
        <w:r w:rsidR="003651E4">
          <w:rPr>
            <w:webHidden/>
          </w:rPr>
          <w:fldChar w:fldCharType="end"/>
        </w:r>
      </w:hyperlink>
    </w:p>
    <w:p w:rsidR="003651E4" w:rsidRDefault="002E3098">
      <w:pPr>
        <w:pStyle w:val="TOC1"/>
        <w:rPr>
          <w:rFonts w:eastAsiaTheme="minorEastAsia"/>
          <w:b w:val="0"/>
          <w:color w:val="auto"/>
          <w:kern w:val="0"/>
          <w:sz w:val="22"/>
          <w:szCs w:val="22"/>
          <w:lang w:val="en-US"/>
        </w:rPr>
      </w:pPr>
      <w:hyperlink w:anchor="_Toc425411994" w:history="1">
        <w:r w:rsidR="003651E4" w:rsidRPr="00A803B4">
          <w:rPr>
            <w:rStyle w:val="Hyperlink"/>
            <w:rFonts w:ascii="Calibri" w:hAnsi="Calibri" w:cs="Calibri"/>
          </w:rPr>
          <w:t>4</w:t>
        </w:r>
        <w:r w:rsidR="003651E4">
          <w:rPr>
            <w:rFonts w:eastAsiaTheme="minorEastAsia"/>
            <w:b w:val="0"/>
            <w:color w:val="auto"/>
            <w:kern w:val="0"/>
            <w:sz w:val="22"/>
            <w:szCs w:val="22"/>
            <w:lang w:val="en-US"/>
          </w:rPr>
          <w:tab/>
        </w:r>
        <w:r w:rsidR="003651E4" w:rsidRPr="00A803B4">
          <w:rPr>
            <w:rStyle w:val="Hyperlink"/>
            <w:rFonts w:ascii="Calibri" w:hAnsi="Calibri" w:cs="Calibri"/>
          </w:rPr>
          <w:t>Constant Data Dictionary</w:t>
        </w:r>
        <w:r w:rsidR="003651E4">
          <w:rPr>
            <w:webHidden/>
          </w:rPr>
          <w:tab/>
        </w:r>
        <w:r w:rsidR="003651E4">
          <w:rPr>
            <w:webHidden/>
          </w:rPr>
          <w:fldChar w:fldCharType="begin"/>
        </w:r>
        <w:r w:rsidR="003651E4">
          <w:rPr>
            <w:webHidden/>
          </w:rPr>
          <w:instrText xml:space="preserve"> PAGEREF _Toc425411994 \h </w:instrText>
        </w:r>
        <w:r w:rsidR="003651E4">
          <w:rPr>
            <w:webHidden/>
          </w:rPr>
        </w:r>
        <w:r w:rsidR="003651E4">
          <w:rPr>
            <w:webHidden/>
          </w:rPr>
          <w:fldChar w:fldCharType="separate"/>
        </w:r>
        <w:r w:rsidR="003651E4">
          <w:rPr>
            <w:webHidden/>
          </w:rPr>
          <w:t>7</w:t>
        </w:r>
        <w:r w:rsidR="003651E4">
          <w:rPr>
            <w:webHidden/>
          </w:rPr>
          <w:fldChar w:fldCharType="end"/>
        </w:r>
      </w:hyperlink>
    </w:p>
    <w:p w:rsidR="003651E4" w:rsidRDefault="002E3098">
      <w:pPr>
        <w:pStyle w:val="TOC2"/>
        <w:rPr>
          <w:rFonts w:asciiTheme="minorHAnsi" w:eastAsiaTheme="minorEastAsia" w:hAnsiTheme="minorHAnsi"/>
          <w:color w:val="auto"/>
          <w:kern w:val="0"/>
          <w:szCs w:val="22"/>
        </w:rPr>
      </w:pPr>
      <w:hyperlink w:anchor="_Toc425411995" w:history="1">
        <w:r w:rsidR="003651E4" w:rsidRPr="00A803B4">
          <w:rPr>
            <w:rStyle w:val="Hyperlink"/>
          </w:rPr>
          <w:t>4.1</w:t>
        </w:r>
        <w:r w:rsidR="003651E4">
          <w:rPr>
            <w:rFonts w:asciiTheme="minorHAnsi" w:eastAsiaTheme="minorEastAsia" w:hAnsiTheme="minorHAnsi"/>
            <w:color w:val="auto"/>
            <w:kern w:val="0"/>
            <w:szCs w:val="22"/>
          </w:rPr>
          <w:tab/>
        </w:r>
        <w:r w:rsidR="003651E4" w:rsidRPr="00A803B4">
          <w:rPr>
            <w:rStyle w:val="Hyperlink"/>
          </w:rPr>
          <w:t>Program (fixed) Constants</w:t>
        </w:r>
        <w:r w:rsidR="003651E4">
          <w:rPr>
            <w:webHidden/>
          </w:rPr>
          <w:tab/>
        </w:r>
        <w:r w:rsidR="003651E4">
          <w:rPr>
            <w:webHidden/>
          </w:rPr>
          <w:fldChar w:fldCharType="begin"/>
        </w:r>
        <w:r w:rsidR="003651E4">
          <w:rPr>
            <w:webHidden/>
          </w:rPr>
          <w:instrText xml:space="preserve"> PAGEREF _Toc425411995 \h </w:instrText>
        </w:r>
        <w:r w:rsidR="003651E4">
          <w:rPr>
            <w:webHidden/>
          </w:rPr>
        </w:r>
        <w:r w:rsidR="003651E4">
          <w:rPr>
            <w:webHidden/>
          </w:rPr>
          <w:fldChar w:fldCharType="separate"/>
        </w:r>
        <w:r w:rsidR="003651E4">
          <w:rPr>
            <w:webHidden/>
          </w:rPr>
          <w:t>7</w:t>
        </w:r>
        <w:r w:rsidR="003651E4">
          <w:rPr>
            <w:webHidden/>
          </w:rPr>
          <w:fldChar w:fldCharType="end"/>
        </w:r>
      </w:hyperlink>
    </w:p>
    <w:p w:rsidR="003651E4" w:rsidRDefault="002E3098">
      <w:pPr>
        <w:pStyle w:val="TOC3"/>
        <w:tabs>
          <w:tab w:val="left" w:pos="1200"/>
        </w:tabs>
        <w:rPr>
          <w:rFonts w:asciiTheme="minorHAnsi" w:eastAsiaTheme="minorEastAsia" w:hAnsiTheme="minorHAnsi"/>
          <w:color w:val="auto"/>
          <w:kern w:val="0"/>
          <w:sz w:val="22"/>
          <w:szCs w:val="22"/>
        </w:rPr>
      </w:pPr>
      <w:hyperlink w:anchor="_Toc425411996" w:history="1">
        <w:r w:rsidR="003651E4" w:rsidRPr="00A803B4">
          <w:rPr>
            <w:rStyle w:val="Hyperlink"/>
          </w:rPr>
          <w:t>4.1.1</w:t>
        </w:r>
        <w:r w:rsidR="003651E4">
          <w:rPr>
            <w:rFonts w:asciiTheme="minorHAnsi" w:eastAsiaTheme="minorEastAsia" w:hAnsiTheme="minorHAnsi"/>
            <w:color w:val="auto"/>
            <w:kern w:val="0"/>
            <w:sz w:val="22"/>
            <w:szCs w:val="22"/>
          </w:rPr>
          <w:tab/>
        </w:r>
        <w:r w:rsidR="003651E4" w:rsidRPr="00A803B4">
          <w:rPr>
            <w:rStyle w:val="Hyperlink"/>
          </w:rPr>
          <w:t>Embedded Constants</w:t>
        </w:r>
        <w:r w:rsidR="003651E4">
          <w:rPr>
            <w:webHidden/>
          </w:rPr>
          <w:tab/>
        </w:r>
        <w:r w:rsidR="003651E4">
          <w:rPr>
            <w:webHidden/>
          </w:rPr>
          <w:fldChar w:fldCharType="begin"/>
        </w:r>
        <w:r w:rsidR="003651E4">
          <w:rPr>
            <w:webHidden/>
          </w:rPr>
          <w:instrText xml:space="preserve"> PAGEREF _Toc425411996 \h </w:instrText>
        </w:r>
        <w:r w:rsidR="003651E4">
          <w:rPr>
            <w:webHidden/>
          </w:rPr>
        </w:r>
        <w:r w:rsidR="003651E4">
          <w:rPr>
            <w:webHidden/>
          </w:rPr>
          <w:fldChar w:fldCharType="separate"/>
        </w:r>
        <w:r w:rsidR="003651E4">
          <w:rPr>
            <w:webHidden/>
          </w:rPr>
          <w:t>7</w:t>
        </w:r>
        <w:r w:rsidR="003651E4">
          <w:rPr>
            <w:webHidden/>
          </w:rPr>
          <w:fldChar w:fldCharType="end"/>
        </w:r>
      </w:hyperlink>
    </w:p>
    <w:p w:rsidR="003651E4" w:rsidRDefault="002E3098">
      <w:pPr>
        <w:pStyle w:val="TOC1"/>
        <w:rPr>
          <w:rFonts w:eastAsiaTheme="minorEastAsia"/>
          <w:b w:val="0"/>
          <w:color w:val="auto"/>
          <w:kern w:val="0"/>
          <w:sz w:val="22"/>
          <w:szCs w:val="22"/>
          <w:lang w:val="en-US"/>
        </w:rPr>
      </w:pPr>
      <w:hyperlink w:anchor="_Toc425411997" w:history="1">
        <w:r w:rsidR="003651E4" w:rsidRPr="00A803B4">
          <w:rPr>
            <w:rStyle w:val="Hyperlink"/>
            <w:rFonts w:ascii="Calibri" w:hAnsi="Calibri" w:cs="Calibri"/>
          </w:rPr>
          <w:t>5</w:t>
        </w:r>
        <w:r w:rsidR="003651E4">
          <w:rPr>
            <w:rFonts w:eastAsiaTheme="minorEastAsia"/>
            <w:b w:val="0"/>
            <w:color w:val="auto"/>
            <w:kern w:val="0"/>
            <w:sz w:val="22"/>
            <w:szCs w:val="22"/>
            <w:lang w:val="en-US"/>
          </w:rPr>
          <w:tab/>
        </w:r>
        <w:r w:rsidR="003651E4" w:rsidRPr="00A803B4">
          <w:rPr>
            <w:rStyle w:val="Hyperlink"/>
            <w:rFonts w:ascii="Calibri" w:hAnsi="Calibri" w:cs="Calibri"/>
          </w:rPr>
          <w:t>Software Component Implementation</w:t>
        </w:r>
        <w:r w:rsidR="003651E4">
          <w:rPr>
            <w:webHidden/>
          </w:rPr>
          <w:tab/>
        </w:r>
        <w:r w:rsidR="003651E4">
          <w:rPr>
            <w:webHidden/>
          </w:rPr>
          <w:fldChar w:fldCharType="begin"/>
        </w:r>
        <w:r w:rsidR="003651E4">
          <w:rPr>
            <w:webHidden/>
          </w:rPr>
          <w:instrText xml:space="preserve"> PAGEREF _Toc425411997 \h </w:instrText>
        </w:r>
        <w:r w:rsidR="003651E4">
          <w:rPr>
            <w:webHidden/>
          </w:rPr>
        </w:r>
        <w:r w:rsidR="003651E4">
          <w:rPr>
            <w:webHidden/>
          </w:rPr>
          <w:fldChar w:fldCharType="separate"/>
        </w:r>
        <w:r w:rsidR="003651E4">
          <w:rPr>
            <w:webHidden/>
          </w:rPr>
          <w:t>8</w:t>
        </w:r>
        <w:r w:rsidR="003651E4">
          <w:rPr>
            <w:webHidden/>
          </w:rPr>
          <w:fldChar w:fldCharType="end"/>
        </w:r>
      </w:hyperlink>
    </w:p>
    <w:p w:rsidR="003651E4" w:rsidRDefault="002E3098">
      <w:pPr>
        <w:pStyle w:val="TOC3"/>
        <w:tabs>
          <w:tab w:val="left" w:pos="1200"/>
        </w:tabs>
        <w:rPr>
          <w:rFonts w:asciiTheme="minorHAnsi" w:eastAsiaTheme="minorEastAsia" w:hAnsiTheme="minorHAnsi"/>
          <w:color w:val="auto"/>
          <w:kern w:val="0"/>
          <w:sz w:val="22"/>
          <w:szCs w:val="22"/>
        </w:rPr>
      </w:pPr>
      <w:hyperlink w:anchor="_Toc425411998" w:history="1">
        <w:r w:rsidR="003651E4" w:rsidRPr="00A803B4">
          <w:rPr>
            <w:rStyle w:val="Hyperlink"/>
          </w:rPr>
          <w:t>5.1.1</w:t>
        </w:r>
        <w:r w:rsidR="003651E4">
          <w:rPr>
            <w:rFonts w:asciiTheme="minorHAnsi" w:eastAsiaTheme="minorEastAsia" w:hAnsiTheme="minorHAnsi"/>
            <w:color w:val="auto"/>
            <w:kern w:val="0"/>
            <w:sz w:val="22"/>
            <w:szCs w:val="22"/>
          </w:rPr>
          <w:tab/>
        </w:r>
        <w:r w:rsidR="003651E4" w:rsidRPr="00A803B4">
          <w:rPr>
            <w:rStyle w:val="Hyperlink"/>
            <w:rFonts w:cs="Calibri"/>
          </w:rPr>
          <w:t>Sub</w:t>
        </w:r>
        <w:r w:rsidR="003651E4" w:rsidRPr="00A803B4">
          <w:rPr>
            <w:rStyle w:val="Hyperlink"/>
          </w:rPr>
          <w:t>-Module Functions</w:t>
        </w:r>
        <w:r w:rsidR="003651E4">
          <w:rPr>
            <w:webHidden/>
          </w:rPr>
          <w:tab/>
        </w:r>
        <w:r w:rsidR="003651E4">
          <w:rPr>
            <w:webHidden/>
          </w:rPr>
          <w:fldChar w:fldCharType="begin"/>
        </w:r>
        <w:r w:rsidR="003651E4">
          <w:rPr>
            <w:webHidden/>
          </w:rPr>
          <w:instrText xml:space="preserve"> PAGEREF _Toc425411998 \h </w:instrText>
        </w:r>
        <w:r w:rsidR="003651E4">
          <w:rPr>
            <w:webHidden/>
          </w:rPr>
        </w:r>
        <w:r w:rsidR="003651E4">
          <w:rPr>
            <w:webHidden/>
          </w:rPr>
          <w:fldChar w:fldCharType="separate"/>
        </w:r>
        <w:r w:rsidR="003651E4">
          <w:rPr>
            <w:webHidden/>
          </w:rPr>
          <w:t>8</w:t>
        </w:r>
        <w:r w:rsidR="003651E4">
          <w:rPr>
            <w:webHidden/>
          </w:rPr>
          <w:fldChar w:fldCharType="end"/>
        </w:r>
      </w:hyperlink>
    </w:p>
    <w:p w:rsidR="003651E4" w:rsidRDefault="002E3098">
      <w:pPr>
        <w:pStyle w:val="TOC3"/>
        <w:tabs>
          <w:tab w:val="left" w:pos="1200"/>
        </w:tabs>
        <w:rPr>
          <w:rFonts w:asciiTheme="minorHAnsi" w:eastAsiaTheme="minorEastAsia" w:hAnsiTheme="minorHAnsi"/>
          <w:color w:val="auto"/>
          <w:kern w:val="0"/>
          <w:sz w:val="22"/>
          <w:szCs w:val="22"/>
        </w:rPr>
      </w:pPr>
      <w:hyperlink w:anchor="_Toc425411999" w:history="1">
        <w:r w:rsidR="003651E4" w:rsidRPr="00A803B4">
          <w:rPr>
            <w:rStyle w:val="Hyperlink"/>
          </w:rPr>
          <w:t>5.1.2</w:t>
        </w:r>
        <w:r w:rsidR="003651E4">
          <w:rPr>
            <w:rFonts w:asciiTheme="minorHAnsi" w:eastAsiaTheme="minorEastAsia" w:hAnsiTheme="minorHAnsi"/>
            <w:color w:val="auto"/>
            <w:kern w:val="0"/>
            <w:sz w:val="22"/>
            <w:szCs w:val="22"/>
          </w:rPr>
          <w:tab/>
        </w:r>
        <w:r w:rsidR="003651E4" w:rsidRPr="00A803B4">
          <w:rPr>
            <w:rStyle w:val="Hyperlink"/>
          </w:rPr>
          <w:t>Interrupt Service Routines</w:t>
        </w:r>
        <w:r w:rsidR="003651E4">
          <w:rPr>
            <w:webHidden/>
          </w:rPr>
          <w:tab/>
        </w:r>
        <w:r w:rsidR="003651E4">
          <w:rPr>
            <w:webHidden/>
          </w:rPr>
          <w:fldChar w:fldCharType="begin"/>
        </w:r>
        <w:r w:rsidR="003651E4">
          <w:rPr>
            <w:webHidden/>
          </w:rPr>
          <w:instrText xml:space="preserve"> PAGEREF _Toc425411999 \h </w:instrText>
        </w:r>
        <w:r w:rsidR="003651E4">
          <w:rPr>
            <w:webHidden/>
          </w:rPr>
        </w:r>
        <w:r w:rsidR="003651E4">
          <w:rPr>
            <w:webHidden/>
          </w:rPr>
          <w:fldChar w:fldCharType="separate"/>
        </w:r>
        <w:r w:rsidR="003651E4">
          <w:rPr>
            <w:webHidden/>
          </w:rPr>
          <w:t>8</w:t>
        </w:r>
        <w:r w:rsidR="003651E4">
          <w:rPr>
            <w:webHidden/>
          </w:rPr>
          <w:fldChar w:fldCharType="end"/>
        </w:r>
      </w:hyperlink>
    </w:p>
    <w:p w:rsidR="003651E4" w:rsidRDefault="002E3098">
      <w:pPr>
        <w:pStyle w:val="TOC3"/>
        <w:tabs>
          <w:tab w:val="left" w:pos="1200"/>
        </w:tabs>
        <w:rPr>
          <w:rFonts w:asciiTheme="minorHAnsi" w:eastAsiaTheme="minorEastAsia" w:hAnsiTheme="minorHAnsi"/>
          <w:color w:val="auto"/>
          <w:kern w:val="0"/>
          <w:sz w:val="22"/>
          <w:szCs w:val="22"/>
        </w:rPr>
      </w:pPr>
      <w:hyperlink w:anchor="_Toc425412000" w:history="1">
        <w:r w:rsidR="003651E4" w:rsidRPr="00A803B4">
          <w:rPr>
            <w:rStyle w:val="Hyperlink"/>
          </w:rPr>
          <w:t>5.1.3</w:t>
        </w:r>
        <w:r w:rsidR="003651E4">
          <w:rPr>
            <w:rFonts w:asciiTheme="minorHAnsi" w:eastAsiaTheme="minorEastAsia" w:hAnsiTheme="minorHAnsi"/>
            <w:color w:val="auto"/>
            <w:kern w:val="0"/>
            <w:sz w:val="22"/>
            <w:szCs w:val="22"/>
          </w:rPr>
          <w:tab/>
        </w:r>
        <w:r w:rsidR="003651E4" w:rsidRPr="00A803B4">
          <w:rPr>
            <w:rStyle w:val="Hyperlink"/>
          </w:rPr>
          <w:t>Server Runnable Functions</w:t>
        </w:r>
        <w:r w:rsidR="003651E4">
          <w:rPr>
            <w:webHidden/>
          </w:rPr>
          <w:tab/>
        </w:r>
        <w:r w:rsidR="003651E4">
          <w:rPr>
            <w:webHidden/>
          </w:rPr>
          <w:fldChar w:fldCharType="begin"/>
        </w:r>
        <w:r w:rsidR="003651E4">
          <w:rPr>
            <w:webHidden/>
          </w:rPr>
          <w:instrText xml:space="preserve"> PAGEREF _Toc425412000 \h </w:instrText>
        </w:r>
        <w:r w:rsidR="003651E4">
          <w:rPr>
            <w:webHidden/>
          </w:rPr>
        </w:r>
        <w:r w:rsidR="003651E4">
          <w:rPr>
            <w:webHidden/>
          </w:rPr>
          <w:fldChar w:fldCharType="separate"/>
        </w:r>
        <w:r w:rsidR="003651E4">
          <w:rPr>
            <w:webHidden/>
          </w:rPr>
          <w:t>8</w:t>
        </w:r>
        <w:r w:rsidR="003651E4">
          <w:rPr>
            <w:webHidden/>
          </w:rPr>
          <w:fldChar w:fldCharType="end"/>
        </w:r>
      </w:hyperlink>
    </w:p>
    <w:p w:rsidR="003651E4" w:rsidRDefault="002E3098">
      <w:pPr>
        <w:pStyle w:val="TOC3"/>
        <w:tabs>
          <w:tab w:val="left" w:pos="1200"/>
        </w:tabs>
        <w:rPr>
          <w:rFonts w:asciiTheme="minorHAnsi" w:eastAsiaTheme="minorEastAsia" w:hAnsiTheme="minorHAnsi"/>
          <w:color w:val="auto"/>
          <w:kern w:val="0"/>
          <w:sz w:val="22"/>
          <w:szCs w:val="22"/>
        </w:rPr>
      </w:pPr>
      <w:hyperlink w:anchor="_Toc425412001" w:history="1">
        <w:r w:rsidR="003651E4" w:rsidRPr="00A803B4">
          <w:rPr>
            <w:rStyle w:val="Hyperlink"/>
          </w:rPr>
          <w:t>5.1.4</w:t>
        </w:r>
        <w:r w:rsidR="003651E4">
          <w:rPr>
            <w:rFonts w:asciiTheme="minorHAnsi" w:eastAsiaTheme="minorEastAsia" w:hAnsiTheme="minorHAnsi"/>
            <w:color w:val="auto"/>
            <w:kern w:val="0"/>
            <w:sz w:val="22"/>
            <w:szCs w:val="22"/>
          </w:rPr>
          <w:tab/>
        </w:r>
        <w:r w:rsidR="003651E4" w:rsidRPr="00A803B4">
          <w:rPr>
            <w:rStyle w:val="Hyperlink"/>
          </w:rPr>
          <w:t>Module Internal (Local) Functions</w:t>
        </w:r>
        <w:r w:rsidR="003651E4">
          <w:rPr>
            <w:webHidden/>
          </w:rPr>
          <w:tab/>
        </w:r>
        <w:r w:rsidR="003651E4">
          <w:rPr>
            <w:webHidden/>
          </w:rPr>
          <w:fldChar w:fldCharType="begin"/>
        </w:r>
        <w:r w:rsidR="003651E4">
          <w:rPr>
            <w:webHidden/>
          </w:rPr>
          <w:instrText xml:space="preserve"> PAGEREF _Toc425412001 \h </w:instrText>
        </w:r>
        <w:r w:rsidR="003651E4">
          <w:rPr>
            <w:webHidden/>
          </w:rPr>
        </w:r>
        <w:r w:rsidR="003651E4">
          <w:rPr>
            <w:webHidden/>
          </w:rPr>
          <w:fldChar w:fldCharType="separate"/>
        </w:r>
        <w:r w:rsidR="003651E4">
          <w:rPr>
            <w:webHidden/>
          </w:rPr>
          <w:t>8</w:t>
        </w:r>
        <w:r w:rsidR="003651E4">
          <w:rPr>
            <w:webHidden/>
          </w:rPr>
          <w:fldChar w:fldCharType="end"/>
        </w:r>
      </w:hyperlink>
    </w:p>
    <w:p w:rsidR="003651E4" w:rsidRDefault="002E3098">
      <w:pPr>
        <w:pStyle w:val="TOC2"/>
        <w:rPr>
          <w:rFonts w:asciiTheme="minorHAnsi" w:eastAsiaTheme="minorEastAsia" w:hAnsiTheme="minorHAnsi"/>
          <w:color w:val="auto"/>
          <w:kern w:val="0"/>
          <w:szCs w:val="22"/>
        </w:rPr>
      </w:pPr>
      <w:hyperlink w:anchor="_Toc425412002" w:history="1">
        <w:r w:rsidR="003651E4" w:rsidRPr="00A803B4">
          <w:rPr>
            <w:rStyle w:val="Hyperlink"/>
          </w:rPr>
          <w:t>5.2</w:t>
        </w:r>
        <w:r w:rsidR="003651E4">
          <w:rPr>
            <w:rFonts w:asciiTheme="minorHAnsi" w:eastAsiaTheme="minorEastAsia" w:hAnsiTheme="minorHAnsi"/>
            <w:color w:val="auto"/>
            <w:kern w:val="0"/>
            <w:szCs w:val="22"/>
          </w:rPr>
          <w:tab/>
        </w:r>
        <w:r w:rsidR="003651E4" w:rsidRPr="00A803B4">
          <w:rPr>
            <w:rStyle w:val="Hyperlink"/>
          </w:rPr>
          <w:t>Local Function #1</w:t>
        </w:r>
        <w:r w:rsidR="003651E4">
          <w:rPr>
            <w:webHidden/>
          </w:rPr>
          <w:tab/>
        </w:r>
        <w:r w:rsidR="003651E4">
          <w:rPr>
            <w:webHidden/>
          </w:rPr>
          <w:fldChar w:fldCharType="begin"/>
        </w:r>
        <w:r w:rsidR="003651E4">
          <w:rPr>
            <w:webHidden/>
          </w:rPr>
          <w:instrText xml:space="preserve"> PAGEREF _Toc425412002 \h </w:instrText>
        </w:r>
        <w:r w:rsidR="003651E4">
          <w:rPr>
            <w:webHidden/>
          </w:rPr>
        </w:r>
        <w:r w:rsidR="003651E4">
          <w:rPr>
            <w:webHidden/>
          </w:rPr>
          <w:fldChar w:fldCharType="separate"/>
        </w:r>
        <w:r w:rsidR="003651E4">
          <w:rPr>
            <w:webHidden/>
          </w:rPr>
          <w:t>8</w:t>
        </w:r>
        <w:r w:rsidR="003651E4">
          <w:rPr>
            <w:webHidden/>
          </w:rPr>
          <w:fldChar w:fldCharType="end"/>
        </w:r>
      </w:hyperlink>
    </w:p>
    <w:p w:rsidR="003651E4" w:rsidRDefault="002E3098">
      <w:pPr>
        <w:pStyle w:val="TOC2"/>
        <w:rPr>
          <w:rFonts w:asciiTheme="minorHAnsi" w:eastAsiaTheme="minorEastAsia" w:hAnsiTheme="minorHAnsi"/>
          <w:color w:val="auto"/>
          <w:kern w:val="0"/>
          <w:szCs w:val="22"/>
        </w:rPr>
      </w:pPr>
      <w:hyperlink w:anchor="_Toc425412003" w:history="1">
        <w:r w:rsidR="003651E4" w:rsidRPr="00A803B4">
          <w:rPr>
            <w:rStyle w:val="Hyperlink"/>
          </w:rPr>
          <w:t>5.3</w:t>
        </w:r>
        <w:r w:rsidR="003651E4">
          <w:rPr>
            <w:rFonts w:asciiTheme="minorHAnsi" w:eastAsiaTheme="minorEastAsia" w:hAnsiTheme="minorHAnsi"/>
            <w:color w:val="auto"/>
            <w:kern w:val="0"/>
            <w:szCs w:val="22"/>
          </w:rPr>
          <w:tab/>
        </w:r>
        <w:r w:rsidR="003651E4" w:rsidRPr="00A803B4">
          <w:rPr>
            <w:rStyle w:val="Hyperlink"/>
          </w:rPr>
          <w:t>Description</w:t>
        </w:r>
        <w:r w:rsidR="003651E4">
          <w:rPr>
            <w:webHidden/>
          </w:rPr>
          <w:tab/>
        </w:r>
        <w:r w:rsidR="003651E4">
          <w:rPr>
            <w:webHidden/>
          </w:rPr>
          <w:fldChar w:fldCharType="begin"/>
        </w:r>
        <w:r w:rsidR="003651E4">
          <w:rPr>
            <w:webHidden/>
          </w:rPr>
          <w:instrText xml:space="preserve"> PAGEREF _Toc425412003 \h </w:instrText>
        </w:r>
        <w:r w:rsidR="003651E4">
          <w:rPr>
            <w:webHidden/>
          </w:rPr>
        </w:r>
        <w:r w:rsidR="003651E4">
          <w:rPr>
            <w:webHidden/>
          </w:rPr>
          <w:fldChar w:fldCharType="separate"/>
        </w:r>
        <w:r w:rsidR="003651E4">
          <w:rPr>
            <w:webHidden/>
          </w:rPr>
          <w:t>8</w:t>
        </w:r>
        <w:r w:rsidR="003651E4">
          <w:rPr>
            <w:webHidden/>
          </w:rPr>
          <w:fldChar w:fldCharType="end"/>
        </w:r>
      </w:hyperlink>
    </w:p>
    <w:p w:rsidR="003651E4" w:rsidRDefault="002E3098">
      <w:pPr>
        <w:pStyle w:val="TOC2"/>
        <w:rPr>
          <w:rFonts w:asciiTheme="minorHAnsi" w:eastAsiaTheme="minorEastAsia" w:hAnsiTheme="minorHAnsi"/>
          <w:color w:val="auto"/>
          <w:kern w:val="0"/>
          <w:szCs w:val="22"/>
        </w:rPr>
      </w:pPr>
      <w:hyperlink w:anchor="_Toc425412004" w:history="1">
        <w:r w:rsidR="003651E4" w:rsidRPr="00A803B4">
          <w:rPr>
            <w:rStyle w:val="Hyperlink"/>
          </w:rPr>
          <w:t>5.4</w:t>
        </w:r>
        <w:r w:rsidR="003651E4">
          <w:rPr>
            <w:rFonts w:asciiTheme="minorHAnsi" w:eastAsiaTheme="minorEastAsia" w:hAnsiTheme="minorHAnsi"/>
            <w:color w:val="auto"/>
            <w:kern w:val="0"/>
            <w:szCs w:val="22"/>
          </w:rPr>
          <w:tab/>
        </w:r>
        <w:r w:rsidR="003651E4" w:rsidRPr="00A803B4">
          <w:rPr>
            <w:rStyle w:val="Hyperlink"/>
          </w:rPr>
          <w:t>Local Function #2</w:t>
        </w:r>
        <w:r w:rsidR="003651E4">
          <w:rPr>
            <w:webHidden/>
          </w:rPr>
          <w:tab/>
        </w:r>
        <w:r w:rsidR="003651E4">
          <w:rPr>
            <w:webHidden/>
          </w:rPr>
          <w:fldChar w:fldCharType="begin"/>
        </w:r>
        <w:r w:rsidR="003651E4">
          <w:rPr>
            <w:webHidden/>
          </w:rPr>
          <w:instrText xml:space="preserve"> PAGEREF _Toc425412004 \h </w:instrText>
        </w:r>
        <w:r w:rsidR="003651E4">
          <w:rPr>
            <w:webHidden/>
          </w:rPr>
        </w:r>
        <w:r w:rsidR="003651E4">
          <w:rPr>
            <w:webHidden/>
          </w:rPr>
          <w:fldChar w:fldCharType="separate"/>
        </w:r>
        <w:r w:rsidR="003651E4">
          <w:rPr>
            <w:webHidden/>
          </w:rPr>
          <w:t>9</w:t>
        </w:r>
        <w:r w:rsidR="003651E4">
          <w:rPr>
            <w:webHidden/>
          </w:rPr>
          <w:fldChar w:fldCharType="end"/>
        </w:r>
      </w:hyperlink>
    </w:p>
    <w:p w:rsidR="003651E4" w:rsidRDefault="002E3098">
      <w:pPr>
        <w:pStyle w:val="TOC2"/>
        <w:rPr>
          <w:rFonts w:asciiTheme="minorHAnsi" w:eastAsiaTheme="minorEastAsia" w:hAnsiTheme="minorHAnsi"/>
          <w:color w:val="auto"/>
          <w:kern w:val="0"/>
          <w:szCs w:val="22"/>
        </w:rPr>
      </w:pPr>
      <w:hyperlink w:anchor="_Toc425412005" w:history="1">
        <w:r w:rsidR="003651E4" w:rsidRPr="00A803B4">
          <w:rPr>
            <w:rStyle w:val="Hyperlink"/>
          </w:rPr>
          <w:t>5.5</w:t>
        </w:r>
        <w:r w:rsidR="003651E4">
          <w:rPr>
            <w:rFonts w:asciiTheme="minorHAnsi" w:eastAsiaTheme="minorEastAsia" w:hAnsiTheme="minorHAnsi"/>
            <w:color w:val="auto"/>
            <w:kern w:val="0"/>
            <w:szCs w:val="22"/>
          </w:rPr>
          <w:tab/>
        </w:r>
        <w:r w:rsidR="003651E4" w:rsidRPr="00A803B4">
          <w:rPr>
            <w:rStyle w:val="Hyperlink"/>
          </w:rPr>
          <w:t>Description</w:t>
        </w:r>
        <w:r w:rsidR="003651E4">
          <w:rPr>
            <w:webHidden/>
          </w:rPr>
          <w:tab/>
        </w:r>
        <w:r w:rsidR="003651E4">
          <w:rPr>
            <w:webHidden/>
          </w:rPr>
          <w:fldChar w:fldCharType="begin"/>
        </w:r>
        <w:r w:rsidR="003651E4">
          <w:rPr>
            <w:webHidden/>
          </w:rPr>
          <w:instrText xml:space="preserve"> PAGEREF _Toc425412005 \h </w:instrText>
        </w:r>
        <w:r w:rsidR="003651E4">
          <w:rPr>
            <w:webHidden/>
          </w:rPr>
        </w:r>
        <w:r w:rsidR="003651E4">
          <w:rPr>
            <w:webHidden/>
          </w:rPr>
          <w:fldChar w:fldCharType="separate"/>
        </w:r>
        <w:r w:rsidR="003651E4">
          <w:rPr>
            <w:webHidden/>
          </w:rPr>
          <w:t>9</w:t>
        </w:r>
        <w:r w:rsidR="003651E4">
          <w:rPr>
            <w:webHidden/>
          </w:rPr>
          <w:fldChar w:fldCharType="end"/>
        </w:r>
      </w:hyperlink>
    </w:p>
    <w:p w:rsidR="003651E4" w:rsidRDefault="002E3098">
      <w:pPr>
        <w:pStyle w:val="TOC3"/>
        <w:tabs>
          <w:tab w:val="left" w:pos="1200"/>
        </w:tabs>
        <w:rPr>
          <w:rFonts w:asciiTheme="minorHAnsi" w:eastAsiaTheme="minorEastAsia" w:hAnsiTheme="minorHAnsi"/>
          <w:color w:val="auto"/>
          <w:kern w:val="0"/>
          <w:sz w:val="22"/>
          <w:szCs w:val="22"/>
        </w:rPr>
      </w:pPr>
      <w:hyperlink w:anchor="_Toc425412006" w:history="1">
        <w:r w:rsidR="003651E4" w:rsidRPr="00A803B4">
          <w:rPr>
            <w:rStyle w:val="Hyperlink"/>
          </w:rPr>
          <w:t>5.5.1</w:t>
        </w:r>
        <w:r w:rsidR="003651E4">
          <w:rPr>
            <w:rFonts w:asciiTheme="minorHAnsi" w:eastAsiaTheme="minorEastAsia" w:hAnsiTheme="minorHAnsi"/>
            <w:color w:val="auto"/>
            <w:kern w:val="0"/>
            <w:sz w:val="22"/>
            <w:szCs w:val="22"/>
          </w:rPr>
          <w:tab/>
        </w:r>
        <w:r w:rsidR="003651E4" w:rsidRPr="00A803B4">
          <w:rPr>
            <w:rStyle w:val="Hyperlink"/>
          </w:rPr>
          <w:t>Transition Functions</w:t>
        </w:r>
        <w:r w:rsidR="003651E4">
          <w:rPr>
            <w:webHidden/>
          </w:rPr>
          <w:tab/>
        </w:r>
        <w:r w:rsidR="003651E4">
          <w:rPr>
            <w:webHidden/>
          </w:rPr>
          <w:fldChar w:fldCharType="begin"/>
        </w:r>
        <w:r w:rsidR="003651E4">
          <w:rPr>
            <w:webHidden/>
          </w:rPr>
          <w:instrText xml:space="preserve"> PAGEREF _Toc425412006 \h </w:instrText>
        </w:r>
        <w:r w:rsidR="003651E4">
          <w:rPr>
            <w:webHidden/>
          </w:rPr>
        </w:r>
        <w:r w:rsidR="003651E4">
          <w:rPr>
            <w:webHidden/>
          </w:rPr>
          <w:fldChar w:fldCharType="separate"/>
        </w:r>
        <w:r w:rsidR="003651E4">
          <w:rPr>
            <w:webHidden/>
          </w:rPr>
          <w:t>9</w:t>
        </w:r>
        <w:r w:rsidR="003651E4">
          <w:rPr>
            <w:webHidden/>
          </w:rPr>
          <w:fldChar w:fldCharType="end"/>
        </w:r>
      </w:hyperlink>
    </w:p>
    <w:p w:rsidR="003651E4" w:rsidRDefault="002E3098">
      <w:pPr>
        <w:pStyle w:val="TOC1"/>
        <w:rPr>
          <w:rFonts w:eastAsiaTheme="minorEastAsia"/>
          <w:b w:val="0"/>
          <w:color w:val="auto"/>
          <w:kern w:val="0"/>
          <w:sz w:val="22"/>
          <w:szCs w:val="22"/>
          <w:lang w:val="en-US"/>
        </w:rPr>
      </w:pPr>
      <w:hyperlink w:anchor="_Toc425412007" w:history="1">
        <w:r w:rsidR="003651E4" w:rsidRPr="00A803B4">
          <w:rPr>
            <w:rStyle w:val="Hyperlink"/>
            <w:rFonts w:ascii="Calibri" w:hAnsi="Calibri" w:cs="Calibri"/>
          </w:rPr>
          <w:t>6</w:t>
        </w:r>
        <w:r w:rsidR="003651E4">
          <w:rPr>
            <w:rFonts w:eastAsiaTheme="minorEastAsia"/>
            <w:b w:val="0"/>
            <w:color w:val="auto"/>
            <w:kern w:val="0"/>
            <w:sz w:val="22"/>
            <w:szCs w:val="22"/>
            <w:lang w:val="en-US"/>
          </w:rPr>
          <w:tab/>
        </w:r>
        <w:r w:rsidR="003651E4" w:rsidRPr="00A803B4">
          <w:rPr>
            <w:rStyle w:val="Hyperlink"/>
            <w:rFonts w:ascii="Calibri" w:hAnsi="Calibri"/>
          </w:rPr>
          <w:t>Known</w:t>
        </w:r>
        <w:r w:rsidR="003651E4" w:rsidRPr="00A803B4">
          <w:rPr>
            <w:rStyle w:val="Hyperlink"/>
            <w:rFonts w:ascii="Calibri" w:hAnsi="Calibri" w:cs="Calibri"/>
          </w:rPr>
          <w:t xml:space="preserve"> Limitations with Design</w:t>
        </w:r>
        <w:r w:rsidR="003651E4">
          <w:rPr>
            <w:webHidden/>
          </w:rPr>
          <w:tab/>
        </w:r>
        <w:r w:rsidR="003651E4">
          <w:rPr>
            <w:webHidden/>
          </w:rPr>
          <w:fldChar w:fldCharType="begin"/>
        </w:r>
        <w:r w:rsidR="003651E4">
          <w:rPr>
            <w:webHidden/>
          </w:rPr>
          <w:instrText xml:space="preserve"> PAGEREF _Toc425412007 \h </w:instrText>
        </w:r>
        <w:r w:rsidR="003651E4">
          <w:rPr>
            <w:webHidden/>
          </w:rPr>
        </w:r>
        <w:r w:rsidR="003651E4">
          <w:rPr>
            <w:webHidden/>
          </w:rPr>
          <w:fldChar w:fldCharType="separate"/>
        </w:r>
        <w:r w:rsidR="003651E4">
          <w:rPr>
            <w:webHidden/>
          </w:rPr>
          <w:t>10</w:t>
        </w:r>
        <w:r w:rsidR="003651E4">
          <w:rPr>
            <w:webHidden/>
          </w:rPr>
          <w:fldChar w:fldCharType="end"/>
        </w:r>
      </w:hyperlink>
    </w:p>
    <w:p w:rsidR="003651E4" w:rsidRDefault="002E3098">
      <w:pPr>
        <w:pStyle w:val="TOC1"/>
        <w:rPr>
          <w:rFonts w:eastAsiaTheme="minorEastAsia"/>
          <w:b w:val="0"/>
          <w:color w:val="auto"/>
          <w:kern w:val="0"/>
          <w:sz w:val="22"/>
          <w:szCs w:val="22"/>
          <w:lang w:val="en-US"/>
        </w:rPr>
      </w:pPr>
      <w:hyperlink w:anchor="_Toc425412008" w:history="1">
        <w:r w:rsidR="003651E4" w:rsidRPr="00A803B4">
          <w:rPr>
            <w:rStyle w:val="Hyperlink"/>
            <w:rFonts w:ascii="Calibri" w:hAnsi="Calibri" w:cs="Calibri"/>
          </w:rPr>
          <w:t>7</w:t>
        </w:r>
        <w:r w:rsidR="003651E4">
          <w:rPr>
            <w:rFonts w:eastAsiaTheme="minorEastAsia"/>
            <w:b w:val="0"/>
            <w:color w:val="auto"/>
            <w:kern w:val="0"/>
            <w:sz w:val="22"/>
            <w:szCs w:val="22"/>
            <w:lang w:val="en-US"/>
          </w:rPr>
          <w:tab/>
        </w:r>
        <w:r w:rsidR="003651E4" w:rsidRPr="00A803B4">
          <w:rPr>
            <w:rStyle w:val="Hyperlink"/>
            <w:rFonts w:ascii="Calibri" w:hAnsi="Calibri" w:cs="Calibri"/>
          </w:rPr>
          <w:t>UNIT TEST CONSIDERATION</w:t>
        </w:r>
        <w:r w:rsidR="003651E4">
          <w:rPr>
            <w:webHidden/>
          </w:rPr>
          <w:tab/>
        </w:r>
        <w:r w:rsidR="003651E4">
          <w:rPr>
            <w:webHidden/>
          </w:rPr>
          <w:fldChar w:fldCharType="begin"/>
        </w:r>
        <w:r w:rsidR="003651E4">
          <w:rPr>
            <w:webHidden/>
          </w:rPr>
          <w:instrText xml:space="preserve"> PAGEREF _Toc425412008 \h </w:instrText>
        </w:r>
        <w:r w:rsidR="003651E4">
          <w:rPr>
            <w:webHidden/>
          </w:rPr>
        </w:r>
        <w:r w:rsidR="003651E4">
          <w:rPr>
            <w:webHidden/>
          </w:rPr>
          <w:fldChar w:fldCharType="separate"/>
        </w:r>
        <w:r w:rsidR="003651E4">
          <w:rPr>
            <w:webHidden/>
          </w:rPr>
          <w:t>11</w:t>
        </w:r>
        <w:r w:rsidR="003651E4">
          <w:rPr>
            <w:webHidden/>
          </w:rPr>
          <w:fldChar w:fldCharType="end"/>
        </w:r>
      </w:hyperlink>
    </w:p>
    <w:p w:rsidR="003651E4" w:rsidRDefault="002E3098">
      <w:pPr>
        <w:pStyle w:val="TOC1"/>
        <w:tabs>
          <w:tab w:val="left" w:pos="1400"/>
        </w:tabs>
        <w:rPr>
          <w:rFonts w:eastAsiaTheme="minorEastAsia"/>
          <w:b w:val="0"/>
          <w:color w:val="auto"/>
          <w:kern w:val="0"/>
          <w:sz w:val="22"/>
          <w:szCs w:val="22"/>
          <w:lang w:val="en-US"/>
        </w:rPr>
      </w:pPr>
      <w:hyperlink w:anchor="_Toc425412009" w:history="1">
        <w:r w:rsidR="003651E4" w:rsidRPr="00A803B4">
          <w:rPr>
            <w:rStyle w:val="Hyperlink"/>
          </w:rPr>
          <w:t>Appendix A</w:t>
        </w:r>
        <w:r w:rsidR="003651E4">
          <w:rPr>
            <w:rFonts w:eastAsiaTheme="minorEastAsia"/>
            <w:b w:val="0"/>
            <w:color w:val="auto"/>
            <w:kern w:val="0"/>
            <w:sz w:val="22"/>
            <w:szCs w:val="22"/>
            <w:lang w:val="en-US"/>
          </w:rPr>
          <w:tab/>
        </w:r>
        <w:r w:rsidR="003651E4" w:rsidRPr="00A803B4">
          <w:rPr>
            <w:rStyle w:val="Hyperlink"/>
          </w:rPr>
          <w:t>Abbreviations and Acronyms</w:t>
        </w:r>
        <w:r w:rsidR="003651E4">
          <w:rPr>
            <w:webHidden/>
          </w:rPr>
          <w:tab/>
        </w:r>
        <w:r w:rsidR="003651E4">
          <w:rPr>
            <w:webHidden/>
          </w:rPr>
          <w:fldChar w:fldCharType="begin"/>
        </w:r>
        <w:r w:rsidR="003651E4">
          <w:rPr>
            <w:webHidden/>
          </w:rPr>
          <w:instrText xml:space="preserve"> PAGEREF _Toc425412009 \h </w:instrText>
        </w:r>
        <w:r w:rsidR="003651E4">
          <w:rPr>
            <w:webHidden/>
          </w:rPr>
        </w:r>
        <w:r w:rsidR="003651E4">
          <w:rPr>
            <w:webHidden/>
          </w:rPr>
          <w:fldChar w:fldCharType="separate"/>
        </w:r>
        <w:r w:rsidR="003651E4">
          <w:rPr>
            <w:webHidden/>
          </w:rPr>
          <w:t>12</w:t>
        </w:r>
        <w:r w:rsidR="003651E4">
          <w:rPr>
            <w:webHidden/>
          </w:rPr>
          <w:fldChar w:fldCharType="end"/>
        </w:r>
      </w:hyperlink>
    </w:p>
    <w:p w:rsidR="003651E4" w:rsidRDefault="002E3098">
      <w:pPr>
        <w:pStyle w:val="TOC1"/>
        <w:tabs>
          <w:tab w:val="left" w:pos="1400"/>
        </w:tabs>
        <w:rPr>
          <w:rFonts w:eastAsiaTheme="minorEastAsia"/>
          <w:b w:val="0"/>
          <w:color w:val="auto"/>
          <w:kern w:val="0"/>
          <w:sz w:val="22"/>
          <w:szCs w:val="22"/>
          <w:lang w:val="en-US"/>
        </w:rPr>
      </w:pPr>
      <w:hyperlink w:anchor="_Toc425412010" w:history="1">
        <w:r w:rsidR="003651E4" w:rsidRPr="00A803B4">
          <w:rPr>
            <w:rStyle w:val="Hyperlink"/>
          </w:rPr>
          <w:t>Appendix B</w:t>
        </w:r>
        <w:r w:rsidR="003651E4">
          <w:rPr>
            <w:rFonts w:eastAsiaTheme="minorEastAsia"/>
            <w:b w:val="0"/>
            <w:color w:val="auto"/>
            <w:kern w:val="0"/>
            <w:sz w:val="22"/>
            <w:szCs w:val="22"/>
            <w:lang w:val="en-US"/>
          </w:rPr>
          <w:tab/>
        </w:r>
        <w:r w:rsidR="003651E4" w:rsidRPr="00A803B4">
          <w:rPr>
            <w:rStyle w:val="Hyperlink"/>
          </w:rPr>
          <w:t>Glossary</w:t>
        </w:r>
        <w:r w:rsidR="003651E4">
          <w:rPr>
            <w:webHidden/>
          </w:rPr>
          <w:tab/>
        </w:r>
        <w:r w:rsidR="003651E4">
          <w:rPr>
            <w:webHidden/>
          </w:rPr>
          <w:fldChar w:fldCharType="begin"/>
        </w:r>
        <w:r w:rsidR="003651E4">
          <w:rPr>
            <w:webHidden/>
          </w:rPr>
          <w:instrText xml:space="preserve"> PAGEREF _Toc425412010 \h </w:instrText>
        </w:r>
        <w:r w:rsidR="003651E4">
          <w:rPr>
            <w:webHidden/>
          </w:rPr>
        </w:r>
        <w:r w:rsidR="003651E4">
          <w:rPr>
            <w:webHidden/>
          </w:rPr>
          <w:fldChar w:fldCharType="separate"/>
        </w:r>
        <w:r w:rsidR="003651E4">
          <w:rPr>
            <w:webHidden/>
          </w:rPr>
          <w:t>13</w:t>
        </w:r>
        <w:r w:rsidR="003651E4">
          <w:rPr>
            <w:webHidden/>
          </w:rPr>
          <w:fldChar w:fldCharType="end"/>
        </w:r>
      </w:hyperlink>
    </w:p>
    <w:p w:rsidR="003651E4" w:rsidRDefault="002E3098">
      <w:pPr>
        <w:pStyle w:val="TOC1"/>
        <w:tabs>
          <w:tab w:val="left" w:pos="1400"/>
        </w:tabs>
        <w:rPr>
          <w:rFonts w:eastAsiaTheme="minorEastAsia"/>
          <w:b w:val="0"/>
          <w:color w:val="auto"/>
          <w:kern w:val="0"/>
          <w:sz w:val="22"/>
          <w:szCs w:val="22"/>
          <w:lang w:val="en-US"/>
        </w:rPr>
      </w:pPr>
      <w:hyperlink w:anchor="_Toc425412011" w:history="1">
        <w:r w:rsidR="003651E4" w:rsidRPr="00A803B4">
          <w:rPr>
            <w:rStyle w:val="Hyperlink"/>
          </w:rPr>
          <w:t>Appendix C</w:t>
        </w:r>
        <w:r w:rsidR="003651E4">
          <w:rPr>
            <w:rFonts w:eastAsiaTheme="minorEastAsia"/>
            <w:b w:val="0"/>
            <w:color w:val="auto"/>
            <w:kern w:val="0"/>
            <w:sz w:val="22"/>
            <w:szCs w:val="22"/>
            <w:lang w:val="en-US"/>
          </w:rPr>
          <w:tab/>
        </w:r>
        <w:r w:rsidR="003651E4" w:rsidRPr="00A803B4">
          <w:rPr>
            <w:rStyle w:val="Hyperlink"/>
          </w:rPr>
          <w:t>References</w:t>
        </w:r>
        <w:r w:rsidR="003651E4">
          <w:rPr>
            <w:webHidden/>
          </w:rPr>
          <w:tab/>
        </w:r>
        <w:r w:rsidR="003651E4">
          <w:rPr>
            <w:webHidden/>
          </w:rPr>
          <w:fldChar w:fldCharType="begin"/>
        </w:r>
        <w:r w:rsidR="003651E4">
          <w:rPr>
            <w:webHidden/>
          </w:rPr>
          <w:instrText xml:space="preserve"> PAGEREF _Toc425412011 \h </w:instrText>
        </w:r>
        <w:r w:rsidR="003651E4">
          <w:rPr>
            <w:webHidden/>
          </w:rPr>
        </w:r>
        <w:r w:rsidR="003651E4">
          <w:rPr>
            <w:webHidden/>
          </w:rPr>
          <w:fldChar w:fldCharType="separate"/>
        </w:r>
        <w:r w:rsidR="003651E4">
          <w:rPr>
            <w:webHidden/>
          </w:rPr>
          <w:t>14</w:t>
        </w:r>
        <w:r w:rsidR="003651E4">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35" w:name="_Toc425411985"/>
      <w:r w:rsidRPr="00A158C7">
        <w:lastRenderedPageBreak/>
        <w:t>Introduction</w:t>
      </w:r>
      <w:bookmarkEnd w:id="35"/>
    </w:p>
    <w:p w:rsidR="00063A7A" w:rsidRPr="00A158C7" w:rsidRDefault="00FE5DF5" w:rsidP="009B5A1B">
      <w:pPr>
        <w:pStyle w:val="Heading2"/>
        <w:pPrChange w:id="36" w:author="Shruthi Raghavan" w:date="2017-01-31T09:40:00Z">
          <w:pPr>
            <w:pStyle w:val="Heading2"/>
          </w:pPr>
        </w:pPrChange>
      </w:pPr>
      <w:bookmarkStart w:id="37" w:name="_Toc425411986"/>
      <w:r w:rsidRPr="00A158C7">
        <w:t>Purpose</w:t>
      </w:r>
      <w:bookmarkEnd w:id="37"/>
    </w:p>
    <w:p w:rsidR="00DC0959" w:rsidRPr="00A158C7" w:rsidDel="003E5747" w:rsidRDefault="003E5747" w:rsidP="00A55569">
      <w:pPr>
        <w:ind w:firstLine="567"/>
        <w:rPr>
          <w:del w:id="38" w:author="Shruthi Raghavan" w:date="2017-01-27T15:23:00Z"/>
          <w:lang w:bidi="ar-SA"/>
        </w:rPr>
      </w:pPr>
      <w:ins w:id="39" w:author="Shruthi Raghavan" w:date="2017-01-27T15:23:00Z">
        <w:r>
          <w:rPr>
            <w:lang w:bidi="ar-SA"/>
          </w:rPr>
          <w:t>Module design doc</w:t>
        </w:r>
        <w:r w:rsidR="00F95EEC">
          <w:rPr>
            <w:lang w:bidi="ar-SA"/>
          </w:rPr>
          <w:t>ument for Stability Compensation</w:t>
        </w:r>
        <w:r>
          <w:rPr>
            <w:lang w:bidi="ar-SA"/>
          </w:rPr>
          <w:t>.</w:t>
        </w:r>
      </w:ins>
    </w:p>
    <w:p w:rsidR="00AE0435" w:rsidRPr="00A158C7" w:rsidDel="003E5747" w:rsidRDefault="00FE5DF5" w:rsidP="00A55569">
      <w:pPr>
        <w:pStyle w:val="Heading2"/>
        <w:ind w:left="0" w:firstLine="567"/>
        <w:rPr>
          <w:del w:id="40" w:author="Shruthi Raghavan" w:date="2017-01-27T15:22:00Z"/>
        </w:rPr>
      </w:pPr>
      <w:bookmarkStart w:id="41" w:name="_Toc425411987"/>
      <w:del w:id="42" w:author="Shruthi Raghavan" w:date="2017-01-27T15:22:00Z">
        <w:r w:rsidRPr="00A158C7" w:rsidDel="003E5747">
          <w:delText>Scope</w:delText>
        </w:r>
        <w:bookmarkEnd w:id="41"/>
      </w:del>
    </w:p>
    <w:p w:rsidR="00DC0959" w:rsidRDefault="00DC0959" w:rsidP="00A55569">
      <w:pPr>
        <w:ind w:firstLine="567"/>
        <w:rPr>
          <w:lang w:bidi="ar-SA"/>
        </w:rPr>
      </w:pPr>
    </w:p>
    <w:p w:rsidR="00DC0959" w:rsidRPr="008C412D" w:rsidRDefault="00DC0959" w:rsidP="00B14A28">
      <w:pPr>
        <w:keepNext/>
        <w:jc w:val="both"/>
        <w:rPr>
          <w:rFonts w:cs="Calibri"/>
        </w:rPr>
      </w:pPr>
    </w:p>
    <w:p w:rsidR="00F95E33" w:rsidRPr="00A158C7" w:rsidRDefault="00F95E33" w:rsidP="00E16D14"/>
    <w:p w:rsidR="00312179" w:rsidRDefault="001A4ED2" w:rsidP="00F43F8E">
      <w:pPr>
        <w:pStyle w:val="Heading1"/>
        <w:rPr>
          <w:rFonts w:ascii="Calibri" w:hAnsi="Calibri" w:cs="Calibri"/>
        </w:rPr>
      </w:pPr>
      <w:bookmarkStart w:id="43" w:name="_Toc406065228"/>
      <w:bookmarkStart w:id="44" w:name="_Toc425411988"/>
      <w:bookmarkEnd w:id="21"/>
      <w:bookmarkEnd w:id="22"/>
      <w:bookmarkEnd w:id="23"/>
      <w:bookmarkEnd w:id="24"/>
      <w:bookmarkEnd w:id="25"/>
      <w:proofErr w:type="spellStart"/>
      <w:r w:rsidRPr="001A4ED2">
        <w:rPr>
          <w:rFonts w:ascii="Calibri" w:hAnsi="Calibri" w:cs="Calibri"/>
        </w:rPr>
        <w:lastRenderedPageBreak/>
        <w:t>StabyCmp</w:t>
      </w:r>
      <w:proofErr w:type="spellEnd"/>
      <w:r w:rsidR="00D229A6">
        <w:rPr>
          <w:rFonts w:ascii="Calibri" w:hAnsi="Calibri" w:cs="Calibri"/>
        </w:rPr>
        <w:t xml:space="preserve"> </w:t>
      </w:r>
      <w:r w:rsidR="00D229A6" w:rsidRPr="00AA38E8">
        <w:rPr>
          <w:rFonts w:ascii="Calibri" w:hAnsi="Calibri" w:cs="Calibri"/>
        </w:rPr>
        <w:t>High-Level Description</w:t>
      </w:r>
      <w:bookmarkEnd w:id="43"/>
      <w:bookmarkEnd w:id="44"/>
    </w:p>
    <w:p w:rsidR="00D229A6" w:rsidRPr="002D6391" w:rsidRDefault="00B14A28" w:rsidP="00A55569">
      <w:pPr>
        <w:ind w:firstLine="562"/>
        <w:rPr>
          <w:rFonts w:cs="Calibri"/>
          <w:i/>
        </w:rPr>
      </w:pPr>
      <w:r>
        <w:rPr>
          <w:rFonts w:cs="Calibri"/>
          <w:i/>
        </w:rPr>
        <w:t>Refer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45" w:name="_Toc406065229"/>
      <w:bookmarkStart w:id="46" w:name="_Toc425411989"/>
      <w:r w:rsidRPr="00AA38E8">
        <w:rPr>
          <w:rFonts w:ascii="Calibri" w:hAnsi="Calibri" w:cs="Calibri"/>
        </w:rPr>
        <w:lastRenderedPageBreak/>
        <w:t>Design details of software module</w:t>
      </w:r>
      <w:bookmarkEnd w:id="45"/>
      <w:bookmarkEnd w:id="46"/>
    </w:p>
    <w:p w:rsidR="00D229A6" w:rsidRPr="00D953C4" w:rsidRDefault="00D229A6" w:rsidP="00D229A6">
      <w:pPr>
        <w:rPr>
          <w:rFonts w:cs="Calibri"/>
          <w:i/>
        </w:rPr>
      </w:pPr>
      <w:bookmarkStart w:id="47" w:name="_Toc406065230"/>
    </w:p>
    <w:p w:rsidR="00D229A6" w:rsidRPr="00B014AF" w:rsidRDefault="00D229A6" w:rsidP="009B5A1B">
      <w:pPr>
        <w:pStyle w:val="Heading2"/>
        <w:pPrChange w:id="48" w:author="Shruthi Raghavan" w:date="2017-01-31T09:40:00Z">
          <w:pPr>
            <w:pStyle w:val="Heading2"/>
          </w:pPr>
        </w:pPrChange>
      </w:pPr>
      <w:bookmarkStart w:id="49" w:name="_Toc425411990"/>
      <w:r w:rsidRPr="00B014AF">
        <w:t xml:space="preserve">Graphical representation of </w:t>
      </w:r>
      <w:bookmarkEnd w:id="47"/>
      <w:r w:rsidR="00B014AF" w:rsidRPr="00B014AF">
        <w:t>‘</w:t>
      </w:r>
      <w:proofErr w:type="spellStart"/>
      <w:r w:rsidR="00B014AF" w:rsidRPr="00B014AF">
        <w:rPr>
          <w:rFonts w:ascii="Calibri" w:hAnsi="Calibri" w:cs="Calibri"/>
        </w:rPr>
        <w:t>StabyCmp</w:t>
      </w:r>
      <w:proofErr w:type="spellEnd"/>
      <w:r w:rsidR="00B014AF" w:rsidRPr="00B014AF">
        <w:rPr>
          <w:rFonts w:ascii="Calibri" w:hAnsi="Calibri" w:cs="Calibri"/>
        </w:rPr>
        <w:t>’</w:t>
      </w:r>
      <w:bookmarkEnd w:id="49"/>
    </w:p>
    <w:p w:rsidR="00D229A6" w:rsidRDefault="00B014AF" w:rsidP="00D229A6">
      <w:pPr>
        <w:rPr>
          <w:rFonts w:cs="Calibri"/>
          <w:i/>
        </w:rPr>
      </w:pPr>
      <w:r>
        <w:rPr>
          <w:noProof/>
          <w:lang w:bidi="ar-SA"/>
        </w:rPr>
        <w:drawing>
          <wp:inline distT="0" distB="0" distL="0" distR="0" wp14:anchorId="28FE8BD9" wp14:editId="4847BD60">
            <wp:extent cx="360426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4260" cy="4800600"/>
                    </a:xfrm>
                    <a:prstGeom prst="rect">
                      <a:avLst/>
                    </a:prstGeom>
                  </pic:spPr>
                </pic:pic>
              </a:graphicData>
            </a:graphic>
          </wp:inline>
        </w:drawing>
      </w:r>
    </w:p>
    <w:p w:rsidR="00D229A6" w:rsidRPr="002D6391" w:rsidRDefault="00D229A6" w:rsidP="009B5A1B">
      <w:pPr>
        <w:pStyle w:val="Heading2"/>
        <w:pPrChange w:id="50" w:author="Shruthi Raghavan" w:date="2017-01-31T09:40:00Z">
          <w:pPr>
            <w:pStyle w:val="Heading2"/>
          </w:pPr>
        </w:pPrChange>
      </w:pPr>
      <w:bookmarkStart w:id="51" w:name="_Toc406065231"/>
      <w:bookmarkStart w:id="52" w:name="_Toc425411991"/>
      <w:r w:rsidRPr="002D6391">
        <w:t>Data Flow Diagram</w:t>
      </w:r>
      <w:bookmarkEnd w:id="51"/>
      <w:bookmarkEnd w:id="52"/>
    </w:p>
    <w:p w:rsidR="00D229A6" w:rsidRPr="002B094F" w:rsidDel="00A55569" w:rsidRDefault="00D229A6" w:rsidP="009B5A1B">
      <w:pPr>
        <w:pStyle w:val="Heading3"/>
        <w:rPr>
          <w:del w:id="53" w:author="Shruthi Raghavan" w:date="2017-01-27T15:24:00Z"/>
        </w:rPr>
        <w:pPrChange w:id="54" w:author="Shruthi Raghavan" w:date="2017-01-31T09:40:00Z">
          <w:pPr/>
        </w:pPrChange>
      </w:pPr>
    </w:p>
    <w:p w:rsidR="00D229A6" w:rsidRPr="002D6391" w:rsidRDefault="00AC4CD8" w:rsidP="009B5A1B">
      <w:pPr>
        <w:pStyle w:val="Heading3"/>
        <w:pPrChange w:id="55" w:author="Shruthi Raghavan" w:date="2017-01-31T09:40:00Z">
          <w:pPr>
            <w:pStyle w:val="Heading3"/>
          </w:pPr>
        </w:pPrChange>
      </w:pPr>
      <w:bookmarkStart w:id="56" w:name="_Toc375924736"/>
      <w:bookmarkStart w:id="57" w:name="_Toc406065232"/>
      <w:bookmarkStart w:id="58" w:name="_Toc425411992"/>
      <w:r w:rsidRPr="00305C34">
        <w:t xml:space="preserve">Component </w:t>
      </w:r>
      <w:r w:rsidR="00D229A6" w:rsidRPr="002B094F">
        <w:t>level</w:t>
      </w:r>
      <w:r w:rsidR="00D229A6" w:rsidRPr="002D6391">
        <w:t xml:space="preserve"> DFD</w:t>
      </w:r>
      <w:bookmarkEnd w:id="56"/>
      <w:bookmarkEnd w:id="57"/>
      <w:bookmarkEnd w:id="58"/>
    </w:p>
    <w:p w:rsidR="00D229A6" w:rsidRPr="002B094F" w:rsidRDefault="00D02C87" w:rsidP="00A55569">
      <w:pPr>
        <w:ind w:left="153" w:firstLine="864"/>
        <w:rPr>
          <w:lang w:bidi="ar-SA"/>
        </w:rPr>
      </w:pPr>
      <w:r>
        <w:rPr>
          <w:lang w:bidi="ar-SA"/>
        </w:rPr>
        <w:t>Refer FDD</w:t>
      </w:r>
    </w:p>
    <w:p w:rsidR="00D229A6" w:rsidRPr="00A32585" w:rsidRDefault="00AC4CD8" w:rsidP="009B5A1B">
      <w:pPr>
        <w:pStyle w:val="Heading3"/>
        <w:pPrChange w:id="59" w:author="Shruthi Raghavan" w:date="2017-01-31T09:40:00Z">
          <w:pPr>
            <w:pStyle w:val="Heading3"/>
          </w:pPr>
        </w:pPrChange>
      </w:pPr>
      <w:bookmarkStart w:id="60" w:name="_Toc375924737"/>
      <w:bookmarkStart w:id="61" w:name="_Toc406065233"/>
      <w:bookmarkStart w:id="62" w:name="_Toc425411993"/>
      <w:r>
        <w:t>Function</w:t>
      </w:r>
      <w:r w:rsidRPr="00231F0B">
        <w:t xml:space="preserve"> </w:t>
      </w:r>
      <w:r w:rsidR="00D229A6" w:rsidRPr="00A32585">
        <w:t>level DFD</w:t>
      </w:r>
      <w:bookmarkEnd w:id="60"/>
      <w:bookmarkEnd w:id="61"/>
      <w:bookmarkEnd w:id="62"/>
    </w:p>
    <w:p w:rsidR="00D02C87" w:rsidRPr="002B094F" w:rsidRDefault="00D02C87" w:rsidP="00A55569">
      <w:pPr>
        <w:ind w:left="153" w:firstLine="864"/>
        <w:rPr>
          <w:lang w:bidi="ar-SA"/>
        </w:rPr>
      </w:pPr>
      <w:r>
        <w:rPr>
          <w:lang w:bidi="ar-SA"/>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63" w:name="_Toc338170479"/>
      <w:bookmarkStart w:id="64" w:name="_Toc375678228"/>
      <w:bookmarkStart w:id="65" w:name="_Toc418080062"/>
      <w:bookmarkStart w:id="66" w:name="_Toc421709912"/>
      <w:bookmarkStart w:id="67" w:name="_Toc425411994"/>
      <w:r w:rsidRPr="00AC4CD8">
        <w:rPr>
          <w:rFonts w:ascii="Calibri" w:hAnsi="Calibri" w:cs="Calibri"/>
        </w:rPr>
        <w:lastRenderedPageBreak/>
        <w:t>Constant Data Dictionary</w:t>
      </w:r>
      <w:bookmarkEnd w:id="63"/>
      <w:bookmarkEnd w:id="64"/>
      <w:bookmarkEnd w:id="65"/>
      <w:bookmarkEnd w:id="66"/>
      <w:bookmarkEnd w:id="67"/>
    </w:p>
    <w:p w:rsidR="00AC4CD8" w:rsidRPr="00DA5500" w:rsidRDefault="00AC4CD8" w:rsidP="009B5A1B">
      <w:pPr>
        <w:pStyle w:val="Heading2"/>
        <w:pPrChange w:id="68" w:author="Shruthi Raghavan" w:date="2017-01-31T09:40:00Z">
          <w:pPr>
            <w:pStyle w:val="Heading2"/>
          </w:pPr>
        </w:pPrChange>
      </w:pPr>
      <w:bookmarkStart w:id="69" w:name="_Toc421011506"/>
      <w:bookmarkStart w:id="70" w:name="_Toc421786527"/>
      <w:bookmarkStart w:id="71" w:name="_Toc425411995"/>
      <w:bookmarkStart w:id="72" w:name="_Toc418080064"/>
      <w:r w:rsidRPr="00DA5500">
        <w:t>Program (fixed) Constants</w:t>
      </w:r>
      <w:bookmarkEnd w:id="69"/>
      <w:bookmarkEnd w:id="70"/>
      <w:bookmarkEnd w:id="71"/>
    </w:p>
    <w:p w:rsidR="00AC4CD8" w:rsidRDefault="00AC4CD8" w:rsidP="009B5A1B">
      <w:pPr>
        <w:pStyle w:val="Heading3"/>
        <w:pPrChange w:id="73" w:author="Shruthi Raghavan" w:date="2017-01-31T09:40:00Z">
          <w:pPr>
            <w:pStyle w:val="Heading3"/>
          </w:pPr>
        </w:pPrChange>
      </w:pPr>
      <w:bookmarkStart w:id="74" w:name="_Toc425411996"/>
      <w:bookmarkEnd w:id="72"/>
      <w:r w:rsidRPr="00DA5500">
        <w:t>Embedded Constants</w:t>
      </w:r>
      <w:bookmarkEnd w:id="74"/>
    </w:p>
    <w:p w:rsidR="00A55569" w:rsidRPr="00EB34D7" w:rsidRDefault="00EB34D7" w:rsidP="00A55569">
      <w:pPr>
        <w:ind w:left="153" w:firstLine="864"/>
        <w:rPr>
          <w:lang w:bidi="ar-SA"/>
        </w:rPr>
      </w:pPr>
      <w:r>
        <w:rPr>
          <w:lang w:bidi="ar-SA"/>
        </w:rPr>
        <w:t>Refer .m file</w:t>
      </w:r>
    </w:p>
    <w:p w:rsidR="00AC4CD8" w:rsidDel="00673659" w:rsidRDefault="00AC4CD8" w:rsidP="00673659">
      <w:pPr>
        <w:ind w:left="1017"/>
        <w:rPr>
          <w:del w:id="75" w:author="Shruthi Raghavan" w:date="2017-01-31T09:33:00Z"/>
          <w:rStyle w:val="Emphasis"/>
          <w:b/>
        </w:rPr>
      </w:pPr>
      <w:r w:rsidRPr="00673659">
        <w:rPr>
          <w:rStyle w:val="Emphasis"/>
          <w:b/>
        </w:rPr>
        <w:t>Local Constants</w:t>
      </w:r>
    </w:p>
    <w:p w:rsidR="00673659" w:rsidRPr="00673659" w:rsidRDefault="00673659" w:rsidP="00673659">
      <w:pPr>
        <w:ind w:left="1017"/>
        <w:rPr>
          <w:ins w:id="76" w:author="Shruthi Raghavan" w:date="2017-01-31T09:33:00Z"/>
          <w:rStyle w:val="Emphasis"/>
          <w:b/>
        </w:rPr>
      </w:pPr>
    </w:p>
    <w:p w:rsidR="002B094F" w:rsidRPr="0048012A" w:rsidRDefault="00B14A28" w:rsidP="00673659">
      <w:pPr>
        <w:ind w:left="1017"/>
      </w:pPr>
      <w:r>
        <w:t>None</w:t>
      </w:r>
    </w:p>
    <w:p w:rsidR="00AC4CD8" w:rsidRPr="00DA5500" w:rsidRDefault="00AC4CD8" w:rsidP="00AC4CD8">
      <w:pPr>
        <w:pStyle w:val="Heading1"/>
        <w:ind w:left="562" w:hanging="562"/>
        <w:rPr>
          <w:rFonts w:ascii="Calibri" w:hAnsi="Calibri" w:cs="Calibri"/>
        </w:rPr>
      </w:pPr>
      <w:bookmarkStart w:id="77" w:name="_Ref87065593"/>
      <w:bookmarkStart w:id="78" w:name="_Toc338170483"/>
      <w:bookmarkStart w:id="79" w:name="_Toc375678229"/>
      <w:bookmarkStart w:id="80" w:name="_Toc418080067"/>
      <w:bookmarkStart w:id="81" w:name="_Toc421786702"/>
      <w:bookmarkStart w:id="82" w:name="_Toc42541199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77"/>
      <w:bookmarkEnd w:id="78"/>
      <w:bookmarkEnd w:id="79"/>
      <w:bookmarkEnd w:id="80"/>
      <w:bookmarkEnd w:id="81"/>
      <w:bookmarkEnd w:id="82"/>
    </w:p>
    <w:p w:rsidR="00313964" w:rsidRPr="00313964" w:rsidRDefault="002B094F" w:rsidP="009B5A1B">
      <w:pPr>
        <w:pStyle w:val="Heading3"/>
        <w:rPr>
          <w:rPrChange w:id="83" w:author="Shruthi Raghavan" w:date="2017-01-31T09:38:00Z">
            <w:rPr/>
          </w:rPrChange>
        </w:rPr>
        <w:pPrChange w:id="84" w:author="Shruthi Raghavan" w:date="2017-01-31T09:40:00Z">
          <w:pPr>
            <w:pStyle w:val="Heading3"/>
          </w:pPr>
        </w:pPrChange>
      </w:pPr>
      <w:bookmarkStart w:id="85" w:name="_Toc338170484"/>
      <w:bookmarkStart w:id="86" w:name="_Toc418080068"/>
      <w:bookmarkStart w:id="87" w:name="_Toc421709916"/>
      <w:bookmarkStart w:id="88" w:name="_Toc425411998"/>
      <w:r w:rsidRPr="002E3F2E">
        <w:rPr>
          <w:rFonts w:cs="Calibri"/>
        </w:rPr>
        <w:t>Sub</w:t>
      </w:r>
      <w:r w:rsidRPr="00987B4A">
        <w:t>-Module Functions</w:t>
      </w:r>
      <w:bookmarkEnd w:id="85"/>
      <w:bookmarkEnd w:id="86"/>
      <w:bookmarkEnd w:id="87"/>
      <w:bookmarkEnd w:id="88"/>
    </w:p>
    <w:p w:rsidR="002B094F" w:rsidRPr="00C21CCD" w:rsidDel="00341664" w:rsidRDefault="002B094F" w:rsidP="009B5A1B">
      <w:pPr>
        <w:pStyle w:val="Heading5"/>
        <w:rPr>
          <w:del w:id="89" w:author="Shruthi Raghavan" w:date="2017-01-27T15:27:00Z"/>
        </w:rPr>
        <w:pPrChange w:id="90" w:author="Shruthi Raghavan" w:date="2017-01-31T09:41:00Z">
          <w:pPr>
            <w:pStyle w:val="Heading4"/>
            <w:tabs>
              <w:tab w:val="num" w:pos="450"/>
            </w:tabs>
            <w:ind w:left="810" w:hanging="414"/>
          </w:pPr>
        </w:pPrChange>
      </w:pPr>
      <w:bookmarkStart w:id="91" w:name="_Toc418080069"/>
      <w:r w:rsidRPr="00C21CCD">
        <w:t>Initialization sub-module {</w:t>
      </w:r>
      <w:del w:id="92" w:author="Shruthi Raghavan" w:date="2017-01-27T15:26:00Z">
        <w:r w:rsidRPr="00C21CCD" w:rsidDel="00341664">
          <w:delText>_Init()</w:delText>
        </w:r>
      </w:del>
      <w:moveToRangeStart w:id="93" w:author="Shruthi Raghavan" w:date="2017-01-27T15:26:00Z" w:name="move473294121"/>
      <w:moveTo w:id="94" w:author="Shruthi Raghavan" w:date="2017-01-27T15:26:00Z">
        <w:r w:rsidR="00341664" w:rsidRPr="002C5563">
          <w:t>StabyCmpInit1</w:t>
        </w:r>
        <w:del w:id="95" w:author="Shruthi Raghavan" w:date="2017-01-27T15:26:00Z">
          <w:r w:rsidR="00341664" w:rsidRPr="002C5563" w:rsidDel="00341664">
            <w:delText xml:space="preserve">  </w:delText>
          </w:r>
        </w:del>
      </w:moveTo>
      <w:moveToRangeEnd w:id="93"/>
      <w:r w:rsidRPr="00C21CCD">
        <w:t>}</w:t>
      </w:r>
      <w:bookmarkEnd w:id="91"/>
    </w:p>
    <w:p w:rsidR="002B094F" w:rsidRPr="00C22F7B" w:rsidRDefault="00D02C87" w:rsidP="009B5A1B">
      <w:pPr>
        <w:pStyle w:val="Heading5"/>
        <w:pPrChange w:id="96" w:author="Shruthi Raghavan" w:date="2017-01-31T09:41:00Z">
          <w:pPr>
            <w:pStyle w:val="Heading4"/>
            <w:tabs>
              <w:tab w:val="num" w:pos="450"/>
            </w:tabs>
            <w:ind w:left="810" w:hanging="414"/>
          </w:pPr>
        </w:pPrChange>
      </w:pPr>
      <w:del w:id="97" w:author="Shruthi Raghavan" w:date="2017-01-27T15:27:00Z">
        <w:r w:rsidRPr="00C22F7B" w:rsidDel="00341664">
          <w:delText xml:space="preserve"> </w:delText>
        </w:r>
      </w:del>
      <w:moveFromRangeStart w:id="98" w:author="Shruthi Raghavan" w:date="2017-01-27T15:26:00Z" w:name="move473294121"/>
      <w:moveFrom w:id="99" w:author="Shruthi Raghavan" w:date="2017-01-27T15:26:00Z">
        <w:r w:rsidR="00B014AF" w:rsidRPr="00C22F7B" w:rsidDel="00341664">
          <w:t>StabyCmpInit1</w:t>
        </w:r>
        <w:r w:rsidR="00B14A28" w:rsidRPr="00C22F7B" w:rsidDel="00341664">
          <w:t xml:space="preserve">  </w:t>
        </w:r>
      </w:moveFrom>
      <w:moveFromRangeEnd w:id="98"/>
    </w:p>
    <w:p w:rsidR="00B2116D" w:rsidRDefault="00B2116D">
      <w:pPr>
        <w:pStyle w:val="BodyText"/>
        <w:spacing w:before="0"/>
        <w:ind w:firstLine="450"/>
        <w:rPr>
          <w:rFonts w:ascii="Calibri" w:hAnsi="Calibri" w:cs="Calibri"/>
          <w:b/>
          <w:sz w:val="20"/>
        </w:rPr>
        <w:pPrChange w:id="100" w:author="Shruthi Raghavan" w:date="2017-01-27T15:28:00Z">
          <w:pPr>
            <w:pStyle w:val="BodyText"/>
            <w:spacing w:before="0"/>
            <w:ind w:left="126" w:firstLine="864"/>
          </w:pPr>
        </w:pPrChange>
      </w:pPr>
      <w:r w:rsidRPr="00B2116D">
        <w:rPr>
          <w:rFonts w:ascii="Calibri" w:hAnsi="Calibri" w:cs="Calibri"/>
          <w:b/>
          <w:sz w:val="20"/>
        </w:rPr>
        <w:t>Design Rational:</w:t>
      </w:r>
    </w:p>
    <w:p w:rsidR="00B2116D" w:rsidRPr="00B2116D" w:rsidRDefault="00427490">
      <w:pPr>
        <w:pStyle w:val="BodyText"/>
        <w:spacing w:before="0"/>
        <w:ind w:left="450"/>
        <w:rPr>
          <w:rFonts w:ascii="Calibri" w:hAnsi="Calibri" w:cs="Calibri"/>
          <w:sz w:val="20"/>
        </w:rPr>
        <w:pPrChange w:id="101" w:author="Shruthi Raghavan" w:date="2017-01-27T15:28:00Z">
          <w:pPr>
            <w:pStyle w:val="BodyText"/>
            <w:spacing w:before="0"/>
            <w:ind w:left="990"/>
          </w:pPr>
        </w:pPrChange>
      </w:pPr>
      <w:r w:rsidRPr="00427490">
        <w:rPr>
          <w:rFonts w:ascii="Calibri" w:hAnsi="Calibri" w:cs="Calibri"/>
          <w:sz w:val="20"/>
        </w:rPr>
        <w:t>FDD details are not complete for notch filter initialization. Upon discussion with FDD owner, implemented in line with EA3 implementation.</w:t>
      </w:r>
    </w:p>
    <w:p w:rsidR="002B094F" w:rsidRPr="00987B4A" w:rsidRDefault="00C22F7B" w:rsidP="009B5A1B">
      <w:pPr>
        <w:pStyle w:val="Heading5"/>
        <w:pPrChange w:id="102" w:author="Shruthi Raghavan" w:date="2017-01-31T09:41:00Z">
          <w:pPr>
            <w:pStyle w:val="Heading4"/>
            <w:ind w:hanging="414"/>
          </w:pPr>
        </w:pPrChange>
      </w:pPr>
      <w:bookmarkStart w:id="103" w:name="_Toc418080070"/>
      <w:ins w:id="104" w:author="Shruthi Raghavan" w:date="2017-01-27T15:31:00Z">
        <w:r>
          <w:t xml:space="preserve"> </w:t>
        </w:r>
      </w:ins>
      <w:r w:rsidR="002B094F" w:rsidRPr="00460D68">
        <w:t>Periodic</w:t>
      </w:r>
      <w:r w:rsidR="002B094F" w:rsidRPr="00987B4A">
        <w:t xml:space="preserve"> sub-module {</w:t>
      </w:r>
      <w:del w:id="105" w:author="Shruthi Raghavan" w:date="2017-01-27T15:27:00Z">
        <w:r w:rsidR="002B094F" w:rsidRPr="00987B4A" w:rsidDel="00341664">
          <w:delText>_Per()</w:delText>
        </w:r>
      </w:del>
      <w:ins w:id="106" w:author="Shruthi Raghavan" w:date="2017-01-27T15:27:00Z">
        <w:r w:rsidR="00341664" w:rsidRPr="00C22F7B">
          <w:rPr>
            <w:rFonts w:cs="Arial"/>
            <w:rPrChange w:id="107" w:author="Shruthi Raghavan" w:date="2017-01-27T15:30:00Z">
              <w:rPr>
                <w:rFonts w:ascii="Calibri" w:hAnsi="Calibri" w:cs="Calibri"/>
              </w:rPr>
            </w:rPrChange>
          </w:rPr>
          <w:t>StabyCmpPer1</w:t>
        </w:r>
      </w:ins>
      <w:r w:rsidR="002B094F" w:rsidRPr="00987B4A">
        <w:t>}</w:t>
      </w:r>
      <w:bookmarkEnd w:id="103"/>
    </w:p>
    <w:p w:rsidR="002B094F" w:rsidRDefault="00B014AF">
      <w:pPr>
        <w:ind w:firstLine="450"/>
        <w:pPrChange w:id="108" w:author="Shruthi Raghavan" w:date="2017-01-27T15:32:00Z">
          <w:pPr>
            <w:pStyle w:val="BodyText"/>
          </w:pPr>
        </w:pPrChange>
      </w:pPr>
      <w:del w:id="109" w:author="Shruthi Raghavan" w:date="2017-01-27T15:26:00Z">
        <w:r w:rsidRPr="00B014AF" w:rsidDel="00341664">
          <w:delText>StabyCmpPer1</w:delText>
        </w:r>
      </w:del>
      <w:del w:id="110" w:author="Shruthi Raghavan" w:date="2017-01-27T15:31:00Z">
        <w:r w:rsidR="00B14A28" w:rsidDel="00C21CCD">
          <w:delText xml:space="preserve">  </w:delText>
        </w:r>
      </w:del>
      <w:del w:id="111" w:author="Shruthi Raghavan" w:date="2017-01-27T15:27:00Z">
        <w:r w:rsidR="00B14A28" w:rsidDel="00341664">
          <w:delText>(</w:delText>
        </w:r>
      </w:del>
      <w:r w:rsidR="00B14A28">
        <w:t>Refer FDD for details</w:t>
      </w:r>
      <w:del w:id="112" w:author="Shruthi Raghavan" w:date="2017-01-27T15:27:00Z">
        <w:r w:rsidR="00B14A28" w:rsidDel="00341664">
          <w:delText>)</w:delText>
        </w:r>
      </w:del>
    </w:p>
    <w:p w:rsidR="001D66A6" w:rsidDel="00FA69C4" w:rsidRDefault="001D66A6" w:rsidP="009B5A1B">
      <w:pPr>
        <w:pStyle w:val="BodyText"/>
        <w:ind w:left="450"/>
        <w:rPr>
          <w:del w:id="113" w:author="Shruthi Raghavan" w:date="2017-01-31T09:37:00Z"/>
          <w:rFonts w:ascii="Calibri" w:hAnsi="Calibri" w:cs="Calibri"/>
          <w:b/>
          <w:sz w:val="20"/>
        </w:rPr>
        <w:pPrChange w:id="114" w:author="Shruthi Raghavan" w:date="2017-01-31T09:39:00Z">
          <w:pPr>
            <w:pStyle w:val="BodyText"/>
          </w:pPr>
        </w:pPrChange>
      </w:pPr>
      <w:r w:rsidRPr="00B2116D">
        <w:rPr>
          <w:rFonts w:ascii="Calibri" w:hAnsi="Calibri" w:cs="Calibri"/>
          <w:b/>
          <w:sz w:val="20"/>
        </w:rPr>
        <w:t>Design Rational:</w:t>
      </w:r>
    </w:p>
    <w:p w:rsidR="001D66A6" w:rsidDel="002C5563" w:rsidRDefault="00F65639" w:rsidP="009B5A1B">
      <w:pPr>
        <w:pStyle w:val="BodyText"/>
        <w:ind w:left="450"/>
        <w:rPr>
          <w:del w:id="115" w:author="Shruthi Raghavan" w:date="2017-01-30T14:09:00Z"/>
          <w:rFonts w:ascii="Calibri" w:hAnsi="Calibri" w:cs="Calibri"/>
          <w:sz w:val="20"/>
        </w:rPr>
        <w:pPrChange w:id="116" w:author="Shruthi Raghavan" w:date="2017-01-31T09:39:00Z">
          <w:pPr>
            <w:pStyle w:val="BodyText"/>
          </w:pPr>
        </w:pPrChange>
      </w:pPr>
      <w:del w:id="117" w:author="Shruthi Raghavan" w:date="2017-01-30T14:09:00Z">
        <w:r w:rsidDel="002C5563">
          <w:rPr>
            <w:rFonts w:ascii="Calibri" w:hAnsi="Calibri" w:cs="Calibri"/>
            <w:sz w:val="20"/>
          </w:rPr>
          <w:delText>Functionally ‘</w:delText>
        </w:r>
        <w:r w:rsidRPr="00F65639" w:rsidDel="002C5563">
          <w:rPr>
            <w:rFonts w:ascii="Calibri" w:hAnsi="Calibri" w:cs="Calibri"/>
            <w:sz w:val="20"/>
          </w:rPr>
          <w:delText>Compensator 1/2 Blend’, ‘Compensator 0/2 Blend</w:delText>
        </w:r>
        <w:r w:rsidDel="002C5563">
          <w:rPr>
            <w:rFonts w:ascii="Calibri" w:hAnsi="Calibri" w:cs="Calibri"/>
            <w:sz w:val="20"/>
          </w:rPr>
          <w:delText xml:space="preserve"> , ‘</w:delText>
        </w:r>
        <w:r w:rsidRPr="00F65639" w:rsidDel="002C5563">
          <w:rPr>
            <w:rFonts w:ascii="Calibri" w:hAnsi="Calibri" w:cs="Calibri"/>
            <w:sz w:val="20"/>
          </w:rPr>
          <w:delText xml:space="preserve">Compensator 3/4 Blend’ and ‘Compensator 0/4 Blend’ blocks in FDD are doing bilinear interpolation with common x-axis. So corresponding </w:delText>
        </w:r>
        <w:r w:rsidR="005C5DE2" w:rsidRPr="00F65639" w:rsidDel="002C5563">
          <w:rPr>
            <w:rFonts w:ascii="Calibri" w:hAnsi="Calibri" w:cs="Calibri"/>
            <w:sz w:val="20"/>
          </w:rPr>
          <w:delText>function</w:delText>
        </w:r>
        <w:r w:rsidR="005C5DE2" w:rsidDel="002C5563">
          <w:rPr>
            <w:rFonts w:ascii="Calibri" w:hAnsi="Calibri" w:cs="Calibri"/>
            <w:sz w:val="20"/>
          </w:rPr>
          <w:delText xml:space="preserve"> ‘BilnrIntrpnWithRound</w:delText>
        </w:r>
        <w:r w:rsidR="005C5DE2" w:rsidRPr="005C5DE2" w:rsidDel="002C5563">
          <w:rPr>
            <w:rFonts w:ascii="Calibri" w:hAnsi="Calibri" w:cs="Calibri"/>
            <w:sz w:val="20"/>
          </w:rPr>
          <w:delText>_u16_u16CmnXu16MplY</w:delText>
        </w:r>
        <w:r w:rsidR="005C5DE2" w:rsidDel="002C5563">
          <w:rPr>
            <w:rFonts w:ascii="Calibri" w:hAnsi="Calibri" w:cs="Calibri"/>
            <w:sz w:val="20"/>
          </w:rPr>
          <w:delText>’</w:delText>
        </w:r>
        <w:r w:rsidRPr="00F65639" w:rsidDel="002C5563">
          <w:rPr>
            <w:rFonts w:ascii="Calibri" w:hAnsi="Calibri" w:cs="Calibri"/>
            <w:sz w:val="20"/>
          </w:rPr>
          <w:delText xml:space="preserve"> from SW library </w:delText>
        </w:r>
        <w:r w:rsidR="005C5DE2" w:rsidDel="002C5563">
          <w:rPr>
            <w:rFonts w:ascii="Calibri" w:hAnsi="Calibri" w:cs="Calibri"/>
            <w:sz w:val="20"/>
          </w:rPr>
          <w:delText>is</w:delText>
        </w:r>
        <w:r w:rsidRPr="00F65639" w:rsidDel="002C5563">
          <w:rPr>
            <w:rFonts w:ascii="Calibri" w:hAnsi="Calibri" w:cs="Calibri"/>
            <w:sz w:val="20"/>
          </w:rPr>
          <w:delText xml:space="preserve"> used in SW implementation. </w:delText>
        </w:r>
        <w:r w:rsidR="005C5DE2" w:rsidDel="002C5563">
          <w:rPr>
            <w:rFonts w:ascii="Calibri" w:hAnsi="Calibri" w:cs="Calibri"/>
            <w:sz w:val="20"/>
          </w:rPr>
          <w:delText>In order to use this SW library function, fixed point conversions are done on input to this function to match corresponding calibrations type.</w:delText>
        </w:r>
      </w:del>
    </w:p>
    <w:p w:rsidR="00F65639" w:rsidRDefault="005C5DE2" w:rsidP="009B5A1B">
      <w:pPr>
        <w:pStyle w:val="BodyText"/>
        <w:ind w:left="450"/>
        <w:rPr>
          <w:rFonts w:ascii="Calibri" w:hAnsi="Calibri" w:cs="Calibri"/>
          <w:sz w:val="20"/>
        </w:rPr>
        <w:pPrChange w:id="118" w:author="Shruthi Raghavan" w:date="2017-01-31T09:39:00Z">
          <w:pPr>
            <w:pStyle w:val="BodyText"/>
          </w:pPr>
        </w:pPrChange>
      </w:pPr>
      <w:del w:id="119" w:author="Shruthi Raghavan" w:date="2017-01-30T14:09:00Z">
        <w:r w:rsidDel="002C5563">
          <w:rPr>
            <w:rFonts w:ascii="Calibri" w:hAnsi="Calibri" w:cs="Calibri"/>
            <w:sz w:val="20"/>
          </w:rPr>
          <w:delText>Also i</w:delText>
        </w:r>
        <w:r w:rsidR="00F65639" w:rsidDel="002C5563">
          <w:rPr>
            <w:rFonts w:ascii="Calibri" w:hAnsi="Calibri" w:cs="Calibri"/>
            <w:sz w:val="20"/>
          </w:rPr>
          <w:delText>n multiple places,</w:delText>
        </w:r>
        <w:r w:rsidDel="002C5563">
          <w:rPr>
            <w:rFonts w:ascii="Calibri" w:hAnsi="Calibri" w:cs="Calibri"/>
            <w:sz w:val="20"/>
          </w:rPr>
          <w:delText xml:space="preserve"> ‘</w:delText>
        </w:r>
        <w:r w:rsidRPr="005C5DE2" w:rsidDel="002C5563">
          <w:rPr>
            <w:rFonts w:ascii="Calibri" w:hAnsi="Calibri" w:cs="Calibri"/>
            <w:sz w:val="20"/>
          </w:rPr>
          <w:delText>Blnd_f32</w:delText>
        </w:r>
        <w:r w:rsidDel="002C5563">
          <w:rPr>
            <w:rFonts w:ascii="Calibri" w:hAnsi="Calibri" w:cs="Calibri"/>
            <w:sz w:val="20"/>
          </w:rPr>
          <w:delText>’ function (present in SW library) is used to implement desired functionality.</w:delText>
        </w:r>
      </w:del>
      <w:del w:id="120" w:author="Shruthi Raghavan" w:date="2017-01-31T09:37:00Z">
        <w:r w:rsidDel="00FA69C4">
          <w:rPr>
            <w:rFonts w:ascii="Calibri" w:hAnsi="Calibri" w:cs="Calibri"/>
            <w:sz w:val="20"/>
          </w:rPr>
          <w:delText xml:space="preserve"> </w:delText>
        </w:r>
      </w:del>
    </w:p>
    <w:p w:rsidR="004B0D14" w:rsidDel="001A5F27" w:rsidRDefault="00A92854" w:rsidP="009B5A1B">
      <w:pPr>
        <w:pStyle w:val="BodyText"/>
        <w:spacing w:before="0" w:after="0"/>
        <w:ind w:left="450"/>
        <w:rPr>
          <w:del w:id="121" w:author="Shruthi Raghavan" w:date="2017-01-31T09:37:00Z"/>
          <w:rFonts w:ascii="Calibri" w:hAnsi="Calibri" w:cs="Calibri"/>
          <w:sz w:val="20"/>
        </w:rPr>
        <w:pPrChange w:id="122" w:author="Shruthi Raghavan" w:date="2017-01-31T09:39:00Z">
          <w:pPr>
            <w:pStyle w:val="BodyText"/>
            <w:spacing w:before="0" w:after="0"/>
          </w:pPr>
        </w:pPrChange>
      </w:pPr>
      <w:r>
        <w:rPr>
          <w:rFonts w:ascii="Calibri" w:hAnsi="Calibri" w:cs="Calibri"/>
          <w:sz w:val="20"/>
        </w:rPr>
        <w:t>In design version 1.</w:t>
      </w:r>
      <w:ins w:id="123" w:author="Shruthi Raghavan" w:date="2017-01-30T14:09:00Z">
        <w:r w:rsidR="002C5563">
          <w:rPr>
            <w:rFonts w:ascii="Calibri" w:hAnsi="Calibri" w:cs="Calibri"/>
            <w:sz w:val="20"/>
          </w:rPr>
          <w:t>3</w:t>
        </w:r>
      </w:ins>
      <w:del w:id="124" w:author="Shruthi Raghavan" w:date="2017-01-30T14:09:00Z">
        <w:r w:rsidDel="002C5563">
          <w:rPr>
            <w:rFonts w:ascii="Calibri" w:hAnsi="Calibri" w:cs="Calibri"/>
            <w:sz w:val="20"/>
          </w:rPr>
          <w:delText>1</w:delText>
        </w:r>
      </w:del>
      <w:r>
        <w:rPr>
          <w:rFonts w:ascii="Calibri" w:hAnsi="Calibri" w:cs="Calibri"/>
          <w:sz w:val="20"/>
        </w:rPr>
        <w:t xml:space="preserve">.0, .m file </w:t>
      </w:r>
      <w:r w:rsidR="004B0D14">
        <w:rPr>
          <w:rFonts w:ascii="Calibri" w:hAnsi="Calibri" w:cs="Calibri"/>
          <w:sz w:val="20"/>
        </w:rPr>
        <w:t xml:space="preserve">has some </w:t>
      </w:r>
      <w:del w:id="125" w:author="Shruthi Raghavan" w:date="2017-01-30T14:10:00Z">
        <w:r w:rsidR="004B0D14" w:rsidDel="002C5563">
          <w:rPr>
            <w:rFonts w:ascii="Calibri" w:hAnsi="Calibri" w:cs="Calibri"/>
            <w:sz w:val="20"/>
          </w:rPr>
          <w:delText xml:space="preserve">name changes and </w:delText>
        </w:r>
      </w:del>
      <w:r w:rsidR="004B0D14">
        <w:rPr>
          <w:rFonts w:ascii="Calibri" w:hAnsi="Calibri" w:cs="Calibri"/>
          <w:sz w:val="20"/>
        </w:rPr>
        <w:t>additional</w:t>
      </w:r>
      <w:r>
        <w:rPr>
          <w:rFonts w:ascii="Calibri" w:hAnsi="Calibri" w:cs="Calibri"/>
          <w:sz w:val="20"/>
        </w:rPr>
        <w:t xml:space="preserve"> PIMs for notch filters, which are not required in the notch filter implementation. </w:t>
      </w:r>
    </w:p>
    <w:p w:rsidR="00A92854" w:rsidRDefault="00A92854" w:rsidP="009B5A1B">
      <w:pPr>
        <w:pStyle w:val="BodyText"/>
        <w:spacing w:before="0" w:after="0"/>
        <w:ind w:left="450"/>
        <w:rPr>
          <w:ins w:id="126" w:author="Shruthi Raghavan" w:date="2017-01-31T09:37:00Z"/>
          <w:rFonts w:ascii="Calibri" w:hAnsi="Calibri" w:cs="Calibri"/>
          <w:sz w:val="20"/>
        </w:rPr>
        <w:pPrChange w:id="127" w:author="Shruthi Raghavan" w:date="2017-01-31T09:39:00Z">
          <w:pPr>
            <w:pStyle w:val="BodyText"/>
            <w:spacing w:before="0" w:after="0"/>
          </w:pPr>
        </w:pPrChange>
      </w:pPr>
      <w:r>
        <w:rPr>
          <w:rFonts w:ascii="Calibri" w:hAnsi="Calibri" w:cs="Calibri"/>
          <w:sz w:val="20"/>
        </w:rPr>
        <w:t xml:space="preserve"> </w:t>
      </w:r>
      <w:r w:rsidR="004B0D14">
        <w:rPr>
          <w:rFonts w:ascii="Calibri" w:hAnsi="Calibri" w:cs="Calibri"/>
          <w:sz w:val="20"/>
        </w:rPr>
        <w:t xml:space="preserve">Notch filter implementation </w:t>
      </w:r>
      <w:r w:rsidR="00350F6A">
        <w:rPr>
          <w:rFonts w:ascii="Calibri" w:hAnsi="Calibri" w:cs="Calibri"/>
          <w:sz w:val="20"/>
        </w:rPr>
        <w:t xml:space="preserve">in SW </w:t>
      </w:r>
      <w:r w:rsidR="004B0D14">
        <w:rPr>
          <w:rFonts w:ascii="Calibri" w:hAnsi="Calibri" w:cs="Calibri"/>
          <w:sz w:val="20"/>
        </w:rPr>
        <w:t xml:space="preserve">based on design 1.0.0 .m file PIMs is not changed. </w:t>
      </w:r>
    </w:p>
    <w:p w:rsidR="001A5F27" w:rsidRDefault="001A5F27" w:rsidP="009B5A1B">
      <w:pPr>
        <w:pStyle w:val="BodyText"/>
        <w:spacing w:before="0" w:after="0"/>
        <w:ind w:left="450"/>
        <w:rPr>
          <w:rFonts w:ascii="Calibri" w:hAnsi="Calibri" w:cs="Calibri"/>
          <w:sz w:val="20"/>
        </w:rPr>
        <w:pPrChange w:id="128" w:author="Shruthi Raghavan" w:date="2017-01-31T09:39:00Z">
          <w:pPr>
            <w:pStyle w:val="BodyText"/>
            <w:spacing w:before="0" w:after="0"/>
          </w:pPr>
        </w:pPrChange>
      </w:pPr>
      <w:ins w:id="129" w:author="Shruthi Raghavan" w:date="2017-01-31T09:37:00Z">
        <w:r>
          <w:rPr>
            <w:rFonts w:ascii="Calibri" w:hAnsi="Calibri" w:cs="Calibri"/>
            <w:sz w:val="20"/>
          </w:rPr>
          <w:t>New FDD model was requested but this wasn’t done on time and due to time crunch the difference between implementation and the model still exists.</w:t>
        </w:r>
      </w:ins>
    </w:p>
    <w:p w:rsidR="002B094F" w:rsidRPr="00987B4A" w:rsidRDefault="002B094F" w:rsidP="009B5A1B">
      <w:pPr>
        <w:pStyle w:val="Heading3"/>
        <w:pPrChange w:id="130" w:author="Shruthi Raghavan" w:date="2017-01-31T09:40:00Z">
          <w:pPr>
            <w:pStyle w:val="Heading3"/>
          </w:pPr>
        </w:pPrChange>
      </w:pPr>
      <w:bookmarkStart w:id="131" w:name="_Toc382301471"/>
      <w:bookmarkStart w:id="132" w:name="_Toc383698997"/>
      <w:bookmarkStart w:id="133" w:name="_Toc418080072"/>
      <w:bookmarkStart w:id="134" w:name="_Toc421709917"/>
      <w:bookmarkStart w:id="135" w:name="_Toc425411999"/>
      <w:bookmarkEnd w:id="131"/>
      <w:bookmarkEnd w:id="132"/>
      <w:r w:rsidRPr="00987B4A">
        <w:t>Interrupt Service Routines</w:t>
      </w:r>
      <w:bookmarkEnd w:id="133"/>
      <w:bookmarkEnd w:id="134"/>
      <w:bookmarkEnd w:id="135"/>
    </w:p>
    <w:p w:rsidR="002B094F" w:rsidRPr="00B64C5D" w:rsidRDefault="00D02C87" w:rsidP="009B5A1B">
      <w:pPr>
        <w:pStyle w:val="BodyText"/>
        <w:ind w:firstLine="450"/>
        <w:rPr>
          <w:rFonts w:ascii="Calibri" w:hAnsi="Calibri" w:cs="Calibri"/>
          <w:sz w:val="20"/>
        </w:rPr>
        <w:pPrChange w:id="136" w:author="Shruthi Raghavan" w:date="2017-01-31T09:39:00Z">
          <w:pPr>
            <w:pStyle w:val="BodyText"/>
          </w:pPr>
        </w:pPrChange>
      </w:pPr>
      <w:r>
        <w:rPr>
          <w:rFonts w:ascii="Calibri" w:hAnsi="Calibri" w:cs="Calibri"/>
          <w:sz w:val="20"/>
        </w:rPr>
        <w:t>None</w:t>
      </w:r>
    </w:p>
    <w:p w:rsidR="002B094F" w:rsidRPr="00987B4A" w:rsidRDefault="00341ED6" w:rsidP="009B5A1B">
      <w:pPr>
        <w:pStyle w:val="Heading3"/>
        <w:pPrChange w:id="137" w:author="Shruthi Raghavan" w:date="2017-01-31T09:40:00Z">
          <w:pPr>
            <w:pStyle w:val="Heading3"/>
          </w:pPr>
        </w:pPrChange>
      </w:pPr>
      <w:bookmarkStart w:id="138" w:name="_Toc418080073"/>
      <w:bookmarkStart w:id="139" w:name="_Toc421709918"/>
      <w:bookmarkStart w:id="140" w:name="_Toc425412000"/>
      <w:r>
        <w:t>Server Runnable</w:t>
      </w:r>
      <w:r w:rsidR="002B094F" w:rsidRPr="00987B4A">
        <w:t xml:space="preserve"> Functions</w:t>
      </w:r>
      <w:bookmarkEnd w:id="138"/>
      <w:bookmarkEnd w:id="139"/>
      <w:bookmarkEnd w:id="140"/>
    </w:p>
    <w:p w:rsidR="002B094F" w:rsidRPr="00B64C5D" w:rsidRDefault="00D02C87" w:rsidP="009B5A1B">
      <w:pPr>
        <w:pStyle w:val="BodyText"/>
        <w:ind w:firstLine="450"/>
        <w:rPr>
          <w:rFonts w:ascii="Calibri" w:hAnsi="Calibri" w:cs="Calibri"/>
          <w:sz w:val="20"/>
        </w:rPr>
        <w:pPrChange w:id="141" w:author="Shruthi Raghavan" w:date="2017-01-31T09:39:00Z">
          <w:pPr>
            <w:pStyle w:val="BodyText"/>
          </w:pPr>
        </w:pPrChange>
      </w:pPr>
      <w:r>
        <w:rPr>
          <w:rFonts w:ascii="Calibri" w:hAnsi="Calibri" w:cs="Calibri"/>
          <w:sz w:val="20"/>
        </w:rPr>
        <w:t>None</w:t>
      </w:r>
    </w:p>
    <w:p w:rsidR="002B094F" w:rsidRPr="002518E0" w:rsidRDefault="002B094F" w:rsidP="009B5A1B">
      <w:pPr>
        <w:pStyle w:val="Heading3"/>
        <w:pPrChange w:id="142" w:author="Shruthi Raghavan" w:date="2017-01-31T09:40:00Z">
          <w:pPr>
            <w:pStyle w:val="Heading3"/>
          </w:pPr>
        </w:pPrChange>
      </w:pPr>
      <w:bookmarkStart w:id="143" w:name="_Toc338170485"/>
      <w:bookmarkStart w:id="144" w:name="_Toc418080074"/>
      <w:bookmarkStart w:id="145" w:name="_Toc421709919"/>
      <w:bookmarkStart w:id="146" w:name="_Toc425412001"/>
      <w:r w:rsidRPr="00987B4A">
        <w:t>Module Internal (Local) Functions</w:t>
      </w:r>
      <w:bookmarkEnd w:id="143"/>
      <w:bookmarkEnd w:id="144"/>
      <w:bookmarkEnd w:id="145"/>
      <w:bookmarkEnd w:id="146"/>
    </w:p>
    <w:p w:rsidR="003877CA" w:rsidRPr="003877CA" w:rsidRDefault="003877CA" w:rsidP="009B5A1B">
      <w:pPr>
        <w:pStyle w:val="Heading5"/>
        <w:pPrChange w:id="147" w:author="Shruthi Raghavan" w:date="2017-01-31T09:41:00Z">
          <w:pPr>
            <w:pStyle w:val="Heading2"/>
          </w:pPr>
        </w:pPrChange>
      </w:pPr>
      <w:bookmarkStart w:id="148" w:name="_Toc414443275"/>
      <w:bookmarkStart w:id="149" w:name="_Toc420488402"/>
      <w:bookmarkStart w:id="150" w:name="_Toc425412002"/>
      <w:r w:rsidRPr="003877CA">
        <w:t>Local Function #1</w:t>
      </w:r>
      <w:bookmarkEnd w:id="148"/>
      <w:bookmarkEnd w:id="149"/>
      <w:bookmarkEnd w:id="150"/>
    </w:p>
    <w:tbl>
      <w:tblPr>
        <w:tblW w:w="6893"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51" w:author="Shruthi Raghavan" w:date="2017-01-31T09:40:00Z">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1710"/>
        <w:gridCol w:w="2126"/>
        <w:gridCol w:w="1614"/>
        <w:gridCol w:w="596"/>
        <w:gridCol w:w="834"/>
        <w:gridCol w:w="13"/>
        <w:tblGridChange w:id="152">
          <w:tblGrid>
            <w:gridCol w:w="1720"/>
            <w:gridCol w:w="2764"/>
            <w:gridCol w:w="1671"/>
            <w:gridCol w:w="1429"/>
            <w:gridCol w:w="1344"/>
          </w:tblGrid>
        </w:tblGridChange>
      </w:tblGrid>
      <w:tr w:rsidR="003877CA" w:rsidRPr="00AA38E8" w:rsidTr="009B5A1B">
        <w:trPr>
          <w:gridAfter w:val="1"/>
          <w:wAfter w:w="13" w:type="dxa"/>
        </w:trPr>
        <w:tc>
          <w:tcPr>
            <w:tcW w:w="1710" w:type="dxa"/>
            <w:tcPrChange w:id="153" w:author="Shruthi Raghavan" w:date="2017-01-31T09:40:00Z">
              <w:tcPr>
                <w:tcW w:w="1720" w:type="dxa"/>
              </w:tcPr>
            </w:tcPrChange>
          </w:tcPr>
          <w:p w:rsidR="003877CA" w:rsidRPr="003877CA" w:rsidRDefault="003877CA" w:rsidP="00EB34D7">
            <w:pPr>
              <w:spacing w:before="60"/>
              <w:rPr>
                <w:rFonts w:cs="Calibri"/>
                <w:b/>
                <w:bCs/>
                <w:sz w:val="18"/>
                <w:szCs w:val="18"/>
              </w:rPr>
            </w:pPr>
            <w:r w:rsidRPr="003877CA">
              <w:rPr>
                <w:rFonts w:cs="Calibri"/>
                <w:b/>
                <w:bCs/>
                <w:sz w:val="18"/>
                <w:szCs w:val="18"/>
              </w:rPr>
              <w:t>Function Name</w:t>
            </w:r>
          </w:p>
        </w:tc>
        <w:tc>
          <w:tcPr>
            <w:tcW w:w="2126" w:type="dxa"/>
            <w:tcPrChange w:id="154" w:author="Shruthi Raghavan" w:date="2017-01-31T09:40:00Z">
              <w:tcPr>
                <w:tcW w:w="2764" w:type="dxa"/>
              </w:tcPr>
            </w:tcPrChange>
          </w:tcPr>
          <w:p w:rsidR="003877CA" w:rsidRPr="003877CA" w:rsidRDefault="00B014AF" w:rsidP="00EB34D7">
            <w:pPr>
              <w:spacing w:before="60"/>
              <w:rPr>
                <w:rFonts w:cs="Calibri"/>
                <w:sz w:val="18"/>
                <w:szCs w:val="18"/>
              </w:rPr>
            </w:pPr>
            <w:proofErr w:type="spellStart"/>
            <w:r w:rsidRPr="00B014AF">
              <w:rPr>
                <w:rFonts w:cs="Calibri"/>
                <w:sz w:val="18"/>
                <w:szCs w:val="18"/>
              </w:rPr>
              <w:t>FilNotchInit</w:t>
            </w:r>
            <w:proofErr w:type="spellEnd"/>
          </w:p>
        </w:tc>
        <w:tc>
          <w:tcPr>
            <w:tcW w:w="1614" w:type="dxa"/>
            <w:shd w:val="pct30" w:color="FFFF00" w:fill="auto"/>
            <w:tcPrChange w:id="155" w:author="Shruthi Raghavan" w:date="2017-01-31T09:40:00Z">
              <w:tcPr>
                <w:tcW w:w="1671" w:type="dxa"/>
                <w:shd w:val="pct30" w:color="FFFF00" w:fill="auto"/>
              </w:tcPr>
            </w:tcPrChange>
          </w:tcPr>
          <w:p w:rsidR="003877CA" w:rsidRPr="003877CA" w:rsidRDefault="003877CA" w:rsidP="00EB34D7">
            <w:pPr>
              <w:spacing w:before="60"/>
              <w:jc w:val="center"/>
              <w:rPr>
                <w:rFonts w:cs="Calibri"/>
                <w:sz w:val="18"/>
                <w:szCs w:val="18"/>
              </w:rPr>
            </w:pPr>
            <w:r w:rsidRPr="003877CA">
              <w:rPr>
                <w:rFonts w:cs="Calibri"/>
                <w:sz w:val="18"/>
                <w:szCs w:val="18"/>
              </w:rPr>
              <w:t>Type</w:t>
            </w:r>
          </w:p>
        </w:tc>
        <w:tc>
          <w:tcPr>
            <w:tcW w:w="596" w:type="dxa"/>
            <w:shd w:val="pct30" w:color="FFFF00" w:fill="auto"/>
            <w:tcPrChange w:id="156" w:author="Shruthi Raghavan" w:date="2017-01-31T09:40:00Z">
              <w:tcPr>
                <w:tcW w:w="1429" w:type="dxa"/>
                <w:shd w:val="pct30" w:color="FFFF00" w:fill="auto"/>
              </w:tcPr>
            </w:tcPrChange>
          </w:tcPr>
          <w:p w:rsidR="003877CA" w:rsidRPr="003877CA" w:rsidRDefault="003877CA" w:rsidP="00EB34D7">
            <w:pPr>
              <w:spacing w:before="60"/>
              <w:jc w:val="center"/>
              <w:rPr>
                <w:rFonts w:cs="Calibri"/>
                <w:sz w:val="18"/>
                <w:szCs w:val="18"/>
              </w:rPr>
            </w:pPr>
            <w:r w:rsidRPr="003877CA">
              <w:rPr>
                <w:rFonts w:cs="Calibri"/>
                <w:sz w:val="18"/>
                <w:szCs w:val="18"/>
              </w:rPr>
              <w:t>Min</w:t>
            </w:r>
          </w:p>
        </w:tc>
        <w:tc>
          <w:tcPr>
            <w:tcW w:w="834" w:type="dxa"/>
            <w:shd w:val="pct30" w:color="FFFF00" w:fill="auto"/>
            <w:tcPrChange w:id="157" w:author="Shruthi Raghavan" w:date="2017-01-31T09:40:00Z">
              <w:tcPr>
                <w:tcW w:w="1344" w:type="dxa"/>
                <w:shd w:val="pct30" w:color="FFFF00" w:fill="auto"/>
              </w:tcPr>
            </w:tcPrChange>
          </w:tcPr>
          <w:p w:rsidR="003877CA" w:rsidRPr="003877CA" w:rsidRDefault="003877CA" w:rsidP="00EB34D7">
            <w:pPr>
              <w:spacing w:before="60"/>
              <w:jc w:val="center"/>
              <w:rPr>
                <w:rFonts w:cs="Calibri"/>
                <w:sz w:val="18"/>
                <w:szCs w:val="18"/>
              </w:rPr>
            </w:pPr>
            <w:r w:rsidRPr="003877CA">
              <w:rPr>
                <w:rFonts w:cs="Calibri"/>
                <w:sz w:val="18"/>
                <w:szCs w:val="18"/>
              </w:rPr>
              <w:t>Max</w:t>
            </w:r>
          </w:p>
        </w:tc>
      </w:tr>
      <w:tr w:rsidR="00135D6C" w:rsidRPr="00AA38E8" w:rsidTr="009B5A1B">
        <w:tc>
          <w:tcPr>
            <w:tcW w:w="1710" w:type="dxa"/>
            <w:tcPrChange w:id="158" w:author="Shruthi Raghavan" w:date="2017-01-31T09:40:00Z">
              <w:tcPr>
                <w:tcW w:w="1720" w:type="dxa"/>
              </w:tcPr>
            </w:tcPrChange>
          </w:tcPr>
          <w:p w:rsidR="00135D6C" w:rsidRPr="003877CA" w:rsidRDefault="00135D6C" w:rsidP="00EB34D7">
            <w:pPr>
              <w:spacing w:before="60"/>
              <w:rPr>
                <w:rFonts w:cs="Calibri"/>
                <w:b/>
                <w:bCs/>
                <w:sz w:val="18"/>
                <w:szCs w:val="18"/>
              </w:rPr>
            </w:pPr>
            <w:r w:rsidRPr="003877CA">
              <w:rPr>
                <w:rFonts w:cs="Calibri"/>
                <w:b/>
                <w:bCs/>
                <w:sz w:val="18"/>
                <w:szCs w:val="18"/>
              </w:rPr>
              <w:t xml:space="preserve">Arguments Passed </w:t>
            </w:r>
          </w:p>
        </w:tc>
        <w:tc>
          <w:tcPr>
            <w:tcW w:w="2126" w:type="dxa"/>
            <w:tcPrChange w:id="159" w:author="Shruthi Raghavan" w:date="2017-01-31T09:40:00Z">
              <w:tcPr>
                <w:tcW w:w="2764" w:type="dxa"/>
              </w:tcPr>
            </w:tcPrChange>
          </w:tcPr>
          <w:p w:rsidR="00135D6C" w:rsidRPr="003877CA" w:rsidRDefault="00135D6C" w:rsidP="00EB34D7">
            <w:pPr>
              <w:spacing w:before="60"/>
              <w:rPr>
                <w:rFonts w:cs="Calibri"/>
                <w:sz w:val="18"/>
                <w:szCs w:val="18"/>
              </w:rPr>
            </w:pPr>
            <w:proofErr w:type="spellStart"/>
            <w:r w:rsidRPr="00B014AF">
              <w:rPr>
                <w:rFonts w:cs="Calibri"/>
                <w:sz w:val="18"/>
                <w:szCs w:val="18"/>
              </w:rPr>
              <w:t>Inp</w:t>
            </w:r>
            <w:proofErr w:type="spellEnd"/>
          </w:p>
        </w:tc>
        <w:tc>
          <w:tcPr>
            <w:tcW w:w="1614" w:type="dxa"/>
            <w:tcPrChange w:id="160" w:author="Shruthi Raghavan" w:date="2017-01-31T09:40:00Z">
              <w:tcPr>
                <w:tcW w:w="1671" w:type="dxa"/>
              </w:tcPr>
            </w:tcPrChange>
          </w:tcPr>
          <w:p w:rsidR="00135D6C" w:rsidRPr="003877CA" w:rsidRDefault="00135D6C" w:rsidP="00EB39A3">
            <w:pPr>
              <w:rPr>
                <w:rFonts w:cs="Calibri"/>
                <w:sz w:val="18"/>
                <w:szCs w:val="18"/>
              </w:rPr>
            </w:pPr>
            <w:r>
              <w:rPr>
                <w:rFonts w:cs="Calibri"/>
                <w:sz w:val="18"/>
                <w:szCs w:val="18"/>
              </w:rPr>
              <w:t>float32</w:t>
            </w:r>
          </w:p>
        </w:tc>
        <w:tc>
          <w:tcPr>
            <w:tcW w:w="1443" w:type="dxa"/>
            <w:gridSpan w:val="3"/>
            <w:vMerge w:val="restart"/>
            <w:tcPrChange w:id="161" w:author="Shruthi Raghavan" w:date="2017-01-31T09:40:00Z">
              <w:tcPr>
                <w:tcW w:w="2773" w:type="dxa"/>
                <w:gridSpan w:val="2"/>
                <w:vMerge w:val="restart"/>
              </w:tcPr>
            </w:tcPrChange>
          </w:tcPr>
          <w:p w:rsidR="00135D6C" w:rsidRPr="003877CA" w:rsidRDefault="00BD3B23" w:rsidP="00EB34D7">
            <w:pPr>
              <w:spacing w:before="60"/>
              <w:rPr>
                <w:rFonts w:cs="Calibri"/>
                <w:sz w:val="18"/>
                <w:szCs w:val="18"/>
              </w:rPr>
            </w:pPr>
            <w:r>
              <w:rPr>
                <w:rFonts w:cs="Calibri"/>
                <w:sz w:val="18"/>
                <w:szCs w:val="18"/>
              </w:rPr>
              <w:t>See unit test consideration</w:t>
            </w:r>
          </w:p>
        </w:tc>
      </w:tr>
      <w:tr w:rsidR="00135D6C" w:rsidRPr="00AA38E8" w:rsidTr="009B5A1B">
        <w:tc>
          <w:tcPr>
            <w:tcW w:w="1710" w:type="dxa"/>
            <w:tcPrChange w:id="162" w:author="Shruthi Raghavan" w:date="2017-01-31T09:40:00Z">
              <w:tcPr>
                <w:tcW w:w="1720" w:type="dxa"/>
              </w:tcPr>
            </w:tcPrChange>
          </w:tcPr>
          <w:p w:rsidR="00135D6C" w:rsidRPr="003877CA" w:rsidRDefault="00135D6C" w:rsidP="00EB34D7">
            <w:pPr>
              <w:spacing w:before="60"/>
              <w:rPr>
                <w:rFonts w:cs="Calibri"/>
                <w:b/>
                <w:bCs/>
                <w:sz w:val="18"/>
                <w:szCs w:val="18"/>
              </w:rPr>
            </w:pPr>
          </w:p>
        </w:tc>
        <w:tc>
          <w:tcPr>
            <w:tcW w:w="2126" w:type="dxa"/>
            <w:tcPrChange w:id="163" w:author="Shruthi Raghavan" w:date="2017-01-31T09:40:00Z">
              <w:tcPr>
                <w:tcW w:w="2764" w:type="dxa"/>
              </w:tcPr>
            </w:tcPrChange>
          </w:tcPr>
          <w:p w:rsidR="00135D6C" w:rsidRPr="003877CA" w:rsidRDefault="00135D6C" w:rsidP="00EB34D7">
            <w:pPr>
              <w:spacing w:before="60"/>
              <w:rPr>
                <w:rFonts w:cs="Calibri"/>
                <w:sz w:val="18"/>
                <w:szCs w:val="18"/>
              </w:rPr>
            </w:pPr>
            <w:proofErr w:type="spellStart"/>
            <w:r w:rsidRPr="00B014AF">
              <w:rPr>
                <w:rFonts w:cs="Calibri"/>
                <w:sz w:val="18"/>
                <w:szCs w:val="18"/>
              </w:rPr>
              <w:t>FilNotchStRecPtr</w:t>
            </w:r>
            <w:proofErr w:type="spellEnd"/>
          </w:p>
        </w:tc>
        <w:tc>
          <w:tcPr>
            <w:tcW w:w="1614" w:type="dxa"/>
            <w:tcPrChange w:id="164" w:author="Shruthi Raghavan" w:date="2017-01-31T09:40:00Z">
              <w:tcPr>
                <w:tcW w:w="1671" w:type="dxa"/>
              </w:tcPr>
            </w:tcPrChange>
          </w:tcPr>
          <w:p w:rsidR="00135D6C" w:rsidRPr="00EB39A3" w:rsidRDefault="00135D6C">
            <w:pPr>
              <w:rPr>
                <w:rFonts w:cs="Calibri"/>
                <w:sz w:val="18"/>
                <w:szCs w:val="18"/>
              </w:rPr>
            </w:pPr>
            <w:r w:rsidRPr="00B014AF">
              <w:rPr>
                <w:rFonts w:cs="Calibri"/>
                <w:sz w:val="18"/>
                <w:szCs w:val="18"/>
              </w:rPr>
              <w:t>FilNotchStRec1</w:t>
            </w:r>
          </w:p>
        </w:tc>
        <w:tc>
          <w:tcPr>
            <w:tcW w:w="1443" w:type="dxa"/>
            <w:gridSpan w:val="3"/>
            <w:vMerge/>
            <w:tcPrChange w:id="165" w:author="Shruthi Raghavan" w:date="2017-01-31T09:40:00Z">
              <w:tcPr>
                <w:tcW w:w="2773" w:type="dxa"/>
                <w:gridSpan w:val="2"/>
                <w:vMerge/>
              </w:tcPr>
            </w:tcPrChange>
          </w:tcPr>
          <w:p w:rsidR="00135D6C" w:rsidRPr="003877CA" w:rsidRDefault="00135D6C" w:rsidP="00EB34D7">
            <w:pPr>
              <w:spacing w:before="60"/>
              <w:rPr>
                <w:rFonts w:cs="Calibri"/>
                <w:sz w:val="18"/>
                <w:szCs w:val="18"/>
              </w:rPr>
            </w:pPr>
          </w:p>
        </w:tc>
      </w:tr>
      <w:tr w:rsidR="00135D6C" w:rsidRPr="00AA38E8" w:rsidTr="009B5A1B">
        <w:tc>
          <w:tcPr>
            <w:tcW w:w="1710" w:type="dxa"/>
            <w:tcPrChange w:id="166" w:author="Shruthi Raghavan" w:date="2017-01-31T09:40:00Z">
              <w:tcPr>
                <w:tcW w:w="1720" w:type="dxa"/>
              </w:tcPr>
            </w:tcPrChange>
          </w:tcPr>
          <w:p w:rsidR="00135D6C" w:rsidRPr="003877CA" w:rsidRDefault="00135D6C" w:rsidP="00EB34D7">
            <w:pPr>
              <w:spacing w:before="60"/>
              <w:rPr>
                <w:rFonts w:cs="Calibri"/>
                <w:b/>
                <w:bCs/>
                <w:sz w:val="18"/>
                <w:szCs w:val="18"/>
              </w:rPr>
            </w:pPr>
          </w:p>
        </w:tc>
        <w:tc>
          <w:tcPr>
            <w:tcW w:w="2126" w:type="dxa"/>
            <w:tcPrChange w:id="167" w:author="Shruthi Raghavan" w:date="2017-01-31T09:40:00Z">
              <w:tcPr>
                <w:tcW w:w="2764" w:type="dxa"/>
              </w:tcPr>
            </w:tcPrChange>
          </w:tcPr>
          <w:p w:rsidR="00135D6C" w:rsidRPr="003877CA" w:rsidRDefault="00135D6C" w:rsidP="00EB34D7">
            <w:pPr>
              <w:spacing w:before="60"/>
              <w:rPr>
                <w:rFonts w:cs="Calibri"/>
                <w:sz w:val="18"/>
                <w:szCs w:val="18"/>
              </w:rPr>
            </w:pPr>
            <w:proofErr w:type="spellStart"/>
            <w:r w:rsidRPr="00B014AF">
              <w:rPr>
                <w:rFonts w:cs="Calibri"/>
                <w:sz w:val="18"/>
                <w:szCs w:val="18"/>
              </w:rPr>
              <w:t>FilNotchGainRecPtr</w:t>
            </w:r>
            <w:proofErr w:type="spellEnd"/>
          </w:p>
        </w:tc>
        <w:tc>
          <w:tcPr>
            <w:tcW w:w="1614" w:type="dxa"/>
            <w:tcPrChange w:id="168" w:author="Shruthi Raghavan" w:date="2017-01-31T09:40:00Z">
              <w:tcPr>
                <w:tcW w:w="1671" w:type="dxa"/>
              </w:tcPr>
            </w:tcPrChange>
          </w:tcPr>
          <w:p w:rsidR="00135D6C" w:rsidRDefault="00135D6C">
            <w:r w:rsidRPr="00B014AF">
              <w:rPr>
                <w:rFonts w:cs="Calibri"/>
                <w:sz w:val="18"/>
                <w:szCs w:val="18"/>
              </w:rPr>
              <w:t>FilNotchGainRec1</w:t>
            </w:r>
          </w:p>
        </w:tc>
        <w:tc>
          <w:tcPr>
            <w:tcW w:w="1443" w:type="dxa"/>
            <w:gridSpan w:val="3"/>
            <w:vMerge/>
            <w:tcPrChange w:id="169" w:author="Shruthi Raghavan" w:date="2017-01-31T09:40:00Z">
              <w:tcPr>
                <w:tcW w:w="2773" w:type="dxa"/>
                <w:gridSpan w:val="2"/>
                <w:vMerge/>
              </w:tcPr>
            </w:tcPrChange>
          </w:tcPr>
          <w:p w:rsidR="00135D6C" w:rsidRPr="003877CA" w:rsidRDefault="00135D6C" w:rsidP="00EB34D7">
            <w:pPr>
              <w:spacing w:before="60"/>
              <w:rPr>
                <w:rFonts w:cs="Calibri"/>
                <w:sz w:val="18"/>
                <w:szCs w:val="18"/>
              </w:rPr>
            </w:pPr>
          </w:p>
        </w:tc>
      </w:tr>
      <w:tr w:rsidR="00135D6C" w:rsidRPr="00AA38E8" w:rsidTr="009B5A1B">
        <w:tc>
          <w:tcPr>
            <w:tcW w:w="1710" w:type="dxa"/>
            <w:tcPrChange w:id="170" w:author="Shruthi Raghavan" w:date="2017-01-31T09:40:00Z">
              <w:tcPr>
                <w:tcW w:w="1720" w:type="dxa"/>
              </w:tcPr>
            </w:tcPrChange>
          </w:tcPr>
          <w:p w:rsidR="00135D6C" w:rsidRPr="003877CA" w:rsidRDefault="00135D6C" w:rsidP="00EB34D7">
            <w:pPr>
              <w:spacing w:before="60"/>
              <w:rPr>
                <w:rFonts w:cs="Calibri"/>
                <w:b/>
                <w:bCs/>
                <w:sz w:val="18"/>
                <w:szCs w:val="18"/>
              </w:rPr>
            </w:pPr>
            <w:r w:rsidRPr="003877CA">
              <w:rPr>
                <w:rFonts w:cs="Calibri"/>
                <w:b/>
                <w:bCs/>
                <w:sz w:val="18"/>
                <w:szCs w:val="18"/>
              </w:rPr>
              <w:t>Return Value</w:t>
            </w:r>
          </w:p>
        </w:tc>
        <w:tc>
          <w:tcPr>
            <w:tcW w:w="2126" w:type="dxa"/>
            <w:tcPrChange w:id="171" w:author="Shruthi Raghavan" w:date="2017-01-31T09:40:00Z">
              <w:tcPr>
                <w:tcW w:w="2764" w:type="dxa"/>
              </w:tcPr>
            </w:tcPrChange>
          </w:tcPr>
          <w:p w:rsidR="00135D6C" w:rsidRPr="003877CA" w:rsidRDefault="00135D6C" w:rsidP="00EB34D7">
            <w:pPr>
              <w:spacing w:before="60"/>
              <w:rPr>
                <w:rFonts w:cs="Calibri"/>
                <w:sz w:val="18"/>
                <w:szCs w:val="18"/>
              </w:rPr>
            </w:pPr>
            <w:r>
              <w:rPr>
                <w:rFonts w:cs="Calibri"/>
                <w:sz w:val="18"/>
                <w:szCs w:val="18"/>
              </w:rPr>
              <w:t>None</w:t>
            </w:r>
          </w:p>
        </w:tc>
        <w:tc>
          <w:tcPr>
            <w:tcW w:w="1614" w:type="dxa"/>
            <w:tcPrChange w:id="172" w:author="Shruthi Raghavan" w:date="2017-01-31T09:40:00Z">
              <w:tcPr>
                <w:tcW w:w="1671" w:type="dxa"/>
              </w:tcPr>
            </w:tcPrChange>
          </w:tcPr>
          <w:p w:rsidR="00135D6C" w:rsidRDefault="00135D6C"/>
        </w:tc>
        <w:tc>
          <w:tcPr>
            <w:tcW w:w="1443" w:type="dxa"/>
            <w:gridSpan w:val="3"/>
            <w:vMerge/>
            <w:tcPrChange w:id="173" w:author="Shruthi Raghavan" w:date="2017-01-31T09:40:00Z">
              <w:tcPr>
                <w:tcW w:w="2773" w:type="dxa"/>
                <w:gridSpan w:val="2"/>
                <w:vMerge/>
              </w:tcPr>
            </w:tcPrChange>
          </w:tcPr>
          <w:p w:rsidR="00135D6C" w:rsidRPr="003877CA" w:rsidRDefault="00135D6C" w:rsidP="00EB34D7">
            <w:pPr>
              <w:spacing w:before="60"/>
              <w:rPr>
                <w:rFonts w:cs="Calibri"/>
                <w:sz w:val="18"/>
                <w:szCs w:val="18"/>
              </w:rPr>
            </w:pPr>
          </w:p>
        </w:tc>
      </w:tr>
    </w:tbl>
    <w:p w:rsidR="003877CA" w:rsidRPr="003877CA" w:rsidRDefault="003877CA" w:rsidP="009B5A1B">
      <w:pPr>
        <w:pStyle w:val="Heading6"/>
        <w:pPrChange w:id="174" w:author="Shruthi Raghavan" w:date="2017-01-31T09:41:00Z">
          <w:pPr>
            <w:pStyle w:val="Heading2"/>
          </w:pPr>
        </w:pPrChange>
      </w:pPr>
      <w:bookmarkStart w:id="175" w:name="_Toc406065269"/>
      <w:bookmarkStart w:id="176" w:name="_Toc414443276"/>
      <w:bookmarkStart w:id="177" w:name="_Toc420488403"/>
      <w:bookmarkStart w:id="178" w:name="_Toc425412003"/>
      <w:r w:rsidRPr="003877CA">
        <w:t>Description</w:t>
      </w:r>
      <w:bookmarkEnd w:id="175"/>
      <w:bookmarkEnd w:id="176"/>
      <w:bookmarkEnd w:id="177"/>
      <w:bookmarkEnd w:id="178"/>
    </w:p>
    <w:p w:rsidR="00033012" w:rsidRPr="00BD3B23" w:rsidRDefault="00B014AF" w:rsidP="009B5A1B">
      <w:pPr>
        <w:autoSpaceDE w:val="0"/>
        <w:autoSpaceDN w:val="0"/>
        <w:adjustRightInd w:val="0"/>
        <w:ind w:firstLine="450"/>
        <w:rPr>
          <w:sz w:val="18"/>
          <w:szCs w:val="18"/>
          <w:lang w:bidi="ar-SA"/>
        </w:rPr>
        <w:pPrChange w:id="179" w:author="Shruthi Raghavan" w:date="2017-01-31T09:40:00Z">
          <w:pPr>
            <w:autoSpaceDE w:val="0"/>
            <w:autoSpaceDN w:val="0"/>
            <w:adjustRightInd w:val="0"/>
          </w:pPr>
        </w:pPrChange>
      </w:pPr>
      <w:r>
        <w:rPr>
          <w:sz w:val="18"/>
          <w:szCs w:val="18"/>
          <w:lang w:bidi="ar-SA"/>
        </w:rPr>
        <w:t>Notch filter initialization function implemented based on EA3 design.</w:t>
      </w:r>
    </w:p>
    <w:p w:rsidR="00B43282" w:rsidRDefault="00B43282" w:rsidP="009B5A1B">
      <w:pPr>
        <w:pStyle w:val="Heading5"/>
        <w:pPrChange w:id="180" w:author="Shruthi Raghavan" w:date="2017-01-31T09:41:00Z">
          <w:pPr>
            <w:pStyle w:val="Heading2"/>
          </w:pPr>
        </w:pPrChange>
      </w:pPr>
      <w:bookmarkStart w:id="181" w:name="_Toc425412004"/>
      <w:r w:rsidRPr="003877CA">
        <w:t>Local Function #</w:t>
      </w:r>
      <w:r>
        <w:t>2</w:t>
      </w:r>
      <w:bookmarkEnd w:id="181"/>
    </w:p>
    <w:tbl>
      <w:tblPr>
        <w:tblW w:w="828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82" w:author="Shruthi Raghavan" w:date="2017-01-31T09:40:00Z">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1726"/>
        <w:gridCol w:w="2174"/>
        <w:gridCol w:w="1614"/>
        <w:gridCol w:w="1429"/>
        <w:gridCol w:w="1344"/>
        <w:tblGridChange w:id="183">
          <w:tblGrid>
            <w:gridCol w:w="1720"/>
            <w:gridCol w:w="2764"/>
            <w:gridCol w:w="1671"/>
            <w:gridCol w:w="1429"/>
            <w:gridCol w:w="1344"/>
          </w:tblGrid>
        </w:tblGridChange>
      </w:tblGrid>
      <w:tr w:rsidR="00B014AF" w:rsidRPr="00AA38E8" w:rsidTr="009B5A1B">
        <w:tc>
          <w:tcPr>
            <w:tcW w:w="1726" w:type="dxa"/>
            <w:tcPrChange w:id="184" w:author="Shruthi Raghavan" w:date="2017-01-31T09:40:00Z">
              <w:tcPr>
                <w:tcW w:w="1720" w:type="dxa"/>
              </w:tcPr>
            </w:tcPrChange>
          </w:tcPr>
          <w:p w:rsidR="00B014AF" w:rsidRPr="003877CA" w:rsidRDefault="00B014AF" w:rsidP="00EB34D7">
            <w:pPr>
              <w:spacing w:before="60"/>
              <w:rPr>
                <w:rFonts w:cs="Calibri"/>
                <w:b/>
                <w:bCs/>
                <w:sz w:val="18"/>
                <w:szCs w:val="18"/>
              </w:rPr>
            </w:pPr>
            <w:r w:rsidRPr="003877CA">
              <w:rPr>
                <w:rFonts w:cs="Calibri"/>
                <w:b/>
                <w:bCs/>
                <w:sz w:val="18"/>
                <w:szCs w:val="18"/>
              </w:rPr>
              <w:t>Function Name</w:t>
            </w:r>
          </w:p>
        </w:tc>
        <w:tc>
          <w:tcPr>
            <w:tcW w:w="2174" w:type="dxa"/>
            <w:tcPrChange w:id="185" w:author="Shruthi Raghavan" w:date="2017-01-31T09:40:00Z">
              <w:tcPr>
                <w:tcW w:w="2764" w:type="dxa"/>
              </w:tcPr>
            </w:tcPrChange>
          </w:tcPr>
          <w:p w:rsidR="00B014AF" w:rsidRPr="003877CA" w:rsidRDefault="004420A6" w:rsidP="00EB34D7">
            <w:pPr>
              <w:spacing w:before="60"/>
              <w:rPr>
                <w:rFonts w:cs="Calibri"/>
                <w:sz w:val="18"/>
                <w:szCs w:val="18"/>
              </w:rPr>
            </w:pPr>
            <w:r w:rsidRPr="004420A6">
              <w:rPr>
                <w:rFonts w:cs="Calibri"/>
                <w:sz w:val="18"/>
                <w:szCs w:val="18"/>
              </w:rPr>
              <w:t>FilNotchFullUpdOutp_f32</w:t>
            </w:r>
          </w:p>
        </w:tc>
        <w:tc>
          <w:tcPr>
            <w:tcW w:w="1614" w:type="dxa"/>
            <w:shd w:val="pct30" w:color="FFFF00" w:fill="auto"/>
            <w:tcPrChange w:id="186" w:author="Shruthi Raghavan" w:date="2017-01-31T09:40:00Z">
              <w:tcPr>
                <w:tcW w:w="1671" w:type="dxa"/>
                <w:shd w:val="pct30" w:color="FFFF00" w:fill="auto"/>
              </w:tcPr>
            </w:tcPrChange>
          </w:tcPr>
          <w:p w:rsidR="00B014AF" w:rsidRPr="003877CA" w:rsidRDefault="00B014AF" w:rsidP="00EB34D7">
            <w:pPr>
              <w:spacing w:before="60"/>
              <w:jc w:val="center"/>
              <w:rPr>
                <w:rFonts w:cs="Calibri"/>
                <w:sz w:val="18"/>
                <w:szCs w:val="18"/>
              </w:rPr>
            </w:pPr>
            <w:r w:rsidRPr="003877CA">
              <w:rPr>
                <w:rFonts w:cs="Calibri"/>
                <w:sz w:val="18"/>
                <w:szCs w:val="18"/>
              </w:rPr>
              <w:t>Type</w:t>
            </w:r>
          </w:p>
        </w:tc>
        <w:tc>
          <w:tcPr>
            <w:tcW w:w="1429" w:type="dxa"/>
            <w:shd w:val="pct30" w:color="FFFF00" w:fill="auto"/>
            <w:tcPrChange w:id="187" w:author="Shruthi Raghavan" w:date="2017-01-31T09:40:00Z">
              <w:tcPr>
                <w:tcW w:w="1429" w:type="dxa"/>
                <w:shd w:val="pct30" w:color="FFFF00" w:fill="auto"/>
              </w:tcPr>
            </w:tcPrChange>
          </w:tcPr>
          <w:p w:rsidR="00B014AF" w:rsidRPr="003877CA" w:rsidRDefault="00B014AF" w:rsidP="00EB34D7">
            <w:pPr>
              <w:spacing w:before="60"/>
              <w:jc w:val="center"/>
              <w:rPr>
                <w:rFonts w:cs="Calibri"/>
                <w:sz w:val="18"/>
                <w:szCs w:val="18"/>
              </w:rPr>
            </w:pPr>
            <w:r w:rsidRPr="003877CA">
              <w:rPr>
                <w:rFonts w:cs="Calibri"/>
                <w:sz w:val="18"/>
                <w:szCs w:val="18"/>
              </w:rPr>
              <w:t>Min</w:t>
            </w:r>
          </w:p>
        </w:tc>
        <w:tc>
          <w:tcPr>
            <w:tcW w:w="1344" w:type="dxa"/>
            <w:shd w:val="pct30" w:color="FFFF00" w:fill="auto"/>
            <w:tcPrChange w:id="188" w:author="Shruthi Raghavan" w:date="2017-01-31T09:40:00Z">
              <w:tcPr>
                <w:tcW w:w="1344" w:type="dxa"/>
                <w:shd w:val="pct30" w:color="FFFF00" w:fill="auto"/>
              </w:tcPr>
            </w:tcPrChange>
          </w:tcPr>
          <w:p w:rsidR="00B014AF" w:rsidRPr="003877CA" w:rsidRDefault="00B014AF" w:rsidP="00EB34D7">
            <w:pPr>
              <w:spacing w:before="60"/>
              <w:jc w:val="center"/>
              <w:rPr>
                <w:rFonts w:cs="Calibri"/>
                <w:sz w:val="18"/>
                <w:szCs w:val="18"/>
              </w:rPr>
            </w:pPr>
            <w:r w:rsidRPr="003877CA">
              <w:rPr>
                <w:rFonts w:cs="Calibri"/>
                <w:sz w:val="18"/>
                <w:szCs w:val="18"/>
              </w:rPr>
              <w:t>Max</w:t>
            </w:r>
          </w:p>
        </w:tc>
      </w:tr>
      <w:tr w:rsidR="00135D6C" w:rsidRPr="00AA38E8" w:rsidTr="009B5A1B">
        <w:tc>
          <w:tcPr>
            <w:tcW w:w="1726" w:type="dxa"/>
            <w:tcPrChange w:id="189" w:author="Shruthi Raghavan" w:date="2017-01-31T09:40:00Z">
              <w:tcPr>
                <w:tcW w:w="1720" w:type="dxa"/>
              </w:tcPr>
            </w:tcPrChange>
          </w:tcPr>
          <w:p w:rsidR="00135D6C" w:rsidRPr="003877CA" w:rsidRDefault="00135D6C" w:rsidP="00EB34D7">
            <w:pPr>
              <w:spacing w:before="60"/>
              <w:rPr>
                <w:rFonts w:cs="Calibri"/>
                <w:b/>
                <w:bCs/>
                <w:sz w:val="18"/>
                <w:szCs w:val="18"/>
              </w:rPr>
            </w:pPr>
            <w:r w:rsidRPr="003877CA">
              <w:rPr>
                <w:rFonts w:cs="Calibri"/>
                <w:b/>
                <w:bCs/>
                <w:sz w:val="18"/>
                <w:szCs w:val="18"/>
              </w:rPr>
              <w:t xml:space="preserve">Arguments Passed </w:t>
            </w:r>
          </w:p>
        </w:tc>
        <w:tc>
          <w:tcPr>
            <w:tcW w:w="2174" w:type="dxa"/>
            <w:tcPrChange w:id="190" w:author="Shruthi Raghavan" w:date="2017-01-31T09:40:00Z">
              <w:tcPr>
                <w:tcW w:w="2764" w:type="dxa"/>
              </w:tcPr>
            </w:tcPrChange>
          </w:tcPr>
          <w:p w:rsidR="00135D6C" w:rsidRPr="003877CA" w:rsidRDefault="00135D6C" w:rsidP="00EB34D7">
            <w:pPr>
              <w:spacing w:before="60"/>
              <w:rPr>
                <w:rFonts w:cs="Calibri"/>
                <w:sz w:val="18"/>
                <w:szCs w:val="18"/>
              </w:rPr>
            </w:pPr>
            <w:proofErr w:type="spellStart"/>
            <w:r w:rsidRPr="00B014AF">
              <w:rPr>
                <w:rFonts w:cs="Calibri"/>
                <w:sz w:val="18"/>
                <w:szCs w:val="18"/>
              </w:rPr>
              <w:t>Inp</w:t>
            </w:r>
            <w:proofErr w:type="spellEnd"/>
          </w:p>
        </w:tc>
        <w:tc>
          <w:tcPr>
            <w:tcW w:w="1614" w:type="dxa"/>
            <w:tcPrChange w:id="191" w:author="Shruthi Raghavan" w:date="2017-01-31T09:40:00Z">
              <w:tcPr>
                <w:tcW w:w="1671" w:type="dxa"/>
              </w:tcPr>
            </w:tcPrChange>
          </w:tcPr>
          <w:p w:rsidR="00135D6C" w:rsidRPr="003877CA" w:rsidRDefault="00135D6C" w:rsidP="00EB34D7">
            <w:pPr>
              <w:rPr>
                <w:rFonts w:cs="Calibri"/>
                <w:sz w:val="18"/>
                <w:szCs w:val="18"/>
              </w:rPr>
            </w:pPr>
            <w:r>
              <w:rPr>
                <w:rFonts w:cs="Calibri"/>
                <w:sz w:val="18"/>
                <w:szCs w:val="18"/>
              </w:rPr>
              <w:t>float32</w:t>
            </w:r>
          </w:p>
        </w:tc>
        <w:tc>
          <w:tcPr>
            <w:tcW w:w="2773" w:type="dxa"/>
            <w:gridSpan w:val="2"/>
            <w:vMerge w:val="restart"/>
            <w:tcPrChange w:id="192" w:author="Shruthi Raghavan" w:date="2017-01-31T09:40:00Z">
              <w:tcPr>
                <w:tcW w:w="2773" w:type="dxa"/>
                <w:gridSpan w:val="2"/>
                <w:vMerge w:val="restart"/>
              </w:tcPr>
            </w:tcPrChange>
          </w:tcPr>
          <w:p w:rsidR="00135D6C" w:rsidRPr="003877CA" w:rsidRDefault="00135D6C" w:rsidP="00EB34D7">
            <w:pPr>
              <w:rPr>
                <w:rFonts w:cs="Calibri"/>
                <w:sz w:val="18"/>
                <w:szCs w:val="18"/>
              </w:rPr>
            </w:pPr>
            <w:r>
              <w:rPr>
                <w:rFonts w:cs="Calibri"/>
                <w:sz w:val="18"/>
                <w:szCs w:val="18"/>
              </w:rPr>
              <w:t>See unit test consideration</w:t>
            </w:r>
          </w:p>
        </w:tc>
      </w:tr>
      <w:tr w:rsidR="00135D6C" w:rsidRPr="00AA38E8" w:rsidTr="009B5A1B">
        <w:tc>
          <w:tcPr>
            <w:tcW w:w="1726" w:type="dxa"/>
            <w:tcPrChange w:id="193" w:author="Shruthi Raghavan" w:date="2017-01-31T09:40:00Z">
              <w:tcPr>
                <w:tcW w:w="1720" w:type="dxa"/>
              </w:tcPr>
            </w:tcPrChange>
          </w:tcPr>
          <w:p w:rsidR="00135D6C" w:rsidRPr="003877CA" w:rsidRDefault="00135D6C" w:rsidP="00EB34D7">
            <w:pPr>
              <w:spacing w:before="60"/>
              <w:rPr>
                <w:rFonts w:cs="Calibri"/>
                <w:b/>
                <w:bCs/>
                <w:sz w:val="18"/>
                <w:szCs w:val="18"/>
              </w:rPr>
            </w:pPr>
          </w:p>
        </w:tc>
        <w:tc>
          <w:tcPr>
            <w:tcW w:w="2174" w:type="dxa"/>
            <w:tcPrChange w:id="194" w:author="Shruthi Raghavan" w:date="2017-01-31T09:40:00Z">
              <w:tcPr>
                <w:tcW w:w="2764" w:type="dxa"/>
              </w:tcPr>
            </w:tcPrChange>
          </w:tcPr>
          <w:p w:rsidR="00135D6C" w:rsidRPr="003877CA" w:rsidRDefault="00135D6C" w:rsidP="00EB34D7">
            <w:pPr>
              <w:spacing w:before="60"/>
              <w:rPr>
                <w:rFonts w:cs="Calibri"/>
                <w:sz w:val="18"/>
                <w:szCs w:val="18"/>
              </w:rPr>
            </w:pPr>
            <w:proofErr w:type="spellStart"/>
            <w:r w:rsidRPr="00B014AF">
              <w:rPr>
                <w:rFonts w:cs="Calibri"/>
                <w:sz w:val="18"/>
                <w:szCs w:val="18"/>
              </w:rPr>
              <w:t>FilNotchStRecPtr</w:t>
            </w:r>
            <w:proofErr w:type="spellEnd"/>
          </w:p>
        </w:tc>
        <w:tc>
          <w:tcPr>
            <w:tcW w:w="1614" w:type="dxa"/>
            <w:tcPrChange w:id="195" w:author="Shruthi Raghavan" w:date="2017-01-31T09:40:00Z">
              <w:tcPr>
                <w:tcW w:w="1671" w:type="dxa"/>
              </w:tcPr>
            </w:tcPrChange>
          </w:tcPr>
          <w:p w:rsidR="00135D6C" w:rsidRPr="00EB39A3" w:rsidRDefault="00135D6C" w:rsidP="00EB34D7">
            <w:pPr>
              <w:rPr>
                <w:rFonts w:cs="Calibri"/>
                <w:sz w:val="18"/>
                <w:szCs w:val="18"/>
              </w:rPr>
            </w:pPr>
            <w:r w:rsidRPr="00B014AF">
              <w:rPr>
                <w:rFonts w:cs="Calibri"/>
                <w:sz w:val="18"/>
                <w:szCs w:val="18"/>
              </w:rPr>
              <w:t>FilNotchStRec1</w:t>
            </w:r>
          </w:p>
        </w:tc>
        <w:tc>
          <w:tcPr>
            <w:tcW w:w="2773" w:type="dxa"/>
            <w:gridSpan w:val="2"/>
            <w:vMerge/>
            <w:tcPrChange w:id="196" w:author="Shruthi Raghavan" w:date="2017-01-31T09:40:00Z">
              <w:tcPr>
                <w:tcW w:w="2773" w:type="dxa"/>
                <w:gridSpan w:val="2"/>
                <w:vMerge/>
              </w:tcPr>
            </w:tcPrChange>
          </w:tcPr>
          <w:p w:rsidR="00135D6C" w:rsidRPr="003877CA" w:rsidRDefault="00135D6C" w:rsidP="00EB34D7">
            <w:pPr>
              <w:spacing w:before="60"/>
              <w:rPr>
                <w:rFonts w:cs="Calibri"/>
                <w:sz w:val="18"/>
                <w:szCs w:val="18"/>
              </w:rPr>
            </w:pPr>
          </w:p>
        </w:tc>
      </w:tr>
      <w:tr w:rsidR="00135D6C" w:rsidRPr="00AA38E8" w:rsidTr="009B5A1B">
        <w:tc>
          <w:tcPr>
            <w:tcW w:w="1726" w:type="dxa"/>
            <w:tcPrChange w:id="197" w:author="Shruthi Raghavan" w:date="2017-01-31T09:40:00Z">
              <w:tcPr>
                <w:tcW w:w="1720" w:type="dxa"/>
              </w:tcPr>
            </w:tcPrChange>
          </w:tcPr>
          <w:p w:rsidR="00135D6C" w:rsidRPr="003877CA" w:rsidRDefault="00135D6C" w:rsidP="00EB34D7">
            <w:pPr>
              <w:spacing w:before="60"/>
              <w:rPr>
                <w:rFonts w:cs="Calibri"/>
                <w:b/>
                <w:bCs/>
                <w:sz w:val="18"/>
                <w:szCs w:val="18"/>
              </w:rPr>
            </w:pPr>
          </w:p>
        </w:tc>
        <w:tc>
          <w:tcPr>
            <w:tcW w:w="2174" w:type="dxa"/>
            <w:tcPrChange w:id="198" w:author="Shruthi Raghavan" w:date="2017-01-31T09:40:00Z">
              <w:tcPr>
                <w:tcW w:w="2764" w:type="dxa"/>
              </w:tcPr>
            </w:tcPrChange>
          </w:tcPr>
          <w:p w:rsidR="00135D6C" w:rsidRPr="003877CA" w:rsidRDefault="00135D6C" w:rsidP="00EB34D7">
            <w:pPr>
              <w:spacing w:before="60"/>
              <w:rPr>
                <w:rFonts w:cs="Calibri"/>
                <w:sz w:val="18"/>
                <w:szCs w:val="18"/>
              </w:rPr>
            </w:pPr>
            <w:proofErr w:type="spellStart"/>
            <w:r w:rsidRPr="00B014AF">
              <w:rPr>
                <w:rFonts w:cs="Calibri"/>
                <w:sz w:val="18"/>
                <w:szCs w:val="18"/>
              </w:rPr>
              <w:t>FilNotchGainRecPtr</w:t>
            </w:r>
            <w:proofErr w:type="spellEnd"/>
          </w:p>
        </w:tc>
        <w:tc>
          <w:tcPr>
            <w:tcW w:w="1614" w:type="dxa"/>
            <w:tcPrChange w:id="199" w:author="Shruthi Raghavan" w:date="2017-01-31T09:40:00Z">
              <w:tcPr>
                <w:tcW w:w="1671" w:type="dxa"/>
              </w:tcPr>
            </w:tcPrChange>
          </w:tcPr>
          <w:p w:rsidR="00135D6C" w:rsidRDefault="00135D6C" w:rsidP="00EB34D7">
            <w:r w:rsidRPr="00B014AF">
              <w:rPr>
                <w:rFonts w:cs="Calibri"/>
                <w:sz w:val="18"/>
                <w:szCs w:val="18"/>
              </w:rPr>
              <w:t>FilNotchGainRec1</w:t>
            </w:r>
          </w:p>
        </w:tc>
        <w:tc>
          <w:tcPr>
            <w:tcW w:w="2773" w:type="dxa"/>
            <w:gridSpan w:val="2"/>
            <w:vMerge/>
            <w:tcPrChange w:id="200" w:author="Shruthi Raghavan" w:date="2017-01-31T09:40:00Z">
              <w:tcPr>
                <w:tcW w:w="2773" w:type="dxa"/>
                <w:gridSpan w:val="2"/>
                <w:vMerge/>
              </w:tcPr>
            </w:tcPrChange>
          </w:tcPr>
          <w:p w:rsidR="00135D6C" w:rsidRPr="003877CA" w:rsidRDefault="00135D6C" w:rsidP="00EB34D7">
            <w:pPr>
              <w:spacing w:before="60"/>
              <w:rPr>
                <w:rFonts w:cs="Calibri"/>
                <w:sz w:val="18"/>
                <w:szCs w:val="18"/>
              </w:rPr>
            </w:pPr>
          </w:p>
        </w:tc>
      </w:tr>
      <w:tr w:rsidR="00135D6C" w:rsidRPr="00AA38E8" w:rsidTr="009B5A1B">
        <w:tc>
          <w:tcPr>
            <w:tcW w:w="1726" w:type="dxa"/>
            <w:tcPrChange w:id="201" w:author="Shruthi Raghavan" w:date="2017-01-31T09:40:00Z">
              <w:tcPr>
                <w:tcW w:w="1720" w:type="dxa"/>
              </w:tcPr>
            </w:tcPrChange>
          </w:tcPr>
          <w:p w:rsidR="00135D6C" w:rsidRPr="003877CA" w:rsidRDefault="00135D6C" w:rsidP="00EB34D7">
            <w:pPr>
              <w:spacing w:before="60"/>
              <w:rPr>
                <w:rFonts w:cs="Calibri"/>
                <w:b/>
                <w:bCs/>
                <w:sz w:val="18"/>
                <w:szCs w:val="18"/>
              </w:rPr>
            </w:pPr>
            <w:r w:rsidRPr="003877CA">
              <w:rPr>
                <w:rFonts w:cs="Calibri"/>
                <w:b/>
                <w:bCs/>
                <w:sz w:val="18"/>
                <w:szCs w:val="18"/>
              </w:rPr>
              <w:t>Return Value</w:t>
            </w:r>
          </w:p>
        </w:tc>
        <w:tc>
          <w:tcPr>
            <w:tcW w:w="2174" w:type="dxa"/>
            <w:tcPrChange w:id="202" w:author="Shruthi Raghavan" w:date="2017-01-31T09:40:00Z">
              <w:tcPr>
                <w:tcW w:w="2764" w:type="dxa"/>
              </w:tcPr>
            </w:tcPrChange>
          </w:tcPr>
          <w:p w:rsidR="00135D6C" w:rsidRPr="003877CA" w:rsidRDefault="00135D6C" w:rsidP="00EB34D7">
            <w:pPr>
              <w:spacing w:before="60"/>
              <w:rPr>
                <w:rFonts w:cs="Calibri"/>
                <w:sz w:val="18"/>
                <w:szCs w:val="18"/>
              </w:rPr>
            </w:pPr>
            <w:proofErr w:type="spellStart"/>
            <w:r w:rsidRPr="00B014AF">
              <w:rPr>
                <w:rFonts w:cs="Calibri"/>
                <w:sz w:val="18"/>
                <w:szCs w:val="18"/>
              </w:rPr>
              <w:t>FilOut</w:t>
            </w:r>
            <w:proofErr w:type="spellEnd"/>
          </w:p>
        </w:tc>
        <w:tc>
          <w:tcPr>
            <w:tcW w:w="1614" w:type="dxa"/>
            <w:tcPrChange w:id="203" w:author="Shruthi Raghavan" w:date="2017-01-31T09:40:00Z">
              <w:tcPr>
                <w:tcW w:w="1671" w:type="dxa"/>
              </w:tcPr>
            </w:tcPrChange>
          </w:tcPr>
          <w:p w:rsidR="00135D6C" w:rsidRDefault="00135D6C" w:rsidP="00EB34D7">
            <w:r>
              <w:rPr>
                <w:rFonts w:cs="Calibri"/>
                <w:sz w:val="18"/>
                <w:szCs w:val="18"/>
              </w:rPr>
              <w:t>float32</w:t>
            </w:r>
          </w:p>
        </w:tc>
        <w:tc>
          <w:tcPr>
            <w:tcW w:w="2773" w:type="dxa"/>
            <w:gridSpan w:val="2"/>
            <w:vMerge/>
            <w:tcPrChange w:id="204" w:author="Shruthi Raghavan" w:date="2017-01-31T09:40:00Z">
              <w:tcPr>
                <w:tcW w:w="2773" w:type="dxa"/>
                <w:gridSpan w:val="2"/>
                <w:vMerge/>
              </w:tcPr>
            </w:tcPrChange>
          </w:tcPr>
          <w:p w:rsidR="00135D6C" w:rsidRPr="003877CA" w:rsidRDefault="00135D6C" w:rsidP="00EB34D7">
            <w:pPr>
              <w:spacing w:before="60"/>
              <w:rPr>
                <w:rFonts w:cs="Calibri"/>
                <w:sz w:val="18"/>
                <w:szCs w:val="18"/>
              </w:rPr>
            </w:pPr>
          </w:p>
        </w:tc>
      </w:tr>
    </w:tbl>
    <w:p w:rsidR="00B014AF" w:rsidRPr="00B014AF" w:rsidRDefault="00B014AF" w:rsidP="00B014AF">
      <w:pPr>
        <w:rPr>
          <w:lang w:bidi="ar-SA"/>
        </w:rPr>
      </w:pPr>
    </w:p>
    <w:p w:rsidR="00B43282" w:rsidRPr="003877CA" w:rsidRDefault="00B43282" w:rsidP="009B5A1B">
      <w:pPr>
        <w:pStyle w:val="Heading6"/>
        <w:pPrChange w:id="205" w:author="Shruthi Raghavan" w:date="2017-01-31T09:41:00Z">
          <w:pPr>
            <w:pStyle w:val="Heading2"/>
          </w:pPr>
        </w:pPrChange>
      </w:pPr>
      <w:bookmarkStart w:id="206" w:name="_Toc425412005"/>
      <w:r w:rsidRPr="003877CA">
        <w:lastRenderedPageBreak/>
        <w:t>Description</w:t>
      </w:r>
      <w:bookmarkEnd w:id="206"/>
    </w:p>
    <w:p w:rsidR="00B43282" w:rsidRPr="003877CA" w:rsidRDefault="00B014AF" w:rsidP="006A03D3">
      <w:pPr>
        <w:autoSpaceDE w:val="0"/>
        <w:autoSpaceDN w:val="0"/>
        <w:adjustRightInd w:val="0"/>
        <w:ind w:left="450"/>
        <w:rPr>
          <w:sz w:val="18"/>
          <w:szCs w:val="18"/>
          <w:lang w:bidi="ar-SA"/>
        </w:rPr>
        <w:pPrChange w:id="207" w:author="Shruthi Raghavan" w:date="2017-01-31T09:41:00Z">
          <w:pPr>
            <w:autoSpaceDE w:val="0"/>
            <w:autoSpaceDN w:val="0"/>
            <w:adjustRightInd w:val="0"/>
          </w:pPr>
        </w:pPrChange>
      </w:pPr>
      <w:r>
        <w:rPr>
          <w:sz w:val="18"/>
          <w:szCs w:val="18"/>
          <w:lang w:bidi="ar-SA"/>
        </w:rPr>
        <w:t>Notch filter output calculation</w:t>
      </w:r>
      <w:r w:rsidR="00B43282" w:rsidRPr="003877CA">
        <w:rPr>
          <w:sz w:val="18"/>
          <w:szCs w:val="18"/>
          <w:lang w:bidi="ar-SA"/>
        </w:rPr>
        <w:t>.</w:t>
      </w:r>
      <w:r>
        <w:rPr>
          <w:sz w:val="18"/>
          <w:szCs w:val="18"/>
          <w:lang w:bidi="ar-SA"/>
        </w:rPr>
        <w:t xml:space="preserve"> Implemented based on ‘Compensator1’ block functionality. Compensator2, Compensator3 and Compensator4 </w:t>
      </w:r>
      <w:r w:rsidR="006556E2">
        <w:rPr>
          <w:sz w:val="18"/>
          <w:szCs w:val="18"/>
          <w:lang w:bidi="ar-SA"/>
        </w:rPr>
        <w:t>also ha</w:t>
      </w:r>
      <w:r w:rsidR="00033012">
        <w:rPr>
          <w:sz w:val="18"/>
          <w:szCs w:val="18"/>
          <w:lang w:bidi="ar-SA"/>
        </w:rPr>
        <w:t>ve</w:t>
      </w:r>
      <w:r w:rsidR="006556E2">
        <w:rPr>
          <w:sz w:val="18"/>
          <w:szCs w:val="18"/>
          <w:lang w:bidi="ar-SA"/>
        </w:rPr>
        <w:t xml:space="preserve"> the same functionality.</w:t>
      </w:r>
    </w:p>
    <w:p w:rsidR="00B43282" w:rsidRPr="00F47A34" w:rsidRDefault="00033012" w:rsidP="00135D6C">
      <w:pPr>
        <w:pStyle w:val="ListParagraph"/>
        <w:autoSpaceDE w:val="0"/>
        <w:autoSpaceDN w:val="0"/>
        <w:adjustRightInd w:val="0"/>
        <w:rPr>
          <w:sz w:val="18"/>
          <w:szCs w:val="18"/>
          <w:lang w:bidi="ar-SA"/>
        </w:rPr>
      </w:pPr>
      <w:r w:rsidRPr="00033012">
        <w:rPr>
          <w:rFonts w:cs="Calibri"/>
          <w:sz w:val="18"/>
          <w:szCs w:val="18"/>
        </w:rPr>
        <w:t xml:space="preserve"> </w:t>
      </w:r>
    </w:p>
    <w:p w:rsidR="002B094F" w:rsidRPr="002E3F2E" w:rsidRDefault="006A03D3" w:rsidP="009B5A1B">
      <w:pPr>
        <w:pStyle w:val="Heading3"/>
        <w:pPrChange w:id="208" w:author="Shruthi Raghavan" w:date="2017-01-31T09:40:00Z">
          <w:pPr>
            <w:pStyle w:val="Heading3"/>
          </w:pPr>
        </w:pPrChange>
      </w:pPr>
      <w:bookmarkStart w:id="209" w:name="_Toc418080075"/>
      <w:bookmarkStart w:id="210" w:name="_Toc421709920"/>
      <w:bookmarkStart w:id="211" w:name="_Toc425412006"/>
      <w:ins w:id="212" w:author="Shruthi Raghavan" w:date="2017-01-31T09:42:00Z">
        <w:r>
          <w:t xml:space="preserve"> </w:t>
        </w:r>
      </w:ins>
      <w:r w:rsidR="002B094F" w:rsidRPr="002E3F2E">
        <w:t>Transition Functions</w:t>
      </w:r>
      <w:bookmarkEnd w:id="209"/>
      <w:bookmarkEnd w:id="210"/>
      <w:bookmarkEnd w:id="211"/>
    </w:p>
    <w:p w:rsidR="002B094F" w:rsidRDefault="00D02C87" w:rsidP="006A03D3">
      <w:pPr>
        <w:ind w:firstLine="450"/>
        <w:rPr>
          <w:lang w:bidi="ar-SA"/>
        </w:rPr>
        <w:pPrChange w:id="213" w:author="Shruthi Raghavan" w:date="2017-01-31T09:42:00Z">
          <w:pPr/>
        </w:pPrChange>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214" w:name="_Toc418080076"/>
      <w:bookmarkStart w:id="215" w:name="_Toc421709921"/>
      <w:bookmarkStart w:id="216" w:name="_Toc425412007"/>
      <w:r w:rsidRPr="002E3F2E">
        <w:rPr>
          <w:rFonts w:ascii="Calibri" w:hAnsi="Calibri"/>
        </w:rPr>
        <w:lastRenderedPageBreak/>
        <w:t>Known</w:t>
      </w:r>
      <w:r w:rsidRPr="00AA38E8">
        <w:rPr>
          <w:rFonts w:ascii="Calibri" w:hAnsi="Calibri" w:cs="Calibri"/>
        </w:rPr>
        <w:t xml:space="preserve"> Limitations with Design</w:t>
      </w:r>
      <w:bookmarkEnd w:id="214"/>
      <w:bookmarkEnd w:id="215"/>
      <w:bookmarkEnd w:id="216"/>
    </w:p>
    <w:p w:rsidR="00531B8C" w:rsidRDefault="003877CA" w:rsidP="00531B8C">
      <w:pPr>
        <w:rPr>
          <w:rFonts w:cs="Calibri"/>
        </w:rPr>
      </w:pPr>
      <w:del w:id="217" w:author="Shruthi Raghavan" w:date="2017-01-31T09:42:00Z">
        <w:r w:rsidDel="006A03D3">
          <w:rPr>
            <w:rFonts w:cs="Calibri"/>
          </w:rPr>
          <w:delText>None</w:delText>
        </w:r>
      </w:del>
      <w:ins w:id="218" w:author="Shruthi Raghavan" w:date="2017-01-31T09:42:00Z">
        <w:r w:rsidR="006A03D3">
          <w:rPr>
            <w:rFonts w:cs="Calibri"/>
          </w:rPr>
          <w:t>Design has 8 PIMs to represent notch filters and a model block for notch filter has not been designed. This hasn’t been done yet in this revision due to the need to baseline on time for builds. No anomaly has been written but the Systems group was notified.</w:t>
        </w:r>
      </w:ins>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219" w:name="_Toc382297449"/>
      <w:bookmarkStart w:id="220" w:name="_Toc418080077"/>
      <w:bookmarkStart w:id="221" w:name="_Toc421709922"/>
      <w:bookmarkStart w:id="222" w:name="_Toc425412008"/>
      <w:r w:rsidRPr="00E75CFE">
        <w:rPr>
          <w:rFonts w:ascii="Calibri" w:hAnsi="Calibri" w:cs="Calibri"/>
        </w:rPr>
        <w:lastRenderedPageBreak/>
        <w:t>UNIT TEST CONSIDERATION</w:t>
      </w:r>
      <w:bookmarkEnd w:id="219"/>
      <w:bookmarkEnd w:id="220"/>
      <w:bookmarkEnd w:id="221"/>
      <w:bookmarkEnd w:id="222"/>
    </w:p>
    <w:p w:rsidR="00135D6C" w:rsidRDefault="00135D6C" w:rsidP="00135D6C">
      <w:pPr>
        <w:spacing w:after="0"/>
      </w:pPr>
      <w:r>
        <w:t>Since the notch filter implementation used in this module is dynamic in nature, absolute ranges are difficult to determine without pre-defined knowledge on the combination of coefficient values (A1, A2, B0, B1, B2).  Because of this, the systems group ran simulations on 10 different combinations of coefficients (2 with defined default calibrations, 8 considered extreme cases of notch filters) and logged the ranges of the filter state variables and outputs during a frequency sweep.  The ranges given throughout this module were taken as the worst case results of all of the given test cases.</w:t>
      </w:r>
    </w:p>
    <w:p w:rsidR="00135D6C" w:rsidRDefault="00135D6C" w:rsidP="00135D6C">
      <w:pPr>
        <w:spacing w:after="0"/>
      </w:pPr>
    </w:p>
    <w:p w:rsidR="00135D6C" w:rsidRDefault="00135D6C" w:rsidP="00135D6C">
      <w:pPr>
        <w:spacing w:after="0"/>
      </w:pPr>
      <w:r>
        <w:t>To provide useful cases for unit testing, the boundary checks tested during unit testing should be altered to test the state variable minimum and maximum for each of the 10 test cases with the given coefficients set to the values given in that test case.  In the case where the default values of the coefficients are used in a vector, the unit tester should not test the corresponding state variables with values over the range defined for that set of coefficients.  See attached simulation results.</w:t>
      </w:r>
    </w:p>
    <w:bookmarkStart w:id="223" w:name="_MON_1499082552"/>
    <w:bookmarkEnd w:id="223"/>
    <w:p w:rsidR="00135D6C" w:rsidRDefault="004420A6" w:rsidP="00135D6C">
      <w:pPr>
        <w:spacing w:after="0"/>
        <w:jc w:val="center"/>
      </w:pPr>
      <w:r>
        <w:object w:dxaOrig="252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7.35pt;height:42pt" o:ole="">
            <v:imagedata r:id="rId13" o:title=""/>
          </v:shape>
          <o:OLEObject Type="Embed" ProgID="Excel.Sheet.8" ShapeID="_x0000_i1030" DrawAspect="Icon" ObjectID="_1547361145" r:id="rId14"/>
        </w:object>
      </w:r>
    </w:p>
    <w:p w:rsidR="00531B8C" w:rsidRPr="00531B8C" w:rsidRDefault="00135D6C" w:rsidP="00531B8C">
      <w:pPr>
        <w:rPr>
          <w:lang w:bidi="ar-SA"/>
        </w:rPr>
      </w:pPr>
      <w:r>
        <w:rPr>
          <w:lang w:bidi="ar-SA"/>
        </w:rPr>
        <w:t>(Note: this section is copied from EA3 Stability Compensation documentation)</w:t>
      </w:r>
    </w:p>
    <w:p w:rsidR="00786BDF" w:rsidRPr="00A158C7" w:rsidRDefault="00786BDF" w:rsidP="000B37D5">
      <w:pPr>
        <w:pStyle w:val="Heading7"/>
      </w:pPr>
      <w:bookmarkStart w:id="224" w:name="_Toc425412009"/>
      <w:r w:rsidRPr="00A158C7">
        <w:lastRenderedPageBreak/>
        <w:t>Abbreviations and Acronyms</w:t>
      </w:r>
      <w:bookmarkEnd w:id="2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225" w:name="_Toc425412010"/>
      <w:r w:rsidRPr="00A158C7">
        <w:lastRenderedPageBreak/>
        <w:t>Glossary</w:t>
      </w:r>
      <w:bookmarkEnd w:id="225"/>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226" w:name="_Toc425412011"/>
      <w:r w:rsidRPr="00A158C7">
        <w:lastRenderedPageBreak/>
        <w:t>References</w:t>
      </w:r>
      <w:bookmarkEnd w:id="2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227" w:name="_Ref313612389"/>
            <w:r>
              <w:t>AUTOSAR Specification of Memory Mapping (Link:</w:t>
            </w:r>
            <w:hyperlink r:id="rId15" w:history="1">
              <w:r w:rsidRPr="00F35C33">
                <w:rPr>
                  <w:rStyle w:val="Hyperlink"/>
                </w:rPr>
                <w:t>AUTOSAR_SWS_MemoryMapping.pdf</w:t>
              </w:r>
            </w:hyperlink>
            <w:r>
              <w:t>)</w:t>
            </w:r>
            <w:bookmarkEnd w:id="227"/>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B15518" w:rsidP="00B758D2">
            <w:pPr>
              <w:keepNext/>
            </w:pPr>
            <w:ins w:id="228" w:author="Shruthi Raghavan" w:date="2017-01-31T09:43:00Z">
              <w:r>
                <w:t xml:space="preserve">EA4 </w:t>
              </w:r>
            </w:ins>
            <w:hyperlink r:id="rId16" w:history="1">
              <w:bookmarkStart w:id="229" w:name="_Ref335300243"/>
              <w:r w:rsidR="00531B8C" w:rsidRPr="00FC427F">
                <w:t>Software Naming Conventions.doc</w:t>
              </w:r>
              <w:bookmarkEnd w:id="229"/>
            </w:hyperlink>
          </w:p>
        </w:tc>
        <w:tc>
          <w:tcPr>
            <w:tcW w:w="2091" w:type="dxa"/>
            <w:shd w:val="clear" w:color="auto" w:fill="auto"/>
          </w:tcPr>
          <w:p w:rsidR="00531B8C" w:rsidRDefault="00B15518" w:rsidP="00B758D2">
            <w:pPr>
              <w:rPr>
                <w:lang w:bidi="ar-SA"/>
              </w:rPr>
            </w:pPr>
            <w:ins w:id="230" w:author="Shruthi Raghavan" w:date="2017-01-31T09:43:00Z">
              <w:r w:rsidRPr="00B15518">
                <w:rPr>
                  <w:lang w:bidi="ar-SA"/>
                </w:rPr>
                <w:t>01.00.00</w:t>
              </w:r>
            </w:ins>
            <w:del w:id="231" w:author="Shruthi Raghavan" w:date="2017-01-31T09:43:00Z">
              <w:r w:rsidR="00531B8C" w:rsidDel="00696B27">
                <w:rPr>
                  <w:lang w:bidi="ar-SA"/>
                </w:rPr>
                <w:delText>1</w:delText>
              </w:r>
              <w:r w:rsidR="00531B8C" w:rsidDel="00B15518">
                <w:rPr>
                  <w:lang w:bidi="ar-SA"/>
                </w:rPr>
                <w:delText>.0</w:delText>
              </w:r>
            </w:del>
          </w:p>
        </w:tc>
        <w:bookmarkStart w:id="232" w:name="_GoBack"/>
        <w:bookmarkEnd w:id="232"/>
      </w:tr>
      <w:tr w:rsidR="00531B8C" w:rsidRPr="00A158C7" w:rsidTr="00B758D2">
        <w:tc>
          <w:tcPr>
            <w:tcW w:w="738" w:type="dxa"/>
            <w:shd w:val="clear" w:color="auto" w:fill="auto"/>
          </w:tcPr>
          <w:p w:rsidR="00531B8C" w:rsidRDefault="00531B8C" w:rsidP="00B758D2">
            <w:pPr>
              <w:jc w:val="center"/>
            </w:pPr>
            <w:r>
              <w:t>4</w:t>
            </w:r>
          </w:p>
        </w:tc>
        <w:bookmarkStart w:id="23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233"/>
          </w:p>
        </w:tc>
        <w:tc>
          <w:tcPr>
            <w:tcW w:w="2091" w:type="dxa"/>
            <w:shd w:val="clear" w:color="auto" w:fill="auto"/>
          </w:tcPr>
          <w:p w:rsidR="00531B8C" w:rsidRDefault="00531B8C" w:rsidP="00B758D2">
            <w:pPr>
              <w:rPr>
                <w:lang w:bidi="ar-SA"/>
              </w:rPr>
            </w:pPr>
            <w:r>
              <w:rPr>
                <w:lang w:bidi="ar-SA"/>
              </w:rPr>
              <w:t>2.</w:t>
            </w:r>
            <w:ins w:id="234" w:author="Shruthi Raghavan" w:date="2017-01-31T09:43:00Z">
              <w:r w:rsidR="00696B27">
                <w:rPr>
                  <w:lang w:bidi="ar-SA"/>
                </w:rPr>
                <w:t>1</w:t>
              </w:r>
            </w:ins>
            <w:del w:id="235" w:author="Shruthi Raghavan" w:date="2017-01-31T09:43:00Z">
              <w:r w:rsidDel="00696B27">
                <w:rPr>
                  <w:lang w:bidi="ar-SA"/>
                </w:rPr>
                <w:delText>0</w:delText>
              </w:r>
            </w:del>
          </w:p>
        </w:tc>
      </w:tr>
      <w:tr w:rsidR="003877CA" w:rsidRPr="00A158C7" w:rsidTr="00B758D2">
        <w:tc>
          <w:tcPr>
            <w:tcW w:w="738" w:type="dxa"/>
            <w:shd w:val="clear" w:color="auto" w:fill="auto"/>
          </w:tcPr>
          <w:p w:rsidR="003877CA" w:rsidRDefault="003877CA" w:rsidP="00B758D2">
            <w:pPr>
              <w:jc w:val="center"/>
            </w:pPr>
            <w:r>
              <w:t>5</w:t>
            </w:r>
          </w:p>
        </w:tc>
        <w:tc>
          <w:tcPr>
            <w:tcW w:w="6458" w:type="dxa"/>
            <w:shd w:val="clear" w:color="auto" w:fill="auto"/>
          </w:tcPr>
          <w:p w:rsidR="003877CA" w:rsidRDefault="003877CA" w:rsidP="00B758D2">
            <w:pPr>
              <w:keepNext/>
            </w:pPr>
            <w:r>
              <w:t xml:space="preserve">FDD  - </w:t>
            </w:r>
            <w:r w:rsidR="006556E2" w:rsidRPr="006556E2">
              <w:t>SF029A_StabyCmp_Design</w:t>
            </w:r>
          </w:p>
        </w:tc>
        <w:tc>
          <w:tcPr>
            <w:tcW w:w="2091" w:type="dxa"/>
            <w:shd w:val="clear" w:color="auto" w:fill="auto"/>
          </w:tcPr>
          <w:p w:rsidR="003877CA" w:rsidRDefault="003877CA" w:rsidP="00B758D2">
            <w:pPr>
              <w:rPr>
                <w:lang w:bidi="ar-SA"/>
              </w:rPr>
            </w:pPr>
            <w:r>
              <w:rPr>
                <w:rFonts w:cs="Calibri"/>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098" w:rsidRDefault="002E3098">
      <w:r>
        <w:separator/>
      </w:r>
    </w:p>
  </w:endnote>
  <w:endnote w:type="continuationSeparator" w:id="0">
    <w:p w:rsidR="002E3098" w:rsidRDefault="002E3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EB34D7" w:rsidRPr="00B10816" w:rsidTr="00866672">
      <w:tc>
        <w:tcPr>
          <w:tcW w:w="1667" w:type="pct"/>
          <w:vAlign w:val="center"/>
        </w:tcPr>
        <w:p w:rsidR="00EB34D7" w:rsidRPr="00B10816" w:rsidRDefault="00EB34D7" w:rsidP="00B10816">
          <w:pPr>
            <w:pStyle w:val="Footer"/>
            <w:spacing w:after="0"/>
            <w:rPr>
              <w:sz w:val="16"/>
              <w:szCs w:val="16"/>
            </w:rPr>
          </w:pPr>
          <w:r w:rsidRPr="00B10816">
            <w:rPr>
              <w:sz w:val="16"/>
              <w:szCs w:val="16"/>
            </w:rPr>
            <w:t xml:space="preserve">Document: </w:t>
          </w:r>
          <w:proofErr w:type="spellStart"/>
          <w:r w:rsidRPr="00B014AF">
            <w:rPr>
              <w:sz w:val="16"/>
              <w:szCs w:val="16"/>
            </w:rPr>
            <w:t>StabyCmp</w:t>
          </w:r>
          <w:r>
            <w:rPr>
              <w:sz w:val="16"/>
              <w:szCs w:val="16"/>
            </w:rPr>
            <w:t>_MDD</w:t>
          </w:r>
          <w:proofErr w:type="spellEnd"/>
        </w:p>
        <w:p w:rsidR="00EB34D7" w:rsidRPr="00B10816" w:rsidRDefault="00EB34D7" w:rsidP="00AC4CD8">
          <w:pPr>
            <w:pStyle w:val="Footer"/>
            <w:spacing w:after="0"/>
            <w:rPr>
              <w:sz w:val="16"/>
              <w:szCs w:val="16"/>
            </w:rPr>
          </w:pPr>
          <w:del w:id="236" w:author="Shruthi Raghavan" w:date="2017-01-27T15:20:00Z">
            <w:r w:rsidDel="0090493F">
              <w:rPr>
                <w:sz w:val="16"/>
                <w:szCs w:val="16"/>
              </w:rPr>
              <w:delText>Template</w:delText>
            </w:r>
          </w:del>
          <w:ins w:id="237" w:author="Shruthi Raghavan" w:date="2017-01-27T15:20:00Z">
            <w:r w:rsidR="0090493F">
              <w:rPr>
                <w:sz w:val="16"/>
                <w:szCs w:val="16"/>
              </w:rPr>
              <w:t>Version</w:t>
            </w:r>
          </w:ins>
          <w:r>
            <w:rPr>
              <w:sz w:val="16"/>
              <w:szCs w:val="16"/>
            </w:rPr>
            <w:t>:</w:t>
          </w:r>
          <w:r w:rsidRPr="00B10816">
            <w:rPr>
              <w:sz w:val="16"/>
              <w:szCs w:val="16"/>
            </w:rPr>
            <w:t xml:space="preserve"> </w:t>
          </w:r>
          <w:ins w:id="238" w:author="Shruthi Raghavan" w:date="2017-01-27T15:20:00Z">
            <w:r w:rsidR="0090493F">
              <w:rPr>
                <w:sz w:val="16"/>
                <w:szCs w:val="16"/>
              </w:rPr>
              <w:t>3.0</w:t>
            </w:r>
          </w:ins>
          <w:del w:id="239" w:author="Shruthi Raghavan" w:date="2017-01-27T15:20:00Z">
            <w:r w:rsidDel="0090493F">
              <w:rPr>
                <w:sz w:val="16"/>
                <w:szCs w:val="16"/>
              </w:rPr>
              <w:fldChar w:fldCharType="begin"/>
            </w:r>
            <w:r w:rsidDel="0090493F">
              <w:rPr>
                <w:sz w:val="16"/>
                <w:szCs w:val="16"/>
              </w:rPr>
              <w:delInstrText xml:space="preserve"> DOCPROPERTY  "Template Version"  \* MERGEFORMAT </w:delInstrText>
            </w:r>
            <w:r w:rsidDel="0090493F">
              <w:rPr>
                <w:sz w:val="16"/>
                <w:szCs w:val="16"/>
              </w:rPr>
              <w:fldChar w:fldCharType="separate"/>
            </w:r>
            <w:r w:rsidDel="0090493F">
              <w:rPr>
                <w:sz w:val="16"/>
                <w:szCs w:val="16"/>
              </w:rPr>
              <w:delText>EA4 01.00.00</w:delText>
            </w:r>
            <w:r w:rsidDel="0090493F">
              <w:rPr>
                <w:sz w:val="16"/>
                <w:szCs w:val="16"/>
              </w:rPr>
              <w:fldChar w:fldCharType="end"/>
            </w:r>
          </w:del>
        </w:p>
      </w:tc>
      <w:tc>
        <w:tcPr>
          <w:tcW w:w="1667" w:type="pct"/>
          <w:vAlign w:val="center"/>
        </w:tcPr>
        <w:p w:rsidR="00EB34D7" w:rsidRDefault="00EB34D7" w:rsidP="00B10816">
          <w:pPr>
            <w:pStyle w:val="Footer"/>
            <w:spacing w:after="0"/>
            <w:jc w:val="center"/>
            <w:rPr>
              <w:sz w:val="16"/>
              <w:szCs w:val="16"/>
            </w:rPr>
          </w:pPr>
          <w:del w:id="240" w:author="Shruthi Raghavan" w:date="2017-01-27T15:20:00Z">
            <w:r w:rsidDel="0090493F">
              <w:rPr>
                <w:sz w:val="16"/>
                <w:szCs w:val="16"/>
              </w:rPr>
              <w:fldChar w:fldCharType="begin"/>
            </w:r>
            <w:r w:rsidDel="0090493F">
              <w:rPr>
                <w:sz w:val="16"/>
                <w:szCs w:val="16"/>
              </w:rPr>
              <w:delInstrText xml:space="preserve"> DOCPROPERTY  "Release Date"  \* MERGEFORMAT </w:delInstrText>
            </w:r>
            <w:r w:rsidDel="0090493F">
              <w:rPr>
                <w:sz w:val="16"/>
                <w:szCs w:val="16"/>
              </w:rPr>
              <w:fldChar w:fldCharType="separate"/>
            </w:r>
            <w:r w:rsidDel="0090493F">
              <w:rPr>
                <w:sz w:val="16"/>
                <w:szCs w:val="16"/>
              </w:rPr>
              <w:delText>June 21, 2015</w:delText>
            </w:r>
            <w:r w:rsidDel="0090493F">
              <w:rPr>
                <w:sz w:val="16"/>
                <w:szCs w:val="16"/>
              </w:rPr>
              <w:fldChar w:fldCharType="end"/>
            </w:r>
          </w:del>
          <w:ins w:id="241" w:author="Shruthi Raghavan" w:date="2017-01-27T15:20:00Z">
            <w:r w:rsidR="0090493F">
              <w:rPr>
                <w:sz w:val="16"/>
                <w:szCs w:val="16"/>
              </w:rPr>
              <w:fldChar w:fldCharType="begin"/>
            </w:r>
            <w:r w:rsidR="0090493F">
              <w:rPr>
                <w:sz w:val="16"/>
                <w:szCs w:val="16"/>
              </w:rPr>
              <w:instrText xml:space="preserve"> DOCPROPERTY  "Release Date"  \* MERGEFORMAT </w:instrText>
            </w:r>
            <w:r w:rsidR="0090493F">
              <w:rPr>
                <w:sz w:val="16"/>
                <w:szCs w:val="16"/>
              </w:rPr>
              <w:fldChar w:fldCharType="separate"/>
            </w:r>
            <w:r w:rsidR="0090493F">
              <w:rPr>
                <w:sz w:val="16"/>
                <w:szCs w:val="16"/>
              </w:rPr>
              <w:t>Jan 27, 2017</w:t>
            </w:r>
            <w:r w:rsidR="0090493F">
              <w:rPr>
                <w:sz w:val="16"/>
                <w:szCs w:val="16"/>
              </w:rPr>
              <w:fldChar w:fldCharType="end"/>
            </w:r>
          </w:ins>
        </w:p>
        <w:p w:rsidR="00EB34D7" w:rsidRPr="00B10816" w:rsidRDefault="00EB34D7"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EB34D7" w:rsidRPr="00B10816" w:rsidRDefault="00EB34D7" w:rsidP="00B10816">
              <w:pPr>
                <w:pStyle w:val="Footer"/>
                <w:spacing w:after="0"/>
                <w:jc w:val="right"/>
                <w:rPr>
                  <w:sz w:val="16"/>
                  <w:szCs w:val="16"/>
                </w:rPr>
              </w:pPr>
              <w:r>
                <w:rPr>
                  <w:sz w:val="16"/>
                  <w:szCs w:val="16"/>
                </w:rPr>
                <w:t>Module Design Document</w:t>
              </w:r>
            </w:p>
          </w:sdtContent>
        </w:sdt>
        <w:p w:rsidR="00EB34D7" w:rsidRPr="00B10816" w:rsidRDefault="00EB34D7"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440CC3">
            <w:rPr>
              <w:b/>
              <w:noProof/>
              <w:sz w:val="16"/>
              <w:szCs w:val="16"/>
            </w:rPr>
            <w:t>14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440CC3">
            <w:rPr>
              <w:b/>
              <w:noProof/>
              <w:sz w:val="16"/>
              <w:szCs w:val="16"/>
            </w:rPr>
            <w:t>14</w:t>
          </w:r>
          <w:r w:rsidRPr="00B10816">
            <w:rPr>
              <w:b/>
              <w:sz w:val="16"/>
              <w:szCs w:val="16"/>
            </w:rPr>
            <w:fldChar w:fldCharType="end"/>
          </w:r>
        </w:p>
      </w:tc>
    </w:tr>
  </w:tbl>
  <w:p w:rsidR="00EB34D7" w:rsidRPr="00B10816" w:rsidRDefault="00EB34D7"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098" w:rsidRDefault="002E3098">
      <w:r>
        <w:separator/>
      </w:r>
    </w:p>
  </w:footnote>
  <w:footnote w:type="continuationSeparator" w:id="0">
    <w:p w:rsidR="002E3098" w:rsidRDefault="002E3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EB34D7" w:rsidRPr="008969C4" w:rsidTr="00866672">
      <w:trPr>
        <w:trHeight w:val="438"/>
      </w:trPr>
      <w:tc>
        <w:tcPr>
          <w:tcW w:w="1443" w:type="pct"/>
        </w:tcPr>
        <w:p w:rsidR="00EB34D7" w:rsidRPr="008969C4" w:rsidRDefault="00EB34D7"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EB34D7" w:rsidRPr="00891F29" w:rsidRDefault="00EB34D7" w:rsidP="00B10816">
          <w:pPr>
            <w:pStyle w:val="Header"/>
            <w:spacing w:after="0"/>
            <w:jc w:val="right"/>
            <w:rPr>
              <w:sz w:val="16"/>
              <w:szCs w:val="20"/>
            </w:rPr>
          </w:pPr>
          <w:r w:rsidRPr="00891F29">
            <w:rPr>
              <w:sz w:val="16"/>
              <w:szCs w:val="20"/>
            </w:rPr>
            <w:t>Nexteer Automotive Confidential Proprietary Information</w:t>
          </w:r>
        </w:p>
        <w:p w:rsidR="00EB34D7" w:rsidRDefault="00EB34D7" w:rsidP="00B10816">
          <w:pPr>
            <w:pStyle w:val="Header"/>
            <w:spacing w:after="0"/>
            <w:jc w:val="right"/>
            <w:rPr>
              <w:sz w:val="16"/>
              <w:szCs w:val="20"/>
            </w:rPr>
          </w:pPr>
          <w:r w:rsidRPr="00891F29">
            <w:rPr>
              <w:sz w:val="16"/>
              <w:szCs w:val="20"/>
            </w:rPr>
            <w:t>Do Not Copy/Distribute Without Prior Permission</w:t>
          </w:r>
        </w:p>
        <w:p w:rsidR="00EB34D7" w:rsidRPr="008969C4" w:rsidRDefault="00EB34D7" w:rsidP="00B10816">
          <w:pPr>
            <w:pStyle w:val="Header"/>
            <w:spacing w:after="0"/>
            <w:jc w:val="right"/>
            <w:rPr>
              <w:szCs w:val="20"/>
            </w:rPr>
          </w:pPr>
          <w:r w:rsidRPr="000B0DB8">
            <w:rPr>
              <w:sz w:val="16"/>
              <w:szCs w:val="20"/>
            </w:rPr>
            <w:t>This Document Is Uncontrolled When Printed – Verify Version Before Use</w:t>
          </w:r>
        </w:p>
      </w:tc>
    </w:tr>
  </w:tbl>
  <w:p w:rsidR="00EB34D7" w:rsidRDefault="00EB34D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0C5C25"/>
    <w:multiLevelType w:val="hybridMultilevel"/>
    <w:tmpl w:val="602E2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955EA"/>
    <w:multiLevelType w:val="hybridMultilevel"/>
    <w:tmpl w:val="602E2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8FD2F18"/>
    <w:multiLevelType w:val="multilevel"/>
    <w:tmpl w:val="22B84C3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1764"/>
        </w:tabs>
        <w:ind w:left="17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3DA3A34"/>
    <w:multiLevelType w:val="hybridMultilevel"/>
    <w:tmpl w:val="D6CC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4"/>
  </w:num>
  <w:num w:numId="16">
    <w:abstractNumId w:val="12"/>
  </w:num>
  <w:num w:numId="17">
    <w:abstractNumId w:val="11"/>
  </w:num>
  <w:num w:numId="18">
    <w:abstractNumId w:val="17"/>
  </w:num>
  <w:num w:numId="19">
    <w:abstractNumId w:val="14"/>
  </w:num>
  <w:num w:numId="20">
    <w:abstractNumId w:val="14"/>
  </w:num>
  <w:num w:numId="21">
    <w:abstractNumId w:val="1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hi Raghavan">
    <w15:presenceInfo w15:providerId="AD" w15:userId="S-1-5-21-1993528211-2586143117-3253031534-45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16"/>
    <w:rsid w:val="000040A2"/>
    <w:rsid w:val="00010BFD"/>
    <w:rsid w:val="00015232"/>
    <w:rsid w:val="000201AB"/>
    <w:rsid w:val="00030567"/>
    <w:rsid w:val="00030607"/>
    <w:rsid w:val="000318E7"/>
    <w:rsid w:val="00033012"/>
    <w:rsid w:val="0004234C"/>
    <w:rsid w:val="000515DF"/>
    <w:rsid w:val="000558D3"/>
    <w:rsid w:val="000573ED"/>
    <w:rsid w:val="00057E0F"/>
    <w:rsid w:val="00063A7A"/>
    <w:rsid w:val="0006407F"/>
    <w:rsid w:val="0006733C"/>
    <w:rsid w:val="000718C3"/>
    <w:rsid w:val="00076DD2"/>
    <w:rsid w:val="00096B85"/>
    <w:rsid w:val="000A2E10"/>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35D6C"/>
    <w:rsid w:val="001449F2"/>
    <w:rsid w:val="00144BD1"/>
    <w:rsid w:val="00145E51"/>
    <w:rsid w:val="00152830"/>
    <w:rsid w:val="00180DD1"/>
    <w:rsid w:val="00181748"/>
    <w:rsid w:val="001833C5"/>
    <w:rsid w:val="00186C07"/>
    <w:rsid w:val="00194117"/>
    <w:rsid w:val="00196283"/>
    <w:rsid w:val="001A069D"/>
    <w:rsid w:val="001A4ED2"/>
    <w:rsid w:val="001A5F27"/>
    <w:rsid w:val="001A6A75"/>
    <w:rsid w:val="001B11CC"/>
    <w:rsid w:val="001B1516"/>
    <w:rsid w:val="001B15E2"/>
    <w:rsid w:val="001B4CA5"/>
    <w:rsid w:val="001B716A"/>
    <w:rsid w:val="001C3CBB"/>
    <w:rsid w:val="001D2F1D"/>
    <w:rsid w:val="001D6053"/>
    <w:rsid w:val="001D66A6"/>
    <w:rsid w:val="001E4877"/>
    <w:rsid w:val="001F0A02"/>
    <w:rsid w:val="001F4218"/>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C5563"/>
    <w:rsid w:val="002D2079"/>
    <w:rsid w:val="002D4CF3"/>
    <w:rsid w:val="002D7C01"/>
    <w:rsid w:val="002E08B6"/>
    <w:rsid w:val="002E0FEE"/>
    <w:rsid w:val="002E3098"/>
    <w:rsid w:val="002E3467"/>
    <w:rsid w:val="002E4849"/>
    <w:rsid w:val="002E7E59"/>
    <w:rsid w:val="00307A0F"/>
    <w:rsid w:val="00312179"/>
    <w:rsid w:val="003129E3"/>
    <w:rsid w:val="00313964"/>
    <w:rsid w:val="00314939"/>
    <w:rsid w:val="003267EF"/>
    <w:rsid w:val="00326A13"/>
    <w:rsid w:val="00327A5B"/>
    <w:rsid w:val="00330ED1"/>
    <w:rsid w:val="003313B5"/>
    <w:rsid w:val="00333C7E"/>
    <w:rsid w:val="00341664"/>
    <w:rsid w:val="0034184E"/>
    <w:rsid w:val="00341ED6"/>
    <w:rsid w:val="00347652"/>
    <w:rsid w:val="00350F6A"/>
    <w:rsid w:val="00361921"/>
    <w:rsid w:val="00362B86"/>
    <w:rsid w:val="00362CE5"/>
    <w:rsid w:val="00364BF7"/>
    <w:rsid w:val="00364F00"/>
    <w:rsid w:val="003651E4"/>
    <w:rsid w:val="00380299"/>
    <w:rsid w:val="003849A4"/>
    <w:rsid w:val="00385119"/>
    <w:rsid w:val="003877CA"/>
    <w:rsid w:val="00387BF4"/>
    <w:rsid w:val="00393DBF"/>
    <w:rsid w:val="003A5B2A"/>
    <w:rsid w:val="003B4A55"/>
    <w:rsid w:val="003D456D"/>
    <w:rsid w:val="003E5747"/>
    <w:rsid w:val="003F3205"/>
    <w:rsid w:val="00405E64"/>
    <w:rsid w:val="00410E30"/>
    <w:rsid w:val="004147D1"/>
    <w:rsid w:val="00414D77"/>
    <w:rsid w:val="00427490"/>
    <w:rsid w:val="00431255"/>
    <w:rsid w:val="00436F3E"/>
    <w:rsid w:val="004377FE"/>
    <w:rsid w:val="00440CC3"/>
    <w:rsid w:val="004420A6"/>
    <w:rsid w:val="00442F08"/>
    <w:rsid w:val="00444F99"/>
    <w:rsid w:val="004526E6"/>
    <w:rsid w:val="004538E2"/>
    <w:rsid w:val="00453CBC"/>
    <w:rsid w:val="00457BE7"/>
    <w:rsid w:val="00460D68"/>
    <w:rsid w:val="004610FA"/>
    <w:rsid w:val="00462B18"/>
    <w:rsid w:val="00462D3A"/>
    <w:rsid w:val="00467BB2"/>
    <w:rsid w:val="00480A9D"/>
    <w:rsid w:val="00482BAD"/>
    <w:rsid w:val="004863BF"/>
    <w:rsid w:val="004907B4"/>
    <w:rsid w:val="00496E7C"/>
    <w:rsid w:val="00497491"/>
    <w:rsid w:val="004A0EA5"/>
    <w:rsid w:val="004A3AD6"/>
    <w:rsid w:val="004B0D14"/>
    <w:rsid w:val="004C1331"/>
    <w:rsid w:val="004C3837"/>
    <w:rsid w:val="004D0FAD"/>
    <w:rsid w:val="004D5D37"/>
    <w:rsid w:val="004E39D0"/>
    <w:rsid w:val="004F3C64"/>
    <w:rsid w:val="00500A86"/>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5DE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465CD"/>
    <w:rsid w:val="006556E2"/>
    <w:rsid w:val="00660449"/>
    <w:rsid w:val="00665E4E"/>
    <w:rsid w:val="00667AE7"/>
    <w:rsid w:val="00673659"/>
    <w:rsid w:val="00673A6E"/>
    <w:rsid w:val="0067654E"/>
    <w:rsid w:val="006811FF"/>
    <w:rsid w:val="00681E5A"/>
    <w:rsid w:val="006845E9"/>
    <w:rsid w:val="00686ED4"/>
    <w:rsid w:val="0069657C"/>
    <w:rsid w:val="00696B27"/>
    <w:rsid w:val="006A03D3"/>
    <w:rsid w:val="006A61EA"/>
    <w:rsid w:val="006A7C28"/>
    <w:rsid w:val="006B5229"/>
    <w:rsid w:val="006B5F56"/>
    <w:rsid w:val="006C2D7D"/>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5760"/>
    <w:rsid w:val="008969C4"/>
    <w:rsid w:val="00897591"/>
    <w:rsid w:val="008A0BF7"/>
    <w:rsid w:val="008A1CA9"/>
    <w:rsid w:val="008A3325"/>
    <w:rsid w:val="008A3DEA"/>
    <w:rsid w:val="008B2A08"/>
    <w:rsid w:val="008C31B1"/>
    <w:rsid w:val="008C4FBE"/>
    <w:rsid w:val="008D0EFF"/>
    <w:rsid w:val="008D1A6A"/>
    <w:rsid w:val="008D3DCA"/>
    <w:rsid w:val="008D69B7"/>
    <w:rsid w:val="008F09CA"/>
    <w:rsid w:val="008F11FD"/>
    <w:rsid w:val="008F1C9A"/>
    <w:rsid w:val="008F38B3"/>
    <w:rsid w:val="008F402B"/>
    <w:rsid w:val="008F4A9B"/>
    <w:rsid w:val="008F7506"/>
    <w:rsid w:val="009017D0"/>
    <w:rsid w:val="0090493F"/>
    <w:rsid w:val="00905396"/>
    <w:rsid w:val="00912AE0"/>
    <w:rsid w:val="0091328D"/>
    <w:rsid w:val="009132C7"/>
    <w:rsid w:val="0091423E"/>
    <w:rsid w:val="00921DE0"/>
    <w:rsid w:val="009253B7"/>
    <w:rsid w:val="00926383"/>
    <w:rsid w:val="0092752F"/>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5A1B"/>
    <w:rsid w:val="009B754B"/>
    <w:rsid w:val="009C5629"/>
    <w:rsid w:val="009C5E90"/>
    <w:rsid w:val="009C71A3"/>
    <w:rsid w:val="009C7F7D"/>
    <w:rsid w:val="009D1773"/>
    <w:rsid w:val="009D493A"/>
    <w:rsid w:val="009E371E"/>
    <w:rsid w:val="009E6A87"/>
    <w:rsid w:val="009F3119"/>
    <w:rsid w:val="00A049EB"/>
    <w:rsid w:val="00A05B7E"/>
    <w:rsid w:val="00A158C7"/>
    <w:rsid w:val="00A232BC"/>
    <w:rsid w:val="00A25B61"/>
    <w:rsid w:val="00A365F0"/>
    <w:rsid w:val="00A37E34"/>
    <w:rsid w:val="00A55569"/>
    <w:rsid w:val="00A639FF"/>
    <w:rsid w:val="00A6463B"/>
    <w:rsid w:val="00A656E4"/>
    <w:rsid w:val="00A71A73"/>
    <w:rsid w:val="00A72ADF"/>
    <w:rsid w:val="00A75159"/>
    <w:rsid w:val="00A75452"/>
    <w:rsid w:val="00A85DD5"/>
    <w:rsid w:val="00A90F28"/>
    <w:rsid w:val="00A92854"/>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1929"/>
    <w:rsid w:val="00AE41D4"/>
    <w:rsid w:val="00AE55D3"/>
    <w:rsid w:val="00AE584C"/>
    <w:rsid w:val="00AE5C76"/>
    <w:rsid w:val="00AE730D"/>
    <w:rsid w:val="00AF6D2A"/>
    <w:rsid w:val="00AF6ED6"/>
    <w:rsid w:val="00AF7DDD"/>
    <w:rsid w:val="00B0024F"/>
    <w:rsid w:val="00B014AF"/>
    <w:rsid w:val="00B10816"/>
    <w:rsid w:val="00B11BE8"/>
    <w:rsid w:val="00B14A28"/>
    <w:rsid w:val="00B154E6"/>
    <w:rsid w:val="00B15518"/>
    <w:rsid w:val="00B2116D"/>
    <w:rsid w:val="00B21802"/>
    <w:rsid w:val="00B25D10"/>
    <w:rsid w:val="00B35242"/>
    <w:rsid w:val="00B35F84"/>
    <w:rsid w:val="00B43282"/>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9F5"/>
    <w:rsid w:val="00BD3B23"/>
    <w:rsid w:val="00BD7322"/>
    <w:rsid w:val="00BE7F06"/>
    <w:rsid w:val="00BF5242"/>
    <w:rsid w:val="00C0276C"/>
    <w:rsid w:val="00C04F32"/>
    <w:rsid w:val="00C145F2"/>
    <w:rsid w:val="00C21CCD"/>
    <w:rsid w:val="00C22A00"/>
    <w:rsid w:val="00C22F7B"/>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D26B7"/>
    <w:rsid w:val="00CE1AE1"/>
    <w:rsid w:val="00CF089D"/>
    <w:rsid w:val="00CF0E43"/>
    <w:rsid w:val="00CF107F"/>
    <w:rsid w:val="00CF2A9A"/>
    <w:rsid w:val="00CF5BE3"/>
    <w:rsid w:val="00D00A39"/>
    <w:rsid w:val="00D01616"/>
    <w:rsid w:val="00D02C87"/>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C0959"/>
    <w:rsid w:val="00DC598C"/>
    <w:rsid w:val="00DD3B65"/>
    <w:rsid w:val="00DE23CE"/>
    <w:rsid w:val="00DE2FDE"/>
    <w:rsid w:val="00DF4415"/>
    <w:rsid w:val="00DF4FE1"/>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6C4F"/>
    <w:rsid w:val="00E60ECF"/>
    <w:rsid w:val="00E61FD9"/>
    <w:rsid w:val="00E6550B"/>
    <w:rsid w:val="00E9004B"/>
    <w:rsid w:val="00EB1228"/>
    <w:rsid w:val="00EB34D7"/>
    <w:rsid w:val="00EB39A3"/>
    <w:rsid w:val="00ED3D2B"/>
    <w:rsid w:val="00EE263E"/>
    <w:rsid w:val="00EE26AB"/>
    <w:rsid w:val="00EE3BBC"/>
    <w:rsid w:val="00EF190F"/>
    <w:rsid w:val="00F1257A"/>
    <w:rsid w:val="00F33BD1"/>
    <w:rsid w:val="00F36729"/>
    <w:rsid w:val="00F36CC2"/>
    <w:rsid w:val="00F417BB"/>
    <w:rsid w:val="00F43F8E"/>
    <w:rsid w:val="00F47A34"/>
    <w:rsid w:val="00F51C8D"/>
    <w:rsid w:val="00F56F9A"/>
    <w:rsid w:val="00F602B0"/>
    <w:rsid w:val="00F651F5"/>
    <w:rsid w:val="00F65639"/>
    <w:rsid w:val="00F727CE"/>
    <w:rsid w:val="00F737FE"/>
    <w:rsid w:val="00F90FCC"/>
    <w:rsid w:val="00F91518"/>
    <w:rsid w:val="00F95E33"/>
    <w:rsid w:val="00F95EEC"/>
    <w:rsid w:val="00FA69C4"/>
    <w:rsid w:val="00FB390D"/>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36227"/>
  <w15:docId w15:val="{DC6C3373-D246-46CF-9BAF-CC544EEA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9B5A1B"/>
    <w:pPr>
      <w:keepNext/>
      <w:pageBreakBefore w:val="0"/>
      <w:numPr>
        <w:ilvl w:val="1"/>
      </w:numPr>
      <w:spacing w:before="240"/>
      <w:outlineLvl w:val="1"/>
      <w:pPrChange w:id="0" w:author="Shruthi Raghavan" w:date="2017-01-31T09:40:00Z">
        <w:pPr>
          <w:keepNext/>
          <w:widowControl w:val="0"/>
          <w:numPr>
            <w:ilvl w:val="1"/>
            <w:numId w:val="11"/>
          </w:numPr>
          <w:tabs>
            <w:tab w:val="num" w:pos="576"/>
          </w:tabs>
          <w:spacing w:before="240" w:after="240"/>
          <w:ind w:left="576" w:hanging="576"/>
          <w:outlineLvl w:val="1"/>
        </w:pPr>
      </w:pPrChange>
    </w:pPr>
    <w:rPr>
      <w:b w:val="0"/>
      <w:sz w:val="28"/>
      <w:rPrChange w:id="0" w:author="Shruthi Raghavan" w:date="2017-01-31T09:40:00Z">
        <w:rPr>
          <w:rFonts w:ascii="Arial" w:hAnsi="Arial"/>
          <w:kern w:val="28"/>
          <w:sz w:val="28"/>
          <w:lang w:val="en-US" w:eastAsia="en-US" w:bidi="ar-SA"/>
        </w:rPr>
      </w:rPrChange>
    </w:rPr>
  </w:style>
  <w:style w:type="paragraph" w:styleId="Heading3">
    <w:name w:val="heading 3"/>
    <w:basedOn w:val="Heading2"/>
    <w:next w:val="Normal"/>
    <w:autoRedefine/>
    <w:qFormat/>
    <w:rsid w:val="009B5A1B"/>
    <w:pPr>
      <w:numPr>
        <w:ilvl w:val="2"/>
      </w:numPr>
      <w:tabs>
        <w:tab w:val="left" w:pos="864"/>
      </w:tabs>
      <w:outlineLvl w:val="2"/>
      <w:pPrChange w:id="1" w:author="Shruthi Raghavan" w:date="2017-01-31T09:40:00Z">
        <w:pPr>
          <w:keepNext/>
          <w:widowControl w:val="0"/>
          <w:numPr>
            <w:ilvl w:val="2"/>
            <w:numId w:val="11"/>
          </w:numPr>
          <w:tabs>
            <w:tab w:val="left" w:pos="864"/>
            <w:tab w:val="num" w:pos="1017"/>
          </w:tabs>
          <w:spacing w:before="240" w:after="240"/>
          <w:ind w:left="1017" w:hanging="567"/>
          <w:outlineLvl w:val="2"/>
        </w:pPr>
      </w:pPrChange>
    </w:pPr>
    <w:rPr>
      <w:sz w:val="24"/>
      <w:rPrChange w:id="1" w:author="Shruthi Raghavan" w:date="2017-01-31T09:40:00Z">
        <w:rPr>
          <w:rFonts w:ascii="Arial" w:hAnsi="Arial"/>
          <w:kern w:val="28"/>
          <w:sz w:val="24"/>
          <w:lang w:val="en-US" w:eastAsia="en-US" w:bidi="ar-SA"/>
        </w:rPr>
      </w:rPrChange>
    </w:rPr>
  </w:style>
  <w:style w:type="paragraph" w:styleId="Heading4">
    <w:name w:val="heading 4"/>
    <w:next w:val="Normal"/>
    <w:rsid w:val="00C22F7B"/>
    <w:pPr>
      <w:keepNext/>
      <w:numPr>
        <w:ilvl w:val="3"/>
        <w:numId w:val="11"/>
      </w:numPr>
      <w:spacing w:before="240" w:after="60"/>
      <w:ind w:left="1080" w:hanging="630"/>
      <w:outlineLvl w:val="3"/>
    </w:pPr>
    <w:rPr>
      <w:rFonts w:ascii="Arial" w:hAnsi="Arial" w:cs="Arial"/>
      <w:i/>
      <w:lang w:val="en-US" w:eastAsia="en-US"/>
    </w:rPr>
  </w:style>
  <w:style w:type="paragraph" w:styleId="Heading5">
    <w:name w:val="heading 5"/>
    <w:next w:val="Normal"/>
    <w:qFormat/>
    <w:rsid w:val="009B5A1B"/>
    <w:pPr>
      <w:keepNext/>
      <w:numPr>
        <w:ilvl w:val="4"/>
        <w:numId w:val="11"/>
      </w:numPr>
      <w:tabs>
        <w:tab w:val="left" w:pos="900"/>
      </w:tabs>
      <w:spacing w:before="120" w:after="120"/>
      <w:ind w:hanging="558"/>
      <w:outlineLvl w:val="4"/>
    </w:pPr>
    <w:rPr>
      <w:rFonts w:ascii="Arial" w:hAnsi="Arial"/>
      <w:lang w:val="en-US" w:eastAsia="en-US"/>
    </w:rPr>
  </w:style>
  <w:style w:type="paragraph" w:styleId="Heading6">
    <w:name w:val="heading 6"/>
    <w:next w:val="Normal"/>
    <w:qFormat/>
    <w:rsid w:val="009B5A1B"/>
    <w:pPr>
      <w:keepNext/>
      <w:tabs>
        <w:tab w:val="left" w:pos="4320"/>
        <w:tab w:val="left" w:pos="8640"/>
      </w:tabs>
      <w:spacing w:before="120" w:after="120"/>
      <w:ind w:left="450" w:firstLine="9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Microsoft_Excel_97-2003_Worksheet.xls"/><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9941424DB74549B646540DBFAA6C5F"/>
        <w:category>
          <w:name w:val="General"/>
          <w:gallery w:val="placeholder"/>
        </w:category>
        <w:types>
          <w:type w:val="bbPlcHdr"/>
        </w:types>
        <w:behaviors>
          <w:behavior w:val="content"/>
        </w:behaviors>
        <w:guid w:val="{6BC10852-14E4-44B5-A253-037650CFA37C}"/>
      </w:docPartPr>
      <w:docPartBody>
        <w:p w:rsidR="00D20FDF" w:rsidRDefault="00275232">
          <w:pPr>
            <w:pStyle w:val="EA9941424DB74549B646540DBFAA6C5F"/>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232"/>
    <w:rsid w:val="00275232"/>
    <w:rsid w:val="002B0E51"/>
    <w:rsid w:val="00376F74"/>
    <w:rsid w:val="004E540E"/>
    <w:rsid w:val="007032D5"/>
    <w:rsid w:val="007B279E"/>
    <w:rsid w:val="009C7825"/>
    <w:rsid w:val="00A1592A"/>
    <w:rsid w:val="00A21F47"/>
    <w:rsid w:val="00D20FDF"/>
    <w:rsid w:val="00D25EB3"/>
    <w:rsid w:val="00D6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9941424DB74549B646540DBFAA6C5F">
    <w:name w:val="EA9941424DB74549B646540DBFAA6C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86049662-3FDF-4497-A4B6-868156C4F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01.00.00.dotx</Template>
  <TotalTime>49</TotalTime>
  <Pages>14</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8708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Shruthi Raghavan</cp:lastModifiedBy>
  <cp:revision>23</cp:revision>
  <cp:lastPrinted>2014-12-17T17:01:00Z</cp:lastPrinted>
  <dcterms:created xsi:type="dcterms:W3CDTF">2016-03-11T15:21:00Z</dcterms:created>
  <dcterms:modified xsi:type="dcterms:W3CDTF">2017-01-31T14:46:00Z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