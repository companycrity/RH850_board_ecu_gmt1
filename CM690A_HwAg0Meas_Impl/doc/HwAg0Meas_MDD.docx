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EA9941424DB74549B646540DBFAA6C5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04EC2" w:rsidP="007E0373">
      <w:pPr>
        <w:tabs>
          <w:tab w:val="left" w:pos="4320"/>
          <w:tab w:val="left" w:pos="8640"/>
        </w:tabs>
        <w:spacing w:before="120" w:after="360"/>
        <w:jc w:val="center"/>
        <w:rPr>
          <w:b/>
          <w:sz w:val="36"/>
        </w:rPr>
      </w:pPr>
      <w:r>
        <w:rPr>
          <w:rFonts w:cs="Calibri"/>
          <w:b/>
          <w:sz w:val="48"/>
          <w:szCs w:val="48"/>
        </w:rPr>
        <w:t>HwAg0Meas</w:t>
      </w:r>
    </w:p>
    <w:p w:rsidR="005E61CD" w:rsidRPr="007E0373" w:rsidRDefault="005E61CD" w:rsidP="007E0373">
      <w:pPr>
        <w:tabs>
          <w:tab w:val="left" w:pos="4320"/>
          <w:tab w:val="left" w:pos="8640"/>
        </w:tabs>
        <w:spacing w:before="120" w:after="360"/>
        <w:jc w:val="center"/>
        <w:rPr>
          <w:b/>
          <w:sz w:val="36"/>
        </w:rPr>
      </w:pPr>
    </w:p>
    <w:p w:rsidR="005E61CD" w:rsidRPr="007E0373" w:rsidDel="00542C00" w:rsidRDefault="005E61CD" w:rsidP="007E0373">
      <w:pPr>
        <w:tabs>
          <w:tab w:val="left" w:pos="4320"/>
          <w:tab w:val="left" w:pos="8640"/>
        </w:tabs>
        <w:spacing w:before="120" w:after="360"/>
        <w:jc w:val="center"/>
        <w:rPr>
          <w:del w:id="0" w:author="Vignesh L S K" w:date="2016-06-21T13:18:00Z"/>
          <w:b/>
          <w:sz w:val="36"/>
        </w:rPr>
      </w:pPr>
      <w:del w:id="1" w:author="Vignesh L S K" w:date="2016-06-21T13:18:00Z">
        <w:r w:rsidRPr="007E0373" w:rsidDel="00542C00">
          <w:rPr>
            <w:b/>
            <w:sz w:val="36"/>
          </w:rPr>
          <w:fldChar w:fldCharType="begin"/>
        </w:r>
        <w:r w:rsidRPr="007E0373" w:rsidDel="00542C00">
          <w:rPr>
            <w:b/>
            <w:sz w:val="36"/>
          </w:rPr>
          <w:delInstrText xml:space="preserve"> DOCPROPERTY  "Release Date"  \* MERGEFORMAT </w:delInstrText>
        </w:r>
        <w:r w:rsidRPr="007E0373" w:rsidDel="00542C00">
          <w:rPr>
            <w:b/>
            <w:sz w:val="36"/>
          </w:rPr>
          <w:fldChar w:fldCharType="separate"/>
        </w:r>
        <w:r w:rsidR="008327A6" w:rsidDel="00542C00">
          <w:rPr>
            <w:b/>
            <w:sz w:val="36"/>
          </w:rPr>
          <w:delText>Sep 10</w:delText>
        </w:r>
        <w:r w:rsidR="00D01616" w:rsidDel="00542C00">
          <w:rPr>
            <w:b/>
            <w:sz w:val="36"/>
          </w:rPr>
          <w:delText>, 2015</w:delText>
        </w:r>
        <w:r w:rsidRPr="007E0373" w:rsidDel="00542C00">
          <w:rPr>
            <w:b/>
            <w:sz w:val="36"/>
          </w:rPr>
          <w:fldChar w:fldCharType="end"/>
        </w:r>
      </w:del>
      <w:ins w:id="2" w:author="Sengottaiyan, Selva" w:date="2015-12-03T09:37:00Z">
        <w:del w:id="3" w:author="Vignesh L S K" w:date="2016-06-21T13:18:00Z">
          <w:r w:rsidR="008C4352" w:rsidRPr="007E0373" w:rsidDel="00542C00">
            <w:rPr>
              <w:b/>
              <w:sz w:val="36"/>
            </w:rPr>
            <w:fldChar w:fldCharType="begin"/>
          </w:r>
          <w:r w:rsidR="008C4352" w:rsidRPr="007E0373" w:rsidDel="00542C00">
            <w:rPr>
              <w:b/>
              <w:sz w:val="36"/>
            </w:rPr>
            <w:delInstrText xml:space="preserve"> DOCPROPERTY  "Release Date"  \* MERGEFORMAT </w:delInstrText>
          </w:r>
          <w:r w:rsidR="008C4352" w:rsidRPr="007E0373" w:rsidDel="00542C00">
            <w:rPr>
              <w:b/>
              <w:sz w:val="36"/>
            </w:rPr>
            <w:fldChar w:fldCharType="separate"/>
          </w:r>
          <w:r w:rsidR="00080001" w:rsidDel="00542C00">
            <w:rPr>
              <w:b/>
              <w:sz w:val="36"/>
            </w:rPr>
            <w:delText xml:space="preserve">Dec </w:delText>
          </w:r>
          <w:r w:rsidR="008C4352" w:rsidDel="00542C00">
            <w:rPr>
              <w:b/>
              <w:sz w:val="36"/>
            </w:rPr>
            <w:delText>2</w:delText>
          </w:r>
        </w:del>
      </w:ins>
      <w:ins w:id="4" w:author="Sengottaiyan, Selva" w:date="2016-01-05T12:24:00Z">
        <w:del w:id="5" w:author="Vignesh L S K" w:date="2016-06-21T13:17:00Z">
          <w:r w:rsidR="00080001" w:rsidDel="00542C00">
            <w:rPr>
              <w:b/>
              <w:sz w:val="36"/>
            </w:rPr>
            <w:delText>3</w:delText>
          </w:r>
        </w:del>
      </w:ins>
      <w:ins w:id="6" w:author="Sengottaiyan, Selva" w:date="2015-12-03T09:37:00Z">
        <w:del w:id="7" w:author="Vignesh L S K" w:date="2016-06-21T13:18:00Z">
          <w:r w:rsidR="008C4352" w:rsidDel="00542C00">
            <w:rPr>
              <w:b/>
              <w:sz w:val="36"/>
            </w:rPr>
            <w:delText>, 2015</w:delText>
          </w:r>
          <w:r w:rsidR="008C4352" w:rsidRPr="007E0373" w:rsidDel="00542C00">
            <w:rPr>
              <w:b/>
              <w:sz w:val="36"/>
            </w:rPr>
            <w:fldChar w:fldCharType="end"/>
          </w:r>
        </w:del>
      </w:ins>
    </w:p>
    <w:p w:rsidR="00542C00" w:rsidRPr="007E0373" w:rsidRDefault="00542C00" w:rsidP="00542C00">
      <w:pPr>
        <w:tabs>
          <w:tab w:val="left" w:pos="4320"/>
          <w:tab w:val="left" w:pos="8640"/>
        </w:tabs>
        <w:spacing w:before="120" w:after="360"/>
        <w:jc w:val="center"/>
        <w:rPr>
          <w:ins w:id="8" w:author="Vignesh L S K" w:date="2016-06-21T13:18:00Z"/>
          <w:b/>
          <w:sz w:val="36"/>
        </w:rPr>
      </w:pPr>
      <w:ins w:id="9" w:author="Vignesh L S K" w:date="2016-06-21T13:18:00Z">
        <w:r>
          <w:rPr>
            <w:b/>
            <w:sz w:val="36"/>
          </w:rPr>
          <w:t>Jun 21, 2016</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D0161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0161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D0161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D4303D" w:rsidRDefault="00D4303D">
      <w:pPr>
        <w:tabs>
          <w:tab w:val="left" w:pos="4320"/>
          <w:tab w:val="left" w:pos="8640"/>
        </w:tabs>
        <w:jc w:val="center"/>
        <w:rPr>
          <w:ins w:id="10" w:author="Vignesh L S K" w:date="2016-06-21T13:18:00Z"/>
          <w:b/>
          <w:sz w:val="24"/>
        </w:rPr>
      </w:pPr>
      <w:ins w:id="11" w:author="Vignesh L S K" w:date="2016-06-21T13:18:00Z">
        <w:r>
          <w:rPr>
            <w:b/>
            <w:sz w:val="24"/>
          </w:rPr>
          <w:t>TATA ELXSI</w:t>
        </w:r>
      </w:ins>
    </w:p>
    <w:p w:rsidR="00891F29" w:rsidRPr="00A158C7" w:rsidDel="00D4303D" w:rsidRDefault="00D4303D">
      <w:pPr>
        <w:tabs>
          <w:tab w:val="left" w:pos="4320"/>
          <w:tab w:val="left" w:pos="8640"/>
        </w:tabs>
        <w:jc w:val="center"/>
        <w:rPr>
          <w:del w:id="12" w:author="Vignesh L S K" w:date="2016-06-21T13:18:00Z"/>
          <w:b/>
          <w:sz w:val="24"/>
        </w:rPr>
      </w:pPr>
      <w:ins w:id="13" w:author="Vignesh L S K" w:date="2016-06-21T13:18:00Z">
        <w:r>
          <w:rPr>
            <w:b/>
            <w:sz w:val="24"/>
          </w:rPr>
          <w:t>Chennai</w:t>
        </w:r>
      </w:ins>
      <w:del w:id="14" w:author="Vignesh L S K" w:date="2016-06-21T13:18:00Z">
        <w:r w:rsidR="00D04EC2" w:rsidDel="00D4303D">
          <w:rPr>
            <w:b/>
            <w:sz w:val="24"/>
          </w:rPr>
          <w:delText>S</w:delText>
        </w:r>
      </w:del>
      <w:ins w:id="15" w:author="Vignesh L S K" w:date="2016-06-21T13:18:00Z">
        <w:r w:rsidDel="00D4303D">
          <w:rPr>
            <w:b/>
            <w:sz w:val="24"/>
          </w:rPr>
          <w:t xml:space="preserve"> </w:t>
        </w:r>
      </w:ins>
      <w:del w:id="16" w:author="Vignesh L S K" w:date="2016-06-21T13:18:00Z">
        <w:r w:rsidR="00D04EC2" w:rsidDel="00D4303D">
          <w:rPr>
            <w:b/>
            <w:sz w:val="24"/>
          </w:rPr>
          <w:delText>elva Sengottaiyan</w:delText>
        </w:r>
      </w:del>
    </w:p>
    <w:p w:rsidR="0091328D" w:rsidRPr="00A158C7" w:rsidDel="00D4303D" w:rsidRDefault="007E0373">
      <w:pPr>
        <w:tabs>
          <w:tab w:val="left" w:pos="4320"/>
          <w:tab w:val="left" w:pos="8640"/>
        </w:tabs>
        <w:jc w:val="center"/>
        <w:rPr>
          <w:del w:id="17" w:author="Vignesh L S K" w:date="2016-06-21T13:18:00Z"/>
          <w:b/>
          <w:sz w:val="24"/>
        </w:rPr>
      </w:pPr>
      <w:del w:id="18" w:author="Vignesh L S K" w:date="2016-06-21T13:18:00Z">
        <w:r w:rsidDel="00D4303D">
          <w:rPr>
            <w:b/>
            <w:sz w:val="24"/>
          </w:rPr>
          <w:fldChar w:fldCharType="begin"/>
        </w:r>
        <w:r w:rsidDel="00D4303D">
          <w:rPr>
            <w:b/>
            <w:sz w:val="24"/>
          </w:rPr>
          <w:delInstrText xml:space="preserve"> DOCPROPERTY  Company  \* MERGEFORMAT </w:delInstrText>
        </w:r>
        <w:r w:rsidDel="00D4303D">
          <w:rPr>
            <w:b/>
            <w:sz w:val="24"/>
          </w:rPr>
          <w:fldChar w:fldCharType="separate"/>
        </w:r>
        <w:r w:rsidR="00D01616" w:rsidDel="00D4303D">
          <w:rPr>
            <w:b/>
            <w:sz w:val="24"/>
          </w:rPr>
          <w:delText>Nexteer Automotive</w:delText>
        </w:r>
        <w:r w:rsidDel="00D4303D">
          <w:rPr>
            <w:b/>
            <w:sz w:val="24"/>
          </w:rPr>
          <w:fldChar w:fldCharType="end"/>
        </w:r>
        <w:r w:rsidR="00A365F0" w:rsidRPr="00A158C7" w:rsidDel="00D4303D">
          <w:rPr>
            <w:b/>
            <w:sz w:val="24"/>
          </w:rPr>
          <w:delText>,</w:delText>
        </w:r>
      </w:del>
    </w:p>
    <w:p w:rsidR="00B81C1B" w:rsidRPr="006C2D7D" w:rsidRDefault="007E0373">
      <w:pPr>
        <w:tabs>
          <w:tab w:val="left" w:pos="4320"/>
          <w:tab w:val="left" w:pos="8640"/>
        </w:tabs>
        <w:jc w:val="center"/>
        <w:rPr>
          <w:b/>
          <w:sz w:val="28"/>
          <w:szCs w:val="28"/>
          <w:u w:val="single"/>
        </w:rPr>
      </w:pPr>
      <w:del w:id="19" w:author="Vignesh L S K" w:date="2016-06-21T13:18:00Z">
        <w:r w:rsidDel="00D4303D">
          <w:rPr>
            <w:b/>
            <w:sz w:val="24"/>
          </w:rPr>
          <w:fldChar w:fldCharType="begin"/>
        </w:r>
        <w:r w:rsidDel="00D4303D">
          <w:rPr>
            <w:b/>
            <w:sz w:val="24"/>
          </w:rPr>
          <w:delInstrText xml:space="preserve"> DOCPROPERTY  Location  \* MERGEFORMAT </w:delInstrText>
        </w:r>
        <w:r w:rsidDel="00D4303D">
          <w:rPr>
            <w:b/>
            <w:sz w:val="24"/>
          </w:rPr>
          <w:fldChar w:fldCharType="separate"/>
        </w:r>
        <w:r w:rsidR="00D01616" w:rsidDel="00D4303D">
          <w:rPr>
            <w:b/>
            <w:sz w:val="24"/>
          </w:rPr>
          <w:delText>Saginaw, MI, USA</w:delText>
        </w:r>
        <w:r w:rsidDel="00D4303D">
          <w:rPr>
            <w:b/>
            <w:sz w:val="24"/>
          </w:rPr>
          <w:fldChar w:fldCharType="end"/>
        </w:r>
      </w:del>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0" w:author="Anne, Krishna" w:date="2016-06-23T14:29:00Z">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520"/>
        <w:gridCol w:w="2160"/>
        <w:gridCol w:w="1350"/>
        <w:gridCol w:w="1440"/>
        <w:tblGridChange w:id="21">
          <w:tblGrid>
            <w:gridCol w:w="2520"/>
            <w:gridCol w:w="2160"/>
            <w:gridCol w:w="1350"/>
            <w:gridCol w:w="1440"/>
          </w:tblGrid>
        </w:tblGridChange>
      </w:tblGrid>
      <w:tr w:rsidR="00B14A28" w:rsidRPr="00AA38E8" w:rsidTr="00DB0EBE">
        <w:trPr>
          <w:jc w:val="center"/>
        </w:trPr>
        <w:tc>
          <w:tcPr>
            <w:tcW w:w="2520" w:type="dxa"/>
            <w:tcPrChange w:id="22" w:author="Anne, Krishna" w:date="2016-06-23T14:29:00Z">
              <w:tcPr>
                <w:tcW w:w="2520" w:type="dxa"/>
              </w:tcPr>
            </w:tcPrChange>
          </w:tcPr>
          <w:p w:rsidR="00B14A28" w:rsidRPr="00AA38E8" w:rsidRDefault="00B14A28" w:rsidP="00D229A6">
            <w:pPr>
              <w:jc w:val="center"/>
              <w:rPr>
                <w:rFonts w:cs="Calibri"/>
                <w:b/>
              </w:rPr>
            </w:pPr>
            <w:bookmarkStart w:id="23" w:name="_Toc348792978"/>
            <w:bookmarkStart w:id="24" w:name="_Toc348793074"/>
            <w:bookmarkStart w:id="25" w:name="_Toc348793965"/>
            <w:bookmarkStart w:id="26" w:name="_Toc349459173"/>
            <w:bookmarkStart w:id="27" w:name="_Toc349621609"/>
            <w:r w:rsidRPr="00AA38E8">
              <w:rPr>
                <w:rFonts w:cs="Calibri"/>
                <w:b/>
              </w:rPr>
              <w:t>Description</w:t>
            </w:r>
          </w:p>
        </w:tc>
        <w:tc>
          <w:tcPr>
            <w:tcW w:w="2160" w:type="dxa"/>
            <w:tcPrChange w:id="28" w:author="Anne, Krishna" w:date="2016-06-23T14:29:00Z">
              <w:tcPr>
                <w:tcW w:w="2160" w:type="dxa"/>
              </w:tcPr>
            </w:tcPrChange>
          </w:tcPr>
          <w:p w:rsidR="00B14A28" w:rsidRPr="00AA38E8" w:rsidRDefault="00B14A28" w:rsidP="00D229A6">
            <w:pPr>
              <w:jc w:val="center"/>
              <w:rPr>
                <w:rFonts w:cs="Calibri"/>
                <w:b/>
              </w:rPr>
            </w:pPr>
            <w:r w:rsidRPr="00AA38E8">
              <w:rPr>
                <w:rFonts w:cs="Calibri"/>
                <w:b/>
              </w:rPr>
              <w:t>Author</w:t>
            </w:r>
          </w:p>
        </w:tc>
        <w:tc>
          <w:tcPr>
            <w:tcW w:w="1350" w:type="dxa"/>
            <w:tcPrChange w:id="29" w:author="Anne, Krishna" w:date="2016-06-23T14:29:00Z">
              <w:tcPr>
                <w:tcW w:w="1350" w:type="dxa"/>
              </w:tcPr>
            </w:tcPrChange>
          </w:tcPr>
          <w:p w:rsidR="00B14A28" w:rsidRPr="00AA38E8" w:rsidRDefault="00B14A28" w:rsidP="00D229A6">
            <w:pPr>
              <w:jc w:val="center"/>
              <w:rPr>
                <w:rFonts w:cs="Calibri"/>
                <w:b/>
              </w:rPr>
            </w:pPr>
            <w:r w:rsidRPr="00AA38E8">
              <w:rPr>
                <w:rFonts w:cs="Calibri"/>
                <w:b/>
              </w:rPr>
              <w:t>Version</w:t>
            </w:r>
          </w:p>
        </w:tc>
        <w:tc>
          <w:tcPr>
            <w:tcW w:w="1440" w:type="dxa"/>
            <w:tcPrChange w:id="30" w:author="Anne, Krishna" w:date="2016-06-23T14:29:00Z">
              <w:tcPr>
                <w:tcW w:w="1440" w:type="dxa"/>
              </w:tcPr>
            </w:tcPrChange>
          </w:tcPr>
          <w:p w:rsidR="00B14A28" w:rsidRPr="00AA38E8" w:rsidRDefault="00B14A28" w:rsidP="00D229A6">
            <w:pPr>
              <w:jc w:val="center"/>
              <w:rPr>
                <w:rFonts w:cs="Calibri"/>
                <w:b/>
              </w:rPr>
            </w:pPr>
            <w:r w:rsidRPr="00AA38E8">
              <w:rPr>
                <w:rFonts w:cs="Calibri"/>
                <w:b/>
              </w:rPr>
              <w:t>Date</w:t>
            </w:r>
          </w:p>
        </w:tc>
      </w:tr>
      <w:tr w:rsidR="00B14A28" w:rsidRPr="00AA38E8" w:rsidTr="00DB0EBE">
        <w:trPr>
          <w:jc w:val="center"/>
        </w:trPr>
        <w:tc>
          <w:tcPr>
            <w:tcW w:w="2520" w:type="dxa"/>
            <w:tcPrChange w:id="31" w:author="Anne, Krishna" w:date="2016-06-23T14:29:00Z">
              <w:tcPr>
                <w:tcW w:w="2520" w:type="dxa"/>
              </w:tcPr>
            </w:tcPrChange>
          </w:tcPr>
          <w:p w:rsidR="00B14A28" w:rsidRPr="00AA38E8" w:rsidRDefault="00B14A28" w:rsidP="00D229A6">
            <w:pPr>
              <w:rPr>
                <w:rFonts w:cs="Calibri"/>
              </w:rPr>
            </w:pPr>
            <w:r>
              <w:rPr>
                <w:rFonts w:cs="Calibri"/>
              </w:rPr>
              <w:t>Initial Version</w:t>
            </w:r>
          </w:p>
        </w:tc>
        <w:tc>
          <w:tcPr>
            <w:tcW w:w="2160" w:type="dxa"/>
            <w:tcPrChange w:id="32" w:author="Anne, Krishna" w:date="2016-06-23T14:29:00Z">
              <w:tcPr>
                <w:tcW w:w="2160" w:type="dxa"/>
              </w:tcPr>
            </w:tcPrChange>
          </w:tcPr>
          <w:p w:rsidR="00D04EC2" w:rsidRPr="00D04EC2" w:rsidRDefault="00D04EC2" w:rsidP="00D04EC2">
            <w:pPr>
              <w:tabs>
                <w:tab w:val="left" w:pos="4320"/>
                <w:tab w:val="left" w:pos="8640"/>
              </w:tabs>
              <w:jc w:val="center"/>
              <w:rPr>
                <w:rFonts w:cs="Calibri"/>
              </w:rPr>
            </w:pPr>
            <w:proofErr w:type="spellStart"/>
            <w:r w:rsidRPr="00D04EC2">
              <w:rPr>
                <w:rFonts w:cs="Calibri"/>
              </w:rPr>
              <w:t>Selva</w:t>
            </w:r>
            <w:proofErr w:type="spellEnd"/>
            <w:r w:rsidRPr="00D04EC2">
              <w:rPr>
                <w:rFonts w:cs="Calibri"/>
              </w:rPr>
              <w:t xml:space="preserve"> </w:t>
            </w:r>
            <w:proofErr w:type="spellStart"/>
            <w:r w:rsidRPr="00D04EC2">
              <w:rPr>
                <w:rFonts w:cs="Calibri"/>
              </w:rPr>
              <w:t>Sengottaiyan</w:t>
            </w:r>
            <w:proofErr w:type="spellEnd"/>
          </w:p>
          <w:p w:rsidR="00B14A28" w:rsidRPr="00AA38E8" w:rsidRDefault="00B14A28" w:rsidP="00D229A6">
            <w:pPr>
              <w:rPr>
                <w:rFonts w:cs="Calibri"/>
              </w:rPr>
            </w:pPr>
          </w:p>
        </w:tc>
        <w:tc>
          <w:tcPr>
            <w:tcW w:w="1350" w:type="dxa"/>
            <w:tcPrChange w:id="33" w:author="Anne, Krishna" w:date="2016-06-23T14:29:00Z">
              <w:tcPr>
                <w:tcW w:w="1350" w:type="dxa"/>
              </w:tcPr>
            </w:tcPrChange>
          </w:tcPr>
          <w:p w:rsidR="00B14A28" w:rsidRPr="00AA38E8" w:rsidRDefault="00B14A28" w:rsidP="00D229A6">
            <w:pPr>
              <w:rPr>
                <w:rFonts w:cs="Calibri"/>
              </w:rPr>
            </w:pPr>
            <w:r>
              <w:rPr>
                <w:rFonts w:cs="Calibri"/>
              </w:rPr>
              <w:t>1.0</w:t>
            </w:r>
          </w:p>
        </w:tc>
        <w:tc>
          <w:tcPr>
            <w:tcW w:w="1440" w:type="dxa"/>
            <w:tcPrChange w:id="34" w:author="Anne, Krishna" w:date="2016-06-23T14:29:00Z">
              <w:tcPr>
                <w:tcW w:w="1440" w:type="dxa"/>
              </w:tcPr>
            </w:tcPrChange>
          </w:tcPr>
          <w:p w:rsidR="00B14A28" w:rsidRPr="00AA38E8" w:rsidRDefault="00A17DFB" w:rsidP="008327A6">
            <w:pPr>
              <w:rPr>
                <w:rFonts w:cs="Calibri"/>
              </w:rPr>
            </w:pPr>
            <w:r>
              <w:rPr>
                <w:rFonts w:cs="Calibri"/>
              </w:rPr>
              <w:t>21</w:t>
            </w:r>
            <w:r w:rsidR="00B14A28">
              <w:rPr>
                <w:rFonts w:cs="Calibri"/>
              </w:rPr>
              <w:t>-</w:t>
            </w:r>
            <w:r>
              <w:rPr>
                <w:rFonts w:cs="Calibri"/>
              </w:rPr>
              <w:t>July</w:t>
            </w:r>
            <w:r w:rsidR="00B14A28">
              <w:rPr>
                <w:rFonts w:cs="Calibri"/>
              </w:rPr>
              <w:t>-2015</w:t>
            </w:r>
          </w:p>
        </w:tc>
      </w:tr>
      <w:tr w:rsidR="00A17DFB" w:rsidRPr="00AA38E8" w:rsidTr="00DB0EBE">
        <w:trPr>
          <w:jc w:val="center"/>
        </w:trPr>
        <w:tc>
          <w:tcPr>
            <w:tcW w:w="2520" w:type="dxa"/>
            <w:tcPrChange w:id="35" w:author="Anne, Krishna" w:date="2016-06-23T14:29:00Z">
              <w:tcPr>
                <w:tcW w:w="2520" w:type="dxa"/>
              </w:tcPr>
            </w:tcPrChange>
          </w:tcPr>
          <w:p w:rsidR="00A17DFB" w:rsidRDefault="00A17DFB" w:rsidP="00D229A6">
            <w:pPr>
              <w:rPr>
                <w:rFonts w:cs="Calibri"/>
              </w:rPr>
            </w:pPr>
            <w:r>
              <w:rPr>
                <w:rFonts w:cs="Calibri"/>
              </w:rPr>
              <w:t xml:space="preserve">Updated for V1.5.0 </w:t>
            </w:r>
          </w:p>
        </w:tc>
        <w:tc>
          <w:tcPr>
            <w:tcW w:w="2160" w:type="dxa"/>
            <w:tcPrChange w:id="36" w:author="Anne, Krishna" w:date="2016-06-23T14:29:00Z">
              <w:tcPr>
                <w:tcW w:w="2160" w:type="dxa"/>
              </w:tcPr>
            </w:tcPrChange>
          </w:tcPr>
          <w:p w:rsidR="00A17DFB" w:rsidRPr="00D04EC2" w:rsidRDefault="00A17DFB" w:rsidP="00D04EC2">
            <w:pPr>
              <w:tabs>
                <w:tab w:val="left" w:pos="4320"/>
                <w:tab w:val="left" w:pos="8640"/>
              </w:tabs>
              <w:jc w:val="center"/>
              <w:rPr>
                <w:rFonts w:cs="Calibri"/>
              </w:rPr>
            </w:pPr>
            <w:proofErr w:type="spellStart"/>
            <w:r>
              <w:rPr>
                <w:rFonts w:cs="Calibri"/>
              </w:rPr>
              <w:t>Selva</w:t>
            </w:r>
            <w:proofErr w:type="spellEnd"/>
            <w:r>
              <w:rPr>
                <w:rFonts w:cs="Calibri"/>
              </w:rPr>
              <w:t xml:space="preserve"> </w:t>
            </w:r>
            <w:proofErr w:type="spellStart"/>
            <w:r>
              <w:rPr>
                <w:rFonts w:cs="Calibri"/>
              </w:rPr>
              <w:t>Sengottaiyan</w:t>
            </w:r>
            <w:proofErr w:type="spellEnd"/>
          </w:p>
        </w:tc>
        <w:tc>
          <w:tcPr>
            <w:tcW w:w="1350" w:type="dxa"/>
            <w:tcPrChange w:id="37" w:author="Anne, Krishna" w:date="2016-06-23T14:29:00Z">
              <w:tcPr>
                <w:tcW w:w="1350" w:type="dxa"/>
              </w:tcPr>
            </w:tcPrChange>
          </w:tcPr>
          <w:p w:rsidR="00A17DFB" w:rsidRDefault="00A17DFB" w:rsidP="00D229A6">
            <w:pPr>
              <w:rPr>
                <w:rFonts w:cs="Calibri"/>
              </w:rPr>
            </w:pPr>
            <w:r>
              <w:rPr>
                <w:rFonts w:cs="Calibri"/>
              </w:rPr>
              <w:t>2.0</w:t>
            </w:r>
          </w:p>
        </w:tc>
        <w:tc>
          <w:tcPr>
            <w:tcW w:w="1440" w:type="dxa"/>
            <w:tcPrChange w:id="38" w:author="Anne, Krishna" w:date="2016-06-23T14:29:00Z">
              <w:tcPr>
                <w:tcW w:w="1440" w:type="dxa"/>
              </w:tcPr>
            </w:tcPrChange>
          </w:tcPr>
          <w:p w:rsidR="00A17DFB" w:rsidRDefault="00A17DFB" w:rsidP="008327A6">
            <w:pPr>
              <w:rPr>
                <w:rFonts w:cs="Calibri"/>
              </w:rPr>
            </w:pPr>
            <w:r>
              <w:rPr>
                <w:rFonts w:cs="Calibri"/>
              </w:rPr>
              <w:t>9-Sep-2015</w:t>
            </w:r>
          </w:p>
        </w:tc>
      </w:tr>
      <w:tr w:rsidR="008C4352" w:rsidRPr="00AA38E8" w:rsidTr="00DB0EBE">
        <w:trPr>
          <w:jc w:val="center"/>
          <w:ins w:id="39" w:author="Sengottaiyan, Selva" w:date="2015-12-03T09:37:00Z"/>
        </w:trPr>
        <w:tc>
          <w:tcPr>
            <w:tcW w:w="2520" w:type="dxa"/>
            <w:tcPrChange w:id="40" w:author="Anne, Krishna" w:date="2016-06-23T14:29:00Z">
              <w:tcPr>
                <w:tcW w:w="2520" w:type="dxa"/>
              </w:tcPr>
            </w:tcPrChange>
          </w:tcPr>
          <w:p w:rsidR="008C4352" w:rsidRDefault="008C4352" w:rsidP="00D229A6">
            <w:pPr>
              <w:rPr>
                <w:ins w:id="41" w:author="Sengottaiyan, Selva" w:date="2015-12-03T09:37:00Z"/>
                <w:rFonts w:cs="Calibri"/>
              </w:rPr>
            </w:pPr>
            <w:ins w:id="42" w:author="Sengottaiyan, Selva" w:date="2015-12-03T09:37:00Z">
              <w:r>
                <w:rPr>
                  <w:rFonts w:cs="Calibri"/>
                </w:rPr>
                <w:t>Updated for v1.6.0</w:t>
              </w:r>
            </w:ins>
          </w:p>
        </w:tc>
        <w:tc>
          <w:tcPr>
            <w:tcW w:w="2160" w:type="dxa"/>
            <w:tcPrChange w:id="43" w:author="Anne, Krishna" w:date="2016-06-23T14:29:00Z">
              <w:tcPr>
                <w:tcW w:w="2160" w:type="dxa"/>
              </w:tcPr>
            </w:tcPrChange>
          </w:tcPr>
          <w:p w:rsidR="008C4352" w:rsidRDefault="008C4352" w:rsidP="00D04EC2">
            <w:pPr>
              <w:tabs>
                <w:tab w:val="left" w:pos="4320"/>
                <w:tab w:val="left" w:pos="8640"/>
              </w:tabs>
              <w:jc w:val="center"/>
              <w:rPr>
                <w:ins w:id="44" w:author="Sengottaiyan, Selva" w:date="2015-12-03T09:37:00Z"/>
                <w:rFonts w:cs="Calibri"/>
              </w:rPr>
            </w:pPr>
            <w:proofErr w:type="spellStart"/>
            <w:ins w:id="45" w:author="Sengottaiyan, Selva" w:date="2015-12-03T09:38:00Z">
              <w:r>
                <w:rPr>
                  <w:rFonts w:cs="Calibri"/>
                </w:rPr>
                <w:t>Selva</w:t>
              </w:r>
              <w:proofErr w:type="spellEnd"/>
              <w:r>
                <w:rPr>
                  <w:rFonts w:cs="Calibri"/>
                </w:rPr>
                <w:t xml:space="preserve"> </w:t>
              </w:r>
              <w:proofErr w:type="spellStart"/>
              <w:r>
                <w:rPr>
                  <w:rFonts w:cs="Calibri"/>
                </w:rPr>
                <w:t>Sengottaiyan</w:t>
              </w:r>
            </w:ins>
            <w:proofErr w:type="spellEnd"/>
          </w:p>
        </w:tc>
        <w:tc>
          <w:tcPr>
            <w:tcW w:w="1350" w:type="dxa"/>
            <w:tcPrChange w:id="46" w:author="Anne, Krishna" w:date="2016-06-23T14:29:00Z">
              <w:tcPr>
                <w:tcW w:w="1350" w:type="dxa"/>
              </w:tcPr>
            </w:tcPrChange>
          </w:tcPr>
          <w:p w:rsidR="008C4352" w:rsidRDefault="0051532E" w:rsidP="00D229A6">
            <w:pPr>
              <w:rPr>
                <w:ins w:id="47" w:author="Sengottaiyan, Selva" w:date="2015-12-03T09:37:00Z"/>
                <w:rFonts w:cs="Calibri"/>
              </w:rPr>
            </w:pPr>
            <w:ins w:id="48" w:author="Sengottaiyan, Selva" w:date="2016-01-08T14:49:00Z">
              <w:r>
                <w:rPr>
                  <w:rFonts w:cs="Calibri"/>
                </w:rPr>
                <w:t>4</w:t>
              </w:r>
            </w:ins>
            <w:ins w:id="49" w:author="Sengottaiyan, Selva" w:date="2015-12-03T09:38:00Z">
              <w:r w:rsidR="008C4352">
                <w:rPr>
                  <w:rFonts w:cs="Calibri"/>
                </w:rPr>
                <w:t>.0</w:t>
              </w:r>
            </w:ins>
          </w:p>
        </w:tc>
        <w:tc>
          <w:tcPr>
            <w:tcW w:w="1440" w:type="dxa"/>
            <w:tcPrChange w:id="50" w:author="Anne, Krishna" w:date="2016-06-23T14:29:00Z">
              <w:tcPr>
                <w:tcW w:w="1440" w:type="dxa"/>
              </w:tcPr>
            </w:tcPrChange>
          </w:tcPr>
          <w:p w:rsidR="008C4352" w:rsidRDefault="00080001" w:rsidP="008327A6">
            <w:pPr>
              <w:rPr>
                <w:ins w:id="51" w:author="Sengottaiyan, Selva" w:date="2015-12-03T09:37:00Z"/>
                <w:rFonts w:cs="Calibri"/>
              </w:rPr>
            </w:pPr>
            <w:ins w:id="52" w:author="Sengottaiyan, Selva" w:date="2016-01-05T12:24:00Z">
              <w:r>
                <w:rPr>
                  <w:rFonts w:cs="Calibri"/>
                </w:rPr>
                <w:t>2</w:t>
              </w:r>
            </w:ins>
            <w:ins w:id="53" w:author="Sengottaiyan, Selva" w:date="2015-12-03T09:38:00Z">
              <w:r w:rsidR="008C4352">
                <w:rPr>
                  <w:rFonts w:cs="Calibri"/>
                </w:rPr>
                <w:t>3-Dec-2015</w:t>
              </w:r>
            </w:ins>
          </w:p>
        </w:tc>
      </w:tr>
      <w:tr w:rsidR="002C0A68" w:rsidRPr="00AA38E8" w:rsidTr="00DB0EBE">
        <w:trPr>
          <w:jc w:val="center"/>
          <w:ins w:id="54" w:author="Vignesh L S K" w:date="2016-06-21T13:17:00Z"/>
        </w:trPr>
        <w:tc>
          <w:tcPr>
            <w:tcW w:w="2520" w:type="dxa"/>
            <w:tcPrChange w:id="55" w:author="Anne, Krishna" w:date="2016-06-23T14:29:00Z">
              <w:tcPr>
                <w:tcW w:w="2520" w:type="dxa"/>
              </w:tcPr>
            </w:tcPrChange>
          </w:tcPr>
          <w:p w:rsidR="002C0A68" w:rsidRDefault="002C0A68" w:rsidP="00D229A6">
            <w:pPr>
              <w:rPr>
                <w:ins w:id="56" w:author="Vignesh L S K" w:date="2016-06-21T13:17:00Z"/>
                <w:rFonts w:cs="Calibri"/>
              </w:rPr>
            </w:pPr>
            <w:ins w:id="57" w:author="Vignesh L S K" w:date="2016-06-21T13:17:00Z">
              <w:r>
                <w:rPr>
                  <w:rFonts w:cs="Calibri"/>
                </w:rPr>
                <w:t>Updated for v1.11.0</w:t>
              </w:r>
            </w:ins>
          </w:p>
        </w:tc>
        <w:tc>
          <w:tcPr>
            <w:tcW w:w="2160" w:type="dxa"/>
            <w:tcPrChange w:id="58" w:author="Anne, Krishna" w:date="2016-06-23T14:29:00Z">
              <w:tcPr>
                <w:tcW w:w="2160" w:type="dxa"/>
              </w:tcPr>
            </w:tcPrChange>
          </w:tcPr>
          <w:p w:rsidR="002C0A68" w:rsidRDefault="002C0A68" w:rsidP="00D04EC2">
            <w:pPr>
              <w:tabs>
                <w:tab w:val="left" w:pos="4320"/>
                <w:tab w:val="left" w:pos="8640"/>
              </w:tabs>
              <w:jc w:val="center"/>
              <w:rPr>
                <w:ins w:id="59" w:author="Vignesh L S K" w:date="2016-06-21T13:17:00Z"/>
                <w:rFonts w:cs="Calibri"/>
              </w:rPr>
            </w:pPr>
            <w:ins w:id="60" w:author="Vignesh L S K" w:date="2016-06-21T13:17:00Z">
              <w:del w:id="61" w:author="Anne, Krishna" w:date="2016-06-23T14:27:00Z">
                <w:r w:rsidDel="00DB0EBE">
                  <w:rPr>
                    <w:rFonts w:cs="Calibri"/>
                  </w:rPr>
                  <w:delText>Ramachandran</w:delText>
                </w:r>
              </w:del>
            </w:ins>
            <w:ins w:id="62" w:author="Anne, Krishna" w:date="2016-06-23T14:27:00Z">
              <w:r w:rsidR="00DB0EBE">
                <w:rPr>
                  <w:rFonts w:cs="Calibri"/>
                </w:rPr>
                <w:t>TATA</w:t>
              </w:r>
            </w:ins>
          </w:p>
        </w:tc>
        <w:tc>
          <w:tcPr>
            <w:tcW w:w="1350" w:type="dxa"/>
            <w:tcPrChange w:id="63" w:author="Anne, Krishna" w:date="2016-06-23T14:29:00Z">
              <w:tcPr>
                <w:tcW w:w="1350" w:type="dxa"/>
              </w:tcPr>
            </w:tcPrChange>
          </w:tcPr>
          <w:p w:rsidR="002C0A68" w:rsidRDefault="002C0A68" w:rsidP="00D229A6">
            <w:pPr>
              <w:rPr>
                <w:ins w:id="64" w:author="Vignesh L S K" w:date="2016-06-21T13:17:00Z"/>
                <w:rFonts w:cs="Calibri"/>
              </w:rPr>
            </w:pPr>
            <w:ins w:id="65" w:author="Vignesh L S K" w:date="2016-06-21T13:17:00Z">
              <w:r>
                <w:rPr>
                  <w:rFonts w:cs="Calibri"/>
                </w:rPr>
                <w:t>5.0</w:t>
              </w:r>
            </w:ins>
          </w:p>
        </w:tc>
        <w:tc>
          <w:tcPr>
            <w:tcW w:w="1440" w:type="dxa"/>
            <w:tcPrChange w:id="66" w:author="Anne, Krishna" w:date="2016-06-23T14:29:00Z">
              <w:tcPr>
                <w:tcW w:w="1440" w:type="dxa"/>
              </w:tcPr>
            </w:tcPrChange>
          </w:tcPr>
          <w:p w:rsidR="002C0A68" w:rsidRDefault="002C0A68" w:rsidP="008327A6">
            <w:pPr>
              <w:rPr>
                <w:ins w:id="67" w:author="Vignesh L S K" w:date="2016-06-21T13:17:00Z"/>
                <w:rFonts w:cs="Calibri"/>
              </w:rPr>
            </w:pPr>
            <w:ins w:id="68" w:author="Vignesh L S K" w:date="2016-06-21T13:17:00Z">
              <w:r>
                <w:rPr>
                  <w:rFonts w:cs="Calibri"/>
                </w:rPr>
                <w:t>21-Jun-2016</w:t>
              </w:r>
            </w:ins>
          </w:p>
        </w:tc>
      </w:tr>
    </w:tbl>
    <w:p w:rsidR="0060359A" w:rsidRDefault="0060359A">
      <w:pPr>
        <w:spacing w:after="0"/>
        <w:rPr>
          <w:b/>
          <w:sz w:val="28"/>
          <w:szCs w:val="28"/>
          <w:u w:val="single"/>
        </w:rPr>
      </w:pPr>
    </w:p>
    <w:p w:rsidR="008412DC" w:rsidRDefault="00EE3BBC">
      <w:pPr>
        <w:spacing w:after="0"/>
        <w:rPr>
          <w:ins w:id="69" w:author="Sengottaiyan, Selva" w:date="2015-12-03T09:40:00Z"/>
          <w:b/>
          <w:sz w:val="28"/>
          <w:szCs w:val="28"/>
        </w:rPr>
      </w:pPr>
      <w:r w:rsidRPr="0060359A">
        <w:rPr>
          <w:b/>
          <w:sz w:val="28"/>
          <w:szCs w:val="28"/>
        </w:rPr>
        <w:br w:type="page"/>
      </w:r>
      <w:ins w:id="70" w:author="Sengottaiyan, Selva" w:date="2015-12-03T09:40:00Z">
        <w:r w:rsidR="008412DC">
          <w:rPr>
            <w:b/>
            <w:sz w:val="28"/>
            <w:szCs w:val="28"/>
          </w:rPr>
          <w:lastRenderedPageBreak/>
          <w:br w:type="page"/>
        </w:r>
      </w:ins>
    </w:p>
    <w:p w:rsidR="008412DC" w:rsidRDefault="008412DC">
      <w:pPr>
        <w:spacing w:after="0"/>
        <w:rPr>
          <w:ins w:id="71" w:author="Sengottaiyan, Selva" w:date="2015-12-03T09:40:00Z"/>
          <w:b/>
          <w:sz w:val="28"/>
          <w:szCs w:val="28"/>
        </w:rPr>
      </w:pPr>
      <w:ins w:id="72" w:author="Sengottaiyan, Selva" w:date="2015-12-03T09:40:00Z">
        <w:r>
          <w:rPr>
            <w:b/>
            <w:sz w:val="28"/>
            <w:szCs w:val="28"/>
          </w:rPr>
          <w:lastRenderedPageBreak/>
          <w:br w:type="page"/>
        </w:r>
      </w:ins>
    </w:p>
    <w:p w:rsidR="00EE3BBC" w:rsidRPr="0060359A" w:rsidRDefault="00EE3BBC">
      <w:pPr>
        <w:spacing w:after="0"/>
        <w:rPr>
          <w:b/>
          <w:sz w:val="28"/>
          <w:szCs w:val="28"/>
        </w:rPr>
      </w:pPr>
    </w:p>
    <w:p w:rsidR="0060359A" w:rsidRDefault="0060359A">
      <w:pPr>
        <w:spacing w:after="0"/>
        <w:rPr>
          <w:b/>
          <w:sz w:val="28"/>
          <w:szCs w:val="28"/>
          <w:u w:val="single"/>
        </w:rPr>
      </w:pPr>
    </w:p>
    <w:p w:rsidR="003F0BB4" w:rsidRDefault="00891F29">
      <w:pPr>
        <w:pStyle w:val="TOC1"/>
        <w:rPr>
          <w:ins w:id="73" w:author="Sengottaiyan, Selva" w:date="2015-12-03T10:11:00Z"/>
          <w:sz w:val="32"/>
          <w:szCs w:val="32"/>
          <w:u w:val="single"/>
        </w:rPr>
      </w:pPr>
      <w:r w:rsidRPr="00C728E9">
        <w:rPr>
          <w:sz w:val="32"/>
          <w:szCs w:val="32"/>
          <w:u w:val="single"/>
        </w:rPr>
        <w:t>Table of Contents</w:t>
      </w:r>
    </w:p>
    <w:p w:rsidR="003F0BB4" w:rsidRDefault="00E16D14">
      <w:pPr>
        <w:pStyle w:val="TOC1"/>
        <w:rPr>
          <w:ins w:id="74" w:author="Sengottaiyan, Selva" w:date="2015-12-03T10:11:00Z"/>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75" w:author="Sengottaiyan, Selva" w:date="2015-12-03T10:11:00Z">
        <w:r w:rsidR="003F0BB4" w:rsidRPr="00ED0BA3">
          <w:rPr>
            <w:rStyle w:val="Hyperlink"/>
          </w:rPr>
          <w:fldChar w:fldCharType="begin"/>
        </w:r>
        <w:r w:rsidR="003F0BB4" w:rsidRPr="00ED0BA3">
          <w:rPr>
            <w:rStyle w:val="Hyperlink"/>
          </w:rPr>
          <w:instrText xml:space="preserve"> </w:instrText>
        </w:r>
        <w:r w:rsidR="003F0BB4">
          <w:instrText>HYPERLINK \l "_Toc436900804"</w:instrText>
        </w:r>
        <w:r w:rsidR="003F0BB4" w:rsidRPr="00ED0BA3">
          <w:rPr>
            <w:rStyle w:val="Hyperlink"/>
          </w:rPr>
          <w:instrText xml:space="preserve"> </w:instrText>
        </w:r>
        <w:r w:rsidR="003F0BB4" w:rsidRPr="00ED0BA3">
          <w:rPr>
            <w:rStyle w:val="Hyperlink"/>
          </w:rPr>
          <w:fldChar w:fldCharType="separate"/>
        </w:r>
        <w:r w:rsidR="003F0BB4" w:rsidRPr="00ED0BA3">
          <w:rPr>
            <w:rStyle w:val="Hyperlink"/>
          </w:rPr>
          <w:t>1</w:t>
        </w:r>
        <w:r w:rsidR="003F0BB4">
          <w:rPr>
            <w:rFonts w:eastAsiaTheme="minorEastAsia"/>
            <w:b w:val="0"/>
            <w:color w:val="auto"/>
            <w:kern w:val="0"/>
            <w:sz w:val="22"/>
            <w:szCs w:val="22"/>
            <w:lang w:val="en-US"/>
          </w:rPr>
          <w:tab/>
        </w:r>
        <w:r w:rsidR="003F0BB4" w:rsidRPr="00ED0BA3">
          <w:rPr>
            <w:rStyle w:val="Hyperlink"/>
          </w:rPr>
          <w:t>Introduction</w:t>
        </w:r>
        <w:r w:rsidR="003F0BB4">
          <w:rPr>
            <w:webHidden/>
          </w:rPr>
          <w:tab/>
        </w:r>
        <w:r w:rsidR="003F0BB4">
          <w:rPr>
            <w:webHidden/>
          </w:rPr>
          <w:fldChar w:fldCharType="begin"/>
        </w:r>
        <w:r w:rsidR="003F0BB4">
          <w:rPr>
            <w:webHidden/>
          </w:rPr>
          <w:instrText xml:space="preserve"> PAGEREF _Toc436900804 \h </w:instrText>
        </w:r>
      </w:ins>
      <w:r w:rsidR="003F0BB4">
        <w:rPr>
          <w:webHidden/>
        </w:rPr>
      </w:r>
      <w:r w:rsidR="003F0BB4">
        <w:rPr>
          <w:webHidden/>
        </w:rPr>
        <w:fldChar w:fldCharType="separate"/>
      </w:r>
      <w:ins w:id="76" w:author="Sengottaiyan, Selva" w:date="2015-12-03T10:11:00Z">
        <w:r w:rsidR="003F0BB4">
          <w:rPr>
            <w:webHidden/>
          </w:rPr>
          <w:t>6</w:t>
        </w:r>
        <w:r w:rsidR="003F0BB4">
          <w:rPr>
            <w:webHidden/>
          </w:rPr>
          <w:fldChar w:fldCharType="end"/>
        </w:r>
        <w:r w:rsidR="003F0BB4" w:rsidRPr="00ED0BA3">
          <w:rPr>
            <w:rStyle w:val="Hyperlink"/>
          </w:rPr>
          <w:fldChar w:fldCharType="end"/>
        </w:r>
      </w:ins>
    </w:p>
    <w:p w:rsidR="003F0BB4" w:rsidRDefault="003F0BB4">
      <w:pPr>
        <w:pStyle w:val="TOC2"/>
        <w:rPr>
          <w:ins w:id="77" w:author="Sengottaiyan, Selva" w:date="2015-12-03T10:11:00Z"/>
          <w:rFonts w:asciiTheme="minorHAnsi" w:eastAsiaTheme="minorEastAsia" w:hAnsiTheme="minorHAnsi"/>
          <w:color w:val="auto"/>
          <w:kern w:val="0"/>
          <w:szCs w:val="22"/>
        </w:rPr>
      </w:pPr>
      <w:ins w:id="78" w:author="Sengottaiyan, Selva" w:date="2015-12-03T10:11:00Z">
        <w:r w:rsidRPr="00ED0BA3">
          <w:rPr>
            <w:rStyle w:val="Hyperlink"/>
          </w:rPr>
          <w:fldChar w:fldCharType="begin"/>
        </w:r>
        <w:r w:rsidRPr="00ED0BA3">
          <w:rPr>
            <w:rStyle w:val="Hyperlink"/>
          </w:rPr>
          <w:instrText xml:space="preserve"> </w:instrText>
        </w:r>
        <w:r>
          <w:instrText>HYPERLINK \l "_Toc436900805"</w:instrText>
        </w:r>
        <w:r w:rsidRPr="00ED0BA3">
          <w:rPr>
            <w:rStyle w:val="Hyperlink"/>
          </w:rPr>
          <w:instrText xml:space="preserve"> </w:instrText>
        </w:r>
        <w:r w:rsidRPr="00ED0BA3">
          <w:rPr>
            <w:rStyle w:val="Hyperlink"/>
          </w:rPr>
          <w:fldChar w:fldCharType="separate"/>
        </w:r>
        <w:r w:rsidRPr="00ED0BA3">
          <w:rPr>
            <w:rStyle w:val="Hyperlink"/>
          </w:rPr>
          <w:t>1.1</w:t>
        </w:r>
        <w:r>
          <w:rPr>
            <w:rFonts w:asciiTheme="minorHAnsi" w:eastAsiaTheme="minorEastAsia" w:hAnsiTheme="minorHAnsi"/>
            <w:color w:val="auto"/>
            <w:kern w:val="0"/>
            <w:szCs w:val="22"/>
          </w:rPr>
          <w:tab/>
        </w:r>
        <w:r w:rsidRPr="00ED0BA3">
          <w:rPr>
            <w:rStyle w:val="Hyperlink"/>
          </w:rPr>
          <w:t>Purpose</w:t>
        </w:r>
        <w:r>
          <w:rPr>
            <w:webHidden/>
          </w:rPr>
          <w:tab/>
        </w:r>
        <w:r>
          <w:rPr>
            <w:webHidden/>
          </w:rPr>
          <w:fldChar w:fldCharType="begin"/>
        </w:r>
        <w:r>
          <w:rPr>
            <w:webHidden/>
          </w:rPr>
          <w:instrText xml:space="preserve"> PAGEREF _Toc436900805 \h </w:instrText>
        </w:r>
      </w:ins>
      <w:r>
        <w:rPr>
          <w:webHidden/>
        </w:rPr>
      </w:r>
      <w:r>
        <w:rPr>
          <w:webHidden/>
        </w:rPr>
        <w:fldChar w:fldCharType="separate"/>
      </w:r>
      <w:ins w:id="79" w:author="Sengottaiyan, Selva" w:date="2015-12-03T10:11:00Z">
        <w:r>
          <w:rPr>
            <w:webHidden/>
          </w:rPr>
          <w:t>6</w:t>
        </w:r>
        <w:r>
          <w:rPr>
            <w:webHidden/>
          </w:rPr>
          <w:fldChar w:fldCharType="end"/>
        </w:r>
        <w:r w:rsidRPr="00ED0BA3">
          <w:rPr>
            <w:rStyle w:val="Hyperlink"/>
          </w:rPr>
          <w:fldChar w:fldCharType="end"/>
        </w:r>
      </w:ins>
    </w:p>
    <w:p w:rsidR="003F0BB4" w:rsidRDefault="003F0BB4">
      <w:pPr>
        <w:pStyle w:val="TOC2"/>
        <w:rPr>
          <w:ins w:id="80" w:author="Sengottaiyan, Selva" w:date="2015-12-03T10:11:00Z"/>
          <w:rFonts w:asciiTheme="minorHAnsi" w:eastAsiaTheme="minorEastAsia" w:hAnsiTheme="minorHAnsi"/>
          <w:color w:val="auto"/>
          <w:kern w:val="0"/>
          <w:szCs w:val="22"/>
        </w:rPr>
      </w:pPr>
      <w:ins w:id="81" w:author="Sengottaiyan, Selva" w:date="2015-12-03T10:11:00Z">
        <w:r w:rsidRPr="00ED0BA3">
          <w:rPr>
            <w:rStyle w:val="Hyperlink"/>
          </w:rPr>
          <w:fldChar w:fldCharType="begin"/>
        </w:r>
        <w:r w:rsidRPr="00ED0BA3">
          <w:rPr>
            <w:rStyle w:val="Hyperlink"/>
          </w:rPr>
          <w:instrText xml:space="preserve"> </w:instrText>
        </w:r>
        <w:r>
          <w:instrText>HYPERLINK \l "_Toc436900806"</w:instrText>
        </w:r>
        <w:r w:rsidRPr="00ED0BA3">
          <w:rPr>
            <w:rStyle w:val="Hyperlink"/>
          </w:rPr>
          <w:instrText xml:space="preserve"> </w:instrText>
        </w:r>
        <w:r w:rsidRPr="00ED0BA3">
          <w:rPr>
            <w:rStyle w:val="Hyperlink"/>
          </w:rPr>
          <w:fldChar w:fldCharType="separate"/>
        </w:r>
        <w:r w:rsidRPr="00ED0BA3">
          <w:rPr>
            <w:rStyle w:val="Hyperlink"/>
          </w:rPr>
          <w:t>1.2</w:t>
        </w:r>
        <w:r>
          <w:rPr>
            <w:rFonts w:asciiTheme="minorHAnsi" w:eastAsiaTheme="minorEastAsia" w:hAnsiTheme="minorHAnsi"/>
            <w:color w:val="auto"/>
            <w:kern w:val="0"/>
            <w:szCs w:val="22"/>
          </w:rPr>
          <w:tab/>
        </w:r>
        <w:r w:rsidRPr="00ED0BA3">
          <w:rPr>
            <w:rStyle w:val="Hyperlink"/>
          </w:rPr>
          <w:t>Scope</w:t>
        </w:r>
        <w:r>
          <w:rPr>
            <w:webHidden/>
          </w:rPr>
          <w:tab/>
        </w:r>
        <w:r>
          <w:rPr>
            <w:webHidden/>
          </w:rPr>
          <w:fldChar w:fldCharType="begin"/>
        </w:r>
        <w:r>
          <w:rPr>
            <w:webHidden/>
          </w:rPr>
          <w:instrText xml:space="preserve"> PAGEREF _Toc436900806 \h </w:instrText>
        </w:r>
      </w:ins>
      <w:r>
        <w:rPr>
          <w:webHidden/>
        </w:rPr>
      </w:r>
      <w:r>
        <w:rPr>
          <w:webHidden/>
        </w:rPr>
        <w:fldChar w:fldCharType="separate"/>
      </w:r>
      <w:ins w:id="82" w:author="Sengottaiyan, Selva" w:date="2015-12-03T10:11:00Z">
        <w:r>
          <w:rPr>
            <w:webHidden/>
          </w:rPr>
          <w:t>6</w:t>
        </w:r>
        <w:r>
          <w:rPr>
            <w:webHidden/>
          </w:rPr>
          <w:fldChar w:fldCharType="end"/>
        </w:r>
        <w:r w:rsidRPr="00ED0BA3">
          <w:rPr>
            <w:rStyle w:val="Hyperlink"/>
          </w:rPr>
          <w:fldChar w:fldCharType="end"/>
        </w:r>
      </w:ins>
    </w:p>
    <w:p w:rsidR="003F0BB4" w:rsidRDefault="003F0BB4">
      <w:pPr>
        <w:pStyle w:val="TOC1"/>
        <w:rPr>
          <w:ins w:id="83" w:author="Sengottaiyan, Selva" w:date="2015-12-03T10:11:00Z"/>
          <w:rFonts w:eastAsiaTheme="minorEastAsia"/>
          <w:b w:val="0"/>
          <w:color w:val="auto"/>
          <w:kern w:val="0"/>
          <w:sz w:val="22"/>
          <w:szCs w:val="22"/>
          <w:lang w:val="en-US"/>
        </w:rPr>
      </w:pPr>
      <w:ins w:id="84" w:author="Sengottaiyan, Selva" w:date="2015-12-03T10:11:00Z">
        <w:r w:rsidRPr="00ED0BA3">
          <w:rPr>
            <w:rStyle w:val="Hyperlink"/>
          </w:rPr>
          <w:fldChar w:fldCharType="begin"/>
        </w:r>
        <w:r w:rsidRPr="00ED0BA3">
          <w:rPr>
            <w:rStyle w:val="Hyperlink"/>
          </w:rPr>
          <w:instrText xml:space="preserve"> </w:instrText>
        </w:r>
        <w:r>
          <w:instrText>HYPERLINK \l "_Toc436900807"</w:instrText>
        </w:r>
        <w:r w:rsidRPr="00ED0BA3">
          <w:rPr>
            <w:rStyle w:val="Hyperlink"/>
          </w:rPr>
          <w:instrText xml:space="preserve"> </w:instrText>
        </w:r>
        <w:r w:rsidRPr="00ED0BA3">
          <w:rPr>
            <w:rStyle w:val="Hyperlink"/>
          </w:rPr>
          <w:fldChar w:fldCharType="separate"/>
        </w:r>
        <w:r w:rsidRPr="00ED0BA3">
          <w:rPr>
            <w:rStyle w:val="Hyperlink"/>
            <w:rFonts w:ascii="Calibri" w:hAnsi="Calibri" w:cs="Calibri"/>
          </w:rPr>
          <w:t>2</w:t>
        </w:r>
        <w:r>
          <w:rPr>
            <w:rFonts w:eastAsiaTheme="minorEastAsia"/>
            <w:b w:val="0"/>
            <w:color w:val="auto"/>
            <w:kern w:val="0"/>
            <w:sz w:val="22"/>
            <w:szCs w:val="22"/>
            <w:lang w:val="en-US"/>
          </w:rPr>
          <w:tab/>
        </w:r>
        <w:r w:rsidRPr="00ED0BA3">
          <w:rPr>
            <w:rStyle w:val="Hyperlink"/>
            <w:rFonts w:ascii="Calibri" w:hAnsi="Calibri" w:cs="Calibri"/>
          </w:rPr>
          <w:t>HwAg0Meas High-Level Description</w:t>
        </w:r>
        <w:r>
          <w:rPr>
            <w:webHidden/>
          </w:rPr>
          <w:tab/>
        </w:r>
        <w:r>
          <w:rPr>
            <w:webHidden/>
          </w:rPr>
          <w:fldChar w:fldCharType="begin"/>
        </w:r>
        <w:r>
          <w:rPr>
            <w:webHidden/>
          </w:rPr>
          <w:instrText xml:space="preserve"> PAGEREF _Toc436900807 \h </w:instrText>
        </w:r>
      </w:ins>
      <w:r>
        <w:rPr>
          <w:webHidden/>
        </w:rPr>
      </w:r>
      <w:r>
        <w:rPr>
          <w:webHidden/>
        </w:rPr>
        <w:fldChar w:fldCharType="separate"/>
      </w:r>
      <w:ins w:id="85" w:author="Sengottaiyan, Selva" w:date="2015-12-03T10:11:00Z">
        <w:r>
          <w:rPr>
            <w:webHidden/>
          </w:rPr>
          <w:t>7</w:t>
        </w:r>
        <w:r>
          <w:rPr>
            <w:webHidden/>
          </w:rPr>
          <w:fldChar w:fldCharType="end"/>
        </w:r>
        <w:r w:rsidRPr="00ED0BA3">
          <w:rPr>
            <w:rStyle w:val="Hyperlink"/>
          </w:rPr>
          <w:fldChar w:fldCharType="end"/>
        </w:r>
      </w:ins>
    </w:p>
    <w:p w:rsidR="003F0BB4" w:rsidRDefault="003F0BB4">
      <w:pPr>
        <w:pStyle w:val="TOC1"/>
        <w:rPr>
          <w:ins w:id="86" w:author="Sengottaiyan, Selva" w:date="2015-12-03T10:11:00Z"/>
          <w:rFonts w:eastAsiaTheme="minorEastAsia"/>
          <w:b w:val="0"/>
          <w:color w:val="auto"/>
          <w:kern w:val="0"/>
          <w:sz w:val="22"/>
          <w:szCs w:val="22"/>
          <w:lang w:val="en-US"/>
        </w:rPr>
      </w:pPr>
      <w:ins w:id="87" w:author="Sengottaiyan, Selva" w:date="2015-12-03T10:11:00Z">
        <w:r w:rsidRPr="00ED0BA3">
          <w:rPr>
            <w:rStyle w:val="Hyperlink"/>
          </w:rPr>
          <w:fldChar w:fldCharType="begin"/>
        </w:r>
        <w:r w:rsidRPr="00ED0BA3">
          <w:rPr>
            <w:rStyle w:val="Hyperlink"/>
          </w:rPr>
          <w:instrText xml:space="preserve"> </w:instrText>
        </w:r>
        <w:r>
          <w:instrText>HYPERLINK \l "_Toc436900808"</w:instrText>
        </w:r>
        <w:r w:rsidRPr="00ED0BA3">
          <w:rPr>
            <w:rStyle w:val="Hyperlink"/>
          </w:rPr>
          <w:instrText xml:space="preserve"> </w:instrText>
        </w:r>
        <w:r w:rsidRPr="00ED0BA3">
          <w:rPr>
            <w:rStyle w:val="Hyperlink"/>
          </w:rPr>
          <w:fldChar w:fldCharType="separate"/>
        </w:r>
        <w:r w:rsidRPr="00ED0BA3">
          <w:rPr>
            <w:rStyle w:val="Hyperlink"/>
            <w:rFonts w:ascii="Calibri" w:hAnsi="Calibri" w:cs="Calibri"/>
          </w:rPr>
          <w:t>3</w:t>
        </w:r>
        <w:r>
          <w:rPr>
            <w:rFonts w:eastAsiaTheme="minorEastAsia"/>
            <w:b w:val="0"/>
            <w:color w:val="auto"/>
            <w:kern w:val="0"/>
            <w:sz w:val="22"/>
            <w:szCs w:val="22"/>
            <w:lang w:val="en-US"/>
          </w:rPr>
          <w:tab/>
        </w:r>
        <w:r w:rsidRPr="00ED0BA3">
          <w:rPr>
            <w:rStyle w:val="Hyperlink"/>
            <w:rFonts w:ascii="Calibri" w:hAnsi="Calibri" w:cs="Calibri"/>
          </w:rPr>
          <w:t>Design details of software module</w:t>
        </w:r>
        <w:r>
          <w:rPr>
            <w:webHidden/>
          </w:rPr>
          <w:tab/>
        </w:r>
        <w:r>
          <w:rPr>
            <w:webHidden/>
          </w:rPr>
          <w:fldChar w:fldCharType="begin"/>
        </w:r>
        <w:r>
          <w:rPr>
            <w:webHidden/>
          </w:rPr>
          <w:instrText xml:space="preserve"> PAGEREF _Toc436900808 \h </w:instrText>
        </w:r>
      </w:ins>
      <w:r>
        <w:rPr>
          <w:webHidden/>
        </w:rPr>
      </w:r>
      <w:r>
        <w:rPr>
          <w:webHidden/>
        </w:rPr>
        <w:fldChar w:fldCharType="separate"/>
      </w:r>
      <w:ins w:id="88" w:author="Sengottaiyan, Selva" w:date="2015-12-03T10:11:00Z">
        <w:r>
          <w:rPr>
            <w:webHidden/>
          </w:rPr>
          <w:t>8</w:t>
        </w:r>
        <w:r>
          <w:rPr>
            <w:webHidden/>
          </w:rPr>
          <w:fldChar w:fldCharType="end"/>
        </w:r>
        <w:r w:rsidRPr="00ED0BA3">
          <w:rPr>
            <w:rStyle w:val="Hyperlink"/>
          </w:rPr>
          <w:fldChar w:fldCharType="end"/>
        </w:r>
      </w:ins>
    </w:p>
    <w:p w:rsidR="003F0BB4" w:rsidRDefault="003F0BB4">
      <w:pPr>
        <w:pStyle w:val="TOC2"/>
        <w:rPr>
          <w:ins w:id="89" w:author="Sengottaiyan, Selva" w:date="2015-12-03T10:11:00Z"/>
          <w:rFonts w:asciiTheme="minorHAnsi" w:eastAsiaTheme="minorEastAsia" w:hAnsiTheme="minorHAnsi"/>
          <w:color w:val="auto"/>
          <w:kern w:val="0"/>
          <w:szCs w:val="22"/>
        </w:rPr>
      </w:pPr>
      <w:ins w:id="90" w:author="Sengottaiyan, Selva" w:date="2015-12-03T10:11:00Z">
        <w:r w:rsidRPr="00ED0BA3">
          <w:rPr>
            <w:rStyle w:val="Hyperlink"/>
          </w:rPr>
          <w:fldChar w:fldCharType="begin"/>
        </w:r>
        <w:r w:rsidRPr="00ED0BA3">
          <w:rPr>
            <w:rStyle w:val="Hyperlink"/>
          </w:rPr>
          <w:instrText xml:space="preserve"> </w:instrText>
        </w:r>
        <w:r>
          <w:instrText>HYPERLINK \l "_Toc436900809"</w:instrText>
        </w:r>
        <w:r w:rsidRPr="00ED0BA3">
          <w:rPr>
            <w:rStyle w:val="Hyperlink"/>
          </w:rPr>
          <w:instrText xml:space="preserve"> </w:instrText>
        </w:r>
        <w:r w:rsidRPr="00ED0BA3">
          <w:rPr>
            <w:rStyle w:val="Hyperlink"/>
          </w:rPr>
          <w:fldChar w:fldCharType="separate"/>
        </w:r>
        <w:r w:rsidRPr="00ED0BA3">
          <w:rPr>
            <w:rStyle w:val="Hyperlink"/>
            <w:rFonts w:cs="Calibri"/>
          </w:rPr>
          <w:t>3.1</w:t>
        </w:r>
        <w:r>
          <w:rPr>
            <w:rFonts w:asciiTheme="minorHAnsi" w:eastAsiaTheme="minorEastAsia" w:hAnsiTheme="minorHAnsi"/>
            <w:color w:val="auto"/>
            <w:kern w:val="0"/>
            <w:szCs w:val="22"/>
          </w:rPr>
          <w:tab/>
        </w:r>
        <w:r w:rsidRPr="00ED0BA3">
          <w:rPr>
            <w:rStyle w:val="Hyperlink"/>
          </w:rPr>
          <w:t>Graphical</w:t>
        </w:r>
        <w:r w:rsidRPr="00ED0BA3">
          <w:rPr>
            <w:rStyle w:val="Hyperlink"/>
            <w:rFonts w:cs="Calibri"/>
          </w:rPr>
          <w:t xml:space="preserve"> representation of HwAg0Meas</w:t>
        </w:r>
        <w:r>
          <w:rPr>
            <w:webHidden/>
          </w:rPr>
          <w:tab/>
        </w:r>
        <w:r>
          <w:rPr>
            <w:webHidden/>
          </w:rPr>
          <w:fldChar w:fldCharType="begin"/>
        </w:r>
        <w:r>
          <w:rPr>
            <w:webHidden/>
          </w:rPr>
          <w:instrText xml:space="preserve"> PAGEREF _Toc436900809 \h </w:instrText>
        </w:r>
      </w:ins>
      <w:r>
        <w:rPr>
          <w:webHidden/>
        </w:rPr>
      </w:r>
      <w:r>
        <w:rPr>
          <w:webHidden/>
        </w:rPr>
        <w:fldChar w:fldCharType="separate"/>
      </w:r>
      <w:ins w:id="91" w:author="Sengottaiyan, Selva" w:date="2015-12-03T10:11:00Z">
        <w:r>
          <w:rPr>
            <w:webHidden/>
          </w:rPr>
          <w:t>8</w:t>
        </w:r>
        <w:r>
          <w:rPr>
            <w:webHidden/>
          </w:rPr>
          <w:fldChar w:fldCharType="end"/>
        </w:r>
        <w:r w:rsidRPr="00ED0BA3">
          <w:rPr>
            <w:rStyle w:val="Hyperlink"/>
          </w:rPr>
          <w:fldChar w:fldCharType="end"/>
        </w:r>
      </w:ins>
    </w:p>
    <w:p w:rsidR="003F0BB4" w:rsidRDefault="003F0BB4">
      <w:pPr>
        <w:pStyle w:val="TOC2"/>
        <w:rPr>
          <w:ins w:id="92" w:author="Sengottaiyan, Selva" w:date="2015-12-03T10:11:00Z"/>
          <w:rFonts w:asciiTheme="minorHAnsi" w:eastAsiaTheme="minorEastAsia" w:hAnsiTheme="minorHAnsi"/>
          <w:color w:val="auto"/>
          <w:kern w:val="0"/>
          <w:szCs w:val="22"/>
        </w:rPr>
      </w:pPr>
      <w:ins w:id="93" w:author="Sengottaiyan, Selva" w:date="2015-12-03T10:11:00Z">
        <w:r w:rsidRPr="00ED0BA3">
          <w:rPr>
            <w:rStyle w:val="Hyperlink"/>
          </w:rPr>
          <w:fldChar w:fldCharType="begin"/>
        </w:r>
        <w:r w:rsidRPr="00ED0BA3">
          <w:rPr>
            <w:rStyle w:val="Hyperlink"/>
          </w:rPr>
          <w:instrText xml:space="preserve"> </w:instrText>
        </w:r>
        <w:r>
          <w:instrText>HYPERLINK \l "_Toc436900810"</w:instrText>
        </w:r>
        <w:r w:rsidRPr="00ED0BA3">
          <w:rPr>
            <w:rStyle w:val="Hyperlink"/>
          </w:rPr>
          <w:instrText xml:space="preserve"> </w:instrText>
        </w:r>
        <w:r w:rsidRPr="00ED0BA3">
          <w:rPr>
            <w:rStyle w:val="Hyperlink"/>
          </w:rPr>
          <w:fldChar w:fldCharType="separate"/>
        </w:r>
        <w:r w:rsidRPr="00ED0BA3">
          <w:rPr>
            <w:rStyle w:val="Hyperlink"/>
            <w:rFonts w:cs="Calibri"/>
          </w:rPr>
          <w:t>3.2</w:t>
        </w:r>
        <w:r>
          <w:rPr>
            <w:rFonts w:asciiTheme="minorHAnsi" w:eastAsiaTheme="minorEastAsia" w:hAnsiTheme="minorHAnsi"/>
            <w:color w:val="auto"/>
            <w:kern w:val="0"/>
            <w:szCs w:val="22"/>
          </w:rPr>
          <w:tab/>
        </w:r>
        <w:r w:rsidRPr="00ED0BA3">
          <w:rPr>
            <w:rStyle w:val="Hyperlink"/>
            <w:rFonts w:cs="Calibri"/>
          </w:rPr>
          <w:t>Data Flow Diagram</w:t>
        </w:r>
        <w:r>
          <w:rPr>
            <w:webHidden/>
          </w:rPr>
          <w:tab/>
        </w:r>
        <w:r>
          <w:rPr>
            <w:webHidden/>
          </w:rPr>
          <w:fldChar w:fldCharType="begin"/>
        </w:r>
        <w:r>
          <w:rPr>
            <w:webHidden/>
          </w:rPr>
          <w:instrText xml:space="preserve"> PAGEREF _Toc436900810 \h </w:instrText>
        </w:r>
      </w:ins>
      <w:r>
        <w:rPr>
          <w:webHidden/>
        </w:rPr>
      </w:r>
      <w:r>
        <w:rPr>
          <w:webHidden/>
        </w:rPr>
        <w:fldChar w:fldCharType="separate"/>
      </w:r>
      <w:ins w:id="94" w:author="Sengottaiyan, Selva" w:date="2015-12-03T10:11:00Z">
        <w:r>
          <w:rPr>
            <w:webHidden/>
          </w:rPr>
          <w:t>8</w:t>
        </w:r>
        <w:r>
          <w:rPr>
            <w:webHidden/>
          </w:rPr>
          <w:fldChar w:fldCharType="end"/>
        </w:r>
        <w:r w:rsidRPr="00ED0BA3">
          <w:rPr>
            <w:rStyle w:val="Hyperlink"/>
          </w:rPr>
          <w:fldChar w:fldCharType="end"/>
        </w:r>
      </w:ins>
    </w:p>
    <w:p w:rsidR="003F0BB4" w:rsidRDefault="003F0BB4">
      <w:pPr>
        <w:pStyle w:val="TOC3"/>
        <w:tabs>
          <w:tab w:val="left" w:pos="1200"/>
        </w:tabs>
        <w:rPr>
          <w:ins w:id="95" w:author="Sengottaiyan, Selva" w:date="2015-12-03T10:11:00Z"/>
          <w:rFonts w:asciiTheme="minorHAnsi" w:eastAsiaTheme="minorEastAsia" w:hAnsiTheme="minorHAnsi"/>
          <w:color w:val="auto"/>
          <w:kern w:val="0"/>
          <w:sz w:val="22"/>
          <w:szCs w:val="22"/>
        </w:rPr>
      </w:pPr>
      <w:ins w:id="96" w:author="Sengottaiyan, Selva" w:date="2015-12-03T10:11:00Z">
        <w:r w:rsidRPr="00ED0BA3">
          <w:rPr>
            <w:rStyle w:val="Hyperlink"/>
          </w:rPr>
          <w:fldChar w:fldCharType="begin"/>
        </w:r>
        <w:r w:rsidRPr="00ED0BA3">
          <w:rPr>
            <w:rStyle w:val="Hyperlink"/>
          </w:rPr>
          <w:instrText xml:space="preserve"> </w:instrText>
        </w:r>
        <w:r>
          <w:instrText>HYPERLINK \l "_Toc436900811"</w:instrText>
        </w:r>
        <w:r w:rsidRPr="00ED0BA3">
          <w:rPr>
            <w:rStyle w:val="Hyperlink"/>
          </w:rPr>
          <w:instrText xml:space="preserve"> </w:instrText>
        </w:r>
        <w:r w:rsidRPr="00ED0BA3">
          <w:rPr>
            <w:rStyle w:val="Hyperlink"/>
          </w:rPr>
          <w:fldChar w:fldCharType="separate"/>
        </w:r>
        <w:r w:rsidRPr="00ED0BA3">
          <w:rPr>
            <w:rStyle w:val="Hyperlink"/>
            <w:rFonts w:cs="Calibri"/>
          </w:rPr>
          <w:t>3.2.1</w:t>
        </w:r>
        <w:r>
          <w:rPr>
            <w:rFonts w:asciiTheme="minorHAnsi" w:eastAsiaTheme="minorEastAsia" w:hAnsiTheme="minorHAnsi"/>
            <w:color w:val="auto"/>
            <w:kern w:val="0"/>
            <w:sz w:val="22"/>
            <w:szCs w:val="22"/>
          </w:rPr>
          <w:tab/>
        </w:r>
        <w:r w:rsidRPr="00ED0BA3">
          <w:rPr>
            <w:rStyle w:val="Hyperlink"/>
          </w:rPr>
          <w:t xml:space="preserve">Component </w:t>
        </w:r>
        <w:r w:rsidRPr="00ED0BA3">
          <w:rPr>
            <w:rStyle w:val="Hyperlink"/>
            <w:rFonts w:cs="Calibri"/>
          </w:rPr>
          <w:t>level DFD</w:t>
        </w:r>
        <w:r>
          <w:rPr>
            <w:webHidden/>
          </w:rPr>
          <w:tab/>
        </w:r>
        <w:r>
          <w:rPr>
            <w:webHidden/>
          </w:rPr>
          <w:fldChar w:fldCharType="begin"/>
        </w:r>
        <w:r>
          <w:rPr>
            <w:webHidden/>
          </w:rPr>
          <w:instrText xml:space="preserve"> PAGEREF _Toc436900811 \h </w:instrText>
        </w:r>
      </w:ins>
      <w:r>
        <w:rPr>
          <w:webHidden/>
        </w:rPr>
      </w:r>
      <w:r>
        <w:rPr>
          <w:webHidden/>
        </w:rPr>
        <w:fldChar w:fldCharType="separate"/>
      </w:r>
      <w:ins w:id="97" w:author="Sengottaiyan, Selva" w:date="2015-12-03T10:11:00Z">
        <w:r>
          <w:rPr>
            <w:webHidden/>
          </w:rPr>
          <w:t>8</w:t>
        </w:r>
        <w:r>
          <w:rPr>
            <w:webHidden/>
          </w:rPr>
          <w:fldChar w:fldCharType="end"/>
        </w:r>
        <w:r w:rsidRPr="00ED0BA3">
          <w:rPr>
            <w:rStyle w:val="Hyperlink"/>
          </w:rPr>
          <w:fldChar w:fldCharType="end"/>
        </w:r>
      </w:ins>
    </w:p>
    <w:p w:rsidR="003F0BB4" w:rsidRDefault="003F0BB4">
      <w:pPr>
        <w:pStyle w:val="TOC3"/>
        <w:tabs>
          <w:tab w:val="left" w:pos="1200"/>
        </w:tabs>
        <w:rPr>
          <w:ins w:id="98" w:author="Sengottaiyan, Selva" w:date="2015-12-03T10:11:00Z"/>
          <w:rFonts w:asciiTheme="minorHAnsi" w:eastAsiaTheme="minorEastAsia" w:hAnsiTheme="minorHAnsi"/>
          <w:color w:val="auto"/>
          <w:kern w:val="0"/>
          <w:sz w:val="22"/>
          <w:szCs w:val="22"/>
        </w:rPr>
      </w:pPr>
      <w:ins w:id="99" w:author="Sengottaiyan, Selva" w:date="2015-12-03T10:11:00Z">
        <w:r w:rsidRPr="00ED0BA3">
          <w:rPr>
            <w:rStyle w:val="Hyperlink"/>
          </w:rPr>
          <w:fldChar w:fldCharType="begin"/>
        </w:r>
        <w:r w:rsidRPr="00ED0BA3">
          <w:rPr>
            <w:rStyle w:val="Hyperlink"/>
          </w:rPr>
          <w:instrText xml:space="preserve"> </w:instrText>
        </w:r>
        <w:r>
          <w:instrText>HYPERLINK \l "_Toc436900812"</w:instrText>
        </w:r>
        <w:r w:rsidRPr="00ED0BA3">
          <w:rPr>
            <w:rStyle w:val="Hyperlink"/>
          </w:rPr>
          <w:instrText xml:space="preserve"> </w:instrText>
        </w:r>
        <w:r w:rsidRPr="00ED0BA3">
          <w:rPr>
            <w:rStyle w:val="Hyperlink"/>
          </w:rPr>
          <w:fldChar w:fldCharType="separate"/>
        </w:r>
        <w:r w:rsidRPr="00ED0BA3">
          <w:rPr>
            <w:rStyle w:val="Hyperlink"/>
            <w:rFonts w:cs="Calibri"/>
          </w:rPr>
          <w:t>3.2.2</w:t>
        </w:r>
        <w:r>
          <w:rPr>
            <w:rFonts w:asciiTheme="minorHAnsi" w:eastAsiaTheme="minorEastAsia" w:hAnsiTheme="minorHAnsi"/>
            <w:color w:val="auto"/>
            <w:kern w:val="0"/>
            <w:sz w:val="22"/>
            <w:szCs w:val="22"/>
          </w:rPr>
          <w:tab/>
        </w:r>
        <w:r w:rsidRPr="00ED0BA3">
          <w:rPr>
            <w:rStyle w:val="Hyperlink"/>
          </w:rPr>
          <w:t xml:space="preserve">Function </w:t>
        </w:r>
        <w:r w:rsidRPr="00ED0BA3">
          <w:rPr>
            <w:rStyle w:val="Hyperlink"/>
            <w:rFonts w:cs="Calibri"/>
          </w:rPr>
          <w:t>level DFD</w:t>
        </w:r>
        <w:r>
          <w:rPr>
            <w:webHidden/>
          </w:rPr>
          <w:tab/>
        </w:r>
        <w:r>
          <w:rPr>
            <w:webHidden/>
          </w:rPr>
          <w:fldChar w:fldCharType="begin"/>
        </w:r>
        <w:r>
          <w:rPr>
            <w:webHidden/>
          </w:rPr>
          <w:instrText xml:space="preserve"> PAGEREF _Toc436900812 \h </w:instrText>
        </w:r>
      </w:ins>
      <w:r>
        <w:rPr>
          <w:webHidden/>
        </w:rPr>
      </w:r>
      <w:r>
        <w:rPr>
          <w:webHidden/>
        </w:rPr>
        <w:fldChar w:fldCharType="separate"/>
      </w:r>
      <w:ins w:id="100" w:author="Sengottaiyan, Selva" w:date="2015-12-03T10:11:00Z">
        <w:r>
          <w:rPr>
            <w:webHidden/>
          </w:rPr>
          <w:t>8</w:t>
        </w:r>
        <w:r>
          <w:rPr>
            <w:webHidden/>
          </w:rPr>
          <w:fldChar w:fldCharType="end"/>
        </w:r>
        <w:r w:rsidRPr="00ED0BA3">
          <w:rPr>
            <w:rStyle w:val="Hyperlink"/>
          </w:rPr>
          <w:fldChar w:fldCharType="end"/>
        </w:r>
      </w:ins>
    </w:p>
    <w:p w:rsidR="003F0BB4" w:rsidRDefault="003F0BB4">
      <w:pPr>
        <w:pStyle w:val="TOC1"/>
        <w:rPr>
          <w:ins w:id="101" w:author="Sengottaiyan, Selva" w:date="2015-12-03T10:11:00Z"/>
          <w:rFonts w:eastAsiaTheme="minorEastAsia"/>
          <w:b w:val="0"/>
          <w:color w:val="auto"/>
          <w:kern w:val="0"/>
          <w:sz w:val="22"/>
          <w:szCs w:val="22"/>
          <w:lang w:val="en-US"/>
        </w:rPr>
      </w:pPr>
      <w:ins w:id="102" w:author="Sengottaiyan, Selva" w:date="2015-12-03T10:11:00Z">
        <w:r w:rsidRPr="00ED0BA3">
          <w:rPr>
            <w:rStyle w:val="Hyperlink"/>
          </w:rPr>
          <w:fldChar w:fldCharType="begin"/>
        </w:r>
        <w:r w:rsidRPr="00ED0BA3">
          <w:rPr>
            <w:rStyle w:val="Hyperlink"/>
          </w:rPr>
          <w:instrText xml:space="preserve"> </w:instrText>
        </w:r>
        <w:r>
          <w:instrText>HYPERLINK \l "_Toc436900813"</w:instrText>
        </w:r>
        <w:r w:rsidRPr="00ED0BA3">
          <w:rPr>
            <w:rStyle w:val="Hyperlink"/>
          </w:rPr>
          <w:instrText xml:space="preserve"> </w:instrText>
        </w:r>
        <w:r w:rsidRPr="00ED0BA3">
          <w:rPr>
            <w:rStyle w:val="Hyperlink"/>
          </w:rPr>
          <w:fldChar w:fldCharType="separate"/>
        </w:r>
        <w:r w:rsidRPr="00ED0BA3">
          <w:rPr>
            <w:rStyle w:val="Hyperlink"/>
            <w:rFonts w:ascii="Calibri" w:hAnsi="Calibri" w:cs="Calibri"/>
          </w:rPr>
          <w:t>4</w:t>
        </w:r>
        <w:r>
          <w:rPr>
            <w:rFonts w:eastAsiaTheme="minorEastAsia"/>
            <w:b w:val="0"/>
            <w:color w:val="auto"/>
            <w:kern w:val="0"/>
            <w:sz w:val="22"/>
            <w:szCs w:val="22"/>
            <w:lang w:val="en-US"/>
          </w:rPr>
          <w:tab/>
        </w:r>
        <w:r w:rsidRPr="00ED0BA3">
          <w:rPr>
            <w:rStyle w:val="Hyperlink"/>
            <w:rFonts w:ascii="Calibri" w:hAnsi="Calibri" w:cs="Calibri"/>
          </w:rPr>
          <w:t>Constant Data Dictionary</w:t>
        </w:r>
        <w:r>
          <w:rPr>
            <w:webHidden/>
          </w:rPr>
          <w:tab/>
        </w:r>
        <w:r>
          <w:rPr>
            <w:webHidden/>
          </w:rPr>
          <w:fldChar w:fldCharType="begin"/>
        </w:r>
        <w:r>
          <w:rPr>
            <w:webHidden/>
          </w:rPr>
          <w:instrText xml:space="preserve"> PAGEREF _Toc436900813 \h </w:instrText>
        </w:r>
      </w:ins>
      <w:r>
        <w:rPr>
          <w:webHidden/>
        </w:rPr>
      </w:r>
      <w:r>
        <w:rPr>
          <w:webHidden/>
        </w:rPr>
        <w:fldChar w:fldCharType="separate"/>
      </w:r>
      <w:ins w:id="103" w:author="Sengottaiyan, Selva" w:date="2015-12-03T10:11:00Z">
        <w:r>
          <w:rPr>
            <w:webHidden/>
          </w:rPr>
          <w:t>9</w:t>
        </w:r>
        <w:r>
          <w:rPr>
            <w:webHidden/>
          </w:rPr>
          <w:fldChar w:fldCharType="end"/>
        </w:r>
        <w:r w:rsidRPr="00ED0BA3">
          <w:rPr>
            <w:rStyle w:val="Hyperlink"/>
          </w:rPr>
          <w:fldChar w:fldCharType="end"/>
        </w:r>
      </w:ins>
    </w:p>
    <w:p w:rsidR="003F0BB4" w:rsidRDefault="003F0BB4">
      <w:pPr>
        <w:pStyle w:val="TOC2"/>
        <w:rPr>
          <w:ins w:id="104" w:author="Sengottaiyan, Selva" w:date="2015-12-03T10:11:00Z"/>
          <w:rFonts w:asciiTheme="minorHAnsi" w:eastAsiaTheme="minorEastAsia" w:hAnsiTheme="minorHAnsi"/>
          <w:color w:val="auto"/>
          <w:kern w:val="0"/>
          <w:szCs w:val="22"/>
        </w:rPr>
      </w:pPr>
      <w:ins w:id="105" w:author="Sengottaiyan, Selva" w:date="2015-12-03T10:11:00Z">
        <w:r w:rsidRPr="00ED0BA3">
          <w:rPr>
            <w:rStyle w:val="Hyperlink"/>
          </w:rPr>
          <w:fldChar w:fldCharType="begin"/>
        </w:r>
        <w:r w:rsidRPr="00ED0BA3">
          <w:rPr>
            <w:rStyle w:val="Hyperlink"/>
          </w:rPr>
          <w:instrText xml:space="preserve"> </w:instrText>
        </w:r>
        <w:r>
          <w:instrText>HYPERLINK \l "_Toc436900814"</w:instrText>
        </w:r>
        <w:r w:rsidRPr="00ED0BA3">
          <w:rPr>
            <w:rStyle w:val="Hyperlink"/>
          </w:rPr>
          <w:instrText xml:space="preserve"> </w:instrText>
        </w:r>
        <w:r w:rsidRPr="00ED0BA3">
          <w:rPr>
            <w:rStyle w:val="Hyperlink"/>
          </w:rPr>
          <w:fldChar w:fldCharType="separate"/>
        </w:r>
        <w:r w:rsidRPr="00ED0BA3">
          <w:rPr>
            <w:rStyle w:val="Hyperlink"/>
          </w:rPr>
          <w:t>4.1</w:t>
        </w:r>
        <w:r>
          <w:rPr>
            <w:rFonts w:asciiTheme="minorHAnsi" w:eastAsiaTheme="minorEastAsia" w:hAnsiTheme="minorHAnsi"/>
            <w:color w:val="auto"/>
            <w:kern w:val="0"/>
            <w:szCs w:val="22"/>
          </w:rPr>
          <w:tab/>
        </w:r>
        <w:r w:rsidRPr="00ED0BA3">
          <w:rPr>
            <w:rStyle w:val="Hyperlink"/>
          </w:rPr>
          <w:t>Program (fixed) Constants</w:t>
        </w:r>
        <w:r>
          <w:rPr>
            <w:webHidden/>
          </w:rPr>
          <w:tab/>
        </w:r>
        <w:r>
          <w:rPr>
            <w:webHidden/>
          </w:rPr>
          <w:fldChar w:fldCharType="begin"/>
        </w:r>
        <w:r>
          <w:rPr>
            <w:webHidden/>
          </w:rPr>
          <w:instrText xml:space="preserve"> PAGEREF _Toc436900814 \h </w:instrText>
        </w:r>
      </w:ins>
      <w:r>
        <w:rPr>
          <w:webHidden/>
        </w:rPr>
      </w:r>
      <w:r>
        <w:rPr>
          <w:webHidden/>
        </w:rPr>
        <w:fldChar w:fldCharType="separate"/>
      </w:r>
      <w:ins w:id="106" w:author="Sengottaiyan, Selva" w:date="2015-12-03T10:11:00Z">
        <w:r>
          <w:rPr>
            <w:webHidden/>
          </w:rPr>
          <w:t>9</w:t>
        </w:r>
        <w:r>
          <w:rPr>
            <w:webHidden/>
          </w:rPr>
          <w:fldChar w:fldCharType="end"/>
        </w:r>
        <w:r w:rsidRPr="00ED0BA3">
          <w:rPr>
            <w:rStyle w:val="Hyperlink"/>
          </w:rPr>
          <w:fldChar w:fldCharType="end"/>
        </w:r>
      </w:ins>
    </w:p>
    <w:p w:rsidR="003F0BB4" w:rsidRDefault="003F0BB4">
      <w:pPr>
        <w:pStyle w:val="TOC3"/>
        <w:tabs>
          <w:tab w:val="left" w:pos="1200"/>
        </w:tabs>
        <w:rPr>
          <w:ins w:id="107" w:author="Sengottaiyan, Selva" w:date="2015-12-03T10:11:00Z"/>
          <w:rFonts w:asciiTheme="minorHAnsi" w:eastAsiaTheme="minorEastAsia" w:hAnsiTheme="minorHAnsi"/>
          <w:color w:val="auto"/>
          <w:kern w:val="0"/>
          <w:sz w:val="22"/>
          <w:szCs w:val="22"/>
        </w:rPr>
      </w:pPr>
      <w:ins w:id="108" w:author="Sengottaiyan, Selva" w:date="2015-12-03T10:11:00Z">
        <w:r w:rsidRPr="00ED0BA3">
          <w:rPr>
            <w:rStyle w:val="Hyperlink"/>
          </w:rPr>
          <w:fldChar w:fldCharType="begin"/>
        </w:r>
        <w:r w:rsidRPr="00ED0BA3">
          <w:rPr>
            <w:rStyle w:val="Hyperlink"/>
          </w:rPr>
          <w:instrText xml:space="preserve"> </w:instrText>
        </w:r>
        <w:r>
          <w:instrText>HYPERLINK \l "_Toc436900815"</w:instrText>
        </w:r>
        <w:r w:rsidRPr="00ED0BA3">
          <w:rPr>
            <w:rStyle w:val="Hyperlink"/>
          </w:rPr>
          <w:instrText xml:space="preserve"> </w:instrText>
        </w:r>
        <w:r w:rsidRPr="00ED0BA3">
          <w:rPr>
            <w:rStyle w:val="Hyperlink"/>
          </w:rPr>
          <w:fldChar w:fldCharType="separate"/>
        </w:r>
        <w:r w:rsidRPr="00ED0BA3">
          <w:rPr>
            <w:rStyle w:val="Hyperlink"/>
          </w:rPr>
          <w:t>4.1.1</w:t>
        </w:r>
        <w:r>
          <w:rPr>
            <w:rFonts w:asciiTheme="minorHAnsi" w:eastAsiaTheme="minorEastAsia" w:hAnsiTheme="minorHAnsi"/>
            <w:color w:val="auto"/>
            <w:kern w:val="0"/>
            <w:sz w:val="22"/>
            <w:szCs w:val="22"/>
          </w:rPr>
          <w:tab/>
        </w:r>
        <w:r w:rsidRPr="00ED0BA3">
          <w:rPr>
            <w:rStyle w:val="Hyperlink"/>
          </w:rPr>
          <w:t>Embedded Constants</w:t>
        </w:r>
        <w:r>
          <w:rPr>
            <w:webHidden/>
          </w:rPr>
          <w:tab/>
        </w:r>
        <w:r>
          <w:rPr>
            <w:webHidden/>
          </w:rPr>
          <w:fldChar w:fldCharType="begin"/>
        </w:r>
        <w:r>
          <w:rPr>
            <w:webHidden/>
          </w:rPr>
          <w:instrText xml:space="preserve"> PAGEREF _Toc436900815 \h </w:instrText>
        </w:r>
      </w:ins>
      <w:r>
        <w:rPr>
          <w:webHidden/>
        </w:rPr>
      </w:r>
      <w:r>
        <w:rPr>
          <w:webHidden/>
        </w:rPr>
        <w:fldChar w:fldCharType="separate"/>
      </w:r>
      <w:ins w:id="109" w:author="Sengottaiyan, Selva" w:date="2015-12-03T10:11:00Z">
        <w:r>
          <w:rPr>
            <w:webHidden/>
          </w:rPr>
          <w:t>9</w:t>
        </w:r>
        <w:r>
          <w:rPr>
            <w:webHidden/>
          </w:rPr>
          <w:fldChar w:fldCharType="end"/>
        </w:r>
        <w:r w:rsidRPr="00ED0BA3">
          <w:rPr>
            <w:rStyle w:val="Hyperlink"/>
          </w:rPr>
          <w:fldChar w:fldCharType="end"/>
        </w:r>
      </w:ins>
    </w:p>
    <w:p w:rsidR="003F0BB4" w:rsidRDefault="003F0BB4">
      <w:pPr>
        <w:pStyle w:val="TOC1"/>
        <w:rPr>
          <w:ins w:id="110" w:author="Sengottaiyan, Selva" w:date="2015-12-03T10:11:00Z"/>
          <w:rFonts w:eastAsiaTheme="minorEastAsia"/>
          <w:b w:val="0"/>
          <w:color w:val="auto"/>
          <w:kern w:val="0"/>
          <w:sz w:val="22"/>
          <w:szCs w:val="22"/>
          <w:lang w:val="en-US"/>
        </w:rPr>
      </w:pPr>
      <w:ins w:id="111" w:author="Sengottaiyan, Selva" w:date="2015-12-03T10:11:00Z">
        <w:r w:rsidRPr="00ED0BA3">
          <w:rPr>
            <w:rStyle w:val="Hyperlink"/>
          </w:rPr>
          <w:fldChar w:fldCharType="begin"/>
        </w:r>
        <w:r w:rsidRPr="00ED0BA3">
          <w:rPr>
            <w:rStyle w:val="Hyperlink"/>
          </w:rPr>
          <w:instrText xml:space="preserve"> </w:instrText>
        </w:r>
        <w:r>
          <w:instrText>HYPERLINK \l "_Toc436900816"</w:instrText>
        </w:r>
        <w:r w:rsidRPr="00ED0BA3">
          <w:rPr>
            <w:rStyle w:val="Hyperlink"/>
          </w:rPr>
          <w:instrText xml:space="preserve"> </w:instrText>
        </w:r>
        <w:r w:rsidRPr="00ED0BA3">
          <w:rPr>
            <w:rStyle w:val="Hyperlink"/>
          </w:rPr>
          <w:fldChar w:fldCharType="separate"/>
        </w:r>
        <w:r w:rsidRPr="00ED0BA3">
          <w:rPr>
            <w:rStyle w:val="Hyperlink"/>
            <w:rFonts w:ascii="Calibri" w:hAnsi="Calibri" w:cs="Calibri"/>
          </w:rPr>
          <w:t>5</w:t>
        </w:r>
        <w:r>
          <w:rPr>
            <w:rFonts w:eastAsiaTheme="minorEastAsia"/>
            <w:b w:val="0"/>
            <w:color w:val="auto"/>
            <w:kern w:val="0"/>
            <w:sz w:val="22"/>
            <w:szCs w:val="22"/>
            <w:lang w:val="en-US"/>
          </w:rPr>
          <w:tab/>
        </w:r>
        <w:r w:rsidRPr="00ED0BA3">
          <w:rPr>
            <w:rStyle w:val="Hyperlink"/>
            <w:rFonts w:ascii="Calibri" w:hAnsi="Calibri" w:cs="Calibri"/>
          </w:rPr>
          <w:t>Software Component Implementation</w:t>
        </w:r>
        <w:r>
          <w:rPr>
            <w:webHidden/>
          </w:rPr>
          <w:tab/>
        </w:r>
        <w:r>
          <w:rPr>
            <w:webHidden/>
          </w:rPr>
          <w:fldChar w:fldCharType="begin"/>
        </w:r>
        <w:r>
          <w:rPr>
            <w:webHidden/>
          </w:rPr>
          <w:instrText xml:space="preserve"> PAGEREF _Toc436900816 \h </w:instrText>
        </w:r>
      </w:ins>
      <w:r>
        <w:rPr>
          <w:webHidden/>
        </w:rPr>
      </w:r>
      <w:r>
        <w:rPr>
          <w:webHidden/>
        </w:rPr>
        <w:fldChar w:fldCharType="separate"/>
      </w:r>
      <w:ins w:id="112" w:author="Sengottaiyan, Selva" w:date="2015-12-03T10:11:00Z">
        <w:r>
          <w:rPr>
            <w:webHidden/>
          </w:rPr>
          <w:t>10</w:t>
        </w:r>
        <w:r>
          <w:rPr>
            <w:webHidden/>
          </w:rPr>
          <w:fldChar w:fldCharType="end"/>
        </w:r>
        <w:r w:rsidRPr="00ED0BA3">
          <w:rPr>
            <w:rStyle w:val="Hyperlink"/>
          </w:rPr>
          <w:fldChar w:fldCharType="end"/>
        </w:r>
      </w:ins>
    </w:p>
    <w:p w:rsidR="003F0BB4" w:rsidRDefault="003F0BB4">
      <w:pPr>
        <w:pStyle w:val="TOC3"/>
        <w:tabs>
          <w:tab w:val="left" w:pos="1200"/>
        </w:tabs>
        <w:rPr>
          <w:ins w:id="113" w:author="Sengottaiyan, Selva" w:date="2015-12-03T10:11:00Z"/>
          <w:rFonts w:asciiTheme="minorHAnsi" w:eastAsiaTheme="minorEastAsia" w:hAnsiTheme="minorHAnsi"/>
          <w:color w:val="auto"/>
          <w:kern w:val="0"/>
          <w:sz w:val="22"/>
          <w:szCs w:val="22"/>
        </w:rPr>
      </w:pPr>
      <w:ins w:id="114" w:author="Sengottaiyan, Selva" w:date="2015-12-03T10:11:00Z">
        <w:r w:rsidRPr="00ED0BA3">
          <w:rPr>
            <w:rStyle w:val="Hyperlink"/>
          </w:rPr>
          <w:fldChar w:fldCharType="begin"/>
        </w:r>
        <w:r w:rsidRPr="00ED0BA3">
          <w:rPr>
            <w:rStyle w:val="Hyperlink"/>
          </w:rPr>
          <w:instrText xml:space="preserve"> </w:instrText>
        </w:r>
        <w:r>
          <w:instrText>HYPERLINK \l "_Toc436900817"</w:instrText>
        </w:r>
        <w:r w:rsidRPr="00ED0BA3">
          <w:rPr>
            <w:rStyle w:val="Hyperlink"/>
          </w:rPr>
          <w:instrText xml:space="preserve"> </w:instrText>
        </w:r>
        <w:r w:rsidRPr="00ED0BA3">
          <w:rPr>
            <w:rStyle w:val="Hyperlink"/>
          </w:rPr>
          <w:fldChar w:fldCharType="separate"/>
        </w:r>
        <w:r w:rsidRPr="00ED0BA3">
          <w:rPr>
            <w:rStyle w:val="Hyperlink"/>
          </w:rPr>
          <w:t>5.1.1</w:t>
        </w:r>
        <w:r>
          <w:rPr>
            <w:rFonts w:asciiTheme="minorHAnsi" w:eastAsiaTheme="minorEastAsia" w:hAnsiTheme="minorHAnsi"/>
            <w:color w:val="auto"/>
            <w:kern w:val="0"/>
            <w:sz w:val="22"/>
            <w:szCs w:val="22"/>
          </w:rPr>
          <w:tab/>
        </w:r>
        <w:r w:rsidRPr="00ED0BA3">
          <w:rPr>
            <w:rStyle w:val="Hyperlink"/>
            <w:rFonts w:cs="Calibri"/>
          </w:rPr>
          <w:t>Sub</w:t>
        </w:r>
        <w:r w:rsidRPr="00ED0BA3">
          <w:rPr>
            <w:rStyle w:val="Hyperlink"/>
          </w:rPr>
          <w:t>-Module Functions</w:t>
        </w:r>
        <w:r>
          <w:rPr>
            <w:webHidden/>
          </w:rPr>
          <w:tab/>
        </w:r>
        <w:r>
          <w:rPr>
            <w:webHidden/>
          </w:rPr>
          <w:fldChar w:fldCharType="begin"/>
        </w:r>
        <w:r>
          <w:rPr>
            <w:webHidden/>
          </w:rPr>
          <w:instrText xml:space="preserve"> PAGEREF _Toc436900817 \h </w:instrText>
        </w:r>
      </w:ins>
      <w:r>
        <w:rPr>
          <w:webHidden/>
        </w:rPr>
      </w:r>
      <w:r>
        <w:rPr>
          <w:webHidden/>
        </w:rPr>
        <w:fldChar w:fldCharType="separate"/>
      </w:r>
      <w:ins w:id="115" w:author="Sengottaiyan, Selva" w:date="2015-12-03T10:11:00Z">
        <w:r>
          <w:rPr>
            <w:webHidden/>
          </w:rPr>
          <w:t>10</w:t>
        </w:r>
        <w:r>
          <w:rPr>
            <w:webHidden/>
          </w:rPr>
          <w:fldChar w:fldCharType="end"/>
        </w:r>
        <w:r w:rsidRPr="00ED0BA3">
          <w:rPr>
            <w:rStyle w:val="Hyperlink"/>
          </w:rPr>
          <w:fldChar w:fldCharType="end"/>
        </w:r>
      </w:ins>
    </w:p>
    <w:p w:rsidR="003F0BB4" w:rsidRDefault="003F0BB4">
      <w:pPr>
        <w:pStyle w:val="TOC3"/>
        <w:tabs>
          <w:tab w:val="left" w:pos="1200"/>
        </w:tabs>
        <w:rPr>
          <w:ins w:id="116" w:author="Sengottaiyan, Selva" w:date="2015-12-03T10:11:00Z"/>
          <w:rFonts w:asciiTheme="minorHAnsi" w:eastAsiaTheme="minorEastAsia" w:hAnsiTheme="minorHAnsi"/>
          <w:color w:val="auto"/>
          <w:kern w:val="0"/>
          <w:sz w:val="22"/>
          <w:szCs w:val="22"/>
        </w:rPr>
      </w:pPr>
      <w:ins w:id="117" w:author="Sengottaiyan, Selva" w:date="2015-12-03T10:11:00Z">
        <w:r w:rsidRPr="00ED0BA3">
          <w:rPr>
            <w:rStyle w:val="Hyperlink"/>
          </w:rPr>
          <w:fldChar w:fldCharType="begin"/>
        </w:r>
        <w:r w:rsidRPr="00ED0BA3">
          <w:rPr>
            <w:rStyle w:val="Hyperlink"/>
          </w:rPr>
          <w:instrText xml:space="preserve"> </w:instrText>
        </w:r>
        <w:r>
          <w:instrText>HYPERLINK \l "_Toc436900818"</w:instrText>
        </w:r>
        <w:r w:rsidRPr="00ED0BA3">
          <w:rPr>
            <w:rStyle w:val="Hyperlink"/>
          </w:rPr>
          <w:instrText xml:space="preserve"> </w:instrText>
        </w:r>
        <w:r w:rsidRPr="00ED0BA3">
          <w:rPr>
            <w:rStyle w:val="Hyperlink"/>
          </w:rPr>
          <w:fldChar w:fldCharType="separate"/>
        </w:r>
        <w:r w:rsidRPr="00ED0BA3">
          <w:rPr>
            <w:rStyle w:val="Hyperlink"/>
          </w:rPr>
          <w:t>5.1.2</w:t>
        </w:r>
        <w:r>
          <w:rPr>
            <w:rFonts w:asciiTheme="minorHAnsi" w:eastAsiaTheme="minorEastAsia" w:hAnsiTheme="minorHAnsi"/>
            <w:color w:val="auto"/>
            <w:kern w:val="0"/>
            <w:sz w:val="22"/>
            <w:szCs w:val="22"/>
          </w:rPr>
          <w:tab/>
        </w:r>
        <w:r w:rsidRPr="00ED0BA3">
          <w:rPr>
            <w:rStyle w:val="Hyperlink"/>
          </w:rPr>
          <w:t>Interrupt Service Routines</w:t>
        </w:r>
        <w:r>
          <w:rPr>
            <w:webHidden/>
          </w:rPr>
          <w:tab/>
        </w:r>
        <w:r>
          <w:rPr>
            <w:webHidden/>
          </w:rPr>
          <w:fldChar w:fldCharType="begin"/>
        </w:r>
        <w:r>
          <w:rPr>
            <w:webHidden/>
          </w:rPr>
          <w:instrText xml:space="preserve"> PAGEREF _Toc436900818 \h </w:instrText>
        </w:r>
      </w:ins>
      <w:r>
        <w:rPr>
          <w:webHidden/>
        </w:rPr>
      </w:r>
      <w:r>
        <w:rPr>
          <w:webHidden/>
        </w:rPr>
        <w:fldChar w:fldCharType="separate"/>
      </w:r>
      <w:ins w:id="118" w:author="Sengottaiyan, Selva" w:date="2015-12-03T10:11:00Z">
        <w:r>
          <w:rPr>
            <w:webHidden/>
          </w:rPr>
          <w:t>11</w:t>
        </w:r>
        <w:r>
          <w:rPr>
            <w:webHidden/>
          </w:rPr>
          <w:fldChar w:fldCharType="end"/>
        </w:r>
        <w:r w:rsidRPr="00ED0BA3">
          <w:rPr>
            <w:rStyle w:val="Hyperlink"/>
          </w:rPr>
          <w:fldChar w:fldCharType="end"/>
        </w:r>
      </w:ins>
    </w:p>
    <w:p w:rsidR="003F0BB4" w:rsidRDefault="003F0BB4">
      <w:pPr>
        <w:pStyle w:val="TOC3"/>
        <w:tabs>
          <w:tab w:val="left" w:pos="1200"/>
        </w:tabs>
        <w:rPr>
          <w:ins w:id="119" w:author="Sengottaiyan, Selva" w:date="2015-12-03T10:11:00Z"/>
          <w:rFonts w:asciiTheme="minorHAnsi" w:eastAsiaTheme="minorEastAsia" w:hAnsiTheme="minorHAnsi"/>
          <w:color w:val="auto"/>
          <w:kern w:val="0"/>
          <w:sz w:val="22"/>
          <w:szCs w:val="22"/>
        </w:rPr>
      </w:pPr>
      <w:ins w:id="120" w:author="Sengottaiyan, Selva" w:date="2015-12-03T10:11:00Z">
        <w:r w:rsidRPr="00ED0BA3">
          <w:rPr>
            <w:rStyle w:val="Hyperlink"/>
          </w:rPr>
          <w:fldChar w:fldCharType="begin"/>
        </w:r>
        <w:r w:rsidRPr="00ED0BA3">
          <w:rPr>
            <w:rStyle w:val="Hyperlink"/>
          </w:rPr>
          <w:instrText xml:space="preserve"> </w:instrText>
        </w:r>
        <w:r>
          <w:instrText>HYPERLINK \l "_Toc436900819"</w:instrText>
        </w:r>
        <w:r w:rsidRPr="00ED0BA3">
          <w:rPr>
            <w:rStyle w:val="Hyperlink"/>
          </w:rPr>
          <w:instrText xml:space="preserve"> </w:instrText>
        </w:r>
        <w:r w:rsidRPr="00ED0BA3">
          <w:rPr>
            <w:rStyle w:val="Hyperlink"/>
          </w:rPr>
          <w:fldChar w:fldCharType="separate"/>
        </w:r>
        <w:r w:rsidRPr="00ED0BA3">
          <w:rPr>
            <w:rStyle w:val="Hyperlink"/>
          </w:rPr>
          <w:t>5.1.3</w:t>
        </w:r>
        <w:r>
          <w:rPr>
            <w:rFonts w:asciiTheme="minorHAnsi" w:eastAsiaTheme="minorEastAsia" w:hAnsiTheme="minorHAnsi"/>
            <w:color w:val="auto"/>
            <w:kern w:val="0"/>
            <w:sz w:val="22"/>
            <w:szCs w:val="22"/>
          </w:rPr>
          <w:tab/>
        </w:r>
        <w:r w:rsidRPr="00ED0BA3">
          <w:rPr>
            <w:rStyle w:val="Hyperlink"/>
          </w:rPr>
          <w:t>Server Runnable Functions</w:t>
        </w:r>
        <w:r>
          <w:rPr>
            <w:webHidden/>
          </w:rPr>
          <w:tab/>
        </w:r>
        <w:r>
          <w:rPr>
            <w:webHidden/>
          </w:rPr>
          <w:fldChar w:fldCharType="begin"/>
        </w:r>
        <w:r>
          <w:rPr>
            <w:webHidden/>
          </w:rPr>
          <w:instrText xml:space="preserve"> PAGEREF _Toc436900819 \h </w:instrText>
        </w:r>
      </w:ins>
      <w:r>
        <w:rPr>
          <w:webHidden/>
        </w:rPr>
      </w:r>
      <w:r>
        <w:rPr>
          <w:webHidden/>
        </w:rPr>
        <w:fldChar w:fldCharType="separate"/>
      </w:r>
      <w:ins w:id="121" w:author="Sengottaiyan, Selva" w:date="2015-12-03T10:11:00Z">
        <w:r>
          <w:rPr>
            <w:webHidden/>
          </w:rPr>
          <w:t>11</w:t>
        </w:r>
        <w:r>
          <w:rPr>
            <w:webHidden/>
          </w:rPr>
          <w:fldChar w:fldCharType="end"/>
        </w:r>
        <w:r w:rsidRPr="00ED0BA3">
          <w:rPr>
            <w:rStyle w:val="Hyperlink"/>
          </w:rPr>
          <w:fldChar w:fldCharType="end"/>
        </w:r>
      </w:ins>
    </w:p>
    <w:p w:rsidR="003F0BB4" w:rsidRDefault="003F0BB4">
      <w:pPr>
        <w:pStyle w:val="TOC3"/>
        <w:tabs>
          <w:tab w:val="left" w:pos="1200"/>
        </w:tabs>
        <w:rPr>
          <w:ins w:id="122" w:author="Sengottaiyan, Selva" w:date="2015-12-03T10:11:00Z"/>
          <w:rFonts w:asciiTheme="minorHAnsi" w:eastAsiaTheme="minorEastAsia" w:hAnsiTheme="minorHAnsi"/>
          <w:color w:val="auto"/>
          <w:kern w:val="0"/>
          <w:sz w:val="22"/>
          <w:szCs w:val="22"/>
        </w:rPr>
      </w:pPr>
      <w:ins w:id="123" w:author="Sengottaiyan, Selva" w:date="2015-12-03T10:11:00Z">
        <w:r w:rsidRPr="00ED0BA3">
          <w:rPr>
            <w:rStyle w:val="Hyperlink"/>
          </w:rPr>
          <w:fldChar w:fldCharType="begin"/>
        </w:r>
        <w:r w:rsidRPr="00ED0BA3">
          <w:rPr>
            <w:rStyle w:val="Hyperlink"/>
          </w:rPr>
          <w:instrText xml:space="preserve"> </w:instrText>
        </w:r>
        <w:r>
          <w:instrText>HYPERLINK \l "_Toc436900820"</w:instrText>
        </w:r>
        <w:r w:rsidRPr="00ED0BA3">
          <w:rPr>
            <w:rStyle w:val="Hyperlink"/>
          </w:rPr>
          <w:instrText xml:space="preserve"> </w:instrText>
        </w:r>
        <w:r w:rsidRPr="00ED0BA3">
          <w:rPr>
            <w:rStyle w:val="Hyperlink"/>
          </w:rPr>
          <w:fldChar w:fldCharType="separate"/>
        </w:r>
        <w:r w:rsidRPr="00ED0BA3">
          <w:rPr>
            <w:rStyle w:val="Hyperlink"/>
          </w:rPr>
          <w:t>5.1.4</w:t>
        </w:r>
        <w:r>
          <w:rPr>
            <w:rFonts w:asciiTheme="minorHAnsi" w:eastAsiaTheme="minorEastAsia" w:hAnsiTheme="minorHAnsi"/>
            <w:color w:val="auto"/>
            <w:kern w:val="0"/>
            <w:sz w:val="22"/>
            <w:szCs w:val="22"/>
          </w:rPr>
          <w:tab/>
        </w:r>
        <w:r w:rsidRPr="00ED0BA3">
          <w:rPr>
            <w:rStyle w:val="Hyperlink"/>
          </w:rPr>
          <w:t>Module Internal (Local) Functions</w:t>
        </w:r>
        <w:r>
          <w:rPr>
            <w:webHidden/>
          </w:rPr>
          <w:tab/>
        </w:r>
        <w:r>
          <w:rPr>
            <w:webHidden/>
          </w:rPr>
          <w:fldChar w:fldCharType="begin"/>
        </w:r>
        <w:r>
          <w:rPr>
            <w:webHidden/>
          </w:rPr>
          <w:instrText xml:space="preserve"> PAGEREF _Toc436900820 \h </w:instrText>
        </w:r>
      </w:ins>
      <w:r>
        <w:rPr>
          <w:webHidden/>
        </w:rPr>
      </w:r>
      <w:r>
        <w:rPr>
          <w:webHidden/>
        </w:rPr>
        <w:fldChar w:fldCharType="separate"/>
      </w:r>
      <w:ins w:id="124" w:author="Sengottaiyan, Selva" w:date="2015-12-03T10:11:00Z">
        <w:r>
          <w:rPr>
            <w:webHidden/>
          </w:rPr>
          <w:t>11</w:t>
        </w:r>
        <w:r>
          <w:rPr>
            <w:webHidden/>
          </w:rPr>
          <w:fldChar w:fldCharType="end"/>
        </w:r>
        <w:r w:rsidRPr="00ED0BA3">
          <w:rPr>
            <w:rStyle w:val="Hyperlink"/>
          </w:rPr>
          <w:fldChar w:fldCharType="end"/>
        </w:r>
      </w:ins>
    </w:p>
    <w:p w:rsidR="003F0BB4" w:rsidRDefault="003F0BB4">
      <w:pPr>
        <w:pStyle w:val="TOC2"/>
        <w:rPr>
          <w:ins w:id="125" w:author="Sengottaiyan, Selva" w:date="2015-12-03T10:11:00Z"/>
          <w:rFonts w:asciiTheme="minorHAnsi" w:eastAsiaTheme="minorEastAsia" w:hAnsiTheme="minorHAnsi"/>
          <w:color w:val="auto"/>
          <w:kern w:val="0"/>
          <w:szCs w:val="22"/>
        </w:rPr>
      </w:pPr>
      <w:ins w:id="126" w:author="Sengottaiyan, Selva" w:date="2015-12-03T10:11:00Z">
        <w:r w:rsidRPr="00ED0BA3">
          <w:rPr>
            <w:rStyle w:val="Hyperlink"/>
          </w:rPr>
          <w:fldChar w:fldCharType="begin"/>
        </w:r>
        <w:r w:rsidRPr="00ED0BA3">
          <w:rPr>
            <w:rStyle w:val="Hyperlink"/>
          </w:rPr>
          <w:instrText xml:space="preserve"> </w:instrText>
        </w:r>
        <w:r>
          <w:instrText>HYPERLINK \l "_Toc436900821"</w:instrText>
        </w:r>
        <w:r w:rsidRPr="00ED0BA3">
          <w:rPr>
            <w:rStyle w:val="Hyperlink"/>
          </w:rPr>
          <w:instrText xml:space="preserve"> </w:instrText>
        </w:r>
        <w:r w:rsidRPr="00ED0BA3">
          <w:rPr>
            <w:rStyle w:val="Hyperlink"/>
          </w:rPr>
          <w:fldChar w:fldCharType="separate"/>
        </w:r>
        <w:r w:rsidRPr="00ED0BA3">
          <w:rPr>
            <w:rStyle w:val="Hyperlink"/>
          </w:rPr>
          <w:t>5.1.4.1</w:t>
        </w:r>
        <w:r>
          <w:rPr>
            <w:rFonts w:asciiTheme="minorHAnsi" w:eastAsiaTheme="minorEastAsia" w:hAnsiTheme="minorHAnsi"/>
            <w:color w:val="auto"/>
            <w:kern w:val="0"/>
            <w:szCs w:val="22"/>
          </w:rPr>
          <w:tab/>
        </w:r>
        <w:r w:rsidRPr="00ED0BA3">
          <w:rPr>
            <w:rStyle w:val="Hyperlink"/>
          </w:rPr>
          <w:t>Local Function #1</w:t>
        </w:r>
        <w:r>
          <w:rPr>
            <w:webHidden/>
          </w:rPr>
          <w:tab/>
        </w:r>
        <w:r>
          <w:rPr>
            <w:webHidden/>
          </w:rPr>
          <w:fldChar w:fldCharType="begin"/>
        </w:r>
        <w:r>
          <w:rPr>
            <w:webHidden/>
          </w:rPr>
          <w:instrText xml:space="preserve"> PAGEREF _Toc436900821 \h </w:instrText>
        </w:r>
      </w:ins>
      <w:r>
        <w:rPr>
          <w:webHidden/>
        </w:rPr>
      </w:r>
      <w:r>
        <w:rPr>
          <w:webHidden/>
        </w:rPr>
        <w:fldChar w:fldCharType="separate"/>
      </w:r>
      <w:ins w:id="127" w:author="Sengottaiyan, Selva" w:date="2015-12-03T10:11:00Z">
        <w:r>
          <w:rPr>
            <w:webHidden/>
          </w:rPr>
          <w:t>11</w:t>
        </w:r>
        <w:r>
          <w:rPr>
            <w:webHidden/>
          </w:rPr>
          <w:fldChar w:fldCharType="end"/>
        </w:r>
        <w:r w:rsidRPr="00ED0BA3">
          <w:rPr>
            <w:rStyle w:val="Hyperlink"/>
          </w:rPr>
          <w:fldChar w:fldCharType="end"/>
        </w:r>
      </w:ins>
    </w:p>
    <w:p w:rsidR="003F0BB4" w:rsidRDefault="003F0BB4">
      <w:pPr>
        <w:pStyle w:val="TOC2"/>
        <w:rPr>
          <w:ins w:id="128" w:author="Sengottaiyan, Selva" w:date="2015-12-03T10:11:00Z"/>
          <w:rFonts w:asciiTheme="minorHAnsi" w:eastAsiaTheme="minorEastAsia" w:hAnsiTheme="minorHAnsi"/>
          <w:color w:val="auto"/>
          <w:kern w:val="0"/>
          <w:szCs w:val="22"/>
        </w:rPr>
      </w:pPr>
      <w:ins w:id="129" w:author="Sengottaiyan, Selva" w:date="2015-12-03T10:11:00Z">
        <w:r w:rsidRPr="00ED0BA3">
          <w:rPr>
            <w:rStyle w:val="Hyperlink"/>
          </w:rPr>
          <w:fldChar w:fldCharType="begin"/>
        </w:r>
        <w:r w:rsidRPr="00ED0BA3">
          <w:rPr>
            <w:rStyle w:val="Hyperlink"/>
          </w:rPr>
          <w:instrText xml:space="preserve"> </w:instrText>
        </w:r>
        <w:r>
          <w:instrText>HYPERLINK \l "_Toc436900822"</w:instrText>
        </w:r>
        <w:r w:rsidRPr="00ED0BA3">
          <w:rPr>
            <w:rStyle w:val="Hyperlink"/>
          </w:rPr>
          <w:instrText xml:space="preserve"> </w:instrText>
        </w:r>
        <w:r w:rsidRPr="00ED0BA3">
          <w:rPr>
            <w:rStyle w:val="Hyperlink"/>
          </w:rPr>
          <w:fldChar w:fldCharType="separate"/>
        </w:r>
        <w:r w:rsidRPr="00ED0BA3">
          <w:rPr>
            <w:rStyle w:val="Hyperlink"/>
          </w:rPr>
          <w:t>5.1.4.2</w:t>
        </w:r>
        <w:r>
          <w:rPr>
            <w:rFonts w:asciiTheme="minorHAnsi" w:eastAsiaTheme="minorEastAsia" w:hAnsiTheme="minorHAnsi"/>
            <w:color w:val="auto"/>
            <w:kern w:val="0"/>
            <w:szCs w:val="22"/>
          </w:rPr>
          <w:tab/>
        </w:r>
        <w:r w:rsidRPr="00ED0BA3">
          <w:rPr>
            <w:rStyle w:val="Hyperlink"/>
          </w:rPr>
          <w:t>Description</w:t>
        </w:r>
        <w:r>
          <w:rPr>
            <w:webHidden/>
          </w:rPr>
          <w:tab/>
        </w:r>
        <w:r>
          <w:rPr>
            <w:webHidden/>
          </w:rPr>
          <w:fldChar w:fldCharType="begin"/>
        </w:r>
        <w:r>
          <w:rPr>
            <w:webHidden/>
          </w:rPr>
          <w:instrText xml:space="preserve"> PAGEREF _Toc436900822 \h </w:instrText>
        </w:r>
      </w:ins>
      <w:r>
        <w:rPr>
          <w:webHidden/>
        </w:rPr>
      </w:r>
      <w:r>
        <w:rPr>
          <w:webHidden/>
        </w:rPr>
        <w:fldChar w:fldCharType="separate"/>
      </w:r>
      <w:ins w:id="130" w:author="Sengottaiyan, Selva" w:date="2015-12-03T10:11:00Z">
        <w:r>
          <w:rPr>
            <w:webHidden/>
          </w:rPr>
          <w:t>12</w:t>
        </w:r>
        <w:r>
          <w:rPr>
            <w:webHidden/>
          </w:rPr>
          <w:fldChar w:fldCharType="end"/>
        </w:r>
        <w:r w:rsidRPr="00ED0BA3">
          <w:rPr>
            <w:rStyle w:val="Hyperlink"/>
          </w:rPr>
          <w:fldChar w:fldCharType="end"/>
        </w:r>
      </w:ins>
    </w:p>
    <w:p w:rsidR="003F0BB4" w:rsidRDefault="003F0BB4">
      <w:pPr>
        <w:pStyle w:val="TOC3"/>
        <w:tabs>
          <w:tab w:val="left" w:pos="1200"/>
        </w:tabs>
        <w:rPr>
          <w:ins w:id="131" w:author="Sengottaiyan, Selva" w:date="2015-12-03T10:11:00Z"/>
          <w:rFonts w:asciiTheme="minorHAnsi" w:eastAsiaTheme="minorEastAsia" w:hAnsiTheme="minorHAnsi"/>
          <w:color w:val="auto"/>
          <w:kern w:val="0"/>
          <w:sz w:val="22"/>
          <w:szCs w:val="22"/>
        </w:rPr>
      </w:pPr>
      <w:ins w:id="132" w:author="Sengottaiyan, Selva" w:date="2015-12-03T10:11:00Z">
        <w:r w:rsidRPr="00ED0BA3">
          <w:rPr>
            <w:rStyle w:val="Hyperlink"/>
          </w:rPr>
          <w:fldChar w:fldCharType="begin"/>
        </w:r>
        <w:r w:rsidRPr="00ED0BA3">
          <w:rPr>
            <w:rStyle w:val="Hyperlink"/>
          </w:rPr>
          <w:instrText xml:space="preserve"> </w:instrText>
        </w:r>
        <w:r>
          <w:instrText>HYPERLINK \l "_Toc436900823"</w:instrText>
        </w:r>
        <w:r w:rsidRPr="00ED0BA3">
          <w:rPr>
            <w:rStyle w:val="Hyperlink"/>
          </w:rPr>
          <w:instrText xml:space="preserve"> </w:instrText>
        </w:r>
        <w:r w:rsidRPr="00ED0BA3">
          <w:rPr>
            <w:rStyle w:val="Hyperlink"/>
          </w:rPr>
          <w:fldChar w:fldCharType="separate"/>
        </w:r>
        <w:r w:rsidRPr="00ED0BA3">
          <w:rPr>
            <w:rStyle w:val="Hyperlink"/>
          </w:rPr>
          <w:t>5.1.5</w:t>
        </w:r>
        <w:r>
          <w:rPr>
            <w:rFonts w:asciiTheme="minorHAnsi" w:eastAsiaTheme="minorEastAsia" w:hAnsiTheme="minorHAnsi"/>
            <w:color w:val="auto"/>
            <w:kern w:val="0"/>
            <w:sz w:val="22"/>
            <w:szCs w:val="22"/>
          </w:rPr>
          <w:tab/>
        </w:r>
        <w:r w:rsidRPr="00ED0BA3">
          <w:rPr>
            <w:rStyle w:val="Hyperlink"/>
          </w:rPr>
          <w:t>Transition Functions</w:t>
        </w:r>
        <w:r>
          <w:rPr>
            <w:webHidden/>
          </w:rPr>
          <w:tab/>
        </w:r>
        <w:r>
          <w:rPr>
            <w:webHidden/>
          </w:rPr>
          <w:fldChar w:fldCharType="begin"/>
        </w:r>
        <w:r>
          <w:rPr>
            <w:webHidden/>
          </w:rPr>
          <w:instrText xml:space="preserve"> PAGEREF _Toc436900823 \h </w:instrText>
        </w:r>
      </w:ins>
      <w:r>
        <w:rPr>
          <w:webHidden/>
        </w:rPr>
      </w:r>
      <w:r>
        <w:rPr>
          <w:webHidden/>
        </w:rPr>
        <w:fldChar w:fldCharType="separate"/>
      </w:r>
      <w:ins w:id="133" w:author="Sengottaiyan, Selva" w:date="2015-12-03T10:11:00Z">
        <w:r>
          <w:rPr>
            <w:webHidden/>
          </w:rPr>
          <w:t>12</w:t>
        </w:r>
        <w:r>
          <w:rPr>
            <w:webHidden/>
          </w:rPr>
          <w:fldChar w:fldCharType="end"/>
        </w:r>
        <w:r w:rsidRPr="00ED0BA3">
          <w:rPr>
            <w:rStyle w:val="Hyperlink"/>
          </w:rPr>
          <w:fldChar w:fldCharType="end"/>
        </w:r>
      </w:ins>
    </w:p>
    <w:p w:rsidR="003F0BB4" w:rsidRDefault="003F0BB4">
      <w:pPr>
        <w:pStyle w:val="TOC1"/>
        <w:rPr>
          <w:ins w:id="134" w:author="Sengottaiyan, Selva" w:date="2015-12-03T10:11:00Z"/>
          <w:rFonts w:eastAsiaTheme="minorEastAsia"/>
          <w:b w:val="0"/>
          <w:color w:val="auto"/>
          <w:kern w:val="0"/>
          <w:sz w:val="22"/>
          <w:szCs w:val="22"/>
          <w:lang w:val="en-US"/>
        </w:rPr>
      </w:pPr>
      <w:ins w:id="135" w:author="Sengottaiyan, Selva" w:date="2015-12-03T10:11:00Z">
        <w:r w:rsidRPr="00ED0BA3">
          <w:rPr>
            <w:rStyle w:val="Hyperlink"/>
          </w:rPr>
          <w:fldChar w:fldCharType="begin"/>
        </w:r>
        <w:r w:rsidRPr="00ED0BA3">
          <w:rPr>
            <w:rStyle w:val="Hyperlink"/>
          </w:rPr>
          <w:instrText xml:space="preserve"> </w:instrText>
        </w:r>
        <w:r>
          <w:instrText>HYPERLINK \l "_Toc436900824"</w:instrText>
        </w:r>
        <w:r w:rsidRPr="00ED0BA3">
          <w:rPr>
            <w:rStyle w:val="Hyperlink"/>
          </w:rPr>
          <w:instrText xml:space="preserve"> </w:instrText>
        </w:r>
        <w:r w:rsidRPr="00ED0BA3">
          <w:rPr>
            <w:rStyle w:val="Hyperlink"/>
          </w:rPr>
          <w:fldChar w:fldCharType="separate"/>
        </w:r>
        <w:r w:rsidRPr="00ED0BA3">
          <w:rPr>
            <w:rStyle w:val="Hyperlink"/>
            <w:rFonts w:ascii="Calibri" w:hAnsi="Calibri" w:cs="Calibri"/>
          </w:rPr>
          <w:t>6</w:t>
        </w:r>
        <w:r>
          <w:rPr>
            <w:rFonts w:eastAsiaTheme="minorEastAsia"/>
            <w:b w:val="0"/>
            <w:color w:val="auto"/>
            <w:kern w:val="0"/>
            <w:sz w:val="22"/>
            <w:szCs w:val="22"/>
            <w:lang w:val="en-US"/>
          </w:rPr>
          <w:tab/>
        </w:r>
        <w:r w:rsidRPr="00ED0BA3">
          <w:rPr>
            <w:rStyle w:val="Hyperlink"/>
            <w:rFonts w:ascii="Calibri" w:hAnsi="Calibri"/>
          </w:rPr>
          <w:t>Known</w:t>
        </w:r>
        <w:r w:rsidRPr="00ED0BA3">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_Toc436900824 \h </w:instrText>
        </w:r>
      </w:ins>
      <w:r>
        <w:rPr>
          <w:webHidden/>
        </w:rPr>
      </w:r>
      <w:r>
        <w:rPr>
          <w:webHidden/>
        </w:rPr>
        <w:fldChar w:fldCharType="separate"/>
      </w:r>
      <w:ins w:id="136" w:author="Sengottaiyan, Selva" w:date="2015-12-03T10:11:00Z">
        <w:r>
          <w:rPr>
            <w:webHidden/>
          </w:rPr>
          <w:t>13</w:t>
        </w:r>
        <w:r>
          <w:rPr>
            <w:webHidden/>
          </w:rPr>
          <w:fldChar w:fldCharType="end"/>
        </w:r>
        <w:r w:rsidRPr="00ED0BA3">
          <w:rPr>
            <w:rStyle w:val="Hyperlink"/>
          </w:rPr>
          <w:fldChar w:fldCharType="end"/>
        </w:r>
      </w:ins>
    </w:p>
    <w:p w:rsidR="003F0BB4" w:rsidRDefault="003F0BB4">
      <w:pPr>
        <w:pStyle w:val="TOC1"/>
        <w:rPr>
          <w:ins w:id="137" w:author="Sengottaiyan, Selva" w:date="2015-12-03T10:11:00Z"/>
          <w:rFonts w:eastAsiaTheme="minorEastAsia"/>
          <w:b w:val="0"/>
          <w:color w:val="auto"/>
          <w:kern w:val="0"/>
          <w:sz w:val="22"/>
          <w:szCs w:val="22"/>
          <w:lang w:val="en-US"/>
        </w:rPr>
      </w:pPr>
      <w:ins w:id="138" w:author="Sengottaiyan, Selva" w:date="2015-12-03T10:11:00Z">
        <w:r w:rsidRPr="00ED0BA3">
          <w:rPr>
            <w:rStyle w:val="Hyperlink"/>
          </w:rPr>
          <w:fldChar w:fldCharType="begin"/>
        </w:r>
        <w:r w:rsidRPr="00ED0BA3">
          <w:rPr>
            <w:rStyle w:val="Hyperlink"/>
          </w:rPr>
          <w:instrText xml:space="preserve"> </w:instrText>
        </w:r>
        <w:r>
          <w:instrText>HYPERLINK \l "_Toc436900825"</w:instrText>
        </w:r>
        <w:r w:rsidRPr="00ED0BA3">
          <w:rPr>
            <w:rStyle w:val="Hyperlink"/>
          </w:rPr>
          <w:instrText xml:space="preserve"> </w:instrText>
        </w:r>
        <w:r w:rsidRPr="00ED0BA3">
          <w:rPr>
            <w:rStyle w:val="Hyperlink"/>
          </w:rPr>
          <w:fldChar w:fldCharType="separate"/>
        </w:r>
        <w:r w:rsidRPr="00ED0BA3">
          <w:rPr>
            <w:rStyle w:val="Hyperlink"/>
            <w:rFonts w:ascii="Calibri" w:hAnsi="Calibri" w:cs="Calibri"/>
          </w:rPr>
          <w:t>7</w:t>
        </w:r>
        <w:r>
          <w:rPr>
            <w:rFonts w:eastAsiaTheme="minorEastAsia"/>
            <w:b w:val="0"/>
            <w:color w:val="auto"/>
            <w:kern w:val="0"/>
            <w:sz w:val="22"/>
            <w:szCs w:val="22"/>
            <w:lang w:val="en-US"/>
          </w:rPr>
          <w:tab/>
        </w:r>
        <w:r w:rsidRPr="00ED0BA3">
          <w:rPr>
            <w:rStyle w:val="Hyperlink"/>
            <w:rFonts w:ascii="Calibri" w:hAnsi="Calibri" w:cs="Calibri"/>
          </w:rPr>
          <w:t>UNIT TEST CONSIDERATION</w:t>
        </w:r>
        <w:r>
          <w:rPr>
            <w:webHidden/>
          </w:rPr>
          <w:tab/>
        </w:r>
        <w:r>
          <w:rPr>
            <w:webHidden/>
          </w:rPr>
          <w:fldChar w:fldCharType="begin"/>
        </w:r>
        <w:r>
          <w:rPr>
            <w:webHidden/>
          </w:rPr>
          <w:instrText xml:space="preserve"> PAGEREF _Toc436900825 \h </w:instrText>
        </w:r>
      </w:ins>
      <w:r>
        <w:rPr>
          <w:webHidden/>
        </w:rPr>
      </w:r>
      <w:r>
        <w:rPr>
          <w:webHidden/>
        </w:rPr>
        <w:fldChar w:fldCharType="separate"/>
      </w:r>
      <w:ins w:id="139" w:author="Sengottaiyan, Selva" w:date="2015-12-03T10:11:00Z">
        <w:r>
          <w:rPr>
            <w:webHidden/>
          </w:rPr>
          <w:t>14</w:t>
        </w:r>
        <w:r>
          <w:rPr>
            <w:webHidden/>
          </w:rPr>
          <w:fldChar w:fldCharType="end"/>
        </w:r>
        <w:r w:rsidRPr="00ED0BA3">
          <w:rPr>
            <w:rStyle w:val="Hyperlink"/>
          </w:rPr>
          <w:fldChar w:fldCharType="end"/>
        </w:r>
      </w:ins>
    </w:p>
    <w:p w:rsidR="003F0BB4" w:rsidRDefault="003F0BB4">
      <w:pPr>
        <w:pStyle w:val="TOC1"/>
        <w:tabs>
          <w:tab w:val="left" w:pos="1400"/>
        </w:tabs>
        <w:rPr>
          <w:ins w:id="140" w:author="Sengottaiyan, Selva" w:date="2015-12-03T10:11:00Z"/>
          <w:rFonts w:eastAsiaTheme="minorEastAsia"/>
          <w:b w:val="0"/>
          <w:color w:val="auto"/>
          <w:kern w:val="0"/>
          <w:sz w:val="22"/>
          <w:szCs w:val="22"/>
          <w:lang w:val="en-US"/>
        </w:rPr>
      </w:pPr>
      <w:ins w:id="141" w:author="Sengottaiyan, Selva" w:date="2015-12-03T10:11:00Z">
        <w:r w:rsidRPr="00ED0BA3">
          <w:rPr>
            <w:rStyle w:val="Hyperlink"/>
          </w:rPr>
          <w:fldChar w:fldCharType="begin"/>
        </w:r>
        <w:r w:rsidRPr="00ED0BA3">
          <w:rPr>
            <w:rStyle w:val="Hyperlink"/>
          </w:rPr>
          <w:instrText xml:space="preserve"> </w:instrText>
        </w:r>
        <w:r>
          <w:instrText>HYPERLINK \l "_Toc436900826"</w:instrText>
        </w:r>
        <w:r w:rsidRPr="00ED0BA3">
          <w:rPr>
            <w:rStyle w:val="Hyperlink"/>
          </w:rPr>
          <w:instrText xml:space="preserve"> </w:instrText>
        </w:r>
        <w:r w:rsidRPr="00ED0BA3">
          <w:rPr>
            <w:rStyle w:val="Hyperlink"/>
          </w:rPr>
          <w:fldChar w:fldCharType="separate"/>
        </w:r>
        <w:r w:rsidRPr="00ED0BA3">
          <w:rPr>
            <w:rStyle w:val="Hyperlink"/>
          </w:rPr>
          <w:t>Appendix A</w:t>
        </w:r>
        <w:r>
          <w:rPr>
            <w:rFonts w:eastAsiaTheme="minorEastAsia"/>
            <w:b w:val="0"/>
            <w:color w:val="auto"/>
            <w:kern w:val="0"/>
            <w:sz w:val="22"/>
            <w:szCs w:val="22"/>
            <w:lang w:val="en-US"/>
          </w:rPr>
          <w:tab/>
        </w:r>
        <w:r w:rsidRPr="00ED0BA3">
          <w:rPr>
            <w:rStyle w:val="Hyperlink"/>
          </w:rPr>
          <w:t>Abbreviations and Acronyms</w:t>
        </w:r>
        <w:r>
          <w:rPr>
            <w:webHidden/>
          </w:rPr>
          <w:tab/>
        </w:r>
        <w:r>
          <w:rPr>
            <w:webHidden/>
          </w:rPr>
          <w:fldChar w:fldCharType="begin"/>
        </w:r>
        <w:r>
          <w:rPr>
            <w:webHidden/>
          </w:rPr>
          <w:instrText xml:space="preserve"> PAGEREF _Toc436900826 \h </w:instrText>
        </w:r>
      </w:ins>
      <w:r>
        <w:rPr>
          <w:webHidden/>
        </w:rPr>
      </w:r>
      <w:r>
        <w:rPr>
          <w:webHidden/>
        </w:rPr>
        <w:fldChar w:fldCharType="separate"/>
      </w:r>
      <w:ins w:id="142" w:author="Sengottaiyan, Selva" w:date="2015-12-03T10:11:00Z">
        <w:r>
          <w:rPr>
            <w:webHidden/>
          </w:rPr>
          <w:t>15</w:t>
        </w:r>
        <w:r>
          <w:rPr>
            <w:webHidden/>
          </w:rPr>
          <w:fldChar w:fldCharType="end"/>
        </w:r>
        <w:r w:rsidRPr="00ED0BA3">
          <w:rPr>
            <w:rStyle w:val="Hyperlink"/>
          </w:rPr>
          <w:fldChar w:fldCharType="end"/>
        </w:r>
      </w:ins>
    </w:p>
    <w:p w:rsidR="003F0BB4" w:rsidRDefault="003F0BB4">
      <w:pPr>
        <w:pStyle w:val="TOC1"/>
        <w:tabs>
          <w:tab w:val="left" w:pos="1400"/>
        </w:tabs>
        <w:rPr>
          <w:ins w:id="143" w:author="Sengottaiyan, Selva" w:date="2015-12-03T10:11:00Z"/>
          <w:rFonts w:eastAsiaTheme="minorEastAsia"/>
          <w:b w:val="0"/>
          <w:color w:val="auto"/>
          <w:kern w:val="0"/>
          <w:sz w:val="22"/>
          <w:szCs w:val="22"/>
          <w:lang w:val="en-US"/>
        </w:rPr>
      </w:pPr>
      <w:ins w:id="144" w:author="Sengottaiyan, Selva" w:date="2015-12-03T10:11:00Z">
        <w:r w:rsidRPr="00ED0BA3">
          <w:rPr>
            <w:rStyle w:val="Hyperlink"/>
          </w:rPr>
          <w:fldChar w:fldCharType="begin"/>
        </w:r>
        <w:r w:rsidRPr="00ED0BA3">
          <w:rPr>
            <w:rStyle w:val="Hyperlink"/>
          </w:rPr>
          <w:instrText xml:space="preserve"> </w:instrText>
        </w:r>
        <w:r>
          <w:instrText>HYPERLINK \l "_Toc436900827"</w:instrText>
        </w:r>
        <w:r w:rsidRPr="00ED0BA3">
          <w:rPr>
            <w:rStyle w:val="Hyperlink"/>
          </w:rPr>
          <w:instrText xml:space="preserve"> </w:instrText>
        </w:r>
        <w:r w:rsidRPr="00ED0BA3">
          <w:rPr>
            <w:rStyle w:val="Hyperlink"/>
          </w:rPr>
          <w:fldChar w:fldCharType="separate"/>
        </w:r>
        <w:r w:rsidRPr="00ED0BA3">
          <w:rPr>
            <w:rStyle w:val="Hyperlink"/>
          </w:rPr>
          <w:t>Appendix B</w:t>
        </w:r>
        <w:r>
          <w:rPr>
            <w:rFonts w:eastAsiaTheme="minorEastAsia"/>
            <w:b w:val="0"/>
            <w:color w:val="auto"/>
            <w:kern w:val="0"/>
            <w:sz w:val="22"/>
            <w:szCs w:val="22"/>
            <w:lang w:val="en-US"/>
          </w:rPr>
          <w:tab/>
        </w:r>
        <w:r w:rsidRPr="00ED0BA3">
          <w:rPr>
            <w:rStyle w:val="Hyperlink"/>
          </w:rPr>
          <w:t>Glossary</w:t>
        </w:r>
        <w:r>
          <w:rPr>
            <w:webHidden/>
          </w:rPr>
          <w:tab/>
        </w:r>
        <w:r>
          <w:rPr>
            <w:webHidden/>
          </w:rPr>
          <w:fldChar w:fldCharType="begin"/>
        </w:r>
        <w:r>
          <w:rPr>
            <w:webHidden/>
          </w:rPr>
          <w:instrText xml:space="preserve"> PAGEREF _Toc436900827 \h </w:instrText>
        </w:r>
      </w:ins>
      <w:r>
        <w:rPr>
          <w:webHidden/>
        </w:rPr>
      </w:r>
      <w:r>
        <w:rPr>
          <w:webHidden/>
        </w:rPr>
        <w:fldChar w:fldCharType="separate"/>
      </w:r>
      <w:ins w:id="145" w:author="Sengottaiyan, Selva" w:date="2015-12-03T10:11:00Z">
        <w:r>
          <w:rPr>
            <w:webHidden/>
          </w:rPr>
          <w:t>16</w:t>
        </w:r>
        <w:r>
          <w:rPr>
            <w:webHidden/>
          </w:rPr>
          <w:fldChar w:fldCharType="end"/>
        </w:r>
        <w:r w:rsidRPr="00ED0BA3">
          <w:rPr>
            <w:rStyle w:val="Hyperlink"/>
          </w:rPr>
          <w:fldChar w:fldCharType="end"/>
        </w:r>
      </w:ins>
    </w:p>
    <w:p w:rsidR="003F0BB4" w:rsidRDefault="003F0BB4">
      <w:pPr>
        <w:pStyle w:val="TOC1"/>
        <w:tabs>
          <w:tab w:val="left" w:pos="1400"/>
        </w:tabs>
        <w:rPr>
          <w:ins w:id="146" w:author="Sengottaiyan, Selva" w:date="2015-12-03T10:11:00Z"/>
          <w:rFonts w:eastAsiaTheme="minorEastAsia"/>
          <w:b w:val="0"/>
          <w:color w:val="auto"/>
          <w:kern w:val="0"/>
          <w:sz w:val="22"/>
          <w:szCs w:val="22"/>
          <w:lang w:val="en-US"/>
        </w:rPr>
      </w:pPr>
      <w:ins w:id="147" w:author="Sengottaiyan, Selva" w:date="2015-12-03T10:11:00Z">
        <w:r w:rsidRPr="00ED0BA3">
          <w:rPr>
            <w:rStyle w:val="Hyperlink"/>
          </w:rPr>
          <w:fldChar w:fldCharType="begin"/>
        </w:r>
        <w:r w:rsidRPr="00ED0BA3">
          <w:rPr>
            <w:rStyle w:val="Hyperlink"/>
          </w:rPr>
          <w:instrText xml:space="preserve"> </w:instrText>
        </w:r>
        <w:r>
          <w:instrText>HYPERLINK \l "_Toc436900828"</w:instrText>
        </w:r>
        <w:r w:rsidRPr="00ED0BA3">
          <w:rPr>
            <w:rStyle w:val="Hyperlink"/>
          </w:rPr>
          <w:instrText xml:space="preserve"> </w:instrText>
        </w:r>
        <w:r w:rsidRPr="00ED0BA3">
          <w:rPr>
            <w:rStyle w:val="Hyperlink"/>
          </w:rPr>
          <w:fldChar w:fldCharType="separate"/>
        </w:r>
        <w:r w:rsidRPr="00ED0BA3">
          <w:rPr>
            <w:rStyle w:val="Hyperlink"/>
          </w:rPr>
          <w:t>Appendix C</w:t>
        </w:r>
        <w:r>
          <w:rPr>
            <w:rFonts w:eastAsiaTheme="minorEastAsia"/>
            <w:b w:val="0"/>
            <w:color w:val="auto"/>
            <w:kern w:val="0"/>
            <w:sz w:val="22"/>
            <w:szCs w:val="22"/>
            <w:lang w:val="en-US"/>
          </w:rPr>
          <w:tab/>
        </w:r>
        <w:r w:rsidRPr="00ED0BA3">
          <w:rPr>
            <w:rStyle w:val="Hyperlink"/>
          </w:rPr>
          <w:t>References</w:t>
        </w:r>
        <w:r>
          <w:rPr>
            <w:webHidden/>
          </w:rPr>
          <w:tab/>
        </w:r>
        <w:r>
          <w:rPr>
            <w:webHidden/>
          </w:rPr>
          <w:fldChar w:fldCharType="begin"/>
        </w:r>
        <w:r>
          <w:rPr>
            <w:webHidden/>
          </w:rPr>
          <w:instrText xml:space="preserve"> PAGEREF _Toc436900828 \h </w:instrText>
        </w:r>
      </w:ins>
      <w:r>
        <w:rPr>
          <w:webHidden/>
        </w:rPr>
      </w:r>
      <w:r>
        <w:rPr>
          <w:webHidden/>
        </w:rPr>
        <w:fldChar w:fldCharType="separate"/>
      </w:r>
      <w:ins w:id="148" w:author="Sengottaiyan, Selva" w:date="2015-12-03T10:11:00Z">
        <w:r>
          <w:rPr>
            <w:webHidden/>
          </w:rPr>
          <w:t>17</w:t>
        </w:r>
        <w:r>
          <w:rPr>
            <w:webHidden/>
          </w:rPr>
          <w:fldChar w:fldCharType="end"/>
        </w:r>
        <w:r w:rsidRPr="00ED0BA3">
          <w:rPr>
            <w:rStyle w:val="Hyperlink"/>
          </w:rPr>
          <w:fldChar w:fldCharType="end"/>
        </w:r>
      </w:ins>
    </w:p>
    <w:p w:rsidR="003F0BB4" w:rsidDel="003F0BB4" w:rsidRDefault="003F0BB4" w:rsidP="00E16D14">
      <w:pPr>
        <w:jc w:val="center"/>
        <w:rPr>
          <w:del w:id="149" w:author="Sengottaiyan, Selva" w:date="2015-12-03T10:11:00Z"/>
          <w:noProof/>
        </w:rPr>
      </w:pPr>
    </w:p>
    <w:p w:rsidR="003A7C16" w:rsidDel="003F0BB4" w:rsidRDefault="003A7C16" w:rsidP="00E16D14">
      <w:pPr>
        <w:jc w:val="center"/>
        <w:rPr>
          <w:del w:id="150" w:author="Sengottaiyan, Selva" w:date="2015-12-03T10:11:00Z"/>
          <w:noProof/>
        </w:rPr>
      </w:pPr>
    </w:p>
    <w:p w:rsidR="003A7C16" w:rsidDel="003F0BB4" w:rsidRDefault="003A7C16">
      <w:pPr>
        <w:pStyle w:val="TOC1"/>
        <w:rPr>
          <w:del w:id="151" w:author="Sengottaiyan, Selva" w:date="2015-12-03T10:11:00Z"/>
          <w:rFonts w:eastAsiaTheme="minorEastAsia"/>
          <w:b w:val="0"/>
          <w:color w:val="auto"/>
          <w:kern w:val="0"/>
          <w:sz w:val="22"/>
          <w:szCs w:val="22"/>
          <w:lang w:val="en-US"/>
        </w:rPr>
      </w:pPr>
      <w:del w:id="152" w:author="Sengottaiyan, Selva" w:date="2015-12-03T10:11:00Z">
        <w:r w:rsidRPr="003F0BB4" w:rsidDel="003F0BB4">
          <w:rPr>
            <w:rPrChange w:id="153" w:author="Sengottaiyan, Selva" w:date="2015-12-03T10:11:00Z">
              <w:rPr>
                <w:rStyle w:val="Hyperlink"/>
              </w:rPr>
            </w:rPrChange>
          </w:rPr>
          <w:delText>1</w:delText>
        </w:r>
        <w:r w:rsidDel="003F0BB4">
          <w:rPr>
            <w:rFonts w:eastAsiaTheme="minorEastAsia"/>
            <w:b w:val="0"/>
            <w:color w:val="auto"/>
            <w:kern w:val="0"/>
            <w:sz w:val="22"/>
            <w:szCs w:val="22"/>
            <w:lang w:val="en-US"/>
          </w:rPr>
          <w:tab/>
        </w:r>
        <w:r w:rsidRPr="003F0BB4" w:rsidDel="003F0BB4">
          <w:rPr>
            <w:rPrChange w:id="154" w:author="Sengottaiyan, Selva" w:date="2015-12-03T10:11:00Z">
              <w:rPr>
                <w:rStyle w:val="Hyperlink"/>
              </w:rPr>
            </w:rPrChange>
          </w:rPr>
          <w:delText>Introduction</w:delText>
        </w:r>
        <w:r w:rsidDel="003F0BB4">
          <w:rPr>
            <w:webHidden/>
          </w:rPr>
          <w:tab/>
          <w:delText>4</w:delText>
        </w:r>
      </w:del>
    </w:p>
    <w:p w:rsidR="003A7C16" w:rsidDel="003F0BB4" w:rsidRDefault="003A7C16">
      <w:pPr>
        <w:pStyle w:val="TOC2"/>
        <w:rPr>
          <w:del w:id="155" w:author="Sengottaiyan, Selva" w:date="2015-12-03T10:11:00Z"/>
          <w:rFonts w:asciiTheme="minorHAnsi" w:eastAsiaTheme="minorEastAsia" w:hAnsiTheme="minorHAnsi"/>
          <w:color w:val="auto"/>
          <w:kern w:val="0"/>
          <w:szCs w:val="22"/>
        </w:rPr>
      </w:pPr>
      <w:del w:id="156" w:author="Sengottaiyan, Selva" w:date="2015-12-03T10:11:00Z">
        <w:r w:rsidRPr="003F0BB4" w:rsidDel="003F0BB4">
          <w:rPr>
            <w:rPrChange w:id="157" w:author="Sengottaiyan, Selva" w:date="2015-12-03T10:11:00Z">
              <w:rPr>
                <w:rStyle w:val="Hyperlink"/>
              </w:rPr>
            </w:rPrChange>
          </w:rPr>
          <w:delText>1.1</w:delText>
        </w:r>
        <w:r w:rsidDel="003F0BB4">
          <w:rPr>
            <w:rFonts w:asciiTheme="minorHAnsi" w:eastAsiaTheme="minorEastAsia" w:hAnsiTheme="minorHAnsi"/>
            <w:color w:val="auto"/>
            <w:kern w:val="0"/>
            <w:szCs w:val="22"/>
          </w:rPr>
          <w:tab/>
        </w:r>
        <w:r w:rsidRPr="003F0BB4" w:rsidDel="003F0BB4">
          <w:rPr>
            <w:rPrChange w:id="158" w:author="Sengottaiyan, Selva" w:date="2015-12-03T10:11:00Z">
              <w:rPr>
                <w:rStyle w:val="Hyperlink"/>
              </w:rPr>
            </w:rPrChange>
          </w:rPr>
          <w:delText>Purpose</w:delText>
        </w:r>
        <w:r w:rsidDel="003F0BB4">
          <w:rPr>
            <w:webHidden/>
          </w:rPr>
          <w:tab/>
          <w:delText>4</w:delText>
        </w:r>
      </w:del>
    </w:p>
    <w:p w:rsidR="003A7C16" w:rsidDel="003F0BB4" w:rsidRDefault="003A7C16">
      <w:pPr>
        <w:pStyle w:val="TOC2"/>
        <w:rPr>
          <w:del w:id="159" w:author="Sengottaiyan, Selva" w:date="2015-12-03T10:11:00Z"/>
          <w:rFonts w:asciiTheme="minorHAnsi" w:eastAsiaTheme="minorEastAsia" w:hAnsiTheme="minorHAnsi"/>
          <w:color w:val="auto"/>
          <w:kern w:val="0"/>
          <w:szCs w:val="22"/>
        </w:rPr>
      </w:pPr>
      <w:del w:id="160" w:author="Sengottaiyan, Selva" w:date="2015-12-03T10:11:00Z">
        <w:r w:rsidRPr="003F0BB4" w:rsidDel="003F0BB4">
          <w:rPr>
            <w:rPrChange w:id="161" w:author="Sengottaiyan, Selva" w:date="2015-12-03T10:11:00Z">
              <w:rPr>
                <w:rStyle w:val="Hyperlink"/>
              </w:rPr>
            </w:rPrChange>
          </w:rPr>
          <w:delText>1.2</w:delText>
        </w:r>
        <w:r w:rsidDel="003F0BB4">
          <w:rPr>
            <w:rFonts w:asciiTheme="minorHAnsi" w:eastAsiaTheme="minorEastAsia" w:hAnsiTheme="minorHAnsi"/>
            <w:color w:val="auto"/>
            <w:kern w:val="0"/>
            <w:szCs w:val="22"/>
          </w:rPr>
          <w:tab/>
        </w:r>
        <w:r w:rsidRPr="003F0BB4" w:rsidDel="003F0BB4">
          <w:rPr>
            <w:rPrChange w:id="162" w:author="Sengottaiyan, Selva" w:date="2015-12-03T10:11:00Z">
              <w:rPr>
                <w:rStyle w:val="Hyperlink"/>
              </w:rPr>
            </w:rPrChange>
          </w:rPr>
          <w:delText>Scope</w:delText>
        </w:r>
        <w:r w:rsidDel="003F0BB4">
          <w:rPr>
            <w:webHidden/>
          </w:rPr>
          <w:tab/>
          <w:delText>4</w:delText>
        </w:r>
      </w:del>
    </w:p>
    <w:p w:rsidR="003A7C16" w:rsidDel="003F0BB4" w:rsidRDefault="003A7C16">
      <w:pPr>
        <w:pStyle w:val="TOC1"/>
        <w:rPr>
          <w:del w:id="163" w:author="Sengottaiyan, Selva" w:date="2015-12-03T10:11:00Z"/>
          <w:rFonts w:eastAsiaTheme="minorEastAsia"/>
          <w:b w:val="0"/>
          <w:color w:val="auto"/>
          <w:kern w:val="0"/>
          <w:sz w:val="22"/>
          <w:szCs w:val="22"/>
          <w:lang w:val="en-US"/>
        </w:rPr>
      </w:pPr>
      <w:del w:id="164" w:author="Sengottaiyan, Selva" w:date="2015-12-03T10:11:00Z">
        <w:r w:rsidRPr="003F0BB4" w:rsidDel="003F0BB4">
          <w:rPr>
            <w:rPrChange w:id="165" w:author="Sengottaiyan, Selva" w:date="2015-12-03T10:11:00Z">
              <w:rPr>
                <w:rStyle w:val="Hyperlink"/>
                <w:rFonts w:cs="Calibri"/>
              </w:rPr>
            </w:rPrChange>
          </w:rPr>
          <w:delText>2</w:delText>
        </w:r>
        <w:r w:rsidDel="003F0BB4">
          <w:rPr>
            <w:rFonts w:eastAsiaTheme="minorEastAsia"/>
            <w:b w:val="0"/>
            <w:color w:val="auto"/>
            <w:kern w:val="0"/>
            <w:sz w:val="22"/>
            <w:szCs w:val="22"/>
            <w:lang w:val="en-US"/>
          </w:rPr>
          <w:tab/>
        </w:r>
        <w:r w:rsidRPr="003F0BB4" w:rsidDel="003F0BB4">
          <w:rPr>
            <w:rPrChange w:id="166" w:author="Sengottaiyan, Selva" w:date="2015-12-03T10:11:00Z">
              <w:rPr>
                <w:rStyle w:val="Hyperlink"/>
                <w:rFonts w:cs="Calibri"/>
              </w:rPr>
            </w:rPrChange>
          </w:rPr>
          <w:delText>HwAg0Meas High-Level Description</w:delText>
        </w:r>
        <w:r w:rsidDel="003F0BB4">
          <w:rPr>
            <w:webHidden/>
          </w:rPr>
          <w:tab/>
          <w:delText>5</w:delText>
        </w:r>
      </w:del>
    </w:p>
    <w:p w:rsidR="003A7C16" w:rsidDel="003F0BB4" w:rsidRDefault="003A7C16">
      <w:pPr>
        <w:pStyle w:val="TOC1"/>
        <w:rPr>
          <w:del w:id="167" w:author="Sengottaiyan, Selva" w:date="2015-12-03T10:11:00Z"/>
          <w:rFonts w:eastAsiaTheme="minorEastAsia"/>
          <w:b w:val="0"/>
          <w:color w:val="auto"/>
          <w:kern w:val="0"/>
          <w:sz w:val="22"/>
          <w:szCs w:val="22"/>
          <w:lang w:val="en-US"/>
        </w:rPr>
      </w:pPr>
      <w:del w:id="168" w:author="Sengottaiyan, Selva" w:date="2015-12-03T10:11:00Z">
        <w:r w:rsidRPr="003F0BB4" w:rsidDel="003F0BB4">
          <w:rPr>
            <w:rPrChange w:id="169" w:author="Sengottaiyan, Selva" w:date="2015-12-03T10:11:00Z">
              <w:rPr>
                <w:rStyle w:val="Hyperlink"/>
                <w:rFonts w:cs="Calibri"/>
              </w:rPr>
            </w:rPrChange>
          </w:rPr>
          <w:delText>3</w:delText>
        </w:r>
        <w:r w:rsidDel="003F0BB4">
          <w:rPr>
            <w:rFonts w:eastAsiaTheme="minorEastAsia"/>
            <w:b w:val="0"/>
            <w:color w:val="auto"/>
            <w:kern w:val="0"/>
            <w:sz w:val="22"/>
            <w:szCs w:val="22"/>
            <w:lang w:val="en-US"/>
          </w:rPr>
          <w:tab/>
        </w:r>
        <w:r w:rsidRPr="003F0BB4" w:rsidDel="003F0BB4">
          <w:rPr>
            <w:rPrChange w:id="170" w:author="Sengottaiyan, Selva" w:date="2015-12-03T10:11:00Z">
              <w:rPr>
                <w:rStyle w:val="Hyperlink"/>
                <w:rFonts w:cs="Calibri"/>
              </w:rPr>
            </w:rPrChange>
          </w:rPr>
          <w:delText>Design details of software module</w:delText>
        </w:r>
        <w:r w:rsidDel="003F0BB4">
          <w:rPr>
            <w:webHidden/>
          </w:rPr>
          <w:tab/>
          <w:delText>6</w:delText>
        </w:r>
      </w:del>
    </w:p>
    <w:p w:rsidR="003A7C16" w:rsidDel="003F0BB4" w:rsidRDefault="003A7C16">
      <w:pPr>
        <w:pStyle w:val="TOC2"/>
        <w:rPr>
          <w:del w:id="171" w:author="Sengottaiyan, Selva" w:date="2015-12-03T10:11:00Z"/>
          <w:rFonts w:asciiTheme="minorHAnsi" w:eastAsiaTheme="minorEastAsia" w:hAnsiTheme="minorHAnsi"/>
          <w:color w:val="auto"/>
          <w:kern w:val="0"/>
          <w:szCs w:val="22"/>
        </w:rPr>
      </w:pPr>
      <w:del w:id="172" w:author="Sengottaiyan, Selva" w:date="2015-12-03T10:11:00Z">
        <w:r w:rsidRPr="003F0BB4" w:rsidDel="003F0BB4">
          <w:rPr>
            <w:rPrChange w:id="173" w:author="Sengottaiyan, Selva" w:date="2015-12-03T10:11:00Z">
              <w:rPr>
                <w:rStyle w:val="Hyperlink"/>
                <w:rFonts w:cs="Calibri"/>
              </w:rPr>
            </w:rPrChange>
          </w:rPr>
          <w:delText>3.1</w:delText>
        </w:r>
        <w:r w:rsidDel="003F0BB4">
          <w:rPr>
            <w:rFonts w:asciiTheme="minorHAnsi" w:eastAsiaTheme="minorEastAsia" w:hAnsiTheme="minorHAnsi"/>
            <w:color w:val="auto"/>
            <w:kern w:val="0"/>
            <w:szCs w:val="22"/>
          </w:rPr>
          <w:tab/>
        </w:r>
        <w:r w:rsidRPr="003F0BB4" w:rsidDel="003F0BB4">
          <w:rPr>
            <w:rPrChange w:id="174" w:author="Sengottaiyan, Selva" w:date="2015-12-03T10:11:00Z">
              <w:rPr>
                <w:rStyle w:val="Hyperlink"/>
              </w:rPr>
            </w:rPrChange>
          </w:rPr>
          <w:delText>Graphical representation of HwAg0Meas</w:delText>
        </w:r>
        <w:r w:rsidDel="003F0BB4">
          <w:rPr>
            <w:webHidden/>
          </w:rPr>
          <w:tab/>
          <w:delText>6</w:delText>
        </w:r>
      </w:del>
    </w:p>
    <w:p w:rsidR="003A7C16" w:rsidDel="003F0BB4" w:rsidRDefault="003A7C16">
      <w:pPr>
        <w:pStyle w:val="TOC2"/>
        <w:rPr>
          <w:del w:id="175" w:author="Sengottaiyan, Selva" w:date="2015-12-03T10:11:00Z"/>
          <w:rFonts w:asciiTheme="minorHAnsi" w:eastAsiaTheme="minorEastAsia" w:hAnsiTheme="minorHAnsi"/>
          <w:color w:val="auto"/>
          <w:kern w:val="0"/>
          <w:szCs w:val="22"/>
        </w:rPr>
      </w:pPr>
      <w:del w:id="176" w:author="Sengottaiyan, Selva" w:date="2015-12-03T10:11:00Z">
        <w:r w:rsidRPr="003F0BB4" w:rsidDel="003F0BB4">
          <w:rPr>
            <w:rPrChange w:id="177" w:author="Sengottaiyan, Selva" w:date="2015-12-03T10:11:00Z">
              <w:rPr>
                <w:rStyle w:val="Hyperlink"/>
                <w:rFonts w:cs="Calibri"/>
              </w:rPr>
            </w:rPrChange>
          </w:rPr>
          <w:delText>3.2</w:delText>
        </w:r>
        <w:r w:rsidDel="003F0BB4">
          <w:rPr>
            <w:rFonts w:asciiTheme="minorHAnsi" w:eastAsiaTheme="minorEastAsia" w:hAnsiTheme="minorHAnsi"/>
            <w:color w:val="auto"/>
            <w:kern w:val="0"/>
            <w:szCs w:val="22"/>
          </w:rPr>
          <w:tab/>
        </w:r>
        <w:r w:rsidRPr="003F0BB4" w:rsidDel="003F0BB4">
          <w:rPr>
            <w:rPrChange w:id="178" w:author="Sengottaiyan, Selva" w:date="2015-12-03T10:11:00Z">
              <w:rPr>
                <w:rStyle w:val="Hyperlink"/>
                <w:rFonts w:cs="Calibri"/>
              </w:rPr>
            </w:rPrChange>
          </w:rPr>
          <w:delText>Data Flow Diagram</w:delText>
        </w:r>
        <w:r w:rsidDel="003F0BB4">
          <w:rPr>
            <w:webHidden/>
          </w:rPr>
          <w:tab/>
          <w:delText>6</w:delText>
        </w:r>
      </w:del>
    </w:p>
    <w:p w:rsidR="003A7C16" w:rsidDel="003F0BB4" w:rsidRDefault="003A7C16">
      <w:pPr>
        <w:pStyle w:val="TOC3"/>
        <w:tabs>
          <w:tab w:val="left" w:pos="1200"/>
        </w:tabs>
        <w:rPr>
          <w:del w:id="179" w:author="Sengottaiyan, Selva" w:date="2015-12-03T10:11:00Z"/>
          <w:rFonts w:asciiTheme="minorHAnsi" w:eastAsiaTheme="minorEastAsia" w:hAnsiTheme="minorHAnsi"/>
          <w:color w:val="auto"/>
          <w:kern w:val="0"/>
          <w:sz w:val="22"/>
          <w:szCs w:val="22"/>
        </w:rPr>
      </w:pPr>
      <w:del w:id="180" w:author="Sengottaiyan, Selva" w:date="2015-12-03T10:11:00Z">
        <w:r w:rsidRPr="003F0BB4" w:rsidDel="003F0BB4">
          <w:rPr>
            <w:rPrChange w:id="181" w:author="Sengottaiyan, Selva" w:date="2015-12-03T10:11:00Z">
              <w:rPr>
                <w:rStyle w:val="Hyperlink"/>
                <w:rFonts w:cs="Calibri"/>
              </w:rPr>
            </w:rPrChange>
          </w:rPr>
          <w:delText>3.2.1</w:delText>
        </w:r>
        <w:r w:rsidDel="003F0BB4">
          <w:rPr>
            <w:rFonts w:asciiTheme="minorHAnsi" w:eastAsiaTheme="minorEastAsia" w:hAnsiTheme="minorHAnsi"/>
            <w:color w:val="auto"/>
            <w:kern w:val="0"/>
            <w:sz w:val="22"/>
            <w:szCs w:val="22"/>
          </w:rPr>
          <w:tab/>
        </w:r>
        <w:r w:rsidRPr="003F0BB4" w:rsidDel="003F0BB4">
          <w:rPr>
            <w:rPrChange w:id="182" w:author="Sengottaiyan, Selva" w:date="2015-12-03T10:11:00Z">
              <w:rPr>
                <w:rStyle w:val="Hyperlink"/>
              </w:rPr>
            </w:rPrChange>
          </w:rPr>
          <w:delText>Component level DFD</w:delText>
        </w:r>
        <w:r w:rsidDel="003F0BB4">
          <w:rPr>
            <w:webHidden/>
          </w:rPr>
          <w:tab/>
          <w:delText>6</w:delText>
        </w:r>
      </w:del>
    </w:p>
    <w:p w:rsidR="003A7C16" w:rsidDel="003F0BB4" w:rsidRDefault="003A7C16">
      <w:pPr>
        <w:pStyle w:val="TOC3"/>
        <w:tabs>
          <w:tab w:val="left" w:pos="1200"/>
        </w:tabs>
        <w:rPr>
          <w:del w:id="183" w:author="Sengottaiyan, Selva" w:date="2015-12-03T10:11:00Z"/>
          <w:rFonts w:asciiTheme="minorHAnsi" w:eastAsiaTheme="minorEastAsia" w:hAnsiTheme="minorHAnsi"/>
          <w:color w:val="auto"/>
          <w:kern w:val="0"/>
          <w:sz w:val="22"/>
          <w:szCs w:val="22"/>
        </w:rPr>
      </w:pPr>
      <w:del w:id="184" w:author="Sengottaiyan, Selva" w:date="2015-12-03T10:11:00Z">
        <w:r w:rsidRPr="003F0BB4" w:rsidDel="003F0BB4">
          <w:rPr>
            <w:rPrChange w:id="185" w:author="Sengottaiyan, Selva" w:date="2015-12-03T10:11:00Z">
              <w:rPr>
                <w:rStyle w:val="Hyperlink"/>
                <w:rFonts w:cs="Calibri"/>
              </w:rPr>
            </w:rPrChange>
          </w:rPr>
          <w:delText>3.2.2</w:delText>
        </w:r>
        <w:r w:rsidDel="003F0BB4">
          <w:rPr>
            <w:rFonts w:asciiTheme="minorHAnsi" w:eastAsiaTheme="minorEastAsia" w:hAnsiTheme="minorHAnsi"/>
            <w:color w:val="auto"/>
            <w:kern w:val="0"/>
            <w:sz w:val="22"/>
            <w:szCs w:val="22"/>
          </w:rPr>
          <w:tab/>
        </w:r>
        <w:r w:rsidRPr="003F0BB4" w:rsidDel="003F0BB4">
          <w:rPr>
            <w:rPrChange w:id="186" w:author="Sengottaiyan, Selva" w:date="2015-12-03T10:11:00Z">
              <w:rPr>
                <w:rStyle w:val="Hyperlink"/>
              </w:rPr>
            </w:rPrChange>
          </w:rPr>
          <w:delText>Function level DFD</w:delText>
        </w:r>
        <w:r w:rsidDel="003F0BB4">
          <w:rPr>
            <w:webHidden/>
          </w:rPr>
          <w:tab/>
          <w:delText>7</w:delText>
        </w:r>
      </w:del>
    </w:p>
    <w:p w:rsidR="003A7C16" w:rsidDel="003F0BB4" w:rsidRDefault="003A7C16">
      <w:pPr>
        <w:pStyle w:val="TOC1"/>
        <w:rPr>
          <w:del w:id="187" w:author="Sengottaiyan, Selva" w:date="2015-12-03T10:11:00Z"/>
          <w:rFonts w:eastAsiaTheme="minorEastAsia"/>
          <w:b w:val="0"/>
          <w:color w:val="auto"/>
          <w:kern w:val="0"/>
          <w:sz w:val="22"/>
          <w:szCs w:val="22"/>
          <w:lang w:val="en-US"/>
        </w:rPr>
      </w:pPr>
      <w:del w:id="188" w:author="Sengottaiyan, Selva" w:date="2015-12-03T10:11:00Z">
        <w:r w:rsidRPr="003F0BB4" w:rsidDel="003F0BB4">
          <w:rPr>
            <w:rPrChange w:id="189" w:author="Sengottaiyan, Selva" w:date="2015-12-03T10:11:00Z">
              <w:rPr>
                <w:rStyle w:val="Hyperlink"/>
                <w:rFonts w:cs="Calibri"/>
              </w:rPr>
            </w:rPrChange>
          </w:rPr>
          <w:delText>4</w:delText>
        </w:r>
        <w:r w:rsidDel="003F0BB4">
          <w:rPr>
            <w:rFonts w:eastAsiaTheme="minorEastAsia"/>
            <w:b w:val="0"/>
            <w:color w:val="auto"/>
            <w:kern w:val="0"/>
            <w:sz w:val="22"/>
            <w:szCs w:val="22"/>
            <w:lang w:val="en-US"/>
          </w:rPr>
          <w:tab/>
        </w:r>
        <w:r w:rsidRPr="003F0BB4" w:rsidDel="003F0BB4">
          <w:rPr>
            <w:rPrChange w:id="190" w:author="Sengottaiyan, Selva" w:date="2015-12-03T10:11:00Z">
              <w:rPr>
                <w:rStyle w:val="Hyperlink"/>
                <w:rFonts w:cs="Calibri"/>
              </w:rPr>
            </w:rPrChange>
          </w:rPr>
          <w:delText>Constant Data Dictionary</w:delText>
        </w:r>
        <w:r w:rsidDel="003F0BB4">
          <w:rPr>
            <w:webHidden/>
          </w:rPr>
          <w:tab/>
          <w:delText>8</w:delText>
        </w:r>
      </w:del>
    </w:p>
    <w:p w:rsidR="003A7C16" w:rsidDel="003F0BB4" w:rsidRDefault="003A7C16">
      <w:pPr>
        <w:pStyle w:val="TOC2"/>
        <w:rPr>
          <w:del w:id="191" w:author="Sengottaiyan, Selva" w:date="2015-12-03T10:11:00Z"/>
          <w:rFonts w:asciiTheme="minorHAnsi" w:eastAsiaTheme="minorEastAsia" w:hAnsiTheme="minorHAnsi"/>
          <w:color w:val="auto"/>
          <w:kern w:val="0"/>
          <w:szCs w:val="22"/>
        </w:rPr>
      </w:pPr>
      <w:del w:id="192" w:author="Sengottaiyan, Selva" w:date="2015-12-03T10:11:00Z">
        <w:r w:rsidRPr="003F0BB4" w:rsidDel="003F0BB4">
          <w:rPr>
            <w:rPrChange w:id="193" w:author="Sengottaiyan, Selva" w:date="2015-12-03T10:11:00Z">
              <w:rPr>
                <w:rStyle w:val="Hyperlink"/>
              </w:rPr>
            </w:rPrChange>
          </w:rPr>
          <w:delText>4.1</w:delText>
        </w:r>
        <w:r w:rsidDel="003F0BB4">
          <w:rPr>
            <w:rFonts w:asciiTheme="minorHAnsi" w:eastAsiaTheme="minorEastAsia" w:hAnsiTheme="minorHAnsi"/>
            <w:color w:val="auto"/>
            <w:kern w:val="0"/>
            <w:szCs w:val="22"/>
          </w:rPr>
          <w:tab/>
        </w:r>
        <w:r w:rsidRPr="003F0BB4" w:rsidDel="003F0BB4">
          <w:rPr>
            <w:rPrChange w:id="194" w:author="Sengottaiyan, Selva" w:date="2015-12-03T10:11:00Z">
              <w:rPr>
                <w:rStyle w:val="Hyperlink"/>
              </w:rPr>
            </w:rPrChange>
          </w:rPr>
          <w:delText>Program (fixed) Constants</w:delText>
        </w:r>
        <w:r w:rsidDel="003F0BB4">
          <w:rPr>
            <w:webHidden/>
          </w:rPr>
          <w:tab/>
          <w:delText>8</w:delText>
        </w:r>
      </w:del>
    </w:p>
    <w:p w:rsidR="003A7C16" w:rsidDel="003F0BB4" w:rsidRDefault="003A7C16">
      <w:pPr>
        <w:pStyle w:val="TOC3"/>
        <w:tabs>
          <w:tab w:val="left" w:pos="1200"/>
        </w:tabs>
        <w:rPr>
          <w:del w:id="195" w:author="Sengottaiyan, Selva" w:date="2015-12-03T10:11:00Z"/>
          <w:rFonts w:asciiTheme="minorHAnsi" w:eastAsiaTheme="minorEastAsia" w:hAnsiTheme="minorHAnsi"/>
          <w:color w:val="auto"/>
          <w:kern w:val="0"/>
          <w:sz w:val="22"/>
          <w:szCs w:val="22"/>
        </w:rPr>
      </w:pPr>
      <w:del w:id="196" w:author="Sengottaiyan, Selva" w:date="2015-12-03T10:11:00Z">
        <w:r w:rsidRPr="003F0BB4" w:rsidDel="003F0BB4">
          <w:rPr>
            <w:rPrChange w:id="197" w:author="Sengottaiyan, Selva" w:date="2015-12-03T10:11:00Z">
              <w:rPr>
                <w:rStyle w:val="Hyperlink"/>
              </w:rPr>
            </w:rPrChange>
          </w:rPr>
          <w:delText>4.1.1</w:delText>
        </w:r>
        <w:r w:rsidDel="003F0BB4">
          <w:rPr>
            <w:rFonts w:asciiTheme="minorHAnsi" w:eastAsiaTheme="minorEastAsia" w:hAnsiTheme="minorHAnsi"/>
            <w:color w:val="auto"/>
            <w:kern w:val="0"/>
            <w:sz w:val="22"/>
            <w:szCs w:val="22"/>
          </w:rPr>
          <w:tab/>
        </w:r>
        <w:r w:rsidRPr="003F0BB4" w:rsidDel="003F0BB4">
          <w:rPr>
            <w:rPrChange w:id="198" w:author="Sengottaiyan, Selva" w:date="2015-12-03T10:11:00Z">
              <w:rPr>
                <w:rStyle w:val="Hyperlink"/>
              </w:rPr>
            </w:rPrChange>
          </w:rPr>
          <w:delText>Embedded Constants</w:delText>
        </w:r>
        <w:r w:rsidDel="003F0BB4">
          <w:rPr>
            <w:webHidden/>
          </w:rPr>
          <w:tab/>
          <w:delText>8</w:delText>
        </w:r>
      </w:del>
    </w:p>
    <w:p w:rsidR="003A7C16" w:rsidDel="003F0BB4" w:rsidRDefault="003A7C16">
      <w:pPr>
        <w:pStyle w:val="TOC1"/>
        <w:rPr>
          <w:del w:id="199" w:author="Sengottaiyan, Selva" w:date="2015-12-03T10:11:00Z"/>
          <w:rFonts w:eastAsiaTheme="minorEastAsia"/>
          <w:b w:val="0"/>
          <w:color w:val="auto"/>
          <w:kern w:val="0"/>
          <w:sz w:val="22"/>
          <w:szCs w:val="22"/>
          <w:lang w:val="en-US"/>
        </w:rPr>
      </w:pPr>
      <w:del w:id="200" w:author="Sengottaiyan, Selva" w:date="2015-12-03T10:11:00Z">
        <w:r w:rsidRPr="003F0BB4" w:rsidDel="003F0BB4">
          <w:rPr>
            <w:rPrChange w:id="201" w:author="Sengottaiyan, Selva" w:date="2015-12-03T10:11:00Z">
              <w:rPr>
                <w:rStyle w:val="Hyperlink"/>
                <w:rFonts w:cs="Calibri"/>
              </w:rPr>
            </w:rPrChange>
          </w:rPr>
          <w:delText>5</w:delText>
        </w:r>
        <w:r w:rsidDel="003F0BB4">
          <w:rPr>
            <w:rFonts w:eastAsiaTheme="minorEastAsia"/>
            <w:b w:val="0"/>
            <w:color w:val="auto"/>
            <w:kern w:val="0"/>
            <w:sz w:val="22"/>
            <w:szCs w:val="22"/>
            <w:lang w:val="en-US"/>
          </w:rPr>
          <w:tab/>
        </w:r>
        <w:r w:rsidRPr="003F0BB4" w:rsidDel="003F0BB4">
          <w:rPr>
            <w:rPrChange w:id="202" w:author="Sengottaiyan, Selva" w:date="2015-12-03T10:11:00Z">
              <w:rPr>
                <w:rStyle w:val="Hyperlink"/>
                <w:rFonts w:cs="Calibri"/>
              </w:rPr>
            </w:rPrChange>
          </w:rPr>
          <w:delText>Software Component Implementation</w:delText>
        </w:r>
        <w:r w:rsidDel="003F0BB4">
          <w:rPr>
            <w:webHidden/>
          </w:rPr>
          <w:tab/>
          <w:delText>9</w:delText>
        </w:r>
      </w:del>
    </w:p>
    <w:p w:rsidR="003A7C16" w:rsidDel="003F0BB4" w:rsidRDefault="003A7C16">
      <w:pPr>
        <w:pStyle w:val="TOC3"/>
        <w:tabs>
          <w:tab w:val="left" w:pos="1200"/>
        </w:tabs>
        <w:rPr>
          <w:del w:id="203" w:author="Sengottaiyan, Selva" w:date="2015-12-03T10:11:00Z"/>
          <w:rFonts w:asciiTheme="minorHAnsi" w:eastAsiaTheme="minorEastAsia" w:hAnsiTheme="minorHAnsi"/>
          <w:color w:val="auto"/>
          <w:kern w:val="0"/>
          <w:sz w:val="22"/>
          <w:szCs w:val="22"/>
        </w:rPr>
      </w:pPr>
      <w:del w:id="204" w:author="Sengottaiyan, Selva" w:date="2015-12-03T10:11:00Z">
        <w:r w:rsidRPr="003F0BB4" w:rsidDel="003F0BB4">
          <w:rPr>
            <w:rPrChange w:id="205" w:author="Sengottaiyan, Selva" w:date="2015-12-03T10:11:00Z">
              <w:rPr>
                <w:rStyle w:val="Hyperlink"/>
              </w:rPr>
            </w:rPrChange>
          </w:rPr>
          <w:delText>5.1.1</w:delText>
        </w:r>
        <w:r w:rsidDel="003F0BB4">
          <w:rPr>
            <w:rFonts w:asciiTheme="minorHAnsi" w:eastAsiaTheme="minorEastAsia" w:hAnsiTheme="minorHAnsi"/>
            <w:color w:val="auto"/>
            <w:kern w:val="0"/>
            <w:sz w:val="22"/>
            <w:szCs w:val="22"/>
          </w:rPr>
          <w:tab/>
        </w:r>
        <w:r w:rsidRPr="003F0BB4" w:rsidDel="003F0BB4">
          <w:rPr>
            <w:rPrChange w:id="206" w:author="Sengottaiyan, Selva" w:date="2015-12-03T10:11:00Z">
              <w:rPr>
                <w:rStyle w:val="Hyperlink"/>
                <w:rFonts w:cs="Calibri"/>
              </w:rPr>
            </w:rPrChange>
          </w:rPr>
          <w:delText>Sub-Module Functions</w:delText>
        </w:r>
        <w:r w:rsidDel="003F0BB4">
          <w:rPr>
            <w:webHidden/>
          </w:rPr>
          <w:tab/>
          <w:delText>9</w:delText>
        </w:r>
      </w:del>
    </w:p>
    <w:p w:rsidR="003A7C16" w:rsidDel="003F0BB4" w:rsidRDefault="003A7C16">
      <w:pPr>
        <w:pStyle w:val="TOC3"/>
        <w:tabs>
          <w:tab w:val="left" w:pos="1200"/>
        </w:tabs>
        <w:rPr>
          <w:del w:id="207" w:author="Sengottaiyan, Selva" w:date="2015-12-03T10:11:00Z"/>
          <w:rFonts w:asciiTheme="minorHAnsi" w:eastAsiaTheme="minorEastAsia" w:hAnsiTheme="minorHAnsi"/>
          <w:color w:val="auto"/>
          <w:kern w:val="0"/>
          <w:sz w:val="22"/>
          <w:szCs w:val="22"/>
        </w:rPr>
      </w:pPr>
      <w:del w:id="208" w:author="Sengottaiyan, Selva" w:date="2015-12-03T10:11:00Z">
        <w:r w:rsidRPr="003F0BB4" w:rsidDel="003F0BB4">
          <w:rPr>
            <w:rPrChange w:id="209" w:author="Sengottaiyan, Selva" w:date="2015-12-03T10:11:00Z">
              <w:rPr>
                <w:rStyle w:val="Hyperlink"/>
              </w:rPr>
            </w:rPrChange>
          </w:rPr>
          <w:delText>5.1.2</w:delText>
        </w:r>
        <w:r w:rsidDel="003F0BB4">
          <w:rPr>
            <w:rFonts w:asciiTheme="minorHAnsi" w:eastAsiaTheme="minorEastAsia" w:hAnsiTheme="minorHAnsi"/>
            <w:color w:val="auto"/>
            <w:kern w:val="0"/>
            <w:sz w:val="22"/>
            <w:szCs w:val="22"/>
          </w:rPr>
          <w:tab/>
        </w:r>
        <w:r w:rsidRPr="003F0BB4" w:rsidDel="003F0BB4">
          <w:rPr>
            <w:rPrChange w:id="210" w:author="Sengottaiyan, Selva" w:date="2015-12-03T10:11:00Z">
              <w:rPr>
                <w:rStyle w:val="Hyperlink"/>
              </w:rPr>
            </w:rPrChange>
          </w:rPr>
          <w:delText>Interrupt Service Routines</w:delText>
        </w:r>
        <w:r w:rsidDel="003F0BB4">
          <w:rPr>
            <w:webHidden/>
          </w:rPr>
          <w:tab/>
          <w:delText>9</w:delText>
        </w:r>
      </w:del>
    </w:p>
    <w:p w:rsidR="003A7C16" w:rsidDel="003F0BB4" w:rsidRDefault="003A7C16">
      <w:pPr>
        <w:pStyle w:val="TOC3"/>
        <w:tabs>
          <w:tab w:val="left" w:pos="1200"/>
        </w:tabs>
        <w:rPr>
          <w:del w:id="211" w:author="Sengottaiyan, Selva" w:date="2015-12-03T10:11:00Z"/>
          <w:rFonts w:asciiTheme="minorHAnsi" w:eastAsiaTheme="minorEastAsia" w:hAnsiTheme="minorHAnsi"/>
          <w:color w:val="auto"/>
          <w:kern w:val="0"/>
          <w:sz w:val="22"/>
          <w:szCs w:val="22"/>
        </w:rPr>
      </w:pPr>
      <w:del w:id="212" w:author="Sengottaiyan, Selva" w:date="2015-12-03T10:11:00Z">
        <w:r w:rsidRPr="003F0BB4" w:rsidDel="003F0BB4">
          <w:rPr>
            <w:rPrChange w:id="213" w:author="Sengottaiyan, Selva" w:date="2015-12-03T10:11:00Z">
              <w:rPr>
                <w:rStyle w:val="Hyperlink"/>
              </w:rPr>
            </w:rPrChange>
          </w:rPr>
          <w:delText>5.1.3</w:delText>
        </w:r>
        <w:r w:rsidDel="003F0BB4">
          <w:rPr>
            <w:rFonts w:asciiTheme="minorHAnsi" w:eastAsiaTheme="minorEastAsia" w:hAnsiTheme="minorHAnsi"/>
            <w:color w:val="auto"/>
            <w:kern w:val="0"/>
            <w:sz w:val="22"/>
            <w:szCs w:val="22"/>
          </w:rPr>
          <w:tab/>
        </w:r>
        <w:r w:rsidRPr="003F0BB4" w:rsidDel="003F0BB4">
          <w:rPr>
            <w:rPrChange w:id="214" w:author="Sengottaiyan, Selva" w:date="2015-12-03T10:11:00Z">
              <w:rPr>
                <w:rStyle w:val="Hyperlink"/>
              </w:rPr>
            </w:rPrChange>
          </w:rPr>
          <w:delText>Server Runnable Functions</w:delText>
        </w:r>
        <w:r w:rsidDel="003F0BB4">
          <w:rPr>
            <w:webHidden/>
          </w:rPr>
          <w:tab/>
          <w:delText>9</w:delText>
        </w:r>
      </w:del>
    </w:p>
    <w:p w:rsidR="003A7C16" w:rsidDel="003F0BB4" w:rsidRDefault="003A7C16">
      <w:pPr>
        <w:pStyle w:val="TOC3"/>
        <w:tabs>
          <w:tab w:val="left" w:pos="1200"/>
        </w:tabs>
        <w:rPr>
          <w:del w:id="215" w:author="Sengottaiyan, Selva" w:date="2015-12-03T10:11:00Z"/>
          <w:rFonts w:asciiTheme="minorHAnsi" w:eastAsiaTheme="minorEastAsia" w:hAnsiTheme="minorHAnsi"/>
          <w:color w:val="auto"/>
          <w:kern w:val="0"/>
          <w:sz w:val="22"/>
          <w:szCs w:val="22"/>
        </w:rPr>
      </w:pPr>
      <w:del w:id="216" w:author="Sengottaiyan, Selva" w:date="2015-12-03T10:11:00Z">
        <w:r w:rsidRPr="003F0BB4" w:rsidDel="003F0BB4">
          <w:rPr>
            <w:rPrChange w:id="217" w:author="Sengottaiyan, Selva" w:date="2015-12-03T10:11:00Z">
              <w:rPr>
                <w:rStyle w:val="Hyperlink"/>
              </w:rPr>
            </w:rPrChange>
          </w:rPr>
          <w:delText>5.1.4</w:delText>
        </w:r>
        <w:r w:rsidDel="003F0BB4">
          <w:rPr>
            <w:rFonts w:asciiTheme="minorHAnsi" w:eastAsiaTheme="minorEastAsia" w:hAnsiTheme="minorHAnsi"/>
            <w:color w:val="auto"/>
            <w:kern w:val="0"/>
            <w:sz w:val="22"/>
            <w:szCs w:val="22"/>
          </w:rPr>
          <w:tab/>
        </w:r>
        <w:r w:rsidRPr="003F0BB4" w:rsidDel="003F0BB4">
          <w:rPr>
            <w:rPrChange w:id="218" w:author="Sengottaiyan, Selva" w:date="2015-12-03T10:11:00Z">
              <w:rPr>
                <w:rStyle w:val="Hyperlink"/>
              </w:rPr>
            </w:rPrChange>
          </w:rPr>
          <w:delText>Module Internal (Local) Functions</w:delText>
        </w:r>
        <w:r w:rsidDel="003F0BB4">
          <w:rPr>
            <w:webHidden/>
          </w:rPr>
          <w:tab/>
          <w:delText>9</w:delText>
        </w:r>
      </w:del>
    </w:p>
    <w:p w:rsidR="003A7C16" w:rsidDel="003F0BB4" w:rsidRDefault="003A7C16">
      <w:pPr>
        <w:pStyle w:val="TOC2"/>
        <w:rPr>
          <w:del w:id="219" w:author="Sengottaiyan, Selva" w:date="2015-12-03T10:11:00Z"/>
          <w:rFonts w:asciiTheme="minorHAnsi" w:eastAsiaTheme="minorEastAsia" w:hAnsiTheme="minorHAnsi"/>
          <w:color w:val="auto"/>
          <w:kern w:val="0"/>
          <w:szCs w:val="22"/>
        </w:rPr>
      </w:pPr>
      <w:del w:id="220" w:author="Sengottaiyan, Selva" w:date="2015-12-03T10:11:00Z">
        <w:r w:rsidRPr="003F0BB4" w:rsidDel="003F0BB4">
          <w:rPr>
            <w:rPrChange w:id="221" w:author="Sengottaiyan, Selva" w:date="2015-12-03T10:11:00Z">
              <w:rPr>
                <w:rStyle w:val="Hyperlink"/>
              </w:rPr>
            </w:rPrChange>
          </w:rPr>
          <w:delText>5.1.4.1</w:delText>
        </w:r>
        <w:r w:rsidDel="003F0BB4">
          <w:rPr>
            <w:rFonts w:asciiTheme="minorHAnsi" w:eastAsiaTheme="minorEastAsia" w:hAnsiTheme="minorHAnsi"/>
            <w:color w:val="auto"/>
            <w:kern w:val="0"/>
            <w:szCs w:val="22"/>
          </w:rPr>
          <w:tab/>
        </w:r>
        <w:r w:rsidRPr="003F0BB4" w:rsidDel="003F0BB4">
          <w:rPr>
            <w:rPrChange w:id="222" w:author="Sengottaiyan, Selva" w:date="2015-12-03T10:11:00Z">
              <w:rPr>
                <w:rStyle w:val="Hyperlink"/>
              </w:rPr>
            </w:rPrChange>
          </w:rPr>
          <w:delText>Local Function #1</w:delText>
        </w:r>
        <w:r w:rsidDel="003F0BB4">
          <w:rPr>
            <w:webHidden/>
          </w:rPr>
          <w:tab/>
          <w:delText>9</w:delText>
        </w:r>
      </w:del>
    </w:p>
    <w:p w:rsidR="003A7C16" w:rsidDel="003F0BB4" w:rsidRDefault="003A7C16">
      <w:pPr>
        <w:pStyle w:val="TOC2"/>
        <w:rPr>
          <w:del w:id="223" w:author="Sengottaiyan, Selva" w:date="2015-12-03T10:11:00Z"/>
          <w:rFonts w:asciiTheme="minorHAnsi" w:eastAsiaTheme="minorEastAsia" w:hAnsiTheme="minorHAnsi"/>
          <w:color w:val="auto"/>
          <w:kern w:val="0"/>
          <w:szCs w:val="22"/>
        </w:rPr>
      </w:pPr>
      <w:del w:id="224" w:author="Sengottaiyan, Selva" w:date="2015-12-03T10:11:00Z">
        <w:r w:rsidRPr="003F0BB4" w:rsidDel="003F0BB4">
          <w:rPr>
            <w:rPrChange w:id="225" w:author="Sengottaiyan, Selva" w:date="2015-12-03T10:11:00Z">
              <w:rPr>
                <w:rStyle w:val="Hyperlink"/>
              </w:rPr>
            </w:rPrChange>
          </w:rPr>
          <w:delText>5.1.4.2</w:delText>
        </w:r>
        <w:r w:rsidDel="003F0BB4">
          <w:rPr>
            <w:rFonts w:asciiTheme="minorHAnsi" w:eastAsiaTheme="minorEastAsia" w:hAnsiTheme="minorHAnsi"/>
            <w:color w:val="auto"/>
            <w:kern w:val="0"/>
            <w:szCs w:val="22"/>
          </w:rPr>
          <w:tab/>
        </w:r>
        <w:r w:rsidRPr="003F0BB4" w:rsidDel="003F0BB4">
          <w:rPr>
            <w:rPrChange w:id="226" w:author="Sengottaiyan, Selva" w:date="2015-12-03T10:11:00Z">
              <w:rPr>
                <w:rStyle w:val="Hyperlink"/>
              </w:rPr>
            </w:rPrChange>
          </w:rPr>
          <w:delText>Description</w:delText>
        </w:r>
        <w:r w:rsidDel="003F0BB4">
          <w:rPr>
            <w:webHidden/>
          </w:rPr>
          <w:tab/>
          <w:delText>9</w:delText>
        </w:r>
      </w:del>
    </w:p>
    <w:p w:rsidR="003A7C16" w:rsidDel="003F0BB4" w:rsidRDefault="003A7C16">
      <w:pPr>
        <w:pStyle w:val="TOC2"/>
        <w:rPr>
          <w:del w:id="227" w:author="Sengottaiyan, Selva" w:date="2015-12-03T10:11:00Z"/>
          <w:rFonts w:asciiTheme="minorHAnsi" w:eastAsiaTheme="minorEastAsia" w:hAnsiTheme="minorHAnsi"/>
          <w:color w:val="auto"/>
          <w:kern w:val="0"/>
          <w:szCs w:val="22"/>
        </w:rPr>
      </w:pPr>
      <w:del w:id="228" w:author="Sengottaiyan, Selva" w:date="2015-12-03T10:11:00Z">
        <w:r w:rsidRPr="003F0BB4" w:rsidDel="003F0BB4">
          <w:rPr>
            <w:rPrChange w:id="229" w:author="Sengottaiyan, Selva" w:date="2015-12-03T10:11:00Z">
              <w:rPr>
                <w:rStyle w:val="Hyperlink"/>
              </w:rPr>
            </w:rPrChange>
          </w:rPr>
          <w:delText>5.1.4.3</w:delText>
        </w:r>
        <w:r w:rsidDel="003F0BB4">
          <w:rPr>
            <w:rFonts w:asciiTheme="minorHAnsi" w:eastAsiaTheme="minorEastAsia" w:hAnsiTheme="minorHAnsi"/>
            <w:color w:val="auto"/>
            <w:kern w:val="0"/>
            <w:szCs w:val="22"/>
          </w:rPr>
          <w:tab/>
        </w:r>
        <w:r w:rsidRPr="003F0BB4" w:rsidDel="003F0BB4">
          <w:rPr>
            <w:rPrChange w:id="230" w:author="Sengottaiyan, Selva" w:date="2015-12-03T10:11:00Z">
              <w:rPr>
                <w:rStyle w:val="Hyperlink"/>
              </w:rPr>
            </w:rPrChange>
          </w:rPr>
          <w:delText>Local Function #2</w:delText>
        </w:r>
        <w:r w:rsidDel="003F0BB4">
          <w:rPr>
            <w:webHidden/>
          </w:rPr>
          <w:tab/>
          <w:delText>9</w:delText>
        </w:r>
      </w:del>
    </w:p>
    <w:p w:rsidR="003A7C16" w:rsidDel="003F0BB4" w:rsidRDefault="003A7C16">
      <w:pPr>
        <w:pStyle w:val="TOC2"/>
        <w:rPr>
          <w:del w:id="231" w:author="Sengottaiyan, Selva" w:date="2015-12-03T10:11:00Z"/>
          <w:rFonts w:asciiTheme="minorHAnsi" w:eastAsiaTheme="minorEastAsia" w:hAnsiTheme="minorHAnsi"/>
          <w:color w:val="auto"/>
          <w:kern w:val="0"/>
          <w:szCs w:val="22"/>
        </w:rPr>
      </w:pPr>
      <w:del w:id="232" w:author="Sengottaiyan, Selva" w:date="2015-12-03T10:11:00Z">
        <w:r w:rsidRPr="003F0BB4" w:rsidDel="003F0BB4">
          <w:rPr>
            <w:rPrChange w:id="233" w:author="Sengottaiyan, Selva" w:date="2015-12-03T10:11:00Z">
              <w:rPr>
                <w:rStyle w:val="Hyperlink"/>
              </w:rPr>
            </w:rPrChange>
          </w:rPr>
          <w:delText>5.1.4.4</w:delText>
        </w:r>
        <w:r w:rsidDel="003F0BB4">
          <w:rPr>
            <w:rFonts w:asciiTheme="minorHAnsi" w:eastAsiaTheme="minorEastAsia" w:hAnsiTheme="minorHAnsi"/>
            <w:color w:val="auto"/>
            <w:kern w:val="0"/>
            <w:szCs w:val="22"/>
          </w:rPr>
          <w:tab/>
        </w:r>
        <w:r w:rsidRPr="003F0BB4" w:rsidDel="003F0BB4">
          <w:rPr>
            <w:rPrChange w:id="234" w:author="Sengottaiyan, Selva" w:date="2015-12-03T10:11:00Z">
              <w:rPr>
                <w:rStyle w:val="Hyperlink"/>
              </w:rPr>
            </w:rPrChange>
          </w:rPr>
          <w:delText>Description</w:delText>
        </w:r>
        <w:r w:rsidDel="003F0BB4">
          <w:rPr>
            <w:webHidden/>
          </w:rPr>
          <w:tab/>
          <w:delText>9</w:delText>
        </w:r>
      </w:del>
    </w:p>
    <w:p w:rsidR="003A7C16" w:rsidDel="003F0BB4" w:rsidRDefault="003A7C16">
      <w:pPr>
        <w:pStyle w:val="TOC3"/>
        <w:tabs>
          <w:tab w:val="left" w:pos="1200"/>
        </w:tabs>
        <w:rPr>
          <w:del w:id="235" w:author="Sengottaiyan, Selva" w:date="2015-12-03T10:11:00Z"/>
          <w:rFonts w:asciiTheme="minorHAnsi" w:eastAsiaTheme="minorEastAsia" w:hAnsiTheme="minorHAnsi"/>
          <w:color w:val="auto"/>
          <w:kern w:val="0"/>
          <w:sz w:val="22"/>
          <w:szCs w:val="22"/>
        </w:rPr>
      </w:pPr>
      <w:del w:id="236" w:author="Sengottaiyan, Selva" w:date="2015-12-03T10:11:00Z">
        <w:r w:rsidRPr="003F0BB4" w:rsidDel="003F0BB4">
          <w:rPr>
            <w:rPrChange w:id="237" w:author="Sengottaiyan, Selva" w:date="2015-12-03T10:11:00Z">
              <w:rPr>
                <w:rStyle w:val="Hyperlink"/>
              </w:rPr>
            </w:rPrChange>
          </w:rPr>
          <w:delText>5.1.5</w:delText>
        </w:r>
        <w:r w:rsidDel="003F0BB4">
          <w:rPr>
            <w:rFonts w:asciiTheme="minorHAnsi" w:eastAsiaTheme="minorEastAsia" w:hAnsiTheme="minorHAnsi"/>
            <w:color w:val="auto"/>
            <w:kern w:val="0"/>
            <w:sz w:val="22"/>
            <w:szCs w:val="22"/>
          </w:rPr>
          <w:tab/>
        </w:r>
        <w:r w:rsidRPr="003F0BB4" w:rsidDel="003F0BB4">
          <w:rPr>
            <w:rPrChange w:id="238" w:author="Sengottaiyan, Selva" w:date="2015-12-03T10:11:00Z">
              <w:rPr>
                <w:rStyle w:val="Hyperlink"/>
              </w:rPr>
            </w:rPrChange>
          </w:rPr>
          <w:delText>Transition Functions</w:delText>
        </w:r>
        <w:r w:rsidDel="003F0BB4">
          <w:rPr>
            <w:webHidden/>
          </w:rPr>
          <w:tab/>
          <w:delText>10</w:delText>
        </w:r>
      </w:del>
    </w:p>
    <w:p w:rsidR="003A7C16" w:rsidDel="003F0BB4" w:rsidRDefault="003A7C16">
      <w:pPr>
        <w:pStyle w:val="TOC1"/>
        <w:rPr>
          <w:del w:id="239" w:author="Sengottaiyan, Selva" w:date="2015-12-03T10:11:00Z"/>
          <w:rFonts w:eastAsiaTheme="minorEastAsia"/>
          <w:b w:val="0"/>
          <w:color w:val="auto"/>
          <w:kern w:val="0"/>
          <w:sz w:val="22"/>
          <w:szCs w:val="22"/>
          <w:lang w:val="en-US"/>
        </w:rPr>
      </w:pPr>
      <w:del w:id="240" w:author="Sengottaiyan, Selva" w:date="2015-12-03T10:11:00Z">
        <w:r w:rsidRPr="003F0BB4" w:rsidDel="003F0BB4">
          <w:rPr>
            <w:rPrChange w:id="241" w:author="Sengottaiyan, Selva" w:date="2015-12-03T10:11:00Z">
              <w:rPr>
                <w:rStyle w:val="Hyperlink"/>
                <w:rFonts w:cs="Calibri"/>
              </w:rPr>
            </w:rPrChange>
          </w:rPr>
          <w:delText>6</w:delText>
        </w:r>
        <w:r w:rsidDel="003F0BB4">
          <w:rPr>
            <w:rFonts w:eastAsiaTheme="minorEastAsia"/>
            <w:b w:val="0"/>
            <w:color w:val="auto"/>
            <w:kern w:val="0"/>
            <w:sz w:val="22"/>
            <w:szCs w:val="22"/>
            <w:lang w:val="en-US"/>
          </w:rPr>
          <w:tab/>
        </w:r>
        <w:r w:rsidRPr="003F0BB4" w:rsidDel="003F0BB4">
          <w:rPr>
            <w:rPrChange w:id="242" w:author="Sengottaiyan, Selva" w:date="2015-12-03T10:11:00Z">
              <w:rPr>
                <w:rStyle w:val="Hyperlink"/>
              </w:rPr>
            </w:rPrChange>
          </w:rPr>
          <w:delText>Known Limitations with Design</w:delText>
        </w:r>
        <w:r w:rsidDel="003F0BB4">
          <w:rPr>
            <w:webHidden/>
          </w:rPr>
          <w:tab/>
          <w:delText>11</w:delText>
        </w:r>
      </w:del>
    </w:p>
    <w:p w:rsidR="003A7C16" w:rsidDel="003F0BB4" w:rsidRDefault="003A7C16">
      <w:pPr>
        <w:pStyle w:val="TOC1"/>
        <w:rPr>
          <w:del w:id="243" w:author="Sengottaiyan, Selva" w:date="2015-12-03T10:11:00Z"/>
          <w:rFonts w:eastAsiaTheme="minorEastAsia"/>
          <w:b w:val="0"/>
          <w:color w:val="auto"/>
          <w:kern w:val="0"/>
          <w:sz w:val="22"/>
          <w:szCs w:val="22"/>
          <w:lang w:val="en-US"/>
        </w:rPr>
      </w:pPr>
      <w:del w:id="244" w:author="Sengottaiyan, Selva" w:date="2015-12-03T10:11:00Z">
        <w:r w:rsidRPr="003F0BB4" w:rsidDel="003F0BB4">
          <w:rPr>
            <w:rPrChange w:id="245" w:author="Sengottaiyan, Selva" w:date="2015-12-03T10:11:00Z">
              <w:rPr>
                <w:rStyle w:val="Hyperlink"/>
                <w:rFonts w:cs="Calibri"/>
              </w:rPr>
            </w:rPrChange>
          </w:rPr>
          <w:delText>7</w:delText>
        </w:r>
        <w:r w:rsidDel="003F0BB4">
          <w:rPr>
            <w:rFonts w:eastAsiaTheme="minorEastAsia"/>
            <w:b w:val="0"/>
            <w:color w:val="auto"/>
            <w:kern w:val="0"/>
            <w:sz w:val="22"/>
            <w:szCs w:val="22"/>
            <w:lang w:val="en-US"/>
          </w:rPr>
          <w:tab/>
        </w:r>
        <w:r w:rsidRPr="003F0BB4" w:rsidDel="003F0BB4">
          <w:rPr>
            <w:rPrChange w:id="246" w:author="Sengottaiyan, Selva" w:date="2015-12-03T10:11:00Z">
              <w:rPr>
                <w:rStyle w:val="Hyperlink"/>
                <w:rFonts w:cs="Calibri"/>
              </w:rPr>
            </w:rPrChange>
          </w:rPr>
          <w:delText>UNIT TEST CONSIDERATION</w:delText>
        </w:r>
        <w:r w:rsidDel="003F0BB4">
          <w:rPr>
            <w:webHidden/>
          </w:rPr>
          <w:tab/>
          <w:delText>12</w:delText>
        </w:r>
      </w:del>
    </w:p>
    <w:p w:rsidR="003A7C16" w:rsidDel="003F0BB4" w:rsidRDefault="003A7C16">
      <w:pPr>
        <w:pStyle w:val="TOC1"/>
        <w:tabs>
          <w:tab w:val="left" w:pos="1400"/>
        </w:tabs>
        <w:rPr>
          <w:del w:id="247" w:author="Sengottaiyan, Selva" w:date="2015-12-03T10:11:00Z"/>
          <w:rFonts w:eastAsiaTheme="minorEastAsia"/>
          <w:b w:val="0"/>
          <w:color w:val="auto"/>
          <w:kern w:val="0"/>
          <w:sz w:val="22"/>
          <w:szCs w:val="22"/>
          <w:lang w:val="en-US"/>
        </w:rPr>
      </w:pPr>
      <w:del w:id="248" w:author="Sengottaiyan, Selva" w:date="2015-12-03T10:11:00Z">
        <w:r w:rsidRPr="003F0BB4" w:rsidDel="003F0BB4">
          <w:rPr>
            <w:rPrChange w:id="249" w:author="Sengottaiyan, Selva" w:date="2015-12-03T10:11:00Z">
              <w:rPr>
                <w:rStyle w:val="Hyperlink"/>
              </w:rPr>
            </w:rPrChange>
          </w:rPr>
          <w:delText>Appendix A</w:delText>
        </w:r>
        <w:r w:rsidDel="003F0BB4">
          <w:rPr>
            <w:rFonts w:eastAsiaTheme="minorEastAsia"/>
            <w:b w:val="0"/>
            <w:color w:val="auto"/>
            <w:kern w:val="0"/>
            <w:sz w:val="22"/>
            <w:szCs w:val="22"/>
            <w:lang w:val="en-US"/>
          </w:rPr>
          <w:tab/>
        </w:r>
        <w:r w:rsidRPr="003F0BB4" w:rsidDel="003F0BB4">
          <w:rPr>
            <w:rPrChange w:id="250" w:author="Sengottaiyan, Selva" w:date="2015-12-03T10:11:00Z">
              <w:rPr>
                <w:rStyle w:val="Hyperlink"/>
              </w:rPr>
            </w:rPrChange>
          </w:rPr>
          <w:delText>Abbreviations and Acronyms</w:delText>
        </w:r>
        <w:r w:rsidDel="003F0BB4">
          <w:rPr>
            <w:webHidden/>
          </w:rPr>
          <w:tab/>
          <w:delText>13</w:delText>
        </w:r>
      </w:del>
    </w:p>
    <w:p w:rsidR="003A7C16" w:rsidDel="003F0BB4" w:rsidRDefault="003A7C16">
      <w:pPr>
        <w:pStyle w:val="TOC1"/>
        <w:tabs>
          <w:tab w:val="left" w:pos="1400"/>
        </w:tabs>
        <w:rPr>
          <w:del w:id="251" w:author="Sengottaiyan, Selva" w:date="2015-12-03T10:11:00Z"/>
          <w:rFonts w:eastAsiaTheme="minorEastAsia"/>
          <w:b w:val="0"/>
          <w:color w:val="auto"/>
          <w:kern w:val="0"/>
          <w:sz w:val="22"/>
          <w:szCs w:val="22"/>
          <w:lang w:val="en-US"/>
        </w:rPr>
      </w:pPr>
      <w:del w:id="252" w:author="Sengottaiyan, Selva" w:date="2015-12-03T10:11:00Z">
        <w:r w:rsidRPr="003F0BB4" w:rsidDel="003F0BB4">
          <w:rPr>
            <w:rPrChange w:id="253" w:author="Sengottaiyan, Selva" w:date="2015-12-03T10:11:00Z">
              <w:rPr>
                <w:rStyle w:val="Hyperlink"/>
              </w:rPr>
            </w:rPrChange>
          </w:rPr>
          <w:delText>Appendix B</w:delText>
        </w:r>
        <w:r w:rsidDel="003F0BB4">
          <w:rPr>
            <w:rFonts w:eastAsiaTheme="minorEastAsia"/>
            <w:b w:val="0"/>
            <w:color w:val="auto"/>
            <w:kern w:val="0"/>
            <w:sz w:val="22"/>
            <w:szCs w:val="22"/>
            <w:lang w:val="en-US"/>
          </w:rPr>
          <w:tab/>
        </w:r>
        <w:r w:rsidRPr="003F0BB4" w:rsidDel="003F0BB4">
          <w:rPr>
            <w:rPrChange w:id="254" w:author="Sengottaiyan, Selva" w:date="2015-12-03T10:11:00Z">
              <w:rPr>
                <w:rStyle w:val="Hyperlink"/>
              </w:rPr>
            </w:rPrChange>
          </w:rPr>
          <w:delText>Glossary</w:delText>
        </w:r>
        <w:r w:rsidDel="003F0BB4">
          <w:rPr>
            <w:webHidden/>
          </w:rPr>
          <w:tab/>
          <w:delText>14</w:delText>
        </w:r>
      </w:del>
    </w:p>
    <w:p w:rsidR="003A7C16" w:rsidDel="003F0BB4" w:rsidRDefault="003A7C16">
      <w:pPr>
        <w:pStyle w:val="TOC1"/>
        <w:tabs>
          <w:tab w:val="left" w:pos="1400"/>
        </w:tabs>
        <w:rPr>
          <w:del w:id="255" w:author="Sengottaiyan, Selva" w:date="2015-12-03T10:11:00Z"/>
          <w:rFonts w:eastAsiaTheme="minorEastAsia"/>
          <w:b w:val="0"/>
          <w:color w:val="auto"/>
          <w:kern w:val="0"/>
          <w:sz w:val="22"/>
          <w:szCs w:val="22"/>
          <w:lang w:val="en-US"/>
        </w:rPr>
      </w:pPr>
      <w:del w:id="256" w:author="Sengottaiyan, Selva" w:date="2015-12-03T10:11:00Z">
        <w:r w:rsidRPr="003F0BB4" w:rsidDel="003F0BB4">
          <w:rPr>
            <w:rPrChange w:id="257" w:author="Sengottaiyan, Selva" w:date="2015-12-03T10:11:00Z">
              <w:rPr>
                <w:rStyle w:val="Hyperlink"/>
              </w:rPr>
            </w:rPrChange>
          </w:rPr>
          <w:delText>Appendix C</w:delText>
        </w:r>
        <w:r w:rsidDel="003F0BB4">
          <w:rPr>
            <w:rFonts w:eastAsiaTheme="minorEastAsia"/>
            <w:b w:val="0"/>
            <w:color w:val="auto"/>
            <w:kern w:val="0"/>
            <w:sz w:val="22"/>
            <w:szCs w:val="22"/>
            <w:lang w:val="en-US"/>
          </w:rPr>
          <w:tab/>
        </w:r>
        <w:r w:rsidRPr="003F0BB4" w:rsidDel="003F0BB4">
          <w:rPr>
            <w:rPrChange w:id="258" w:author="Sengottaiyan, Selva" w:date="2015-12-03T10:11:00Z">
              <w:rPr>
                <w:rStyle w:val="Hyperlink"/>
              </w:rPr>
            </w:rPrChange>
          </w:rPr>
          <w:delText>References</w:delText>
        </w:r>
        <w:r w:rsidDel="003F0BB4">
          <w:rPr>
            <w:webHidden/>
          </w:rPr>
          <w:tab/>
          <w:delText>15</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259" w:name="_Toc436900804"/>
      <w:r w:rsidRPr="00A158C7">
        <w:lastRenderedPageBreak/>
        <w:t>Introduction</w:t>
      </w:r>
      <w:bookmarkEnd w:id="259"/>
    </w:p>
    <w:p w:rsidR="00063A7A" w:rsidRPr="00A158C7" w:rsidRDefault="00FE5DF5" w:rsidP="000B37D5">
      <w:pPr>
        <w:pStyle w:val="Heading2"/>
      </w:pPr>
      <w:bookmarkStart w:id="260" w:name="_Toc436900805"/>
      <w:r w:rsidRPr="00A158C7">
        <w:t>Purpose</w:t>
      </w:r>
      <w:bookmarkEnd w:id="260"/>
    </w:p>
    <w:p w:rsidR="00DC0959" w:rsidRPr="00A158C7" w:rsidRDefault="00DC0959" w:rsidP="00DC0959">
      <w:pPr>
        <w:rPr>
          <w:lang w:bidi="ar-SA"/>
        </w:rPr>
      </w:pPr>
    </w:p>
    <w:p w:rsidR="00AE0435" w:rsidRPr="00A158C7" w:rsidRDefault="00FE5DF5" w:rsidP="000B37D5">
      <w:pPr>
        <w:pStyle w:val="Heading2"/>
      </w:pPr>
      <w:bookmarkStart w:id="261" w:name="_Toc436900806"/>
      <w:r w:rsidRPr="00A158C7">
        <w:t>Scope</w:t>
      </w:r>
      <w:bookmarkEnd w:id="261"/>
    </w:p>
    <w:p w:rsidR="00DC0959" w:rsidRDefault="00DC0959" w:rsidP="00DC0959">
      <w:pPr>
        <w:rPr>
          <w:lang w:bidi="ar-SA"/>
        </w:rPr>
      </w:pPr>
    </w:p>
    <w:p w:rsidR="00DC0959" w:rsidRPr="008C412D" w:rsidRDefault="00DC0959" w:rsidP="00B14A28">
      <w:pPr>
        <w:keepNext/>
        <w:jc w:val="both"/>
        <w:rPr>
          <w:rFonts w:cs="Calibri"/>
        </w:rPr>
      </w:pPr>
    </w:p>
    <w:p w:rsidR="00F95E33" w:rsidRPr="00A158C7" w:rsidRDefault="00F95E33" w:rsidP="00E16D14"/>
    <w:p w:rsidR="00312179" w:rsidRDefault="00D04EC2" w:rsidP="00F43F8E">
      <w:pPr>
        <w:pStyle w:val="Heading1"/>
        <w:rPr>
          <w:rFonts w:ascii="Calibri" w:hAnsi="Calibri" w:cs="Calibri"/>
        </w:rPr>
      </w:pPr>
      <w:bookmarkStart w:id="262" w:name="_Toc406065228"/>
      <w:bookmarkStart w:id="263" w:name="_Toc436900807"/>
      <w:bookmarkEnd w:id="23"/>
      <w:bookmarkEnd w:id="24"/>
      <w:bookmarkEnd w:id="25"/>
      <w:bookmarkEnd w:id="26"/>
      <w:bookmarkEnd w:id="27"/>
      <w:r>
        <w:rPr>
          <w:rFonts w:ascii="Calibri" w:hAnsi="Calibri" w:cs="Calibri"/>
        </w:rPr>
        <w:lastRenderedPageBreak/>
        <w:t>HwAg0Meas</w:t>
      </w:r>
      <w:r w:rsidR="00D229A6">
        <w:rPr>
          <w:rFonts w:ascii="Calibri" w:hAnsi="Calibri" w:cs="Calibri"/>
        </w:rPr>
        <w:t xml:space="preserve"> </w:t>
      </w:r>
      <w:r w:rsidR="00D229A6" w:rsidRPr="00AA38E8">
        <w:rPr>
          <w:rFonts w:ascii="Calibri" w:hAnsi="Calibri" w:cs="Calibri"/>
        </w:rPr>
        <w:t>High-Level Description</w:t>
      </w:r>
      <w:bookmarkEnd w:id="262"/>
      <w:bookmarkEnd w:id="263"/>
    </w:p>
    <w:p w:rsidR="00D229A6" w:rsidRPr="002D6391" w:rsidRDefault="00B14A28" w:rsidP="00D229A6">
      <w:pPr>
        <w:rPr>
          <w:rFonts w:cs="Calibri"/>
          <w:i/>
        </w:rPr>
      </w:pPr>
      <w:r>
        <w:rPr>
          <w:rFonts w:cs="Calibri"/>
          <w:i/>
        </w:rPr>
        <w:t>Refer to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64" w:name="_Toc406065229"/>
      <w:bookmarkStart w:id="265" w:name="_Toc436900808"/>
      <w:r w:rsidRPr="00AA38E8">
        <w:rPr>
          <w:rFonts w:ascii="Calibri" w:hAnsi="Calibri" w:cs="Calibri"/>
        </w:rPr>
        <w:lastRenderedPageBreak/>
        <w:t>Design details of software module</w:t>
      </w:r>
      <w:bookmarkEnd w:id="264"/>
      <w:bookmarkEnd w:id="265"/>
    </w:p>
    <w:p w:rsidR="00D229A6" w:rsidRPr="00D953C4" w:rsidRDefault="00D229A6" w:rsidP="00D229A6">
      <w:pPr>
        <w:rPr>
          <w:rFonts w:cs="Calibri"/>
          <w:i/>
        </w:rPr>
      </w:pPr>
      <w:bookmarkStart w:id="266" w:name="_Toc406065230"/>
    </w:p>
    <w:p w:rsidR="00D229A6" w:rsidRPr="00AA38E8" w:rsidRDefault="00D229A6" w:rsidP="00D229A6">
      <w:pPr>
        <w:pStyle w:val="Heading2"/>
        <w:rPr>
          <w:rFonts w:ascii="Calibri" w:hAnsi="Calibri" w:cs="Calibri"/>
        </w:rPr>
      </w:pPr>
      <w:bookmarkStart w:id="267" w:name="_Toc436900809"/>
      <w:r w:rsidRPr="00D229A6">
        <w:t>Graphical</w:t>
      </w:r>
      <w:r>
        <w:rPr>
          <w:rFonts w:ascii="Calibri" w:hAnsi="Calibri" w:cs="Calibri"/>
        </w:rPr>
        <w:t xml:space="preserve"> representation of </w:t>
      </w:r>
      <w:bookmarkEnd w:id="266"/>
      <w:r w:rsidR="00D04EC2">
        <w:rPr>
          <w:rFonts w:ascii="Calibri" w:hAnsi="Calibri" w:cs="Calibri"/>
        </w:rPr>
        <w:t>HwAg0Meas</w:t>
      </w:r>
      <w:bookmarkEnd w:id="267"/>
    </w:p>
    <w:p w:rsidR="00D229A6" w:rsidRDefault="006D55BB" w:rsidP="00D229A6">
      <w:pPr>
        <w:rPr>
          <w:rFonts w:cs="Calibri"/>
          <w:i/>
        </w:rPr>
      </w:pPr>
      <w:del w:id="268" w:author="Sengottaiyan, Selva" w:date="2016-01-04T13:50:00Z">
        <w:r w:rsidDel="007A2D3E">
          <w:rPr>
            <w:noProof/>
            <w:lang w:bidi="ar-SA"/>
          </w:rPr>
          <w:drawing>
            <wp:inline distT="0" distB="0" distL="0" distR="0" wp14:anchorId="200EA4F3" wp14:editId="6CDABB0B">
              <wp:extent cx="5082540" cy="4632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2540" cy="4632960"/>
                      </a:xfrm>
                      <a:prstGeom prst="rect">
                        <a:avLst/>
                      </a:prstGeom>
                    </pic:spPr>
                  </pic:pic>
                </a:graphicData>
              </a:graphic>
            </wp:inline>
          </w:drawing>
        </w:r>
      </w:del>
      <w:ins w:id="269" w:author="Sengottaiyan, Selva" w:date="2016-01-04T13:51:00Z">
        <w:del w:id="270" w:author="Vignesh L S K" w:date="2016-06-21T13:22:00Z">
          <w:r w:rsidR="007A2D3E" w:rsidDel="0020223C">
            <w:rPr>
              <w:noProof/>
              <w:lang w:bidi="ar-SA"/>
            </w:rPr>
            <w:drawing>
              <wp:inline distT="0" distB="0" distL="0" distR="0" wp14:anchorId="28AB4990" wp14:editId="68E60367">
                <wp:extent cx="419100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91000" cy="3992880"/>
                        </a:xfrm>
                        <a:prstGeom prst="rect">
                          <a:avLst/>
                        </a:prstGeom>
                      </pic:spPr>
                    </pic:pic>
                  </a:graphicData>
                </a:graphic>
              </wp:inline>
            </w:drawing>
          </w:r>
        </w:del>
      </w:ins>
      <w:ins w:id="271" w:author="Vignesh L S K" w:date="2016-06-21T13:22:00Z">
        <w:r w:rsidR="0020223C" w:rsidRPr="0020223C">
          <w:rPr>
            <w:rFonts w:cs="Calibri"/>
            <w:i/>
            <w:noProof/>
            <w:lang w:bidi="ar-SA"/>
          </w:rPr>
          <w:drawing>
            <wp:inline distT="0" distB="0" distL="0" distR="0">
              <wp:extent cx="5410200" cy="4629150"/>
              <wp:effectExtent l="0" t="0" r="0" b="0"/>
              <wp:docPr id="3" name="Picture 3" descr="C:\Users\vignesh.l\Desktop\CM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l\Desktop\CM69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4629150"/>
                      </a:xfrm>
                      <a:prstGeom prst="rect">
                        <a:avLst/>
                      </a:prstGeom>
                      <a:noFill/>
                      <a:ln>
                        <a:noFill/>
                      </a:ln>
                    </pic:spPr>
                  </pic:pic>
                </a:graphicData>
              </a:graphic>
            </wp:inline>
          </w:drawing>
        </w:r>
      </w:ins>
      <w:r w:rsidDel="008327A6">
        <w:rPr>
          <w:rFonts w:cs="Calibri"/>
          <w:i/>
          <w:noProof/>
          <w:lang w:bidi="ar-SA"/>
        </w:rPr>
        <w:t xml:space="preserve"> </w:t>
      </w:r>
    </w:p>
    <w:p w:rsidR="00D229A6" w:rsidRPr="002D6391" w:rsidRDefault="00D229A6" w:rsidP="00D229A6">
      <w:pPr>
        <w:pStyle w:val="Heading2"/>
        <w:rPr>
          <w:rFonts w:ascii="Calibri" w:hAnsi="Calibri" w:cs="Calibri"/>
        </w:rPr>
      </w:pPr>
      <w:bookmarkStart w:id="272" w:name="_Toc406065231"/>
      <w:bookmarkStart w:id="273" w:name="_Toc436900810"/>
      <w:r w:rsidRPr="002D6391">
        <w:rPr>
          <w:rFonts w:ascii="Calibri" w:hAnsi="Calibri" w:cs="Calibri"/>
        </w:rPr>
        <w:t>Data Flow Diagram</w:t>
      </w:r>
      <w:bookmarkEnd w:id="272"/>
      <w:bookmarkEnd w:id="273"/>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274" w:name="_Toc375924736"/>
      <w:bookmarkStart w:id="275" w:name="_Toc406065232"/>
      <w:bookmarkStart w:id="276" w:name="_Toc436900811"/>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74"/>
      <w:bookmarkEnd w:id="275"/>
      <w:bookmarkEnd w:id="276"/>
    </w:p>
    <w:p w:rsidR="00D229A6" w:rsidRPr="002B094F" w:rsidRDefault="00D02C87" w:rsidP="00D229A6">
      <w:pPr>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277" w:name="_Toc375924737"/>
      <w:bookmarkStart w:id="278" w:name="_Toc406065233"/>
      <w:bookmarkStart w:id="279" w:name="_Toc436900812"/>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77"/>
      <w:bookmarkEnd w:id="278"/>
      <w:bookmarkEnd w:id="279"/>
    </w:p>
    <w:p w:rsidR="00D02C87" w:rsidRPr="002B094F" w:rsidRDefault="00D02C87" w:rsidP="00D02C87">
      <w:pPr>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80" w:name="_Toc338170479"/>
      <w:bookmarkStart w:id="281" w:name="_Toc375678228"/>
      <w:bookmarkStart w:id="282" w:name="_Toc418080062"/>
      <w:bookmarkStart w:id="283" w:name="_Toc421709912"/>
      <w:bookmarkStart w:id="284" w:name="_Toc436900813"/>
      <w:r w:rsidRPr="00AC4CD8">
        <w:rPr>
          <w:rFonts w:ascii="Calibri" w:hAnsi="Calibri" w:cs="Calibri"/>
        </w:rPr>
        <w:lastRenderedPageBreak/>
        <w:t>Constant Data Dictionary</w:t>
      </w:r>
      <w:bookmarkEnd w:id="280"/>
      <w:bookmarkEnd w:id="281"/>
      <w:bookmarkEnd w:id="282"/>
      <w:bookmarkEnd w:id="283"/>
      <w:bookmarkEnd w:id="284"/>
    </w:p>
    <w:p w:rsidR="00AC4CD8" w:rsidRPr="00DA5500" w:rsidRDefault="00AC4CD8" w:rsidP="00AC4CD8">
      <w:pPr>
        <w:pStyle w:val="Heading2"/>
        <w:spacing w:after="60"/>
        <w:rPr>
          <w:rFonts w:ascii="Calibri" w:hAnsi="Calibri"/>
        </w:rPr>
      </w:pPr>
      <w:bookmarkStart w:id="285" w:name="_Toc421011506"/>
      <w:bookmarkStart w:id="286" w:name="_Toc421786527"/>
      <w:bookmarkStart w:id="287" w:name="_Toc436900814"/>
      <w:bookmarkStart w:id="288" w:name="_Toc418080064"/>
      <w:r w:rsidRPr="00DA5500">
        <w:rPr>
          <w:rFonts w:ascii="Calibri" w:hAnsi="Calibri"/>
        </w:rPr>
        <w:t>Program (fixed) Constants</w:t>
      </w:r>
      <w:bookmarkEnd w:id="285"/>
      <w:bookmarkEnd w:id="286"/>
      <w:bookmarkEnd w:id="287"/>
    </w:p>
    <w:p w:rsidR="00AC4CD8" w:rsidRPr="00DA5500" w:rsidRDefault="00AC4CD8" w:rsidP="00AC4CD8">
      <w:pPr>
        <w:pStyle w:val="Heading3"/>
        <w:tabs>
          <w:tab w:val="clear" w:pos="1017"/>
          <w:tab w:val="num" w:pos="567"/>
        </w:tabs>
        <w:ind w:left="567"/>
        <w:rPr>
          <w:rFonts w:ascii="Calibri" w:hAnsi="Calibri"/>
        </w:rPr>
      </w:pPr>
      <w:bookmarkStart w:id="289" w:name="_Toc436900815"/>
      <w:bookmarkEnd w:id="288"/>
      <w:r w:rsidRPr="00DA5500">
        <w:rPr>
          <w:rFonts w:ascii="Calibri" w:hAnsi="Calibri"/>
        </w:rPr>
        <w:t>Embedded Constants</w:t>
      </w:r>
      <w:bookmarkEnd w:id="289"/>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Style w:val="TableGrid"/>
        <w:tblW w:w="0" w:type="auto"/>
        <w:tblLook w:val="04A0" w:firstRow="1" w:lastRow="0" w:firstColumn="1" w:lastColumn="0" w:noHBand="0" w:noVBand="1"/>
      </w:tblPr>
      <w:tblGrid>
        <w:gridCol w:w="5076"/>
        <w:gridCol w:w="5076"/>
      </w:tblGrid>
      <w:tr w:rsidR="003048D2" w:rsidTr="003048D2">
        <w:tc>
          <w:tcPr>
            <w:tcW w:w="5076" w:type="dxa"/>
          </w:tcPr>
          <w:p w:rsidR="003048D2" w:rsidRDefault="003048D2" w:rsidP="002518E0">
            <w:pPr>
              <w:pStyle w:val="BodyText3"/>
              <w:rPr>
                <w:rFonts w:cs="Calibri"/>
                <w:sz w:val="20"/>
                <w:szCs w:val="20"/>
              </w:rPr>
            </w:pPr>
            <w:r>
              <w:rPr>
                <w:rFonts w:cs="Calibri"/>
                <w:sz w:val="20"/>
                <w:szCs w:val="20"/>
              </w:rPr>
              <w:t>Constant Name</w:t>
            </w:r>
          </w:p>
        </w:tc>
        <w:tc>
          <w:tcPr>
            <w:tcW w:w="5076" w:type="dxa"/>
          </w:tcPr>
          <w:p w:rsidR="003048D2" w:rsidRDefault="003048D2" w:rsidP="002518E0">
            <w:pPr>
              <w:pStyle w:val="BodyText3"/>
              <w:rPr>
                <w:rFonts w:cs="Calibri"/>
                <w:sz w:val="20"/>
                <w:szCs w:val="20"/>
              </w:rPr>
            </w:pPr>
            <w:r>
              <w:rPr>
                <w:rFonts w:cs="Calibri"/>
                <w:sz w:val="20"/>
                <w:szCs w:val="20"/>
              </w:rPr>
              <w:t>Value</w:t>
            </w:r>
          </w:p>
        </w:tc>
      </w:tr>
      <w:tr w:rsidR="003048D2" w:rsidTr="003048D2">
        <w:tc>
          <w:tcPr>
            <w:tcW w:w="5076" w:type="dxa"/>
          </w:tcPr>
          <w:p w:rsidR="003048D2" w:rsidRDefault="003048D2" w:rsidP="003048D2">
            <w:pPr>
              <w:pStyle w:val="BodyText3"/>
              <w:rPr>
                <w:rFonts w:cs="Calibri"/>
                <w:sz w:val="20"/>
                <w:szCs w:val="20"/>
              </w:rPr>
            </w:pPr>
            <w:r w:rsidRPr="00D13F73">
              <w:t xml:space="preserve">MAXWAITININ_MICROSEC_U32          </w:t>
            </w:r>
          </w:p>
        </w:tc>
        <w:tc>
          <w:tcPr>
            <w:tcW w:w="5076" w:type="dxa"/>
          </w:tcPr>
          <w:p w:rsidR="003048D2" w:rsidRDefault="003048D2" w:rsidP="002518E0">
            <w:pPr>
              <w:pStyle w:val="BodyText3"/>
              <w:rPr>
                <w:rFonts w:cs="Calibri"/>
                <w:sz w:val="20"/>
                <w:szCs w:val="20"/>
              </w:rPr>
            </w:pPr>
            <w:r w:rsidRPr="00D13F73">
              <w:t xml:space="preserve"> ((uint32)2U)</w:t>
            </w:r>
          </w:p>
        </w:tc>
      </w:tr>
      <w:tr w:rsidR="003048D2" w:rsidTr="003048D2">
        <w:tc>
          <w:tcPr>
            <w:tcW w:w="5076" w:type="dxa"/>
          </w:tcPr>
          <w:p w:rsidR="003048D2" w:rsidRDefault="003048D2" w:rsidP="003048D2">
            <w:pPr>
              <w:pStyle w:val="BodyText3"/>
              <w:rPr>
                <w:rFonts w:cs="Calibri"/>
                <w:sz w:val="20"/>
                <w:szCs w:val="20"/>
              </w:rPr>
            </w:pPr>
            <w:r w:rsidRPr="00D13F73">
              <w:t xml:space="preserve">DATAAVLMAXWAIT_MICROSEC_U32       </w:t>
            </w:r>
          </w:p>
        </w:tc>
        <w:tc>
          <w:tcPr>
            <w:tcW w:w="5076" w:type="dxa"/>
          </w:tcPr>
          <w:p w:rsidR="003048D2" w:rsidRDefault="003048D2" w:rsidP="002518E0">
            <w:pPr>
              <w:pStyle w:val="BodyText3"/>
              <w:rPr>
                <w:rFonts w:cs="Calibri"/>
                <w:sz w:val="20"/>
                <w:szCs w:val="20"/>
              </w:rPr>
            </w:pPr>
            <w:r w:rsidRPr="00D13F73">
              <w:t xml:space="preserve"> ((uint32)300U)</w:t>
            </w:r>
          </w:p>
        </w:tc>
      </w:tr>
      <w:tr w:rsidR="003048D2" w:rsidTr="003048D2">
        <w:tc>
          <w:tcPr>
            <w:tcW w:w="5076" w:type="dxa"/>
          </w:tcPr>
          <w:p w:rsidR="003048D2" w:rsidRDefault="003048D2" w:rsidP="003048D2">
            <w:pPr>
              <w:pStyle w:val="BodyText3"/>
              <w:rPr>
                <w:rFonts w:cs="Calibri"/>
                <w:sz w:val="20"/>
                <w:szCs w:val="20"/>
              </w:rPr>
            </w:pPr>
            <w:r w:rsidRPr="00D13F73">
              <w:t xml:space="preserve">COMSTSMAXWAIT_MICROSEC_U32        </w:t>
            </w:r>
          </w:p>
        </w:tc>
        <w:tc>
          <w:tcPr>
            <w:tcW w:w="5076" w:type="dxa"/>
          </w:tcPr>
          <w:p w:rsidR="003048D2" w:rsidRDefault="003048D2" w:rsidP="002518E0">
            <w:pPr>
              <w:pStyle w:val="BodyText3"/>
              <w:rPr>
                <w:rFonts w:cs="Calibri"/>
                <w:sz w:val="20"/>
                <w:szCs w:val="20"/>
              </w:rPr>
            </w:pPr>
            <w:r w:rsidRPr="00D13F73">
              <w:t xml:space="preserve"> ((uint32)5U)</w:t>
            </w:r>
          </w:p>
        </w:tc>
      </w:tr>
      <w:tr w:rsidR="003048D2" w:rsidTr="003048D2">
        <w:tc>
          <w:tcPr>
            <w:tcW w:w="5076" w:type="dxa"/>
          </w:tcPr>
          <w:p w:rsidR="003048D2" w:rsidRDefault="003048D2" w:rsidP="003048D2">
            <w:pPr>
              <w:pStyle w:val="BodyText3"/>
              <w:rPr>
                <w:rFonts w:cs="Calibri"/>
                <w:sz w:val="20"/>
                <w:szCs w:val="20"/>
              </w:rPr>
            </w:pPr>
            <w:r w:rsidRPr="00D13F73">
              <w:t xml:space="preserve">PRTCLFLTMASK_CNT_U32              </w:t>
            </w:r>
          </w:p>
        </w:tc>
        <w:tc>
          <w:tcPr>
            <w:tcW w:w="5076" w:type="dxa"/>
          </w:tcPr>
          <w:p w:rsidR="003048D2" w:rsidRDefault="003048D2" w:rsidP="002518E0">
            <w:pPr>
              <w:pStyle w:val="BodyText3"/>
              <w:rPr>
                <w:rFonts w:cs="Calibri"/>
                <w:sz w:val="20"/>
                <w:szCs w:val="20"/>
              </w:rPr>
            </w:pPr>
            <w:r w:rsidRPr="00D13F73">
              <w:t>0xFEU</w:t>
            </w:r>
          </w:p>
        </w:tc>
      </w:tr>
      <w:tr w:rsidR="003048D2" w:rsidTr="003048D2">
        <w:tc>
          <w:tcPr>
            <w:tcW w:w="5076" w:type="dxa"/>
          </w:tcPr>
          <w:p w:rsidR="003048D2" w:rsidRDefault="003048D2" w:rsidP="003048D2">
            <w:pPr>
              <w:pStyle w:val="BodyText3"/>
              <w:rPr>
                <w:rFonts w:cs="Calibri"/>
                <w:sz w:val="20"/>
                <w:szCs w:val="20"/>
              </w:rPr>
            </w:pPr>
            <w:r w:rsidRPr="00D13F73">
              <w:t xml:space="preserve">SNSRIDMASK_CNT_U08                </w:t>
            </w:r>
          </w:p>
        </w:tc>
        <w:tc>
          <w:tcPr>
            <w:tcW w:w="5076" w:type="dxa"/>
          </w:tcPr>
          <w:p w:rsidR="003048D2" w:rsidRDefault="003048D2" w:rsidP="002518E0">
            <w:pPr>
              <w:pStyle w:val="BodyText3"/>
              <w:rPr>
                <w:rFonts w:cs="Calibri"/>
                <w:sz w:val="20"/>
                <w:szCs w:val="20"/>
              </w:rPr>
            </w:pPr>
            <w:r w:rsidRPr="00D13F73">
              <w:t>0x00FU</w:t>
            </w:r>
          </w:p>
        </w:tc>
      </w:tr>
      <w:tr w:rsidR="003048D2" w:rsidTr="003048D2">
        <w:tc>
          <w:tcPr>
            <w:tcW w:w="5076" w:type="dxa"/>
          </w:tcPr>
          <w:p w:rsidR="003048D2" w:rsidRDefault="003048D2" w:rsidP="003048D2">
            <w:pPr>
              <w:pStyle w:val="BodyText3"/>
              <w:rPr>
                <w:rFonts w:cs="Calibri"/>
                <w:sz w:val="20"/>
                <w:szCs w:val="20"/>
              </w:rPr>
            </w:pPr>
            <w:r w:rsidRPr="00D13F73">
              <w:t xml:space="preserve">MSGSTSMASK_CNT_U08                </w:t>
            </w:r>
          </w:p>
        </w:tc>
        <w:tc>
          <w:tcPr>
            <w:tcW w:w="5076" w:type="dxa"/>
          </w:tcPr>
          <w:p w:rsidR="003048D2" w:rsidRDefault="003048D2" w:rsidP="003048D2">
            <w:pPr>
              <w:pStyle w:val="BodyText3"/>
              <w:rPr>
                <w:rFonts w:cs="Calibri"/>
                <w:sz w:val="20"/>
                <w:szCs w:val="20"/>
              </w:rPr>
            </w:pPr>
            <w:r w:rsidRPr="00D13F73">
              <w:t xml:space="preserve"> 0x01U</w:t>
            </w:r>
          </w:p>
        </w:tc>
      </w:tr>
      <w:tr w:rsidR="003048D2" w:rsidTr="003048D2">
        <w:tc>
          <w:tcPr>
            <w:tcW w:w="5076" w:type="dxa"/>
          </w:tcPr>
          <w:p w:rsidR="003048D2" w:rsidRDefault="003048D2" w:rsidP="003048D2">
            <w:pPr>
              <w:pStyle w:val="BodyText3"/>
              <w:rPr>
                <w:rFonts w:cs="Calibri"/>
                <w:sz w:val="20"/>
                <w:szCs w:val="20"/>
              </w:rPr>
            </w:pPr>
            <w:r w:rsidRPr="00D13F73">
              <w:t xml:space="preserve">COMSTSMASK_CNT_U32                </w:t>
            </w:r>
          </w:p>
        </w:tc>
        <w:tc>
          <w:tcPr>
            <w:tcW w:w="5076" w:type="dxa"/>
          </w:tcPr>
          <w:p w:rsidR="003048D2" w:rsidRDefault="003048D2" w:rsidP="002518E0">
            <w:pPr>
              <w:pStyle w:val="BodyText3"/>
              <w:rPr>
                <w:rFonts w:cs="Calibri"/>
                <w:sz w:val="20"/>
                <w:szCs w:val="20"/>
              </w:rPr>
            </w:pPr>
            <w:r w:rsidRPr="00D13F73">
              <w:t>0x30000000UL</w:t>
            </w:r>
          </w:p>
        </w:tc>
      </w:tr>
      <w:tr w:rsidR="003048D2" w:rsidTr="003048D2">
        <w:tc>
          <w:tcPr>
            <w:tcW w:w="5076" w:type="dxa"/>
          </w:tcPr>
          <w:p w:rsidR="003048D2" w:rsidRDefault="003048D2" w:rsidP="003048D2">
            <w:pPr>
              <w:pStyle w:val="BodyText3"/>
              <w:rPr>
                <w:rFonts w:cs="Calibri"/>
                <w:sz w:val="20"/>
                <w:szCs w:val="20"/>
              </w:rPr>
            </w:pPr>
            <w:r w:rsidRPr="00D13F73">
              <w:t xml:space="preserve">DATAMASK_CNT_U16                  </w:t>
            </w:r>
          </w:p>
        </w:tc>
        <w:tc>
          <w:tcPr>
            <w:tcW w:w="5076" w:type="dxa"/>
          </w:tcPr>
          <w:p w:rsidR="003048D2" w:rsidRDefault="003048D2" w:rsidP="002518E0">
            <w:pPr>
              <w:pStyle w:val="BodyText3"/>
              <w:rPr>
                <w:rFonts w:cs="Calibri"/>
                <w:sz w:val="20"/>
                <w:szCs w:val="20"/>
              </w:rPr>
            </w:pPr>
            <w:r w:rsidRPr="00D13F73">
              <w:t>0xFFF0U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90" w:name="_Ref87065593"/>
      <w:bookmarkStart w:id="291" w:name="_Toc338170483"/>
      <w:bookmarkStart w:id="292" w:name="_Toc375678229"/>
      <w:bookmarkStart w:id="293" w:name="_Toc418080067"/>
      <w:bookmarkStart w:id="294" w:name="_Toc421786702"/>
      <w:bookmarkStart w:id="295" w:name="_Toc43690081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0"/>
      <w:bookmarkEnd w:id="291"/>
      <w:bookmarkEnd w:id="292"/>
      <w:bookmarkEnd w:id="293"/>
      <w:bookmarkEnd w:id="294"/>
      <w:bookmarkEnd w:id="295"/>
    </w:p>
    <w:p w:rsidR="002B094F" w:rsidRPr="00987B4A" w:rsidRDefault="002B094F" w:rsidP="002B094F">
      <w:pPr>
        <w:pStyle w:val="Heading3"/>
        <w:tabs>
          <w:tab w:val="clear" w:pos="1017"/>
          <w:tab w:val="num" w:pos="567"/>
        </w:tabs>
        <w:ind w:left="567"/>
        <w:rPr>
          <w:rFonts w:ascii="Calibri" w:hAnsi="Calibri"/>
        </w:rPr>
      </w:pPr>
      <w:bookmarkStart w:id="296" w:name="_Toc338170484"/>
      <w:bookmarkStart w:id="297" w:name="_Toc418080068"/>
      <w:bookmarkStart w:id="298" w:name="_Toc421709916"/>
      <w:bookmarkStart w:id="299" w:name="_Toc436900817"/>
      <w:r w:rsidRPr="002E3F2E">
        <w:rPr>
          <w:rFonts w:ascii="Calibri" w:hAnsi="Calibri" w:cs="Calibri"/>
        </w:rPr>
        <w:t>Sub</w:t>
      </w:r>
      <w:r w:rsidRPr="00987B4A">
        <w:rPr>
          <w:rFonts w:ascii="Calibri" w:hAnsi="Calibri"/>
        </w:rPr>
        <w:t>-Module Functions</w:t>
      </w:r>
      <w:bookmarkEnd w:id="296"/>
      <w:bookmarkEnd w:id="297"/>
      <w:bookmarkEnd w:id="298"/>
      <w:bookmarkEnd w:id="299"/>
    </w:p>
    <w:p w:rsidR="002B094F" w:rsidRPr="00987B4A" w:rsidRDefault="002B094F" w:rsidP="002B094F">
      <w:pPr>
        <w:pStyle w:val="Heading4"/>
        <w:rPr>
          <w:rFonts w:ascii="Calibri" w:hAnsi="Calibri"/>
        </w:rPr>
      </w:pPr>
      <w:bookmarkStart w:id="300" w:name="_Toc418080069"/>
      <w:r w:rsidRPr="00460D68">
        <w:rPr>
          <w:rFonts w:ascii="Calibri" w:hAnsi="Calibri"/>
        </w:rPr>
        <w:t>Initialization</w:t>
      </w:r>
      <w:r w:rsidRPr="00987B4A">
        <w:rPr>
          <w:rFonts w:ascii="Calibri" w:hAnsi="Calibri"/>
        </w:rPr>
        <w:t xml:space="preserve"> sub-module {_</w:t>
      </w:r>
      <w:proofErr w:type="gramStart"/>
      <w:r w:rsidRPr="00987B4A">
        <w:rPr>
          <w:rFonts w:ascii="Calibri" w:hAnsi="Calibri"/>
        </w:rPr>
        <w:t>Init(</w:t>
      </w:r>
      <w:proofErr w:type="gramEnd"/>
      <w:r w:rsidRPr="00987B4A">
        <w:rPr>
          <w:rFonts w:ascii="Calibri" w:hAnsi="Calibri"/>
        </w:rPr>
        <w:t>)}</w:t>
      </w:r>
      <w:bookmarkEnd w:id="300"/>
    </w:p>
    <w:p w:rsidR="002B094F" w:rsidRDefault="00D02C87" w:rsidP="002B094F">
      <w:pPr>
        <w:pStyle w:val="BodyText"/>
        <w:rPr>
          <w:ins w:id="301" w:author="Sengottaiyan, Selva" w:date="2015-12-03T09:38:00Z"/>
          <w:rFonts w:ascii="Calibri" w:hAnsi="Calibri" w:cs="Calibri"/>
          <w:sz w:val="20"/>
        </w:rPr>
      </w:pPr>
      <w:r>
        <w:rPr>
          <w:rFonts w:ascii="Calibri" w:hAnsi="Calibri" w:cs="Calibri"/>
          <w:sz w:val="20"/>
        </w:rPr>
        <w:t xml:space="preserve"> </w:t>
      </w:r>
      <w:proofErr w:type="gramStart"/>
      <w:r w:rsidR="00D04EC2">
        <w:rPr>
          <w:rFonts w:ascii="Calibri" w:hAnsi="Calibri" w:cs="Calibri"/>
          <w:sz w:val="20"/>
        </w:rPr>
        <w:t>HwAg0Meas</w:t>
      </w:r>
      <w:r w:rsidRPr="00D02C87">
        <w:rPr>
          <w:rFonts w:ascii="Calibri" w:hAnsi="Calibri" w:cs="Calibri"/>
          <w:sz w:val="20"/>
        </w:rPr>
        <w:t>Init1</w:t>
      </w:r>
      <w:r w:rsidR="00B14A28">
        <w:rPr>
          <w:rFonts w:ascii="Calibri" w:hAnsi="Calibri" w:cs="Calibri"/>
          <w:sz w:val="20"/>
        </w:rPr>
        <w:t xml:space="preserve">  (</w:t>
      </w:r>
      <w:proofErr w:type="gramEnd"/>
      <w:r w:rsidR="00B14A28">
        <w:rPr>
          <w:rFonts w:ascii="Calibri" w:hAnsi="Calibri" w:cs="Calibri"/>
          <w:sz w:val="20"/>
        </w:rPr>
        <w:t>Refer FDD for details)</w:t>
      </w:r>
    </w:p>
    <w:p w:rsidR="008C4352" w:rsidRPr="00F21A60" w:rsidRDefault="008C4352" w:rsidP="002B094F">
      <w:pPr>
        <w:pStyle w:val="BodyText"/>
        <w:rPr>
          <w:rFonts w:ascii="Calibri" w:hAnsi="Calibri" w:cs="Calibri"/>
          <w:sz w:val="20"/>
        </w:rPr>
      </w:pPr>
    </w:p>
    <w:p w:rsidR="002B094F" w:rsidRPr="00987B4A" w:rsidRDefault="002B094F" w:rsidP="002B094F">
      <w:pPr>
        <w:pStyle w:val="Heading4"/>
        <w:rPr>
          <w:rFonts w:ascii="Calibri" w:hAnsi="Calibri"/>
        </w:rPr>
      </w:pPr>
      <w:bookmarkStart w:id="302" w:name="_Toc418080070"/>
      <w:r w:rsidRPr="00460D68">
        <w:rPr>
          <w:rFonts w:ascii="Calibri" w:hAnsi="Calibri"/>
        </w:rPr>
        <w:t>Periodic</w:t>
      </w:r>
      <w:r w:rsidRPr="00987B4A">
        <w:rPr>
          <w:rFonts w:ascii="Calibri" w:hAnsi="Calibri"/>
        </w:rPr>
        <w:t xml:space="preserve"> sub-module {_</w:t>
      </w:r>
      <w:proofErr w:type="gramStart"/>
      <w:r w:rsidRPr="00987B4A">
        <w:rPr>
          <w:rFonts w:ascii="Calibri" w:hAnsi="Calibri"/>
        </w:rPr>
        <w:t>Per(</w:t>
      </w:r>
      <w:proofErr w:type="gramEnd"/>
      <w:r w:rsidRPr="00987B4A">
        <w:rPr>
          <w:rFonts w:ascii="Calibri" w:hAnsi="Calibri"/>
        </w:rPr>
        <w:t>)}</w:t>
      </w:r>
      <w:bookmarkEnd w:id="302"/>
    </w:p>
    <w:p w:rsidR="002B094F" w:rsidRDefault="00D04EC2" w:rsidP="002B094F">
      <w:pPr>
        <w:pStyle w:val="BodyText"/>
        <w:rPr>
          <w:rFonts w:ascii="Calibri" w:hAnsi="Calibri" w:cs="Calibri"/>
          <w:sz w:val="20"/>
        </w:rPr>
      </w:pPr>
      <w:proofErr w:type="gramStart"/>
      <w:r>
        <w:rPr>
          <w:rFonts w:ascii="Calibri" w:hAnsi="Calibri" w:cs="Calibri"/>
          <w:sz w:val="20"/>
        </w:rPr>
        <w:t>HwAg0Meas</w:t>
      </w:r>
      <w:r w:rsidR="00D02C87" w:rsidRPr="00D02C87">
        <w:rPr>
          <w:rFonts w:ascii="Calibri" w:hAnsi="Calibri" w:cs="Calibri"/>
          <w:sz w:val="20"/>
        </w:rPr>
        <w:t>Per1</w:t>
      </w:r>
      <w:r w:rsidR="00B14A28">
        <w:rPr>
          <w:rFonts w:ascii="Calibri" w:hAnsi="Calibri" w:cs="Calibri"/>
          <w:sz w:val="20"/>
        </w:rPr>
        <w:t xml:space="preserve">  (</w:t>
      </w:r>
      <w:proofErr w:type="gramEnd"/>
      <w:r w:rsidR="00B14A28">
        <w:rPr>
          <w:rFonts w:ascii="Calibri" w:hAnsi="Calibri" w:cs="Calibri"/>
          <w:sz w:val="20"/>
        </w:rPr>
        <w:t>Refer FDD for details)</w:t>
      </w:r>
    </w:p>
    <w:p w:rsidR="003A7C16" w:rsidRPr="00987B4A" w:rsidRDefault="003A7C16" w:rsidP="003A7C16">
      <w:pPr>
        <w:pStyle w:val="Heading4"/>
        <w:rPr>
          <w:rFonts w:ascii="Calibri" w:hAnsi="Calibri"/>
        </w:rPr>
      </w:pPr>
      <w:r w:rsidRPr="00460D68">
        <w:rPr>
          <w:rFonts w:ascii="Calibri" w:hAnsi="Calibri"/>
        </w:rPr>
        <w:t>Periodic</w:t>
      </w:r>
      <w:r w:rsidRPr="00987B4A">
        <w:rPr>
          <w:rFonts w:ascii="Calibri" w:hAnsi="Calibri"/>
        </w:rPr>
        <w:t xml:space="preserve"> sub-module {_</w:t>
      </w:r>
      <w:proofErr w:type="gramStart"/>
      <w:r w:rsidRPr="00987B4A">
        <w:rPr>
          <w:rFonts w:ascii="Calibri" w:hAnsi="Calibri"/>
        </w:rPr>
        <w:t>Per(</w:t>
      </w:r>
      <w:proofErr w:type="gramEnd"/>
      <w:r w:rsidRPr="00987B4A">
        <w:rPr>
          <w:rFonts w:ascii="Calibri" w:hAnsi="Calibri"/>
        </w:rPr>
        <w:t>)}</w:t>
      </w:r>
    </w:p>
    <w:p w:rsidR="003A7C16" w:rsidRDefault="003A7C16" w:rsidP="003A7C16">
      <w:pPr>
        <w:pStyle w:val="BodyText"/>
        <w:rPr>
          <w:rFonts w:ascii="Calibri" w:hAnsi="Calibri" w:cs="Calibri"/>
          <w:sz w:val="20"/>
        </w:rPr>
      </w:pPr>
      <w:proofErr w:type="gramStart"/>
      <w:r>
        <w:rPr>
          <w:rFonts w:ascii="Calibri" w:hAnsi="Calibri" w:cs="Calibri"/>
          <w:sz w:val="20"/>
        </w:rPr>
        <w:t>HwAg0Meas</w:t>
      </w:r>
      <w:r w:rsidRPr="00D02C87">
        <w:rPr>
          <w:rFonts w:ascii="Calibri" w:hAnsi="Calibri" w:cs="Calibri"/>
          <w:sz w:val="20"/>
        </w:rPr>
        <w:t>Per</w:t>
      </w:r>
      <w:r>
        <w:rPr>
          <w:rFonts w:ascii="Calibri" w:hAnsi="Calibri" w:cs="Calibri"/>
          <w:sz w:val="20"/>
        </w:rPr>
        <w:t>2  (</w:t>
      </w:r>
      <w:proofErr w:type="gramEnd"/>
      <w:r>
        <w:rPr>
          <w:rFonts w:ascii="Calibri" w:hAnsi="Calibri" w:cs="Calibri"/>
          <w:sz w:val="20"/>
        </w:rPr>
        <w:t>Refer FDD for details)</w:t>
      </w:r>
    </w:p>
    <w:p w:rsidR="003A7C16" w:rsidRPr="00987B4A" w:rsidRDefault="003A7C16" w:rsidP="003A7C16">
      <w:pPr>
        <w:pStyle w:val="Heading4"/>
        <w:rPr>
          <w:rFonts w:ascii="Calibri" w:hAnsi="Calibri"/>
        </w:rPr>
      </w:pPr>
      <w:r w:rsidRPr="00460D68">
        <w:rPr>
          <w:rFonts w:ascii="Calibri" w:hAnsi="Calibri"/>
        </w:rPr>
        <w:t>Periodic</w:t>
      </w:r>
      <w:r w:rsidRPr="00987B4A">
        <w:rPr>
          <w:rFonts w:ascii="Calibri" w:hAnsi="Calibri"/>
        </w:rPr>
        <w:t xml:space="preserve"> sub-module {_</w:t>
      </w:r>
      <w:proofErr w:type="gramStart"/>
      <w:r w:rsidRPr="00987B4A">
        <w:rPr>
          <w:rFonts w:ascii="Calibri" w:hAnsi="Calibri"/>
        </w:rPr>
        <w:t>Per(</w:t>
      </w:r>
      <w:proofErr w:type="gramEnd"/>
      <w:r w:rsidRPr="00987B4A">
        <w:rPr>
          <w:rFonts w:ascii="Calibri" w:hAnsi="Calibri"/>
        </w:rPr>
        <w:t>)}</w:t>
      </w:r>
    </w:p>
    <w:p w:rsidR="003A7C16" w:rsidRPr="00987B4A" w:rsidRDefault="003A7C16" w:rsidP="003A7C16">
      <w:pPr>
        <w:pStyle w:val="BodyText"/>
        <w:rPr>
          <w:rFonts w:ascii="Calibri" w:hAnsi="Calibri" w:cs="Calibri"/>
          <w:sz w:val="20"/>
        </w:rPr>
      </w:pPr>
      <w:proofErr w:type="gramStart"/>
      <w:r>
        <w:rPr>
          <w:rFonts w:ascii="Calibri" w:hAnsi="Calibri" w:cs="Calibri"/>
          <w:sz w:val="20"/>
        </w:rPr>
        <w:t>HwAg0Meas</w:t>
      </w:r>
      <w:r w:rsidRPr="00D02C87">
        <w:rPr>
          <w:rFonts w:ascii="Calibri" w:hAnsi="Calibri" w:cs="Calibri"/>
          <w:sz w:val="20"/>
        </w:rPr>
        <w:t>Per</w:t>
      </w:r>
      <w:r>
        <w:rPr>
          <w:rFonts w:ascii="Calibri" w:hAnsi="Calibri" w:cs="Calibri"/>
          <w:sz w:val="20"/>
        </w:rPr>
        <w:t>3  (</w:t>
      </w:r>
      <w:proofErr w:type="gramEnd"/>
      <w:r>
        <w:rPr>
          <w:rFonts w:ascii="Calibri" w:hAnsi="Calibri" w:cs="Calibri"/>
          <w:sz w:val="20"/>
        </w:rPr>
        <w:t>Refer FDD for details)</w:t>
      </w:r>
    </w:p>
    <w:p w:rsidR="003A7C16" w:rsidRDefault="003A7C16" w:rsidP="003A7C16">
      <w:pPr>
        <w:pStyle w:val="BodyText"/>
        <w:rPr>
          <w:rFonts w:ascii="Calibri" w:hAnsi="Calibri" w:cs="Calibri"/>
          <w:sz w:val="20"/>
        </w:rPr>
      </w:pPr>
    </w:p>
    <w:p w:rsidR="003A7C16" w:rsidRPr="00987B4A" w:rsidRDefault="003A7C16" w:rsidP="003A7C16">
      <w:pPr>
        <w:pStyle w:val="Heading4"/>
        <w:rPr>
          <w:rFonts w:ascii="Calibri" w:hAnsi="Calibri"/>
        </w:rPr>
      </w:pPr>
      <w:r w:rsidRPr="00460D68">
        <w:rPr>
          <w:rFonts w:ascii="Calibri" w:hAnsi="Calibri"/>
        </w:rPr>
        <w:t>Periodic</w:t>
      </w:r>
      <w:r w:rsidRPr="00987B4A">
        <w:rPr>
          <w:rFonts w:ascii="Calibri" w:hAnsi="Calibri"/>
        </w:rPr>
        <w:t xml:space="preserve"> sub-module {_</w:t>
      </w:r>
      <w:proofErr w:type="gramStart"/>
      <w:r w:rsidRPr="00987B4A">
        <w:rPr>
          <w:rFonts w:ascii="Calibri" w:hAnsi="Calibri"/>
        </w:rPr>
        <w:t>Per(</w:t>
      </w:r>
      <w:proofErr w:type="gramEnd"/>
      <w:r w:rsidRPr="00987B4A">
        <w:rPr>
          <w:rFonts w:ascii="Calibri" w:hAnsi="Calibri"/>
        </w:rPr>
        <w:t>)}</w:t>
      </w:r>
    </w:p>
    <w:p w:rsidR="003A7C16" w:rsidRPr="00987B4A" w:rsidRDefault="003A7C16" w:rsidP="003A7C16">
      <w:pPr>
        <w:pStyle w:val="BodyText"/>
        <w:rPr>
          <w:rFonts w:ascii="Calibri" w:hAnsi="Calibri" w:cs="Calibri"/>
          <w:sz w:val="20"/>
        </w:rPr>
      </w:pPr>
      <w:proofErr w:type="gramStart"/>
      <w:r>
        <w:rPr>
          <w:rFonts w:ascii="Calibri" w:hAnsi="Calibri" w:cs="Calibri"/>
          <w:sz w:val="20"/>
        </w:rPr>
        <w:t>HwAg0Meas</w:t>
      </w:r>
      <w:r w:rsidRPr="00D02C87">
        <w:rPr>
          <w:rFonts w:ascii="Calibri" w:hAnsi="Calibri" w:cs="Calibri"/>
          <w:sz w:val="20"/>
        </w:rPr>
        <w:t>Per</w:t>
      </w:r>
      <w:r>
        <w:rPr>
          <w:rFonts w:ascii="Calibri" w:hAnsi="Calibri" w:cs="Calibri"/>
          <w:sz w:val="20"/>
        </w:rPr>
        <w:t>4  (</w:t>
      </w:r>
      <w:proofErr w:type="gramEnd"/>
      <w:r>
        <w:rPr>
          <w:rFonts w:ascii="Calibri" w:hAnsi="Calibri" w:cs="Calibri"/>
          <w:sz w:val="20"/>
        </w:rPr>
        <w:t>Refer FDD for details)</w:t>
      </w:r>
    </w:p>
    <w:p w:rsidR="003A7C16" w:rsidRDefault="003A7C16" w:rsidP="003A7C16">
      <w:pPr>
        <w:pStyle w:val="BodyText"/>
        <w:rPr>
          <w:rFonts w:ascii="Calibri" w:hAnsi="Calibri" w:cs="Calibri"/>
          <w:sz w:val="20"/>
        </w:rPr>
      </w:pPr>
    </w:p>
    <w:p w:rsidR="003A7C16" w:rsidRPr="00987B4A" w:rsidRDefault="003A7C16" w:rsidP="003A7C16">
      <w:pPr>
        <w:pStyle w:val="Heading4"/>
        <w:rPr>
          <w:rFonts w:ascii="Calibri" w:hAnsi="Calibri"/>
        </w:rPr>
      </w:pPr>
      <w:r w:rsidRPr="00460D68">
        <w:rPr>
          <w:rFonts w:ascii="Calibri" w:hAnsi="Calibri"/>
        </w:rPr>
        <w:t>Periodic</w:t>
      </w:r>
      <w:r w:rsidRPr="00987B4A">
        <w:rPr>
          <w:rFonts w:ascii="Calibri" w:hAnsi="Calibri"/>
        </w:rPr>
        <w:t xml:space="preserve"> sub-module {_</w:t>
      </w:r>
      <w:proofErr w:type="gramStart"/>
      <w:r w:rsidRPr="00987B4A">
        <w:rPr>
          <w:rFonts w:ascii="Calibri" w:hAnsi="Calibri"/>
        </w:rPr>
        <w:t>Per(</w:t>
      </w:r>
      <w:proofErr w:type="gramEnd"/>
      <w:r w:rsidRPr="00987B4A">
        <w:rPr>
          <w:rFonts w:ascii="Calibri" w:hAnsi="Calibri"/>
        </w:rPr>
        <w:t>)}</w:t>
      </w:r>
    </w:p>
    <w:p w:rsidR="003A7C16" w:rsidRDefault="003A7C16" w:rsidP="003A7C16">
      <w:pPr>
        <w:pStyle w:val="BodyText"/>
        <w:rPr>
          <w:rFonts w:ascii="Calibri" w:hAnsi="Calibri" w:cs="Calibri"/>
          <w:sz w:val="20"/>
        </w:rPr>
      </w:pPr>
      <w:proofErr w:type="gramStart"/>
      <w:r>
        <w:rPr>
          <w:rFonts w:ascii="Calibri" w:hAnsi="Calibri" w:cs="Calibri"/>
          <w:sz w:val="20"/>
        </w:rPr>
        <w:t>HwAg0Meas</w:t>
      </w:r>
      <w:r w:rsidRPr="00D02C87">
        <w:rPr>
          <w:rFonts w:ascii="Calibri" w:hAnsi="Calibri" w:cs="Calibri"/>
          <w:sz w:val="20"/>
        </w:rPr>
        <w:t>Per</w:t>
      </w:r>
      <w:r>
        <w:rPr>
          <w:rFonts w:ascii="Calibri" w:hAnsi="Calibri" w:cs="Calibri"/>
          <w:sz w:val="20"/>
        </w:rPr>
        <w:t>5  (</w:t>
      </w:r>
      <w:proofErr w:type="gramEnd"/>
      <w:r>
        <w:rPr>
          <w:rFonts w:ascii="Calibri" w:hAnsi="Calibri" w:cs="Calibri"/>
          <w:sz w:val="20"/>
        </w:rPr>
        <w:t>Refer FDD for details)</w:t>
      </w:r>
    </w:p>
    <w:p w:rsidR="008762DF" w:rsidRDefault="008762DF" w:rsidP="003A7C16">
      <w:pPr>
        <w:pStyle w:val="BodyText"/>
        <w:rPr>
          <w:rFonts w:ascii="Calibri" w:hAnsi="Calibri" w:cs="Calibri"/>
          <w:sz w:val="20"/>
        </w:rPr>
      </w:pPr>
      <w:r>
        <w:rPr>
          <w:rFonts w:ascii="Calibri" w:hAnsi="Calibri" w:cs="Calibri"/>
          <w:sz w:val="20"/>
        </w:rPr>
        <w:t>Design Rationale:</w:t>
      </w:r>
    </w:p>
    <w:p w:rsidR="008762DF" w:rsidRDefault="008762DF" w:rsidP="003A7C16">
      <w:pPr>
        <w:pStyle w:val="BodyText"/>
        <w:rPr>
          <w:rFonts w:ascii="Calibri" w:hAnsi="Calibri" w:cs="Calibri"/>
          <w:sz w:val="20"/>
        </w:rPr>
      </w:pPr>
      <w:r>
        <w:rPr>
          <w:rFonts w:ascii="Calibri" w:hAnsi="Calibri" w:cs="Calibri"/>
          <w:sz w:val="20"/>
        </w:rPr>
        <w:t>The implementation brings in the block “</w:t>
      </w:r>
      <w:r w:rsidRPr="008762DF">
        <w:rPr>
          <w:rFonts w:ascii="Calibri" w:hAnsi="Calibri" w:cs="Calibri"/>
          <w:sz w:val="20"/>
        </w:rPr>
        <w:t xml:space="preserve">HwAg0Final” inside </w:t>
      </w:r>
      <w:proofErr w:type="gramStart"/>
      <w:r w:rsidRPr="008762DF">
        <w:rPr>
          <w:rFonts w:ascii="Calibri" w:hAnsi="Calibri" w:cs="Calibri"/>
          <w:sz w:val="20"/>
        </w:rPr>
        <w:t>the</w:t>
      </w:r>
      <w:r>
        <w:t xml:space="preserve"> </w:t>
      </w:r>
      <w:r>
        <w:rPr>
          <w:rFonts w:ascii="Calibri" w:hAnsi="Calibri" w:cs="Calibri"/>
          <w:sz w:val="20"/>
        </w:rPr>
        <w:t xml:space="preserve"> True</w:t>
      </w:r>
      <w:proofErr w:type="gramEnd"/>
      <w:r>
        <w:rPr>
          <w:rFonts w:ascii="Calibri" w:hAnsi="Calibri" w:cs="Calibri"/>
          <w:sz w:val="20"/>
        </w:rPr>
        <w:t xml:space="preserve"> Condition of the “</w:t>
      </w:r>
      <w:proofErr w:type="spellStart"/>
      <w:r w:rsidRPr="008762DF">
        <w:rPr>
          <w:rFonts w:ascii="Calibri" w:hAnsi="Calibri" w:cs="Calibri"/>
          <w:sz w:val="20"/>
        </w:rPr>
        <w:t>finalAbsAg</w:t>
      </w:r>
      <w:proofErr w:type="spellEnd"/>
      <w:r w:rsidRPr="008762DF">
        <w:rPr>
          <w:rFonts w:ascii="Calibri" w:hAnsi="Calibri" w:cs="Calibri"/>
          <w:sz w:val="20"/>
        </w:rPr>
        <w:t>”</w:t>
      </w:r>
      <w:r>
        <w:rPr>
          <w:rFonts w:ascii="Calibri" w:hAnsi="Calibri" w:cs="Calibri"/>
          <w:sz w:val="20"/>
        </w:rPr>
        <w:t xml:space="preserve">  as the other error condition will just retain the previous value and rolling counter will not change</w:t>
      </w:r>
      <w:r w:rsidR="00CE166A">
        <w:rPr>
          <w:rFonts w:ascii="Calibri" w:hAnsi="Calibri" w:cs="Calibri"/>
          <w:sz w:val="20"/>
        </w:rPr>
        <w:t xml:space="preserve">. It saves extra instructions in the </w:t>
      </w:r>
      <w:r w:rsidR="008327A6">
        <w:rPr>
          <w:rFonts w:ascii="Calibri" w:hAnsi="Calibri" w:cs="Calibri"/>
          <w:sz w:val="20"/>
        </w:rPr>
        <w:t>implementation</w:t>
      </w:r>
      <w:r w:rsidR="00CE166A">
        <w:rPr>
          <w:rFonts w:ascii="Calibri" w:hAnsi="Calibri" w:cs="Calibri"/>
          <w:sz w:val="20"/>
        </w:rPr>
        <w:t xml:space="preserve"> to the match the FDD. Final Functionality is still the same.</w:t>
      </w:r>
    </w:p>
    <w:p w:rsidR="008762DF" w:rsidDel="00A947B4" w:rsidRDefault="008762DF" w:rsidP="003A7C16">
      <w:pPr>
        <w:pStyle w:val="BodyText"/>
        <w:rPr>
          <w:del w:id="303" w:author="Vignesh L S K" w:date="2016-06-21T13:22:00Z"/>
          <w:rFonts w:ascii="Calibri" w:hAnsi="Calibri"/>
        </w:rPr>
      </w:pPr>
    </w:p>
    <w:p w:rsidR="00A947B4" w:rsidRDefault="00A947B4" w:rsidP="003A7C16">
      <w:pPr>
        <w:pStyle w:val="BodyText"/>
        <w:rPr>
          <w:ins w:id="304" w:author="Vignesh L S K" w:date="2016-06-21T13:22:00Z"/>
          <w:rFonts w:ascii="Calibri" w:hAnsi="Calibri"/>
        </w:rPr>
      </w:pPr>
    </w:p>
    <w:p w:rsidR="00A947B4" w:rsidRDefault="00A947B4" w:rsidP="003A7C16">
      <w:pPr>
        <w:pStyle w:val="BodyText"/>
        <w:rPr>
          <w:ins w:id="305" w:author="Vignesh L S K" w:date="2016-06-21T13:22:00Z"/>
          <w:rFonts w:ascii="Calibri" w:hAnsi="Calibri" w:cs="Calibri"/>
          <w:sz w:val="20"/>
        </w:rPr>
      </w:pPr>
    </w:p>
    <w:p w:rsidR="008762DF" w:rsidRPr="00987B4A" w:rsidDel="00A947B4" w:rsidRDefault="008762DF" w:rsidP="003A7C16">
      <w:pPr>
        <w:pStyle w:val="BodyText"/>
        <w:rPr>
          <w:del w:id="306" w:author="Vignesh L S K" w:date="2016-06-21T13:22:00Z"/>
          <w:rFonts w:ascii="Calibri" w:hAnsi="Calibri" w:cs="Calibri"/>
          <w:sz w:val="20"/>
        </w:rPr>
      </w:pPr>
    </w:p>
    <w:p w:rsidR="003A7C16" w:rsidRPr="00987B4A" w:rsidDel="00E73289" w:rsidRDefault="003A7C16" w:rsidP="003A7C16">
      <w:pPr>
        <w:pStyle w:val="Heading4"/>
        <w:rPr>
          <w:del w:id="307" w:author="Vignesh L S K" w:date="2016-06-21T13:22:00Z"/>
          <w:rFonts w:ascii="Calibri" w:hAnsi="Calibri"/>
        </w:rPr>
      </w:pPr>
      <w:del w:id="308" w:author="Vignesh L S K" w:date="2016-06-21T13:22:00Z">
        <w:r w:rsidRPr="00460D68" w:rsidDel="00E73289">
          <w:rPr>
            <w:rFonts w:ascii="Calibri" w:hAnsi="Calibri"/>
          </w:rPr>
          <w:delText>Periodic</w:delText>
        </w:r>
        <w:r w:rsidRPr="00987B4A" w:rsidDel="00E73289">
          <w:rPr>
            <w:rFonts w:ascii="Calibri" w:hAnsi="Calibri"/>
          </w:rPr>
          <w:delText xml:space="preserve"> sub-module {_Per()}</w:delText>
        </w:r>
      </w:del>
    </w:p>
    <w:p w:rsidR="003A7C16" w:rsidRPr="00987B4A" w:rsidDel="00E73289" w:rsidRDefault="003A7C16" w:rsidP="003A7C16">
      <w:pPr>
        <w:pStyle w:val="BodyText"/>
        <w:rPr>
          <w:del w:id="309" w:author="Vignesh L S K" w:date="2016-06-21T13:22:00Z"/>
          <w:rFonts w:ascii="Calibri" w:hAnsi="Calibri" w:cs="Calibri"/>
          <w:sz w:val="20"/>
        </w:rPr>
      </w:pPr>
      <w:del w:id="310" w:author="Vignesh L S K" w:date="2016-06-21T13:22:00Z">
        <w:r w:rsidDel="00E73289">
          <w:rPr>
            <w:rFonts w:ascii="Calibri" w:hAnsi="Calibri" w:cs="Calibri"/>
            <w:sz w:val="20"/>
          </w:rPr>
          <w:delText>HwAg0Meas</w:delText>
        </w:r>
        <w:r w:rsidRPr="00D02C87" w:rsidDel="00E73289">
          <w:rPr>
            <w:rFonts w:ascii="Calibri" w:hAnsi="Calibri" w:cs="Calibri"/>
            <w:sz w:val="20"/>
          </w:rPr>
          <w:delText>Per</w:delText>
        </w:r>
        <w:r w:rsidDel="00E73289">
          <w:rPr>
            <w:rFonts w:ascii="Calibri" w:hAnsi="Calibri" w:cs="Calibri"/>
            <w:sz w:val="20"/>
          </w:rPr>
          <w:delText>6  (Refer FDD for details)</w:delText>
        </w:r>
      </w:del>
    </w:p>
    <w:p w:rsidR="003A7C16" w:rsidRPr="00987B4A" w:rsidRDefault="003A7C16" w:rsidP="003A7C16">
      <w:pPr>
        <w:pStyle w:val="BodyText"/>
        <w:rPr>
          <w:rFonts w:ascii="Calibri" w:hAnsi="Calibri" w:cs="Calibri"/>
          <w:sz w:val="20"/>
        </w:rPr>
      </w:pPr>
    </w:p>
    <w:p w:rsidR="002B094F" w:rsidRPr="00987B4A" w:rsidRDefault="002B094F" w:rsidP="002B094F">
      <w:pPr>
        <w:pStyle w:val="Heading3"/>
        <w:tabs>
          <w:tab w:val="clear" w:pos="1017"/>
          <w:tab w:val="num" w:pos="567"/>
        </w:tabs>
        <w:ind w:left="567"/>
        <w:rPr>
          <w:rFonts w:ascii="Calibri" w:hAnsi="Calibri"/>
        </w:rPr>
      </w:pPr>
      <w:bookmarkStart w:id="311" w:name="_Toc382301471"/>
      <w:bookmarkStart w:id="312" w:name="_Toc383698997"/>
      <w:bookmarkStart w:id="313" w:name="_Toc418080072"/>
      <w:bookmarkStart w:id="314" w:name="_Toc421709917"/>
      <w:bookmarkStart w:id="315" w:name="_Toc436900818"/>
      <w:bookmarkEnd w:id="311"/>
      <w:bookmarkEnd w:id="312"/>
      <w:r w:rsidRPr="00987B4A">
        <w:rPr>
          <w:rFonts w:ascii="Calibri" w:hAnsi="Calibri"/>
        </w:rPr>
        <w:t>Interrupt Service Routines</w:t>
      </w:r>
      <w:bookmarkEnd w:id="313"/>
      <w:bookmarkEnd w:id="314"/>
      <w:bookmarkEnd w:id="315"/>
    </w:p>
    <w:p w:rsidR="002B094F" w:rsidRPr="00B64C5D" w:rsidRDefault="00D02C87" w:rsidP="002B094F">
      <w:pPr>
        <w:pStyle w:val="BodyText"/>
        <w:rPr>
          <w:rFonts w:ascii="Calibri" w:hAnsi="Calibri" w:cs="Calibri"/>
          <w:sz w:val="20"/>
        </w:rPr>
      </w:pPr>
      <w:r>
        <w:rPr>
          <w:rFonts w:ascii="Calibri" w:hAnsi="Calibri" w:cs="Calibri"/>
          <w:sz w:val="20"/>
        </w:rPr>
        <w:t>None</w:t>
      </w:r>
    </w:p>
    <w:p w:rsidR="002B094F" w:rsidRPr="00987B4A" w:rsidRDefault="00341ED6" w:rsidP="002B094F">
      <w:pPr>
        <w:pStyle w:val="Heading3"/>
        <w:tabs>
          <w:tab w:val="clear" w:pos="1017"/>
          <w:tab w:val="num" w:pos="567"/>
        </w:tabs>
        <w:ind w:left="567"/>
        <w:rPr>
          <w:rFonts w:ascii="Calibri" w:hAnsi="Calibri"/>
        </w:rPr>
      </w:pPr>
      <w:bookmarkStart w:id="316" w:name="_Toc418080073"/>
      <w:bookmarkStart w:id="317" w:name="_Toc421709918"/>
      <w:bookmarkStart w:id="318" w:name="_Toc436900819"/>
      <w:r>
        <w:rPr>
          <w:rFonts w:ascii="Calibri" w:hAnsi="Calibri"/>
        </w:rPr>
        <w:lastRenderedPageBreak/>
        <w:t>Server Runnable</w:t>
      </w:r>
      <w:r w:rsidR="002B094F" w:rsidRPr="00987B4A">
        <w:rPr>
          <w:rFonts w:ascii="Calibri" w:hAnsi="Calibri"/>
        </w:rPr>
        <w:t xml:space="preserve"> Functions</w:t>
      </w:r>
      <w:bookmarkEnd w:id="316"/>
      <w:bookmarkEnd w:id="317"/>
      <w:bookmarkEnd w:id="318"/>
    </w:p>
    <w:p w:rsidR="002B244D" w:rsidRPr="00987B4A" w:rsidRDefault="002B244D" w:rsidP="002B244D">
      <w:pPr>
        <w:pStyle w:val="Heading4"/>
        <w:rPr>
          <w:rFonts w:ascii="Calibri" w:hAnsi="Calibri"/>
        </w:rPr>
      </w:pPr>
      <w:r>
        <w:rPr>
          <w:rFonts w:ascii="Calibri" w:hAnsi="Calibri"/>
        </w:rPr>
        <w:t xml:space="preserve">Server Runnable: </w:t>
      </w:r>
      <w:r w:rsidRPr="002B244D">
        <w:rPr>
          <w:rFonts w:ascii="Calibri" w:hAnsi="Calibri"/>
        </w:rPr>
        <w:t>HwAg0MeasHwAg0AutTrim</w:t>
      </w:r>
    </w:p>
    <w:p w:rsidR="002B244D" w:rsidRDefault="002B244D" w:rsidP="002B244D">
      <w:pPr>
        <w:pStyle w:val="BodyText"/>
        <w:rPr>
          <w:rFonts w:ascii="Calibri" w:hAnsi="Calibri" w:cs="Calibri"/>
          <w:sz w:val="20"/>
        </w:rPr>
      </w:pPr>
      <w:r>
        <w:rPr>
          <w:rFonts w:ascii="Calibri" w:hAnsi="Calibri" w:cs="Calibri"/>
          <w:sz w:val="20"/>
        </w:rPr>
        <w:t>Refer FDD for details</w:t>
      </w:r>
    </w:p>
    <w:p w:rsidR="002B244D" w:rsidRPr="00987B4A" w:rsidRDefault="002B244D" w:rsidP="002B244D">
      <w:pPr>
        <w:pStyle w:val="Heading4"/>
        <w:rPr>
          <w:rFonts w:ascii="Calibri" w:hAnsi="Calibri"/>
        </w:rPr>
      </w:pPr>
      <w:r>
        <w:rPr>
          <w:rFonts w:ascii="Calibri" w:hAnsi="Calibri"/>
        </w:rPr>
        <w:t xml:space="preserve">Server Runnable: </w:t>
      </w:r>
      <w:r w:rsidRPr="002B244D">
        <w:rPr>
          <w:rFonts w:ascii="Calibri" w:hAnsi="Calibri"/>
        </w:rPr>
        <w:t>HwAg0MeasHwAg0ClrTrim</w:t>
      </w:r>
    </w:p>
    <w:p w:rsidR="002B244D" w:rsidRPr="00987B4A" w:rsidRDefault="002B244D" w:rsidP="002B244D">
      <w:pPr>
        <w:pStyle w:val="BodyText"/>
        <w:rPr>
          <w:rFonts w:ascii="Calibri" w:hAnsi="Calibri" w:cs="Calibri"/>
          <w:sz w:val="20"/>
        </w:rPr>
      </w:pPr>
      <w:r>
        <w:rPr>
          <w:rFonts w:ascii="Calibri" w:hAnsi="Calibri" w:cs="Calibri"/>
          <w:sz w:val="20"/>
        </w:rPr>
        <w:t>Refer FDD for details</w:t>
      </w:r>
    </w:p>
    <w:p w:rsidR="002B244D" w:rsidRDefault="002B244D" w:rsidP="002B244D">
      <w:pPr>
        <w:pStyle w:val="BodyText"/>
        <w:rPr>
          <w:rFonts w:ascii="Calibri" w:hAnsi="Calibri" w:cs="Calibri"/>
          <w:sz w:val="20"/>
        </w:rPr>
      </w:pPr>
    </w:p>
    <w:p w:rsidR="002B244D" w:rsidRPr="00987B4A" w:rsidRDefault="002B244D" w:rsidP="002B244D">
      <w:pPr>
        <w:pStyle w:val="Heading4"/>
        <w:rPr>
          <w:rFonts w:ascii="Calibri" w:hAnsi="Calibri"/>
        </w:rPr>
      </w:pPr>
      <w:r>
        <w:rPr>
          <w:rFonts w:ascii="Calibri" w:hAnsi="Calibri"/>
        </w:rPr>
        <w:t xml:space="preserve">Server Runnable: </w:t>
      </w:r>
      <w:r w:rsidRPr="002B244D">
        <w:rPr>
          <w:rFonts w:ascii="Calibri" w:hAnsi="Calibri"/>
        </w:rPr>
        <w:t>HwAg0MeasHwAg0ReadTrim</w:t>
      </w:r>
    </w:p>
    <w:p w:rsidR="002B244D" w:rsidRPr="00987B4A" w:rsidRDefault="002B244D" w:rsidP="002B244D">
      <w:pPr>
        <w:pStyle w:val="BodyText"/>
        <w:rPr>
          <w:rFonts w:ascii="Calibri" w:hAnsi="Calibri" w:cs="Calibri"/>
          <w:sz w:val="20"/>
        </w:rPr>
      </w:pPr>
      <w:r>
        <w:rPr>
          <w:rFonts w:ascii="Calibri" w:hAnsi="Calibri" w:cs="Calibri"/>
          <w:sz w:val="20"/>
        </w:rPr>
        <w:t>Refer FDD for details</w:t>
      </w:r>
    </w:p>
    <w:p w:rsidR="002B244D" w:rsidRDefault="002B244D" w:rsidP="002B244D">
      <w:pPr>
        <w:pStyle w:val="BodyText"/>
        <w:rPr>
          <w:rFonts w:ascii="Calibri" w:hAnsi="Calibri" w:cs="Calibri"/>
          <w:sz w:val="20"/>
        </w:rPr>
      </w:pPr>
    </w:p>
    <w:p w:rsidR="002B244D" w:rsidRPr="00987B4A" w:rsidRDefault="002B244D" w:rsidP="002B244D">
      <w:pPr>
        <w:pStyle w:val="Heading4"/>
        <w:rPr>
          <w:rFonts w:ascii="Calibri" w:hAnsi="Calibri"/>
        </w:rPr>
      </w:pPr>
      <w:r>
        <w:rPr>
          <w:rFonts w:ascii="Calibri" w:hAnsi="Calibri"/>
        </w:rPr>
        <w:t xml:space="preserve">Server Runnable: </w:t>
      </w:r>
      <w:r w:rsidRPr="002B244D">
        <w:rPr>
          <w:rFonts w:ascii="Calibri" w:hAnsi="Calibri"/>
        </w:rPr>
        <w:t>HwAg0MeasHwAg0TrimPrfmdSts</w:t>
      </w:r>
    </w:p>
    <w:p w:rsidR="002B244D" w:rsidRPr="00987B4A" w:rsidRDefault="002B244D" w:rsidP="002B244D">
      <w:pPr>
        <w:pStyle w:val="BodyText"/>
        <w:rPr>
          <w:rFonts w:ascii="Calibri" w:hAnsi="Calibri" w:cs="Calibri"/>
          <w:sz w:val="20"/>
        </w:rPr>
      </w:pPr>
      <w:r>
        <w:rPr>
          <w:rFonts w:ascii="Calibri" w:hAnsi="Calibri" w:cs="Calibri"/>
          <w:sz w:val="20"/>
        </w:rPr>
        <w:t>Refer FDD for details</w:t>
      </w:r>
    </w:p>
    <w:p w:rsidR="002B244D" w:rsidRDefault="002B244D" w:rsidP="002B244D">
      <w:pPr>
        <w:pStyle w:val="BodyText"/>
        <w:rPr>
          <w:rFonts w:ascii="Calibri" w:hAnsi="Calibri" w:cs="Calibri"/>
          <w:sz w:val="20"/>
        </w:rPr>
      </w:pPr>
    </w:p>
    <w:p w:rsidR="002B244D" w:rsidRPr="00987B4A" w:rsidRDefault="002B244D" w:rsidP="002B244D">
      <w:pPr>
        <w:pStyle w:val="Heading4"/>
        <w:rPr>
          <w:rFonts w:ascii="Calibri" w:hAnsi="Calibri"/>
        </w:rPr>
      </w:pPr>
      <w:r>
        <w:rPr>
          <w:rFonts w:ascii="Calibri" w:hAnsi="Calibri"/>
        </w:rPr>
        <w:t xml:space="preserve">Server Runnable: </w:t>
      </w:r>
      <w:r w:rsidRPr="002B244D">
        <w:rPr>
          <w:rFonts w:ascii="Calibri" w:hAnsi="Calibri"/>
        </w:rPr>
        <w:t>HwAg0MeasHwAg0WrTrim</w:t>
      </w:r>
    </w:p>
    <w:p w:rsidR="002B244D" w:rsidRPr="00987B4A" w:rsidRDefault="002B244D" w:rsidP="002B244D">
      <w:pPr>
        <w:pStyle w:val="BodyText"/>
        <w:rPr>
          <w:rFonts w:ascii="Calibri" w:hAnsi="Calibri" w:cs="Calibri"/>
          <w:sz w:val="20"/>
        </w:rPr>
      </w:pPr>
      <w:r>
        <w:rPr>
          <w:rFonts w:ascii="Calibri" w:hAnsi="Calibri" w:cs="Calibri"/>
          <w:sz w:val="20"/>
        </w:rPr>
        <w:t>Refer FDD for details</w:t>
      </w:r>
    </w:p>
    <w:p w:rsidR="002B244D" w:rsidRPr="00987B4A" w:rsidRDefault="002B244D" w:rsidP="002B244D">
      <w:pPr>
        <w:pStyle w:val="BodyText"/>
        <w:rPr>
          <w:rFonts w:ascii="Calibri" w:hAnsi="Calibri" w:cs="Calibri"/>
          <w:sz w:val="20"/>
        </w:rPr>
      </w:pPr>
    </w:p>
    <w:p w:rsidR="002B094F" w:rsidRPr="00B64C5D" w:rsidRDefault="002B094F" w:rsidP="002B094F">
      <w:pPr>
        <w:pStyle w:val="BodyText"/>
        <w:rPr>
          <w:rFonts w:ascii="Calibri" w:hAnsi="Calibri" w:cs="Calibri"/>
          <w:sz w:val="20"/>
        </w:rPr>
      </w:pPr>
    </w:p>
    <w:p w:rsidR="002B094F" w:rsidRPr="002518E0" w:rsidRDefault="002B094F" w:rsidP="002B094F">
      <w:pPr>
        <w:pStyle w:val="Heading3"/>
        <w:tabs>
          <w:tab w:val="clear" w:pos="1017"/>
          <w:tab w:val="num" w:pos="567"/>
        </w:tabs>
        <w:ind w:left="567"/>
        <w:rPr>
          <w:rFonts w:ascii="Calibri" w:hAnsi="Calibri"/>
        </w:rPr>
      </w:pPr>
      <w:bookmarkStart w:id="319" w:name="_Toc338170485"/>
      <w:bookmarkStart w:id="320" w:name="_Toc418080074"/>
      <w:bookmarkStart w:id="321" w:name="_Toc421709919"/>
      <w:bookmarkStart w:id="322" w:name="_Toc436900820"/>
      <w:r w:rsidRPr="00987B4A">
        <w:rPr>
          <w:rFonts w:ascii="Calibri" w:hAnsi="Calibri"/>
        </w:rPr>
        <w:t>Module Internal (Local) Functions</w:t>
      </w:r>
      <w:bookmarkEnd w:id="319"/>
      <w:bookmarkEnd w:id="320"/>
      <w:bookmarkEnd w:id="321"/>
      <w:bookmarkEnd w:id="322"/>
    </w:p>
    <w:p w:rsidR="003877CA" w:rsidRPr="003877CA" w:rsidRDefault="003877CA" w:rsidP="003877CA">
      <w:pPr>
        <w:pStyle w:val="Heading2"/>
        <w:numPr>
          <w:ilvl w:val="3"/>
          <w:numId w:val="11"/>
        </w:numPr>
        <w:spacing w:after="60"/>
        <w:rPr>
          <w:rFonts w:ascii="Calibri" w:hAnsi="Calibri"/>
          <w:sz w:val="24"/>
        </w:rPr>
      </w:pPr>
      <w:bookmarkStart w:id="323" w:name="_Toc414443275"/>
      <w:bookmarkStart w:id="324" w:name="_Toc420488402"/>
      <w:bookmarkStart w:id="325" w:name="_Toc436900821"/>
      <w:r w:rsidRPr="003877CA">
        <w:rPr>
          <w:rFonts w:ascii="Calibri" w:hAnsi="Calibri"/>
          <w:sz w:val="24"/>
        </w:rPr>
        <w:t>Local Function #1</w:t>
      </w:r>
      <w:bookmarkEnd w:id="323"/>
      <w:bookmarkEnd w:id="324"/>
      <w:bookmarkEnd w:id="32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2764"/>
        <w:gridCol w:w="1671"/>
        <w:gridCol w:w="1429"/>
        <w:gridCol w:w="1344"/>
      </w:tblGrid>
      <w:tr w:rsidR="003877CA" w:rsidRPr="00AA38E8" w:rsidTr="00EB39A3">
        <w:tc>
          <w:tcPr>
            <w:tcW w:w="1720" w:type="dxa"/>
          </w:tcPr>
          <w:p w:rsidR="003877CA" w:rsidRPr="003877CA" w:rsidRDefault="003877CA" w:rsidP="00C148DB">
            <w:pPr>
              <w:spacing w:before="60"/>
              <w:rPr>
                <w:rFonts w:cs="Calibri"/>
                <w:b/>
                <w:bCs/>
                <w:sz w:val="18"/>
                <w:szCs w:val="18"/>
              </w:rPr>
            </w:pPr>
            <w:r w:rsidRPr="003877CA">
              <w:rPr>
                <w:rFonts w:cs="Calibri"/>
                <w:b/>
                <w:bCs/>
                <w:sz w:val="18"/>
                <w:szCs w:val="18"/>
              </w:rPr>
              <w:t>Function Name</w:t>
            </w:r>
          </w:p>
        </w:tc>
        <w:tc>
          <w:tcPr>
            <w:tcW w:w="2764" w:type="dxa"/>
          </w:tcPr>
          <w:p w:rsidR="003877CA" w:rsidRPr="003877CA" w:rsidRDefault="00487725" w:rsidP="00C148DB">
            <w:pPr>
              <w:spacing w:before="60"/>
              <w:rPr>
                <w:rFonts w:cs="Calibri"/>
                <w:sz w:val="18"/>
                <w:szCs w:val="18"/>
              </w:rPr>
            </w:pPr>
            <w:proofErr w:type="spellStart"/>
            <w:r w:rsidRPr="00487725">
              <w:rPr>
                <w:rFonts w:cs="Calibri"/>
                <w:sz w:val="18"/>
                <w:szCs w:val="18"/>
              </w:rPr>
              <w:t>CalcHwAgIdx</w:t>
            </w:r>
            <w:proofErr w:type="spellEnd"/>
          </w:p>
        </w:tc>
        <w:tc>
          <w:tcPr>
            <w:tcW w:w="1671" w:type="dxa"/>
            <w:shd w:val="pct30" w:color="FFFF00" w:fill="auto"/>
          </w:tcPr>
          <w:p w:rsidR="003877CA" w:rsidRPr="003877CA" w:rsidRDefault="003877CA" w:rsidP="00C148DB">
            <w:pPr>
              <w:spacing w:before="60"/>
              <w:jc w:val="center"/>
              <w:rPr>
                <w:rFonts w:cs="Calibri"/>
                <w:sz w:val="18"/>
                <w:szCs w:val="18"/>
              </w:rPr>
            </w:pPr>
            <w:r w:rsidRPr="003877CA">
              <w:rPr>
                <w:rFonts w:cs="Calibri"/>
                <w:sz w:val="18"/>
                <w:szCs w:val="18"/>
              </w:rPr>
              <w:t>Type</w:t>
            </w:r>
          </w:p>
        </w:tc>
        <w:tc>
          <w:tcPr>
            <w:tcW w:w="1429" w:type="dxa"/>
            <w:shd w:val="pct30" w:color="FFFF00" w:fill="auto"/>
          </w:tcPr>
          <w:p w:rsidR="003877CA" w:rsidRPr="003877CA" w:rsidRDefault="003877CA" w:rsidP="00C148DB">
            <w:pPr>
              <w:spacing w:before="60"/>
              <w:jc w:val="center"/>
              <w:rPr>
                <w:rFonts w:cs="Calibri"/>
                <w:sz w:val="18"/>
                <w:szCs w:val="18"/>
              </w:rPr>
            </w:pPr>
            <w:r w:rsidRPr="003877CA">
              <w:rPr>
                <w:rFonts w:cs="Calibri"/>
                <w:sz w:val="18"/>
                <w:szCs w:val="18"/>
              </w:rPr>
              <w:t>Min</w:t>
            </w:r>
          </w:p>
        </w:tc>
        <w:tc>
          <w:tcPr>
            <w:tcW w:w="1344" w:type="dxa"/>
            <w:shd w:val="pct30" w:color="FFFF00" w:fill="auto"/>
          </w:tcPr>
          <w:p w:rsidR="003877CA" w:rsidRPr="003877CA" w:rsidRDefault="003877CA" w:rsidP="00C148DB">
            <w:pPr>
              <w:spacing w:before="60"/>
              <w:jc w:val="center"/>
              <w:rPr>
                <w:rFonts w:cs="Calibri"/>
                <w:sz w:val="18"/>
                <w:szCs w:val="18"/>
              </w:rPr>
            </w:pPr>
            <w:r w:rsidRPr="003877CA">
              <w:rPr>
                <w:rFonts w:cs="Calibri"/>
                <w:sz w:val="18"/>
                <w:szCs w:val="18"/>
              </w:rPr>
              <w:t>Max</w:t>
            </w:r>
          </w:p>
        </w:tc>
      </w:tr>
      <w:tr w:rsidR="003877CA" w:rsidRPr="00AA38E8" w:rsidTr="00EB39A3">
        <w:tc>
          <w:tcPr>
            <w:tcW w:w="1720" w:type="dxa"/>
          </w:tcPr>
          <w:p w:rsidR="003877CA" w:rsidRPr="003877CA" w:rsidRDefault="003877CA" w:rsidP="00C148DB">
            <w:pPr>
              <w:spacing w:before="60"/>
              <w:rPr>
                <w:rFonts w:cs="Calibri"/>
                <w:b/>
                <w:bCs/>
                <w:sz w:val="18"/>
                <w:szCs w:val="18"/>
              </w:rPr>
            </w:pPr>
            <w:r w:rsidRPr="003877CA">
              <w:rPr>
                <w:rFonts w:cs="Calibri"/>
                <w:b/>
                <w:bCs/>
                <w:sz w:val="18"/>
                <w:szCs w:val="18"/>
              </w:rPr>
              <w:t xml:space="preserve">Arguments Passed </w:t>
            </w:r>
          </w:p>
        </w:tc>
        <w:tc>
          <w:tcPr>
            <w:tcW w:w="2764" w:type="dxa"/>
          </w:tcPr>
          <w:p w:rsidR="003877CA" w:rsidRPr="003877CA" w:rsidRDefault="004B5CF7" w:rsidP="00C148DB">
            <w:pPr>
              <w:spacing w:before="60"/>
              <w:rPr>
                <w:rFonts w:cs="Calibri"/>
                <w:sz w:val="18"/>
                <w:szCs w:val="18"/>
              </w:rPr>
            </w:pPr>
            <w:r>
              <w:rPr>
                <w:rFonts w:cs="Calibri"/>
                <w:sz w:val="18"/>
                <w:szCs w:val="18"/>
              </w:rPr>
              <w:t>HwA</w:t>
            </w:r>
            <w:r w:rsidR="003A7C16" w:rsidRPr="003A7C16">
              <w:rPr>
                <w:rFonts w:cs="Calibri"/>
                <w:sz w:val="18"/>
                <w:szCs w:val="18"/>
              </w:rPr>
              <w:t>gStep_HwDeg_T_f32</w:t>
            </w:r>
          </w:p>
        </w:tc>
        <w:tc>
          <w:tcPr>
            <w:tcW w:w="1671" w:type="dxa"/>
          </w:tcPr>
          <w:p w:rsidR="003877CA" w:rsidRPr="003877CA" w:rsidRDefault="00FC6844" w:rsidP="00EB39A3">
            <w:pPr>
              <w:rPr>
                <w:rFonts w:cs="Calibri"/>
                <w:sz w:val="18"/>
                <w:szCs w:val="18"/>
              </w:rPr>
            </w:pPr>
            <w:r>
              <w:rPr>
                <w:rFonts w:cs="Calibri"/>
                <w:sz w:val="18"/>
                <w:szCs w:val="18"/>
              </w:rPr>
              <w:t>f</w:t>
            </w:r>
            <w:r w:rsidR="003A7C16">
              <w:rPr>
                <w:rFonts w:cs="Calibri"/>
                <w:sz w:val="18"/>
                <w:szCs w:val="18"/>
              </w:rPr>
              <w:t>loat32</w:t>
            </w:r>
          </w:p>
        </w:tc>
        <w:tc>
          <w:tcPr>
            <w:tcW w:w="1429" w:type="dxa"/>
          </w:tcPr>
          <w:p w:rsidR="003877CA" w:rsidRPr="00EB39A3" w:rsidRDefault="00EB39A3" w:rsidP="003A7C16">
            <w:pPr>
              <w:autoSpaceDE w:val="0"/>
              <w:autoSpaceDN w:val="0"/>
              <w:adjustRightInd w:val="0"/>
              <w:spacing w:after="0"/>
              <w:rPr>
                <w:rFonts w:cs="Calibri"/>
                <w:sz w:val="18"/>
                <w:szCs w:val="18"/>
              </w:rPr>
            </w:pPr>
            <w:r>
              <w:rPr>
                <w:rFonts w:cs="Calibri"/>
                <w:sz w:val="18"/>
                <w:szCs w:val="18"/>
              </w:rPr>
              <w:t>-</w:t>
            </w:r>
            <w:r w:rsidR="003A7C16">
              <w:rPr>
                <w:rFonts w:cs="Calibri"/>
                <w:sz w:val="18"/>
                <w:szCs w:val="18"/>
              </w:rPr>
              <w:t>900</w:t>
            </w:r>
          </w:p>
        </w:tc>
        <w:tc>
          <w:tcPr>
            <w:tcW w:w="1344" w:type="dxa"/>
          </w:tcPr>
          <w:p w:rsidR="003877CA" w:rsidRPr="003877CA" w:rsidRDefault="003A7C16" w:rsidP="00EB39A3">
            <w:pPr>
              <w:rPr>
                <w:rFonts w:cs="Calibri"/>
                <w:sz w:val="18"/>
                <w:szCs w:val="18"/>
              </w:rPr>
            </w:pPr>
            <w:r>
              <w:rPr>
                <w:rFonts w:cs="Calibri"/>
                <w:sz w:val="18"/>
                <w:szCs w:val="18"/>
              </w:rPr>
              <w:t>900</w:t>
            </w:r>
          </w:p>
        </w:tc>
      </w:tr>
      <w:tr w:rsidR="00EB39A3" w:rsidRPr="00AA38E8" w:rsidTr="00EB39A3">
        <w:tc>
          <w:tcPr>
            <w:tcW w:w="1720" w:type="dxa"/>
          </w:tcPr>
          <w:p w:rsidR="00EB39A3" w:rsidRPr="003877CA" w:rsidRDefault="00EB39A3" w:rsidP="00C148DB">
            <w:pPr>
              <w:spacing w:before="60"/>
              <w:rPr>
                <w:rFonts w:cs="Calibri"/>
                <w:b/>
                <w:bCs/>
                <w:sz w:val="18"/>
                <w:szCs w:val="18"/>
              </w:rPr>
            </w:pPr>
          </w:p>
        </w:tc>
        <w:tc>
          <w:tcPr>
            <w:tcW w:w="2764" w:type="dxa"/>
          </w:tcPr>
          <w:p w:rsidR="00EB39A3" w:rsidRPr="003877CA" w:rsidRDefault="00EB39A3" w:rsidP="00C148DB">
            <w:pPr>
              <w:spacing w:before="60"/>
              <w:rPr>
                <w:rFonts w:cs="Calibri"/>
                <w:sz w:val="18"/>
                <w:szCs w:val="18"/>
              </w:rPr>
            </w:pPr>
          </w:p>
        </w:tc>
        <w:tc>
          <w:tcPr>
            <w:tcW w:w="1671" w:type="dxa"/>
          </w:tcPr>
          <w:p w:rsidR="00EB39A3" w:rsidRPr="00EB39A3" w:rsidRDefault="00EB39A3">
            <w:pPr>
              <w:rPr>
                <w:rFonts w:cs="Calibri"/>
                <w:sz w:val="18"/>
                <w:szCs w:val="18"/>
              </w:rPr>
            </w:pPr>
          </w:p>
        </w:tc>
        <w:tc>
          <w:tcPr>
            <w:tcW w:w="1429" w:type="dxa"/>
          </w:tcPr>
          <w:p w:rsidR="00EB39A3" w:rsidRPr="003877CA" w:rsidRDefault="00EB39A3" w:rsidP="00C148DB">
            <w:pPr>
              <w:spacing w:before="60"/>
              <w:rPr>
                <w:rFonts w:cs="Calibri"/>
                <w:sz w:val="18"/>
                <w:szCs w:val="18"/>
              </w:rPr>
            </w:pPr>
          </w:p>
        </w:tc>
        <w:tc>
          <w:tcPr>
            <w:tcW w:w="1344" w:type="dxa"/>
          </w:tcPr>
          <w:p w:rsidR="00EB39A3" w:rsidRPr="003877CA" w:rsidRDefault="00EB39A3" w:rsidP="00C148DB">
            <w:pPr>
              <w:spacing w:before="60"/>
              <w:rPr>
                <w:rFonts w:cs="Calibri"/>
                <w:sz w:val="18"/>
                <w:szCs w:val="18"/>
              </w:rPr>
            </w:pPr>
          </w:p>
        </w:tc>
      </w:tr>
      <w:tr w:rsidR="00EB39A3" w:rsidRPr="00AA38E8" w:rsidTr="00EB39A3">
        <w:tc>
          <w:tcPr>
            <w:tcW w:w="1720" w:type="dxa"/>
          </w:tcPr>
          <w:p w:rsidR="00EB39A3" w:rsidRPr="003877CA" w:rsidRDefault="00EB39A3" w:rsidP="00C148DB">
            <w:pPr>
              <w:spacing w:before="60"/>
              <w:rPr>
                <w:rFonts w:cs="Calibri"/>
                <w:b/>
                <w:bCs/>
                <w:sz w:val="18"/>
                <w:szCs w:val="18"/>
              </w:rPr>
            </w:pPr>
          </w:p>
        </w:tc>
        <w:tc>
          <w:tcPr>
            <w:tcW w:w="2764" w:type="dxa"/>
          </w:tcPr>
          <w:p w:rsidR="00EB39A3" w:rsidRPr="003877CA" w:rsidRDefault="00EB39A3" w:rsidP="00C148DB">
            <w:pPr>
              <w:spacing w:before="60"/>
              <w:rPr>
                <w:rFonts w:cs="Calibri"/>
                <w:sz w:val="18"/>
                <w:szCs w:val="18"/>
              </w:rPr>
            </w:pPr>
          </w:p>
        </w:tc>
        <w:tc>
          <w:tcPr>
            <w:tcW w:w="1671" w:type="dxa"/>
          </w:tcPr>
          <w:p w:rsidR="00EB39A3" w:rsidRDefault="00EB39A3"/>
        </w:tc>
        <w:tc>
          <w:tcPr>
            <w:tcW w:w="1429" w:type="dxa"/>
          </w:tcPr>
          <w:p w:rsidR="00EB39A3" w:rsidRPr="003877CA" w:rsidRDefault="00EB39A3" w:rsidP="00C148DB">
            <w:pPr>
              <w:spacing w:before="60"/>
              <w:rPr>
                <w:rFonts w:cs="Calibri"/>
                <w:sz w:val="18"/>
                <w:szCs w:val="18"/>
              </w:rPr>
            </w:pPr>
          </w:p>
        </w:tc>
        <w:tc>
          <w:tcPr>
            <w:tcW w:w="1344" w:type="dxa"/>
          </w:tcPr>
          <w:p w:rsidR="00EB39A3" w:rsidRPr="003877CA" w:rsidRDefault="00EB39A3" w:rsidP="00C148DB">
            <w:pPr>
              <w:spacing w:before="60"/>
              <w:rPr>
                <w:rFonts w:cs="Calibri"/>
                <w:sz w:val="18"/>
                <w:szCs w:val="18"/>
              </w:rPr>
            </w:pPr>
          </w:p>
        </w:tc>
      </w:tr>
      <w:tr w:rsidR="00EB39A3" w:rsidRPr="00AA38E8" w:rsidTr="00EB39A3">
        <w:tc>
          <w:tcPr>
            <w:tcW w:w="1720" w:type="dxa"/>
          </w:tcPr>
          <w:p w:rsidR="00EB39A3" w:rsidRPr="003877CA" w:rsidRDefault="00EB39A3" w:rsidP="00C148DB">
            <w:pPr>
              <w:spacing w:before="60"/>
              <w:rPr>
                <w:rFonts w:cs="Calibri"/>
                <w:b/>
                <w:bCs/>
                <w:sz w:val="18"/>
                <w:szCs w:val="18"/>
              </w:rPr>
            </w:pPr>
          </w:p>
        </w:tc>
        <w:tc>
          <w:tcPr>
            <w:tcW w:w="2764" w:type="dxa"/>
          </w:tcPr>
          <w:p w:rsidR="00EB39A3" w:rsidRPr="003877CA" w:rsidRDefault="00EB39A3" w:rsidP="00C148DB">
            <w:pPr>
              <w:spacing w:before="60"/>
              <w:rPr>
                <w:rFonts w:cs="Calibri"/>
                <w:sz w:val="18"/>
                <w:szCs w:val="18"/>
              </w:rPr>
            </w:pPr>
          </w:p>
        </w:tc>
        <w:tc>
          <w:tcPr>
            <w:tcW w:w="1671" w:type="dxa"/>
          </w:tcPr>
          <w:p w:rsidR="00EB39A3" w:rsidRDefault="00EB39A3"/>
        </w:tc>
        <w:tc>
          <w:tcPr>
            <w:tcW w:w="1429" w:type="dxa"/>
          </w:tcPr>
          <w:p w:rsidR="00EB39A3" w:rsidRPr="003877CA" w:rsidRDefault="00EB39A3" w:rsidP="00C148DB">
            <w:pPr>
              <w:spacing w:before="60"/>
              <w:rPr>
                <w:rFonts w:cs="Calibri"/>
                <w:sz w:val="18"/>
                <w:szCs w:val="18"/>
              </w:rPr>
            </w:pPr>
          </w:p>
        </w:tc>
        <w:tc>
          <w:tcPr>
            <w:tcW w:w="1344" w:type="dxa"/>
          </w:tcPr>
          <w:p w:rsidR="00EB39A3" w:rsidRPr="003877CA" w:rsidRDefault="00EB39A3" w:rsidP="00C148DB">
            <w:pPr>
              <w:spacing w:before="60"/>
              <w:rPr>
                <w:rFonts w:cs="Calibri"/>
                <w:sz w:val="18"/>
                <w:szCs w:val="18"/>
              </w:rPr>
            </w:pPr>
          </w:p>
        </w:tc>
      </w:tr>
      <w:tr w:rsidR="00EB39A3" w:rsidRPr="00AA38E8" w:rsidTr="00EB39A3">
        <w:tc>
          <w:tcPr>
            <w:tcW w:w="1720" w:type="dxa"/>
          </w:tcPr>
          <w:p w:rsidR="00EB39A3" w:rsidRPr="003877CA" w:rsidRDefault="00EB39A3" w:rsidP="00C148DB">
            <w:pPr>
              <w:spacing w:before="60"/>
              <w:rPr>
                <w:rFonts w:cs="Calibri"/>
                <w:b/>
                <w:bCs/>
                <w:sz w:val="18"/>
                <w:szCs w:val="18"/>
              </w:rPr>
            </w:pPr>
            <w:r w:rsidRPr="003877CA">
              <w:rPr>
                <w:rFonts w:cs="Calibri"/>
                <w:b/>
                <w:bCs/>
                <w:sz w:val="18"/>
                <w:szCs w:val="18"/>
              </w:rPr>
              <w:t>Return Value</w:t>
            </w:r>
          </w:p>
        </w:tc>
        <w:tc>
          <w:tcPr>
            <w:tcW w:w="2764" w:type="dxa"/>
          </w:tcPr>
          <w:p w:rsidR="00EB39A3" w:rsidRPr="003877CA" w:rsidRDefault="003A7C16" w:rsidP="003A7C16">
            <w:pPr>
              <w:spacing w:before="60"/>
              <w:rPr>
                <w:rFonts w:cs="Calibri"/>
                <w:sz w:val="18"/>
                <w:szCs w:val="18"/>
              </w:rPr>
            </w:pPr>
            <w:r w:rsidRPr="003A7C16">
              <w:rPr>
                <w:rFonts w:cs="Calibri"/>
                <w:sz w:val="18"/>
                <w:szCs w:val="18"/>
              </w:rPr>
              <w:t>Index_Cnt_T_u08</w:t>
            </w:r>
          </w:p>
        </w:tc>
        <w:tc>
          <w:tcPr>
            <w:tcW w:w="1671" w:type="dxa"/>
          </w:tcPr>
          <w:p w:rsidR="00EB39A3" w:rsidRDefault="003A7C16">
            <w:r>
              <w:rPr>
                <w:rFonts w:cs="Calibri"/>
                <w:sz w:val="18"/>
                <w:szCs w:val="18"/>
              </w:rPr>
              <w:t>uint16</w:t>
            </w:r>
          </w:p>
        </w:tc>
        <w:tc>
          <w:tcPr>
            <w:tcW w:w="1429" w:type="dxa"/>
          </w:tcPr>
          <w:p w:rsidR="00EB39A3" w:rsidRPr="003877CA" w:rsidRDefault="003A7C16" w:rsidP="00C148DB">
            <w:pPr>
              <w:spacing w:before="60"/>
              <w:rPr>
                <w:rFonts w:cs="Calibri"/>
                <w:sz w:val="18"/>
                <w:szCs w:val="18"/>
              </w:rPr>
            </w:pPr>
            <w:r>
              <w:rPr>
                <w:rFonts w:cs="Calibri"/>
                <w:sz w:val="18"/>
                <w:szCs w:val="18"/>
              </w:rPr>
              <w:t>0</w:t>
            </w:r>
          </w:p>
        </w:tc>
        <w:tc>
          <w:tcPr>
            <w:tcW w:w="1344" w:type="dxa"/>
          </w:tcPr>
          <w:p w:rsidR="00EB39A3" w:rsidRPr="003877CA" w:rsidRDefault="003A7C16" w:rsidP="00C148DB">
            <w:pPr>
              <w:spacing w:before="60"/>
              <w:rPr>
                <w:rFonts w:cs="Calibri"/>
                <w:sz w:val="18"/>
                <w:szCs w:val="18"/>
              </w:rPr>
            </w:pPr>
            <w:r>
              <w:rPr>
                <w:rFonts w:cs="Calibri"/>
                <w:sz w:val="18"/>
                <w:szCs w:val="18"/>
              </w:rPr>
              <w:t>22</w:t>
            </w:r>
          </w:p>
        </w:tc>
      </w:tr>
    </w:tbl>
    <w:p w:rsidR="003877CA" w:rsidRPr="003877CA" w:rsidRDefault="003877CA" w:rsidP="003877CA">
      <w:pPr>
        <w:pStyle w:val="Heading2"/>
        <w:numPr>
          <w:ilvl w:val="3"/>
          <w:numId w:val="11"/>
        </w:numPr>
        <w:spacing w:after="60"/>
        <w:rPr>
          <w:rFonts w:ascii="Calibri" w:hAnsi="Calibri"/>
          <w:sz w:val="24"/>
        </w:rPr>
      </w:pPr>
      <w:bookmarkStart w:id="326" w:name="_Toc406065269"/>
      <w:bookmarkStart w:id="327" w:name="_Toc414443276"/>
      <w:bookmarkStart w:id="328" w:name="_Toc420488403"/>
      <w:bookmarkStart w:id="329" w:name="_Toc436900822"/>
      <w:r w:rsidRPr="003877CA">
        <w:rPr>
          <w:rFonts w:ascii="Calibri" w:hAnsi="Calibri"/>
          <w:sz w:val="24"/>
        </w:rPr>
        <w:t>Description</w:t>
      </w:r>
      <w:bookmarkEnd w:id="326"/>
      <w:bookmarkEnd w:id="327"/>
      <w:bookmarkEnd w:id="328"/>
      <w:bookmarkEnd w:id="329"/>
    </w:p>
    <w:p w:rsidR="00B43282" w:rsidRDefault="008E350F" w:rsidP="003877CA">
      <w:pPr>
        <w:autoSpaceDE w:val="0"/>
        <w:autoSpaceDN w:val="0"/>
        <w:adjustRightInd w:val="0"/>
        <w:rPr>
          <w:ins w:id="330" w:author="Sengottaiyan, Selva" w:date="2016-01-04T16:28:00Z"/>
        </w:rPr>
      </w:pPr>
      <w:r>
        <w:rPr>
          <w:sz w:val="18"/>
          <w:szCs w:val="18"/>
          <w:lang w:bidi="ar-SA"/>
        </w:rPr>
        <w:t>The implementation deviates from the FDD block “</w:t>
      </w:r>
      <w:proofErr w:type="spellStart"/>
      <w:r>
        <w:t>Intpn</w:t>
      </w:r>
      <w:proofErr w:type="spellEnd"/>
      <w:r>
        <w:t xml:space="preserve">” block.   The implementation finds the minimum </w:t>
      </w:r>
      <w:proofErr w:type="gramStart"/>
      <w:r>
        <w:t>of  absolute</w:t>
      </w:r>
      <w:proofErr w:type="gramEnd"/>
      <w:r>
        <w:t xml:space="preserve"> values of the difference between HwAg0Step with all the values from the Calibration table and find the index  associated with minimum value of the difference in the calibration table. </w:t>
      </w:r>
    </w:p>
    <w:p w:rsidR="00493F18" w:rsidRPr="00AA38E8" w:rsidRDefault="00493F18" w:rsidP="00493F18">
      <w:pPr>
        <w:pStyle w:val="Heading2"/>
        <w:numPr>
          <w:ilvl w:val="2"/>
          <w:numId w:val="11"/>
        </w:numPr>
        <w:tabs>
          <w:tab w:val="clear" w:pos="1017"/>
          <w:tab w:val="num" w:pos="567"/>
        </w:tabs>
        <w:spacing w:after="60"/>
        <w:ind w:left="567"/>
        <w:rPr>
          <w:ins w:id="331" w:author="Sengottaiyan, Selva" w:date="2016-01-04T16:28:00Z"/>
          <w:rFonts w:ascii="Calibri" w:hAnsi="Calibri" w:cs="Calibri"/>
        </w:rPr>
      </w:pPr>
      <w:bookmarkStart w:id="332" w:name="_Toc438496808"/>
      <w:bookmarkStart w:id="333" w:name="_Toc438640237"/>
      <w:ins w:id="334" w:author="Sengottaiyan, Selva" w:date="2016-01-04T16:28:00Z">
        <w:r w:rsidRPr="00AA38E8">
          <w:rPr>
            <w:rFonts w:ascii="Calibri" w:hAnsi="Calibri" w:cs="Calibri"/>
          </w:rPr>
          <w:lastRenderedPageBreak/>
          <w:t>Local Function #</w:t>
        </w:r>
        <w:bookmarkEnd w:id="332"/>
        <w:bookmarkEnd w:id="333"/>
        <w:r>
          <w:rPr>
            <w:rFonts w:ascii="Calibri" w:hAnsi="Calibri" w:cs="Calibri"/>
          </w:rPr>
          <w:t>2</w:t>
        </w:r>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493F18" w:rsidRPr="00AA38E8" w:rsidTr="004610DF">
        <w:trPr>
          <w:ins w:id="335" w:author="Sengottaiyan, Selva" w:date="2016-01-04T16:28:00Z"/>
        </w:trPr>
        <w:tc>
          <w:tcPr>
            <w:tcW w:w="1689" w:type="dxa"/>
          </w:tcPr>
          <w:p w:rsidR="00493F18" w:rsidRPr="00AA38E8" w:rsidRDefault="00493F18" w:rsidP="004610DF">
            <w:pPr>
              <w:spacing w:before="60"/>
              <w:rPr>
                <w:ins w:id="336" w:author="Sengottaiyan, Selva" w:date="2016-01-04T16:28:00Z"/>
                <w:rFonts w:cs="Calibri"/>
                <w:b/>
                <w:bCs/>
                <w:sz w:val="16"/>
              </w:rPr>
            </w:pPr>
            <w:ins w:id="337" w:author="Sengottaiyan, Selva" w:date="2016-01-04T16:28:00Z">
              <w:r w:rsidRPr="00AA38E8">
                <w:rPr>
                  <w:rFonts w:cs="Calibri"/>
                  <w:b/>
                  <w:bCs/>
                  <w:sz w:val="16"/>
                </w:rPr>
                <w:t>Function Name</w:t>
              </w:r>
            </w:ins>
          </w:p>
        </w:tc>
        <w:tc>
          <w:tcPr>
            <w:tcW w:w="3834" w:type="dxa"/>
          </w:tcPr>
          <w:p w:rsidR="00493F18" w:rsidRPr="00AA38E8" w:rsidRDefault="00493F18" w:rsidP="004610DF">
            <w:pPr>
              <w:spacing w:before="60"/>
              <w:rPr>
                <w:ins w:id="338" w:author="Sengottaiyan, Selva" w:date="2016-01-04T16:28:00Z"/>
                <w:rFonts w:cs="Calibri"/>
                <w:sz w:val="16"/>
              </w:rPr>
            </w:pPr>
            <w:proofErr w:type="spellStart"/>
            <w:ins w:id="339" w:author="Sengottaiyan, Selva" w:date="2016-01-04T16:28:00Z">
              <w:r w:rsidRPr="004F4D9F">
                <w:rPr>
                  <w:rFonts w:cs="Calibri"/>
                  <w:sz w:val="16"/>
                </w:rPr>
                <w:t>ReadRegister</w:t>
              </w:r>
              <w:proofErr w:type="spellEnd"/>
            </w:ins>
          </w:p>
        </w:tc>
        <w:tc>
          <w:tcPr>
            <w:tcW w:w="1135" w:type="dxa"/>
            <w:shd w:val="pct30" w:color="FFFF00" w:fill="auto"/>
          </w:tcPr>
          <w:p w:rsidR="00493F18" w:rsidRPr="00AA38E8" w:rsidRDefault="00493F18" w:rsidP="004610DF">
            <w:pPr>
              <w:spacing w:before="60"/>
              <w:jc w:val="center"/>
              <w:rPr>
                <w:ins w:id="340" w:author="Sengottaiyan, Selva" w:date="2016-01-04T16:28:00Z"/>
                <w:rFonts w:cs="Calibri"/>
                <w:sz w:val="16"/>
              </w:rPr>
            </w:pPr>
            <w:ins w:id="341" w:author="Sengottaiyan, Selva" w:date="2016-01-04T16:28:00Z">
              <w:r w:rsidRPr="00AA38E8">
                <w:rPr>
                  <w:rFonts w:cs="Calibri"/>
                  <w:sz w:val="16"/>
                </w:rPr>
                <w:t>Type</w:t>
              </w:r>
            </w:ins>
          </w:p>
        </w:tc>
        <w:tc>
          <w:tcPr>
            <w:tcW w:w="1135" w:type="dxa"/>
            <w:shd w:val="pct30" w:color="FFFF00" w:fill="auto"/>
          </w:tcPr>
          <w:p w:rsidR="00493F18" w:rsidRPr="00AA38E8" w:rsidRDefault="00493F18" w:rsidP="004610DF">
            <w:pPr>
              <w:spacing w:before="60"/>
              <w:jc w:val="center"/>
              <w:rPr>
                <w:ins w:id="342" w:author="Sengottaiyan, Selva" w:date="2016-01-04T16:28:00Z"/>
                <w:rFonts w:cs="Calibri"/>
                <w:sz w:val="16"/>
              </w:rPr>
            </w:pPr>
            <w:ins w:id="343" w:author="Sengottaiyan, Selva" w:date="2016-01-04T16:28:00Z">
              <w:r w:rsidRPr="00AA38E8">
                <w:rPr>
                  <w:rFonts w:cs="Calibri"/>
                  <w:sz w:val="16"/>
                </w:rPr>
                <w:t>Min</w:t>
              </w:r>
            </w:ins>
          </w:p>
        </w:tc>
        <w:tc>
          <w:tcPr>
            <w:tcW w:w="1135" w:type="dxa"/>
            <w:shd w:val="pct30" w:color="FFFF00" w:fill="auto"/>
          </w:tcPr>
          <w:p w:rsidR="00493F18" w:rsidRPr="00AA38E8" w:rsidRDefault="00493F18" w:rsidP="004610DF">
            <w:pPr>
              <w:spacing w:before="60"/>
              <w:jc w:val="center"/>
              <w:rPr>
                <w:ins w:id="344" w:author="Sengottaiyan, Selva" w:date="2016-01-04T16:28:00Z"/>
                <w:rFonts w:cs="Calibri"/>
                <w:sz w:val="16"/>
              </w:rPr>
            </w:pPr>
            <w:ins w:id="345" w:author="Sengottaiyan, Selva" w:date="2016-01-04T16:28:00Z">
              <w:r w:rsidRPr="00AA38E8">
                <w:rPr>
                  <w:rFonts w:cs="Calibri"/>
                  <w:sz w:val="16"/>
                </w:rPr>
                <w:t>Max</w:t>
              </w:r>
            </w:ins>
          </w:p>
        </w:tc>
      </w:tr>
      <w:tr w:rsidR="00493F18" w:rsidRPr="00AA38E8" w:rsidTr="004610DF">
        <w:trPr>
          <w:ins w:id="346" w:author="Sengottaiyan, Selva" w:date="2016-01-04T16:28:00Z"/>
        </w:trPr>
        <w:tc>
          <w:tcPr>
            <w:tcW w:w="1689" w:type="dxa"/>
          </w:tcPr>
          <w:p w:rsidR="00493F18" w:rsidRPr="00AA38E8" w:rsidRDefault="00493F18" w:rsidP="004610DF">
            <w:pPr>
              <w:spacing w:before="60"/>
              <w:rPr>
                <w:ins w:id="347" w:author="Sengottaiyan, Selva" w:date="2016-01-04T16:28:00Z"/>
                <w:rFonts w:cs="Calibri"/>
                <w:b/>
                <w:bCs/>
                <w:sz w:val="16"/>
              </w:rPr>
            </w:pPr>
            <w:ins w:id="348" w:author="Sengottaiyan, Selva" w:date="2016-01-04T16:28:00Z">
              <w:r w:rsidRPr="00AA38E8">
                <w:rPr>
                  <w:rFonts w:cs="Calibri"/>
                  <w:b/>
                  <w:bCs/>
                  <w:sz w:val="16"/>
                </w:rPr>
                <w:t xml:space="preserve">Arguments Passed </w:t>
              </w:r>
            </w:ins>
          </w:p>
        </w:tc>
        <w:tc>
          <w:tcPr>
            <w:tcW w:w="3834" w:type="dxa"/>
          </w:tcPr>
          <w:p w:rsidR="00493F18" w:rsidRPr="00AA38E8" w:rsidRDefault="00493F18" w:rsidP="004610DF">
            <w:pPr>
              <w:spacing w:before="60"/>
              <w:rPr>
                <w:ins w:id="349" w:author="Sengottaiyan, Selva" w:date="2016-01-04T16:28:00Z"/>
                <w:rFonts w:cs="Calibri"/>
                <w:sz w:val="16"/>
              </w:rPr>
            </w:pPr>
            <w:ins w:id="350" w:author="Sengottaiyan, Selva" w:date="2016-01-04T16:28:00Z">
              <w:r w:rsidRPr="004F4D9F">
                <w:rPr>
                  <w:rFonts w:cs="Calibri"/>
                  <w:sz w:val="16"/>
                </w:rPr>
                <w:t>RegisterDummyRead_Cnt_T_u32</w:t>
              </w:r>
            </w:ins>
          </w:p>
        </w:tc>
        <w:tc>
          <w:tcPr>
            <w:tcW w:w="1135" w:type="dxa"/>
          </w:tcPr>
          <w:p w:rsidR="00493F18" w:rsidRPr="00AA38E8" w:rsidRDefault="00493F18" w:rsidP="004610DF">
            <w:pPr>
              <w:spacing w:before="60"/>
              <w:rPr>
                <w:ins w:id="351" w:author="Sengottaiyan, Selva" w:date="2016-01-04T16:28:00Z"/>
                <w:rFonts w:cs="Calibri"/>
                <w:sz w:val="16"/>
              </w:rPr>
            </w:pPr>
            <w:ins w:id="352" w:author="Sengottaiyan, Selva" w:date="2016-01-04T16:28:00Z">
              <w:r>
                <w:rPr>
                  <w:rFonts w:cs="Calibri"/>
                  <w:sz w:val="16"/>
                </w:rPr>
                <w:t>N/A</w:t>
              </w:r>
            </w:ins>
          </w:p>
        </w:tc>
        <w:tc>
          <w:tcPr>
            <w:tcW w:w="1135" w:type="dxa"/>
          </w:tcPr>
          <w:p w:rsidR="00493F18" w:rsidRPr="00AA38E8" w:rsidRDefault="00493F18" w:rsidP="004610DF">
            <w:pPr>
              <w:spacing w:before="60"/>
              <w:rPr>
                <w:ins w:id="353" w:author="Sengottaiyan, Selva" w:date="2016-01-04T16:28:00Z"/>
                <w:rFonts w:cs="Calibri"/>
                <w:sz w:val="16"/>
              </w:rPr>
            </w:pPr>
            <w:ins w:id="354" w:author="Sengottaiyan, Selva" w:date="2016-01-04T16:28:00Z">
              <w:r>
                <w:rPr>
                  <w:rFonts w:cs="Calibri"/>
                  <w:sz w:val="16"/>
                </w:rPr>
                <w:t>N/A</w:t>
              </w:r>
            </w:ins>
          </w:p>
        </w:tc>
        <w:tc>
          <w:tcPr>
            <w:tcW w:w="1135" w:type="dxa"/>
          </w:tcPr>
          <w:p w:rsidR="00493F18" w:rsidRPr="00AA38E8" w:rsidRDefault="00493F18" w:rsidP="004610DF">
            <w:pPr>
              <w:spacing w:before="60"/>
              <w:rPr>
                <w:ins w:id="355" w:author="Sengottaiyan, Selva" w:date="2016-01-04T16:28:00Z"/>
                <w:rFonts w:cs="Calibri"/>
                <w:sz w:val="16"/>
              </w:rPr>
            </w:pPr>
            <w:ins w:id="356" w:author="Sengottaiyan, Selva" w:date="2016-01-04T16:28:00Z">
              <w:r>
                <w:rPr>
                  <w:rFonts w:cs="Calibri"/>
                  <w:sz w:val="16"/>
                </w:rPr>
                <w:t>N/A</w:t>
              </w:r>
            </w:ins>
          </w:p>
        </w:tc>
      </w:tr>
      <w:tr w:rsidR="00493F18" w:rsidRPr="00AA38E8" w:rsidTr="004610DF">
        <w:trPr>
          <w:ins w:id="357" w:author="Sengottaiyan, Selva" w:date="2016-01-04T16:28:00Z"/>
        </w:trPr>
        <w:tc>
          <w:tcPr>
            <w:tcW w:w="1689" w:type="dxa"/>
          </w:tcPr>
          <w:p w:rsidR="00493F18" w:rsidRPr="00AA38E8" w:rsidRDefault="00493F18" w:rsidP="004610DF">
            <w:pPr>
              <w:spacing w:before="60"/>
              <w:rPr>
                <w:ins w:id="358" w:author="Sengottaiyan, Selva" w:date="2016-01-04T16:28:00Z"/>
                <w:rFonts w:cs="Calibri"/>
                <w:b/>
                <w:bCs/>
                <w:sz w:val="16"/>
              </w:rPr>
            </w:pPr>
            <w:ins w:id="359" w:author="Sengottaiyan, Selva" w:date="2016-01-04T16:28:00Z">
              <w:r w:rsidRPr="00AA38E8">
                <w:rPr>
                  <w:rFonts w:cs="Calibri"/>
                  <w:b/>
                  <w:bCs/>
                  <w:sz w:val="16"/>
                </w:rPr>
                <w:t>Return Value</w:t>
              </w:r>
            </w:ins>
          </w:p>
        </w:tc>
        <w:tc>
          <w:tcPr>
            <w:tcW w:w="3834" w:type="dxa"/>
          </w:tcPr>
          <w:p w:rsidR="00493F18" w:rsidRPr="00AA38E8" w:rsidRDefault="00493F18" w:rsidP="004610DF">
            <w:pPr>
              <w:spacing w:before="60"/>
              <w:rPr>
                <w:ins w:id="360" w:author="Sengottaiyan, Selva" w:date="2016-01-04T16:28:00Z"/>
                <w:rFonts w:cs="Calibri"/>
                <w:sz w:val="16"/>
              </w:rPr>
            </w:pPr>
            <w:ins w:id="361" w:author="Sengottaiyan, Selva" w:date="2016-01-04T16:28:00Z">
              <w:r w:rsidRPr="004F4D9F">
                <w:rPr>
                  <w:rFonts w:cs="Calibri"/>
                  <w:sz w:val="16"/>
                </w:rPr>
                <w:t>RegisterDummyRead_Cnt_T_u32</w:t>
              </w:r>
            </w:ins>
          </w:p>
        </w:tc>
        <w:tc>
          <w:tcPr>
            <w:tcW w:w="1135" w:type="dxa"/>
          </w:tcPr>
          <w:p w:rsidR="00493F18" w:rsidRPr="00AA38E8" w:rsidRDefault="00493F18" w:rsidP="004610DF">
            <w:pPr>
              <w:spacing w:before="60"/>
              <w:rPr>
                <w:ins w:id="362" w:author="Sengottaiyan, Selva" w:date="2016-01-04T16:28:00Z"/>
                <w:rFonts w:cs="Calibri"/>
                <w:sz w:val="16"/>
              </w:rPr>
            </w:pPr>
            <w:ins w:id="363" w:author="Sengottaiyan, Selva" w:date="2016-01-04T16:28:00Z">
              <w:r>
                <w:rPr>
                  <w:rFonts w:cs="Calibri"/>
                  <w:sz w:val="16"/>
                </w:rPr>
                <w:t>N/A</w:t>
              </w:r>
            </w:ins>
          </w:p>
        </w:tc>
        <w:tc>
          <w:tcPr>
            <w:tcW w:w="1135" w:type="dxa"/>
          </w:tcPr>
          <w:p w:rsidR="00493F18" w:rsidRPr="00AA38E8" w:rsidRDefault="00493F18" w:rsidP="004610DF">
            <w:pPr>
              <w:spacing w:before="60"/>
              <w:rPr>
                <w:ins w:id="364" w:author="Sengottaiyan, Selva" w:date="2016-01-04T16:28:00Z"/>
                <w:rFonts w:cs="Calibri"/>
                <w:sz w:val="16"/>
              </w:rPr>
            </w:pPr>
            <w:ins w:id="365" w:author="Sengottaiyan, Selva" w:date="2016-01-04T16:28:00Z">
              <w:r>
                <w:rPr>
                  <w:rFonts w:cs="Calibri"/>
                  <w:sz w:val="16"/>
                </w:rPr>
                <w:t>N/A</w:t>
              </w:r>
            </w:ins>
          </w:p>
        </w:tc>
        <w:tc>
          <w:tcPr>
            <w:tcW w:w="1135" w:type="dxa"/>
          </w:tcPr>
          <w:p w:rsidR="00493F18" w:rsidRPr="00AA38E8" w:rsidRDefault="00493F18" w:rsidP="004610DF">
            <w:pPr>
              <w:spacing w:before="60"/>
              <w:rPr>
                <w:ins w:id="366" w:author="Sengottaiyan, Selva" w:date="2016-01-04T16:28:00Z"/>
                <w:rFonts w:cs="Calibri"/>
                <w:sz w:val="16"/>
              </w:rPr>
            </w:pPr>
            <w:ins w:id="367" w:author="Sengottaiyan, Selva" w:date="2016-01-04T16:28:00Z">
              <w:r>
                <w:rPr>
                  <w:rFonts w:cs="Calibri"/>
                  <w:sz w:val="16"/>
                </w:rPr>
                <w:t>N/A</w:t>
              </w:r>
            </w:ins>
          </w:p>
        </w:tc>
      </w:tr>
    </w:tbl>
    <w:p w:rsidR="00493F18" w:rsidRDefault="00493F18" w:rsidP="00493F18">
      <w:pPr>
        <w:pStyle w:val="Heading2"/>
        <w:numPr>
          <w:ilvl w:val="3"/>
          <w:numId w:val="11"/>
        </w:numPr>
        <w:spacing w:after="60"/>
        <w:rPr>
          <w:ins w:id="368" w:author="Sengottaiyan, Selva" w:date="2016-01-04T16:28:00Z"/>
          <w:rFonts w:ascii="Calibri" w:hAnsi="Calibri" w:cs="Calibri"/>
        </w:rPr>
      </w:pPr>
      <w:bookmarkStart w:id="369" w:name="_Toc438496809"/>
      <w:bookmarkStart w:id="370" w:name="_Toc438640238"/>
      <w:ins w:id="371" w:author="Sengottaiyan, Selva" w:date="2016-01-04T16:28:00Z">
        <w:r>
          <w:rPr>
            <w:rFonts w:ascii="Calibri" w:hAnsi="Calibri" w:cs="Calibri"/>
          </w:rPr>
          <w:t>Design Rationale</w:t>
        </w:r>
        <w:bookmarkEnd w:id="369"/>
        <w:bookmarkEnd w:id="370"/>
      </w:ins>
    </w:p>
    <w:p w:rsidR="00493F18" w:rsidRPr="00492F94" w:rsidRDefault="00493F18" w:rsidP="00493F18">
      <w:pPr>
        <w:rPr>
          <w:ins w:id="372" w:author="Sengottaiyan, Selva" w:date="2016-01-04T16:28:00Z"/>
          <w:rFonts w:cs="Calibri"/>
          <w:i/>
        </w:rPr>
      </w:pPr>
      <w:ins w:id="373" w:author="Sengottaiyan, Selva" w:date="2016-01-04T16:28:00Z">
        <w:r w:rsidRPr="004F4D9F">
          <w:rPr>
            <w:lang w:bidi="ar-SA"/>
          </w:rPr>
          <w:t>This function can be used both for read-and-use and for read-and-discard</w:t>
        </w:r>
      </w:ins>
    </w:p>
    <w:p w:rsidR="00493F18" w:rsidRPr="003877CA" w:rsidRDefault="00493F18" w:rsidP="003877CA">
      <w:pPr>
        <w:autoSpaceDE w:val="0"/>
        <w:autoSpaceDN w:val="0"/>
        <w:adjustRightInd w:val="0"/>
        <w:rPr>
          <w:sz w:val="18"/>
          <w:szCs w:val="18"/>
          <w:lang w:bidi="ar-SA"/>
        </w:rPr>
      </w:pPr>
    </w:p>
    <w:p w:rsidR="002B094F" w:rsidRPr="002E3F2E" w:rsidRDefault="002B094F" w:rsidP="002B094F">
      <w:pPr>
        <w:pStyle w:val="Heading3"/>
        <w:tabs>
          <w:tab w:val="clear" w:pos="1017"/>
          <w:tab w:val="num" w:pos="927"/>
        </w:tabs>
        <w:ind w:left="567"/>
        <w:rPr>
          <w:rFonts w:ascii="Calibri" w:hAnsi="Calibri"/>
        </w:rPr>
      </w:pPr>
      <w:bookmarkStart w:id="374" w:name="_Toc418080075"/>
      <w:bookmarkStart w:id="375" w:name="_Toc421709920"/>
      <w:bookmarkStart w:id="376" w:name="_Toc436900823"/>
      <w:r w:rsidRPr="002E3F2E">
        <w:rPr>
          <w:rFonts w:ascii="Calibri" w:hAnsi="Calibri"/>
        </w:rPr>
        <w:t>Transition Functions</w:t>
      </w:r>
      <w:bookmarkEnd w:id="374"/>
      <w:bookmarkEnd w:id="375"/>
      <w:bookmarkEnd w:id="376"/>
    </w:p>
    <w:p w:rsidR="002B094F" w:rsidRDefault="00D02C87"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77" w:name="_Toc418080076"/>
      <w:bookmarkStart w:id="378" w:name="_Toc421709921"/>
      <w:bookmarkStart w:id="379" w:name="_Toc436900824"/>
      <w:r w:rsidRPr="002E3F2E">
        <w:rPr>
          <w:rFonts w:ascii="Calibri" w:hAnsi="Calibri"/>
        </w:rPr>
        <w:lastRenderedPageBreak/>
        <w:t>Known</w:t>
      </w:r>
      <w:r w:rsidRPr="00AA38E8">
        <w:rPr>
          <w:rFonts w:ascii="Calibri" w:hAnsi="Calibri" w:cs="Calibri"/>
        </w:rPr>
        <w:t xml:space="preserve"> Limitations with Design</w:t>
      </w:r>
      <w:bookmarkEnd w:id="377"/>
      <w:bookmarkEnd w:id="378"/>
      <w:bookmarkEnd w:id="379"/>
    </w:p>
    <w:p w:rsidR="00531B8C" w:rsidRDefault="003877CA" w:rsidP="00DB0EBE">
      <w:pPr>
        <w:ind w:firstLine="562"/>
        <w:rPr>
          <w:rFonts w:cs="Calibri"/>
        </w:rPr>
        <w:pPrChange w:id="380" w:author="Anne, Krishna" w:date="2016-06-23T14:28:00Z">
          <w:pPr/>
        </w:pPrChange>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381" w:name="_Toc382297449"/>
      <w:bookmarkStart w:id="382" w:name="_Toc418080077"/>
      <w:bookmarkStart w:id="383" w:name="_Toc421709922"/>
      <w:bookmarkStart w:id="384" w:name="_Toc436900825"/>
      <w:r w:rsidRPr="00E75CFE">
        <w:rPr>
          <w:rFonts w:ascii="Calibri" w:hAnsi="Calibri" w:cs="Calibri"/>
        </w:rPr>
        <w:lastRenderedPageBreak/>
        <w:t>UNIT TEST CONSIDERATION</w:t>
      </w:r>
      <w:bookmarkEnd w:id="381"/>
      <w:bookmarkEnd w:id="382"/>
      <w:bookmarkEnd w:id="383"/>
      <w:bookmarkEnd w:id="384"/>
    </w:p>
    <w:p w:rsidR="00E90DF5" w:rsidRPr="00E90DF5" w:rsidRDefault="00C13585" w:rsidP="00C13585">
      <w:pPr>
        <w:pStyle w:val="ListParagraph"/>
        <w:numPr>
          <w:ilvl w:val="0"/>
          <w:numId w:val="16"/>
        </w:numPr>
        <w:rPr>
          <w:ins w:id="385" w:author="Sengottaiyan, Selva" w:date="2016-01-04T16:31:00Z"/>
          <w:lang w:bidi="ar-SA"/>
        </w:rPr>
      </w:pPr>
      <w:r w:rsidRPr="00C13585">
        <w:rPr>
          <w:rFonts w:cs="Calibri"/>
        </w:rPr>
        <w:t xml:space="preserve">Roll Over is intentional for </w:t>
      </w:r>
    </w:p>
    <w:p w:rsidR="00E90DF5" w:rsidRPr="00E90DF5" w:rsidRDefault="00E90DF5">
      <w:pPr>
        <w:pStyle w:val="ListParagraph"/>
        <w:numPr>
          <w:ilvl w:val="1"/>
          <w:numId w:val="16"/>
        </w:numPr>
        <w:rPr>
          <w:ins w:id="386" w:author="Sengottaiyan, Selva" w:date="2016-01-04T16:31:00Z"/>
          <w:rFonts w:cs="Calibri"/>
        </w:rPr>
        <w:pPrChange w:id="387" w:author="Sengottaiyan, Selva" w:date="2016-01-04T16:31:00Z">
          <w:pPr>
            <w:pStyle w:val="ListParagraph"/>
            <w:numPr>
              <w:numId w:val="16"/>
            </w:numPr>
            <w:ind w:left="408" w:hanging="360"/>
          </w:pPr>
        </w:pPrChange>
      </w:pPr>
      <w:ins w:id="388" w:author="Sengottaiyan, Selva" w:date="2016-01-04T16:31:00Z">
        <w:r w:rsidRPr="00E90DF5">
          <w:rPr>
            <w:rFonts w:cs="Calibri"/>
          </w:rPr>
          <w:t>*Rte_Pim_HwAg0Snsr0ComStsErrCntr()</w:t>
        </w:r>
      </w:ins>
    </w:p>
    <w:p w:rsidR="00E90DF5" w:rsidRPr="00E90DF5" w:rsidRDefault="00E90DF5">
      <w:pPr>
        <w:pStyle w:val="ListParagraph"/>
        <w:numPr>
          <w:ilvl w:val="1"/>
          <w:numId w:val="16"/>
        </w:numPr>
        <w:rPr>
          <w:ins w:id="389" w:author="Sengottaiyan, Selva" w:date="2016-01-04T16:31:00Z"/>
          <w:rFonts w:cs="Calibri"/>
        </w:rPr>
        <w:pPrChange w:id="390" w:author="Sengottaiyan, Selva" w:date="2016-01-04T16:31:00Z">
          <w:pPr>
            <w:pStyle w:val="ListParagraph"/>
            <w:numPr>
              <w:numId w:val="16"/>
            </w:numPr>
            <w:ind w:left="408" w:hanging="360"/>
          </w:pPr>
        </w:pPrChange>
      </w:pPr>
      <w:ins w:id="391" w:author="Sengottaiyan, Selva" w:date="2016-01-04T16:31:00Z">
        <w:r w:rsidRPr="00E90DF5">
          <w:rPr>
            <w:rFonts w:cs="Calibri"/>
          </w:rPr>
          <w:t>*Rte_Pim_HwAg0Snsr0IdErrCntr()</w:t>
        </w:r>
      </w:ins>
    </w:p>
    <w:p w:rsidR="00E90DF5" w:rsidRPr="00E90DF5" w:rsidRDefault="00E90DF5">
      <w:pPr>
        <w:pStyle w:val="ListParagraph"/>
        <w:numPr>
          <w:ilvl w:val="1"/>
          <w:numId w:val="16"/>
        </w:numPr>
        <w:rPr>
          <w:ins w:id="392" w:author="Sengottaiyan, Selva" w:date="2016-01-04T16:31:00Z"/>
          <w:rFonts w:cs="Calibri"/>
        </w:rPr>
        <w:pPrChange w:id="393" w:author="Sengottaiyan, Selva" w:date="2016-01-04T16:31:00Z">
          <w:pPr>
            <w:pStyle w:val="ListParagraph"/>
            <w:numPr>
              <w:numId w:val="16"/>
            </w:numPr>
            <w:ind w:left="408" w:hanging="360"/>
          </w:pPr>
        </w:pPrChange>
      </w:pPr>
      <w:ins w:id="394" w:author="Sengottaiyan, Selva" w:date="2016-01-04T16:31:00Z">
        <w:r w:rsidRPr="00E90DF5">
          <w:rPr>
            <w:rFonts w:cs="Calibri"/>
          </w:rPr>
          <w:t>*Rte_Pim_HwAg0Snsr0IntSnsrErrCntr()</w:t>
        </w:r>
      </w:ins>
    </w:p>
    <w:p w:rsidR="00E90DF5" w:rsidRPr="00E90DF5" w:rsidRDefault="00E90DF5">
      <w:pPr>
        <w:pStyle w:val="ListParagraph"/>
        <w:numPr>
          <w:ilvl w:val="1"/>
          <w:numId w:val="16"/>
        </w:numPr>
        <w:rPr>
          <w:ins w:id="395" w:author="Sengottaiyan, Selva" w:date="2016-01-04T16:31:00Z"/>
          <w:rFonts w:cs="Calibri"/>
        </w:rPr>
        <w:pPrChange w:id="396" w:author="Sengottaiyan, Selva" w:date="2016-01-04T16:31:00Z">
          <w:pPr>
            <w:pStyle w:val="ListParagraph"/>
            <w:numPr>
              <w:numId w:val="16"/>
            </w:numPr>
            <w:ind w:left="408" w:hanging="360"/>
          </w:pPr>
        </w:pPrChange>
      </w:pPr>
      <w:ins w:id="397" w:author="Sengottaiyan, Selva" w:date="2016-01-04T16:31:00Z">
        <w:r w:rsidRPr="00E90DF5">
          <w:rPr>
            <w:rFonts w:cs="Calibri"/>
          </w:rPr>
          <w:t>*Rte_Pim_HwAg0Snsr0NoMsgErrCntr()</w:t>
        </w:r>
      </w:ins>
    </w:p>
    <w:p w:rsidR="00E90DF5" w:rsidRPr="00E90DF5" w:rsidRDefault="00E90DF5">
      <w:pPr>
        <w:pStyle w:val="ListParagraph"/>
        <w:numPr>
          <w:ilvl w:val="1"/>
          <w:numId w:val="16"/>
        </w:numPr>
        <w:rPr>
          <w:ins w:id="398" w:author="Sengottaiyan, Selva" w:date="2016-01-04T16:31:00Z"/>
          <w:rFonts w:cs="Calibri"/>
        </w:rPr>
        <w:pPrChange w:id="399" w:author="Sengottaiyan, Selva" w:date="2016-01-04T16:31:00Z">
          <w:pPr>
            <w:pStyle w:val="ListParagraph"/>
            <w:numPr>
              <w:numId w:val="16"/>
            </w:numPr>
            <w:ind w:left="408" w:hanging="360"/>
          </w:pPr>
        </w:pPrChange>
      </w:pPr>
      <w:ins w:id="400" w:author="Sengottaiyan, Selva" w:date="2016-01-04T16:31:00Z">
        <w:r w:rsidRPr="00E90DF5">
          <w:rPr>
            <w:rFonts w:cs="Calibri"/>
          </w:rPr>
          <w:t>*Rte_Pim_HwAg0Snsr1ComStsErrCntr()</w:t>
        </w:r>
      </w:ins>
    </w:p>
    <w:p w:rsidR="00E90DF5" w:rsidRPr="00E90DF5" w:rsidRDefault="00E90DF5">
      <w:pPr>
        <w:pStyle w:val="ListParagraph"/>
        <w:numPr>
          <w:ilvl w:val="1"/>
          <w:numId w:val="16"/>
        </w:numPr>
        <w:rPr>
          <w:ins w:id="401" w:author="Sengottaiyan, Selva" w:date="2016-01-04T16:31:00Z"/>
          <w:rFonts w:cs="Calibri"/>
        </w:rPr>
        <w:pPrChange w:id="402" w:author="Sengottaiyan, Selva" w:date="2016-01-04T16:31:00Z">
          <w:pPr>
            <w:pStyle w:val="ListParagraph"/>
            <w:numPr>
              <w:numId w:val="16"/>
            </w:numPr>
            <w:ind w:left="408" w:hanging="360"/>
          </w:pPr>
        </w:pPrChange>
      </w:pPr>
      <w:ins w:id="403" w:author="Sengottaiyan, Selva" w:date="2016-01-04T16:31:00Z">
        <w:r w:rsidRPr="00E90DF5">
          <w:rPr>
            <w:rFonts w:cs="Calibri"/>
          </w:rPr>
          <w:t>*Rte_Pim_HwAg0Snsr1IdErrCntr()</w:t>
        </w:r>
      </w:ins>
    </w:p>
    <w:p w:rsidR="00E90DF5" w:rsidRPr="00E90DF5" w:rsidRDefault="00E90DF5">
      <w:pPr>
        <w:pStyle w:val="ListParagraph"/>
        <w:numPr>
          <w:ilvl w:val="1"/>
          <w:numId w:val="16"/>
        </w:numPr>
        <w:rPr>
          <w:ins w:id="404" w:author="Sengottaiyan, Selva" w:date="2016-01-04T16:31:00Z"/>
          <w:rFonts w:cs="Calibri"/>
        </w:rPr>
        <w:pPrChange w:id="405" w:author="Sengottaiyan, Selva" w:date="2016-01-04T16:31:00Z">
          <w:pPr>
            <w:pStyle w:val="ListParagraph"/>
            <w:numPr>
              <w:numId w:val="16"/>
            </w:numPr>
            <w:ind w:left="408" w:hanging="360"/>
          </w:pPr>
        </w:pPrChange>
      </w:pPr>
      <w:ins w:id="406" w:author="Sengottaiyan, Selva" w:date="2016-01-04T16:31:00Z">
        <w:r w:rsidRPr="00E90DF5">
          <w:rPr>
            <w:rFonts w:cs="Calibri"/>
          </w:rPr>
          <w:t>*Rte_Pim_HwAg0Snsr1IntSnsrErrCntr()</w:t>
        </w:r>
      </w:ins>
    </w:p>
    <w:p w:rsidR="00E90DF5" w:rsidRPr="00E90DF5" w:rsidRDefault="00E90DF5">
      <w:pPr>
        <w:pStyle w:val="ListParagraph"/>
        <w:numPr>
          <w:ilvl w:val="1"/>
          <w:numId w:val="16"/>
        </w:numPr>
        <w:rPr>
          <w:ins w:id="407" w:author="Sengottaiyan, Selva" w:date="2016-01-04T16:31:00Z"/>
          <w:lang w:bidi="ar-SA"/>
        </w:rPr>
        <w:pPrChange w:id="408" w:author="Sengottaiyan, Selva" w:date="2016-01-04T16:31:00Z">
          <w:pPr>
            <w:pStyle w:val="ListParagraph"/>
            <w:numPr>
              <w:numId w:val="16"/>
            </w:numPr>
            <w:ind w:left="408" w:hanging="360"/>
          </w:pPr>
        </w:pPrChange>
      </w:pPr>
      <w:ins w:id="409" w:author="Sengottaiyan, Selva" w:date="2016-01-04T16:31:00Z">
        <w:r w:rsidRPr="00E90DF5">
          <w:rPr>
            <w:rFonts w:cs="Calibri"/>
          </w:rPr>
          <w:t>*Rte_Pim_HwAg0Snsr1NoMsgErrCntr()</w:t>
        </w:r>
      </w:ins>
    </w:p>
    <w:p w:rsidR="00E90DF5" w:rsidRPr="00E90DF5" w:rsidRDefault="00C13585">
      <w:pPr>
        <w:pStyle w:val="ListParagraph"/>
        <w:numPr>
          <w:ilvl w:val="1"/>
          <w:numId w:val="16"/>
        </w:numPr>
        <w:rPr>
          <w:ins w:id="410" w:author="Sengottaiyan, Selva" w:date="2016-01-04T16:31:00Z"/>
          <w:lang w:bidi="ar-SA"/>
        </w:rPr>
        <w:pPrChange w:id="411" w:author="Sengottaiyan, Selva" w:date="2016-01-04T16:31:00Z">
          <w:pPr>
            <w:pStyle w:val="ListParagraph"/>
            <w:numPr>
              <w:numId w:val="16"/>
            </w:numPr>
            <w:ind w:left="408" w:hanging="360"/>
          </w:pPr>
        </w:pPrChange>
      </w:pPr>
      <w:del w:id="412" w:author="Sengottaiyan, Selva" w:date="2016-01-04T16:31:00Z">
        <w:r w:rsidRPr="00C13585" w:rsidDel="00E90DF5">
          <w:rPr>
            <w:rFonts w:cs="Calibri"/>
          </w:rPr>
          <w:delText>Rolling counter</w:delText>
        </w:r>
      </w:del>
      <w:r w:rsidRPr="00C13585">
        <w:rPr>
          <w:rFonts w:cs="Calibri"/>
        </w:rPr>
        <w:t>(</w:t>
      </w:r>
      <w:r>
        <w:rPr>
          <w:rFonts w:cs="Calibri"/>
        </w:rPr>
        <w:t>*</w:t>
      </w:r>
      <w:r w:rsidRPr="00C13585">
        <w:rPr>
          <w:rFonts w:cs="Calibri"/>
        </w:rPr>
        <w:t xml:space="preserve">Rte_Pim_HwAg0PrevRollCnt). </w:t>
      </w:r>
    </w:p>
    <w:p w:rsidR="00531B8C" w:rsidRPr="00531B8C" w:rsidRDefault="00C13585" w:rsidP="00E90DF5">
      <w:pPr>
        <w:pStyle w:val="ListParagraph"/>
        <w:numPr>
          <w:ilvl w:val="0"/>
          <w:numId w:val="16"/>
        </w:numPr>
        <w:rPr>
          <w:lang w:bidi="ar-SA"/>
        </w:rPr>
      </w:pPr>
      <w:r w:rsidRPr="00E90DF5">
        <w:rPr>
          <w:rFonts w:cs="Calibri"/>
        </w:rPr>
        <w:t>Thus counter acts in circular</w:t>
      </w:r>
    </w:p>
    <w:p w:rsidR="00786BDF" w:rsidRPr="00A158C7" w:rsidRDefault="00786BDF" w:rsidP="000B37D5">
      <w:pPr>
        <w:pStyle w:val="Heading7"/>
      </w:pPr>
      <w:bookmarkStart w:id="413" w:name="_Toc436900826"/>
      <w:r w:rsidRPr="00A158C7">
        <w:lastRenderedPageBreak/>
        <w:t>Abbreviations and Acronyms</w:t>
      </w:r>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414" w:name="_Toc436900827"/>
      <w:r w:rsidRPr="00A158C7">
        <w:lastRenderedPageBreak/>
        <w:t>Glossary</w:t>
      </w:r>
      <w:bookmarkEnd w:id="41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415" w:name="_Toc436900828"/>
      <w:r w:rsidRPr="00A158C7">
        <w:lastRenderedPageBreak/>
        <w:t>References</w:t>
      </w:r>
      <w:bookmarkEnd w:id="4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416" w:name="_Ref313612389"/>
            <w:r>
              <w:t>AUTOSAR Specification of Memory Mapping (</w:t>
            </w:r>
            <w:proofErr w:type="spellStart"/>
            <w:r>
              <w:t>Link:</w:t>
            </w:r>
            <w:hyperlink r:id="rId16" w:history="1">
              <w:r w:rsidRPr="00F35C33">
                <w:rPr>
                  <w:rStyle w:val="Hyperlink"/>
                </w:rPr>
                <w:t>AUTOSAR_SWS_MemoryMapping.pdf</w:t>
              </w:r>
              <w:proofErr w:type="spellEnd"/>
            </w:hyperlink>
            <w:r>
              <w:t>)</w:t>
            </w:r>
            <w:bookmarkEnd w:id="416"/>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9157D3" w:rsidP="00B758D2">
            <w:pPr>
              <w:keepNext/>
            </w:pPr>
            <w:hyperlink r:id="rId17" w:history="1">
              <w:bookmarkStart w:id="417" w:name="_Ref335300243"/>
              <w:r w:rsidR="00531B8C" w:rsidRPr="00FC427F">
                <w:t>Software Naming Conventions.doc</w:t>
              </w:r>
              <w:bookmarkEnd w:id="417"/>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418"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418"/>
          </w:p>
        </w:tc>
        <w:tc>
          <w:tcPr>
            <w:tcW w:w="2091" w:type="dxa"/>
            <w:shd w:val="clear" w:color="auto" w:fill="auto"/>
          </w:tcPr>
          <w:p w:rsidR="00531B8C" w:rsidRDefault="00531B8C" w:rsidP="00B758D2">
            <w:pPr>
              <w:rPr>
                <w:lang w:bidi="ar-SA"/>
              </w:rPr>
            </w:pPr>
            <w:r>
              <w:rPr>
                <w:lang w:bidi="ar-SA"/>
              </w:rPr>
              <w:t>2.</w:t>
            </w:r>
            <w:ins w:id="419" w:author="Anne, Krishna" w:date="2016-06-23T14:28:00Z">
              <w:r w:rsidR="00DB0EBE">
                <w:rPr>
                  <w:lang w:bidi="ar-SA"/>
                </w:rPr>
                <w:t>1</w:t>
              </w:r>
            </w:ins>
            <w:del w:id="420" w:author="Anne, Krishna" w:date="2016-06-23T14:28:00Z">
              <w:r w:rsidDel="00DB0EBE">
                <w:rPr>
                  <w:lang w:bidi="ar-SA"/>
                </w:rPr>
                <w:delText>0</w:delText>
              </w:r>
            </w:del>
          </w:p>
        </w:tc>
      </w:tr>
      <w:tr w:rsidR="003877CA" w:rsidRPr="00A158C7" w:rsidTr="00B758D2">
        <w:tc>
          <w:tcPr>
            <w:tcW w:w="738" w:type="dxa"/>
            <w:shd w:val="clear" w:color="auto" w:fill="auto"/>
          </w:tcPr>
          <w:p w:rsidR="003877CA" w:rsidRDefault="003877CA" w:rsidP="00B758D2">
            <w:pPr>
              <w:jc w:val="center"/>
            </w:pPr>
            <w:r>
              <w:t>5</w:t>
            </w:r>
          </w:p>
        </w:tc>
        <w:tc>
          <w:tcPr>
            <w:tcW w:w="6458" w:type="dxa"/>
            <w:shd w:val="clear" w:color="auto" w:fill="auto"/>
          </w:tcPr>
          <w:p w:rsidR="003877CA" w:rsidRDefault="003877CA" w:rsidP="008327A6">
            <w:pPr>
              <w:keepNext/>
            </w:pPr>
            <w:r>
              <w:t xml:space="preserve">FDD  - </w:t>
            </w:r>
            <w:r w:rsidR="008327A6">
              <w:t>CM690</w:t>
            </w:r>
            <w:r w:rsidR="008327A6" w:rsidRPr="003877CA">
              <w:t>A</w:t>
            </w:r>
            <w:r w:rsidRPr="003877CA">
              <w:t>_</w:t>
            </w:r>
            <w:r w:rsidR="00D04EC2">
              <w:t>HwAg0Meas</w:t>
            </w:r>
            <w:r w:rsidRPr="003877CA">
              <w:t>_Design</w:t>
            </w:r>
          </w:p>
        </w:tc>
        <w:tc>
          <w:tcPr>
            <w:tcW w:w="2091" w:type="dxa"/>
            <w:shd w:val="clear" w:color="auto" w:fill="auto"/>
          </w:tcPr>
          <w:p w:rsidR="003877CA" w:rsidRDefault="003877CA" w:rsidP="00B758D2">
            <w:pPr>
              <w:rPr>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8"/>
      <w:footerReference w:type="default" r:id="rId19"/>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7D3" w:rsidRDefault="009157D3">
      <w:r>
        <w:separator/>
      </w:r>
    </w:p>
  </w:endnote>
  <w:endnote w:type="continuationSeparator" w:id="0">
    <w:p w:rsidR="009157D3" w:rsidRDefault="0091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B758D2" w:rsidRPr="00B10816" w:rsidTr="00866672">
      <w:tc>
        <w:tcPr>
          <w:tcW w:w="1667" w:type="pct"/>
          <w:vAlign w:val="center"/>
        </w:tcPr>
        <w:p w:rsidR="00B758D2" w:rsidRPr="00B10816" w:rsidRDefault="00B758D2" w:rsidP="00B10816">
          <w:pPr>
            <w:pStyle w:val="Footer"/>
            <w:spacing w:after="0"/>
            <w:rPr>
              <w:sz w:val="16"/>
              <w:szCs w:val="16"/>
            </w:rPr>
          </w:pPr>
          <w:r w:rsidRPr="00B10816">
            <w:rPr>
              <w:sz w:val="16"/>
              <w:szCs w:val="16"/>
            </w:rPr>
            <w:t xml:space="preserve">Document: </w:t>
          </w:r>
          <w:r w:rsidR="003A7C16" w:rsidRPr="003A7C16">
            <w:rPr>
              <w:sz w:val="16"/>
              <w:szCs w:val="16"/>
            </w:rPr>
            <w:t>HwAg0Meas</w:t>
          </w:r>
          <w:r w:rsidR="001F4218">
            <w:rPr>
              <w:sz w:val="16"/>
              <w:szCs w:val="16"/>
            </w:rPr>
            <w:t>_MDD</w:t>
          </w:r>
        </w:p>
        <w:p w:rsidR="00B758D2" w:rsidRPr="00B10816" w:rsidRDefault="00B758D2" w:rsidP="00AC4CD8">
          <w:pPr>
            <w:pStyle w:val="Footer"/>
            <w:spacing w:after="0"/>
            <w:rPr>
              <w:sz w:val="16"/>
              <w:szCs w:val="16"/>
            </w:rPr>
          </w:pPr>
          <w:r>
            <w:rPr>
              <w:sz w:val="16"/>
              <w:szCs w:val="16"/>
            </w:rPr>
            <w:t>Template:</w:t>
          </w:r>
          <w:r w:rsidRPr="00B10816">
            <w:rPr>
              <w:sz w:val="16"/>
              <w:szCs w:val="16"/>
            </w:rPr>
            <w:t xml:space="preserve"> </w:t>
          </w:r>
          <w:r w:rsidR="00AC4CD8">
            <w:rPr>
              <w:sz w:val="16"/>
              <w:szCs w:val="16"/>
            </w:rPr>
            <w:fldChar w:fldCharType="begin"/>
          </w:r>
          <w:r w:rsidR="00AC4CD8">
            <w:rPr>
              <w:sz w:val="16"/>
              <w:szCs w:val="16"/>
            </w:rPr>
            <w:instrText xml:space="preserve"> DOCPROPERTY  "Template Version"  \* MERGEFORMAT </w:instrText>
          </w:r>
          <w:r w:rsidR="00AC4CD8">
            <w:rPr>
              <w:sz w:val="16"/>
              <w:szCs w:val="16"/>
            </w:rPr>
            <w:fldChar w:fldCharType="separate"/>
          </w:r>
          <w:r w:rsidR="00D01616">
            <w:rPr>
              <w:sz w:val="16"/>
              <w:szCs w:val="16"/>
            </w:rPr>
            <w:t>EA4 01.00.00</w:t>
          </w:r>
          <w:r w:rsidR="00AC4CD8">
            <w:rPr>
              <w:sz w:val="16"/>
              <w:szCs w:val="16"/>
            </w:rPr>
            <w:fldChar w:fldCharType="end"/>
          </w:r>
        </w:p>
      </w:tc>
      <w:tc>
        <w:tcPr>
          <w:tcW w:w="1667" w:type="pct"/>
          <w:vAlign w:val="center"/>
        </w:tcPr>
        <w:p w:rsidR="00B758D2" w:rsidRDefault="00B758D2"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D01616">
            <w:rPr>
              <w:sz w:val="16"/>
              <w:szCs w:val="16"/>
            </w:rPr>
            <w:t xml:space="preserve">June </w:t>
          </w:r>
          <w:ins w:id="421" w:author="Anne, Krishna" w:date="2016-06-23T14:29:00Z">
            <w:r w:rsidR="00DB0EBE">
              <w:rPr>
                <w:sz w:val="16"/>
                <w:szCs w:val="16"/>
              </w:rPr>
              <w:t>2</w:t>
            </w:r>
          </w:ins>
          <w:r w:rsidR="00D01616">
            <w:rPr>
              <w:sz w:val="16"/>
              <w:szCs w:val="16"/>
            </w:rPr>
            <w:t>1</w:t>
          </w:r>
          <w:del w:id="422" w:author="Anne, Krishna" w:date="2016-06-23T14:29:00Z">
            <w:r w:rsidR="00D01616" w:rsidDel="00DB0EBE">
              <w:rPr>
                <w:sz w:val="16"/>
                <w:szCs w:val="16"/>
              </w:rPr>
              <w:delText>9</w:delText>
            </w:r>
          </w:del>
          <w:r w:rsidR="00D01616">
            <w:rPr>
              <w:sz w:val="16"/>
              <w:szCs w:val="16"/>
            </w:rPr>
            <w:t>, 201</w:t>
          </w:r>
          <w:ins w:id="423" w:author="Anne, Krishna" w:date="2016-06-23T14:29:00Z">
            <w:r w:rsidR="00DB0EBE">
              <w:rPr>
                <w:sz w:val="16"/>
                <w:szCs w:val="16"/>
              </w:rPr>
              <w:t>6</w:t>
            </w:r>
          </w:ins>
          <w:del w:id="424" w:author="Anne, Krishna" w:date="2016-06-23T14:29:00Z">
            <w:r w:rsidR="00D01616" w:rsidDel="00DB0EBE">
              <w:rPr>
                <w:sz w:val="16"/>
                <w:szCs w:val="16"/>
              </w:rPr>
              <w:delText>5</w:delText>
            </w:r>
          </w:del>
          <w:r>
            <w:rPr>
              <w:sz w:val="16"/>
              <w:szCs w:val="16"/>
            </w:rPr>
            <w:fldChar w:fldCharType="end"/>
          </w:r>
        </w:p>
        <w:p w:rsidR="00B758D2" w:rsidRPr="00B10816" w:rsidRDefault="00B758D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B758D2" w:rsidRPr="00B10816" w:rsidRDefault="00B758D2" w:rsidP="00B10816">
              <w:pPr>
                <w:pStyle w:val="Footer"/>
                <w:spacing w:after="0"/>
                <w:jc w:val="right"/>
                <w:rPr>
                  <w:sz w:val="16"/>
                  <w:szCs w:val="16"/>
                </w:rPr>
              </w:pPr>
              <w:r>
                <w:rPr>
                  <w:sz w:val="16"/>
                  <w:szCs w:val="16"/>
                </w:rPr>
                <w:t>Module Design Document</w:t>
              </w:r>
            </w:p>
          </w:sdtContent>
        </w:sdt>
        <w:p w:rsidR="00B758D2" w:rsidRPr="00B10816" w:rsidRDefault="00B758D2"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B0EBE">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B0EBE">
            <w:rPr>
              <w:b/>
              <w:noProof/>
              <w:sz w:val="16"/>
              <w:szCs w:val="16"/>
            </w:rPr>
            <w:t>17</w:t>
          </w:r>
          <w:r w:rsidRPr="00B10816">
            <w:rPr>
              <w:b/>
              <w:sz w:val="16"/>
              <w:szCs w:val="16"/>
            </w:rPr>
            <w:fldChar w:fldCharType="end"/>
          </w:r>
        </w:p>
      </w:tc>
    </w:tr>
  </w:tbl>
  <w:p w:rsidR="00B758D2" w:rsidRPr="00B10816" w:rsidRDefault="00B758D2"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7D3" w:rsidRDefault="009157D3">
      <w:r>
        <w:separator/>
      </w:r>
    </w:p>
  </w:footnote>
  <w:footnote w:type="continuationSeparator" w:id="0">
    <w:p w:rsidR="009157D3" w:rsidRDefault="009157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B758D2" w:rsidRPr="008969C4" w:rsidTr="00866672">
      <w:trPr>
        <w:trHeight w:val="438"/>
      </w:trPr>
      <w:tc>
        <w:tcPr>
          <w:tcW w:w="1443" w:type="pct"/>
        </w:tcPr>
        <w:p w:rsidR="00B758D2" w:rsidRPr="008969C4" w:rsidRDefault="00B758D2"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B758D2" w:rsidRPr="00891F29" w:rsidRDefault="00B758D2" w:rsidP="00B10816">
          <w:pPr>
            <w:pStyle w:val="Header"/>
            <w:spacing w:after="0"/>
            <w:jc w:val="right"/>
            <w:rPr>
              <w:sz w:val="16"/>
              <w:szCs w:val="20"/>
            </w:rPr>
          </w:pPr>
          <w:r w:rsidRPr="00891F29">
            <w:rPr>
              <w:sz w:val="16"/>
              <w:szCs w:val="20"/>
            </w:rPr>
            <w:t>Nexteer Automotive Confidential Proprietary Information</w:t>
          </w:r>
        </w:p>
        <w:p w:rsidR="00B758D2" w:rsidRDefault="00B758D2" w:rsidP="00B10816">
          <w:pPr>
            <w:pStyle w:val="Header"/>
            <w:spacing w:after="0"/>
            <w:jc w:val="right"/>
            <w:rPr>
              <w:sz w:val="16"/>
              <w:szCs w:val="20"/>
            </w:rPr>
          </w:pPr>
          <w:r w:rsidRPr="00891F29">
            <w:rPr>
              <w:sz w:val="16"/>
              <w:szCs w:val="20"/>
            </w:rPr>
            <w:t>Do Not Copy/Distribute Without Prior Permission</w:t>
          </w:r>
        </w:p>
        <w:p w:rsidR="00B758D2" w:rsidRPr="008969C4" w:rsidRDefault="00B758D2" w:rsidP="00B10816">
          <w:pPr>
            <w:pStyle w:val="Header"/>
            <w:spacing w:after="0"/>
            <w:jc w:val="right"/>
            <w:rPr>
              <w:szCs w:val="20"/>
            </w:rPr>
          </w:pPr>
          <w:r w:rsidRPr="000B0DB8">
            <w:rPr>
              <w:sz w:val="16"/>
              <w:szCs w:val="20"/>
            </w:rPr>
            <w:t>This Document Is Uncontrolled When Printed – Verify Version Before Use</w:t>
          </w:r>
        </w:p>
      </w:tc>
    </w:tr>
  </w:tbl>
  <w:p w:rsidR="00B758D2" w:rsidRDefault="00B758D2">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16F2DAA"/>
    <w:multiLevelType w:val="hybridMultilevel"/>
    <w:tmpl w:val="91B6743A"/>
    <w:lvl w:ilvl="0" w:tplc="0DCE1344">
      <w:numFmt w:val="bullet"/>
      <w:lvlText w:val=""/>
      <w:lvlJc w:val="left"/>
      <w:pPr>
        <w:ind w:left="408" w:hanging="360"/>
      </w:pPr>
      <w:rPr>
        <w:rFonts w:ascii="Symbol" w:eastAsia="Times New Roman" w:hAnsi="Symbol"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3"/>
  </w:num>
  <w:num w:numId="17">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gnesh L S K">
    <w15:presenceInfo w15:providerId="None" w15:userId="Vignesh L S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16"/>
    <w:rsid w:val="000040A2"/>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0001"/>
    <w:rsid w:val="00096B85"/>
    <w:rsid w:val="000A2E10"/>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4218"/>
    <w:rsid w:val="001F7A45"/>
    <w:rsid w:val="0020223C"/>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4FA9"/>
    <w:rsid w:val="00256656"/>
    <w:rsid w:val="00256D7F"/>
    <w:rsid w:val="00260133"/>
    <w:rsid w:val="00273A0B"/>
    <w:rsid w:val="002905EB"/>
    <w:rsid w:val="00294A87"/>
    <w:rsid w:val="002A3DCD"/>
    <w:rsid w:val="002A4407"/>
    <w:rsid w:val="002A46ED"/>
    <w:rsid w:val="002A6127"/>
    <w:rsid w:val="002B094F"/>
    <w:rsid w:val="002B1587"/>
    <w:rsid w:val="002B244D"/>
    <w:rsid w:val="002B2B02"/>
    <w:rsid w:val="002B6E4E"/>
    <w:rsid w:val="002B7D4B"/>
    <w:rsid w:val="002C0A68"/>
    <w:rsid w:val="002D2079"/>
    <w:rsid w:val="002D4CF3"/>
    <w:rsid w:val="002D7C01"/>
    <w:rsid w:val="002E08B6"/>
    <w:rsid w:val="002E0FEE"/>
    <w:rsid w:val="002E3467"/>
    <w:rsid w:val="002E4849"/>
    <w:rsid w:val="002E7E59"/>
    <w:rsid w:val="003048D2"/>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7CA"/>
    <w:rsid w:val="00387BF4"/>
    <w:rsid w:val="00393DBF"/>
    <w:rsid w:val="003A5B2A"/>
    <w:rsid w:val="003A7726"/>
    <w:rsid w:val="003A7C16"/>
    <w:rsid w:val="003B4A55"/>
    <w:rsid w:val="003D456D"/>
    <w:rsid w:val="003F0BB4"/>
    <w:rsid w:val="003F3205"/>
    <w:rsid w:val="00405E64"/>
    <w:rsid w:val="00410E30"/>
    <w:rsid w:val="004147D1"/>
    <w:rsid w:val="00414D77"/>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87725"/>
    <w:rsid w:val="004907B4"/>
    <w:rsid w:val="00493F18"/>
    <w:rsid w:val="00496E7C"/>
    <w:rsid w:val="00497491"/>
    <w:rsid w:val="004A0EA5"/>
    <w:rsid w:val="004A3AD6"/>
    <w:rsid w:val="004B5CF7"/>
    <w:rsid w:val="004C1331"/>
    <w:rsid w:val="004D0FAD"/>
    <w:rsid w:val="004D5D37"/>
    <w:rsid w:val="004E39D0"/>
    <w:rsid w:val="004F3C64"/>
    <w:rsid w:val="00507960"/>
    <w:rsid w:val="00510DB3"/>
    <w:rsid w:val="00514FCB"/>
    <w:rsid w:val="0051532E"/>
    <w:rsid w:val="005200B6"/>
    <w:rsid w:val="00527EC6"/>
    <w:rsid w:val="00531B8C"/>
    <w:rsid w:val="00534A5E"/>
    <w:rsid w:val="0053510E"/>
    <w:rsid w:val="005366FA"/>
    <w:rsid w:val="00540486"/>
    <w:rsid w:val="00540749"/>
    <w:rsid w:val="00541D9D"/>
    <w:rsid w:val="00541E2D"/>
    <w:rsid w:val="00542C00"/>
    <w:rsid w:val="0054769F"/>
    <w:rsid w:val="005500FC"/>
    <w:rsid w:val="00551E95"/>
    <w:rsid w:val="00553CD9"/>
    <w:rsid w:val="00567A13"/>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2D7D"/>
    <w:rsid w:val="006D55BB"/>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2D3E"/>
    <w:rsid w:val="007A3BEB"/>
    <w:rsid w:val="007A3D19"/>
    <w:rsid w:val="007B1B6D"/>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7A6"/>
    <w:rsid w:val="00832905"/>
    <w:rsid w:val="00834F56"/>
    <w:rsid w:val="00836552"/>
    <w:rsid w:val="008412DC"/>
    <w:rsid w:val="0084459F"/>
    <w:rsid w:val="00847EDF"/>
    <w:rsid w:val="00862735"/>
    <w:rsid w:val="00865ACA"/>
    <w:rsid w:val="00866672"/>
    <w:rsid w:val="00866C6E"/>
    <w:rsid w:val="00871C89"/>
    <w:rsid w:val="008721B1"/>
    <w:rsid w:val="008721C3"/>
    <w:rsid w:val="008762DF"/>
    <w:rsid w:val="00881135"/>
    <w:rsid w:val="00881279"/>
    <w:rsid w:val="00891F29"/>
    <w:rsid w:val="008943A3"/>
    <w:rsid w:val="00895757"/>
    <w:rsid w:val="008969C4"/>
    <w:rsid w:val="00897591"/>
    <w:rsid w:val="008A0BF7"/>
    <w:rsid w:val="008A1CA9"/>
    <w:rsid w:val="008A3325"/>
    <w:rsid w:val="008A3DEA"/>
    <w:rsid w:val="008B2A08"/>
    <w:rsid w:val="008C31B1"/>
    <w:rsid w:val="008C4352"/>
    <w:rsid w:val="008C4FBE"/>
    <w:rsid w:val="008D1A6A"/>
    <w:rsid w:val="008D3DCA"/>
    <w:rsid w:val="008D69B7"/>
    <w:rsid w:val="008E350F"/>
    <w:rsid w:val="008F09CA"/>
    <w:rsid w:val="008F11FD"/>
    <w:rsid w:val="008F1C9A"/>
    <w:rsid w:val="008F38B3"/>
    <w:rsid w:val="008F402B"/>
    <w:rsid w:val="008F4A9B"/>
    <w:rsid w:val="008F7506"/>
    <w:rsid w:val="009017D0"/>
    <w:rsid w:val="00905396"/>
    <w:rsid w:val="00912AE0"/>
    <w:rsid w:val="0091328D"/>
    <w:rsid w:val="009132C7"/>
    <w:rsid w:val="0091423E"/>
    <w:rsid w:val="009157D3"/>
    <w:rsid w:val="00921DE0"/>
    <w:rsid w:val="009253B7"/>
    <w:rsid w:val="00926383"/>
    <w:rsid w:val="0092752F"/>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17DFB"/>
    <w:rsid w:val="00A25B61"/>
    <w:rsid w:val="00A365F0"/>
    <w:rsid w:val="00A37E34"/>
    <w:rsid w:val="00A52BBA"/>
    <w:rsid w:val="00A639FF"/>
    <w:rsid w:val="00A6463B"/>
    <w:rsid w:val="00A656E4"/>
    <w:rsid w:val="00A71A73"/>
    <w:rsid w:val="00A72ADF"/>
    <w:rsid w:val="00A75159"/>
    <w:rsid w:val="00A75452"/>
    <w:rsid w:val="00A85DD5"/>
    <w:rsid w:val="00A90F28"/>
    <w:rsid w:val="00A92EE5"/>
    <w:rsid w:val="00A947B4"/>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84C"/>
    <w:rsid w:val="00AE5C76"/>
    <w:rsid w:val="00AE730D"/>
    <w:rsid w:val="00AF6D2A"/>
    <w:rsid w:val="00AF6ED6"/>
    <w:rsid w:val="00AF7DDD"/>
    <w:rsid w:val="00B0024F"/>
    <w:rsid w:val="00B10816"/>
    <w:rsid w:val="00B11BE8"/>
    <w:rsid w:val="00B14A28"/>
    <w:rsid w:val="00B154E6"/>
    <w:rsid w:val="00B21802"/>
    <w:rsid w:val="00B25D10"/>
    <w:rsid w:val="00B35242"/>
    <w:rsid w:val="00B35F84"/>
    <w:rsid w:val="00B43282"/>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1D6A"/>
    <w:rsid w:val="00BD29F5"/>
    <w:rsid w:val="00BD7322"/>
    <w:rsid w:val="00BE19D6"/>
    <w:rsid w:val="00BE7F06"/>
    <w:rsid w:val="00BF5242"/>
    <w:rsid w:val="00C0276C"/>
    <w:rsid w:val="00C04F32"/>
    <w:rsid w:val="00C13585"/>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66A"/>
    <w:rsid w:val="00CE1AE1"/>
    <w:rsid w:val="00CF089D"/>
    <w:rsid w:val="00CF0E43"/>
    <w:rsid w:val="00CF107F"/>
    <w:rsid w:val="00CF2A9A"/>
    <w:rsid w:val="00CF5BE3"/>
    <w:rsid w:val="00D00A39"/>
    <w:rsid w:val="00D01616"/>
    <w:rsid w:val="00D02C87"/>
    <w:rsid w:val="00D04EC2"/>
    <w:rsid w:val="00D16229"/>
    <w:rsid w:val="00D20BF3"/>
    <w:rsid w:val="00D229A6"/>
    <w:rsid w:val="00D23CB7"/>
    <w:rsid w:val="00D26802"/>
    <w:rsid w:val="00D30924"/>
    <w:rsid w:val="00D4065B"/>
    <w:rsid w:val="00D42EF2"/>
    <w:rsid w:val="00D4303D"/>
    <w:rsid w:val="00D443E7"/>
    <w:rsid w:val="00D51275"/>
    <w:rsid w:val="00D57071"/>
    <w:rsid w:val="00D57F9F"/>
    <w:rsid w:val="00D60445"/>
    <w:rsid w:val="00D70B1D"/>
    <w:rsid w:val="00D757BC"/>
    <w:rsid w:val="00D762B8"/>
    <w:rsid w:val="00D775AC"/>
    <w:rsid w:val="00D77952"/>
    <w:rsid w:val="00D8298E"/>
    <w:rsid w:val="00DA5C5C"/>
    <w:rsid w:val="00DB0311"/>
    <w:rsid w:val="00DB0EBE"/>
    <w:rsid w:val="00DB1985"/>
    <w:rsid w:val="00DB213C"/>
    <w:rsid w:val="00DC0959"/>
    <w:rsid w:val="00DC598C"/>
    <w:rsid w:val="00DD3B65"/>
    <w:rsid w:val="00DE23CE"/>
    <w:rsid w:val="00DE2FDE"/>
    <w:rsid w:val="00DE3309"/>
    <w:rsid w:val="00DF4415"/>
    <w:rsid w:val="00DF4FE1"/>
    <w:rsid w:val="00E020FC"/>
    <w:rsid w:val="00E03151"/>
    <w:rsid w:val="00E044C8"/>
    <w:rsid w:val="00E16D14"/>
    <w:rsid w:val="00E176AB"/>
    <w:rsid w:val="00E23E66"/>
    <w:rsid w:val="00E31AE9"/>
    <w:rsid w:val="00E3395D"/>
    <w:rsid w:val="00E35A9F"/>
    <w:rsid w:val="00E3609B"/>
    <w:rsid w:val="00E36420"/>
    <w:rsid w:val="00E42F54"/>
    <w:rsid w:val="00E46EBF"/>
    <w:rsid w:val="00E51408"/>
    <w:rsid w:val="00E52161"/>
    <w:rsid w:val="00E60ECF"/>
    <w:rsid w:val="00E61FD9"/>
    <w:rsid w:val="00E6550B"/>
    <w:rsid w:val="00E73289"/>
    <w:rsid w:val="00E9004B"/>
    <w:rsid w:val="00E90DF5"/>
    <w:rsid w:val="00EB1228"/>
    <w:rsid w:val="00EB39A3"/>
    <w:rsid w:val="00ED3D2B"/>
    <w:rsid w:val="00EE263E"/>
    <w:rsid w:val="00EE26AB"/>
    <w:rsid w:val="00EE3BBC"/>
    <w:rsid w:val="00EF190F"/>
    <w:rsid w:val="00F1257A"/>
    <w:rsid w:val="00F33BD1"/>
    <w:rsid w:val="00F36729"/>
    <w:rsid w:val="00F36CC2"/>
    <w:rsid w:val="00F417BB"/>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C6844"/>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sagweb01.nexteer.com/eRoomReq/Files/erooms8/NextGeneration/0_fc55f/Software%20Naming%20Conventions%2003x(In%20Work).doc" TargetMode="External"/><Relationship Id="rId2" Type="http://schemas.openxmlformats.org/officeDocument/2006/relationships/customXml" Target="../customXml/item2.xml"/><Relationship Id="rId16" Type="http://schemas.openxmlformats.org/officeDocument/2006/relationships/hyperlink" Target="http://www.autosar.org/download/R4.0/AUTOSAR_SWS_MemoryMapping.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23" Type="http://schemas.microsoft.com/office/2011/relationships/people" Target="peop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9941424DB74549B646540DBFAA6C5F"/>
        <w:category>
          <w:name w:val="General"/>
          <w:gallery w:val="placeholder"/>
        </w:category>
        <w:types>
          <w:type w:val="bbPlcHdr"/>
        </w:types>
        <w:behaviors>
          <w:behavior w:val="content"/>
        </w:behaviors>
        <w:guid w:val="{6BC10852-14E4-44B5-A253-037650CFA37C}"/>
      </w:docPartPr>
      <w:docPartBody>
        <w:p w:rsidR="00D20FDF" w:rsidRDefault="00275232">
          <w:pPr>
            <w:pStyle w:val="EA9941424DB74549B646540DBFAA6C5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32"/>
    <w:rsid w:val="00061D39"/>
    <w:rsid w:val="000804D7"/>
    <w:rsid w:val="000D3249"/>
    <w:rsid w:val="00245493"/>
    <w:rsid w:val="00275232"/>
    <w:rsid w:val="00376F74"/>
    <w:rsid w:val="003F5762"/>
    <w:rsid w:val="006D529F"/>
    <w:rsid w:val="00745FD6"/>
    <w:rsid w:val="007A2D4C"/>
    <w:rsid w:val="009352E8"/>
    <w:rsid w:val="009801B3"/>
    <w:rsid w:val="00A03F92"/>
    <w:rsid w:val="00A44444"/>
    <w:rsid w:val="00B249F4"/>
    <w:rsid w:val="00D20FDF"/>
    <w:rsid w:val="00E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9941424DB74549B646540DBFAA6C5F">
    <w:name w:val="EA9941424DB74549B646540DBFAA6C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9941424DB74549B646540DBFAA6C5F">
    <w:name w:val="EA9941424DB74549B646540DBFAA6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C0E1C5C-15D4-422F-B4A6-3EA10D39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538</TotalTime>
  <Pages>17</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8534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Anne, Krishna</cp:lastModifiedBy>
  <cp:revision>36</cp:revision>
  <cp:lastPrinted>2014-12-17T17:01:00Z</cp:lastPrinted>
  <dcterms:created xsi:type="dcterms:W3CDTF">2015-07-01T17:24:00Z</dcterms:created>
  <dcterms:modified xsi:type="dcterms:W3CDTF">2016-06-23T18:29:00Z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