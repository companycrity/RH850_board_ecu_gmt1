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D8AF84A39B58476EA394DB288606BE7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B5457F"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605999">
        <w:rPr>
          <w:rFonts w:cs="Calibri"/>
          <w:b/>
          <w:sz w:val="48"/>
          <w:szCs w:val="48"/>
        </w:rPr>
        <w:t>FltInj</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Anne, Krishna" w:date="2016-04-29T11:37:00Z">
        <w:r w:rsidR="00F06A4C">
          <w:rPr>
            <w:b/>
            <w:sz w:val="36"/>
          </w:rPr>
          <w:t>04/29/2016</w:t>
        </w:r>
      </w:ins>
      <w:del w:id="1" w:author="Anne, Krishna" w:date="2016-04-29T11:37:00Z">
        <w:r w:rsidR="00605999" w:rsidDel="00F06A4C">
          <w:rPr>
            <w:b/>
            <w:sz w:val="36"/>
          </w:rPr>
          <w:delText>08/26/2015</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60599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60599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60599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customXmlDelRangeStart w:id="2" w:author="Anne, Krishna" w:date="2016-04-29T11:37:00Z"/>
      <w:sdt>
        <w:sdtPr>
          <w:rPr>
            <w:b/>
            <w:sz w:val="24"/>
          </w:rPr>
          <w:alias w:val="Title"/>
          <w:tag w:val=""/>
          <w:id w:val="524377344"/>
          <w:placeholder>
            <w:docPart w:val="54A8B4E436F048B3BF1C78DEF23B055C"/>
          </w:placeholder>
          <w:dataBinding w:prefixMappings="xmlns:ns0='http://purl.org/dc/elements/1.1/' xmlns:ns1='http://schemas.openxmlformats.org/package/2006/metadata/core-properties' " w:xpath="/ns1:coreProperties[1]/ns0:title[1]" w:storeItemID="{6C3C8BC8-F283-45AE-878A-BAB7291924A1}"/>
          <w:text/>
        </w:sdtPr>
        <w:sdtEndPr/>
        <w:sdtContent>
          <w:customXmlDelRangeEnd w:id="2"/>
          <w:del w:id="3" w:author="Anne, Krishna" w:date="2016-04-29T11:37:00Z">
            <w:r w:rsidR="00605999" w:rsidDel="00F06A4C">
              <w:rPr>
                <w:b/>
                <w:sz w:val="24"/>
              </w:rPr>
              <w:delText>Module Design Document</w:delText>
            </w:r>
          </w:del>
          <w:customXmlDelRangeStart w:id="4" w:author="Anne, Krishna" w:date="2016-04-29T11:37:00Z"/>
        </w:sdtContent>
      </w:sdt>
      <w:customXmlDelRangeEnd w:id="4"/>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ins w:id="5" w:author="Anne, Krishna" w:date="2016-04-29T11:37:00Z">
        <w:r w:rsidR="00F06A4C">
          <w:rPr>
            <w:b/>
            <w:sz w:val="24"/>
          </w:rPr>
          <w:t>Krishna Anne</w:t>
        </w:r>
      </w:ins>
      <w:del w:id="6" w:author="Anne, Krishna" w:date="2016-04-29T11:37:00Z">
        <w:r w:rsidR="00605999" w:rsidDel="00F06A4C">
          <w:rPr>
            <w:b/>
            <w:sz w:val="24"/>
          </w:rPr>
          <w:delText>SEPG</w:delText>
        </w:r>
      </w:del>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60599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60599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293E65" w:rsidRPr="00AA38E8" w:rsidTr="00293E65">
        <w:trPr>
          <w:jc w:val="center"/>
        </w:trPr>
        <w:tc>
          <w:tcPr>
            <w:tcW w:w="2520" w:type="dxa"/>
          </w:tcPr>
          <w:p w:rsidR="00293E65" w:rsidRPr="00AA38E8" w:rsidRDefault="00293E65" w:rsidP="00D229A6">
            <w:pPr>
              <w:jc w:val="center"/>
              <w:rPr>
                <w:rFonts w:cs="Calibri"/>
                <w:b/>
              </w:rPr>
            </w:pPr>
            <w:bookmarkStart w:id="7" w:name="_Toc348792978"/>
            <w:bookmarkStart w:id="8" w:name="_Toc348793074"/>
            <w:bookmarkStart w:id="9" w:name="_Toc348793965"/>
            <w:bookmarkStart w:id="10" w:name="_Toc349459173"/>
            <w:bookmarkStart w:id="11" w:name="_Toc349621609"/>
            <w:r w:rsidRPr="00AA38E8">
              <w:rPr>
                <w:rFonts w:cs="Calibri"/>
                <w:b/>
              </w:rPr>
              <w:t>Description</w:t>
            </w:r>
          </w:p>
        </w:tc>
        <w:tc>
          <w:tcPr>
            <w:tcW w:w="2160" w:type="dxa"/>
          </w:tcPr>
          <w:p w:rsidR="00293E65" w:rsidRPr="00AA38E8" w:rsidRDefault="00293E65" w:rsidP="00D229A6">
            <w:pPr>
              <w:jc w:val="center"/>
              <w:rPr>
                <w:rFonts w:cs="Calibri"/>
                <w:b/>
              </w:rPr>
            </w:pPr>
            <w:r w:rsidRPr="00AA38E8">
              <w:rPr>
                <w:rFonts w:cs="Calibri"/>
                <w:b/>
              </w:rPr>
              <w:t>Author</w:t>
            </w:r>
          </w:p>
        </w:tc>
        <w:tc>
          <w:tcPr>
            <w:tcW w:w="1350" w:type="dxa"/>
          </w:tcPr>
          <w:p w:rsidR="00293E65" w:rsidRPr="00AA38E8" w:rsidRDefault="00293E65" w:rsidP="00D229A6">
            <w:pPr>
              <w:jc w:val="center"/>
              <w:rPr>
                <w:rFonts w:cs="Calibri"/>
                <w:b/>
              </w:rPr>
            </w:pPr>
            <w:r w:rsidRPr="00AA38E8">
              <w:rPr>
                <w:rFonts w:cs="Calibri"/>
                <w:b/>
              </w:rPr>
              <w:t>Version</w:t>
            </w:r>
          </w:p>
        </w:tc>
        <w:tc>
          <w:tcPr>
            <w:tcW w:w="1440" w:type="dxa"/>
          </w:tcPr>
          <w:p w:rsidR="00293E65" w:rsidRPr="00AA38E8" w:rsidRDefault="00293E65" w:rsidP="00D229A6">
            <w:pPr>
              <w:jc w:val="center"/>
              <w:rPr>
                <w:rFonts w:cs="Calibri"/>
                <w:b/>
              </w:rPr>
            </w:pPr>
            <w:r w:rsidRPr="00AA38E8">
              <w:rPr>
                <w:rFonts w:cs="Calibri"/>
                <w:b/>
              </w:rPr>
              <w:t>Date</w:t>
            </w:r>
          </w:p>
        </w:tc>
      </w:tr>
      <w:tr w:rsidR="00293E65" w:rsidRPr="00AA38E8" w:rsidTr="00293E65">
        <w:trPr>
          <w:jc w:val="center"/>
        </w:trPr>
        <w:tc>
          <w:tcPr>
            <w:tcW w:w="2520" w:type="dxa"/>
          </w:tcPr>
          <w:p w:rsidR="00293E65" w:rsidRPr="00AA38E8" w:rsidRDefault="00293E65" w:rsidP="00D229A6">
            <w:pPr>
              <w:rPr>
                <w:rFonts w:cs="Calibri"/>
              </w:rPr>
            </w:pPr>
            <w:r>
              <w:rPr>
                <w:rFonts w:cs="Calibri"/>
              </w:rPr>
              <w:t>Initial Version</w:t>
            </w:r>
          </w:p>
        </w:tc>
        <w:tc>
          <w:tcPr>
            <w:tcW w:w="2160" w:type="dxa"/>
          </w:tcPr>
          <w:p w:rsidR="00293E65" w:rsidRPr="00AA38E8" w:rsidRDefault="00293E65" w:rsidP="00D229A6">
            <w:pPr>
              <w:rPr>
                <w:rFonts w:cs="Calibri"/>
              </w:rPr>
            </w:pPr>
            <w:r>
              <w:rPr>
                <w:rFonts w:cs="Calibri"/>
              </w:rPr>
              <w:t xml:space="preserve">Lucas </w:t>
            </w:r>
            <w:proofErr w:type="spellStart"/>
            <w:r>
              <w:rPr>
                <w:rFonts w:cs="Calibri"/>
              </w:rPr>
              <w:t>Wendling</w:t>
            </w:r>
            <w:proofErr w:type="spellEnd"/>
          </w:p>
        </w:tc>
        <w:tc>
          <w:tcPr>
            <w:tcW w:w="1350" w:type="dxa"/>
          </w:tcPr>
          <w:p w:rsidR="00293E65" w:rsidRPr="00AA38E8" w:rsidRDefault="00293E65" w:rsidP="00D229A6">
            <w:pPr>
              <w:rPr>
                <w:rFonts w:cs="Calibri"/>
              </w:rPr>
            </w:pPr>
            <w:r>
              <w:rPr>
                <w:rFonts w:cs="Calibri"/>
              </w:rPr>
              <w:t>1.0</w:t>
            </w:r>
          </w:p>
        </w:tc>
        <w:tc>
          <w:tcPr>
            <w:tcW w:w="1440" w:type="dxa"/>
          </w:tcPr>
          <w:p w:rsidR="00293E65" w:rsidRPr="00AA38E8" w:rsidRDefault="00293E65" w:rsidP="00D229A6">
            <w:pPr>
              <w:rPr>
                <w:rFonts w:cs="Calibri"/>
              </w:rPr>
            </w:pPr>
            <w:r>
              <w:rPr>
                <w:rFonts w:cs="Calibri"/>
              </w:rPr>
              <w:t>08/26/15</w:t>
            </w:r>
          </w:p>
        </w:tc>
      </w:tr>
      <w:tr w:rsidR="00F06A4C" w:rsidRPr="00AA38E8" w:rsidTr="00293E65">
        <w:trPr>
          <w:jc w:val="center"/>
          <w:ins w:id="12" w:author="Anne, Krishna" w:date="2016-04-29T11:37:00Z"/>
        </w:trPr>
        <w:tc>
          <w:tcPr>
            <w:tcW w:w="2520" w:type="dxa"/>
          </w:tcPr>
          <w:p w:rsidR="00F06A4C" w:rsidRDefault="00F06A4C" w:rsidP="00D229A6">
            <w:pPr>
              <w:rPr>
                <w:ins w:id="13" w:author="Anne, Krishna" w:date="2016-04-29T11:37:00Z"/>
                <w:rFonts w:cs="Calibri"/>
              </w:rPr>
            </w:pPr>
            <w:ins w:id="14" w:author="Anne, Krishna" w:date="2016-04-29T11:38:00Z">
              <w:r>
                <w:rPr>
                  <w:rFonts w:cs="Calibri"/>
                </w:rPr>
                <w:t>U</w:t>
              </w:r>
            </w:ins>
            <w:ins w:id="15" w:author="Anne, Krishna" w:date="2016-04-29T11:37:00Z">
              <w:r w:rsidRPr="00F06A4C">
                <w:rPr>
                  <w:rFonts w:cs="Calibri"/>
                </w:rPr>
                <w:t>pdates are per FDD v2.1.0</w:t>
              </w:r>
            </w:ins>
          </w:p>
        </w:tc>
        <w:tc>
          <w:tcPr>
            <w:tcW w:w="2160" w:type="dxa"/>
          </w:tcPr>
          <w:p w:rsidR="00F06A4C" w:rsidRDefault="00F06A4C" w:rsidP="00D229A6">
            <w:pPr>
              <w:rPr>
                <w:ins w:id="16" w:author="Anne, Krishna" w:date="2016-04-29T11:37:00Z"/>
                <w:rFonts w:cs="Calibri"/>
              </w:rPr>
            </w:pPr>
            <w:ins w:id="17" w:author="Anne, Krishna" w:date="2016-04-29T11:38:00Z">
              <w:r>
                <w:rPr>
                  <w:rFonts w:cs="Calibri"/>
                </w:rPr>
                <w:t>Krishna Anne</w:t>
              </w:r>
            </w:ins>
          </w:p>
        </w:tc>
        <w:tc>
          <w:tcPr>
            <w:tcW w:w="1350" w:type="dxa"/>
          </w:tcPr>
          <w:p w:rsidR="00F06A4C" w:rsidRDefault="00F06A4C" w:rsidP="00D229A6">
            <w:pPr>
              <w:rPr>
                <w:ins w:id="18" w:author="Anne, Krishna" w:date="2016-04-29T11:37:00Z"/>
                <w:rFonts w:cs="Calibri"/>
              </w:rPr>
            </w:pPr>
            <w:ins w:id="19" w:author="Anne, Krishna" w:date="2016-04-29T11:38:00Z">
              <w:r>
                <w:rPr>
                  <w:rFonts w:cs="Calibri"/>
                </w:rPr>
                <w:t>2.0</w:t>
              </w:r>
            </w:ins>
          </w:p>
        </w:tc>
        <w:tc>
          <w:tcPr>
            <w:tcW w:w="1440" w:type="dxa"/>
          </w:tcPr>
          <w:p w:rsidR="00F06A4C" w:rsidRDefault="00F06A4C" w:rsidP="00D229A6">
            <w:pPr>
              <w:rPr>
                <w:ins w:id="20" w:author="Anne, Krishna" w:date="2016-04-29T11:37:00Z"/>
                <w:rFonts w:cs="Calibri"/>
              </w:rPr>
            </w:pPr>
            <w:ins w:id="21" w:author="Anne, Krishna" w:date="2016-04-29T11:38:00Z">
              <w:r>
                <w:rPr>
                  <w:rFonts w:cs="Calibri"/>
                </w:rPr>
                <w:t>04/29/16</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605999"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605999" w:rsidRDefault="006F143E">
      <w:pPr>
        <w:pStyle w:val="TOC1"/>
        <w:rPr>
          <w:rFonts w:eastAsiaTheme="minorEastAsia"/>
          <w:b w:val="0"/>
          <w:color w:val="auto"/>
          <w:kern w:val="0"/>
          <w:sz w:val="22"/>
          <w:szCs w:val="22"/>
          <w:lang w:val="en-US"/>
        </w:rPr>
      </w:pPr>
      <w:hyperlink w:anchor="_Toc428337877" w:history="1">
        <w:r w:rsidR="00605999" w:rsidRPr="00755988">
          <w:rPr>
            <w:rStyle w:val="Hyperlink"/>
          </w:rPr>
          <w:t>1</w:t>
        </w:r>
        <w:r w:rsidR="00605999">
          <w:rPr>
            <w:rFonts w:eastAsiaTheme="minorEastAsia"/>
            <w:b w:val="0"/>
            <w:color w:val="auto"/>
            <w:kern w:val="0"/>
            <w:sz w:val="22"/>
            <w:szCs w:val="22"/>
            <w:lang w:val="en-US"/>
          </w:rPr>
          <w:tab/>
        </w:r>
        <w:r w:rsidR="00605999" w:rsidRPr="00755988">
          <w:rPr>
            <w:rStyle w:val="Hyperlink"/>
          </w:rPr>
          <w:t>Introduction</w:t>
        </w:r>
        <w:r w:rsidR="00605999">
          <w:rPr>
            <w:webHidden/>
          </w:rPr>
          <w:tab/>
        </w:r>
        <w:r w:rsidR="00605999">
          <w:rPr>
            <w:webHidden/>
          </w:rPr>
          <w:fldChar w:fldCharType="begin"/>
        </w:r>
        <w:r w:rsidR="00605999">
          <w:rPr>
            <w:webHidden/>
          </w:rPr>
          <w:instrText xml:space="preserve"> PAGEREF _Toc428337877 \h </w:instrText>
        </w:r>
        <w:r w:rsidR="00605999">
          <w:rPr>
            <w:webHidden/>
          </w:rPr>
        </w:r>
        <w:r w:rsidR="00605999">
          <w:rPr>
            <w:webHidden/>
          </w:rPr>
          <w:fldChar w:fldCharType="separate"/>
        </w:r>
        <w:r w:rsidR="00605999">
          <w:rPr>
            <w:webHidden/>
          </w:rPr>
          <w:t>5</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78" w:history="1">
        <w:r w:rsidR="00605999" w:rsidRPr="00755988">
          <w:rPr>
            <w:rStyle w:val="Hyperlink"/>
          </w:rPr>
          <w:t>1.1</w:t>
        </w:r>
        <w:r w:rsidR="00605999">
          <w:rPr>
            <w:rFonts w:asciiTheme="minorHAnsi" w:eastAsiaTheme="minorEastAsia" w:hAnsiTheme="minorHAnsi"/>
            <w:color w:val="auto"/>
            <w:kern w:val="0"/>
            <w:szCs w:val="22"/>
          </w:rPr>
          <w:tab/>
        </w:r>
        <w:r w:rsidR="00605999" w:rsidRPr="00755988">
          <w:rPr>
            <w:rStyle w:val="Hyperlink"/>
          </w:rPr>
          <w:t>Purpose</w:t>
        </w:r>
        <w:r w:rsidR="00605999">
          <w:rPr>
            <w:webHidden/>
          </w:rPr>
          <w:tab/>
        </w:r>
        <w:r w:rsidR="00605999">
          <w:rPr>
            <w:webHidden/>
          </w:rPr>
          <w:fldChar w:fldCharType="begin"/>
        </w:r>
        <w:r w:rsidR="00605999">
          <w:rPr>
            <w:webHidden/>
          </w:rPr>
          <w:instrText xml:space="preserve"> PAGEREF _Toc428337878 \h </w:instrText>
        </w:r>
        <w:r w:rsidR="00605999">
          <w:rPr>
            <w:webHidden/>
          </w:rPr>
        </w:r>
        <w:r w:rsidR="00605999">
          <w:rPr>
            <w:webHidden/>
          </w:rPr>
          <w:fldChar w:fldCharType="separate"/>
        </w:r>
        <w:r w:rsidR="00605999">
          <w:rPr>
            <w:webHidden/>
          </w:rPr>
          <w:t>5</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79" w:history="1">
        <w:r w:rsidR="00605999" w:rsidRPr="00755988">
          <w:rPr>
            <w:rStyle w:val="Hyperlink"/>
          </w:rPr>
          <w:t>1.2</w:t>
        </w:r>
        <w:r w:rsidR="00605999">
          <w:rPr>
            <w:rFonts w:asciiTheme="minorHAnsi" w:eastAsiaTheme="minorEastAsia" w:hAnsiTheme="minorHAnsi"/>
            <w:color w:val="auto"/>
            <w:kern w:val="0"/>
            <w:szCs w:val="22"/>
          </w:rPr>
          <w:tab/>
        </w:r>
        <w:r w:rsidR="00605999" w:rsidRPr="00755988">
          <w:rPr>
            <w:rStyle w:val="Hyperlink"/>
          </w:rPr>
          <w:t>Scope</w:t>
        </w:r>
        <w:r w:rsidR="00605999">
          <w:rPr>
            <w:webHidden/>
          </w:rPr>
          <w:tab/>
        </w:r>
        <w:r w:rsidR="00605999">
          <w:rPr>
            <w:webHidden/>
          </w:rPr>
          <w:fldChar w:fldCharType="begin"/>
        </w:r>
        <w:r w:rsidR="00605999">
          <w:rPr>
            <w:webHidden/>
          </w:rPr>
          <w:instrText xml:space="preserve"> PAGEREF _Toc428337879 \h </w:instrText>
        </w:r>
        <w:r w:rsidR="00605999">
          <w:rPr>
            <w:webHidden/>
          </w:rPr>
        </w:r>
        <w:r w:rsidR="00605999">
          <w:rPr>
            <w:webHidden/>
          </w:rPr>
          <w:fldChar w:fldCharType="separate"/>
        </w:r>
        <w:r w:rsidR="00605999">
          <w:rPr>
            <w:webHidden/>
          </w:rPr>
          <w:t>5</w:t>
        </w:r>
        <w:r w:rsidR="00605999">
          <w:rPr>
            <w:webHidden/>
          </w:rPr>
          <w:fldChar w:fldCharType="end"/>
        </w:r>
      </w:hyperlink>
    </w:p>
    <w:p w:rsidR="00605999" w:rsidRDefault="006F143E">
      <w:pPr>
        <w:pStyle w:val="TOC1"/>
        <w:rPr>
          <w:rFonts w:eastAsiaTheme="minorEastAsia"/>
          <w:b w:val="0"/>
          <w:color w:val="auto"/>
          <w:kern w:val="0"/>
          <w:sz w:val="22"/>
          <w:szCs w:val="22"/>
          <w:lang w:val="en-US"/>
        </w:rPr>
      </w:pPr>
      <w:hyperlink w:anchor="_Toc428337880" w:history="1">
        <w:r w:rsidR="00605999" w:rsidRPr="00755988">
          <w:rPr>
            <w:rStyle w:val="Hyperlink"/>
            <w:rFonts w:ascii="Calibri" w:hAnsi="Calibri" w:cs="Calibri"/>
          </w:rPr>
          <w:t>2</w:t>
        </w:r>
        <w:r w:rsidR="00605999">
          <w:rPr>
            <w:rFonts w:eastAsiaTheme="minorEastAsia"/>
            <w:b w:val="0"/>
            <w:color w:val="auto"/>
            <w:kern w:val="0"/>
            <w:sz w:val="22"/>
            <w:szCs w:val="22"/>
            <w:lang w:val="en-US"/>
          </w:rPr>
          <w:tab/>
        </w:r>
        <w:r w:rsidR="00605999" w:rsidRPr="00755988">
          <w:rPr>
            <w:rStyle w:val="Hyperlink"/>
            <w:rFonts w:ascii="Calibri" w:hAnsi="Calibri" w:cs="Calibri"/>
          </w:rPr>
          <w:t>&lt;Component Name&gt; &amp; High-Level Description</w:t>
        </w:r>
        <w:r w:rsidR="00605999">
          <w:rPr>
            <w:webHidden/>
          </w:rPr>
          <w:tab/>
        </w:r>
        <w:r w:rsidR="00605999">
          <w:rPr>
            <w:webHidden/>
          </w:rPr>
          <w:fldChar w:fldCharType="begin"/>
        </w:r>
        <w:r w:rsidR="00605999">
          <w:rPr>
            <w:webHidden/>
          </w:rPr>
          <w:instrText xml:space="preserve"> PAGEREF _Toc428337880 \h </w:instrText>
        </w:r>
        <w:r w:rsidR="00605999">
          <w:rPr>
            <w:webHidden/>
          </w:rPr>
        </w:r>
        <w:r w:rsidR="00605999">
          <w:rPr>
            <w:webHidden/>
          </w:rPr>
          <w:fldChar w:fldCharType="separate"/>
        </w:r>
        <w:r w:rsidR="00605999">
          <w:rPr>
            <w:webHidden/>
          </w:rPr>
          <w:t>6</w:t>
        </w:r>
        <w:r w:rsidR="00605999">
          <w:rPr>
            <w:webHidden/>
          </w:rPr>
          <w:fldChar w:fldCharType="end"/>
        </w:r>
      </w:hyperlink>
    </w:p>
    <w:p w:rsidR="00605999" w:rsidRDefault="006F143E">
      <w:pPr>
        <w:pStyle w:val="TOC1"/>
        <w:rPr>
          <w:rFonts w:eastAsiaTheme="minorEastAsia"/>
          <w:b w:val="0"/>
          <w:color w:val="auto"/>
          <w:kern w:val="0"/>
          <w:sz w:val="22"/>
          <w:szCs w:val="22"/>
          <w:lang w:val="en-US"/>
        </w:rPr>
      </w:pPr>
      <w:hyperlink w:anchor="_Toc428337881" w:history="1">
        <w:r w:rsidR="00605999" w:rsidRPr="00755988">
          <w:rPr>
            <w:rStyle w:val="Hyperlink"/>
            <w:rFonts w:ascii="Calibri" w:hAnsi="Calibri" w:cs="Calibri"/>
          </w:rPr>
          <w:t>3</w:t>
        </w:r>
        <w:r w:rsidR="00605999">
          <w:rPr>
            <w:rFonts w:eastAsiaTheme="minorEastAsia"/>
            <w:b w:val="0"/>
            <w:color w:val="auto"/>
            <w:kern w:val="0"/>
            <w:sz w:val="22"/>
            <w:szCs w:val="22"/>
            <w:lang w:val="en-US"/>
          </w:rPr>
          <w:tab/>
        </w:r>
        <w:r w:rsidR="00605999" w:rsidRPr="00755988">
          <w:rPr>
            <w:rStyle w:val="Hyperlink"/>
            <w:rFonts w:ascii="Calibri" w:hAnsi="Calibri" w:cs="Calibri"/>
          </w:rPr>
          <w:t>Design details of software module</w:t>
        </w:r>
        <w:r w:rsidR="00605999">
          <w:rPr>
            <w:webHidden/>
          </w:rPr>
          <w:tab/>
        </w:r>
        <w:r w:rsidR="00605999">
          <w:rPr>
            <w:webHidden/>
          </w:rPr>
          <w:fldChar w:fldCharType="begin"/>
        </w:r>
        <w:r w:rsidR="00605999">
          <w:rPr>
            <w:webHidden/>
          </w:rPr>
          <w:instrText xml:space="preserve"> PAGEREF _Toc428337881 \h </w:instrText>
        </w:r>
        <w:r w:rsidR="00605999">
          <w:rPr>
            <w:webHidden/>
          </w:rPr>
        </w:r>
        <w:r w:rsidR="00605999">
          <w:rPr>
            <w:webHidden/>
          </w:rPr>
          <w:fldChar w:fldCharType="separate"/>
        </w:r>
        <w:r w:rsidR="00605999">
          <w:rPr>
            <w:webHidden/>
          </w:rPr>
          <w:t>7</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82" w:history="1">
        <w:r w:rsidR="00605999" w:rsidRPr="00755988">
          <w:rPr>
            <w:rStyle w:val="Hyperlink"/>
            <w:rFonts w:cs="Calibri"/>
          </w:rPr>
          <w:t>3.1</w:t>
        </w:r>
        <w:r w:rsidR="00605999">
          <w:rPr>
            <w:rFonts w:asciiTheme="minorHAnsi" w:eastAsiaTheme="minorEastAsia" w:hAnsiTheme="minorHAnsi"/>
            <w:color w:val="auto"/>
            <w:kern w:val="0"/>
            <w:szCs w:val="22"/>
          </w:rPr>
          <w:tab/>
        </w:r>
        <w:r w:rsidR="00605999" w:rsidRPr="00755988">
          <w:rPr>
            <w:rStyle w:val="Hyperlink"/>
          </w:rPr>
          <w:t>Graphical</w:t>
        </w:r>
        <w:r w:rsidR="00605999" w:rsidRPr="00755988">
          <w:rPr>
            <w:rStyle w:val="Hyperlink"/>
            <w:rFonts w:cs="Calibri"/>
          </w:rPr>
          <w:t xml:space="preserve"> representation of &lt;Component Name&gt;</w:t>
        </w:r>
        <w:r w:rsidR="00605999">
          <w:rPr>
            <w:webHidden/>
          </w:rPr>
          <w:tab/>
        </w:r>
        <w:r w:rsidR="00605999">
          <w:rPr>
            <w:webHidden/>
          </w:rPr>
          <w:fldChar w:fldCharType="begin"/>
        </w:r>
        <w:r w:rsidR="00605999">
          <w:rPr>
            <w:webHidden/>
          </w:rPr>
          <w:instrText xml:space="preserve"> PAGEREF _Toc428337882 \h </w:instrText>
        </w:r>
        <w:r w:rsidR="00605999">
          <w:rPr>
            <w:webHidden/>
          </w:rPr>
        </w:r>
        <w:r w:rsidR="00605999">
          <w:rPr>
            <w:webHidden/>
          </w:rPr>
          <w:fldChar w:fldCharType="separate"/>
        </w:r>
        <w:r w:rsidR="00605999">
          <w:rPr>
            <w:webHidden/>
          </w:rPr>
          <w:t>7</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83" w:history="1">
        <w:r w:rsidR="00605999" w:rsidRPr="00755988">
          <w:rPr>
            <w:rStyle w:val="Hyperlink"/>
            <w:rFonts w:cs="Calibri"/>
          </w:rPr>
          <w:t>3.2</w:t>
        </w:r>
        <w:r w:rsidR="00605999">
          <w:rPr>
            <w:rFonts w:asciiTheme="minorHAnsi" w:eastAsiaTheme="minorEastAsia" w:hAnsiTheme="minorHAnsi"/>
            <w:color w:val="auto"/>
            <w:kern w:val="0"/>
            <w:szCs w:val="22"/>
          </w:rPr>
          <w:tab/>
        </w:r>
        <w:r w:rsidR="00605999" w:rsidRPr="00755988">
          <w:rPr>
            <w:rStyle w:val="Hyperlink"/>
            <w:rFonts w:cs="Calibri"/>
          </w:rPr>
          <w:t>Data Flow Diagram</w:t>
        </w:r>
        <w:r w:rsidR="00605999">
          <w:rPr>
            <w:webHidden/>
          </w:rPr>
          <w:tab/>
        </w:r>
        <w:r w:rsidR="00605999">
          <w:rPr>
            <w:webHidden/>
          </w:rPr>
          <w:fldChar w:fldCharType="begin"/>
        </w:r>
        <w:r w:rsidR="00605999">
          <w:rPr>
            <w:webHidden/>
          </w:rPr>
          <w:instrText xml:space="preserve"> PAGEREF _Toc428337883 \h </w:instrText>
        </w:r>
        <w:r w:rsidR="00605999">
          <w:rPr>
            <w:webHidden/>
          </w:rPr>
        </w:r>
        <w:r w:rsidR="00605999">
          <w:rPr>
            <w:webHidden/>
          </w:rPr>
          <w:fldChar w:fldCharType="separate"/>
        </w:r>
        <w:r w:rsidR="00605999">
          <w:rPr>
            <w:webHidden/>
          </w:rPr>
          <w:t>7</w:t>
        </w:r>
        <w:r w:rsidR="00605999">
          <w:rPr>
            <w:webHidden/>
          </w:rPr>
          <w:fldChar w:fldCharType="end"/>
        </w:r>
      </w:hyperlink>
    </w:p>
    <w:p w:rsidR="00605999" w:rsidRDefault="006F143E">
      <w:pPr>
        <w:pStyle w:val="TOC3"/>
        <w:tabs>
          <w:tab w:val="left" w:pos="1200"/>
        </w:tabs>
        <w:rPr>
          <w:rFonts w:asciiTheme="minorHAnsi" w:eastAsiaTheme="minorEastAsia" w:hAnsiTheme="minorHAnsi"/>
          <w:color w:val="auto"/>
          <w:kern w:val="0"/>
          <w:sz w:val="22"/>
          <w:szCs w:val="22"/>
        </w:rPr>
      </w:pPr>
      <w:hyperlink w:anchor="_Toc428337884" w:history="1">
        <w:r w:rsidR="00605999" w:rsidRPr="00755988">
          <w:rPr>
            <w:rStyle w:val="Hyperlink"/>
            <w:rFonts w:cs="Calibri"/>
          </w:rPr>
          <w:t>3.2.1</w:t>
        </w:r>
        <w:r w:rsidR="00605999">
          <w:rPr>
            <w:rFonts w:asciiTheme="minorHAnsi" w:eastAsiaTheme="minorEastAsia" w:hAnsiTheme="minorHAnsi"/>
            <w:color w:val="auto"/>
            <w:kern w:val="0"/>
            <w:sz w:val="22"/>
            <w:szCs w:val="22"/>
          </w:rPr>
          <w:tab/>
        </w:r>
        <w:r w:rsidR="00605999" w:rsidRPr="00755988">
          <w:rPr>
            <w:rStyle w:val="Hyperlink"/>
          </w:rPr>
          <w:t xml:space="preserve">Component </w:t>
        </w:r>
        <w:r w:rsidR="00605999" w:rsidRPr="00755988">
          <w:rPr>
            <w:rStyle w:val="Hyperlink"/>
            <w:rFonts w:cs="Calibri"/>
          </w:rPr>
          <w:t>level DFD</w:t>
        </w:r>
        <w:r w:rsidR="00605999">
          <w:rPr>
            <w:webHidden/>
          </w:rPr>
          <w:tab/>
        </w:r>
        <w:r w:rsidR="00605999">
          <w:rPr>
            <w:webHidden/>
          </w:rPr>
          <w:fldChar w:fldCharType="begin"/>
        </w:r>
        <w:r w:rsidR="00605999">
          <w:rPr>
            <w:webHidden/>
          </w:rPr>
          <w:instrText xml:space="preserve"> PAGEREF _Toc428337884 \h </w:instrText>
        </w:r>
        <w:r w:rsidR="00605999">
          <w:rPr>
            <w:webHidden/>
          </w:rPr>
        </w:r>
        <w:r w:rsidR="00605999">
          <w:rPr>
            <w:webHidden/>
          </w:rPr>
          <w:fldChar w:fldCharType="separate"/>
        </w:r>
        <w:r w:rsidR="00605999">
          <w:rPr>
            <w:webHidden/>
          </w:rPr>
          <w:t>7</w:t>
        </w:r>
        <w:r w:rsidR="00605999">
          <w:rPr>
            <w:webHidden/>
          </w:rPr>
          <w:fldChar w:fldCharType="end"/>
        </w:r>
      </w:hyperlink>
    </w:p>
    <w:p w:rsidR="00605999" w:rsidRDefault="006F143E">
      <w:pPr>
        <w:pStyle w:val="TOC3"/>
        <w:tabs>
          <w:tab w:val="left" w:pos="1200"/>
        </w:tabs>
        <w:rPr>
          <w:rFonts w:asciiTheme="minorHAnsi" w:eastAsiaTheme="minorEastAsia" w:hAnsiTheme="minorHAnsi"/>
          <w:color w:val="auto"/>
          <w:kern w:val="0"/>
          <w:sz w:val="22"/>
          <w:szCs w:val="22"/>
        </w:rPr>
      </w:pPr>
      <w:hyperlink w:anchor="_Toc428337885" w:history="1">
        <w:r w:rsidR="00605999" w:rsidRPr="00755988">
          <w:rPr>
            <w:rStyle w:val="Hyperlink"/>
            <w:rFonts w:cs="Calibri"/>
          </w:rPr>
          <w:t>3.2.2</w:t>
        </w:r>
        <w:r w:rsidR="00605999">
          <w:rPr>
            <w:rFonts w:asciiTheme="minorHAnsi" w:eastAsiaTheme="minorEastAsia" w:hAnsiTheme="minorHAnsi"/>
            <w:color w:val="auto"/>
            <w:kern w:val="0"/>
            <w:sz w:val="22"/>
            <w:szCs w:val="22"/>
          </w:rPr>
          <w:tab/>
        </w:r>
        <w:r w:rsidR="00605999" w:rsidRPr="00755988">
          <w:rPr>
            <w:rStyle w:val="Hyperlink"/>
          </w:rPr>
          <w:t xml:space="preserve">Function </w:t>
        </w:r>
        <w:r w:rsidR="00605999" w:rsidRPr="00755988">
          <w:rPr>
            <w:rStyle w:val="Hyperlink"/>
            <w:rFonts w:cs="Calibri"/>
          </w:rPr>
          <w:t>level DFD</w:t>
        </w:r>
        <w:r w:rsidR="00605999">
          <w:rPr>
            <w:webHidden/>
          </w:rPr>
          <w:tab/>
        </w:r>
        <w:r w:rsidR="00605999">
          <w:rPr>
            <w:webHidden/>
          </w:rPr>
          <w:fldChar w:fldCharType="begin"/>
        </w:r>
        <w:r w:rsidR="00605999">
          <w:rPr>
            <w:webHidden/>
          </w:rPr>
          <w:instrText xml:space="preserve"> PAGEREF _Toc428337885 \h </w:instrText>
        </w:r>
        <w:r w:rsidR="00605999">
          <w:rPr>
            <w:webHidden/>
          </w:rPr>
        </w:r>
        <w:r w:rsidR="00605999">
          <w:rPr>
            <w:webHidden/>
          </w:rPr>
          <w:fldChar w:fldCharType="separate"/>
        </w:r>
        <w:r w:rsidR="00605999">
          <w:rPr>
            <w:webHidden/>
          </w:rPr>
          <w:t>7</w:t>
        </w:r>
        <w:r w:rsidR="00605999">
          <w:rPr>
            <w:webHidden/>
          </w:rPr>
          <w:fldChar w:fldCharType="end"/>
        </w:r>
      </w:hyperlink>
    </w:p>
    <w:p w:rsidR="00605999" w:rsidRDefault="006F143E">
      <w:pPr>
        <w:pStyle w:val="TOC1"/>
        <w:rPr>
          <w:rFonts w:eastAsiaTheme="minorEastAsia"/>
          <w:b w:val="0"/>
          <w:color w:val="auto"/>
          <w:kern w:val="0"/>
          <w:sz w:val="22"/>
          <w:szCs w:val="22"/>
          <w:lang w:val="en-US"/>
        </w:rPr>
      </w:pPr>
      <w:hyperlink w:anchor="_Toc428337886" w:history="1">
        <w:r w:rsidR="00605999" w:rsidRPr="00755988">
          <w:rPr>
            <w:rStyle w:val="Hyperlink"/>
            <w:rFonts w:ascii="Calibri" w:hAnsi="Calibri" w:cs="Calibri"/>
          </w:rPr>
          <w:t>4</w:t>
        </w:r>
        <w:r w:rsidR="00605999">
          <w:rPr>
            <w:rFonts w:eastAsiaTheme="minorEastAsia"/>
            <w:b w:val="0"/>
            <w:color w:val="auto"/>
            <w:kern w:val="0"/>
            <w:sz w:val="22"/>
            <w:szCs w:val="22"/>
            <w:lang w:val="en-US"/>
          </w:rPr>
          <w:tab/>
        </w:r>
        <w:r w:rsidR="00605999" w:rsidRPr="00755988">
          <w:rPr>
            <w:rStyle w:val="Hyperlink"/>
            <w:rFonts w:ascii="Calibri" w:hAnsi="Calibri" w:cs="Calibri"/>
          </w:rPr>
          <w:t>Constant Data Dictionary</w:t>
        </w:r>
        <w:r w:rsidR="00605999">
          <w:rPr>
            <w:webHidden/>
          </w:rPr>
          <w:tab/>
        </w:r>
        <w:r w:rsidR="00605999">
          <w:rPr>
            <w:webHidden/>
          </w:rPr>
          <w:fldChar w:fldCharType="begin"/>
        </w:r>
        <w:r w:rsidR="00605999">
          <w:rPr>
            <w:webHidden/>
          </w:rPr>
          <w:instrText xml:space="preserve"> PAGEREF _Toc428337886 \h </w:instrText>
        </w:r>
        <w:r w:rsidR="00605999">
          <w:rPr>
            <w:webHidden/>
          </w:rPr>
        </w:r>
        <w:r w:rsidR="00605999">
          <w:rPr>
            <w:webHidden/>
          </w:rPr>
          <w:fldChar w:fldCharType="separate"/>
        </w:r>
        <w:r w:rsidR="00605999">
          <w:rPr>
            <w:webHidden/>
          </w:rPr>
          <w:t>8</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87" w:history="1">
        <w:r w:rsidR="00605999" w:rsidRPr="00755988">
          <w:rPr>
            <w:rStyle w:val="Hyperlink"/>
          </w:rPr>
          <w:t>4.1</w:t>
        </w:r>
        <w:r w:rsidR="00605999">
          <w:rPr>
            <w:rFonts w:asciiTheme="minorHAnsi" w:eastAsiaTheme="minorEastAsia" w:hAnsiTheme="minorHAnsi"/>
            <w:color w:val="auto"/>
            <w:kern w:val="0"/>
            <w:szCs w:val="22"/>
          </w:rPr>
          <w:tab/>
        </w:r>
        <w:r w:rsidR="00605999" w:rsidRPr="00755988">
          <w:rPr>
            <w:rStyle w:val="Hyperlink"/>
          </w:rPr>
          <w:t>Program (fixed) Constants</w:t>
        </w:r>
        <w:r w:rsidR="00605999">
          <w:rPr>
            <w:webHidden/>
          </w:rPr>
          <w:tab/>
        </w:r>
        <w:r w:rsidR="00605999">
          <w:rPr>
            <w:webHidden/>
          </w:rPr>
          <w:fldChar w:fldCharType="begin"/>
        </w:r>
        <w:r w:rsidR="00605999">
          <w:rPr>
            <w:webHidden/>
          </w:rPr>
          <w:instrText xml:space="preserve"> PAGEREF _Toc428337887 \h </w:instrText>
        </w:r>
        <w:r w:rsidR="00605999">
          <w:rPr>
            <w:webHidden/>
          </w:rPr>
        </w:r>
        <w:r w:rsidR="00605999">
          <w:rPr>
            <w:webHidden/>
          </w:rPr>
          <w:fldChar w:fldCharType="separate"/>
        </w:r>
        <w:r w:rsidR="00605999">
          <w:rPr>
            <w:webHidden/>
          </w:rPr>
          <w:t>8</w:t>
        </w:r>
        <w:r w:rsidR="00605999">
          <w:rPr>
            <w:webHidden/>
          </w:rPr>
          <w:fldChar w:fldCharType="end"/>
        </w:r>
      </w:hyperlink>
    </w:p>
    <w:p w:rsidR="00605999" w:rsidRDefault="006F143E">
      <w:pPr>
        <w:pStyle w:val="TOC3"/>
        <w:tabs>
          <w:tab w:val="left" w:pos="1200"/>
        </w:tabs>
        <w:rPr>
          <w:rFonts w:asciiTheme="minorHAnsi" w:eastAsiaTheme="minorEastAsia" w:hAnsiTheme="minorHAnsi"/>
          <w:color w:val="auto"/>
          <w:kern w:val="0"/>
          <w:sz w:val="22"/>
          <w:szCs w:val="22"/>
        </w:rPr>
      </w:pPr>
      <w:hyperlink w:anchor="_Toc428337888" w:history="1">
        <w:r w:rsidR="00605999" w:rsidRPr="00755988">
          <w:rPr>
            <w:rStyle w:val="Hyperlink"/>
          </w:rPr>
          <w:t>4.1.1</w:t>
        </w:r>
        <w:r w:rsidR="00605999">
          <w:rPr>
            <w:rFonts w:asciiTheme="minorHAnsi" w:eastAsiaTheme="minorEastAsia" w:hAnsiTheme="minorHAnsi"/>
            <w:color w:val="auto"/>
            <w:kern w:val="0"/>
            <w:sz w:val="22"/>
            <w:szCs w:val="22"/>
          </w:rPr>
          <w:tab/>
        </w:r>
        <w:r w:rsidR="00605999" w:rsidRPr="00755988">
          <w:rPr>
            <w:rStyle w:val="Hyperlink"/>
          </w:rPr>
          <w:t>Embedded Constants</w:t>
        </w:r>
        <w:r w:rsidR="00605999">
          <w:rPr>
            <w:webHidden/>
          </w:rPr>
          <w:tab/>
        </w:r>
        <w:r w:rsidR="00605999">
          <w:rPr>
            <w:webHidden/>
          </w:rPr>
          <w:fldChar w:fldCharType="begin"/>
        </w:r>
        <w:r w:rsidR="00605999">
          <w:rPr>
            <w:webHidden/>
          </w:rPr>
          <w:instrText xml:space="preserve"> PAGEREF _Toc428337888 \h </w:instrText>
        </w:r>
        <w:r w:rsidR="00605999">
          <w:rPr>
            <w:webHidden/>
          </w:rPr>
        </w:r>
        <w:r w:rsidR="00605999">
          <w:rPr>
            <w:webHidden/>
          </w:rPr>
          <w:fldChar w:fldCharType="separate"/>
        </w:r>
        <w:r w:rsidR="00605999">
          <w:rPr>
            <w:webHidden/>
          </w:rPr>
          <w:t>8</w:t>
        </w:r>
        <w:r w:rsidR="00605999">
          <w:rPr>
            <w:webHidden/>
          </w:rPr>
          <w:fldChar w:fldCharType="end"/>
        </w:r>
      </w:hyperlink>
    </w:p>
    <w:p w:rsidR="00605999" w:rsidRDefault="006F143E">
      <w:pPr>
        <w:pStyle w:val="TOC1"/>
        <w:rPr>
          <w:rFonts w:eastAsiaTheme="minorEastAsia"/>
          <w:b w:val="0"/>
          <w:color w:val="auto"/>
          <w:kern w:val="0"/>
          <w:sz w:val="22"/>
          <w:szCs w:val="22"/>
          <w:lang w:val="en-US"/>
        </w:rPr>
      </w:pPr>
      <w:hyperlink w:anchor="_Toc428337889" w:history="1">
        <w:r w:rsidR="00605999" w:rsidRPr="00755988">
          <w:rPr>
            <w:rStyle w:val="Hyperlink"/>
            <w:rFonts w:ascii="Calibri" w:hAnsi="Calibri" w:cs="Calibri"/>
          </w:rPr>
          <w:t>5</w:t>
        </w:r>
        <w:r w:rsidR="00605999">
          <w:rPr>
            <w:rFonts w:eastAsiaTheme="minorEastAsia"/>
            <w:b w:val="0"/>
            <w:color w:val="auto"/>
            <w:kern w:val="0"/>
            <w:sz w:val="22"/>
            <w:szCs w:val="22"/>
            <w:lang w:val="en-US"/>
          </w:rPr>
          <w:tab/>
        </w:r>
        <w:r w:rsidR="00605999" w:rsidRPr="00755988">
          <w:rPr>
            <w:rStyle w:val="Hyperlink"/>
            <w:rFonts w:ascii="Calibri" w:hAnsi="Calibri" w:cs="Calibri"/>
          </w:rPr>
          <w:t>Software Component Implementation</w:t>
        </w:r>
        <w:r w:rsidR="00605999">
          <w:rPr>
            <w:webHidden/>
          </w:rPr>
          <w:tab/>
        </w:r>
        <w:r w:rsidR="00605999">
          <w:rPr>
            <w:webHidden/>
          </w:rPr>
          <w:fldChar w:fldCharType="begin"/>
        </w:r>
        <w:r w:rsidR="00605999">
          <w:rPr>
            <w:webHidden/>
          </w:rPr>
          <w:instrText xml:space="preserve"> PAGEREF _Toc428337889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0" w:history="1">
        <w:r w:rsidR="00605999" w:rsidRPr="00755988">
          <w:rPr>
            <w:rStyle w:val="Hyperlink"/>
          </w:rPr>
          <w:t>5.1</w:t>
        </w:r>
        <w:r w:rsidR="00605999">
          <w:rPr>
            <w:rFonts w:asciiTheme="minorHAnsi" w:eastAsiaTheme="minorEastAsia" w:hAnsiTheme="minorHAnsi"/>
            <w:color w:val="auto"/>
            <w:kern w:val="0"/>
            <w:szCs w:val="22"/>
          </w:rPr>
          <w:tab/>
        </w:r>
        <w:r w:rsidR="00605999" w:rsidRPr="00755988">
          <w:rPr>
            <w:rStyle w:val="Hyperlink"/>
          </w:rPr>
          <w:t>Sub-Module Functions</w:t>
        </w:r>
        <w:r w:rsidR="00605999">
          <w:rPr>
            <w:webHidden/>
          </w:rPr>
          <w:tab/>
        </w:r>
        <w:r w:rsidR="00605999">
          <w:rPr>
            <w:webHidden/>
          </w:rPr>
          <w:fldChar w:fldCharType="begin"/>
        </w:r>
        <w:r w:rsidR="00605999">
          <w:rPr>
            <w:webHidden/>
          </w:rPr>
          <w:instrText xml:space="preserve"> PAGEREF _Toc428337890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1" w:history="1">
        <w:r w:rsidR="00605999" w:rsidRPr="00755988">
          <w:rPr>
            <w:rStyle w:val="Hyperlink"/>
            <w:rFonts w:cs="Calibri"/>
          </w:rPr>
          <w:t>5.1.1</w:t>
        </w:r>
        <w:r w:rsidR="00605999">
          <w:rPr>
            <w:rFonts w:asciiTheme="minorHAnsi" w:eastAsiaTheme="minorEastAsia" w:hAnsiTheme="minorHAnsi"/>
            <w:color w:val="auto"/>
            <w:kern w:val="0"/>
            <w:szCs w:val="22"/>
          </w:rPr>
          <w:tab/>
        </w:r>
        <w:r w:rsidR="00605999" w:rsidRPr="00755988">
          <w:rPr>
            <w:rStyle w:val="Hyperlink"/>
            <w:rFonts w:cs="Calibri"/>
          </w:rPr>
          <w:t>Init: &lt;Component Name&gt;_Init&lt;n&gt;</w:t>
        </w:r>
        <w:r w:rsidR="00605999">
          <w:rPr>
            <w:webHidden/>
          </w:rPr>
          <w:tab/>
        </w:r>
        <w:r w:rsidR="00605999">
          <w:rPr>
            <w:webHidden/>
          </w:rPr>
          <w:fldChar w:fldCharType="begin"/>
        </w:r>
        <w:r w:rsidR="00605999">
          <w:rPr>
            <w:webHidden/>
          </w:rPr>
          <w:instrText xml:space="preserve"> PAGEREF _Toc428337891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2" w:history="1">
        <w:r w:rsidR="00605999" w:rsidRPr="00755988">
          <w:rPr>
            <w:rStyle w:val="Hyperlink"/>
            <w:rFonts w:cs="Calibri"/>
          </w:rPr>
          <w:t>5.1.1.1</w:t>
        </w:r>
        <w:r w:rsidR="00605999">
          <w:rPr>
            <w:rFonts w:asciiTheme="minorHAnsi" w:eastAsiaTheme="minorEastAsia" w:hAnsiTheme="minorHAnsi"/>
            <w:color w:val="auto"/>
            <w:kern w:val="0"/>
            <w:szCs w:val="22"/>
          </w:rPr>
          <w:tab/>
        </w:r>
        <w:r w:rsidR="00605999" w:rsidRPr="00755988">
          <w:rPr>
            <w:rStyle w:val="Hyperlink"/>
            <w:rFonts w:cs="Calibri"/>
          </w:rPr>
          <w:t>Design Rationale</w:t>
        </w:r>
        <w:r w:rsidR="00605999">
          <w:rPr>
            <w:webHidden/>
          </w:rPr>
          <w:tab/>
        </w:r>
        <w:r w:rsidR="00605999">
          <w:rPr>
            <w:webHidden/>
          </w:rPr>
          <w:fldChar w:fldCharType="begin"/>
        </w:r>
        <w:r w:rsidR="00605999">
          <w:rPr>
            <w:webHidden/>
          </w:rPr>
          <w:instrText xml:space="preserve"> PAGEREF _Toc428337892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3" w:history="1">
        <w:r w:rsidR="00605999" w:rsidRPr="00755988">
          <w:rPr>
            <w:rStyle w:val="Hyperlink"/>
            <w:rFonts w:cs="Calibri"/>
          </w:rPr>
          <w:t>5.1.1.2</w:t>
        </w:r>
        <w:r w:rsidR="00605999">
          <w:rPr>
            <w:rFonts w:asciiTheme="minorHAnsi" w:eastAsiaTheme="minorEastAsia" w:hAnsiTheme="minorHAnsi"/>
            <w:color w:val="auto"/>
            <w:kern w:val="0"/>
            <w:szCs w:val="22"/>
          </w:rPr>
          <w:tab/>
        </w:r>
        <w:r w:rsidR="00605999" w:rsidRPr="00755988">
          <w:rPr>
            <w:rStyle w:val="Hyperlink"/>
            <w:rFonts w:cs="Calibri"/>
          </w:rPr>
          <w:t>Module Outputs</w:t>
        </w:r>
        <w:r w:rsidR="00605999">
          <w:rPr>
            <w:webHidden/>
          </w:rPr>
          <w:tab/>
        </w:r>
        <w:r w:rsidR="00605999">
          <w:rPr>
            <w:webHidden/>
          </w:rPr>
          <w:fldChar w:fldCharType="begin"/>
        </w:r>
        <w:r w:rsidR="00605999">
          <w:rPr>
            <w:webHidden/>
          </w:rPr>
          <w:instrText xml:space="preserve"> PAGEREF _Toc428337893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4" w:history="1">
        <w:r w:rsidR="00605999" w:rsidRPr="00755988">
          <w:rPr>
            <w:rStyle w:val="Hyperlink"/>
            <w:rFonts w:cs="Calibri"/>
          </w:rPr>
          <w:t>5.1.2</w:t>
        </w:r>
        <w:r w:rsidR="00605999">
          <w:rPr>
            <w:rFonts w:asciiTheme="minorHAnsi" w:eastAsiaTheme="minorEastAsia" w:hAnsiTheme="minorHAnsi"/>
            <w:color w:val="auto"/>
            <w:kern w:val="0"/>
            <w:szCs w:val="22"/>
          </w:rPr>
          <w:tab/>
        </w:r>
        <w:r w:rsidR="00605999" w:rsidRPr="00755988">
          <w:rPr>
            <w:rStyle w:val="Hyperlink"/>
            <w:rFonts w:cs="Calibri"/>
          </w:rPr>
          <w:t>Per: &lt;Component Name&gt;_Per&lt;n&gt;</w:t>
        </w:r>
        <w:r w:rsidR="00605999">
          <w:rPr>
            <w:webHidden/>
          </w:rPr>
          <w:tab/>
        </w:r>
        <w:r w:rsidR="00605999">
          <w:rPr>
            <w:webHidden/>
          </w:rPr>
          <w:fldChar w:fldCharType="begin"/>
        </w:r>
        <w:r w:rsidR="00605999">
          <w:rPr>
            <w:webHidden/>
          </w:rPr>
          <w:instrText xml:space="preserve"> PAGEREF _Toc428337894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5" w:history="1">
        <w:r w:rsidR="00605999" w:rsidRPr="00755988">
          <w:rPr>
            <w:rStyle w:val="Hyperlink"/>
            <w:rFonts w:cs="Calibri"/>
          </w:rPr>
          <w:t>5.1.2.1</w:t>
        </w:r>
        <w:r w:rsidR="00605999">
          <w:rPr>
            <w:rFonts w:asciiTheme="minorHAnsi" w:eastAsiaTheme="minorEastAsia" w:hAnsiTheme="minorHAnsi"/>
            <w:color w:val="auto"/>
            <w:kern w:val="0"/>
            <w:szCs w:val="22"/>
          </w:rPr>
          <w:tab/>
        </w:r>
        <w:r w:rsidR="00605999" w:rsidRPr="00755988">
          <w:rPr>
            <w:rStyle w:val="Hyperlink"/>
            <w:rFonts w:cs="Calibri"/>
          </w:rPr>
          <w:t>Design Rationale</w:t>
        </w:r>
        <w:r w:rsidR="00605999">
          <w:rPr>
            <w:webHidden/>
          </w:rPr>
          <w:tab/>
        </w:r>
        <w:r w:rsidR="00605999">
          <w:rPr>
            <w:webHidden/>
          </w:rPr>
          <w:fldChar w:fldCharType="begin"/>
        </w:r>
        <w:r w:rsidR="00605999">
          <w:rPr>
            <w:webHidden/>
          </w:rPr>
          <w:instrText xml:space="preserve"> PAGEREF _Toc428337895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6" w:history="1">
        <w:r w:rsidR="00605999" w:rsidRPr="00755988">
          <w:rPr>
            <w:rStyle w:val="Hyperlink"/>
            <w:rFonts w:cs="Calibri"/>
          </w:rPr>
          <w:t>5.1.2.2</w:t>
        </w:r>
        <w:r w:rsidR="00605999">
          <w:rPr>
            <w:rFonts w:asciiTheme="minorHAnsi" w:eastAsiaTheme="minorEastAsia" w:hAnsiTheme="minorHAnsi"/>
            <w:color w:val="auto"/>
            <w:kern w:val="0"/>
            <w:szCs w:val="22"/>
          </w:rPr>
          <w:tab/>
        </w:r>
        <w:r w:rsidR="00605999" w:rsidRPr="00755988">
          <w:rPr>
            <w:rStyle w:val="Hyperlink"/>
            <w:rFonts w:cs="Calibri"/>
          </w:rPr>
          <w:t>Store Module Inputs to Local copies</w:t>
        </w:r>
        <w:r w:rsidR="00605999">
          <w:rPr>
            <w:webHidden/>
          </w:rPr>
          <w:tab/>
        </w:r>
        <w:r w:rsidR="00605999">
          <w:rPr>
            <w:webHidden/>
          </w:rPr>
          <w:fldChar w:fldCharType="begin"/>
        </w:r>
        <w:r w:rsidR="00605999">
          <w:rPr>
            <w:webHidden/>
          </w:rPr>
          <w:instrText xml:space="preserve"> PAGEREF _Toc428337896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7" w:history="1">
        <w:r w:rsidR="00605999" w:rsidRPr="00755988">
          <w:rPr>
            <w:rStyle w:val="Hyperlink"/>
            <w:rFonts w:cs="Calibri"/>
          </w:rPr>
          <w:t>5.1.2.3</w:t>
        </w:r>
        <w:r w:rsidR="00605999">
          <w:rPr>
            <w:rFonts w:asciiTheme="minorHAnsi" w:eastAsiaTheme="minorEastAsia" w:hAnsiTheme="minorHAnsi"/>
            <w:color w:val="auto"/>
            <w:kern w:val="0"/>
            <w:szCs w:val="22"/>
          </w:rPr>
          <w:tab/>
        </w:r>
        <w:r w:rsidR="00605999" w:rsidRPr="00755988">
          <w:rPr>
            <w:rStyle w:val="Hyperlink"/>
            <w:rFonts w:cs="Calibri"/>
          </w:rPr>
          <w:t>(Processing of function)………</w:t>
        </w:r>
        <w:r w:rsidR="00605999">
          <w:rPr>
            <w:webHidden/>
          </w:rPr>
          <w:tab/>
        </w:r>
        <w:r w:rsidR="00605999">
          <w:rPr>
            <w:webHidden/>
          </w:rPr>
          <w:fldChar w:fldCharType="begin"/>
        </w:r>
        <w:r w:rsidR="00605999">
          <w:rPr>
            <w:webHidden/>
          </w:rPr>
          <w:instrText xml:space="preserve"> PAGEREF _Toc428337897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8" w:history="1">
        <w:r w:rsidR="00605999" w:rsidRPr="00755988">
          <w:rPr>
            <w:rStyle w:val="Hyperlink"/>
            <w:rFonts w:cs="Calibri"/>
          </w:rPr>
          <w:t>5.1.2.4</w:t>
        </w:r>
        <w:r w:rsidR="00605999">
          <w:rPr>
            <w:rFonts w:asciiTheme="minorHAnsi" w:eastAsiaTheme="minorEastAsia" w:hAnsiTheme="minorHAnsi"/>
            <w:color w:val="auto"/>
            <w:kern w:val="0"/>
            <w:szCs w:val="22"/>
          </w:rPr>
          <w:tab/>
        </w:r>
        <w:r w:rsidR="00605999" w:rsidRPr="00755988">
          <w:rPr>
            <w:rStyle w:val="Hyperlink"/>
            <w:rFonts w:cs="Calibri"/>
          </w:rPr>
          <w:t>Store Local copy of outputs into Module Outputs</w:t>
        </w:r>
        <w:r w:rsidR="00605999">
          <w:rPr>
            <w:webHidden/>
          </w:rPr>
          <w:tab/>
        </w:r>
        <w:r w:rsidR="00605999">
          <w:rPr>
            <w:webHidden/>
          </w:rPr>
          <w:fldChar w:fldCharType="begin"/>
        </w:r>
        <w:r w:rsidR="00605999">
          <w:rPr>
            <w:webHidden/>
          </w:rPr>
          <w:instrText xml:space="preserve"> PAGEREF _Toc428337898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899" w:history="1">
        <w:r w:rsidR="00605999" w:rsidRPr="00755988">
          <w:rPr>
            <w:rStyle w:val="Hyperlink"/>
          </w:rPr>
          <w:t>5.2</w:t>
        </w:r>
        <w:r w:rsidR="00605999">
          <w:rPr>
            <w:rFonts w:asciiTheme="minorHAnsi" w:eastAsiaTheme="minorEastAsia" w:hAnsiTheme="minorHAnsi"/>
            <w:color w:val="auto"/>
            <w:kern w:val="0"/>
            <w:szCs w:val="22"/>
          </w:rPr>
          <w:tab/>
        </w:r>
        <w:r w:rsidR="00605999" w:rsidRPr="00755988">
          <w:rPr>
            <w:rStyle w:val="Hyperlink"/>
          </w:rPr>
          <w:t>Server Runables</w:t>
        </w:r>
        <w:r w:rsidR="00605999">
          <w:rPr>
            <w:webHidden/>
          </w:rPr>
          <w:tab/>
        </w:r>
        <w:r w:rsidR="00605999">
          <w:rPr>
            <w:webHidden/>
          </w:rPr>
          <w:fldChar w:fldCharType="begin"/>
        </w:r>
        <w:r w:rsidR="00605999">
          <w:rPr>
            <w:webHidden/>
          </w:rPr>
          <w:instrText xml:space="preserve"> PAGEREF _Toc428337899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0" w:history="1">
        <w:r w:rsidR="00605999" w:rsidRPr="00755988">
          <w:rPr>
            <w:rStyle w:val="Hyperlink"/>
            <w:rFonts w:cs="Calibri"/>
          </w:rPr>
          <w:t>5.2.1</w:t>
        </w:r>
        <w:r w:rsidR="00605999">
          <w:rPr>
            <w:rFonts w:asciiTheme="minorHAnsi" w:eastAsiaTheme="minorEastAsia" w:hAnsiTheme="minorHAnsi"/>
            <w:color w:val="auto"/>
            <w:kern w:val="0"/>
            <w:szCs w:val="22"/>
          </w:rPr>
          <w:tab/>
        </w:r>
        <w:r w:rsidR="00605999" w:rsidRPr="00755988">
          <w:rPr>
            <w:rStyle w:val="Hyperlink"/>
            <w:rFonts w:cs="Calibri"/>
          </w:rPr>
          <w:t>&lt;Server Runable Name&gt;</w:t>
        </w:r>
        <w:r w:rsidR="00605999">
          <w:rPr>
            <w:webHidden/>
          </w:rPr>
          <w:tab/>
        </w:r>
        <w:r w:rsidR="00605999">
          <w:rPr>
            <w:webHidden/>
          </w:rPr>
          <w:fldChar w:fldCharType="begin"/>
        </w:r>
        <w:r w:rsidR="00605999">
          <w:rPr>
            <w:webHidden/>
          </w:rPr>
          <w:instrText xml:space="preserve"> PAGEREF _Toc428337900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1" w:history="1">
        <w:r w:rsidR="00605999" w:rsidRPr="00755988">
          <w:rPr>
            <w:rStyle w:val="Hyperlink"/>
            <w:rFonts w:cs="Calibri"/>
          </w:rPr>
          <w:t>5.2.1.1</w:t>
        </w:r>
        <w:r w:rsidR="00605999">
          <w:rPr>
            <w:rFonts w:asciiTheme="minorHAnsi" w:eastAsiaTheme="minorEastAsia" w:hAnsiTheme="minorHAnsi"/>
            <w:color w:val="auto"/>
            <w:kern w:val="0"/>
            <w:szCs w:val="22"/>
          </w:rPr>
          <w:tab/>
        </w:r>
        <w:r w:rsidR="00605999" w:rsidRPr="00755988">
          <w:rPr>
            <w:rStyle w:val="Hyperlink"/>
            <w:rFonts w:cs="Calibri"/>
          </w:rPr>
          <w:t>Design Rationale</w:t>
        </w:r>
        <w:r w:rsidR="00605999">
          <w:rPr>
            <w:webHidden/>
          </w:rPr>
          <w:tab/>
        </w:r>
        <w:r w:rsidR="00605999">
          <w:rPr>
            <w:webHidden/>
          </w:rPr>
          <w:fldChar w:fldCharType="begin"/>
        </w:r>
        <w:r w:rsidR="00605999">
          <w:rPr>
            <w:webHidden/>
          </w:rPr>
          <w:instrText xml:space="preserve"> PAGEREF _Toc428337901 \h </w:instrText>
        </w:r>
        <w:r w:rsidR="00605999">
          <w:rPr>
            <w:webHidden/>
          </w:rPr>
        </w:r>
        <w:r w:rsidR="00605999">
          <w:rPr>
            <w:webHidden/>
          </w:rPr>
          <w:fldChar w:fldCharType="separate"/>
        </w:r>
        <w:r w:rsidR="00605999">
          <w:rPr>
            <w:webHidden/>
          </w:rPr>
          <w:t>9</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2" w:history="1">
        <w:r w:rsidR="00605999" w:rsidRPr="00755988">
          <w:rPr>
            <w:rStyle w:val="Hyperlink"/>
            <w:rFonts w:cs="Calibri"/>
          </w:rPr>
          <w:t>5.2.1.2</w:t>
        </w:r>
        <w:r w:rsidR="00605999">
          <w:rPr>
            <w:rFonts w:asciiTheme="minorHAnsi" w:eastAsiaTheme="minorEastAsia" w:hAnsiTheme="minorHAnsi"/>
            <w:color w:val="auto"/>
            <w:kern w:val="0"/>
            <w:szCs w:val="22"/>
          </w:rPr>
          <w:tab/>
        </w:r>
        <w:r w:rsidR="00605999" w:rsidRPr="00755988">
          <w:rPr>
            <w:rStyle w:val="Hyperlink"/>
            <w:rFonts w:cs="Calibri"/>
          </w:rPr>
          <w:t>(Processing of function)………</w:t>
        </w:r>
        <w:r w:rsidR="00605999">
          <w:rPr>
            <w:webHidden/>
          </w:rPr>
          <w:tab/>
        </w:r>
        <w:r w:rsidR="00605999">
          <w:rPr>
            <w:webHidden/>
          </w:rPr>
          <w:fldChar w:fldCharType="begin"/>
        </w:r>
        <w:r w:rsidR="00605999">
          <w:rPr>
            <w:webHidden/>
          </w:rPr>
          <w:instrText xml:space="preserve"> PAGEREF _Toc428337902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3" w:history="1">
        <w:r w:rsidR="00605999" w:rsidRPr="00755988">
          <w:rPr>
            <w:rStyle w:val="Hyperlink"/>
            <w:rFonts w:cs="Calibri"/>
          </w:rPr>
          <w:t>5.3</w:t>
        </w:r>
        <w:r w:rsidR="00605999">
          <w:rPr>
            <w:rFonts w:asciiTheme="minorHAnsi" w:eastAsiaTheme="minorEastAsia" w:hAnsiTheme="minorHAnsi"/>
            <w:color w:val="auto"/>
            <w:kern w:val="0"/>
            <w:szCs w:val="22"/>
          </w:rPr>
          <w:tab/>
        </w:r>
        <w:r w:rsidR="00605999" w:rsidRPr="00755988">
          <w:rPr>
            <w:rStyle w:val="Hyperlink"/>
            <w:rFonts w:cs="Calibri"/>
          </w:rPr>
          <w:t>Interrupt Functions</w:t>
        </w:r>
        <w:r w:rsidR="00605999">
          <w:rPr>
            <w:webHidden/>
          </w:rPr>
          <w:tab/>
        </w:r>
        <w:r w:rsidR="00605999">
          <w:rPr>
            <w:webHidden/>
          </w:rPr>
          <w:fldChar w:fldCharType="begin"/>
        </w:r>
        <w:r w:rsidR="00605999">
          <w:rPr>
            <w:webHidden/>
          </w:rPr>
          <w:instrText xml:space="preserve"> PAGEREF _Toc428337903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4" w:history="1">
        <w:r w:rsidR="00605999" w:rsidRPr="00755988">
          <w:rPr>
            <w:rStyle w:val="Hyperlink"/>
            <w:rFonts w:cs="Calibri"/>
          </w:rPr>
          <w:t>5.3.1</w:t>
        </w:r>
        <w:r w:rsidR="00605999">
          <w:rPr>
            <w:rFonts w:asciiTheme="minorHAnsi" w:eastAsiaTheme="minorEastAsia" w:hAnsiTheme="minorHAnsi"/>
            <w:color w:val="auto"/>
            <w:kern w:val="0"/>
            <w:szCs w:val="22"/>
          </w:rPr>
          <w:tab/>
        </w:r>
        <w:r w:rsidR="00605999" w:rsidRPr="00755988">
          <w:rPr>
            <w:rStyle w:val="Hyperlink"/>
            <w:rFonts w:cs="Calibri"/>
          </w:rPr>
          <w:t>Interrupt Function Name</w:t>
        </w:r>
        <w:r w:rsidR="00605999">
          <w:rPr>
            <w:webHidden/>
          </w:rPr>
          <w:tab/>
        </w:r>
        <w:r w:rsidR="00605999">
          <w:rPr>
            <w:webHidden/>
          </w:rPr>
          <w:fldChar w:fldCharType="begin"/>
        </w:r>
        <w:r w:rsidR="00605999">
          <w:rPr>
            <w:webHidden/>
          </w:rPr>
          <w:instrText xml:space="preserve"> PAGEREF _Toc428337904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5" w:history="1">
        <w:r w:rsidR="00605999" w:rsidRPr="00755988">
          <w:rPr>
            <w:rStyle w:val="Hyperlink"/>
            <w:rFonts w:cs="Calibri"/>
          </w:rPr>
          <w:t>5.3.1.1</w:t>
        </w:r>
        <w:r w:rsidR="00605999">
          <w:rPr>
            <w:rFonts w:asciiTheme="minorHAnsi" w:eastAsiaTheme="minorEastAsia" w:hAnsiTheme="minorHAnsi"/>
            <w:color w:val="auto"/>
            <w:kern w:val="0"/>
            <w:szCs w:val="22"/>
          </w:rPr>
          <w:tab/>
        </w:r>
        <w:r w:rsidR="00605999" w:rsidRPr="00755988">
          <w:rPr>
            <w:rStyle w:val="Hyperlink"/>
            <w:rFonts w:cs="Calibri"/>
          </w:rPr>
          <w:t>Design Rationale</w:t>
        </w:r>
        <w:r w:rsidR="00605999">
          <w:rPr>
            <w:webHidden/>
          </w:rPr>
          <w:tab/>
        </w:r>
        <w:r w:rsidR="00605999">
          <w:rPr>
            <w:webHidden/>
          </w:rPr>
          <w:fldChar w:fldCharType="begin"/>
        </w:r>
        <w:r w:rsidR="00605999">
          <w:rPr>
            <w:webHidden/>
          </w:rPr>
          <w:instrText xml:space="preserve"> PAGEREF _Toc428337905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6" w:history="1">
        <w:r w:rsidR="00605999" w:rsidRPr="00755988">
          <w:rPr>
            <w:rStyle w:val="Hyperlink"/>
            <w:rFonts w:cs="Calibri"/>
          </w:rPr>
          <w:t>5.3.1.2</w:t>
        </w:r>
        <w:r w:rsidR="00605999">
          <w:rPr>
            <w:rFonts w:asciiTheme="minorHAnsi" w:eastAsiaTheme="minorEastAsia" w:hAnsiTheme="minorHAnsi"/>
            <w:color w:val="auto"/>
            <w:kern w:val="0"/>
            <w:szCs w:val="22"/>
          </w:rPr>
          <w:tab/>
        </w:r>
        <w:r w:rsidR="00605999" w:rsidRPr="00755988">
          <w:rPr>
            <w:rStyle w:val="Hyperlink"/>
            <w:rFonts w:cs="Calibri"/>
          </w:rPr>
          <w:t>(Processing of the ISR function)…..</w:t>
        </w:r>
        <w:r w:rsidR="00605999">
          <w:rPr>
            <w:webHidden/>
          </w:rPr>
          <w:tab/>
        </w:r>
        <w:r w:rsidR="00605999">
          <w:rPr>
            <w:webHidden/>
          </w:rPr>
          <w:fldChar w:fldCharType="begin"/>
        </w:r>
        <w:r w:rsidR="00605999">
          <w:rPr>
            <w:webHidden/>
          </w:rPr>
          <w:instrText xml:space="preserve"> PAGEREF _Toc428337906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7" w:history="1">
        <w:r w:rsidR="00605999" w:rsidRPr="00755988">
          <w:rPr>
            <w:rStyle w:val="Hyperlink"/>
            <w:rFonts w:cs="Calibri"/>
          </w:rPr>
          <w:t>5.4</w:t>
        </w:r>
        <w:r w:rsidR="00605999">
          <w:rPr>
            <w:rFonts w:asciiTheme="minorHAnsi" w:eastAsiaTheme="minorEastAsia" w:hAnsiTheme="minorHAnsi"/>
            <w:color w:val="auto"/>
            <w:kern w:val="0"/>
            <w:szCs w:val="22"/>
          </w:rPr>
          <w:tab/>
        </w:r>
        <w:r w:rsidR="00605999" w:rsidRPr="00755988">
          <w:rPr>
            <w:rStyle w:val="Hyperlink"/>
            <w:rFonts w:cs="Calibri"/>
          </w:rPr>
          <w:t>Module Internal (Local) Functions</w:t>
        </w:r>
        <w:r w:rsidR="00605999">
          <w:rPr>
            <w:webHidden/>
          </w:rPr>
          <w:tab/>
        </w:r>
        <w:r w:rsidR="00605999">
          <w:rPr>
            <w:webHidden/>
          </w:rPr>
          <w:fldChar w:fldCharType="begin"/>
        </w:r>
        <w:r w:rsidR="00605999">
          <w:rPr>
            <w:webHidden/>
          </w:rPr>
          <w:instrText xml:space="preserve"> PAGEREF _Toc428337907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8" w:history="1">
        <w:r w:rsidR="00605999" w:rsidRPr="00755988">
          <w:rPr>
            <w:rStyle w:val="Hyperlink"/>
            <w:rFonts w:cs="Calibri"/>
          </w:rPr>
          <w:t>5.4.1</w:t>
        </w:r>
        <w:r w:rsidR="00605999">
          <w:rPr>
            <w:rFonts w:asciiTheme="minorHAnsi" w:eastAsiaTheme="minorEastAsia" w:hAnsiTheme="minorHAnsi"/>
            <w:color w:val="auto"/>
            <w:kern w:val="0"/>
            <w:szCs w:val="22"/>
          </w:rPr>
          <w:tab/>
        </w:r>
        <w:r w:rsidR="00605999" w:rsidRPr="00755988">
          <w:rPr>
            <w:rStyle w:val="Hyperlink"/>
            <w:rFonts w:cs="Calibri"/>
          </w:rPr>
          <w:t>Local Function #1</w:t>
        </w:r>
        <w:r w:rsidR="00605999">
          <w:rPr>
            <w:webHidden/>
          </w:rPr>
          <w:tab/>
        </w:r>
        <w:r w:rsidR="00605999">
          <w:rPr>
            <w:webHidden/>
          </w:rPr>
          <w:fldChar w:fldCharType="begin"/>
        </w:r>
        <w:r w:rsidR="00605999">
          <w:rPr>
            <w:webHidden/>
          </w:rPr>
          <w:instrText xml:space="preserve"> PAGEREF _Toc428337908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09" w:history="1">
        <w:r w:rsidR="00605999" w:rsidRPr="00755988">
          <w:rPr>
            <w:rStyle w:val="Hyperlink"/>
            <w:rFonts w:cs="Calibri"/>
          </w:rPr>
          <w:t>5.4.1.1</w:t>
        </w:r>
        <w:r w:rsidR="00605999">
          <w:rPr>
            <w:rFonts w:asciiTheme="minorHAnsi" w:eastAsiaTheme="minorEastAsia" w:hAnsiTheme="minorHAnsi"/>
            <w:color w:val="auto"/>
            <w:kern w:val="0"/>
            <w:szCs w:val="22"/>
          </w:rPr>
          <w:tab/>
        </w:r>
        <w:r w:rsidR="00605999" w:rsidRPr="00755988">
          <w:rPr>
            <w:rStyle w:val="Hyperlink"/>
            <w:rFonts w:cs="Calibri"/>
          </w:rPr>
          <w:t>Design Rationale</w:t>
        </w:r>
        <w:r w:rsidR="00605999">
          <w:rPr>
            <w:webHidden/>
          </w:rPr>
          <w:tab/>
        </w:r>
        <w:r w:rsidR="00605999">
          <w:rPr>
            <w:webHidden/>
          </w:rPr>
          <w:fldChar w:fldCharType="begin"/>
        </w:r>
        <w:r w:rsidR="00605999">
          <w:rPr>
            <w:webHidden/>
          </w:rPr>
          <w:instrText xml:space="preserve"> PAGEREF _Toc428337909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10" w:history="1">
        <w:r w:rsidR="00605999" w:rsidRPr="00755988">
          <w:rPr>
            <w:rStyle w:val="Hyperlink"/>
            <w:rFonts w:cs="Calibri"/>
          </w:rPr>
          <w:t>5.4.1.2</w:t>
        </w:r>
        <w:r w:rsidR="00605999">
          <w:rPr>
            <w:rFonts w:asciiTheme="minorHAnsi" w:eastAsiaTheme="minorEastAsia" w:hAnsiTheme="minorHAnsi"/>
            <w:color w:val="auto"/>
            <w:kern w:val="0"/>
            <w:szCs w:val="22"/>
          </w:rPr>
          <w:tab/>
        </w:r>
        <w:r w:rsidR="00605999" w:rsidRPr="00755988">
          <w:rPr>
            <w:rStyle w:val="Hyperlink"/>
            <w:rFonts w:cs="Calibri"/>
          </w:rPr>
          <w:t>Processing</w:t>
        </w:r>
        <w:r w:rsidR="00605999">
          <w:rPr>
            <w:webHidden/>
          </w:rPr>
          <w:tab/>
        </w:r>
        <w:r w:rsidR="00605999">
          <w:rPr>
            <w:webHidden/>
          </w:rPr>
          <w:fldChar w:fldCharType="begin"/>
        </w:r>
        <w:r w:rsidR="00605999">
          <w:rPr>
            <w:webHidden/>
          </w:rPr>
          <w:instrText xml:space="preserve"> PAGEREF _Toc428337910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11" w:history="1">
        <w:r w:rsidR="00605999" w:rsidRPr="00755988">
          <w:rPr>
            <w:rStyle w:val="Hyperlink"/>
            <w:rFonts w:cs="Calibri"/>
          </w:rPr>
          <w:t>5.5</w:t>
        </w:r>
        <w:r w:rsidR="00605999">
          <w:rPr>
            <w:rFonts w:asciiTheme="minorHAnsi" w:eastAsiaTheme="minorEastAsia" w:hAnsiTheme="minorHAnsi"/>
            <w:color w:val="auto"/>
            <w:kern w:val="0"/>
            <w:szCs w:val="22"/>
          </w:rPr>
          <w:tab/>
        </w:r>
        <w:r w:rsidR="00605999" w:rsidRPr="00755988">
          <w:rPr>
            <w:rStyle w:val="Hyperlink"/>
            <w:rFonts w:cs="Calibri"/>
          </w:rPr>
          <w:t>GLOBAL Function/Macro Definitions</w:t>
        </w:r>
        <w:r w:rsidR="00605999">
          <w:rPr>
            <w:webHidden/>
          </w:rPr>
          <w:tab/>
        </w:r>
        <w:r w:rsidR="00605999">
          <w:rPr>
            <w:webHidden/>
          </w:rPr>
          <w:fldChar w:fldCharType="begin"/>
        </w:r>
        <w:r w:rsidR="00605999">
          <w:rPr>
            <w:webHidden/>
          </w:rPr>
          <w:instrText xml:space="preserve"> PAGEREF _Toc428337911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12" w:history="1">
        <w:r w:rsidR="00605999" w:rsidRPr="00755988">
          <w:rPr>
            <w:rStyle w:val="Hyperlink"/>
            <w:rFonts w:cs="Calibri"/>
          </w:rPr>
          <w:t>5.5.1</w:t>
        </w:r>
        <w:r w:rsidR="00605999">
          <w:rPr>
            <w:rFonts w:asciiTheme="minorHAnsi" w:eastAsiaTheme="minorEastAsia" w:hAnsiTheme="minorHAnsi"/>
            <w:color w:val="auto"/>
            <w:kern w:val="0"/>
            <w:szCs w:val="22"/>
          </w:rPr>
          <w:tab/>
        </w:r>
        <w:r w:rsidR="00605999" w:rsidRPr="00755988">
          <w:rPr>
            <w:rStyle w:val="Hyperlink"/>
            <w:rFonts w:cs="Calibri"/>
          </w:rPr>
          <w:t>GLOBAL Function #1</w:t>
        </w:r>
        <w:r w:rsidR="00605999">
          <w:rPr>
            <w:webHidden/>
          </w:rPr>
          <w:tab/>
        </w:r>
        <w:r w:rsidR="00605999">
          <w:rPr>
            <w:webHidden/>
          </w:rPr>
          <w:fldChar w:fldCharType="begin"/>
        </w:r>
        <w:r w:rsidR="00605999">
          <w:rPr>
            <w:webHidden/>
          </w:rPr>
          <w:instrText xml:space="preserve"> PAGEREF _Toc428337912 \h </w:instrText>
        </w:r>
        <w:r w:rsidR="00605999">
          <w:rPr>
            <w:webHidden/>
          </w:rPr>
        </w:r>
        <w:r w:rsidR="00605999">
          <w:rPr>
            <w:webHidden/>
          </w:rPr>
          <w:fldChar w:fldCharType="separate"/>
        </w:r>
        <w:r w:rsidR="00605999">
          <w:rPr>
            <w:webHidden/>
          </w:rPr>
          <w:t>10</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13" w:history="1">
        <w:r w:rsidR="00605999" w:rsidRPr="00755988">
          <w:rPr>
            <w:rStyle w:val="Hyperlink"/>
            <w:rFonts w:cs="Calibri"/>
          </w:rPr>
          <w:t>5.5.1.1</w:t>
        </w:r>
        <w:r w:rsidR="00605999">
          <w:rPr>
            <w:rFonts w:asciiTheme="minorHAnsi" w:eastAsiaTheme="minorEastAsia" w:hAnsiTheme="minorHAnsi"/>
            <w:color w:val="auto"/>
            <w:kern w:val="0"/>
            <w:szCs w:val="22"/>
          </w:rPr>
          <w:tab/>
        </w:r>
        <w:r w:rsidR="00605999" w:rsidRPr="00755988">
          <w:rPr>
            <w:rStyle w:val="Hyperlink"/>
            <w:rFonts w:cs="Calibri"/>
          </w:rPr>
          <w:t>Design Rationale</w:t>
        </w:r>
        <w:r w:rsidR="00605999">
          <w:rPr>
            <w:webHidden/>
          </w:rPr>
          <w:tab/>
        </w:r>
        <w:r w:rsidR="00605999">
          <w:rPr>
            <w:webHidden/>
          </w:rPr>
          <w:fldChar w:fldCharType="begin"/>
        </w:r>
        <w:r w:rsidR="00605999">
          <w:rPr>
            <w:webHidden/>
          </w:rPr>
          <w:instrText xml:space="preserve"> PAGEREF _Toc428337913 \h </w:instrText>
        </w:r>
        <w:r w:rsidR="00605999">
          <w:rPr>
            <w:webHidden/>
          </w:rPr>
        </w:r>
        <w:r w:rsidR="00605999">
          <w:rPr>
            <w:webHidden/>
          </w:rPr>
          <w:fldChar w:fldCharType="separate"/>
        </w:r>
        <w:r w:rsidR="00605999">
          <w:rPr>
            <w:webHidden/>
          </w:rPr>
          <w:t>11</w:t>
        </w:r>
        <w:r w:rsidR="00605999">
          <w:rPr>
            <w:webHidden/>
          </w:rPr>
          <w:fldChar w:fldCharType="end"/>
        </w:r>
      </w:hyperlink>
    </w:p>
    <w:p w:rsidR="00605999" w:rsidRDefault="006F143E">
      <w:pPr>
        <w:pStyle w:val="TOC2"/>
        <w:rPr>
          <w:rFonts w:asciiTheme="minorHAnsi" w:eastAsiaTheme="minorEastAsia" w:hAnsiTheme="minorHAnsi"/>
          <w:color w:val="auto"/>
          <w:kern w:val="0"/>
          <w:szCs w:val="22"/>
        </w:rPr>
      </w:pPr>
      <w:hyperlink w:anchor="_Toc428337914" w:history="1">
        <w:r w:rsidR="00605999" w:rsidRPr="00755988">
          <w:rPr>
            <w:rStyle w:val="Hyperlink"/>
            <w:rFonts w:cs="Calibri"/>
          </w:rPr>
          <w:t>5.5.1.2</w:t>
        </w:r>
        <w:r w:rsidR="00605999">
          <w:rPr>
            <w:rFonts w:asciiTheme="minorHAnsi" w:eastAsiaTheme="minorEastAsia" w:hAnsiTheme="minorHAnsi"/>
            <w:color w:val="auto"/>
            <w:kern w:val="0"/>
            <w:szCs w:val="22"/>
          </w:rPr>
          <w:tab/>
        </w:r>
        <w:r w:rsidR="00605999" w:rsidRPr="00755988">
          <w:rPr>
            <w:rStyle w:val="Hyperlink"/>
            <w:rFonts w:cs="Calibri"/>
          </w:rPr>
          <w:t>processing</w:t>
        </w:r>
        <w:r w:rsidR="00605999">
          <w:rPr>
            <w:webHidden/>
          </w:rPr>
          <w:tab/>
        </w:r>
        <w:r w:rsidR="00605999">
          <w:rPr>
            <w:webHidden/>
          </w:rPr>
          <w:fldChar w:fldCharType="begin"/>
        </w:r>
        <w:r w:rsidR="00605999">
          <w:rPr>
            <w:webHidden/>
          </w:rPr>
          <w:instrText xml:space="preserve"> PAGEREF _Toc428337914 \h </w:instrText>
        </w:r>
        <w:r w:rsidR="00605999">
          <w:rPr>
            <w:webHidden/>
          </w:rPr>
        </w:r>
        <w:r w:rsidR="00605999">
          <w:rPr>
            <w:webHidden/>
          </w:rPr>
          <w:fldChar w:fldCharType="separate"/>
        </w:r>
        <w:r w:rsidR="00605999">
          <w:rPr>
            <w:webHidden/>
          </w:rPr>
          <w:t>11</w:t>
        </w:r>
        <w:r w:rsidR="00605999">
          <w:rPr>
            <w:webHidden/>
          </w:rPr>
          <w:fldChar w:fldCharType="end"/>
        </w:r>
      </w:hyperlink>
    </w:p>
    <w:p w:rsidR="00605999" w:rsidRDefault="006F143E">
      <w:pPr>
        <w:pStyle w:val="TOC1"/>
        <w:rPr>
          <w:rFonts w:eastAsiaTheme="minorEastAsia"/>
          <w:b w:val="0"/>
          <w:color w:val="auto"/>
          <w:kern w:val="0"/>
          <w:sz w:val="22"/>
          <w:szCs w:val="22"/>
          <w:lang w:val="en-US"/>
        </w:rPr>
      </w:pPr>
      <w:hyperlink w:anchor="_Toc428337915" w:history="1">
        <w:r w:rsidR="00605999" w:rsidRPr="00755988">
          <w:rPr>
            <w:rStyle w:val="Hyperlink"/>
            <w:rFonts w:ascii="Calibri" w:hAnsi="Calibri" w:cs="Calibri"/>
          </w:rPr>
          <w:t>6</w:t>
        </w:r>
        <w:r w:rsidR="00605999">
          <w:rPr>
            <w:rFonts w:eastAsiaTheme="minorEastAsia"/>
            <w:b w:val="0"/>
            <w:color w:val="auto"/>
            <w:kern w:val="0"/>
            <w:sz w:val="22"/>
            <w:szCs w:val="22"/>
            <w:lang w:val="en-US"/>
          </w:rPr>
          <w:tab/>
        </w:r>
        <w:r w:rsidR="00605999" w:rsidRPr="00755988">
          <w:rPr>
            <w:rStyle w:val="Hyperlink"/>
            <w:rFonts w:ascii="Calibri" w:hAnsi="Calibri"/>
          </w:rPr>
          <w:t>Known</w:t>
        </w:r>
        <w:r w:rsidR="00605999" w:rsidRPr="00755988">
          <w:rPr>
            <w:rStyle w:val="Hyperlink"/>
            <w:rFonts w:ascii="Calibri" w:hAnsi="Calibri" w:cs="Calibri"/>
          </w:rPr>
          <w:t xml:space="preserve"> Limitations with Design</w:t>
        </w:r>
        <w:r w:rsidR="00605999">
          <w:rPr>
            <w:webHidden/>
          </w:rPr>
          <w:tab/>
        </w:r>
        <w:r w:rsidR="00605999">
          <w:rPr>
            <w:webHidden/>
          </w:rPr>
          <w:fldChar w:fldCharType="begin"/>
        </w:r>
        <w:r w:rsidR="00605999">
          <w:rPr>
            <w:webHidden/>
          </w:rPr>
          <w:instrText xml:space="preserve"> PAGEREF _Toc428337915 \h </w:instrText>
        </w:r>
        <w:r w:rsidR="00605999">
          <w:rPr>
            <w:webHidden/>
          </w:rPr>
        </w:r>
        <w:r w:rsidR="00605999">
          <w:rPr>
            <w:webHidden/>
          </w:rPr>
          <w:fldChar w:fldCharType="separate"/>
        </w:r>
        <w:r w:rsidR="00605999">
          <w:rPr>
            <w:webHidden/>
          </w:rPr>
          <w:t>12</w:t>
        </w:r>
        <w:r w:rsidR="00605999">
          <w:rPr>
            <w:webHidden/>
          </w:rPr>
          <w:fldChar w:fldCharType="end"/>
        </w:r>
      </w:hyperlink>
    </w:p>
    <w:p w:rsidR="00605999" w:rsidRDefault="006F143E">
      <w:pPr>
        <w:pStyle w:val="TOC1"/>
        <w:rPr>
          <w:rFonts w:eastAsiaTheme="minorEastAsia"/>
          <w:b w:val="0"/>
          <w:color w:val="auto"/>
          <w:kern w:val="0"/>
          <w:sz w:val="22"/>
          <w:szCs w:val="22"/>
          <w:lang w:val="en-US"/>
        </w:rPr>
      </w:pPr>
      <w:hyperlink w:anchor="_Toc428337916" w:history="1">
        <w:r w:rsidR="00605999" w:rsidRPr="00755988">
          <w:rPr>
            <w:rStyle w:val="Hyperlink"/>
            <w:rFonts w:ascii="Calibri" w:hAnsi="Calibri" w:cs="Calibri"/>
          </w:rPr>
          <w:t>7</w:t>
        </w:r>
        <w:r w:rsidR="00605999">
          <w:rPr>
            <w:rFonts w:eastAsiaTheme="minorEastAsia"/>
            <w:b w:val="0"/>
            <w:color w:val="auto"/>
            <w:kern w:val="0"/>
            <w:sz w:val="22"/>
            <w:szCs w:val="22"/>
            <w:lang w:val="en-US"/>
          </w:rPr>
          <w:tab/>
        </w:r>
        <w:r w:rsidR="00605999" w:rsidRPr="00755988">
          <w:rPr>
            <w:rStyle w:val="Hyperlink"/>
            <w:rFonts w:ascii="Calibri" w:hAnsi="Calibri" w:cs="Calibri"/>
          </w:rPr>
          <w:t>UNIT TEST CONSIDERATION</w:t>
        </w:r>
        <w:r w:rsidR="00605999">
          <w:rPr>
            <w:webHidden/>
          </w:rPr>
          <w:tab/>
        </w:r>
        <w:r w:rsidR="00605999">
          <w:rPr>
            <w:webHidden/>
          </w:rPr>
          <w:fldChar w:fldCharType="begin"/>
        </w:r>
        <w:r w:rsidR="00605999">
          <w:rPr>
            <w:webHidden/>
          </w:rPr>
          <w:instrText xml:space="preserve"> PAGEREF _Toc428337916 \h </w:instrText>
        </w:r>
        <w:r w:rsidR="00605999">
          <w:rPr>
            <w:webHidden/>
          </w:rPr>
        </w:r>
        <w:r w:rsidR="00605999">
          <w:rPr>
            <w:webHidden/>
          </w:rPr>
          <w:fldChar w:fldCharType="separate"/>
        </w:r>
        <w:r w:rsidR="00605999">
          <w:rPr>
            <w:webHidden/>
          </w:rPr>
          <w:t>13</w:t>
        </w:r>
        <w:r w:rsidR="00605999">
          <w:rPr>
            <w:webHidden/>
          </w:rPr>
          <w:fldChar w:fldCharType="end"/>
        </w:r>
      </w:hyperlink>
    </w:p>
    <w:p w:rsidR="00605999" w:rsidRDefault="006F143E">
      <w:pPr>
        <w:pStyle w:val="TOC1"/>
        <w:tabs>
          <w:tab w:val="left" w:pos="1400"/>
        </w:tabs>
        <w:rPr>
          <w:rFonts w:eastAsiaTheme="minorEastAsia"/>
          <w:b w:val="0"/>
          <w:color w:val="auto"/>
          <w:kern w:val="0"/>
          <w:sz w:val="22"/>
          <w:szCs w:val="22"/>
          <w:lang w:val="en-US"/>
        </w:rPr>
      </w:pPr>
      <w:hyperlink w:anchor="_Toc428337917" w:history="1">
        <w:r w:rsidR="00605999" w:rsidRPr="00755988">
          <w:rPr>
            <w:rStyle w:val="Hyperlink"/>
          </w:rPr>
          <w:t>Appendix A</w:t>
        </w:r>
        <w:r w:rsidR="00605999">
          <w:rPr>
            <w:rFonts w:eastAsiaTheme="minorEastAsia"/>
            <w:b w:val="0"/>
            <w:color w:val="auto"/>
            <w:kern w:val="0"/>
            <w:sz w:val="22"/>
            <w:szCs w:val="22"/>
            <w:lang w:val="en-US"/>
          </w:rPr>
          <w:tab/>
        </w:r>
        <w:r w:rsidR="00605999" w:rsidRPr="00755988">
          <w:rPr>
            <w:rStyle w:val="Hyperlink"/>
          </w:rPr>
          <w:t>Abbreviations and Acronyms</w:t>
        </w:r>
        <w:r w:rsidR="00605999">
          <w:rPr>
            <w:webHidden/>
          </w:rPr>
          <w:tab/>
        </w:r>
        <w:r w:rsidR="00605999">
          <w:rPr>
            <w:webHidden/>
          </w:rPr>
          <w:fldChar w:fldCharType="begin"/>
        </w:r>
        <w:r w:rsidR="00605999">
          <w:rPr>
            <w:webHidden/>
          </w:rPr>
          <w:instrText xml:space="preserve"> PAGEREF _Toc428337917 \h </w:instrText>
        </w:r>
        <w:r w:rsidR="00605999">
          <w:rPr>
            <w:webHidden/>
          </w:rPr>
        </w:r>
        <w:r w:rsidR="00605999">
          <w:rPr>
            <w:webHidden/>
          </w:rPr>
          <w:fldChar w:fldCharType="separate"/>
        </w:r>
        <w:r w:rsidR="00605999">
          <w:rPr>
            <w:webHidden/>
          </w:rPr>
          <w:t>14</w:t>
        </w:r>
        <w:r w:rsidR="00605999">
          <w:rPr>
            <w:webHidden/>
          </w:rPr>
          <w:fldChar w:fldCharType="end"/>
        </w:r>
      </w:hyperlink>
    </w:p>
    <w:p w:rsidR="00605999" w:rsidRDefault="006F143E">
      <w:pPr>
        <w:pStyle w:val="TOC1"/>
        <w:tabs>
          <w:tab w:val="left" w:pos="1400"/>
        </w:tabs>
        <w:rPr>
          <w:rFonts w:eastAsiaTheme="minorEastAsia"/>
          <w:b w:val="0"/>
          <w:color w:val="auto"/>
          <w:kern w:val="0"/>
          <w:sz w:val="22"/>
          <w:szCs w:val="22"/>
          <w:lang w:val="en-US"/>
        </w:rPr>
      </w:pPr>
      <w:hyperlink w:anchor="_Toc428337918" w:history="1">
        <w:r w:rsidR="00605999" w:rsidRPr="00755988">
          <w:rPr>
            <w:rStyle w:val="Hyperlink"/>
          </w:rPr>
          <w:t>Appendix B</w:t>
        </w:r>
        <w:r w:rsidR="00605999">
          <w:rPr>
            <w:rFonts w:eastAsiaTheme="minorEastAsia"/>
            <w:b w:val="0"/>
            <w:color w:val="auto"/>
            <w:kern w:val="0"/>
            <w:sz w:val="22"/>
            <w:szCs w:val="22"/>
            <w:lang w:val="en-US"/>
          </w:rPr>
          <w:tab/>
        </w:r>
        <w:r w:rsidR="00605999" w:rsidRPr="00755988">
          <w:rPr>
            <w:rStyle w:val="Hyperlink"/>
          </w:rPr>
          <w:t>Glossary</w:t>
        </w:r>
        <w:r w:rsidR="00605999">
          <w:rPr>
            <w:webHidden/>
          </w:rPr>
          <w:tab/>
        </w:r>
        <w:r w:rsidR="00605999">
          <w:rPr>
            <w:webHidden/>
          </w:rPr>
          <w:fldChar w:fldCharType="begin"/>
        </w:r>
        <w:r w:rsidR="00605999">
          <w:rPr>
            <w:webHidden/>
          </w:rPr>
          <w:instrText xml:space="preserve"> PAGEREF _Toc428337918 \h </w:instrText>
        </w:r>
        <w:r w:rsidR="00605999">
          <w:rPr>
            <w:webHidden/>
          </w:rPr>
        </w:r>
        <w:r w:rsidR="00605999">
          <w:rPr>
            <w:webHidden/>
          </w:rPr>
          <w:fldChar w:fldCharType="separate"/>
        </w:r>
        <w:r w:rsidR="00605999">
          <w:rPr>
            <w:webHidden/>
          </w:rPr>
          <w:t>15</w:t>
        </w:r>
        <w:r w:rsidR="00605999">
          <w:rPr>
            <w:webHidden/>
          </w:rPr>
          <w:fldChar w:fldCharType="end"/>
        </w:r>
      </w:hyperlink>
    </w:p>
    <w:p w:rsidR="00605999" w:rsidRDefault="006F143E">
      <w:pPr>
        <w:pStyle w:val="TOC1"/>
        <w:tabs>
          <w:tab w:val="left" w:pos="1400"/>
        </w:tabs>
        <w:rPr>
          <w:rFonts w:eastAsiaTheme="minorEastAsia"/>
          <w:b w:val="0"/>
          <w:color w:val="auto"/>
          <w:kern w:val="0"/>
          <w:sz w:val="22"/>
          <w:szCs w:val="22"/>
          <w:lang w:val="en-US"/>
        </w:rPr>
      </w:pPr>
      <w:hyperlink w:anchor="_Toc428337919" w:history="1">
        <w:r w:rsidR="00605999" w:rsidRPr="00755988">
          <w:rPr>
            <w:rStyle w:val="Hyperlink"/>
          </w:rPr>
          <w:t>Appendix C</w:t>
        </w:r>
        <w:r w:rsidR="00605999">
          <w:rPr>
            <w:rFonts w:eastAsiaTheme="minorEastAsia"/>
            <w:b w:val="0"/>
            <w:color w:val="auto"/>
            <w:kern w:val="0"/>
            <w:sz w:val="22"/>
            <w:szCs w:val="22"/>
            <w:lang w:val="en-US"/>
          </w:rPr>
          <w:tab/>
        </w:r>
        <w:r w:rsidR="00605999" w:rsidRPr="00755988">
          <w:rPr>
            <w:rStyle w:val="Hyperlink"/>
          </w:rPr>
          <w:t>References</w:t>
        </w:r>
        <w:r w:rsidR="00605999">
          <w:rPr>
            <w:webHidden/>
          </w:rPr>
          <w:tab/>
        </w:r>
        <w:r w:rsidR="00605999">
          <w:rPr>
            <w:webHidden/>
          </w:rPr>
          <w:fldChar w:fldCharType="begin"/>
        </w:r>
        <w:r w:rsidR="00605999">
          <w:rPr>
            <w:webHidden/>
          </w:rPr>
          <w:instrText xml:space="preserve"> PAGEREF _Toc428337919 \h </w:instrText>
        </w:r>
        <w:r w:rsidR="00605999">
          <w:rPr>
            <w:webHidden/>
          </w:rPr>
        </w:r>
        <w:r w:rsidR="00605999">
          <w:rPr>
            <w:webHidden/>
          </w:rPr>
          <w:fldChar w:fldCharType="separate"/>
        </w:r>
        <w:r w:rsidR="00605999">
          <w:rPr>
            <w:webHidden/>
          </w:rPr>
          <w:t>16</w:t>
        </w:r>
        <w:r w:rsidR="00605999">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2" w:name="_Toc428337877"/>
      <w:r w:rsidRPr="00A158C7">
        <w:lastRenderedPageBreak/>
        <w:t>Introduction</w:t>
      </w:r>
      <w:bookmarkEnd w:id="22"/>
    </w:p>
    <w:p w:rsidR="00063A7A" w:rsidRDefault="00FE5DF5" w:rsidP="000B37D5">
      <w:pPr>
        <w:pStyle w:val="Heading2"/>
        <w:rPr>
          <w:ins w:id="23" w:author="Anne, Krishna" w:date="2016-04-29T11:38:00Z"/>
        </w:rPr>
      </w:pPr>
      <w:bookmarkStart w:id="24" w:name="_Toc428337878"/>
      <w:r w:rsidRPr="00A158C7">
        <w:t>Purpose</w:t>
      </w:r>
      <w:bookmarkEnd w:id="24"/>
    </w:p>
    <w:p w:rsidR="00F06A4C" w:rsidRPr="00F06A4C" w:rsidRDefault="00F06A4C" w:rsidP="00F06A4C">
      <w:pPr>
        <w:rPr>
          <w:lang w:bidi="ar-SA"/>
        </w:rPr>
        <w:pPrChange w:id="25" w:author="Anne, Krishna" w:date="2016-04-29T11:38:00Z">
          <w:pPr>
            <w:pStyle w:val="Heading2"/>
          </w:pPr>
        </w:pPrChange>
      </w:pPr>
      <w:proofErr w:type="gramStart"/>
      <w:ins w:id="26" w:author="Anne, Krishna" w:date="2016-04-29T11:38:00Z">
        <w:r>
          <w:rPr>
            <w:lang w:bidi="ar-SA"/>
          </w:rPr>
          <w:t xml:space="preserve">MDD for </w:t>
        </w:r>
        <w:proofErr w:type="spellStart"/>
        <w:r>
          <w:rPr>
            <w:lang w:bidi="ar-SA"/>
          </w:rPr>
          <w:t>FltInj</w:t>
        </w:r>
        <w:proofErr w:type="spellEnd"/>
        <w:r>
          <w:rPr>
            <w:lang w:bidi="ar-SA"/>
          </w:rPr>
          <w:t xml:space="preserve"> (DF001A).</w:t>
        </w:r>
      </w:ins>
      <w:proofErr w:type="gramEnd"/>
    </w:p>
    <w:p w:rsidR="00DC0959" w:rsidDel="00F06A4C" w:rsidRDefault="00FE5DF5" w:rsidP="004630C7">
      <w:pPr>
        <w:pStyle w:val="Heading2"/>
        <w:rPr>
          <w:del w:id="27" w:author="Anne, Krishna" w:date="2016-04-29T11:38:00Z"/>
        </w:rPr>
      </w:pPr>
      <w:bookmarkStart w:id="28" w:name="_Toc428337879"/>
      <w:del w:id="29" w:author="Anne, Krishna" w:date="2016-04-29T11:38:00Z">
        <w:r w:rsidRPr="00A158C7" w:rsidDel="00F06A4C">
          <w:delText>Scope</w:delText>
        </w:r>
        <w:bookmarkEnd w:id="28"/>
      </w:del>
    </w:p>
    <w:p w:rsidR="00DC0959" w:rsidRPr="008C412D" w:rsidDel="00F06A4C" w:rsidRDefault="00DC0959" w:rsidP="00DC0959">
      <w:pPr>
        <w:jc w:val="both"/>
        <w:rPr>
          <w:del w:id="30" w:author="Anne, Krishna" w:date="2016-04-29T11:38:00Z"/>
          <w:rFonts w:cs="Calibri"/>
        </w:rPr>
      </w:pPr>
      <w:del w:id="31" w:author="Anne, Krishna" w:date="2016-04-29T11:38:00Z">
        <w:r w:rsidRPr="008C412D" w:rsidDel="00F06A4C">
          <w:rPr>
            <w:rFonts w:cs="Calibri"/>
          </w:rPr>
          <w:delText>The following definitions are used throughout this document:</w:delText>
        </w:r>
      </w:del>
    </w:p>
    <w:p w:rsidR="00DC0959" w:rsidRPr="008C412D" w:rsidDel="00F06A4C" w:rsidRDefault="00DC0959" w:rsidP="00C93030">
      <w:pPr>
        <w:keepNext/>
        <w:numPr>
          <w:ilvl w:val="0"/>
          <w:numId w:val="14"/>
        </w:numPr>
        <w:jc w:val="both"/>
        <w:rPr>
          <w:del w:id="32" w:author="Anne, Krishna" w:date="2016-04-29T11:38:00Z"/>
          <w:rFonts w:cs="Calibri"/>
        </w:rPr>
      </w:pPr>
      <w:del w:id="33" w:author="Anne, Krishna" w:date="2016-04-29T11:38:00Z">
        <w:r w:rsidRPr="008C412D" w:rsidDel="00F06A4C">
          <w:rPr>
            <w:rFonts w:cs="Calibri"/>
            <w:b/>
            <w:bCs/>
            <w:u w:val="single"/>
          </w:rPr>
          <w:delText>Shall</w:delText>
        </w:r>
        <w:r w:rsidRPr="008C412D" w:rsidDel="00F06A4C">
          <w:rPr>
            <w:rFonts w:cs="Calibri"/>
          </w:rPr>
          <w:delText xml:space="preserve">: indicates a mandatory requirement without exception in compliance. </w:delText>
        </w:r>
      </w:del>
    </w:p>
    <w:p w:rsidR="00DC0959" w:rsidRPr="008C412D" w:rsidDel="00F06A4C" w:rsidRDefault="00DC0959" w:rsidP="00C93030">
      <w:pPr>
        <w:keepNext/>
        <w:numPr>
          <w:ilvl w:val="0"/>
          <w:numId w:val="14"/>
        </w:numPr>
        <w:jc w:val="both"/>
        <w:rPr>
          <w:del w:id="34" w:author="Anne, Krishna" w:date="2016-04-29T11:38:00Z"/>
          <w:rFonts w:cs="Calibri"/>
        </w:rPr>
      </w:pPr>
      <w:del w:id="35" w:author="Anne, Krishna" w:date="2016-04-29T11:38:00Z">
        <w:r w:rsidRPr="008C412D" w:rsidDel="00F06A4C">
          <w:rPr>
            <w:rFonts w:cs="Calibri"/>
            <w:b/>
            <w:bCs/>
            <w:u w:val="single"/>
          </w:rPr>
          <w:delText>Should</w:delText>
        </w:r>
        <w:r w:rsidRPr="008C412D" w:rsidDel="00F06A4C">
          <w:rPr>
            <w:rFonts w:cs="Calibri"/>
          </w:rPr>
          <w:delText>: indicates a mandatory requirement</w:delText>
        </w:r>
        <w:r w:rsidDel="00F06A4C">
          <w:rPr>
            <w:rFonts w:cs="Calibri"/>
          </w:rPr>
          <w:delText>;</w:delText>
        </w:r>
        <w:r w:rsidRPr="008C412D" w:rsidDel="00F06A4C">
          <w:rPr>
            <w:rFonts w:cs="Calibri"/>
          </w:rPr>
          <w:delText xml:space="preserve"> </w:delText>
        </w:r>
        <w:r w:rsidDel="00F06A4C">
          <w:rPr>
            <w:rFonts w:cs="Calibri"/>
          </w:rPr>
          <w:delText>exceptions</w:delText>
        </w:r>
        <w:r w:rsidRPr="008C412D" w:rsidDel="00F06A4C">
          <w:rPr>
            <w:rFonts w:cs="Calibri"/>
          </w:rPr>
          <w:delText xml:space="preserve"> allowed </w:delText>
        </w:r>
        <w:r w:rsidDel="00F06A4C">
          <w:rPr>
            <w:rFonts w:cs="Calibri"/>
          </w:rPr>
          <w:delText>only with documented justification</w:delText>
        </w:r>
        <w:r w:rsidRPr="008C412D" w:rsidDel="00F06A4C">
          <w:rPr>
            <w:rFonts w:cs="Calibri"/>
          </w:rPr>
          <w:delText xml:space="preserve">.  </w:delText>
        </w:r>
      </w:del>
    </w:p>
    <w:p w:rsidR="00DC0959" w:rsidRPr="008C412D" w:rsidDel="00F06A4C" w:rsidRDefault="00DC0959" w:rsidP="00C93030">
      <w:pPr>
        <w:keepNext/>
        <w:numPr>
          <w:ilvl w:val="0"/>
          <w:numId w:val="14"/>
        </w:numPr>
        <w:jc w:val="both"/>
        <w:rPr>
          <w:del w:id="36" w:author="Anne, Krishna" w:date="2016-04-29T11:38:00Z"/>
          <w:rFonts w:cs="Calibri"/>
        </w:rPr>
      </w:pPr>
      <w:del w:id="37" w:author="Anne, Krishna" w:date="2016-04-29T11:38:00Z">
        <w:r w:rsidRPr="008C412D" w:rsidDel="00F06A4C">
          <w:rPr>
            <w:rFonts w:cs="Calibri"/>
            <w:b/>
            <w:bCs/>
            <w:u w:val="single"/>
          </w:rPr>
          <w:delText>May</w:delText>
        </w:r>
        <w:r w:rsidRPr="008C412D" w:rsidDel="00F06A4C">
          <w:rPr>
            <w:rFonts w:cs="Calibri"/>
          </w:rPr>
          <w:delText>: indicates an optional action.</w:delText>
        </w:r>
      </w:del>
    </w:p>
    <w:p w:rsidR="00F95E33" w:rsidRPr="00A158C7" w:rsidRDefault="00F95E33" w:rsidP="00E16D14"/>
    <w:bookmarkStart w:id="38" w:name="_Toc406065228"/>
    <w:bookmarkEnd w:id="7"/>
    <w:bookmarkEnd w:id="8"/>
    <w:bookmarkEnd w:id="9"/>
    <w:bookmarkEnd w:id="10"/>
    <w:bookmarkEnd w:id="11"/>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9" w:name="_Toc428337880"/>
      <w:proofErr w:type="spellStart"/>
      <w:r w:rsidR="00605999">
        <w:rPr>
          <w:rFonts w:ascii="Calibri" w:hAnsi="Calibri" w:cs="Calibri"/>
        </w:rPr>
        <w:t>FltInj</w:t>
      </w:r>
      <w:proofErr w:type="spellEnd"/>
      <w:r>
        <w:rPr>
          <w:rFonts w:ascii="Calibri" w:hAnsi="Calibri" w:cs="Calibri"/>
        </w:rPr>
        <w:fldChar w:fldCharType="end"/>
      </w:r>
      <w:r w:rsidR="004630C7">
        <w:rPr>
          <w:rFonts w:ascii="Calibri" w:hAnsi="Calibri" w:cs="Calibri"/>
        </w:rPr>
        <w:t xml:space="preserve"> </w:t>
      </w:r>
      <w:r w:rsidR="00D229A6" w:rsidRPr="00AA38E8">
        <w:rPr>
          <w:rFonts w:ascii="Calibri" w:hAnsi="Calibri" w:cs="Calibri"/>
        </w:rPr>
        <w:t>High-Level Description</w:t>
      </w:r>
      <w:bookmarkEnd w:id="38"/>
      <w:bookmarkEnd w:id="39"/>
    </w:p>
    <w:p w:rsidR="00D229A6" w:rsidRPr="00F06A4C" w:rsidRDefault="004630C7" w:rsidP="00F06A4C">
      <w:pPr>
        <w:ind w:firstLine="562"/>
        <w:rPr>
          <w:rFonts w:cs="Calibri"/>
          <w:rPrChange w:id="40" w:author="Anne, Krishna" w:date="2016-04-29T11:38:00Z">
            <w:rPr>
              <w:rFonts w:cs="Calibri"/>
              <w:i/>
            </w:rPr>
          </w:rPrChange>
        </w:rPr>
        <w:pPrChange w:id="41" w:author="Anne, Krishna" w:date="2016-04-29T11:38:00Z">
          <w:pPr/>
        </w:pPrChange>
      </w:pPr>
      <w:r w:rsidRPr="00F06A4C">
        <w:rPr>
          <w:rFonts w:cs="Calibri"/>
          <w:rPrChange w:id="42" w:author="Anne, Krishna" w:date="2016-04-29T11:38:00Z">
            <w:rPr>
              <w:rFonts w:cs="Calibri"/>
              <w:i/>
            </w:rPr>
          </w:rPrChange>
        </w:rPr>
        <w:t>Refer FDD</w:t>
      </w:r>
    </w:p>
    <w:p w:rsidR="00D229A6" w:rsidRDefault="00D229A6" w:rsidP="00D229A6">
      <w:pPr>
        <w:rPr>
          <w:rFonts w:cs="Calibri"/>
          <w:i/>
        </w:rPr>
      </w:pPr>
    </w:p>
    <w:p w:rsidR="00D229A6" w:rsidRDefault="00D229A6" w:rsidP="00D229A6">
      <w:pPr>
        <w:rPr>
          <w:rFonts w:cs="Calibri"/>
          <w:i/>
        </w:rPr>
      </w:pPr>
    </w:p>
    <w:p w:rsidR="00D229A6" w:rsidRPr="00D953C4" w:rsidRDefault="00D229A6" w:rsidP="004630C7">
      <w:pPr>
        <w:pStyle w:val="Heading1"/>
        <w:ind w:left="562" w:hanging="562"/>
        <w:rPr>
          <w:rFonts w:cs="Calibri"/>
          <w:i/>
        </w:rPr>
      </w:pPr>
      <w:bookmarkStart w:id="43" w:name="_Toc406065229"/>
      <w:bookmarkStart w:id="44" w:name="_Toc428337881"/>
      <w:r w:rsidRPr="00AA38E8">
        <w:rPr>
          <w:rFonts w:ascii="Calibri" w:hAnsi="Calibri" w:cs="Calibri"/>
        </w:rPr>
        <w:lastRenderedPageBreak/>
        <w:t>Design details of software module</w:t>
      </w:r>
      <w:bookmarkStart w:id="45" w:name="_Toc406065230"/>
      <w:bookmarkEnd w:id="43"/>
      <w:bookmarkEnd w:id="44"/>
    </w:p>
    <w:p w:rsidR="00D229A6" w:rsidRPr="00AA38E8" w:rsidRDefault="00D229A6" w:rsidP="00D229A6">
      <w:pPr>
        <w:pStyle w:val="Heading2"/>
        <w:rPr>
          <w:rFonts w:ascii="Calibri" w:hAnsi="Calibri" w:cs="Calibri"/>
        </w:rPr>
      </w:pPr>
      <w:bookmarkStart w:id="46" w:name="_Toc428337882"/>
      <w:r w:rsidRPr="00D229A6">
        <w:t>Graphical</w:t>
      </w:r>
      <w:r>
        <w:rPr>
          <w:rFonts w:ascii="Calibri" w:hAnsi="Calibri" w:cs="Calibri"/>
        </w:rPr>
        <w:t xml:space="preserve"> representation of </w:t>
      </w:r>
      <w:bookmarkEnd w:id="45"/>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605999">
        <w:rPr>
          <w:rFonts w:ascii="Calibri" w:hAnsi="Calibri" w:cs="Calibri"/>
        </w:rPr>
        <w:t>FltInj</w:t>
      </w:r>
      <w:bookmarkEnd w:id="46"/>
      <w:proofErr w:type="spellEnd"/>
      <w:r w:rsidR="00AE55D3">
        <w:rPr>
          <w:rFonts w:ascii="Calibri" w:hAnsi="Calibri" w:cs="Calibri"/>
        </w:rPr>
        <w:fldChar w:fldCharType="end"/>
      </w:r>
    </w:p>
    <w:p w:rsidR="00D229A6" w:rsidRDefault="00D229A6" w:rsidP="00D229A6">
      <w:pPr>
        <w:rPr>
          <w:rFonts w:cs="Calibri"/>
          <w:i/>
        </w:rPr>
      </w:pPr>
    </w:p>
    <w:p w:rsidR="00D229A6" w:rsidRPr="002D6391" w:rsidRDefault="00D229A6" w:rsidP="00D229A6">
      <w:pPr>
        <w:pStyle w:val="Heading2"/>
        <w:rPr>
          <w:rFonts w:ascii="Calibri" w:hAnsi="Calibri" w:cs="Calibri"/>
        </w:rPr>
      </w:pPr>
      <w:bookmarkStart w:id="47" w:name="_Toc406065231"/>
      <w:bookmarkStart w:id="48" w:name="_Toc428337883"/>
      <w:r w:rsidRPr="002D6391">
        <w:rPr>
          <w:rFonts w:ascii="Calibri" w:hAnsi="Calibri" w:cs="Calibri"/>
        </w:rPr>
        <w:t>Data Flow Diagram</w:t>
      </w:r>
      <w:bookmarkEnd w:id="47"/>
      <w:bookmarkEnd w:id="48"/>
    </w:p>
    <w:p w:rsidR="00D229A6" w:rsidRPr="002B094F" w:rsidRDefault="004630C7" w:rsidP="004630C7">
      <w:pPr>
        <w:jc w:val="center"/>
        <w:rPr>
          <w:rFonts w:cs="Calibri"/>
        </w:rPr>
      </w:pPr>
      <w:r>
        <w:rPr>
          <w:noProof/>
          <w:lang w:bidi="ar-SA"/>
        </w:rPr>
        <w:drawing>
          <wp:inline distT="0" distB="0" distL="0" distR="0" wp14:anchorId="18288E50" wp14:editId="79C41855">
            <wp:extent cx="284226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260" cy="2354580"/>
                    </a:xfrm>
                    <a:prstGeom prst="rect">
                      <a:avLst/>
                    </a:prstGeom>
                  </pic:spPr>
                </pic:pic>
              </a:graphicData>
            </a:graphic>
          </wp:inline>
        </w:drawing>
      </w:r>
    </w:p>
    <w:p w:rsidR="00D229A6" w:rsidRPr="002D6391" w:rsidRDefault="00AC4CD8" w:rsidP="00387BF4">
      <w:pPr>
        <w:pStyle w:val="Heading3"/>
        <w:tabs>
          <w:tab w:val="clear" w:pos="1017"/>
        </w:tabs>
        <w:ind w:left="562" w:hanging="562"/>
        <w:rPr>
          <w:rFonts w:ascii="Calibri" w:hAnsi="Calibri" w:cs="Calibri"/>
        </w:rPr>
      </w:pPr>
      <w:bookmarkStart w:id="49" w:name="_Toc375924736"/>
      <w:bookmarkStart w:id="50" w:name="_Toc406065232"/>
      <w:bookmarkStart w:id="51" w:name="_Toc428337884"/>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49"/>
      <w:bookmarkEnd w:id="50"/>
      <w:bookmarkEnd w:id="51"/>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52" w:name="_Toc375924737"/>
      <w:bookmarkStart w:id="53" w:name="_Toc406065233"/>
      <w:bookmarkStart w:id="54" w:name="_Toc428337885"/>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52"/>
      <w:bookmarkEnd w:id="53"/>
      <w:bookmarkEnd w:id="54"/>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55" w:name="_Toc338170479"/>
      <w:bookmarkStart w:id="56" w:name="_Toc375678228"/>
      <w:bookmarkStart w:id="57" w:name="_Toc418080062"/>
      <w:bookmarkStart w:id="58" w:name="_Toc421709912"/>
      <w:bookmarkStart w:id="59" w:name="_Toc428337886"/>
      <w:r w:rsidRPr="00AC4CD8">
        <w:rPr>
          <w:rFonts w:ascii="Calibri" w:hAnsi="Calibri" w:cs="Calibri"/>
        </w:rPr>
        <w:lastRenderedPageBreak/>
        <w:t>Constant Data Dictionary</w:t>
      </w:r>
      <w:bookmarkEnd w:id="55"/>
      <w:bookmarkEnd w:id="56"/>
      <w:bookmarkEnd w:id="57"/>
      <w:bookmarkEnd w:id="58"/>
      <w:bookmarkEnd w:id="59"/>
    </w:p>
    <w:p w:rsidR="00AC4CD8" w:rsidRPr="00DA5500" w:rsidRDefault="00AC4CD8" w:rsidP="00AC4CD8">
      <w:pPr>
        <w:pStyle w:val="Heading2"/>
        <w:spacing w:after="60"/>
        <w:rPr>
          <w:rFonts w:ascii="Calibri" w:hAnsi="Calibri"/>
        </w:rPr>
      </w:pPr>
      <w:bookmarkStart w:id="60" w:name="_Toc421011506"/>
      <w:bookmarkStart w:id="61" w:name="_Toc421786527"/>
      <w:bookmarkStart w:id="62" w:name="_Toc428337887"/>
      <w:bookmarkStart w:id="63" w:name="_Toc418080064"/>
      <w:r w:rsidRPr="00DA5500">
        <w:rPr>
          <w:rFonts w:ascii="Calibri" w:hAnsi="Calibri"/>
        </w:rPr>
        <w:t>Program (fixed) Constants</w:t>
      </w:r>
      <w:bookmarkEnd w:id="60"/>
      <w:bookmarkEnd w:id="61"/>
      <w:bookmarkEnd w:id="62"/>
    </w:p>
    <w:p w:rsidR="00AC4CD8" w:rsidRPr="00DA5500" w:rsidRDefault="00AC4CD8" w:rsidP="00AC4CD8">
      <w:pPr>
        <w:pStyle w:val="Heading3"/>
        <w:tabs>
          <w:tab w:val="clear" w:pos="1017"/>
          <w:tab w:val="num" w:pos="567"/>
        </w:tabs>
        <w:ind w:left="567"/>
        <w:rPr>
          <w:rFonts w:ascii="Calibri" w:hAnsi="Calibri"/>
        </w:rPr>
      </w:pPr>
      <w:bookmarkStart w:id="64" w:name="_Toc428337888"/>
      <w:bookmarkEnd w:id="63"/>
      <w:r w:rsidRPr="00DA5500">
        <w:rPr>
          <w:rFonts w:ascii="Calibri" w:hAnsi="Calibri"/>
        </w:rPr>
        <w:t>Embedded Constants</w:t>
      </w:r>
      <w:bookmarkEnd w:id="6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 xml:space="preserve"> </w:t>
            </w:r>
            <w:r w:rsidR="004630C7" w:rsidRPr="004630C7">
              <w:rPr>
                <w:rFonts w:cs="Calibri"/>
                <w:sz w:val="16"/>
                <w:szCs w:val="16"/>
              </w:rPr>
              <w:t>TICNVN_MICROTOMILLI_F32</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4630C7" w:rsidP="00F4318C">
            <w:pPr>
              <w:spacing w:before="60"/>
              <w:jc w:val="center"/>
              <w:rPr>
                <w:rFonts w:cs="Calibri"/>
                <w:sz w:val="16"/>
                <w:szCs w:val="16"/>
              </w:rPr>
            </w:pPr>
            <w:r>
              <w:rPr>
                <w:rFonts w:cs="Calibri"/>
                <w:sz w:val="16"/>
                <w:szCs w:val="16"/>
              </w:rPr>
              <w:t>Single precision float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4630C7" w:rsidP="00F4318C">
            <w:pPr>
              <w:spacing w:before="60"/>
              <w:jc w:val="center"/>
              <w:rPr>
                <w:rFonts w:cs="Calibri"/>
                <w:sz w:val="16"/>
                <w:szCs w:val="16"/>
              </w:rPr>
            </w:pPr>
            <w:proofErr w:type="spellStart"/>
            <w:r>
              <w:rPr>
                <w:rFonts w:cs="Calibri"/>
                <w:sz w:val="16"/>
                <w:szCs w:val="16"/>
              </w:rPr>
              <w:t>MicroToMilli</w:t>
            </w:r>
            <w:proofErr w:type="spellEnd"/>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4630C7" w:rsidP="00F4318C">
            <w:pPr>
              <w:spacing w:before="60"/>
              <w:jc w:val="center"/>
              <w:rPr>
                <w:rFonts w:cs="Calibri"/>
                <w:sz w:val="16"/>
                <w:szCs w:val="16"/>
              </w:rPr>
            </w:pPr>
            <w:r>
              <w:rPr>
                <w:rFonts w:cs="Calibri"/>
                <w:sz w:val="16"/>
                <w:szCs w:val="16"/>
              </w:rPr>
              <w:t>0.001</w:t>
            </w:r>
          </w:p>
        </w:tc>
      </w:tr>
    </w:tbl>
    <w:p w:rsidR="004630C7" w:rsidRPr="0048012A" w:rsidRDefault="004630C7" w:rsidP="004630C7">
      <w:pPr>
        <w:pStyle w:val="BodyText3"/>
        <w:numPr>
          <w:ilvl w:val="0"/>
          <w:numId w:val="22"/>
        </w:numPr>
        <w:rPr>
          <w:rFonts w:cs="Calibri"/>
          <w:sz w:val="20"/>
          <w:szCs w:val="20"/>
        </w:rPr>
      </w:pPr>
      <w:r>
        <w:rPr>
          <w:rFonts w:cs="Calibri"/>
          <w:sz w:val="20"/>
          <w:szCs w:val="20"/>
        </w:rPr>
        <w:t xml:space="preserve">For other constants, refer </w:t>
      </w:r>
      <w:proofErr w:type="spellStart"/>
      <w:r>
        <w:rPr>
          <w:rFonts w:cs="Calibri"/>
          <w:sz w:val="20"/>
          <w:szCs w:val="20"/>
        </w:rPr>
        <w:t>DataDict.m</w:t>
      </w:r>
      <w:proofErr w:type="spellEnd"/>
    </w:p>
    <w:p w:rsidR="002B094F" w:rsidRPr="0048012A" w:rsidRDefault="002B094F" w:rsidP="002518E0">
      <w:pPr>
        <w:pStyle w:val="BodyText3"/>
        <w:rPr>
          <w:rFonts w:cs="Calibri"/>
          <w:sz w:val="20"/>
          <w:szCs w:val="20"/>
        </w:rPr>
      </w:pPr>
    </w:p>
    <w:p w:rsidR="002518E0" w:rsidRDefault="00AC4CD8" w:rsidP="002518E0">
      <w:pPr>
        <w:pStyle w:val="Heading1"/>
        <w:ind w:left="562" w:hanging="562"/>
      </w:pPr>
      <w:bookmarkStart w:id="65" w:name="_Ref87065593"/>
      <w:bookmarkStart w:id="66" w:name="_Toc338170483"/>
      <w:bookmarkStart w:id="67" w:name="_Toc375678229"/>
      <w:bookmarkStart w:id="68" w:name="_Toc418080067"/>
      <w:bookmarkStart w:id="69" w:name="_Toc421786702"/>
      <w:bookmarkStart w:id="70" w:name="_Toc428337889"/>
      <w:r w:rsidRPr="004630C7">
        <w:rPr>
          <w:rFonts w:ascii="Calibri" w:hAnsi="Calibri" w:cs="Calibri"/>
        </w:rPr>
        <w:lastRenderedPageBreak/>
        <w:t>Software Component Implementation</w:t>
      </w:r>
      <w:bookmarkEnd w:id="65"/>
      <w:bookmarkEnd w:id="66"/>
      <w:bookmarkEnd w:id="67"/>
      <w:bookmarkEnd w:id="68"/>
      <w:bookmarkEnd w:id="69"/>
      <w:bookmarkEnd w:id="70"/>
    </w:p>
    <w:p w:rsidR="002B094F" w:rsidRPr="00987B4A" w:rsidRDefault="002B094F" w:rsidP="00007584">
      <w:pPr>
        <w:pStyle w:val="Heading2"/>
        <w:spacing w:after="60"/>
        <w:rPr>
          <w:rFonts w:ascii="Calibri" w:hAnsi="Calibri"/>
        </w:rPr>
      </w:pPr>
      <w:bookmarkStart w:id="71" w:name="_Toc338170484"/>
      <w:bookmarkStart w:id="72" w:name="_Toc418080068"/>
      <w:bookmarkStart w:id="73" w:name="_Toc421709916"/>
      <w:bookmarkStart w:id="74" w:name="_Toc428337890"/>
      <w:r w:rsidRPr="00007584">
        <w:rPr>
          <w:rFonts w:ascii="Calibri" w:hAnsi="Calibri"/>
        </w:rPr>
        <w:t>Sub</w:t>
      </w:r>
      <w:r w:rsidRPr="00987B4A">
        <w:rPr>
          <w:rFonts w:ascii="Calibri" w:hAnsi="Calibri"/>
        </w:rPr>
        <w:t>-Module Functions</w:t>
      </w:r>
      <w:bookmarkEnd w:id="71"/>
      <w:bookmarkEnd w:id="72"/>
      <w:bookmarkEnd w:id="73"/>
      <w:bookmarkEnd w:id="74"/>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75" w:name="_Toc421011514"/>
      <w:bookmarkStart w:id="76" w:name="_Toc428337891"/>
      <w:r w:rsidRPr="00AA38E8">
        <w:rPr>
          <w:rFonts w:ascii="Calibri" w:hAnsi="Calibri" w:cs="Calibri"/>
        </w:rPr>
        <w:t xml:space="preserve">Init: </w:t>
      </w:r>
      <w:bookmarkEnd w:id="75"/>
      <w:bookmarkEnd w:id="76"/>
    </w:p>
    <w:p w:rsidR="004630C7" w:rsidRPr="004630C7" w:rsidRDefault="004630C7" w:rsidP="004630C7">
      <w:pPr>
        <w:rPr>
          <w:lang w:bidi="ar-SA"/>
        </w:rPr>
      </w:pPr>
      <w:r>
        <w:rPr>
          <w:lang w:bidi="ar-SA"/>
        </w:rPr>
        <w:t>None</w:t>
      </w:r>
    </w:p>
    <w:p w:rsidR="00007584" w:rsidRPr="00AA38E8" w:rsidRDefault="00007584" w:rsidP="00007584">
      <w:pPr>
        <w:pStyle w:val="Heading2"/>
        <w:numPr>
          <w:ilvl w:val="3"/>
          <w:numId w:val="11"/>
        </w:numPr>
        <w:spacing w:after="60"/>
        <w:rPr>
          <w:rFonts w:ascii="Calibri" w:hAnsi="Calibri" w:cs="Calibri"/>
        </w:rPr>
      </w:pPr>
      <w:bookmarkStart w:id="77" w:name="_Toc421011515"/>
      <w:bookmarkStart w:id="78" w:name="_Toc428337892"/>
      <w:r w:rsidRPr="00AA38E8">
        <w:rPr>
          <w:rFonts w:ascii="Calibri" w:hAnsi="Calibri" w:cs="Calibri"/>
        </w:rPr>
        <w:t>Design Rationale</w:t>
      </w:r>
      <w:bookmarkEnd w:id="77"/>
      <w:bookmarkEnd w:id="78"/>
    </w:p>
    <w:p w:rsidR="00007584" w:rsidRPr="00A26934" w:rsidRDefault="004630C7" w:rsidP="00007584">
      <w:pPr>
        <w:rPr>
          <w:rFonts w:cs="Calibri"/>
          <w:i/>
        </w:rPr>
      </w:pPr>
      <w:r>
        <w:rPr>
          <w:rFonts w:cs="Calibri"/>
          <w:i/>
        </w:rPr>
        <w:t>N/A</w:t>
      </w:r>
    </w:p>
    <w:p w:rsidR="00007584" w:rsidRPr="00AA38E8" w:rsidRDefault="00007584" w:rsidP="00007584">
      <w:pPr>
        <w:pStyle w:val="Heading2"/>
        <w:numPr>
          <w:ilvl w:val="3"/>
          <w:numId w:val="11"/>
        </w:numPr>
        <w:spacing w:after="60"/>
        <w:rPr>
          <w:rFonts w:ascii="Calibri" w:hAnsi="Calibri" w:cs="Calibri"/>
        </w:rPr>
      </w:pPr>
      <w:bookmarkStart w:id="79" w:name="_Toc421011516"/>
      <w:bookmarkStart w:id="80" w:name="_Toc428337893"/>
      <w:r w:rsidRPr="00AA38E8">
        <w:rPr>
          <w:rFonts w:ascii="Calibri" w:hAnsi="Calibri" w:cs="Calibri"/>
        </w:rPr>
        <w:t>Module Outputs</w:t>
      </w:r>
      <w:bookmarkEnd w:id="79"/>
      <w:bookmarkEnd w:id="80"/>
    </w:p>
    <w:p w:rsidR="00007584" w:rsidRPr="00A26934" w:rsidRDefault="004630C7" w:rsidP="00007584">
      <w:pPr>
        <w:rPr>
          <w:rFonts w:cs="Calibri"/>
          <w:i/>
        </w:rPr>
      </w:pPr>
      <w:r>
        <w:rPr>
          <w:rFonts w:cs="Calibri"/>
          <w:i/>
        </w:rPr>
        <w:t>N/A</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81" w:name="_Toc421011518"/>
      <w:bookmarkStart w:id="82" w:name="_Toc428337894"/>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05999">
        <w:rPr>
          <w:rFonts w:ascii="Calibri" w:hAnsi="Calibri" w:cs="Calibri"/>
        </w:rPr>
        <w:t>FltInj</w:t>
      </w:r>
      <w:r w:rsidR="006D634C">
        <w:rPr>
          <w:rFonts w:ascii="Calibri" w:hAnsi="Calibri" w:cs="Calibri"/>
        </w:rPr>
        <w:fldChar w:fldCharType="end"/>
      </w:r>
      <w:r w:rsidRPr="00AA38E8">
        <w:rPr>
          <w:rFonts w:ascii="Calibri" w:hAnsi="Calibri" w:cs="Calibri"/>
        </w:rPr>
        <w:t>Per</w:t>
      </w:r>
      <w:bookmarkEnd w:id="81"/>
      <w:bookmarkEnd w:id="82"/>
      <w:r w:rsidR="004630C7">
        <w:rPr>
          <w:rFonts w:ascii="Calibri" w:hAnsi="Calibri" w:cs="Calibri"/>
        </w:rPr>
        <w:t>1</w:t>
      </w:r>
    </w:p>
    <w:p w:rsidR="00DB3C1D" w:rsidRPr="00AA38E8" w:rsidRDefault="00DB3C1D" w:rsidP="00DB3C1D">
      <w:pPr>
        <w:pStyle w:val="Heading2"/>
        <w:numPr>
          <w:ilvl w:val="3"/>
          <w:numId w:val="11"/>
        </w:numPr>
        <w:spacing w:after="60"/>
        <w:rPr>
          <w:rFonts w:ascii="Calibri" w:hAnsi="Calibri" w:cs="Calibri"/>
        </w:rPr>
      </w:pPr>
      <w:bookmarkStart w:id="83" w:name="_Toc421011519"/>
      <w:bookmarkStart w:id="84" w:name="_Toc428337895"/>
      <w:r w:rsidRPr="00AA38E8">
        <w:rPr>
          <w:rFonts w:ascii="Calibri" w:hAnsi="Calibri" w:cs="Calibri"/>
        </w:rPr>
        <w:t>Design Rationale</w:t>
      </w:r>
      <w:bookmarkEnd w:id="83"/>
      <w:bookmarkEnd w:id="84"/>
    </w:p>
    <w:p w:rsidR="00DB3C1D" w:rsidRPr="0033680E" w:rsidRDefault="004630C7"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85" w:name="_Toc421011520"/>
      <w:bookmarkStart w:id="86" w:name="_Toc428337896"/>
      <w:r w:rsidRPr="00AA38E8">
        <w:rPr>
          <w:rFonts w:ascii="Calibri" w:hAnsi="Calibri" w:cs="Calibri"/>
        </w:rPr>
        <w:t>Store Module Inputs to Local copies</w:t>
      </w:r>
      <w:bookmarkEnd w:id="85"/>
      <w:bookmarkEnd w:id="86"/>
    </w:p>
    <w:p w:rsidR="00DB3C1D" w:rsidRPr="0033680E" w:rsidRDefault="004630C7"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87" w:name="_Toc421011521"/>
      <w:bookmarkStart w:id="88" w:name="_Toc428337897"/>
      <w:r w:rsidRPr="00AA38E8">
        <w:rPr>
          <w:rFonts w:ascii="Calibri" w:hAnsi="Calibri" w:cs="Calibri"/>
        </w:rPr>
        <w:t>(Processing of function)………</w:t>
      </w:r>
      <w:bookmarkEnd w:id="87"/>
      <w:bookmarkEnd w:id="88"/>
    </w:p>
    <w:p w:rsidR="00DB3C1D" w:rsidRPr="0033680E" w:rsidRDefault="004630C7"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89" w:name="_Toc421011522"/>
      <w:bookmarkStart w:id="90" w:name="_Toc428337898"/>
      <w:r w:rsidRPr="00AA38E8">
        <w:rPr>
          <w:rFonts w:ascii="Calibri" w:hAnsi="Calibri" w:cs="Calibri"/>
        </w:rPr>
        <w:t>Store Local copy of outputs into Module Outputs</w:t>
      </w:r>
      <w:bookmarkEnd w:id="89"/>
      <w:bookmarkEnd w:id="90"/>
    </w:p>
    <w:p w:rsidR="00DB3C1D" w:rsidRPr="0033680E" w:rsidRDefault="004630C7" w:rsidP="00DB3C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91" w:name="_Toc428337899"/>
      <w:r>
        <w:rPr>
          <w:rFonts w:ascii="Calibri" w:hAnsi="Calibri"/>
        </w:rPr>
        <w:t xml:space="preserve">Server </w:t>
      </w:r>
      <w:proofErr w:type="spellStart"/>
      <w:r>
        <w:rPr>
          <w:rFonts w:ascii="Calibri" w:hAnsi="Calibri"/>
        </w:rPr>
        <w:t>R</w:t>
      </w:r>
      <w:r w:rsidRPr="008C6874">
        <w:rPr>
          <w:rFonts w:ascii="Calibri" w:hAnsi="Calibri"/>
        </w:rPr>
        <w:t>unables</w:t>
      </w:r>
      <w:bookmarkEnd w:id="91"/>
      <w:proofErr w:type="spellEnd"/>
      <w:r w:rsidR="002B094F" w:rsidRPr="008C6874">
        <w:rPr>
          <w:rFonts w:ascii="Calibri" w:hAnsi="Calibri"/>
        </w:rPr>
        <w:t xml:space="preserve"> </w:t>
      </w:r>
    </w:p>
    <w:p w:rsidR="008C6874" w:rsidRPr="00AA38E8" w:rsidRDefault="004630C7" w:rsidP="008C6874">
      <w:pPr>
        <w:pStyle w:val="Heading2"/>
        <w:numPr>
          <w:ilvl w:val="2"/>
          <w:numId w:val="11"/>
        </w:numPr>
        <w:tabs>
          <w:tab w:val="clear" w:pos="1017"/>
          <w:tab w:val="num" w:pos="567"/>
        </w:tabs>
        <w:spacing w:after="60"/>
        <w:ind w:left="567"/>
        <w:rPr>
          <w:rFonts w:ascii="Calibri" w:hAnsi="Calibri" w:cs="Calibri"/>
        </w:rPr>
      </w:pPr>
      <w:bookmarkStart w:id="92" w:name="_Toc382301471"/>
      <w:bookmarkStart w:id="93" w:name="_Toc383698997"/>
      <w:bookmarkEnd w:id="92"/>
      <w:bookmarkEnd w:id="93"/>
      <w:r>
        <w:rPr>
          <w:rFonts w:ascii="Calibri" w:hAnsi="Calibri" w:cs="Calibri"/>
        </w:rPr>
        <w:t>FltInj_f32_Oper</w:t>
      </w:r>
    </w:p>
    <w:p w:rsidR="008C6874" w:rsidRPr="00AA38E8" w:rsidRDefault="008C6874" w:rsidP="008C6874">
      <w:pPr>
        <w:pStyle w:val="Heading2"/>
        <w:numPr>
          <w:ilvl w:val="3"/>
          <w:numId w:val="11"/>
        </w:numPr>
        <w:spacing w:after="60"/>
        <w:rPr>
          <w:rFonts w:ascii="Calibri" w:hAnsi="Calibri" w:cs="Calibri"/>
        </w:rPr>
      </w:pPr>
      <w:bookmarkStart w:id="94" w:name="_Toc421011525"/>
      <w:bookmarkStart w:id="95" w:name="_Toc428337901"/>
      <w:r w:rsidRPr="00AA38E8">
        <w:rPr>
          <w:rFonts w:ascii="Calibri" w:hAnsi="Calibri" w:cs="Calibri"/>
        </w:rPr>
        <w:t>Design Rationale</w:t>
      </w:r>
      <w:bookmarkEnd w:id="94"/>
      <w:bookmarkEnd w:id="95"/>
    </w:p>
    <w:p w:rsidR="008C6874" w:rsidRPr="0033680E" w:rsidRDefault="004630C7" w:rsidP="008C6874">
      <w:pPr>
        <w:rPr>
          <w:rFonts w:cs="Calibri"/>
          <w:i/>
        </w:rPr>
      </w:pPr>
      <w:r>
        <w:rPr>
          <w:rFonts w:cs="Calibri"/>
          <w:i/>
        </w:rPr>
        <w:t>Refer FDD</w:t>
      </w:r>
    </w:p>
    <w:p w:rsidR="008C6874" w:rsidRPr="00AA38E8" w:rsidRDefault="008C6874" w:rsidP="008C6874">
      <w:pPr>
        <w:pStyle w:val="Heading2"/>
        <w:numPr>
          <w:ilvl w:val="3"/>
          <w:numId w:val="11"/>
        </w:numPr>
        <w:spacing w:after="60"/>
        <w:rPr>
          <w:rFonts w:ascii="Calibri" w:hAnsi="Calibri" w:cs="Calibri"/>
        </w:rPr>
      </w:pPr>
      <w:bookmarkStart w:id="96" w:name="_Toc421011526"/>
      <w:r w:rsidRPr="00AA38E8" w:rsidDel="00793E2B">
        <w:rPr>
          <w:rFonts w:ascii="Calibri" w:hAnsi="Calibri" w:cs="Calibri"/>
        </w:rPr>
        <w:t xml:space="preserve"> </w:t>
      </w:r>
      <w:bookmarkStart w:id="97" w:name="_Toc421011527"/>
      <w:bookmarkStart w:id="98" w:name="_Toc428337902"/>
      <w:bookmarkEnd w:id="96"/>
      <w:r w:rsidRPr="00AA38E8">
        <w:rPr>
          <w:rFonts w:ascii="Calibri" w:hAnsi="Calibri" w:cs="Calibri"/>
        </w:rPr>
        <w:t>(Processing of function)………</w:t>
      </w:r>
      <w:bookmarkEnd w:id="97"/>
      <w:bookmarkEnd w:id="98"/>
    </w:p>
    <w:p w:rsidR="008C6874" w:rsidRDefault="004630C7" w:rsidP="008C6874">
      <w:pPr>
        <w:rPr>
          <w:rFonts w:cs="Calibri"/>
          <w:i/>
        </w:rPr>
      </w:pPr>
      <w:r>
        <w:rPr>
          <w:rFonts w:cs="Calibri"/>
          <w:i/>
        </w:rPr>
        <w:t>Refer FDD</w:t>
      </w:r>
    </w:p>
    <w:p w:rsidR="004630C7" w:rsidRPr="00AA38E8" w:rsidRDefault="004630C7" w:rsidP="004630C7">
      <w:pPr>
        <w:pStyle w:val="Heading2"/>
        <w:numPr>
          <w:ilvl w:val="2"/>
          <w:numId w:val="11"/>
        </w:numPr>
        <w:tabs>
          <w:tab w:val="clear" w:pos="1017"/>
          <w:tab w:val="num" w:pos="567"/>
        </w:tabs>
        <w:spacing w:after="60"/>
        <w:ind w:left="567"/>
        <w:rPr>
          <w:rFonts w:ascii="Calibri" w:hAnsi="Calibri" w:cs="Calibri"/>
        </w:rPr>
      </w:pPr>
      <w:proofErr w:type="spellStart"/>
      <w:r>
        <w:rPr>
          <w:rFonts w:ascii="Calibri" w:hAnsi="Calibri" w:cs="Calibri"/>
        </w:rPr>
        <w:t>FltInj_logl_Oper</w:t>
      </w:r>
      <w:proofErr w:type="spellEnd"/>
    </w:p>
    <w:p w:rsidR="004630C7" w:rsidRPr="00AA38E8" w:rsidRDefault="004630C7" w:rsidP="004630C7">
      <w:pPr>
        <w:pStyle w:val="Heading2"/>
        <w:numPr>
          <w:ilvl w:val="3"/>
          <w:numId w:val="11"/>
        </w:numPr>
        <w:spacing w:after="60"/>
        <w:rPr>
          <w:rFonts w:ascii="Calibri" w:hAnsi="Calibri" w:cs="Calibri"/>
        </w:rPr>
      </w:pPr>
      <w:r w:rsidRPr="00AA38E8">
        <w:rPr>
          <w:rFonts w:ascii="Calibri" w:hAnsi="Calibri" w:cs="Calibri"/>
        </w:rPr>
        <w:t>Design Rationale</w:t>
      </w:r>
    </w:p>
    <w:p w:rsidR="004630C7" w:rsidRPr="0033680E" w:rsidRDefault="004630C7" w:rsidP="004630C7">
      <w:pPr>
        <w:rPr>
          <w:rFonts w:cs="Calibri"/>
          <w:i/>
        </w:rPr>
      </w:pPr>
      <w:r>
        <w:rPr>
          <w:rFonts w:cs="Calibri"/>
          <w:i/>
        </w:rPr>
        <w:t>Refer FDD</w:t>
      </w:r>
    </w:p>
    <w:p w:rsidR="004630C7" w:rsidRPr="00AA38E8" w:rsidRDefault="004630C7" w:rsidP="004630C7">
      <w:pPr>
        <w:pStyle w:val="Heading2"/>
        <w:numPr>
          <w:ilvl w:val="3"/>
          <w:numId w:val="11"/>
        </w:numPr>
        <w:spacing w:after="60"/>
        <w:rPr>
          <w:rFonts w:ascii="Calibri" w:hAnsi="Calibri" w:cs="Calibri"/>
        </w:rPr>
      </w:pPr>
      <w:r w:rsidRPr="00AA38E8" w:rsidDel="00793E2B">
        <w:rPr>
          <w:rFonts w:ascii="Calibri" w:hAnsi="Calibri" w:cs="Calibri"/>
        </w:rPr>
        <w:lastRenderedPageBreak/>
        <w:t xml:space="preserve"> </w:t>
      </w:r>
      <w:r w:rsidRPr="00AA38E8">
        <w:rPr>
          <w:rFonts w:ascii="Calibri" w:hAnsi="Calibri" w:cs="Calibri"/>
        </w:rPr>
        <w:t>(Processing of function)………</w:t>
      </w:r>
    </w:p>
    <w:p w:rsidR="004630C7" w:rsidRDefault="004630C7" w:rsidP="004630C7">
      <w:pPr>
        <w:rPr>
          <w:rFonts w:cs="Calibri"/>
          <w:i/>
        </w:rPr>
      </w:pPr>
      <w:r>
        <w:rPr>
          <w:rFonts w:cs="Calibri"/>
          <w:i/>
        </w:rPr>
        <w:t>Refer FDD</w:t>
      </w:r>
    </w:p>
    <w:p w:rsidR="004630C7" w:rsidRPr="00AA38E8" w:rsidRDefault="004630C7" w:rsidP="004630C7">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FltInj_u08_Oper</w:t>
      </w:r>
    </w:p>
    <w:p w:rsidR="004630C7" w:rsidRPr="00AA38E8" w:rsidRDefault="004630C7" w:rsidP="004630C7">
      <w:pPr>
        <w:pStyle w:val="Heading2"/>
        <w:numPr>
          <w:ilvl w:val="3"/>
          <w:numId w:val="11"/>
        </w:numPr>
        <w:spacing w:after="60"/>
        <w:rPr>
          <w:rFonts w:ascii="Calibri" w:hAnsi="Calibri" w:cs="Calibri"/>
        </w:rPr>
      </w:pPr>
      <w:r w:rsidRPr="00AA38E8">
        <w:rPr>
          <w:rFonts w:ascii="Calibri" w:hAnsi="Calibri" w:cs="Calibri"/>
        </w:rPr>
        <w:t>Design Rationale</w:t>
      </w:r>
    </w:p>
    <w:p w:rsidR="004630C7" w:rsidRPr="0033680E" w:rsidRDefault="004630C7" w:rsidP="004630C7">
      <w:pPr>
        <w:rPr>
          <w:rFonts w:cs="Calibri"/>
          <w:i/>
        </w:rPr>
      </w:pPr>
      <w:r>
        <w:rPr>
          <w:rFonts w:cs="Calibri"/>
          <w:i/>
        </w:rPr>
        <w:t>Refer FDD</w:t>
      </w:r>
    </w:p>
    <w:p w:rsidR="004630C7" w:rsidRPr="00AA38E8" w:rsidRDefault="004630C7" w:rsidP="004630C7">
      <w:pPr>
        <w:pStyle w:val="Heading2"/>
        <w:numPr>
          <w:ilvl w:val="3"/>
          <w:numId w:val="11"/>
        </w:numPr>
        <w:spacing w:after="60"/>
        <w:rPr>
          <w:rFonts w:ascii="Calibri" w:hAnsi="Calibri" w:cs="Calibri"/>
        </w:rPr>
      </w:pPr>
      <w:r w:rsidRPr="00AA38E8" w:rsidDel="00793E2B">
        <w:rPr>
          <w:rFonts w:ascii="Calibri" w:hAnsi="Calibri" w:cs="Calibri"/>
        </w:rPr>
        <w:t xml:space="preserve"> </w:t>
      </w:r>
      <w:r w:rsidRPr="00AA38E8">
        <w:rPr>
          <w:rFonts w:ascii="Calibri" w:hAnsi="Calibri" w:cs="Calibri"/>
        </w:rPr>
        <w:t>(Processing of function)………</w:t>
      </w:r>
    </w:p>
    <w:p w:rsidR="004630C7" w:rsidRDefault="004630C7" w:rsidP="004630C7">
      <w:pPr>
        <w:rPr>
          <w:rFonts w:cs="Calibri"/>
          <w:i/>
        </w:rPr>
      </w:pPr>
      <w:r>
        <w:rPr>
          <w:rFonts w:cs="Calibri"/>
          <w:i/>
        </w:rPr>
        <w:t>Refer FDD</w:t>
      </w:r>
    </w:p>
    <w:p w:rsidR="004630C7" w:rsidRPr="00AA38E8" w:rsidRDefault="004630C7" w:rsidP="004630C7">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FltInj_u0p16_Oper</w:t>
      </w:r>
    </w:p>
    <w:p w:rsidR="004630C7" w:rsidRPr="00AA38E8" w:rsidRDefault="004630C7" w:rsidP="004630C7">
      <w:pPr>
        <w:pStyle w:val="Heading2"/>
        <w:numPr>
          <w:ilvl w:val="3"/>
          <w:numId w:val="11"/>
        </w:numPr>
        <w:spacing w:after="60"/>
        <w:rPr>
          <w:rFonts w:ascii="Calibri" w:hAnsi="Calibri" w:cs="Calibri"/>
        </w:rPr>
      </w:pPr>
      <w:r w:rsidRPr="00AA38E8">
        <w:rPr>
          <w:rFonts w:ascii="Calibri" w:hAnsi="Calibri" w:cs="Calibri"/>
        </w:rPr>
        <w:t>Design Rationale</w:t>
      </w:r>
    </w:p>
    <w:p w:rsidR="004630C7" w:rsidRPr="0033680E" w:rsidRDefault="004630C7" w:rsidP="004630C7">
      <w:pPr>
        <w:rPr>
          <w:rFonts w:cs="Calibri"/>
          <w:i/>
        </w:rPr>
      </w:pPr>
      <w:r>
        <w:rPr>
          <w:rFonts w:cs="Calibri"/>
          <w:i/>
        </w:rPr>
        <w:t>Refer FDD</w:t>
      </w:r>
    </w:p>
    <w:p w:rsidR="004630C7" w:rsidRPr="00AA38E8" w:rsidRDefault="004630C7" w:rsidP="004630C7">
      <w:pPr>
        <w:pStyle w:val="Heading2"/>
        <w:numPr>
          <w:ilvl w:val="3"/>
          <w:numId w:val="11"/>
        </w:numPr>
        <w:spacing w:after="60"/>
        <w:rPr>
          <w:rFonts w:ascii="Calibri" w:hAnsi="Calibri" w:cs="Calibri"/>
        </w:rPr>
      </w:pPr>
      <w:r w:rsidRPr="00AA38E8" w:rsidDel="00793E2B">
        <w:rPr>
          <w:rFonts w:ascii="Calibri" w:hAnsi="Calibri" w:cs="Calibri"/>
        </w:rPr>
        <w:t xml:space="preserve"> </w:t>
      </w:r>
      <w:r w:rsidRPr="00AA38E8">
        <w:rPr>
          <w:rFonts w:ascii="Calibri" w:hAnsi="Calibri" w:cs="Calibri"/>
        </w:rPr>
        <w:t>(Processing of function)………</w:t>
      </w:r>
    </w:p>
    <w:p w:rsidR="004630C7" w:rsidRPr="0033680E" w:rsidRDefault="004630C7" w:rsidP="004630C7">
      <w:pPr>
        <w:rPr>
          <w:rFonts w:cs="Calibri"/>
          <w:i/>
        </w:rPr>
      </w:pPr>
      <w:r>
        <w:rPr>
          <w:rFonts w:cs="Calibri"/>
          <w:i/>
        </w:rPr>
        <w:t>Refer FDD</w:t>
      </w:r>
    </w:p>
    <w:p w:rsidR="004630C7" w:rsidRPr="0033680E" w:rsidRDefault="004630C7" w:rsidP="004630C7">
      <w:pPr>
        <w:rPr>
          <w:rFonts w:cs="Calibri"/>
          <w:i/>
        </w:rPr>
      </w:pPr>
    </w:p>
    <w:p w:rsidR="004630C7" w:rsidRPr="0033680E" w:rsidRDefault="004630C7" w:rsidP="004630C7">
      <w:pPr>
        <w:rPr>
          <w:rFonts w:cs="Calibri"/>
          <w:i/>
        </w:rPr>
      </w:pPr>
    </w:p>
    <w:p w:rsidR="004630C7" w:rsidRPr="0033680E" w:rsidRDefault="004630C7" w:rsidP="008C6874">
      <w:pPr>
        <w:rPr>
          <w:rFonts w:cs="Calibri"/>
          <w:i/>
        </w:rPr>
      </w:pPr>
    </w:p>
    <w:p w:rsidR="008C6874" w:rsidRPr="00AA38E8" w:rsidRDefault="008C6874" w:rsidP="008C6874">
      <w:pPr>
        <w:pStyle w:val="Heading2"/>
        <w:spacing w:after="60"/>
        <w:rPr>
          <w:rFonts w:ascii="Calibri" w:hAnsi="Calibri" w:cs="Calibri"/>
        </w:rPr>
      </w:pPr>
      <w:bookmarkStart w:id="99" w:name="_Ref382299966"/>
      <w:bookmarkStart w:id="100" w:name="_Toc421011529"/>
      <w:bookmarkStart w:id="101" w:name="_Toc428337903"/>
      <w:r w:rsidRPr="00AA38E8">
        <w:rPr>
          <w:rFonts w:ascii="Calibri" w:hAnsi="Calibri" w:cs="Calibri"/>
        </w:rPr>
        <w:t>Interrupt Functions</w:t>
      </w:r>
      <w:bookmarkEnd w:id="99"/>
      <w:bookmarkEnd w:id="100"/>
      <w:bookmarkEnd w:id="101"/>
    </w:p>
    <w:p w:rsidR="008C6874" w:rsidRPr="0033680E" w:rsidRDefault="004630C7" w:rsidP="008C6874">
      <w:pPr>
        <w:rPr>
          <w:rFonts w:cs="Calibri"/>
          <w:i/>
        </w:rPr>
      </w:pPr>
      <w:r>
        <w:rPr>
          <w:rFonts w:cs="Calibri"/>
          <w:i/>
        </w:rPr>
        <w:t>None</w:t>
      </w:r>
    </w:p>
    <w:p w:rsidR="008C6874" w:rsidRDefault="008C6874" w:rsidP="008C6874">
      <w:pPr>
        <w:pStyle w:val="Heading2"/>
        <w:numPr>
          <w:ilvl w:val="2"/>
          <w:numId w:val="11"/>
        </w:numPr>
        <w:tabs>
          <w:tab w:val="clear" w:pos="1017"/>
          <w:tab w:val="num" w:pos="567"/>
        </w:tabs>
        <w:spacing w:after="60"/>
        <w:ind w:left="567"/>
        <w:rPr>
          <w:rFonts w:ascii="Calibri" w:hAnsi="Calibri" w:cs="Calibri"/>
        </w:rPr>
      </w:pPr>
      <w:bookmarkStart w:id="102" w:name="_Toc428337904"/>
      <w:r>
        <w:rPr>
          <w:rFonts w:ascii="Calibri" w:hAnsi="Calibri" w:cs="Calibri"/>
        </w:rPr>
        <w:t>Interrupt Function Name</w:t>
      </w:r>
      <w:bookmarkEnd w:id="102"/>
    </w:p>
    <w:p w:rsidR="008C6874" w:rsidRPr="00CC5FFD" w:rsidRDefault="004630C7" w:rsidP="008C6874">
      <w:pPr>
        <w:rPr>
          <w:rFonts w:cs="Calibri"/>
          <w:i/>
        </w:rPr>
      </w:pPr>
      <w:r>
        <w:rPr>
          <w:rFonts w:cs="Calibri"/>
          <w:i/>
        </w:rPr>
        <w:t>N/A</w:t>
      </w:r>
    </w:p>
    <w:p w:rsidR="008C6874" w:rsidRPr="00AA38E8" w:rsidRDefault="008C6874" w:rsidP="008C6874">
      <w:pPr>
        <w:pStyle w:val="Heading2"/>
        <w:numPr>
          <w:ilvl w:val="3"/>
          <w:numId w:val="11"/>
        </w:numPr>
        <w:spacing w:after="60"/>
        <w:rPr>
          <w:rFonts w:ascii="Calibri" w:hAnsi="Calibri" w:cs="Calibri"/>
        </w:rPr>
      </w:pPr>
      <w:bookmarkStart w:id="103" w:name="_Toc421011531"/>
      <w:bookmarkStart w:id="104" w:name="_Toc428337905"/>
      <w:r w:rsidRPr="00AA38E8">
        <w:rPr>
          <w:rFonts w:ascii="Calibri" w:hAnsi="Calibri" w:cs="Calibri"/>
        </w:rPr>
        <w:t>Design Rationale</w:t>
      </w:r>
      <w:bookmarkEnd w:id="103"/>
      <w:bookmarkEnd w:id="104"/>
    </w:p>
    <w:p w:rsidR="008C6874" w:rsidRPr="00CC5FFD" w:rsidRDefault="004630C7" w:rsidP="008C6874">
      <w:pPr>
        <w:rPr>
          <w:rFonts w:cs="Calibri"/>
          <w:i/>
        </w:rPr>
      </w:pPr>
      <w:r>
        <w:rPr>
          <w:rFonts w:cs="Calibri"/>
          <w:i/>
        </w:rPr>
        <w:t>N/A</w:t>
      </w:r>
    </w:p>
    <w:p w:rsidR="008C6874" w:rsidRPr="00AA38E8" w:rsidRDefault="008C6874" w:rsidP="008C6874">
      <w:pPr>
        <w:pStyle w:val="Heading2"/>
        <w:numPr>
          <w:ilvl w:val="3"/>
          <w:numId w:val="11"/>
        </w:numPr>
        <w:spacing w:after="60"/>
        <w:rPr>
          <w:rFonts w:ascii="Calibri" w:hAnsi="Calibri" w:cs="Calibri"/>
        </w:rPr>
      </w:pPr>
      <w:bookmarkStart w:id="105" w:name="_Toc421011532"/>
      <w:bookmarkStart w:id="106" w:name="_Toc428337906"/>
      <w:r w:rsidRPr="00AA38E8">
        <w:rPr>
          <w:rFonts w:ascii="Calibri" w:hAnsi="Calibri" w:cs="Calibri"/>
        </w:rPr>
        <w:t>(Processing of the ISR function)…..</w:t>
      </w:r>
      <w:bookmarkEnd w:id="105"/>
      <w:bookmarkEnd w:id="106"/>
    </w:p>
    <w:p w:rsidR="002B094F" w:rsidRPr="008C6874" w:rsidRDefault="004630C7" w:rsidP="008C6874">
      <w:pPr>
        <w:rPr>
          <w:rFonts w:cs="Calibri"/>
          <w:i/>
        </w:rPr>
      </w:pPr>
      <w:r>
        <w:rPr>
          <w:rFonts w:cs="Calibri"/>
          <w:i/>
        </w:rPr>
        <w:t>N/A</w:t>
      </w:r>
    </w:p>
    <w:p w:rsidR="002B094F" w:rsidRDefault="002B094F" w:rsidP="008C6874">
      <w:pPr>
        <w:pStyle w:val="Heading2"/>
        <w:spacing w:after="60"/>
        <w:rPr>
          <w:ins w:id="107" w:author="Anne, Krishna" w:date="2016-04-29T11:40:00Z"/>
          <w:rFonts w:ascii="Calibri" w:hAnsi="Calibri" w:cs="Calibri"/>
        </w:rPr>
      </w:pPr>
      <w:bookmarkStart w:id="108" w:name="_Toc338170485"/>
      <w:bookmarkStart w:id="109" w:name="_Toc418080074"/>
      <w:bookmarkStart w:id="110" w:name="_Toc421709919"/>
      <w:bookmarkStart w:id="111" w:name="_Toc428337907"/>
      <w:r w:rsidRPr="008C6874">
        <w:rPr>
          <w:rFonts w:ascii="Calibri" w:hAnsi="Calibri" w:cs="Calibri"/>
        </w:rPr>
        <w:t>Module Internal (Local) Functions</w:t>
      </w:r>
      <w:bookmarkEnd w:id="108"/>
      <w:bookmarkEnd w:id="109"/>
      <w:bookmarkEnd w:id="110"/>
      <w:bookmarkEnd w:id="111"/>
    </w:p>
    <w:p w:rsidR="00F06A4C" w:rsidRPr="00F06A4C" w:rsidRDefault="00F06A4C" w:rsidP="00F06A4C">
      <w:pPr>
        <w:rPr>
          <w:lang w:bidi="ar-SA"/>
        </w:rPr>
        <w:pPrChange w:id="112" w:author="Anne, Krishna" w:date="2016-04-29T11:40:00Z">
          <w:pPr>
            <w:pStyle w:val="Heading2"/>
            <w:spacing w:after="60"/>
          </w:pPr>
        </w:pPrChange>
      </w:pPr>
      <w:ins w:id="113" w:author="Anne, Krishna" w:date="2016-04-29T11:40:00Z">
        <w:r>
          <w:rPr>
            <w:lang w:bidi="ar-SA"/>
          </w:rPr>
          <w:t>NA</w:t>
        </w:r>
      </w:ins>
    </w:p>
    <w:p w:rsidR="008C6874" w:rsidRPr="00AA38E8" w:rsidDel="00F06A4C" w:rsidRDefault="008C6874" w:rsidP="008C6874">
      <w:pPr>
        <w:pStyle w:val="Heading2"/>
        <w:numPr>
          <w:ilvl w:val="2"/>
          <w:numId w:val="11"/>
        </w:numPr>
        <w:tabs>
          <w:tab w:val="clear" w:pos="1017"/>
          <w:tab w:val="num" w:pos="567"/>
        </w:tabs>
        <w:spacing w:after="60"/>
        <w:ind w:left="567"/>
        <w:rPr>
          <w:del w:id="114" w:author="Anne, Krishna" w:date="2016-04-29T11:40:00Z"/>
          <w:rFonts w:ascii="Calibri" w:hAnsi="Calibri" w:cs="Calibri"/>
        </w:rPr>
      </w:pPr>
      <w:bookmarkStart w:id="115" w:name="_Toc421011540"/>
      <w:bookmarkStart w:id="116" w:name="_Toc428337908"/>
      <w:del w:id="117" w:author="Anne, Krishna" w:date="2016-04-29T11:40:00Z">
        <w:r w:rsidRPr="00AA38E8" w:rsidDel="00F06A4C">
          <w:rPr>
            <w:rFonts w:ascii="Calibri" w:hAnsi="Calibri" w:cs="Calibri"/>
          </w:rPr>
          <w:delText>Local Function #1</w:delText>
        </w:r>
        <w:bookmarkEnd w:id="115"/>
        <w:bookmarkEnd w:id="116"/>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Del="00F06A4C" w:rsidTr="00F4318C">
        <w:trPr>
          <w:del w:id="118" w:author="Anne, Krishna" w:date="2016-04-29T11:40:00Z"/>
        </w:trPr>
        <w:tc>
          <w:tcPr>
            <w:tcW w:w="1779" w:type="dxa"/>
          </w:tcPr>
          <w:p w:rsidR="008C6874" w:rsidRPr="00AA38E8" w:rsidDel="00F06A4C" w:rsidRDefault="008C6874" w:rsidP="00F4318C">
            <w:pPr>
              <w:spacing w:before="60"/>
              <w:rPr>
                <w:del w:id="119" w:author="Anne, Krishna" w:date="2016-04-29T11:40:00Z"/>
                <w:rFonts w:cs="Calibri"/>
                <w:b/>
                <w:bCs/>
                <w:sz w:val="16"/>
              </w:rPr>
            </w:pPr>
            <w:del w:id="120" w:author="Anne, Krishna" w:date="2016-04-29T11:40:00Z">
              <w:r w:rsidRPr="00AA38E8" w:rsidDel="00F06A4C">
                <w:rPr>
                  <w:rFonts w:cs="Calibri"/>
                  <w:b/>
                  <w:bCs/>
                  <w:sz w:val="16"/>
                </w:rPr>
                <w:delText>Function Name</w:delText>
              </w:r>
            </w:del>
          </w:p>
        </w:tc>
        <w:tc>
          <w:tcPr>
            <w:tcW w:w="4179" w:type="dxa"/>
          </w:tcPr>
          <w:p w:rsidR="008C6874" w:rsidRPr="00AA38E8" w:rsidDel="00F06A4C" w:rsidRDefault="004630C7" w:rsidP="00F4318C">
            <w:pPr>
              <w:spacing w:before="60"/>
              <w:rPr>
                <w:del w:id="121" w:author="Anne, Krishna" w:date="2016-04-29T11:40:00Z"/>
                <w:rFonts w:cs="Calibri"/>
                <w:sz w:val="16"/>
              </w:rPr>
            </w:pPr>
            <w:del w:id="122" w:author="Anne, Krishna" w:date="2016-04-29T11:40:00Z">
              <w:r w:rsidDel="00F06A4C">
                <w:rPr>
                  <w:rFonts w:cs="Calibri"/>
                  <w:sz w:val="16"/>
                </w:rPr>
                <w:delText>None</w:delText>
              </w:r>
            </w:del>
          </w:p>
        </w:tc>
        <w:tc>
          <w:tcPr>
            <w:tcW w:w="990" w:type="dxa"/>
            <w:shd w:val="pct30" w:color="FFFF00" w:fill="auto"/>
          </w:tcPr>
          <w:p w:rsidR="008C6874" w:rsidRPr="00AA38E8" w:rsidDel="00F06A4C" w:rsidRDefault="008C6874" w:rsidP="00F4318C">
            <w:pPr>
              <w:spacing w:before="60"/>
              <w:jc w:val="center"/>
              <w:rPr>
                <w:del w:id="123" w:author="Anne, Krishna" w:date="2016-04-29T11:40:00Z"/>
                <w:rFonts w:cs="Calibri"/>
                <w:sz w:val="16"/>
              </w:rPr>
            </w:pPr>
            <w:del w:id="124" w:author="Anne, Krishna" w:date="2016-04-29T11:40:00Z">
              <w:r w:rsidRPr="00AA38E8" w:rsidDel="00F06A4C">
                <w:rPr>
                  <w:rFonts w:cs="Calibri"/>
                  <w:sz w:val="16"/>
                </w:rPr>
                <w:delText>Type</w:delText>
              </w:r>
            </w:del>
          </w:p>
        </w:tc>
        <w:tc>
          <w:tcPr>
            <w:tcW w:w="990" w:type="dxa"/>
            <w:shd w:val="pct30" w:color="FFFF00" w:fill="auto"/>
          </w:tcPr>
          <w:p w:rsidR="008C6874" w:rsidRPr="00AA38E8" w:rsidDel="00F06A4C" w:rsidRDefault="008C6874" w:rsidP="00F4318C">
            <w:pPr>
              <w:spacing w:before="60"/>
              <w:jc w:val="center"/>
              <w:rPr>
                <w:del w:id="125" w:author="Anne, Krishna" w:date="2016-04-29T11:40:00Z"/>
                <w:rFonts w:cs="Calibri"/>
                <w:sz w:val="16"/>
              </w:rPr>
            </w:pPr>
            <w:del w:id="126" w:author="Anne, Krishna" w:date="2016-04-29T11:40:00Z">
              <w:r w:rsidRPr="00AA38E8" w:rsidDel="00F06A4C">
                <w:rPr>
                  <w:rFonts w:cs="Calibri"/>
                  <w:sz w:val="16"/>
                </w:rPr>
                <w:delText>Min</w:delText>
              </w:r>
            </w:del>
          </w:p>
        </w:tc>
        <w:tc>
          <w:tcPr>
            <w:tcW w:w="990" w:type="dxa"/>
            <w:shd w:val="pct30" w:color="FFFF00" w:fill="auto"/>
          </w:tcPr>
          <w:p w:rsidR="008C6874" w:rsidRPr="00AA38E8" w:rsidDel="00F06A4C" w:rsidRDefault="008C6874" w:rsidP="00F4318C">
            <w:pPr>
              <w:spacing w:before="60"/>
              <w:jc w:val="center"/>
              <w:rPr>
                <w:del w:id="127" w:author="Anne, Krishna" w:date="2016-04-29T11:40:00Z"/>
                <w:rFonts w:cs="Calibri"/>
                <w:sz w:val="16"/>
              </w:rPr>
            </w:pPr>
            <w:del w:id="128" w:author="Anne, Krishna" w:date="2016-04-29T11:40:00Z">
              <w:r w:rsidRPr="00AA38E8" w:rsidDel="00F06A4C">
                <w:rPr>
                  <w:rFonts w:cs="Calibri"/>
                  <w:sz w:val="16"/>
                </w:rPr>
                <w:delText>Max</w:delText>
              </w:r>
            </w:del>
          </w:p>
        </w:tc>
      </w:tr>
      <w:tr w:rsidR="008C6874" w:rsidRPr="00AA38E8" w:rsidDel="00F06A4C" w:rsidTr="00F4318C">
        <w:trPr>
          <w:del w:id="129" w:author="Anne, Krishna" w:date="2016-04-29T11:40:00Z"/>
        </w:trPr>
        <w:tc>
          <w:tcPr>
            <w:tcW w:w="1779" w:type="dxa"/>
          </w:tcPr>
          <w:p w:rsidR="008C6874" w:rsidRPr="00AA38E8" w:rsidDel="00F06A4C" w:rsidRDefault="008C6874" w:rsidP="00F4318C">
            <w:pPr>
              <w:spacing w:before="60"/>
              <w:rPr>
                <w:del w:id="130" w:author="Anne, Krishna" w:date="2016-04-29T11:40:00Z"/>
                <w:rFonts w:cs="Calibri"/>
                <w:b/>
                <w:bCs/>
                <w:sz w:val="16"/>
              </w:rPr>
            </w:pPr>
            <w:del w:id="131" w:author="Anne, Krishna" w:date="2016-04-29T11:40:00Z">
              <w:r w:rsidRPr="00AA38E8" w:rsidDel="00F06A4C">
                <w:rPr>
                  <w:rFonts w:cs="Calibri"/>
                  <w:b/>
                  <w:bCs/>
                  <w:sz w:val="16"/>
                </w:rPr>
                <w:delText xml:space="preserve">Arguments Passed </w:delText>
              </w:r>
            </w:del>
          </w:p>
        </w:tc>
        <w:tc>
          <w:tcPr>
            <w:tcW w:w="4179" w:type="dxa"/>
          </w:tcPr>
          <w:p w:rsidR="008C6874" w:rsidRPr="00AA38E8" w:rsidDel="00F06A4C" w:rsidRDefault="008C6874" w:rsidP="00F4318C">
            <w:pPr>
              <w:spacing w:before="60"/>
              <w:rPr>
                <w:del w:id="132" w:author="Anne, Krishna" w:date="2016-04-29T11:40:00Z"/>
                <w:rFonts w:cs="Calibri"/>
                <w:sz w:val="16"/>
              </w:rPr>
            </w:pPr>
          </w:p>
        </w:tc>
        <w:tc>
          <w:tcPr>
            <w:tcW w:w="990" w:type="dxa"/>
          </w:tcPr>
          <w:p w:rsidR="008C6874" w:rsidRPr="00AA38E8" w:rsidDel="00F06A4C" w:rsidRDefault="008C6874" w:rsidP="00F4318C">
            <w:pPr>
              <w:spacing w:before="60"/>
              <w:rPr>
                <w:del w:id="133" w:author="Anne, Krishna" w:date="2016-04-29T11:40:00Z"/>
                <w:rFonts w:cs="Calibri"/>
                <w:sz w:val="16"/>
              </w:rPr>
            </w:pPr>
          </w:p>
        </w:tc>
        <w:tc>
          <w:tcPr>
            <w:tcW w:w="990" w:type="dxa"/>
          </w:tcPr>
          <w:p w:rsidR="008C6874" w:rsidRPr="00AA38E8" w:rsidDel="00F06A4C" w:rsidRDefault="008C6874" w:rsidP="00F4318C">
            <w:pPr>
              <w:spacing w:before="60"/>
              <w:rPr>
                <w:del w:id="134" w:author="Anne, Krishna" w:date="2016-04-29T11:40:00Z"/>
                <w:rFonts w:cs="Calibri"/>
                <w:sz w:val="16"/>
              </w:rPr>
            </w:pPr>
          </w:p>
        </w:tc>
        <w:tc>
          <w:tcPr>
            <w:tcW w:w="990" w:type="dxa"/>
          </w:tcPr>
          <w:p w:rsidR="008C6874" w:rsidRPr="00AA38E8" w:rsidDel="00F06A4C" w:rsidRDefault="008C6874" w:rsidP="00F4318C">
            <w:pPr>
              <w:spacing w:before="60"/>
              <w:rPr>
                <w:del w:id="135" w:author="Anne, Krishna" w:date="2016-04-29T11:40:00Z"/>
                <w:rFonts w:cs="Calibri"/>
                <w:sz w:val="16"/>
              </w:rPr>
            </w:pPr>
          </w:p>
        </w:tc>
      </w:tr>
      <w:tr w:rsidR="008C6874" w:rsidRPr="00AA38E8" w:rsidDel="00F06A4C" w:rsidTr="00F4318C">
        <w:trPr>
          <w:del w:id="136" w:author="Anne, Krishna" w:date="2016-04-29T11:40:00Z"/>
        </w:trPr>
        <w:tc>
          <w:tcPr>
            <w:tcW w:w="1779" w:type="dxa"/>
          </w:tcPr>
          <w:p w:rsidR="008C6874" w:rsidRPr="00AA38E8" w:rsidDel="00F06A4C" w:rsidRDefault="008C6874" w:rsidP="00F4318C">
            <w:pPr>
              <w:spacing w:before="60"/>
              <w:rPr>
                <w:del w:id="137" w:author="Anne, Krishna" w:date="2016-04-29T11:40:00Z"/>
                <w:rFonts w:cs="Calibri"/>
                <w:b/>
                <w:bCs/>
                <w:sz w:val="16"/>
              </w:rPr>
            </w:pPr>
          </w:p>
        </w:tc>
        <w:tc>
          <w:tcPr>
            <w:tcW w:w="4179" w:type="dxa"/>
          </w:tcPr>
          <w:p w:rsidR="008C6874" w:rsidRPr="00AA38E8" w:rsidDel="00F06A4C" w:rsidRDefault="008C6874" w:rsidP="00F4318C">
            <w:pPr>
              <w:spacing w:before="60"/>
              <w:rPr>
                <w:del w:id="138" w:author="Anne, Krishna" w:date="2016-04-29T11:40:00Z"/>
                <w:rFonts w:cs="Calibri"/>
                <w:sz w:val="16"/>
              </w:rPr>
            </w:pPr>
          </w:p>
        </w:tc>
        <w:tc>
          <w:tcPr>
            <w:tcW w:w="990" w:type="dxa"/>
          </w:tcPr>
          <w:p w:rsidR="008C6874" w:rsidRPr="00AA38E8" w:rsidDel="00F06A4C" w:rsidRDefault="008C6874" w:rsidP="00F4318C">
            <w:pPr>
              <w:spacing w:before="60"/>
              <w:rPr>
                <w:del w:id="139" w:author="Anne, Krishna" w:date="2016-04-29T11:40:00Z"/>
                <w:rFonts w:cs="Calibri"/>
                <w:sz w:val="16"/>
              </w:rPr>
            </w:pPr>
          </w:p>
        </w:tc>
        <w:tc>
          <w:tcPr>
            <w:tcW w:w="990" w:type="dxa"/>
          </w:tcPr>
          <w:p w:rsidR="008C6874" w:rsidRPr="00AA38E8" w:rsidDel="00F06A4C" w:rsidRDefault="008C6874" w:rsidP="00F4318C">
            <w:pPr>
              <w:spacing w:before="60"/>
              <w:rPr>
                <w:del w:id="140" w:author="Anne, Krishna" w:date="2016-04-29T11:40:00Z"/>
                <w:rFonts w:cs="Calibri"/>
                <w:sz w:val="16"/>
              </w:rPr>
            </w:pPr>
          </w:p>
        </w:tc>
        <w:tc>
          <w:tcPr>
            <w:tcW w:w="990" w:type="dxa"/>
          </w:tcPr>
          <w:p w:rsidR="008C6874" w:rsidRPr="00AA38E8" w:rsidDel="00F06A4C" w:rsidRDefault="008C6874" w:rsidP="00F4318C">
            <w:pPr>
              <w:spacing w:before="60"/>
              <w:rPr>
                <w:del w:id="141" w:author="Anne, Krishna" w:date="2016-04-29T11:40:00Z"/>
                <w:rFonts w:cs="Calibri"/>
                <w:sz w:val="16"/>
              </w:rPr>
            </w:pPr>
          </w:p>
        </w:tc>
      </w:tr>
      <w:tr w:rsidR="008C6874" w:rsidRPr="00AA38E8" w:rsidDel="00F06A4C" w:rsidTr="00F4318C">
        <w:trPr>
          <w:del w:id="142" w:author="Anne, Krishna" w:date="2016-04-29T11:40:00Z"/>
        </w:trPr>
        <w:tc>
          <w:tcPr>
            <w:tcW w:w="1779" w:type="dxa"/>
          </w:tcPr>
          <w:p w:rsidR="008C6874" w:rsidRPr="00AA38E8" w:rsidDel="00F06A4C" w:rsidRDefault="008C6874" w:rsidP="00F4318C">
            <w:pPr>
              <w:spacing w:before="60"/>
              <w:rPr>
                <w:del w:id="143" w:author="Anne, Krishna" w:date="2016-04-29T11:40:00Z"/>
                <w:rFonts w:cs="Calibri"/>
                <w:b/>
                <w:bCs/>
                <w:sz w:val="16"/>
              </w:rPr>
            </w:pPr>
            <w:del w:id="144" w:author="Anne, Krishna" w:date="2016-04-29T11:40:00Z">
              <w:r w:rsidRPr="00AA38E8" w:rsidDel="00F06A4C">
                <w:rPr>
                  <w:rFonts w:cs="Calibri"/>
                  <w:b/>
                  <w:bCs/>
                  <w:sz w:val="16"/>
                </w:rPr>
                <w:delText>Return Value</w:delText>
              </w:r>
            </w:del>
          </w:p>
        </w:tc>
        <w:tc>
          <w:tcPr>
            <w:tcW w:w="4179" w:type="dxa"/>
          </w:tcPr>
          <w:p w:rsidR="008C6874" w:rsidRPr="00AA38E8" w:rsidDel="00F06A4C" w:rsidRDefault="008C6874" w:rsidP="00F4318C">
            <w:pPr>
              <w:spacing w:before="60"/>
              <w:rPr>
                <w:del w:id="145" w:author="Anne, Krishna" w:date="2016-04-29T11:40:00Z"/>
                <w:rFonts w:cs="Calibri"/>
                <w:sz w:val="16"/>
              </w:rPr>
            </w:pPr>
          </w:p>
        </w:tc>
        <w:tc>
          <w:tcPr>
            <w:tcW w:w="990" w:type="dxa"/>
          </w:tcPr>
          <w:p w:rsidR="008C6874" w:rsidRPr="00AA38E8" w:rsidDel="00F06A4C" w:rsidRDefault="008C6874" w:rsidP="00F4318C">
            <w:pPr>
              <w:spacing w:before="60"/>
              <w:rPr>
                <w:del w:id="146" w:author="Anne, Krishna" w:date="2016-04-29T11:40:00Z"/>
                <w:rFonts w:cs="Calibri"/>
                <w:sz w:val="16"/>
              </w:rPr>
            </w:pPr>
          </w:p>
        </w:tc>
        <w:tc>
          <w:tcPr>
            <w:tcW w:w="990" w:type="dxa"/>
          </w:tcPr>
          <w:p w:rsidR="008C6874" w:rsidRPr="00AA38E8" w:rsidDel="00F06A4C" w:rsidRDefault="008C6874" w:rsidP="00F4318C">
            <w:pPr>
              <w:spacing w:before="60"/>
              <w:rPr>
                <w:del w:id="147" w:author="Anne, Krishna" w:date="2016-04-29T11:40:00Z"/>
                <w:rFonts w:cs="Calibri"/>
                <w:sz w:val="16"/>
              </w:rPr>
            </w:pPr>
          </w:p>
        </w:tc>
        <w:tc>
          <w:tcPr>
            <w:tcW w:w="990" w:type="dxa"/>
          </w:tcPr>
          <w:p w:rsidR="008C6874" w:rsidRPr="00AA38E8" w:rsidDel="00F06A4C" w:rsidRDefault="008C6874" w:rsidP="00F4318C">
            <w:pPr>
              <w:spacing w:before="60"/>
              <w:rPr>
                <w:del w:id="148" w:author="Anne, Krishna" w:date="2016-04-29T11:40:00Z"/>
                <w:rFonts w:cs="Calibri"/>
                <w:sz w:val="16"/>
              </w:rPr>
            </w:pPr>
          </w:p>
        </w:tc>
      </w:tr>
    </w:tbl>
    <w:p w:rsidR="008C6874" w:rsidDel="00F06A4C" w:rsidRDefault="008C6874" w:rsidP="008C6874">
      <w:pPr>
        <w:pStyle w:val="Heading2"/>
        <w:numPr>
          <w:ilvl w:val="3"/>
          <w:numId w:val="11"/>
        </w:numPr>
        <w:spacing w:after="60"/>
        <w:rPr>
          <w:del w:id="149" w:author="Anne, Krishna" w:date="2016-04-29T11:40:00Z"/>
          <w:rFonts w:ascii="Calibri" w:hAnsi="Calibri" w:cs="Calibri"/>
        </w:rPr>
      </w:pPr>
      <w:bookmarkStart w:id="150" w:name="_Toc428337909"/>
      <w:bookmarkStart w:id="151" w:name="_Toc421011541"/>
      <w:del w:id="152" w:author="Anne, Krishna" w:date="2016-04-29T11:40:00Z">
        <w:r w:rsidDel="00F06A4C">
          <w:rPr>
            <w:rFonts w:ascii="Calibri" w:hAnsi="Calibri" w:cs="Calibri"/>
          </w:rPr>
          <w:delText>Design Rationale</w:delText>
        </w:r>
        <w:bookmarkEnd w:id="150"/>
      </w:del>
    </w:p>
    <w:p w:rsidR="008C6874" w:rsidRPr="00AA38E8" w:rsidDel="00F06A4C" w:rsidRDefault="008C6874" w:rsidP="008C6874">
      <w:pPr>
        <w:pStyle w:val="Heading2"/>
        <w:numPr>
          <w:ilvl w:val="3"/>
          <w:numId w:val="11"/>
        </w:numPr>
        <w:spacing w:after="60"/>
        <w:rPr>
          <w:del w:id="153" w:author="Anne, Krishna" w:date="2016-04-29T11:40:00Z"/>
          <w:rFonts w:ascii="Calibri" w:hAnsi="Calibri" w:cs="Calibri"/>
        </w:rPr>
      </w:pPr>
      <w:bookmarkStart w:id="154" w:name="_Toc428337910"/>
      <w:del w:id="155" w:author="Anne, Krishna" w:date="2016-04-29T11:40:00Z">
        <w:r w:rsidDel="00F06A4C">
          <w:rPr>
            <w:rFonts w:ascii="Calibri" w:hAnsi="Calibri" w:cs="Calibri"/>
          </w:rPr>
          <w:delText>Processing</w:delText>
        </w:r>
        <w:bookmarkEnd w:id="151"/>
        <w:bookmarkEnd w:id="154"/>
      </w:del>
    </w:p>
    <w:p w:rsidR="008C6874" w:rsidRDefault="008C6874" w:rsidP="008C6874">
      <w:pPr>
        <w:pStyle w:val="Heading2"/>
        <w:spacing w:after="60"/>
        <w:rPr>
          <w:ins w:id="156" w:author="Anne, Krishna" w:date="2016-04-29T11:39:00Z"/>
          <w:rFonts w:ascii="Calibri" w:hAnsi="Calibri" w:cs="Calibri"/>
        </w:rPr>
      </w:pPr>
      <w:bookmarkStart w:id="157" w:name="_Toc421011542"/>
      <w:bookmarkStart w:id="158" w:name="_Toc428337911"/>
      <w:r>
        <w:rPr>
          <w:rFonts w:ascii="Calibri" w:hAnsi="Calibri" w:cs="Calibri"/>
        </w:rPr>
        <w:t>GLOBAL</w:t>
      </w:r>
      <w:r w:rsidRPr="00AA38E8">
        <w:rPr>
          <w:rFonts w:ascii="Calibri" w:hAnsi="Calibri" w:cs="Calibri"/>
        </w:rPr>
        <w:t xml:space="preserve"> Function/Macro Definitions</w:t>
      </w:r>
      <w:bookmarkEnd w:id="157"/>
      <w:bookmarkEnd w:id="158"/>
    </w:p>
    <w:p w:rsidR="00F06A4C" w:rsidRPr="00F06A4C" w:rsidRDefault="00F06A4C" w:rsidP="00F06A4C">
      <w:pPr>
        <w:rPr>
          <w:lang w:bidi="ar-SA"/>
        </w:rPr>
        <w:pPrChange w:id="159" w:author="Anne, Krishna" w:date="2016-04-29T11:39:00Z">
          <w:pPr>
            <w:pStyle w:val="Heading2"/>
            <w:spacing w:after="60"/>
          </w:pPr>
        </w:pPrChange>
      </w:pPr>
      <w:ins w:id="160" w:author="Anne, Krishna" w:date="2016-04-29T11:39:00Z">
        <w:r>
          <w:rPr>
            <w:lang w:bidi="ar-SA"/>
          </w:rPr>
          <w:t>NA</w:t>
        </w:r>
      </w:ins>
    </w:p>
    <w:p w:rsidR="008C6874" w:rsidRPr="00AA38E8" w:rsidDel="00F06A4C" w:rsidRDefault="008C6874" w:rsidP="008C6874">
      <w:pPr>
        <w:pStyle w:val="Heading2"/>
        <w:numPr>
          <w:ilvl w:val="2"/>
          <w:numId w:val="11"/>
        </w:numPr>
        <w:tabs>
          <w:tab w:val="clear" w:pos="1017"/>
          <w:tab w:val="num" w:pos="567"/>
        </w:tabs>
        <w:spacing w:after="60"/>
        <w:ind w:left="567"/>
        <w:rPr>
          <w:del w:id="161" w:author="Anne, Krishna" w:date="2016-04-29T11:39:00Z"/>
          <w:rFonts w:ascii="Calibri" w:hAnsi="Calibri" w:cs="Calibri"/>
        </w:rPr>
      </w:pPr>
      <w:bookmarkStart w:id="162" w:name="_Toc421011543"/>
      <w:bookmarkStart w:id="163" w:name="_Toc428337912"/>
      <w:del w:id="164" w:author="Anne, Krishna" w:date="2016-04-29T11:39:00Z">
        <w:r w:rsidDel="00F06A4C">
          <w:rPr>
            <w:rFonts w:ascii="Calibri" w:hAnsi="Calibri" w:cs="Calibri"/>
          </w:rPr>
          <w:delText>GLOBAL</w:delText>
        </w:r>
        <w:r w:rsidRPr="00AA38E8" w:rsidDel="00F06A4C">
          <w:rPr>
            <w:rFonts w:ascii="Calibri" w:hAnsi="Calibri" w:cs="Calibri"/>
          </w:rPr>
          <w:delText xml:space="preserve"> Function #1</w:delText>
        </w:r>
        <w:bookmarkEnd w:id="162"/>
        <w:bookmarkEnd w:id="163"/>
      </w:del>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Del="00F06A4C" w:rsidTr="00F4318C">
        <w:trPr>
          <w:del w:id="165" w:author="Anne, Krishna" w:date="2016-04-29T11:39:00Z"/>
        </w:trPr>
        <w:tc>
          <w:tcPr>
            <w:tcW w:w="1690" w:type="dxa"/>
          </w:tcPr>
          <w:p w:rsidR="008C6874" w:rsidRPr="00AA38E8" w:rsidDel="00F06A4C" w:rsidRDefault="008C6874" w:rsidP="00F4318C">
            <w:pPr>
              <w:spacing w:before="60"/>
              <w:rPr>
                <w:del w:id="166" w:author="Anne, Krishna" w:date="2016-04-29T11:39:00Z"/>
                <w:rFonts w:cs="Calibri"/>
                <w:b/>
                <w:bCs/>
                <w:sz w:val="16"/>
              </w:rPr>
            </w:pPr>
            <w:del w:id="167" w:author="Anne, Krishna" w:date="2016-04-29T11:39:00Z">
              <w:r w:rsidRPr="00AA38E8" w:rsidDel="00F06A4C">
                <w:rPr>
                  <w:rFonts w:cs="Calibri"/>
                  <w:b/>
                  <w:bCs/>
                  <w:sz w:val="16"/>
                </w:rPr>
                <w:delText>Function Name</w:delText>
              </w:r>
            </w:del>
          </w:p>
        </w:tc>
        <w:tc>
          <w:tcPr>
            <w:tcW w:w="3833" w:type="dxa"/>
          </w:tcPr>
          <w:p w:rsidR="008C6874" w:rsidRPr="00AA38E8" w:rsidDel="00F06A4C" w:rsidRDefault="00655385" w:rsidP="00F4318C">
            <w:pPr>
              <w:spacing w:before="60"/>
              <w:rPr>
                <w:del w:id="168" w:author="Anne, Krishna" w:date="2016-04-29T11:39:00Z"/>
                <w:rFonts w:cs="Calibri"/>
                <w:sz w:val="16"/>
              </w:rPr>
            </w:pPr>
            <w:del w:id="169" w:author="Anne, Krishna" w:date="2016-04-29T11:39:00Z">
              <w:r w:rsidDel="00F06A4C">
                <w:rPr>
                  <w:rFonts w:cs="Calibri"/>
                  <w:sz w:val="16"/>
                </w:rPr>
                <w:delText>None</w:delText>
              </w:r>
            </w:del>
          </w:p>
        </w:tc>
        <w:tc>
          <w:tcPr>
            <w:tcW w:w="1135" w:type="dxa"/>
            <w:shd w:val="pct30" w:color="FFFF00" w:fill="auto"/>
          </w:tcPr>
          <w:p w:rsidR="008C6874" w:rsidRPr="00AA38E8" w:rsidDel="00F06A4C" w:rsidRDefault="008C6874" w:rsidP="00F4318C">
            <w:pPr>
              <w:spacing w:before="60"/>
              <w:jc w:val="center"/>
              <w:rPr>
                <w:del w:id="170" w:author="Anne, Krishna" w:date="2016-04-29T11:39:00Z"/>
                <w:rFonts w:cs="Calibri"/>
                <w:sz w:val="16"/>
              </w:rPr>
            </w:pPr>
            <w:del w:id="171" w:author="Anne, Krishna" w:date="2016-04-29T11:39:00Z">
              <w:r w:rsidRPr="00AA38E8" w:rsidDel="00F06A4C">
                <w:rPr>
                  <w:rFonts w:cs="Calibri"/>
                  <w:sz w:val="16"/>
                </w:rPr>
                <w:delText>Type</w:delText>
              </w:r>
            </w:del>
          </w:p>
        </w:tc>
        <w:tc>
          <w:tcPr>
            <w:tcW w:w="1135" w:type="dxa"/>
            <w:shd w:val="pct30" w:color="FFFF00" w:fill="auto"/>
          </w:tcPr>
          <w:p w:rsidR="008C6874" w:rsidRPr="00AA38E8" w:rsidDel="00F06A4C" w:rsidRDefault="008C6874" w:rsidP="00F4318C">
            <w:pPr>
              <w:spacing w:before="60"/>
              <w:jc w:val="center"/>
              <w:rPr>
                <w:del w:id="172" w:author="Anne, Krishna" w:date="2016-04-29T11:39:00Z"/>
                <w:rFonts w:cs="Calibri"/>
                <w:sz w:val="16"/>
              </w:rPr>
            </w:pPr>
            <w:del w:id="173" w:author="Anne, Krishna" w:date="2016-04-29T11:39:00Z">
              <w:r w:rsidRPr="00AA38E8" w:rsidDel="00F06A4C">
                <w:rPr>
                  <w:rFonts w:cs="Calibri"/>
                  <w:sz w:val="16"/>
                </w:rPr>
                <w:delText>Min</w:delText>
              </w:r>
            </w:del>
          </w:p>
        </w:tc>
        <w:tc>
          <w:tcPr>
            <w:tcW w:w="1135" w:type="dxa"/>
            <w:shd w:val="pct30" w:color="FFFF00" w:fill="auto"/>
          </w:tcPr>
          <w:p w:rsidR="008C6874" w:rsidRPr="00AA38E8" w:rsidDel="00F06A4C" w:rsidRDefault="008C6874" w:rsidP="00F4318C">
            <w:pPr>
              <w:spacing w:before="60"/>
              <w:jc w:val="center"/>
              <w:rPr>
                <w:del w:id="174" w:author="Anne, Krishna" w:date="2016-04-29T11:39:00Z"/>
                <w:rFonts w:cs="Calibri"/>
                <w:sz w:val="16"/>
              </w:rPr>
            </w:pPr>
            <w:del w:id="175" w:author="Anne, Krishna" w:date="2016-04-29T11:39:00Z">
              <w:r w:rsidRPr="00AA38E8" w:rsidDel="00F06A4C">
                <w:rPr>
                  <w:rFonts w:cs="Calibri"/>
                  <w:sz w:val="16"/>
                </w:rPr>
                <w:delText>Max</w:delText>
              </w:r>
            </w:del>
          </w:p>
        </w:tc>
      </w:tr>
      <w:tr w:rsidR="008C6874" w:rsidRPr="00AA38E8" w:rsidDel="00F06A4C" w:rsidTr="00F4318C">
        <w:trPr>
          <w:del w:id="176" w:author="Anne, Krishna" w:date="2016-04-29T11:39:00Z"/>
        </w:trPr>
        <w:tc>
          <w:tcPr>
            <w:tcW w:w="1690" w:type="dxa"/>
          </w:tcPr>
          <w:p w:rsidR="008C6874" w:rsidRPr="00AA38E8" w:rsidDel="00F06A4C" w:rsidRDefault="008C6874" w:rsidP="00F4318C">
            <w:pPr>
              <w:spacing w:before="60"/>
              <w:rPr>
                <w:del w:id="177" w:author="Anne, Krishna" w:date="2016-04-29T11:39:00Z"/>
                <w:rFonts w:cs="Calibri"/>
                <w:b/>
                <w:bCs/>
                <w:sz w:val="16"/>
              </w:rPr>
            </w:pPr>
            <w:del w:id="178" w:author="Anne, Krishna" w:date="2016-04-29T11:39:00Z">
              <w:r w:rsidRPr="00AA38E8" w:rsidDel="00F06A4C">
                <w:rPr>
                  <w:rFonts w:cs="Calibri"/>
                  <w:b/>
                  <w:bCs/>
                  <w:sz w:val="16"/>
                </w:rPr>
                <w:delText xml:space="preserve">Arguments Passed </w:delText>
              </w:r>
            </w:del>
          </w:p>
        </w:tc>
        <w:tc>
          <w:tcPr>
            <w:tcW w:w="3833" w:type="dxa"/>
          </w:tcPr>
          <w:p w:rsidR="008C6874" w:rsidRPr="00AA38E8" w:rsidDel="00F06A4C" w:rsidRDefault="008C6874" w:rsidP="00F4318C">
            <w:pPr>
              <w:spacing w:before="60"/>
              <w:rPr>
                <w:del w:id="179" w:author="Anne, Krishna" w:date="2016-04-29T11:39:00Z"/>
                <w:rFonts w:cs="Calibri"/>
                <w:sz w:val="16"/>
              </w:rPr>
            </w:pPr>
          </w:p>
        </w:tc>
        <w:tc>
          <w:tcPr>
            <w:tcW w:w="1135" w:type="dxa"/>
          </w:tcPr>
          <w:p w:rsidR="008C6874" w:rsidRPr="00AA38E8" w:rsidDel="00F06A4C" w:rsidRDefault="008C6874" w:rsidP="00F4318C">
            <w:pPr>
              <w:spacing w:before="60"/>
              <w:rPr>
                <w:del w:id="180" w:author="Anne, Krishna" w:date="2016-04-29T11:39:00Z"/>
                <w:rFonts w:cs="Calibri"/>
                <w:sz w:val="16"/>
              </w:rPr>
            </w:pPr>
          </w:p>
        </w:tc>
        <w:tc>
          <w:tcPr>
            <w:tcW w:w="1135" w:type="dxa"/>
          </w:tcPr>
          <w:p w:rsidR="008C6874" w:rsidRPr="00AA38E8" w:rsidDel="00F06A4C" w:rsidRDefault="008C6874" w:rsidP="00F4318C">
            <w:pPr>
              <w:spacing w:before="60"/>
              <w:rPr>
                <w:del w:id="181" w:author="Anne, Krishna" w:date="2016-04-29T11:39:00Z"/>
                <w:rFonts w:cs="Calibri"/>
                <w:sz w:val="16"/>
              </w:rPr>
            </w:pPr>
          </w:p>
        </w:tc>
        <w:tc>
          <w:tcPr>
            <w:tcW w:w="1135" w:type="dxa"/>
          </w:tcPr>
          <w:p w:rsidR="008C6874" w:rsidRPr="00AA38E8" w:rsidDel="00F06A4C" w:rsidRDefault="008C6874" w:rsidP="00F4318C">
            <w:pPr>
              <w:spacing w:before="60"/>
              <w:rPr>
                <w:del w:id="182" w:author="Anne, Krishna" w:date="2016-04-29T11:39:00Z"/>
                <w:rFonts w:cs="Calibri"/>
                <w:sz w:val="16"/>
              </w:rPr>
            </w:pPr>
          </w:p>
        </w:tc>
      </w:tr>
      <w:tr w:rsidR="008C6874" w:rsidRPr="00AA38E8" w:rsidDel="00F06A4C" w:rsidTr="00F4318C">
        <w:trPr>
          <w:del w:id="183" w:author="Anne, Krishna" w:date="2016-04-29T11:39:00Z"/>
        </w:trPr>
        <w:tc>
          <w:tcPr>
            <w:tcW w:w="1690" w:type="dxa"/>
          </w:tcPr>
          <w:p w:rsidR="008C6874" w:rsidRPr="00AA38E8" w:rsidDel="00F06A4C" w:rsidRDefault="008C6874" w:rsidP="00F4318C">
            <w:pPr>
              <w:spacing w:before="60"/>
              <w:rPr>
                <w:del w:id="184" w:author="Anne, Krishna" w:date="2016-04-29T11:39:00Z"/>
                <w:rFonts w:cs="Calibri"/>
                <w:b/>
                <w:bCs/>
                <w:sz w:val="16"/>
              </w:rPr>
            </w:pPr>
          </w:p>
        </w:tc>
        <w:tc>
          <w:tcPr>
            <w:tcW w:w="3833" w:type="dxa"/>
          </w:tcPr>
          <w:p w:rsidR="008C6874" w:rsidRPr="00AA38E8" w:rsidDel="00F06A4C" w:rsidRDefault="008C6874" w:rsidP="00F4318C">
            <w:pPr>
              <w:spacing w:before="60"/>
              <w:rPr>
                <w:del w:id="185" w:author="Anne, Krishna" w:date="2016-04-29T11:39:00Z"/>
                <w:rFonts w:cs="Calibri"/>
                <w:sz w:val="16"/>
              </w:rPr>
            </w:pPr>
          </w:p>
        </w:tc>
        <w:tc>
          <w:tcPr>
            <w:tcW w:w="1135" w:type="dxa"/>
          </w:tcPr>
          <w:p w:rsidR="008C6874" w:rsidRPr="00AA38E8" w:rsidDel="00F06A4C" w:rsidRDefault="008C6874" w:rsidP="00F4318C">
            <w:pPr>
              <w:spacing w:before="60"/>
              <w:rPr>
                <w:del w:id="186" w:author="Anne, Krishna" w:date="2016-04-29T11:39:00Z"/>
                <w:rFonts w:cs="Calibri"/>
                <w:sz w:val="16"/>
              </w:rPr>
            </w:pPr>
          </w:p>
        </w:tc>
        <w:tc>
          <w:tcPr>
            <w:tcW w:w="1135" w:type="dxa"/>
          </w:tcPr>
          <w:p w:rsidR="008C6874" w:rsidRPr="00AA38E8" w:rsidDel="00F06A4C" w:rsidRDefault="008C6874" w:rsidP="00F4318C">
            <w:pPr>
              <w:spacing w:before="60"/>
              <w:rPr>
                <w:del w:id="187" w:author="Anne, Krishna" w:date="2016-04-29T11:39:00Z"/>
                <w:rFonts w:cs="Calibri"/>
                <w:sz w:val="16"/>
              </w:rPr>
            </w:pPr>
          </w:p>
        </w:tc>
        <w:tc>
          <w:tcPr>
            <w:tcW w:w="1135" w:type="dxa"/>
          </w:tcPr>
          <w:p w:rsidR="008C6874" w:rsidRPr="00AA38E8" w:rsidDel="00F06A4C" w:rsidRDefault="008C6874" w:rsidP="00F4318C">
            <w:pPr>
              <w:spacing w:before="60"/>
              <w:rPr>
                <w:del w:id="188" w:author="Anne, Krishna" w:date="2016-04-29T11:39:00Z"/>
                <w:rFonts w:cs="Calibri"/>
                <w:sz w:val="16"/>
              </w:rPr>
            </w:pPr>
          </w:p>
        </w:tc>
      </w:tr>
      <w:tr w:rsidR="008C6874" w:rsidRPr="00AA38E8" w:rsidDel="00F06A4C" w:rsidTr="00F4318C">
        <w:trPr>
          <w:del w:id="189" w:author="Anne, Krishna" w:date="2016-04-29T11:39:00Z"/>
        </w:trPr>
        <w:tc>
          <w:tcPr>
            <w:tcW w:w="1690" w:type="dxa"/>
          </w:tcPr>
          <w:p w:rsidR="008C6874" w:rsidRPr="00AA38E8" w:rsidDel="00F06A4C" w:rsidRDefault="008C6874" w:rsidP="00F4318C">
            <w:pPr>
              <w:spacing w:before="60"/>
              <w:rPr>
                <w:del w:id="190" w:author="Anne, Krishna" w:date="2016-04-29T11:39:00Z"/>
                <w:rFonts w:cs="Calibri"/>
                <w:b/>
                <w:bCs/>
                <w:sz w:val="16"/>
              </w:rPr>
            </w:pPr>
            <w:del w:id="191" w:author="Anne, Krishna" w:date="2016-04-29T11:39:00Z">
              <w:r w:rsidRPr="00AA38E8" w:rsidDel="00F06A4C">
                <w:rPr>
                  <w:rFonts w:cs="Calibri"/>
                  <w:b/>
                  <w:bCs/>
                  <w:sz w:val="16"/>
                </w:rPr>
                <w:delText>Return Value</w:delText>
              </w:r>
            </w:del>
          </w:p>
        </w:tc>
        <w:tc>
          <w:tcPr>
            <w:tcW w:w="3833" w:type="dxa"/>
          </w:tcPr>
          <w:p w:rsidR="008C6874" w:rsidRPr="00AA38E8" w:rsidDel="00F06A4C" w:rsidRDefault="008C6874" w:rsidP="00F4318C">
            <w:pPr>
              <w:spacing w:before="60"/>
              <w:rPr>
                <w:del w:id="192" w:author="Anne, Krishna" w:date="2016-04-29T11:39:00Z"/>
                <w:rFonts w:cs="Calibri"/>
                <w:sz w:val="16"/>
              </w:rPr>
            </w:pPr>
          </w:p>
        </w:tc>
        <w:tc>
          <w:tcPr>
            <w:tcW w:w="1135" w:type="dxa"/>
          </w:tcPr>
          <w:p w:rsidR="008C6874" w:rsidRPr="00AA38E8" w:rsidDel="00F06A4C" w:rsidRDefault="008C6874" w:rsidP="00F4318C">
            <w:pPr>
              <w:spacing w:before="60"/>
              <w:rPr>
                <w:del w:id="193" w:author="Anne, Krishna" w:date="2016-04-29T11:39:00Z"/>
                <w:rFonts w:cs="Calibri"/>
                <w:sz w:val="16"/>
              </w:rPr>
            </w:pPr>
          </w:p>
        </w:tc>
        <w:tc>
          <w:tcPr>
            <w:tcW w:w="1135" w:type="dxa"/>
          </w:tcPr>
          <w:p w:rsidR="008C6874" w:rsidRPr="00AA38E8" w:rsidDel="00F06A4C" w:rsidRDefault="008C6874" w:rsidP="00F4318C">
            <w:pPr>
              <w:spacing w:before="60"/>
              <w:rPr>
                <w:del w:id="194" w:author="Anne, Krishna" w:date="2016-04-29T11:39:00Z"/>
                <w:rFonts w:cs="Calibri"/>
                <w:sz w:val="16"/>
              </w:rPr>
            </w:pPr>
          </w:p>
        </w:tc>
        <w:tc>
          <w:tcPr>
            <w:tcW w:w="1135" w:type="dxa"/>
          </w:tcPr>
          <w:p w:rsidR="008C6874" w:rsidRPr="00AA38E8" w:rsidDel="00F06A4C" w:rsidRDefault="008C6874" w:rsidP="00F4318C">
            <w:pPr>
              <w:spacing w:before="60"/>
              <w:rPr>
                <w:del w:id="195" w:author="Anne, Krishna" w:date="2016-04-29T11:39:00Z"/>
                <w:rFonts w:cs="Calibri"/>
                <w:sz w:val="16"/>
              </w:rPr>
            </w:pPr>
          </w:p>
        </w:tc>
      </w:tr>
    </w:tbl>
    <w:p w:rsidR="008C6874" w:rsidRPr="00E12B54" w:rsidDel="00F06A4C" w:rsidRDefault="008C6874" w:rsidP="008C6874">
      <w:pPr>
        <w:pStyle w:val="Heading2"/>
        <w:numPr>
          <w:ilvl w:val="3"/>
          <w:numId w:val="11"/>
        </w:numPr>
        <w:spacing w:after="60"/>
        <w:rPr>
          <w:del w:id="196" w:author="Anne, Krishna" w:date="2016-04-29T11:39:00Z"/>
          <w:rFonts w:ascii="Calibri" w:hAnsi="Calibri" w:cs="Calibri"/>
        </w:rPr>
      </w:pPr>
      <w:bookmarkStart w:id="197" w:name="_Toc428337913"/>
      <w:bookmarkStart w:id="198" w:name="_Toc421011544"/>
      <w:del w:id="199" w:author="Anne, Krishna" w:date="2016-04-29T11:39:00Z">
        <w:r w:rsidDel="00F06A4C">
          <w:rPr>
            <w:rFonts w:ascii="Calibri" w:hAnsi="Calibri" w:cs="Calibri"/>
          </w:rPr>
          <w:delText>Design Rationale</w:delText>
        </w:r>
        <w:bookmarkEnd w:id="197"/>
      </w:del>
    </w:p>
    <w:p w:rsidR="008C6874" w:rsidRPr="00AA38E8" w:rsidDel="00F06A4C" w:rsidRDefault="00655385" w:rsidP="008C6874">
      <w:pPr>
        <w:pStyle w:val="Heading2"/>
        <w:numPr>
          <w:ilvl w:val="3"/>
          <w:numId w:val="11"/>
        </w:numPr>
        <w:spacing w:after="60"/>
        <w:rPr>
          <w:del w:id="200" w:author="Anne, Krishna" w:date="2016-04-29T11:39:00Z"/>
          <w:rFonts w:ascii="Calibri" w:hAnsi="Calibri" w:cs="Calibri"/>
        </w:rPr>
      </w:pPr>
      <w:bookmarkStart w:id="201" w:name="_Toc428337914"/>
      <w:bookmarkEnd w:id="198"/>
      <w:del w:id="202" w:author="Anne, Krishna" w:date="2016-04-29T11:39:00Z">
        <w:r w:rsidDel="00F06A4C">
          <w:rPr>
            <w:rFonts w:ascii="Calibri" w:hAnsi="Calibri" w:cs="Calibri"/>
          </w:rPr>
          <w:delText>P</w:delText>
        </w:r>
        <w:r w:rsidR="008C6874" w:rsidDel="00F06A4C">
          <w:rPr>
            <w:rFonts w:ascii="Calibri" w:hAnsi="Calibri" w:cs="Calibri"/>
          </w:rPr>
          <w:delText>rocessing</w:delText>
        </w:r>
        <w:bookmarkEnd w:id="201"/>
      </w:del>
    </w:p>
    <w:p w:rsidR="008C6874" w:rsidDel="00F06A4C" w:rsidRDefault="008C6874" w:rsidP="008C6874">
      <w:pPr>
        <w:rPr>
          <w:del w:id="203" w:author="Anne, Krishna" w:date="2016-04-29T11:39:00Z"/>
          <w:rFonts w:cs="Calibri"/>
        </w:rPr>
      </w:pPr>
      <w:del w:id="204" w:author="Anne, Krishna" w:date="2016-04-29T11:39:00Z">
        <w:r w:rsidRPr="00AA38E8" w:rsidDel="00F06A4C">
          <w:rPr>
            <w:rFonts w:cs="Calibri"/>
          </w:rPr>
          <w:delText>(Place flowchart/design for local function)</w:delText>
        </w:r>
      </w:del>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05" w:name="_Toc418080076"/>
      <w:bookmarkStart w:id="206" w:name="_Toc421709921"/>
      <w:bookmarkStart w:id="207" w:name="_Toc428337915"/>
      <w:r w:rsidRPr="002E3F2E">
        <w:rPr>
          <w:rFonts w:ascii="Calibri" w:hAnsi="Calibri"/>
        </w:rPr>
        <w:lastRenderedPageBreak/>
        <w:t>Known</w:t>
      </w:r>
      <w:r w:rsidRPr="00AA38E8">
        <w:rPr>
          <w:rFonts w:ascii="Calibri" w:hAnsi="Calibri" w:cs="Calibri"/>
        </w:rPr>
        <w:t xml:space="preserve"> Limitations with Design</w:t>
      </w:r>
      <w:bookmarkEnd w:id="205"/>
      <w:bookmarkEnd w:id="206"/>
      <w:bookmarkEnd w:id="207"/>
    </w:p>
    <w:p w:rsidR="00531B8C" w:rsidDel="00FC6F4F" w:rsidRDefault="00531B8C" w:rsidP="00531B8C">
      <w:pPr>
        <w:rPr>
          <w:del w:id="208" w:author="Anne, Krishna" w:date="2016-04-29T11:36:00Z"/>
          <w:rFonts w:cs="Calibri"/>
        </w:rPr>
      </w:pPr>
      <w:del w:id="209" w:author="Anne, Krishna" w:date="2016-04-29T11:36:00Z">
        <w:r w:rsidDel="00FC6F4F">
          <w:rPr>
            <w:rFonts w:cs="Calibri"/>
          </w:rPr>
          <w:delText>&lt;</w:delText>
        </w:r>
        <w:r w:rsidRPr="00275D5D" w:rsidDel="00FC6F4F">
          <w:rPr>
            <w:rFonts w:cs="Calibri"/>
          </w:rPr>
          <w:delText>Any know</w:delText>
        </w:r>
        <w:r w:rsidDel="00FC6F4F">
          <w:rPr>
            <w:rFonts w:cs="Calibri"/>
          </w:rPr>
          <w:delText>n limitations</w:delText>
        </w:r>
        <w:r w:rsidRPr="00275D5D" w:rsidDel="00FC6F4F">
          <w:rPr>
            <w:rFonts w:cs="Calibri"/>
          </w:rPr>
          <w:delText xml:space="preserve"> with the design s</w:delText>
        </w:r>
        <w:r w:rsidDel="00FC6F4F">
          <w:rPr>
            <w:rFonts w:cs="Calibri"/>
          </w:rPr>
          <w:delText xml:space="preserve">hall </w:delText>
        </w:r>
        <w:r w:rsidRPr="00275D5D" w:rsidDel="00FC6F4F">
          <w:rPr>
            <w:rFonts w:cs="Calibri"/>
          </w:rPr>
          <w:delText>be documented clearly in this section</w:delText>
        </w:r>
        <w:r w:rsidDel="00FC6F4F">
          <w:rPr>
            <w:rFonts w:cs="Calibri"/>
          </w:rPr>
          <w:delText>.&gt;</w:delText>
        </w:r>
      </w:del>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10" w:name="_Toc382297449"/>
      <w:bookmarkStart w:id="211" w:name="_Toc418080077"/>
      <w:bookmarkStart w:id="212" w:name="_Toc421709922"/>
      <w:bookmarkStart w:id="213" w:name="_Toc428337916"/>
      <w:r w:rsidRPr="00E75CFE">
        <w:rPr>
          <w:rFonts w:ascii="Calibri" w:hAnsi="Calibri" w:cs="Calibri"/>
        </w:rPr>
        <w:lastRenderedPageBreak/>
        <w:t>UNIT TEST CONSIDERATION</w:t>
      </w:r>
      <w:bookmarkEnd w:id="210"/>
      <w:bookmarkEnd w:id="211"/>
      <w:bookmarkEnd w:id="212"/>
      <w:bookmarkEnd w:id="213"/>
    </w:p>
    <w:p w:rsidR="00FC6F4F" w:rsidRPr="00FC6F4F" w:rsidRDefault="00655385" w:rsidP="00FC6F4F">
      <w:pPr>
        <w:pStyle w:val="ListParagraph"/>
        <w:numPr>
          <w:ilvl w:val="0"/>
          <w:numId w:val="25"/>
        </w:numPr>
        <w:rPr>
          <w:ins w:id="214" w:author="Anne, Krishna" w:date="2016-04-29T11:35:00Z"/>
          <w:rFonts w:cs="Calibri"/>
          <w:rPrChange w:id="215" w:author="Anne, Krishna" w:date="2016-04-29T11:35:00Z">
            <w:rPr>
              <w:ins w:id="216" w:author="Anne, Krishna" w:date="2016-04-29T11:35:00Z"/>
            </w:rPr>
          </w:rPrChange>
        </w:rPr>
        <w:pPrChange w:id="217" w:author="Anne, Krishna" w:date="2016-04-29T11:35:00Z">
          <w:pPr>
            <w:pStyle w:val="ListParagraph"/>
            <w:numPr>
              <w:numId w:val="23"/>
            </w:numPr>
            <w:spacing w:after="0"/>
            <w:ind w:hanging="360"/>
          </w:pPr>
        </w:pPrChange>
      </w:pPr>
      <w:r w:rsidRPr="00FC6F4F">
        <w:rPr>
          <w:rFonts w:cs="Calibri"/>
        </w:rPr>
        <w:t xml:space="preserve">Unit testing should be performed for when the build constant </w:t>
      </w:r>
      <w:r w:rsidRPr="00F06A4C">
        <w:rPr>
          <w:rFonts w:cs="Calibri"/>
        </w:rPr>
        <w:t xml:space="preserve">FLTINJENA is set to STD_ON in order to enable core functionality of this module.  This will have to be done by manually altering </w:t>
      </w:r>
      <w:proofErr w:type="spellStart"/>
      <w:r w:rsidRPr="00F06A4C">
        <w:rPr>
          <w:rFonts w:cs="Calibri"/>
        </w:rPr>
        <w:t>FltInj.h</w:t>
      </w:r>
      <w:proofErr w:type="spellEnd"/>
      <w:r w:rsidRPr="00F06A4C">
        <w:rPr>
          <w:rFonts w:cs="Calibri"/>
        </w:rPr>
        <w:t xml:space="preserve"> to change the value of this #define.</w:t>
      </w:r>
    </w:p>
    <w:p w:rsidR="00FC6F4F" w:rsidRPr="00FC6F4F" w:rsidRDefault="00FC6F4F" w:rsidP="00FC6F4F">
      <w:pPr>
        <w:pStyle w:val="ListParagraph"/>
        <w:numPr>
          <w:ilvl w:val="0"/>
          <w:numId w:val="25"/>
        </w:numPr>
        <w:rPr>
          <w:ins w:id="218" w:author="Anne, Krishna" w:date="2016-04-29T11:34:00Z"/>
          <w:rFonts w:cs="Calibri"/>
          <w:rPrChange w:id="219" w:author="Anne, Krishna" w:date="2016-04-29T11:35:00Z">
            <w:rPr>
              <w:ins w:id="220" w:author="Anne, Krishna" w:date="2016-04-29T11:34:00Z"/>
            </w:rPr>
          </w:rPrChange>
        </w:rPr>
        <w:pPrChange w:id="221" w:author="Anne, Krishna" w:date="2016-04-29T11:35:00Z">
          <w:pPr>
            <w:pStyle w:val="ListParagraph"/>
            <w:numPr>
              <w:numId w:val="23"/>
            </w:numPr>
            <w:spacing w:after="0"/>
            <w:ind w:hanging="360"/>
          </w:pPr>
        </w:pPrChange>
      </w:pPr>
      <w:ins w:id="222" w:author="Anne, Krishna" w:date="2016-04-29T11:34:00Z">
        <w:r w:rsidRPr="00FC6F4F">
          <w:rPr>
            <w:rFonts w:cs="Calibri"/>
            <w:rPrChange w:id="223" w:author="Anne, Krishna" w:date="2016-04-29T11:35:00Z">
              <w:rPr/>
            </w:rPrChange>
          </w:rPr>
          <w:t xml:space="preserve">The </w:t>
        </w:r>
        <w:proofErr w:type="spellStart"/>
        <w:r w:rsidRPr="00FC6F4F">
          <w:rPr>
            <w:rFonts w:cs="Calibri"/>
            <w:rPrChange w:id="224" w:author="Anne, Krishna" w:date="2016-04-29T11:35:00Z">
              <w:rPr/>
            </w:rPrChange>
          </w:rPr>
          <w:t>SigPah_Arg</w:t>
        </w:r>
        <w:proofErr w:type="spellEnd"/>
        <w:r w:rsidRPr="00FC6F4F">
          <w:rPr>
            <w:rFonts w:cs="Calibri"/>
            <w:rPrChange w:id="225" w:author="Anne, Krishna" w:date="2016-04-29T11:35:00Z">
              <w:rPr/>
            </w:rPrChange>
          </w:rPr>
          <w:t xml:space="preserve"> signal of the FltInj_f32 server runnable has a special unit test consideration (MIL, SIL, PIL) that the range called out in the data dictionary should only be used for defining "input" vectors, and the range check that is normal done on the "output" is skipped in this special instance. (This second point is copied from the FDD).</w:t>
        </w:r>
      </w:ins>
    </w:p>
    <w:p w:rsidR="00FC6F4F" w:rsidRPr="00531B8C" w:rsidRDefault="00FC6F4F" w:rsidP="00FC6F4F">
      <w:pPr>
        <w:rPr>
          <w:lang w:bidi="ar-SA"/>
        </w:rPr>
      </w:pPr>
    </w:p>
    <w:p w:rsidR="00786BDF" w:rsidRPr="00A158C7" w:rsidRDefault="00786BDF" w:rsidP="000B37D5">
      <w:pPr>
        <w:pStyle w:val="Heading7"/>
      </w:pPr>
      <w:bookmarkStart w:id="226" w:name="_Toc428337917"/>
      <w:r w:rsidRPr="00A158C7">
        <w:lastRenderedPageBreak/>
        <w:t>Abbreviations and Acronyms</w:t>
      </w:r>
      <w:bookmarkEnd w:id="2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27" w:name="_Toc428337918"/>
      <w:r w:rsidRPr="00A158C7">
        <w:lastRenderedPageBreak/>
        <w:t>Glossary</w:t>
      </w:r>
      <w:bookmarkEnd w:id="22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28" w:name="_Toc428337919"/>
      <w:r w:rsidRPr="00A158C7">
        <w:lastRenderedPageBreak/>
        <w:t>References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29"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229"/>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55385" w:rsidP="00B758D2">
            <w:pPr>
              <w:keepNext/>
            </w:pPr>
            <w:r>
              <w:t xml:space="preserve">EA4 </w:t>
            </w:r>
            <w:hyperlink r:id="rId15" w:history="1">
              <w:bookmarkStart w:id="230" w:name="_Ref335300243"/>
              <w:r w:rsidR="00531B8C" w:rsidRPr="00FC427F">
                <w:t>Software Naming Conventions.doc</w:t>
              </w:r>
              <w:bookmarkEnd w:id="230"/>
            </w:hyperlink>
          </w:p>
        </w:tc>
        <w:tc>
          <w:tcPr>
            <w:tcW w:w="2091" w:type="dxa"/>
            <w:shd w:val="clear" w:color="auto" w:fill="auto"/>
          </w:tcPr>
          <w:p w:rsidR="00531B8C" w:rsidRDefault="00655385" w:rsidP="00B758D2">
            <w:pPr>
              <w:rPr>
                <w:lang w:bidi="ar-SA"/>
              </w:rPr>
            </w:pPr>
            <w:r>
              <w:rPr>
                <w:lang w:bidi="ar-SA"/>
              </w:rPr>
              <w:t>01.00.00</w:t>
            </w:r>
          </w:p>
        </w:tc>
      </w:tr>
      <w:tr w:rsidR="00531B8C" w:rsidRPr="00A158C7" w:rsidTr="00B758D2">
        <w:tc>
          <w:tcPr>
            <w:tcW w:w="738" w:type="dxa"/>
            <w:shd w:val="clear" w:color="auto" w:fill="auto"/>
          </w:tcPr>
          <w:p w:rsidR="00531B8C" w:rsidRDefault="00531B8C" w:rsidP="00B758D2">
            <w:pPr>
              <w:jc w:val="center"/>
            </w:pPr>
            <w:r>
              <w:t>4</w:t>
            </w:r>
          </w:p>
        </w:tc>
        <w:bookmarkStart w:id="231"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31"/>
          </w:p>
        </w:tc>
        <w:tc>
          <w:tcPr>
            <w:tcW w:w="2091" w:type="dxa"/>
            <w:shd w:val="clear" w:color="auto" w:fill="auto"/>
          </w:tcPr>
          <w:p w:rsidR="00531B8C" w:rsidRDefault="00531B8C" w:rsidP="00B758D2">
            <w:pPr>
              <w:rPr>
                <w:lang w:bidi="ar-SA"/>
              </w:rPr>
            </w:pPr>
            <w:r>
              <w:rPr>
                <w:lang w:bidi="ar-SA"/>
              </w:rPr>
              <w:t>2.</w:t>
            </w:r>
            <w:r w:rsidR="00655385">
              <w:rPr>
                <w:lang w:bidi="ar-SA"/>
              </w:rPr>
              <w:t>1</w:t>
            </w:r>
          </w:p>
        </w:tc>
      </w:tr>
      <w:tr w:rsidR="00655385" w:rsidRPr="00A158C7" w:rsidTr="00B758D2">
        <w:tc>
          <w:tcPr>
            <w:tcW w:w="738" w:type="dxa"/>
            <w:shd w:val="clear" w:color="auto" w:fill="auto"/>
          </w:tcPr>
          <w:p w:rsidR="00655385" w:rsidRDefault="00655385" w:rsidP="00B758D2">
            <w:pPr>
              <w:jc w:val="center"/>
            </w:pPr>
            <w:r>
              <w:t>4</w:t>
            </w:r>
          </w:p>
        </w:tc>
        <w:tc>
          <w:tcPr>
            <w:tcW w:w="6458" w:type="dxa"/>
            <w:shd w:val="clear" w:color="auto" w:fill="auto"/>
          </w:tcPr>
          <w:p w:rsidR="00655385" w:rsidRDefault="00655385" w:rsidP="00B758D2">
            <w:pPr>
              <w:keepNext/>
            </w:pPr>
            <w:r>
              <w:t>DF001A_FltInj_Design</w:t>
            </w:r>
          </w:p>
        </w:tc>
        <w:tc>
          <w:tcPr>
            <w:tcW w:w="2091" w:type="dxa"/>
            <w:shd w:val="clear" w:color="auto" w:fill="auto"/>
          </w:tcPr>
          <w:p w:rsidR="00655385" w:rsidRDefault="00655385"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43E" w:rsidRDefault="006F143E">
      <w:r>
        <w:separator/>
      </w:r>
    </w:p>
  </w:endnote>
  <w:endnote w:type="continuationSeparator" w:id="0">
    <w:p w:rsidR="006F143E" w:rsidRDefault="006F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605999" w:rsidRPr="00B10816" w:rsidTr="00866672">
      <w:tc>
        <w:tcPr>
          <w:tcW w:w="1667" w:type="pct"/>
          <w:vAlign w:val="center"/>
        </w:tcPr>
        <w:p w:rsidR="00605999" w:rsidRPr="00B10816" w:rsidRDefault="00605999"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4630C7">
            <w:rPr>
              <w:sz w:val="16"/>
              <w:szCs w:val="16"/>
            </w:rPr>
            <w:t>FltInj</w:t>
          </w:r>
          <w:proofErr w:type="spellEnd"/>
          <w:r>
            <w:rPr>
              <w:sz w:val="16"/>
              <w:szCs w:val="16"/>
            </w:rPr>
            <w:fldChar w:fldCharType="end"/>
          </w:r>
        </w:p>
        <w:p w:rsidR="00605999" w:rsidRPr="00B10816" w:rsidRDefault="00605999"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605999" w:rsidRDefault="00605999"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232" w:author="Anne, Krishna" w:date="2016-04-29T11:37:00Z">
            <w:r w:rsidR="00F06A4C">
              <w:rPr>
                <w:sz w:val="16"/>
                <w:szCs w:val="16"/>
              </w:rPr>
              <w:t>04/29/2016</w:t>
            </w:r>
          </w:ins>
          <w:del w:id="233" w:author="Anne, Krishna" w:date="2016-04-29T11:37:00Z">
            <w:r w:rsidR="004630C7" w:rsidDel="00F06A4C">
              <w:rPr>
                <w:sz w:val="16"/>
                <w:szCs w:val="16"/>
              </w:rPr>
              <w:delText>08/26/2015</w:delText>
            </w:r>
          </w:del>
          <w:r>
            <w:rPr>
              <w:sz w:val="16"/>
              <w:szCs w:val="16"/>
            </w:rPr>
            <w:fldChar w:fldCharType="end"/>
          </w:r>
        </w:p>
        <w:p w:rsidR="00605999" w:rsidRPr="00B10816" w:rsidRDefault="00605999"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605999" w:rsidRPr="00B10816" w:rsidRDefault="00605999" w:rsidP="00B10816">
              <w:pPr>
                <w:pStyle w:val="Footer"/>
                <w:spacing w:after="0"/>
                <w:jc w:val="right"/>
                <w:rPr>
                  <w:sz w:val="16"/>
                  <w:szCs w:val="16"/>
                </w:rPr>
              </w:pPr>
              <w:r>
                <w:rPr>
                  <w:sz w:val="16"/>
                  <w:szCs w:val="16"/>
                </w:rPr>
                <w:t>Module Design Document</w:t>
              </w:r>
            </w:p>
          </w:sdtContent>
        </w:sdt>
        <w:p w:rsidR="00605999" w:rsidRPr="00B10816" w:rsidRDefault="00605999"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06A4C">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06A4C">
            <w:rPr>
              <w:b/>
              <w:noProof/>
              <w:sz w:val="16"/>
              <w:szCs w:val="16"/>
            </w:rPr>
            <w:t>16</w:t>
          </w:r>
          <w:r w:rsidRPr="00B10816">
            <w:rPr>
              <w:b/>
              <w:sz w:val="16"/>
              <w:szCs w:val="16"/>
            </w:rPr>
            <w:fldChar w:fldCharType="end"/>
          </w:r>
        </w:p>
      </w:tc>
    </w:tr>
  </w:tbl>
  <w:p w:rsidR="00605999" w:rsidRPr="00B10816" w:rsidRDefault="00605999"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43E" w:rsidRDefault="006F143E">
      <w:r>
        <w:separator/>
      </w:r>
    </w:p>
  </w:footnote>
  <w:footnote w:type="continuationSeparator" w:id="0">
    <w:p w:rsidR="006F143E" w:rsidRDefault="006F1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605999" w:rsidRPr="008969C4" w:rsidTr="00866672">
      <w:trPr>
        <w:trHeight w:val="438"/>
      </w:trPr>
      <w:tc>
        <w:tcPr>
          <w:tcW w:w="1443" w:type="pct"/>
        </w:tcPr>
        <w:p w:rsidR="00605999" w:rsidRPr="008969C4" w:rsidRDefault="00605999"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605999" w:rsidRPr="00891F29" w:rsidRDefault="00605999" w:rsidP="00B10816">
          <w:pPr>
            <w:pStyle w:val="Header"/>
            <w:spacing w:after="0"/>
            <w:jc w:val="right"/>
            <w:rPr>
              <w:sz w:val="16"/>
              <w:szCs w:val="20"/>
            </w:rPr>
          </w:pPr>
          <w:r w:rsidRPr="00891F29">
            <w:rPr>
              <w:sz w:val="16"/>
              <w:szCs w:val="20"/>
            </w:rPr>
            <w:t>Nexteer Automotive Confidential Proprietary Information</w:t>
          </w:r>
        </w:p>
        <w:p w:rsidR="00605999" w:rsidRDefault="00605999" w:rsidP="00B10816">
          <w:pPr>
            <w:pStyle w:val="Header"/>
            <w:spacing w:after="0"/>
            <w:jc w:val="right"/>
            <w:rPr>
              <w:sz w:val="16"/>
              <w:szCs w:val="20"/>
            </w:rPr>
          </w:pPr>
          <w:r w:rsidRPr="00891F29">
            <w:rPr>
              <w:sz w:val="16"/>
              <w:szCs w:val="20"/>
            </w:rPr>
            <w:t>Do Not Copy/Distribute Without Prior Permission</w:t>
          </w:r>
        </w:p>
        <w:p w:rsidR="00605999" w:rsidRPr="008969C4" w:rsidRDefault="00605999" w:rsidP="00B10816">
          <w:pPr>
            <w:pStyle w:val="Header"/>
            <w:spacing w:after="0"/>
            <w:jc w:val="right"/>
            <w:rPr>
              <w:szCs w:val="20"/>
            </w:rPr>
          </w:pPr>
          <w:r w:rsidRPr="000B0DB8">
            <w:rPr>
              <w:sz w:val="16"/>
              <w:szCs w:val="20"/>
            </w:rPr>
            <w:t>This Document Is Uncontrolled When Printed – Verify Version Before Use</w:t>
          </w:r>
        </w:p>
      </w:tc>
    </w:tr>
  </w:tbl>
  <w:p w:rsidR="00605999" w:rsidRDefault="00605999">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8F72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294AB8"/>
    <w:multiLevelType w:val="hybridMultilevel"/>
    <w:tmpl w:val="77EE5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C0140A1"/>
    <w:multiLevelType w:val="hybridMultilevel"/>
    <w:tmpl w:val="66460DA4"/>
    <w:lvl w:ilvl="0" w:tplc="188AE194">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7"/>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B34"/>
    <w:rsid w:val="000033DF"/>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93E65"/>
    <w:rsid w:val="002A3DCD"/>
    <w:rsid w:val="002A4407"/>
    <w:rsid w:val="002A46ED"/>
    <w:rsid w:val="002A6127"/>
    <w:rsid w:val="002B094F"/>
    <w:rsid w:val="002B1587"/>
    <w:rsid w:val="002B2B02"/>
    <w:rsid w:val="002B6E4E"/>
    <w:rsid w:val="002B7D4B"/>
    <w:rsid w:val="002D2079"/>
    <w:rsid w:val="002D3348"/>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30C7"/>
    <w:rsid w:val="00467BB2"/>
    <w:rsid w:val="00480A9D"/>
    <w:rsid w:val="00482BAD"/>
    <w:rsid w:val="004863BF"/>
    <w:rsid w:val="004907B4"/>
    <w:rsid w:val="00496E7C"/>
    <w:rsid w:val="00497491"/>
    <w:rsid w:val="004A0EA5"/>
    <w:rsid w:val="004A3AD6"/>
    <w:rsid w:val="004C1331"/>
    <w:rsid w:val="004D0FAD"/>
    <w:rsid w:val="004D5D37"/>
    <w:rsid w:val="004E1D09"/>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5999"/>
    <w:rsid w:val="006114E3"/>
    <w:rsid w:val="00614D08"/>
    <w:rsid w:val="006171B3"/>
    <w:rsid w:val="006224AE"/>
    <w:rsid w:val="00633FE1"/>
    <w:rsid w:val="00635297"/>
    <w:rsid w:val="006374FA"/>
    <w:rsid w:val="00646455"/>
    <w:rsid w:val="0065538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143E"/>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457F"/>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06A4C"/>
    <w:rsid w:val="00F1257A"/>
    <w:rsid w:val="00F33BD1"/>
    <w:rsid w:val="00F36729"/>
    <w:rsid w:val="00F36CC2"/>
    <w:rsid w:val="00F417BB"/>
    <w:rsid w:val="00F4318C"/>
    <w:rsid w:val="00F43F8E"/>
    <w:rsid w:val="00F51C8D"/>
    <w:rsid w:val="00F56F9A"/>
    <w:rsid w:val="00F602B0"/>
    <w:rsid w:val="00F651F5"/>
    <w:rsid w:val="00F67B34"/>
    <w:rsid w:val="00F727CE"/>
    <w:rsid w:val="00F737FE"/>
    <w:rsid w:val="00F90FCC"/>
    <w:rsid w:val="00F91518"/>
    <w:rsid w:val="00F95E33"/>
    <w:rsid w:val="00FB39DC"/>
    <w:rsid w:val="00FC02CC"/>
    <w:rsid w:val="00FC45EA"/>
    <w:rsid w:val="00FC5A02"/>
    <w:rsid w:val="00FC6F4F"/>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6183">
      <w:bodyDiv w:val="1"/>
      <w:marLeft w:val="0"/>
      <w:marRight w:val="0"/>
      <w:marTop w:val="0"/>
      <w:marBottom w:val="0"/>
      <w:divBdr>
        <w:top w:val="none" w:sz="0" w:space="0" w:color="auto"/>
        <w:left w:val="none" w:sz="0" w:space="0" w:color="auto"/>
        <w:bottom w:val="none" w:sz="0" w:space="0" w:color="auto"/>
        <w:right w:val="none" w:sz="0" w:space="0" w:color="auto"/>
      </w:divBdr>
    </w:div>
    <w:div w:id="1051921562">
      <w:bodyDiv w:val="1"/>
      <w:marLeft w:val="0"/>
      <w:marRight w:val="0"/>
      <w:marTop w:val="0"/>
      <w:marBottom w:val="0"/>
      <w:divBdr>
        <w:top w:val="none" w:sz="0" w:space="0" w:color="auto"/>
        <w:left w:val="none" w:sz="0" w:space="0" w:color="auto"/>
        <w:bottom w:val="none" w:sz="0" w:space="0" w:color="auto"/>
        <w:right w:val="none" w:sz="0" w:space="0" w:color="auto"/>
      </w:divBdr>
    </w:div>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AF84A39B58476EA394DB288606BE73"/>
        <w:category>
          <w:name w:val="General"/>
          <w:gallery w:val="placeholder"/>
        </w:category>
        <w:types>
          <w:type w:val="bbPlcHdr"/>
        </w:types>
        <w:behaviors>
          <w:behavior w:val="content"/>
        </w:behaviors>
        <w:guid w:val="{6B116D4E-C1C1-4E19-854B-F1528701B30A}"/>
      </w:docPartPr>
      <w:docPartBody>
        <w:p w:rsidR="00AF642B" w:rsidRDefault="008C7A98">
          <w:pPr>
            <w:pStyle w:val="D8AF84A39B58476EA394DB288606BE73"/>
          </w:pPr>
          <w:r w:rsidRPr="008D63D3">
            <w:rPr>
              <w:rStyle w:val="PlaceholderText"/>
            </w:rPr>
            <w:t>[Title]</w:t>
          </w:r>
        </w:p>
      </w:docPartBody>
    </w:docPart>
    <w:docPart>
      <w:docPartPr>
        <w:name w:val="54A8B4E436F048B3BF1C78DEF23B055C"/>
        <w:category>
          <w:name w:val="General"/>
          <w:gallery w:val="placeholder"/>
        </w:category>
        <w:types>
          <w:type w:val="bbPlcHdr"/>
        </w:types>
        <w:behaviors>
          <w:behavior w:val="content"/>
        </w:behaviors>
        <w:guid w:val="{70EA034F-01DA-4EF7-98E1-132A9A4A1259}"/>
      </w:docPartPr>
      <w:docPartBody>
        <w:p w:rsidR="00AF642B" w:rsidRDefault="00AF642B">
          <w:r w:rsidRPr="002140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98"/>
    <w:rsid w:val="008C7A98"/>
    <w:rsid w:val="00AF642B"/>
    <w:rsid w:val="00CA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42B"/>
    <w:rPr>
      <w:color w:val="808080"/>
    </w:rPr>
  </w:style>
  <w:style w:type="paragraph" w:customStyle="1" w:styleId="D8AF84A39B58476EA394DB288606BE73">
    <w:name w:val="D8AF84A39B58476EA394DB288606BE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42B"/>
    <w:rPr>
      <w:color w:val="808080"/>
    </w:rPr>
  </w:style>
  <w:style w:type="paragraph" w:customStyle="1" w:styleId="D8AF84A39B58476EA394DB288606BE73">
    <w:name w:val="D8AF84A39B58476EA394DB288606BE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AA134474-A7EC-4C46-9B26-6DBEB952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985</TotalTime>
  <Pages>16</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8916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Anne, Krishna</cp:lastModifiedBy>
  <cp:revision>7</cp:revision>
  <cp:lastPrinted>2014-12-17T17:01:00Z</cp:lastPrinted>
  <dcterms:created xsi:type="dcterms:W3CDTF">2015-08-25T18:48:00Z</dcterms:created>
  <dcterms:modified xsi:type="dcterms:W3CDTF">2016-04-29T15:40:00Z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FltInj</vt:lpwstr>
  </property>
  <property fmtid="{D5CDD505-2E9C-101B-9397-08002B2CF9AE}" pid="3" name="Template Version">
    <vt:lpwstr>EA4 01.00.00</vt:lpwstr>
  </property>
  <property fmtid="{D5CDD505-2E9C-101B-9397-08002B2CF9AE}" pid="4" name="Release Date">
    <vt:lpwstr>04/29/2016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