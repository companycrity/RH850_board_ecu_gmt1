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5F6386B1327641EF98FC530A1DA415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384C02">
        <w:rPr>
          <w:rFonts w:cs="Calibri"/>
          <w:b/>
          <w:sz w:val="48"/>
          <w:szCs w:val="48"/>
        </w:rPr>
        <w:t>EotProtn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Windows User" w:date="2016-07-06T12:14:00Z">
        <w:r w:rsidRPr="007E0373" w:rsidDel="00681DFC">
          <w:rPr>
            <w:b/>
            <w:sz w:val="36"/>
          </w:rPr>
          <w:fldChar w:fldCharType="begin"/>
        </w:r>
        <w:r w:rsidRPr="007E0373" w:rsidDel="00681DFC">
          <w:rPr>
            <w:b/>
            <w:sz w:val="36"/>
          </w:rPr>
          <w:delInstrText xml:space="preserve"> DOCPROPERTY  "Release Date"  \* MERGEFORMAT </w:delInstrText>
        </w:r>
        <w:r w:rsidRPr="007E0373" w:rsidDel="00681DFC">
          <w:rPr>
            <w:b/>
            <w:sz w:val="36"/>
          </w:rPr>
          <w:fldChar w:fldCharType="separate"/>
        </w:r>
        <w:r w:rsidR="00384C02" w:rsidDel="00681DFC">
          <w:rPr>
            <w:b/>
            <w:sz w:val="36"/>
          </w:rPr>
          <w:delText>Oct 1, 2015</w:delText>
        </w:r>
        <w:r w:rsidRPr="007E0373" w:rsidDel="00681DFC">
          <w:rPr>
            <w:b/>
            <w:sz w:val="36"/>
          </w:rPr>
          <w:fldChar w:fldCharType="end"/>
        </w:r>
      </w:del>
      <w:ins w:id="1" w:author="Windows User" w:date="2016-07-06T15:48:00Z">
        <w:r w:rsidR="002B3A30">
          <w:rPr>
            <w:b/>
            <w:sz w:val="36"/>
          </w:rPr>
          <w:t>Jul 1, 2016</w:t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F71BB1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F71BB1">
        <w:rPr>
          <w:b/>
          <w:sz w:val="24"/>
        </w:rPr>
        <w:t>Nexteer</w:t>
      </w:r>
      <w:proofErr w:type="spellEnd"/>
      <w:r w:rsidR="00F71BB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F71BB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384C02" w:rsidRDefault="00384C02" w:rsidP="00384C02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Windows User" w:date="2016-07-06T12:14:00Z">
        <w:r w:rsidDel="00681DFC">
          <w:rPr>
            <w:b/>
            <w:sz w:val="24"/>
          </w:rPr>
          <w:fldChar w:fldCharType="begin"/>
        </w:r>
        <w:r w:rsidDel="00681DFC">
          <w:rPr>
            <w:b/>
            <w:sz w:val="24"/>
          </w:rPr>
          <w:delInstrText xml:space="preserve"> DOCPROPERTY  "Prepared by Group"  \* MERGEFORMAT </w:delInstrText>
        </w:r>
        <w:r w:rsidDel="00681DFC">
          <w:rPr>
            <w:b/>
            <w:sz w:val="24"/>
          </w:rPr>
          <w:fldChar w:fldCharType="separate"/>
        </w:r>
        <w:r w:rsidDel="00681DFC">
          <w:rPr>
            <w:b/>
            <w:sz w:val="24"/>
          </w:rPr>
          <w:delText>Sarika Natu</w:delText>
        </w:r>
        <w:r w:rsidDel="00681DFC">
          <w:rPr>
            <w:b/>
            <w:sz w:val="24"/>
          </w:rPr>
          <w:fldChar w:fldCharType="end"/>
        </w:r>
      </w:del>
      <w:proofErr w:type="spellStart"/>
      <w:ins w:id="3" w:author="Windows User" w:date="2016-07-06T12:14:00Z">
        <w:r w:rsidR="00681DFC">
          <w:rPr>
            <w:b/>
            <w:sz w:val="24"/>
          </w:rPr>
          <w:t>Spandana</w:t>
        </w:r>
        <w:proofErr w:type="spellEnd"/>
        <w:r w:rsidR="00681DFC">
          <w:rPr>
            <w:b/>
            <w:sz w:val="24"/>
          </w:rPr>
          <w:t xml:space="preserve"> </w:t>
        </w:r>
        <w:proofErr w:type="spellStart"/>
        <w:r w:rsidR="00681DFC">
          <w:rPr>
            <w:b/>
            <w:sz w:val="24"/>
          </w:rPr>
          <w:t>Balani</w:t>
        </w:r>
      </w:ins>
      <w:proofErr w:type="spellEnd"/>
      <w:r w:rsidRPr="00A158C7">
        <w:rPr>
          <w:b/>
          <w:sz w:val="24"/>
        </w:rPr>
        <w:t>,</w:t>
      </w:r>
    </w:p>
    <w:p w:rsidR="00384C02" w:rsidDel="00681DFC" w:rsidRDefault="00384C02" w:rsidP="00384C02">
      <w:pPr>
        <w:tabs>
          <w:tab w:val="left" w:pos="4320"/>
          <w:tab w:val="left" w:pos="8640"/>
        </w:tabs>
        <w:jc w:val="center"/>
        <w:rPr>
          <w:del w:id="4" w:author="Windows User" w:date="2016-07-06T12:14:00Z"/>
          <w:b/>
          <w:sz w:val="24"/>
        </w:rPr>
      </w:pPr>
      <w:del w:id="5" w:author="Windows User" w:date="2016-07-06T12:14:00Z">
        <w:r w:rsidDel="00681DFC">
          <w:rPr>
            <w:b/>
            <w:sz w:val="24"/>
          </w:rPr>
          <w:delText>KPIT Technologies,</w:delText>
        </w:r>
      </w:del>
    </w:p>
    <w:p w:rsidR="00384C02" w:rsidRPr="00A158C7" w:rsidDel="00681DFC" w:rsidRDefault="00384C02" w:rsidP="00384C02">
      <w:pPr>
        <w:tabs>
          <w:tab w:val="left" w:pos="4320"/>
          <w:tab w:val="left" w:pos="8640"/>
        </w:tabs>
        <w:jc w:val="center"/>
        <w:rPr>
          <w:del w:id="6" w:author="Windows User" w:date="2016-07-06T12:14:00Z"/>
          <w:b/>
          <w:sz w:val="24"/>
        </w:rPr>
      </w:pPr>
      <w:del w:id="7" w:author="Windows User" w:date="2016-07-06T12:14:00Z">
        <w:r w:rsidDel="00681DFC">
          <w:rPr>
            <w:b/>
            <w:sz w:val="24"/>
          </w:rPr>
          <w:delText>India</w:delText>
        </w:r>
      </w:del>
    </w:p>
    <w:p w:rsidR="00B81C1B" w:rsidRPr="006C2D7D" w:rsidRDefault="00B81C1B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613" w:type="dxa"/>
        <w:jc w:val="center"/>
        <w:tblInd w:w="1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8" w:author="Windows User" w:date="2016-07-06T12:14:00Z">
          <w:tblPr>
            <w:tblW w:w="7470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143"/>
        <w:gridCol w:w="2520"/>
        <w:gridCol w:w="2160"/>
        <w:gridCol w:w="1350"/>
        <w:gridCol w:w="1440"/>
        <w:tblGridChange w:id="9">
          <w:tblGrid>
            <w:gridCol w:w="1377"/>
            <w:gridCol w:w="1143"/>
            <w:gridCol w:w="2520"/>
            <w:gridCol w:w="2160"/>
            <w:gridCol w:w="1350"/>
            <w:gridCol w:w="1440"/>
          </w:tblGrid>
        </w:tblGridChange>
      </w:tblGrid>
      <w:tr w:rsidR="00681DFC" w:rsidRPr="00AA38E8" w:rsidTr="00681DFC">
        <w:trPr>
          <w:jc w:val="center"/>
          <w:trPrChange w:id="10" w:author="Windows User" w:date="2016-07-06T12:14:00Z">
            <w:trPr>
              <w:jc w:val="center"/>
            </w:trPr>
          </w:trPrChange>
        </w:trPr>
        <w:tc>
          <w:tcPr>
            <w:tcW w:w="1143" w:type="dxa"/>
            <w:tcPrChange w:id="11" w:author="Windows User" w:date="2016-07-06T12:14:00Z">
              <w:tcPr>
                <w:tcW w:w="2520" w:type="dxa"/>
                <w:gridSpan w:val="2"/>
              </w:tcPr>
            </w:tcPrChange>
          </w:tcPr>
          <w:p w:rsidR="00681DFC" w:rsidRPr="00AA38E8" w:rsidRDefault="00681DFC" w:rsidP="00D229A6">
            <w:pPr>
              <w:jc w:val="center"/>
              <w:rPr>
                <w:ins w:id="12" w:author="Windows User" w:date="2016-07-06T12:14:00Z"/>
                <w:rFonts w:cs="Calibri"/>
                <w:b/>
              </w:rPr>
            </w:pPr>
            <w:bookmarkStart w:id="13" w:name="_Toc348792978"/>
            <w:bookmarkStart w:id="14" w:name="_Toc348793074"/>
            <w:bookmarkStart w:id="15" w:name="_Toc348793965"/>
            <w:bookmarkStart w:id="16" w:name="_Toc349459173"/>
            <w:bookmarkStart w:id="17" w:name="_Toc349621609"/>
            <w:proofErr w:type="spellStart"/>
            <w:ins w:id="18" w:author="Windows User" w:date="2016-07-06T12:14:00Z">
              <w:r>
                <w:rPr>
                  <w:rFonts w:cs="Calibri"/>
                  <w:b/>
                </w:rPr>
                <w:t>SNo</w:t>
              </w:r>
              <w:proofErr w:type="spellEnd"/>
              <w:r>
                <w:rPr>
                  <w:rFonts w:cs="Calibri"/>
                  <w:b/>
                </w:rPr>
                <w:t>.</w:t>
              </w:r>
            </w:ins>
          </w:p>
        </w:tc>
        <w:tc>
          <w:tcPr>
            <w:tcW w:w="2520" w:type="dxa"/>
            <w:tcPrChange w:id="19" w:author="Windows User" w:date="2016-07-06T12:14:00Z">
              <w:tcPr>
                <w:tcW w:w="2520" w:type="dxa"/>
              </w:tcPr>
            </w:tcPrChange>
          </w:tcPr>
          <w:p w:rsidR="00681DFC" w:rsidRPr="00AA38E8" w:rsidRDefault="00681DF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  <w:tcPrChange w:id="20" w:author="Windows User" w:date="2016-07-06T12:14:00Z">
              <w:tcPr>
                <w:tcW w:w="2160" w:type="dxa"/>
              </w:tcPr>
            </w:tcPrChange>
          </w:tcPr>
          <w:p w:rsidR="00681DFC" w:rsidRPr="00AA38E8" w:rsidRDefault="00681DF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  <w:tcPrChange w:id="21" w:author="Windows User" w:date="2016-07-06T12:14:00Z">
              <w:tcPr>
                <w:tcW w:w="1350" w:type="dxa"/>
              </w:tcPr>
            </w:tcPrChange>
          </w:tcPr>
          <w:p w:rsidR="00681DFC" w:rsidRPr="00AA38E8" w:rsidRDefault="00681DF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  <w:tcPrChange w:id="22" w:author="Windows User" w:date="2016-07-06T12:14:00Z">
              <w:tcPr>
                <w:tcW w:w="1440" w:type="dxa"/>
              </w:tcPr>
            </w:tcPrChange>
          </w:tcPr>
          <w:p w:rsidR="00681DFC" w:rsidRPr="00AA38E8" w:rsidRDefault="00681DFC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681DFC" w:rsidRPr="00AA38E8" w:rsidTr="00681DFC">
        <w:trPr>
          <w:jc w:val="center"/>
          <w:trPrChange w:id="23" w:author="Windows User" w:date="2016-07-06T12:14:00Z">
            <w:trPr>
              <w:jc w:val="center"/>
            </w:trPr>
          </w:trPrChange>
        </w:trPr>
        <w:tc>
          <w:tcPr>
            <w:tcW w:w="1143" w:type="dxa"/>
            <w:tcPrChange w:id="24" w:author="Windows User" w:date="2016-07-06T12:14:00Z">
              <w:tcPr>
                <w:tcW w:w="2520" w:type="dxa"/>
                <w:gridSpan w:val="2"/>
              </w:tcPr>
            </w:tcPrChange>
          </w:tcPr>
          <w:p w:rsidR="00681DFC" w:rsidRDefault="00681DFC" w:rsidP="00790972">
            <w:pPr>
              <w:rPr>
                <w:ins w:id="25" w:author="Windows User" w:date="2016-07-06T12:14:00Z"/>
                <w:rFonts w:cs="Calibri"/>
              </w:rPr>
            </w:pPr>
            <w:ins w:id="26" w:author="Windows User" w:date="2016-07-06T12:15:00Z">
              <w:r>
                <w:rPr>
                  <w:rFonts w:cs="Calibri"/>
                </w:rPr>
                <w:t>1</w:t>
              </w:r>
            </w:ins>
          </w:p>
        </w:tc>
        <w:tc>
          <w:tcPr>
            <w:tcW w:w="2520" w:type="dxa"/>
            <w:tcPrChange w:id="27" w:author="Windows User" w:date="2016-07-06T12:14:00Z">
              <w:tcPr>
                <w:tcW w:w="2520" w:type="dxa"/>
              </w:tcPr>
            </w:tcPrChange>
          </w:tcPr>
          <w:p w:rsidR="00681DFC" w:rsidRPr="00AA38E8" w:rsidRDefault="00681DFC" w:rsidP="00790972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  <w:tcPrChange w:id="28" w:author="Windows User" w:date="2016-07-06T12:14:00Z">
              <w:tcPr>
                <w:tcW w:w="2160" w:type="dxa"/>
              </w:tcPr>
            </w:tcPrChange>
          </w:tcPr>
          <w:p w:rsidR="00681DFC" w:rsidRPr="00AA38E8" w:rsidRDefault="00681DFC" w:rsidP="00790972">
            <w:pPr>
              <w:rPr>
                <w:rFonts w:cs="Calibri"/>
              </w:rPr>
            </w:pPr>
            <w:proofErr w:type="spellStart"/>
            <w:r w:rsidRPr="0006400A">
              <w:rPr>
                <w:rFonts w:cs="Calibri"/>
              </w:rPr>
              <w:t>Sarika</w:t>
            </w:r>
            <w:proofErr w:type="spellEnd"/>
            <w:r w:rsidRPr="0006400A">
              <w:rPr>
                <w:rFonts w:cs="Calibri"/>
              </w:rPr>
              <w:t xml:space="preserve"> </w:t>
            </w:r>
            <w:proofErr w:type="spellStart"/>
            <w:r w:rsidRPr="0006400A">
              <w:rPr>
                <w:rFonts w:cs="Calibri"/>
              </w:rPr>
              <w:t>Natu</w:t>
            </w:r>
            <w:proofErr w:type="spellEnd"/>
            <w:r>
              <w:rPr>
                <w:rFonts w:cs="Calibri"/>
              </w:rPr>
              <w:t>(KPIT Technologies)</w:t>
            </w:r>
          </w:p>
        </w:tc>
        <w:tc>
          <w:tcPr>
            <w:tcW w:w="1350" w:type="dxa"/>
            <w:tcPrChange w:id="29" w:author="Windows User" w:date="2016-07-06T12:14:00Z">
              <w:tcPr>
                <w:tcW w:w="1350" w:type="dxa"/>
              </w:tcPr>
            </w:tcPrChange>
          </w:tcPr>
          <w:p w:rsidR="00681DFC" w:rsidRPr="00AA38E8" w:rsidRDefault="00681DFC" w:rsidP="00790972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  <w:tcPrChange w:id="30" w:author="Windows User" w:date="2016-07-06T12:14:00Z">
              <w:tcPr>
                <w:tcW w:w="1440" w:type="dxa"/>
              </w:tcPr>
            </w:tcPrChange>
          </w:tcPr>
          <w:p w:rsidR="00681DFC" w:rsidRPr="00AA38E8" w:rsidRDefault="00681DFC" w:rsidP="00790972">
            <w:pPr>
              <w:rPr>
                <w:rFonts w:cs="Calibri"/>
              </w:rPr>
            </w:pPr>
            <w:r>
              <w:rPr>
                <w:rFonts w:cs="Calibri"/>
              </w:rPr>
              <w:t>01-Oct-2015</w:t>
            </w:r>
          </w:p>
        </w:tc>
      </w:tr>
      <w:tr w:rsidR="00681DFC" w:rsidRPr="00AA38E8" w:rsidTr="00681DFC">
        <w:trPr>
          <w:jc w:val="center"/>
          <w:ins w:id="31" w:author="Windows User" w:date="2016-07-06T12:15:00Z"/>
        </w:trPr>
        <w:tc>
          <w:tcPr>
            <w:tcW w:w="1143" w:type="dxa"/>
          </w:tcPr>
          <w:p w:rsidR="00681DFC" w:rsidRDefault="00681DFC" w:rsidP="00790972">
            <w:pPr>
              <w:rPr>
                <w:ins w:id="32" w:author="Windows User" w:date="2016-07-06T12:15:00Z"/>
                <w:rFonts w:cs="Calibri"/>
              </w:rPr>
            </w:pPr>
            <w:ins w:id="33" w:author="Windows User" w:date="2016-07-06T12:15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2520" w:type="dxa"/>
          </w:tcPr>
          <w:p w:rsidR="00681DFC" w:rsidRDefault="00681DFC" w:rsidP="00790972">
            <w:pPr>
              <w:rPr>
                <w:ins w:id="34" w:author="Windows User" w:date="2016-07-06T12:15:00Z"/>
                <w:rFonts w:cs="Calibri"/>
              </w:rPr>
            </w:pPr>
            <w:ins w:id="35" w:author="Windows User" w:date="2016-07-06T12:15:00Z">
              <w:r>
                <w:rPr>
                  <w:rFonts w:cs="Calibri"/>
                </w:rPr>
                <w:t xml:space="preserve">Implemented </w:t>
              </w:r>
            </w:ins>
            <w:ins w:id="36" w:author="Windows User" w:date="2016-07-06T15:48:00Z">
              <w:r w:rsidR="002B3A30">
                <w:rPr>
                  <w:rFonts w:cs="Calibri"/>
                </w:rPr>
                <w:t>SF018A design version 1.5.0</w:t>
              </w:r>
            </w:ins>
          </w:p>
        </w:tc>
        <w:tc>
          <w:tcPr>
            <w:tcW w:w="2160" w:type="dxa"/>
          </w:tcPr>
          <w:p w:rsidR="00681DFC" w:rsidRPr="0006400A" w:rsidRDefault="00681DFC" w:rsidP="00790972">
            <w:pPr>
              <w:rPr>
                <w:ins w:id="37" w:author="Windows User" w:date="2016-07-06T12:15:00Z"/>
                <w:rFonts w:cs="Calibri"/>
              </w:rPr>
            </w:pPr>
            <w:ins w:id="38" w:author="Windows User" w:date="2016-07-06T12:15:00Z">
              <w:r>
                <w:rPr>
                  <w:rFonts w:cs="Calibri"/>
                </w:rPr>
                <w:t>SB</w:t>
              </w:r>
            </w:ins>
          </w:p>
        </w:tc>
        <w:tc>
          <w:tcPr>
            <w:tcW w:w="1350" w:type="dxa"/>
          </w:tcPr>
          <w:p w:rsidR="00681DFC" w:rsidRDefault="00681DFC" w:rsidP="00790972">
            <w:pPr>
              <w:rPr>
                <w:ins w:id="39" w:author="Windows User" w:date="2016-07-06T12:15:00Z"/>
                <w:rFonts w:cs="Calibri"/>
              </w:rPr>
            </w:pPr>
            <w:ins w:id="40" w:author="Windows User" w:date="2016-07-06T12:15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440" w:type="dxa"/>
          </w:tcPr>
          <w:p w:rsidR="00681DFC" w:rsidRDefault="00681DFC" w:rsidP="00790972">
            <w:pPr>
              <w:rPr>
                <w:ins w:id="41" w:author="Windows User" w:date="2016-07-06T12:15:00Z"/>
                <w:rFonts w:cs="Calibri"/>
              </w:rPr>
            </w:pPr>
            <w:ins w:id="42" w:author="Windows User" w:date="2016-07-06T12:15:00Z">
              <w:r>
                <w:rPr>
                  <w:rFonts w:cs="Calibri"/>
                </w:rPr>
                <w:t>01-Jul-2016</w:t>
              </w:r>
            </w:ins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0815AF" w:rsidRDefault="00891F29">
      <w:pPr>
        <w:pStyle w:val="TOC1"/>
        <w:rPr>
          <w:ins w:id="43" w:author="Windows User" w:date="2016-07-06T12:20:00Z"/>
          <w:b w:val="0"/>
          <w:sz w:val="32"/>
          <w:szCs w:val="32"/>
          <w:u w:val="single"/>
        </w:rPr>
      </w:pPr>
      <w:r w:rsidRPr="00C728E9">
        <w:rPr>
          <w:b w:val="0"/>
          <w:sz w:val="32"/>
          <w:szCs w:val="32"/>
          <w:u w:val="single"/>
        </w:rPr>
        <w:t>Table of Contents</w:t>
      </w:r>
    </w:p>
    <w:p w:rsidR="00681DFC" w:rsidRDefault="00E16D14">
      <w:pPr>
        <w:pStyle w:val="TOC1"/>
        <w:rPr>
          <w:ins w:id="44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ins w:id="45" w:author="Windows User" w:date="2016-07-06T12:20:00Z">
        <w:r w:rsidR="00681DFC" w:rsidRPr="000D063F">
          <w:rPr>
            <w:rStyle w:val="Hyperlink"/>
          </w:rPr>
          <w:fldChar w:fldCharType="begin"/>
        </w:r>
        <w:r w:rsidR="00681DFC" w:rsidRPr="000D063F">
          <w:rPr>
            <w:rStyle w:val="Hyperlink"/>
          </w:rPr>
          <w:instrText xml:space="preserve"> </w:instrText>
        </w:r>
        <w:r w:rsidR="00681DFC">
          <w:instrText>HYPERLINK \l "_Toc455570962"</w:instrText>
        </w:r>
        <w:r w:rsidR="00681DFC" w:rsidRPr="000D063F">
          <w:rPr>
            <w:rStyle w:val="Hyperlink"/>
          </w:rPr>
          <w:instrText xml:space="preserve"> </w:instrText>
        </w:r>
        <w:r w:rsidR="00681DFC" w:rsidRPr="000D063F">
          <w:rPr>
            <w:rStyle w:val="Hyperlink"/>
          </w:rPr>
          <w:fldChar w:fldCharType="separate"/>
        </w:r>
        <w:r w:rsidR="00681DFC" w:rsidRPr="000D063F">
          <w:rPr>
            <w:rStyle w:val="Hyperlink"/>
            <w:rFonts w:ascii="Calibri" w:hAnsi="Calibri" w:cs="Calibri"/>
          </w:rPr>
          <w:t>1</w:t>
        </w:r>
        <w:r w:rsidR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681DFC" w:rsidRPr="000D063F">
          <w:rPr>
            <w:rStyle w:val="Hyperlink"/>
            <w:rFonts w:ascii="Calibri" w:hAnsi="Calibri" w:cs="Calibri"/>
          </w:rPr>
          <w:t>EotProtn &amp; High-Level Description</w:t>
        </w:r>
        <w:r w:rsidR="00681DFC">
          <w:rPr>
            <w:webHidden/>
          </w:rPr>
          <w:tab/>
        </w:r>
        <w:r w:rsidR="00681DFC">
          <w:rPr>
            <w:webHidden/>
          </w:rPr>
          <w:fldChar w:fldCharType="begin"/>
        </w:r>
        <w:r w:rsidR="00681DFC">
          <w:rPr>
            <w:webHidden/>
          </w:rPr>
          <w:instrText xml:space="preserve"> PAGEREF _Toc455570962 \h </w:instrText>
        </w:r>
      </w:ins>
      <w:r w:rsidR="00681DFC">
        <w:rPr>
          <w:webHidden/>
        </w:rPr>
      </w:r>
      <w:r w:rsidR="00681DFC">
        <w:rPr>
          <w:webHidden/>
        </w:rPr>
        <w:fldChar w:fldCharType="separate"/>
      </w:r>
      <w:ins w:id="46" w:author="Windows User" w:date="2016-07-06T12:20:00Z">
        <w:r w:rsidR="00681DFC">
          <w:rPr>
            <w:webHidden/>
          </w:rPr>
          <w:t>5</w:t>
        </w:r>
        <w:r w:rsidR="00681DFC">
          <w:rPr>
            <w:webHidden/>
          </w:rPr>
          <w:fldChar w:fldCharType="end"/>
        </w:r>
        <w:r w:rsidR="00681DFC"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rPr>
          <w:ins w:id="47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48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"_Toc455570963"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9" w:author="Windows User" w:date="2016-07-06T12:2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50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51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"_Toc455570964"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</w:rPr>
          <w:t>Graphical</w:t>
        </w:r>
        <w:r w:rsidRPr="000D063F">
          <w:rPr>
            <w:rStyle w:val="Hyperlink"/>
            <w:rFonts w:cs="Calibri"/>
          </w:rPr>
          <w:t xml:space="preserve"> representation of EotProtn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2" w:author="Windows User" w:date="2016-07-06T12:20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5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54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"_Toc455570965"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5" w:author="Windows User" w:date="2016-07-06T12:20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3"/>
        <w:tabs>
          <w:tab w:val="left" w:pos="1200"/>
        </w:tabs>
        <w:rPr>
          <w:ins w:id="56" w:author="Windows User" w:date="2016-07-06T12:2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57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"_Toc455570966"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0D063F">
          <w:rPr>
            <w:rStyle w:val="Hyperlink"/>
          </w:rPr>
          <w:t xml:space="preserve">Component </w:t>
        </w:r>
        <w:r w:rsidRPr="000D063F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8" w:author="Windows User" w:date="2016-07-06T12:20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3"/>
        <w:tabs>
          <w:tab w:val="left" w:pos="1200"/>
        </w:tabs>
        <w:rPr>
          <w:ins w:id="59" w:author="Windows User" w:date="2016-07-06T12:2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60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"_Toc455570967"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0D063F">
          <w:rPr>
            <w:rStyle w:val="Hyperlink"/>
          </w:rPr>
          <w:t xml:space="preserve">Function </w:t>
        </w:r>
        <w:r w:rsidRPr="000D063F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1" w:author="Windows User" w:date="2016-07-06T12:20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rPr>
          <w:ins w:id="62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63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"_Toc455570968"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4" w:author="Windows User" w:date="2016-07-06T12:20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6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66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"_Toc455570969"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_Toc455570969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7" w:author="Windows User" w:date="2016-07-06T12:20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3"/>
        <w:tabs>
          <w:tab w:val="left" w:pos="1200"/>
        </w:tabs>
        <w:rPr>
          <w:ins w:id="68" w:author="Windows User" w:date="2016-07-06T12:2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69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"_Toc455570970"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0D063F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0" w:author="Windows User" w:date="2016-07-06T12:20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rPr>
          <w:ins w:id="71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72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"_Toc455570971"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3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74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75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"_Toc455570972"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6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7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78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"_Toc455570973"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Init: EotProtn_Init1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9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80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81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"_Toc455570974"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2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8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84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"_Toc455570975"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5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86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87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"_Toc455570976"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Per: EotProtn_Per1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8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8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90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"_Toc455570977"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1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92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93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"_Toc455570978"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4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9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96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"_Toc455570979"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_Toc455570979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7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98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99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"_Toc455570980"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0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0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02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"_Toc455570981"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3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04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05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"_Toc455570982"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6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0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08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"_Toc455570983"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9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10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11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"_Toc455570984"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2" w:author="Windows User" w:date="2016-07-06T12:20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1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14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"_Toc455570985"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5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16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17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"_Toc455570986"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18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1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20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"_Toc455570987"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1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22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23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"_Toc455570988"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4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2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26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"_Toc455570989"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_Toc455570989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27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28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29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"_Toc455570990"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0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3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32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"_Toc455570991"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3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34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35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"_Toc455570992"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6" w:author="Windows User" w:date="2016-07-06T12:20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3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38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"_Toc455570993"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39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40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41" w:author="Windows User" w:date="2016-07-06T12:20:00Z">
        <w:r w:rsidRPr="000D063F">
          <w:rPr>
            <w:rStyle w:val="Hyperlink"/>
          </w:rPr>
          <w:lastRenderedPageBreak/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"_Toc455570994"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2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4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44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"_Toc455570995"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5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46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47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"_Toc455570996"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8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4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50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"_Toc455570997"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1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52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53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"_Toc455570998"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4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5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56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"_Toc455570999"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4.4.6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_Toc455570999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57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58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59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"_Toc455571000"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4.4.6.1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0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6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62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"_Toc455571001"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4.4.6.2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3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64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65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"_Toc455571002"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4.4.7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6" w:author="Windows User" w:date="2016-07-06T12:20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6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68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"_Toc455571003"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4.4.7.1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69" w:author="Windows User" w:date="2016-07-06T12:20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70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71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"_Toc455571004"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4.4.7.2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2" w:author="Windows User" w:date="2016-07-06T12:20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7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74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"_Toc455571005"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4.4.8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5" w:author="Windows User" w:date="2016-07-06T12:20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76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77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"_Toc455571006"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4.4.8.1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78" w:author="Windows User" w:date="2016-07-06T12:20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7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80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"_Toc455571007"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4.4.8.2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1" w:author="Windows User" w:date="2016-07-06T12:20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82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83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"_Toc455571008"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4.4.9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Local Function #9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4" w:author="Windows User" w:date="2016-07-06T12:20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8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86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"_Toc455571009"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4.4.9.1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_Toc455571009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87" w:author="Windows User" w:date="2016-07-06T12:20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88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89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"_Toc455571010"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4.4.9.2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0" w:author="Windows User" w:date="2016-07-06T12:20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2"/>
        <w:rPr>
          <w:ins w:id="19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ins w:id="192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"_Toc455571011"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0D063F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3" w:author="Windows User" w:date="2016-07-06T12:20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rPr>
          <w:ins w:id="194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95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"_Toc455571012"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  <w:rFonts w:ascii="Calibri" w:hAnsi="Calibri"/>
          </w:rPr>
          <w:t>Known</w:t>
        </w:r>
        <w:r w:rsidRPr="000D063F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6" w:author="Windows User" w:date="2016-07-06T12:20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rPr>
          <w:ins w:id="197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98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"_Toc455571013"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99" w:author="Windows User" w:date="2016-07-06T12:20:00Z">
        <w:r>
          <w:rPr>
            <w:webHidden/>
          </w:rPr>
          <w:t>15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tabs>
          <w:tab w:val="left" w:pos="1400"/>
        </w:tabs>
        <w:rPr>
          <w:ins w:id="200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01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"_Toc455571014"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2" w:author="Windows User" w:date="2016-07-06T12:20:00Z">
        <w:r>
          <w:rPr>
            <w:webHidden/>
          </w:rPr>
          <w:t>16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tabs>
          <w:tab w:val="left" w:pos="1400"/>
        </w:tabs>
        <w:rPr>
          <w:ins w:id="203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04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"_Toc455571015"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5" w:author="Windows User" w:date="2016-07-06T12:20:00Z">
        <w:r>
          <w:rPr>
            <w:webHidden/>
          </w:rPr>
          <w:t>17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RDefault="00681DFC">
      <w:pPr>
        <w:pStyle w:val="TOC1"/>
        <w:tabs>
          <w:tab w:val="left" w:pos="1400"/>
        </w:tabs>
        <w:rPr>
          <w:ins w:id="206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207" w:author="Windows User" w:date="2016-07-06T12:20:00Z">
        <w:r w:rsidRPr="000D063F">
          <w:rPr>
            <w:rStyle w:val="Hyperlink"/>
          </w:rPr>
          <w:fldChar w:fldCharType="begin"/>
        </w:r>
        <w:r w:rsidRPr="000D063F">
          <w:rPr>
            <w:rStyle w:val="Hyperlink"/>
          </w:rPr>
          <w:instrText xml:space="preserve"> </w:instrText>
        </w:r>
        <w:r>
          <w:instrText>HYPERLINK \l "_Toc455571016"</w:instrText>
        </w:r>
        <w:r w:rsidRPr="000D063F">
          <w:rPr>
            <w:rStyle w:val="Hyperlink"/>
          </w:rPr>
          <w:instrText xml:space="preserve"> </w:instrText>
        </w:r>
        <w:r w:rsidRPr="000D063F">
          <w:rPr>
            <w:rStyle w:val="Hyperlink"/>
          </w:rPr>
          <w:fldChar w:fldCharType="separate"/>
        </w:r>
        <w:r w:rsidRPr="000D063F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D063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_Toc455571016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08" w:author="Windows User" w:date="2016-07-06T12:20:00Z">
        <w:r>
          <w:rPr>
            <w:webHidden/>
          </w:rPr>
          <w:t>18</w:t>
        </w:r>
        <w:r>
          <w:rPr>
            <w:webHidden/>
          </w:rPr>
          <w:fldChar w:fldCharType="end"/>
        </w:r>
        <w:r w:rsidRPr="000D063F">
          <w:rPr>
            <w:rStyle w:val="Hyperlink"/>
          </w:rPr>
          <w:fldChar w:fldCharType="end"/>
        </w:r>
      </w:ins>
    </w:p>
    <w:p w:rsidR="00681DFC" w:rsidDel="00681DFC" w:rsidRDefault="00681DFC" w:rsidP="00E16D14">
      <w:pPr>
        <w:jc w:val="center"/>
        <w:rPr>
          <w:del w:id="209" w:author="Windows User" w:date="2016-07-06T12:20:00Z"/>
          <w:noProof/>
        </w:rPr>
      </w:pPr>
    </w:p>
    <w:p w:rsidR="00454255" w:rsidDel="00681DFC" w:rsidRDefault="00454255" w:rsidP="00E16D14">
      <w:pPr>
        <w:jc w:val="center"/>
        <w:rPr>
          <w:del w:id="210" w:author="Windows User" w:date="2016-07-06T12:20:00Z"/>
          <w:noProof/>
        </w:rPr>
      </w:pPr>
    </w:p>
    <w:p w:rsidR="00454255" w:rsidDel="00681DFC" w:rsidRDefault="00454255">
      <w:pPr>
        <w:pStyle w:val="TOC1"/>
        <w:rPr>
          <w:del w:id="211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12" w:author="Windows User" w:date="2016-07-06T12:20:00Z">
        <w:r w:rsidRPr="00681DFC" w:rsidDel="00681DFC">
          <w:rPr>
            <w:rPrChange w:id="213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1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214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EotProtn &amp; High-Level Description</w:delText>
        </w:r>
        <w:r w:rsidDel="00681DFC">
          <w:rPr>
            <w:webHidden/>
          </w:rPr>
          <w:tab/>
          <w:delText>5</w:delText>
        </w:r>
      </w:del>
    </w:p>
    <w:p w:rsidR="00454255" w:rsidDel="00681DFC" w:rsidRDefault="00454255">
      <w:pPr>
        <w:pStyle w:val="TOC1"/>
        <w:rPr>
          <w:del w:id="215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16" w:author="Windows User" w:date="2016-07-06T12:20:00Z">
        <w:r w:rsidRPr="00681DFC" w:rsidDel="00681DFC">
          <w:rPr>
            <w:rPrChange w:id="217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2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218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Design details of software module</w:delText>
        </w:r>
        <w:r w:rsidDel="00681DFC">
          <w:rPr>
            <w:webHidden/>
          </w:rPr>
          <w:tab/>
          <w:delText>6</w:delText>
        </w:r>
      </w:del>
    </w:p>
    <w:p w:rsidR="00454255" w:rsidDel="00681DFC" w:rsidRDefault="00454255">
      <w:pPr>
        <w:pStyle w:val="TOC2"/>
        <w:rPr>
          <w:del w:id="21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20" w:author="Windows User" w:date="2016-07-06T12:20:00Z">
        <w:r w:rsidRPr="00681DFC" w:rsidDel="00681DFC">
          <w:rPr>
            <w:rPrChange w:id="221" w:author="Windows User" w:date="2016-07-06T12:20:00Z">
              <w:rPr>
                <w:rStyle w:val="Hyperlink"/>
                <w:rFonts w:cs="Calibri"/>
              </w:rPr>
            </w:rPrChange>
          </w:rPr>
          <w:delText>2.1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22" w:author="Windows User" w:date="2016-07-06T12:20:00Z">
              <w:rPr>
                <w:rStyle w:val="Hyperlink"/>
              </w:rPr>
            </w:rPrChange>
          </w:rPr>
          <w:delText>Graphical representation of EotProtn</w:delText>
        </w:r>
        <w:r w:rsidDel="00681DFC">
          <w:rPr>
            <w:webHidden/>
          </w:rPr>
          <w:tab/>
          <w:delText>6</w:delText>
        </w:r>
      </w:del>
    </w:p>
    <w:p w:rsidR="00454255" w:rsidDel="00681DFC" w:rsidRDefault="00454255">
      <w:pPr>
        <w:pStyle w:val="TOC2"/>
        <w:rPr>
          <w:del w:id="22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24" w:author="Windows User" w:date="2016-07-06T12:20:00Z">
        <w:r w:rsidRPr="00681DFC" w:rsidDel="00681DFC">
          <w:rPr>
            <w:rPrChange w:id="225" w:author="Windows User" w:date="2016-07-06T12:20:00Z">
              <w:rPr>
                <w:rStyle w:val="Hyperlink"/>
                <w:rFonts w:cs="Calibri"/>
              </w:rPr>
            </w:rPrChange>
          </w:rPr>
          <w:delText>2.2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26" w:author="Windows User" w:date="2016-07-06T12:20:00Z">
              <w:rPr>
                <w:rStyle w:val="Hyperlink"/>
                <w:rFonts w:cs="Calibri"/>
              </w:rPr>
            </w:rPrChange>
          </w:rPr>
          <w:delText>Data Flow Diagram</w:delText>
        </w:r>
        <w:r w:rsidDel="00681DFC">
          <w:rPr>
            <w:webHidden/>
          </w:rPr>
          <w:tab/>
          <w:delText>7</w:delText>
        </w:r>
      </w:del>
    </w:p>
    <w:p w:rsidR="00454255" w:rsidDel="00681DFC" w:rsidRDefault="00454255">
      <w:pPr>
        <w:pStyle w:val="TOC3"/>
        <w:tabs>
          <w:tab w:val="left" w:pos="1200"/>
        </w:tabs>
        <w:rPr>
          <w:del w:id="227" w:author="Windows User" w:date="2016-07-06T12:2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28" w:author="Windows User" w:date="2016-07-06T12:20:00Z">
        <w:r w:rsidRPr="00681DFC" w:rsidDel="00681DFC">
          <w:rPr>
            <w:rPrChange w:id="229" w:author="Windows User" w:date="2016-07-06T12:20:00Z">
              <w:rPr>
                <w:rStyle w:val="Hyperlink"/>
                <w:rFonts w:cs="Calibri"/>
              </w:rPr>
            </w:rPrChange>
          </w:rPr>
          <w:delText>2.2.1</w:delText>
        </w:r>
        <w:r w:rsidDel="00681DF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81DFC" w:rsidDel="00681DFC">
          <w:rPr>
            <w:rPrChange w:id="230" w:author="Windows User" w:date="2016-07-06T12:20:00Z">
              <w:rPr>
                <w:rStyle w:val="Hyperlink"/>
              </w:rPr>
            </w:rPrChange>
          </w:rPr>
          <w:delText>Component level DFD</w:delText>
        </w:r>
        <w:r w:rsidDel="00681DFC">
          <w:rPr>
            <w:webHidden/>
          </w:rPr>
          <w:tab/>
          <w:delText>7</w:delText>
        </w:r>
      </w:del>
    </w:p>
    <w:p w:rsidR="00454255" w:rsidDel="00681DFC" w:rsidRDefault="00454255">
      <w:pPr>
        <w:pStyle w:val="TOC3"/>
        <w:tabs>
          <w:tab w:val="left" w:pos="1200"/>
        </w:tabs>
        <w:rPr>
          <w:del w:id="231" w:author="Windows User" w:date="2016-07-06T12:2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32" w:author="Windows User" w:date="2016-07-06T12:20:00Z">
        <w:r w:rsidRPr="00681DFC" w:rsidDel="00681DFC">
          <w:rPr>
            <w:rPrChange w:id="233" w:author="Windows User" w:date="2016-07-06T12:20:00Z">
              <w:rPr>
                <w:rStyle w:val="Hyperlink"/>
                <w:rFonts w:cs="Calibri"/>
              </w:rPr>
            </w:rPrChange>
          </w:rPr>
          <w:delText>2.2.2</w:delText>
        </w:r>
        <w:r w:rsidDel="00681DF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81DFC" w:rsidDel="00681DFC">
          <w:rPr>
            <w:rPrChange w:id="234" w:author="Windows User" w:date="2016-07-06T12:20:00Z">
              <w:rPr>
                <w:rStyle w:val="Hyperlink"/>
              </w:rPr>
            </w:rPrChange>
          </w:rPr>
          <w:delText>Function level DFD</w:delText>
        </w:r>
        <w:r w:rsidDel="00681DFC">
          <w:rPr>
            <w:webHidden/>
          </w:rPr>
          <w:tab/>
          <w:delText>7</w:delText>
        </w:r>
      </w:del>
    </w:p>
    <w:p w:rsidR="00454255" w:rsidDel="00681DFC" w:rsidRDefault="00454255">
      <w:pPr>
        <w:pStyle w:val="TOC1"/>
        <w:rPr>
          <w:del w:id="235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6" w:author="Windows User" w:date="2016-07-06T12:20:00Z">
        <w:r w:rsidRPr="00681DFC" w:rsidDel="00681DFC">
          <w:rPr>
            <w:rPrChange w:id="237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3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238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Constant Data Dictionary</w:delText>
        </w:r>
        <w:r w:rsidDel="00681DFC">
          <w:rPr>
            <w:webHidden/>
          </w:rPr>
          <w:tab/>
          <w:delText>8</w:delText>
        </w:r>
      </w:del>
    </w:p>
    <w:p w:rsidR="00454255" w:rsidDel="00681DFC" w:rsidRDefault="00454255">
      <w:pPr>
        <w:pStyle w:val="TOC2"/>
        <w:rPr>
          <w:del w:id="23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40" w:author="Windows User" w:date="2016-07-06T12:20:00Z">
        <w:r w:rsidRPr="00681DFC" w:rsidDel="00681DFC">
          <w:rPr>
            <w:rPrChange w:id="241" w:author="Windows User" w:date="2016-07-06T12:20:00Z">
              <w:rPr>
                <w:rStyle w:val="Hyperlink"/>
              </w:rPr>
            </w:rPrChange>
          </w:rPr>
          <w:delText>3.1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42" w:author="Windows User" w:date="2016-07-06T12:20:00Z">
              <w:rPr>
                <w:rStyle w:val="Hyperlink"/>
              </w:rPr>
            </w:rPrChange>
          </w:rPr>
          <w:delText>Program (fixed) Constants</w:delText>
        </w:r>
        <w:r w:rsidDel="00681DFC">
          <w:rPr>
            <w:webHidden/>
          </w:rPr>
          <w:tab/>
          <w:delText>8</w:delText>
        </w:r>
      </w:del>
    </w:p>
    <w:p w:rsidR="00454255" w:rsidDel="00681DFC" w:rsidRDefault="00454255">
      <w:pPr>
        <w:pStyle w:val="TOC3"/>
        <w:tabs>
          <w:tab w:val="left" w:pos="1200"/>
        </w:tabs>
        <w:rPr>
          <w:del w:id="243" w:author="Windows User" w:date="2016-07-06T12:20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244" w:author="Windows User" w:date="2016-07-06T12:20:00Z">
        <w:r w:rsidRPr="00681DFC" w:rsidDel="00681DFC">
          <w:rPr>
            <w:rPrChange w:id="245" w:author="Windows User" w:date="2016-07-06T12:20:00Z">
              <w:rPr>
                <w:rStyle w:val="Hyperlink"/>
              </w:rPr>
            </w:rPrChange>
          </w:rPr>
          <w:delText>3.1.1</w:delText>
        </w:r>
        <w:r w:rsidDel="00681DF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681DFC" w:rsidDel="00681DFC">
          <w:rPr>
            <w:rPrChange w:id="246" w:author="Windows User" w:date="2016-07-06T12:20:00Z">
              <w:rPr>
                <w:rStyle w:val="Hyperlink"/>
              </w:rPr>
            </w:rPrChange>
          </w:rPr>
          <w:delText>Embedded Constants</w:delText>
        </w:r>
        <w:r w:rsidDel="00681DFC">
          <w:rPr>
            <w:webHidden/>
          </w:rPr>
          <w:tab/>
          <w:delText>8</w:delText>
        </w:r>
      </w:del>
    </w:p>
    <w:p w:rsidR="00454255" w:rsidDel="00681DFC" w:rsidRDefault="00454255">
      <w:pPr>
        <w:pStyle w:val="TOC1"/>
        <w:rPr>
          <w:del w:id="247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48" w:author="Windows User" w:date="2016-07-06T12:20:00Z">
        <w:r w:rsidRPr="00681DFC" w:rsidDel="00681DFC">
          <w:rPr>
            <w:rPrChange w:id="249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lastRenderedPageBreak/>
          <w:delText>4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250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Software Component Implementation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5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52" w:author="Windows User" w:date="2016-07-06T12:20:00Z">
        <w:r w:rsidRPr="00681DFC" w:rsidDel="00681DFC">
          <w:rPr>
            <w:rPrChange w:id="253" w:author="Windows User" w:date="2016-07-06T12:20:00Z">
              <w:rPr>
                <w:rStyle w:val="Hyperlink"/>
              </w:rPr>
            </w:rPrChange>
          </w:rPr>
          <w:delText>4.1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54" w:author="Windows User" w:date="2016-07-06T12:20:00Z">
              <w:rPr>
                <w:rStyle w:val="Hyperlink"/>
              </w:rPr>
            </w:rPrChange>
          </w:rPr>
          <w:delText>Sub-Module Functions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5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56" w:author="Windows User" w:date="2016-07-06T12:20:00Z">
        <w:r w:rsidRPr="00681DFC" w:rsidDel="00681DFC">
          <w:rPr>
            <w:rPrChange w:id="257" w:author="Windows User" w:date="2016-07-06T12:20:00Z">
              <w:rPr>
                <w:rStyle w:val="Hyperlink"/>
                <w:rFonts w:cs="Calibri"/>
              </w:rPr>
            </w:rPrChange>
          </w:rPr>
          <w:delText>4.1.1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58" w:author="Windows User" w:date="2016-07-06T12:20:00Z">
              <w:rPr>
                <w:rStyle w:val="Hyperlink"/>
                <w:rFonts w:cs="Calibri"/>
              </w:rPr>
            </w:rPrChange>
          </w:rPr>
          <w:delText>Init: EotProtn_Init1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5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60" w:author="Windows User" w:date="2016-07-06T12:20:00Z">
        <w:r w:rsidRPr="00681DFC" w:rsidDel="00681DFC">
          <w:rPr>
            <w:rPrChange w:id="261" w:author="Windows User" w:date="2016-07-06T12:20:00Z">
              <w:rPr>
                <w:rStyle w:val="Hyperlink"/>
                <w:rFonts w:cs="Calibri"/>
              </w:rPr>
            </w:rPrChange>
          </w:rPr>
          <w:delText>4.1.1.1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62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6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64" w:author="Windows User" w:date="2016-07-06T12:20:00Z">
        <w:r w:rsidRPr="00681DFC" w:rsidDel="00681DFC">
          <w:rPr>
            <w:rPrChange w:id="265" w:author="Windows User" w:date="2016-07-06T12:20:00Z">
              <w:rPr>
                <w:rStyle w:val="Hyperlink"/>
                <w:rFonts w:cs="Calibri"/>
              </w:rPr>
            </w:rPrChange>
          </w:rPr>
          <w:delText>4.1.1.2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66" w:author="Windows User" w:date="2016-07-06T12:20:00Z">
              <w:rPr>
                <w:rStyle w:val="Hyperlink"/>
                <w:rFonts w:cs="Calibri"/>
              </w:rPr>
            </w:rPrChange>
          </w:rPr>
          <w:delText>Module Outputs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6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68" w:author="Windows User" w:date="2016-07-06T12:20:00Z">
        <w:r w:rsidRPr="00681DFC" w:rsidDel="00681DFC">
          <w:rPr>
            <w:rPrChange w:id="269" w:author="Windows User" w:date="2016-07-06T12:20:00Z">
              <w:rPr>
                <w:rStyle w:val="Hyperlink"/>
                <w:rFonts w:cs="Calibri"/>
              </w:rPr>
            </w:rPrChange>
          </w:rPr>
          <w:delText>4.1.2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70" w:author="Windows User" w:date="2016-07-06T12:20:00Z">
              <w:rPr>
                <w:rStyle w:val="Hyperlink"/>
                <w:rFonts w:cs="Calibri"/>
              </w:rPr>
            </w:rPrChange>
          </w:rPr>
          <w:delText>Per: EotProtn_Per1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7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72" w:author="Windows User" w:date="2016-07-06T12:20:00Z">
        <w:r w:rsidRPr="00681DFC" w:rsidDel="00681DFC">
          <w:rPr>
            <w:rPrChange w:id="273" w:author="Windows User" w:date="2016-07-06T12:20:00Z">
              <w:rPr>
                <w:rStyle w:val="Hyperlink"/>
                <w:rFonts w:cs="Calibri"/>
              </w:rPr>
            </w:rPrChange>
          </w:rPr>
          <w:delText>4.1.2.1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74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7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76" w:author="Windows User" w:date="2016-07-06T12:20:00Z">
        <w:r w:rsidRPr="00681DFC" w:rsidDel="00681DFC">
          <w:rPr>
            <w:rPrChange w:id="277" w:author="Windows User" w:date="2016-07-06T12:20:00Z">
              <w:rPr>
                <w:rStyle w:val="Hyperlink"/>
                <w:rFonts w:cs="Calibri"/>
              </w:rPr>
            </w:rPrChange>
          </w:rPr>
          <w:delText>4.1.2.2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78" w:author="Windows User" w:date="2016-07-06T12:20:00Z">
              <w:rPr>
                <w:rStyle w:val="Hyperlink"/>
                <w:rFonts w:cs="Calibri"/>
              </w:rPr>
            </w:rPrChange>
          </w:rPr>
          <w:delText>Store Module Inputs to Local copies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7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80" w:author="Windows User" w:date="2016-07-06T12:20:00Z">
        <w:r w:rsidRPr="00681DFC" w:rsidDel="00681DFC">
          <w:rPr>
            <w:rPrChange w:id="281" w:author="Windows User" w:date="2016-07-06T12:20:00Z">
              <w:rPr>
                <w:rStyle w:val="Hyperlink"/>
                <w:rFonts w:cs="Calibri"/>
              </w:rPr>
            </w:rPrChange>
          </w:rPr>
          <w:delText>4.1.2.3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82" w:author="Windows User" w:date="2016-07-06T12:20:00Z">
              <w:rPr>
                <w:rStyle w:val="Hyperlink"/>
                <w:rFonts w:cs="Calibri"/>
              </w:rPr>
            </w:rPrChange>
          </w:rPr>
          <w:delText>(Processing of function)………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8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84" w:author="Windows User" w:date="2016-07-06T12:20:00Z">
        <w:r w:rsidRPr="00681DFC" w:rsidDel="00681DFC">
          <w:rPr>
            <w:rPrChange w:id="285" w:author="Windows User" w:date="2016-07-06T12:20:00Z">
              <w:rPr>
                <w:rStyle w:val="Hyperlink"/>
                <w:rFonts w:cs="Calibri"/>
              </w:rPr>
            </w:rPrChange>
          </w:rPr>
          <w:delText>4.1.2.4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86" w:author="Windows User" w:date="2016-07-06T12:20:00Z">
              <w:rPr>
                <w:rStyle w:val="Hyperlink"/>
                <w:rFonts w:cs="Calibri"/>
              </w:rPr>
            </w:rPrChange>
          </w:rPr>
          <w:delText>Store Local copy of outputs into Module Outputs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8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88" w:author="Windows User" w:date="2016-07-06T12:20:00Z">
        <w:r w:rsidRPr="00681DFC" w:rsidDel="00681DFC">
          <w:rPr>
            <w:rPrChange w:id="289" w:author="Windows User" w:date="2016-07-06T12:20:00Z">
              <w:rPr>
                <w:rStyle w:val="Hyperlink"/>
              </w:rPr>
            </w:rPrChange>
          </w:rPr>
          <w:delText>4.2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90" w:author="Windows User" w:date="2016-07-06T12:20:00Z">
              <w:rPr>
                <w:rStyle w:val="Hyperlink"/>
              </w:rPr>
            </w:rPrChange>
          </w:rPr>
          <w:delText>Server Runables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9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92" w:author="Windows User" w:date="2016-07-06T12:20:00Z">
        <w:r w:rsidRPr="00681DFC" w:rsidDel="00681DFC">
          <w:rPr>
            <w:rPrChange w:id="293" w:author="Windows User" w:date="2016-07-06T12:20:00Z">
              <w:rPr>
                <w:rStyle w:val="Hyperlink"/>
                <w:rFonts w:cs="Calibri"/>
              </w:rPr>
            </w:rPrChange>
          </w:rPr>
          <w:delText>4.3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94" w:author="Windows User" w:date="2016-07-06T12:20:00Z">
              <w:rPr>
                <w:rStyle w:val="Hyperlink"/>
                <w:rFonts w:cs="Calibri"/>
              </w:rPr>
            </w:rPrChange>
          </w:rPr>
          <w:delText>Interrupt Functions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9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296" w:author="Windows User" w:date="2016-07-06T12:20:00Z">
        <w:r w:rsidRPr="00681DFC" w:rsidDel="00681DFC">
          <w:rPr>
            <w:rPrChange w:id="297" w:author="Windows User" w:date="2016-07-06T12:20:00Z">
              <w:rPr>
                <w:rStyle w:val="Hyperlink"/>
                <w:rFonts w:cs="Calibri"/>
              </w:rPr>
            </w:rPrChange>
          </w:rPr>
          <w:delText>4.4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298" w:author="Windows User" w:date="2016-07-06T12:20:00Z">
              <w:rPr>
                <w:rStyle w:val="Hyperlink"/>
                <w:rFonts w:cs="Calibri"/>
              </w:rPr>
            </w:rPrChange>
          </w:rPr>
          <w:delText>Module Internal (Local) Functions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29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00" w:author="Windows User" w:date="2016-07-06T12:20:00Z">
        <w:r w:rsidRPr="00681DFC" w:rsidDel="00681DFC">
          <w:rPr>
            <w:rPrChange w:id="301" w:author="Windows User" w:date="2016-07-06T12:20:00Z">
              <w:rPr>
                <w:rStyle w:val="Hyperlink"/>
                <w:rFonts w:cs="Calibri"/>
              </w:rPr>
            </w:rPrChange>
          </w:rPr>
          <w:delText>4.4.1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02" w:author="Windows User" w:date="2016-07-06T12:20:00Z">
              <w:rPr>
                <w:rStyle w:val="Hyperlink"/>
                <w:rFonts w:cs="Calibri"/>
              </w:rPr>
            </w:rPrChange>
          </w:rPr>
          <w:delText>Local Function #1</w:delText>
        </w:r>
        <w:r w:rsidDel="00681DFC">
          <w:rPr>
            <w:webHidden/>
          </w:rPr>
          <w:tab/>
          <w:delText>9</w:delText>
        </w:r>
      </w:del>
    </w:p>
    <w:p w:rsidR="00454255" w:rsidDel="00681DFC" w:rsidRDefault="00454255">
      <w:pPr>
        <w:pStyle w:val="TOC2"/>
        <w:rPr>
          <w:del w:id="30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04" w:author="Windows User" w:date="2016-07-06T12:20:00Z">
        <w:r w:rsidRPr="00681DFC" w:rsidDel="00681DFC">
          <w:rPr>
            <w:rPrChange w:id="305" w:author="Windows User" w:date="2016-07-06T12:20:00Z">
              <w:rPr>
                <w:rStyle w:val="Hyperlink"/>
                <w:rFonts w:cs="Calibri"/>
              </w:rPr>
            </w:rPrChange>
          </w:rPr>
          <w:delText>4.4.1.1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06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0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08" w:author="Windows User" w:date="2016-07-06T12:20:00Z">
        <w:r w:rsidRPr="00681DFC" w:rsidDel="00681DFC">
          <w:rPr>
            <w:rPrChange w:id="309" w:author="Windows User" w:date="2016-07-06T12:20:00Z">
              <w:rPr>
                <w:rStyle w:val="Hyperlink"/>
                <w:rFonts w:cs="Calibri"/>
              </w:rPr>
            </w:rPrChange>
          </w:rPr>
          <w:delText>4.4.1.2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10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1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12" w:author="Windows User" w:date="2016-07-06T12:20:00Z">
        <w:r w:rsidRPr="00681DFC" w:rsidDel="00681DFC">
          <w:rPr>
            <w:rPrChange w:id="313" w:author="Windows User" w:date="2016-07-06T12:20:00Z">
              <w:rPr>
                <w:rStyle w:val="Hyperlink"/>
                <w:rFonts w:cs="Calibri"/>
              </w:rPr>
            </w:rPrChange>
          </w:rPr>
          <w:delText>4.4.2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14" w:author="Windows User" w:date="2016-07-06T12:20:00Z">
              <w:rPr>
                <w:rStyle w:val="Hyperlink"/>
                <w:rFonts w:cs="Calibri"/>
              </w:rPr>
            </w:rPrChange>
          </w:rPr>
          <w:delText>Local Function #2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1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16" w:author="Windows User" w:date="2016-07-06T12:20:00Z">
        <w:r w:rsidRPr="00681DFC" w:rsidDel="00681DFC">
          <w:rPr>
            <w:rPrChange w:id="317" w:author="Windows User" w:date="2016-07-06T12:20:00Z">
              <w:rPr>
                <w:rStyle w:val="Hyperlink"/>
                <w:rFonts w:cs="Calibri"/>
              </w:rPr>
            </w:rPrChange>
          </w:rPr>
          <w:delText>4.4.2.1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18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1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20" w:author="Windows User" w:date="2016-07-06T12:20:00Z">
        <w:r w:rsidRPr="00681DFC" w:rsidDel="00681DFC">
          <w:rPr>
            <w:rPrChange w:id="321" w:author="Windows User" w:date="2016-07-06T12:20:00Z">
              <w:rPr>
                <w:rStyle w:val="Hyperlink"/>
                <w:rFonts w:cs="Calibri"/>
              </w:rPr>
            </w:rPrChange>
          </w:rPr>
          <w:delText>4.4.2.2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22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2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24" w:author="Windows User" w:date="2016-07-06T12:20:00Z">
        <w:r w:rsidRPr="00681DFC" w:rsidDel="00681DFC">
          <w:rPr>
            <w:rPrChange w:id="325" w:author="Windows User" w:date="2016-07-06T12:20:00Z">
              <w:rPr>
                <w:rStyle w:val="Hyperlink"/>
                <w:rFonts w:cs="Calibri"/>
              </w:rPr>
            </w:rPrChange>
          </w:rPr>
          <w:delText>4.4.3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26" w:author="Windows User" w:date="2016-07-06T12:20:00Z">
              <w:rPr>
                <w:rStyle w:val="Hyperlink"/>
                <w:rFonts w:cs="Calibri"/>
              </w:rPr>
            </w:rPrChange>
          </w:rPr>
          <w:delText>Local Function #3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2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28" w:author="Windows User" w:date="2016-07-06T12:20:00Z">
        <w:r w:rsidRPr="00681DFC" w:rsidDel="00681DFC">
          <w:rPr>
            <w:rPrChange w:id="329" w:author="Windows User" w:date="2016-07-06T12:20:00Z">
              <w:rPr>
                <w:rStyle w:val="Hyperlink"/>
                <w:rFonts w:cs="Calibri"/>
              </w:rPr>
            </w:rPrChange>
          </w:rPr>
          <w:delText>4.4.3.1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30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3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32" w:author="Windows User" w:date="2016-07-06T12:20:00Z">
        <w:r w:rsidRPr="00681DFC" w:rsidDel="00681DFC">
          <w:rPr>
            <w:rPrChange w:id="333" w:author="Windows User" w:date="2016-07-06T12:20:00Z">
              <w:rPr>
                <w:rStyle w:val="Hyperlink"/>
                <w:rFonts w:cs="Calibri"/>
              </w:rPr>
            </w:rPrChange>
          </w:rPr>
          <w:delText>4.4.3.2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34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3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36" w:author="Windows User" w:date="2016-07-06T12:20:00Z">
        <w:r w:rsidRPr="00681DFC" w:rsidDel="00681DFC">
          <w:rPr>
            <w:rPrChange w:id="337" w:author="Windows User" w:date="2016-07-06T12:20:00Z">
              <w:rPr>
                <w:rStyle w:val="Hyperlink"/>
                <w:rFonts w:cs="Calibri"/>
              </w:rPr>
            </w:rPrChange>
          </w:rPr>
          <w:delText>4.4.4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38" w:author="Windows User" w:date="2016-07-06T12:20:00Z">
              <w:rPr>
                <w:rStyle w:val="Hyperlink"/>
                <w:rFonts w:cs="Calibri"/>
              </w:rPr>
            </w:rPrChange>
          </w:rPr>
          <w:delText>Local Function #4</w:delText>
        </w:r>
        <w:r w:rsidDel="00681DFC">
          <w:rPr>
            <w:webHidden/>
          </w:rPr>
          <w:tab/>
          <w:delText>10</w:delText>
        </w:r>
      </w:del>
    </w:p>
    <w:p w:rsidR="00454255" w:rsidDel="00681DFC" w:rsidRDefault="00454255">
      <w:pPr>
        <w:pStyle w:val="TOC2"/>
        <w:rPr>
          <w:del w:id="33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40" w:author="Windows User" w:date="2016-07-06T12:20:00Z">
        <w:r w:rsidRPr="00681DFC" w:rsidDel="00681DFC">
          <w:rPr>
            <w:rPrChange w:id="341" w:author="Windows User" w:date="2016-07-06T12:20:00Z">
              <w:rPr>
                <w:rStyle w:val="Hyperlink"/>
                <w:rFonts w:cs="Calibri"/>
              </w:rPr>
            </w:rPrChange>
          </w:rPr>
          <w:delText>4.4.4.1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42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4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44" w:author="Windows User" w:date="2016-07-06T12:20:00Z">
        <w:r w:rsidRPr="00681DFC" w:rsidDel="00681DFC">
          <w:rPr>
            <w:rPrChange w:id="345" w:author="Windows User" w:date="2016-07-06T12:20:00Z">
              <w:rPr>
                <w:rStyle w:val="Hyperlink"/>
                <w:rFonts w:cs="Calibri"/>
              </w:rPr>
            </w:rPrChange>
          </w:rPr>
          <w:delText>4.4.4.2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46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4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48" w:author="Windows User" w:date="2016-07-06T12:20:00Z">
        <w:r w:rsidRPr="00681DFC" w:rsidDel="00681DFC">
          <w:rPr>
            <w:rPrChange w:id="349" w:author="Windows User" w:date="2016-07-06T12:20:00Z">
              <w:rPr>
                <w:rStyle w:val="Hyperlink"/>
                <w:rFonts w:cs="Calibri"/>
              </w:rPr>
            </w:rPrChange>
          </w:rPr>
          <w:delText>4.4.5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50" w:author="Windows User" w:date="2016-07-06T12:20:00Z">
              <w:rPr>
                <w:rStyle w:val="Hyperlink"/>
                <w:rFonts w:cs="Calibri"/>
              </w:rPr>
            </w:rPrChange>
          </w:rPr>
          <w:delText>Local Function #5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5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52" w:author="Windows User" w:date="2016-07-06T12:20:00Z">
        <w:r w:rsidRPr="00681DFC" w:rsidDel="00681DFC">
          <w:rPr>
            <w:rPrChange w:id="353" w:author="Windows User" w:date="2016-07-06T12:20:00Z">
              <w:rPr>
                <w:rStyle w:val="Hyperlink"/>
                <w:rFonts w:cs="Calibri"/>
              </w:rPr>
            </w:rPrChange>
          </w:rPr>
          <w:delText>4.4.5.1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54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5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56" w:author="Windows User" w:date="2016-07-06T12:20:00Z">
        <w:r w:rsidRPr="00681DFC" w:rsidDel="00681DFC">
          <w:rPr>
            <w:rPrChange w:id="357" w:author="Windows User" w:date="2016-07-06T12:20:00Z">
              <w:rPr>
                <w:rStyle w:val="Hyperlink"/>
                <w:rFonts w:cs="Calibri"/>
              </w:rPr>
            </w:rPrChange>
          </w:rPr>
          <w:delText>4.4.5.2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58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5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60" w:author="Windows User" w:date="2016-07-06T12:20:00Z">
        <w:r w:rsidRPr="00681DFC" w:rsidDel="00681DFC">
          <w:rPr>
            <w:rPrChange w:id="361" w:author="Windows User" w:date="2016-07-06T12:20:00Z">
              <w:rPr>
                <w:rStyle w:val="Hyperlink"/>
                <w:rFonts w:cs="Calibri"/>
              </w:rPr>
            </w:rPrChange>
          </w:rPr>
          <w:delText>4.4.6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62" w:author="Windows User" w:date="2016-07-06T12:20:00Z">
              <w:rPr>
                <w:rStyle w:val="Hyperlink"/>
                <w:rFonts w:cs="Calibri"/>
              </w:rPr>
            </w:rPrChange>
          </w:rPr>
          <w:delText>Local Function #6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6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64" w:author="Windows User" w:date="2016-07-06T12:20:00Z">
        <w:r w:rsidRPr="00681DFC" w:rsidDel="00681DFC">
          <w:rPr>
            <w:rPrChange w:id="365" w:author="Windows User" w:date="2016-07-06T12:20:00Z">
              <w:rPr>
                <w:rStyle w:val="Hyperlink"/>
                <w:rFonts w:cs="Calibri"/>
              </w:rPr>
            </w:rPrChange>
          </w:rPr>
          <w:delText>4.4.6.1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66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6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68" w:author="Windows User" w:date="2016-07-06T12:20:00Z">
        <w:r w:rsidRPr="00681DFC" w:rsidDel="00681DFC">
          <w:rPr>
            <w:rPrChange w:id="369" w:author="Windows User" w:date="2016-07-06T12:20:00Z">
              <w:rPr>
                <w:rStyle w:val="Hyperlink"/>
                <w:rFonts w:cs="Calibri"/>
              </w:rPr>
            </w:rPrChange>
          </w:rPr>
          <w:delText>4.4.6.2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70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7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72" w:author="Windows User" w:date="2016-07-06T12:20:00Z">
        <w:r w:rsidRPr="00681DFC" w:rsidDel="00681DFC">
          <w:rPr>
            <w:rPrChange w:id="373" w:author="Windows User" w:date="2016-07-06T12:20:00Z">
              <w:rPr>
                <w:rStyle w:val="Hyperlink"/>
                <w:rFonts w:cs="Calibri"/>
              </w:rPr>
            </w:rPrChange>
          </w:rPr>
          <w:delText>4.4.7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74" w:author="Windows User" w:date="2016-07-06T12:20:00Z">
              <w:rPr>
                <w:rStyle w:val="Hyperlink"/>
                <w:rFonts w:cs="Calibri"/>
              </w:rPr>
            </w:rPrChange>
          </w:rPr>
          <w:delText>Local Function #7</w:delText>
        </w:r>
        <w:r w:rsidDel="00681DFC">
          <w:rPr>
            <w:webHidden/>
          </w:rPr>
          <w:tab/>
          <w:delText>11</w:delText>
        </w:r>
      </w:del>
    </w:p>
    <w:p w:rsidR="00454255" w:rsidDel="00681DFC" w:rsidRDefault="00454255">
      <w:pPr>
        <w:pStyle w:val="TOC2"/>
        <w:rPr>
          <w:del w:id="37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76" w:author="Windows User" w:date="2016-07-06T12:20:00Z">
        <w:r w:rsidRPr="00681DFC" w:rsidDel="00681DFC">
          <w:rPr>
            <w:rPrChange w:id="377" w:author="Windows User" w:date="2016-07-06T12:20:00Z">
              <w:rPr>
                <w:rStyle w:val="Hyperlink"/>
                <w:rFonts w:cs="Calibri"/>
              </w:rPr>
            </w:rPrChange>
          </w:rPr>
          <w:delText>4.4.7.1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78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37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80" w:author="Windows User" w:date="2016-07-06T12:20:00Z">
        <w:r w:rsidRPr="00681DFC" w:rsidDel="00681DFC">
          <w:rPr>
            <w:rPrChange w:id="381" w:author="Windows User" w:date="2016-07-06T12:20:00Z">
              <w:rPr>
                <w:rStyle w:val="Hyperlink"/>
                <w:rFonts w:cs="Calibri"/>
              </w:rPr>
            </w:rPrChange>
          </w:rPr>
          <w:delText>4.4.7.2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82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38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84" w:author="Windows User" w:date="2016-07-06T12:20:00Z">
        <w:r w:rsidRPr="00681DFC" w:rsidDel="00681DFC">
          <w:rPr>
            <w:rPrChange w:id="385" w:author="Windows User" w:date="2016-07-06T12:20:00Z">
              <w:rPr>
                <w:rStyle w:val="Hyperlink"/>
                <w:rFonts w:cs="Calibri"/>
              </w:rPr>
            </w:rPrChange>
          </w:rPr>
          <w:lastRenderedPageBreak/>
          <w:delText>4.4.8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86" w:author="Windows User" w:date="2016-07-06T12:20:00Z">
              <w:rPr>
                <w:rStyle w:val="Hyperlink"/>
                <w:rFonts w:cs="Calibri"/>
              </w:rPr>
            </w:rPrChange>
          </w:rPr>
          <w:delText>Local Function #8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38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88" w:author="Windows User" w:date="2016-07-06T12:20:00Z">
        <w:r w:rsidRPr="00681DFC" w:rsidDel="00681DFC">
          <w:rPr>
            <w:rPrChange w:id="389" w:author="Windows User" w:date="2016-07-06T12:20:00Z">
              <w:rPr>
                <w:rStyle w:val="Hyperlink"/>
                <w:rFonts w:cs="Calibri"/>
              </w:rPr>
            </w:rPrChange>
          </w:rPr>
          <w:delText>4.4.8.1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90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39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92" w:author="Windows User" w:date="2016-07-06T12:20:00Z">
        <w:r w:rsidRPr="00681DFC" w:rsidDel="00681DFC">
          <w:rPr>
            <w:rPrChange w:id="393" w:author="Windows User" w:date="2016-07-06T12:20:00Z">
              <w:rPr>
                <w:rStyle w:val="Hyperlink"/>
                <w:rFonts w:cs="Calibri"/>
              </w:rPr>
            </w:rPrChange>
          </w:rPr>
          <w:delText>4.4.8.2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94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39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396" w:author="Windows User" w:date="2016-07-06T12:20:00Z">
        <w:r w:rsidRPr="00681DFC" w:rsidDel="00681DFC">
          <w:rPr>
            <w:rPrChange w:id="397" w:author="Windows User" w:date="2016-07-06T12:20:00Z">
              <w:rPr>
                <w:rStyle w:val="Hyperlink"/>
                <w:rFonts w:cs="Calibri"/>
              </w:rPr>
            </w:rPrChange>
          </w:rPr>
          <w:delText>4.4.9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398" w:author="Windows User" w:date="2016-07-06T12:20:00Z">
              <w:rPr>
                <w:rStyle w:val="Hyperlink"/>
                <w:rFonts w:cs="Calibri"/>
              </w:rPr>
            </w:rPrChange>
          </w:rPr>
          <w:delText>Local Function #9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39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400" w:author="Windows User" w:date="2016-07-06T12:20:00Z">
        <w:r w:rsidRPr="00681DFC" w:rsidDel="00681DFC">
          <w:rPr>
            <w:rPrChange w:id="401" w:author="Windows User" w:date="2016-07-06T12:20:00Z">
              <w:rPr>
                <w:rStyle w:val="Hyperlink"/>
                <w:rFonts w:cs="Calibri"/>
              </w:rPr>
            </w:rPrChange>
          </w:rPr>
          <w:delText>4.4.9.1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402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403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404" w:author="Windows User" w:date="2016-07-06T12:20:00Z">
        <w:r w:rsidRPr="00681DFC" w:rsidDel="00681DFC">
          <w:rPr>
            <w:rPrChange w:id="405" w:author="Windows User" w:date="2016-07-06T12:20:00Z">
              <w:rPr>
                <w:rStyle w:val="Hyperlink"/>
                <w:rFonts w:cs="Calibri"/>
              </w:rPr>
            </w:rPrChange>
          </w:rPr>
          <w:delText>4.4.9.2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406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12</w:delText>
        </w:r>
      </w:del>
    </w:p>
    <w:p w:rsidR="00454255" w:rsidDel="00681DFC" w:rsidRDefault="00454255">
      <w:pPr>
        <w:pStyle w:val="TOC2"/>
        <w:rPr>
          <w:del w:id="407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408" w:author="Windows User" w:date="2016-07-06T12:20:00Z">
        <w:r w:rsidRPr="00681DFC" w:rsidDel="00681DFC">
          <w:rPr>
            <w:rPrChange w:id="409" w:author="Windows User" w:date="2016-07-06T12:20:00Z">
              <w:rPr>
                <w:rStyle w:val="Hyperlink"/>
                <w:rFonts w:cs="Calibri"/>
              </w:rPr>
            </w:rPrChange>
          </w:rPr>
          <w:delText>4.4.10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410" w:author="Windows User" w:date="2016-07-06T12:20:00Z">
              <w:rPr>
                <w:rStyle w:val="Hyperlink"/>
                <w:rFonts w:cs="Calibri"/>
              </w:rPr>
            </w:rPrChange>
          </w:rPr>
          <w:delText>Local Function #10</w:delText>
        </w:r>
        <w:r w:rsidDel="00681DFC">
          <w:rPr>
            <w:webHidden/>
          </w:rPr>
          <w:tab/>
          <w:delText>13</w:delText>
        </w:r>
      </w:del>
    </w:p>
    <w:p w:rsidR="00454255" w:rsidDel="00681DFC" w:rsidRDefault="00454255">
      <w:pPr>
        <w:pStyle w:val="TOC2"/>
        <w:tabs>
          <w:tab w:val="left" w:pos="1200"/>
        </w:tabs>
        <w:rPr>
          <w:del w:id="411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412" w:author="Windows User" w:date="2016-07-06T12:20:00Z">
        <w:r w:rsidRPr="00681DFC" w:rsidDel="00681DFC">
          <w:rPr>
            <w:rPrChange w:id="413" w:author="Windows User" w:date="2016-07-06T12:20:00Z">
              <w:rPr>
                <w:rStyle w:val="Hyperlink"/>
                <w:rFonts w:cs="Calibri"/>
              </w:rPr>
            </w:rPrChange>
          </w:rPr>
          <w:delText>4.4.10.1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414" w:author="Windows User" w:date="2016-07-06T12:20:00Z">
              <w:rPr>
                <w:rStyle w:val="Hyperlink"/>
                <w:rFonts w:cs="Calibri"/>
              </w:rPr>
            </w:rPrChange>
          </w:rPr>
          <w:delText>Design Rationale</w:delText>
        </w:r>
        <w:r w:rsidDel="00681DFC">
          <w:rPr>
            <w:webHidden/>
          </w:rPr>
          <w:tab/>
          <w:delText>13</w:delText>
        </w:r>
      </w:del>
    </w:p>
    <w:p w:rsidR="00454255" w:rsidDel="00681DFC" w:rsidRDefault="00454255">
      <w:pPr>
        <w:pStyle w:val="TOC2"/>
        <w:tabs>
          <w:tab w:val="left" w:pos="1200"/>
        </w:tabs>
        <w:rPr>
          <w:del w:id="415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416" w:author="Windows User" w:date="2016-07-06T12:20:00Z">
        <w:r w:rsidRPr="00681DFC" w:rsidDel="00681DFC">
          <w:rPr>
            <w:rPrChange w:id="417" w:author="Windows User" w:date="2016-07-06T12:20:00Z">
              <w:rPr>
                <w:rStyle w:val="Hyperlink"/>
                <w:rFonts w:cs="Calibri"/>
              </w:rPr>
            </w:rPrChange>
          </w:rPr>
          <w:delText>4.4.10.2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418" w:author="Windows User" w:date="2016-07-06T12:20:00Z">
              <w:rPr>
                <w:rStyle w:val="Hyperlink"/>
                <w:rFonts w:cs="Calibri"/>
              </w:rPr>
            </w:rPrChange>
          </w:rPr>
          <w:delText>Processing</w:delText>
        </w:r>
        <w:r w:rsidDel="00681DFC">
          <w:rPr>
            <w:webHidden/>
          </w:rPr>
          <w:tab/>
          <w:delText>13</w:delText>
        </w:r>
      </w:del>
    </w:p>
    <w:p w:rsidR="00454255" w:rsidDel="00681DFC" w:rsidRDefault="00454255">
      <w:pPr>
        <w:pStyle w:val="TOC2"/>
        <w:rPr>
          <w:del w:id="419" w:author="Windows User" w:date="2016-07-06T12:20:00Z"/>
          <w:rFonts w:asciiTheme="minorHAnsi" w:eastAsiaTheme="minorEastAsia" w:hAnsiTheme="minorHAnsi"/>
          <w:color w:val="auto"/>
          <w:kern w:val="0"/>
          <w:szCs w:val="22"/>
        </w:rPr>
      </w:pPr>
      <w:del w:id="420" w:author="Windows User" w:date="2016-07-06T12:20:00Z">
        <w:r w:rsidRPr="00681DFC" w:rsidDel="00681DFC">
          <w:rPr>
            <w:rPrChange w:id="421" w:author="Windows User" w:date="2016-07-06T12:20:00Z">
              <w:rPr>
                <w:rStyle w:val="Hyperlink"/>
                <w:rFonts w:cs="Calibri"/>
              </w:rPr>
            </w:rPrChange>
          </w:rPr>
          <w:delText>4.5</w:delText>
        </w:r>
        <w:r w:rsidDel="00681DF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681DFC" w:rsidDel="00681DFC">
          <w:rPr>
            <w:rPrChange w:id="422" w:author="Windows User" w:date="2016-07-06T12:20:00Z">
              <w:rPr>
                <w:rStyle w:val="Hyperlink"/>
                <w:rFonts w:cs="Calibri"/>
              </w:rPr>
            </w:rPrChange>
          </w:rPr>
          <w:delText>GLOBAL Function/Macro Definitions</w:delText>
        </w:r>
        <w:r w:rsidDel="00681DFC">
          <w:rPr>
            <w:webHidden/>
          </w:rPr>
          <w:tab/>
          <w:delText>13</w:delText>
        </w:r>
      </w:del>
    </w:p>
    <w:p w:rsidR="00454255" w:rsidDel="00681DFC" w:rsidRDefault="00454255">
      <w:pPr>
        <w:pStyle w:val="TOC1"/>
        <w:rPr>
          <w:del w:id="423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424" w:author="Windows User" w:date="2016-07-06T12:20:00Z">
        <w:r w:rsidRPr="00681DFC" w:rsidDel="00681DFC">
          <w:rPr>
            <w:rPrChange w:id="425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5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426" w:author="Windows User" w:date="2016-07-06T12:20:00Z">
              <w:rPr>
                <w:rStyle w:val="Hyperlink"/>
                <w:b w:val="0"/>
              </w:rPr>
            </w:rPrChange>
          </w:rPr>
          <w:delText>Known Limitations with Design</w:delText>
        </w:r>
        <w:r w:rsidDel="00681DFC">
          <w:rPr>
            <w:webHidden/>
          </w:rPr>
          <w:tab/>
          <w:delText>14</w:delText>
        </w:r>
      </w:del>
    </w:p>
    <w:p w:rsidR="00454255" w:rsidDel="00681DFC" w:rsidRDefault="00454255">
      <w:pPr>
        <w:pStyle w:val="TOC1"/>
        <w:rPr>
          <w:del w:id="427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428" w:author="Windows User" w:date="2016-07-06T12:20:00Z">
        <w:r w:rsidRPr="00681DFC" w:rsidDel="00681DFC">
          <w:rPr>
            <w:rPrChange w:id="429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6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430" w:author="Windows User" w:date="2016-07-06T12:20:00Z">
              <w:rPr>
                <w:rStyle w:val="Hyperlink"/>
                <w:rFonts w:cs="Calibri"/>
                <w:b w:val="0"/>
              </w:rPr>
            </w:rPrChange>
          </w:rPr>
          <w:delText>UNIT TEST CONSIDERATION</w:delText>
        </w:r>
        <w:r w:rsidDel="00681DFC">
          <w:rPr>
            <w:webHidden/>
          </w:rPr>
          <w:tab/>
          <w:delText>15</w:delText>
        </w:r>
      </w:del>
    </w:p>
    <w:p w:rsidR="00454255" w:rsidDel="00681DFC" w:rsidRDefault="00454255">
      <w:pPr>
        <w:pStyle w:val="TOC1"/>
        <w:tabs>
          <w:tab w:val="left" w:pos="1400"/>
        </w:tabs>
        <w:rPr>
          <w:del w:id="431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432" w:author="Windows User" w:date="2016-07-06T12:20:00Z">
        <w:r w:rsidRPr="00681DFC" w:rsidDel="00681DFC">
          <w:rPr>
            <w:rPrChange w:id="433" w:author="Windows User" w:date="2016-07-06T12:20:00Z">
              <w:rPr>
                <w:rStyle w:val="Hyperlink"/>
                <w:b w:val="0"/>
              </w:rPr>
            </w:rPrChange>
          </w:rPr>
          <w:delText>Appendix A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434" w:author="Windows User" w:date="2016-07-06T12:20:00Z">
              <w:rPr>
                <w:rStyle w:val="Hyperlink"/>
                <w:b w:val="0"/>
              </w:rPr>
            </w:rPrChange>
          </w:rPr>
          <w:delText>Abbreviations and Acronyms</w:delText>
        </w:r>
        <w:r w:rsidDel="00681DFC">
          <w:rPr>
            <w:webHidden/>
          </w:rPr>
          <w:tab/>
          <w:delText>16</w:delText>
        </w:r>
      </w:del>
    </w:p>
    <w:p w:rsidR="00454255" w:rsidDel="00681DFC" w:rsidRDefault="00454255">
      <w:pPr>
        <w:pStyle w:val="TOC1"/>
        <w:tabs>
          <w:tab w:val="left" w:pos="1400"/>
        </w:tabs>
        <w:rPr>
          <w:del w:id="435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436" w:author="Windows User" w:date="2016-07-06T12:20:00Z">
        <w:r w:rsidRPr="00681DFC" w:rsidDel="00681DFC">
          <w:rPr>
            <w:rPrChange w:id="437" w:author="Windows User" w:date="2016-07-06T12:20:00Z">
              <w:rPr>
                <w:rStyle w:val="Hyperlink"/>
                <w:b w:val="0"/>
              </w:rPr>
            </w:rPrChange>
          </w:rPr>
          <w:delText>Appendix B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438" w:author="Windows User" w:date="2016-07-06T12:20:00Z">
              <w:rPr>
                <w:rStyle w:val="Hyperlink"/>
                <w:b w:val="0"/>
              </w:rPr>
            </w:rPrChange>
          </w:rPr>
          <w:delText>Glossary</w:delText>
        </w:r>
        <w:r w:rsidDel="00681DFC">
          <w:rPr>
            <w:webHidden/>
          </w:rPr>
          <w:tab/>
          <w:delText>17</w:delText>
        </w:r>
      </w:del>
    </w:p>
    <w:p w:rsidR="00454255" w:rsidDel="00681DFC" w:rsidRDefault="00454255">
      <w:pPr>
        <w:pStyle w:val="TOC1"/>
        <w:tabs>
          <w:tab w:val="left" w:pos="1400"/>
        </w:tabs>
        <w:rPr>
          <w:del w:id="439" w:author="Windows User" w:date="2016-07-06T12:20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440" w:author="Windows User" w:date="2016-07-06T12:20:00Z">
        <w:r w:rsidRPr="00681DFC" w:rsidDel="00681DFC">
          <w:rPr>
            <w:rPrChange w:id="441" w:author="Windows User" w:date="2016-07-06T12:20:00Z">
              <w:rPr>
                <w:rStyle w:val="Hyperlink"/>
                <w:b w:val="0"/>
              </w:rPr>
            </w:rPrChange>
          </w:rPr>
          <w:delText>Appendix C</w:delText>
        </w:r>
        <w:r w:rsidDel="00681DF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681DFC" w:rsidDel="00681DFC">
          <w:rPr>
            <w:rPrChange w:id="442" w:author="Windows User" w:date="2016-07-06T12:20:00Z">
              <w:rPr>
                <w:rStyle w:val="Hyperlink"/>
                <w:b w:val="0"/>
              </w:rPr>
            </w:rPrChange>
          </w:rPr>
          <w:delText>References</w:delText>
        </w:r>
        <w:r w:rsidDel="00681DFC">
          <w:rPr>
            <w:webHidden/>
          </w:rPr>
          <w:tab/>
          <w:delText>18</w:delText>
        </w:r>
      </w:del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F95E33" w:rsidRPr="00A158C7" w:rsidRDefault="00F95E33" w:rsidP="00E16D14"/>
    <w:bookmarkStart w:id="443" w:name="_Toc406065228"/>
    <w:bookmarkEnd w:id="13"/>
    <w:bookmarkEnd w:id="14"/>
    <w:bookmarkEnd w:id="15"/>
    <w:bookmarkEnd w:id="16"/>
    <w:bookmarkEnd w:id="17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444" w:name="_Toc455570962"/>
      <w:proofErr w:type="spellStart"/>
      <w:r w:rsidR="00E4315B">
        <w:rPr>
          <w:rFonts w:ascii="Calibri" w:hAnsi="Calibri" w:cs="Calibri"/>
        </w:rPr>
        <w:t>EotProtn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443"/>
      <w:bookmarkEnd w:id="444"/>
    </w:p>
    <w:p w:rsidR="00D229A6" w:rsidRPr="00E4315B" w:rsidRDefault="00E4315B" w:rsidP="00D229A6">
      <w:pPr>
        <w:rPr>
          <w:rFonts w:cs="Calibri"/>
        </w:rPr>
      </w:pPr>
      <w:r w:rsidRPr="00E4315B">
        <w:rPr>
          <w:rFonts w:cs="Calibri"/>
        </w:rPr>
        <w:t xml:space="preserve">The End of Travel Protection function specifies performance attributes as the steering system approaches the mechanical end of travel of the steering gear. </w:t>
      </w: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445" w:name="_Toc406065229"/>
      <w:bookmarkStart w:id="446" w:name="_Toc455570963"/>
      <w:r w:rsidRPr="00AA38E8">
        <w:rPr>
          <w:rFonts w:ascii="Calibri" w:hAnsi="Calibri" w:cs="Calibri"/>
        </w:rPr>
        <w:lastRenderedPageBreak/>
        <w:t>Design details of software module</w:t>
      </w:r>
      <w:bookmarkEnd w:id="445"/>
      <w:bookmarkEnd w:id="446"/>
    </w:p>
    <w:p w:rsidR="00C0037D" w:rsidRPr="00C0037D" w:rsidRDefault="00D229A6" w:rsidP="00C0037D">
      <w:pPr>
        <w:pStyle w:val="Heading2"/>
        <w:rPr>
          <w:rFonts w:ascii="Calibri" w:hAnsi="Calibri" w:cs="Calibri"/>
        </w:rPr>
      </w:pPr>
      <w:bookmarkStart w:id="447" w:name="_Toc406065230"/>
      <w:bookmarkStart w:id="448" w:name="_Toc45557096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447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17347D">
        <w:rPr>
          <w:rFonts w:ascii="Calibri" w:hAnsi="Calibri" w:cs="Calibri"/>
        </w:rPr>
        <w:t>EotProtn</w:t>
      </w:r>
      <w:bookmarkEnd w:id="448"/>
      <w:proofErr w:type="spellEnd"/>
      <w:r w:rsidR="00AE55D3">
        <w:rPr>
          <w:rFonts w:ascii="Calibri" w:hAnsi="Calibri" w:cs="Calibri"/>
        </w:rPr>
        <w:fldChar w:fldCharType="end"/>
      </w:r>
    </w:p>
    <w:p w:rsidR="00C0037D" w:rsidRDefault="00C0037D" w:rsidP="00C0037D">
      <w:pPr>
        <w:rPr>
          <w:ins w:id="449" w:author="Windows User" w:date="2016-07-06T15:49:00Z"/>
          <w:lang w:bidi="ar-SA"/>
        </w:rPr>
      </w:pPr>
      <w:del w:id="450" w:author="Windows User" w:date="2016-07-06T15:49:00Z">
        <w:r w:rsidDel="00057469">
          <w:rPr>
            <w:noProof/>
            <w:lang w:bidi="ar-SA"/>
          </w:rPr>
          <w:drawing>
            <wp:inline distT="0" distB="0" distL="0" distR="0" wp14:anchorId="2DCF7AD4" wp14:editId="0BA7D090">
              <wp:extent cx="3999865" cy="7686675"/>
              <wp:effectExtent l="0" t="0" r="635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eot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6174" cy="76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57469" w:rsidRDefault="00057469" w:rsidP="00057469">
      <w:pPr>
        <w:jc w:val="center"/>
        <w:rPr>
          <w:lang w:bidi="ar-SA"/>
        </w:rPr>
        <w:pPrChange w:id="451" w:author="Windows User" w:date="2016-07-06T15:50:00Z">
          <w:pPr/>
        </w:pPrChange>
      </w:pPr>
      <w:ins w:id="452" w:author="Windows User" w:date="2016-07-06T15:50:00Z">
        <w:r>
          <w:rPr>
            <w:noProof/>
            <w:lang w:bidi="ar-SA"/>
          </w:rPr>
          <w:lastRenderedPageBreak/>
          <w:drawing>
            <wp:inline distT="0" distB="0" distL="0" distR="0" wp14:anchorId="68661F13" wp14:editId="43266283">
              <wp:extent cx="2941320" cy="4488180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1320" cy="4488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453" w:name="_Toc406065231"/>
      <w:bookmarkStart w:id="454" w:name="_Toc455570965"/>
      <w:r w:rsidRPr="002D6391">
        <w:rPr>
          <w:rFonts w:ascii="Calibri" w:hAnsi="Calibri" w:cs="Calibri"/>
        </w:rPr>
        <w:t>Data Flow Diagram</w:t>
      </w:r>
      <w:bookmarkEnd w:id="453"/>
      <w:bookmarkEnd w:id="454"/>
    </w:p>
    <w:p w:rsidR="00D229A6" w:rsidRPr="002B094F" w:rsidRDefault="0017347D" w:rsidP="00D229A6">
      <w:pPr>
        <w:rPr>
          <w:rFonts w:cs="Calibri"/>
        </w:rPr>
      </w:pPr>
      <w:r>
        <w:rPr>
          <w:lang w:bidi="ar-SA"/>
        </w:rPr>
        <w:t>See FDD</w:t>
      </w:r>
    </w:p>
    <w:p w:rsidR="00D229A6" w:rsidRPr="002D6391" w:rsidRDefault="00AC4CD8" w:rsidP="00387BF4">
      <w:pPr>
        <w:pStyle w:val="Heading3"/>
        <w:ind w:left="562" w:hanging="562"/>
        <w:rPr>
          <w:rFonts w:ascii="Calibri" w:hAnsi="Calibri" w:cs="Calibri"/>
        </w:rPr>
      </w:pPr>
      <w:bookmarkStart w:id="455" w:name="_Toc375924736"/>
      <w:bookmarkStart w:id="456" w:name="_Toc406065232"/>
      <w:bookmarkStart w:id="457" w:name="_Toc45557096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455"/>
      <w:bookmarkEnd w:id="456"/>
      <w:bookmarkEnd w:id="457"/>
    </w:p>
    <w:p w:rsidR="00D229A6" w:rsidRPr="002B094F" w:rsidRDefault="0017347D" w:rsidP="00D229A6">
      <w:pPr>
        <w:rPr>
          <w:lang w:bidi="ar-SA"/>
        </w:rPr>
      </w:pPr>
      <w:r>
        <w:rPr>
          <w:lang w:bidi="ar-SA"/>
        </w:rPr>
        <w:t>See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458" w:name="_Toc375924737"/>
      <w:bookmarkStart w:id="459" w:name="_Toc406065233"/>
      <w:bookmarkStart w:id="460" w:name="_Toc45557096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458"/>
      <w:bookmarkEnd w:id="459"/>
      <w:bookmarkEnd w:id="460"/>
    </w:p>
    <w:p w:rsidR="002B094F" w:rsidRDefault="0017347D" w:rsidP="002B094F">
      <w:pPr>
        <w:rPr>
          <w:lang w:bidi="ar-SA"/>
        </w:rPr>
      </w:pPr>
      <w:r>
        <w:rPr>
          <w:lang w:bidi="ar-SA"/>
        </w:rPr>
        <w:t>See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461" w:name="_Toc338170479"/>
      <w:bookmarkStart w:id="462" w:name="_Toc375678228"/>
      <w:bookmarkStart w:id="463" w:name="_Toc418080062"/>
      <w:bookmarkStart w:id="464" w:name="_Toc421709912"/>
      <w:bookmarkStart w:id="465" w:name="_Toc455570968"/>
      <w:r w:rsidRPr="00AC4CD8">
        <w:rPr>
          <w:rFonts w:ascii="Calibri" w:hAnsi="Calibri" w:cs="Calibri"/>
        </w:rPr>
        <w:lastRenderedPageBreak/>
        <w:t>Constant Data Dictionary</w:t>
      </w:r>
      <w:bookmarkEnd w:id="461"/>
      <w:bookmarkEnd w:id="462"/>
      <w:bookmarkEnd w:id="463"/>
      <w:bookmarkEnd w:id="464"/>
      <w:bookmarkEnd w:id="465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66" w:name="_Toc421011506"/>
      <w:bookmarkStart w:id="467" w:name="_Toc421786527"/>
      <w:bookmarkStart w:id="468" w:name="_Toc455570969"/>
      <w:bookmarkStart w:id="469" w:name="_Toc418080064"/>
      <w:r w:rsidRPr="00DA5500">
        <w:rPr>
          <w:rFonts w:ascii="Calibri" w:hAnsi="Calibri"/>
        </w:rPr>
        <w:t>Program (fixed) Constants</w:t>
      </w:r>
      <w:bookmarkEnd w:id="466"/>
      <w:bookmarkEnd w:id="467"/>
      <w:bookmarkEnd w:id="468"/>
    </w:p>
    <w:p w:rsidR="00AC4CD8" w:rsidRPr="00DA5500" w:rsidRDefault="00AC4CD8" w:rsidP="00AC4CD8">
      <w:pPr>
        <w:pStyle w:val="Heading3"/>
        <w:tabs>
          <w:tab w:val="num" w:pos="567"/>
        </w:tabs>
        <w:ind w:left="567"/>
        <w:rPr>
          <w:rFonts w:ascii="Calibri" w:hAnsi="Calibri"/>
        </w:rPr>
      </w:pPr>
      <w:bookmarkStart w:id="470" w:name="_Toc455570970"/>
      <w:bookmarkEnd w:id="469"/>
      <w:r w:rsidRPr="00DA5500">
        <w:rPr>
          <w:rFonts w:ascii="Calibri" w:hAnsi="Calibri"/>
        </w:rPr>
        <w:t>Embedded Constants</w:t>
      </w:r>
      <w:bookmarkEnd w:id="470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5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9"/>
        <w:gridCol w:w="990"/>
      </w:tblGrid>
      <w:tr w:rsidR="005238D2" w:rsidRPr="00AA38E8" w:rsidTr="00675873">
        <w:tc>
          <w:tcPr>
            <w:tcW w:w="4179" w:type="dxa"/>
          </w:tcPr>
          <w:p w:rsidR="005238D2" w:rsidRPr="005238D2" w:rsidRDefault="005238D2" w:rsidP="00855FDA">
            <w:pPr>
              <w:spacing w:before="60"/>
              <w:rPr>
                <w:rFonts w:cs="Calibri"/>
                <w:b/>
                <w:sz w:val="16"/>
              </w:rPr>
            </w:pPr>
            <w:bookmarkStart w:id="471" w:name="_Ref87065593"/>
            <w:bookmarkStart w:id="472" w:name="_Toc338170483"/>
            <w:bookmarkStart w:id="473" w:name="_Toc375678229"/>
            <w:bookmarkStart w:id="474" w:name="_Toc418080067"/>
            <w:bookmarkStart w:id="475" w:name="_Toc421786702"/>
            <w:r w:rsidRPr="005238D2">
              <w:rPr>
                <w:rFonts w:cs="Calibri"/>
                <w:b/>
                <w:sz w:val="16"/>
              </w:rPr>
              <w:t>Constant</w:t>
            </w:r>
          </w:p>
        </w:tc>
        <w:tc>
          <w:tcPr>
            <w:tcW w:w="990" w:type="dxa"/>
            <w:shd w:val="pct30" w:color="FFFF00" w:fill="auto"/>
          </w:tcPr>
          <w:p w:rsidR="005238D2" w:rsidRPr="005238D2" w:rsidRDefault="005238D2" w:rsidP="00855FDA">
            <w:pPr>
              <w:spacing w:before="60"/>
              <w:jc w:val="center"/>
              <w:rPr>
                <w:rFonts w:cs="Calibri"/>
                <w:b/>
                <w:sz w:val="16"/>
              </w:rPr>
            </w:pPr>
            <w:r w:rsidRPr="005238D2">
              <w:rPr>
                <w:rFonts w:cs="Calibri"/>
                <w:b/>
                <w:sz w:val="16"/>
              </w:rPr>
              <w:t>Value</w:t>
            </w:r>
          </w:p>
        </w:tc>
      </w:tr>
      <w:tr w:rsidR="005238D2" w:rsidRPr="00AA38E8" w:rsidTr="00675873">
        <w:tc>
          <w:tcPr>
            <w:tcW w:w="4179" w:type="dxa"/>
          </w:tcPr>
          <w:p w:rsidR="005238D2" w:rsidRPr="00AA38E8" w:rsidRDefault="00675873" w:rsidP="00855FDA">
            <w:pPr>
              <w:spacing w:before="60"/>
              <w:rPr>
                <w:rFonts w:cs="Calibri"/>
                <w:sz w:val="16"/>
              </w:rPr>
            </w:pPr>
            <w:r w:rsidRPr="00675873">
              <w:rPr>
                <w:rFonts w:cs="Calibri"/>
                <w:sz w:val="16"/>
              </w:rPr>
              <w:t>DAMPGPTSIZE_CNT_U08</w:t>
            </w:r>
          </w:p>
        </w:tc>
        <w:tc>
          <w:tcPr>
            <w:tcW w:w="990" w:type="dxa"/>
          </w:tcPr>
          <w:p w:rsidR="005238D2" w:rsidRPr="00AA38E8" w:rsidRDefault="005238D2" w:rsidP="00855FD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5238D2" w:rsidRPr="00AA38E8" w:rsidTr="00675873">
        <w:tc>
          <w:tcPr>
            <w:tcW w:w="4179" w:type="dxa"/>
          </w:tcPr>
          <w:p w:rsidR="005238D2" w:rsidRPr="00AA38E8" w:rsidRDefault="00675873" w:rsidP="00855FDA">
            <w:pPr>
              <w:spacing w:before="60"/>
              <w:rPr>
                <w:rFonts w:cs="Calibri"/>
                <w:sz w:val="16"/>
              </w:rPr>
            </w:pPr>
            <w:r w:rsidRPr="00675873">
              <w:rPr>
                <w:rFonts w:cs="Calibri"/>
                <w:sz w:val="16"/>
              </w:rPr>
              <w:t>DAMPGVEHSPDSIZE_CNT_U08</w:t>
            </w:r>
          </w:p>
        </w:tc>
        <w:tc>
          <w:tcPr>
            <w:tcW w:w="990" w:type="dxa"/>
          </w:tcPr>
          <w:p w:rsidR="005238D2" w:rsidRPr="00AA38E8" w:rsidRDefault="005238D2" w:rsidP="00855FD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675873" w:rsidRPr="00AA38E8" w:rsidTr="00675873">
        <w:tc>
          <w:tcPr>
            <w:tcW w:w="4179" w:type="dxa"/>
          </w:tcPr>
          <w:p w:rsidR="00675873" w:rsidRPr="00675873" w:rsidRDefault="00675873" w:rsidP="00855FDA">
            <w:pPr>
              <w:spacing w:before="60"/>
              <w:rPr>
                <w:rFonts w:cs="Calibri"/>
                <w:sz w:val="16"/>
              </w:rPr>
            </w:pPr>
            <w:r w:rsidRPr="00675873">
              <w:rPr>
                <w:rFonts w:cs="Calibri"/>
                <w:sz w:val="16"/>
              </w:rPr>
              <w:t>GAINVEHSPDSIZE_CNT_U08</w:t>
            </w:r>
          </w:p>
        </w:tc>
        <w:tc>
          <w:tcPr>
            <w:tcW w:w="990" w:type="dxa"/>
          </w:tcPr>
          <w:p w:rsidR="00675873" w:rsidRDefault="00675873" w:rsidP="00855FD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</w:t>
            </w:r>
          </w:p>
        </w:tc>
      </w:tr>
    </w:tbl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76" w:name="_Toc45557097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71"/>
      <w:bookmarkEnd w:id="472"/>
      <w:bookmarkEnd w:id="473"/>
      <w:bookmarkEnd w:id="474"/>
      <w:bookmarkEnd w:id="475"/>
      <w:bookmarkEnd w:id="476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477" w:name="_Toc338170484"/>
      <w:bookmarkStart w:id="478" w:name="_Toc418080068"/>
      <w:bookmarkStart w:id="479" w:name="_Toc421709916"/>
      <w:bookmarkStart w:id="480" w:name="_Toc45557097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477"/>
      <w:bookmarkEnd w:id="478"/>
      <w:bookmarkEnd w:id="479"/>
      <w:bookmarkEnd w:id="480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481" w:name="_Toc421011514"/>
      <w:bookmarkStart w:id="482" w:name="_Toc45557097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17347D">
        <w:rPr>
          <w:rFonts w:ascii="Calibri" w:hAnsi="Calibri" w:cs="Calibri"/>
        </w:rPr>
        <w:t>EotProtn</w:t>
      </w:r>
      <w:r w:rsidR="006D634C">
        <w:rPr>
          <w:rFonts w:ascii="Calibri" w:hAnsi="Calibri" w:cs="Calibri"/>
        </w:rPr>
        <w:fldChar w:fldCharType="end"/>
      </w:r>
      <w:r w:rsidR="006D634C">
        <w:rPr>
          <w:rFonts w:ascii="Calibri" w:hAnsi="Calibri" w:cs="Calibri"/>
        </w:rPr>
        <w:t>_</w:t>
      </w:r>
      <w:r w:rsidRPr="00AA38E8">
        <w:rPr>
          <w:rFonts w:ascii="Calibri" w:hAnsi="Calibri" w:cs="Calibri"/>
        </w:rPr>
        <w:t>Init</w:t>
      </w:r>
      <w:bookmarkEnd w:id="481"/>
      <w:r w:rsidR="0017347D">
        <w:rPr>
          <w:rFonts w:ascii="Calibri" w:hAnsi="Calibri" w:cs="Calibri"/>
        </w:rPr>
        <w:t>1</w:t>
      </w:r>
      <w:bookmarkEnd w:id="482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3" w:name="_Toc421011515"/>
      <w:bookmarkStart w:id="484" w:name="_Toc455570974"/>
      <w:r w:rsidRPr="00AA38E8">
        <w:rPr>
          <w:rFonts w:ascii="Calibri" w:hAnsi="Calibri" w:cs="Calibri"/>
        </w:rPr>
        <w:t>Design Rationale</w:t>
      </w:r>
      <w:bookmarkEnd w:id="483"/>
      <w:bookmarkEnd w:id="484"/>
    </w:p>
    <w:p w:rsidR="0017347D" w:rsidRPr="0033680E" w:rsidRDefault="0017347D" w:rsidP="0017347D">
      <w:pPr>
        <w:rPr>
          <w:rFonts w:cs="Calibri"/>
          <w:i/>
        </w:rPr>
      </w:pPr>
      <w:bookmarkStart w:id="485" w:name="_Toc421011516"/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6" w:name="_Toc455570975"/>
      <w:r w:rsidRPr="00AA38E8">
        <w:rPr>
          <w:rFonts w:ascii="Calibri" w:hAnsi="Calibri" w:cs="Calibri"/>
        </w:rPr>
        <w:t>Module Outputs</w:t>
      </w:r>
      <w:bookmarkEnd w:id="485"/>
      <w:bookmarkEnd w:id="486"/>
    </w:p>
    <w:p w:rsidR="0017347D" w:rsidRPr="0033680E" w:rsidRDefault="0017347D" w:rsidP="0017347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487" w:name="_Toc421011518"/>
      <w:bookmarkStart w:id="488" w:name="_Toc455570976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17347D">
        <w:rPr>
          <w:rFonts w:ascii="Calibri" w:hAnsi="Calibri" w:cs="Calibri"/>
        </w:rPr>
        <w:t>EotProtn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_Per</w:t>
      </w:r>
      <w:bookmarkEnd w:id="487"/>
      <w:r w:rsidR="0017347D">
        <w:rPr>
          <w:rFonts w:ascii="Calibri" w:hAnsi="Calibri" w:cs="Calibri"/>
        </w:rPr>
        <w:t>1</w:t>
      </w:r>
      <w:bookmarkEnd w:id="488"/>
    </w:p>
    <w:p w:rsidR="00DB3C1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9" w:name="_Toc421011519"/>
      <w:bookmarkStart w:id="490" w:name="_Toc455570977"/>
      <w:r w:rsidRPr="00AA38E8">
        <w:rPr>
          <w:rFonts w:ascii="Calibri" w:hAnsi="Calibri" w:cs="Calibri"/>
        </w:rPr>
        <w:t>Design Rationale</w:t>
      </w:r>
      <w:bookmarkEnd w:id="489"/>
      <w:bookmarkEnd w:id="490"/>
    </w:p>
    <w:p w:rsidR="0017347D" w:rsidRDefault="0017347D" w:rsidP="0017347D">
      <w:pPr>
        <w:rPr>
          <w:rFonts w:cs="Calibri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DOCPROPERTY  "Document Version"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EotProtn</w:t>
      </w:r>
      <w:r>
        <w:rPr>
          <w:rFonts w:cs="Calibri"/>
        </w:rPr>
        <w:fldChar w:fldCharType="end"/>
      </w:r>
      <w:r w:rsidRPr="00AA38E8">
        <w:rPr>
          <w:rFonts w:cs="Calibri"/>
        </w:rPr>
        <w:t>_Per</w:t>
      </w:r>
      <w:r>
        <w:rPr>
          <w:rFonts w:cs="Calibri"/>
        </w:rPr>
        <w:t xml:space="preserve">1 function is divided into various functions to reduce the </w:t>
      </w:r>
      <w:proofErr w:type="spellStart"/>
      <w:r>
        <w:rPr>
          <w:rFonts w:cs="Calibri"/>
        </w:rPr>
        <w:t>cyclomatic</w:t>
      </w:r>
      <w:proofErr w:type="spellEnd"/>
      <w:r>
        <w:rPr>
          <w:rFonts w:cs="Calibri"/>
        </w:rPr>
        <w:t xml:space="preserve"> complexity.</w:t>
      </w:r>
    </w:p>
    <w:p w:rsidR="00374D32" w:rsidRPr="0017347D" w:rsidRDefault="00374D32" w:rsidP="0017347D">
      <w:pPr>
        <w:rPr>
          <w:lang w:bidi="ar-SA"/>
        </w:rPr>
      </w:pPr>
      <w:r>
        <w:rPr>
          <w:rFonts w:cs="Calibri"/>
        </w:rPr>
        <w:t xml:space="preserve">The </w:t>
      </w:r>
      <w:r w:rsidR="005B6E2A">
        <w:rPr>
          <w:rFonts w:cs="Calibri"/>
        </w:rPr>
        <w:t>limiting of ‘</w:t>
      </w:r>
      <w:proofErr w:type="spellStart"/>
      <w:r w:rsidR="005B6E2A">
        <w:t>EotAssiSca</w:t>
      </w:r>
      <w:proofErr w:type="spellEnd"/>
      <w:r w:rsidR="005B6E2A">
        <w:rPr>
          <w:rFonts w:cs="Calibri"/>
        </w:rPr>
        <w:t xml:space="preserve">’ </w:t>
      </w:r>
      <w:r>
        <w:rPr>
          <w:rFonts w:cs="Calibri"/>
        </w:rPr>
        <w:t xml:space="preserve">output </w:t>
      </w:r>
      <w:r>
        <w:t xml:space="preserve">is </w:t>
      </w:r>
      <w:r w:rsidR="005B6E2A">
        <w:t>performed</w:t>
      </w:r>
      <w:r>
        <w:t xml:space="preserve"> in </w:t>
      </w:r>
      <w:proofErr w:type="spellStart"/>
      <w:r w:rsidRPr="00374D32">
        <w:t>SoftEndStop</w:t>
      </w:r>
      <w:proofErr w:type="spellEnd"/>
      <w:r>
        <w:t xml:space="preserve"> subsystem in </w:t>
      </w:r>
      <w:r w:rsidR="005B6E2A">
        <w:t>FDD. But in code it is limiting calculations are done where the output</w:t>
      </w:r>
      <w:r>
        <w:t xml:space="preserve"> is calculated </w:t>
      </w:r>
      <w:r w:rsidR="005B6E2A">
        <w:t>i.e.</w:t>
      </w:r>
      <w:r>
        <w:t xml:space="preserve"> </w:t>
      </w:r>
      <w:proofErr w:type="spellStart"/>
      <w:r>
        <w:t>FildEotGain</w:t>
      </w:r>
      <w:proofErr w:type="spellEnd"/>
      <w:r>
        <w:t xml:space="preserve"> function.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1" w:name="_Toc421011520"/>
      <w:bookmarkStart w:id="492" w:name="_Toc455570978"/>
      <w:r w:rsidRPr="00AA38E8">
        <w:rPr>
          <w:rFonts w:ascii="Calibri" w:hAnsi="Calibri" w:cs="Calibri"/>
        </w:rPr>
        <w:t>Store Module Inputs to Local copies</w:t>
      </w:r>
      <w:bookmarkEnd w:id="491"/>
      <w:bookmarkEnd w:id="492"/>
    </w:p>
    <w:p w:rsidR="0017347D" w:rsidRPr="0033680E" w:rsidRDefault="0017347D" w:rsidP="0017347D">
      <w:pPr>
        <w:rPr>
          <w:rFonts w:cs="Calibri"/>
          <w:i/>
        </w:rPr>
      </w:pPr>
      <w:bookmarkStart w:id="493" w:name="_Toc421011521"/>
      <w:r>
        <w:rPr>
          <w:rFonts w:cs="Calibri"/>
          <w:i/>
        </w:rPr>
        <w:t>Refer FDD</w:t>
      </w:r>
    </w:p>
    <w:p w:rsidR="00DB3C1D" w:rsidRPr="00AA38E8" w:rsidRDefault="0017347D" w:rsidP="0017347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494" w:name="_Toc455570979"/>
      <w:r w:rsidR="00DB3C1D" w:rsidRPr="00AA38E8">
        <w:rPr>
          <w:rFonts w:ascii="Calibri" w:hAnsi="Calibri" w:cs="Calibri"/>
        </w:rPr>
        <w:t>(Processing of function)………</w:t>
      </w:r>
      <w:bookmarkEnd w:id="493"/>
      <w:bookmarkEnd w:id="494"/>
    </w:p>
    <w:p w:rsidR="0017347D" w:rsidRPr="0033680E" w:rsidRDefault="0017347D" w:rsidP="0017347D">
      <w:pPr>
        <w:rPr>
          <w:rFonts w:cs="Calibri"/>
          <w:i/>
        </w:rPr>
      </w:pPr>
      <w:bookmarkStart w:id="495" w:name="_Toc421011522"/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6" w:name="_Toc455570980"/>
      <w:r w:rsidRPr="00AA38E8">
        <w:rPr>
          <w:rFonts w:ascii="Calibri" w:hAnsi="Calibri" w:cs="Calibri"/>
        </w:rPr>
        <w:t>Store Local copy of outputs into Module Outputs</w:t>
      </w:r>
      <w:bookmarkEnd w:id="495"/>
      <w:bookmarkEnd w:id="496"/>
    </w:p>
    <w:p w:rsidR="0017347D" w:rsidRPr="0033680E" w:rsidRDefault="0017347D" w:rsidP="0017347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497" w:name="_Toc455570981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97"/>
      <w:proofErr w:type="spellEnd"/>
      <w:r w:rsidR="002B094F" w:rsidRPr="008C6874">
        <w:rPr>
          <w:rFonts w:ascii="Calibri" w:hAnsi="Calibri"/>
        </w:rPr>
        <w:t xml:space="preserve"> </w:t>
      </w:r>
    </w:p>
    <w:p w:rsidR="00294F26" w:rsidRPr="00FC5B7E" w:rsidRDefault="00294F26" w:rsidP="00294F26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498" w:name="_Toc382301471"/>
      <w:bookmarkStart w:id="499" w:name="_Toc383698997"/>
      <w:bookmarkStart w:id="500" w:name="_Ref382299966"/>
      <w:bookmarkStart w:id="501" w:name="_Toc421011529"/>
      <w:bookmarkStart w:id="502" w:name="_Toc455570982"/>
      <w:bookmarkEnd w:id="498"/>
      <w:bookmarkEnd w:id="499"/>
      <w:r w:rsidRPr="00AA38E8">
        <w:rPr>
          <w:rFonts w:ascii="Calibri" w:hAnsi="Calibri" w:cs="Calibri"/>
        </w:rPr>
        <w:t>Interrupt Functions</w:t>
      </w:r>
      <w:bookmarkEnd w:id="500"/>
      <w:bookmarkEnd w:id="501"/>
      <w:bookmarkEnd w:id="502"/>
    </w:p>
    <w:p w:rsidR="00294F26" w:rsidRPr="00FC5B7E" w:rsidRDefault="00294F26" w:rsidP="00294F26">
      <w:pPr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03" w:name="_Toc338170485"/>
      <w:bookmarkStart w:id="504" w:name="_Toc418080074"/>
      <w:bookmarkStart w:id="505" w:name="_Toc421709919"/>
      <w:bookmarkStart w:id="506" w:name="_Toc455570983"/>
      <w:r w:rsidRPr="008C6874">
        <w:rPr>
          <w:rFonts w:ascii="Calibri" w:hAnsi="Calibri" w:cs="Calibri"/>
        </w:rPr>
        <w:t>Module Internal (Local) Functions</w:t>
      </w:r>
      <w:bookmarkEnd w:id="503"/>
      <w:bookmarkEnd w:id="504"/>
      <w:bookmarkEnd w:id="505"/>
      <w:bookmarkEnd w:id="506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07" w:name="_Toc421011540"/>
      <w:bookmarkStart w:id="508" w:name="_Toc455570984"/>
      <w:r w:rsidRPr="00AA38E8">
        <w:rPr>
          <w:rFonts w:ascii="Calibri" w:hAnsi="Calibri" w:cs="Calibri"/>
        </w:rPr>
        <w:t>Local Function #1</w:t>
      </w:r>
      <w:bookmarkEnd w:id="507"/>
      <w:bookmarkEnd w:id="50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220624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20624">
              <w:rPr>
                <w:rFonts w:cs="Calibri"/>
                <w:sz w:val="16"/>
              </w:rPr>
              <w:t>EotVelImpct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220624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HwAgEotCw_HwDeg_T_f32</w:t>
            </w:r>
          </w:p>
        </w:tc>
        <w:tc>
          <w:tcPr>
            <w:tcW w:w="990" w:type="dxa"/>
          </w:tcPr>
          <w:p w:rsidR="008C6874" w:rsidRPr="00AA38E8" w:rsidRDefault="00220624" w:rsidP="00220624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C6874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360</w:t>
            </w:r>
          </w:p>
        </w:tc>
        <w:tc>
          <w:tcPr>
            <w:tcW w:w="990" w:type="dxa"/>
          </w:tcPr>
          <w:p w:rsidR="008C6874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900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HwAgEotCcw_HwDeg_T_f32</w:t>
            </w:r>
          </w:p>
        </w:tc>
        <w:tc>
          <w:tcPr>
            <w:tcW w:w="990" w:type="dxa"/>
          </w:tcPr>
          <w:p w:rsidR="008C6874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C6874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-900</w:t>
            </w:r>
          </w:p>
        </w:tc>
        <w:tc>
          <w:tcPr>
            <w:tcW w:w="990" w:type="dxa"/>
          </w:tcPr>
          <w:p w:rsidR="008C6874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-360</w:t>
            </w:r>
          </w:p>
        </w:tc>
      </w:tr>
      <w:tr w:rsidR="008F24FE" w:rsidRPr="00AA38E8" w:rsidTr="00F4318C">
        <w:tc>
          <w:tcPr>
            <w:tcW w:w="17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HwAg_HwDeg_T_f32</w:t>
            </w:r>
          </w:p>
        </w:tc>
        <w:tc>
          <w:tcPr>
            <w:tcW w:w="990" w:type="dxa"/>
          </w:tcPr>
          <w:p w:rsidR="008F24FE" w:rsidRPr="00220624" w:rsidRDefault="00267CFF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F24FE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8F24FE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8F24FE" w:rsidRPr="00AA38E8" w:rsidTr="00F4318C">
        <w:tc>
          <w:tcPr>
            <w:tcW w:w="17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VehSpd_Kph_T_f32</w:t>
            </w:r>
          </w:p>
        </w:tc>
        <w:tc>
          <w:tcPr>
            <w:tcW w:w="990" w:type="dxa"/>
          </w:tcPr>
          <w:p w:rsidR="008F24FE" w:rsidRPr="00220624" w:rsidRDefault="00267CFF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F24FE" w:rsidRPr="00AA38E8" w:rsidRDefault="009E410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F24FE" w:rsidRPr="00AA38E8" w:rsidRDefault="009E410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8F24FE" w:rsidRPr="00AA38E8" w:rsidTr="00F4318C">
        <w:tc>
          <w:tcPr>
            <w:tcW w:w="17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HwAgAuthy_Uls_T_f32</w:t>
            </w:r>
          </w:p>
        </w:tc>
        <w:tc>
          <w:tcPr>
            <w:tcW w:w="990" w:type="dxa"/>
          </w:tcPr>
          <w:p w:rsidR="008F24FE" w:rsidRPr="00220624" w:rsidRDefault="00267CFF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F24FE" w:rsidRPr="00AA38E8" w:rsidRDefault="009E410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F24FE" w:rsidRPr="00AA38E8" w:rsidRDefault="009E410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8F24FE" w:rsidRPr="00AA38E8" w:rsidTr="00F4318C">
        <w:tc>
          <w:tcPr>
            <w:tcW w:w="17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F24FE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MotVelCrf_MotRadPerSec_T_f32</w:t>
            </w:r>
          </w:p>
        </w:tc>
        <w:tc>
          <w:tcPr>
            <w:tcW w:w="990" w:type="dxa"/>
          </w:tcPr>
          <w:p w:rsidR="008F24FE" w:rsidRPr="00220624" w:rsidRDefault="00267CFF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F24FE" w:rsidRPr="009E410D" w:rsidRDefault="009E410D" w:rsidP="009E410D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-1350</w:t>
            </w:r>
          </w:p>
        </w:tc>
        <w:tc>
          <w:tcPr>
            <w:tcW w:w="990" w:type="dxa"/>
          </w:tcPr>
          <w:p w:rsidR="008F24FE" w:rsidRPr="009E410D" w:rsidRDefault="009E410D" w:rsidP="009E410D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1350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EotMotTqLim_MotNwtMtr_T_f32</w:t>
            </w:r>
          </w:p>
        </w:tc>
        <w:tc>
          <w:tcPr>
            <w:tcW w:w="990" w:type="dxa"/>
          </w:tcPr>
          <w:p w:rsidR="008C6874" w:rsidRPr="00AA38E8" w:rsidRDefault="008F24FE" w:rsidP="00F4318C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C6874" w:rsidRPr="00AA38E8" w:rsidRDefault="009E410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C6874" w:rsidRPr="009E410D" w:rsidRDefault="009E410D" w:rsidP="000552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8.8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9" w:name="_Toc455570985"/>
      <w:bookmarkStart w:id="510" w:name="_Toc421011541"/>
      <w:r>
        <w:rPr>
          <w:rFonts w:ascii="Calibri" w:hAnsi="Calibri" w:cs="Calibri"/>
        </w:rPr>
        <w:t>Design Rationale</w:t>
      </w:r>
      <w:bookmarkEnd w:id="509"/>
    </w:p>
    <w:p w:rsidR="007F2C36" w:rsidRDefault="007F2C36" w:rsidP="007F2C36">
      <w:pPr>
        <w:rPr>
          <w:lang w:bidi="ar-SA"/>
        </w:rPr>
      </w:pPr>
      <w:r>
        <w:rPr>
          <w:lang w:bidi="ar-SA"/>
        </w:rPr>
        <w:t>None</w:t>
      </w:r>
    </w:p>
    <w:p w:rsidR="007F2C36" w:rsidRPr="007F2C36" w:rsidRDefault="007F2C36" w:rsidP="007F2C36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7F2C36">
        <w:rPr>
          <w:lang w:bidi="ar-SA"/>
        </w:rPr>
        <w:t>EotVelImpct</w:t>
      </w:r>
      <w:proofErr w:type="spellEnd"/>
      <w:r>
        <w:rPr>
          <w:lang w:bidi="ar-SA"/>
        </w:rPr>
        <w:t xml:space="preserve">” function is - </w:t>
      </w:r>
      <w:r w:rsidRPr="007F2C36">
        <w:rPr>
          <w:lang w:bidi="ar-SA"/>
        </w:rPr>
        <w:t>EotMotTqLim_MotNwtMtr_T_f32</w:t>
      </w:r>
      <w:r>
        <w:rPr>
          <w:lang w:bidi="ar-SA"/>
        </w:rPr>
        <w:t>.</w:t>
      </w:r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1" w:name="_Toc455570986"/>
      <w:r>
        <w:rPr>
          <w:rFonts w:ascii="Calibri" w:hAnsi="Calibri" w:cs="Calibri"/>
        </w:rPr>
        <w:t>Processing</w:t>
      </w:r>
      <w:bookmarkEnd w:id="510"/>
      <w:bookmarkEnd w:id="511"/>
    </w:p>
    <w:p w:rsidR="007F2C36" w:rsidRDefault="007F2C36" w:rsidP="007F2C36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7F2C36">
        <w:rPr>
          <w:lang w:bidi="ar-SA"/>
        </w:rPr>
        <w:t>EotVelImpct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subsystem</w:t>
      </w:r>
      <w:r w:rsidRPr="00F44962">
        <w:rPr>
          <w:lang w:bidi="ar-SA"/>
        </w:rPr>
        <w:t xml:space="preserve"> of the Simulink model of the design</w:t>
      </w:r>
    </w:p>
    <w:p w:rsidR="009D39AC" w:rsidRPr="00AA38E8" w:rsidRDefault="009D39AC" w:rsidP="009D39AC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12" w:name="_Toc455570987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#2</w:t>
      </w:r>
      <w:bookmarkEnd w:id="51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4166"/>
        <w:gridCol w:w="1209"/>
        <w:gridCol w:w="957"/>
        <w:gridCol w:w="952"/>
      </w:tblGrid>
      <w:tr w:rsidR="009D39AC" w:rsidRPr="00AA38E8" w:rsidTr="00FF5F95">
        <w:tc>
          <w:tcPr>
            <w:tcW w:w="1779" w:type="dxa"/>
          </w:tcPr>
          <w:p w:rsidR="009D39AC" w:rsidRPr="00AA38E8" w:rsidRDefault="009D39AC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9D39AC" w:rsidRPr="00AA38E8" w:rsidRDefault="009D39AC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9D39AC">
              <w:rPr>
                <w:rFonts w:cs="Calibri"/>
                <w:sz w:val="16"/>
              </w:rPr>
              <w:t>LimPosnDetd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9D39AC" w:rsidRPr="00AA38E8" w:rsidRDefault="009D39AC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9D39AC" w:rsidRPr="00AA38E8" w:rsidRDefault="009D39AC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9D39AC" w:rsidRPr="00AA38E8" w:rsidRDefault="009D39AC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9D39AC" w:rsidRPr="00AA38E8" w:rsidTr="00FF5F95">
        <w:tc>
          <w:tcPr>
            <w:tcW w:w="1779" w:type="dxa"/>
          </w:tcPr>
          <w:p w:rsidR="009D39AC" w:rsidRPr="00AA38E8" w:rsidRDefault="009D39AC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9D39AC" w:rsidRPr="00AA38E8" w:rsidRDefault="00057469" w:rsidP="00057469">
            <w:pPr>
              <w:spacing w:before="60"/>
              <w:rPr>
                <w:rFonts w:cs="Calibri"/>
                <w:sz w:val="16"/>
              </w:rPr>
            </w:pPr>
            <w:proofErr w:type="spellStart"/>
            <w:ins w:id="513" w:author="Windows User" w:date="2016-07-06T11:48:00Z">
              <w:r>
                <w:rPr>
                  <w:rFonts w:cs="Calibri"/>
                  <w:sz w:val="16"/>
                </w:rPr>
                <w:t>RackTrvlLimrRngEna_Cnt_T_lo</w:t>
              </w:r>
              <w:r w:rsidR="00617171" w:rsidRPr="00617171">
                <w:rPr>
                  <w:rFonts w:cs="Calibri"/>
                  <w:sz w:val="16"/>
                </w:rPr>
                <w:t>gl</w:t>
              </w:r>
            </w:ins>
            <w:proofErr w:type="spellEnd"/>
            <w:del w:id="514" w:author="Windows User" w:date="2016-07-06T11:48:00Z">
              <w:r w:rsidR="009D39AC" w:rsidRPr="00220624" w:rsidDel="00617171">
                <w:rPr>
                  <w:rFonts w:cs="Calibri"/>
                  <w:sz w:val="16"/>
                </w:rPr>
                <w:delText>HwAgEotCw_HwDeg_T_f32</w:delText>
              </w:r>
            </w:del>
          </w:p>
        </w:tc>
        <w:tc>
          <w:tcPr>
            <w:tcW w:w="990" w:type="dxa"/>
          </w:tcPr>
          <w:p w:rsidR="009D39AC" w:rsidRPr="00AA38E8" w:rsidRDefault="009D39AC" w:rsidP="00FF5F95">
            <w:pPr>
              <w:spacing w:before="60"/>
              <w:rPr>
                <w:rFonts w:cs="Calibri"/>
                <w:sz w:val="16"/>
              </w:rPr>
            </w:pPr>
            <w:del w:id="515" w:author="Windows User" w:date="2016-07-06T11:48:00Z">
              <w:r w:rsidRPr="00220624" w:rsidDel="00617171">
                <w:rPr>
                  <w:rFonts w:cs="Calibri"/>
                  <w:sz w:val="16"/>
                </w:rPr>
                <w:delText>float32</w:delText>
              </w:r>
            </w:del>
            <w:proofErr w:type="spellStart"/>
            <w:ins w:id="516" w:author="Windows User" w:date="2016-07-06T11:48:00Z">
              <w:r w:rsidR="00617171"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990" w:type="dxa"/>
          </w:tcPr>
          <w:p w:rsidR="009D39AC" w:rsidRPr="009E410D" w:rsidRDefault="009D39AC" w:rsidP="00FF5F95">
            <w:pPr>
              <w:spacing w:before="60"/>
              <w:rPr>
                <w:rFonts w:cs="Calibri"/>
                <w:sz w:val="16"/>
              </w:rPr>
            </w:pPr>
            <w:del w:id="517" w:author="Windows User" w:date="2016-07-06T11:48:00Z">
              <w:r w:rsidRPr="009E410D" w:rsidDel="00617171">
                <w:rPr>
                  <w:rFonts w:cs="Calibri"/>
                  <w:sz w:val="16"/>
                </w:rPr>
                <w:delText>360</w:delText>
              </w:r>
            </w:del>
            <w:ins w:id="518" w:author="Windows User" w:date="2016-07-06T11:48:00Z">
              <w:r w:rsidR="00617171"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9D39AC" w:rsidRPr="009E410D" w:rsidRDefault="009D39AC" w:rsidP="00FF5F95">
            <w:pPr>
              <w:spacing w:before="60"/>
              <w:rPr>
                <w:rFonts w:cs="Calibri"/>
                <w:sz w:val="16"/>
              </w:rPr>
            </w:pPr>
            <w:del w:id="519" w:author="Windows User" w:date="2016-07-06T11:48:00Z">
              <w:r w:rsidRPr="009E410D" w:rsidDel="00617171">
                <w:rPr>
                  <w:rFonts w:cs="Calibri"/>
                  <w:sz w:val="16"/>
                </w:rPr>
                <w:delText>900</w:delText>
              </w:r>
            </w:del>
            <w:ins w:id="520" w:author="Windows User" w:date="2016-07-06T11:48:00Z">
              <w:r w:rsidR="00617171">
                <w:rPr>
                  <w:rFonts w:cs="Calibri"/>
                  <w:sz w:val="16"/>
                </w:rPr>
                <w:t>True</w:t>
              </w:r>
            </w:ins>
          </w:p>
        </w:tc>
      </w:tr>
      <w:tr w:rsidR="00617171" w:rsidRPr="00AA38E8" w:rsidTr="00FF5F95">
        <w:trPr>
          <w:ins w:id="521" w:author="Windows User" w:date="2016-07-06T11:47:00Z"/>
        </w:trPr>
        <w:tc>
          <w:tcPr>
            <w:tcW w:w="1779" w:type="dxa"/>
          </w:tcPr>
          <w:p w:rsidR="00617171" w:rsidRPr="00AA38E8" w:rsidRDefault="00617171" w:rsidP="00FF5F95">
            <w:pPr>
              <w:spacing w:before="60"/>
              <w:rPr>
                <w:ins w:id="522" w:author="Windows User" w:date="2016-07-06T11:47:00Z"/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17171" w:rsidRPr="00220624" w:rsidRDefault="00617171" w:rsidP="00FF5F95">
            <w:pPr>
              <w:spacing w:before="60"/>
              <w:rPr>
                <w:ins w:id="523" w:author="Windows User" w:date="2016-07-06T11:47:00Z"/>
                <w:rFonts w:cs="Calibri"/>
                <w:sz w:val="16"/>
              </w:rPr>
            </w:pPr>
            <w:ins w:id="524" w:author="Windows User" w:date="2016-07-06T11:47:00Z">
              <w:r w:rsidRPr="00220624">
                <w:rPr>
                  <w:rFonts w:cs="Calibri"/>
                  <w:sz w:val="16"/>
                </w:rPr>
                <w:t>HwAgEotCw_HwDeg_T_f32</w:t>
              </w:r>
            </w:ins>
          </w:p>
        </w:tc>
        <w:tc>
          <w:tcPr>
            <w:tcW w:w="990" w:type="dxa"/>
          </w:tcPr>
          <w:p w:rsidR="00617171" w:rsidRPr="00220624" w:rsidRDefault="00617171" w:rsidP="00FF5F95">
            <w:pPr>
              <w:spacing w:before="60"/>
              <w:rPr>
                <w:ins w:id="525" w:author="Windows User" w:date="2016-07-06T11:47:00Z"/>
                <w:rFonts w:cs="Calibri"/>
                <w:sz w:val="16"/>
              </w:rPr>
            </w:pPr>
            <w:ins w:id="526" w:author="Windows User" w:date="2016-07-06T11:47:00Z">
              <w:r w:rsidRPr="00220624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617171" w:rsidRPr="009E410D" w:rsidRDefault="00617171" w:rsidP="00FF5F95">
            <w:pPr>
              <w:spacing w:before="60"/>
              <w:rPr>
                <w:ins w:id="527" w:author="Windows User" w:date="2016-07-06T11:47:00Z"/>
                <w:rFonts w:cs="Calibri"/>
                <w:sz w:val="16"/>
              </w:rPr>
            </w:pPr>
            <w:ins w:id="528" w:author="Windows User" w:date="2016-07-06T11:47:00Z">
              <w:r w:rsidRPr="009E410D">
                <w:rPr>
                  <w:rFonts w:cs="Calibri"/>
                  <w:sz w:val="16"/>
                </w:rPr>
                <w:t>360</w:t>
              </w:r>
            </w:ins>
          </w:p>
        </w:tc>
        <w:tc>
          <w:tcPr>
            <w:tcW w:w="990" w:type="dxa"/>
          </w:tcPr>
          <w:p w:rsidR="00617171" w:rsidRPr="009E410D" w:rsidRDefault="00617171" w:rsidP="00FF5F95">
            <w:pPr>
              <w:spacing w:before="60"/>
              <w:rPr>
                <w:ins w:id="529" w:author="Windows User" w:date="2016-07-06T11:47:00Z"/>
                <w:rFonts w:cs="Calibri"/>
                <w:sz w:val="16"/>
              </w:rPr>
            </w:pPr>
            <w:ins w:id="530" w:author="Windows User" w:date="2016-07-06T11:47:00Z">
              <w:r w:rsidRPr="009E410D">
                <w:rPr>
                  <w:rFonts w:cs="Calibri"/>
                  <w:sz w:val="16"/>
                </w:rPr>
                <w:t>900</w:t>
              </w:r>
            </w:ins>
          </w:p>
        </w:tc>
      </w:tr>
      <w:tr w:rsidR="00617171" w:rsidRPr="00AA38E8" w:rsidTr="00FF5F95">
        <w:tc>
          <w:tcPr>
            <w:tcW w:w="1779" w:type="dxa"/>
          </w:tcPr>
          <w:p w:rsidR="00617171" w:rsidRPr="00AA38E8" w:rsidRDefault="00617171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17171" w:rsidRPr="00AA38E8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HwAgEotCcw_HwDeg_T_f32</w:t>
            </w:r>
          </w:p>
        </w:tc>
        <w:tc>
          <w:tcPr>
            <w:tcW w:w="990" w:type="dxa"/>
          </w:tcPr>
          <w:p w:rsidR="00617171" w:rsidRPr="00AA38E8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617171" w:rsidRPr="009E410D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-900</w:t>
            </w:r>
          </w:p>
        </w:tc>
        <w:tc>
          <w:tcPr>
            <w:tcW w:w="990" w:type="dxa"/>
          </w:tcPr>
          <w:p w:rsidR="00617171" w:rsidRPr="009E410D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-360</w:t>
            </w:r>
          </w:p>
        </w:tc>
      </w:tr>
      <w:tr w:rsidR="00617171" w:rsidRPr="00AA38E8" w:rsidTr="00FF5F95">
        <w:tc>
          <w:tcPr>
            <w:tcW w:w="1779" w:type="dxa"/>
          </w:tcPr>
          <w:p w:rsidR="00617171" w:rsidRPr="00AA38E8" w:rsidRDefault="00617171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17171" w:rsidRPr="00AA38E8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HwAg_HwDeg_T_f32</w:t>
            </w:r>
          </w:p>
        </w:tc>
        <w:tc>
          <w:tcPr>
            <w:tcW w:w="990" w:type="dxa"/>
          </w:tcPr>
          <w:p w:rsidR="00617171" w:rsidRPr="00220624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617171" w:rsidRPr="009E410D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617171" w:rsidRPr="009E410D" w:rsidRDefault="00617171" w:rsidP="00FF5F95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617171" w:rsidRPr="00AA38E8" w:rsidTr="00FF5F95">
        <w:tc>
          <w:tcPr>
            <w:tcW w:w="1779" w:type="dxa"/>
          </w:tcPr>
          <w:p w:rsidR="00617171" w:rsidRPr="00AA38E8" w:rsidRDefault="00617171" w:rsidP="00D8439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617171" w:rsidRPr="00AA38E8" w:rsidRDefault="00617171" w:rsidP="00D8439B">
            <w:pPr>
              <w:spacing w:before="60"/>
              <w:rPr>
                <w:rFonts w:cs="Calibri"/>
                <w:sz w:val="16"/>
              </w:rPr>
            </w:pPr>
            <w:r w:rsidRPr="009D39AC">
              <w:rPr>
                <w:rFonts w:cs="Calibri"/>
                <w:sz w:val="16"/>
              </w:rPr>
              <w:t>LimPosn_HwDeg_T_f32</w:t>
            </w:r>
          </w:p>
        </w:tc>
        <w:tc>
          <w:tcPr>
            <w:tcW w:w="990" w:type="dxa"/>
          </w:tcPr>
          <w:p w:rsidR="00617171" w:rsidRPr="00AA38E8" w:rsidRDefault="00617171" w:rsidP="00D8439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617171" w:rsidRPr="009E410D" w:rsidRDefault="00617171" w:rsidP="00D8439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617171" w:rsidRPr="009E410D" w:rsidRDefault="00617171" w:rsidP="00D8439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</w:tbl>
    <w:p w:rsidR="009D39AC" w:rsidRDefault="009D39AC" w:rsidP="009D39A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1" w:name="_Toc455570988"/>
      <w:r>
        <w:rPr>
          <w:rFonts w:ascii="Calibri" w:hAnsi="Calibri" w:cs="Calibri"/>
        </w:rPr>
        <w:t>Design Rationale</w:t>
      </w:r>
      <w:bookmarkEnd w:id="531"/>
    </w:p>
    <w:p w:rsidR="009D39AC" w:rsidRDefault="009D39AC" w:rsidP="009D39AC">
      <w:pPr>
        <w:rPr>
          <w:lang w:bidi="ar-SA"/>
        </w:rPr>
      </w:pPr>
      <w:r>
        <w:rPr>
          <w:lang w:bidi="ar-SA"/>
        </w:rPr>
        <w:t>None</w:t>
      </w:r>
    </w:p>
    <w:p w:rsidR="00D8439B" w:rsidRDefault="00D8439B" w:rsidP="009D39AC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9D39AC">
        <w:rPr>
          <w:lang w:bidi="ar-SA"/>
        </w:rPr>
        <w:t>LimPosnDetd</w:t>
      </w:r>
      <w:proofErr w:type="spellEnd"/>
      <w:r>
        <w:rPr>
          <w:lang w:bidi="ar-SA"/>
        </w:rPr>
        <w:t xml:space="preserve">” function is - </w:t>
      </w:r>
      <w:r w:rsidRPr="009D39AC">
        <w:rPr>
          <w:lang w:bidi="ar-SA"/>
        </w:rPr>
        <w:t>LimPosn_HwDeg_T_f32</w:t>
      </w:r>
      <w:r>
        <w:rPr>
          <w:lang w:bidi="ar-SA"/>
        </w:rPr>
        <w:t>.</w:t>
      </w:r>
    </w:p>
    <w:p w:rsidR="009D39AC" w:rsidRDefault="009D39AC" w:rsidP="009D39A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2" w:name="_Toc455570989"/>
      <w:r>
        <w:rPr>
          <w:rFonts w:ascii="Calibri" w:hAnsi="Calibri" w:cs="Calibri"/>
        </w:rPr>
        <w:t>Processing</w:t>
      </w:r>
      <w:bookmarkEnd w:id="532"/>
    </w:p>
    <w:p w:rsidR="009D39AC" w:rsidRPr="007F2C36" w:rsidRDefault="009D39AC" w:rsidP="009D39AC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9D39AC">
        <w:rPr>
          <w:lang w:bidi="ar-SA"/>
        </w:rPr>
        <w:t>LimPosnDetd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subsystem</w:t>
      </w:r>
      <w:r w:rsidRPr="00F44962">
        <w:rPr>
          <w:lang w:bidi="ar-SA"/>
        </w:rPr>
        <w:t xml:space="preserve"> of the Simulink model of the design</w:t>
      </w:r>
    </w:p>
    <w:p w:rsidR="00705A59" w:rsidRPr="00AA38E8" w:rsidRDefault="00705A59" w:rsidP="00705A59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33" w:name="_Toc455570990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#3</w:t>
      </w:r>
      <w:bookmarkEnd w:id="53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705A59" w:rsidRPr="00AA38E8" w:rsidTr="00FF5F95">
        <w:tc>
          <w:tcPr>
            <w:tcW w:w="1779" w:type="dxa"/>
          </w:tcPr>
          <w:p w:rsidR="00705A59" w:rsidRPr="00AA38E8" w:rsidRDefault="00705A59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705A59" w:rsidRPr="00AA38E8" w:rsidRDefault="00705A59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05A59">
              <w:rPr>
                <w:rFonts w:cs="Calibri"/>
                <w:sz w:val="16"/>
              </w:rPr>
              <w:t>CalcEntrGain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705A59" w:rsidRPr="00AA38E8" w:rsidRDefault="00705A59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705A59" w:rsidRPr="00AA38E8" w:rsidRDefault="00705A59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705A59" w:rsidRPr="00AA38E8" w:rsidRDefault="00705A59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705A59" w:rsidRPr="00AA38E8" w:rsidTr="00FF5F95">
        <w:tc>
          <w:tcPr>
            <w:tcW w:w="1779" w:type="dxa"/>
          </w:tcPr>
          <w:p w:rsidR="00705A59" w:rsidRPr="00AA38E8" w:rsidRDefault="00705A59" w:rsidP="00705A5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705A59" w:rsidRPr="00AA38E8" w:rsidRDefault="00705A59" w:rsidP="00705A59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HwAg_HwDeg_T_f32</w:t>
            </w:r>
          </w:p>
        </w:tc>
        <w:tc>
          <w:tcPr>
            <w:tcW w:w="990" w:type="dxa"/>
          </w:tcPr>
          <w:p w:rsidR="00705A59" w:rsidRPr="00220624" w:rsidRDefault="00705A59" w:rsidP="00705A59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705A59" w:rsidRPr="009E410D" w:rsidRDefault="00705A59" w:rsidP="00705A59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705A59" w:rsidRPr="009E410D" w:rsidRDefault="00705A59" w:rsidP="00705A59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705A59" w:rsidRPr="00AA38E8" w:rsidTr="00FF5F95">
        <w:tc>
          <w:tcPr>
            <w:tcW w:w="1779" w:type="dxa"/>
          </w:tcPr>
          <w:p w:rsidR="00705A59" w:rsidRPr="00AA38E8" w:rsidRDefault="00705A59" w:rsidP="00705A5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705A59" w:rsidRPr="00AA38E8" w:rsidRDefault="00705A59" w:rsidP="00705A59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VehSpd_Kph_T_f32</w:t>
            </w:r>
          </w:p>
        </w:tc>
        <w:tc>
          <w:tcPr>
            <w:tcW w:w="990" w:type="dxa"/>
          </w:tcPr>
          <w:p w:rsidR="00705A59" w:rsidRPr="00220624" w:rsidRDefault="00705A59" w:rsidP="00705A59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705A59" w:rsidRPr="00AA38E8" w:rsidRDefault="00705A59" w:rsidP="00705A5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705A59" w:rsidRPr="00AA38E8" w:rsidRDefault="00705A59" w:rsidP="00705A5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27478E" w:rsidRPr="00AA38E8" w:rsidTr="00FF5F95">
        <w:tc>
          <w:tcPr>
            <w:tcW w:w="1779" w:type="dxa"/>
          </w:tcPr>
          <w:p w:rsidR="0027478E" w:rsidRPr="00AA38E8" w:rsidRDefault="0027478E" w:rsidP="0027478E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7478E" w:rsidRPr="00AA38E8" w:rsidRDefault="0027478E" w:rsidP="0027478E">
            <w:pPr>
              <w:spacing w:before="60"/>
              <w:rPr>
                <w:rFonts w:cs="Calibri"/>
                <w:sz w:val="16"/>
              </w:rPr>
            </w:pPr>
            <w:r w:rsidRPr="009D39AC">
              <w:rPr>
                <w:rFonts w:cs="Calibri"/>
                <w:sz w:val="16"/>
              </w:rPr>
              <w:t>LimPosn_HwDeg_T_f32</w:t>
            </w:r>
          </w:p>
        </w:tc>
        <w:tc>
          <w:tcPr>
            <w:tcW w:w="990" w:type="dxa"/>
          </w:tcPr>
          <w:p w:rsidR="0027478E" w:rsidRPr="00AA38E8" w:rsidRDefault="0027478E" w:rsidP="0027478E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7478E" w:rsidRPr="009E410D" w:rsidRDefault="0027478E" w:rsidP="0027478E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27478E" w:rsidRPr="009E410D" w:rsidRDefault="0027478E" w:rsidP="0027478E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27478E" w:rsidRPr="00AA38E8" w:rsidTr="00FF5F95">
        <w:tc>
          <w:tcPr>
            <w:tcW w:w="1779" w:type="dxa"/>
          </w:tcPr>
          <w:p w:rsidR="0027478E" w:rsidRPr="00AA38E8" w:rsidRDefault="0027478E" w:rsidP="0027478E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7478E" w:rsidRPr="00AA38E8" w:rsidRDefault="0027478E" w:rsidP="0027478E">
            <w:pPr>
              <w:spacing w:before="60"/>
              <w:rPr>
                <w:rFonts w:cs="Calibri"/>
                <w:sz w:val="16"/>
              </w:rPr>
            </w:pPr>
            <w:r w:rsidRPr="00705A59">
              <w:rPr>
                <w:rFonts w:cs="Calibri"/>
                <w:sz w:val="16"/>
              </w:rPr>
              <w:t>EntrGain_Uls_T_f32</w:t>
            </w:r>
          </w:p>
        </w:tc>
        <w:tc>
          <w:tcPr>
            <w:tcW w:w="990" w:type="dxa"/>
          </w:tcPr>
          <w:p w:rsidR="0027478E" w:rsidRPr="00AA38E8" w:rsidRDefault="0027478E" w:rsidP="0027478E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7478E" w:rsidRPr="009E410D" w:rsidRDefault="0027478E" w:rsidP="0027478E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27478E" w:rsidRPr="009E410D" w:rsidRDefault="0027478E" w:rsidP="0027478E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705A59" w:rsidRDefault="00705A59" w:rsidP="00705A5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4" w:name="_Toc455570991"/>
      <w:r>
        <w:rPr>
          <w:rFonts w:ascii="Calibri" w:hAnsi="Calibri" w:cs="Calibri"/>
        </w:rPr>
        <w:t>Design Rationale</w:t>
      </w:r>
      <w:bookmarkEnd w:id="534"/>
    </w:p>
    <w:p w:rsidR="00705A59" w:rsidRDefault="00705A59" w:rsidP="00705A59">
      <w:pPr>
        <w:rPr>
          <w:lang w:bidi="ar-SA"/>
        </w:rPr>
      </w:pPr>
      <w:r>
        <w:rPr>
          <w:lang w:bidi="ar-SA"/>
        </w:rPr>
        <w:t>None</w:t>
      </w:r>
    </w:p>
    <w:p w:rsidR="00D8439B" w:rsidRDefault="00D8439B" w:rsidP="00705A59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705A59">
        <w:rPr>
          <w:lang w:bidi="ar-SA"/>
        </w:rPr>
        <w:t>CalcEntrGain</w:t>
      </w:r>
      <w:proofErr w:type="spellEnd"/>
      <w:r>
        <w:rPr>
          <w:lang w:bidi="ar-SA"/>
        </w:rPr>
        <w:t xml:space="preserve">” function is - </w:t>
      </w:r>
      <w:r w:rsidRPr="00705A59">
        <w:rPr>
          <w:lang w:bidi="ar-SA"/>
        </w:rPr>
        <w:t>EntrGain_Uls_T_f32</w:t>
      </w:r>
      <w:r>
        <w:rPr>
          <w:lang w:bidi="ar-SA"/>
        </w:rPr>
        <w:t>.</w:t>
      </w:r>
    </w:p>
    <w:p w:rsidR="00705A59" w:rsidRDefault="00705A59" w:rsidP="00705A5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5" w:name="_Toc455570992"/>
      <w:r>
        <w:rPr>
          <w:rFonts w:ascii="Calibri" w:hAnsi="Calibri" w:cs="Calibri"/>
        </w:rPr>
        <w:t>Processing</w:t>
      </w:r>
      <w:bookmarkEnd w:id="535"/>
    </w:p>
    <w:p w:rsidR="00705A59" w:rsidRDefault="00705A59" w:rsidP="00705A59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705A59">
        <w:rPr>
          <w:lang w:bidi="ar-SA"/>
        </w:rPr>
        <w:t>CalcEntrGain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subsystem</w:t>
      </w:r>
      <w:r w:rsidRPr="00F44962">
        <w:rPr>
          <w:lang w:bidi="ar-SA"/>
        </w:rPr>
        <w:t xml:space="preserve"> of the Simulink model of the design</w:t>
      </w:r>
    </w:p>
    <w:p w:rsidR="000E015E" w:rsidRPr="00AA38E8" w:rsidRDefault="000E015E" w:rsidP="000E015E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36" w:name="_Toc455570993"/>
      <w:r w:rsidRPr="00AA38E8">
        <w:rPr>
          <w:rFonts w:ascii="Calibri" w:hAnsi="Calibri" w:cs="Calibri"/>
        </w:rPr>
        <w:lastRenderedPageBreak/>
        <w:t>Local</w:t>
      </w:r>
      <w:r>
        <w:rPr>
          <w:rFonts w:ascii="Calibri" w:hAnsi="Calibri" w:cs="Calibri"/>
        </w:rPr>
        <w:t xml:space="preserve"> Function #4</w:t>
      </w:r>
      <w:bookmarkEnd w:id="53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0E015E" w:rsidRPr="00AA38E8" w:rsidTr="00FF5F95">
        <w:tc>
          <w:tcPr>
            <w:tcW w:w="1779" w:type="dxa"/>
          </w:tcPr>
          <w:p w:rsidR="000E015E" w:rsidRPr="00AA38E8" w:rsidRDefault="000E015E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0E015E" w:rsidRPr="00AA38E8" w:rsidRDefault="000E015E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0E015E">
              <w:rPr>
                <w:rFonts w:cs="Calibri"/>
                <w:sz w:val="16"/>
              </w:rPr>
              <w:t>CalcExitGain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0E015E" w:rsidRPr="00AA38E8" w:rsidRDefault="000E015E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0E015E" w:rsidRPr="00AA38E8" w:rsidRDefault="000E015E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0E015E" w:rsidRPr="00AA38E8" w:rsidRDefault="000E015E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0E015E" w:rsidRPr="00AA38E8" w:rsidTr="00FF5F95">
        <w:tc>
          <w:tcPr>
            <w:tcW w:w="1779" w:type="dxa"/>
          </w:tcPr>
          <w:p w:rsidR="000E015E" w:rsidRPr="00AA38E8" w:rsidRDefault="000E015E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0E015E" w:rsidRPr="00AA38E8" w:rsidRDefault="000E015E" w:rsidP="00FF5F95">
            <w:pPr>
              <w:spacing w:before="60"/>
              <w:rPr>
                <w:rFonts w:cs="Calibri"/>
                <w:sz w:val="16"/>
              </w:rPr>
            </w:pPr>
            <w:r w:rsidRPr="000E015E">
              <w:rPr>
                <w:rFonts w:cs="Calibri"/>
                <w:sz w:val="16"/>
              </w:rPr>
              <w:t>HwTq_HwNwtMtr_T_f32</w:t>
            </w:r>
          </w:p>
        </w:tc>
        <w:tc>
          <w:tcPr>
            <w:tcW w:w="990" w:type="dxa"/>
          </w:tcPr>
          <w:p w:rsidR="000E015E" w:rsidRPr="00220624" w:rsidRDefault="000E015E" w:rsidP="00FF5F95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0E015E" w:rsidRPr="009E410D" w:rsidRDefault="000E015E" w:rsidP="00FF5F9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990" w:type="dxa"/>
          </w:tcPr>
          <w:p w:rsidR="000E015E" w:rsidRPr="009E410D" w:rsidRDefault="000E015E" w:rsidP="00FF5F9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D8439B" w:rsidRPr="00AA38E8" w:rsidTr="00FF5F95">
        <w:tc>
          <w:tcPr>
            <w:tcW w:w="17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ExitGain_Uls_T_f32</w:t>
            </w:r>
          </w:p>
        </w:tc>
        <w:tc>
          <w:tcPr>
            <w:tcW w:w="990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0E015E" w:rsidRDefault="000E015E" w:rsidP="000E015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7" w:name="_Toc455570994"/>
      <w:r>
        <w:rPr>
          <w:rFonts w:ascii="Calibri" w:hAnsi="Calibri" w:cs="Calibri"/>
        </w:rPr>
        <w:t>Design Rationale</w:t>
      </w:r>
      <w:bookmarkEnd w:id="537"/>
    </w:p>
    <w:p w:rsidR="00BF1ED0" w:rsidRDefault="00BF1ED0" w:rsidP="000E015E">
      <w:pPr>
        <w:rPr>
          <w:lang w:bidi="ar-SA"/>
        </w:rPr>
      </w:pPr>
      <w:r w:rsidRPr="00BF1ED0">
        <w:rPr>
          <w:lang w:bidi="ar-SA"/>
        </w:rPr>
        <w:t>Calculat</w:t>
      </w:r>
      <w:r>
        <w:rPr>
          <w:lang w:bidi="ar-SA"/>
        </w:rPr>
        <w:t xml:space="preserve">ion </w:t>
      </w:r>
      <w:r w:rsidR="009A588F">
        <w:rPr>
          <w:lang w:bidi="ar-SA"/>
        </w:rPr>
        <w:t xml:space="preserve">of </w:t>
      </w:r>
      <w:r w:rsidR="009A588F" w:rsidRPr="00BF1ED0">
        <w:rPr>
          <w:lang w:bidi="ar-SA"/>
        </w:rPr>
        <w:t>Filtered</w:t>
      </w:r>
      <w:r w:rsidRPr="00BF1ED0">
        <w:rPr>
          <w:lang w:bidi="ar-SA"/>
        </w:rPr>
        <w:t xml:space="preserve"> </w:t>
      </w:r>
      <w:proofErr w:type="spellStart"/>
      <w:r w:rsidRPr="00BF1ED0">
        <w:rPr>
          <w:lang w:bidi="ar-SA"/>
        </w:rPr>
        <w:t>H</w:t>
      </w:r>
      <w:r>
        <w:rPr>
          <w:lang w:bidi="ar-SA"/>
        </w:rPr>
        <w:t>andwheel</w:t>
      </w:r>
      <w:proofErr w:type="spellEnd"/>
      <w:r w:rsidRPr="00BF1ED0">
        <w:rPr>
          <w:lang w:bidi="ar-SA"/>
        </w:rPr>
        <w:t xml:space="preserve"> torque</w:t>
      </w:r>
      <w:r>
        <w:rPr>
          <w:lang w:bidi="ar-SA"/>
        </w:rPr>
        <w:t xml:space="preserve"> is done after ‘</w:t>
      </w:r>
      <w:proofErr w:type="spellStart"/>
      <w:r w:rsidRPr="00BF1ED0">
        <w:rPr>
          <w:lang w:bidi="ar-SA"/>
        </w:rPr>
        <w:t>CalcExitGain</w:t>
      </w:r>
      <w:proofErr w:type="spellEnd"/>
      <w:r>
        <w:rPr>
          <w:lang w:bidi="ar-SA"/>
        </w:rPr>
        <w:t>’ function is executed.</w:t>
      </w:r>
    </w:p>
    <w:p w:rsidR="000E015E" w:rsidRPr="007F2C36" w:rsidRDefault="000E015E" w:rsidP="000E015E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0E015E">
        <w:rPr>
          <w:lang w:bidi="ar-SA"/>
        </w:rPr>
        <w:t>CalcExitGain</w:t>
      </w:r>
      <w:proofErr w:type="spellEnd"/>
      <w:r>
        <w:rPr>
          <w:lang w:bidi="ar-SA"/>
        </w:rPr>
        <w:t xml:space="preserve">” function is - </w:t>
      </w:r>
      <w:r w:rsidR="00E94AD5" w:rsidRPr="00E94AD5">
        <w:rPr>
          <w:lang w:bidi="ar-SA"/>
        </w:rPr>
        <w:t>FildHwTq_HwNwtMtr_T_f32</w:t>
      </w:r>
    </w:p>
    <w:p w:rsidR="000E015E" w:rsidRDefault="000E015E" w:rsidP="000E015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8" w:name="_Toc455570995"/>
      <w:r>
        <w:rPr>
          <w:rFonts w:ascii="Calibri" w:hAnsi="Calibri" w:cs="Calibri"/>
        </w:rPr>
        <w:t>Processing</w:t>
      </w:r>
      <w:bookmarkEnd w:id="538"/>
    </w:p>
    <w:p w:rsidR="000E015E" w:rsidRPr="007F2C36" w:rsidRDefault="000E015E" w:rsidP="000E015E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0E015E">
        <w:rPr>
          <w:lang w:bidi="ar-SA"/>
        </w:rPr>
        <w:t>CalcExitGain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subsystem</w:t>
      </w:r>
      <w:r w:rsidRPr="00F44962">
        <w:rPr>
          <w:lang w:bidi="ar-SA"/>
        </w:rPr>
        <w:t xml:space="preserve"> of the Simulink model of the design</w:t>
      </w:r>
    </w:p>
    <w:p w:rsidR="00DD1530" w:rsidRPr="00AA38E8" w:rsidRDefault="00DD1530" w:rsidP="00DD1530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39" w:name="_Toc455570996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#5</w:t>
      </w:r>
      <w:bookmarkEnd w:id="53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DD1530" w:rsidRPr="00AA38E8" w:rsidTr="00FF5F95">
        <w:tc>
          <w:tcPr>
            <w:tcW w:w="1779" w:type="dxa"/>
          </w:tcPr>
          <w:p w:rsidR="00DD1530" w:rsidRPr="00AA38E8" w:rsidRDefault="00DD1530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DD1530" w:rsidRPr="00AA38E8" w:rsidRDefault="00DD1530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D1530">
              <w:rPr>
                <w:rFonts w:cs="Calibri"/>
                <w:sz w:val="16"/>
              </w:rPr>
              <w:t>CalcEotGain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DD1530" w:rsidRPr="00AA38E8" w:rsidRDefault="00DD1530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DD1530" w:rsidRPr="00AA38E8" w:rsidRDefault="00DD1530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DD1530" w:rsidRPr="00AA38E8" w:rsidRDefault="00DD1530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8439B" w:rsidRPr="00AA38E8" w:rsidTr="00FF5F95">
        <w:tc>
          <w:tcPr>
            <w:tcW w:w="17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705A59">
              <w:rPr>
                <w:rFonts w:cs="Calibri"/>
                <w:sz w:val="16"/>
              </w:rPr>
              <w:t>EntrGain_Uls_T_f32</w:t>
            </w:r>
          </w:p>
        </w:tc>
        <w:tc>
          <w:tcPr>
            <w:tcW w:w="990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D8439B" w:rsidRPr="00AA38E8" w:rsidTr="00FF5F95">
        <w:tc>
          <w:tcPr>
            <w:tcW w:w="17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ExitGain_Uls_T_f32</w:t>
            </w:r>
          </w:p>
        </w:tc>
        <w:tc>
          <w:tcPr>
            <w:tcW w:w="990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D8439B" w:rsidRPr="00AA38E8" w:rsidTr="00FF5F95">
        <w:tc>
          <w:tcPr>
            <w:tcW w:w="17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EotGain_Uls_T_f32</w:t>
            </w:r>
          </w:p>
        </w:tc>
        <w:tc>
          <w:tcPr>
            <w:tcW w:w="990" w:type="dxa"/>
          </w:tcPr>
          <w:p w:rsidR="00D8439B" w:rsidRPr="00AA38E8" w:rsidRDefault="00D8439B" w:rsidP="00D8439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D8439B" w:rsidRPr="009E410D" w:rsidRDefault="00D8439B" w:rsidP="00D8439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DD1530" w:rsidRDefault="00DD1530" w:rsidP="00DD153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0" w:name="_Toc455570997"/>
      <w:r>
        <w:rPr>
          <w:rFonts w:ascii="Calibri" w:hAnsi="Calibri" w:cs="Calibri"/>
        </w:rPr>
        <w:t>Design Rationale</w:t>
      </w:r>
      <w:bookmarkEnd w:id="540"/>
    </w:p>
    <w:p w:rsidR="00DD1530" w:rsidRDefault="00DD1530" w:rsidP="00DD1530">
      <w:pPr>
        <w:rPr>
          <w:lang w:bidi="ar-SA"/>
        </w:rPr>
      </w:pPr>
      <w:r>
        <w:rPr>
          <w:lang w:bidi="ar-SA"/>
        </w:rPr>
        <w:t>None</w:t>
      </w:r>
    </w:p>
    <w:p w:rsidR="005E6392" w:rsidRPr="007F2C36" w:rsidRDefault="005E6392" w:rsidP="00DD1530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5E6392">
        <w:rPr>
          <w:lang w:bidi="ar-SA"/>
        </w:rPr>
        <w:t>CalcEotGain</w:t>
      </w:r>
      <w:proofErr w:type="spellEnd"/>
      <w:r>
        <w:rPr>
          <w:lang w:bidi="ar-SA"/>
        </w:rPr>
        <w:t xml:space="preserve">” function is - </w:t>
      </w:r>
      <w:r w:rsidRPr="005E6392">
        <w:rPr>
          <w:lang w:bidi="ar-SA"/>
        </w:rPr>
        <w:t>EotGain_Uls_T_f32</w:t>
      </w:r>
    </w:p>
    <w:p w:rsidR="00DD1530" w:rsidRDefault="00DD1530" w:rsidP="00DD153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1" w:name="_Toc455570998"/>
      <w:r>
        <w:rPr>
          <w:rFonts w:ascii="Calibri" w:hAnsi="Calibri" w:cs="Calibri"/>
        </w:rPr>
        <w:t>Processing</w:t>
      </w:r>
      <w:bookmarkEnd w:id="541"/>
    </w:p>
    <w:p w:rsidR="00DD1530" w:rsidRDefault="00DD1530" w:rsidP="00DD1530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DD1530">
        <w:rPr>
          <w:lang w:bidi="ar-SA"/>
        </w:rPr>
        <w:t>CalcEotGain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subsystem</w:t>
      </w:r>
      <w:r w:rsidRPr="00F44962">
        <w:rPr>
          <w:lang w:bidi="ar-SA"/>
        </w:rPr>
        <w:t xml:space="preserve"> of the Simulink model of the design</w:t>
      </w:r>
    </w:p>
    <w:p w:rsidR="00DD1530" w:rsidRPr="00AA38E8" w:rsidRDefault="00DD1530" w:rsidP="00DD1530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42" w:name="_Toc455570999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#6</w:t>
      </w:r>
      <w:bookmarkEnd w:id="54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DD1530" w:rsidRPr="00AA38E8" w:rsidTr="00FF5F95">
        <w:tc>
          <w:tcPr>
            <w:tcW w:w="1779" w:type="dxa"/>
          </w:tcPr>
          <w:p w:rsidR="00DD1530" w:rsidRPr="00AA38E8" w:rsidRDefault="00DD1530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DD1530" w:rsidRPr="00AA38E8" w:rsidRDefault="00DD1530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D1530">
              <w:rPr>
                <w:rFonts w:cs="Calibri"/>
                <w:sz w:val="16"/>
              </w:rPr>
              <w:t>FildEotGain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DD1530" w:rsidRPr="00AA38E8" w:rsidRDefault="00DD1530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DD1530" w:rsidRPr="00AA38E8" w:rsidRDefault="00DD1530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DD1530" w:rsidRPr="00AA38E8" w:rsidRDefault="00DD1530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36FC5" w:rsidRPr="00AA38E8" w:rsidTr="00FF5F95">
        <w:tc>
          <w:tcPr>
            <w:tcW w:w="1779" w:type="dxa"/>
          </w:tcPr>
          <w:p w:rsidR="00136FC5" w:rsidRPr="00AA38E8" w:rsidRDefault="00136FC5" w:rsidP="00136FC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136FC5" w:rsidRPr="00AA38E8" w:rsidRDefault="00136FC5" w:rsidP="00136FC5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EotGain_Uls_T_f32</w:t>
            </w:r>
          </w:p>
        </w:tc>
        <w:tc>
          <w:tcPr>
            <w:tcW w:w="990" w:type="dxa"/>
          </w:tcPr>
          <w:p w:rsidR="00136FC5" w:rsidRPr="00AA38E8" w:rsidRDefault="00136FC5" w:rsidP="00136FC5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136FC5" w:rsidRPr="009E410D" w:rsidRDefault="00136FC5" w:rsidP="00136FC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136FC5" w:rsidRPr="009E410D" w:rsidRDefault="00136FC5" w:rsidP="00136FC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136FC5" w:rsidRPr="00AA38E8" w:rsidTr="00FF5F95">
        <w:tc>
          <w:tcPr>
            <w:tcW w:w="1779" w:type="dxa"/>
          </w:tcPr>
          <w:p w:rsidR="00136FC5" w:rsidRPr="00AA38E8" w:rsidRDefault="00136FC5" w:rsidP="00136FC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136FC5" w:rsidRPr="00AA38E8" w:rsidRDefault="00136FC5" w:rsidP="00136FC5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EotAssiSca_Uls_T_f32</w:t>
            </w:r>
          </w:p>
        </w:tc>
        <w:tc>
          <w:tcPr>
            <w:tcW w:w="990" w:type="dxa"/>
          </w:tcPr>
          <w:p w:rsidR="00136FC5" w:rsidRPr="00AA38E8" w:rsidRDefault="00136FC5" w:rsidP="00136FC5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136FC5" w:rsidRPr="009E410D" w:rsidRDefault="00136FC5" w:rsidP="00136FC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136FC5" w:rsidRPr="009E410D" w:rsidRDefault="00136FC5" w:rsidP="00136FC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DD1530" w:rsidRDefault="00DD1530" w:rsidP="00DD153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3" w:name="_Toc455571000"/>
      <w:r>
        <w:rPr>
          <w:rFonts w:ascii="Calibri" w:hAnsi="Calibri" w:cs="Calibri"/>
        </w:rPr>
        <w:t>Design Rationale</w:t>
      </w:r>
      <w:bookmarkEnd w:id="543"/>
    </w:p>
    <w:p w:rsidR="00DD1530" w:rsidRDefault="00607FBE" w:rsidP="00DD1530">
      <w:pPr>
        <w:rPr>
          <w:lang w:bidi="ar-SA"/>
        </w:rPr>
      </w:pPr>
      <w:r>
        <w:rPr>
          <w:lang w:bidi="ar-SA"/>
        </w:rPr>
        <w:t xml:space="preserve">Limit of </w:t>
      </w:r>
      <w:proofErr w:type="spellStart"/>
      <w:r w:rsidRPr="00607FBE">
        <w:rPr>
          <w:lang w:bidi="ar-SA"/>
        </w:rPr>
        <w:t>EotAssiSca</w:t>
      </w:r>
      <w:proofErr w:type="spellEnd"/>
      <w:r>
        <w:rPr>
          <w:lang w:bidi="ar-SA"/>
        </w:rPr>
        <w:t xml:space="preserve"> is moved to local function </w:t>
      </w:r>
      <w:proofErr w:type="spellStart"/>
      <w:r w:rsidRPr="00B0321D">
        <w:rPr>
          <w:lang w:bidi="ar-SA"/>
        </w:rPr>
        <w:t>FildEotGain</w:t>
      </w:r>
      <w:proofErr w:type="spellEnd"/>
      <w:r>
        <w:rPr>
          <w:lang w:bidi="ar-SA"/>
        </w:rPr>
        <w:t>.</w:t>
      </w:r>
    </w:p>
    <w:p w:rsidR="00B0321D" w:rsidRDefault="00B0321D" w:rsidP="00DD1530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B0321D">
        <w:rPr>
          <w:lang w:bidi="ar-SA"/>
        </w:rPr>
        <w:t>FildEotGain</w:t>
      </w:r>
      <w:proofErr w:type="spellEnd"/>
      <w:r>
        <w:rPr>
          <w:lang w:bidi="ar-SA"/>
        </w:rPr>
        <w:t xml:space="preserve">” function is - </w:t>
      </w:r>
      <w:r w:rsidRPr="00B0321D">
        <w:rPr>
          <w:lang w:bidi="ar-SA"/>
        </w:rPr>
        <w:t>EotAssiSca_Uls_T_f32</w:t>
      </w:r>
    </w:p>
    <w:p w:rsidR="00DD1530" w:rsidRDefault="00DD1530" w:rsidP="00DD153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4" w:name="_Toc455571001"/>
      <w:r>
        <w:rPr>
          <w:rFonts w:ascii="Calibri" w:hAnsi="Calibri" w:cs="Calibri"/>
        </w:rPr>
        <w:t>Processing</w:t>
      </w:r>
      <w:bookmarkEnd w:id="544"/>
    </w:p>
    <w:p w:rsidR="00DD1530" w:rsidRPr="007F2C36" w:rsidRDefault="00DD1530" w:rsidP="00DD1530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DD1530">
        <w:rPr>
          <w:lang w:bidi="ar-SA"/>
        </w:rPr>
        <w:t>FildEotGain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subsystem</w:t>
      </w:r>
      <w:r w:rsidRPr="00F44962">
        <w:rPr>
          <w:lang w:bidi="ar-SA"/>
        </w:rPr>
        <w:t xml:space="preserve"> of the Simulink model of the design</w:t>
      </w:r>
    </w:p>
    <w:p w:rsidR="00F8096F" w:rsidRPr="00AA38E8" w:rsidRDefault="00F8096F" w:rsidP="00F8096F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45" w:name="_Toc455571002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</w:t>
      </w:r>
      <w:r w:rsidR="00AE496E">
        <w:rPr>
          <w:rFonts w:ascii="Calibri" w:hAnsi="Calibri" w:cs="Calibri"/>
        </w:rPr>
        <w:t>7</w:t>
      </w:r>
      <w:bookmarkEnd w:id="54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F8096F" w:rsidRPr="00AA38E8" w:rsidTr="00FF5F95">
        <w:tc>
          <w:tcPr>
            <w:tcW w:w="1779" w:type="dxa"/>
          </w:tcPr>
          <w:p w:rsidR="00F8096F" w:rsidRPr="00AA38E8" w:rsidRDefault="00F8096F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F8096F" w:rsidRPr="00AA38E8" w:rsidRDefault="00F8096F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D1530">
              <w:rPr>
                <w:rFonts w:cs="Calibri"/>
                <w:sz w:val="16"/>
              </w:rPr>
              <w:t>CalcEotDampg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F8096F" w:rsidRPr="00AA38E8" w:rsidRDefault="00F8096F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F8096F" w:rsidRPr="00AA38E8" w:rsidRDefault="00F8096F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F8096F" w:rsidRPr="00AA38E8" w:rsidRDefault="00F8096F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5238D2" w:rsidRPr="00AA38E8" w:rsidTr="00FF5F95">
        <w:tc>
          <w:tcPr>
            <w:tcW w:w="1779" w:type="dxa"/>
          </w:tcPr>
          <w:p w:rsidR="005238D2" w:rsidRPr="00AA38E8" w:rsidRDefault="005238D2" w:rsidP="001A7961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5238D2" w:rsidRPr="00AA38E8" w:rsidRDefault="005238D2" w:rsidP="001A7961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HwAg_HwDeg_T_f32</w:t>
            </w:r>
          </w:p>
        </w:tc>
        <w:tc>
          <w:tcPr>
            <w:tcW w:w="990" w:type="dxa"/>
          </w:tcPr>
          <w:p w:rsidR="005238D2" w:rsidRPr="00220624" w:rsidRDefault="005238D2" w:rsidP="001A7961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238D2" w:rsidRPr="009E410D" w:rsidRDefault="005238D2" w:rsidP="001A7961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5238D2" w:rsidRPr="00AA38E8" w:rsidTr="00FF5F95">
        <w:tc>
          <w:tcPr>
            <w:tcW w:w="1779" w:type="dxa"/>
          </w:tcPr>
          <w:p w:rsidR="005238D2" w:rsidRPr="00AA38E8" w:rsidRDefault="005238D2" w:rsidP="001A7961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5238D2" w:rsidRPr="008F24FE" w:rsidRDefault="005238D2" w:rsidP="001A7961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VehSpd_Kph_T_f32</w:t>
            </w:r>
          </w:p>
        </w:tc>
        <w:tc>
          <w:tcPr>
            <w:tcW w:w="990" w:type="dxa"/>
          </w:tcPr>
          <w:p w:rsidR="005238D2" w:rsidRPr="00220624" w:rsidRDefault="005238D2" w:rsidP="001A7961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238D2" w:rsidRPr="009E410D" w:rsidRDefault="005238D2" w:rsidP="001A796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5238D2" w:rsidRPr="009E410D" w:rsidRDefault="005238D2" w:rsidP="001A7961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5238D2" w:rsidRPr="00AA38E8" w:rsidTr="00FF5F95">
        <w:tc>
          <w:tcPr>
            <w:tcW w:w="17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HwAgEotCw_HwDeg_T_f32</w:t>
            </w:r>
          </w:p>
        </w:tc>
        <w:tc>
          <w:tcPr>
            <w:tcW w:w="990" w:type="dxa"/>
          </w:tcPr>
          <w:p w:rsidR="005238D2" w:rsidRPr="00220624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360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900</w:t>
            </w:r>
          </w:p>
        </w:tc>
      </w:tr>
      <w:tr w:rsidR="005238D2" w:rsidRPr="00AA38E8" w:rsidTr="00FF5F95">
        <w:tc>
          <w:tcPr>
            <w:tcW w:w="17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HwAgEotCcw_HwDeg_T_f32</w:t>
            </w:r>
          </w:p>
        </w:tc>
        <w:tc>
          <w:tcPr>
            <w:tcW w:w="990" w:type="dxa"/>
          </w:tcPr>
          <w:p w:rsidR="005238D2" w:rsidRPr="00220624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-900</w:t>
            </w:r>
          </w:p>
        </w:tc>
        <w:tc>
          <w:tcPr>
            <w:tcW w:w="990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-360</w:t>
            </w:r>
          </w:p>
        </w:tc>
      </w:tr>
      <w:tr w:rsidR="005238D2" w:rsidRPr="00AA38E8" w:rsidTr="00FF5F95">
        <w:tc>
          <w:tcPr>
            <w:tcW w:w="17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MotVelCrf_MotRadPerSec_T_f32</w:t>
            </w:r>
          </w:p>
        </w:tc>
        <w:tc>
          <w:tcPr>
            <w:tcW w:w="990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-1350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1350</w:t>
            </w:r>
          </w:p>
        </w:tc>
      </w:tr>
      <w:tr w:rsidR="005238D2" w:rsidRPr="00AA38E8" w:rsidTr="00FF5F95">
        <w:tc>
          <w:tcPr>
            <w:tcW w:w="17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EotDampgCmd_MotNwtMtr_T_f32</w:t>
            </w:r>
          </w:p>
        </w:tc>
        <w:tc>
          <w:tcPr>
            <w:tcW w:w="990" w:type="dxa"/>
          </w:tcPr>
          <w:p w:rsidR="005238D2" w:rsidRPr="00AA38E8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Pr="00DD1530">
              <w:rPr>
                <w:rFonts w:cs="Calibri"/>
                <w:sz w:val="16"/>
              </w:rPr>
              <w:t>8.8</w:t>
            </w:r>
          </w:p>
        </w:tc>
        <w:tc>
          <w:tcPr>
            <w:tcW w:w="990" w:type="dxa"/>
          </w:tcPr>
          <w:p w:rsidR="005238D2" w:rsidRPr="009E410D" w:rsidRDefault="005238D2" w:rsidP="00E32E8B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8.8</w:t>
            </w:r>
          </w:p>
        </w:tc>
      </w:tr>
    </w:tbl>
    <w:p w:rsidR="00F8096F" w:rsidRDefault="00F8096F" w:rsidP="00F8096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6" w:name="_Toc455571003"/>
      <w:r>
        <w:rPr>
          <w:rFonts w:ascii="Calibri" w:hAnsi="Calibri" w:cs="Calibri"/>
        </w:rPr>
        <w:t>Design Rationale</w:t>
      </w:r>
      <w:bookmarkEnd w:id="546"/>
    </w:p>
    <w:p w:rsidR="00F8096F" w:rsidRDefault="00F8096F" w:rsidP="00F8096F">
      <w:pPr>
        <w:rPr>
          <w:lang w:bidi="ar-SA"/>
        </w:rPr>
      </w:pPr>
      <w:r>
        <w:rPr>
          <w:lang w:bidi="ar-SA"/>
        </w:rPr>
        <w:t>None</w:t>
      </w:r>
    </w:p>
    <w:p w:rsidR="00F8096F" w:rsidRPr="007F2C36" w:rsidRDefault="00F8096F" w:rsidP="00F8096F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DD1530">
        <w:rPr>
          <w:lang w:bidi="ar-SA"/>
        </w:rPr>
        <w:t>CalcEotDampg</w:t>
      </w:r>
      <w:proofErr w:type="spellEnd"/>
      <w:r>
        <w:rPr>
          <w:lang w:bidi="ar-SA"/>
        </w:rPr>
        <w:t xml:space="preserve">” function is - </w:t>
      </w:r>
      <w:r w:rsidRPr="00DD1530">
        <w:rPr>
          <w:lang w:bidi="ar-SA"/>
        </w:rPr>
        <w:t>EotDampgCmd_MotNwtMtr_T_f32</w:t>
      </w:r>
    </w:p>
    <w:p w:rsidR="00F8096F" w:rsidRDefault="00F8096F" w:rsidP="00F8096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7" w:name="_Toc455571004"/>
      <w:r>
        <w:rPr>
          <w:rFonts w:ascii="Calibri" w:hAnsi="Calibri" w:cs="Calibri"/>
        </w:rPr>
        <w:t>Processing</w:t>
      </w:r>
      <w:bookmarkEnd w:id="547"/>
    </w:p>
    <w:p w:rsidR="00F8096F" w:rsidRPr="007F2C36" w:rsidRDefault="00F8096F" w:rsidP="00F8096F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DD1530">
        <w:rPr>
          <w:lang w:bidi="ar-SA"/>
        </w:rPr>
        <w:t>CalcEotDampg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calculation</w:t>
      </w:r>
      <w:r w:rsidRPr="00F44962">
        <w:rPr>
          <w:lang w:bidi="ar-SA"/>
        </w:rPr>
        <w:t xml:space="preserve"> of the Simulink model of the design</w:t>
      </w:r>
    </w:p>
    <w:p w:rsidR="00B33988" w:rsidRPr="00AA38E8" w:rsidRDefault="00B33988" w:rsidP="00B33988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48" w:name="_Toc455571005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</w:t>
      </w:r>
      <w:r w:rsidR="00AE496E">
        <w:rPr>
          <w:rFonts w:ascii="Calibri" w:hAnsi="Calibri" w:cs="Calibri"/>
        </w:rPr>
        <w:t>8</w:t>
      </w:r>
      <w:bookmarkEnd w:id="54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4111"/>
        <w:gridCol w:w="1209"/>
        <w:gridCol w:w="956"/>
        <w:gridCol w:w="953"/>
      </w:tblGrid>
      <w:tr w:rsidR="00B33988" w:rsidRPr="00AA38E8" w:rsidTr="00FF5F95">
        <w:tc>
          <w:tcPr>
            <w:tcW w:w="1779" w:type="dxa"/>
          </w:tcPr>
          <w:p w:rsidR="00B33988" w:rsidRPr="00AA38E8" w:rsidRDefault="00B33988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B33988" w:rsidRPr="00AA38E8" w:rsidRDefault="00B33988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33988">
              <w:rPr>
                <w:rFonts w:cs="Calibri"/>
                <w:sz w:val="16"/>
              </w:rPr>
              <w:t>EotActvCmdCalc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B33988" w:rsidRPr="00AA38E8" w:rsidRDefault="00B33988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B33988" w:rsidRPr="00AA38E8" w:rsidRDefault="00B33988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B33988" w:rsidRPr="00AA38E8" w:rsidRDefault="00B33988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33988" w:rsidRPr="00AA38E8" w:rsidTr="00FF5F95">
        <w:tc>
          <w:tcPr>
            <w:tcW w:w="17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del w:id="549" w:author="Windows User" w:date="2016-07-06T11:50:00Z">
              <w:r w:rsidRPr="008F24FE" w:rsidDel="00855FDA">
                <w:rPr>
                  <w:rFonts w:cs="Calibri"/>
                  <w:sz w:val="16"/>
                </w:rPr>
                <w:delText>HwAgAuthy_Uls_T_f32</w:delText>
              </w:r>
            </w:del>
            <w:proofErr w:type="spellStart"/>
            <w:ins w:id="550" w:author="Windows User" w:date="2016-07-06T11:49:00Z">
              <w:r w:rsidR="00057469">
                <w:rPr>
                  <w:rFonts w:cs="Calibri"/>
                  <w:sz w:val="16"/>
                </w:rPr>
                <w:t>RackTrvlLimrDi_Cnt_T_</w:t>
              </w:r>
            </w:ins>
            <w:ins w:id="551" w:author="Windows User" w:date="2016-07-06T15:51:00Z">
              <w:r w:rsidR="00057469">
                <w:rPr>
                  <w:rFonts w:cs="Calibri"/>
                  <w:sz w:val="16"/>
                </w:rPr>
                <w:t>l</w:t>
              </w:r>
            </w:ins>
            <w:ins w:id="552" w:author="Windows User" w:date="2016-07-06T11:49:00Z">
              <w:r w:rsidR="00855FDA" w:rsidRPr="00855FDA">
                <w:rPr>
                  <w:rFonts w:cs="Calibri"/>
                  <w:sz w:val="16"/>
                </w:rPr>
                <w:t>ogl</w:t>
              </w:r>
            </w:ins>
            <w:proofErr w:type="spellEnd"/>
          </w:p>
        </w:tc>
        <w:tc>
          <w:tcPr>
            <w:tcW w:w="990" w:type="dxa"/>
          </w:tcPr>
          <w:p w:rsidR="00B33988" w:rsidRPr="00220624" w:rsidRDefault="00B33988" w:rsidP="00B33988">
            <w:pPr>
              <w:spacing w:before="60"/>
              <w:rPr>
                <w:rFonts w:cs="Calibri"/>
                <w:sz w:val="16"/>
              </w:rPr>
            </w:pPr>
            <w:del w:id="553" w:author="Windows User" w:date="2016-07-06T11:50:00Z">
              <w:r w:rsidRPr="00220624" w:rsidDel="00855FDA">
                <w:rPr>
                  <w:rFonts w:cs="Calibri"/>
                  <w:sz w:val="16"/>
                </w:rPr>
                <w:delText>float32</w:delText>
              </w:r>
            </w:del>
            <w:proofErr w:type="spellStart"/>
            <w:ins w:id="554" w:author="Windows User" w:date="2016-07-06T11:50:00Z">
              <w:r w:rsidR="00855FDA">
                <w:rPr>
                  <w:rFonts w:cs="Calibri"/>
                  <w:sz w:val="16"/>
                </w:rPr>
                <w:t>boolean</w:t>
              </w:r>
            </w:ins>
            <w:proofErr w:type="spellEnd"/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del w:id="555" w:author="Windows User" w:date="2016-07-06T11:50:00Z">
              <w:r w:rsidDel="00855FDA">
                <w:rPr>
                  <w:rFonts w:cs="Calibri"/>
                  <w:sz w:val="16"/>
                </w:rPr>
                <w:delText>0</w:delText>
              </w:r>
            </w:del>
            <w:ins w:id="556" w:author="Windows User" w:date="2016-07-06T11:50:00Z">
              <w:r w:rsidR="00855FDA">
                <w:rPr>
                  <w:rFonts w:cs="Calibri"/>
                  <w:sz w:val="16"/>
                </w:rPr>
                <w:t>False</w:t>
              </w:r>
            </w:ins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del w:id="557" w:author="Windows User" w:date="2016-07-06T11:50:00Z">
              <w:r w:rsidDel="00855FDA">
                <w:rPr>
                  <w:rFonts w:cs="Calibri"/>
                  <w:sz w:val="16"/>
                </w:rPr>
                <w:delText>1</w:delText>
              </w:r>
            </w:del>
            <w:ins w:id="558" w:author="Windows User" w:date="2016-07-06T11:50:00Z">
              <w:r w:rsidR="00855FDA">
                <w:rPr>
                  <w:rFonts w:cs="Calibri"/>
                  <w:sz w:val="16"/>
                </w:rPr>
                <w:t>True</w:t>
              </w:r>
            </w:ins>
          </w:p>
        </w:tc>
      </w:tr>
      <w:tr w:rsidR="00855FDA" w:rsidRPr="00AA38E8" w:rsidTr="00FF5F95">
        <w:trPr>
          <w:ins w:id="559" w:author="Windows User" w:date="2016-07-06T11:49:00Z"/>
        </w:trPr>
        <w:tc>
          <w:tcPr>
            <w:tcW w:w="1779" w:type="dxa"/>
          </w:tcPr>
          <w:p w:rsidR="00855FDA" w:rsidRPr="00AA38E8" w:rsidRDefault="00855FDA" w:rsidP="00FF5F95">
            <w:pPr>
              <w:spacing w:before="60"/>
              <w:rPr>
                <w:ins w:id="560" w:author="Windows User" w:date="2016-07-06T11:49:00Z"/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855FDA" w:rsidRPr="008F24FE" w:rsidRDefault="00855FDA" w:rsidP="00FF5F95">
            <w:pPr>
              <w:spacing w:before="60"/>
              <w:rPr>
                <w:ins w:id="561" w:author="Windows User" w:date="2016-07-06T11:49:00Z"/>
                <w:rFonts w:cs="Calibri"/>
                <w:sz w:val="16"/>
              </w:rPr>
            </w:pPr>
            <w:ins w:id="562" w:author="Windows User" w:date="2016-07-06T11:49:00Z">
              <w:r w:rsidRPr="008F24FE">
                <w:rPr>
                  <w:rFonts w:cs="Calibri"/>
                  <w:sz w:val="16"/>
                </w:rPr>
                <w:t>HwAgAuthy_Uls_T_f32</w:t>
              </w:r>
            </w:ins>
          </w:p>
        </w:tc>
        <w:tc>
          <w:tcPr>
            <w:tcW w:w="990" w:type="dxa"/>
          </w:tcPr>
          <w:p w:rsidR="00855FDA" w:rsidRPr="00220624" w:rsidRDefault="00855FDA" w:rsidP="00FF5F95">
            <w:pPr>
              <w:spacing w:before="60"/>
              <w:rPr>
                <w:ins w:id="563" w:author="Windows User" w:date="2016-07-06T11:49:00Z"/>
                <w:rFonts w:cs="Calibri"/>
                <w:sz w:val="16"/>
              </w:rPr>
            </w:pPr>
            <w:ins w:id="564" w:author="Windows User" w:date="2016-07-06T11:49:00Z">
              <w:r w:rsidRPr="00220624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990" w:type="dxa"/>
          </w:tcPr>
          <w:p w:rsidR="00855FDA" w:rsidRDefault="00855FDA" w:rsidP="00FF5F95">
            <w:pPr>
              <w:spacing w:before="60"/>
              <w:rPr>
                <w:ins w:id="565" w:author="Windows User" w:date="2016-07-06T11:49:00Z"/>
                <w:rFonts w:cs="Calibri"/>
                <w:sz w:val="16"/>
              </w:rPr>
            </w:pPr>
            <w:ins w:id="566" w:author="Windows User" w:date="2016-07-06T11:49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990" w:type="dxa"/>
          </w:tcPr>
          <w:p w:rsidR="00855FDA" w:rsidRDefault="00855FDA" w:rsidP="00FF5F95">
            <w:pPr>
              <w:spacing w:before="60"/>
              <w:rPr>
                <w:ins w:id="567" w:author="Windows User" w:date="2016-07-06T11:49:00Z"/>
                <w:rFonts w:cs="Calibri"/>
                <w:sz w:val="16"/>
              </w:rPr>
            </w:pPr>
            <w:ins w:id="568" w:author="Windows User" w:date="2016-07-06T11:49:00Z">
              <w:r>
                <w:rPr>
                  <w:rFonts w:cs="Calibri"/>
                  <w:sz w:val="16"/>
                </w:rPr>
                <w:t>1</w:t>
              </w:r>
            </w:ins>
          </w:p>
        </w:tc>
      </w:tr>
      <w:tr w:rsidR="00855FDA" w:rsidRPr="00AA38E8" w:rsidTr="00FF5F95">
        <w:tc>
          <w:tcPr>
            <w:tcW w:w="1779" w:type="dxa"/>
          </w:tcPr>
          <w:p w:rsidR="00855FDA" w:rsidRPr="00AA38E8" w:rsidRDefault="00855FDA" w:rsidP="00FF5F95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855FDA" w:rsidRPr="00AA38E8" w:rsidRDefault="00855FDA" w:rsidP="00FF5F95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VehSpd_Kph_T_f32</w:t>
            </w:r>
          </w:p>
        </w:tc>
        <w:tc>
          <w:tcPr>
            <w:tcW w:w="990" w:type="dxa"/>
          </w:tcPr>
          <w:p w:rsidR="00855FDA" w:rsidRPr="00220624" w:rsidRDefault="00855FDA" w:rsidP="00FF5F95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55FDA" w:rsidRPr="00AA38E8" w:rsidRDefault="00855FDA" w:rsidP="00FF5F9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55FDA" w:rsidRPr="00AA38E8" w:rsidRDefault="00855FDA" w:rsidP="00FF5F9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855FDA" w:rsidRPr="00AA38E8" w:rsidTr="00FF5F95">
        <w:tc>
          <w:tcPr>
            <w:tcW w:w="1779" w:type="dxa"/>
          </w:tcPr>
          <w:p w:rsidR="00855FDA" w:rsidRPr="00AA38E8" w:rsidRDefault="00855FDA" w:rsidP="00B33988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855FDA" w:rsidRPr="00AA38E8" w:rsidRDefault="00855FDA" w:rsidP="00B33988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HwAg_HwDeg_T_f32</w:t>
            </w:r>
          </w:p>
        </w:tc>
        <w:tc>
          <w:tcPr>
            <w:tcW w:w="990" w:type="dxa"/>
          </w:tcPr>
          <w:p w:rsidR="00855FDA" w:rsidRPr="00220624" w:rsidRDefault="00855FDA" w:rsidP="00B33988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55FDA" w:rsidRPr="009E410D" w:rsidRDefault="00855FDA" w:rsidP="00B33988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855FDA" w:rsidRPr="009E410D" w:rsidRDefault="00855FDA" w:rsidP="00B33988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855FDA" w:rsidRPr="00AA38E8" w:rsidTr="00FF5F95">
        <w:tc>
          <w:tcPr>
            <w:tcW w:w="1779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MotVelCrf_MotRadPerSec_T_f32</w:t>
            </w:r>
          </w:p>
        </w:tc>
        <w:tc>
          <w:tcPr>
            <w:tcW w:w="990" w:type="dxa"/>
          </w:tcPr>
          <w:p w:rsidR="00855FDA" w:rsidRPr="00220624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55FDA" w:rsidRPr="009E410D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-1350</w:t>
            </w:r>
          </w:p>
        </w:tc>
        <w:tc>
          <w:tcPr>
            <w:tcW w:w="990" w:type="dxa"/>
          </w:tcPr>
          <w:p w:rsidR="00855FDA" w:rsidRPr="009E410D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1350</w:t>
            </w:r>
          </w:p>
        </w:tc>
      </w:tr>
      <w:tr w:rsidR="00855FDA" w:rsidRPr="00AA38E8" w:rsidTr="00FF5F95">
        <w:tc>
          <w:tcPr>
            <w:tcW w:w="1779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9D39AC">
              <w:rPr>
                <w:rFonts w:cs="Calibri"/>
                <w:sz w:val="16"/>
              </w:rPr>
              <w:t>LimPosn_HwDeg_T_f32</w:t>
            </w:r>
          </w:p>
        </w:tc>
        <w:tc>
          <w:tcPr>
            <w:tcW w:w="990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55FDA" w:rsidRPr="009E410D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855FDA" w:rsidRPr="009E410D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855FDA" w:rsidRPr="00AA38E8" w:rsidTr="00FF5F95">
        <w:tc>
          <w:tcPr>
            <w:tcW w:w="1779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B33988">
              <w:rPr>
                <w:rFonts w:cs="Calibri"/>
                <w:sz w:val="16"/>
              </w:rPr>
              <w:t>EotActvCmd_MotNwtMtr_T_f32</w:t>
            </w:r>
          </w:p>
        </w:tc>
        <w:tc>
          <w:tcPr>
            <w:tcW w:w="990" w:type="dxa"/>
          </w:tcPr>
          <w:p w:rsidR="00855FDA" w:rsidRPr="00AA38E8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55FDA" w:rsidRPr="009E410D" w:rsidRDefault="00855FDA" w:rsidP="00DA6B4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Pr="00DD1530">
              <w:rPr>
                <w:rFonts w:cs="Calibri"/>
                <w:sz w:val="16"/>
              </w:rPr>
              <w:t>8.8</w:t>
            </w:r>
          </w:p>
        </w:tc>
        <w:tc>
          <w:tcPr>
            <w:tcW w:w="990" w:type="dxa"/>
          </w:tcPr>
          <w:p w:rsidR="00855FDA" w:rsidRPr="009E410D" w:rsidRDefault="00855FDA" w:rsidP="00DA6B49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8.8</w:t>
            </w:r>
          </w:p>
        </w:tc>
      </w:tr>
    </w:tbl>
    <w:p w:rsidR="00B33988" w:rsidRDefault="00B33988" w:rsidP="00B3398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9" w:name="_Toc455571006"/>
      <w:r>
        <w:rPr>
          <w:rFonts w:ascii="Calibri" w:hAnsi="Calibri" w:cs="Calibri"/>
        </w:rPr>
        <w:t>Design Rationale</w:t>
      </w:r>
      <w:bookmarkEnd w:id="569"/>
    </w:p>
    <w:p w:rsidR="00B33988" w:rsidRDefault="00B33988" w:rsidP="00B33988">
      <w:pPr>
        <w:rPr>
          <w:lang w:bidi="ar-SA"/>
        </w:rPr>
      </w:pPr>
      <w:r>
        <w:rPr>
          <w:lang w:bidi="ar-SA"/>
        </w:rPr>
        <w:t>None</w:t>
      </w:r>
    </w:p>
    <w:p w:rsidR="00B33988" w:rsidRPr="007F2C36" w:rsidRDefault="00B33988" w:rsidP="00B33988">
      <w:pPr>
        <w:rPr>
          <w:lang w:bidi="ar-SA"/>
        </w:rPr>
      </w:pPr>
      <w:r>
        <w:rPr>
          <w:lang w:bidi="ar-SA"/>
        </w:rPr>
        <w:t>Note: Outputs of “</w:t>
      </w:r>
      <w:proofErr w:type="spellStart"/>
      <w:r w:rsidRPr="00B33988">
        <w:rPr>
          <w:lang w:bidi="ar-SA"/>
        </w:rPr>
        <w:t>EotActvCmdCalc</w:t>
      </w:r>
      <w:proofErr w:type="spellEnd"/>
      <w:r>
        <w:rPr>
          <w:lang w:bidi="ar-SA"/>
        </w:rPr>
        <w:t xml:space="preserve">” function is - </w:t>
      </w:r>
      <w:r w:rsidRPr="00B33988">
        <w:rPr>
          <w:lang w:bidi="ar-SA"/>
        </w:rPr>
        <w:t>EotActvCmd_MotNwtMtr_T_f32</w:t>
      </w:r>
    </w:p>
    <w:p w:rsidR="00B33988" w:rsidRDefault="00B33988" w:rsidP="00B3398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0" w:name="_Toc455571007"/>
      <w:r>
        <w:rPr>
          <w:rFonts w:ascii="Calibri" w:hAnsi="Calibri" w:cs="Calibri"/>
        </w:rPr>
        <w:t>Processing</w:t>
      </w:r>
      <w:bookmarkEnd w:id="570"/>
    </w:p>
    <w:p w:rsidR="00B33988" w:rsidRPr="007F2C36" w:rsidRDefault="00B33988" w:rsidP="00B33988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B33988">
        <w:rPr>
          <w:lang w:bidi="ar-SA"/>
        </w:rPr>
        <w:t>EotActvCmdCalc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calculation</w:t>
      </w:r>
      <w:r w:rsidRPr="00F44962">
        <w:rPr>
          <w:lang w:bidi="ar-SA"/>
        </w:rPr>
        <w:t xml:space="preserve"> of the Simulink model of the design</w:t>
      </w:r>
    </w:p>
    <w:p w:rsidR="00B33988" w:rsidRPr="00AA38E8" w:rsidRDefault="00B33988" w:rsidP="00B33988">
      <w:pPr>
        <w:pStyle w:val="Heading2"/>
        <w:numPr>
          <w:ilvl w:val="2"/>
          <w:numId w:val="11"/>
        </w:numPr>
        <w:tabs>
          <w:tab w:val="num" w:pos="567"/>
        </w:tabs>
        <w:spacing w:after="60"/>
        <w:ind w:left="567"/>
        <w:rPr>
          <w:rFonts w:ascii="Calibri" w:hAnsi="Calibri" w:cs="Calibri"/>
        </w:rPr>
      </w:pPr>
      <w:bookmarkStart w:id="571" w:name="_Toc455571008"/>
      <w:r w:rsidRPr="00AA38E8">
        <w:rPr>
          <w:rFonts w:ascii="Calibri" w:hAnsi="Calibri" w:cs="Calibri"/>
        </w:rPr>
        <w:t>Local</w:t>
      </w:r>
      <w:r>
        <w:rPr>
          <w:rFonts w:ascii="Calibri" w:hAnsi="Calibri" w:cs="Calibri"/>
        </w:rPr>
        <w:t xml:space="preserve"> Function #</w:t>
      </w:r>
      <w:r w:rsidR="00AE496E">
        <w:rPr>
          <w:rFonts w:ascii="Calibri" w:hAnsi="Calibri" w:cs="Calibri"/>
        </w:rPr>
        <w:t>9</w:t>
      </w:r>
      <w:bookmarkEnd w:id="57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B33988" w:rsidRPr="00AA38E8" w:rsidTr="00FF5F95">
        <w:tc>
          <w:tcPr>
            <w:tcW w:w="1779" w:type="dxa"/>
          </w:tcPr>
          <w:p w:rsidR="00B33988" w:rsidRPr="00AA38E8" w:rsidRDefault="00B33988" w:rsidP="00FF5F9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B33988" w:rsidRPr="00AA38E8" w:rsidRDefault="00B33988" w:rsidP="00FF5F9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33988">
              <w:rPr>
                <w:rFonts w:cs="Calibri"/>
                <w:sz w:val="16"/>
              </w:rPr>
              <w:t>SoftEndStopStCtrl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B33988" w:rsidRPr="00AA38E8" w:rsidRDefault="00B33988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B33988" w:rsidRPr="00AA38E8" w:rsidRDefault="00B33988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B33988" w:rsidRPr="00AA38E8" w:rsidRDefault="00B33988" w:rsidP="00FF5F9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33988" w:rsidRPr="00AA38E8" w:rsidTr="00FF5F95">
        <w:tc>
          <w:tcPr>
            <w:tcW w:w="17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VehSpd_Kph_T_f32</w:t>
            </w:r>
          </w:p>
        </w:tc>
        <w:tc>
          <w:tcPr>
            <w:tcW w:w="990" w:type="dxa"/>
          </w:tcPr>
          <w:p w:rsidR="00B33988" w:rsidRPr="00220624" w:rsidRDefault="00B33988" w:rsidP="00B33988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B33988" w:rsidRPr="00AA38E8" w:rsidTr="00FF5F95">
        <w:tc>
          <w:tcPr>
            <w:tcW w:w="17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HwAgAuthy_Uls_T_f32</w:t>
            </w:r>
          </w:p>
        </w:tc>
        <w:tc>
          <w:tcPr>
            <w:tcW w:w="990" w:type="dxa"/>
          </w:tcPr>
          <w:p w:rsidR="00B33988" w:rsidRPr="00220624" w:rsidRDefault="00B33988" w:rsidP="00B33988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B33988" w:rsidRPr="00AA38E8" w:rsidTr="00FF5F95">
        <w:tc>
          <w:tcPr>
            <w:tcW w:w="17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33988">
              <w:rPr>
                <w:rFonts w:cs="Calibri"/>
                <w:sz w:val="16"/>
              </w:rPr>
              <w:t>EotProtnDi_Cnt_T_Logl</w:t>
            </w:r>
            <w:proofErr w:type="spellEnd"/>
          </w:p>
        </w:tc>
        <w:tc>
          <w:tcPr>
            <w:tcW w:w="990" w:type="dxa"/>
          </w:tcPr>
          <w:p w:rsidR="00B33988" w:rsidRPr="00220624" w:rsidRDefault="00B33988" w:rsidP="00B33988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33988" w:rsidRPr="009E410D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33988" w:rsidRPr="009E410D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B33988" w:rsidRPr="00AA38E8" w:rsidTr="00FF5F95">
        <w:tc>
          <w:tcPr>
            <w:tcW w:w="17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33988">
              <w:rPr>
                <w:rFonts w:cs="Calibri"/>
                <w:sz w:val="16"/>
              </w:rPr>
              <w:t>EotDetd_Cnt_T_Logl</w:t>
            </w:r>
            <w:proofErr w:type="spellEnd"/>
          </w:p>
        </w:tc>
        <w:tc>
          <w:tcPr>
            <w:tcW w:w="990" w:type="dxa"/>
          </w:tcPr>
          <w:p w:rsidR="00B33988" w:rsidRPr="00AA38E8" w:rsidRDefault="00B33988" w:rsidP="00B33988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33988" w:rsidRPr="009E410D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33988" w:rsidRPr="009E410D" w:rsidRDefault="00B33988" w:rsidP="00B3398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FD76B6" w:rsidRPr="00AA38E8" w:rsidTr="00FF5F95">
        <w:tc>
          <w:tcPr>
            <w:tcW w:w="1779" w:type="dxa"/>
          </w:tcPr>
          <w:p w:rsidR="00FD76B6" w:rsidRPr="00AA38E8" w:rsidRDefault="00FD76B6" w:rsidP="00FD76B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FD76B6" w:rsidRPr="00AA38E8" w:rsidRDefault="00FD76B6" w:rsidP="00FD76B6">
            <w:pPr>
              <w:spacing w:before="60"/>
              <w:rPr>
                <w:rFonts w:cs="Calibri"/>
                <w:sz w:val="16"/>
              </w:rPr>
            </w:pPr>
            <w:r w:rsidRPr="008F24FE">
              <w:rPr>
                <w:rFonts w:cs="Calibri"/>
                <w:sz w:val="16"/>
              </w:rPr>
              <w:t>HwAg_HwDeg_T_f32</w:t>
            </w:r>
          </w:p>
        </w:tc>
        <w:tc>
          <w:tcPr>
            <w:tcW w:w="990" w:type="dxa"/>
          </w:tcPr>
          <w:p w:rsidR="00FD76B6" w:rsidRPr="00220624" w:rsidRDefault="00FD76B6" w:rsidP="00FD76B6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D76B6" w:rsidRPr="009E410D" w:rsidRDefault="00FD76B6" w:rsidP="00FD76B6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FD76B6" w:rsidRPr="009E410D" w:rsidRDefault="00FD76B6" w:rsidP="00FD76B6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5F16E7" w:rsidRPr="00AA38E8" w:rsidTr="00FF5F95">
        <w:tc>
          <w:tcPr>
            <w:tcW w:w="1779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5F16E7" w:rsidRPr="008F24FE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FD76B6">
              <w:rPr>
                <w:rFonts w:cs="Calibri"/>
                <w:sz w:val="16"/>
              </w:rPr>
              <w:t>FildHwTq_HwNwtMtr_T_f32</w:t>
            </w:r>
          </w:p>
        </w:tc>
        <w:tc>
          <w:tcPr>
            <w:tcW w:w="990" w:type="dxa"/>
          </w:tcPr>
          <w:p w:rsidR="005F16E7" w:rsidRPr="00220624" w:rsidRDefault="005F16E7" w:rsidP="005F16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F16E7" w:rsidRPr="009E410D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C76BA5">
              <w:rPr>
                <w:rFonts w:cs="Calibri"/>
                <w:sz w:val="16"/>
              </w:rPr>
              <w:t>-3.4E+38</w:t>
            </w:r>
          </w:p>
        </w:tc>
        <w:tc>
          <w:tcPr>
            <w:tcW w:w="990" w:type="dxa"/>
          </w:tcPr>
          <w:p w:rsidR="005F16E7" w:rsidRPr="009E410D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C76BA5">
              <w:rPr>
                <w:rFonts w:cs="Calibri"/>
                <w:sz w:val="16"/>
              </w:rPr>
              <w:t>3.4E+38</w:t>
            </w:r>
          </w:p>
        </w:tc>
      </w:tr>
      <w:tr w:rsidR="005F16E7" w:rsidRPr="00AA38E8" w:rsidTr="00FF5F95">
        <w:tc>
          <w:tcPr>
            <w:tcW w:w="1779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5F16E7" w:rsidRPr="00FD76B6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FD76B6">
              <w:rPr>
                <w:rFonts w:cs="Calibri"/>
                <w:sz w:val="16"/>
              </w:rPr>
              <w:t>SysMotTqCmdSca_Uls_T_f32</w:t>
            </w:r>
          </w:p>
        </w:tc>
        <w:tc>
          <w:tcPr>
            <w:tcW w:w="990" w:type="dxa"/>
          </w:tcPr>
          <w:p w:rsidR="005F16E7" w:rsidRPr="00220624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5F16E7" w:rsidRPr="00AA38E8" w:rsidTr="00FF5F95">
        <w:tc>
          <w:tcPr>
            <w:tcW w:w="1779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4179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9D39AC">
              <w:rPr>
                <w:rFonts w:cs="Calibri"/>
                <w:sz w:val="16"/>
              </w:rPr>
              <w:t>LimPosn_HwDeg_T_f32</w:t>
            </w:r>
          </w:p>
        </w:tc>
        <w:tc>
          <w:tcPr>
            <w:tcW w:w="990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F16E7" w:rsidRPr="009E410D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5F16E7" w:rsidRPr="009E410D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9E410D">
              <w:rPr>
                <w:rFonts w:cs="Calibri"/>
                <w:sz w:val="16"/>
              </w:rPr>
              <w:t>1440</w:t>
            </w:r>
          </w:p>
        </w:tc>
      </w:tr>
      <w:tr w:rsidR="005F16E7" w:rsidRPr="00AA38E8" w:rsidTr="00FF5F95">
        <w:tc>
          <w:tcPr>
            <w:tcW w:w="1779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5F16E7" w:rsidRPr="00AA38E8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220624"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5F16E7" w:rsidRPr="009E410D" w:rsidRDefault="005F16E7" w:rsidP="005F16E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Pr="00DD1530">
              <w:rPr>
                <w:rFonts w:cs="Calibri"/>
                <w:sz w:val="16"/>
              </w:rPr>
              <w:t>8.8</w:t>
            </w:r>
          </w:p>
        </w:tc>
        <w:tc>
          <w:tcPr>
            <w:tcW w:w="990" w:type="dxa"/>
          </w:tcPr>
          <w:p w:rsidR="005F16E7" w:rsidRPr="009E410D" w:rsidRDefault="005F16E7" w:rsidP="005F16E7">
            <w:pPr>
              <w:spacing w:before="60"/>
              <w:rPr>
                <w:rFonts w:cs="Calibri"/>
                <w:sz w:val="16"/>
              </w:rPr>
            </w:pPr>
            <w:r w:rsidRPr="00DD1530">
              <w:rPr>
                <w:rFonts w:cs="Calibri"/>
                <w:sz w:val="16"/>
              </w:rPr>
              <w:t>8.8</w:t>
            </w:r>
          </w:p>
        </w:tc>
      </w:tr>
    </w:tbl>
    <w:p w:rsidR="00B33988" w:rsidRDefault="00B33988" w:rsidP="00B3398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2" w:name="_Toc455571009"/>
      <w:r>
        <w:rPr>
          <w:rFonts w:ascii="Calibri" w:hAnsi="Calibri" w:cs="Calibri"/>
        </w:rPr>
        <w:t>Design Rationale</w:t>
      </w:r>
      <w:bookmarkEnd w:id="572"/>
    </w:p>
    <w:p w:rsidR="00B33988" w:rsidRDefault="00B33988" w:rsidP="00B33988">
      <w:pPr>
        <w:rPr>
          <w:lang w:bidi="ar-SA"/>
        </w:rPr>
      </w:pPr>
      <w:r>
        <w:rPr>
          <w:lang w:bidi="ar-SA"/>
        </w:rPr>
        <w:t>None</w:t>
      </w:r>
    </w:p>
    <w:p w:rsidR="00B33988" w:rsidRDefault="00B33988" w:rsidP="00B3398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3" w:name="_Toc455571010"/>
      <w:r>
        <w:rPr>
          <w:rFonts w:ascii="Calibri" w:hAnsi="Calibri" w:cs="Calibri"/>
        </w:rPr>
        <w:t>Processing</w:t>
      </w:r>
      <w:bookmarkEnd w:id="573"/>
    </w:p>
    <w:p w:rsidR="009D39AC" w:rsidRPr="007F2C36" w:rsidRDefault="00B33988" w:rsidP="007F2C36">
      <w:pPr>
        <w:rPr>
          <w:lang w:bidi="ar-SA"/>
        </w:rPr>
      </w:pPr>
      <w:r w:rsidRPr="007F2C36">
        <w:rPr>
          <w:lang w:bidi="ar-SA"/>
        </w:rPr>
        <w:t>Refer to the “</w:t>
      </w:r>
      <w:proofErr w:type="spellStart"/>
      <w:r w:rsidRPr="00B33988">
        <w:rPr>
          <w:lang w:bidi="ar-SA"/>
        </w:rPr>
        <w:t>SoftEndStopStCtrl</w:t>
      </w:r>
      <w:proofErr w:type="spellEnd"/>
      <w:r w:rsidRPr="00F44962">
        <w:rPr>
          <w:lang w:bidi="ar-SA"/>
        </w:rPr>
        <w:t xml:space="preserve">” </w:t>
      </w:r>
      <w:r>
        <w:rPr>
          <w:lang w:bidi="ar-SA"/>
        </w:rPr>
        <w:t>calculation</w:t>
      </w:r>
      <w:r w:rsidRPr="00F44962">
        <w:rPr>
          <w:lang w:bidi="ar-SA"/>
        </w:rPr>
        <w:t xml:space="preserve"> of the Simulink model of the design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74" w:name="_Toc421011542"/>
      <w:bookmarkStart w:id="575" w:name="_Toc455571011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574"/>
      <w:bookmarkEnd w:id="575"/>
    </w:p>
    <w:p w:rsidR="002B094F" w:rsidRDefault="00F60FDC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576" w:name="_Toc418080076"/>
      <w:bookmarkStart w:id="577" w:name="_Toc421709921"/>
      <w:bookmarkStart w:id="578" w:name="_Toc455571012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576"/>
      <w:bookmarkEnd w:id="577"/>
      <w:bookmarkEnd w:id="578"/>
    </w:p>
    <w:p w:rsidR="00923CE9" w:rsidRPr="005238D2" w:rsidRDefault="005238D2" w:rsidP="005238D2">
      <w:pPr>
        <w:ind w:left="360"/>
        <w:rPr>
          <w:rFonts w:cs="Calibri"/>
        </w:rPr>
      </w:pPr>
      <w:r>
        <w:rPr>
          <w:rFonts w:cs="Calibri"/>
        </w:rPr>
        <w:t>N</w:t>
      </w:r>
      <w:r w:rsidRPr="005238D2">
        <w:rPr>
          <w:rFonts w:cs="Calibri"/>
        </w:rPr>
        <w:t>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579" w:name="_Toc382297449"/>
      <w:bookmarkStart w:id="580" w:name="_Toc418080077"/>
      <w:bookmarkStart w:id="581" w:name="_Toc421709922"/>
      <w:bookmarkStart w:id="582" w:name="_Toc455571013"/>
      <w:r w:rsidRPr="00E75CFE">
        <w:rPr>
          <w:rFonts w:ascii="Calibri" w:hAnsi="Calibri" w:cs="Calibri"/>
        </w:rPr>
        <w:lastRenderedPageBreak/>
        <w:t>UNIT TEST CONSIDERATION</w:t>
      </w:r>
      <w:bookmarkEnd w:id="579"/>
      <w:bookmarkEnd w:id="580"/>
      <w:bookmarkEnd w:id="581"/>
      <w:bookmarkEnd w:id="582"/>
    </w:p>
    <w:p w:rsidR="00F60FDC" w:rsidRPr="00FC5B7E" w:rsidRDefault="00F60FDC" w:rsidP="00F60FDC">
      <w:pPr>
        <w:rPr>
          <w:lang w:bidi="ar-SA"/>
        </w:rPr>
      </w:pPr>
      <w:r>
        <w:rPr>
          <w:lang w:bidi="ar-SA"/>
        </w:rPr>
        <w:t>None</w:t>
      </w:r>
    </w:p>
    <w:p w:rsidR="00786BDF" w:rsidRPr="00A158C7" w:rsidRDefault="00786BDF" w:rsidP="000B37D5">
      <w:pPr>
        <w:pStyle w:val="Heading7"/>
      </w:pPr>
      <w:bookmarkStart w:id="583" w:name="_Toc455571014"/>
      <w:r w:rsidRPr="00A158C7">
        <w:lastRenderedPageBreak/>
        <w:t>Abbreviations and Acronyms</w:t>
      </w:r>
      <w:bookmarkEnd w:id="5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F60FDC" w:rsidRPr="00A158C7" w:rsidTr="00786BDF">
        <w:tc>
          <w:tcPr>
            <w:tcW w:w="3018" w:type="dxa"/>
            <w:shd w:val="clear" w:color="auto" w:fill="auto"/>
          </w:tcPr>
          <w:p w:rsidR="00F60FDC" w:rsidRDefault="00F60FDC" w:rsidP="00F60FDC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F60FDC" w:rsidRPr="00AA38E8" w:rsidRDefault="00F60FDC" w:rsidP="00F60FDC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53510E" w:rsidRPr="00A158C7" w:rsidRDefault="005A77EF" w:rsidP="000B37D5">
      <w:pPr>
        <w:pStyle w:val="Heading7"/>
      </w:pPr>
      <w:bookmarkStart w:id="584" w:name="_Toc455571015"/>
      <w:r w:rsidRPr="00A158C7">
        <w:lastRenderedPageBreak/>
        <w:t>Glossary</w:t>
      </w:r>
      <w:bookmarkEnd w:id="584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585" w:name="_Toc455571016"/>
      <w:r w:rsidRPr="00A158C7">
        <w:lastRenderedPageBreak/>
        <w:t>References</w:t>
      </w:r>
      <w:bookmarkEnd w:id="5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586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586"/>
          </w:p>
        </w:tc>
        <w:tc>
          <w:tcPr>
            <w:tcW w:w="2091" w:type="dxa"/>
            <w:shd w:val="clear" w:color="auto" w:fill="auto"/>
          </w:tcPr>
          <w:p w:rsidR="00531B8C" w:rsidRDefault="00057469" w:rsidP="00B758D2">
            <w:pPr>
              <w:rPr>
                <w:lang w:bidi="ar-SA"/>
              </w:rPr>
            </w:pPr>
            <w:ins w:id="587" w:author="Windows User" w:date="2016-07-06T15:52:00Z">
              <w:r>
                <w:rPr>
                  <w:lang w:bidi="ar-SA"/>
                </w:rPr>
                <w:t>Process release 04.02.01</w:t>
              </w:r>
            </w:ins>
            <w:del w:id="588" w:author="Windows User" w:date="2016-07-06T15:52:00Z">
              <w:r w:rsidR="00531B8C" w:rsidDel="00057469">
                <w:delText>v1.3.0 R4.0 Rev 2</w:delText>
              </w:r>
            </w:del>
            <w:bookmarkStart w:id="589" w:name="_GoBack"/>
            <w:bookmarkEnd w:id="589"/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057469" w:rsidP="00B758D2">
            <w:pPr>
              <w:rPr>
                <w:lang w:bidi="ar-SA"/>
              </w:rPr>
            </w:pPr>
            <w:ins w:id="590" w:author="Windows User" w:date="2016-07-06T15:52:00Z">
              <w:r>
                <w:rPr>
                  <w:lang w:bidi="ar-SA"/>
                </w:rPr>
                <w:t>Process release 04.02.01</w:t>
              </w:r>
            </w:ins>
            <w:del w:id="591" w:author="Windows User" w:date="2016-07-06T15:52:00Z">
              <w:r w:rsidR="00AC4CD8" w:rsidDel="00057469">
                <w:rPr>
                  <w:lang w:bidi="ar-SA"/>
                </w:rPr>
                <w:delText>EA4 01.00</w:delText>
              </w:r>
              <w:r w:rsidR="00531B8C" w:rsidDel="00057469">
                <w:rPr>
                  <w:lang w:bidi="ar-SA"/>
                </w:rPr>
                <w:delText>.00</w:delText>
              </w:r>
            </w:del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D842ED" w:rsidP="00B758D2">
            <w:pPr>
              <w:keepNext/>
            </w:pPr>
            <w:hyperlink r:id="rId16" w:history="1">
              <w:bookmarkStart w:id="592" w:name="_Ref335300243"/>
              <w:r w:rsidR="00531B8C" w:rsidRPr="00FC427F">
                <w:t>Software Naming Conventions.doc</w:t>
              </w:r>
              <w:bookmarkEnd w:id="592"/>
            </w:hyperlink>
          </w:p>
        </w:tc>
        <w:tc>
          <w:tcPr>
            <w:tcW w:w="2091" w:type="dxa"/>
            <w:shd w:val="clear" w:color="auto" w:fill="auto"/>
          </w:tcPr>
          <w:p w:rsidR="00531B8C" w:rsidRDefault="00057469" w:rsidP="00B758D2">
            <w:pPr>
              <w:rPr>
                <w:lang w:bidi="ar-SA"/>
              </w:rPr>
            </w:pPr>
            <w:ins w:id="593" w:author="Windows User" w:date="2016-07-06T15:52:00Z">
              <w:r>
                <w:rPr>
                  <w:lang w:bidi="ar-SA"/>
                </w:rPr>
                <w:t>Process release 04.02.01</w:t>
              </w:r>
            </w:ins>
            <w:del w:id="594" w:author="Windows User" w:date="2016-07-06T15:52:00Z">
              <w:r w:rsidR="00531B8C" w:rsidDel="00057469">
                <w:rPr>
                  <w:lang w:bidi="ar-SA"/>
                </w:rPr>
                <w:delText>1.0</w:delText>
              </w:r>
            </w:del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595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595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del w:id="596" w:author="Windows User" w:date="2016-07-06T15:51:00Z">
              <w:r w:rsidDel="00057469">
                <w:rPr>
                  <w:lang w:bidi="ar-SA"/>
                </w:rPr>
                <w:delText>2.</w:delText>
              </w:r>
              <w:r w:rsidR="00F60FDC" w:rsidDel="00057469">
                <w:rPr>
                  <w:lang w:bidi="ar-SA"/>
                </w:rPr>
                <w:delText>1</w:delText>
              </w:r>
            </w:del>
            <w:ins w:id="597" w:author="Windows User" w:date="2016-07-06T15:51:00Z">
              <w:r w:rsidR="00057469">
                <w:rPr>
                  <w:lang w:bidi="ar-SA"/>
                </w:rPr>
                <w:t>Process release 04.02.01</w:t>
              </w:r>
            </w:ins>
          </w:p>
        </w:tc>
      </w:tr>
      <w:tr w:rsidR="00F60FDC" w:rsidRPr="00A158C7" w:rsidTr="00B758D2">
        <w:tc>
          <w:tcPr>
            <w:tcW w:w="738" w:type="dxa"/>
            <w:shd w:val="clear" w:color="auto" w:fill="auto"/>
          </w:tcPr>
          <w:p w:rsidR="00F60FDC" w:rsidRDefault="00F60FDC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F60FDC" w:rsidRDefault="00F60FDC" w:rsidP="00B758D2">
            <w:pPr>
              <w:keepNext/>
            </w:pPr>
            <w:r>
              <w:t>SF018A_EotProtn_Design</w:t>
            </w:r>
          </w:p>
        </w:tc>
        <w:tc>
          <w:tcPr>
            <w:tcW w:w="2091" w:type="dxa"/>
            <w:shd w:val="clear" w:color="auto" w:fill="auto"/>
          </w:tcPr>
          <w:p w:rsidR="00F60FDC" w:rsidRDefault="00F60FDC" w:rsidP="00B758D2">
            <w:pPr>
              <w:rPr>
                <w:lang w:bidi="ar-SA"/>
              </w:rPr>
            </w:pPr>
            <w: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2ED" w:rsidRDefault="00D842ED">
      <w:r>
        <w:separator/>
      </w:r>
    </w:p>
  </w:endnote>
  <w:endnote w:type="continuationSeparator" w:id="0">
    <w:p w:rsidR="00D842ED" w:rsidRDefault="00D8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855FDA" w:rsidRPr="00B10816" w:rsidTr="00866672">
      <w:tc>
        <w:tcPr>
          <w:tcW w:w="1667" w:type="pct"/>
          <w:vAlign w:val="center"/>
        </w:tcPr>
        <w:p w:rsidR="00855FDA" w:rsidRPr="00B10816" w:rsidRDefault="00855FDA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>
            <w:rPr>
              <w:sz w:val="16"/>
              <w:szCs w:val="16"/>
            </w:rPr>
            <w:t>EotProtn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855FDA" w:rsidRPr="00B10816" w:rsidRDefault="00855FDA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855FDA" w:rsidRDefault="00855FDA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Oct 1, 2015</w:t>
          </w:r>
          <w:r>
            <w:rPr>
              <w:sz w:val="16"/>
              <w:szCs w:val="16"/>
            </w:rPr>
            <w:fldChar w:fldCharType="end"/>
          </w:r>
        </w:p>
        <w:p w:rsidR="00855FDA" w:rsidRPr="00B10816" w:rsidRDefault="00855FDA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B10816">
                <w:rPr>
                  <w:sz w:val="16"/>
                  <w:szCs w:val="16"/>
                </w:rPr>
                <w:t>Nexteer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55FDA" w:rsidRPr="00B10816" w:rsidRDefault="00855FDA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855FDA" w:rsidRPr="00B10816" w:rsidRDefault="00855FDA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57469">
            <w:rPr>
              <w:b/>
              <w:noProof/>
              <w:sz w:val="16"/>
              <w:szCs w:val="16"/>
            </w:rPr>
            <w:t>20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57469">
            <w:rPr>
              <w:b/>
              <w:noProof/>
              <w:sz w:val="16"/>
              <w:szCs w:val="16"/>
            </w:rPr>
            <w:t>20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855FDA" w:rsidRPr="00B10816" w:rsidRDefault="00855FDA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2ED" w:rsidRDefault="00D842ED">
      <w:r>
        <w:separator/>
      </w:r>
    </w:p>
  </w:footnote>
  <w:footnote w:type="continuationSeparator" w:id="0">
    <w:p w:rsidR="00D842ED" w:rsidRDefault="00D84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855FDA" w:rsidRPr="008969C4" w:rsidTr="00866672">
      <w:trPr>
        <w:trHeight w:val="438"/>
      </w:trPr>
      <w:tc>
        <w:tcPr>
          <w:tcW w:w="1443" w:type="pct"/>
        </w:tcPr>
        <w:p w:rsidR="00855FDA" w:rsidRPr="008969C4" w:rsidRDefault="00855FDA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855FDA" w:rsidRPr="00891F29" w:rsidRDefault="00855FDA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855FDA" w:rsidRDefault="00855FDA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855FDA" w:rsidRPr="008969C4" w:rsidRDefault="00855FDA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855FDA" w:rsidRDefault="00855FD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4F9A0BFC"/>
    <w:multiLevelType w:val="hybridMultilevel"/>
    <w:tmpl w:val="7FA6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B1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28B"/>
    <w:rsid w:val="000558D3"/>
    <w:rsid w:val="000573ED"/>
    <w:rsid w:val="00057469"/>
    <w:rsid w:val="00057E0F"/>
    <w:rsid w:val="00063A7A"/>
    <w:rsid w:val="0006733C"/>
    <w:rsid w:val="000718C3"/>
    <w:rsid w:val="00076DD2"/>
    <w:rsid w:val="000815AF"/>
    <w:rsid w:val="00096B85"/>
    <w:rsid w:val="000A5FB2"/>
    <w:rsid w:val="000B01C4"/>
    <w:rsid w:val="000B0DB8"/>
    <w:rsid w:val="000B37D5"/>
    <w:rsid w:val="000B5C1E"/>
    <w:rsid w:val="000B6648"/>
    <w:rsid w:val="000E015E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36FC5"/>
    <w:rsid w:val="001449F2"/>
    <w:rsid w:val="00144BD1"/>
    <w:rsid w:val="00145E51"/>
    <w:rsid w:val="00152830"/>
    <w:rsid w:val="0017347D"/>
    <w:rsid w:val="00180DD1"/>
    <w:rsid w:val="00181748"/>
    <w:rsid w:val="001833C5"/>
    <w:rsid w:val="00186C07"/>
    <w:rsid w:val="00194117"/>
    <w:rsid w:val="00196283"/>
    <w:rsid w:val="001A069D"/>
    <w:rsid w:val="001A6A75"/>
    <w:rsid w:val="001A7961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0624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7CFF"/>
    <w:rsid w:val="00273A0B"/>
    <w:rsid w:val="0027478E"/>
    <w:rsid w:val="002905EB"/>
    <w:rsid w:val="00294F26"/>
    <w:rsid w:val="002A3DCD"/>
    <w:rsid w:val="002A4407"/>
    <w:rsid w:val="002A46ED"/>
    <w:rsid w:val="002A6127"/>
    <w:rsid w:val="002B094F"/>
    <w:rsid w:val="002B1587"/>
    <w:rsid w:val="002B2B02"/>
    <w:rsid w:val="002B3A30"/>
    <w:rsid w:val="002B6E4E"/>
    <w:rsid w:val="002B7D4B"/>
    <w:rsid w:val="002D2079"/>
    <w:rsid w:val="002D4CF3"/>
    <w:rsid w:val="002D7866"/>
    <w:rsid w:val="002D7C01"/>
    <w:rsid w:val="002E08B6"/>
    <w:rsid w:val="002E0FEE"/>
    <w:rsid w:val="002E3467"/>
    <w:rsid w:val="002E4849"/>
    <w:rsid w:val="002E6C0D"/>
    <w:rsid w:val="002E7E59"/>
    <w:rsid w:val="00307A0F"/>
    <w:rsid w:val="00312179"/>
    <w:rsid w:val="003129E3"/>
    <w:rsid w:val="00314939"/>
    <w:rsid w:val="003230E1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74D32"/>
    <w:rsid w:val="003849A4"/>
    <w:rsid w:val="00384C02"/>
    <w:rsid w:val="00385119"/>
    <w:rsid w:val="00387BF4"/>
    <w:rsid w:val="00393DBF"/>
    <w:rsid w:val="003A5B2A"/>
    <w:rsid w:val="003B4A55"/>
    <w:rsid w:val="003D456D"/>
    <w:rsid w:val="003E2A70"/>
    <w:rsid w:val="003F18D9"/>
    <w:rsid w:val="003F3205"/>
    <w:rsid w:val="00405E64"/>
    <w:rsid w:val="00410E30"/>
    <w:rsid w:val="004147D1"/>
    <w:rsid w:val="00421EDB"/>
    <w:rsid w:val="00431255"/>
    <w:rsid w:val="00436F3E"/>
    <w:rsid w:val="004377FE"/>
    <w:rsid w:val="00444F99"/>
    <w:rsid w:val="004526E6"/>
    <w:rsid w:val="004538E2"/>
    <w:rsid w:val="00453CBC"/>
    <w:rsid w:val="00454255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38D2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5984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B6E2A"/>
    <w:rsid w:val="005C3AC2"/>
    <w:rsid w:val="005C6795"/>
    <w:rsid w:val="005C7490"/>
    <w:rsid w:val="005D297B"/>
    <w:rsid w:val="005E1F2C"/>
    <w:rsid w:val="005E4680"/>
    <w:rsid w:val="005E57D6"/>
    <w:rsid w:val="005E61CD"/>
    <w:rsid w:val="005E6392"/>
    <w:rsid w:val="005F16E7"/>
    <w:rsid w:val="005F2D10"/>
    <w:rsid w:val="005F3880"/>
    <w:rsid w:val="00600104"/>
    <w:rsid w:val="00600C6A"/>
    <w:rsid w:val="00601D3E"/>
    <w:rsid w:val="0060359A"/>
    <w:rsid w:val="006041A1"/>
    <w:rsid w:val="00607FBE"/>
    <w:rsid w:val="006114E3"/>
    <w:rsid w:val="00614D08"/>
    <w:rsid w:val="00617171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5873"/>
    <w:rsid w:val="0067654E"/>
    <w:rsid w:val="006811FF"/>
    <w:rsid w:val="00681DFC"/>
    <w:rsid w:val="00681E5A"/>
    <w:rsid w:val="006845E9"/>
    <w:rsid w:val="006862C8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6631"/>
    <w:rsid w:val="00702C1E"/>
    <w:rsid w:val="00705A59"/>
    <w:rsid w:val="00707BA6"/>
    <w:rsid w:val="00712878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90972"/>
    <w:rsid w:val="007A2CEC"/>
    <w:rsid w:val="007A3BEB"/>
    <w:rsid w:val="007A3D19"/>
    <w:rsid w:val="007B41B7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2C36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5FDA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3B4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24FE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3CE9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74E72"/>
    <w:rsid w:val="009839AF"/>
    <w:rsid w:val="009877AA"/>
    <w:rsid w:val="00992EB9"/>
    <w:rsid w:val="009A588F"/>
    <w:rsid w:val="009B0C02"/>
    <w:rsid w:val="009B754B"/>
    <w:rsid w:val="009C5629"/>
    <w:rsid w:val="009C5E90"/>
    <w:rsid w:val="009C71A3"/>
    <w:rsid w:val="009C7F7D"/>
    <w:rsid w:val="009D1773"/>
    <w:rsid w:val="009D39AC"/>
    <w:rsid w:val="009D493A"/>
    <w:rsid w:val="009D49DF"/>
    <w:rsid w:val="009E371E"/>
    <w:rsid w:val="009E410D"/>
    <w:rsid w:val="009E6A87"/>
    <w:rsid w:val="009F3119"/>
    <w:rsid w:val="00A049EB"/>
    <w:rsid w:val="00A05B7E"/>
    <w:rsid w:val="00A158C7"/>
    <w:rsid w:val="00A25B61"/>
    <w:rsid w:val="00A3252E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D97"/>
    <w:rsid w:val="00AD1F0E"/>
    <w:rsid w:val="00AD3866"/>
    <w:rsid w:val="00AD3DBF"/>
    <w:rsid w:val="00AE0435"/>
    <w:rsid w:val="00AE0DCB"/>
    <w:rsid w:val="00AE41D4"/>
    <w:rsid w:val="00AE496E"/>
    <w:rsid w:val="00AE55D3"/>
    <w:rsid w:val="00AE5C76"/>
    <w:rsid w:val="00AE730D"/>
    <w:rsid w:val="00AF6D2A"/>
    <w:rsid w:val="00AF7DDD"/>
    <w:rsid w:val="00B0024F"/>
    <w:rsid w:val="00B0321D"/>
    <w:rsid w:val="00B10816"/>
    <w:rsid w:val="00B11BE8"/>
    <w:rsid w:val="00B154E6"/>
    <w:rsid w:val="00B21802"/>
    <w:rsid w:val="00B25D10"/>
    <w:rsid w:val="00B33988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5836"/>
    <w:rsid w:val="00BC6B0F"/>
    <w:rsid w:val="00BD17E2"/>
    <w:rsid w:val="00BD2498"/>
    <w:rsid w:val="00BD29F5"/>
    <w:rsid w:val="00BD7322"/>
    <w:rsid w:val="00BE7F06"/>
    <w:rsid w:val="00BF1ED0"/>
    <w:rsid w:val="00BF5242"/>
    <w:rsid w:val="00C0037D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6BA5"/>
    <w:rsid w:val="00C77D0E"/>
    <w:rsid w:val="00C8041D"/>
    <w:rsid w:val="00C845F5"/>
    <w:rsid w:val="00C93030"/>
    <w:rsid w:val="00CA5A53"/>
    <w:rsid w:val="00CA5BBE"/>
    <w:rsid w:val="00CB03C3"/>
    <w:rsid w:val="00CB0B31"/>
    <w:rsid w:val="00CB707D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842ED"/>
    <w:rsid w:val="00D8439B"/>
    <w:rsid w:val="00DA5C5C"/>
    <w:rsid w:val="00DA6B49"/>
    <w:rsid w:val="00DA6E25"/>
    <w:rsid w:val="00DB0311"/>
    <w:rsid w:val="00DB1985"/>
    <w:rsid w:val="00DB213C"/>
    <w:rsid w:val="00DB3C1D"/>
    <w:rsid w:val="00DC0959"/>
    <w:rsid w:val="00DC598C"/>
    <w:rsid w:val="00DD1530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2E8B"/>
    <w:rsid w:val="00E3395D"/>
    <w:rsid w:val="00E35A9F"/>
    <w:rsid w:val="00E3609B"/>
    <w:rsid w:val="00E36420"/>
    <w:rsid w:val="00E4315B"/>
    <w:rsid w:val="00E46EBF"/>
    <w:rsid w:val="00E51408"/>
    <w:rsid w:val="00E52161"/>
    <w:rsid w:val="00E61FD9"/>
    <w:rsid w:val="00E6550B"/>
    <w:rsid w:val="00E9004B"/>
    <w:rsid w:val="00E94AD5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0FDC"/>
    <w:rsid w:val="00F651F5"/>
    <w:rsid w:val="00F71BB1"/>
    <w:rsid w:val="00F727CE"/>
    <w:rsid w:val="00F737FE"/>
    <w:rsid w:val="00F8096F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D76B6"/>
    <w:rsid w:val="00FE5DF5"/>
    <w:rsid w:val="00FF0123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eer\EA4_Development\SVN\04_Process_Management\02_Template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6386B1327641EF98FC530A1DA41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FA108-A821-4B6E-9256-9ECF742A4BC3}"/>
      </w:docPartPr>
      <w:docPartBody>
        <w:p w:rsidR="009E45B8" w:rsidRDefault="00097A2F">
          <w:pPr>
            <w:pStyle w:val="5F6386B1327641EF98FC530A1DA4159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2F"/>
    <w:rsid w:val="00097A2F"/>
    <w:rsid w:val="00245A26"/>
    <w:rsid w:val="004B7799"/>
    <w:rsid w:val="004F3428"/>
    <w:rsid w:val="00551E53"/>
    <w:rsid w:val="009E45B8"/>
    <w:rsid w:val="00E3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6386B1327641EF98FC530A1DA41597">
    <w:name w:val="5F6386B1327641EF98FC530A1DA415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6386B1327641EF98FC530A1DA41597">
    <w:name w:val="5F6386B1327641EF98FC530A1DA41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8C2DBEC-E7D6-45B2-896E-245D8730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232</TotalTime>
  <Pages>20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14734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Sarika Natu</dc:creator>
  <cp:lastModifiedBy>Windows User</cp:lastModifiedBy>
  <cp:revision>53</cp:revision>
  <cp:lastPrinted>2014-12-17T17:01:00Z</cp:lastPrinted>
  <dcterms:created xsi:type="dcterms:W3CDTF">2015-10-01T03:22:00Z</dcterms:created>
  <dcterms:modified xsi:type="dcterms:W3CDTF">2016-07-06T19:52:00Z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EotProtn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1,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