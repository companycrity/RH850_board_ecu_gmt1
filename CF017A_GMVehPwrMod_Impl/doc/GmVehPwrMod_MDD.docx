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6C248DA4CAEB4199A535DF13888DF483"/>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rFonts w:cs="Calibri"/>
          <w:b/>
          <w:sz w:val="48"/>
          <w:szCs w:val="48"/>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1872B0">
        <w:rPr>
          <w:rFonts w:cs="Calibri"/>
          <w:b/>
          <w:sz w:val="48"/>
          <w:szCs w:val="48"/>
        </w:rPr>
        <w:t>GmVeh</w:t>
      </w:r>
      <w:r w:rsidR="00E036F0">
        <w:rPr>
          <w:rFonts w:cs="Calibri"/>
          <w:b/>
          <w:sz w:val="48"/>
          <w:szCs w:val="48"/>
        </w:rPr>
        <w:t>PwrMod</w:t>
      </w:r>
      <w:r>
        <w:rPr>
          <w:rFonts w:cs="Calibri"/>
          <w:b/>
          <w:sz w:val="48"/>
          <w:szCs w:val="48"/>
        </w:rPr>
        <w:fldChar w:fldCharType="end"/>
      </w:r>
    </w:p>
    <w:p w:rsidR="00F76732" w:rsidRDefault="00F76732" w:rsidP="007E0373">
      <w:pPr>
        <w:tabs>
          <w:tab w:val="left" w:pos="4320"/>
          <w:tab w:val="left" w:pos="8640"/>
        </w:tabs>
        <w:spacing w:before="120" w:after="360"/>
        <w:jc w:val="center"/>
        <w:rPr>
          <w:b/>
          <w:sz w:val="36"/>
        </w:rPr>
      </w:pPr>
    </w:p>
    <w:p w:rsidR="005E61CD" w:rsidRPr="00B61F35" w:rsidRDefault="00F76732" w:rsidP="00B61F35">
      <w:pPr>
        <w:tabs>
          <w:tab w:val="left" w:pos="4320"/>
          <w:tab w:val="left" w:pos="8640"/>
        </w:tabs>
        <w:jc w:val="center"/>
        <w:rPr>
          <w:rFonts w:cs="Calibri"/>
          <w:b/>
          <w:sz w:val="28"/>
          <w:szCs w:val="28"/>
        </w:rPr>
      </w:pPr>
      <w:r w:rsidRPr="00B61F35">
        <w:rPr>
          <w:rFonts w:cs="Calibri"/>
          <w:b/>
          <w:sz w:val="28"/>
          <w:szCs w:val="28"/>
        </w:rPr>
        <w:t>VERSION:</w:t>
      </w:r>
      <w:ins w:id="0" w:author="Matt Leser" w:date="2016-12-13T10:21:00Z">
        <w:r w:rsidR="00D51311">
          <w:rPr>
            <w:rFonts w:cs="Calibri"/>
            <w:b/>
            <w:sz w:val="28"/>
            <w:szCs w:val="28"/>
          </w:rPr>
          <w:t>6</w:t>
        </w:r>
      </w:ins>
      <w:del w:id="1" w:author="Matt Leser" w:date="2016-12-13T10:21:00Z">
        <w:r w:rsidR="002B7BF5" w:rsidDel="00D51311">
          <w:rPr>
            <w:rFonts w:cs="Calibri"/>
            <w:b/>
            <w:sz w:val="28"/>
            <w:szCs w:val="28"/>
          </w:rPr>
          <w:delText>5</w:delText>
        </w:r>
      </w:del>
      <w:r w:rsidRPr="00B61F35">
        <w:rPr>
          <w:rFonts w:cs="Calibri"/>
          <w:b/>
          <w:sz w:val="28"/>
          <w:szCs w:val="28"/>
        </w:rPr>
        <w:t>.0</w:t>
      </w:r>
    </w:p>
    <w:p w:rsidR="005E61CD" w:rsidRPr="007E0373" w:rsidRDefault="00FA64CB" w:rsidP="007E0373">
      <w:pPr>
        <w:tabs>
          <w:tab w:val="left" w:pos="4320"/>
          <w:tab w:val="left" w:pos="8640"/>
        </w:tabs>
        <w:spacing w:before="120" w:after="360"/>
        <w:jc w:val="center"/>
        <w:rPr>
          <w:b/>
          <w:sz w:val="36"/>
        </w:rPr>
      </w:pPr>
      <w:del w:id="2" w:author="Matt Leser" w:date="2016-12-13T10:22:00Z">
        <w:r w:rsidDel="00D51311">
          <w:rPr>
            <w:b/>
            <w:sz w:val="36"/>
          </w:rPr>
          <w:delText>Nov</w:delText>
        </w:r>
        <w:r w:rsidR="00DB3574" w:rsidDel="00D51311">
          <w:rPr>
            <w:b/>
            <w:sz w:val="36"/>
          </w:rPr>
          <w:delText xml:space="preserve"> </w:delText>
        </w:r>
        <w:r w:rsidDel="00D51311">
          <w:rPr>
            <w:b/>
            <w:sz w:val="36"/>
          </w:rPr>
          <w:delText>22</w:delText>
        </w:r>
        <w:r w:rsidR="00DB3574" w:rsidDel="00D51311">
          <w:rPr>
            <w:b/>
            <w:sz w:val="36"/>
          </w:rPr>
          <w:delText>, 2016</w:delText>
        </w:r>
      </w:del>
      <w:ins w:id="3" w:author="Matt Leser" w:date="2016-12-13T10:22:00Z">
        <w:r w:rsidR="00D51311">
          <w:rPr>
            <w:b/>
            <w:sz w:val="36"/>
          </w:rPr>
          <w:t>Dec 13, 2016</w:t>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1872B0">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872B0">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1872B0">
        <w:rPr>
          <w:b/>
          <w:sz w:val="24"/>
        </w:rPr>
        <w:t>Saginaw, MI, USA</w:t>
      </w:r>
      <w:r>
        <w:rPr>
          <w:b/>
          <w:sz w:val="24"/>
        </w:rPr>
        <w:fldChar w:fldCharType="end"/>
      </w:r>
    </w:p>
    <w:p w:rsidR="00FA64CB" w:rsidRDefault="00FA64CB">
      <w:pPr>
        <w:tabs>
          <w:tab w:val="left" w:pos="4320"/>
          <w:tab w:val="left" w:pos="8640"/>
        </w:tabs>
        <w:jc w:val="center"/>
        <w:rPr>
          <w:b/>
          <w:sz w:val="24"/>
        </w:rPr>
      </w:pPr>
    </w:p>
    <w:p w:rsidR="00FA64CB" w:rsidRDefault="00FA64CB">
      <w:pPr>
        <w:tabs>
          <w:tab w:val="left" w:pos="4320"/>
          <w:tab w:val="left" w:pos="8640"/>
        </w:tabs>
        <w:jc w:val="center"/>
        <w:rPr>
          <w:b/>
          <w:sz w:val="24"/>
        </w:rPr>
      </w:pPr>
    </w:p>
    <w:p w:rsidR="00FA64CB" w:rsidRDefault="00FA64CB">
      <w:pPr>
        <w:tabs>
          <w:tab w:val="left" w:pos="4320"/>
          <w:tab w:val="left" w:pos="8640"/>
        </w:tabs>
        <w:jc w:val="center"/>
        <w:rPr>
          <w:b/>
          <w:sz w:val="24"/>
        </w:rPr>
      </w:pPr>
    </w:p>
    <w:p w:rsidR="00FA64CB" w:rsidRPr="00AA38E8" w:rsidRDefault="00FA64CB" w:rsidP="00FA64CB">
      <w:pPr>
        <w:tabs>
          <w:tab w:val="left" w:pos="4320"/>
          <w:tab w:val="left" w:pos="8640"/>
        </w:tabs>
        <w:jc w:val="center"/>
        <w:rPr>
          <w:rFonts w:cs="Calibri"/>
          <w:b/>
          <w:sz w:val="24"/>
        </w:rPr>
      </w:pPr>
      <w:r w:rsidRPr="00AA38E8">
        <w:rPr>
          <w:rFonts w:cs="Calibri"/>
          <w:b/>
          <w:sz w:val="24"/>
        </w:rPr>
        <w:t xml:space="preserve">Prepared By: </w:t>
      </w:r>
    </w:p>
    <w:p w:rsidR="00FA64CB" w:rsidRDefault="00FA64CB" w:rsidP="00FA64CB">
      <w:pPr>
        <w:tabs>
          <w:tab w:val="left" w:pos="4320"/>
          <w:tab w:val="left" w:pos="8640"/>
        </w:tabs>
        <w:jc w:val="center"/>
        <w:rPr>
          <w:b/>
          <w:sz w:val="24"/>
        </w:rPr>
      </w:pPr>
      <w:del w:id="4" w:author="Matt Leser" w:date="2016-12-13T10:22:00Z">
        <w:r w:rsidDel="00D51311">
          <w:rPr>
            <w:b/>
            <w:sz w:val="24"/>
          </w:rPr>
          <w:delText>TATA ELXSI</w:delText>
        </w:r>
      </w:del>
      <w:ins w:id="5" w:author="Matt Leser" w:date="2016-12-13T10:22:00Z">
        <w:r w:rsidR="00D51311">
          <w:rPr>
            <w:b/>
            <w:sz w:val="24"/>
          </w:rPr>
          <w:t>Matthew Leser</w:t>
        </w:r>
      </w:ins>
    </w:p>
    <w:p w:rsidR="00FA64CB" w:rsidRDefault="00FA64CB" w:rsidP="00FA64CB">
      <w:pPr>
        <w:tabs>
          <w:tab w:val="left" w:pos="4320"/>
          <w:tab w:val="left" w:pos="8640"/>
        </w:tabs>
        <w:jc w:val="center"/>
        <w:rPr>
          <w:b/>
          <w:sz w:val="24"/>
        </w:rPr>
      </w:pPr>
      <w:del w:id="6" w:author="Matt Leser" w:date="2016-12-13T10:22:00Z">
        <w:r w:rsidDel="00D51311">
          <w:rPr>
            <w:b/>
            <w:sz w:val="24"/>
          </w:rPr>
          <w:delText>CHENNAI, INDIA</w:delText>
        </w:r>
      </w:del>
      <w:ins w:id="7" w:author="Matt Leser" w:date="2016-12-13T10:22:00Z">
        <w:r w:rsidR="00D51311">
          <w:rPr>
            <w:b/>
            <w:sz w:val="24"/>
          </w:rPr>
          <w:t>Saginaw, MI, USA</w:t>
        </w:r>
      </w:ins>
    </w:p>
    <w:p w:rsidR="00FA64CB" w:rsidRDefault="00FA64CB" w:rsidP="00FA64CB">
      <w:pPr>
        <w:tabs>
          <w:tab w:val="left" w:pos="4320"/>
          <w:tab w:val="left" w:pos="8640"/>
        </w:tabs>
        <w:spacing w:line="240" w:lineRule="atLeast"/>
        <w:rPr>
          <w:rFonts w:cs="Calibri"/>
          <w:b/>
          <w:sz w:val="24"/>
        </w:rPr>
      </w:pPr>
    </w:p>
    <w:p w:rsidR="00046BDC" w:rsidRDefault="00046BDC" w:rsidP="00480A9D">
      <w:pPr>
        <w:tabs>
          <w:tab w:val="left" w:pos="4320"/>
          <w:tab w:val="left" w:pos="8640"/>
        </w:tabs>
        <w:jc w:val="center"/>
        <w:rPr>
          <w:b/>
          <w:sz w:val="23"/>
        </w:rPr>
      </w:pPr>
    </w:p>
    <w:p w:rsidR="00046BDC" w:rsidRPr="00B61F35" w:rsidRDefault="00046BDC" w:rsidP="00B61F35">
      <w:pPr>
        <w:rPr>
          <w:sz w:val="23"/>
        </w:rPr>
      </w:pPr>
    </w:p>
    <w:p w:rsidR="00046BDC" w:rsidRDefault="00046BDC" w:rsidP="00B61F35">
      <w:pPr>
        <w:tabs>
          <w:tab w:val="left" w:pos="2010"/>
          <w:tab w:val="left" w:pos="4320"/>
          <w:tab w:val="left" w:pos="8640"/>
        </w:tabs>
        <w:rPr>
          <w:sz w:val="23"/>
        </w:rPr>
      </w:pPr>
      <w:r>
        <w:rPr>
          <w:sz w:val="23"/>
        </w:rPr>
        <w:tab/>
      </w:r>
      <w:r>
        <w:rPr>
          <w:sz w:val="23"/>
        </w:rPr>
        <w:tab/>
      </w:r>
    </w:p>
    <w:p w:rsidR="00B81C1B" w:rsidRPr="006C2D7D" w:rsidRDefault="00B81C1B" w:rsidP="00480A9D">
      <w:pPr>
        <w:tabs>
          <w:tab w:val="left" w:pos="4320"/>
          <w:tab w:val="left" w:pos="8640"/>
        </w:tabs>
        <w:jc w:val="center"/>
        <w:rPr>
          <w:b/>
          <w:sz w:val="28"/>
          <w:szCs w:val="28"/>
          <w:u w:val="single"/>
        </w:rPr>
      </w:pPr>
      <w:r w:rsidRPr="00B61F35">
        <w:rPr>
          <w:sz w:val="23"/>
        </w:rPr>
        <w:br w:type="page"/>
      </w:r>
      <w:r w:rsidR="00393DBF">
        <w:rPr>
          <w:b/>
          <w:sz w:val="28"/>
          <w:szCs w:val="28"/>
          <w:u w:val="single"/>
        </w:rPr>
        <w:lastRenderedPageBreak/>
        <w:t>Change</w:t>
      </w:r>
      <w:r w:rsidRPr="006C2D7D">
        <w:rPr>
          <w:b/>
          <w:sz w:val="28"/>
          <w:szCs w:val="28"/>
          <w:u w:val="single"/>
        </w:rPr>
        <w:t xml:space="preserve"> History</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4068"/>
      </w:tblGrid>
      <w:tr w:rsidR="001872B0" w:rsidRPr="00AA38E8" w:rsidTr="00BF2DA6">
        <w:tc>
          <w:tcPr>
            <w:tcW w:w="2520" w:type="dxa"/>
            <w:vAlign w:val="center"/>
          </w:tcPr>
          <w:p w:rsidR="001872B0" w:rsidRPr="00AA38E8" w:rsidRDefault="001872B0" w:rsidP="001872B0">
            <w:pPr>
              <w:jc w:val="center"/>
              <w:rPr>
                <w:rFonts w:cs="Calibri"/>
                <w:b/>
              </w:rPr>
            </w:pPr>
            <w:bookmarkStart w:id="8" w:name="_Toc348792978"/>
            <w:bookmarkStart w:id="9" w:name="_Toc348793074"/>
            <w:bookmarkStart w:id="10" w:name="_Toc348793965"/>
            <w:bookmarkStart w:id="11" w:name="_Toc349459173"/>
            <w:bookmarkStart w:id="12" w:name="_Toc349621609"/>
            <w:r w:rsidRPr="00AA38E8">
              <w:rPr>
                <w:rFonts w:cs="Calibri"/>
                <w:b/>
              </w:rPr>
              <w:t>Description</w:t>
            </w:r>
          </w:p>
        </w:tc>
        <w:tc>
          <w:tcPr>
            <w:tcW w:w="2160" w:type="dxa"/>
            <w:vAlign w:val="center"/>
          </w:tcPr>
          <w:p w:rsidR="001872B0" w:rsidRPr="00AA38E8" w:rsidRDefault="001872B0" w:rsidP="001872B0">
            <w:pPr>
              <w:jc w:val="center"/>
              <w:rPr>
                <w:rFonts w:cs="Calibri"/>
                <w:b/>
              </w:rPr>
            </w:pPr>
            <w:r w:rsidRPr="00AA38E8">
              <w:rPr>
                <w:rFonts w:cs="Calibri"/>
                <w:b/>
              </w:rPr>
              <w:t>Author</w:t>
            </w:r>
          </w:p>
        </w:tc>
        <w:tc>
          <w:tcPr>
            <w:tcW w:w="1350" w:type="dxa"/>
            <w:vAlign w:val="center"/>
          </w:tcPr>
          <w:p w:rsidR="001872B0" w:rsidRPr="00AA38E8" w:rsidRDefault="001872B0" w:rsidP="001872B0">
            <w:pPr>
              <w:jc w:val="center"/>
              <w:rPr>
                <w:rFonts w:cs="Calibri"/>
                <w:b/>
              </w:rPr>
            </w:pPr>
            <w:r w:rsidRPr="00AA38E8">
              <w:rPr>
                <w:rFonts w:cs="Calibri"/>
                <w:b/>
              </w:rPr>
              <w:t>Version</w:t>
            </w:r>
          </w:p>
        </w:tc>
        <w:tc>
          <w:tcPr>
            <w:tcW w:w="4068" w:type="dxa"/>
            <w:vAlign w:val="center"/>
          </w:tcPr>
          <w:p w:rsidR="001872B0" w:rsidRPr="00AA38E8" w:rsidRDefault="001872B0" w:rsidP="001872B0">
            <w:pPr>
              <w:jc w:val="center"/>
              <w:rPr>
                <w:rFonts w:cs="Calibri"/>
                <w:b/>
              </w:rPr>
            </w:pPr>
            <w:r w:rsidRPr="00AA38E8">
              <w:rPr>
                <w:rFonts w:cs="Calibri"/>
                <w:b/>
              </w:rPr>
              <w:t>Date</w:t>
            </w:r>
          </w:p>
        </w:tc>
      </w:tr>
      <w:tr w:rsidR="001872B0" w:rsidRPr="00AA38E8" w:rsidTr="00BF2DA6">
        <w:tc>
          <w:tcPr>
            <w:tcW w:w="2520" w:type="dxa"/>
            <w:vAlign w:val="center"/>
          </w:tcPr>
          <w:p w:rsidR="001872B0" w:rsidRPr="00AA38E8" w:rsidRDefault="001872B0" w:rsidP="001872B0">
            <w:pPr>
              <w:jc w:val="center"/>
              <w:rPr>
                <w:rFonts w:cs="Calibri"/>
              </w:rPr>
            </w:pPr>
            <w:r>
              <w:rPr>
                <w:rFonts w:cs="Calibri"/>
              </w:rPr>
              <w:t>Initial Version</w:t>
            </w:r>
          </w:p>
        </w:tc>
        <w:tc>
          <w:tcPr>
            <w:tcW w:w="2160" w:type="dxa"/>
            <w:vAlign w:val="center"/>
          </w:tcPr>
          <w:p w:rsidR="001872B0" w:rsidRPr="00AA38E8" w:rsidRDefault="001872B0" w:rsidP="001872B0">
            <w:pPr>
              <w:jc w:val="center"/>
              <w:rPr>
                <w:rFonts w:cs="Calibri"/>
              </w:rPr>
            </w:pPr>
            <w:r>
              <w:rPr>
                <w:rFonts w:cs="Calibri"/>
              </w:rPr>
              <w:t>N. Saxton</w:t>
            </w:r>
          </w:p>
        </w:tc>
        <w:tc>
          <w:tcPr>
            <w:tcW w:w="1350" w:type="dxa"/>
            <w:vAlign w:val="center"/>
          </w:tcPr>
          <w:p w:rsidR="001872B0" w:rsidRPr="00AA38E8" w:rsidRDefault="001872B0" w:rsidP="001872B0">
            <w:pPr>
              <w:jc w:val="center"/>
              <w:rPr>
                <w:rFonts w:cs="Calibri"/>
              </w:rPr>
            </w:pPr>
            <w:r>
              <w:rPr>
                <w:rFonts w:cs="Calibri"/>
              </w:rPr>
              <w:t>1.0</w:t>
            </w:r>
          </w:p>
        </w:tc>
        <w:tc>
          <w:tcPr>
            <w:tcW w:w="4068" w:type="dxa"/>
            <w:vAlign w:val="center"/>
          </w:tcPr>
          <w:p w:rsidR="001872B0" w:rsidRPr="00AA38E8" w:rsidRDefault="004F1990" w:rsidP="001872B0">
            <w:pPr>
              <w:jc w:val="center"/>
              <w:rPr>
                <w:rFonts w:cs="Calibri"/>
              </w:rPr>
            </w:pPr>
            <w:r>
              <w:rPr>
                <w:rFonts w:cs="Calibri"/>
              </w:rPr>
              <w:t>28</w:t>
            </w:r>
            <w:r w:rsidR="001872B0">
              <w:rPr>
                <w:rFonts w:cs="Calibri"/>
              </w:rPr>
              <w:t>-Sep-2015</w:t>
            </w:r>
          </w:p>
        </w:tc>
      </w:tr>
      <w:tr w:rsidR="00DB4619" w:rsidRPr="00AA38E8" w:rsidTr="00BF2DA6">
        <w:tc>
          <w:tcPr>
            <w:tcW w:w="2520" w:type="dxa"/>
            <w:vAlign w:val="center"/>
          </w:tcPr>
          <w:p w:rsidR="00DB4619" w:rsidRDefault="008F7D0B" w:rsidP="008F7D0B">
            <w:pPr>
              <w:jc w:val="center"/>
              <w:rPr>
                <w:rFonts w:cs="Calibri"/>
              </w:rPr>
            </w:pPr>
            <w:r>
              <w:rPr>
                <w:rFonts w:cs="Calibri"/>
              </w:rPr>
              <w:t>Updated with new graphical representation and local function</w:t>
            </w:r>
          </w:p>
        </w:tc>
        <w:tc>
          <w:tcPr>
            <w:tcW w:w="2160" w:type="dxa"/>
            <w:vAlign w:val="center"/>
          </w:tcPr>
          <w:p w:rsidR="00DB4619" w:rsidRDefault="00DB4619" w:rsidP="001872B0">
            <w:pPr>
              <w:jc w:val="center"/>
              <w:rPr>
                <w:rFonts w:cs="Calibri"/>
              </w:rPr>
            </w:pPr>
            <w:r>
              <w:rPr>
                <w:rFonts w:cs="Calibri"/>
              </w:rPr>
              <w:t>N. Saxton</w:t>
            </w:r>
          </w:p>
        </w:tc>
        <w:tc>
          <w:tcPr>
            <w:tcW w:w="1350" w:type="dxa"/>
            <w:vAlign w:val="center"/>
          </w:tcPr>
          <w:p w:rsidR="00DB4619" w:rsidRDefault="00DB4619" w:rsidP="001872B0">
            <w:pPr>
              <w:jc w:val="center"/>
              <w:rPr>
                <w:rFonts w:cs="Calibri"/>
              </w:rPr>
            </w:pPr>
            <w:r>
              <w:rPr>
                <w:rFonts w:cs="Calibri"/>
              </w:rPr>
              <w:t>2.0</w:t>
            </w:r>
          </w:p>
        </w:tc>
        <w:tc>
          <w:tcPr>
            <w:tcW w:w="4068" w:type="dxa"/>
            <w:vAlign w:val="center"/>
          </w:tcPr>
          <w:p w:rsidR="00DB4619" w:rsidRDefault="00DB4619" w:rsidP="001872B0">
            <w:pPr>
              <w:jc w:val="center"/>
              <w:rPr>
                <w:rFonts w:cs="Calibri"/>
              </w:rPr>
            </w:pPr>
            <w:r>
              <w:rPr>
                <w:rFonts w:cs="Calibri"/>
              </w:rPr>
              <w:t>01-Oct-2015</w:t>
            </w:r>
          </w:p>
        </w:tc>
      </w:tr>
      <w:tr w:rsidR="00D82097" w:rsidRPr="00AA38E8" w:rsidTr="00BF2DA6">
        <w:tc>
          <w:tcPr>
            <w:tcW w:w="2520" w:type="dxa"/>
            <w:vAlign w:val="center"/>
          </w:tcPr>
          <w:p w:rsidR="00D82097" w:rsidRDefault="00D82097" w:rsidP="008F7D0B">
            <w:pPr>
              <w:jc w:val="center"/>
              <w:rPr>
                <w:rFonts w:cs="Calibri"/>
              </w:rPr>
            </w:pPr>
            <w:r>
              <w:rPr>
                <w:rFonts w:cs="Calibri"/>
              </w:rPr>
              <w:t>New graphical representation</w:t>
            </w:r>
          </w:p>
        </w:tc>
        <w:tc>
          <w:tcPr>
            <w:tcW w:w="2160" w:type="dxa"/>
            <w:vAlign w:val="center"/>
          </w:tcPr>
          <w:p w:rsidR="00D82097" w:rsidRDefault="00D82097" w:rsidP="001872B0">
            <w:pPr>
              <w:jc w:val="center"/>
              <w:rPr>
                <w:rFonts w:cs="Calibri"/>
              </w:rPr>
            </w:pPr>
            <w:r>
              <w:rPr>
                <w:rFonts w:cs="Calibri"/>
              </w:rPr>
              <w:t>N. Saxton</w:t>
            </w:r>
          </w:p>
        </w:tc>
        <w:tc>
          <w:tcPr>
            <w:tcW w:w="1350" w:type="dxa"/>
            <w:vAlign w:val="center"/>
          </w:tcPr>
          <w:p w:rsidR="00D82097" w:rsidRDefault="00D82097" w:rsidP="001872B0">
            <w:pPr>
              <w:jc w:val="center"/>
              <w:rPr>
                <w:rFonts w:cs="Calibri"/>
              </w:rPr>
            </w:pPr>
            <w:r>
              <w:rPr>
                <w:rFonts w:cs="Calibri"/>
              </w:rPr>
              <w:t>3.0</w:t>
            </w:r>
          </w:p>
        </w:tc>
        <w:tc>
          <w:tcPr>
            <w:tcW w:w="4068" w:type="dxa"/>
            <w:vAlign w:val="center"/>
          </w:tcPr>
          <w:p w:rsidR="00D82097" w:rsidRDefault="00D82097" w:rsidP="001872B0">
            <w:pPr>
              <w:jc w:val="center"/>
              <w:rPr>
                <w:rFonts w:cs="Calibri"/>
              </w:rPr>
            </w:pPr>
            <w:r>
              <w:rPr>
                <w:rFonts w:cs="Calibri"/>
              </w:rPr>
              <w:t>12-Nov-2015</w:t>
            </w:r>
          </w:p>
        </w:tc>
      </w:tr>
      <w:tr w:rsidR="00DB3574" w:rsidRPr="00AA38E8" w:rsidTr="00BF2DA6">
        <w:tc>
          <w:tcPr>
            <w:tcW w:w="2520" w:type="dxa"/>
            <w:vAlign w:val="center"/>
          </w:tcPr>
          <w:p w:rsidR="00DB3574" w:rsidRDefault="00DB3574" w:rsidP="008F7D0B">
            <w:pPr>
              <w:jc w:val="center"/>
              <w:rPr>
                <w:rFonts w:cs="Calibri"/>
              </w:rPr>
            </w:pPr>
            <w:r>
              <w:rPr>
                <w:rFonts w:cs="Calibri"/>
              </w:rPr>
              <w:t>Changes to local constants and functions</w:t>
            </w:r>
          </w:p>
        </w:tc>
        <w:tc>
          <w:tcPr>
            <w:tcW w:w="2160" w:type="dxa"/>
            <w:vAlign w:val="center"/>
          </w:tcPr>
          <w:p w:rsidR="00DB3574" w:rsidRDefault="00DB3574" w:rsidP="001872B0">
            <w:pPr>
              <w:jc w:val="center"/>
              <w:rPr>
                <w:rFonts w:cs="Calibri"/>
              </w:rPr>
            </w:pPr>
            <w:r>
              <w:rPr>
                <w:rFonts w:cs="Calibri"/>
              </w:rPr>
              <w:t>N. Saxton</w:t>
            </w:r>
          </w:p>
        </w:tc>
        <w:tc>
          <w:tcPr>
            <w:tcW w:w="1350" w:type="dxa"/>
            <w:vAlign w:val="center"/>
          </w:tcPr>
          <w:p w:rsidR="00DB3574" w:rsidRDefault="00DB3574" w:rsidP="001872B0">
            <w:pPr>
              <w:jc w:val="center"/>
              <w:rPr>
                <w:rFonts w:cs="Calibri"/>
              </w:rPr>
            </w:pPr>
            <w:r>
              <w:rPr>
                <w:rFonts w:cs="Calibri"/>
              </w:rPr>
              <w:t>4.0</w:t>
            </w:r>
          </w:p>
        </w:tc>
        <w:tc>
          <w:tcPr>
            <w:tcW w:w="4068" w:type="dxa"/>
            <w:vAlign w:val="center"/>
          </w:tcPr>
          <w:p w:rsidR="00DB3574" w:rsidRDefault="00DB3574" w:rsidP="001872B0">
            <w:pPr>
              <w:jc w:val="center"/>
              <w:rPr>
                <w:rFonts w:cs="Calibri"/>
              </w:rPr>
            </w:pPr>
            <w:r>
              <w:rPr>
                <w:rFonts w:cs="Calibri"/>
              </w:rPr>
              <w:t>15-Apr-2016</w:t>
            </w:r>
          </w:p>
        </w:tc>
      </w:tr>
      <w:tr w:rsidR="00B61F35" w:rsidRPr="00AA38E8" w:rsidTr="00D51311">
        <w:tc>
          <w:tcPr>
            <w:tcW w:w="2520" w:type="dxa"/>
          </w:tcPr>
          <w:p w:rsidR="00B61F35" w:rsidRDefault="00B61F35" w:rsidP="00B61F35">
            <w:pPr>
              <w:jc w:val="center"/>
              <w:rPr>
                <w:rFonts w:cs="Calibri"/>
              </w:rPr>
            </w:pPr>
            <w:r>
              <w:rPr>
                <w:rFonts w:cs="Calibri"/>
              </w:rPr>
              <w:t>Updated</w:t>
            </w:r>
            <w:r w:rsidR="00587132">
              <w:rPr>
                <w:rFonts w:cs="Calibri"/>
              </w:rPr>
              <w:t xml:space="preserve"> as</w:t>
            </w:r>
            <w:r>
              <w:rPr>
                <w:rFonts w:cs="Calibri"/>
              </w:rPr>
              <w:t xml:space="preserve"> per design rev. 2.1.0</w:t>
            </w:r>
          </w:p>
        </w:tc>
        <w:tc>
          <w:tcPr>
            <w:tcW w:w="2160" w:type="dxa"/>
          </w:tcPr>
          <w:p w:rsidR="00B61F35" w:rsidRDefault="00B61F35" w:rsidP="00B61F35">
            <w:pPr>
              <w:jc w:val="center"/>
              <w:rPr>
                <w:rFonts w:cs="Calibri"/>
              </w:rPr>
            </w:pPr>
            <w:r>
              <w:rPr>
                <w:rFonts w:cs="Calibri"/>
              </w:rPr>
              <w:t>TATA</w:t>
            </w:r>
          </w:p>
        </w:tc>
        <w:tc>
          <w:tcPr>
            <w:tcW w:w="1350" w:type="dxa"/>
          </w:tcPr>
          <w:p w:rsidR="00B61F35" w:rsidRDefault="00B61F35" w:rsidP="00B61F35">
            <w:pPr>
              <w:jc w:val="center"/>
              <w:rPr>
                <w:rFonts w:cs="Calibri"/>
              </w:rPr>
            </w:pPr>
            <w:r>
              <w:rPr>
                <w:rFonts w:cs="Calibri"/>
              </w:rPr>
              <w:t>5.0</w:t>
            </w:r>
          </w:p>
        </w:tc>
        <w:tc>
          <w:tcPr>
            <w:tcW w:w="4068" w:type="dxa"/>
          </w:tcPr>
          <w:p w:rsidR="00B61F35" w:rsidRDefault="00B61F35" w:rsidP="00B61F35">
            <w:pPr>
              <w:jc w:val="center"/>
              <w:rPr>
                <w:rFonts w:cs="Calibri"/>
              </w:rPr>
            </w:pPr>
            <w:r>
              <w:rPr>
                <w:rFonts w:cs="Calibri"/>
              </w:rPr>
              <w:t>22-Nov-2016</w:t>
            </w:r>
          </w:p>
        </w:tc>
      </w:tr>
      <w:tr w:rsidR="00D51311" w:rsidRPr="00AA38E8" w:rsidTr="00D51311">
        <w:trPr>
          <w:ins w:id="13" w:author="Matt Leser" w:date="2016-12-13T10:22:00Z"/>
        </w:trPr>
        <w:tc>
          <w:tcPr>
            <w:tcW w:w="2520" w:type="dxa"/>
          </w:tcPr>
          <w:p w:rsidR="00D51311" w:rsidRDefault="00D51311" w:rsidP="00B61F35">
            <w:pPr>
              <w:jc w:val="center"/>
              <w:rPr>
                <w:ins w:id="14" w:author="Matt Leser" w:date="2016-12-13T10:22:00Z"/>
                <w:rFonts w:cs="Calibri"/>
              </w:rPr>
            </w:pPr>
            <w:ins w:id="15" w:author="Matt Leser" w:date="2016-12-13T10:22:00Z">
              <w:r>
                <w:rPr>
                  <w:rFonts w:cs="Calibri"/>
                </w:rPr>
                <w:t>Updated as per design rev. 2.2.0</w:t>
              </w:r>
            </w:ins>
            <w:ins w:id="16" w:author="Matt Leser" w:date="2016-12-21T16:04:00Z">
              <w:r w:rsidR="006D2206">
                <w:rPr>
                  <w:rFonts w:cs="Calibri"/>
                </w:rPr>
                <w:t>/2.3.0</w:t>
              </w:r>
            </w:ins>
            <w:ins w:id="17" w:author="Matt Leser" w:date="2016-12-20T14:22:00Z">
              <w:r w:rsidR="00931CB3">
                <w:rPr>
                  <w:rFonts w:cs="Calibri"/>
                </w:rPr>
                <w:t xml:space="preserve"> and to fix Anomaly EA4#8982</w:t>
              </w:r>
            </w:ins>
          </w:p>
        </w:tc>
        <w:tc>
          <w:tcPr>
            <w:tcW w:w="2160" w:type="dxa"/>
          </w:tcPr>
          <w:p w:rsidR="00D51311" w:rsidRDefault="00D51311" w:rsidP="00B61F35">
            <w:pPr>
              <w:jc w:val="center"/>
              <w:rPr>
                <w:ins w:id="18" w:author="Matt Leser" w:date="2016-12-13T10:22:00Z"/>
                <w:rFonts w:cs="Calibri"/>
              </w:rPr>
            </w:pPr>
            <w:ins w:id="19" w:author="Matt Leser" w:date="2016-12-13T10:23:00Z">
              <w:r>
                <w:rPr>
                  <w:rFonts w:cs="Calibri"/>
                </w:rPr>
                <w:t>M. Leser</w:t>
              </w:r>
            </w:ins>
          </w:p>
        </w:tc>
        <w:tc>
          <w:tcPr>
            <w:tcW w:w="1350" w:type="dxa"/>
          </w:tcPr>
          <w:p w:rsidR="00D51311" w:rsidRDefault="00D51311" w:rsidP="00B61F35">
            <w:pPr>
              <w:jc w:val="center"/>
              <w:rPr>
                <w:ins w:id="20" w:author="Matt Leser" w:date="2016-12-13T10:22:00Z"/>
                <w:rFonts w:cs="Calibri"/>
              </w:rPr>
            </w:pPr>
            <w:ins w:id="21" w:author="Matt Leser" w:date="2016-12-13T10:23:00Z">
              <w:r>
                <w:rPr>
                  <w:rFonts w:cs="Calibri"/>
                </w:rPr>
                <w:t>6.0</w:t>
              </w:r>
            </w:ins>
          </w:p>
        </w:tc>
        <w:tc>
          <w:tcPr>
            <w:tcW w:w="4068" w:type="dxa"/>
          </w:tcPr>
          <w:p w:rsidR="00D51311" w:rsidRDefault="00D51311" w:rsidP="00B61F35">
            <w:pPr>
              <w:jc w:val="center"/>
              <w:rPr>
                <w:ins w:id="22" w:author="Matt Leser" w:date="2016-12-13T10:22:00Z"/>
                <w:rFonts w:cs="Calibri"/>
              </w:rPr>
            </w:pPr>
            <w:ins w:id="23" w:author="Matt Leser" w:date="2016-12-13T10:23:00Z">
              <w:r>
                <w:rPr>
                  <w:rFonts w:cs="Calibri"/>
                </w:rPr>
                <w:t>13-Dec-2016</w:t>
              </w:r>
            </w:ins>
          </w:p>
        </w:tc>
      </w:tr>
    </w:tbl>
    <w:p w:rsidR="00BF2DA6" w:rsidRDefault="00BF2DA6" w:rsidP="00BF2DA6">
      <w:pPr>
        <w:spacing w:after="0"/>
        <w:rPr>
          <w:b/>
          <w:sz w:val="28"/>
          <w:szCs w:val="28"/>
        </w:rPr>
      </w:pPr>
    </w:p>
    <w:p w:rsidR="00897B73" w:rsidRDefault="00897B73" w:rsidP="00BF2DA6">
      <w:pPr>
        <w:spacing w:after="0"/>
        <w:rPr>
          <w:b/>
          <w:sz w:val="28"/>
          <w:szCs w:val="28"/>
        </w:rPr>
      </w:pPr>
      <w:bookmarkStart w:id="24" w:name="_GoBack"/>
      <w:bookmarkEnd w:id="24"/>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D1AD3" w:rsidRDefault="00891F29">
      <w:pPr>
        <w:pStyle w:val="TOC1"/>
        <w:rPr>
          <w:sz w:val="32"/>
          <w:szCs w:val="32"/>
          <w:u w:val="single"/>
        </w:rPr>
      </w:pPr>
      <w:r w:rsidRPr="00C728E9">
        <w:rPr>
          <w:sz w:val="32"/>
          <w:szCs w:val="32"/>
          <w:u w:val="single"/>
        </w:rPr>
        <w:t>Table of Contents</w:t>
      </w:r>
    </w:p>
    <w:p w:rsidR="00D53DA5" w:rsidRDefault="00E16D14">
      <w:pPr>
        <w:pStyle w:val="TOC1"/>
        <w:rPr>
          <w:rFonts w:eastAsiaTheme="minorEastAsia"/>
          <w:b w:val="0"/>
          <w:color w:val="auto"/>
          <w:kern w:val="0"/>
          <w:sz w:val="22"/>
          <w:szCs w:val="22"/>
          <w:lang w:val="en-IN" w:eastAsia="en-IN"/>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467580574" w:history="1">
        <w:r w:rsidR="00D53DA5" w:rsidRPr="007215C5">
          <w:rPr>
            <w:rStyle w:val="Hyperlink"/>
            <w:rFonts w:ascii="Calibri" w:hAnsi="Calibri" w:cs="Calibri"/>
          </w:rPr>
          <w:t>1</w:t>
        </w:r>
        <w:r w:rsidR="00D53DA5">
          <w:rPr>
            <w:rFonts w:eastAsiaTheme="minorEastAsia"/>
            <w:b w:val="0"/>
            <w:color w:val="auto"/>
            <w:kern w:val="0"/>
            <w:sz w:val="22"/>
            <w:szCs w:val="22"/>
            <w:lang w:val="en-IN" w:eastAsia="en-IN"/>
          </w:rPr>
          <w:tab/>
        </w:r>
        <w:r w:rsidR="00D53DA5" w:rsidRPr="007215C5">
          <w:rPr>
            <w:rStyle w:val="Hyperlink"/>
            <w:rFonts w:ascii="Calibri" w:hAnsi="Calibri" w:cs="Calibri"/>
          </w:rPr>
          <w:t>GmVehPwrMod &amp; High-Level Description</w:t>
        </w:r>
        <w:r w:rsidR="00D53DA5">
          <w:rPr>
            <w:webHidden/>
          </w:rPr>
          <w:tab/>
        </w:r>
        <w:r w:rsidR="00D53DA5">
          <w:rPr>
            <w:webHidden/>
          </w:rPr>
          <w:fldChar w:fldCharType="begin"/>
        </w:r>
        <w:r w:rsidR="00D53DA5">
          <w:rPr>
            <w:webHidden/>
          </w:rPr>
          <w:instrText xml:space="preserve"> PAGEREF _Toc467580574 \h </w:instrText>
        </w:r>
        <w:r w:rsidR="00D53DA5">
          <w:rPr>
            <w:webHidden/>
          </w:rPr>
        </w:r>
        <w:r w:rsidR="00D53DA5">
          <w:rPr>
            <w:webHidden/>
          </w:rPr>
          <w:fldChar w:fldCharType="separate"/>
        </w:r>
        <w:r w:rsidR="00D53DA5">
          <w:rPr>
            <w:webHidden/>
          </w:rPr>
          <w:t>5</w:t>
        </w:r>
        <w:r w:rsidR="00D53DA5">
          <w:rPr>
            <w:webHidden/>
          </w:rPr>
          <w:fldChar w:fldCharType="end"/>
        </w:r>
      </w:hyperlink>
    </w:p>
    <w:p w:rsidR="00D53DA5" w:rsidRDefault="00555B86">
      <w:pPr>
        <w:pStyle w:val="TOC1"/>
        <w:rPr>
          <w:rFonts w:eastAsiaTheme="minorEastAsia"/>
          <w:b w:val="0"/>
          <w:color w:val="auto"/>
          <w:kern w:val="0"/>
          <w:sz w:val="22"/>
          <w:szCs w:val="22"/>
          <w:lang w:val="en-IN" w:eastAsia="en-IN"/>
        </w:rPr>
      </w:pPr>
      <w:hyperlink w:anchor="_Toc467580575" w:history="1">
        <w:r w:rsidR="00D53DA5" w:rsidRPr="007215C5">
          <w:rPr>
            <w:rStyle w:val="Hyperlink"/>
            <w:rFonts w:ascii="Calibri" w:hAnsi="Calibri" w:cs="Calibri"/>
          </w:rPr>
          <w:t>2</w:t>
        </w:r>
        <w:r w:rsidR="00D53DA5">
          <w:rPr>
            <w:rFonts w:eastAsiaTheme="minorEastAsia"/>
            <w:b w:val="0"/>
            <w:color w:val="auto"/>
            <w:kern w:val="0"/>
            <w:sz w:val="22"/>
            <w:szCs w:val="22"/>
            <w:lang w:val="en-IN" w:eastAsia="en-IN"/>
          </w:rPr>
          <w:tab/>
        </w:r>
        <w:r w:rsidR="00D53DA5" w:rsidRPr="007215C5">
          <w:rPr>
            <w:rStyle w:val="Hyperlink"/>
            <w:rFonts w:ascii="Calibri" w:hAnsi="Calibri" w:cs="Calibri"/>
          </w:rPr>
          <w:t>Design details of software module</w:t>
        </w:r>
        <w:r w:rsidR="00D53DA5">
          <w:rPr>
            <w:webHidden/>
          </w:rPr>
          <w:tab/>
        </w:r>
        <w:r w:rsidR="00D53DA5">
          <w:rPr>
            <w:webHidden/>
          </w:rPr>
          <w:fldChar w:fldCharType="begin"/>
        </w:r>
        <w:r w:rsidR="00D53DA5">
          <w:rPr>
            <w:webHidden/>
          </w:rPr>
          <w:instrText xml:space="preserve"> PAGEREF _Toc467580575 \h </w:instrText>
        </w:r>
        <w:r w:rsidR="00D53DA5">
          <w:rPr>
            <w:webHidden/>
          </w:rPr>
        </w:r>
        <w:r w:rsidR="00D53DA5">
          <w:rPr>
            <w:webHidden/>
          </w:rPr>
          <w:fldChar w:fldCharType="separate"/>
        </w:r>
        <w:r w:rsidR="00D53DA5">
          <w:rPr>
            <w:webHidden/>
          </w:rPr>
          <w:t>6</w:t>
        </w:r>
        <w:r w:rsidR="00D53DA5">
          <w:rPr>
            <w:webHidden/>
          </w:rPr>
          <w:fldChar w:fldCharType="end"/>
        </w:r>
      </w:hyperlink>
    </w:p>
    <w:p w:rsidR="00D53DA5" w:rsidRDefault="00555B86">
      <w:pPr>
        <w:pStyle w:val="TOC2"/>
        <w:rPr>
          <w:rFonts w:asciiTheme="minorHAnsi" w:eastAsiaTheme="minorEastAsia" w:hAnsiTheme="minorHAnsi"/>
          <w:color w:val="auto"/>
          <w:kern w:val="0"/>
          <w:szCs w:val="22"/>
          <w:lang w:val="en-IN" w:eastAsia="en-IN"/>
        </w:rPr>
      </w:pPr>
      <w:hyperlink w:anchor="_Toc467580576" w:history="1">
        <w:r w:rsidR="00D53DA5" w:rsidRPr="007215C5">
          <w:rPr>
            <w:rStyle w:val="Hyperlink"/>
            <w:rFonts w:cs="Calibri"/>
          </w:rPr>
          <w:t>2.1</w:t>
        </w:r>
        <w:r w:rsidR="00D53DA5">
          <w:rPr>
            <w:rFonts w:asciiTheme="minorHAnsi" w:eastAsiaTheme="minorEastAsia" w:hAnsiTheme="minorHAnsi"/>
            <w:color w:val="auto"/>
            <w:kern w:val="0"/>
            <w:szCs w:val="22"/>
            <w:lang w:val="en-IN" w:eastAsia="en-IN"/>
          </w:rPr>
          <w:tab/>
        </w:r>
        <w:r w:rsidR="00D53DA5" w:rsidRPr="007215C5">
          <w:rPr>
            <w:rStyle w:val="Hyperlink"/>
          </w:rPr>
          <w:t>Graphical</w:t>
        </w:r>
        <w:r w:rsidR="00D53DA5" w:rsidRPr="007215C5">
          <w:rPr>
            <w:rStyle w:val="Hyperlink"/>
            <w:rFonts w:cs="Calibri"/>
          </w:rPr>
          <w:t xml:space="preserve"> representation of GmVehPwrMod</w:t>
        </w:r>
        <w:r w:rsidR="00D53DA5">
          <w:rPr>
            <w:webHidden/>
          </w:rPr>
          <w:tab/>
        </w:r>
        <w:r w:rsidR="00D53DA5">
          <w:rPr>
            <w:webHidden/>
          </w:rPr>
          <w:fldChar w:fldCharType="begin"/>
        </w:r>
        <w:r w:rsidR="00D53DA5">
          <w:rPr>
            <w:webHidden/>
          </w:rPr>
          <w:instrText xml:space="preserve"> PAGEREF _Toc467580576 \h </w:instrText>
        </w:r>
        <w:r w:rsidR="00D53DA5">
          <w:rPr>
            <w:webHidden/>
          </w:rPr>
        </w:r>
        <w:r w:rsidR="00D53DA5">
          <w:rPr>
            <w:webHidden/>
          </w:rPr>
          <w:fldChar w:fldCharType="separate"/>
        </w:r>
        <w:r w:rsidR="00D53DA5">
          <w:rPr>
            <w:webHidden/>
          </w:rPr>
          <w:t>6</w:t>
        </w:r>
        <w:r w:rsidR="00D53DA5">
          <w:rPr>
            <w:webHidden/>
          </w:rPr>
          <w:fldChar w:fldCharType="end"/>
        </w:r>
      </w:hyperlink>
    </w:p>
    <w:p w:rsidR="00D53DA5" w:rsidRDefault="00555B86">
      <w:pPr>
        <w:pStyle w:val="TOC2"/>
        <w:rPr>
          <w:rFonts w:asciiTheme="minorHAnsi" w:eastAsiaTheme="minorEastAsia" w:hAnsiTheme="minorHAnsi"/>
          <w:color w:val="auto"/>
          <w:kern w:val="0"/>
          <w:szCs w:val="22"/>
          <w:lang w:val="en-IN" w:eastAsia="en-IN"/>
        </w:rPr>
      </w:pPr>
      <w:hyperlink w:anchor="_Toc467580577" w:history="1">
        <w:r w:rsidR="00D53DA5" w:rsidRPr="007215C5">
          <w:rPr>
            <w:rStyle w:val="Hyperlink"/>
            <w:rFonts w:cs="Calibri"/>
          </w:rPr>
          <w:t>2.2</w:t>
        </w:r>
        <w:r w:rsidR="00D53DA5">
          <w:rPr>
            <w:rFonts w:asciiTheme="minorHAnsi" w:eastAsiaTheme="minorEastAsia" w:hAnsiTheme="minorHAnsi"/>
            <w:color w:val="auto"/>
            <w:kern w:val="0"/>
            <w:szCs w:val="22"/>
            <w:lang w:val="en-IN" w:eastAsia="en-IN"/>
          </w:rPr>
          <w:tab/>
        </w:r>
        <w:r w:rsidR="00D53DA5" w:rsidRPr="007215C5">
          <w:rPr>
            <w:rStyle w:val="Hyperlink"/>
            <w:rFonts w:cs="Calibri"/>
          </w:rPr>
          <w:t>Data Flow Diagram</w:t>
        </w:r>
        <w:r w:rsidR="00D53DA5">
          <w:rPr>
            <w:webHidden/>
          </w:rPr>
          <w:tab/>
        </w:r>
        <w:r w:rsidR="00D53DA5">
          <w:rPr>
            <w:webHidden/>
          </w:rPr>
          <w:fldChar w:fldCharType="begin"/>
        </w:r>
        <w:r w:rsidR="00D53DA5">
          <w:rPr>
            <w:webHidden/>
          </w:rPr>
          <w:instrText xml:space="preserve"> PAGEREF _Toc467580577 \h </w:instrText>
        </w:r>
        <w:r w:rsidR="00D53DA5">
          <w:rPr>
            <w:webHidden/>
          </w:rPr>
        </w:r>
        <w:r w:rsidR="00D53DA5">
          <w:rPr>
            <w:webHidden/>
          </w:rPr>
          <w:fldChar w:fldCharType="separate"/>
        </w:r>
        <w:r w:rsidR="00D53DA5">
          <w:rPr>
            <w:webHidden/>
          </w:rPr>
          <w:t>6</w:t>
        </w:r>
        <w:r w:rsidR="00D53DA5">
          <w:rPr>
            <w:webHidden/>
          </w:rPr>
          <w:fldChar w:fldCharType="end"/>
        </w:r>
      </w:hyperlink>
    </w:p>
    <w:p w:rsidR="00D53DA5" w:rsidRDefault="00555B86">
      <w:pPr>
        <w:pStyle w:val="TOC3"/>
        <w:tabs>
          <w:tab w:val="left" w:pos="1200"/>
        </w:tabs>
        <w:rPr>
          <w:rFonts w:asciiTheme="minorHAnsi" w:eastAsiaTheme="minorEastAsia" w:hAnsiTheme="minorHAnsi"/>
          <w:color w:val="auto"/>
          <w:kern w:val="0"/>
          <w:sz w:val="22"/>
          <w:szCs w:val="22"/>
          <w:lang w:val="en-IN" w:eastAsia="en-IN"/>
        </w:rPr>
      </w:pPr>
      <w:hyperlink w:anchor="_Toc467580578" w:history="1">
        <w:r w:rsidR="00D53DA5" w:rsidRPr="007215C5">
          <w:rPr>
            <w:rStyle w:val="Hyperlink"/>
            <w:rFonts w:cs="Calibri"/>
          </w:rPr>
          <w:t>2.2.1</w:t>
        </w:r>
        <w:r w:rsidR="00D53DA5">
          <w:rPr>
            <w:rFonts w:asciiTheme="minorHAnsi" w:eastAsiaTheme="minorEastAsia" w:hAnsiTheme="minorHAnsi"/>
            <w:color w:val="auto"/>
            <w:kern w:val="0"/>
            <w:sz w:val="22"/>
            <w:szCs w:val="22"/>
            <w:lang w:val="en-IN" w:eastAsia="en-IN"/>
          </w:rPr>
          <w:tab/>
        </w:r>
        <w:r w:rsidR="00D53DA5" w:rsidRPr="007215C5">
          <w:rPr>
            <w:rStyle w:val="Hyperlink"/>
          </w:rPr>
          <w:t xml:space="preserve">Component </w:t>
        </w:r>
        <w:r w:rsidR="00D53DA5" w:rsidRPr="007215C5">
          <w:rPr>
            <w:rStyle w:val="Hyperlink"/>
            <w:rFonts w:cs="Calibri"/>
          </w:rPr>
          <w:t>level DFD</w:t>
        </w:r>
        <w:r w:rsidR="00D53DA5">
          <w:rPr>
            <w:webHidden/>
          </w:rPr>
          <w:tab/>
        </w:r>
        <w:r w:rsidR="00D53DA5">
          <w:rPr>
            <w:webHidden/>
          </w:rPr>
          <w:fldChar w:fldCharType="begin"/>
        </w:r>
        <w:r w:rsidR="00D53DA5">
          <w:rPr>
            <w:webHidden/>
          </w:rPr>
          <w:instrText xml:space="preserve"> PAGEREF _Toc467580578 \h </w:instrText>
        </w:r>
        <w:r w:rsidR="00D53DA5">
          <w:rPr>
            <w:webHidden/>
          </w:rPr>
        </w:r>
        <w:r w:rsidR="00D53DA5">
          <w:rPr>
            <w:webHidden/>
          </w:rPr>
          <w:fldChar w:fldCharType="separate"/>
        </w:r>
        <w:r w:rsidR="00D53DA5">
          <w:rPr>
            <w:webHidden/>
          </w:rPr>
          <w:t>6</w:t>
        </w:r>
        <w:r w:rsidR="00D53DA5">
          <w:rPr>
            <w:webHidden/>
          </w:rPr>
          <w:fldChar w:fldCharType="end"/>
        </w:r>
      </w:hyperlink>
    </w:p>
    <w:p w:rsidR="00D53DA5" w:rsidRDefault="00555B86">
      <w:pPr>
        <w:pStyle w:val="TOC3"/>
        <w:tabs>
          <w:tab w:val="left" w:pos="1200"/>
        </w:tabs>
        <w:rPr>
          <w:rFonts w:asciiTheme="minorHAnsi" w:eastAsiaTheme="minorEastAsia" w:hAnsiTheme="minorHAnsi"/>
          <w:color w:val="auto"/>
          <w:kern w:val="0"/>
          <w:sz w:val="22"/>
          <w:szCs w:val="22"/>
          <w:lang w:val="en-IN" w:eastAsia="en-IN"/>
        </w:rPr>
      </w:pPr>
      <w:hyperlink w:anchor="_Toc467580579" w:history="1">
        <w:r w:rsidR="00D53DA5" w:rsidRPr="007215C5">
          <w:rPr>
            <w:rStyle w:val="Hyperlink"/>
            <w:rFonts w:cs="Calibri"/>
          </w:rPr>
          <w:t>2.2.2</w:t>
        </w:r>
        <w:r w:rsidR="00D53DA5">
          <w:rPr>
            <w:rFonts w:asciiTheme="minorHAnsi" w:eastAsiaTheme="minorEastAsia" w:hAnsiTheme="minorHAnsi"/>
            <w:color w:val="auto"/>
            <w:kern w:val="0"/>
            <w:sz w:val="22"/>
            <w:szCs w:val="22"/>
            <w:lang w:val="en-IN" w:eastAsia="en-IN"/>
          </w:rPr>
          <w:tab/>
        </w:r>
        <w:r w:rsidR="00D53DA5" w:rsidRPr="007215C5">
          <w:rPr>
            <w:rStyle w:val="Hyperlink"/>
          </w:rPr>
          <w:t xml:space="preserve">Function </w:t>
        </w:r>
        <w:r w:rsidR="00D53DA5" w:rsidRPr="007215C5">
          <w:rPr>
            <w:rStyle w:val="Hyperlink"/>
            <w:rFonts w:cs="Calibri"/>
          </w:rPr>
          <w:t>level DFD</w:t>
        </w:r>
        <w:r w:rsidR="00D53DA5">
          <w:rPr>
            <w:webHidden/>
          </w:rPr>
          <w:tab/>
        </w:r>
        <w:r w:rsidR="00D53DA5">
          <w:rPr>
            <w:webHidden/>
          </w:rPr>
          <w:fldChar w:fldCharType="begin"/>
        </w:r>
        <w:r w:rsidR="00D53DA5">
          <w:rPr>
            <w:webHidden/>
          </w:rPr>
          <w:instrText xml:space="preserve"> PAGEREF _Toc467580579 \h </w:instrText>
        </w:r>
        <w:r w:rsidR="00D53DA5">
          <w:rPr>
            <w:webHidden/>
          </w:rPr>
        </w:r>
        <w:r w:rsidR="00D53DA5">
          <w:rPr>
            <w:webHidden/>
          </w:rPr>
          <w:fldChar w:fldCharType="separate"/>
        </w:r>
        <w:r w:rsidR="00D53DA5">
          <w:rPr>
            <w:webHidden/>
          </w:rPr>
          <w:t>6</w:t>
        </w:r>
        <w:r w:rsidR="00D53DA5">
          <w:rPr>
            <w:webHidden/>
          </w:rPr>
          <w:fldChar w:fldCharType="end"/>
        </w:r>
      </w:hyperlink>
    </w:p>
    <w:p w:rsidR="00D53DA5" w:rsidRDefault="00555B86">
      <w:pPr>
        <w:pStyle w:val="TOC1"/>
        <w:rPr>
          <w:rFonts w:eastAsiaTheme="minorEastAsia"/>
          <w:b w:val="0"/>
          <w:color w:val="auto"/>
          <w:kern w:val="0"/>
          <w:sz w:val="22"/>
          <w:szCs w:val="22"/>
          <w:lang w:val="en-IN" w:eastAsia="en-IN"/>
        </w:rPr>
      </w:pPr>
      <w:hyperlink w:anchor="_Toc467580580" w:history="1">
        <w:r w:rsidR="00D53DA5" w:rsidRPr="007215C5">
          <w:rPr>
            <w:rStyle w:val="Hyperlink"/>
            <w:rFonts w:ascii="Calibri" w:hAnsi="Calibri" w:cs="Calibri"/>
          </w:rPr>
          <w:t>3</w:t>
        </w:r>
        <w:r w:rsidR="00D53DA5">
          <w:rPr>
            <w:rFonts w:eastAsiaTheme="minorEastAsia"/>
            <w:b w:val="0"/>
            <w:color w:val="auto"/>
            <w:kern w:val="0"/>
            <w:sz w:val="22"/>
            <w:szCs w:val="22"/>
            <w:lang w:val="en-IN" w:eastAsia="en-IN"/>
          </w:rPr>
          <w:tab/>
        </w:r>
        <w:r w:rsidR="00D53DA5" w:rsidRPr="007215C5">
          <w:rPr>
            <w:rStyle w:val="Hyperlink"/>
            <w:rFonts w:ascii="Calibri" w:hAnsi="Calibri" w:cs="Calibri"/>
          </w:rPr>
          <w:t>Constant Data Dictionary</w:t>
        </w:r>
        <w:r w:rsidR="00D53DA5">
          <w:rPr>
            <w:webHidden/>
          </w:rPr>
          <w:tab/>
        </w:r>
        <w:r w:rsidR="00D53DA5">
          <w:rPr>
            <w:webHidden/>
          </w:rPr>
          <w:fldChar w:fldCharType="begin"/>
        </w:r>
        <w:r w:rsidR="00D53DA5">
          <w:rPr>
            <w:webHidden/>
          </w:rPr>
          <w:instrText xml:space="preserve"> PAGEREF _Toc467580580 \h </w:instrText>
        </w:r>
        <w:r w:rsidR="00D53DA5">
          <w:rPr>
            <w:webHidden/>
          </w:rPr>
        </w:r>
        <w:r w:rsidR="00D53DA5">
          <w:rPr>
            <w:webHidden/>
          </w:rPr>
          <w:fldChar w:fldCharType="separate"/>
        </w:r>
        <w:r w:rsidR="00D53DA5">
          <w:rPr>
            <w:webHidden/>
          </w:rPr>
          <w:t>7</w:t>
        </w:r>
        <w:r w:rsidR="00D53DA5">
          <w:rPr>
            <w:webHidden/>
          </w:rPr>
          <w:fldChar w:fldCharType="end"/>
        </w:r>
      </w:hyperlink>
    </w:p>
    <w:p w:rsidR="00D53DA5" w:rsidRDefault="00555B86">
      <w:pPr>
        <w:pStyle w:val="TOC2"/>
        <w:rPr>
          <w:rFonts w:asciiTheme="minorHAnsi" w:eastAsiaTheme="minorEastAsia" w:hAnsiTheme="minorHAnsi"/>
          <w:color w:val="auto"/>
          <w:kern w:val="0"/>
          <w:szCs w:val="22"/>
          <w:lang w:val="en-IN" w:eastAsia="en-IN"/>
        </w:rPr>
      </w:pPr>
      <w:hyperlink w:anchor="_Toc467580581" w:history="1">
        <w:r w:rsidR="00D53DA5" w:rsidRPr="007215C5">
          <w:rPr>
            <w:rStyle w:val="Hyperlink"/>
          </w:rPr>
          <w:t>3.1</w:t>
        </w:r>
        <w:r w:rsidR="00D53DA5">
          <w:rPr>
            <w:rFonts w:asciiTheme="minorHAnsi" w:eastAsiaTheme="minorEastAsia" w:hAnsiTheme="minorHAnsi"/>
            <w:color w:val="auto"/>
            <w:kern w:val="0"/>
            <w:szCs w:val="22"/>
            <w:lang w:val="en-IN" w:eastAsia="en-IN"/>
          </w:rPr>
          <w:tab/>
        </w:r>
        <w:r w:rsidR="00D53DA5" w:rsidRPr="007215C5">
          <w:rPr>
            <w:rStyle w:val="Hyperlink"/>
          </w:rPr>
          <w:t>Program (fixed) Constants</w:t>
        </w:r>
        <w:r w:rsidR="00D53DA5">
          <w:rPr>
            <w:webHidden/>
          </w:rPr>
          <w:tab/>
        </w:r>
        <w:r w:rsidR="00D53DA5">
          <w:rPr>
            <w:webHidden/>
          </w:rPr>
          <w:fldChar w:fldCharType="begin"/>
        </w:r>
        <w:r w:rsidR="00D53DA5">
          <w:rPr>
            <w:webHidden/>
          </w:rPr>
          <w:instrText xml:space="preserve"> PAGEREF _Toc467580581 \h </w:instrText>
        </w:r>
        <w:r w:rsidR="00D53DA5">
          <w:rPr>
            <w:webHidden/>
          </w:rPr>
        </w:r>
        <w:r w:rsidR="00D53DA5">
          <w:rPr>
            <w:webHidden/>
          </w:rPr>
          <w:fldChar w:fldCharType="separate"/>
        </w:r>
        <w:r w:rsidR="00D53DA5">
          <w:rPr>
            <w:webHidden/>
          </w:rPr>
          <w:t>7</w:t>
        </w:r>
        <w:r w:rsidR="00D53DA5">
          <w:rPr>
            <w:webHidden/>
          </w:rPr>
          <w:fldChar w:fldCharType="end"/>
        </w:r>
      </w:hyperlink>
    </w:p>
    <w:p w:rsidR="00D53DA5" w:rsidRDefault="00555B86">
      <w:pPr>
        <w:pStyle w:val="TOC3"/>
        <w:tabs>
          <w:tab w:val="left" w:pos="1200"/>
        </w:tabs>
        <w:rPr>
          <w:rFonts w:asciiTheme="minorHAnsi" w:eastAsiaTheme="minorEastAsia" w:hAnsiTheme="minorHAnsi"/>
          <w:color w:val="auto"/>
          <w:kern w:val="0"/>
          <w:sz w:val="22"/>
          <w:szCs w:val="22"/>
          <w:lang w:val="en-IN" w:eastAsia="en-IN"/>
        </w:rPr>
      </w:pPr>
      <w:hyperlink w:anchor="_Toc467580582" w:history="1">
        <w:r w:rsidR="00D53DA5" w:rsidRPr="007215C5">
          <w:rPr>
            <w:rStyle w:val="Hyperlink"/>
          </w:rPr>
          <w:t>3.1.1</w:t>
        </w:r>
        <w:r w:rsidR="00D53DA5">
          <w:rPr>
            <w:rFonts w:asciiTheme="minorHAnsi" w:eastAsiaTheme="minorEastAsia" w:hAnsiTheme="minorHAnsi"/>
            <w:color w:val="auto"/>
            <w:kern w:val="0"/>
            <w:sz w:val="22"/>
            <w:szCs w:val="22"/>
            <w:lang w:val="en-IN" w:eastAsia="en-IN"/>
          </w:rPr>
          <w:tab/>
        </w:r>
        <w:r w:rsidR="00D53DA5" w:rsidRPr="007215C5">
          <w:rPr>
            <w:rStyle w:val="Hyperlink"/>
          </w:rPr>
          <w:t>Embedded Constants</w:t>
        </w:r>
        <w:r w:rsidR="00D53DA5">
          <w:rPr>
            <w:webHidden/>
          </w:rPr>
          <w:tab/>
        </w:r>
        <w:r w:rsidR="00D53DA5">
          <w:rPr>
            <w:webHidden/>
          </w:rPr>
          <w:fldChar w:fldCharType="begin"/>
        </w:r>
        <w:r w:rsidR="00D53DA5">
          <w:rPr>
            <w:webHidden/>
          </w:rPr>
          <w:instrText xml:space="preserve"> PAGEREF _Toc467580582 \h </w:instrText>
        </w:r>
        <w:r w:rsidR="00D53DA5">
          <w:rPr>
            <w:webHidden/>
          </w:rPr>
        </w:r>
        <w:r w:rsidR="00D53DA5">
          <w:rPr>
            <w:webHidden/>
          </w:rPr>
          <w:fldChar w:fldCharType="separate"/>
        </w:r>
        <w:r w:rsidR="00D53DA5">
          <w:rPr>
            <w:webHidden/>
          </w:rPr>
          <w:t>7</w:t>
        </w:r>
        <w:r w:rsidR="00D53DA5">
          <w:rPr>
            <w:webHidden/>
          </w:rPr>
          <w:fldChar w:fldCharType="end"/>
        </w:r>
      </w:hyperlink>
    </w:p>
    <w:p w:rsidR="00D53DA5" w:rsidRDefault="00555B86">
      <w:pPr>
        <w:pStyle w:val="TOC1"/>
        <w:rPr>
          <w:rFonts w:eastAsiaTheme="minorEastAsia"/>
          <w:b w:val="0"/>
          <w:color w:val="auto"/>
          <w:kern w:val="0"/>
          <w:sz w:val="22"/>
          <w:szCs w:val="22"/>
          <w:lang w:val="en-IN" w:eastAsia="en-IN"/>
        </w:rPr>
      </w:pPr>
      <w:hyperlink w:anchor="_Toc467580583" w:history="1">
        <w:r w:rsidR="00D53DA5" w:rsidRPr="007215C5">
          <w:rPr>
            <w:rStyle w:val="Hyperlink"/>
            <w:rFonts w:ascii="Calibri" w:hAnsi="Calibri" w:cs="Calibri"/>
          </w:rPr>
          <w:t>4</w:t>
        </w:r>
        <w:r w:rsidR="00D53DA5">
          <w:rPr>
            <w:rFonts w:eastAsiaTheme="minorEastAsia"/>
            <w:b w:val="0"/>
            <w:color w:val="auto"/>
            <w:kern w:val="0"/>
            <w:sz w:val="22"/>
            <w:szCs w:val="22"/>
            <w:lang w:val="en-IN" w:eastAsia="en-IN"/>
          </w:rPr>
          <w:tab/>
        </w:r>
        <w:r w:rsidR="00D53DA5" w:rsidRPr="007215C5">
          <w:rPr>
            <w:rStyle w:val="Hyperlink"/>
            <w:rFonts w:ascii="Calibri" w:hAnsi="Calibri" w:cs="Calibri"/>
          </w:rPr>
          <w:t>Software Component Implementation</w:t>
        </w:r>
        <w:r w:rsidR="00D53DA5">
          <w:rPr>
            <w:webHidden/>
          </w:rPr>
          <w:tab/>
        </w:r>
        <w:r w:rsidR="00D53DA5">
          <w:rPr>
            <w:webHidden/>
          </w:rPr>
          <w:fldChar w:fldCharType="begin"/>
        </w:r>
        <w:r w:rsidR="00D53DA5">
          <w:rPr>
            <w:webHidden/>
          </w:rPr>
          <w:instrText xml:space="preserve"> PAGEREF _Toc467580583 \h </w:instrText>
        </w:r>
        <w:r w:rsidR="00D53DA5">
          <w:rPr>
            <w:webHidden/>
          </w:rPr>
        </w:r>
        <w:r w:rsidR="00D53DA5">
          <w:rPr>
            <w:webHidden/>
          </w:rPr>
          <w:fldChar w:fldCharType="separate"/>
        </w:r>
        <w:r w:rsidR="00D53DA5">
          <w:rPr>
            <w:webHidden/>
          </w:rPr>
          <w:t>8</w:t>
        </w:r>
        <w:r w:rsidR="00D53DA5">
          <w:rPr>
            <w:webHidden/>
          </w:rPr>
          <w:fldChar w:fldCharType="end"/>
        </w:r>
      </w:hyperlink>
    </w:p>
    <w:p w:rsidR="00D53DA5" w:rsidRDefault="00555B86">
      <w:pPr>
        <w:pStyle w:val="TOC2"/>
        <w:rPr>
          <w:rFonts w:asciiTheme="minorHAnsi" w:eastAsiaTheme="minorEastAsia" w:hAnsiTheme="minorHAnsi"/>
          <w:color w:val="auto"/>
          <w:kern w:val="0"/>
          <w:szCs w:val="22"/>
          <w:lang w:val="en-IN" w:eastAsia="en-IN"/>
        </w:rPr>
      </w:pPr>
      <w:hyperlink w:anchor="_Toc467580584" w:history="1">
        <w:r w:rsidR="00D53DA5" w:rsidRPr="007215C5">
          <w:rPr>
            <w:rStyle w:val="Hyperlink"/>
          </w:rPr>
          <w:t>4.1</w:t>
        </w:r>
        <w:r w:rsidR="00D53DA5">
          <w:rPr>
            <w:rFonts w:asciiTheme="minorHAnsi" w:eastAsiaTheme="minorEastAsia" w:hAnsiTheme="minorHAnsi"/>
            <w:color w:val="auto"/>
            <w:kern w:val="0"/>
            <w:szCs w:val="22"/>
            <w:lang w:val="en-IN" w:eastAsia="en-IN"/>
          </w:rPr>
          <w:tab/>
        </w:r>
        <w:r w:rsidR="00D53DA5" w:rsidRPr="007215C5">
          <w:rPr>
            <w:rStyle w:val="Hyperlink"/>
          </w:rPr>
          <w:t>Sub-Module Functions</w:t>
        </w:r>
        <w:r w:rsidR="00D53DA5">
          <w:rPr>
            <w:webHidden/>
          </w:rPr>
          <w:tab/>
        </w:r>
        <w:r w:rsidR="00D53DA5">
          <w:rPr>
            <w:webHidden/>
          </w:rPr>
          <w:fldChar w:fldCharType="begin"/>
        </w:r>
        <w:r w:rsidR="00D53DA5">
          <w:rPr>
            <w:webHidden/>
          </w:rPr>
          <w:instrText xml:space="preserve"> PAGEREF _Toc467580584 \h </w:instrText>
        </w:r>
        <w:r w:rsidR="00D53DA5">
          <w:rPr>
            <w:webHidden/>
          </w:rPr>
        </w:r>
        <w:r w:rsidR="00D53DA5">
          <w:rPr>
            <w:webHidden/>
          </w:rPr>
          <w:fldChar w:fldCharType="separate"/>
        </w:r>
        <w:r w:rsidR="00D53DA5">
          <w:rPr>
            <w:webHidden/>
          </w:rPr>
          <w:t>8</w:t>
        </w:r>
        <w:r w:rsidR="00D53DA5">
          <w:rPr>
            <w:webHidden/>
          </w:rPr>
          <w:fldChar w:fldCharType="end"/>
        </w:r>
      </w:hyperlink>
    </w:p>
    <w:p w:rsidR="00D53DA5" w:rsidRDefault="00555B86">
      <w:pPr>
        <w:pStyle w:val="TOC2"/>
        <w:rPr>
          <w:rFonts w:asciiTheme="minorHAnsi" w:eastAsiaTheme="minorEastAsia" w:hAnsiTheme="minorHAnsi"/>
          <w:color w:val="auto"/>
          <w:kern w:val="0"/>
          <w:szCs w:val="22"/>
          <w:lang w:val="en-IN" w:eastAsia="en-IN"/>
        </w:rPr>
      </w:pPr>
      <w:hyperlink w:anchor="_Toc467580586" w:history="1">
        <w:r w:rsidR="00D53DA5" w:rsidRPr="007215C5">
          <w:rPr>
            <w:rStyle w:val="Hyperlink"/>
            <w:rFonts w:cs="Calibri"/>
          </w:rPr>
          <w:t>4.1.1</w:t>
        </w:r>
        <w:r w:rsidR="00D53DA5">
          <w:rPr>
            <w:rFonts w:asciiTheme="minorHAnsi" w:eastAsiaTheme="minorEastAsia" w:hAnsiTheme="minorHAnsi"/>
            <w:color w:val="auto"/>
            <w:kern w:val="0"/>
            <w:szCs w:val="22"/>
            <w:lang w:val="en-IN" w:eastAsia="en-IN"/>
          </w:rPr>
          <w:tab/>
        </w:r>
        <w:r w:rsidR="00D53DA5" w:rsidRPr="007215C5">
          <w:rPr>
            <w:rStyle w:val="Hyperlink"/>
            <w:rFonts w:cs="Calibri"/>
          </w:rPr>
          <w:t>Per: GmVehPwrModPer1</w:t>
        </w:r>
        <w:r w:rsidR="00D53DA5">
          <w:rPr>
            <w:webHidden/>
          </w:rPr>
          <w:tab/>
        </w:r>
        <w:r w:rsidR="00D53DA5">
          <w:rPr>
            <w:webHidden/>
          </w:rPr>
          <w:fldChar w:fldCharType="begin"/>
        </w:r>
        <w:r w:rsidR="00D53DA5">
          <w:rPr>
            <w:webHidden/>
          </w:rPr>
          <w:instrText xml:space="preserve"> PAGEREF _Toc467580586 \h </w:instrText>
        </w:r>
        <w:r w:rsidR="00D53DA5">
          <w:rPr>
            <w:webHidden/>
          </w:rPr>
        </w:r>
        <w:r w:rsidR="00D53DA5">
          <w:rPr>
            <w:webHidden/>
          </w:rPr>
          <w:fldChar w:fldCharType="separate"/>
        </w:r>
        <w:r w:rsidR="00D53DA5">
          <w:rPr>
            <w:webHidden/>
          </w:rPr>
          <w:t>8</w:t>
        </w:r>
        <w:r w:rsidR="00D53DA5">
          <w:rPr>
            <w:webHidden/>
          </w:rPr>
          <w:fldChar w:fldCharType="end"/>
        </w:r>
      </w:hyperlink>
    </w:p>
    <w:p w:rsidR="00D53DA5" w:rsidRDefault="00555B86">
      <w:pPr>
        <w:pStyle w:val="TOC2"/>
        <w:rPr>
          <w:rFonts w:asciiTheme="minorHAnsi" w:eastAsiaTheme="minorEastAsia" w:hAnsiTheme="minorHAnsi"/>
          <w:color w:val="auto"/>
          <w:kern w:val="0"/>
          <w:szCs w:val="22"/>
          <w:lang w:val="en-IN" w:eastAsia="en-IN"/>
        </w:rPr>
      </w:pPr>
      <w:hyperlink w:anchor="_Toc467580587" w:history="1">
        <w:r w:rsidR="00D53DA5" w:rsidRPr="007215C5">
          <w:rPr>
            <w:rStyle w:val="Hyperlink"/>
            <w:rFonts w:cs="Calibri"/>
          </w:rPr>
          <w:t>4.1.1.1</w:t>
        </w:r>
        <w:r w:rsidR="00D53DA5">
          <w:rPr>
            <w:rFonts w:asciiTheme="minorHAnsi" w:eastAsiaTheme="minorEastAsia" w:hAnsiTheme="minorHAnsi"/>
            <w:color w:val="auto"/>
            <w:kern w:val="0"/>
            <w:szCs w:val="22"/>
            <w:lang w:val="en-IN" w:eastAsia="en-IN"/>
          </w:rPr>
          <w:tab/>
        </w:r>
        <w:r w:rsidR="00D53DA5" w:rsidRPr="007215C5">
          <w:rPr>
            <w:rStyle w:val="Hyperlink"/>
            <w:rFonts w:cs="Calibri"/>
          </w:rPr>
          <w:t>Design Rationale</w:t>
        </w:r>
        <w:r w:rsidR="00D53DA5">
          <w:rPr>
            <w:webHidden/>
          </w:rPr>
          <w:tab/>
        </w:r>
        <w:r w:rsidR="00D53DA5">
          <w:rPr>
            <w:webHidden/>
          </w:rPr>
          <w:fldChar w:fldCharType="begin"/>
        </w:r>
        <w:r w:rsidR="00D53DA5">
          <w:rPr>
            <w:webHidden/>
          </w:rPr>
          <w:instrText xml:space="preserve"> PAGEREF _Toc467580587 \h </w:instrText>
        </w:r>
        <w:r w:rsidR="00D53DA5">
          <w:rPr>
            <w:webHidden/>
          </w:rPr>
        </w:r>
        <w:r w:rsidR="00D53DA5">
          <w:rPr>
            <w:webHidden/>
          </w:rPr>
          <w:fldChar w:fldCharType="separate"/>
        </w:r>
        <w:r w:rsidR="00D53DA5">
          <w:rPr>
            <w:webHidden/>
          </w:rPr>
          <w:t>8</w:t>
        </w:r>
        <w:r w:rsidR="00D53DA5">
          <w:rPr>
            <w:webHidden/>
          </w:rPr>
          <w:fldChar w:fldCharType="end"/>
        </w:r>
      </w:hyperlink>
    </w:p>
    <w:p w:rsidR="00D53DA5" w:rsidRDefault="00555B86">
      <w:pPr>
        <w:pStyle w:val="TOC2"/>
        <w:rPr>
          <w:rFonts w:asciiTheme="minorHAnsi" w:eastAsiaTheme="minorEastAsia" w:hAnsiTheme="minorHAnsi"/>
          <w:color w:val="auto"/>
          <w:kern w:val="0"/>
          <w:szCs w:val="22"/>
          <w:lang w:val="en-IN" w:eastAsia="en-IN"/>
        </w:rPr>
      </w:pPr>
      <w:hyperlink w:anchor="_Toc467580588" w:history="1">
        <w:r w:rsidR="00D53DA5" w:rsidRPr="007215C5">
          <w:rPr>
            <w:rStyle w:val="Hyperlink"/>
            <w:rFonts w:cs="Calibri"/>
          </w:rPr>
          <w:t>4.1.1.2</w:t>
        </w:r>
        <w:r w:rsidR="00D53DA5">
          <w:rPr>
            <w:rFonts w:asciiTheme="minorHAnsi" w:eastAsiaTheme="minorEastAsia" w:hAnsiTheme="minorHAnsi"/>
            <w:color w:val="auto"/>
            <w:kern w:val="0"/>
            <w:szCs w:val="22"/>
            <w:lang w:val="en-IN" w:eastAsia="en-IN"/>
          </w:rPr>
          <w:tab/>
        </w:r>
        <w:r w:rsidR="00D53DA5" w:rsidRPr="007215C5">
          <w:rPr>
            <w:rStyle w:val="Hyperlink"/>
            <w:rFonts w:cs="Calibri"/>
          </w:rPr>
          <w:t>Store Module Inputs to Local copies</w:t>
        </w:r>
        <w:r w:rsidR="00D53DA5">
          <w:rPr>
            <w:webHidden/>
          </w:rPr>
          <w:tab/>
        </w:r>
        <w:r w:rsidR="00D53DA5">
          <w:rPr>
            <w:webHidden/>
          </w:rPr>
          <w:fldChar w:fldCharType="begin"/>
        </w:r>
        <w:r w:rsidR="00D53DA5">
          <w:rPr>
            <w:webHidden/>
          </w:rPr>
          <w:instrText xml:space="preserve"> PAGEREF _Toc467580588 \h </w:instrText>
        </w:r>
        <w:r w:rsidR="00D53DA5">
          <w:rPr>
            <w:webHidden/>
          </w:rPr>
        </w:r>
        <w:r w:rsidR="00D53DA5">
          <w:rPr>
            <w:webHidden/>
          </w:rPr>
          <w:fldChar w:fldCharType="separate"/>
        </w:r>
        <w:r w:rsidR="00D53DA5">
          <w:rPr>
            <w:webHidden/>
          </w:rPr>
          <w:t>8</w:t>
        </w:r>
        <w:r w:rsidR="00D53DA5">
          <w:rPr>
            <w:webHidden/>
          </w:rPr>
          <w:fldChar w:fldCharType="end"/>
        </w:r>
      </w:hyperlink>
    </w:p>
    <w:p w:rsidR="00D53DA5" w:rsidRDefault="00555B86">
      <w:pPr>
        <w:pStyle w:val="TOC2"/>
        <w:rPr>
          <w:rFonts w:asciiTheme="minorHAnsi" w:eastAsiaTheme="minorEastAsia" w:hAnsiTheme="minorHAnsi"/>
          <w:color w:val="auto"/>
          <w:kern w:val="0"/>
          <w:szCs w:val="22"/>
          <w:lang w:val="en-IN" w:eastAsia="en-IN"/>
        </w:rPr>
      </w:pPr>
      <w:hyperlink w:anchor="_Toc467580589" w:history="1">
        <w:r w:rsidR="00D53DA5" w:rsidRPr="007215C5">
          <w:rPr>
            <w:rStyle w:val="Hyperlink"/>
            <w:rFonts w:cs="Calibri"/>
          </w:rPr>
          <w:t>4.1.1.3</w:t>
        </w:r>
        <w:r w:rsidR="00D53DA5">
          <w:rPr>
            <w:rFonts w:asciiTheme="minorHAnsi" w:eastAsiaTheme="minorEastAsia" w:hAnsiTheme="minorHAnsi"/>
            <w:color w:val="auto"/>
            <w:kern w:val="0"/>
            <w:szCs w:val="22"/>
            <w:lang w:val="en-IN" w:eastAsia="en-IN"/>
          </w:rPr>
          <w:tab/>
        </w:r>
        <w:r w:rsidR="00D53DA5" w:rsidRPr="007215C5">
          <w:rPr>
            <w:rStyle w:val="Hyperlink"/>
            <w:rFonts w:cs="Calibri"/>
          </w:rPr>
          <w:t>(Processing of function)………</w:t>
        </w:r>
        <w:r w:rsidR="00D53DA5">
          <w:rPr>
            <w:webHidden/>
          </w:rPr>
          <w:tab/>
        </w:r>
        <w:r w:rsidR="00D53DA5">
          <w:rPr>
            <w:webHidden/>
          </w:rPr>
          <w:fldChar w:fldCharType="begin"/>
        </w:r>
        <w:r w:rsidR="00D53DA5">
          <w:rPr>
            <w:webHidden/>
          </w:rPr>
          <w:instrText xml:space="preserve"> PAGEREF _Toc467580589 \h </w:instrText>
        </w:r>
        <w:r w:rsidR="00D53DA5">
          <w:rPr>
            <w:webHidden/>
          </w:rPr>
        </w:r>
        <w:r w:rsidR="00D53DA5">
          <w:rPr>
            <w:webHidden/>
          </w:rPr>
          <w:fldChar w:fldCharType="separate"/>
        </w:r>
        <w:r w:rsidR="00D53DA5">
          <w:rPr>
            <w:webHidden/>
          </w:rPr>
          <w:t>8</w:t>
        </w:r>
        <w:r w:rsidR="00D53DA5">
          <w:rPr>
            <w:webHidden/>
          </w:rPr>
          <w:fldChar w:fldCharType="end"/>
        </w:r>
      </w:hyperlink>
    </w:p>
    <w:p w:rsidR="00D53DA5" w:rsidRDefault="00555B86">
      <w:pPr>
        <w:pStyle w:val="TOC2"/>
        <w:rPr>
          <w:rFonts w:asciiTheme="minorHAnsi" w:eastAsiaTheme="minorEastAsia" w:hAnsiTheme="minorHAnsi"/>
          <w:color w:val="auto"/>
          <w:kern w:val="0"/>
          <w:szCs w:val="22"/>
          <w:lang w:val="en-IN" w:eastAsia="en-IN"/>
        </w:rPr>
      </w:pPr>
      <w:hyperlink w:anchor="_Toc467580590" w:history="1">
        <w:r w:rsidR="00D53DA5" w:rsidRPr="007215C5">
          <w:rPr>
            <w:rStyle w:val="Hyperlink"/>
            <w:rFonts w:cs="Calibri"/>
          </w:rPr>
          <w:t>4.1.1.4</w:t>
        </w:r>
        <w:r w:rsidR="00D53DA5">
          <w:rPr>
            <w:rFonts w:asciiTheme="minorHAnsi" w:eastAsiaTheme="minorEastAsia" w:hAnsiTheme="minorHAnsi"/>
            <w:color w:val="auto"/>
            <w:kern w:val="0"/>
            <w:szCs w:val="22"/>
            <w:lang w:val="en-IN" w:eastAsia="en-IN"/>
          </w:rPr>
          <w:tab/>
        </w:r>
        <w:r w:rsidR="00D53DA5" w:rsidRPr="007215C5">
          <w:rPr>
            <w:rStyle w:val="Hyperlink"/>
            <w:rFonts w:cs="Calibri"/>
          </w:rPr>
          <w:t>Store Local copy of outputs into Module Outputs</w:t>
        </w:r>
        <w:r w:rsidR="00D53DA5">
          <w:rPr>
            <w:webHidden/>
          </w:rPr>
          <w:tab/>
        </w:r>
        <w:r w:rsidR="00D53DA5">
          <w:rPr>
            <w:webHidden/>
          </w:rPr>
          <w:fldChar w:fldCharType="begin"/>
        </w:r>
        <w:r w:rsidR="00D53DA5">
          <w:rPr>
            <w:webHidden/>
          </w:rPr>
          <w:instrText xml:space="preserve"> PAGEREF _Toc467580590 \h </w:instrText>
        </w:r>
        <w:r w:rsidR="00D53DA5">
          <w:rPr>
            <w:webHidden/>
          </w:rPr>
        </w:r>
        <w:r w:rsidR="00D53DA5">
          <w:rPr>
            <w:webHidden/>
          </w:rPr>
          <w:fldChar w:fldCharType="separate"/>
        </w:r>
        <w:r w:rsidR="00D53DA5">
          <w:rPr>
            <w:webHidden/>
          </w:rPr>
          <w:t>8</w:t>
        </w:r>
        <w:r w:rsidR="00D53DA5">
          <w:rPr>
            <w:webHidden/>
          </w:rPr>
          <w:fldChar w:fldCharType="end"/>
        </w:r>
      </w:hyperlink>
    </w:p>
    <w:p w:rsidR="00D53DA5" w:rsidRDefault="00555B86">
      <w:pPr>
        <w:pStyle w:val="TOC2"/>
        <w:rPr>
          <w:rFonts w:asciiTheme="minorHAnsi" w:eastAsiaTheme="minorEastAsia" w:hAnsiTheme="minorHAnsi"/>
          <w:color w:val="auto"/>
          <w:kern w:val="0"/>
          <w:szCs w:val="22"/>
          <w:lang w:val="en-IN" w:eastAsia="en-IN"/>
        </w:rPr>
      </w:pPr>
      <w:hyperlink w:anchor="_Toc467580591" w:history="1">
        <w:r w:rsidR="00D53DA5" w:rsidRPr="007215C5">
          <w:rPr>
            <w:rStyle w:val="Hyperlink"/>
          </w:rPr>
          <w:t>4.2</w:t>
        </w:r>
        <w:r w:rsidR="00D53DA5">
          <w:rPr>
            <w:rFonts w:asciiTheme="minorHAnsi" w:eastAsiaTheme="minorEastAsia" w:hAnsiTheme="minorHAnsi"/>
            <w:color w:val="auto"/>
            <w:kern w:val="0"/>
            <w:szCs w:val="22"/>
            <w:lang w:val="en-IN" w:eastAsia="en-IN"/>
          </w:rPr>
          <w:tab/>
        </w:r>
        <w:r w:rsidR="00D53DA5" w:rsidRPr="007215C5">
          <w:rPr>
            <w:rStyle w:val="Hyperlink"/>
          </w:rPr>
          <w:t>Server Runables</w:t>
        </w:r>
        <w:r w:rsidR="00D53DA5">
          <w:rPr>
            <w:webHidden/>
          </w:rPr>
          <w:tab/>
        </w:r>
        <w:r w:rsidR="00D53DA5">
          <w:rPr>
            <w:webHidden/>
          </w:rPr>
          <w:fldChar w:fldCharType="begin"/>
        </w:r>
        <w:r w:rsidR="00D53DA5">
          <w:rPr>
            <w:webHidden/>
          </w:rPr>
          <w:instrText xml:space="preserve"> PAGEREF _Toc467580591 \h </w:instrText>
        </w:r>
        <w:r w:rsidR="00D53DA5">
          <w:rPr>
            <w:webHidden/>
          </w:rPr>
        </w:r>
        <w:r w:rsidR="00D53DA5">
          <w:rPr>
            <w:webHidden/>
          </w:rPr>
          <w:fldChar w:fldCharType="separate"/>
        </w:r>
        <w:r w:rsidR="00D53DA5">
          <w:rPr>
            <w:webHidden/>
          </w:rPr>
          <w:t>8</w:t>
        </w:r>
        <w:r w:rsidR="00D53DA5">
          <w:rPr>
            <w:webHidden/>
          </w:rPr>
          <w:fldChar w:fldCharType="end"/>
        </w:r>
      </w:hyperlink>
    </w:p>
    <w:p w:rsidR="00D53DA5" w:rsidRDefault="00555B86">
      <w:pPr>
        <w:pStyle w:val="TOC2"/>
        <w:rPr>
          <w:rFonts w:asciiTheme="minorHAnsi" w:eastAsiaTheme="minorEastAsia" w:hAnsiTheme="minorHAnsi"/>
          <w:color w:val="auto"/>
          <w:kern w:val="0"/>
          <w:szCs w:val="22"/>
          <w:lang w:val="en-IN" w:eastAsia="en-IN"/>
        </w:rPr>
      </w:pPr>
      <w:hyperlink w:anchor="_Toc467580592" w:history="1">
        <w:r w:rsidR="00D53DA5" w:rsidRPr="007215C5">
          <w:rPr>
            <w:rStyle w:val="Hyperlink"/>
            <w:rFonts w:cs="Calibri"/>
          </w:rPr>
          <w:t>4.3</w:t>
        </w:r>
        <w:r w:rsidR="00D53DA5">
          <w:rPr>
            <w:rFonts w:asciiTheme="minorHAnsi" w:eastAsiaTheme="minorEastAsia" w:hAnsiTheme="minorHAnsi"/>
            <w:color w:val="auto"/>
            <w:kern w:val="0"/>
            <w:szCs w:val="22"/>
            <w:lang w:val="en-IN" w:eastAsia="en-IN"/>
          </w:rPr>
          <w:tab/>
        </w:r>
        <w:r w:rsidR="00D53DA5" w:rsidRPr="007215C5">
          <w:rPr>
            <w:rStyle w:val="Hyperlink"/>
            <w:rFonts w:cs="Calibri"/>
          </w:rPr>
          <w:t>Interrupt Functions</w:t>
        </w:r>
        <w:r w:rsidR="00D53DA5">
          <w:rPr>
            <w:webHidden/>
          </w:rPr>
          <w:tab/>
        </w:r>
        <w:r w:rsidR="00D53DA5">
          <w:rPr>
            <w:webHidden/>
          </w:rPr>
          <w:fldChar w:fldCharType="begin"/>
        </w:r>
        <w:r w:rsidR="00D53DA5">
          <w:rPr>
            <w:webHidden/>
          </w:rPr>
          <w:instrText xml:space="preserve"> PAGEREF _Toc467580592 \h </w:instrText>
        </w:r>
        <w:r w:rsidR="00D53DA5">
          <w:rPr>
            <w:webHidden/>
          </w:rPr>
        </w:r>
        <w:r w:rsidR="00D53DA5">
          <w:rPr>
            <w:webHidden/>
          </w:rPr>
          <w:fldChar w:fldCharType="separate"/>
        </w:r>
        <w:r w:rsidR="00D53DA5">
          <w:rPr>
            <w:webHidden/>
          </w:rPr>
          <w:t>8</w:t>
        </w:r>
        <w:r w:rsidR="00D53DA5">
          <w:rPr>
            <w:webHidden/>
          </w:rPr>
          <w:fldChar w:fldCharType="end"/>
        </w:r>
      </w:hyperlink>
    </w:p>
    <w:p w:rsidR="00D53DA5" w:rsidRDefault="00555B86">
      <w:pPr>
        <w:pStyle w:val="TOC2"/>
        <w:rPr>
          <w:rFonts w:asciiTheme="minorHAnsi" w:eastAsiaTheme="minorEastAsia" w:hAnsiTheme="minorHAnsi"/>
          <w:color w:val="auto"/>
          <w:kern w:val="0"/>
          <w:szCs w:val="22"/>
          <w:lang w:val="en-IN" w:eastAsia="en-IN"/>
        </w:rPr>
      </w:pPr>
      <w:hyperlink w:anchor="_Toc467580593" w:history="1">
        <w:r w:rsidR="00D53DA5" w:rsidRPr="007215C5">
          <w:rPr>
            <w:rStyle w:val="Hyperlink"/>
            <w:rFonts w:cs="Calibri"/>
          </w:rPr>
          <w:t>4.4</w:t>
        </w:r>
        <w:r w:rsidR="00D53DA5">
          <w:rPr>
            <w:rFonts w:asciiTheme="minorHAnsi" w:eastAsiaTheme="minorEastAsia" w:hAnsiTheme="minorHAnsi"/>
            <w:color w:val="auto"/>
            <w:kern w:val="0"/>
            <w:szCs w:val="22"/>
            <w:lang w:val="en-IN" w:eastAsia="en-IN"/>
          </w:rPr>
          <w:tab/>
        </w:r>
        <w:r w:rsidR="00D53DA5" w:rsidRPr="007215C5">
          <w:rPr>
            <w:rStyle w:val="Hyperlink"/>
            <w:rFonts w:cs="Calibri"/>
          </w:rPr>
          <w:t>Module Internal (Local) Functions</w:t>
        </w:r>
        <w:r w:rsidR="00D53DA5">
          <w:rPr>
            <w:webHidden/>
          </w:rPr>
          <w:tab/>
        </w:r>
        <w:r w:rsidR="00D53DA5">
          <w:rPr>
            <w:webHidden/>
          </w:rPr>
          <w:fldChar w:fldCharType="begin"/>
        </w:r>
        <w:r w:rsidR="00D53DA5">
          <w:rPr>
            <w:webHidden/>
          </w:rPr>
          <w:instrText xml:space="preserve"> PAGEREF _Toc467580593 \h </w:instrText>
        </w:r>
        <w:r w:rsidR="00D53DA5">
          <w:rPr>
            <w:webHidden/>
          </w:rPr>
        </w:r>
        <w:r w:rsidR="00D53DA5">
          <w:rPr>
            <w:webHidden/>
          </w:rPr>
          <w:fldChar w:fldCharType="separate"/>
        </w:r>
        <w:r w:rsidR="00D53DA5">
          <w:rPr>
            <w:webHidden/>
          </w:rPr>
          <w:t>8</w:t>
        </w:r>
        <w:r w:rsidR="00D53DA5">
          <w:rPr>
            <w:webHidden/>
          </w:rPr>
          <w:fldChar w:fldCharType="end"/>
        </w:r>
      </w:hyperlink>
    </w:p>
    <w:p w:rsidR="00D53DA5" w:rsidRDefault="00555B86">
      <w:pPr>
        <w:pStyle w:val="TOC2"/>
        <w:rPr>
          <w:rFonts w:asciiTheme="minorHAnsi" w:eastAsiaTheme="minorEastAsia" w:hAnsiTheme="minorHAnsi"/>
          <w:color w:val="auto"/>
          <w:kern w:val="0"/>
          <w:szCs w:val="22"/>
          <w:lang w:val="en-IN" w:eastAsia="en-IN"/>
        </w:rPr>
      </w:pPr>
      <w:hyperlink w:anchor="_Toc467580594" w:history="1">
        <w:r w:rsidR="00D53DA5" w:rsidRPr="007215C5">
          <w:rPr>
            <w:rStyle w:val="Hyperlink"/>
            <w:rFonts w:cs="Calibri"/>
          </w:rPr>
          <w:t>4.4.1</w:t>
        </w:r>
        <w:r w:rsidR="00D53DA5">
          <w:rPr>
            <w:rFonts w:asciiTheme="minorHAnsi" w:eastAsiaTheme="minorEastAsia" w:hAnsiTheme="minorHAnsi"/>
            <w:color w:val="auto"/>
            <w:kern w:val="0"/>
            <w:szCs w:val="22"/>
            <w:lang w:val="en-IN" w:eastAsia="en-IN"/>
          </w:rPr>
          <w:tab/>
        </w:r>
        <w:r w:rsidR="00D53DA5" w:rsidRPr="007215C5">
          <w:rPr>
            <w:rStyle w:val="Hyperlink"/>
            <w:rFonts w:cs="Calibri"/>
          </w:rPr>
          <w:t>Local Function #1</w:t>
        </w:r>
        <w:r w:rsidR="00D53DA5">
          <w:rPr>
            <w:webHidden/>
          </w:rPr>
          <w:tab/>
        </w:r>
        <w:r w:rsidR="00D53DA5">
          <w:rPr>
            <w:webHidden/>
          </w:rPr>
          <w:fldChar w:fldCharType="begin"/>
        </w:r>
        <w:r w:rsidR="00D53DA5">
          <w:rPr>
            <w:webHidden/>
          </w:rPr>
          <w:instrText xml:space="preserve"> PAGEREF _Toc467580594 \h </w:instrText>
        </w:r>
        <w:r w:rsidR="00D53DA5">
          <w:rPr>
            <w:webHidden/>
          </w:rPr>
        </w:r>
        <w:r w:rsidR="00D53DA5">
          <w:rPr>
            <w:webHidden/>
          </w:rPr>
          <w:fldChar w:fldCharType="separate"/>
        </w:r>
        <w:r w:rsidR="00D53DA5">
          <w:rPr>
            <w:webHidden/>
          </w:rPr>
          <w:t>8</w:t>
        </w:r>
        <w:r w:rsidR="00D53DA5">
          <w:rPr>
            <w:webHidden/>
          </w:rPr>
          <w:fldChar w:fldCharType="end"/>
        </w:r>
      </w:hyperlink>
    </w:p>
    <w:p w:rsidR="00D53DA5" w:rsidRDefault="00555B86">
      <w:pPr>
        <w:pStyle w:val="TOC2"/>
        <w:rPr>
          <w:rFonts w:asciiTheme="minorHAnsi" w:eastAsiaTheme="minorEastAsia" w:hAnsiTheme="minorHAnsi"/>
          <w:color w:val="auto"/>
          <w:kern w:val="0"/>
          <w:szCs w:val="22"/>
          <w:lang w:val="en-IN" w:eastAsia="en-IN"/>
        </w:rPr>
      </w:pPr>
      <w:hyperlink w:anchor="_Toc467580595" w:history="1">
        <w:r w:rsidR="00D53DA5" w:rsidRPr="007215C5">
          <w:rPr>
            <w:rStyle w:val="Hyperlink"/>
            <w:rFonts w:cs="Calibri"/>
          </w:rPr>
          <w:t>4.4.1.1</w:t>
        </w:r>
        <w:r w:rsidR="00D53DA5">
          <w:rPr>
            <w:rFonts w:asciiTheme="minorHAnsi" w:eastAsiaTheme="minorEastAsia" w:hAnsiTheme="minorHAnsi"/>
            <w:color w:val="auto"/>
            <w:kern w:val="0"/>
            <w:szCs w:val="22"/>
            <w:lang w:val="en-IN" w:eastAsia="en-IN"/>
          </w:rPr>
          <w:tab/>
        </w:r>
        <w:r w:rsidR="00D53DA5" w:rsidRPr="007215C5">
          <w:rPr>
            <w:rStyle w:val="Hyperlink"/>
            <w:rFonts w:cs="Calibri"/>
          </w:rPr>
          <w:t>Design Rationale</w:t>
        </w:r>
        <w:r w:rsidR="00D53DA5">
          <w:rPr>
            <w:webHidden/>
          </w:rPr>
          <w:tab/>
        </w:r>
        <w:r w:rsidR="00D53DA5">
          <w:rPr>
            <w:webHidden/>
          </w:rPr>
          <w:fldChar w:fldCharType="begin"/>
        </w:r>
        <w:r w:rsidR="00D53DA5">
          <w:rPr>
            <w:webHidden/>
          </w:rPr>
          <w:instrText xml:space="preserve"> PAGEREF _Toc467580595 \h </w:instrText>
        </w:r>
        <w:r w:rsidR="00D53DA5">
          <w:rPr>
            <w:webHidden/>
          </w:rPr>
        </w:r>
        <w:r w:rsidR="00D53DA5">
          <w:rPr>
            <w:webHidden/>
          </w:rPr>
          <w:fldChar w:fldCharType="separate"/>
        </w:r>
        <w:r w:rsidR="00D53DA5">
          <w:rPr>
            <w:webHidden/>
          </w:rPr>
          <w:t>9</w:t>
        </w:r>
        <w:r w:rsidR="00D53DA5">
          <w:rPr>
            <w:webHidden/>
          </w:rPr>
          <w:fldChar w:fldCharType="end"/>
        </w:r>
      </w:hyperlink>
    </w:p>
    <w:p w:rsidR="00D53DA5" w:rsidRDefault="00555B86">
      <w:pPr>
        <w:pStyle w:val="TOC2"/>
        <w:rPr>
          <w:rFonts w:asciiTheme="minorHAnsi" w:eastAsiaTheme="minorEastAsia" w:hAnsiTheme="minorHAnsi"/>
          <w:color w:val="auto"/>
          <w:kern w:val="0"/>
          <w:szCs w:val="22"/>
          <w:lang w:val="en-IN" w:eastAsia="en-IN"/>
        </w:rPr>
      </w:pPr>
      <w:hyperlink w:anchor="_Toc467580596" w:history="1">
        <w:r w:rsidR="00D53DA5" w:rsidRPr="007215C5">
          <w:rPr>
            <w:rStyle w:val="Hyperlink"/>
            <w:rFonts w:cs="Calibri"/>
          </w:rPr>
          <w:t>4.4.1.2</w:t>
        </w:r>
        <w:r w:rsidR="00D53DA5">
          <w:rPr>
            <w:rFonts w:asciiTheme="minorHAnsi" w:eastAsiaTheme="minorEastAsia" w:hAnsiTheme="minorHAnsi"/>
            <w:color w:val="auto"/>
            <w:kern w:val="0"/>
            <w:szCs w:val="22"/>
            <w:lang w:val="en-IN" w:eastAsia="en-IN"/>
          </w:rPr>
          <w:tab/>
        </w:r>
        <w:r w:rsidR="00D53DA5" w:rsidRPr="007215C5">
          <w:rPr>
            <w:rStyle w:val="Hyperlink"/>
          </w:rPr>
          <w:t xml:space="preserve">Created to reduce static path count and cyclomatic complexity of periodic function. </w:t>
        </w:r>
        <w:r w:rsidR="00D53DA5" w:rsidRPr="007215C5">
          <w:rPr>
            <w:rStyle w:val="Hyperlink"/>
            <w:rFonts w:cs="Calibri"/>
          </w:rPr>
          <w:t>Processing</w:t>
        </w:r>
        <w:r w:rsidR="00D53DA5">
          <w:rPr>
            <w:webHidden/>
          </w:rPr>
          <w:tab/>
        </w:r>
        <w:r w:rsidR="00D53DA5">
          <w:rPr>
            <w:webHidden/>
          </w:rPr>
          <w:fldChar w:fldCharType="begin"/>
        </w:r>
        <w:r w:rsidR="00D53DA5">
          <w:rPr>
            <w:webHidden/>
          </w:rPr>
          <w:instrText xml:space="preserve"> PAGEREF _Toc467580596 \h </w:instrText>
        </w:r>
        <w:r w:rsidR="00D53DA5">
          <w:rPr>
            <w:webHidden/>
          </w:rPr>
        </w:r>
        <w:r w:rsidR="00D53DA5">
          <w:rPr>
            <w:webHidden/>
          </w:rPr>
          <w:fldChar w:fldCharType="separate"/>
        </w:r>
        <w:r w:rsidR="00D53DA5">
          <w:rPr>
            <w:webHidden/>
          </w:rPr>
          <w:t>9</w:t>
        </w:r>
        <w:r w:rsidR="00D53DA5">
          <w:rPr>
            <w:webHidden/>
          </w:rPr>
          <w:fldChar w:fldCharType="end"/>
        </w:r>
      </w:hyperlink>
    </w:p>
    <w:p w:rsidR="00D53DA5" w:rsidRDefault="00555B86">
      <w:pPr>
        <w:pStyle w:val="TOC2"/>
        <w:rPr>
          <w:rFonts w:asciiTheme="minorHAnsi" w:eastAsiaTheme="minorEastAsia" w:hAnsiTheme="minorHAnsi"/>
          <w:color w:val="auto"/>
          <w:kern w:val="0"/>
          <w:szCs w:val="22"/>
          <w:lang w:val="en-IN" w:eastAsia="en-IN"/>
        </w:rPr>
      </w:pPr>
      <w:hyperlink w:anchor="_Toc467580597" w:history="1">
        <w:r w:rsidR="00D53DA5" w:rsidRPr="007215C5">
          <w:rPr>
            <w:rStyle w:val="Hyperlink"/>
            <w:rFonts w:cs="Calibri"/>
          </w:rPr>
          <w:t>4.4.2</w:t>
        </w:r>
        <w:r w:rsidR="00D53DA5">
          <w:rPr>
            <w:rFonts w:asciiTheme="minorHAnsi" w:eastAsiaTheme="minorEastAsia" w:hAnsiTheme="minorHAnsi"/>
            <w:color w:val="auto"/>
            <w:kern w:val="0"/>
            <w:szCs w:val="22"/>
            <w:lang w:val="en-IN" w:eastAsia="en-IN"/>
          </w:rPr>
          <w:tab/>
        </w:r>
        <w:r w:rsidR="00D53DA5" w:rsidRPr="007215C5">
          <w:rPr>
            <w:rStyle w:val="Hyperlink"/>
            <w:rFonts w:cs="Calibri"/>
          </w:rPr>
          <w:t>Local Function #2</w:t>
        </w:r>
        <w:r w:rsidR="00D53DA5">
          <w:rPr>
            <w:webHidden/>
          </w:rPr>
          <w:tab/>
        </w:r>
        <w:r w:rsidR="00D53DA5">
          <w:rPr>
            <w:webHidden/>
          </w:rPr>
          <w:fldChar w:fldCharType="begin"/>
        </w:r>
        <w:r w:rsidR="00D53DA5">
          <w:rPr>
            <w:webHidden/>
          </w:rPr>
          <w:instrText xml:space="preserve"> PAGEREF _Toc467580597 \h </w:instrText>
        </w:r>
        <w:r w:rsidR="00D53DA5">
          <w:rPr>
            <w:webHidden/>
          </w:rPr>
        </w:r>
        <w:r w:rsidR="00D53DA5">
          <w:rPr>
            <w:webHidden/>
          </w:rPr>
          <w:fldChar w:fldCharType="separate"/>
        </w:r>
        <w:r w:rsidR="00D53DA5">
          <w:rPr>
            <w:webHidden/>
          </w:rPr>
          <w:t>9</w:t>
        </w:r>
        <w:r w:rsidR="00D53DA5">
          <w:rPr>
            <w:webHidden/>
          </w:rPr>
          <w:fldChar w:fldCharType="end"/>
        </w:r>
      </w:hyperlink>
    </w:p>
    <w:p w:rsidR="00D53DA5" w:rsidRDefault="00555B86">
      <w:pPr>
        <w:pStyle w:val="TOC2"/>
        <w:rPr>
          <w:rFonts w:asciiTheme="minorHAnsi" w:eastAsiaTheme="minorEastAsia" w:hAnsiTheme="minorHAnsi"/>
          <w:color w:val="auto"/>
          <w:kern w:val="0"/>
          <w:szCs w:val="22"/>
          <w:lang w:val="en-IN" w:eastAsia="en-IN"/>
        </w:rPr>
      </w:pPr>
      <w:hyperlink w:anchor="_Toc467580598" w:history="1">
        <w:r w:rsidR="00D53DA5" w:rsidRPr="007215C5">
          <w:rPr>
            <w:rStyle w:val="Hyperlink"/>
            <w:rFonts w:cs="Calibri"/>
          </w:rPr>
          <w:t>4.4.2.1</w:t>
        </w:r>
        <w:r w:rsidR="00D53DA5">
          <w:rPr>
            <w:rFonts w:asciiTheme="minorHAnsi" w:eastAsiaTheme="minorEastAsia" w:hAnsiTheme="minorHAnsi"/>
            <w:color w:val="auto"/>
            <w:kern w:val="0"/>
            <w:szCs w:val="22"/>
            <w:lang w:val="en-IN" w:eastAsia="en-IN"/>
          </w:rPr>
          <w:tab/>
        </w:r>
        <w:r w:rsidR="00D53DA5" w:rsidRPr="007215C5">
          <w:rPr>
            <w:rStyle w:val="Hyperlink"/>
            <w:rFonts w:cs="Calibri"/>
          </w:rPr>
          <w:t>Design Rationale</w:t>
        </w:r>
        <w:r w:rsidR="00D53DA5">
          <w:rPr>
            <w:webHidden/>
          </w:rPr>
          <w:tab/>
        </w:r>
        <w:r w:rsidR="00D53DA5">
          <w:rPr>
            <w:webHidden/>
          </w:rPr>
          <w:fldChar w:fldCharType="begin"/>
        </w:r>
        <w:r w:rsidR="00D53DA5">
          <w:rPr>
            <w:webHidden/>
          </w:rPr>
          <w:instrText xml:space="preserve"> PAGEREF _Toc467580598 \h </w:instrText>
        </w:r>
        <w:r w:rsidR="00D53DA5">
          <w:rPr>
            <w:webHidden/>
          </w:rPr>
        </w:r>
        <w:r w:rsidR="00D53DA5">
          <w:rPr>
            <w:webHidden/>
          </w:rPr>
          <w:fldChar w:fldCharType="separate"/>
        </w:r>
        <w:r w:rsidR="00D53DA5">
          <w:rPr>
            <w:webHidden/>
          </w:rPr>
          <w:t>9</w:t>
        </w:r>
        <w:r w:rsidR="00D53DA5">
          <w:rPr>
            <w:webHidden/>
          </w:rPr>
          <w:fldChar w:fldCharType="end"/>
        </w:r>
      </w:hyperlink>
    </w:p>
    <w:p w:rsidR="00D53DA5" w:rsidRDefault="00555B86">
      <w:pPr>
        <w:pStyle w:val="TOC2"/>
        <w:rPr>
          <w:rFonts w:asciiTheme="minorHAnsi" w:eastAsiaTheme="minorEastAsia" w:hAnsiTheme="minorHAnsi"/>
          <w:color w:val="auto"/>
          <w:kern w:val="0"/>
          <w:szCs w:val="22"/>
          <w:lang w:val="en-IN" w:eastAsia="en-IN"/>
        </w:rPr>
      </w:pPr>
      <w:hyperlink w:anchor="_Toc467580599" w:history="1">
        <w:r w:rsidR="00D53DA5" w:rsidRPr="007215C5">
          <w:rPr>
            <w:rStyle w:val="Hyperlink"/>
            <w:rFonts w:cs="Calibri"/>
          </w:rPr>
          <w:t>4.4.2.2</w:t>
        </w:r>
        <w:r w:rsidR="00D53DA5">
          <w:rPr>
            <w:rFonts w:asciiTheme="minorHAnsi" w:eastAsiaTheme="minorEastAsia" w:hAnsiTheme="minorHAnsi"/>
            <w:color w:val="auto"/>
            <w:kern w:val="0"/>
            <w:szCs w:val="22"/>
            <w:lang w:val="en-IN" w:eastAsia="en-IN"/>
          </w:rPr>
          <w:tab/>
        </w:r>
        <w:r w:rsidR="00D53DA5" w:rsidRPr="007215C5">
          <w:rPr>
            <w:rStyle w:val="Hyperlink"/>
            <w:rFonts w:cs="Calibri"/>
          </w:rPr>
          <w:t>Processing</w:t>
        </w:r>
        <w:r w:rsidR="00D53DA5">
          <w:rPr>
            <w:webHidden/>
          </w:rPr>
          <w:tab/>
        </w:r>
        <w:r w:rsidR="00D53DA5">
          <w:rPr>
            <w:webHidden/>
          </w:rPr>
          <w:fldChar w:fldCharType="begin"/>
        </w:r>
        <w:r w:rsidR="00D53DA5">
          <w:rPr>
            <w:webHidden/>
          </w:rPr>
          <w:instrText xml:space="preserve"> PAGEREF _Toc467580599 \h </w:instrText>
        </w:r>
        <w:r w:rsidR="00D53DA5">
          <w:rPr>
            <w:webHidden/>
          </w:rPr>
        </w:r>
        <w:r w:rsidR="00D53DA5">
          <w:rPr>
            <w:webHidden/>
          </w:rPr>
          <w:fldChar w:fldCharType="separate"/>
        </w:r>
        <w:r w:rsidR="00D53DA5">
          <w:rPr>
            <w:webHidden/>
          </w:rPr>
          <w:t>9</w:t>
        </w:r>
        <w:r w:rsidR="00D53DA5">
          <w:rPr>
            <w:webHidden/>
          </w:rPr>
          <w:fldChar w:fldCharType="end"/>
        </w:r>
      </w:hyperlink>
    </w:p>
    <w:p w:rsidR="00D53DA5" w:rsidRDefault="00555B86">
      <w:pPr>
        <w:pStyle w:val="TOC2"/>
        <w:rPr>
          <w:rFonts w:asciiTheme="minorHAnsi" w:eastAsiaTheme="minorEastAsia" w:hAnsiTheme="minorHAnsi"/>
          <w:color w:val="auto"/>
          <w:kern w:val="0"/>
          <w:szCs w:val="22"/>
          <w:lang w:val="en-IN" w:eastAsia="en-IN"/>
        </w:rPr>
      </w:pPr>
      <w:hyperlink w:anchor="_Toc467580600" w:history="1">
        <w:r w:rsidR="00D53DA5" w:rsidRPr="007215C5">
          <w:rPr>
            <w:rStyle w:val="Hyperlink"/>
            <w:rFonts w:cs="Calibri"/>
          </w:rPr>
          <w:t>4.4.3</w:t>
        </w:r>
        <w:r w:rsidR="00D53DA5">
          <w:rPr>
            <w:rFonts w:asciiTheme="minorHAnsi" w:eastAsiaTheme="minorEastAsia" w:hAnsiTheme="minorHAnsi"/>
            <w:color w:val="auto"/>
            <w:kern w:val="0"/>
            <w:szCs w:val="22"/>
            <w:lang w:val="en-IN" w:eastAsia="en-IN"/>
          </w:rPr>
          <w:tab/>
        </w:r>
        <w:r w:rsidR="00D53DA5" w:rsidRPr="007215C5">
          <w:rPr>
            <w:rStyle w:val="Hyperlink"/>
            <w:rFonts w:cs="Calibri"/>
          </w:rPr>
          <w:t>Local Function #3</w:t>
        </w:r>
        <w:r w:rsidR="00D53DA5">
          <w:rPr>
            <w:webHidden/>
          </w:rPr>
          <w:tab/>
        </w:r>
        <w:r w:rsidR="00D53DA5">
          <w:rPr>
            <w:webHidden/>
          </w:rPr>
          <w:fldChar w:fldCharType="begin"/>
        </w:r>
        <w:r w:rsidR="00D53DA5">
          <w:rPr>
            <w:webHidden/>
          </w:rPr>
          <w:instrText xml:space="preserve"> PAGEREF _Toc467580600 \h </w:instrText>
        </w:r>
        <w:r w:rsidR="00D53DA5">
          <w:rPr>
            <w:webHidden/>
          </w:rPr>
        </w:r>
        <w:r w:rsidR="00D53DA5">
          <w:rPr>
            <w:webHidden/>
          </w:rPr>
          <w:fldChar w:fldCharType="separate"/>
        </w:r>
        <w:r w:rsidR="00D53DA5">
          <w:rPr>
            <w:webHidden/>
          </w:rPr>
          <w:t>9</w:t>
        </w:r>
        <w:r w:rsidR="00D53DA5">
          <w:rPr>
            <w:webHidden/>
          </w:rPr>
          <w:fldChar w:fldCharType="end"/>
        </w:r>
      </w:hyperlink>
    </w:p>
    <w:p w:rsidR="00D53DA5" w:rsidRDefault="00555B86">
      <w:pPr>
        <w:pStyle w:val="TOC2"/>
        <w:rPr>
          <w:rFonts w:asciiTheme="minorHAnsi" w:eastAsiaTheme="minorEastAsia" w:hAnsiTheme="minorHAnsi"/>
          <w:color w:val="auto"/>
          <w:kern w:val="0"/>
          <w:szCs w:val="22"/>
          <w:lang w:val="en-IN" w:eastAsia="en-IN"/>
        </w:rPr>
      </w:pPr>
      <w:hyperlink w:anchor="_Toc467580601" w:history="1">
        <w:r w:rsidR="00D53DA5" w:rsidRPr="007215C5">
          <w:rPr>
            <w:rStyle w:val="Hyperlink"/>
            <w:rFonts w:cs="Calibri"/>
          </w:rPr>
          <w:t>4.4.3.1</w:t>
        </w:r>
        <w:r w:rsidR="00D53DA5">
          <w:rPr>
            <w:rFonts w:asciiTheme="minorHAnsi" w:eastAsiaTheme="minorEastAsia" w:hAnsiTheme="minorHAnsi"/>
            <w:color w:val="auto"/>
            <w:kern w:val="0"/>
            <w:szCs w:val="22"/>
            <w:lang w:val="en-IN" w:eastAsia="en-IN"/>
          </w:rPr>
          <w:tab/>
        </w:r>
        <w:r w:rsidR="00D53DA5" w:rsidRPr="007215C5">
          <w:rPr>
            <w:rStyle w:val="Hyperlink"/>
            <w:rFonts w:cs="Calibri"/>
          </w:rPr>
          <w:t>Design Rationale</w:t>
        </w:r>
        <w:r w:rsidR="00D53DA5">
          <w:rPr>
            <w:webHidden/>
          </w:rPr>
          <w:tab/>
        </w:r>
        <w:r w:rsidR="00D53DA5">
          <w:rPr>
            <w:webHidden/>
          </w:rPr>
          <w:fldChar w:fldCharType="begin"/>
        </w:r>
        <w:r w:rsidR="00D53DA5">
          <w:rPr>
            <w:webHidden/>
          </w:rPr>
          <w:instrText xml:space="preserve"> PAGEREF _Toc467580601 \h </w:instrText>
        </w:r>
        <w:r w:rsidR="00D53DA5">
          <w:rPr>
            <w:webHidden/>
          </w:rPr>
        </w:r>
        <w:r w:rsidR="00D53DA5">
          <w:rPr>
            <w:webHidden/>
          </w:rPr>
          <w:fldChar w:fldCharType="separate"/>
        </w:r>
        <w:r w:rsidR="00D53DA5">
          <w:rPr>
            <w:webHidden/>
          </w:rPr>
          <w:t>9</w:t>
        </w:r>
        <w:r w:rsidR="00D53DA5">
          <w:rPr>
            <w:webHidden/>
          </w:rPr>
          <w:fldChar w:fldCharType="end"/>
        </w:r>
      </w:hyperlink>
    </w:p>
    <w:p w:rsidR="00D53DA5" w:rsidRDefault="00555B86">
      <w:pPr>
        <w:pStyle w:val="TOC2"/>
        <w:rPr>
          <w:rFonts w:asciiTheme="minorHAnsi" w:eastAsiaTheme="minorEastAsia" w:hAnsiTheme="minorHAnsi"/>
          <w:color w:val="auto"/>
          <w:kern w:val="0"/>
          <w:szCs w:val="22"/>
          <w:lang w:val="en-IN" w:eastAsia="en-IN"/>
        </w:rPr>
      </w:pPr>
      <w:hyperlink w:anchor="_Toc467580602" w:history="1">
        <w:r w:rsidR="00D53DA5" w:rsidRPr="007215C5">
          <w:rPr>
            <w:rStyle w:val="Hyperlink"/>
            <w:rFonts w:cs="Calibri"/>
          </w:rPr>
          <w:t>4.4.3.2</w:t>
        </w:r>
        <w:r w:rsidR="00D53DA5">
          <w:rPr>
            <w:rFonts w:asciiTheme="minorHAnsi" w:eastAsiaTheme="minorEastAsia" w:hAnsiTheme="minorHAnsi"/>
            <w:color w:val="auto"/>
            <w:kern w:val="0"/>
            <w:szCs w:val="22"/>
            <w:lang w:val="en-IN" w:eastAsia="en-IN"/>
          </w:rPr>
          <w:tab/>
        </w:r>
        <w:r w:rsidR="00D53DA5" w:rsidRPr="007215C5">
          <w:rPr>
            <w:rStyle w:val="Hyperlink"/>
            <w:rFonts w:cs="Calibri"/>
          </w:rPr>
          <w:t>Processing</w:t>
        </w:r>
        <w:r w:rsidR="00D53DA5">
          <w:rPr>
            <w:webHidden/>
          </w:rPr>
          <w:tab/>
        </w:r>
        <w:r w:rsidR="00D53DA5">
          <w:rPr>
            <w:webHidden/>
          </w:rPr>
          <w:fldChar w:fldCharType="begin"/>
        </w:r>
        <w:r w:rsidR="00D53DA5">
          <w:rPr>
            <w:webHidden/>
          </w:rPr>
          <w:instrText xml:space="preserve"> PAGEREF _Toc467580602 \h </w:instrText>
        </w:r>
        <w:r w:rsidR="00D53DA5">
          <w:rPr>
            <w:webHidden/>
          </w:rPr>
        </w:r>
        <w:r w:rsidR="00D53DA5">
          <w:rPr>
            <w:webHidden/>
          </w:rPr>
          <w:fldChar w:fldCharType="separate"/>
        </w:r>
        <w:r w:rsidR="00D53DA5">
          <w:rPr>
            <w:webHidden/>
          </w:rPr>
          <w:t>9</w:t>
        </w:r>
        <w:r w:rsidR="00D53DA5">
          <w:rPr>
            <w:webHidden/>
          </w:rPr>
          <w:fldChar w:fldCharType="end"/>
        </w:r>
      </w:hyperlink>
    </w:p>
    <w:p w:rsidR="00D53DA5" w:rsidRDefault="00555B86">
      <w:pPr>
        <w:pStyle w:val="TOC2"/>
        <w:rPr>
          <w:rFonts w:asciiTheme="minorHAnsi" w:eastAsiaTheme="minorEastAsia" w:hAnsiTheme="minorHAnsi"/>
          <w:color w:val="auto"/>
          <w:kern w:val="0"/>
          <w:szCs w:val="22"/>
          <w:lang w:val="en-IN" w:eastAsia="en-IN"/>
        </w:rPr>
      </w:pPr>
      <w:hyperlink w:anchor="_Toc467580603" w:history="1">
        <w:r w:rsidR="00D53DA5" w:rsidRPr="007215C5">
          <w:rPr>
            <w:rStyle w:val="Hyperlink"/>
            <w:rFonts w:cs="Calibri"/>
          </w:rPr>
          <w:t>4.5</w:t>
        </w:r>
        <w:r w:rsidR="00D53DA5">
          <w:rPr>
            <w:rFonts w:asciiTheme="minorHAnsi" w:eastAsiaTheme="minorEastAsia" w:hAnsiTheme="minorHAnsi"/>
            <w:color w:val="auto"/>
            <w:kern w:val="0"/>
            <w:szCs w:val="22"/>
            <w:lang w:val="en-IN" w:eastAsia="en-IN"/>
          </w:rPr>
          <w:tab/>
        </w:r>
        <w:r w:rsidR="00D53DA5" w:rsidRPr="007215C5">
          <w:rPr>
            <w:rStyle w:val="Hyperlink"/>
            <w:rFonts w:cs="Calibri"/>
          </w:rPr>
          <w:t>GLOBAL Function/Macro Definitions</w:t>
        </w:r>
        <w:r w:rsidR="00D53DA5">
          <w:rPr>
            <w:webHidden/>
          </w:rPr>
          <w:tab/>
        </w:r>
        <w:r w:rsidR="00D53DA5">
          <w:rPr>
            <w:webHidden/>
          </w:rPr>
          <w:fldChar w:fldCharType="begin"/>
        </w:r>
        <w:r w:rsidR="00D53DA5">
          <w:rPr>
            <w:webHidden/>
          </w:rPr>
          <w:instrText xml:space="preserve"> PAGEREF _Toc467580603 \h </w:instrText>
        </w:r>
        <w:r w:rsidR="00D53DA5">
          <w:rPr>
            <w:webHidden/>
          </w:rPr>
        </w:r>
        <w:r w:rsidR="00D53DA5">
          <w:rPr>
            <w:webHidden/>
          </w:rPr>
          <w:fldChar w:fldCharType="separate"/>
        </w:r>
        <w:r w:rsidR="00D53DA5">
          <w:rPr>
            <w:webHidden/>
          </w:rPr>
          <w:t>9</w:t>
        </w:r>
        <w:r w:rsidR="00D53DA5">
          <w:rPr>
            <w:webHidden/>
          </w:rPr>
          <w:fldChar w:fldCharType="end"/>
        </w:r>
      </w:hyperlink>
    </w:p>
    <w:p w:rsidR="00D53DA5" w:rsidRDefault="00555B86">
      <w:pPr>
        <w:pStyle w:val="TOC1"/>
        <w:rPr>
          <w:rFonts w:eastAsiaTheme="minorEastAsia"/>
          <w:b w:val="0"/>
          <w:color w:val="auto"/>
          <w:kern w:val="0"/>
          <w:sz w:val="22"/>
          <w:szCs w:val="22"/>
          <w:lang w:val="en-IN" w:eastAsia="en-IN"/>
        </w:rPr>
      </w:pPr>
      <w:hyperlink w:anchor="_Toc467580604" w:history="1">
        <w:r w:rsidR="00D53DA5" w:rsidRPr="007215C5">
          <w:rPr>
            <w:rStyle w:val="Hyperlink"/>
            <w:rFonts w:ascii="Calibri" w:hAnsi="Calibri" w:cs="Calibri"/>
          </w:rPr>
          <w:t>5</w:t>
        </w:r>
        <w:r w:rsidR="00D53DA5">
          <w:rPr>
            <w:rFonts w:eastAsiaTheme="minorEastAsia"/>
            <w:b w:val="0"/>
            <w:color w:val="auto"/>
            <w:kern w:val="0"/>
            <w:sz w:val="22"/>
            <w:szCs w:val="22"/>
            <w:lang w:val="en-IN" w:eastAsia="en-IN"/>
          </w:rPr>
          <w:tab/>
        </w:r>
        <w:r w:rsidR="00D53DA5" w:rsidRPr="007215C5">
          <w:rPr>
            <w:rStyle w:val="Hyperlink"/>
            <w:rFonts w:ascii="Calibri" w:hAnsi="Calibri"/>
          </w:rPr>
          <w:t>Known</w:t>
        </w:r>
        <w:r w:rsidR="00D53DA5" w:rsidRPr="007215C5">
          <w:rPr>
            <w:rStyle w:val="Hyperlink"/>
            <w:rFonts w:ascii="Calibri" w:hAnsi="Calibri" w:cs="Calibri"/>
          </w:rPr>
          <w:t xml:space="preserve"> Limitations with Design</w:t>
        </w:r>
        <w:r w:rsidR="00D53DA5">
          <w:rPr>
            <w:webHidden/>
          </w:rPr>
          <w:tab/>
        </w:r>
        <w:r w:rsidR="00D53DA5">
          <w:rPr>
            <w:webHidden/>
          </w:rPr>
          <w:fldChar w:fldCharType="begin"/>
        </w:r>
        <w:r w:rsidR="00D53DA5">
          <w:rPr>
            <w:webHidden/>
          </w:rPr>
          <w:instrText xml:space="preserve"> PAGEREF _Toc467580604 \h </w:instrText>
        </w:r>
        <w:r w:rsidR="00D53DA5">
          <w:rPr>
            <w:webHidden/>
          </w:rPr>
        </w:r>
        <w:r w:rsidR="00D53DA5">
          <w:rPr>
            <w:webHidden/>
          </w:rPr>
          <w:fldChar w:fldCharType="separate"/>
        </w:r>
        <w:r w:rsidR="00D53DA5">
          <w:rPr>
            <w:webHidden/>
          </w:rPr>
          <w:t>10</w:t>
        </w:r>
        <w:r w:rsidR="00D53DA5">
          <w:rPr>
            <w:webHidden/>
          </w:rPr>
          <w:fldChar w:fldCharType="end"/>
        </w:r>
      </w:hyperlink>
    </w:p>
    <w:p w:rsidR="00D53DA5" w:rsidRDefault="00555B86">
      <w:pPr>
        <w:pStyle w:val="TOC1"/>
        <w:rPr>
          <w:rFonts w:eastAsiaTheme="minorEastAsia"/>
          <w:b w:val="0"/>
          <w:color w:val="auto"/>
          <w:kern w:val="0"/>
          <w:sz w:val="22"/>
          <w:szCs w:val="22"/>
          <w:lang w:val="en-IN" w:eastAsia="en-IN"/>
        </w:rPr>
      </w:pPr>
      <w:hyperlink w:anchor="_Toc467580605" w:history="1">
        <w:r w:rsidR="00D53DA5" w:rsidRPr="007215C5">
          <w:rPr>
            <w:rStyle w:val="Hyperlink"/>
            <w:rFonts w:ascii="Calibri" w:hAnsi="Calibri" w:cs="Calibri"/>
          </w:rPr>
          <w:t>6</w:t>
        </w:r>
        <w:r w:rsidR="00D53DA5">
          <w:rPr>
            <w:rFonts w:eastAsiaTheme="minorEastAsia"/>
            <w:b w:val="0"/>
            <w:color w:val="auto"/>
            <w:kern w:val="0"/>
            <w:sz w:val="22"/>
            <w:szCs w:val="22"/>
            <w:lang w:val="en-IN" w:eastAsia="en-IN"/>
          </w:rPr>
          <w:tab/>
        </w:r>
        <w:r w:rsidR="00D53DA5" w:rsidRPr="007215C5">
          <w:rPr>
            <w:rStyle w:val="Hyperlink"/>
            <w:rFonts w:ascii="Calibri" w:hAnsi="Calibri" w:cs="Calibri"/>
          </w:rPr>
          <w:t>UNIT TEST CONSIDERATION</w:t>
        </w:r>
        <w:r w:rsidR="00D53DA5">
          <w:rPr>
            <w:webHidden/>
          </w:rPr>
          <w:tab/>
        </w:r>
        <w:r w:rsidR="00D53DA5">
          <w:rPr>
            <w:webHidden/>
          </w:rPr>
          <w:fldChar w:fldCharType="begin"/>
        </w:r>
        <w:r w:rsidR="00D53DA5">
          <w:rPr>
            <w:webHidden/>
          </w:rPr>
          <w:instrText xml:space="preserve"> PAGEREF _Toc467580605 \h </w:instrText>
        </w:r>
        <w:r w:rsidR="00D53DA5">
          <w:rPr>
            <w:webHidden/>
          </w:rPr>
        </w:r>
        <w:r w:rsidR="00D53DA5">
          <w:rPr>
            <w:webHidden/>
          </w:rPr>
          <w:fldChar w:fldCharType="separate"/>
        </w:r>
        <w:r w:rsidR="00D53DA5">
          <w:rPr>
            <w:webHidden/>
          </w:rPr>
          <w:t>11</w:t>
        </w:r>
        <w:r w:rsidR="00D53DA5">
          <w:rPr>
            <w:webHidden/>
          </w:rPr>
          <w:fldChar w:fldCharType="end"/>
        </w:r>
      </w:hyperlink>
    </w:p>
    <w:p w:rsidR="00D53DA5" w:rsidRDefault="00555B86">
      <w:pPr>
        <w:pStyle w:val="TOC1"/>
        <w:tabs>
          <w:tab w:val="left" w:pos="1400"/>
        </w:tabs>
        <w:rPr>
          <w:rFonts w:eastAsiaTheme="minorEastAsia"/>
          <w:b w:val="0"/>
          <w:color w:val="auto"/>
          <w:kern w:val="0"/>
          <w:sz w:val="22"/>
          <w:szCs w:val="22"/>
          <w:lang w:val="en-IN" w:eastAsia="en-IN"/>
        </w:rPr>
      </w:pPr>
      <w:hyperlink w:anchor="_Toc467580606" w:history="1">
        <w:r w:rsidR="00D53DA5" w:rsidRPr="007215C5">
          <w:rPr>
            <w:rStyle w:val="Hyperlink"/>
          </w:rPr>
          <w:t>Appendix A</w:t>
        </w:r>
        <w:r w:rsidR="00D53DA5">
          <w:rPr>
            <w:rFonts w:eastAsiaTheme="minorEastAsia"/>
            <w:b w:val="0"/>
            <w:color w:val="auto"/>
            <w:kern w:val="0"/>
            <w:sz w:val="22"/>
            <w:szCs w:val="22"/>
            <w:lang w:val="en-IN" w:eastAsia="en-IN"/>
          </w:rPr>
          <w:tab/>
        </w:r>
        <w:r w:rsidR="00D53DA5" w:rsidRPr="007215C5">
          <w:rPr>
            <w:rStyle w:val="Hyperlink"/>
          </w:rPr>
          <w:t>Abbreviations and Acronyms</w:t>
        </w:r>
        <w:r w:rsidR="00D53DA5">
          <w:rPr>
            <w:webHidden/>
          </w:rPr>
          <w:tab/>
        </w:r>
        <w:r w:rsidR="00D53DA5">
          <w:rPr>
            <w:webHidden/>
          </w:rPr>
          <w:fldChar w:fldCharType="begin"/>
        </w:r>
        <w:r w:rsidR="00D53DA5">
          <w:rPr>
            <w:webHidden/>
          </w:rPr>
          <w:instrText xml:space="preserve"> PAGEREF _Toc467580606 \h </w:instrText>
        </w:r>
        <w:r w:rsidR="00D53DA5">
          <w:rPr>
            <w:webHidden/>
          </w:rPr>
        </w:r>
        <w:r w:rsidR="00D53DA5">
          <w:rPr>
            <w:webHidden/>
          </w:rPr>
          <w:fldChar w:fldCharType="separate"/>
        </w:r>
        <w:r w:rsidR="00D53DA5">
          <w:rPr>
            <w:webHidden/>
          </w:rPr>
          <w:t>12</w:t>
        </w:r>
        <w:r w:rsidR="00D53DA5">
          <w:rPr>
            <w:webHidden/>
          </w:rPr>
          <w:fldChar w:fldCharType="end"/>
        </w:r>
      </w:hyperlink>
    </w:p>
    <w:p w:rsidR="00D53DA5" w:rsidRDefault="00555B86">
      <w:pPr>
        <w:pStyle w:val="TOC1"/>
        <w:tabs>
          <w:tab w:val="left" w:pos="1400"/>
        </w:tabs>
        <w:rPr>
          <w:rFonts w:eastAsiaTheme="minorEastAsia"/>
          <w:b w:val="0"/>
          <w:color w:val="auto"/>
          <w:kern w:val="0"/>
          <w:sz w:val="22"/>
          <w:szCs w:val="22"/>
          <w:lang w:val="en-IN" w:eastAsia="en-IN"/>
        </w:rPr>
      </w:pPr>
      <w:hyperlink w:anchor="_Toc467580607" w:history="1">
        <w:r w:rsidR="00D53DA5" w:rsidRPr="007215C5">
          <w:rPr>
            <w:rStyle w:val="Hyperlink"/>
          </w:rPr>
          <w:t>Appendix B</w:t>
        </w:r>
        <w:r w:rsidR="00D53DA5">
          <w:rPr>
            <w:rFonts w:eastAsiaTheme="minorEastAsia"/>
            <w:b w:val="0"/>
            <w:color w:val="auto"/>
            <w:kern w:val="0"/>
            <w:sz w:val="22"/>
            <w:szCs w:val="22"/>
            <w:lang w:val="en-IN" w:eastAsia="en-IN"/>
          </w:rPr>
          <w:tab/>
        </w:r>
        <w:r w:rsidR="00D53DA5" w:rsidRPr="007215C5">
          <w:rPr>
            <w:rStyle w:val="Hyperlink"/>
          </w:rPr>
          <w:t>Glossary</w:t>
        </w:r>
        <w:r w:rsidR="00D53DA5">
          <w:rPr>
            <w:webHidden/>
          </w:rPr>
          <w:tab/>
        </w:r>
        <w:r w:rsidR="00D53DA5">
          <w:rPr>
            <w:webHidden/>
          </w:rPr>
          <w:fldChar w:fldCharType="begin"/>
        </w:r>
        <w:r w:rsidR="00D53DA5">
          <w:rPr>
            <w:webHidden/>
          </w:rPr>
          <w:instrText xml:space="preserve"> PAGEREF _Toc467580607 \h </w:instrText>
        </w:r>
        <w:r w:rsidR="00D53DA5">
          <w:rPr>
            <w:webHidden/>
          </w:rPr>
        </w:r>
        <w:r w:rsidR="00D53DA5">
          <w:rPr>
            <w:webHidden/>
          </w:rPr>
          <w:fldChar w:fldCharType="separate"/>
        </w:r>
        <w:r w:rsidR="00D53DA5">
          <w:rPr>
            <w:webHidden/>
          </w:rPr>
          <w:t>13</w:t>
        </w:r>
        <w:r w:rsidR="00D53DA5">
          <w:rPr>
            <w:webHidden/>
          </w:rPr>
          <w:fldChar w:fldCharType="end"/>
        </w:r>
      </w:hyperlink>
    </w:p>
    <w:p w:rsidR="00D53DA5" w:rsidRDefault="00555B86">
      <w:pPr>
        <w:pStyle w:val="TOC1"/>
        <w:tabs>
          <w:tab w:val="left" w:pos="1400"/>
        </w:tabs>
        <w:rPr>
          <w:rFonts w:eastAsiaTheme="minorEastAsia"/>
          <w:b w:val="0"/>
          <w:color w:val="auto"/>
          <w:kern w:val="0"/>
          <w:sz w:val="22"/>
          <w:szCs w:val="22"/>
          <w:lang w:val="en-IN" w:eastAsia="en-IN"/>
        </w:rPr>
      </w:pPr>
      <w:hyperlink w:anchor="_Toc467580608" w:history="1">
        <w:r w:rsidR="00D53DA5" w:rsidRPr="007215C5">
          <w:rPr>
            <w:rStyle w:val="Hyperlink"/>
          </w:rPr>
          <w:t>Appendix C</w:t>
        </w:r>
        <w:r w:rsidR="00D53DA5">
          <w:rPr>
            <w:rFonts w:eastAsiaTheme="minorEastAsia"/>
            <w:b w:val="0"/>
            <w:color w:val="auto"/>
            <w:kern w:val="0"/>
            <w:sz w:val="22"/>
            <w:szCs w:val="22"/>
            <w:lang w:val="en-IN" w:eastAsia="en-IN"/>
          </w:rPr>
          <w:tab/>
        </w:r>
        <w:r w:rsidR="00D53DA5" w:rsidRPr="007215C5">
          <w:rPr>
            <w:rStyle w:val="Hyperlink"/>
          </w:rPr>
          <w:t>References</w:t>
        </w:r>
        <w:r w:rsidR="00D53DA5">
          <w:rPr>
            <w:webHidden/>
          </w:rPr>
          <w:tab/>
        </w:r>
        <w:r w:rsidR="00D53DA5">
          <w:rPr>
            <w:webHidden/>
          </w:rPr>
          <w:fldChar w:fldCharType="begin"/>
        </w:r>
        <w:r w:rsidR="00D53DA5">
          <w:rPr>
            <w:webHidden/>
          </w:rPr>
          <w:instrText xml:space="preserve"> PAGEREF _Toc467580608 \h </w:instrText>
        </w:r>
        <w:r w:rsidR="00D53DA5">
          <w:rPr>
            <w:webHidden/>
          </w:rPr>
        </w:r>
        <w:r w:rsidR="00D53DA5">
          <w:rPr>
            <w:webHidden/>
          </w:rPr>
          <w:fldChar w:fldCharType="separate"/>
        </w:r>
        <w:r w:rsidR="00D53DA5">
          <w:rPr>
            <w:webHidden/>
          </w:rPr>
          <w:t>14</w:t>
        </w:r>
        <w:r w:rsidR="00D53DA5">
          <w:rPr>
            <w:webHidden/>
          </w:rPr>
          <w:fldChar w:fldCharType="end"/>
        </w:r>
      </w:hyperlink>
    </w:p>
    <w:p w:rsidR="00F95E33" w:rsidRPr="00A158C7" w:rsidRDefault="00E16D14" w:rsidP="008D5D1E">
      <w:pPr>
        <w:jc w:val="center"/>
      </w:pPr>
      <w:r>
        <w:rPr>
          <w:caps/>
        </w:rPr>
        <w:fldChar w:fldCharType="end"/>
      </w:r>
    </w:p>
    <w:bookmarkStart w:id="25" w:name="_Toc406065228"/>
    <w:bookmarkEnd w:id="8"/>
    <w:bookmarkEnd w:id="9"/>
    <w:bookmarkEnd w:id="10"/>
    <w:bookmarkEnd w:id="11"/>
    <w:bookmarkEnd w:id="12"/>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26" w:name="_Toc467580574"/>
      <w:r w:rsidR="001872B0">
        <w:rPr>
          <w:rFonts w:ascii="Calibri" w:hAnsi="Calibri" w:cs="Calibri"/>
        </w:rPr>
        <w:t>GmVeh</w:t>
      </w:r>
      <w:r w:rsidR="00B717D6">
        <w:rPr>
          <w:rFonts w:ascii="Calibri" w:hAnsi="Calibri" w:cs="Calibri"/>
        </w:rPr>
        <w:t>PwrMod</w:t>
      </w:r>
      <w:r>
        <w:rPr>
          <w:rFonts w:ascii="Calibri" w:hAnsi="Calibri" w:cs="Calibri"/>
        </w:rPr>
        <w:fldChar w:fldCharType="end"/>
      </w:r>
      <w:r w:rsidR="00D229A6">
        <w:rPr>
          <w:rFonts w:ascii="Calibri" w:hAnsi="Calibri" w:cs="Calibri"/>
        </w:rPr>
        <w:t xml:space="preserve"> </w:t>
      </w:r>
      <w:r w:rsidR="00880C54">
        <w:rPr>
          <w:rFonts w:ascii="Calibri" w:hAnsi="Calibri" w:cs="Calibri"/>
        </w:rPr>
        <w:t xml:space="preserve">&amp; </w:t>
      </w:r>
      <w:r w:rsidR="00D229A6" w:rsidRPr="00AA38E8">
        <w:rPr>
          <w:rFonts w:ascii="Calibri" w:hAnsi="Calibri" w:cs="Calibri"/>
        </w:rPr>
        <w:t>High-Level Description</w:t>
      </w:r>
      <w:bookmarkEnd w:id="25"/>
      <w:bookmarkEnd w:id="26"/>
    </w:p>
    <w:p w:rsidR="00D229A6" w:rsidRDefault="00036207" w:rsidP="00D229A6">
      <w:pPr>
        <w:rPr>
          <w:rFonts w:cs="Calibri"/>
          <w:i/>
        </w:rPr>
      </w:pPr>
      <w:r>
        <w:rPr>
          <w:rFonts w:cs="Calibri"/>
          <w:i/>
        </w:rPr>
        <w:t>This GM specific function runs periodically to determine whether to enable assist (if not previously enabled) or to disable assist based on the inputs provided to the function.</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7" w:name="_Toc406065229"/>
      <w:bookmarkStart w:id="28" w:name="_Toc467580575"/>
      <w:r w:rsidRPr="00AA38E8">
        <w:rPr>
          <w:rFonts w:ascii="Calibri" w:hAnsi="Calibri" w:cs="Calibri"/>
        </w:rPr>
        <w:lastRenderedPageBreak/>
        <w:t>Design details of software module</w:t>
      </w:r>
      <w:bookmarkEnd w:id="27"/>
      <w:bookmarkEnd w:id="28"/>
    </w:p>
    <w:p w:rsidR="00D229A6" w:rsidRDefault="00D229A6" w:rsidP="00D229A6">
      <w:pPr>
        <w:pStyle w:val="Heading2"/>
        <w:rPr>
          <w:rFonts w:ascii="Calibri" w:hAnsi="Calibri" w:cs="Calibri"/>
        </w:rPr>
      </w:pPr>
      <w:bookmarkStart w:id="29" w:name="_Toc406065230"/>
      <w:bookmarkStart w:id="30" w:name="_Toc467580576"/>
      <w:r w:rsidRPr="00D229A6">
        <w:t>Graphical</w:t>
      </w:r>
      <w:r>
        <w:rPr>
          <w:rFonts w:ascii="Calibri" w:hAnsi="Calibri" w:cs="Calibri"/>
        </w:rPr>
        <w:t xml:space="preserve"> representation of </w:t>
      </w:r>
      <w:bookmarkEnd w:id="29"/>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1872B0">
        <w:rPr>
          <w:rFonts w:ascii="Calibri" w:hAnsi="Calibri" w:cs="Calibri"/>
        </w:rPr>
        <w:t>GmVeh</w:t>
      </w:r>
      <w:r w:rsidR="00B717D6">
        <w:rPr>
          <w:rFonts w:ascii="Calibri" w:hAnsi="Calibri" w:cs="Calibri"/>
        </w:rPr>
        <w:t>PwrMod</w:t>
      </w:r>
      <w:bookmarkEnd w:id="30"/>
      <w:r w:rsidR="00AE55D3">
        <w:rPr>
          <w:rFonts w:ascii="Calibri" w:hAnsi="Calibri" w:cs="Calibri"/>
        </w:rPr>
        <w:fldChar w:fldCharType="end"/>
      </w:r>
    </w:p>
    <w:p w:rsidR="001872B0" w:rsidRPr="001872B0" w:rsidRDefault="00D625F6" w:rsidP="001872B0">
      <w:pPr>
        <w:rPr>
          <w:lang w:bidi="ar-SA"/>
        </w:rPr>
      </w:pPr>
      <w:del w:id="31" w:author="Matt Leser" w:date="2016-12-13T10:23:00Z">
        <w:r w:rsidDel="00D51311">
          <w:rPr>
            <w:noProof/>
            <w:lang w:bidi="ar-SA"/>
          </w:rPr>
          <w:drawing>
            <wp:inline distT="0" distB="0" distL="0" distR="0" wp14:anchorId="178E758B" wp14:editId="4F400F31">
              <wp:extent cx="503872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8725" cy="3343275"/>
                      </a:xfrm>
                      <a:prstGeom prst="rect">
                        <a:avLst/>
                      </a:prstGeom>
                    </pic:spPr>
                  </pic:pic>
                </a:graphicData>
              </a:graphic>
            </wp:inline>
          </w:drawing>
        </w:r>
      </w:del>
      <w:ins w:id="32" w:author="Matt Leser" w:date="2016-12-13T10:23:00Z">
        <w:r w:rsidR="00D51311">
          <w:rPr>
            <w:noProof/>
            <w:lang w:bidi="ar-SA"/>
          </w:rPr>
          <w:drawing>
            <wp:inline distT="0" distB="0" distL="0" distR="0" wp14:anchorId="57CBDEEC" wp14:editId="3B011CF5">
              <wp:extent cx="3928361" cy="4042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837" cy="4048045"/>
                      </a:xfrm>
                      <a:prstGeom prst="rect">
                        <a:avLst/>
                      </a:prstGeom>
                    </pic:spPr>
                  </pic:pic>
                </a:graphicData>
              </a:graphic>
            </wp:inline>
          </w:drawing>
        </w:r>
      </w:ins>
    </w:p>
    <w:p w:rsidR="00D229A6" w:rsidRDefault="00D229A6" w:rsidP="00D229A6">
      <w:pPr>
        <w:pStyle w:val="Heading2"/>
        <w:rPr>
          <w:rFonts w:ascii="Calibri" w:hAnsi="Calibri" w:cs="Calibri"/>
        </w:rPr>
      </w:pPr>
      <w:bookmarkStart w:id="33" w:name="_Toc406065231"/>
      <w:bookmarkStart w:id="34" w:name="_Toc467580577"/>
      <w:r w:rsidRPr="002D6391">
        <w:rPr>
          <w:rFonts w:ascii="Calibri" w:hAnsi="Calibri" w:cs="Calibri"/>
        </w:rPr>
        <w:lastRenderedPageBreak/>
        <w:t>Data Flow Diagram</w:t>
      </w:r>
      <w:bookmarkEnd w:id="33"/>
      <w:bookmarkEnd w:id="34"/>
    </w:p>
    <w:p w:rsidR="005C0552" w:rsidRPr="005C0552" w:rsidRDefault="00283AE6" w:rsidP="00D51311">
      <w:pPr>
        <w:ind w:firstLine="562"/>
        <w:rPr>
          <w:lang w:bidi="ar-SA"/>
        </w:rPr>
      </w:pPr>
      <w:r>
        <w:rPr>
          <w:lang w:bidi="ar-SA"/>
        </w:rPr>
        <w:t>Refer FDD</w:t>
      </w:r>
    </w:p>
    <w:p w:rsidR="00D229A6" w:rsidRDefault="00AC4CD8" w:rsidP="00D229A6">
      <w:pPr>
        <w:pStyle w:val="Heading3"/>
        <w:tabs>
          <w:tab w:val="clear" w:pos="1017"/>
        </w:tabs>
        <w:ind w:left="562" w:hanging="562"/>
        <w:rPr>
          <w:rFonts w:ascii="Calibri" w:hAnsi="Calibri" w:cs="Calibri"/>
        </w:rPr>
      </w:pPr>
      <w:bookmarkStart w:id="35" w:name="_Toc375924736"/>
      <w:bookmarkStart w:id="36" w:name="_Toc406065232"/>
      <w:bookmarkStart w:id="37" w:name="_Toc467580578"/>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35"/>
      <w:bookmarkEnd w:id="36"/>
      <w:bookmarkEnd w:id="37"/>
    </w:p>
    <w:p w:rsidR="007D55EB" w:rsidRPr="002B7BF5" w:rsidRDefault="007D55EB" w:rsidP="00D51311">
      <w:pPr>
        <w:ind w:firstLine="562"/>
      </w:pPr>
      <w:r>
        <w:rPr>
          <w:lang w:bidi="ar-SA"/>
        </w:rPr>
        <w:t>Refer FDD</w:t>
      </w:r>
    </w:p>
    <w:p w:rsidR="00D229A6" w:rsidRDefault="00AC4CD8" w:rsidP="00D229A6">
      <w:pPr>
        <w:pStyle w:val="Heading3"/>
        <w:ind w:left="562" w:hanging="562"/>
        <w:rPr>
          <w:rFonts w:ascii="Calibri" w:hAnsi="Calibri" w:cs="Calibri"/>
        </w:rPr>
      </w:pPr>
      <w:bookmarkStart w:id="38" w:name="_Toc375924737"/>
      <w:bookmarkStart w:id="39" w:name="_Toc406065233"/>
      <w:bookmarkStart w:id="40" w:name="_Toc467580579"/>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8"/>
      <w:bookmarkEnd w:id="39"/>
      <w:bookmarkEnd w:id="40"/>
    </w:p>
    <w:p w:rsidR="007D55EB" w:rsidRPr="005C0552" w:rsidRDefault="007D55EB" w:rsidP="007D55EB">
      <w:pPr>
        <w:ind w:firstLine="562"/>
        <w:rPr>
          <w:lang w:bidi="ar-SA"/>
        </w:rPr>
      </w:pPr>
      <w:r>
        <w:rPr>
          <w:lang w:bidi="ar-SA"/>
        </w:rPr>
        <w:t>Refer FDD</w:t>
      </w:r>
    </w:p>
    <w:p w:rsidR="007D55EB" w:rsidRPr="002B7BF5" w:rsidRDefault="007D55EB" w:rsidP="00D51311"/>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41" w:name="_Toc338170479"/>
      <w:bookmarkStart w:id="42" w:name="_Toc375678228"/>
      <w:bookmarkStart w:id="43" w:name="_Toc418080062"/>
      <w:bookmarkStart w:id="44" w:name="_Toc421709912"/>
      <w:bookmarkStart w:id="45" w:name="_Toc467580580"/>
      <w:r w:rsidRPr="00AC4CD8">
        <w:rPr>
          <w:rFonts w:ascii="Calibri" w:hAnsi="Calibri" w:cs="Calibri"/>
        </w:rPr>
        <w:lastRenderedPageBreak/>
        <w:t>Constant Data Dictionary</w:t>
      </w:r>
      <w:bookmarkEnd w:id="41"/>
      <w:bookmarkEnd w:id="42"/>
      <w:bookmarkEnd w:id="43"/>
      <w:bookmarkEnd w:id="44"/>
      <w:bookmarkEnd w:id="45"/>
    </w:p>
    <w:p w:rsidR="00AC4CD8" w:rsidRPr="00DA5500" w:rsidRDefault="00AC4CD8" w:rsidP="00AC4CD8">
      <w:pPr>
        <w:pStyle w:val="Heading2"/>
        <w:spacing w:after="60"/>
        <w:rPr>
          <w:rFonts w:ascii="Calibri" w:hAnsi="Calibri"/>
        </w:rPr>
      </w:pPr>
      <w:bookmarkStart w:id="46" w:name="_Toc421011506"/>
      <w:bookmarkStart w:id="47" w:name="_Toc421786527"/>
      <w:bookmarkStart w:id="48" w:name="_Toc467580581"/>
      <w:bookmarkStart w:id="49" w:name="_Toc418080064"/>
      <w:r w:rsidRPr="00DA5500">
        <w:rPr>
          <w:rFonts w:ascii="Calibri" w:hAnsi="Calibri"/>
        </w:rPr>
        <w:t>Program (fixed) Constants</w:t>
      </w:r>
      <w:bookmarkEnd w:id="46"/>
      <w:bookmarkEnd w:id="47"/>
      <w:bookmarkEnd w:id="48"/>
    </w:p>
    <w:p w:rsidR="00AC4CD8" w:rsidRPr="00DA5500" w:rsidRDefault="00AC4CD8" w:rsidP="00AC4CD8">
      <w:pPr>
        <w:pStyle w:val="Heading3"/>
        <w:tabs>
          <w:tab w:val="clear" w:pos="1017"/>
          <w:tab w:val="num" w:pos="567"/>
        </w:tabs>
        <w:ind w:left="567"/>
        <w:rPr>
          <w:rFonts w:ascii="Calibri" w:hAnsi="Calibri"/>
        </w:rPr>
      </w:pPr>
      <w:bookmarkStart w:id="50" w:name="_Toc467580582"/>
      <w:bookmarkEnd w:id="49"/>
      <w:r w:rsidRPr="00DA5500">
        <w:rPr>
          <w:rFonts w:ascii="Calibri" w:hAnsi="Calibri"/>
        </w:rPr>
        <w:t>Embedded Constants</w:t>
      </w:r>
      <w:bookmarkEnd w:id="50"/>
    </w:p>
    <w:p w:rsidR="008F7D0B" w:rsidRPr="00DB3574" w:rsidRDefault="00AC4CD8" w:rsidP="008F7D0B">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64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225"/>
        <w:gridCol w:w="1385"/>
      </w:tblGrid>
      <w:tr w:rsidR="00336158" w:rsidRPr="00AA38E8" w:rsidTr="00336158">
        <w:tc>
          <w:tcPr>
            <w:tcW w:w="3888" w:type="dxa"/>
            <w:tcBorders>
              <w:top w:val="single" w:sz="6" w:space="0" w:color="auto"/>
              <w:left w:val="single" w:sz="6" w:space="0" w:color="auto"/>
              <w:bottom w:val="single" w:sz="6" w:space="0" w:color="auto"/>
              <w:right w:val="single" w:sz="6" w:space="0" w:color="auto"/>
            </w:tcBorders>
            <w:shd w:val="pct30" w:color="FFFF00" w:fill="FFFFFF"/>
            <w:vAlign w:val="center"/>
          </w:tcPr>
          <w:p w:rsidR="00336158" w:rsidRPr="00AA38E8" w:rsidRDefault="00336158" w:rsidP="00336158">
            <w:pPr>
              <w:spacing w:before="60"/>
              <w:jc w:val="center"/>
              <w:rPr>
                <w:rFonts w:cs="Calibri"/>
                <w:sz w:val="16"/>
                <w:szCs w:val="16"/>
              </w:rPr>
            </w:pPr>
            <w:bookmarkStart w:id="51" w:name="_Ref87065593"/>
            <w:bookmarkStart w:id="52" w:name="_Toc338170483"/>
            <w:bookmarkStart w:id="53" w:name="_Toc375678229"/>
            <w:bookmarkStart w:id="54" w:name="_Toc418080067"/>
            <w:bookmarkStart w:id="55" w:name="_Toc421786702"/>
            <w:r w:rsidRPr="00AA38E8">
              <w:rPr>
                <w:rFonts w:cs="Calibri"/>
                <w:sz w:val="16"/>
                <w:szCs w:val="16"/>
              </w:rPr>
              <w:t>Constant Name</w:t>
            </w:r>
          </w:p>
        </w:tc>
        <w:tc>
          <w:tcPr>
            <w:tcW w:w="1225" w:type="dxa"/>
            <w:tcBorders>
              <w:top w:val="single" w:sz="6" w:space="0" w:color="auto"/>
              <w:left w:val="single" w:sz="6" w:space="0" w:color="auto"/>
              <w:bottom w:val="single" w:sz="6" w:space="0" w:color="auto"/>
              <w:right w:val="single" w:sz="6" w:space="0" w:color="auto"/>
            </w:tcBorders>
            <w:shd w:val="pct30" w:color="FFFF00" w:fill="FFFFFF"/>
            <w:vAlign w:val="center"/>
          </w:tcPr>
          <w:p w:rsidR="00336158" w:rsidRPr="00AA38E8" w:rsidRDefault="00336158" w:rsidP="00336158">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vAlign w:val="center"/>
          </w:tcPr>
          <w:p w:rsidR="00336158" w:rsidRPr="00AA38E8" w:rsidRDefault="00336158" w:rsidP="00336158">
            <w:pPr>
              <w:spacing w:before="60"/>
              <w:jc w:val="center"/>
              <w:rPr>
                <w:rFonts w:cs="Calibri"/>
                <w:sz w:val="16"/>
                <w:szCs w:val="16"/>
              </w:rPr>
            </w:pPr>
            <w:r w:rsidRPr="00AA38E8">
              <w:rPr>
                <w:rFonts w:cs="Calibri"/>
                <w:sz w:val="16"/>
                <w:szCs w:val="16"/>
              </w:rPr>
              <w:t>Value</w:t>
            </w:r>
          </w:p>
        </w:tc>
      </w:tr>
      <w:tr w:rsidR="00946BA3" w:rsidRPr="00AA38E8" w:rsidTr="00336158">
        <w:tc>
          <w:tcPr>
            <w:tcW w:w="3888" w:type="dxa"/>
            <w:tcBorders>
              <w:top w:val="single" w:sz="6" w:space="0" w:color="auto"/>
              <w:left w:val="single" w:sz="6" w:space="0" w:color="auto"/>
              <w:bottom w:val="single" w:sz="6" w:space="0" w:color="auto"/>
              <w:right w:val="single" w:sz="6" w:space="0" w:color="auto"/>
            </w:tcBorders>
            <w:vAlign w:val="center"/>
          </w:tcPr>
          <w:p w:rsidR="00946BA3" w:rsidRPr="00336158" w:rsidRDefault="00DB3574" w:rsidP="001C4FDC">
            <w:pPr>
              <w:spacing w:before="60"/>
              <w:jc w:val="center"/>
              <w:rPr>
                <w:rFonts w:cs="Calibri"/>
                <w:sz w:val="16"/>
                <w:szCs w:val="16"/>
              </w:rPr>
            </w:pPr>
            <w:r w:rsidRPr="00DB3574">
              <w:rPr>
                <w:rFonts w:cs="Calibri"/>
                <w:sz w:val="16"/>
                <w:szCs w:val="16"/>
              </w:rPr>
              <w:t>LOOKUPTBLSIZE_CNT_U16</w:t>
            </w:r>
          </w:p>
        </w:tc>
        <w:tc>
          <w:tcPr>
            <w:tcW w:w="1225" w:type="dxa"/>
            <w:tcBorders>
              <w:top w:val="single" w:sz="6" w:space="0" w:color="auto"/>
              <w:left w:val="single" w:sz="6" w:space="0" w:color="auto"/>
              <w:bottom w:val="single" w:sz="6" w:space="0" w:color="auto"/>
              <w:right w:val="single" w:sz="6" w:space="0" w:color="auto"/>
            </w:tcBorders>
            <w:vAlign w:val="center"/>
          </w:tcPr>
          <w:p w:rsidR="00946BA3" w:rsidRDefault="00946BA3" w:rsidP="00336158">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vAlign w:val="center"/>
          </w:tcPr>
          <w:p w:rsidR="00946BA3" w:rsidRDefault="00DB3574" w:rsidP="00336158">
            <w:pPr>
              <w:spacing w:before="60"/>
              <w:jc w:val="center"/>
              <w:rPr>
                <w:rFonts w:cs="Calibri"/>
                <w:sz w:val="16"/>
                <w:szCs w:val="16"/>
              </w:rPr>
            </w:pPr>
            <w:r>
              <w:rPr>
                <w:rFonts w:cs="Calibri"/>
                <w:sz w:val="16"/>
                <w:szCs w:val="16"/>
              </w:rPr>
              <w:t>512</w:t>
            </w:r>
          </w:p>
        </w:tc>
      </w:tr>
      <w:tr w:rsidR="008F7D0B" w:rsidRPr="00AA38E8" w:rsidTr="00336158">
        <w:tc>
          <w:tcPr>
            <w:tcW w:w="3888" w:type="dxa"/>
            <w:tcBorders>
              <w:top w:val="single" w:sz="6" w:space="0" w:color="auto"/>
              <w:left w:val="single" w:sz="6" w:space="0" w:color="auto"/>
              <w:bottom w:val="single" w:sz="6" w:space="0" w:color="auto"/>
              <w:right w:val="single" w:sz="6" w:space="0" w:color="auto"/>
            </w:tcBorders>
            <w:vAlign w:val="center"/>
          </w:tcPr>
          <w:p w:rsidR="008F7D0B" w:rsidRDefault="008F7D0B" w:rsidP="001C4FDC">
            <w:pPr>
              <w:spacing w:before="60"/>
              <w:jc w:val="center"/>
              <w:rPr>
                <w:rFonts w:cs="Calibri"/>
                <w:sz w:val="16"/>
                <w:szCs w:val="16"/>
              </w:rPr>
            </w:pPr>
            <w:r>
              <w:rPr>
                <w:rFonts w:cs="Calibri"/>
                <w:sz w:val="16"/>
                <w:szCs w:val="16"/>
              </w:rPr>
              <w:t>Refer .m file for other constants</w:t>
            </w:r>
          </w:p>
        </w:tc>
        <w:tc>
          <w:tcPr>
            <w:tcW w:w="1225" w:type="dxa"/>
            <w:tcBorders>
              <w:top w:val="single" w:sz="6" w:space="0" w:color="auto"/>
              <w:left w:val="single" w:sz="6" w:space="0" w:color="auto"/>
              <w:bottom w:val="single" w:sz="6" w:space="0" w:color="auto"/>
              <w:right w:val="single" w:sz="6" w:space="0" w:color="auto"/>
            </w:tcBorders>
            <w:vAlign w:val="center"/>
          </w:tcPr>
          <w:p w:rsidR="008F7D0B" w:rsidRDefault="005653A6" w:rsidP="00336158">
            <w:pPr>
              <w:spacing w:before="60"/>
              <w:jc w:val="center"/>
              <w:rPr>
                <w:rFonts w:cs="Calibri"/>
                <w:sz w:val="16"/>
                <w:szCs w:val="16"/>
              </w:rPr>
            </w:pPr>
            <w:r>
              <w:rPr>
                <w:rFonts w:cs="Calibri"/>
                <w:sz w:val="16"/>
                <w:szCs w:val="16"/>
              </w:rPr>
              <w:t>N/A</w:t>
            </w:r>
          </w:p>
        </w:tc>
        <w:tc>
          <w:tcPr>
            <w:tcW w:w="1385" w:type="dxa"/>
            <w:tcBorders>
              <w:top w:val="single" w:sz="6" w:space="0" w:color="auto"/>
              <w:left w:val="single" w:sz="6" w:space="0" w:color="auto"/>
              <w:bottom w:val="single" w:sz="6" w:space="0" w:color="auto"/>
              <w:right w:val="single" w:sz="6" w:space="0" w:color="auto"/>
            </w:tcBorders>
            <w:vAlign w:val="center"/>
          </w:tcPr>
          <w:p w:rsidR="008F7D0B" w:rsidRDefault="005653A6" w:rsidP="00336158">
            <w:pPr>
              <w:spacing w:before="60"/>
              <w:jc w:val="center"/>
              <w:rPr>
                <w:rFonts w:cs="Calibri"/>
                <w:sz w:val="16"/>
                <w:szCs w:val="16"/>
              </w:rPr>
            </w:pPr>
            <w:r>
              <w:rPr>
                <w:rFonts w:cs="Calibri"/>
                <w:sz w:val="16"/>
                <w:szCs w:val="16"/>
              </w:rPr>
              <w:t>N/A</w:t>
            </w:r>
          </w:p>
        </w:tc>
      </w:tr>
    </w:tbl>
    <w:p w:rsidR="00AC4CD8" w:rsidRPr="00DA5500" w:rsidRDefault="00AC4CD8" w:rsidP="00AC4CD8">
      <w:pPr>
        <w:pStyle w:val="Heading1"/>
        <w:ind w:left="562" w:hanging="562"/>
        <w:rPr>
          <w:rFonts w:ascii="Calibri" w:hAnsi="Calibri" w:cs="Calibri"/>
        </w:rPr>
      </w:pPr>
      <w:bookmarkStart w:id="56" w:name="_Toc467580583"/>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51"/>
      <w:bookmarkEnd w:id="52"/>
      <w:bookmarkEnd w:id="53"/>
      <w:bookmarkEnd w:id="54"/>
      <w:bookmarkEnd w:id="55"/>
      <w:bookmarkEnd w:id="56"/>
    </w:p>
    <w:p w:rsidR="002B094F" w:rsidRPr="00987B4A" w:rsidRDefault="002B094F" w:rsidP="00007584">
      <w:pPr>
        <w:pStyle w:val="Heading2"/>
        <w:spacing w:after="60"/>
        <w:rPr>
          <w:rFonts w:ascii="Calibri" w:hAnsi="Calibri"/>
        </w:rPr>
      </w:pPr>
      <w:bookmarkStart w:id="57" w:name="_Toc338170484"/>
      <w:bookmarkStart w:id="58" w:name="_Toc418080068"/>
      <w:bookmarkStart w:id="59" w:name="_Toc421709916"/>
      <w:bookmarkStart w:id="60" w:name="_Toc467580584"/>
      <w:r w:rsidRPr="00007584">
        <w:rPr>
          <w:rFonts w:ascii="Calibri" w:hAnsi="Calibri"/>
        </w:rPr>
        <w:t>Sub</w:t>
      </w:r>
      <w:r w:rsidRPr="00987B4A">
        <w:rPr>
          <w:rFonts w:ascii="Calibri" w:hAnsi="Calibri"/>
        </w:rPr>
        <w:t>-Module Functions</w:t>
      </w:r>
      <w:bookmarkEnd w:id="57"/>
      <w:bookmarkEnd w:id="58"/>
      <w:bookmarkEnd w:id="59"/>
      <w:bookmarkEnd w:id="60"/>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61" w:name="_Toc467580585"/>
      <w:bookmarkStart w:id="62" w:name="_Toc421011518"/>
      <w:bookmarkStart w:id="63" w:name="_Toc467580586"/>
      <w:bookmarkEnd w:id="61"/>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1872B0">
        <w:rPr>
          <w:rFonts w:ascii="Calibri" w:hAnsi="Calibri" w:cs="Calibri"/>
        </w:rPr>
        <w:t>GmVeh</w:t>
      </w:r>
      <w:r w:rsidR="00B717D6">
        <w:rPr>
          <w:rFonts w:ascii="Calibri" w:hAnsi="Calibri" w:cs="Calibri"/>
        </w:rPr>
        <w:t>PwrMod</w:t>
      </w:r>
      <w:r w:rsidR="006D634C">
        <w:rPr>
          <w:rFonts w:ascii="Calibri" w:hAnsi="Calibri" w:cs="Calibri"/>
        </w:rPr>
        <w:fldChar w:fldCharType="end"/>
      </w:r>
      <w:r w:rsidRPr="00AA38E8">
        <w:rPr>
          <w:rFonts w:ascii="Calibri" w:hAnsi="Calibri" w:cs="Calibri"/>
        </w:rPr>
        <w:t>Per</w:t>
      </w:r>
      <w:bookmarkEnd w:id="62"/>
      <w:r w:rsidR="001872B0">
        <w:rPr>
          <w:rFonts w:ascii="Calibri" w:hAnsi="Calibri" w:cs="Calibri"/>
        </w:rPr>
        <w:t>1</w:t>
      </w:r>
      <w:bookmarkEnd w:id="63"/>
    </w:p>
    <w:p w:rsidR="00DB3C1D" w:rsidRPr="00AA38E8" w:rsidRDefault="00DB3C1D" w:rsidP="00DB3C1D">
      <w:pPr>
        <w:pStyle w:val="Heading2"/>
        <w:numPr>
          <w:ilvl w:val="3"/>
          <w:numId w:val="11"/>
        </w:numPr>
        <w:spacing w:after="60"/>
        <w:rPr>
          <w:rFonts w:ascii="Calibri" w:hAnsi="Calibri" w:cs="Calibri"/>
        </w:rPr>
      </w:pPr>
      <w:bookmarkStart w:id="64" w:name="_Toc421011519"/>
      <w:bookmarkStart w:id="65" w:name="_Toc467580587"/>
      <w:r w:rsidRPr="00AA38E8">
        <w:rPr>
          <w:rFonts w:ascii="Calibri" w:hAnsi="Calibri" w:cs="Calibri"/>
        </w:rPr>
        <w:t>Design Rationale</w:t>
      </w:r>
      <w:bookmarkEnd w:id="64"/>
      <w:bookmarkEnd w:id="65"/>
    </w:p>
    <w:p w:rsidR="004C008A" w:rsidRPr="00B85924" w:rsidRDefault="00BD5363" w:rsidP="00D51311">
      <w:pPr>
        <w:ind w:firstLine="864"/>
        <w:rPr>
          <w:lang w:bidi="ar-SA"/>
        </w:rPr>
      </w:pPr>
      <w:bookmarkStart w:id="66" w:name="_Toc421011520"/>
      <w:r>
        <w:rPr>
          <w:lang w:bidi="ar-SA"/>
        </w:rPr>
        <w:t>None</w:t>
      </w:r>
    </w:p>
    <w:p w:rsidR="00DB3C1D" w:rsidRDefault="00DB3C1D" w:rsidP="00DB3C1D">
      <w:pPr>
        <w:pStyle w:val="Heading2"/>
        <w:numPr>
          <w:ilvl w:val="3"/>
          <w:numId w:val="11"/>
        </w:numPr>
        <w:spacing w:after="60"/>
        <w:rPr>
          <w:rFonts w:ascii="Calibri" w:hAnsi="Calibri" w:cs="Calibri"/>
        </w:rPr>
      </w:pPr>
      <w:bookmarkStart w:id="67" w:name="_Toc467580588"/>
      <w:r w:rsidRPr="00AA38E8">
        <w:rPr>
          <w:rFonts w:ascii="Calibri" w:hAnsi="Calibri" w:cs="Calibri"/>
        </w:rPr>
        <w:t>Store Module Inputs to Local copies</w:t>
      </w:r>
      <w:bookmarkEnd w:id="66"/>
      <w:bookmarkEnd w:id="67"/>
    </w:p>
    <w:p w:rsidR="00BD5363" w:rsidRPr="00D51311" w:rsidRDefault="00BD5363" w:rsidP="00D51311">
      <w:pPr>
        <w:ind w:firstLine="864"/>
        <w:rPr>
          <w:rFonts w:cs="Calibri"/>
          <w:i/>
        </w:rPr>
      </w:pPr>
      <w:r>
        <w:rPr>
          <w:rFonts w:cs="Calibri"/>
          <w:i/>
        </w:rPr>
        <w:t>Refer to FDD</w:t>
      </w:r>
      <w:r w:rsidDel="0054314F">
        <w:rPr>
          <w:rFonts w:cs="Calibri"/>
          <w:i/>
        </w:rPr>
        <w:t xml:space="preserve"> </w:t>
      </w:r>
    </w:p>
    <w:p w:rsidR="00DB3C1D" w:rsidRDefault="004C008A" w:rsidP="00DB3C1D">
      <w:pPr>
        <w:pStyle w:val="Heading2"/>
        <w:numPr>
          <w:ilvl w:val="3"/>
          <w:numId w:val="11"/>
        </w:numPr>
        <w:spacing w:after="60"/>
        <w:rPr>
          <w:rFonts w:ascii="Calibri" w:hAnsi="Calibri" w:cs="Calibri"/>
        </w:rPr>
      </w:pPr>
      <w:bookmarkStart w:id="68" w:name="_Toc421011521"/>
      <w:r w:rsidRPr="00AA38E8">
        <w:rPr>
          <w:rFonts w:ascii="Calibri" w:hAnsi="Calibri" w:cs="Calibri"/>
        </w:rPr>
        <w:t xml:space="preserve"> </w:t>
      </w:r>
      <w:bookmarkStart w:id="69" w:name="_Toc467580589"/>
      <w:r w:rsidR="00DB3C1D" w:rsidRPr="00AA38E8">
        <w:rPr>
          <w:rFonts w:ascii="Calibri" w:hAnsi="Calibri" w:cs="Calibri"/>
        </w:rPr>
        <w:t>(Processing of function)………</w:t>
      </w:r>
      <w:bookmarkEnd w:id="68"/>
      <w:bookmarkEnd w:id="69"/>
    </w:p>
    <w:p w:rsidR="00BD5363" w:rsidRPr="00D51311" w:rsidRDefault="00BD5363" w:rsidP="00D51311">
      <w:pPr>
        <w:ind w:firstLine="864"/>
        <w:rPr>
          <w:rFonts w:cs="Calibri"/>
          <w:i/>
        </w:rPr>
      </w:pPr>
      <w:r>
        <w:rPr>
          <w:rFonts w:cs="Calibri"/>
          <w:i/>
        </w:rPr>
        <w:t>Refer to FDD</w:t>
      </w:r>
      <w:r w:rsidDel="0054314F">
        <w:rPr>
          <w:rFonts w:cs="Calibri"/>
          <w:i/>
        </w:rPr>
        <w:t xml:space="preserve"> </w:t>
      </w:r>
    </w:p>
    <w:p w:rsidR="00DB3C1D" w:rsidRDefault="00DB3C1D" w:rsidP="00DB3C1D">
      <w:pPr>
        <w:pStyle w:val="Heading2"/>
        <w:numPr>
          <w:ilvl w:val="3"/>
          <w:numId w:val="11"/>
        </w:numPr>
        <w:spacing w:after="60"/>
        <w:rPr>
          <w:rFonts w:ascii="Calibri" w:hAnsi="Calibri" w:cs="Calibri"/>
        </w:rPr>
      </w:pPr>
      <w:bookmarkStart w:id="70" w:name="_Toc421011522"/>
      <w:bookmarkStart w:id="71" w:name="_Toc467580590"/>
      <w:r w:rsidRPr="00AA38E8">
        <w:rPr>
          <w:rFonts w:ascii="Calibri" w:hAnsi="Calibri" w:cs="Calibri"/>
        </w:rPr>
        <w:t>Store Local copy of outputs into Module Outputs</w:t>
      </w:r>
      <w:bookmarkEnd w:id="70"/>
      <w:bookmarkEnd w:id="71"/>
    </w:p>
    <w:p w:rsidR="00BD5363" w:rsidRPr="00D51311" w:rsidRDefault="00BD5363" w:rsidP="00D51311">
      <w:pPr>
        <w:ind w:firstLine="864"/>
        <w:rPr>
          <w:rFonts w:cs="Calibri"/>
          <w:i/>
        </w:rPr>
      </w:pPr>
      <w:r>
        <w:rPr>
          <w:rFonts w:cs="Calibri"/>
          <w:i/>
        </w:rPr>
        <w:t>Refer to FDD</w:t>
      </w:r>
      <w:r w:rsidDel="0054314F">
        <w:rPr>
          <w:rFonts w:cs="Calibri"/>
          <w:i/>
        </w:rPr>
        <w:t xml:space="preserve"> </w:t>
      </w:r>
    </w:p>
    <w:p w:rsidR="002B094F" w:rsidRDefault="008C6874" w:rsidP="008C6874">
      <w:pPr>
        <w:pStyle w:val="Heading2"/>
        <w:spacing w:after="60"/>
        <w:rPr>
          <w:rFonts w:ascii="Calibri" w:hAnsi="Calibri"/>
        </w:rPr>
      </w:pPr>
      <w:bookmarkStart w:id="72" w:name="_Toc467580591"/>
      <w:r>
        <w:rPr>
          <w:rFonts w:ascii="Calibri" w:hAnsi="Calibri"/>
        </w:rPr>
        <w:t>Server R</w:t>
      </w:r>
      <w:r w:rsidRPr="008C6874">
        <w:rPr>
          <w:rFonts w:ascii="Calibri" w:hAnsi="Calibri"/>
        </w:rPr>
        <w:t>unables</w:t>
      </w:r>
      <w:bookmarkEnd w:id="72"/>
      <w:r w:rsidR="002B094F" w:rsidRPr="008C6874">
        <w:rPr>
          <w:rFonts w:ascii="Calibri" w:hAnsi="Calibri"/>
        </w:rPr>
        <w:t xml:space="preserve"> </w:t>
      </w:r>
    </w:p>
    <w:p w:rsidR="001872B0" w:rsidRPr="001872B0" w:rsidRDefault="001872B0" w:rsidP="001872B0">
      <w:pPr>
        <w:rPr>
          <w:lang w:bidi="ar-SA"/>
        </w:rPr>
      </w:pPr>
      <w:r>
        <w:rPr>
          <w:lang w:bidi="ar-SA"/>
        </w:rPr>
        <w:t>None</w:t>
      </w:r>
    </w:p>
    <w:p w:rsidR="008C6874" w:rsidRDefault="008C6874" w:rsidP="008C6874">
      <w:pPr>
        <w:pStyle w:val="Heading2"/>
        <w:spacing w:after="60"/>
        <w:rPr>
          <w:rFonts w:ascii="Calibri" w:hAnsi="Calibri" w:cs="Calibri"/>
        </w:rPr>
      </w:pPr>
      <w:bookmarkStart w:id="73" w:name="_Toc382301471"/>
      <w:bookmarkStart w:id="74" w:name="_Toc383698997"/>
      <w:bookmarkStart w:id="75" w:name="_Ref382299966"/>
      <w:bookmarkStart w:id="76" w:name="_Toc421011529"/>
      <w:bookmarkStart w:id="77" w:name="_Toc467580592"/>
      <w:bookmarkEnd w:id="73"/>
      <w:bookmarkEnd w:id="74"/>
      <w:r w:rsidRPr="00AA38E8">
        <w:rPr>
          <w:rFonts w:ascii="Calibri" w:hAnsi="Calibri" w:cs="Calibri"/>
        </w:rPr>
        <w:t>Interrupt Functions</w:t>
      </w:r>
      <w:bookmarkEnd w:id="75"/>
      <w:bookmarkEnd w:id="76"/>
      <w:bookmarkEnd w:id="77"/>
    </w:p>
    <w:p w:rsidR="001872B0" w:rsidRPr="001872B0" w:rsidRDefault="001872B0" w:rsidP="001872B0">
      <w:pPr>
        <w:rPr>
          <w:lang w:bidi="ar-SA"/>
        </w:rPr>
      </w:pPr>
      <w:r>
        <w:rPr>
          <w:lang w:bidi="ar-SA"/>
        </w:rPr>
        <w:t>None</w:t>
      </w:r>
    </w:p>
    <w:p w:rsidR="002B094F" w:rsidRPr="008C6874" w:rsidRDefault="002B094F" w:rsidP="008C6874">
      <w:pPr>
        <w:pStyle w:val="Heading2"/>
        <w:spacing w:after="60"/>
        <w:rPr>
          <w:rFonts w:ascii="Calibri" w:hAnsi="Calibri" w:cs="Calibri"/>
        </w:rPr>
      </w:pPr>
      <w:bookmarkStart w:id="78" w:name="_Toc338170485"/>
      <w:bookmarkStart w:id="79" w:name="_Toc418080074"/>
      <w:bookmarkStart w:id="80" w:name="_Toc421709919"/>
      <w:bookmarkStart w:id="81" w:name="_Toc467580593"/>
      <w:r w:rsidRPr="008C6874">
        <w:rPr>
          <w:rFonts w:ascii="Calibri" w:hAnsi="Calibri" w:cs="Calibri"/>
        </w:rPr>
        <w:t>Module Internal (Local) Functions</w:t>
      </w:r>
      <w:bookmarkEnd w:id="78"/>
      <w:bookmarkEnd w:id="79"/>
      <w:bookmarkEnd w:id="80"/>
      <w:bookmarkEnd w:id="81"/>
    </w:p>
    <w:p w:rsidR="00CE70AD" w:rsidRPr="00AA38E8" w:rsidRDefault="00CE70AD" w:rsidP="00CE70AD">
      <w:pPr>
        <w:pStyle w:val="Heading2"/>
        <w:numPr>
          <w:ilvl w:val="2"/>
          <w:numId w:val="11"/>
        </w:numPr>
        <w:tabs>
          <w:tab w:val="clear" w:pos="1017"/>
          <w:tab w:val="num" w:pos="567"/>
        </w:tabs>
        <w:spacing w:after="60"/>
        <w:ind w:left="567"/>
        <w:rPr>
          <w:rFonts w:ascii="Calibri" w:hAnsi="Calibri" w:cs="Calibri"/>
        </w:rPr>
      </w:pPr>
      <w:bookmarkStart w:id="82" w:name="_Toc421011540"/>
      <w:bookmarkStart w:id="83" w:name="_Toc467580594"/>
      <w:bookmarkStart w:id="84" w:name="_Toc421011542"/>
      <w:r w:rsidRPr="00AA38E8">
        <w:rPr>
          <w:rFonts w:ascii="Calibri" w:hAnsi="Calibri" w:cs="Calibri"/>
        </w:rPr>
        <w:t>Local Function #1</w:t>
      </w:r>
      <w:bookmarkEnd w:id="82"/>
      <w:bookmarkEnd w:id="8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D37A6A" w:rsidRPr="00AA38E8" w:rsidTr="00283AE6">
        <w:tc>
          <w:tcPr>
            <w:tcW w:w="1779" w:type="dxa"/>
          </w:tcPr>
          <w:p w:rsidR="00D37A6A" w:rsidRPr="00AA38E8" w:rsidRDefault="00D37A6A" w:rsidP="00283AE6">
            <w:pPr>
              <w:spacing w:before="60"/>
              <w:rPr>
                <w:rFonts w:cs="Calibri"/>
                <w:b/>
                <w:bCs/>
                <w:sz w:val="16"/>
              </w:rPr>
            </w:pPr>
            <w:bookmarkStart w:id="85" w:name="_Toc421011541"/>
            <w:r w:rsidRPr="00AA38E8">
              <w:rPr>
                <w:rFonts w:cs="Calibri"/>
                <w:b/>
                <w:bCs/>
                <w:sz w:val="16"/>
              </w:rPr>
              <w:t>Function Name</w:t>
            </w:r>
          </w:p>
        </w:tc>
        <w:tc>
          <w:tcPr>
            <w:tcW w:w="4179" w:type="dxa"/>
          </w:tcPr>
          <w:p w:rsidR="00D37A6A" w:rsidRPr="00AA38E8" w:rsidRDefault="00D37A6A" w:rsidP="00283AE6">
            <w:pPr>
              <w:spacing w:before="60"/>
              <w:rPr>
                <w:rFonts w:cs="Calibri"/>
                <w:sz w:val="16"/>
              </w:rPr>
            </w:pPr>
            <w:r>
              <w:rPr>
                <w:rFonts w:cs="Calibri"/>
                <w:sz w:val="16"/>
              </w:rPr>
              <w:t>GetTblIdx</w:t>
            </w:r>
          </w:p>
        </w:tc>
        <w:tc>
          <w:tcPr>
            <w:tcW w:w="990" w:type="dxa"/>
            <w:shd w:val="pct30" w:color="FFFF00" w:fill="auto"/>
          </w:tcPr>
          <w:p w:rsidR="00D37A6A" w:rsidRPr="00AA38E8" w:rsidRDefault="00D37A6A" w:rsidP="00283AE6">
            <w:pPr>
              <w:spacing w:before="60"/>
              <w:jc w:val="center"/>
              <w:rPr>
                <w:rFonts w:cs="Calibri"/>
                <w:sz w:val="16"/>
              </w:rPr>
            </w:pPr>
            <w:r w:rsidRPr="00AA38E8">
              <w:rPr>
                <w:rFonts w:cs="Calibri"/>
                <w:sz w:val="16"/>
              </w:rPr>
              <w:t>Type</w:t>
            </w:r>
          </w:p>
        </w:tc>
        <w:tc>
          <w:tcPr>
            <w:tcW w:w="990" w:type="dxa"/>
            <w:shd w:val="pct30" w:color="FFFF00" w:fill="auto"/>
          </w:tcPr>
          <w:p w:rsidR="00D37A6A" w:rsidRPr="00AA38E8" w:rsidRDefault="00D37A6A" w:rsidP="00283AE6">
            <w:pPr>
              <w:spacing w:before="60"/>
              <w:jc w:val="center"/>
              <w:rPr>
                <w:rFonts w:cs="Calibri"/>
                <w:sz w:val="16"/>
              </w:rPr>
            </w:pPr>
            <w:r w:rsidRPr="00AA38E8">
              <w:rPr>
                <w:rFonts w:cs="Calibri"/>
                <w:sz w:val="16"/>
              </w:rPr>
              <w:t>Min</w:t>
            </w:r>
          </w:p>
        </w:tc>
        <w:tc>
          <w:tcPr>
            <w:tcW w:w="990" w:type="dxa"/>
            <w:shd w:val="pct30" w:color="FFFF00" w:fill="auto"/>
          </w:tcPr>
          <w:p w:rsidR="00D37A6A" w:rsidRPr="00AA38E8" w:rsidRDefault="00D37A6A" w:rsidP="00283AE6">
            <w:pPr>
              <w:spacing w:before="60"/>
              <w:jc w:val="center"/>
              <w:rPr>
                <w:rFonts w:cs="Calibri"/>
                <w:sz w:val="16"/>
              </w:rPr>
            </w:pPr>
            <w:r w:rsidRPr="00AA38E8">
              <w:rPr>
                <w:rFonts w:cs="Calibri"/>
                <w:sz w:val="16"/>
              </w:rPr>
              <w:t>Max</w:t>
            </w:r>
          </w:p>
        </w:tc>
      </w:tr>
      <w:tr w:rsidR="00D37A6A" w:rsidRPr="00AA38E8" w:rsidTr="00283AE6">
        <w:tc>
          <w:tcPr>
            <w:tcW w:w="1779" w:type="dxa"/>
          </w:tcPr>
          <w:p w:rsidR="00D37A6A" w:rsidRPr="00AA38E8" w:rsidRDefault="00D37A6A" w:rsidP="00283AE6">
            <w:pPr>
              <w:spacing w:before="60"/>
              <w:rPr>
                <w:rFonts w:cs="Calibri"/>
                <w:b/>
                <w:bCs/>
                <w:sz w:val="16"/>
              </w:rPr>
            </w:pPr>
            <w:r w:rsidRPr="00AA38E8">
              <w:rPr>
                <w:rFonts w:cs="Calibri"/>
                <w:b/>
                <w:bCs/>
                <w:sz w:val="16"/>
              </w:rPr>
              <w:t xml:space="preserve">Arguments Passed </w:t>
            </w:r>
          </w:p>
        </w:tc>
        <w:tc>
          <w:tcPr>
            <w:tcW w:w="4179" w:type="dxa"/>
          </w:tcPr>
          <w:p w:rsidR="00D37A6A" w:rsidRPr="00AA38E8" w:rsidRDefault="00D37A6A" w:rsidP="00283AE6">
            <w:pPr>
              <w:spacing w:before="60"/>
              <w:rPr>
                <w:rFonts w:cs="Calibri"/>
                <w:sz w:val="16"/>
              </w:rPr>
            </w:pPr>
            <w:r w:rsidRPr="00D37A6A">
              <w:rPr>
                <w:rFonts w:cs="Calibri"/>
                <w:sz w:val="16"/>
              </w:rPr>
              <w:t>GetGpioMcuEna_Cnt_T_logl</w:t>
            </w:r>
          </w:p>
        </w:tc>
        <w:tc>
          <w:tcPr>
            <w:tcW w:w="990" w:type="dxa"/>
          </w:tcPr>
          <w:p w:rsidR="00D37A6A" w:rsidRPr="00AA38E8" w:rsidRDefault="00D37A6A" w:rsidP="00283AE6">
            <w:pPr>
              <w:spacing w:before="60"/>
              <w:rPr>
                <w:rFonts w:cs="Calibri"/>
                <w:sz w:val="16"/>
              </w:rPr>
            </w:pPr>
            <w:r>
              <w:rPr>
                <w:rFonts w:cs="Calibri"/>
                <w:sz w:val="16"/>
              </w:rPr>
              <w:t>Boolean</w:t>
            </w:r>
          </w:p>
        </w:tc>
        <w:tc>
          <w:tcPr>
            <w:tcW w:w="990" w:type="dxa"/>
          </w:tcPr>
          <w:p w:rsidR="00D37A6A" w:rsidRPr="00AA38E8" w:rsidRDefault="00D37A6A" w:rsidP="00283AE6">
            <w:pPr>
              <w:spacing w:before="60"/>
              <w:rPr>
                <w:rFonts w:cs="Calibri"/>
                <w:sz w:val="16"/>
              </w:rPr>
            </w:pPr>
            <w:r>
              <w:rPr>
                <w:rFonts w:cs="Calibri"/>
                <w:sz w:val="16"/>
              </w:rPr>
              <w:t>FALSE</w:t>
            </w:r>
          </w:p>
        </w:tc>
        <w:tc>
          <w:tcPr>
            <w:tcW w:w="990" w:type="dxa"/>
          </w:tcPr>
          <w:p w:rsidR="00D37A6A" w:rsidRPr="00AA38E8" w:rsidRDefault="00D37A6A" w:rsidP="00283AE6">
            <w:pPr>
              <w:spacing w:before="60"/>
              <w:rPr>
                <w:rFonts w:cs="Calibri"/>
                <w:sz w:val="16"/>
              </w:rPr>
            </w:pPr>
            <w:r>
              <w:rPr>
                <w:rFonts w:cs="Calibri"/>
                <w:sz w:val="16"/>
              </w:rPr>
              <w:t>TRUE</w:t>
            </w:r>
          </w:p>
        </w:tc>
      </w:tr>
      <w:tr w:rsidR="00D37A6A" w:rsidRPr="00AA38E8" w:rsidTr="00283AE6">
        <w:tc>
          <w:tcPr>
            <w:tcW w:w="1779" w:type="dxa"/>
          </w:tcPr>
          <w:p w:rsidR="00D37A6A" w:rsidRPr="00AA38E8" w:rsidRDefault="00D37A6A" w:rsidP="00283AE6">
            <w:pPr>
              <w:spacing w:before="60"/>
              <w:rPr>
                <w:rFonts w:cs="Calibri"/>
                <w:b/>
                <w:bCs/>
                <w:sz w:val="16"/>
              </w:rPr>
            </w:pPr>
          </w:p>
        </w:tc>
        <w:tc>
          <w:tcPr>
            <w:tcW w:w="4179" w:type="dxa"/>
          </w:tcPr>
          <w:p w:rsidR="00D37A6A" w:rsidRPr="00AA38E8" w:rsidRDefault="00D37A6A" w:rsidP="00283AE6">
            <w:pPr>
              <w:spacing w:before="60"/>
              <w:rPr>
                <w:rFonts w:cs="Calibri"/>
                <w:sz w:val="16"/>
              </w:rPr>
            </w:pPr>
            <w:r w:rsidRPr="00D37A6A">
              <w:rPr>
                <w:rFonts w:cs="Calibri"/>
                <w:sz w:val="16"/>
              </w:rPr>
              <w:t>SysPwrModRun_Cnt_T_logl</w:t>
            </w:r>
          </w:p>
        </w:tc>
        <w:tc>
          <w:tcPr>
            <w:tcW w:w="990" w:type="dxa"/>
          </w:tcPr>
          <w:p w:rsidR="00D37A6A" w:rsidRPr="00AA38E8" w:rsidRDefault="00D37A6A" w:rsidP="00283AE6">
            <w:pPr>
              <w:spacing w:before="60"/>
              <w:rPr>
                <w:rFonts w:cs="Calibri"/>
                <w:sz w:val="16"/>
              </w:rPr>
            </w:pPr>
            <w:r>
              <w:rPr>
                <w:rFonts w:cs="Calibri"/>
                <w:sz w:val="16"/>
              </w:rPr>
              <w:t>Boolean</w:t>
            </w:r>
          </w:p>
        </w:tc>
        <w:tc>
          <w:tcPr>
            <w:tcW w:w="990" w:type="dxa"/>
          </w:tcPr>
          <w:p w:rsidR="00D37A6A" w:rsidRPr="00AA38E8" w:rsidRDefault="00D37A6A" w:rsidP="00283AE6">
            <w:pPr>
              <w:spacing w:before="60"/>
              <w:rPr>
                <w:rFonts w:cs="Calibri"/>
                <w:sz w:val="16"/>
              </w:rPr>
            </w:pPr>
            <w:r>
              <w:rPr>
                <w:rFonts w:cs="Calibri"/>
                <w:sz w:val="16"/>
              </w:rPr>
              <w:t>FALSE</w:t>
            </w:r>
          </w:p>
        </w:tc>
        <w:tc>
          <w:tcPr>
            <w:tcW w:w="990" w:type="dxa"/>
          </w:tcPr>
          <w:p w:rsidR="00D37A6A" w:rsidRPr="00AA38E8" w:rsidRDefault="00D37A6A" w:rsidP="00283AE6">
            <w:pPr>
              <w:spacing w:before="60"/>
              <w:rPr>
                <w:rFonts w:cs="Calibri"/>
                <w:sz w:val="16"/>
              </w:rPr>
            </w:pPr>
            <w:r>
              <w:rPr>
                <w:rFonts w:cs="Calibri"/>
                <w:sz w:val="16"/>
              </w:rPr>
              <w:t>TRUE</w:t>
            </w:r>
          </w:p>
        </w:tc>
      </w:tr>
      <w:tr w:rsidR="00D37A6A" w:rsidRPr="00AA38E8" w:rsidTr="00283AE6">
        <w:tc>
          <w:tcPr>
            <w:tcW w:w="1779" w:type="dxa"/>
          </w:tcPr>
          <w:p w:rsidR="00D37A6A" w:rsidRPr="00AA38E8" w:rsidRDefault="00D37A6A" w:rsidP="00283AE6">
            <w:pPr>
              <w:spacing w:before="60"/>
              <w:rPr>
                <w:rFonts w:cs="Calibri"/>
                <w:b/>
                <w:bCs/>
                <w:sz w:val="16"/>
              </w:rPr>
            </w:pPr>
          </w:p>
        </w:tc>
        <w:tc>
          <w:tcPr>
            <w:tcW w:w="4179" w:type="dxa"/>
          </w:tcPr>
          <w:p w:rsidR="00D37A6A" w:rsidRDefault="00D37A6A" w:rsidP="00283AE6">
            <w:pPr>
              <w:spacing w:before="60"/>
              <w:rPr>
                <w:rFonts w:cs="Calibri"/>
                <w:sz w:val="16"/>
              </w:rPr>
            </w:pPr>
            <w:r w:rsidRPr="00D37A6A">
              <w:rPr>
                <w:rFonts w:cs="Calibri"/>
                <w:sz w:val="16"/>
              </w:rPr>
              <w:t>EngRunActv_Cnt_T_logl</w:t>
            </w:r>
          </w:p>
        </w:tc>
        <w:tc>
          <w:tcPr>
            <w:tcW w:w="990" w:type="dxa"/>
          </w:tcPr>
          <w:p w:rsidR="00D37A6A" w:rsidRPr="00AA38E8" w:rsidRDefault="00D37A6A" w:rsidP="00283AE6">
            <w:pPr>
              <w:spacing w:before="60"/>
              <w:rPr>
                <w:rFonts w:cs="Calibri"/>
                <w:sz w:val="16"/>
              </w:rPr>
            </w:pPr>
            <w:r>
              <w:rPr>
                <w:rFonts w:cs="Calibri"/>
                <w:sz w:val="16"/>
              </w:rPr>
              <w:t>Boolean</w:t>
            </w:r>
          </w:p>
        </w:tc>
        <w:tc>
          <w:tcPr>
            <w:tcW w:w="990" w:type="dxa"/>
          </w:tcPr>
          <w:p w:rsidR="00D37A6A" w:rsidRPr="00AA38E8" w:rsidRDefault="00D37A6A" w:rsidP="00283AE6">
            <w:pPr>
              <w:spacing w:before="60"/>
              <w:rPr>
                <w:rFonts w:cs="Calibri"/>
                <w:sz w:val="16"/>
              </w:rPr>
            </w:pPr>
            <w:r>
              <w:rPr>
                <w:rFonts w:cs="Calibri"/>
                <w:sz w:val="16"/>
              </w:rPr>
              <w:t>FALSE</w:t>
            </w:r>
          </w:p>
        </w:tc>
        <w:tc>
          <w:tcPr>
            <w:tcW w:w="990" w:type="dxa"/>
          </w:tcPr>
          <w:p w:rsidR="00D37A6A" w:rsidRPr="00AA38E8" w:rsidRDefault="00D37A6A" w:rsidP="00283AE6">
            <w:pPr>
              <w:spacing w:before="60"/>
              <w:rPr>
                <w:rFonts w:cs="Calibri"/>
                <w:sz w:val="16"/>
              </w:rPr>
            </w:pPr>
            <w:r>
              <w:rPr>
                <w:rFonts w:cs="Calibri"/>
                <w:sz w:val="16"/>
              </w:rPr>
              <w:t>TRUE</w:t>
            </w:r>
          </w:p>
        </w:tc>
      </w:tr>
      <w:tr w:rsidR="00D37A6A" w:rsidRPr="00AA38E8" w:rsidTr="00283AE6">
        <w:tc>
          <w:tcPr>
            <w:tcW w:w="1779" w:type="dxa"/>
          </w:tcPr>
          <w:p w:rsidR="00D37A6A" w:rsidRPr="00AA38E8" w:rsidRDefault="00D37A6A" w:rsidP="00283AE6">
            <w:pPr>
              <w:spacing w:before="60"/>
              <w:rPr>
                <w:rFonts w:cs="Calibri"/>
                <w:b/>
                <w:bCs/>
                <w:sz w:val="16"/>
              </w:rPr>
            </w:pPr>
          </w:p>
        </w:tc>
        <w:tc>
          <w:tcPr>
            <w:tcW w:w="4179" w:type="dxa"/>
          </w:tcPr>
          <w:p w:rsidR="00D37A6A" w:rsidRDefault="00D37A6A" w:rsidP="00283AE6">
            <w:pPr>
              <w:spacing w:before="60"/>
              <w:rPr>
                <w:rFonts w:cs="Calibri"/>
                <w:sz w:val="16"/>
              </w:rPr>
            </w:pPr>
            <w:r w:rsidRPr="00D37A6A">
              <w:rPr>
                <w:rFonts w:cs="Calibri"/>
                <w:sz w:val="16"/>
              </w:rPr>
              <w:t>VehSpdAssiKeepMin_Cnt_T_logl</w:t>
            </w:r>
          </w:p>
        </w:tc>
        <w:tc>
          <w:tcPr>
            <w:tcW w:w="990" w:type="dxa"/>
          </w:tcPr>
          <w:p w:rsidR="00D37A6A" w:rsidRPr="00AA38E8" w:rsidRDefault="00D37A6A" w:rsidP="00283AE6">
            <w:pPr>
              <w:spacing w:before="60"/>
              <w:rPr>
                <w:rFonts w:cs="Calibri"/>
                <w:sz w:val="16"/>
              </w:rPr>
            </w:pPr>
            <w:r>
              <w:rPr>
                <w:rFonts w:cs="Calibri"/>
                <w:sz w:val="16"/>
              </w:rPr>
              <w:t>Boolean</w:t>
            </w:r>
          </w:p>
        </w:tc>
        <w:tc>
          <w:tcPr>
            <w:tcW w:w="990" w:type="dxa"/>
          </w:tcPr>
          <w:p w:rsidR="00D37A6A" w:rsidRPr="00AA38E8" w:rsidRDefault="00D37A6A" w:rsidP="00283AE6">
            <w:pPr>
              <w:spacing w:before="60"/>
              <w:rPr>
                <w:rFonts w:cs="Calibri"/>
                <w:sz w:val="16"/>
              </w:rPr>
            </w:pPr>
            <w:r>
              <w:rPr>
                <w:rFonts w:cs="Calibri"/>
                <w:sz w:val="16"/>
              </w:rPr>
              <w:t>FALSE</w:t>
            </w:r>
          </w:p>
        </w:tc>
        <w:tc>
          <w:tcPr>
            <w:tcW w:w="990" w:type="dxa"/>
          </w:tcPr>
          <w:p w:rsidR="00D37A6A" w:rsidRPr="00AA38E8" w:rsidRDefault="00D37A6A" w:rsidP="00283AE6">
            <w:pPr>
              <w:spacing w:before="60"/>
              <w:rPr>
                <w:rFonts w:cs="Calibri"/>
                <w:sz w:val="16"/>
              </w:rPr>
            </w:pPr>
            <w:r>
              <w:rPr>
                <w:rFonts w:cs="Calibri"/>
                <w:sz w:val="16"/>
              </w:rPr>
              <w:t>TRUE</w:t>
            </w:r>
          </w:p>
        </w:tc>
      </w:tr>
      <w:tr w:rsidR="00D37A6A" w:rsidRPr="00AA38E8" w:rsidTr="00283AE6">
        <w:tc>
          <w:tcPr>
            <w:tcW w:w="1779" w:type="dxa"/>
          </w:tcPr>
          <w:p w:rsidR="00D37A6A" w:rsidRPr="00AA38E8" w:rsidRDefault="00D37A6A" w:rsidP="00283AE6">
            <w:pPr>
              <w:spacing w:before="60"/>
              <w:rPr>
                <w:rFonts w:cs="Calibri"/>
                <w:b/>
                <w:bCs/>
                <w:sz w:val="16"/>
              </w:rPr>
            </w:pPr>
          </w:p>
        </w:tc>
        <w:tc>
          <w:tcPr>
            <w:tcW w:w="4179" w:type="dxa"/>
          </w:tcPr>
          <w:p w:rsidR="00D37A6A" w:rsidRPr="00D37A6A" w:rsidRDefault="00D37A6A" w:rsidP="00283AE6">
            <w:pPr>
              <w:spacing w:before="60"/>
              <w:rPr>
                <w:rFonts w:cs="Calibri"/>
                <w:sz w:val="16"/>
              </w:rPr>
            </w:pPr>
            <w:del w:id="86" w:author="Matt Leser" w:date="2016-12-13T10:25:00Z">
              <w:r w:rsidRPr="00D37A6A" w:rsidDel="00D51311">
                <w:rPr>
                  <w:rFonts w:cs="Calibri"/>
                  <w:sz w:val="16"/>
                </w:rPr>
                <w:delText>Msg0C9Miss_Cnt_T_logl</w:delText>
              </w:r>
            </w:del>
            <w:ins w:id="87" w:author="Matt Leser" w:date="2016-12-13T10:25:00Z">
              <w:r w:rsidR="00D51311">
                <w:rPr>
                  <w:rFonts w:cs="Calibri"/>
                  <w:sz w:val="16"/>
                </w:rPr>
                <w:t>PrpnSysActvMsgInvld_Cnt_T_logl</w:t>
              </w:r>
            </w:ins>
          </w:p>
        </w:tc>
        <w:tc>
          <w:tcPr>
            <w:tcW w:w="990" w:type="dxa"/>
          </w:tcPr>
          <w:p w:rsidR="00D37A6A" w:rsidRDefault="00D37A6A" w:rsidP="00283AE6">
            <w:pPr>
              <w:spacing w:before="60"/>
              <w:rPr>
                <w:rFonts w:cs="Calibri"/>
                <w:sz w:val="16"/>
              </w:rPr>
            </w:pPr>
            <w:r>
              <w:rPr>
                <w:rFonts w:cs="Calibri"/>
                <w:sz w:val="16"/>
              </w:rPr>
              <w:t>Boolean</w:t>
            </w:r>
          </w:p>
        </w:tc>
        <w:tc>
          <w:tcPr>
            <w:tcW w:w="990" w:type="dxa"/>
          </w:tcPr>
          <w:p w:rsidR="00D37A6A" w:rsidRDefault="00D37A6A" w:rsidP="00283AE6">
            <w:pPr>
              <w:spacing w:before="60"/>
              <w:rPr>
                <w:rFonts w:cs="Calibri"/>
                <w:sz w:val="16"/>
              </w:rPr>
            </w:pPr>
            <w:r>
              <w:rPr>
                <w:rFonts w:cs="Calibri"/>
                <w:sz w:val="16"/>
              </w:rPr>
              <w:t>FALSE</w:t>
            </w:r>
          </w:p>
        </w:tc>
        <w:tc>
          <w:tcPr>
            <w:tcW w:w="990" w:type="dxa"/>
          </w:tcPr>
          <w:p w:rsidR="00D37A6A" w:rsidRDefault="00D37A6A" w:rsidP="00283AE6">
            <w:pPr>
              <w:spacing w:before="60"/>
              <w:rPr>
                <w:rFonts w:cs="Calibri"/>
                <w:sz w:val="16"/>
              </w:rPr>
            </w:pPr>
            <w:r>
              <w:rPr>
                <w:rFonts w:cs="Calibri"/>
                <w:sz w:val="16"/>
              </w:rPr>
              <w:t>TRUE</w:t>
            </w:r>
          </w:p>
        </w:tc>
      </w:tr>
      <w:tr w:rsidR="00D37A6A" w:rsidRPr="00AA38E8" w:rsidTr="00283AE6">
        <w:tc>
          <w:tcPr>
            <w:tcW w:w="1779" w:type="dxa"/>
          </w:tcPr>
          <w:p w:rsidR="00D37A6A" w:rsidRPr="00AA38E8" w:rsidRDefault="00D37A6A" w:rsidP="00283AE6">
            <w:pPr>
              <w:spacing w:before="60"/>
              <w:rPr>
                <w:rFonts w:cs="Calibri"/>
                <w:b/>
                <w:bCs/>
                <w:sz w:val="16"/>
              </w:rPr>
            </w:pPr>
          </w:p>
        </w:tc>
        <w:tc>
          <w:tcPr>
            <w:tcW w:w="4179" w:type="dxa"/>
          </w:tcPr>
          <w:p w:rsidR="00D37A6A" w:rsidRPr="00D37A6A" w:rsidRDefault="00D37A6A" w:rsidP="00283AE6">
            <w:pPr>
              <w:spacing w:before="60"/>
              <w:rPr>
                <w:rFonts w:cs="Calibri"/>
                <w:sz w:val="16"/>
              </w:rPr>
            </w:pPr>
            <w:r w:rsidRPr="00D37A6A">
              <w:rPr>
                <w:rFonts w:cs="Calibri"/>
                <w:sz w:val="16"/>
              </w:rPr>
              <w:t>VehSpdSnsrVld_Cnt_T_logl</w:t>
            </w:r>
          </w:p>
        </w:tc>
        <w:tc>
          <w:tcPr>
            <w:tcW w:w="990" w:type="dxa"/>
          </w:tcPr>
          <w:p w:rsidR="00D37A6A" w:rsidRDefault="00D37A6A" w:rsidP="00283AE6">
            <w:pPr>
              <w:spacing w:before="60"/>
              <w:rPr>
                <w:rFonts w:cs="Calibri"/>
                <w:sz w:val="16"/>
              </w:rPr>
            </w:pPr>
            <w:r>
              <w:rPr>
                <w:rFonts w:cs="Calibri"/>
                <w:sz w:val="16"/>
              </w:rPr>
              <w:t>Boolean</w:t>
            </w:r>
          </w:p>
        </w:tc>
        <w:tc>
          <w:tcPr>
            <w:tcW w:w="990" w:type="dxa"/>
          </w:tcPr>
          <w:p w:rsidR="00D37A6A" w:rsidRDefault="00D37A6A" w:rsidP="00283AE6">
            <w:pPr>
              <w:spacing w:before="60"/>
              <w:rPr>
                <w:rFonts w:cs="Calibri"/>
                <w:sz w:val="16"/>
              </w:rPr>
            </w:pPr>
            <w:r>
              <w:rPr>
                <w:rFonts w:cs="Calibri"/>
                <w:sz w:val="16"/>
              </w:rPr>
              <w:t>FALSE</w:t>
            </w:r>
          </w:p>
        </w:tc>
        <w:tc>
          <w:tcPr>
            <w:tcW w:w="990" w:type="dxa"/>
          </w:tcPr>
          <w:p w:rsidR="00D37A6A" w:rsidRDefault="00D37A6A" w:rsidP="00283AE6">
            <w:pPr>
              <w:spacing w:before="60"/>
              <w:rPr>
                <w:rFonts w:cs="Calibri"/>
                <w:sz w:val="16"/>
              </w:rPr>
            </w:pPr>
            <w:r>
              <w:rPr>
                <w:rFonts w:cs="Calibri"/>
                <w:sz w:val="16"/>
              </w:rPr>
              <w:t>TRUE</w:t>
            </w:r>
          </w:p>
        </w:tc>
      </w:tr>
      <w:tr w:rsidR="00D37A6A" w:rsidRPr="00AA38E8" w:rsidTr="00283AE6">
        <w:tc>
          <w:tcPr>
            <w:tcW w:w="1779" w:type="dxa"/>
          </w:tcPr>
          <w:p w:rsidR="00D37A6A" w:rsidRPr="00AA38E8" w:rsidRDefault="00D37A6A" w:rsidP="00283AE6">
            <w:pPr>
              <w:spacing w:before="60"/>
              <w:rPr>
                <w:rFonts w:cs="Calibri"/>
                <w:b/>
                <w:bCs/>
                <w:sz w:val="16"/>
              </w:rPr>
            </w:pPr>
          </w:p>
        </w:tc>
        <w:tc>
          <w:tcPr>
            <w:tcW w:w="4179" w:type="dxa"/>
          </w:tcPr>
          <w:p w:rsidR="00D37A6A" w:rsidRPr="00D37A6A" w:rsidRDefault="00D37A6A" w:rsidP="00283AE6">
            <w:pPr>
              <w:spacing w:before="60"/>
              <w:rPr>
                <w:rFonts w:cs="Calibri"/>
                <w:sz w:val="16"/>
              </w:rPr>
            </w:pPr>
            <w:del w:id="88" w:author="Matt Leser" w:date="2016-12-13T10:25:00Z">
              <w:r w:rsidRPr="00D37A6A" w:rsidDel="00D51311">
                <w:rPr>
                  <w:rFonts w:cs="Calibri"/>
                  <w:sz w:val="16"/>
                </w:rPr>
                <w:delText>Msg1F1Miss_Cnt_T_logl</w:delText>
              </w:r>
            </w:del>
            <w:ins w:id="89" w:author="Matt Leser" w:date="2016-12-13T10:25:00Z">
              <w:r w:rsidR="00D51311">
                <w:rPr>
                  <w:rFonts w:cs="Calibri"/>
                  <w:sz w:val="16"/>
                </w:rPr>
                <w:t>SysPwrModMsgInvld_Cnt_T_logl</w:t>
              </w:r>
            </w:ins>
          </w:p>
        </w:tc>
        <w:tc>
          <w:tcPr>
            <w:tcW w:w="990" w:type="dxa"/>
          </w:tcPr>
          <w:p w:rsidR="00D37A6A" w:rsidRDefault="00D37A6A" w:rsidP="00283AE6">
            <w:pPr>
              <w:spacing w:before="60"/>
              <w:rPr>
                <w:rFonts w:cs="Calibri"/>
                <w:sz w:val="16"/>
              </w:rPr>
            </w:pPr>
            <w:r>
              <w:rPr>
                <w:rFonts w:cs="Calibri"/>
                <w:sz w:val="16"/>
              </w:rPr>
              <w:t>Boolean</w:t>
            </w:r>
          </w:p>
        </w:tc>
        <w:tc>
          <w:tcPr>
            <w:tcW w:w="990" w:type="dxa"/>
          </w:tcPr>
          <w:p w:rsidR="00D37A6A" w:rsidRDefault="00D37A6A" w:rsidP="00283AE6">
            <w:pPr>
              <w:spacing w:before="60"/>
              <w:rPr>
                <w:rFonts w:cs="Calibri"/>
                <w:sz w:val="16"/>
              </w:rPr>
            </w:pPr>
            <w:r>
              <w:rPr>
                <w:rFonts w:cs="Calibri"/>
                <w:sz w:val="16"/>
              </w:rPr>
              <w:t>FALSE</w:t>
            </w:r>
          </w:p>
        </w:tc>
        <w:tc>
          <w:tcPr>
            <w:tcW w:w="990" w:type="dxa"/>
          </w:tcPr>
          <w:p w:rsidR="00D37A6A" w:rsidRDefault="00D37A6A" w:rsidP="00283AE6">
            <w:pPr>
              <w:spacing w:before="60"/>
              <w:rPr>
                <w:rFonts w:cs="Calibri"/>
                <w:sz w:val="16"/>
              </w:rPr>
            </w:pPr>
            <w:r>
              <w:rPr>
                <w:rFonts w:cs="Calibri"/>
                <w:sz w:val="16"/>
              </w:rPr>
              <w:t>TRUE</w:t>
            </w:r>
          </w:p>
        </w:tc>
      </w:tr>
      <w:tr w:rsidR="00D37A6A" w:rsidRPr="00AA38E8" w:rsidTr="00283AE6">
        <w:tc>
          <w:tcPr>
            <w:tcW w:w="1779" w:type="dxa"/>
          </w:tcPr>
          <w:p w:rsidR="00D37A6A" w:rsidRPr="00AA38E8" w:rsidRDefault="00D37A6A" w:rsidP="00283AE6">
            <w:pPr>
              <w:spacing w:before="60"/>
              <w:rPr>
                <w:rFonts w:cs="Calibri"/>
                <w:b/>
                <w:bCs/>
                <w:sz w:val="16"/>
              </w:rPr>
            </w:pPr>
          </w:p>
        </w:tc>
        <w:tc>
          <w:tcPr>
            <w:tcW w:w="4179" w:type="dxa"/>
          </w:tcPr>
          <w:p w:rsidR="00D37A6A" w:rsidRPr="00D37A6A" w:rsidRDefault="00D37A6A" w:rsidP="00283AE6">
            <w:pPr>
              <w:spacing w:before="60"/>
              <w:rPr>
                <w:rFonts w:cs="Calibri"/>
                <w:sz w:val="16"/>
              </w:rPr>
            </w:pPr>
            <w:r w:rsidRPr="00D37A6A">
              <w:rPr>
                <w:rFonts w:cs="Calibri"/>
                <w:sz w:val="16"/>
              </w:rPr>
              <w:t>BusOffHiSpd_Cnt_T_logl</w:t>
            </w:r>
          </w:p>
        </w:tc>
        <w:tc>
          <w:tcPr>
            <w:tcW w:w="990" w:type="dxa"/>
          </w:tcPr>
          <w:p w:rsidR="00D37A6A" w:rsidRDefault="00D37A6A" w:rsidP="00283AE6">
            <w:pPr>
              <w:spacing w:before="60"/>
              <w:rPr>
                <w:rFonts w:cs="Calibri"/>
                <w:sz w:val="16"/>
              </w:rPr>
            </w:pPr>
            <w:r>
              <w:rPr>
                <w:rFonts w:cs="Calibri"/>
                <w:sz w:val="16"/>
              </w:rPr>
              <w:t>Boolean</w:t>
            </w:r>
          </w:p>
        </w:tc>
        <w:tc>
          <w:tcPr>
            <w:tcW w:w="990" w:type="dxa"/>
          </w:tcPr>
          <w:p w:rsidR="00D37A6A" w:rsidRDefault="00D37A6A" w:rsidP="00283AE6">
            <w:pPr>
              <w:spacing w:before="60"/>
              <w:rPr>
                <w:rFonts w:cs="Calibri"/>
                <w:sz w:val="16"/>
              </w:rPr>
            </w:pPr>
            <w:r>
              <w:rPr>
                <w:rFonts w:cs="Calibri"/>
                <w:sz w:val="16"/>
              </w:rPr>
              <w:t>FALSE</w:t>
            </w:r>
          </w:p>
        </w:tc>
        <w:tc>
          <w:tcPr>
            <w:tcW w:w="990" w:type="dxa"/>
          </w:tcPr>
          <w:p w:rsidR="00D37A6A" w:rsidRDefault="00D37A6A" w:rsidP="00283AE6">
            <w:pPr>
              <w:spacing w:before="60"/>
              <w:rPr>
                <w:rFonts w:cs="Calibri"/>
                <w:sz w:val="16"/>
              </w:rPr>
            </w:pPr>
            <w:r>
              <w:rPr>
                <w:rFonts w:cs="Calibri"/>
                <w:sz w:val="16"/>
              </w:rPr>
              <w:t>TRUE</w:t>
            </w:r>
          </w:p>
        </w:tc>
      </w:tr>
      <w:tr w:rsidR="00D37A6A" w:rsidRPr="00AA38E8" w:rsidTr="00283AE6">
        <w:tc>
          <w:tcPr>
            <w:tcW w:w="1779" w:type="dxa"/>
          </w:tcPr>
          <w:p w:rsidR="00D37A6A" w:rsidRPr="00AA38E8" w:rsidRDefault="00D37A6A" w:rsidP="00283AE6">
            <w:pPr>
              <w:spacing w:before="60"/>
              <w:rPr>
                <w:rFonts w:cs="Calibri"/>
                <w:b/>
                <w:bCs/>
                <w:sz w:val="16"/>
              </w:rPr>
            </w:pPr>
          </w:p>
        </w:tc>
        <w:tc>
          <w:tcPr>
            <w:tcW w:w="4179" w:type="dxa"/>
          </w:tcPr>
          <w:p w:rsidR="00D37A6A" w:rsidRPr="00D37A6A" w:rsidRDefault="00D37A6A" w:rsidP="00283AE6">
            <w:pPr>
              <w:spacing w:before="60"/>
              <w:rPr>
                <w:rFonts w:cs="Calibri"/>
                <w:sz w:val="16"/>
              </w:rPr>
            </w:pPr>
            <w:r w:rsidRPr="00D37A6A">
              <w:rPr>
                <w:rFonts w:cs="Calibri"/>
                <w:sz w:val="16"/>
              </w:rPr>
              <w:t>HwTq_HwNwtMtr_T_f32</w:t>
            </w:r>
          </w:p>
        </w:tc>
        <w:tc>
          <w:tcPr>
            <w:tcW w:w="990" w:type="dxa"/>
          </w:tcPr>
          <w:p w:rsidR="00D37A6A" w:rsidRDefault="00D37A6A" w:rsidP="00283AE6">
            <w:pPr>
              <w:spacing w:before="60"/>
              <w:rPr>
                <w:rFonts w:cs="Calibri"/>
                <w:sz w:val="16"/>
              </w:rPr>
            </w:pPr>
            <w:r>
              <w:rPr>
                <w:rFonts w:cs="Calibri"/>
                <w:sz w:val="16"/>
              </w:rPr>
              <w:t>Float32</w:t>
            </w:r>
          </w:p>
        </w:tc>
        <w:tc>
          <w:tcPr>
            <w:tcW w:w="990" w:type="dxa"/>
          </w:tcPr>
          <w:p w:rsidR="00D37A6A" w:rsidRDefault="00853A5D" w:rsidP="00283AE6">
            <w:pPr>
              <w:spacing w:before="60"/>
              <w:rPr>
                <w:rFonts w:cs="Calibri"/>
                <w:sz w:val="16"/>
              </w:rPr>
            </w:pPr>
            <w:r>
              <w:rPr>
                <w:rFonts w:cs="Calibri"/>
                <w:sz w:val="16"/>
              </w:rPr>
              <w:t>-10</w:t>
            </w:r>
          </w:p>
        </w:tc>
        <w:tc>
          <w:tcPr>
            <w:tcW w:w="990" w:type="dxa"/>
          </w:tcPr>
          <w:p w:rsidR="00D37A6A" w:rsidRDefault="00853A5D" w:rsidP="00283AE6">
            <w:pPr>
              <w:spacing w:before="60"/>
              <w:rPr>
                <w:rFonts w:cs="Calibri"/>
                <w:sz w:val="16"/>
              </w:rPr>
            </w:pPr>
            <w:r>
              <w:rPr>
                <w:rFonts w:cs="Calibri"/>
                <w:sz w:val="16"/>
              </w:rPr>
              <w:t>10</w:t>
            </w:r>
          </w:p>
        </w:tc>
      </w:tr>
      <w:tr w:rsidR="00853A5D" w:rsidRPr="00AA38E8" w:rsidTr="00283AE6">
        <w:tc>
          <w:tcPr>
            <w:tcW w:w="1779" w:type="dxa"/>
          </w:tcPr>
          <w:p w:rsidR="00853A5D" w:rsidRPr="00AA38E8" w:rsidRDefault="00853A5D" w:rsidP="00283AE6">
            <w:pPr>
              <w:spacing w:before="60"/>
              <w:rPr>
                <w:rFonts w:cs="Calibri"/>
                <w:b/>
                <w:bCs/>
                <w:sz w:val="16"/>
              </w:rPr>
            </w:pPr>
            <w:r>
              <w:rPr>
                <w:rFonts w:cs="Calibri"/>
                <w:b/>
                <w:bCs/>
                <w:sz w:val="16"/>
              </w:rPr>
              <w:t>Output</w:t>
            </w:r>
          </w:p>
        </w:tc>
        <w:tc>
          <w:tcPr>
            <w:tcW w:w="4179" w:type="dxa"/>
          </w:tcPr>
          <w:p w:rsidR="00853A5D" w:rsidRPr="00D37A6A" w:rsidRDefault="00853A5D" w:rsidP="00283AE6">
            <w:pPr>
              <w:spacing w:before="60"/>
              <w:rPr>
                <w:rFonts w:cs="Calibri"/>
                <w:sz w:val="16"/>
              </w:rPr>
            </w:pPr>
            <w:r w:rsidRPr="00853A5D">
              <w:rPr>
                <w:rFonts w:cs="Calibri"/>
                <w:sz w:val="16"/>
              </w:rPr>
              <w:t>TblIdxNr_Cnt_T_u16</w:t>
            </w:r>
          </w:p>
        </w:tc>
        <w:tc>
          <w:tcPr>
            <w:tcW w:w="990" w:type="dxa"/>
          </w:tcPr>
          <w:p w:rsidR="00853A5D" w:rsidRDefault="00853A5D" w:rsidP="00283AE6">
            <w:pPr>
              <w:spacing w:before="60"/>
              <w:rPr>
                <w:rFonts w:cs="Calibri"/>
                <w:sz w:val="16"/>
              </w:rPr>
            </w:pPr>
            <w:r>
              <w:rPr>
                <w:rFonts w:cs="Calibri"/>
                <w:sz w:val="16"/>
              </w:rPr>
              <w:t>Uint16</w:t>
            </w:r>
          </w:p>
        </w:tc>
        <w:tc>
          <w:tcPr>
            <w:tcW w:w="990" w:type="dxa"/>
          </w:tcPr>
          <w:p w:rsidR="00853A5D" w:rsidRDefault="00853A5D" w:rsidP="00283AE6">
            <w:pPr>
              <w:spacing w:before="60"/>
              <w:rPr>
                <w:rFonts w:cs="Calibri"/>
                <w:sz w:val="16"/>
              </w:rPr>
            </w:pPr>
            <w:r>
              <w:rPr>
                <w:rFonts w:cs="Calibri"/>
                <w:sz w:val="16"/>
              </w:rPr>
              <w:t>0</w:t>
            </w:r>
          </w:p>
        </w:tc>
        <w:tc>
          <w:tcPr>
            <w:tcW w:w="990" w:type="dxa"/>
          </w:tcPr>
          <w:p w:rsidR="00853A5D" w:rsidRDefault="00853A5D" w:rsidP="00283AE6">
            <w:pPr>
              <w:spacing w:before="60"/>
              <w:rPr>
                <w:rFonts w:cs="Calibri"/>
                <w:sz w:val="16"/>
              </w:rPr>
            </w:pPr>
            <w:r>
              <w:rPr>
                <w:rFonts w:cs="Calibri"/>
                <w:sz w:val="16"/>
              </w:rPr>
              <w:t>511</w:t>
            </w:r>
          </w:p>
        </w:tc>
      </w:tr>
    </w:tbl>
    <w:p w:rsidR="00D37A6A" w:rsidRPr="002C02FB" w:rsidRDefault="00D37A6A" w:rsidP="002C02FB">
      <w:pPr>
        <w:rPr>
          <w:rStyle w:val="Emphasis"/>
        </w:rPr>
      </w:pPr>
      <w:r>
        <w:rPr>
          <w:rStyle w:val="Emphasis"/>
        </w:rPr>
        <w:br/>
      </w:r>
    </w:p>
    <w:p w:rsidR="00CE70AD" w:rsidRDefault="00CE70AD" w:rsidP="00CE70AD">
      <w:pPr>
        <w:pStyle w:val="Heading2"/>
        <w:numPr>
          <w:ilvl w:val="3"/>
          <w:numId w:val="11"/>
        </w:numPr>
        <w:spacing w:after="60"/>
        <w:rPr>
          <w:rFonts w:ascii="Calibri" w:hAnsi="Calibri" w:cs="Calibri"/>
        </w:rPr>
      </w:pPr>
      <w:bookmarkStart w:id="90" w:name="_Toc467580595"/>
      <w:r>
        <w:rPr>
          <w:rFonts w:ascii="Calibri" w:hAnsi="Calibri" w:cs="Calibri"/>
        </w:rPr>
        <w:lastRenderedPageBreak/>
        <w:t>Design Rationale</w:t>
      </w:r>
      <w:bookmarkEnd w:id="90"/>
    </w:p>
    <w:p w:rsidR="00CE70AD" w:rsidRPr="00D51311" w:rsidRDefault="00CE70AD" w:rsidP="00D51311">
      <w:bookmarkStart w:id="91" w:name="_Toc467580596"/>
      <w:r>
        <w:rPr>
          <w:lang w:bidi="ar-SA"/>
        </w:rPr>
        <w:t>Crea</w:t>
      </w:r>
      <w:r w:rsidR="00897B73">
        <w:rPr>
          <w:lang w:bidi="ar-SA"/>
        </w:rPr>
        <w:t>ted to reduce static path count and cyclomatic complexity of periodic function.</w:t>
      </w:r>
      <w:r w:rsidR="008363FE" w:rsidRPr="000F7013" w:rsidDel="008363FE">
        <w:rPr>
          <w:lang w:bidi="ar-SA"/>
        </w:rPr>
        <w:t xml:space="preserve"> </w:t>
      </w:r>
      <w:r w:rsidRPr="002B7BF5">
        <w:rPr>
          <w:lang w:bidi="ar-SA"/>
        </w:rPr>
        <w:t>Processing</w:t>
      </w:r>
      <w:bookmarkEnd w:id="85"/>
      <w:bookmarkEnd w:id="91"/>
    </w:p>
    <w:p w:rsidR="00CE70AD" w:rsidRDefault="00D37A6A" w:rsidP="00D51311">
      <w:pPr>
        <w:ind w:firstLine="864"/>
        <w:rPr>
          <w:lang w:bidi="ar-SA"/>
        </w:rPr>
      </w:pPr>
      <w:r>
        <w:rPr>
          <w:lang w:bidi="ar-SA"/>
        </w:rPr>
        <w:t>Refer FDD</w:t>
      </w:r>
    </w:p>
    <w:p w:rsidR="009F687C" w:rsidRDefault="009F687C" w:rsidP="00CE70AD">
      <w:pPr>
        <w:rPr>
          <w:lang w:bidi="ar-SA"/>
        </w:rPr>
      </w:pPr>
    </w:p>
    <w:p w:rsidR="009F687C" w:rsidRPr="00AA38E8" w:rsidRDefault="009F687C" w:rsidP="009F687C">
      <w:pPr>
        <w:pStyle w:val="Heading2"/>
        <w:numPr>
          <w:ilvl w:val="2"/>
          <w:numId w:val="11"/>
        </w:numPr>
        <w:tabs>
          <w:tab w:val="clear" w:pos="1017"/>
          <w:tab w:val="num" w:pos="567"/>
        </w:tabs>
        <w:spacing w:after="60"/>
        <w:ind w:left="567"/>
        <w:rPr>
          <w:rFonts w:ascii="Calibri" w:hAnsi="Calibri" w:cs="Calibri"/>
        </w:rPr>
      </w:pPr>
      <w:bookmarkStart w:id="92" w:name="_Toc467580597"/>
      <w:r>
        <w:rPr>
          <w:rFonts w:ascii="Calibri" w:hAnsi="Calibri" w:cs="Calibri"/>
        </w:rPr>
        <w:t>Local Function #2</w:t>
      </w:r>
      <w:bookmarkEnd w:id="9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9F687C" w:rsidRPr="00AA38E8" w:rsidTr="00283AE6">
        <w:tc>
          <w:tcPr>
            <w:tcW w:w="1779" w:type="dxa"/>
          </w:tcPr>
          <w:p w:rsidR="009F687C" w:rsidRPr="00AA38E8" w:rsidRDefault="009F687C" w:rsidP="00283AE6">
            <w:pPr>
              <w:spacing w:before="60"/>
              <w:rPr>
                <w:rFonts w:cs="Calibri"/>
                <w:b/>
                <w:bCs/>
                <w:sz w:val="16"/>
              </w:rPr>
            </w:pPr>
            <w:r w:rsidRPr="00AA38E8">
              <w:rPr>
                <w:rFonts w:cs="Calibri"/>
                <w:b/>
                <w:bCs/>
                <w:sz w:val="16"/>
              </w:rPr>
              <w:t>Function Name</w:t>
            </w:r>
          </w:p>
        </w:tc>
        <w:tc>
          <w:tcPr>
            <w:tcW w:w="4179" w:type="dxa"/>
          </w:tcPr>
          <w:p w:rsidR="009F687C" w:rsidRPr="00AA38E8" w:rsidRDefault="009F687C" w:rsidP="00283AE6">
            <w:pPr>
              <w:spacing w:before="60"/>
              <w:rPr>
                <w:rFonts w:cs="Calibri"/>
                <w:sz w:val="16"/>
              </w:rPr>
            </w:pPr>
            <w:r>
              <w:rPr>
                <w:rFonts w:cs="Calibri"/>
                <w:sz w:val="16"/>
              </w:rPr>
              <w:t>GetMotTqCmdSca</w:t>
            </w:r>
          </w:p>
        </w:tc>
        <w:tc>
          <w:tcPr>
            <w:tcW w:w="990" w:type="dxa"/>
            <w:shd w:val="pct30" w:color="FFFF00" w:fill="auto"/>
          </w:tcPr>
          <w:p w:rsidR="009F687C" w:rsidRPr="00AA38E8" w:rsidRDefault="009F687C" w:rsidP="00283AE6">
            <w:pPr>
              <w:spacing w:before="60"/>
              <w:jc w:val="center"/>
              <w:rPr>
                <w:rFonts w:cs="Calibri"/>
                <w:sz w:val="16"/>
              </w:rPr>
            </w:pPr>
            <w:r w:rsidRPr="00AA38E8">
              <w:rPr>
                <w:rFonts w:cs="Calibri"/>
                <w:sz w:val="16"/>
              </w:rPr>
              <w:t>Type</w:t>
            </w:r>
          </w:p>
        </w:tc>
        <w:tc>
          <w:tcPr>
            <w:tcW w:w="990" w:type="dxa"/>
            <w:shd w:val="pct30" w:color="FFFF00" w:fill="auto"/>
          </w:tcPr>
          <w:p w:rsidR="009F687C" w:rsidRPr="00AA38E8" w:rsidRDefault="009F687C" w:rsidP="00283AE6">
            <w:pPr>
              <w:spacing w:before="60"/>
              <w:jc w:val="center"/>
              <w:rPr>
                <w:rFonts w:cs="Calibri"/>
                <w:sz w:val="16"/>
              </w:rPr>
            </w:pPr>
            <w:r w:rsidRPr="00AA38E8">
              <w:rPr>
                <w:rFonts w:cs="Calibri"/>
                <w:sz w:val="16"/>
              </w:rPr>
              <w:t>Min</w:t>
            </w:r>
          </w:p>
        </w:tc>
        <w:tc>
          <w:tcPr>
            <w:tcW w:w="990" w:type="dxa"/>
            <w:shd w:val="pct30" w:color="FFFF00" w:fill="auto"/>
          </w:tcPr>
          <w:p w:rsidR="009F687C" w:rsidRPr="00AA38E8" w:rsidRDefault="009F687C" w:rsidP="00283AE6">
            <w:pPr>
              <w:spacing w:before="60"/>
              <w:jc w:val="center"/>
              <w:rPr>
                <w:rFonts w:cs="Calibri"/>
                <w:sz w:val="16"/>
              </w:rPr>
            </w:pPr>
            <w:r w:rsidRPr="00AA38E8">
              <w:rPr>
                <w:rFonts w:cs="Calibri"/>
                <w:sz w:val="16"/>
              </w:rPr>
              <w:t>Max</w:t>
            </w:r>
          </w:p>
        </w:tc>
      </w:tr>
      <w:tr w:rsidR="009F687C" w:rsidRPr="00AA38E8" w:rsidTr="00283AE6">
        <w:tc>
          <w:tcPr>
            <w:tcW w:w="1779" w:type="dxa"/>
          </w:tcPr>
          <w:p w:rsidR="009F687C" w:rsidRPr="00AA38E8" w:rsidRDefault="009F687C" w:rsidP="00283AE6">
            <w:pPr>
              <w:spacing w:before="60"/>
              <w:rPr>
                <w:rFonts w:cs="Calibri"/>
                <w:b/>
                <w:bCs/>
                <w:sz w:val="16"/>
              </w:rPr>
            </w:pPr>
            <w:r w:rsidRPr="00AA38E8">
              <w:rPr>
                <w:rFonts w:cs="Calibri"/>
                <w:b/>
                <w:bCs/>
                <w:sz w:val="16"/>
              </w:rPr>
              <w:t xml:space="preserve">Arguments Passed </w:t>
            </w:r>
          </w:p>
        </w:tc>
        <w:tc>
          <w:tcPr>
            <w:tcW w:w="4179" w:type="dxa"/>
          </w:tcPr>
          <w:p w:rsidR="009F687C" w:rsidRPr="00AA38E8" w:rsidRDefault="009F687C" w:rsidP="00283AE6">
            <w:pPr>
              <w:spacing w:before="60"/>
              <w:rPr>
                <w:rFonts w:cs="Calibri"/>
                <w:sz w:val="16"/>
              </w:rPr>
            </w:pPr>
            <w:r>
              <w:rPr>
                <w:rFonts w:cs="Calibri"/>
                <w:sz w:val="16"/>
              </w:rPr>
              <w:t>AssiEna_Cnt_T_logl</w:t>
            </w:r>
          </w:p>
        </w:tc>
        <w:tc>
          <w:tcPr>
            <w:tcW w:w="990" w:type="dxa"/>
          </w:tcPr>
          <w:p w:rsidR="009F687C" w:rsidRPr="00AA38E8" w:rsidRDefault="009F687C" w:rsidP="00283AE6">
            <w:pPr>
              <w:spacing w:before="60"/>
              <w:rPr>
                <w:rFonts w:cs="Calibri"/>
                <w:sz w:val="16"/>
              </w:rPr>
            </w:pPr>
            <w:r>
              <w:rPr>
                <w:rFonts w:cs="Calibri"/>
                <w:sz w:val="16"/>
              </w:rPr>
              <w:t>Boolean</w:t>
            </w:r>
          </w:p>
        </w:tc>
        <w:tc>
          <w:tcPr>
            <w:tcW w:w="990" w:type="dxa"/>
          </w:tcPr>
          <w:p w:rsidR="009F687C" w:rsidRPr="00AA38E8" w:rsidRDefault="009F687C" w:rsidP="00283AE6">
            <w:pPr>
              <w:spacing w:before="60"/>
              <w:rPr>
                <w:rFonts w:cs="Calibri"/>
                <w:sz w:val="16"/>
              </w:rPr>
            </w:pPr>
            <w:r>
              <w:rPr>
                <w:rFonts w:cs="Calibri"/>
                <w:sz w:val="16"/>
              </w:rPr>
              <w:t>FALSE</w:t>
            </w:r>
          </w:p>
        </w:tc>
        <w:tc>
          <w:tcPr>
            <w:tcW w:w="990" w:type="dxa"/>
          </w:tcPr>
          <w:p w:rsidR="009F687C" w:rsidRPr="00AA38E8" w:rsidRDefault="009F687C" w:rsidP="00283AE6">
            <w:pPr>
              <w:spacing w:before="60"/>
              <w:rPr>
                <w:rFonts w:cs="Calibri"/>
                <w:sz w:val="16"/>
              </w:rPr>
            </w:pPr>
            <w:r>
              <w:rPr>
                <w:rFonts w:cs="Calibri"/>
                <w:sz w:val="16"/>
              </w:rPr>
              <w:t>TRUE</w:t>
            </w:r>
          </w:p>
        </w:tc>
      </w:tr>
      <w:tr w:rsidR="009F687C" w:rsidRPr="00AA38E8" w:rsidTr="00283AE6">
        <w:tc>
          <w:tcPr>
            <w:tcW w:w="1779" w:type="dxa"/>
          </w:tcPr>
          <w:p w:rsidR="009F687C" w:rsidRPr="00AA38E8" w:rsidRDefault="002D2CF2" w:rsidP="00283AE6">
            <w:pPr>
              <w:spacing w:before="60"/>
              <w:rPr>
                <w:rFonts w:cs="Calibri"/>
                <w:b/>
                <w:bCs/>
                <w:sz w:val="16"/>
              </w:rPr>
            </w:pPr>
            <w:r>
              <w:rPr>
                <w:rFonts w:cs="Calibri"/>
                <w:b/>
                <w:bCs/>
                <w:sz w:val="16"/>
              </w:rPr>
              <w:t>Output</w:t>
            </w:r>
          </w:p>
        </w:tc>
        <w:tc>
          <w:tcPr>
            <w:tcW w:w="4179" w:type="dxa"/>
          </w:tcPr>
          <w:p w:rsidR="009F687C" w:rsidRPr="00AA38E8" w:rsidRDefault="006E64FD" w:rsidP="00283AE6">
            <w:pPr>
              <w:spacing w:before="60"/>
              <w:rPr>
                <w:rFonts w:cs="Calibri"/>
                <w:sz w:val="16"/>
              </w:rPr>
            </w:pPr>
            <w:r>
              <w:rPr>
                <w:rFonts w:cs="Calibri"/>
                <w:sz w:val="16"/>
              </w:rPr>
              <w:t>MotTqCmdSca_Cnt_T_f32</w:t>
            </w:r>
          </w:p>
        </w:tc>
        <w:tc>
          <w:tcPr>
            <w:tcW w:w="990" w:type="dxa"/>
          </w:tcPr>
          <w:p w:rsidR="009F687C" w:rsidRPr="00AA38E8" w:rsidRDefault="009F687C" w:rsidP="00283AE6">
            <w:pPr>
              <w:spacing w:before="60"/>
              <w:rPr>
                <w:rFonts w:cs="Calibri"/>
                <w:sz w:val="16"/>
              </w:rPr>
            </w:pPr>
            <w:r>
              <w:rPr>
                <w:rFonts w:cs="Calibri"/>
                <w:sz w:val="16"/>
              </w:rPr>
              <w:t>Boolean</w:t>
            </w:r>
          </w:p>
        </w:tc>
        <w:tc>
          <w:tcPr>
            <w:tcW w:w="990" w:type="dxa"/>
          </w:tcPr>
          <w:p w:rsidR="009F687C" w:rsidRPr="00AA38E8" w:rsidRDefault="006E64FD" w:rsidP="00283AE6">
            <w:pPr>
              <w:spacing w:before="60"/>
              <w:rPr>
                <w:rFonts w:cs="Calibri"/>
                <w:sz w:val="16"/>
              </w:rPr>
            </w:pPr>
            <w:r>
              <w:rPr>
                <w:rFonts w:cs="Calibri"/>
                <w:sz w:val="16"/>
              </w:rPr>
              <w:t>0.0</w:t>
            </w:r>
          </w:p>
        </w:tc>
        <w:tc>
          <w:tcPr>
            <w:tcW w:w="990" w:type="dxa"/>
          </w:tcPr>
          <w:p w:rsidR="009F687C" w:rsidRPr="00AA38E8" w:rsidRDefault="006E64FD" w:rsidP="00283AE6">
            <w:pPr>
              <w:spacing w:before="60"/>
              <w:rPr>
                <w:rFonts w:cs="Calibri"/>
                <w:sz w:val="16"/>
              </w:rPr>
            </w:pPr>
            <w:r>
              <w:rPr>
                <w:rFonts w:cs="Calibri"/>
                <w:sz w:val="16"/>
              </w:rPr>
              <w:t>1.0</w:t>
            </w:r>
          </w:p>
        </w:tc>
      </w:tr>
    </w:tbl>
    <w:p w:rsidR="000D0D5A" w:rsidRDefault="000D0D5A" w:rsidP="000D0D5A">
      <w:pPr>
        <w:pStyle w:val="Heading2"/>
        <w:numPr>
          <w:ilvl w:val="3"/>
          <w:numId w:val="11"/>
        </w:numPr>
        <w:spacing w:after="60"/>
        <w:rPr>
          <w:rFonts w:ascii="Calibri" w:hAnsi="Calibri" w:cs="Calibri"/>
        </w:rPr>
      </w:pPr>
      <w:bookmarkStart w:id="93" w:name="_Toc467580598"/>
      <w:r>
        <w:rPr>
          <w:rFonts w:ascii="Calibri" w:hAnsi="Calibri" w:cs="Calibri"/>
        </w:rPr>
        <w:t>Design Rationale</w:t>
      </w:r>
      <w:bookmarkEnd w:id="93"/>
    </w:p>
    <w:p w:rsidR="000D0D5A" w:rsidRPr="000F7013" w:rsidRDefault="000D0D5A" w:rsidP="000D0D5A">
      <w:pPr>
        <w:rPr>
          <w:lang w:bidi="ar-SA"/>
        </w:rPr>
      </w:pPr>
      <w:r>
        <w:rPr>
          <w:lang w:bidi="ar-SA"/>
        </w:rPr>
        <w:t>Created to reduce static path count and cyclomatic complexity of periodic function.</w:t>
      </w:r>
    </w:p>
    <w:p w:rsidR="000D0D5A" w:rsidRDefault="000D0D5A" w:rsidP="000D0D5A">
      <w:pPr>
        <w:pStyle w:val="Heading2"/>
        <w:numPr>
          <w:ilvl w:val="3"/>
          <w:numId w:val="11"/>
        </w:numPr>
        <w:spacing w:after="60"/>
        <w:rPr>
          <w:rFonts w:ascii="Calibri" w:hAnsi="Calibri" w:cs="Calibri"/>
        </w:rPr>
      </w:pPr>
      <w:bookmarkStart w:id="94" w:name="_Toc467580599"/>
      <w:r>
        <w:rPr>
          <w:rFonts w:ascii="Calibri" w:hAnsi="Calibri" w:cs="Calibri"/>
        </w:rPr>
        <w:t>Processing</w:t>
      </w:r>
      <w:bookmarkEnd w:id="94"/>
    </w:p>
    <w:p w:rsidR="000D0D5A" w:rsidRDefault="000D0D5A" w:rsidP="00CE70AD">
      <w:pPr>
        <w:rPr>
          <w:lang w:bidi="ar-SA"/>
        </w:rPr>
      </w:pPr>
      <w:r>
        <w:rPr>
          <w:lang w:bidi="ar-SA"/>
        </w:rPr>
        <w:t>Sets MotTqCmdSca to 1.0 if AssiEna is TRUE and sets it to 0.0 otherwise.</w:t>
      </w:r>
    </w:p>
    <w:p w:rsidR="00186519" w:rsidRPr="00AA38E8" w:rsidRDefault="00186519" w:rsidP="00186519">
      <w:pPr>
        <w:pStyle w:val="Heading2"/>
        <w:numPr>
          <w:ilvl w:val="2"/>
          <w:numId w:val="11"/>
        </w:numPr>
        <w:tabs>
          <w:tab w:val="clear" w:pos="1017"/>
          <w:tab w:val="num" w:pos="567"/>
        </w:tabs>
        <w:spacing w:after="60"/>
        <w:ind w:left="567"/>
        <w:rPr>
          <w:rFonts w:ascii="Calibri" w:hAnsi="Calibri" w:cs="Calibri"/>
        </w:rPr>
      </w:pPr>
      <w:bookmarkStart w:id="95" w:name="_Toc467580600"/>
      <w:r>
        <w:rPr>
          <w:rFonts w:ascii="Calibri" w:hAnsi="Calibri" w:cs="Calibri"/>
        </w:rPr>
        <w:t>Local Function #3</w:t>
      </w:r>
      <w:bookmarkEnd w:id="9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186519" w:rsidRPr="00AA38E8" w:rsidTr="00283AE6">
        <w:tc>
          <w:tcPr>
            <w:tcW w:w="1779" w:type="dxa"/>
          </w:tcPr>
          <w:p w:rsidR="00186519" w:rsidRPr="00AA38E8" w:rsidRDefault="00186519" w:rsidP="00283AE6">
            <w:pPr>
              <w:spacing w:before="60"/>
              <w:rPr>
                <w:rFonts w:cs="Calibri"/>
                <w:b/>
                <w:bCs/>
                <w:sz w:val="16"/>
              </w:rPr>
            </w:pPr>
            <w:r w:rsidRPr="00AA38E8">
              <w:rPr>
                <w:rFonts w:cs="Calibri"/>
                <w:b/>
                <w:bCs/>
                <w:sz w:val="16"/>
              </w:rPr>
              <w:t>Function Name</w:t>
            </w:r>
          </w:p>
        </w:tc>
        <w:tc>
          <w:tcPr>
            <w:tcW w:w="4179" w:type="dxa"/>
          </w:tcPr>
          <w:p w:rsidR="00186519" w:rsidRPr="00AA38E8" w:rsidRDefault="00186519" w:rsidP="00283AE6">
            <w:pPr>
              <w:spacing w:before="60"/>
              <w:rPr>
                <w:rFonts w:cs="Calibri"/>
                <w:sz w:val="16"/>
              </w:rPr>
            </w:pPr>
            <w:r w:rsidRPr="00186519">
              <w:rPr>
                <w:rFonts w:cs="Calibri"/>
                <w:sz w:val="16"/>
              </w:rPr>
              <w:t>KeepAssiHwTqTmr</w:t>
            </w:r>
          </w:p>
        </w:tc>
        <w:tc>
          <w:tcPr>
            <w:tcW w:w="990" w:type="dxa"/>
            <w:shd w:val="pct30" w:color="FFFF00" w:fill="auto"/>
          </w:tcPr>
          <w:p w:rsidR="00186519" w:rsidRPr="00AA38E8" w:rsidRDefault="00186519" w:rsidP="00283AE6">
            <w:pPr>
              <w:spacing w:before="60"/>
              <w:jc w:val="center"/>
              <w:rPr>
                <w:rFonts w:cs="Calibri"/>
                <w:sz w:val="16"/>
              </w:rPr>
            </w:pPr>
            <w:r w:rsidRPr="00AA38E8">
              <w:rPr>
                <w:rFonts w:cs="Calibri"/>
                <w:sz w:val="16"/>
              </w:rPr>
              <w:t>Type</w:t>
            </w:r>
          </w:p>
        </w:tc>
        <w:tc>
          <w:tcPr>
            <w:tcW w:w="990" w:type="dxa"/>
            <w:shd w:val="pct30" w:color="FFFF00" w:fill="auto"/>
          </w:tcPr>
          <w:p w:rsidR="00186519" w:rsidRPr="00AA38E8" w:rsidRDefault="00186519" w:rsidP="00283AE6">
            <w:pPr>
              <w:spacing w:before="60"/>
              <w:jc w:val="center"/>
              <w:rPr>
                <w:rFonts w:cs="Calibri"/>
                <w:sz w:val="16"/>
              </w:rPr>
            </w:pPr>
            <w:r w:rsidRPr="00AA38E8">
              <w:rPr>
                <w:rFonts w:cs="Calibri"/>
                <w:sz w:val="16"/>
              </w:rPr>
              <w:t>Min</w:t>
            </w:r>
          </w:p>
        </w:tc>
        <w:tc>
          <w:tcPr>
            <w:tcW w:w="990" w:type="dxa"/>
            <w:shd w:val="pct30" w:color="FFFF00" w:fill="auto"/>
          </w:tcPr>
          <w:p w:rsidR="00186519" w:rsidRPr="00AA38E8" w:rsidRDefault="00186519" w:rsidP="00283AE6">
            <w:pPr>
              <w:spacing w:before="60"/>
              <w:jc w:val="center"/>
              <w:rPr>
                <w:rFonts w:cs="Calibri"/>
                <w:sz w:val="16"/>
              </w:rPr>
            </w:pPr>
            <w:r w:rsidRPr="00AA38E8">
              <w:rPr>
                <w:rFonts w:cs="Calibri"/>
                <w:sz w:val="16"/>
              </w:rPr>
              <w:t>Max</w:t>
            </w:r>
          </w:p>
        </w:tc>
      </w:tr>
      <w:tr w:rsidR="00186519" w:rsidRPr="00AA38E8" w:rsidTr="00283AE6">
        <w:tc>
          <w:tcPr>
            <w:tcW w:w="1779" w:type="dxa"/>
          </w:tcPr>
          <w:p w:rsidR="00186519" w:rsidRPr="00AA38E8" w:rsidRDefault="00186519" w:rsidP="00283AE6">
            <w:pPr>
              <w:spacing w:before="60"/>
              <w:rPr>
                <w:rFonts w:cs="Calibri"/>
                <w:b/>
                <w:bCs/>
                <w:sz w:val="16"/>
              </w:rPr>
            </w:pPr>
            <w:r w:rsidRPr="00AA38E8">
              <w:rPr>
                <w:rFonts w:cs="Calibri"/>
                <w:b/>
                <w:bCs/>
                <w:sz w:val="16"/>
              </w:rPr>
              <w:t xml:space="preserve">Arguments Passed </w:t>
            </w:r>
          </w:p>
        </w:tc>
        <w:tc>
          <w:tcPr>
            <w:tcW w:w="4179" w:type="dxa"/>
          </w:tcPr>
          <w:p w:rsidR="00186519" w:rsidRPr="00AA38E8" w:rsidRDefault="00186519" w:rsidP="00283AE6">
            <w:pPr>
              <w:spacing w:before="60"/>
              <w:rPr>
                <w:rFonts w:cs="Calibri"/>
                <w:sz w:val="16"/>
              </w:rPr>
            </w:pPr>
            <w:r w:rsidRPr="00186519">
              <w:rPr>
                <w:rFonts w:cs="Calibri"/>
                <w:sz w:val="16"/>
              </w:rPr>
              <w:t>HwTq_HwNwtMtr_T_f32</w:t>
            </w:r>
          </w:p>
        </w:tc>
        <w:tc>
          <w:tcPr>
            <w:tcW w:w="990" w:type="dxa"/>
          </w:tcPr>
          <w:p w:rsidR="00186519" w:rsidRPr="00AA38E8" w:rsidRDefault="00145EDC" w:rsidP="00283AE6">
            <w:pPr>
              <w:spacing w:before="60"/>
              <w:rPr>
                <w:rFonts w:cs="Calibri"/>
                <w:sz w:val="16"/>
              </w:rPr>
            </w:pPr>
            <w:r>
              <w:rPr>
                <w:rFonts w:cs="Calibri"/>
                <w:sz w:val="16"/>
              </w:rPr>
              <w:t>Float32</w:t>
            </w:r>
          </w:p>
        </w:tc>
        <w:tc>
          <w:tcPr>
            <w:tcW w:w="990" w:type="dxa"/>
          </w:tcPr>
          <w:p w:rsidR="00186519" w:rsidRPr="00AA38E8" w:rsidRDefault="00145EDC" w:rsidP="00283AE6">
            <w:pPr>
              <w:spacing w:before="60"/>
              <w:rPr>
                <w:rFonts w:cs="Calibri"/>
                <w:sz w:val="16"/>
              </w:rPr>
            </w:pPr>
            <w:r>
              <w:rPr>
                <w:rFonts w:cs="Calibri"/>
                <w:sz w:val="16"/>
              </w:rPr>
              <w:t>-10</w:t>
            </w:r>
          </w:p>
        </w:tc>
        <w:tc>
          <w:tcPr>
            <w:tcW w:w="990" w:type="dxa"/>
          </w:tcPr>
          <w:p w:rsidR="00186519" w:rsidRPr="00AA38E8" w:rsidRDefault="00145EDC" w:rsidP="00283AE6">
            <w:pPr>
              <w:spacing w:before="60"/>
              <w:rPr>
                <w:rFonts w:cs="Calibri"/>
                <w:sz w:val="16"/>
              </w:rPr>
            </w:pPr>
            <w:r>
              <w:rPr>
                <w:rFonts w:cs="Calibri"/>
                <w:sz w:val="16"/>
              </w:rPr>
              <w:t>10</w:t>
            </w:r>
          </w:p>
        </w:tc>
      </w:tr>
      <w:tr w:rsidR="00186519" w:rsidRPr="00AA38E8" w:rsidTr="00283AE6">
        <w:tc>
          <w:tcPr>
            <w:tcW w:w="1779" w:type="dxa"/>
          </w:tcPr>
          <w:p w:rsidR="00186519" w:rsidRPr="00AA38E8" w:rsidRDefault="00186519" w:rsidP="00283AE6">
            <w:pPr>
              <w:spacing w:before="60"/>
              <w:rPr>
                <w:rFonts w:cs="Calibri"/>
                <w:b/>
                <w:bCs/>
                <w:sz w:val="16"/>
              </w:rPr>
            </w:pPr>
          </w:p>
        </w:tc>
        <w:tc>
          <w:tcPr>
            <w:tcW w:w="4179" w:type="dxa"/>
          </w:tcPr>
          <w:p w:rsidR="00186519" w:rsidRPr="00AA38E8" w:rsidRDefault="00145EDC" w:rsidP="00283AE6">
            <w:pPr>
              <w:spacing w:before="60"/>
              <w:rPr>
                <w:rFonts w:cs="Calibri"/>
                <w:sz w:val="16"/>
              </w:rPr>
            </w:pPr>
            <w:r>
              <w:rPr>
                <w:rFonts w:cs="Calibri"/>
                <w:sz w:val="16"/>
              </w:rPr>
              <w:t>*</w:t>
            </w:r>
            <w:r>
              <w:t xml:space="preserve"> </w:t>
            </w:r>
            <w:r w:rsidRPr="00145EDC">
              <w:rPr>
                <w:rFonts w:cs="Calibri"/>
                <w:sz w:val="16"/>
              </w:rPr>
              <w:t>TblIdxNr_Cnt_T_u16</w:t>
            </w:r>
          </w:p>
        </w:tc>
        <w:tc>
          <w:tcPr>
            <w:tcW w:w="990" w:type="dxa"/>
          </w:tcPr>
          <w:p w:rsidR="00186519" w:rsidRPr="00AA38E8" w:rsidRDefault="00145EDC" w:rsidP="00283AE6">
            <w:pPr>
              <w:spacing w:before="60"/>
              <w:rPr>
                <w:rFonts w:cs="Calibri"/>
                <w:sz w:val="16"/>
              </w:rPr>
            </w:pPr>
            <w:r>
              <w:rPr>
                <w:rFonts w:cs="Calibri"/>
                <w:sz w:val="16"/>
              </w:rPr>
              <w:t>Uint16</w:t>
            </w:r>
          </w:p>
        </w:tc>
        <w:tc>
          <w:tcPr>
            <w:tcW w:w="990" w:type="dxa"/>
          </w:tcPr>
          <w:p w:rsidR="00186519" w:rsidRPr="00AA38E8" w:rsidRDefault="00145EDC" w:rsidP="00283AE6">
            <w:pPr>
              <w:spacing w:before="60"/>
              <w:rPr>
                <w:rFonts w:cs="Calibri"/>
                <w:sz w:val="16"/>
              </w:rPr>
            </w:pPr>
            <w:r>
              <w:rPr>
                <w:rFonts w:cs="Calibri"/>
                <w:sz w:val="16"/>
              </w:rPr>
              <w:t>0</w:t>
            </w:r>
          </w:p>
        </w:tc>
        <w:tc>
          <w:tcPr>
            <w:tcW w:w="990" w:type="dxa"/>
          </w:tcPr>
          <w:p w:rsidR="00186519" w:rsidRPr="00AA38E8" w:rsidRDefault="009639FC" w:rsidP="00283AE6">
            <w:pPr>
              <w:spacing w:before="60"/>
              <w:rPr>
                <w:rFonts w:cs="Calibri"/>
                <w:sz w:val="16"/>
              </w:rPr>
            </w:pPr>
            <w:r>
              <w:rPr>
                <w:rFonts w:cs="Calibri"/>
                <w:sz w:val="16"/>
              </w:rPr>
              <w:t>511</w:t>
            </w:r>
          </w:p>
        </w:tc>
      </w:tr>
    </w:tbl>
    <w:p w:rsidR="00186519" w:rsidRDefault="00186519" w:rsidP="00186519">
      <w:pPr>
        <w:pStyle w:val="Heading2"/>
        <w:numPr>
          <w:ilvl w:val="3"/>
          <w:numId w:val="11"/>
        </w:numPr>
        <w:spacing w:after="60"/>
        <w:rPr>
          <w:rFonts w:ascii="Calibri" w:hAnsi="Calibri" w:cs="Calibri"/>
        </w:rPr>
      </w:pPr>
      <w:bookmarkStart w:id="96" w:name="_Toc467580601"/>
      <w:r>
        <w:rPr>
          <w:rFonts w:ascii="Calibri" w:hAnsi="Calibri" w:cs="Calibri"/>
        </w:rPr>
        <w:t>Design Rationale</w:t>
      </w:r>
      <w:bookmarkEnd w:id="96"/>
    </w:p>
    <w:p w:rsidR="00186519" w:rsidRDefault="00186519" w:rsidP="00186519">
      <w:pPr>
        <w:rPr>
          <w:lang w:bidi="ar-SA"/>
        </w:rPr>
      </w:pPr>
      <w:r>
        <w:rPr>
          <w:lang w:bidi="ar-SA"/>
        </w:rPr>
        <w:t xml:space="preserve">Created to reduce static path count and cyclomatic complexity of </w:t>
      </w:r>
      <w:r w:rsidR="00E06EE0">
        <w:rPr>
          <w:lang w:bidi="ar-SA"/>
        </w:rPr>
        <w:t>local</w:t>
      </w:r>
      <w:r>
        <w:rPr>
          <w:lang w:bidi="ar-SA"/>
        </w:rPr>
        <w:t xml:space="preserve"> function</w:t>
      </w:r>
      <w:r w:rsidR="00E06EE0">
        <w:rPr>
          <w:lang w:bidi="ar-SA"/>
        </w:rPr>
        <w:t xml:space="preserve"> #2</w:t>
      </w:r>
      <w:r>
        <w:rPr>
          <w:lang w:bidi="ar-SA"/>
        </w:rPr>
        <w:t>.</w:t>
      </w:r>
    </w:p>
    <w:p w:rsidR="00E06EE0" w:rsidRPr="000F7013" w:rsidRDefault="00E06EE0" w:rsidP="00186519">
      <w:pPr>
        <w:rPr>
          <w:lang w:bidi="ar-SA"/>
        </w:rPr>
      </w:pPr>
      <w:r>
        <w:rPr>
          <w:lang w:bidi="ar-SA"/>
        </w:rPr>
        <w:t>*TblIdxNr_Cnt_T_u16 is an output of this function.</w:t>
      </w:r>
    </w:p>
    <w:p w:rsidR="00186519" w:rsidRDefault="00186519" w:rsidP="00186519">
      <w:pPr>
        <w:pStyle w:val="Heading2"/>
        <w:numPr>
          <w:ilvl w:val="3"/>
          <w:numId w:val="11"/>
        </w:numPr>
        <w:spacing w:after="60"/>
        <w:rPr>
          <w:rFonts w:ascii="Calibri" w:hAnsi="Calibri" w:cs="Calibri"/>
        </w:rPr>
      </w:pPr>
      <w:bookmarkStart w:id="97" w:name="_Toc467580602"/>
      <w:r>
        <w:rPr>
          <w:rFonts w:ascii="Calibri" w:hAnsi="Calibri" w:cs="Calibri"/>
        </w:rPr>
        <w:t>Processing</w:t>
      </w:r>
      <w:bookmarkEnd w:id="97"/>
    </w:p>
    <w:p w:rsidR="00186519" w:rsidRPr="00CE70AD" w:rsidRDefault="00E06EE0" w:rsidP="00186519">
      <w:pPr>
        <w:rPr>
          <w:lang w:bidi="ar-SA"/>
        </w:rPr>
      </w:pPr>
      <w:r>
        <w:rPr>
          <w:lang w:bidi="ar-SA"/>
        </w:rPr>
        <w:t>Refer ‘KeepAssi_HwTqTmr’ block in model.</w:t>
      </w:r>
    </w:p>
    <w:p w:rsidR="00186519" w:rsidRPr="00CE70AD" w:rsidRDefault="00186519" w:rsidP="00CE70AD">
      <w:pPr>
        <w:rPr>
          <w:lang w:bidi="ar-SA"/>
        </w:rPr>
      </w:pPr>
    </w:p>
    <w:p w:rsidR="008C6874" w:rsidRPr="00AA38E8" w:rsidRDefault="008C6874" w:rsidP="008C6874">
      <w:pPr>
        <w:pStyle w:val="Heading2"/>
        <w:spacing w:after="60"/>
        <w:rPr>
          <w:rFonts w:ascii="Calibri" w:hAnsi="Calibri" w:cs="Calibri"/>
        </w:rPr>
      </w:pPr>
      <w:bookmarkStart w:id="98" w:name="_Toc467580603"/>
      <w:r>
        <w:rPr>
          <w:rFonts w:ascii="Calibri" w:hAnsi="Calibri" w:cs="Calibri"/>
        </w:rPr>
        <w:t>GLOBAL</w:t>
      </w:r>
      <w:r w:rsidRPr="00AA38E8">
        <w:rPr>
          <w:rFonts w:ascii="Calibri" w:hAnsi="Calibri" w:cs="Calibri"/>
        </w:rPr>
        <w:t xml:space="preserve"> Function/Macro Definitions</w:t>
      </w:r>
      <w:bookmarkEnd w:id="84"/>
      <w:bookmarkEnd w:id="98"/>
    </w:p>
    <w:p w:rsidR="008C6874" w:rsidRDefault="006C7667" w:rsidP="00D51311">
      <w:pPr>
        <w:ind w:firstLine="576"/>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99" w:name="_Toc418080076"/>
      <w:bookmarkStart w:id="100" w:name="_Toc421709921"/>
      <w:bookmarkStart w:id="101" w:name="_Toc467580604"/>
      <w:r w:rsidRPr="002E3F2E">
        <w:rPr>
          <w:rFonts w:ascii="Calibri" w:hAnsi="Calibri"/>
        </w:rPr>
        <w:lastRenderedPageBreak/>
        <w:t>Known</w:t>
      </w:r>
      <w:r w:rsidRPr="00AA38E8">
        <w:rPr>
          <w:rFonts w:ascii="Calibri" w:hAnsi="Calibri" w:cs="Calibri"/>
        </w:rPr>
        <w:t xml:space="preserve"> Limitations with Design</w:t>
      </w:r>
      <w:bookmarkEnd w:id="99"/>
      <w:bookmarkEnd w:id="100"/>
      <w:bookmarkEnd w:id="101"/>
    </w:p>
    <w:p w:rsidR="00D3555B" w:rsidRDefault="00D3555B" w:rsidP="00D51311">
      <w:pPr>
        <w:rPr>
          <w:rFonts w:cs="Calibri"/>
        </w:rPr>
      </w:pPr>
      <w:r>
        <w:rPr>
          <w:b/>
          <w:kern w:val="28"/>
          <w:sz w:val="32"/>
          <w:szCs w:val="20"/>
          <w:lang w:bidi="ar-SA"/>
        </w:rPr>
        <w:t xml:space="preserve">        </w:t>
      </w:r>
      <w:r>
        <w:rPr>
          <w:rFonts w:cs="Calibri"/>
        </w:rPr>
        <w:t>None</w:t>
      </w:r>
    </w:p>
    <w:p w:rsidR="00D3555B" w:rsidRPr="002B7BF5" w:rsidRDefault="00D3555B" w:rsidP="00D51311"/>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102" w:name="_Toc382297449"/>
      <w:bookmarkStart w:id="103" w:name="_Toc418080077"/>
      <w:bookmarkStart w:id="104" w:name="_Toc421709922"/>
      <w:bookmarkStart w:id="105" w:name="_Toc467580605"/>
      <w:r w:rsidRPr="00E75CFE">
        <w:rPr>
          <w:rFonts w:ascii="Calibri" w:hAnsi="Calibri" w:cs="Calibri"/>
        </w:rPr>
        <w:lastRenderedPageBreak/>
        <w:t>UNIT TEST CONSIDERATION</w:t>
      </w:r>
      <w:bookmarkEnd w:id="102"/>
      <w:bookmarkEnd w:id="103"/>
      <w:bookmarkEnd w:id="104"/>
      <w:bookmarkEnd w:id="105"/>
    </w:p>
    <w:p w:rsidR="00CF0322" w:rsidRDefault="00CF0322" w:rsidP="00CF0322">
      <w:pPr>
        <w:ind w:firstLine="576"/>
        <w:rPr>
          <w:rFonts w:cs="Calibri"/>
        </w:rPr>
      </w:pPr>
      <w:r>
        <w:rPr>
          <w:rFonts w:cs="Calibri"/>
        </w:rPr>
        <w:t>None</w:t>
      </w:r>
    </w:p>
    <w:p w:rsidR="008F7D0B" w:rsidRDefault="008F7D0B" w:rsidP="00D51311">
      <w:pPr>
        <w:pStyle w:val="ListParagraph"/>
        <w:rPr>
          <w:lang w:bidi="ar-SA"/>
        </w:rPr>
      </w:pPr>
    </w:p>
    <w:p w:rsidR="008F7D0B" w:rsidRPr="00B85924" w:rsidRDefault="008F7D0B" w:rsidP="00C213C6">
      <w:pPr>
        <w:rPr>
          <w:lang w:bidi="ar-SA"/>
        </w:rPr>
      </w:pPr>
    </w:p>
    <w:p w:rsidR="00531B8C" w:rsidRPr="00531B8C" w:rsidRDefault="00531B8C" w:rsidP="00531B8C">
      <w:pPr>
        <w:rPr>
          <w:lang w:bidi="ar-SA"/>
        </w:rPr>
      </w:pPr>
    </w:p>
    <w:p w:rsidR="00786BDF" w:rsidRPr="00A158C7" w:rsidRDefault="00786BDF" w:rsidP="000B37D5">
      <w:pPr>
        <w:pStyle w:val="Heading7"/>
      </w:pPr>
      <w:bookmarkStart w:id="106" w:name="_Toc467580606"/>
      <w:r w:rsidRPr="00A158C7">
        <w:lastRenderedPageBreak/>
        <w:t>Abbreviations and Acronyms</w:t>
      </w:r>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07" w:name="_Toc467580607"/>
      <w:r w:rsidRPr="00A158C7">
        <w:lastRenderedPageBreak/>
        <w:t>Glossary</w:t>
      </w:r>
      <w:bookmarkEnd w:id="107"/>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08" w:name="_Toc467580608"/>
      <w:r w:rsidRPr="00A158C7">
        <w:lastRenderedPageBreak/>
        <w:t>References</w:t>
      </w:r>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727243">
        <w:trPr>
          <w:tblHeader/>
        </w:trPr>
        <w:tc>
          <w:tcPr>
            <w:tcW w:w="738" w:type="dxa"/>
            <w:shd w:val="clear" w:color="auto" w:fill="E7E6E6" w:themeFill="background2"/>
            <w:vAlign w:val="center"/>
          </w:tcPr>
          <w:p w:rsidR="00A158C7" w:rsidRPr="00A158C7" w:rsidRDefault="0004234C" w:rsidP="00727243">
            <w:pPr>
              <w:spacing w:before="60" w:after="60"/>
              <w:rPr>
                <w:b/>
                <w:lang w:bidi="ar-SA"/>
              </w:rPr>
            </w:pPr>
            <w:r>
              <w:rPr>
                <w:b/>
                <w:lang w:bidi="ar-SA"/>
              </w:rPr>
              <w:t>Ref. #</w:t>
            </w:r>
          </w:p>
        </w:tc>
        <w:tc>
          <w:tcPr>
            <w:tcW w:w="6458" w:type="dxa"/>
            <w:shd w:val="clear" w:color="auto" w:fill="E7E6E6" w:themeFill="background2"/>
            <w:vAlign w:val="center"/>
          </w:tcPr>
          <w:p w:rsidR="00A158C7" w:rsidRPr="00A158C7" w:rsidRDefault="00A158C7" w:rsidP="00727243">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727243">
            <w:pPr>
              <w:spacing w:before="60" w:after="60"/>
              <w:rPr>
                <w:b/>
                <w:lang w:bidi="ar-SA"/>
              </w:rPr>
            </w:pPr>
            <w:r w:rsidRPr="00A158C7">
              <w:rPr>
                <w:b/>
                <w:lang w:bidi="ar-SA"/>
              </w:rPr>
              <w:t>Version</w:t>
            </w:r>
          </w:p>
        </w:tc>
      </w:tr>
      <w:tr w:rsidR="00531B8C" w:rsidRPr="00A158C7" w:rsidTr="00727243">
        <w:tc>
          <w:tcPr>
            <w:tcW w:w="738" w:type="dxa"/>
            <w:shd w:val="clear" w:color="auto" w:fill="auto"/>
            <w:vAlign w:val="center"/>
          </w:tcPr>
          <w:p w:rsidR="00531B8C" w:rsidRDefault="00531B8C" w:rsidP="00727243">
            <w:pPr>
              <w:rPr>
                <w:lang w:bidi="ar-SA"/>
              </w:rPr>
            </w:pPr>
            <w:r>
              <w:rPr>
                <w:lang w:bidi="ar-SA"/>
              </w:rPr>
              <w:t>1</w:t>
            </w:r>
          </w:p>
        </w:tc>
        <w:tc>
          <w:tcPr>
            <w:tcW w:w="6458" w:type="dxa"/>
            <w:shd w:val="clear" w:color="auto" w:fill="auto"/>
            <w:vAlign w:val="center"/>
          </w:tcPr>
          <w:p w:rsidR="00531B8C" w:rsidRDefault="00531B8C" w:rsidP="00727243">
            <w:pPr>
              <w:keepNext/>
            </w:pPr>
            <w:bookmarkStart w:id="109" w:name="_Ref313612389"/>
            <w:r>
              <w:t>AUTOSAR Specification of Memory Mapping (Link:</w:t>
            </w:r>
            <w:hyperlink r:id="rId14" w:history="1">
              <w:r w:rsidRPr="00F35C33">
                <w:rPr>
                  <w:rStyle w:val="Hyperlink"/>
                </w:rPr>
                <w:t>AUTOSAR_SWS_MemoryMapping.pdf</w:t>
              </w:r>
            </w:hyperlink>
            <w:r>
              <w:t>)</w:t>
            </w:r>
            <w:bookmarkEnd w:id="109"/>
          </w:p>
        </w:tc>
        <w:tc>
          <w:tcPr>
            <w:tcW w:w="2091" w:type="dxa"/>
            <w:shd w:val="clear" w:color="auto" w:fill="auto"/>
            <w:vAlign w:val="center"/>
          </w:tcPr>
          <w:p w:rsidR="00531B8C" w:rsidRDefault="00531B8C" w:rsidP="00727243">
            <w:pPr>
              <w:rPr>
                <w:lang w:bidi="ar-SA"/>
              </w:rPr>
            </w:pPr>
            <w:r>
              <w:t>v1.3.0 R4.0 Rev 2</w:t>
            </w:r>
          </w:p>
        </w:tc>
      </w:tr>
      <w:tr w:rsidR="00531B8C" w:rsidRPr="00A158C7" w:rsidTr="00727243">
        <w:tc>
          <w:tcPr>
            <w:tcW w:w="738" w:type="dxa"/>
            <w:shd w:val="clear" w:color="auto" w:fill="auto"/>
            <w:vAlign w:val="center"/>
          </w:tcPr>
          <w:p w:rsidR="00531B8C" w:rsidRDefault="00531B8C" w:rsidP="00727243">
            <w:pPr>
              <w:rPr>
                <w:lang w:bidi="ar-SA"/>
              </w:rPr>
            </w:pPr>
            <w:r>
              <w:rPr>
                <w:lang w:bidi="ar-SA"/>
              </w:rPr>
              <w:t>2</w:t>
            </w:r>
          </w:p>
        </w:tc>
        <w:tc>
          <w:tcPr>
            <w:tcW w:w="6458" w:type="dxa"/>
            <w:shd w:val="clear" w:color="auto" w:fill="auto"/>
            <w:vAlign w:val="center"/>
          </w:tcPr>
          <w:p w:rsidR="00531B8C" w:rsidRDefault="00531B8C" w:rsidP="00727243">
            <w:pPr>
              <w:rPr>
                <w:lang w:bidi="ar-SA"/>
              </w:rPr>
            </w:pPr>
            <w:r>
              <w:t xml:space="preserve">MDD Guideline </w:t>
            </w:r>
          </w:p>
        </w:tc>
        <w:tc>
          <w:tcPr>
            <w:tcW w:w="2091" w:type="dxa"/>
            <w:shd w:val="clear" w:color="auto" w:fill="auto"/>
            <w:vAlign w:val="center"/>
          </w:tcPr>
          <w:p w:rsidR="00531B8C" w:rsidRDefault="00AC4CD8" w:rsidP="00727243">
            <w:pPr>
              <w:rPr>
                <w:lang w:bidi="ar-SA"/>
              </w:rPr>
            </w:pPr>
            <w:r>
              <w:rPr>
                <w:lang w:bidi="ar-SA"/>
              </w:rPr>
              <w:t xml:space="preserve">EA4 </w:t>
            </w:r>
            <w:del w:id="110" w:author="Matt Leser" w:date="2016-12-13T10:26:00Z">
              <w:r w:rsidDel="008D59A3">
                <w:rPr>
                  <w:lang w:bidi="ar-SA"/>
                </w:rPr>
                <w:delText>01.00</w:delText>
              </w:r>
              <w:r w:rsidR="00531B8C" w:rsidDel="008D59A3">
                <w:rPr>
                  <w:lang w:bidi="ar-SA"/>
                </w:rPr>
                <w:delText>.00</w:delText>
              </w:r>
            </w:del>
            <w:ins w:id="111" w:author="Matt Leser" w:date="2016-12-13T10:26:00Z">
              <w:r w:rsidR="008D59A3">
                <w:rPr>
                  <w:lang w:bidi="ar-SA"/>
                </w:rPr>
                <w:t>04.02.01</w:t>
              </w:r>
            </w:ins>
          </w:p>
        </w:tc>
      </w:tr>
      <w:tr w:rsidR="00531B8C" w:rsidRPr="00A158C7" w:rsidTr="00727243">
        <w:tc>
          <w:tcPr>
            <w:tcW w:w="738" w:type="dxa"/>
            <w:shd w:val="clear" w:color="auto" w:fill="auto"/>
            <w:vAlign w:val="center"/>
          </w:tcPr>
          <w:p w:rsidR="00531B8C" w:rsidRDefault="00531B8C" w:rsidP="00727243">
            <w:r>
              <w:t>3</w:t>
            </w:r>
          </w:p>
        </w:tc>
        <w:tc>
          <w:tcPr>
            <w:tcW w:w="6458" w:type="dxa"/>
            <w:shd w:val="clear" w:color="auto" w:fill="auto"/>
            <w:vAlign w:val="center"/>
          </w:tcPr>
          <w:p w:rsidR="00531B8C" w:rsidRDefault="00727243" w:rsidP="00727243">
            <w:pPr>
              <w:keepNext/>
            </w:pPr>
            <w:r>
              <w:t xml:space="preserve">EA4 </w:t>
            </w:r>
            <w:hyperlink r:id="rId15" w:history="1">
              <w:bookmarkStart w:id="112" w:name="_Ref335300243"/>
              <w:r w:rsidR="00531B8C" w:rsidRPr="00FC427F">
                <w:t>Software Naming Conventions.doc</w:t>
              </w:r>
              <w:bookmarkEnd w:id="112"/>
            </w:hyperlink>
          </w:p>
        </w:tc>
        <w:tc>
          <w:tcPr>
            <w:tcW w:w="2091" w:type="dxa"/>
            <w:shd w:val="clear" w:color="auto" w:fill="auto"/>
            <w:vAlign w:val="center"/>
          </w:tcPr>
          <w:p w:rsidR="00531B8C" w:rsidRDefault="00727243" w:rsidP="00727243">
            <w:pPr>
              <w:rPr>
                <w:lang w:bidi="ar-SA"/>
              </w:rPr>
            </w:pPr>
            <w:del w:id="113" w:author="Matt Leser" w:date="2016-12-13T10:26:00Z">
              <w:r w:rsidDel="008D59A3">
                <w:rPr>
                  <w:lang w:bidi="ar-SA"/>
                </w:rPr>
                <w:delText>01.00.00</w:delText>
              </w:r>
            </w:del>
            <w:ins w:id="114" w:author="Matt Leser" w:date="2016-12-13T10:26:00Z">
              <w:r w:rsidR="008D59A3">
                <w:rPr>
                  <w:lang w:bidi="ar-SA"/>
                </w:rPr>
                <w:t>04.02.01</w:t>
              </w:r>
            </w:ins>
          </w:p>
        </w:tc>
      </w:tr>
      <w:tr w:rsidR="00531B8C" w:rsidRPr="00A158C7" w:rsidTr="00727243">
        <w:tc>
          <w:tcPr>
            <w:tcW w:w="738" w:type="dxa"/>
            <w:shd w:val="clear" w:color="auto" w:fill="auto"/>
            <w:vAlign w:val="center"/>
          </w:tcPr>
          <w:p w:rsidR="00531B8C" w:rsidRDefault="00531B8C" w:rsidP="00727243">
            <w:r>
              <w:t>4</w:t>
            </w:r>
          </w:p>
        </w:tc>
        <w:bookmarkStart w:id="115" w:name="0AL0_1a67a9"/>
        <w:tc>
          <w:tcPr>
            <w:tcW w:w="6458" w:type="dxa"/>
            <w:shd w:val="clear" w:color="auto" w:fill="auto"/>
            <w:vAlign w:val="center"/>
          </w:tcPr>
          <w:p w:rsidR="00531B8C" w:rsidRDefault="00531B8C" w:rsidP="00727243">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15"/>
          </w:p>
        </w:tc>
        <w:tc>
          <w:tcPr>
            <w:tcW w:w="2091" w:type="dxa"/>
            <w:shd w:val="clear" w:color="auto" w:fill="auto"/>
            <w:vAlign w:val="center"/>
          </w:tcPr>
          <w:p w:rsidR="00531B8C" w:rsidRDefault="00531B8C" w:rsidP="00727243">
            <w:pPr>
              <w:rPr>
                <w:lang w:bidi="ar-SA"/>
              </w:rPr>
            </w:pPr>
            <w:r>
              <w:rPr>
                <w:lang w:bidi="ar-SA"/>
              </w:rPr>
              <w:t>2.</w:t>
            </w:r>
            <w:r w:rsidR="00727243">
              <w:rPr>
                <w:lang w:bidi="ar-SA"/>
              </w:rPr>
              <w:t>1</w:t>
            </w:r>
          </w:p>
        </w:tc>
      </w:tr>
      <w:tr w:rsidR="00727243" w:rsidRPr="00A158C7" w:rsidTr="00727243">
        <w:tc>
          <w:tcPr>
            <w:tcW w:w="738" w:type="dxa"/>
            <w:shd w:val="clear" w:color="auto" w:fill="auto"/>
            <w:vAlign w:val="center"/>
          </w:tcPr>
          <w:p w:rsidR="00727243" w:rsidRDefault="00727243" w:rsidP="00727243">
            <w:r>
              <w:t>5</w:t>
            </w:r>
          </w:p>
        </w:tc>
        <w:tc>
          <w:tcPr>
            <w:tcW w:w="6458" w:type="dxa"/>
            <w:shd w:val="clear" w:color="auto" w:fill="auto"/>
            <w:vAlign w:val="center"/>
          </w:tcPr>
          <w:p w:rsidR="00727243" w:rsidRDefault="00660A6F" w:rsidP="002B7BF5">
            <w:pPr>
              <w:keepNext/>
            </w:pPr>
            <w:r>
              <w:t xml:space="preserve">FDD: </w:t>
            </w:r>
            <w:r w:rsidR="00727243">
              <w:t>CF01</w:t>
            </w:r>
            <w:r w:rsidR="00372798">
              <w:t>7A_GmVehPwrMod</w:t>
            </w:r>
            <w:r w:rsidR="00727243">
              <w:t>_Design</w:t>
            </w:r>
          </w:p>
        </w:tc>
        <w:tc>
          <w:tcPr>
            <w:tcW w:w="2091" w:type="dxa"/>
            <w:shd w:val="clear" w:color="auto" w:fill="auto"/>
            <w:vAlign w:val="center"/>
          </w:tcPr>
          <w:p w:rsidR="00727243" w:rsidRDefault="00727243" w:rsidP="00727243">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B86" w:rsidRDefault="00555B86">
      <w:r>
        <w:separator/>
      </w:r>
    </w:p>
  </w:endnote>
  <w:endnote w:type="continuationSeparator" w:id="0">
    <w:p w:rsidR="00555B86" w:rsidRDefault="00555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283AE6" w:rsidRPr="00B10816" w:rsidTr="00866672">
      <w:tc>
        <w:tcPr>
          <w:tcW w:w="1667" w:type="pct"/>
          <w:vAlign w:val="center"/>
        </w:tcPr>
        <w:p w:rsidR="00283AE6" w:rsidRPr="00B10816" w:rsidRDefault="00283AE6" w:rsidP="00B10816">
          <w:pPr>
            <w:pStyle w:val="Footer"/>
            <w:spacing w:after="0"/>
            <w:rPr>
              <w:sz w:val="16"/>
              <w:szCs w:val="16"/>
            </w:rPr>
          </w:pPr>
          <w:r w:rsidRPr="00B10816">
            <w:rPr>
              <w:sz w:val="16"/>
              <w:szCs w:val="16"/>
            </w:rPr>
            <w:t xml:space="preserve">Document: </w:t>
          </w:r>
          <w:r>
            <w:rPr>
              <w:sz w:val="16"/>
              <w:szCs w:val="16"/>
            </w:rPr>
            <w:t>GmVehPwrMod</w:t>
          </w:r>
          <w:r w:rsidR="00FA64CB">
            <w:rPr>
              <w:sz w:val="16"/>
              <w:szCs w:val="16"/>
            </w:rPr>
            <w:t>_MDD</w:t>
          </w:r>
        </w:p>
        <w:p w:rsidR="00283AE6" w:rsidRPr="00B10816" w:rsidRDefault="00283AE6"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283AE6" w:rsidRDefault="00FA64CB" w:rsidP="00B10816">
          <w:pPr>
            <w:pStyle w:val="Footer"/>
            <w:spacing w:after="0"/>
            <w:jc w:val="center"/>
            <w:rPr>
              <w:sz w:val="16"/>
              <w:szCs w:val="16"/>
            </w:rPr>
          </w:pPr>
          <w:del w:id="116" w:author="Matt Leser" w:date="2016-12-13T10:22:00Z">
            <w:r w:rsidDel="00D51311">
              <w:rPr>
                <w:sz w:val="16"/>
                <w:szCs w:val="16"/>
              </w:rPr>
              <w:delText>Nov</w:delText>
            </w:r>
            <w:r w:rsidR="00283AE6" w:rsidDel="00D51311">
              <w:rPr>
                <w:sz w:val="16"/>
                <w:szCs w:val="16"/>
              </w:rPr>
              <w:delText xml:space="preserve"> </w:delText>
            </w:r>
            <w:r w:rsidDel="00D51311">
              <w:rPr>
                <w:sz w:val="16"/>
                <w:szCs w:val="16"/>
              </w:rPr>
              <w:delText>22</w:delText>
            </w:r>
            <w:r w:rsidR="00283AE6" w:rsidDel="00D51311">
              <w:rPr>
                <w:sz w:val="16"/>
                <w:szCs w:val="16"/>
              </w:rPr>
              <w:delText>, 2016</w:delText>
            </w:r>
          </w:del>
          <w:ins w:id="117" w:author="Matt Leser" w:date="2016-12-13T10:22:00Z">
            <w:r w:rsidR="00D51311">
              <w:rPr>
                <w:sz w:val="16"/>
                <w:szCs w:val="16"/>
              </w:rPr>
              <w:t>Dec 13, 2016</w:t>
            </w:r>
          </w:ins>
        </w:p>
        <w:p w:rsidR="00283AE6" w:rsidRPr="00B10816" w:rsidRDefault="00283AE6"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283AE6" w:rsidRPr="00B10816" w:rsidRDefault="00283AE6" w:rsidP="00B10816">
              <w:pPr>
                <w:pStyle w:val="Footer"/>
                <w:spacing w:after="0"/>
                <w:jc w:val="right"/>
                <w:rPr>
                  <w:sz w:val="16"/>
                  <w:szCs w:val="16"/>
                </w:rPr>
              </w:pPr>
              <w:r>
                <w:rPr>
                  <w:sz w:val="16"/>
                  <w:szCs w:val="16"/>
                </w:rPr>
                <w:t>Module Design Document</w:t>
              </w:r>
            </w:p>
          </w:sdtContent>
        </w:sdt>
        <w:p w:rsidR="00283AE6" w:rsidRPr="00B10816" w:rsidRDefault="00283AE6"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6D2206">
            <w:rPr>
              <w:b/>
              <w:noProof/>
              <w:sz w:val="16"/>
              <w:szCs w:val="16"/>
            </w:rPr>
            <w:t>1</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6D2206">
            <w:rPr>
              <w:b/>
              <w:noProof/>
              <w:sz w:val="16"/>
              <w:szCs w:val="16"/>
            </w:rPr>
            <w:t>15</w:t>
          </w:r>
          <w:r w:rsidRPr="00B10816">
            <w:rPr>
              <w:b/>
              <w:sz w:val="16"/>
              <w:szCs w:val="16"/>
            </w:rPr>
            <w:fldChar w:fldCharType="end"/>
          </w:r>
        </w:p>
      </w:tc>
    </w:tr>
  </w:tbl>
  <w:p w:rsidR="00283AE6" w:rsidRPr="00B10816" w:rsidRDefault="00283AE6"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B86" w:rsidRDefault="00555B86">
      <w:r>
        <w:separator/>
      </w:r>
    </w:p>
  </w:footnote>
  <w:footnote w:type="continuationSeparator" w:id="0">
    <w:p w:rsidR="00555B86" w:rsidRDefault="00555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283AE6" w:rsidRPr="008969C4" w:rsidTr="00866672">
      <w:trPr>
        <w:trHeight w:val="438"/>
      </w:trPr>
      <w:tc>
        <w:tcPr>
          <w:tcW w:w="1443" w:type="pct"/>
        </w:tcPr>
        <w:p w:rsidR="00283AE6" w:rsidRPr="008969C4" w:rsidRDefault="00283AE6"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283AE6" w:rsidRPr="00891F29" w:rsidRDefault="00283AE6" w:rsidP="00B10816">
          <w:pPr>
            <w:pStyle w:val="Header"/>
            <w:spacing w:after="0"/>
            <w:jc w:val="right"/>
            <w:rPr>
              <w:sz w:val="16"/>
              <w:szCs w:val="20"/>
            </w:rPr>
          </w:pPr>
          <w:r w:rsidRPr="00891F29">
            <w:rPr>
              <w:sz w:val="16"/>
              <w:szCs w:val="20"/>
            </w:rPr>
            <w:t>Nexteer Automotive Confidential Proprietary Information</w:t>
          </w:r>
        </w:p>
        <w:p w:rsidR="00283AE6" w:rsidRDefault="00283AE6" w:rsidP="00B10816">
          <w:pPr>
            <w:pStyle w:val="Header"/>
            <w:spacing w:after="0"/>
            <w:jc w:val="right"/>
            <w:rPr>
              <w:sz w:val="16"/>
              <w:szCs w:val="20"/>
            </w:rPr>
          </w:pPr>
          <w:r w:rsidRPr="00891F29">
            <w:rPr>
              <w:sz w:val="16"/>
              <w:szCs w:val="20"/>
            </w:rPr>
            <w:t>Do Not Copy/Distribute Without Prior Permission</w:t>
          </w:r>
        </w:p>
        <w:p w:rsidR="00283AE6" w:rsidRPr="008969C4" w:rsidRDefault="00283AE6" w:rsidP="00B10816">
          <w:pPr>
            <w:pStyle w:val="Header"/>
            <w:spacing w:after="0"/>
            <w:jc w:val="right"/>
            <w:rPr>
              <w:szCs w:val="20"/>
            </w:rPr>
          </w:pPr>
          <w:r w:rsidRPr="000B0DB8">
            <w:rPr>
              <w:sz w:val="16"/>
              <w:szCs w:val="20"/>
            </w:rPr>
            <w:t>This Document Is Uncontrolled When Printed – Verify Version Before Use</w:t>
          </w:r>
        </w:p>
      </w:tc>
    </w:tr>
  </w:tbl>
  <w:p w:rsidR="00283AE6" w:rsidRDefault="00283AE6">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6B318A2"/>
    <w:multiLevelType w:val="hybridMultilevel"/>
    <w:tmpl w:val="849A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D3E1680"/>
    <w:multiLevelType w:val="hybridMultilevel"/>
    <w:tmpl w:val="0D245A78"/>
    <w:lvl w:ilvl="0" w:tplc="3350EB06">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B77AC7"/>
    <w:multiLevelType w:val="hybridMultilevel"/>
    <w:tmpl w:val="036C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6"/>
  </w:num>
  <w:num w:numId="23">
    <w:abstractNumId w:val="17"/>
  </w:num>
  <w:num w:numId="24">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Leser">
    <w15:presenceInfo w15:providerId="AD" w15:userId="S-1-5-21-1993528211-2586143117-3253031534-50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2B0"/>
    <w:rsid w:val="000040A2"/>
    <w:rsid w:val="00004F00"/>
    <w:rsid w:val="00007584"/>
    <w:rsid w:val="00010BFD"/>
    <w:rsid w:val="00015232"/>
    <w:rsid w:val="000201AB"/>
    <w:rsid w:val="00030567"/>
    <w:rsid w:val="00030607"/>
    <w:rsid w:val="000318E7"/>
    <w:rsid w:val="000330D6"/>
    <w:rsid w:val="00036207"/>
    <w:rsid w:val="0004234C"/>
    <w:rsid w:val="00044B15"/>
    <w:rsid w:val="00046BDC"/>
    <w:rsid w:val="000515DF"/>
    <w:rsid w:val="000558D3"/>
    <w:rsid w:val="000573ED"/>
    <w:rsid w:val="00057E0F"/>
    <w:rsid w:val="00063444"/>
    <w:rsid w:val="00063A7A"/>
    <w:rsid w:val="0006733C"/>
    <w:rsid w:val="000718C3"/>
    <w:rsid w:val="00076DD2"/>
    <w:rsid w:val="00096B85"/>
    <w:rsid w:val="000A5FB2"/>
    <w:rsid w:val="000B01C4"/>
    <w:rsid w:val="000B0DB8"/>
    <w:rsid w:val="000B15E2"/>
    <w:rsid w:val="000B37D5"/>
    <w:rsid w:val="000B5C1E"/>
    <w:rsid w:val="000B6648"/>
    <w:rsid w:val="000D0D5A"/>
    <w:rsid w:val="000E0B71"/>
    <w:rsid w:val="000E102A"/>
    <w:rsid w:val="000E3512"/>
    <w:rsid w:val="000E548A"/>
    <w:rsid w:val="000F7013"/>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45EDC"/>
    <w:rsid w:val="00152830"/>
    <w:rsid w:val="00177B86"/>
    <w:rsid w:val="00180DD1"/>
    <w:rsid w:val="00181748"/>
    <w:rsid w:val="00182DBD"/>
    <w:rsid w:val="001833C5"/>
    <w:rsid w:val="0018502E"/>
    <w:rsid w:val="00186519"/>
    <w:rsid w:val="00186C07"/>
    <w:rsid w:val="001872B0"/>
    <w:rsid w:val="00194117"/>
    <w:rsid w:val="00196283"/>
    <w:rsid w:val="001A069D"/>
    <w:rsid w:val="001A6A75"/>
    <w:rsid w:val="001B11CC"/>
    <w:rsid w:val="001B1516"/>
    <w:rsid w:val="001B15E2"/>
    <w:rsid w:val="001B4CA5"/>
    <w:rsid w:val="001B716A"/>
    <w:rsid w:val="001C3CBB"/>
    <w:rsid w:val="001C4FDC"/>
    <w:rsid w:val="001D2F1D"/>
    <w:rsid w:val="001D6053"/>
    <w:rsid w:val="001E4877"/>
    <w:rsid w:val="001F0A02"/>
    <w:rsid w:val="001F7A45"/>
    <w:rsid w:val="00203950"/>
    <w:rsid w:val="00206564"/>
    <w:rsid w:val="00210877"/>
    <w:rsid w:val="00213F47"/>
    <w:rsid w:val="00216E0A"/>
    <w:rsid w:val="00217199"/>
    <w:rsid w:val="0022572C"/>
    <w:rsid w:val="00226086"/>
    <w:rsid w:val="0023634D"/>
    <w:rsid w:val="002366F0"/>
    <w:rsid w:val="00237876"/>
    <w:rsid w:val="00241551"/>
    <w:rsid w:val="00246432"/>
    <w:rsid w:val="00246474"/>
    <w:rsid w:val="00246930"/>
    <w:rsid w:val="002518E0"/>
    <w:rsid w:val="00252485"/>
    <w:rsid w:val="002540D9"/>
    <w:rsid w:val="00256656"/>
    <w:rsid w:val="00256D7F"/>
    <w:rsid w:val="00260133"/>
    <w:rsid w:val="002726D2"/>
    <w:rsid w:val="00273A0B"/>
    <w:rsid w:val="00283AE6"/>
    <w:rsid w:val="002905EB"/>
    <w:rsid w:val="002A3DCD"/>
    <w:rsid w:val="002A4407"/>
    <w:rsid w:val="002A46ED"/>
    <w:rsid w:val="002A6127"/>
    <w:rsid w:val="002A678C"/>
    <w:rsid w:val="002B094F"/>
    <w:rsid w:val="002B1587"/>
    <w:rsid w:val="002B2B02"/>
    <w:rsid w:val="002B50FC"/>
    <w:rsid w:val="002B6E4E"/>
    <w:rsid w:val="002B7BF5"/>
    <w:rsid w:val="002B7D4B"/>
    <w:rsid w:val="002C02FB"/>
    <w:rsid w:val="002C66C5"/>
    <w:rsid w:val="002D2079"/>
    <w:rsid w:val="002D2CF2"/>
    <w:rsid w:val="002D4CF3"/>
    <w:rsid w:val="002D7C01"/>
    <w:rsid w:val="002E08B6"/>
    <w:rsid w:val="002E0FEE"/>
    <w:rsid w:val="002E3467"/>
    <w:rsid w:val="002E4849"/>
    <w:rsid w:val="002E7E59"/>
    <w:rsid w:val="002F0EAE"/>
    <w:rsid w:val="00307A0F"/>
    <w:rsid w:val="00312179"/>
    <w:rsid w:val="003129E3"/>
    <w:rsid w:val="00314939"/>
    <w:rsid w:val="003267EF"/>
    <w:rsid w:val="00326A13"/>
    <w:rsid w:val="00327A5B"/>
    <w:rsid w:val="00330ED1"/>
    <w:rsid w:val="003313B5"/>
    <w:rsid w:val="00336158"/>
    <w:rsid w:val="0034184E"/>
    <w:rsid w:val="00341ED6"/>
    <w:rsid w:val="00347652"/>
    <w:rsid w:val="00361921"/>
    <w:rsid w:val="00362B86"/>
    <w:rsid w:val="00362CE5"/>
    <w:rsid w:val="00364BF7"/>
    <w:rsid w:val="00364F00"/>
    <w:rsid w:val="00372798"/>
    <w:rsid w:val="003849A4"/>
    <w:rsid w:val="00385119"/>
    <w:rsid w:val="00387BF4"/>
    <w:rsid w:val="00393C22"/>
    <w:rsid w:val="00393DBF"/>
    <w:rsid w:val="00396753"/>
    <w:rsid w:val="003A5B2A"/>
    <w:rsid w:val="003B4A55"/>
    <w:rsid w:val="003D11F8"/>
    <w:rsid w:val="003D456D"/>
    <w:rsid w:val="003E0AFB"/>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008A"/>
    <w:rsid w:val="004C1331"/>
    <w:rsid w:val="004D0FAD"/>
    <w:rsid w:val="004D5D37"/>
    <w:rsid w:val="004E39D0"/>
    <w:rsid w:val="004F1990"/>
    <w:rsid w:val="004F3C64"/>
    <w:rsid w:val="00507960"/>
    <w:rsid w:val="00510DB3"/>
    <w:rsid w:val="00511B80"/>
    <w:rsid w:val="00514FCB"/>
    <w:rsid w:val="005200B6"/>
    <w:rsid w:val="00527EC6"/>
    <w:rsid w:val="00531B8C"/>
    <w:rsid w:val="0053510E"/>
    <w:rsid w:val="005366FA"/>
    <w:rsid w:val="00540486"/>
    <w:rsid w:val="00540749"/>
    <w:rsid w:val="00541D9D"/>
    <w:rsid w:val="00541E2D"/>
    <w:rsid w:val="005428D8"/>
    <w:rsid w:val="0054769F"/>
    <w:rsid w:val="00551E95"/>
    <w:rsid w:val="00553CD9"/>
    <w:rsid w:val="00555B86"/>
    <w:rsid w:val="005653A6"/>
    <w:rsid w:val="00567005"/>
    <w:rsid w:val="00580C6B"/>
    <w:rsid w:val="00585674"/>
    <w:rsid w:val="0058629C"/>
    <w:rsid w:val="00587132"/>
    <w:rsid w:val="00591CEF"/>
    <w:rsid w:val="00592519"/>
    <w:rsid w:val="005955D1"/>
    <w:rsid w:val="005A1C6A"/>
    <w:rsid w:val="005A3EDE"/>
    <w:rsid w:val="005A77EF"/>
    <w:rsid w:val="005B3586"/>
    <w:rsid w:val="005B6300"/>
    <w:rsid w:val="005B6345"/>
    <w:rsid w:val="005C0552"/>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05502"/>
    <w:rsid w:val="006114E3"/>
    <w:rsid w:val="00614D08"/>
    <w:rsid w:val="006171B3"/>
    <w:rsid w:val="006224AE"/>
    <w:rsid w:val="00633FE1"/>
    <w:rsid w:val="00635297"/>
    <w:rsid w:val="006374FA"/>
    <w:rsid w:val="006376B2"/>
    <w:rsid w:val="00646455"/>
    <w:rsid w:val="00660449"/>
    <w:rsid w:val="00660A6F"/>
    <w:rsid w:val="00665E4E"/>
    <w:rsid w:val="00667AE7"/>
    <w:rsid w:val="00673A6E"/>
    <w:rsid w:val="0067654E"/>
    <w:rsid w:val="006811FF"/>
    <w:rsid w:val="00681E5A"/>
    <w:rsid w:val="006845E9"/>
    <w:rsid w:val="00686ED4"/>
    <w:rsid w:val="0069657C"/>
    <w:rsid w:val="006A61EA"/>
    <w:rsid w:val="006A6688"/>
    <w:rsid w:val="006A7C28"/>
    <w:rsid w:val="006B5229"/>
    <w:rsid w:val="006B5F56"/>
    <w:rsid w:val="006C12CB"/>
    <w:rsid w:val="006C2D7D"/>
    <w:rsid w:val="006C7667"/>
    <w:rsid w:val="006D2206"/>
    <w:rsid w:val="006D634C"/>
    <w:rsid w:val="006E1C97"/>
    <w:rsid w:val="006E64FD"/>
    <w:rsid w:val="006F2855"/>
    <w:rsid w:val="006F3CF4"/>
    <w:rsid w:val="00702C1E"/>
    <w:rsid w:val="00703AAF"/>
    <w:rsid w:val="00704BA1"/>
    <w:rsid w:val="00707BA6"/>
    <w:rsid w:val="00715441"/>
    <w:rsid w:val="007219DD"/>
    <w:rsid w:val="00722EA8"/>
    <w:rsid w:val="00725671"/>
    <w:rsid w:val="00727243"/>
    <w:rsid w:val="00727610"/>
    <w:rsid w:val="00737A19"/>
    <w:rsid w:val="00751961"/>
    <w:rsid w:val="0075721A"/>
    <w:rsid w:val="00761FD1"/>
    <w:rsid w:val="00765195"/>
    <w:rsid w:val="00767585"/>
    <w:rsid w:val="00770295"/>
    <w:rsid w:val="00773CA8"/>
    <w:rsid w:val="00784FF5"/>
    <w:rsid w:val="00786BDF"/>
    <w:rsid w:val="00795E62"/>
    <w:rsid w:val="007A2CEC"/>
    <w:rsid w:val="007A3BEB"/>
    <w:rsid w:val="007A3D19"/>
    <w:rsid w:val="007B71B8"/>
    <w:rsid w:val="007C0067"/>
    <w:rsid w:val="007C3A2E"/>
    <w:rsid w:val="007C4A1B"/>
    <w:rsid w:val="007C4B48"/>
    <w:rsid w:val="007D326F"/>
    <w:rsid w:val="007D55EB"/>
    <w:rsid w:val="007E00D7"/>
    <w:rsid w:val="007E0373"/>
    <w:rsid w:val="007E1C02"/>
    <w:rsid w:val="007E4EF4"/>
    <w:rsid w:val="007E625F"/>
    <w:rsid w:val="007E6421"/>
    <w:rsid w:val="007F6E44"/>
    <w:rsid w:val="007F746C"/>
    <w:rsid w:val="008068A5"/>
    <w:rsid w:val="008119C7"/>
    <w:rsid w:val="00820AE5"/>
    <w:rsid w:val="0082456E"/>
    <w:rsid w:val="0082534B"/>
    <w:rsid w:val="00832905"/>
    <w:rsid w:val="008363FE"/>
    <w:rsid w:val="00836552"/>
    <w:rsid w:val="00837F94"/>
    <w:rsid w:val="0084459F"/>
    <w:rsid w:val="00846CCB"/>
    <w:rsid w:val="00847EDF"/>
    <w:rsid w:val="00853A5D"/>
    <w:rsid w:val="008619A0"/>
    <w:rsid w:val="00862735"/>
    <w:rsid w:val="00865ACA"/>
    <w:rsid w:val="00866672"/>
    <w:rsid w:val="00866C6E"/>
    <w:rsid w:val="00871C89"/>
    <w:rsid w:val="008721B1"/>
    <w:rsid w:val="008721C3"/>
    <w:rsid w:val="00880C54"/>
    <w:rsid w:val="00881135"/>
    <w:rsid w:val="00881279"/>
    <w:rsid w:val="00891F29"/>
    <w:rsid w:val="008943A3"/>
    <w:rsid w:val="00895757"/>
    <w:rsid w:val="008969C4"/>
    <w:rsid w:val="00897591"/>
    <w:rsid w:val="00897B73"/>
    <w:rsid w:val="008A0BF7"/>
    <w:rsid w:val="008A1CA9"/>
    <w:rsid w:val="008A3325"/>
    <w:rsid w:val="008A3DEA"/>
    <w:rsid w:val="008B2A08"/>
    <w:rsid w:val="008C31B1"/>
    <w:rsid w:val="008C4FBE"/>
    <w:rsid w:val="008C6874"/>
    <w:rsid w:val="008D1A6A"/>
    <w:rsid w:val="008D1AD3"/>
    <w:rsid w:val="008D3DCA"/>
    <w:rsid w:val="008D59A3"/>
    <w:rsid w:val="008D5D1E"/>
    <w:rsid w:val="008D69B7"/>
    <w:rsid w:val="008F09CA"/>
    <w:rsid w:val="008F11FD"/>
    <w:rsid w:val="008F1C9A"/>
    <w:rsid w:val="008F38B3"/>
    <w:rsid w:val="008F402B"/>
    <w:rsid w:val="008F4A9B"/>
    <w:rsid w:val="008F7506"/>
    <w:rsid w:val="008F7D0B"/>
    <w:rsid w:val="009017D0"/>
    <w:rsid w:val="0090337A"/>
    <w:rsid w:val="00905396"/>
    <w:rsid w:val="00912AE0"/>
    <w:rsid w:val="0091328D"/>
    <w:rsid w:val="009132C7"/>
    <w:rsid w:val="0091423E"/>
    <w:rsid w:val="00917B17"/>
    <w:rsid w:val="00921DE0"/>
    <w:rsid w:val="009253B7"/>
    <w:rsid w:val="00926383"/>
    <w:rsid w:val="0092752F"/>
    <w:rsid w:val="00930893"/>
    <w:rsid w:val="009318C4"/>
    <w:rsid w:val="00931CB3"/>
    <w:rsid w:val="009358E8"/>
    <w:rsid w:val="00942D04"/>
    <w:rsid w:val="00945677"/>
    <w:rsid w:val="00946BA3"/>
    <w:rsid w:val="00947A9A"/>
    <w:rsid w:val="00947EA9"/>
    <w:rsid w:val="00957855"/>
    <w:rsid w:val="009639FC"/>
    <w:rsid w:val="00964105"/>
    <w:rsid w:val="009643A3"/>
    <w:rsid w:val="009667C6"/>
    <w:rsid w:val="00970DBB"/>
    <w:rsid w:val="0097381A"/>
    <w:rsid w:val="009839AF"/>
    <w:rsid w:val="00986520"/>
    <w:rsid w:val="009877AA"/>
    <w:rsid w:val="00992EB9"/>
    <w:rsid w:val="009B0C02"/>
    <w:rsid w:val="009B2ECE"/>
    <w:rsid w:val="009B754B"/>
    <w:rsid w:val="009C457F"/>
    <w:rsid w:val="009C5629"/>
    <w:rsid w:val="009C5E90"/>
    <w:rsid w:val="009C71A3"/>
    <w:rsid w:val="009C7F7D"/>
    <w:rsid w:val="009D1773"/>
    <w:rsid w:val="009D493A"/>
    <w:rsid w:val="009E371E"/>
    <w:rsid w:val="009E6A87"/>
    <w:rsid w:val="009F3119"/>
    <w:rsid w:val="009F687C"/>
    <w:rsid w:val="009F7A8B"/>
    <w:rsid w:val="00A049EB"/>
    <w:rsid w:val="00A05B7E"/>
    <w:rsid w:val="00A158C7"/>
    <w:rsid w:val="00A25B61"/>
    <w:rsid w:val="00A365F0"/>
    <w:rsid w:val="00A37E34"/>
    <w:rsid w:val="00A639FF"/>
    <w:rsid w:val="00A6463B"/>
    <w:rsid w:val="00A656E4"/>
    <w:rsid w:val="00A71A73"/>
    <w:rsid w:val="00A72ADF"/>
    <w:rsid w:val="00A75159"/>
    <w:rsid w:val="00A75452"/>
    <w:rsid w:val="00A831DF"/>
    <w:rsid w:val="00A85DD5"/>
    <w:rsid w:val="00A90F28"/>
    <w:rsid w:val="00A92C6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4718D"/>
    <w:rsid w:val="00B50E68"/>
    <w:rsid w:val="00B52330"/>
    <w:rsid w:val="00B557BA"/>
    <w:rsid w:val="00B5628C"/>
    <w:rsid w:val="00B61F35"/>
    <w:rsid w:val="00B629B6"/>
    <w:rsid w:val="00B647EA"/>
    <w:rsid w:val="00B717D6"/>
    <w:rsid w:val="00B72FDD"/>
    <w:rsid w:val="00B758D2"/>
    <w:rsid w:val="00B81B39"/>
    <w:rsid w:val="00B81C1B"/>
    <w:rsid w:val="00B85D5F"/>
    <w:rsid w:val="00B92F19"/>
    <w:rsid w:val="00B9722C"/>
    <w:rsid w:val="00BA089B"/>
    <w:rsid w:val="00BA0D62"/>
    <w:rsid w:val="00BA3255"/>
    <w:rsid w:val="00BA5041"/>
    <w:rsid w:val="00BA7BCD"/>
    <w:rsid w:val="00BB166E"/>
    <w:rsid w:val="00BB4210"/>
    <w:rsid w:val="00BC03B1"/>
    <w:rsid w:val="00BC45C7"/>
    <w:rsid w:val="00BC6B0F"/>
    <w:rsid w:val="00BD17E2"/>
    <w:rsid w:val="00BD2498"/>
    <w:rsid w:val="00BD29F5"/>
    <w:rsid w:val="00BD5363"/>
    <w:rsid w:val="00BD7322"/>
    <w:rsid w:val="00BE7F06"/>
    <w:rsid w:val="00BF2DA6"/>
    <w:rsid w:val="00BF5242"/>
    <w:rsid w:val="00C01863"/>
    <w:rsid w:val="00C0276C"/>
    <w:rsid w:val="00C04F32"/>
    <w:rsid w:val="00C145F2"/>
    <w:rsid w:val="00C213C6"/>
    <w:rsid w:val="00C228F0"/>
    <w:rsid w:val="00C22A00"/>
    <w:rsid w:val="00C2356B"/>
    <w:rsid w:val="00C373E0"/>
    <w:rsid w:val="00C375E8"/>
    <w:rsid w:val="00C43D95"/>
    <w:rsid w:val="00C53F02"/>
    <w:rsid w:val="00C54CBD"/>
    <w:rsid w:val="00C62193"/>
    <w:rsid w:val="00C642B0"/>
    <w:rsid w:val="00C64761"/>
    <w:rsid w:val="00C70668"/>
    <w:rsid w:val="00C71EF8"/>
    <w:rsid w:val="00C728E9"/>
    <w:rsid w:val="00C7430F"/>
    <w:rsid w:val="00C74FE6"/>
    <w:rsid w:val="00C77D0E"/>
    <w:rsid w:val="00C8041D"/>
    <w:rsid w:val="00C845F5"/>
    <w:rsid w:val="00C91D32"/>
    <w:rsid w:val="00C93030"/>
    <w:rsid w:val="00CA5A53"/>
    <w:rsid w:val="00CA5BBE"/>
    <w:rsid w:val="00CB03C3"/>
    <w:rsid w:val="00CB0B31"/>
    <w:rsid w:val="00CB724F"/>
    <w:rsid w:val="00CC44B7"/>
    <w:rsid w:val="00CC6EFC"/>
    <w:rsid w:val="00CE1AE1"/>
    <w:rsid w:val="00CE70AD"/>
    <w:rsid w:val="00CF0322"/>
    <w:rsid w:val="00CF089D"/>
    <w:rsid w:val="00CF0E43"/>
    <w:rsid w:val="00CF107F"/>
    <w:rsid w:val="00CF1D1D"/>
    <w:rsid w:val="00CF2A9A"/>
    <w:rsid w:val="00CF5BE3"/>
    <w:rsid w:val="00D00A39"/>
    <w:rsid w:val="00D16229"/>
    <w:rsid w:val="00D22779"/>
    <w:rsid w:val="00D229A6"/>
    <w:rsid w:val="00D23CB7"/>
    <w:rsid w:val="00D24904"/>
    <w:rsid w:val="00D26802"/>
    <w:rsid w:val="00D30924"/>
    <w:rsid w:val="00D3555B"/>
    <w:rsid w:val="00D37A6A"/>
    <w:rsid w:val="00D4065B"/>
    <w:rsid w:val="00D42EF2"/>
    <w:rsid w:val="00D443E7"/>
    <w:rsid w:val="00D511CD"/>
    <w:rsid w:val="00D51275"/>
    <w:rsid w:val="00D51311"/>
    <w:rsid w:val="00D5270B"/>
    <w:rsid w:val="00D53DA5"/>
    <w:rsid w:val="00D57071"/>
    <w:rsid w:val="00D57F9F"/>
    <w:rsid w:val="00D60445"/>
    <w:rsid w:val="00D625F6"/>
    <w:rsid w:val="00D70B1D"/>
    <w:rsid w:val="00D757BC"/>
    <w:rsid w:val="00D762B8"/>
    <w:rsid w:val="00D775AC"/>
    <w:rsid w:val="00D77952"/>
    <w:rsid w:val="00D82097"/>
    <w:rsid w:val="00D8298E"/>
    <w:rsid w:val="00D86FC4"/>
    <w:rsid w:val="00DA1B90"/>
    <w:rsid w:val="00DA5C5C"/>
    <w:rsid w:val="00DB0311"/>
    <w:rsid w:val="00DB1985"/>
    <w:rsid w:val="00DB213C"/>
    <w:rsid w:val="00DB3574"/>
    <w:rsid w:val="00DB3C1D"/>
    <w:rsid w:val="00DB4619"/>
    <w:rsid w:val="00DC0959"/>
    <w:rsid w:val="00DC598C"/>
    <w:rsid w:val="00DD3B65"/>
    <w:rsid w:val="00DD6BFB"/>
    <w:rsid w:val="00DE23CE"/>
    <w:rsid w:val="00DE2FDE"/>
    <w:rsid w:val="00DF4415"/>
    <w:rsid w:val="00DF7D2D"/>
    <w:rsid w:val="00E020FC"/>
    <w:rsid w:val="00E03151"/>
    <w:rsid w:val="00E036F0"/>
    <w:rsid w:val="00E044C8"/>
    <w:rsid w:val="00E06EE0"/>
    <w:rsid w:val="00E14178"/>
    <w:rsid w:val="00E16D14"/>
    <w:rsid w:val="00E176AB"/>
    <w:rsid w:val="00E23E66"/>
    <w:rsid w:val="00E31AE9"/>
    <w:rsid w:val="00E3395D"/>
    <w:rsid w:val="00E35A9F"/>
    <w:rsid w:val="00E3609B"/>
    <w:rsid w:val="00E36420"/>
    <w:rsid w:val="00E37566"/>
    <w:rsid w:val="00E46EBF"/>
    <w:rsid w:val="00E51408"/>
    <w:rsid w:val="00E52161"/>
    <w:rsid w:val="00E61FD9"/>
    <w:rsid w:val="00E6550B"/>
    <w:rsid w:val="00E9004B"/>
    <w:rsid w:val="00EA2B5D"/>
    <w:rsid w:val="00EB1228"/>
    <w:rsid w:val="00EC076E"/>
    <w:rsid w:val="00ED3D2B"/>
    <w:rsid w:val="00EE263E"/>
    <w:rsid w:val="00EE26AB"/>
    <w:rsid w:val="00EE3BBC"/>
    <w:rsid w:val="00EF190F"/>
    <w:rsid w:val="00EF243B"/>
    <w:rsid w:val="00F11424"/>
    <w:rsid w:val="00F1257A"/>
    <w:rsid w:val="00F33BD1"/>
    <w:rsid w:val="00F36729"/>
    <w:rsid w:val="00F36CC2"/>
    <w:rsid w:val="00F417BB"/>
    <w:rsid w:val="00F4318C"/>
    <w:rsid w:val="00F43F8E"/>
    <w:rsid w:val="00F51C8D"/>
    <w:rsid w:val="00F56F9A"/>
    <w:rsid w:val="00F602B0"/>
    <w:rsid w:val="00F651F5"/>
    <w:rsid w:val="00F727CE"/>
    <w:rsid w:val="00F737FE"/>
    <w:rsid w:val="00F76732"/>
    <w:rsid w:val="00F90FCC"/>
    <w:rsid w:val="00F91518"/>
    <w:rsid w:val="00F93E23"/>
    <w:rsid w:val="00F95E33"/>
    <w:rsid w:val="00FA64CB"/>
    <w:rsid w:val="00FA6B27"/>
    <w:rsid w:val="00FB39DC"/>
    <w:rsid w:val="00FB7342"/>
    <w:rsid w:val="00FC02CC"/>
    <w:rsid w:val="00FC45EA"/>
    <w:rsid w:val="00FC5A02"/>
    <w:rsid w:val="00FD098F"/>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9C7586"/>
  <w15:docId w15:val="{9EB4DF77-524C-47FB-87EF-70322B139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CF016A_GmVehSpdArbn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248DA4CAEB4199A535DF13888DF483"/>
        <w:category>
          <w:name w:val="General"/>
          <w:gallery w:val="placeholder"/>
        </w:category>
        <w:types>
          <w:type w:val="bbPlcHdr"/>
        </w:types>
        <w:behaviors>
          <w:behavior w:val="content"/>
        </w:behaviors>
        <w:guid w:val="{41DA4291-894E-4479-A3EC-E97F6D4FAD6E}"/>
      </w:docPartPr>
      <w:docPartBody>
        <w:p w:rsidR="005D41FE" w:rsidRDefault="00513299">
          <w:pPr>
            <w:pStyle w:val="6C248DA4CAEB4199A535DF13888DF483"/>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299"/>
    <w:rsid w:val="000402FC"/>
    <w:rsid w:val="000439B5"/>
    <w:rsid w:val="001058CB"/>
    <w:rsid w:val="0013102E"/>
    <w:rsid w:val="00152F96"/>
    <w:rsid w:val="00186B2A"/>
    <w:rsid w:val="00346D0B"/>
    <w:rsid w:val="004A1174"/>
    <w:rsid w:val="00513299"/>
    <w:rsid w:val="0056389D"/>
    <w:rsid w:val="005D41FE"/>
    <w:rsid w:val="00750067"/>
    <w:rsid w:val="008C3BDD"/>
    <w:rsid w:val="00B00EF2"/>
    <w:rsid w:val="00B31CDC"/>
    <w:rsid w:val="00BE476C"/>
    <w:rsid w:val="00C009B5"/>
    <w:rsid w:val="00C358DA"/>
    <w:rsid w:val="00C57F3B"/>
    <w:rsid w:val="00C810AB"/>
    <w:rsid w:val="00D06AFB"/>
    <w:rsid w:val="00E1265C"/>
    <w:rsid w:val="00E3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248DA4CAEB4199A535DF13888DF483">
    <w:name w:val="6C248DA4CAEB4199A535DF13888DF4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FFD5F829-2873-4828-AD77-158D6BFB2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848</TotalTime>
  <Pages>15</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8159</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Nexteer Employee</dc:creator>
  <cp:lastModifiedBy>Matt Leser</cp:lastModifiedBy>
  <cp:revision>101</cp:revision>
  <cp:lastPrinted>2014-12-17T17:01:00Z</cp:lastPrinted>
  <dcterms:created xsi:type="dcterms:W3CDTF">2015-09-03T17:24:00Z</dcterms:created>
  <dcterms:modified xsi:type="dcterms:W3CDTF">2016-12-21T21:04:00Z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