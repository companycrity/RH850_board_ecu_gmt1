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74A" w:rsidRPr="00AD18C2" w:rsidRDefault="00E9474A">
      <w:pPr>
        <w:jc w:val="center"/>
        <w:rPr>
          <w:rFonts w:ascii="Calibri" w:hAnsi="Calibri"/>
          <w:b/>
          <w:bCs/>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596022" w:rsidRDefault="00F13288" w:rsidP="002915B8">
      <w:pPr>
        <w:jc w:val="center"/>
        <w:rPr>
          <w:rFonts w:ascii="Calibri" w:hAnsi="Calibri"/>
          <w:b/>
          <w:bCs/>
          <w:sz w:val="36"/>
        </w:rPr>
      </w:pPr>
      <w:r>
        <w:rPr>
          <w:rFonts w:ascii="Calibri" w:hAnsi="Calibri"/>
          <w:b/>
          <w:bCs/>
          <w:sz w:val="36"/>
        </w:rPr>
        <w:t xml:space="preserve">Non Volatile </w:t>
      </w:r>
      <w:r w:rsidR="00596022">
        <w:rPr>
          <w:rFonts w:ascii="Calibri" w:hAnsi="Calibri"/>
          <w:b/>
          <w:bCs/>
          <w:sz w:val="36"/>
        </w:rPr>
        <w:t xml:space="preserve">RAM Manager And </w:t>
      </w:r>
    </w:p>
    <w:p w:rsidR="002915B8" w:rsidRPr="00477078" w:rsidRDefault="00596022" w:rsidP="002915B8">
      <w:pPr>
        <w:jc w:val="center"/>
        <w:rPr>
          <w:rFonts w:ascii="Calibri" w:hAnsi="Calibri"/>
          <w:b/>
          <w:bCs/>
          <w:sz w:val="36"/>
        </w:rPr>
      </w:pPr>
      <w:r>
        <w:rPr>
          <w:rFonts w:ascii="Calibri" w:hAnsi="Calibri"/>
          <w:b/>
          <w:bCs/>
          <w:sz w:val="36"/>
        </w:rPr>
        <w:t>Non Volatile RAM Manager Proxy</w:t>
      </w:r>
    </w:p>
    <w:p w:rsidR="002915B8" w:rsidRPr="00477078" w:rsidRDefault="002915B8" w:rsidP="002915B8">
      <w:pPr>
        <w:jc w:val="center"/>
        <w:rPr>
          <w:rFonts w:ascii="Calibri" w:hAnsi="Calibri"/>
          <w:b/>
          <w:bCs/>
          <w:sz w:val="36"/>
        </w:rPr>
      </w:pPr>
    </w:p>
    <w:p w:rsidR="002915B8" w:rsidRPr="00477078" w:rsidRDefault="009F484F" w:rsidP="002915B8">
      <w:pPr>
        <w:jc w:val="center"/>
        <w:rPr>
          <w:rFonts w:ascii="Calibri" w:hAnsi="Calibri"/>
          <w:b/>
          <w:bCs/>
          <w:sz w:val="36"/>
        </w:rPr>
      </w:pPr>
      <w:r w:rsidRPr="00477078">
        <w:rPr>
          <w:rFonts w:ascii="Calibri" w:hAnsi="Calibri"/>
          <w:b/>
          <w:bCs/>
          <w:sz w:val="36"/>
        </w:rPr>
        <w:t>FDD #</w:t>
      </w:r>
      <w:r w:rsidR="00477078" w:rsidRPr="00477078">
        <w:rPr>
          <w:rFonts w:ascii="Calibri" w:hAnsi="Calibri"/>
          <w:b/>
          <w:bCs/>
          <w:sz w:val="36"/>
        </w:rPr>
        <w:t>ES</w:t>
      </w:r>
      <w:r w:rsidR="00234F7C" w:rsidRPr="00477078">
        <w:rPr>
          <w:rFonts w:ascii="Calibri" w:hAnsi="Calibri"/>
          <w:b/>
          <w:bCs/>
          <w:sz w:val="36"/>
        </w:rPr>
        <w:t>-</w:t>
      </w:r>
      <w:r w:rsidR="00981001">
        <w:rPr>
          <w:rFonts w:ascii="Calibri" w:hAnsi="Calibri"/>
          <w:b/>
          <w:bCs/>
          <w:sz w:val="36"/>
        </w:rPr>
        <w:t>0</w:t>
      </w:r>
      <w:r w:rsidR="005909D7">
        <w:rPr>
          <w:rFonts w:ascii="Calibri" w:hAnsi="Calibri"/>
          <w:b/>
          <w:bCs/>
          <w:sz w:val="36"/>
        </w:rPr>
        <w:t>06A</w:t>
      </w:r>
    </w:p>
    <w:p w:rsidR="00F70ECA" w:rsidRDefault="00F70ECA" w:rsidP="00F70ECA">
      <w:pPr>
        <w:jc w:val="center"/>
        <w:rPr>
          <w:rFonts w:ascii="Calibri" w:hAnsi="Calibri"/>
          <w:b/>
          <w:bCs/>
          <w:sz w:val="36"/>
        </w:rPr>
      </w:pPr>
    </w:p>
    <w:p w:rsidR="00AD18C2" w:rsidRDefault="00E9474A">
      <w:pPr>
        <w:rPr>
          <w:rFonts w:ascii="Calibri" w:hAnsi="Calibri"/>
        </w:rPr>
      </w:pPr>
      <w:r w:rsidRPr="00967BCF">
        <w:rPr>
          <w:rFonts w:ascii="Calibri" w:hAnsi="Calibri"/>
        </w:rPr>
        <w:br w:type="page"/>
      </w:r>
    </w:p>
    <w:p w:rsidR="00AD18C2" w:rsidRPr="00EB7695" w:rsidRDefault="00AD18C2">
      <w:pPr>
        <w:rPr>
          <w:rFonts w:ascii="Calibri" w:hAnsi="Calibri"/>
          <w:b/>
          <w:sz w:val="24"/>
        </w:rPr>
      </w:pPr>
      <w:r w:rsidRPr="00EB7695">
        <w:rPr>
          <w:rFonts w:ascii="Calibri" w:hAnsi="Calibri"/>
          <w:b/>
          <w:sz w:val="24"/>
        </w:rPr>
        <w:lastRenderedPageBreak/>
        <w:t>Contents</w:t>
      </w:r>
    </w:p>
    <w:p w:rsidR="00ED27D7" w:rsidRDefault="0095318F">
      <w:pPr>
        <w:pStyle w:val="TOC1"/>
        <w:tabs>
          <w:tab w:val="left" w:pos="480"/>
          <w:tab w:val="right" w:leader="dot" w:pos="8630"/>
        </w:tabs>
        <w:rPr>
          <w:rFonts w:asciiTheme="minorHAnsi" w:eastAsiaTheme="minorEastAsia" w:hAnsiTheme="minorHAnsi" w:cstheme="minorBidi"/>
          <w:noProof/>
          <w:sz w:val="22"/>
          <w:szCs w:val="22"/>
        </w:rPr>
      </w:pPr>
      <w:r w:rsidRPr="00967BCF">
        <w:rPr>
          <w:rFonts w:ascii="Calibri" w:hAnsi="Calibri"/>
        </w:rPr>
        <w:fldChar w:fldCharType="begin"/>
      </w:r>
      <w:r w:rsidRPr="00967BCF">
        <w:rPr>
          <w:rFonts w:ascii="Calibri" w:hAnsi="Calibri"/>
        </w:rPr>
        <w:instrText xml:space="preserve"> TOC \o "1-</w:instrText>
      </w:r>
      <w:r w:rsidR="00265FE0">
        <w:rPr>
          <w:rFonts w:ascii="Calibri" w:hAnsi="Calibri"/>
        </w:rPr>
        <w:instrText>5</w:instrText>
      </w:r>
      <w:r w:rsidRPr="00967BCF">
        <w:rPr>
          <w:rFonts w:ascii="Calibri" w:hAnsi="Calibri"/>
        </w:rPr>
        <w:instrText xml:space="preserve">" \h \z \u </w:instrText>
      </w:r>
      <w:r w:rsidRPr="00967BCF">
        <w:rPr>
          <w:rFonts w:ascii="Calibri" w:hAnsi="Calibri"/>
        </w:rPr>
        <w:fldChar w:fldCharType="separate"/>
      </w:r>
      <w:hyperlink w:anchor="_Toc428878928" w:history="1">
        <w:r w:rsidR="00ED27D7" w:rsidRPr="001E5556">
          <w:rPr>
            <w:rStyle w:val="Hyperlink"/>
            <w:rFonts w:ascii="Calibri" w:hAnsi="Calibri"/>
            <w:noProof/>
          </w:rPr>
          <w:t>1.</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High Level Description</w:t>
        </w:r>
        <w:r w:rsidR="00ED27D7">
          <w:rPr>
            <w:noProof/>
            <w:webHidden/>
          </w:rPr>
          <w:tab/>
        </w:r>
        <w:r w:rsidR="00ED27D7">
          <w:rPr>
            <w:noProof/>
            <w:webHidden/>
          </w:rPr>
          <w:fldChar w:fldCharType="begin"/>
        </w:r>
        <w:r w:rsidR="00ED27D7">
          <w:rPr>
            <w:noProof/>
            <w:webHidden/>
          </w:rPr>
          <w:instrText xml:space="preserve"> PAGEREF _Toc428878928 \h </w:instrText>
        </w:r>
        <w:r w:rsidR="00ED27D7">
          <w:rPr>
            <w:noProof/>
            <w:webHidden/>
          </w:rPr>
        </w:r>
        <w:r w:rsidR="00ED27D7">
          <w:rPr>
            <w:noProof/>
            <w:webHidden/>
          </w:rPr>
          <w:fldChar w:fldCharType="separate"/>
        </w:r>
        <w:r w:rsidR="00ED27D7">
          <w:rPr>
            <w:noProof/>
            <w:webHidden/>
          </w:rPr>
          <w:t>4</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29" w:history="1">
        <w:r w:rsidR="00ED27D7" w:rsidRPr="001E5556">
          <w:rPr>
            <w:rStyle w:val="Hyperlink"/>
            <w:rFonts w:ascii="Calibri" w:hAnsi="Calibri"/>
            <w:noProof/>
          </w:rPr>
          <w:t>2.</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Derived Requirements</w:t>
        </w:r>
        <w:r w:rsidR="00ED27D7">
          <w:rPr>
            <w:noProof/>
            <w:webHidden/>
          </w:rPr>
          <w:tab/>
        </w:r>
        <w:r w:rsidR="00ED27D7">
          <w:rPr>
            <w:noProof/>
            <w:webHidden/>
          </w:rPr>
          <w:fldChar w:fldCharType="begin"/>
        </w:r>
        <w:r w:rsidR="00ED27D7">
          <w:rPr>
            <w:noProof/>
            <w:webHidden/>
          </w:rPr>
          <w:instrText xml:space="preserve"> PAGEREF _Toc428878929 \h </w:instrText>
        </w:r>
        <w:r w:rsidR="00ED27D7">
          <w:rPr>
            <w:noProof/>
            <w:webHidden/>
          </w:rPr>
        </w:r>
        <w:r w:rsidR="00ED27D7">
          <w:rPr>
            <w:noProof/>
            <w:webHidden/>
          </w:rPr>
          <w:fldChar w:fldCharType="separate"/>
        </w:r>
        <w:r w:rsidR="00ED27D7">
          <w:rPr>
            <w:noProof/>
            <w:webHidden/>
          </w:rPr>
          <w:t>4</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30" w:history="1">
        <w:r w:rsidR="00ED27D7" w:rsidRPr="001E5556">
          <w:rPr>
            <w:rStyle w:val="Hyperlink"/>
            <w:rFonts w:ascii="Calibri" w:hAnsi="Calibri"/>
            <w:noProof/>
          </w:rPr>
          <w:t>3.</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Sub-Function Data Flow</w:t>
        </w:r>
        <w:r w:rsidR="00ED27D7">
          <w:rPr>
            <w:noProof/>
            <w:webHidden/>
          </w:rPr>
          <w:tab/>
        </w:r>
        <w:r w:rsidR="00ED27D7">
          <w:rPr>
            <w:noProof/>
            <w:webHidden/>
          </w:rPr>
          <w:fldChar w:fldCharType="begin"/>
        </w:r>
        <w:r w:rsidR="00ED27D7">
          <w:rPr>
            <w:noProof/>
            <w:webHidden/>
          </w:rPr>
          <w:instrText xml:space="preserve"> PAGEREF _Toc428878930 \h </w:instrText>
        </w:r>
        <w:r w:rsidR="00ED27D7">
          <w:rPr>
            <w:noProof/>
            <w:webHidden/>
          </w:rPr>
        </w:r>
        <w:r w:rsidR="00ED27D7">
          <w:rPr>
            <w:noProof/>
            <w:webHidden/>
          </w:rPr>
          <w:fldChar w:fldCharType="separate"/>
        </w:r>
        <w:r w:rsidR="00ED27D7">
          <w:rPr>
            <w:noProof/>
            <w:webHidden/>
          </w:rPr>
          <w:t>4</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31" w:history="1">
        <w:r w:rsidR="00ED27D7" w:rsidRPr="001E5556">
          <w:rPr>
            <w:rStyle w:val="Hyperlink"/>
            <w:rFonts w:ascii="Calibri" w:hAnsi="Calibri"/>
            <w:noProof/>
          </w:rPr>
          <w:t>4.</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Design Rationale</w:t>
        </w:r>
        <w:r w:rsidR="00ED27D7">
          <w:rPr>
            <w:noProof/>
            <w:webHidden/>
          </w:rPr>
          <w:tab/>
        </w:r>
        <w:r w:rsidR="00ED27D7">
          <w:rPr>
            <w:noProof/>
            <w:webHidden/>
          </w:rPr>
          <w:fldChar w:fldCharType="begin"/>
        </w:r>
        <w:r w:rsidR="00ED27D7">
          <w:rPr>
            <w:noProof/>
            <w:webHidden/>
          </w:rPr>
          <w:instrText xml:space="preserve"> PAGEREF _Toc428878931 \h </w:instrText>
        </w:r>
        <w:r w:rsidR="00ED27D7">
          <w:rPr>
            <w:noProof/>
            <w:webHidden/>
          </w:rPr>
        </w:r>
        <w:r w:rsidR="00ED27D7">
          <w:rPr>
            <w:noProof/>
            <w:webHidden/>
          </w:rPr>
          <w:fldChar w:fldCharType="separate"/>
        </w:r>
        <w:r w:rsidR="00ED27D7">
          <w:rPr>
            <w:noProof/>
            <w:webHidden/>
          </w:rPr>
          <w:t>5</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32" w:history="1">
        <w:r w:rsidR="00ED27D7" w:rsidRPr="001E5556">
          <w:rPr>
            <w:rStyle w:val="Hyperlink"/>
            <w:rFonts w:ascii="Calibri" w:hAnsi="Calibri"/>
            <w:noProof/>
          </w:rPr>
          <w:t>5.</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Components</w:t>
        </w:r>
        <w:r w:rsidR="00ED27D7">
          <w:rPr>
            <w:noProof/>
            <w:webHidden/>
          </w:rPr>
          <w:tab/>
        </w:r>
        <w:r w:rsidR="00ED27D7">
          <w:rPr>
            <w:noProof/>
            <w:webHidden/>
          </w:rPr>
          <w:fldChar w:fldCharType="begin"/>
        </w:r>
        <w:r w:rsidR="00ED27D7">
          <w:rPr>
            <w:noProof/>
            <w:webHidden/>
          </w:rPr>
          <w:instrText xml:space="preserve"> PAGEREF _Toc428878932 \h </w:instrText>
        </w:r>
        <w:r w:rsidR="00ED27D7">
          <w:rPr>
            <w:noProof/>
            <w:webHidden/>
          </w:rPr>
        </w:r>
        <w:r w:rsidR="00ED27D7">
          <w:rPr>
            <w:noProof/>
            <w:webHidden/>
          </w:rPr>
          <w:fldChar w:fldCharType="separate"/>
        </w:r>
        <w:r w:rsidR="00ED27D7">
          <w:rPr>
            <w:noProof/>
            <w:webHidden/>
          </w:rPr>
          <w:t>6</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33" w:history="1">
        <w:r w:rsidR="00ED27D7" w:rsidRPr="001E5556">
          <w:rPr>
            <w:rStyle w:val="Hyperlink"/>
            <w:rFonts w:ascii="Calibri" w:hAnsi="Calibri"/>
            <w:noProof/>
          </w:rPr>
          <w:t>5.1.</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NvM: Non Volatile Memory (AUTOSAR BSW)</w:t>
        </w:r>
        <w:r w:rsidR="00ED27D7">
          <w:rPr>
            <w:noProof/>
            <w:webHidden/>
          </w:rPr>
          <w:tab/>
        </w:r>
        <w:r w:rsidR="00ED27D7">
          <w:rPr>
            <w:noProof/>
            <w:webHidden/>
          </w:rPr>
          <w:fldChar w:fldCharType="begin"/>
        </w:r>
        <w:r w:rsidR="00ED27D7">
          <w:rPr>
            <w:noProof/>
            <w:webHidden/>
          </w:rPr>
          <w:instrText xml:space="preserve"> PAGEREF _Toc428878933 \h </w:instrText>
        </w:r>
        <w:r w:rsidR="00ED27D7">
          <w:rPr>
            <w:noProof/>
            <w:webHidden/>
          </w:rPr>
        </w:r>
        <w:r w:rsidR="00ED27D7">
          <w:rPr>
            <w:noProof/>
            <w:webHidden/>
          </w:rPr>
          <w:fldChar w:fldCharType="separate"/>
        </w:r>
        <w:r w:rsidR="00ED27D7">
          <w:rPr>
            <w:noProof/>
            <w:webHidden/>
          </w:rPr>
          <w:t>6</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34" w:history="1">
        <w:r w:rsidR="00ED27D7" w:rsidRPr="001E5556">
          <w:rPr>
            <w:rStyle w:val="Hyperlink"/>
            <w:noProof/>
          </w:rPr>
          <w:t>5.1.1.</w:t>
        </w:r>
        <w:r w:rsidR="00ED27D7">
          <w:rPr>
            <w:rFonts w:asciiTheme="minorHAnsi" w:eastAsiaTheme="minorEastAsia" w:hAnsiTheme="minorHAnsi" w:cstheme="minorBidi"/>
            <w:noProof/>
            <w:sz w:val="22"/>
            <w:szCs w:val="22"/>
          </w:rPr>
          <w:tab/>
        </w:r>
        <w:r w:rsidR="00ED27D7" w:rsidRPr="001E5556">
          <w:rPr>
            <w:rStyle w:val="Hyperlink"/>
            <w:noProof/>
          </w:rPr>
          <w:t>BSW Configuration</w:t>
        </w:r>
        <w:r w:rsidR="00ED27D7">
          <w:rPr>
            <w:noProof/>
            <w:webHidden/>
          </w:rPr>
          <w:tab/>
        </w:r>
        <w:r w:rsidR="00ED27D7">
          <w:rPr>
            <w:noProof/>
            <w:webHidden/>
          </w:rPr>
          <w:fldChar w:fldCharType="begin"/>
        </w:r>
        <w:r w:rsidR="00ED27D7">
          <w:rPr>
            <w:noProof/>
            <w:webHidden/>
          </w:rPr>
          <w:instrText xml:space="preserve"> PAGEREF _Toc428878934 \h </w:instrText>
        </w:r>
        <w:r w:rsidR="00ED27D7">
          <w:rPr>
            <w:noProof/>
            <w:webHidden/>
          </w:rPr>
        </w:r>
        <w:r w:rsidR="00ED27D7">
          <w:rPr>
            <w:noProof/>
            <w:webHidden/>
          </w:rPr>
          <w:fldChar w:fldCharType="separate"/>
        </w:r>
        <w:r w:rsidR="00ED27D7">
          <w:rPr>
            <w:noProof/>
            <w:webHidden/>
          </w:rPr>
          <w:t>6</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35" w:history="1">
        <w:r w:rsidR="00ED27D7" w:rsidRPr="001E5556">
          <w:rPr>
            <w:rStyle w:val="Hyperlink"/>
            <w:noProof/>
          </w:rPr>
          <w:t>5.1.1.1.</w:t>
        </w:r>
        <w:r w:rsidR="00ED27D7">
          <w:rPr>
            <w:rFonts w:asciiTheme="minorHAnsi" w:eastAsiaTheme="minorEastAsia" w:hAnsiTheme="minorHAnsi" w:cstheme="minorBidi"/>
            <w:noProof/>
            <w:sz w:val="22"/>
            <w:szCs w:val="22"/>
          </w:rPr>
          <w:tab/>
        </w:r>
        <w:r w:rsidR="00ED27D7" w:rsidRPr="001E5556">
          <w:rPr>
            <w:rStyle w:val="Hyperlink"/>
            <w:noProof/>
          </w:rPr>
          <w:t>NvMCommon</w:t>
        </w:r>
        <w:r w:rsidR="00ED27D7">
          <w:rPr>
            <w:noProof/>
            <w:webHidden/>
          </w:rPr>
          <w:tab/>
        </w:r>
        <w:r w:rsidR="00ED27D7">
          <w:rPr>
            <w:noProof/>
            <w:webHidden/>
          </w:rPr>
          <w:fldChar w:fldCharType="begin"/>
        </w:r>
        <w:r w:rsidR="00ED27D7">
          <w:rPr>
            <w:noProof/>
            <w:webHidden/>
          </w:rPr>
          <w:instrText xml:space="preserve"> PAGEREF _Toc428878935 \h </w:instrText>
        </w:r>
        <w:r w:rsidR="00ED27D7">
          <w:rPr>
            <w:noProof/>
            <w:webHidden/>
          </w:rPr>
        </w:r>
        <w:r w:rsidR="00ED27D7">
          <w:rPr>
            <w:noProof/>
            <w:webHidden/>
          </w:rPr>
          <w:fldChar w:fldCharType="separate"/>
        </w:r>
        <w:r w:rsidR="00ED27D7">
          <w:rPr>
            <w:noProof/>
            <w:webHidden/>
          </w:rPr>
          <w:t>6</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36" w:history="1">
        <w:r w:rsidR="00ED27D7" w:rsidRPr="001E5556">
          <w:rPr>
            <w:rStyle w:val="Hyperlink"/>
            <w:noProof/>
          </w:rPr>
          <w:t>5.1.2.</w:t>
        </w:r>
        <w:r w:rsidR="00ED27D7">
          <w:rPr>
            <w:rFonts w:asciiTheme="minorHAnsi" w:eastAsiaTheme="minorEastAsia" w:hAnsiTheme="minorHAnsi" w:cstheme="minorBidi"/>
            <w:noProof/>
            <w:sz w:val="22"/>
            <w:szCs w:val="22"/>
          </w:rPr>
          <w:tab/>
        </w:r>
        <w:r w:rsidR="00ED27D7" w:rsidRPr="001E5556">
          <w:rPr>
            <w:rStyle w:val="Hyperlink"/>
            <w:noProof/>
          </w:rPr>
          <w:t>Periodic Functions</w:t>
        </w:r>
        <w:r w:rsidR="00ED27D7">
          <w:rPr>
            <w:noProof/>
            <w:webHidden/>
          </w:rPr>
          <w:tab/>
        </w:r>
        <w:r w:rsidR="00ED27D7">
          <w:rPr>
            <w:noProof/>
            <w:webHidden/>
          </w:rPr>
          <w:fldChar w:fldCharType="begin"/>
        </w:r>
        <w:r w:rsidR="00ED27D7">
          <w:rPr>
            <w:noProof/>
            <w:webHidden/>
          </w:rPr>
          <w:instrText xml:space="preserve"> PAGEREF _Toc428878936 \h </w:instrText>
        </w:r>
        <w:r w:rsidR="00ED27D7">
          <w:rPr>
            <w:noProof/>
            <w:webHidden/>
          </w:rPr>
        </w:r>
        <w:r w:rsidR="00ED27D7">
          <w:rPr>
            <w:noProof/>
            <w:webHidden/>
          </w:rPr>
          <w:fldChar w:fldCharType="separate"/>
        </w:r>
        <w:r w:rsidR="00ED27D7">
          <w:rPr>
            <w:noProof/>
            <w:webHidden/>
          </w:rPr>
          <w:t>7</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37" w:history="1">
        <w:r w:rsidR="00ED27D7" w:rsidRPr="001E5556">
          <w:rPr>
            <w:rStyle w:val="Hyperlink"/>
            <w:noProof/>
          </w:rPr>
          <w:t>5.1.2.1.</w:t>
        </w:r>
        <w:r w:rsidR="00ED27D7">
          <w:rPr>
            <w:rFonts w:asciiTheme="minorHAnsi" w:eastAsiaTheme="minorEastAsia" w:hAnsiTheme="minorHAnsi" w:cstheme="minorBidi"/>
            <w:noProof/>
            <w:sz w:val="22"/>
            <w:szCs w:val="22"/>
          </w:rPr>
          <w:tab/>
        </w:r>
        <w:r w:rsidR="00ED27D7" w:rsidRPr="001E5556">
          <w:rPr>
            <w:rStyle w:val="Hyperlink"/>
            <w:noProof/>
          </w:rPr>
          <w:t>NvM_MainFunction</w:t>
        </w:r>
        <w:r w:rsidR="00ED27D7">
          <w:rPr>
            <w:noProof/>
            <w:webHidden/>
          </w:rPr>
          <w:tab/>
        </w:r>
        <w:r w:rsidR="00ED27D7">
          <w:rPr>
            <w:noProof/>
            <w:webHidden/>
          </w:rPr>
          <w:fldChar w:fldCharType="begin"/>
        </w:r>
        <w:r w:rsidR="00ED27D7">
          <w:rPr>
            <w:noProof/>
            <w:webHidden/>
          </w:rPr>
          <w:instrText xml:space="preserve"> PAGEREF _Toc428878937 \h </w:instrText>
        </w:r>
        <w:r w:rsidR="00ED27D7">
          <w:rPr>
            <w:noProof/>
            <w:webHidden/>
          </w:rPr>
        </w:r>
        <w:r w:rsidR="00ED27D7">
          <w:rPr>
            <w:noProof/>
            <w:webHidden/>
          </w:rPr>
          <w:fldChar w:fldCharType="separate"/>
        </w:r>
        <w:r w:rsidR="00ED27D7">
          <w:rPr>
            <w:noProof/>
            <w:webHidden/>
          </w:rPr>
          <w:t>7</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38" w:history="1">
        <w:r w:rsidR="00ED27D7" w:rsidRPr="001E5556">
          <w:rPr>
            <w:rStyle w:val="Hyperlink"/>
            <w:noProof/>
          </w:rPr>
          <w:t>5.1.2.1.1.</w:t>
        </w:r>
        <w:r w:rsidR="00ED27D7">
          <w:rPr>
            <w:rFonts w:asciiTheme="minorHAnsi" w:eastAsiaTheme="minorEastAsia" w:hAnsiTheme="minorHAnsi" w:cstheme="minorBidi"/>
            <w:noProof/>
            <w:sz w:val="22"/>
            <w:szCs w:val="22"/>
          </w:rPr>
          <w:tab/>
        </w:r>
        <w:r w:rsidR="00ED27D7" w:rsidRPr="001E5556">
          <w:rPr>
            <w:rStyle w:val="Hyperlink"/>
            <w:noProof/>
          </w:rPr>
          <w:t>Function Definition</w:t>
        </w:r>
        <w:r w:rsidR="00ED27D7">
          <w:rPr>
            <w:noProof/>
            <w:webHidden/>
          </w:rPr>
          <w:tab/>
        </w:r>
        <w:r w:rsidR="00ED27D7">
          <w:rPr>
            <w:noProof/>
            <w:webHidden/>
          </w:rPr>
          <w:fldChar w:fldCharType="begin"/>
        </w:r>
        <w:r w:rsidR="00ED27D7">
          <w:rPr>
            <w:noProof/>
            <w:webHidden/>
          </w:rPr>
          <w:instrText xml:space="preserve"> PAGEREF _Toc428878938 \h </w:instrText>
        </w:r>
        <w:r w:rsidR="00ED27D7">
          <w:rPr>
            <w:noProof/>
            <w:webHidden/>
          </w:rPr>
        </w:r>
        <w:r w:rsidR="00ED27D7">
          <w:rPr>
            <w:noProof/>
            <w:webHidden/>
          </w:rPr>
          <w:fldChar w:fldCharType="separate"/>
        </w:r>
        <w:r w:rsidR="00ED27D7">
          <w:rPr>
            <w:noProof/>
            <w:webHidden/>
          </w:rPr>
          <w:t>7</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39" w:history="1">
        <w:r w:rsidR="00ED27D7" w:rsidRPr="001E5556">
          <w:rPr>
            <w:rStyle w:val="Hyperlink"/>
            <w:noProof/>
          </w:rPr>
          <w:t>5.1.3.</w:t>
        </w:r>
        <w:r w:rsidR="00ED27D7">
          <w:rPr>
            <w:rFonts w:asciiTheme="minorHAnsi" w:eastAsiaTheme="minorEastAsia" w:hAnsiTheme="minorHAnsi" w:cstheme="minorBidi"/>
            <w:noProof/>
            <w:sz w:val="22"/>
            <w:szCs w:val="22"/>
          </w:rPr>
          <w:tab/>
        </w:r>
        <w:r w:rsidR="00ED27D7" w:rsidRPr="001E5556">
          <w:rPr>
            <w:rStyle w:val="Hyperlink"/>
            <w:noProof/>
          </w:rPr>
          <w:t>Service Sub-Functions</w:t>
        </w:r>
        <w:r w:rsidR="00ED27D7">
          <w:rPr>
            <w:noProof/>
            <w:webHidden/>
          </w:rPr>
          <w:tab/>
        </w:r>
        <w:r w:rsidR="00ED27D7">
          <w:rPr>
            <w:noProof/>
            <w:webHidden/>
          </w:rPr>
          <w:fldChar w:fldCharType="begin"/>
        </w:r>
        <w:r w:rsidR="00ED27D7">
          <w:rPr>
            <w:noProof/>
            <w:webHidden/>
          </w:rPr>
          <w:instrText xml:space="preserve"> PAGEREF _Toc428878939 \h </w:instrText>
        </w:r>
        <w:r w:rsidR="00ED27D7">
          <w:rPr>
            <w:noProof/>
            <w:webHidden/>
          </w:rPr>
        </w:r>
        <w:r w:rsidR="00ED27D7">
          <w:rPr>
            <w:noProof/>
            <w:webHidden/>
          </w:rPr>
          <w:fldChar w:fldCharType="separate"/>
        </w:r>
        <w:r w:rsidR="00ED27D7">
          <w:rPr>
            <w:noProof/>
            <w:webHidden/>
          </w:rPr>
          <w:t>8</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40" w:history="1">
        <w:r w:rsidR="00ED27D7" w:rsidRPr="001E5556">
          <w:rPr>
            <w:rStyle w:val="Hyperlink"/>
            <w:noProof/>
          </w:rPr>
          <w:t>5.1.3.1.</w:t>
        </w:r>
        <w:r w:rsidR="00ED27D7">
          <w:rPr>
            <w:rFonts w:asciiTheme="minorHAnsi" w:eastAsiaTheme="minorEastAsia" w:hAnsiTheme="minorHAnsi" w:cstheme="minorBidi"/>
            <w:noProof/>
            <w:sz w:val="22"/>
            <w:szCs w:val="22"/>
          </w:rPr>
          <w:tab/>
        </w:r>
        <w:r w:rsidR="00ED27D7" w:rsidRPr="001E5556">
          <w:rPr>
            <w:rStyle w:val="Hyperlink"/>
            <w:noProof/>
          </w:rPr>
          <w:t>API Configuration Class 1</w:t>
        </w:r>
        <w:r w:rsidR="00ED27D7">
          <w:rPr>
            <w:noProof/>
            <w:webHidden/>
          </w:rPr>
          <w:tab/>
        </w:r>
        <w:r w:rsidR="00ED27D7">
          <w:rPr>
            <w:noProof/>
            <w:webHidden/>
          </w:rPr>
          <w:fldChar w:fldCharType="begin"/>
        </w:r>
        <w:r w:rsidR="00ED27D7">
          <w:rPr>
            <w:noProof/>
            <w:webHidden/>
          </w:rPr>
          <w:instrText xml:space="preserve"> PAGEREF _Toc428878940 \h </w:instrText>
        </w:r>
        <w:r w:rsidR="00ED27D7">
          <w:rPr>
            <w:noProof/>
            <w:webHidden/>
          </w:rPr>
        </w:r>
        <w:r w:rsidR="00ED27D7">
          <w:rPr>
            <w:noProof/>
            <w:webHidden/>
          </w:rPr>
          <w:fldChar w:fldCharType="separate"/>
        </w:r>
        <w:r w:rsidR="00ED27D7">
          <w:rPr>
            <w:noProof/>
            <w:webHidden/>
          </w:rPr>
          <w:t>9</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1" w:history="1">
        <w:r w:rsidR="00ED27D7" w:rsidRPr="001E5556">
          <w:rPr>
            <w:rStyle w:val="Hyperlink"/>
            <w:noProof/>
          </w:rPr>
          <w:t>5.1.3.1.1.</w:t>
        </w:r>
        <w:r w:rsidR="00ED27D7">
          <w:rPr>
            <w:rFonts w:asciiTheme="minorHAnsi" w:eastAsiaTheme="minorEastAsia" w:hAnsiTheme="minorHAnsi" w:cstheme="minorBidi"/>
            <w:noProof/>
            <w:sz w:val="22"/>
            <w:szCs w:val="22"/>
          </w:rPr>
          <w:tab/>
        </w:r>
        <w:r w:rsidR="00ED27D7" w:rsidRPr="001E5556">
          <w:rPr>
            <w:rStyle w:val="Hyperlink"/>
            <w:noProof/>
          </w:rPr>
          <w:t>Sub-Function: NvM_Init</w:t>
        </w:r>
        <w:r w:rsidR="00ED27D7">
          <w:rPr>
            <w:noProof/>
            <w:webHidden/>
          </w:rPr>
          <w:tab/>
        </w:r>
        <w:r w:rsidR="00ED27D7">
          <w:rPr>
            <w:noProof/>
            <w:webHidden/>
          </w:rPr>
          <w:fldChar w:fldCharType="begin"/>
        </w:r>
        <w:r w:rsidR="00ED27D7">
          <w:rPr>
            <w:noProof/>
            <w:webHidden/>
          </w:rPr>
          <w:instrText xml:space="preserve"> PAGEREF _Toc428878941 \h </w:instrText>
        </w:r>
        <w:r w:rsidR="00ED27D7">
          <w:rPr>
            <w:noProof/>
            <w:webHidden/>
          </w:rPr>
        </w:r>
        <w:r w:rsidR="00ED27D7">
          <w:rPr>
            <w:noProof/>
            <w:webHidden/>
          </w:rPr>
          <w:fldChar w:fldCharType="separate"/>
        </w:r>
        <w:r w:rsidR="00ED27D7">
          <w:rPr>
            <w:noProof/>
            <w:webHidden/>
          </w:rPr>
          <w:t>9</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2" w:history="1">
        <w:r w:rsidR="00ED27D7" w:rsidRPr="001E5556">
          <w:rPr>
            <w:rStyle w:val="Hyperlink"/>
            <w:noProof/>
          </w:rPr>
          <w:t>5.1.3.1.2.</w:t>
        </w:r>
        <w:r w:rsidR="00ED27D7">
          <w:rPr>
            <w:rFonts w:asciiTheme="minorHAnsi" w:eastAsiaTheme="minorEastAsia" w:hAnsiTheme="minorHAnsi" w:cstheme="minorBidi"/>
            <w:noProof/>
            <w:sz w:val="22"/>
            <w:szCs w:val="22"/>
          </w:rPr>
          <w:tab/>
        </w:r>
        <w:r w:rsidR="00ED27D7" w:rsidRPr="001E5556">
          <w:rPr>
            <w:rStyle w:val="Hyperlink"/>
            <w:noProof/>
          </w:rPr>
          <w:t>Sub-Function: NvM_ReadAll</w:t>
        </w:r>
        <w:r w:rsidR="00ED27D7">
          <w:rPr>
            <w:noProof/>
            <w:webHidden/>
          </w:rPr>
          <w:tab/>
        </w:r>
        <w:r w:rsidR="00ED27D7">
          <w:rPr>
            <w:noProof/>
            <w:webHidden/>
          </w:rPr>
          <w:fldChar w:fldCharType="begin"/>
        </w:r>
        <w:r w:rsidR="00ED27D7">
          <w:rPr>
            <w:noProof/>
            <w:webHidden/>
          </w:rPr>
          <w:instrText xml:space="preserve"> PAGEREF _Toc428878942 \h </w:instrText>
        </w:r>
        <w:r w:rsidR="00ED27D7">
          <w:rPr>
            <w:noProof/>
            <w:webHidden/>
          </w:rPr>
        </w:r>
        <w:r w:rsidR="00ED27D7">
          <w:rPr>
            <w:noProof/>
            <w:webHidden/>
          </w:rPr>
          <w:fldChar w:fldCharType="separate"/>
        </w:r>
        <w:r w:rsidR="00ED27D7">
          <w:rPr>
            <w:noProof/>
            <w:webHidden/>
          </w:rPr>
          <w:t>10</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3" w:history="1">
        <w:r w:rsidR="00ED27D7" w:rsidRPr="001E5556">
          <w:rPr>
            <w:rStyle w:val="Hyperlink"/>
            <w:noProof/>
          </w:rPr>
          <w:t>5.1.3.1.3.</w:t>
        </w:r>
        <w:r w:rsidR="00ED27D7">
          <w:rPr>
            <w:rFonts w:asciiTheme="minorHAnsi" w:eastAsiaTheme="minorEastAsia" w:hAnsiTheme="minorHAnsi" w:cstheme="minorBidi"/>
            <w:noProof/>
            <w:sz w:val="22"/>
            <w:szCs w:val="22"/>
          </w:rPr>
          <w:tab/>
        </w:r>
        <w:r w:rsidR="00ED27D7" w:rsidRPr="001E5556">
          <w:rPr>
            <w:rStyle w:val="Hyperlink"/>
            <w:noProof/>
          </w:rPr>
          <w:t>Sub-Function: NvM_WriteAll</w:t>
        </w:r>
        <w:r w:rsidR="00ED27D7">
          <w:rPr>
            <w:noProof/>
            <w:webHidden/>
          </w:rPr>
          <w:tab/>
        </w:r>
        <w:r w:rsidR="00ED27D7">
          <w:rPr>
            <w:noProof/>
            <w:webHidden/>
          </w:rPr>
          <w:fldChar w:fldCharType="begin"/>
        </w:r>
        <w:r w:rsidR="00ED27D7">
          <w:rPr>
            <w:noProof/>
            <w:webHidden/>
          </w:rPr>
          <w:instrText xml:space="preserve"> PAGEREF _Toc428878943 \h </w:instrText>
        </w:r>
        <w:r w:rsidR="00ED27D7">
          <w:rPr>
            <w:noProof/>
            <w:webHidden/>
          </w:rPr>
        </w:r>
        <w:r w:rsidR="00ED27D7">
          <w:rPr>
            <w:noProof/>
            <w:webHidden/>
          </w:rPr>
          <w:fldChar w:fldCharType="separate"/>
        </w:r>
        <w:r w:rsidR="00ED27D7">
          <w:rPr>
            <w:noProof/>
            <w:webHidden/>
          </w:rPr>
          <w:t>11</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4" w:history="1">
        <w:r w:rsidR="00ED27D7" w:rsidRPr="001E5556">
          <w:rPr>
            <w:rStyle w:val="Hyperlink"/>
            <w:noProof/>
          </w:rPr>
          <w:t>5.1.3.1.4.</w:t>
        </w:r>
        <w:r w:rsidR="00ED27D7">
          <w:rPr>
            <w:rFonts w:asciiTheme="minorHAnsi" w:eastAsiaTheme="minorEastAsia" w:hAnsiTheme="minorHAnsi" w:cstheme="minorBidi"/>
            <w:noProof/>
            <w:sz w:val="22"/>
            <w:szCs w:val="22"/>
          </w:rPr>
          <w:tab/>
        </w:r>
        <w:r w:rsidR="00ED27D7" w:rsidRPr="001E5556">
          <w:rPr>
            <w:rStyle w:val="Hyperlink"/>
            <w:noProof/>
          </w:rPr>
          <w:t>Sub-Function: NvM_GetErrorStatus</w:t>
        </w:r>
        <w:r w:rsidR="00ED27D7">
          <w:rPr>
            <w:noProof/>
            <w:webHidden/>
          </w:rPr>
          <w:tab/>
        </w:r>
        <w:r w:rsidR="00ED27D7">
          <w:rPr>
            <w:noProof/>
            <w:webHidden/>
          </w:rPr>
          <w:fldChar w:fldCharType="begin"/>
        </w:r>
        <w:r w:rsidR="00ED27D7">
          <w:rPr>
            <w:noProof/>
            <w:webHidden/>
          </w:rPr>
          <w:instrText xml:space="preserve"> PAGEREF _Toc428878944 \h </w:instrText>
        </w:r>
        <w:r w:rsidR="00ED27D7">
          <w:rPr>
            <w:noProof/>
            <w:webHidden/>
          </w:rPr>
        </w:r>
        <w:r w:rsidR="00ED27D7">
          <w:rPr>
            <w:noProof/>
            <w:webHidden/>
          </w:rPr>
          <w:fldChar w:fldCharType="separate"/>
        </w:r>
        <w:r w:rsidR="00ED27D7">
          <w:rPr>
            <w:noProof/>
            <w:webHidden/>
          </w:rPr>
          <w:t>12</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5" w:history="1">
        <w:r w:rsidR="00ED27D7" w:rsidRPr="001E5556">
          <w:rPr>
            <w:rStyle w:val="Hyperlink"/>
            <w:noProof/>
          </w:rPr>
          <w:t>5.1.3.1.5.</w:t>
        </w:r>
        <w:r w:rsidR="00ED27D7">
          <w:rPr>
            <w:rFonts w:asciiTheme="minorHAnsi" w:eastAsiaTheme="minorEastAsia" w:hAnsiTheme="minorHAnsi" w:cstheme="minorBidi"/>
            <w:noProof/>
            <w:sz w:val="22"/>
            <w:szCs w:val="22"/>
          </w:rPr>
          <w:tab/>
        </w:r>
        <w:r w:rsidR="00ED27D7" w:rsidRPr="001E5556">
          <w:rPr>
            <w:rStyle w:val="Hyperlink"/>
            <w:noProof/>
          </w:rPr>
          <w:t>Sub-Function: NvM_SetRamBlockStatus</w:t>
        </w:r>
        <w:r w:rsidR="00ED27D7">
          <w:rPr>
            <w:noProof/>
            <w:webHidden/>
          </w:rPr>
          <w:tab/>
        </w:r>
        <w:r w:rsidR="00ED27D7">
          <w:rPr>
            <w:noProof/>
            <w:webHidden/>
          </w:rPr>
          <w:fldChar w:fldCharType="begin"/>
        </w:r>
        <w:r w:rsidR="00ED27D7">
          <w:rPr>
            <w:noProof/>
            <w:webHidden/>
          </w:rPr>
          <w:instrText xml:space="preserve"> PAGEREF _Toc428878945 \h </w:instrText>
        </w:r>
        <w:r w:rsidR="00ED27D7">
          <w:rPr>
            <w:noProof/>
            <w:webHidden/>
          </w:rPr>
        </w:r>
        <w:r w:rsidR="00ED27D7">
          <w:rPr>
            <w:noProof/>
            <w:webHidden/>
          </w:rPr>
          <w:fldChar w:fldCharType="separate"/>
        </w:r>
        <w:r w:rsidR="00ED27D7">
          <w:rPr>
            <w:noProof/>
            <w:webHidden/>
          </w:rPr>
          <w:t>13</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6" w:history="1">
        <w:r w:rsidR="00ED27D7" w:rsidRPr="001E5556">
          <w:rPr>
            <w:rStyle w:val="Hyperlink"/>
            <w:noProof/>
          </w:rPr>
          <w:t>5.1.3.1.6.</w:t>
        </w:r>
        <w:r w:rsidR="00ED27D7">
          <w:rPr>
            <w:rFonts w:asciiTheme="minorHAnsi" w:eastAsiaTheme="minorEastAsia" w:hAnsiTheme="minorHAnsi" w:cstheme="minorBidi"/>
            <w:noProof/>
            <w:sz w:val="22"/>
            <w:szCs w:val="22"/>
          </w:rPr>
          <w:tab/>
        </w:r>
        <w:r w:rsidR="00ED27D7" w:rsidRPr="001E5556">
          <w:rPr>
            <w:rStyle w:val="Hyperlink"/>
            <w:noProof/>
          </w:rPr>
          <w:t>Sub-Function: NvM_CancelWriteAll</w:t>
        </w:r>
        <w:r w:rsidR="00ED27D7">
          <w:rPr>
            <w:noProof/>
            <w:webHidden/>
          </w:rPr>
          <w:tab/>
        </w:r>
        <w:r w:rsidR="00ED27D7">
          <w:rPr>
            <w:noProof/>
            <w:webHidden/>
          </w:rPr>
          <w:fldChar w:fldCharType="begin"/>
        </w:r>
        <w:r w:rsidR="00ED27D7">
          <w:rPr>
            <w:noProof/>
            <w:webHidden/>
          </w:rPr>
          <w:instrText xml:space="preserve"> PAGEREF _Toc428878946 \h </w:instrText>
        </w:r>
        <w:r w:rsidR="00ED27D7">
          <w:rPr>
            <w:noProof/>
            <w:webHidden/>
          </w:rPr>
        </w:r>
        <w:r w:rsidR="00ED27D7">
          <w:rPr>
            <w:noProof/>
            <w:webHidden/>
          </w:rPr>
          <w:fldChar w:fldCharType="separate"/>
        </w:r>
        <w:r w:rsidR="00ED27D7">
          <w:rPr>
            <w:noProof/>
            <w:webHidden/>
          </w:rPr>
          <w:t>14</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47" w:history="1">
        <w:r w:rsidR="00ED27D7" w:rsidRPr="001E5556">
          <w:rPr>
            <w:rStyle w:val="Hyperlink"/>
            <w:noProof/>
          </w:rPr>
          <w:t>5.1.3.2.</w:t>
        </w:r>
        <w:r w:rsidR="00ED27D7">
          <w:rPr>
            <w:rFonts w:asciiTheme="minorHAnsi" w:eastAsiaTheme="minorEastAsia" w:hAnsiTheme="minorHAnsi" w:cstheme="minorBidi"/>
            <w:noProof/>
            <w:sz w:val="22"/>
            <w:szCs w:val="22"/>
          </w:rPr>
          <w:tab/>
        </w:r>
        <w:r w:rsidR="00ED27D7" w:rsidRPr="001E5556">
          <w:rPr>
            <w:rStyle w:val="Hyperlink"/>
            <w:noProof/>
          </w:rPr>
          <w:t>API Configuration Class 2</w:t>
        </w:r>
        <w:r w:rsidR="00ED27D7">
          <w:rPr>
            <w:noProof/>
            <w:webHidden/>
          </w:rPr>
          <w:tab/>
        </w:r>
        <w:r w:rsidR="00ED27D7">
          <w:rPr>
            <w:noProof/>
            <w:webHidden/>
          </w:rPr>
          <w:fldChar w:fldCharType="begin"/>
        </w:r>
        <w:r w:rsidR="00ED27D7">
          <w:rPr>
            <w:noProof/>
            <w:webHidden/>
          </w:rPr>
          <w:instrText xml:space="preserve"> PAGEREF _Toc428878947 \h </w:instrText>
        </w:r>
        <w:r w:rsidR="00ED27D7">
          <w:rPr>
            <w:noProof/>
            <w:webHidden/>
          </w:rPr>
        </w:r>
        <w:r w:rsidR="00ED27D7">
          <w:rPr>
            <w:noProof/>
            <w:webHidden/>
          </w:rPr>
          <w:fldChar w:fldCharType="separate"/>
        </w:r>
        <w:r w:rsidR="00ED27D7">
          <w:rPr>
            <w:noProof/>
            <w:webHidden/>
          </w:rPr>
          <w:t>15</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8" w:history="1">
        <w:r w:rsidR="00ED27D7" w:rsidRPr="001E5556">
          <w:rPr>
            <w:rStyle w:val="Hyperlink"/>
            <w:noProof/>
          </w:rPr>
          <w:t>5.1.3.2.1.</w:t>
        </w:r>
        <w:r w:rsidR="00ED27D7">
          <w:rPr>
            <w:rFonts w:asciiTheme="minorHAnsi" w:eastAsiaTheme="minorEastAsia" w:hAnsiTheme="minorHAnsi" w:cstheme="minorBidi"/>
            <w:noProof/>
            <w:sz w:val="22"/>
            <w:szCs w:val="22"/>
          </w:rPr>
          <w:tab/>
        </w:r>
        <w:r w:rsidR="00ED27D7" w:rsidRPr="001E5556">
          <w:rPr>
            <w:rStyle w:val="Hyperlink"/>
            <w:noProof/>
          </w:rPr>
          <w:t>Sub-Function: NvM_SetDataIndex</w:t>
        </w:r>
        <w:r w:rsidR="00ED27D7">
          <w:rPr>
            <w:noProof/>
            <w:webHidden/>
          </w:rPr>
          <w:tab/>
        </w:r>
        <w:r w:rsidR="00ED27D7">
          <w:rPr>
            <w:noProof/>
            <w:webHidden/>
          </w:rPr>
          <w:fldChar w:fldCharType="begin"/>
        </w:r>
        <w:r w:rsidR="00ED27D7">
          <w:rPr>
            <w:noProof/>
            <w:webHidden/>
          </w:rPr>
          <w:instrText xml:space="preserve"> PAGEREF _Toc428878948 \h </w:instrText>
        </w:r>
        <w:r w:rsidR="00ED27D7">
          <w:rPr>
            <w:noProof/>
            <w:webHidden/>
          </w:rPr>
        </w:r>
        <w:r w:rsidR="00ED27D7">
          <w:rPr>
            <w:noProof/>
            <w:webHidden/>
          </w:rPr>
          <w:fldChar w:fldCharType="separate"/>
        </w:r>
        <w:r w:rsidR="00ED27D7">
          <w:rPr>
            <w:noProof/>
            <w:webHidden/>
          </w:rPr>
          <w:t>15</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49" w:history="1">
        <w:r w:rsidR="00ED27D7" w:rsidRPr="001E5556">
          <w:rPr>
            <w:rStyle w:val="Hyperlink"/>
            <w:noProof/>
          </w:rPr>
          <w:t>5.1.3.2.2.</w:t>
        </w:r>
        <w:r w:rsidR="00ED27D7">
          <w:rPr>
            <w:rFonts w:asciiTheme="minorHAnsi" w:eastAsiaTheme="minorEastAsia" w:hAnsiTheme="minorHAnsi" w:cstheme="minorBidi"/>
            <w:noProof/>
            <w:sz w:val="22"/>
            <w:szCs w:val="22"/>
          </w:rPr>
          <w:tab/>
        </w:r>
        <w:r w:rsidR="00ED27D7" w:rsidRPr="001E5556">
          <w:rPr>
            <w:rStyle w:val="Hyperlink"/>
            <w:noProof/>
          </w:rPr>
          <w:t>Sub-Function: NvM_GetDataIndex</w:t>
        </w:r>
        <w:r w:rsidR="00ED27D7">
          <w:rPr>
            <w:noProof/>
            <w:webHidden/>
          </w:rPr>
          <w:tab/>
        </w:r>
        <w:r w:rsidR="00ED27D7">
          <w:rPr>
            <w:noProof/>
            <w:webHidden/>
          </w:rPr>
          <w:fldChar w:fldCharType="begin"/>
        </w:r>
        <w:r w:rsidR="00ED27D7">
          <w:rPr>
            <w:noProof/>
            <w:webHidden/>
          </w:rPr>
          <w:instrText xml:space="preserve"> PAGEREF _Toc428878949 \h </w:instrText>
        </w:r>
        <w:r w:rsidR="00ED27D7">
          <w:rPr>
            <w:noProof/>
            <w:webHidden/>
          </w:rPr>
        </w:r>
        <w:r w:rsidR="00ED27D7">
          <w:rPr>
            <w:noProof/>
            <w:webHidden/>
          </w:rPr>
          <w:fldChar w:fldCharType="separate"/>
        </w:r>
        <w:r w:rsidR="00ED27D7">
          <w:rPr>
            <w:noProof/>
            <w:webHidden/>
          </w:rPr>
          <w:t>16</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0" w:history="1">
        <w:r w:rsidR="00ED27D7" w:rsidRPr="001E5556">
          <w:rPr>
            <w:rStyle w:val="Hyperlink"/>
            <w:noProof/>
          </w:rPr>
          <w:t>5.1.3.2.3.</w:t>
        </w:r>
        <w:r w:rsidR="00ED27D7">
          <w:rPr>
            <w:rFonts w:asciiTheme="minorHAnsi" w:eastAsiaTheme="minorEastAsia" w:hAnsiTheme="minorHAnsi" w:cstheme="minorBidi"/>
            <w:noProof/>
            <w:sz w:val="22"/>
            <w:szCs w:val="22"/>
          </w:rPr>
          <w:tab/>
        </w:r>
        <w:r w:rsidR="00ED27D7" w:rsidRPr="001E5556">
          <w:rPr>
            <w:rStyle w:val="Hyperlink"/>
            <w:noProof/>
          </w:rPr>
          <w:t>Sub-Function: NvM_ReadBlock</w:t>
        </w:r>
        <w:r w:rsidR="00ED27D7">
          <w:rPr>
            <w:noProof/>
            <w:webHidden/>
          </w:rPr>
          <w:tab/>
        </w:r>
        <w:r w:rsidR="00ED27D7">
          <w:rPr>
            <w:noProof/>
            <w:webHidden/>
          </w:rPr>
          <w:fldChar w:fldCharType="begin"/>
        </w:r>
        <w:r w:rsidR="00ED27D7">
          <w:rPr>
            <w:noProof/>
            <w:webHidden/>
          </w:rPr>
          <w:instrText xml:space="preserve"> PAGEREF _Toc428878950 \h </w:instrText>
        </w:r>
        <w:r w:rsidR="00ED27D7">
          <w:rPr>
            <w:noProof/>
            <w:webHidden/>
          </w:rPr>
        </w:r>
        <w:r w:rsidR="00ED27D7">
          <w:rPr>
            <w:noProof/>
            <w:webHidden/>
          </w:rPr>
          <w:fldChar w:fldCharType="separate"/>
        </w:r>
        <w:r w:rsidR="00ED27D7">
          <w:rPr>
            <w:noProof/>
            <w:webHidden/>
          </w:rPr>
          <w:t>17</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1" w:history="1">
        <w:r w:rsidR="00ED27D7" w:rsidRPr="001E5556">
          <w:rPr>
            <w:rStyle w:val="Hyperlink"/>
            <w:noProof/>
          </w:rPr>
          <w:t>5.1.3.2.4.</w:t>
        </w:r>
        <w:r w:rsidR="00ED27D7">
          <w:rPr>
            <w:rFonts w:asciiTheme="minorHAnsi" w:eastAsiaTheme="minorEastAsia" w:hAnsiTheme="minorHAnsi" w:cstheme="minorBidi"/>
            <w:noProof/>
            <w:sz w:val="22"/>
            <w:szCs w:val="22"/>
          </w:rPr>
          <w:tab/>
        </w:r>
        <w:r w:rsidR="00ED27D7" w:rsidRPr="001E5556">
          <w:rPr>
            <w:rStyle w:val="Hyperlink"/>
            <w:noProof/>
          </w:rPr>
          <w:t>Sub-Function: NvM_WriteBlock</w:t>
        </w:r>
        <w:r w:rsidR="00ED27D7">
          <w:rPr>
            <w:noProof/>
            <w:webHidden/>
          </w:rPr>
          <w:tab/>
        </w:r>
        <w:r w:rsidR="00ED27D7">
          <w:rPr>
            <w:noProof/>
            <w:webHidden/>
          </w:rPr>
          <w:fldChar w:fldCharType="begin"/>
        </w:r>
        <w:r w:rsidR="00ED27D7">
          <w:rPr>
            <w:noProof/>
            <w:webHidden/>
          </w:rPr>
          <w:instrText xml:space="preserve"> PAGEREF _Toc428878951 \h </w:instrText>
        </w:r>
        <w:r w:rsidR="00ED27D7">
          <w:rPr>
            <w:noProof/>
            <w:webHidden/>
          </w:rPr>
        </w:r>
        <w:r w:rsidR="00ED27D7">
          <w:rPr>
            <w:noProof/>
            <w:webHidden/>
          </w:rPr>
          <w:fldChar w:fldCharType="separate"/>
        </w:r>
        <w:r w:rsidR="00ED27D7">
          <w:rPr>
            <w:noProof/>
            <w:webHidden/>
          </w:rPr>
          <w:t>18</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2" w:history="1">
        <w:r w:rsidR="00ED27D7" w:rsidRPr="001E5556">
          <w:rPr>
            <w:rStyle w:val="Hyperlink"/>
            <w:noProof/>
          </w:rPr>
          <w:t>5.1.3.2.5.</w:t>
        </w:r>
        <w:r w:rsidR="00ED27D7">
          <w:rPr>
            <w:rFonts w:asciiTheme="minorHAnsi" w:eastAsiaTheme="minorEastAsia" w:hAnsiTheme="minorHAnsi" w:cstheme="minorBidi"/>
            <w:noProof/>
            <w:sz w:val="22"/>
            <w:szCs w:val="22"/>
          </w:rPr>
          <w:tab/>
        </w:r>
        <w:r w:rsidR="00ED27D7" w:rsidRPr="001E5556">
          <w:rPr>
            <w:rStyle w:val="Hyperlink"/>
            <w:noProof/>
          </w:rPr>
          <w:t>Sub-Function: NvM_RestoreBlockDefaults</w:t>
        </w:r>
        <w:r w:rsidR="00ED27D7">
          <w:rPr>
            <w:noProof/>
            <w:webHidden/>
          </w:rPr>
          <w:tab/>
        </w:r>
        <w:r w:rsidR="00ED27D7">
          <w:rPr>
            <w:noProof/>
            <w:webHidden/>
          </w:rPr>
          <w:fldChar w:fldCharType="begin"/>
        </w:r>
        <w:r w:rsidR="00ED27D7">
          <w:rPr>
            <w:noProof/>
            <w:webHidden/>
          </w:rPr>
          <w:instrText xml:space="preserve"> PAGEREF _Toc428878952 \h </w:instrText>
        </w:r>
        <w:r w:rsidR="00ED27D7">
          <w:rPr>
            <w:noProof/>
            <w:webHidden/>
          </w:rPr>
        </w:r>
        <w:r w:rsidR="00ED27D7">
          <w:rPr>
            <w:noProof/>
            <w:webHidden/>
          </w:rPr>
          <w:fldChar w:fldCharType="separate"/>
        </w:r>
        <w:r w:rsidR="00ED27D7">
          <w:rPr>
            <w:noProof/>
            <w:webHidden/>
          </w:rPr>
          <w:t>19</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3" w:history="1">
        <w:r w:rsidR="00ED27D7" w:rsidRPr="001E5556">
          <w:rPr>
            <w:rStyle w:val="Hyperlink"/>
            <w:noProof/>
          </w:rPr>
          <w:t>5.1.3.2.6.</w:t>
        </w:r>
        <w:r w:rsidR="00ED27D7">
          <w:rPr>
            <w:rFonts w:asciiTheme="minorHAnsi" w:eastAsiaTheme="minorEastAsia" w:hAnsiTheme="minorHAnsi" w:cstheme="minorBidi"/>
            <w:noProof/>
            <w:sz w:val="22"/>
            <w:szCs w:val="22"/>
          </w:rPr>
          <w:tab/>
        </w:r>
        <w:r w:rsidR="00ED27D7" w:rsidRPr="001E5556">
          <w:rPr>
            <w:rStyle w:val="Hyperlink"/>
            <w:noProof/>
          </w:rPr>
          <w:t>Sub-Function: NvM_CancelJobs</w:t>
        </w:r>
        <w:r w:rsidR="00ED27D7">
          <w:rPr>
            <w:noProof/>
            <w:webHidden/>
          </w:rPr>
          <w:tab/>
        </w:r>
        <w:r w:rsidR="00ED27D7">
          <w:rPr>
            <w:noProof/>
            <w:webHidden/>
          </w:rPr>
          <w:fldChar w:fldCharType="begin"/>
        </w:r>
        <w:r w:rsidR="00ED27D7">
          <w:rPr>
            <w:noProof/>
            <w:webHidden/>
          </w:rPr>
          <w:instrText xml:space="preserve"> PAGEREF _Toc428878953 \h </w:instrText>
        </w:r>
        <w:r w:rsidR="00ED27D7">
          <w:rPr>
            <w:noProof/>
            <w:webHidden/>
          </w:rPr>
        </w:r>
        <w:r w:rsidR="00ED27D7">
          <w:rPr>
            <w:noProof/>
            <w:webHidden/>
          </w:rPr>
          <w:fldChar w:fldCharType="separate"/>
        </w:r>
        <w:r w:rsidR="00ED27D7">
          <w:rPr>
            <w:noProof/>
            <w:webHidden/>
          </w:rPr>
          <w:t>20</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54" w:history="1">
        <w:r w:rsidR="00ED27D7" w:rsidRPr="001E5556">
          <w:rPr>
            <w:rStyle w:val="Hyperlink"/>
            <w:noProof/>
          </w:rPr>
          <w:t>5.1.3.3.</w:t>
        </w:r>
        <w:r w:rsidR="00ED27D7">
          <w:rPr>
            <w:rFonts w:asciiTheme="minorHAnsi" w:eastAsiaTheme="minorEastAsia" w:hAnsiTheme="minorHAnsi" w:cstheme="minorBidi"/>
            <w:noProof/>
            <w:sz w:val="22"/>
            <w:szCs w:val="22"/>
          </w:rPr>
          <w:tab/>
        </w:r>
        <w:r w:rsidR="00ED27D7" w:rsidRPr="001E5556">
          <w:rPr>
            <w:rStyle w:val="Hyperlink"/>
            <w:noProof/>
          </w:rPr>
          <w:t>API Configuration Class 3</w:t>
        </w:r>
        <w:r w:rsidR="00ED27D7">
          <w:rPr>
            <w:noProof/>
            <w:webHidden/>
          </w:rPr>
          <w:tab/>
        </w:r>
        <w:r w:rsidR="00ED27D7">
          <w:rPr>
            <w:noProof/>
            <w:webHidden/>
          </w:rPr>
          <w:fldChar w:fldCharType="begin"/>
        </w:r>
        <w:r w:rsidR="00ED27D7">
          <w:rPr>
            <w:noProof/>
            <w:webHidden/>
          </w:rPr>
          <w:instrText xml:space="preserve"> PAGEREF _Toc428878954 \h </w:instrText>
        </w:r>
        <w:r w:rsidR="00ED27D7">
          <w:rPr>
            <w:noProof/>
            <w:webHidden/>
          </w:rPr>
        </w:r>
        <w:r w:rsidR="00ED27D7">
          <w:rPr>
            <w:noProof/>
            <w:webHidden/>
          </w:rPr>
          <w:fldChar w:fldCharType="separate"/>
        </w:r>
        <w:r w:rsidR="00ED27D7">
          <w:rPr>
            <w:noProof/>
            <w:webHidden/>
          </w:rPr>
          <w:t>21</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5" w:history="1">
        <w:r w:rsidR="00ED27D7" w:rsidRPr="001E5556">
          <w:rPr>
            <w:rStyle w:val="Hyperlink"/>
            <w:noProof/>
          </w:rPr>
          <w:t>5.1.3.3.1.</w:t>
        </w:r>
        <w:r w:rsidR="00ED27D7">
          <w:rPr>
            <w:rFonts w:asciiTheme="minorHAnsi" w:eastAsiaTheme="minorEastAsia" w:hAnsiTheme="minorHAnsi" w:cstheme="minorBidi"/>
            <w:noProof/>
            <w:sz w:val="22"/>
            <w:szCs w:val="22"/>
          </w:rPr>
          <w:tab/>
        </w:r>
        <w:r w:rsidR="00ED27D7" w:rsidRPr="001E5556">
          <w:rPr>
            <w:rStyle w:val="Hyperlink"/>
            <w:noProof/>
          </w:rPr>
          <w:t>Sub-Function: NvM_SetBlockProtection</w:t>
        </w:r>
        <w:r w:rsidR="00ED27D7">
          <w:rPr>
            <w:noProof/>
            <w:webHidden/>
          </w:rPr>
          <w:tab/>
        </w:r>
        <w:r w:rsidR="00ED27D7">
          <w:rPr>
            <w:noProof/>
            <w:webHidden/>
          </w:rPr>
          <w:fldChar w:fldCharType="begin"/>
        </w:r>
        <w:r w:rsidR="00ED27D7">
          <w:rPr>
            <w:noProof/>
            <w:webHidden/>
          </w:rPr>
          <w:instrText xml:space="preserve"> PAGEREF _Toc428878955 \h </w:instrText>
        </w:r>
        <w:r w:rsidR="00ED27D7">
          <w:rPr>
            <w:noProof/>
            <w:webHidden/>
          </w:rPr>
        </w:r>
        <w:r w:rsidR="00ED27D7">
          <w:rPr>
            <w:noProof/>
            <w:webHidden/>
          </w:rPr>
          <w:fldChar w:fldCharType="separate"/>
        </w:r>
        <w:r w:rsidR="00ED27D7">
          <w:rPr>
            <w:noProof/>
            <w:webHidden/>
          </w:rPr>
          <w:t>21</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6" w:history="1">
        <w:r w:rsidR="00ED27D7" w:rsidRPr="001E5556">
          <w:rPr>
            <w:rStyle w:val="Hyperlink"/>
            <w:noProof/>
          </w:rPr>
          <w:t>5.1.3.3.2.</w:t>
        </w:r>
        <w:r w:rsidR="00ED27D7">
          <w:rPr>
            <w:rFonts w:asciiTheme="minorHAnsi" w:eastAsiaTheme="minorEastAsia" w:hAnsiTheme="minorHAnsi" w:cstheme="minorBidi"/>
            <w:noProof/>
            <w:sz w:val="22"/>
            <w:szCs w:val="22"/>
          </w:rPr>
          <w:tab/>
        </w:r>
        <w:r w:rsidR="00ED27D7" w:rsidRPr="001E5556">
          <w:rPr>
            <w:rStyle w:val="Hyperlink"/>
            <w:noProof/>
          </w:rPr>
          <w:t>Sub-Function: NvM_EraseNvBlock</w:t>
        </w:r>
        <w:r w:rsidR="00ED27D7">
          <w:rPr>
            <w:noProof/>
            <w:webHidden/>
          </w:rPr>
          <w:tab/>
        </w:r>
        <w:r w:rsidR="00ED27D7">
          <w:rPr>
            <w:noProof/>
            <w:webHidden/>
          </w:rPr>
          <w:fldChar w:fldCharType="begin"/>
        </w:r>
        <w:r w:rsidR="00ED27D7">
          <w:rPr>
            <w:noProof/>
            <w:webHidden/>
          </w:rPr>
          <w:instrText xml:space="preserve"> PAGEREF _Toc428878956 \h </w:instrText>
        </w:r>
        <w:r w:rsidR="00ED27D7">
          <w:rPr>
            <w:noProof/>
            <w:webHidden/>
          </w:rPr>
        </w:r>
        <w:r w:rsidR="00ED27D7">
          <w:rPr>
            <w:noProof/>
            <w:webHidden/>
          </w:rPr>
          <w:fldChar w:fldCharType="separate"/>
        </w:r>
        <w:r w:rsidR="00ED27D7">
          <w:rPr>
            <w:noProof/>
            <w:webHidden/>
          </w:rPr>
          <w:t>22</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57" w:history="1">
        <w:r w:rsidR="00ED27D7" w:rsidRPr="001E5556">
          <w:rPr>
            <w:rStyle w:val="Hyperlink"/>
            <w:noProof/>
          </w:rPr>
          <w:t>5.1.3.3.3.</w:t>
        </w:r>
        <w:r w:rsidR="00ED27D7">
          <w:rPr>
            <w:rFonts w:asciiTheme="minorHAnsi" w:eastAsiaTheme="minorEastAsia" w:hAnsiTheme="minorHAnsi" w:cstheme="minorBidi"/>
            <w:noProof/>
            <w:sz w:val="22"/>
            <w:szCs w:val="22"/>
          </w:rPr>
          <w:tab/>
        </w:r>
        <w:r w:rsidR="00ED27D7" w:rsidRPr="001E5556">
          <w:rPr>
            <w:rStyle w:val="Hyperlink"/>
            <w:noProof/>
          </w:rPr>
          <w:t>Sub-Function: NvM_InvalidateNvBlock</w:t>
        </w:r>
        <w:r w:rsidR="00ED27D7">
          <w:rPr>
            <w:noProof/>
            <w:webHidden/>
          </w:rPr>
          <w:tab/>
        </w:r>
        <w:r w:rsidR="00ED27D7">
          <w:rPr>
            <w:noProof/>
            <w:webHidden/>
          </w:rPr>
          <w:fldChar w:fldCharType="begin"/>
        </w:r>
        <w:r w:rsidR="00ED27D7">
          <w:rPr>
            <w:noProof/>
            <w:webHidden/>
          </w:rPr>
          <w:instrText xml:space="preserve"> PAGEREF _Toc428878957 \h </w:instrText>
        </w:r>
        <w:r w:rsidR="00ED27D7">
          <w:rPr>
            <w:noProof/>
            <w:webHidden/>
          </w:rPr>
        </w:r>
        <w:r w:rsidR="00ED27D7">
          <w:rPr>
            <w:noProof/>
            <w:webHidden/>
          </w:rPr>
          <w:fldChar w:fldCharType="separate"/>
        </w:r>
        <w:r w:rsidR="00ED27D7">
          <w:rPr>
            <w:noProof/>
            <w:webHidden/>
          </w:rPr>
          <w:t>23</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58" w:history="1">
        <w:r w:rsidR="00ED27D7" w:rsidRPr="001E5556">
          <w:rPr>
            <w:rStyle w:val="Hyperlink"/>
            <w:noProof/>
          </w:rPr>
          <w:t>5.1.4.</w:t>
        </w:r>
        <w:r w:rsidR="00ED27D7">
          <w:rPr>
            <w:rFonts w:asciiTheme="minorHAnsi" w:eastAsiaTheme="minorEastAsia" w:hAnsiTheme="minorHAnsi" w:cstheme="minorBidi"/>
            <w:noProof/>
            <w:sz w:val="22"/>
            <w:szCs w:val="22"/>
          </w:rPr>
          <w:tab/>
        </w:r>
        <w:r w:rsidR="00ED27D7" w:rsidRPr="001E5556">
          <w:rPr>
            <w:rStyle w:val="Hyperlink"/>
            <w:noProof/>
          </w:rPr>
          <w:t>Type Definitions</w:t>
        </w:r>
        <w:r w:rsidR="00ED27D7">
          <w:rPr>
            <w:noProof/>
            <w:webHidden/>
          </w:rPr>
          <w:tab/>
        </w:r>
        <w:r w:rsidR="00ED27D7">
          <w:rPr>
            <w:noProof/>
            <w:webHidden/>
          </w:rPr>
          <w:fldChar w:fldCharType="begin"/>
        </w:r>
        <w:r w:rsidR="00ED27D7">
          <w:rPr>
            <w:noProof/>
            <w:webHidden/>
          </w:rPr>
          <w:instrText xml:space="preserve"> PAGEREF _Toc428878958 \h </w:instrText>
        </w:r>
        <w:r w:rsidR="00ED27D7">
          <w:rPr>
            <w:noProof/>
            <w:webHidden/>
          </w:rPr>
        </w:r>
        <w:r w:rsidR="00ED27D7">
          <w:rPr>
            <w:noProof/>
            <w:webHidden/>
          </w:rPr>
          <w:fldChar w:fldCharType="separate"/>
        </w:r>
        <w:r w:rsidR="00ED27D7">
          <w:rPr>
            <w:noProof/>
            <w:webHidden/>
          </w:rPr>
          <w:t>24</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59" w:history="1">
        <w:r w:rsidR="00ED27D7" w:rsidRPr="001E5556">
          <w:rPr>
            <w:rStyle w:val="Hyperlink"/>
            <w:noProof/>
          </w:rPr>
          <w:t>5.1.4.1.</w:t>
        </w:r>
        <w:r w:rsidR="00ED27D7">
          <w:rPr>
            <w:rFonts w:asciiTheme="minorHAnsi" w:eastAsiaTheme="minorEastAsia" w:hAnsiTheme="minorHAnsi" w:cstheme="minorBidi"/>
            <w:noProof/>
            <w:sz w:val="22"/>
            <w:szCs w:val="22"/>
          </w:rPr>
          <w:tab/>
        </w:r>
        <w:r w:rsidR="00ED27D7" w:rsidRPr="001E5556">
          <w:rPr>
            <w:rStyle w:val="Hyperlink"/>
            <w:noProof/>
          </w:rPr>
          <w:t>Std_ReturnType</w:t>
        </w:r>
        <w:r w:rsidR="00ED27D7">
          <w:rPr>
            <w:noProof/>
            <w:webHidden/>
          </w:rPr>
          <w:tab/>
        </w:r>
        <w:r w:rsidR="00ED27D7">
          <w:rPr>
            <w:noProof/>
            <w:webHidden/>
          </w:rPr>
          <w:fldChar w:fldCharType="begin"/>
        </w:r>
        <w:r w:rsidR="00ED27D7">
          <w:rPr>
            <w:noProof/>
            <w:webHidden/>
          </w:rPr>
          <w:instrText xml:space="preserve"> PAGEREF _Toc428878959 \h </w:instrText>
        </w:r>
        <w:r w:rsidR="00ED27D7">
          <w:rPr>
            <w:noProof/>
            <w:webHidden/>
          </w:rPr>
        </w:r>
        <w:r w:rsidR="00ED27D7">
          <w:rPr>
            <w:noProof/>
            <w:webHidden/>
          </w:rPr>
          <w:fldChar w:fldCharType="separate"/>
        </w:r>
        <w:r w:rsidR="00ED27D7">
          <w:rPr>
            <w:noProof/>
            <w:webHidden/>
          </w:rPr>
          <w:t>24</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60" w:history="1">
        <w:r w:rsidR="00ED27D7" w:rsidRPr="001E5556">
          <w:rPr>
            <w:rStyle w:val="Hyperlink"/>
            <w:noProof/>
          </w:rPr>
          <w:t>5.1.4.2.</w:t>
        </w:r>
        <w:r w:rsidR="00ED27D7">
          <w:rPr>
            <w:rFonts w:asciiTheme="minorHAnsi" w:eastAsiaTheme="minorEastAsia" w:hAnsiTheme="minorHAnsi" w:cstheme="minorBidi"/>
            <w:noProof/>
            <w:sz w:val="22"/>
            <w:szCs w:val="22"/>
          </w:rPr>
          <w:tab/>
        </w:r>
        <w:r w:rsidR="00ED27D7" w:rsidRPr="001E5556">
          <w:rPr>
            <w:rStyle w:val="Hyperlink"/>
            <w:noProof/>
          </w:rPr>
          <w:t>NvM_RequestResultType</w:t>
        </w:r>
        <w:r w:rsidR="00ED27D7">
          <w:rPr>
            <w:noProof/>
            <w:webHidden/>
          </w:rPr>
          <w:tab/>
        </w:r>
        <w:r w:rsidR="00ED27D7">
          <w:rPr>
            <w:noProof/>
            <w:webHidden/>
          </w:rPr>
          <w:fldChar w:fldCharType="begin"/>
        </w:r>
        <w:r w:rsidR="00ED27D7">
          <w:rPr>
            <w:noProof/>
            <w:webHidden/>
          </w:rPr>
          <w:instrText xml:space="preserve"> PAGEREF _Toc428878960 \h </w:instrText>
        </w:r>
        <w:r w:rsidR="00ED27D7">
          <w:rPr>
            <w:noProof/>
            <w:webHidden/>
          </w:rPr>
        </w:r>
        <w:r w:rsidR="00ED27D7">
          <w:rPr>
            <w:noProof/>
            <w:webHidden/>
          </w:rPr>
          <w:fldChar w:fldCharType="separate"/>
        </w:r>
        <w:r w:rsidR="00ED27D7">
          <w:rPr>
            <w:noProof/>
            <w:webHidden/>
          </w:rPr>
          <w:t>24</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61" w:history="1">
        <w:r w:rsidR="00ED27D7" w:rsidRPr="001E5556">
          <w:rPr>
            <w:rStyle w:val="Hyperlink"/>
            <w:noProof/>
          </w:rPr>
          <w:t>5.1.4.3.</w:t>
        </w:r>
        <w:r w:rsidR="00ED27D7">
          <w:rPr>
            <w:rFonts w:asciiTheme="minorHAnsi" w:eastAsiaTheme="minorEastAsia" w:hAnsiTheme="minorHAnsi" w:cstheme="minorBidi"/>
            <w:noProof/>
            <w:sz w:val="22"/>
            <w:szCs w:val="22"/>
          </w:rPr>
          <w:tab/>
        </w:r>
        <w:r w:rsidR="00ED27D7" w:rsidRPr="001E5556">
          <w:rPr>
            <w:rStyle w:val="Hyperlink"/>
            <w:noProof/>
          </w:rPr>
          <w:t>NvM_BlockIdType</w:t>
        </w:r>
        <w:r w:rsidR="00ED27D7">
          <w:rPr>
            <w:noProof/>
            <w:webHidden/>
          </w:rPr>
          <w:tab/>
        </w:r>
        <w:r w:rsidR="00ED27D7">
          <w:rPr>
            <w:noProof/>
            <w:webHidden/>
          </w:rPr>
          <w:fldChar w:fldCharType="begin"/>
        </w:r>
        <w:r w:rsidR="00ED27D7">
          <w:rPr>
            <w:noProof/>
            <w:webHidden/>
          </w:rPr>
          <w:instrText xml:space="preserve"> PAGEREF _Toc428878961 \h </w:instrText>
        </w:r>
        <w:r w:rsidR="00ED27D7">
          <w:rPr>
            <w:noProof/>
            <w:webHidden/>
          </w:rPr>
        </w:r>
        <w:r w:rsidR="00ED27D7">
          <w:rPr>
            <w:noProof/>
            <w:webHidden/>
          </w:rPr>
          <w:fldChar w:fldCharType="separate"/>
        </w:r>
        <w:r w:rsidR="00ED27D7">
          <w:rPr>
            <w:noProof/>
            <w:webHidden/>
          </w:rPr>
          <w:t>25</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62" w:history="1">
        <w:r w:rsidR="00ED27D7" w:rsidRPr="001E5556">
          <w:rPr>
            <w:rStyle w:val="Hyperlink"/>
            <w:rFonts w:ascii="Calibri" w:hAnsi="Calibri"/>
            <w:noProof/>
          </w:rPr>
          <w:t>5.2.</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NvM_Proxy: Non Volatile Memory Proxy (Nexteer CDD)</w:t>
        </w:r>
        <w:r w:rsidR="00ED27D7">
          <w:rPr>
            <w:noProof/>
            <w:webHidden/>
          </w:rPr>
          <w:tab/>
        </w:r>
        <w:r w:rsidR="00ED27D7">
          <w:rPr>
            <w:noProof/>
            <w:webHidden/>
          </w:rPr>
          <w:fldChar w:fldCharType="begin"/>
        </w:r>
        <w:r w:rsidR="00ED27D7">
          <w:rPr>
            <w:noProof/>
            <w:webHidden/>
          </w:rPr>
          <w:instrText xml:space="preserve"> PAGEREF _Toc428878962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63" w:history="1">
        <w:r w:rsidR="00ED27D7" w:rsidRPr="001E5556">
          <w:rPr>
            <w:rStyle w:val="Hyperlink"/>
            <w:noProof/>
          </w:rPr>
          <w:t>5.2.1.</w:t>
        </w:r>
        <w:r w:rsidR="00ED27D7">
          <w:rPr>
            <w:rFonts w:asciiTheme="minorHAnsi" w:eastAsiaTheme="minorEastAsia" w:hAnsiTheme="minorHAnsi" w:cstheme="minorBidi"/>
            <w:noProof/>
            <w:sz w:val="22"/>
            <w:szCs w:val="22"/>
          </w:rPr>
          <w:tab/>
        </w:r>
        <w:r w:rsidR="00ED27D7" w:rsidRPr="001E5556">
          <w:rPr>
            <w:rStyle w:val="Hyperlink"/>
            <w:noProof/>
          </w:rPr>
          <w:t>Design Rationale</w:t>
        </w:r>
        <w:r w:rsidR="00ED27D7">
          <w:rPr>
            <w:noProof/>
            <w:webHidden/>
          </w:rPr>
          <w:tab/>
        </w:r>
        <w:r w:rsidR="00ED27D7">
          <w:rPr>
            <w:noProof/>
            <w:webHidden/>
          </w:rPr>
          <w:fldChar w:fldCharType="begin"/>
        </w:r>
        <w:r w:rsidR="00ED27D7">
          <w:rPr>
            <w:noProof/>
            <w:webHidden/>
          </w:rPr>
          <w:instrText xml:space="preserve"> PAGEREF _Toc428878963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64" w:history="1">
        <w:r w:rsidR="00ED27D7" w:rsidRPr="001E5556">
          <w:rPr>
            <w:rStyle w:val="Hyperlink"/>
            <w:noProof/>
          </w:rPr>
          <w:t>5.2.2.</w:t>
        </w:r>
        <w:r w:rsidR="00ED27D7">
          <w:rPr>
            <w:rFonts w:asciiTheme="minorHAnsi" w:eastAsiaTheme="minorEastAsia" w:hAnsiTheme="minorHAnsi" w:cstheme="minorBidi"/>
            <w:noProof/>
            <w:sz w:val="22"/>
            <w:szCs w:val="22"/>
          </w:rPr>
          <w:tab/>
        </w:r>
        <w:r w:rsidR="00ED27D7" w:rsidRPr="001E5556">
          <w:rPr>
            <w:rStyle w:val="Hyperlink"/>
            <w:noProof/>
          </w:rPr>
          <w:t>Sub-Functions</w:t>
        </w:r>
        <w:r w:rsidR="00ED27D7">
          <w:rPr>
            <w:noProof/>
            <w:webHidden/>
          </w:rPr>
          <w:tab/>
        </w:r>
        <w:r w:rsidR="00ED27D7">
          <w:rPr>
            <w:noProof/>
            <w:webHidden/>
          </w:rPr>
          <w:fldChar w:fldCharType="begin"/>
        </w:r>
        <w:r w:rsidR="00ED27D7">
          <w:rPr>
            <w:noProof/>
            <w:webHidden/>
          </w:rPr>
          <w:instrText xml:space="preserve"> PAGEREF _Toc428878964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4"/>
        <w:tabs>
          <w:tab w:val="left" w:pos="1680"/>
          <w:tab w:val="right" w:leader="dot" w:pos="8630"/>
        </w:tabs>
        <w:rPr>
          <w:rFonts w:asciiTheme="minorHAnsi" w:eastAsiaTheme="minorEastAsia" w:hAnsiTheme="minorHAnsi" w:cstheme="minorBidi"/>
          <w:noProof/>
          <w:sz w:val="22"/>
          <w:szCs w:val="22"/>
        </w:rPr>
      </w:pPr>
      <w:hyperlink w:anchor="_Toc428878965" w:history="1">
        <w:r w:rsidR="00ED27D7" w:rsidRPr="001E5556">
          <w:rPr>
            <w:rStyle w:val="Hyperlink"/>
            <w:noProof/>
          </w:rPr>
          <w:t>5.2.2.1.</w:t>
        </w:r>
        <w:r w:rsidR="00ED27D7">
          <w:rPr>
            <w:rFonts w:asciiTheme="minorHAnsi" w:eastAsiaTheme="minorEastAsia" w:hAnsiTheme="minorHAnsi" w:cstheme="minorBidi"/>
            <w:noProof/>
            <w:sz w:val="22"/>
            <w:szCs w:val="22"/>
          </w:rPr>
          <w:tab/>
        </w:r>
        <w:r w:rsidR="00ED27D7" w:rsidRPr="001E5556">
          <w:rPr>
            <w:rStyle w:val="Hyperlink"/>
            <w:noProof/>
          </w:rPr>
          <w:t>Sub-Function: NvMProxy_Init</w:t>
        </w:r>
        <w:r w:rsidR="00ED27D7">
          <w:rPr>
            <w:noProof/>
            <w:webHidden/>
          </w:rPr>
          <w:tab/>
        </w:r>
        <w:r w:rsidR="00ED27D7">
          <w:rPr>
            <w:noProof/>
            <w:webHidden/>
          </w:rPr>
          <w:fldChar w:fldCharType="begin"/>
        </w:r>
        <w:r w:rsidR="00ED27D7">
          <w:rPr>
            <w:noProof/>
            <w:webHidden/>
          </w:rPr>
          <w:instrText xml:space="preserve"> PAGEREF _Toc428878965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66" w:history="1">
        <w:r w:rsidR="00ED27D7" w:rsidRPr="001E5556">
          <w:rPr>
            <w:rStyle w:val="Hyperlink"/>
            <w:noProof/>
          </w:rPr>
          <w:t>5.2.2.1.1.</w:t>
        </w:r>
        <w:r w:rsidR="00ED27D7">
          <w:rPr>
            <w:rFonts w:asciiTheme="minorHAnsi" w:eastAsiaTheme="minorEastAsia" w:hAnsiTheme="minorHAnsi" w:cstheme="minorBidi"/>
            <w:noProof/>
            <w:sz w:val="22"/>
            <w:szCs w:val="22"/>
          </w:rPr>
          <w:tab/>
        </w:r>
        <w:r w:rsidR="00ED27D7" w:rsidRPr="001E5556">
          <w:rPr>
            <w:rStyle w:val="Hyperlink"/>
            <w:noProof/>
          </w:rPr>
          <w:t>Hardware Related Design</w:t>
        </w:r>
        <w:r w:rsidR="00ED27D7">
          <w:rPr>
            <w:noProof/>
            <w:webHidden/>
          </w:rPr>
          <w:tab/>
        </w:r>
        <w:r w:rsidR="00ED27D7">
          <w:rPr>
            <w:noProof/>
            <w:webHidden/>
          </w:rPr>
          <w:fldChar w:fldCharType="begin"/>
        </w:r>
        <w:r w:rsidR="00ED27D7">
          <w:rPr>
            <w:noProof/>
            <w:webHidden/>
          </w:rPr>
          <w:instrText xml:space="preserve"> PAGEREF _Toc428878966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5"/>
        <w:tabs>
          <w:tab w:val="left" w:pos="2014"/>
          <w:tab w:val="right" w:leader="dot" w:pos="8630"/>
        </w:tabs>
        <w:rPr>
          <w:rFonts w:asciiTheme="minorHAnsi" w:eastAsiaTheme="minorEastAsia" w:hAnsiTheme="minorHAnsi" w:cstheme="minorBidi"/>
          <w:noProof/>
          <w:sz w:val="22"/>
          <w:szCs w:val="22"/>
        </w:rPr>
      </w:pPr>
      <w:hyperlink w:anchor="_Toc428878967" w:history="1">
        <w:r w:rsidR="00ED27D7" w:rsidRPr="001E5556">
          <w:rPr>
            <w:rStyle w:val="Hyperlink"/>
            <w:noProof/>
          </w:rPr>
          <w:t>5.2.2.1.2.</w:t>
        </w:r>
        <w:r w:rsidR="00ED27D7">
          <w:rPr>
            <w:rFonts w:asciiTheme="minorHAnsi" w:eastAsiaTheme="minorEastAsia" w:hAnsiTheme="minorHAnsi" w:cstheme="minorBidi"/>
            <w:noProof/>
            <w:sz w:val="22"/>
            <w:szCs w:val="22"/>
          </w:rPr>
          <w:tab/>
        </w:r>
        <w:r w:rsidR="00ED27D7" w:rsidRPr="001E5556">
          <w:rPr>
            <w:rStyle w:val="Hyperlink"/>
            <w:noProof/>
          </w:rPr>
          <w:t>Software Related Design</w:t>
        </w:r>
        <w:r w:rsidR="00ED27D7">
          <w:rPr>
            <w:noProof/>
            <w:webHidden/>
          </w:rPr>
          <w:tab/>
        </w:r>
        <w:r w:rsidR="00ED27D7">
          <w:rPr>
            <w:noProof/>
            <w:webHidden/>
          </w:rPr>
          <w:fldChar w:fldCharType="begin"/>
        </w:r>
        <w:r w:rsidR="00ED27D7">
          <w:rPr>
            <w:noProof/>
            <w:webHidden/>
          </w:rPr>
          <w:instrText xml:space="preserve"> PAGEREF _Toc428878967 \h </w:instrText>
        </w:r>
        <w:r w:rsidR="00ED27D7">
          <w:rPr>
            <w:noProof/>
            <w:webHidden/>
          </w:rPr>
        </w:r>
        <w:r w:rsidR="00ED27D7">
          <w:rPr>
            <w:noProof/>
            <w:webHidden/>
          </w:rPr>
          <w:fldChar w:fldCharType="separate"/>
        </w:r>
        <w:r w:rsidR="00ED27D7">
          <w:rPr>
            <w:noProof/>
            <w:webHidden/>
          </w:rPr>
          <w:t>26</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68" w:history="1">
        <w:r w:rsidR="00ED27D7" w:rsidRPr="001E5556">
          <w:rPr>
            <w:rStyle w:val="Hyperlink"/>
            <w:rFonts w:ascii="Calibri" w:hAnsi="Calibri"/>
            <w:noProof/>
          </w:rPr>
          <w:t>6.</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Timing / Execution Constraints</w:t>
        </w:r>
        <w:r w:rsidR="00ED27D7">
          <w:rPr>
            <w:noProof/>
            <w:webHidden/>
          </w:rPr>
          <w:tab/>
        </w:r>
        <w:r w:rsidR="00ED27D7">
          <w:rPr>
            <w:noProof/>
            <w:webHidden/>
          </w:rPr>
          <w:fldChar w:fldCharType="begin"/>
        </w:r>
        <w:r w:rsidR="00ED27D7">
          <w:rPr>
            <w:noProof/>
            <w:webHidden/>
          </w:rPr>
          <w:instrText xml:space="preserve"> PAGEREF _Toc428878968 \h </w:instrText>
        </w:r>
        <w:r w:rsidR="00ED27D7">
          <w:rPr>
            <w:noProof/>
            <w:webHidden/>
          </w:rPr>
        </w:r>
        <w:r w:rsidR="00ED27D7">
          <w:rPr>
            <w:noProof/>
            <w:webHidden/>
          </w:rPr>
          <w:fldChar w:fldCharType="separate"/>
        </w:r>
        <w:r w:rsidR="00ED27D7">
          <w:rPr>
            <w:noProof/>
            <w:webHidden/>
          </w:rPr>
          <w:t>27</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69" w:history="1">
        <w:r w:rsidR="00ED27D7" w:rsidRPr="001E5556">
          <w:rPr>
            <w:rStyle w:val="Hyperlink"/>
            <w:rFonts w:ascii="Calibri" w:hAnsi="Calibri"/>
            <w:noProof/>
          </w:rPr>
          <w:t>6.1.</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Rationale / Comments</w:t>
        </w:r>
        <w:r w:rsidR="00ED27D7">
          <w:rPr>
            <w:noProof/>
            <w:webHidden/>
          </w:rPr>
          <w:tab/>
        </w:r>
        <w:r w:rsidR="00ED27D7">
          <w:rPr>
            <w:noProof/>
            <w:webHidden/>
          </w:rPr>
          <w:fldChar w:fldCharType="begin"/>
        </w:r>
        <w:r w:rsidR="00ED27D7">
          <w:rPr>
            <w:noProof/>
            <w:webHidden/>
          </w:rPr>
          <w:instrText xml:space="preserve"> PAGEREF _Toc428878969 \h </w:instrText>
        </w:r>
        <w:r w:rsidR="00ED27D7">
          <w:rPr>
            <w:noProof/>
            <w:webHidden/>
          </w:rPr>
        </w:r>
        <w:r w:rsidR="00ED27D7">
          <w:rPr>
            <w:noProof/>
            <w:webHidden/>
          </w:rPr>
          <w:fldChar w:fldCharType="separate"/>
        </w:r>
        <w:r w:rsidR="00ED27D7">
          <w:rPr>
            <w:noProof/>
            <w:webHidden/>
          </w:rPr>
          <w:t>27</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70" w:history="1">
        <w:r w:rsidR="00ED27D7" w:rsidRPr="001E5556">
          <w:rPr>
            <w:rStyle w:val="Hyperlink"/>
            <w:rFonts w:ascii="Calibri" w:hAnsi="Calibri"/>
            <w:noProof/>
          </w:rPr>
          <w:t>6.2.</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Rates and State Execution: NvM</w:t>
        </w:r>
        <w:r w:rsidR="00ED27D7">
          <w:rPr>
            <w:noProof/>
            <w:webHidden/>
          </w:rPr>
          <w:tab/>
        </w:r>
        <w:r w:rsidR="00ED27D7">
          <w:rPr>
            <w:noProof/>
            <w:webHidden/>
          </w:rPr>
          <w:fldChar w:fldCharType="begin"/>
        </w:r>
        <w:r w:rsidR="00ED27D7">
          <w:rPr>
            <w:noProof/>
            <w:webHidden/>
          </w:rPr>
          <w:instrText xml:space="preserve"> PAGEREF _Toc428878970 \h </w:instrText>
        </w:r>
        <w:r w:rsidR="00ED27D7">
          <w:rPr>
            <w:noProof/>
            <w:webHidden/>
          </w:rPr>
        </w:r>
        <w:r w:rsidR="00ED27D7">
          <w:rPr>
            <w:noProof/>
            <w:webHidden/>
          </w:rPr>
          <w:fldChar w:fldCharType="separate"/>
        </w:r>
        <w:r w:rsidR="00ED27D7">
          <w:rPr>
            <w:noProof/>
            <w:webHidden/>
          </w:rPr>
          <w:t>27</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71" w:history="1">
        <w:r w:rsidR="00ED27D7" w:rsidRPr="001E5556">
          <w:rPr>
            <w:rStyle w:val="Hyperlink"/>
            <w:rFonts w:ascii="Calibri" w:hAnsi="Calibri"/>
            <w:noProof/>
          </w:rPr>
          <w:t>6.3.</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Rates and State Execution: NvMProxy</w:t>
        </w:r>
        <w:r w:rsidR="00ED27D7">
          <w:rPr>
            <w:noProof/>
            <w:webHidden/>
          </w:rPr>
          <w:tab/>
        </w:r>
        <w:r w:rsidR="00ED27D7">
          <w:rPr>
            <w:noProof/>
            <w:webHidden/>
          </w:rPr>
          <w:fldChar w:fldCharType="begin"/>
        </w:r>
        <w:r w:rsidR="00ED27D7">
          <w:rPr>
            <w:noProof/>
            <w:webHidden/>
          </w:rPr>
          <w:instrText xml:space="preserve"> PAGEREF _Toc428878971 \h </w:instrText>
        </w:r>
        <w:r w:rsidR="00ED27D7">
          <w:rPr>
            <w:noProof/>
            <w:webHidden/>
          </w:rPr>
        </w:r>
        <w:r w:rsidR="00ED27D7">
          <w:rPr>
            <w:noProof/>
            <w:webHidden/>
          </w:rPr>
          <w:fldChar w:fldCharType="separate"/>
        </w:r>
        <w:r w:rsidR="00ED27D7">
          <w:rPr>
            <w:noProof/>
            <w:webHidden/>
          </w:rPr>
          <w:t>28</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72" w:history="1">
        <w:r w:rsidR="00ED27D7" w:rsidRPr="001E5556">
          <w:rPr>
            <w:rStyle w:val="Hyperlink"/>
            <w:rFonts w:ascii="Calibri" w:hAnsi="Calibri"/>
            <w:noProof/>
          </w:rPr>
          <w:t>7.</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Serial Communications Interfaces</w:t>
        </w:r>
        <w:r w:rsidR="00ED27D7">
          <w:rPr>
            <w:noProof/>
            <w:webHidden/>
          </w:rPr>
          <w:tab/>
        </w:r>
        <w:r w:rsidR="00ED27D7">
          <w:rPr>
            <w:noProof/>
            <w:webHidden/>
          </w:rPr>
          <w:fldChar w:fldCharType="begin"/>
        </w:r>
        <w:r w:rsidR="00ED27D7">
          <w:rPr>
            <w:noProof/>
            <w:webHidden/>
          </w:rPr>
          <w:instrText xml:space="preserve"> PAGEREF _Toc428878972 \h </w:instrText>
        </w:r>
        <w:r w:rsidR="00ED27D7">
          <w:rPr>
            <w:noProof/>
            <w:webHidden/>
          </w:rPr>
        </w:r>
        <w:r w:rsidR="00ED27D7">
          <w:rPr>
            <w:noProof/>
            <w:webHidden/>
          </w:rPr>
          <w:fldChar w:fldCharType="separate"/>
        </w:r>
        <w:r w:rsidR="00ED27D7">
          <w:rPr>
            <w:noProof/>
            <w:webHidden/>
          </w:rPr>
          <w:t>28</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73" w:history="1">
        <w:r w:rsidR="00ED27D7" w:rsidRPr="001E5556">
          <w:rPr>
            <w:rStyle w:val="Hyperlink"/>
            <w:rFonts w:ascii="Calibri" w:hAnsi="Calibri"/>
            <w:noProof/>
          </w:rPr>
          <w:t>8.</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Additional Information</w:t>
        </w:r>
        <w:r w:rsidR="00ED27D7">
          <w:rPr>
            <w:noProof/>
            <w:webHidden/>
          </w:rPr>
          <w:tab/>
        </w:r>
        <w:r w:rsidR="00ED27D7">
          <w:rPr>
            <w:noProof/>
            <w:webHidden/>
          </w:rPr>
          <w:fldChar w:fldCharType="begin"/>
        </w:r>
        <w:r w:rsidR="00ED27D7">
          <w:rPr>
            <w:noProof/>
            <w:webHidden/>
          </w:rPr>
          <w:instrText xml:space="preserve"> PAGEREF _Toc428878973 \h </w:instrText>
        </w:r>
        <w:r w:rsidR="00ED27D7">
          <w:rPr>
            <w:noProof/>
            <w:webHidden/>
          </w:rPr>
        </w:r>
        <w:r w:rsidR="00ED27D7">
          <w:rPr>
            <w:noProof/>
            <w:webHidden/>
          </w:rPr>
          <w:fldChar w:fldCharType="separate"/>
        </w:r>
        <w:r w:rsidR="00ED27D7">
          <w:rPr>
            <w:noProof/>
            <w:webHidden/>
          </w:rPr>
          <w:t>29</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74" w:history="1">
        <w:r w:rsidR="00ED27D7" w:rsidRPr="001E5556">
          <w:rPr>
            <w:rStyle w:val="Hyperlink"/>
            <w:rFonts w:ascii="Calibri" w:hAnsi="Calibri"/>
            <w:noProof/>
          </w:rPr>
          <w:t>8.1.</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NvM block definition Considerations</w:t>
        </w:r>
        <w:r w:rsidR="00ED27D7">
          <w:rPr>
            <w:noProof/>
            <w:webHidden/>
          </w:rPr>
          <w:tab/>
        </w:r>
        <w:r w:rsidR="00ED27D7">
          <w:rPr>
            <w:noProof/>
            <w:webHidden/>
          </w:rPr>
          <w:fldChar w:fldCharType="begin"/>
        </w:r>
        <w:r w:rsidR="00ED27D7">
          <w:rPr>
            <w:noProof/>
            <w:webHidden/>
          </w:rPr>
          <w:instrText xml:space="preserve"> PAGEREF _Toc428878974 \h </w:instrText>
        </w:r>
        <w:r w:rsidR="00ED27D7">
          <w:rPr>
            <w:noProof/>
            <w:webHidden/>
          </w:rPr>
        </w:r>
        <w:r w:rsidR="00ED27D7">
          <w:rPr>
            <w:noProof/>
            <w:webHidden/>
          </w:rPr>
          <w:fldChar w:fldCharType="separate"/>
        </w:r>
        <w:r w:rsidR="00ED27D7">
          <w:rPr>
            <w:noProof/>
            <w:webHidden/>
          </w:rPr>
          <w:t>29</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75" w:history="1">
        <w:r w:rsidR="00ED27D7" w:rsidRPr="001E5556">
          <w:rPr>
            <w:rStyle w:val="Hyperlink"/>
            <w:noProof/>
          </w:rPr>
          <w:t>8.1.1.</w:t>
        </w:r>
        <w:r w:rsidR="00ED27D7">
          <w:rPr>
            <w:rFonts w:asciiTheme="minorHAnsi" w:eastAsiaTheme="minorEastAsia" w:hAnsiTheme="minorHAnsi" w:cstheme="minorBidi"/>
            <w:noProof/>
            <w:sz w:val="22"/>
            <w:szCs w:val="22"/>
          </w:rPr>
          <w:tab/>
        </w:r>
        <w:r w:rsidR="00ED27D7" w:rsidRPr="001E5556">
          <w:rPr>
            <w:rStyle w:val="Hyperlink"/>
            <w:noProof/>
          </w:rPr>
          <w:t>Scenario 1</w:t>
        </w:r>
        <w:r w:rsidR="00ED27D7">
          <w:rPr>
            <w:noProof/>
            <w:webHidden/>
          </w:rPr>
          <w:tab/>
        </w:r>
        <w:r w:rsidR="00ED27D7">
          <w:rPr>
            <w:noProof/>
            <w:webHidden/>
          </w:rPr>
          <w:fldChar w:fldCharType="begin"/>
        </w:r>
        <w:r w:rsidR="00ED27D7">
          <w:rPr>
            <w:noProof/>
            <w:webHidden/>
          </w:rPr>
          <w:instrText xml:space="preserve"> PAGEREF _Toc428878975 \h </w:instrText>
        </w:r>
        <w:r w:rsidR="00ED27D7">
          <w:rPr>
            <w:noProof/>
            <w:webHidden/>
          </w:rPr>
        </w:r>
        <w:r w:rsidR="00ED27D7">
          <w:rPr>
            <w:noProof/>
            <w:webHidden/>
          </w:rPr>
          <w:fldChar w:fldCharType="separate"/>
        </w:r>
        <w:r w:rsidR="00ED27D7">
          <w:rPr>
            <w:noProof/>
            <w:webHidden/>
          </w:rPr>
          <w:t>29</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76" w:history="1">
        <w:r w:rsidR="00ED27D7" w:rsidRPr="001E5556">
          <w:rPr>
            <w:rStyle w:val="Hyperlink"/>
            <w:noProof/>
          </w:rPr>
          <w:t>8.1.2.</w:t>
        </w:r>
        <w:r w:rsidR="00ED27D7">
          <w:rPr>
            <w:rFonts w:asciiTheme="minorHAnsi" w:eastAsiaTheme="minorEastAsia" w:hAnsiTheme="minorHAnsi" w:cstheme="minorBidi"/>
            <w:noProof/>
            <w:sz w:val="22"/>
            <w:szCs w:val="22"/>
          </w:rPr>
          <w:tab/>
        </w:r>
        <w:r w:rsidR="00ED27D7" w:rsidRPr="001E5556">
          <w:rPr>
            <w:rStyle w:val="Hyperlink"/>
            <w:noProof/>
          </w:rPr>
          <w:t>Scenario 2</w:t>
        </w:r>
        <w:r w:rsidR="00ED27D7">
          <w:rPr>
            <w:noProof/>
            <w:webHidden/>
          </w:rPr>
          <w:tab/>
        </w:r>
        <w:r w:rsidR="00ED27D7">
          <w:rPr>
            <w:noProof/>
            <w:webHidden/>
          </w:rPr>
          <w:fldChar w:fldCharType="begin"/>
        </w:r>
        <w:r w:rsidR="00ED27D7">
          <w:rPr>
            <w:noProof/>
            <w:webHidden/>
          </w:rPr>
          <w:instrText xml:space="preserve"> PAGEREF _Toc428878976 \h </w:instrText>
        </w:r>
        <w:r w:rsidR="00ED27D7">
          <w:rPr>
            <w:noProof/>
            <w:webHidden/>
          </w:rPr>
        </w:r>
        <w:r w:rsidR="00ED27D7">
          <w:rPr>
            <w:noProof/>
            <w:webHidden/>
          </w:rPr>
          <w:fldChar w:fldCharType="separate"/>
        </w:r>
        <w:r w:rsidR="00ED27D7">
          <w:rPr>
            <w:noProof/>
            <w:webHidden/>
          </w:rPr>
          <w:t>29</w:t>
        </w:r>
        <w:r w:rsidR="00ED27D7">
          <w:rPr>
            <w:noProof/>
            <w:webHidden/>
          </w:rPr>
          <w:fldChar w:fldCharType="end"/>
        </w:r>
      </w:hyperlink>
    </w:p>
    <w:p w:rsidR="00ED27D7" w:rsidRDefault="000126E7">
      <w:pPr>
        <w:pStyle w:val="TOC2"/>
        <w:tabs>
          <w:tab w:val="left" w:pos="960"/>
          <w:tab w:val="right" w:leader="dot" w:pos="8630"/>
        </w:tabs>
        <w:rPr>
          <w:rFonts w:asciiTheme="minorHAnsi" w:eastAsiaTheme="minorEastAsia" w:hAnsiTheme="minorHAnsi" w:cstheme="minorBidi"/>
          <w:noProof/>
          <w:sz w:val="22"/>
          <w:szCs w:val="22"/>
        </w:rPr>
      </w:pPr>
      <w:hyperlink w:anchor="_Toc428878977" w:history="1">
        <w:r w:rsidR="00ED27D7" w:rsidRPr="001E5556">
          <w:rPr>
            <w:rStyle w:val="Hyperlink"/>
            <w:rFonts w:ascii="Calibri" w:hAnsi="Calibri"/>
            <w:noProof/>
          </w:rPr>
          <w:t>8.2.</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Software Component Design Considerations</w:t>
        </w:r>
        <w:r w:rsidR="00ED27D7">
          <w:rPr>
            <w:noProof/>
            <w:webHidden/>
          </w:rPr>
          <w:tab/>
        </w:r>
        <w:r w:rsidR="00ED27D7">
          <w:rPr>
            <w:noProof/>
            <w:webHidden/>
          </w:rPr>
          <w:fldChar w:fldCharType="begin"/>
        </w:r>
        <w:r w:rsidR="00ED27D7">
          <w:rPr>
            <w:noProof/>
            <w:webHidden/>
          </w:rPr>
          <w:instrText xml:space="preserve"> PAGEREF _Toc428878977 \h </w:instrText>
        </w:r>
        <w:r w:rsidR="00ED27D7">
          <w:rPr>
            <w:noProof/>
            <w:webHidden/>
          </w:rPr>
        </w:r>
        <w:r w:rsidR="00ED27D7">
          <w:rPr>
            <w:noProof/>
            <w:webHidden/>
          </w:rPr>
          <w:fldChar w:fldCharType="separate"/>
        </w:r>
        <w:r w:rsidR="00ED27D7">
          <w:rPr>
            <w:noProof/>
            <w:webHidden/>
          </w:rPr>
          <w:t>30</w:t>
        </w:r>
        <w:r w:rsidR="00ED27D7">
          <w:rPr>
            <w:noProof/>
            <w:webHidden/>
          </w:rPr>
          <w:fldChar w:fldCharType="end"/>
        </w:r>
      </w:hyperlink>
    </w:p>
    <w:p w:rsidR="00ED27D7" w:rsidRDefault="000126E7">
      <w:pPr>
        <w:pStyle w:val="TOC3"/>
        <w:tabs>
          <w:tab w:val="left" w:pos="1440"/>
          <w:tab w:val="right" w:leader="dot" w:pos="8630"/>
        </w:tabs>
        <w:rPr>
          <w:rFonts w:asciiTheme="minorHAnsi" w:eastAsiaTheme="minorEastAsia" w:hAnsiTheme="minorHAnsi" w:cstheme="minorBidi"/>
          <w:noProof/>
          <w:sz w:val="22"/>
          <w:szCs w:val="22"/>
        </w:rPr>
      </w:pPr>
      <w:hyperlink w:anchor="_Toc428878978" w:history="1">
        <w:r w:rsidR="00ED27D7" w:rsidRPr="001E5556">
          <w:rPr>
            <w:rStyle w:val="Hyperlink"/>
            <w:noProof/>
          </w:rPr>
          <w:t>8.2.1.</w:t>
        </w:r>
        <w:r w:rsidR="00ED27D7">
          <w:rPr>
            <w:rFonts w:asciiTheme="minorHAnsi" w:eastAsiaTheme="minorEastAsia" w:hAnsiTheme="minorHAnsi" w:cstheme="minorBidi"/>
            <w:noProof/>
            <w:sz w:val="22"/>
            <w:szCs w:val="22"/>
          </w:rPr>
          <w:tab/>
        </w:r>
        <w:r w:rsidR="00ED27D7" w:rsidRPr="001E5556">
          <w:rPr>
            <w:rStyle w:val="Hyperlink"/>
            <w:noProof/>
          </w:rPr>
          <w:t>API Port Selection</w:t>
        </w:r>
        <w:r w:rsidR="00ED27D7">
          <w:rPr>
            <w:noProof/>
            <w:webHidden/>
          </w:rPr>
          <w:tab/>
        </w:r>
        <w:r w:rsidR="00ED27D7">
          <w:rPr>
            <w:noProof/>
            <w:webHidden/>
          </w:rPr>
          <w:fldChar w:fldCharType="begin"/>
        </w:r>
        <w:r w:rsidR="00ED27D7">
          <w:rPr>
            <w:noProof/>
            <w:webHidden/>
          </w:rPr>
          <w:instrText xml:space="preserve"> PAGEREF _Toc428878978 \h </w:instrText>
        </w:r>
        <w:r w:rsidR="00ED27D7">
          <w:rPr>
            <w:noProof/>
            <w:webHidden/>
          </w:rPr>
        </w:r>
        <w:r w:rsidR="00ED27D7">
          <w:rPr>
            <w:noProof/>
            <w:webHidden/>
          </w:rPr>
          <w:fldChar w:fldCharType="separate"/>
        </w:r>
        <w:r w:rsidR="00ED27D7">
          <w:rPr>
            <w:noProof/>
            <w:webHidden/>
          </w:rPr>
          <w:t>30</w:t>
        </w:r>
        <w:r w:rsidR="00ED27D7">
          <w:rPr>
            <w:noProof/>
            <w:webHidden/>
          </w:rPr>
          <w:fldChar w:fldCharType="end"/>
        </w:r>
      </w:hyperlink>
    </w:p>
    <w:p w:rsidR="00ED27D7" w:rsidRDefault="000126E7">
      <w:pPr>
        <w:pStyle w:val="TOC1"/>
        <w:tabs>
          <w:tab w:val="left" w:pos="480"/>
          <w:tab w:val="right" w:leader="dot" w:pos="8630"/>
        </w:tabs>
        <w:rPr>
          <w:rFonts w:asciiTheme="minorHAnsi" w:eastAsiaTheme="minorEastAsia" w:hAnsiTheme="minorHAnsi" w:cstheme="minorBidi"/>
          <w:noProof/>
          <w:sz w:val="22"/>
          <w:szCs w:val="22"/>
        </w:rPr>
      </w:pPr>
      <w:hyperlink w:anchor="_Toc428878979" w:history="1">
        <w:r w:rsidR="00ED27D7" w:rsidRPr="001E5556">
          <w:rPr>
            <w:rStyle w:val="Hyperlink"/>
            <w:rFonts w:ascii="Calibri" w:hAnsi="Calibri"/>
            <w:noProof/>
          </w:rPr>
          <w:t>9.</w:t>
        </w:r>
        <w:r w:rsidR="00ED27D7">
          <w:rPr>
            <w:rFonts w:asciiTheme="minorHAnsi" w:eastAsiaTheme="minorEastAsia" w:hAnsiTheme="minorHAnsi" w:cstheme="minorBidi"/>
            <w:noProof/>
            <w:sz w:val="22"/>
            <w:szCs w:val="22"/>
          </w:rPr>
          <w:tab/>
        </w:r>
        <w:r w:rsidR="00ED27D7" w:rsidRPr="001E5556">
          <w:rPr>
            <w:rStyle w:val="Hyperlink"/>
            <w:rFonts w:ascii="Calibri" w:hAnsi="Calibri"/>
            <w:noProof/>
          </w:rPr>
          <w:t>Revision Record &amp; Change Approval</w:t>
        </w:r>
        <w:r w:rsidR="00ED27D7">
          <w:rPr>
            <w:noProof/>
            <w:webHidden/>
          </w:rPr>
          <w:tab/>
        </w:r>
        <w:r w:rsidR="00ED27D7">
          <w:rPr>
            <w:noProof/>
            <w:webHidden/>
          </w:rPr>
          <w:fldChar w:fldCharType="begin"/>
        </w:r>
        <w:r w:rsidR="00ED27D7">
          <w:rPr>
            <w:noProof/>
            <w:webHidden/>
          </w:rPr>
          <w:instrText xml:space="preserve"> PAGEREF _Toc428878979 \h </w:instrText>
        </w:r>
        <w:r w:rsidR="00ED27D7">
          <w:rPr>
            <w:noProof/>
            <w:webHidden/>
          </w:rPr>
        </w:r>
        <w:r w:rsidR="00ED27D7">
          <w:rPr>
            <w:noProof/>
            <w:webHidden/>
          </w:rPr>
          <w:fldChar w:fldCharType="separate"/>
        </w:r>
        <w:r w:rsidR="00ED27D7">
          <w:rPr>
            <w:noProof/>
            <w:webHidden/>
          </w:rPr>
          <w:t>31</w:t>
        </w:r>
        <w:r w:rsidR="00ED27D7">
          <w:rPr>
            <w:noProof/>
            <w:webHidden/>
          </w:rPr>
          <w:fldChar w:fldCharType="end"/>
        </w:r>
      </w:hyperlink>
    </w:p>
    <w:p w:rsidR="00E9474A" w:rsidRPr="00967BCF" w:rsidRDefault="0095318F">
      <w:pPr>
        <w:rPr>
          <w:rFonts w:ascii="Calibri" w:hAnsi="Calibri"/>
        </w:rPr>
      </w:pPr>
      <w:r w:rsidRPr="00967BCF">
        <w:rPr>
          <w:rFonts w:ascii="Calibri" w:hAnsi="Calibri"/>
        </w:rPr>
        <w:fldChar w:fldCharType="end"/>
      </w:r>
      <w:r w:rsidRPr="00967BCF">
        <w:rPr>
          <w:rFonts w:ascii="Calibri" w:hAnsi="Calibri"/>
        </w:rPr>
        <w:t xml:space="preserve"> </w:t>
      </w:r>
    </w:p>
    <w:p w:rsidR="00E9474A" w:rsidRPr="00967BCF" w:rsidRDefault="00E9474A">
      <w:pPr>
        <w:pStyle w:val="Heading1"/>
        <w:rPr>
          <w:rFonts w:ascii="Calibri" w:hAnsi="Calibri"/>
        </w:rPr>
      </w:pPr>
      <w:r w:rsidRPr="00967BCF">
        <w:rPr>
          <w:rFonts w:ascii="Calibri" w:hAnsi="Calibri"/>
        </w:rPr>
        <w:br w:type="page"/>
      </w:r>
      <w:bookmarkStart w:id="0" w:name="_Toc122249237"/>
      <w:bookmarkStart w:id="1" w:name="_Toc428878928"/>
      <w:r w:rsidRPr="00967BCF">
        <w:rPr>
          <w:rFonts w:ascii="Calibri" w:hAnsi="Calibri"/>
        </w:rPr>
        <w:lastRenderedPageBreak/>
        <w:t>High Level Description</w:t>
      </w:r>
      <w:bookmarkEnd w:id="0"/>
      <w:bookmarkEnd w:id="1"/>
    </w:p>
    <w:p w:rsidR="00FC058B" w:rsidRDefault="0085357A" w:rsidP="00497685">
      <w:pPr>
        <w:pStyle w:val="BodyText3"/>
        <w:jc w:val="left"/>
        <w:rPr>
          <w:rFonts w:ascii="Calibri" w:hAnsi="Calibri"/>
        </w:rPr>
      </w:pPr>
      <w:r>
        <w:rPr>
          <w:rFonts w:ascii="Calibri" w:hAnsi="Calibri"/>
        </w:rPr>
        <w:t>This design document describes the functionality, API, and the configuration of the AUTOSAR basic software (BSW) module NV</w:t>
      </w:r>
      <w:r w:rsidR="000F6FE5">
        <w:rPr>
          <w:rFonts w:ascii="Calibri" w:hAnsi="Calibri"/>
        </w:rPr>
        <w:t>RAM Manager (NvM) and the NvM Proxy</w:t>
      </w:r>
      <w:r>
        <w:rPr>
          <w:rFonts w:ascii="Calibri" w:hAnsi="Calibri"/>
        </w:rPr>
        <w:t xml:space="preserve"> (NvMP</w:t>
      </w:r>
      <w:r w:rsidR="000F6FE5">
        <w:rPr>
          <w:rFonts w:ascii="Calibri" w:hAnsi="Calibri"/>
        </w:rPr>
        <w:t>roxy</w:t>
      </w:r>
      <w:r>
        <w:rPr>
          <w:rFonts w:ascii="Calibri" w:hAnsi="Calibri"/>
        </w:rPr>
        <w:t xml:space="preserve">). </w:t>
      </w:r>
    </w:p>
    <w:p w:rsidR="0085357A" w:rsidRDefault="0085357A" w:rsidP="00497685">
      <w:pPr>
        <w:pStyle w:val="BodyText3"/>
        <w:jc w:val="left"/>
        <w:rPr>
          <w:rFonts w:ascii="Calibri" w:hAnsi="Calibri"/>
        </w:rPr>
      </w:pPr>
    </w:p>
    <w:p w:rsidR="0085357A" w:rsidRDefault="0085357A" w:rsidP="00497685">
      <w:pPr>
        <w:pStyle w:val="BodyText3"/>
        <w:jc w:val="left"/>
        <w:rPr>
          <w:rFonts w:ascii="Calibri" w:hAnsi="Calibri"/>
        </w:rPr>
      </w:pPr>
      <w:r>
        <w:rPr>
          <w:rFonts w:ascii="Calibri" w:hAnsi="Calibri"/>
        </w:rPr>
        <w:t>The NvM provide</w:t>
      </w:r>
      <w:r w:rsidR="000F6FE5">
        <w:rPr>
          <w:rFonts w:ascii="Calibri" w:hAnsi="Calibri"/>
        </w:rPr>
        <w:t>s</w:t>
      </w:r>
      <w:r>
        <w:rPr>
          <w:rFonts w:ascii="Calibri" w:hAnsi="Calibri"/>
        </w:rPr>
        <w:t xml:space="preserve"> services to ensure the data storage and maintenance of NV (non</w:t>
      </w:r>
      <w:r w:rsidR="000F6FE5">
        <w:rPr>
          <w:rFonts w:ascii="Calibri" w:hAnsi="Calibri"/>
        </w:rPr>
        <w:t>-</w:t>
      </w:r>
      <w:r>
        <w:rPr>
          <w:rFonts w:ascii="Calibri" w:hAnsi="Calibri"/>
        </w:rPr>
        <w:t xml:space="preserve">volatile) data. The NvM module </w:t>
      </w:r>
      <w:r w:rsidR="000F6FE5">
        <w:rPr>
          <w:rFonts w:ascii="Calibri" w:hAnsi="Calibri"/>
        </w:rPr>
        <w:t>is</w:t>
      </w:r>
      <w:r>
        <w:rPr>
          <w:rFonts w:ascii="Calibri" w:hAnsi="Calibri"/>
        </w:rPr>
        <w:t xml:space="preserve"> able to administrate the NV data </w:t>
      </w:r>
      <w:r w:rsidR="000F6FE5">
        <w:rPr>
          <w:rFonts w:ascii="Calibri" w:hAnsi="Calibri"/>
        </w:rPr>
        <w:t>for</w:t>
      </w:r>
      <w:r>
        <w:rPr>
          <w:rFonts w:ascii="Calibri" w:hAnsi="Calibri"/>
        </w:rPr>
        <w:t xml:space="preserve"> an EEPROM and/or a Flash EEPROM Emulation (FEE) device. </w:t>
      </w:r>
    </w:p>
    <w:p w:rsidR="0085357A" w:rsidRDefault="0085357A" w:rsidP="00497685">
      <w:pPr>
        <w:pStyle w:val="BodyText3"/>
        <w:jc w:val="left"/>
        <w:rPr>
          <w:rFonts w:ascii="Calibri" w:hAnsi="Calibri"/>
        </w:rPr>
      </w:pPr>
    </w:p>
    <w:p w:rsidR="0085357A" w:rsidRPr="00967BCF" w:rsidRDefault="000F6FE5" w:rsidP="00497685">
      <w:pPr>
        <w:pStyle w:val="BodyText3"/>
        <w:jc w:val="left"/>
        <w:rPr>
          <w:rFonts w:ascii="Calibri" w:hAnsi="Calibri"/>
        </w:rPr>
      </w:pPr>
      <w:r>
        <w:rPr>
          <w:rFonts w:ascii="Calibri" w:hAnsi="Calibri"/>
        </w:rPr>
        <w:t xml:space="preserve">The NvMProxy provides an interface for software components outside of the application </w:t>
      </w:r>
      <w:r w:rsidR="00AD18C2">
        <w:rPr>
          <w:rFonts w:ascii="Calibri" w:hAnsi="Calibri"/>
        </w:rPr>
        <w:t>of the</w:t>
      </w:r>
      <w:r>
        <w:rPr>
          <w:rFonts w:ascii="Calibri" w:hAnsi="Calibri"/>
        </w:rPr>
        <w:t xml:space="preserve"> NvM to communicate </w:t>
      </w:r>
      <w:r w:rsidR="00AD18C2">
        <w:rPr>
          <w:rFonts w:ascii="Calibri" w:hAnsi="Calibri"/>
        </w:rPr>
        <w:t>with</w:t>
      </w:r>
      <w:r>
        <w:rPr>
          <w:rFonts w:ascii="Calibri" w:hAnsi="Calibri"/>
        </w:rPr>
        <w:t xml:space="preserve"> the NvM component.</w:t>
      </w:r>
    </w:p>
    <w:p w:rsidR="000442BF" w:rsidRPr="00967BCF" w:rsidRDefault="000442BF">
      <w:pPr>
        <w:pStyle w:val="Heading1"/>
        <w:rPr>
          <w:rFonts w:ascii="Calibri" w:hAnsi="Calibri"/>
        </w:rPr>
      </w:pPr>
      <w:bookmarkStart w:id="2" w:name="_Toc428878929"/>
      <w:r w:rsidRPr="00967BCF">
        <w:rPr>
          <w:rFonts w:ascii="Calibri" w:hAnsi="Calibri"/>
        </w:rPr>
        <w:t>Derived Requirements</w:t>
      </w:r>
      <w:bookmarkEnd w:id="2"/>
    </w:p>
    <w:p w:rsidR="000442BF" w:rsidRPr="00AD18C2" w:rsidRDefault="000F6FE5" w:rsidP="000442BF">
      <w:pPr>
        <w:rPr>
          <w:rFonts w:ascii="Calibri" w:hAnsi="Calibri"/>
        </w:rPr>
      </w:pPr>
      <w:r w:rsidRPr="00AD18C2">
        <w:rPr>
          <w:rFonts w:ascii="Calibri" w:hAnsi="Calibri"/>
        </w:rPr>
        <w:t>None</w:t>
      </w:r>
    </w:p>
    <w:p w:rsidR="00E9474A" w:rsidRDefault="00095A8C" w:rsidP="00095A8C">
      <w:pPr>
        <w:pStyle w:val="Heading1"/>
        <w:rPr>
          <w:rFonts w:ascii="Calibri" w:hAnsi="Calibri"/>
        </w:rPr>
      </w:pPr>
      <w:r>
        <w:rPr>
          <w:rFonts w:ascii="Calibri" w:hAnsi="Calibri"/>
          <w:color w:val="0000FF"/>
        </w:rPr>
        <w:t xml:space="preserve"> </w:t>
      </w:r>
      <w:bookmarkStart w:id="3" w:name="_Toc428878930"/>
      <w:r w:rsidR="000442BF" w:rsidRPr="00095A8C">
        <w:rPr>
          <w:rFonts w:ascii="Calibri" w:hAnsi="Calibri"/>
        </w:rPr>
        <w:t>Sub-Function Data Flow</w:t>
      </w:r>
      <w:bookmarkEnd w:id="3"/>
    </w:p>
    <w:p w:rsidR="00724B7B" w:rsidRPr="00792C72" w:rsidRDefault="000F6FE5" w:rsidP="00477078">
      <w:pPr>
        <w:rPr>
          <w:rFonts w:asciiTheme="minorHAnsi" w:hAnsiTheme="minorHAnsi"/>
        </w:rPr>
      </w:pPr>
      <w:r w:rsidRPr="00792C72">
        <w:rPr>
          <w:rFonts w:asciiTheme="minorHAnsi" w:hAnsiTheme="minorHAnsi"/>
        </w:rPr>
        <w:t>None</w:t>
      </w:r>
    </w:p>
    <w:p w:rsidR="00477078" w:rsidRPr="00477078" w:rsidRDefault="00477078" w:rsidP="00477078"/>
    <w:p w:rsidR="00F9667B" w:rsidRPr="00967BCF" w:rsidRDefault="00F9667B" w:rsidP="000F6FE5">
      <w:pPr>
        <w:ind w:left="-1440"/>
        <w:jc w:val="center"/>
        <w:rPr>
          <w:rFonts w:ascii="Calibri" w:hAnsi="Calibri"/>
        </w:rPr>
      </w:pPr>
    </w:p>
    <w:p w:rsidR="00E9474A" w:rsidRPr="00967BCF" w:rsidRDefault="00E9474A">
      <w:pPr>
        <w:rPr>
          <w:rFonts w:ascii="Calibri" w:hAnsi="Calibri"/>
        </w:rPr>
      </w:pPr>
    </w:p>
    <w:p w:rsidR="000F6FE5" w:rsidRDefault="00E9474A" w:rsidP="000F6FE5">
      <w:pPr>
        <w:pStyle w:val="Heading1"/>
        <w:rPr>
          <w:rFonts w:ascii="Calibri" w:hAnsi="Calibri"/>
        </w:rPr>
      </w:pPr>
      <w:r w:rsidRPr="00967BCF">
        <w:rPr>
          <w:rFonts w:ascii="Calibri" w:hAnsi="Calibri"/>
        </w:rPr>
        <w:br w:type="page"/>
      </w:r>
      <w:bookmarkStart w:id="4" w:name="_Toc428878931"/>
      <w:r w:rsidR="00300584" w:rsidRPr="00967BCF">
        <w:rPr>
          <w:rFonts w:ascii="Calibri" w:hAnsi="Calibri"/>
        </w:rPr>
        <w:lastRenderedPageBreak/>
        <w:t>Design Rationale</w:t>
      </w:r>
      <w:bookmarkEnd w:id="4"/>
    </w:p>
    <w:p w:rsidR="00596022" w:rsidRDefault="00596022" w:rsidP="00596022">
      <w:r>
        <w:t xml:space="preserve">The NvM and NvMProxy components are integrated below the application layer in the basic software layer of the AUTOSAR model. </w:t>
      </w:r>
    </w:p>
    <w:p w:rsidR="00623E6A" w:rsidRDefault="00623E6A" w:rsidP="00596022"/>
    <w:p w:rsidR="00623E6A" w:rsidRDefault="00623E6A" w:rsidP="00596022">
      <w:r>
        <w:t xml:space="preserve">NvMProxy was designed so that all software components can send their NvM requests to the proxy interface, which will communicate the request to the NvM and report the results back to the calling component. This simplifies the design of software components by only requiring one interface for defining NvM needs and providing the needed functionality to switch the OS context in the event the calling application is different than the application NvM is integrated. </w:t>
      </w:r>
    </w:p>
    <w:p w:rsidR="00623E6A" w:rsidRPr="00596022" w:rsidRDefault="00623E6A" w:rsidP="00596022"/>
    <w:p w:rsidR="00724B7B" w:rsidRDefault="00EB7695" w:rsidP="00F5078E">
      <w:pPr>
        <w:jc w:val="center"/>
        <w:rPr>
          <w:rFonts w:ascii="Calibri" w:hAnsi="Calibri"/>
          <w:color w:val="0000FF"/>
        </w:rPr>
      </w:pPr>
      <w:r>
        <w:object w:dxaOrig="3864" w:dyaOrig="5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5pt;height:265.55pt" o:ole="">
            <v:imagedata r:id="rId9" o:title=""/>
          </v:shape>
          <o:OLEObject Type="Embed" ProgID="Visio.Drawing.11" ShapeID="_x0000_i1025" DrawAspect="Content" ObjectID="_1537338959" r:id="rId10"/>
        </w:object>
      </w:r>
    </w:p>
    <w:p w:rsidR="00724B7B" w:rsidRPr="00967BCF" w:rsidRDefault="00724B7B" w:rsidP="003575D5">
      <w:pPr>
        <w:rPr>
          <w:rFonts w:ascii="Calibri" w:hAnsi="Calibri"/>
          <w:color w:val="0000FF"/>
        </w:rPr>
      </w:pPr>
    </w:p>
    <w:p w:rsidR="00B26FCB" w:rsidRPr="00967BCF" w:rsidRDefault="00B26FCB" w:rsidP="00B26FCB">
      <w:pPr>
        <w:ind w:left="-1260"/>
        <w:rPr>
          <w:rFonts w:ascii="Calibri" w:hAnsi="Calibri"/>
        </w:rPr>
      </w:pPr>
    </w:p>
    <w:p w:rsidR="00724B7B" w:rsidRDefault="00571845" w:rsidP="00724B7B">
      <w:pPr>
        <w:pStyle w:val="Heading1"/>
        <w:rPr>
          <w:rFonts w:ascii="Calibri" w:hAnsi="Calibri"/>
        </w:rPr>
      </w:pPr>
      <w:r>
        <w:rPr>
          <w:rFonts w:ascii="Calibri" w:hAnsi="Calibri"/>
        </w:rPr>
        <w:br w:type="page"/>
      </w:r>
      <w:bookmarkStart w:id="5" w:name="_Toc428878932"/>
      <w:r w:rsidR="00724B7B">
        <w:rPr>
          <w:rFonts w:ascii="Calibri" w:hAnsi="Calibri"/>
        </w:rPr>
        <w:lastRenderedPageBreak/>
        <w:t>Components</w:t>
      </w:r>
      <w:bookmarkEnd w:id="5"/>
    </w:p>
    <w:p w:rsidR="00623E6A" w:rsidRPr="00623E6A" w:rsidRDefault="00623E6A" w:rsidP="00623E6A">
      <w:r>
        <w:t>The following sections describe the NvM and NvM proxy components.</w:t>
      </w:r>
    </w:p>
    <w:p w:rsidR="00724B7B" w:rsidRPr="00E74698" w:rsidRDefault="00724B7B" w:rsidP="00724B7B">
      <w:pPr>
        <w:pStyle w:val="Heading2"/>
        <w:rPr>
          <w:rFonts w:ascii="Calibri" w:hAnsi="Calibri"/>
        </w:rPr>
      </w:pPr>
      <w:bookmarkStart w:id="6" w:name="_Toc428878933"/>
      <w:r w:rsidRPr="00E74698">
        <w:rPr>
          <w:rFonts w:ascii="Calibri" w:hAnsi="Calibri"/>
        </w:rPr>
        <w:t>NvM: Non Volatile Memory (AUTOSAR</w:t>
      </w:r>
      <w:r w:rsidR="004C1C19" w:rsidRPr="00E74698">
        <w:rPr>
          <w:rFonts w:ascii="Calibri" w:hAnsi="Calibri"/>
        </w:rPr>
        <w:t xml:space="preserve"> BSW</w:t>
      </w:r>
      <w:r w:rsidRPr="00E74698">
        <w:rPr>
          <w:rFonts w:ascii="Calibri" w:hAnsi="Calibri"/>
        </w:rPr>
        <w:t>)</w:t>
      </w:r>
      <w:bookmarkEnd w:id="6"/>
    </w:p>
    <w:p w:rsidR="00265FE0" w:rsidRPr="00265FE0" w:rsidRDefault="00265FE0" w:rsidP="00265FE0">
      <w:pPr>
        <w:pStyle w:val="Heading3"/>
      </w:pPr>
      <w:bookmarkStart w:id="7" w:name="_Ref416616632"/>
      <w:bookmarkStart w:id="8" w:name="_Toc428878934"/>
      <w:r w:rsidRPr="00265FE0">
        <w:t>BSW Configuration</w:t>
      </w:r>
      <w:bookmarkEnd w:id="7"/>
      <w:bookmarkEnd w:id="8"/>
    </w:p>
    <w:p w:rsidR="009C71B9" w:rsidRDefault="00E02F78" w:rsidP="00265FE0">
      <w:pPr>
        <w:pStyle w:val="Heading4"/>
      </w:pPr>
      <w:bookmarkStart w:id="9" w:name="_Ref416089734"/>
      <w:bookmarkStart w:id="10" w:name="_Toc428878935"/>
      <w:proofErr w:type="spellStart"/>
      <w:r>
        <w:t>NvMCommon</w:t>
      </w:r>
      <w:bookmarkEnd w:id="9"/>
      <w:bookmarkEnd w:id="10"/>
      <w:proofErr w:type="spellEnd"/>
    </w:p>
    <w:p w:rsidR="00265FE0" w:rsidRPr="00265FE0" w:rsidRDefault="00265FE0" w:rsidP="00265FE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2995"/>
        <w:gridCol w:w="3213"/>
      </w:tblGrid>
      <w:tr w:rsidR="00E02F78" w:rsidTr="00176123">
        <w:tc>
          <w:tcPr>
            <w:tcW w:w="2648" w:type="dxa"/>
            <w:shd w:val="clear" w:color="auto" w:fill="D9D9D9"/>
          </w:tcPr>
          <w:p w:rsidR="00E02F78" w:rsidRDefault="00E02F78" w:rsidP="00DA6CE0">
            <w:pPr>
              <w:spacing w:after="120"/>
            </w:pPr>
            <w:r>
              <w:t>Configuration Parameter</w:t>
            </w:r>
          </w:p>
        </w:tc>
        <w:tc>
          <w:tcPr>
            <w:tcW w:w="2995" w:type="dxa"/>
            <w:shd w:val="clear" w:color="auto" w:fill="D9D9D9"/>
          </w:tcPr>
          <w:p w:rsidR="00E02F78" w:rsidRDefault="00E02F78" w:rsidP="00DA6CE0">
            <w:pPr>
              <w:spacing w:after="120"/>
            </w:pPr>
            <w:r>
              <w:t>Value</w:t>
            </w:r>
          </w:p>
        </w:tc>
        <w:tc>
          <w:tcPr>
            <w:tcW w:w="3213" w:type="dxa"/>
            <w:shd w:val="clear" w:color="auto" w:fill="D9D9D9"/>
          </w:tcPr>
          <w:p w:rsidR="00E02F78" w:rsidRDefault="00E02F78" w:rsidP="00DA6CE0">
            <w:pPr>
              <w:spacing w:after="120"/>
            </w:pPr>
            <w:r>
              <w:t>Rationale</w:t>
            </w:r>
          </w:p>
        </w:tc>
      </w:tr>
      <w:tr w:rsidR="00E02F78" w:rsidTr="00DA6CE0">
        <w:tc>
          <w:tcPr>
            <w:tcW w:w="2648" w:type="dxa"/>
            <w:shd w:val="clear" w:color="auto" w:fill="auto"/>
          </w:tcPr>
          <w:p w:rsidR="00E02F78" w:rsidRDefault="00E02F78" w:rsidP="00DA6CE0">
            <w:pPr>
              <w:spacing w:after="120"/>
            </w:pPr>
            <w:r>
              <w:t>API Configuration Class</w:t>
            </w:r>
          </w:p>
        </w:tc>
        <w:tc>
          <w:tcPr>
            <w:tcW w:w="2995" w:type="dxa"/>
            <w:shd w:val="clear" w:color="auto" w:fill="auto"/>
          </w:tcPr>
          <w:p w:rsidR="00E02F78" w:rsidRDefault="00E02F78" w:rsidP="003936AC">
            <w:pPr>
              <w:spacing w:after="120"/>
            </w:pPr>
            <w:r>
              <w:t>MVM_API_CONFIG_CLASS_</w:t>
            </w:r>
            <w:r w:rsidR="003936AC">
              <w:t>3</w:t>
            </w:r>
          </w:p>
        </w:tc>
        <w:tc>
          <w:tcPr>
            <w:tcW w:w="3213" w:type="dxa"/>
            <w:shd w:val="clear" w:color="auto" w:fill="auto"/>
          </w:tcPr>
          <w:p w:rsidR="00E02F78" w:rsidRDefault="0029488A" w:rsidP="007D76E7">
            <w:pPr>
              <w:spacing w:after="120"/>
            </w:pPr>
            <w:r>
              <w:t>Class 3 shall be used</w:t>
            </w:r>
            <w:r w:rsidR="003936AC">
              <w:t xml:space="preserve"> to provide all API options</w:t>
            </w:r>
            <w:r>
              <w:t xml:space="preserve"> to software components. This is to prevent rework of existing components if use cases change and require API functions that may not have been available during component development under a different API class. </w:t>
            </w:r>
          </w:p>
        </w:tc>
      </w:tr>
      <w:tr w:rsidR="00E02F78" w:rsidTr="00DA6CE0">
        <w:tc>
          <w:tcPr>
            <w:tcW w:w="2648" w:type="dxa"/>
            <w:shd w:val="clear" w:color="auto" w:fill="auto"/>
          </w:tcPr>
          <w:p w:rsidR="00E02F78" w:rsidRDefault="00E02F78" w:rsidP="00DA6CE0">
            <w:pPr>
              <w:spacing w:after="120"/>
            </w:pPr>
            <w:r>
              <w:t>Compiled Configuration Id</w:t>
            </w:r>
          </w:p>
        </w:tc>
        <w:tc>
          <w:tcPr>
            <w:tcW w:w="2995" w:type="dxa"/>
            <w:shd w:val="clear" w:color="auto" w:fill="auto"/>
          </w:tcPr>
          <w:p w:rsidR="00E02F78" w:rsidRDefault="00E02F78" w:rsidP="00DA6CE0">
            <w:pPr>
              <w:spacing w:after="120"/>
            </w:pPr>
            <w:r>
              <w:t>1</w:t>
            </w:r>
          </w:p>
        </w:tc>
        <w:tc>
          <w:tcPr>
            <w:tcW w:w="3213" w:type="dxa"/>
            <w:shd w:val="clear" w:color="auto" w:fill="auto"/>
          </w:tcPr>
          <w:p w:rsidR="00E02F78" w:rsidRDefault="00AD70FB" w:rsidP="00DA6CE0">
            <w:pPr>
              <w:spacing w:after="120"/>
            </w:pPr>
            <w:r>
              <w:t>Version of the NV memory layout, always shall start at 1 and be revised if the memory layout changes</w:t>
            </w:r>
          </w:p>
        </w:tc>
      </w:tr>
      <w:tr w:rsidR="00E02F78" w:rsidTr="00DA6CE0">
        <w:tc>
          <w:tcPr>
            <w:tcW w:w="2648" w:type="dxa"/>
            <w:shd w:val="clear" w:color="auto" w:fill="auto"/>
          </w:tcPr>
          <w:p w:rsidR="00E02F78" w:rsidRPr="007D76E7" w:rsidRDefault="00E02F78" w:rsidP="00DA6CE0">
            <w:pPr>
              <w:spacing w:after="120"/>
            </w:pPr>
            <w:proofErr w:type="spellStart"/>
            <w:r w:rsidRPr="007D76E7">
              <w:t>Crc</w:t>
            </w:r>
            <w:proofErr w:type="spellEnd"/>
            <w:r w:rsidRPr="007D76E7">
              <w:t xml:space="preserve"> Number of Bytes</w:t>
            </w:r>
          </w:p>
        </w:tc>
        <w:tc>
          <w:tcPr>
            <w:tcW w:w="2995" w:type="dxa"/>
            <w:shd w:val="clear" w:color="auto" w:fill="auto"/>
          </w:tcPr>
          <w:p w:rsidR="00E02F78" w:rsidRPr="007D76E7" w:rsidRDefault="00E02F78" w:rsidP="00DA6CE0">
            <w:pPr>
              <w:spacing w:after="120"/>
            </w:pPr>
            <w:r w:rsidRPr="007D76E7">
              <w:t>64</w:t>
            </w:r>
          </w:p>
        </w:tc>
        <w:tc>
          <w:tcPr>
            <w:tcW w:w="3213" w:type="dxa"/>
            <w:shd w:val="clear" w:color="auto" w:fill="auto"/>
          </w:tcPr>
          <w:p w:rsidR="00E02F78" w:rsidRDefault="007D76E7" w:rsidP="00DA6CE0">
            <w:pPr>
              <w:spacing w:after="120"/>
            </w:pPr>
            <w:r>
              <w:t xml:space="preserve">Dummy value, not used. </w:t>
            </w:r>
          </w:p>
        </w:tc>
      </w:tr>
      <w:tr w:rsidR="00E02F78" w:rsidTr="00DA6CE0">
        <w:tc>
          <w:tcPr>
            <w:tcW w:w="2648" w:type="dxa"/>
            <w:shd w:val="clear" w:color="auto" w:fill="auto"/>
          </w:tcPr>
          <w:p w:rsidR="00E02F78" w:rsidRDefault="00E02F78" w:rsidP="00DA6CE0">
            <w:pPr>
              <w:spacing w:after="120"/>
            </w:pPr>
            <w:r>
              <w:t>Dataset Selection Bits</w:t>
            </w:r>
          </w:p>
        </w:tc>
        <w:tc>
          <w:tcPr>
            <w:tcW w:w="2995" w:type="dxa"/>
            <w:shd w:val="clear" w:color="auto" w:fill="auto"/>
          </w:tcPr>
          <w:p w:rsidR="00E02F78" w:rsidRDefault="00AD70FB" w:rsidP="00DA6CE0">
            <w:pPr>
              <w:spacing w:after="120"/>
            </w:pPr>
            <w:r>
              <w:t>1</w:t>
            </w:r>
          </w:p>
        </w:tc>
        <w:tc>
          <w:tcPr>
            <w:tcW w:w="3213" w:type="dxa"/>
            <w:shd w:val="clear" w:color="auto" w:fill="auto"/>
          </w:tcPr>
          <w:p w:rsidR="00AD70FB" w:rsidRDefault="00AD70FB" w:rsidP="00DA6CE0">
            <w:pPr>
              <w:spacing w:after="120"/>
            </w:pPr>
            <w:r>
              <w:t xml:space="preserve">Shall be set to 1 if the only block types are “native” and “redundant.” If a dataset is required, then the number needs to be set satisfy the following equation: </w:t>
            </w:r>
          </w:p>
          <w:p w:rsidR="00AD70FB" w:rsidRPr="00265FE0" w:rsidRDefault="00AD70FB" w:rsidP="00DA6CE0">
            <w:pPr>
              <w:spacing w:after="120"/>
              <w:rPr>
                <w:i/>
              </w:rPr>
            </w:pPr>
            <w:r w:rsidRPr="00265FE0">
              <w:rPr>
                <w:i/>
              </w:rPr>
              <w:t>2^(Selection Bits) &gt;= max(dataset)</w:t>
            </w:r>
          </w:p>
          <w:p w:rsidR="00E02F78" w:rsidRDefault="00AD70FB" w:rsidP="00265FE0">
            <w:pPr>
              <w:spacing w:after="120"/>
            </w:pPr>
            <w:r>
              <w:t xml:space="preserve">For example, </w:t>
            </w:r>
            <w:r w:rsidR="00265FE0">
              <w:t>if the largest dataset for all configured blocks</w:t>
            </w:r>
            <w:r>
              <w:t xml:space="preserve"> was 30, the selection bits </w:t>
            </w:r>
            <w:r w:rsidR="00DB6108">
              <w:t>are</w:t>
            </w:r>
            <w:r w:rsidR="00265FE0">
              <w:t xml:space="preserve"> required to be</w:t>
            </w:r>
            <w:r>
              <w:t xml:space="preserve"> set to 5. </w:t>
            </w:r>
            <w:r w:rsidR="00265FE0">
              <w:br/>
            </w:r>
            <w:r>
              <w:t xml:space="preserve">2^5 = 32 &gt;= 30 </w:t>
            </w:r>
          </w:p>
        </w:tc>
      </w:tr>
      <w:tr w:rsidR="00E02F78" w:rsidTr="00DA6CE0">
        <w:tc>
          <w:tcPr>
            <w:tcW w:w="2648" w:type="dxa"/>
            <w:shd w:val="clear" w:color="auto" w:fill="auto"/>
          </w:tcPr>
          <w:p w:rsidR="00E02F78" w:rsidRDefault="00E02F78" w:rsidP="00DA6CE0">
            <w:pPr>
              <w:spacing w:after="120"/>
            </w:pPr>
            <w:r>
              <w:t>Development Error Detection</w:t>
            </w:r>
          </w:p>
        </w:tc>
        <w:tc>
          <w:tcPr>
            <w:tcW w:w="2995" w:type="dxa"/>
            <w:shd w:val="clear" w:color="auto" w:fill="auto"/>
          </w:tcPr>
          <w:p w:rsidR="00E02F78" w:rsidRDefault="00E02F78" w:rsidP="00DA6CE0">
            <w:pPr>
              <w:spacing w:after="120"/>
            </w:pPr>
            <w:r>
              <w:t>FALSE</w:t>
            </w:r>
          </w:p>
        </w:tc>
        <w:tc>
          <w:tcPr>
            <w:tcW w:w="3213" w:type="dxa"/>
            <w:shd w:val="clear" w:color="auto" w:fill="auto"/>
          </w:tcPr>
          <w:p w:rsidR="00E02F78" w:rsidRDefault="00E02F78" w:rsidP="00DA6CE0">
            <w:pPr>
              <w:spacing w:after="120"/>
            </w:pPr>
            <w:r>
              <w:t>Only should be true for early development</w:t>
            </w:r>
            <w:r w:rsidR="00AD70FB">
              <w:t>. Shall not be used in production level software</w:t>
            </w:r>
          </w:p>
        </w:tc>
      </w:tr>
      <w:tr w:rsidR="00E02F78" w:rsidTr="00DA6CE0">
        <w:tc>
          <w:tcPr>
            <w:tcW w:w="2648" w:type="dxa"/>
            <w:shd w:val="clear" w:color="auto" w:fill="auto"/>
          </w:tcPr>
          <w:p w:rsidR="00E02F78" w:rsidRPr="007D76E7" w:rsidRDefault="00E02F78" w:rsidP="00DA6CE0">
            <w:pPr>
              <w:spacing w:after="120"/>
            </w:pPr>
            <w:r w:rsidRPr="007D76E7">
              <w:t>Drivers Mode Switch</w:t>
            </w:r>
          </w:p>
        </w:tc>
        <w:tc>
          <w:tcPr>
            <w:tcW w:w="2995" w:type="dxa"/>
            <w:shd w:val="clear" w:color="auto" w:fill="auto"/>
          </w:tcPr>
          <w:p w:rsidR="00E02F78" w:rsidRPr="007D76E7" w:rsidRDefault="00AD70FB" w:rsidP="00DA6CE0">
            <w:pPr>
              <w:spacing w:after="120"/>
            </w:pPr>
            <w:r w:rsidRPr="007D76E7">
              <w:t>True</w:t>
            </w:r>
          </w:p>
        </w:tc>
        <w:tc>
          <w:tcPr>
            <w:tcW w:w="3213" w:type="dxa"/>
            <w:shd w:val="clear" w:color="auto" w:fill="auto"/>
          </w:tcPr>
          <w:p w:rsidR="00E02F78" w:rsidRDefault="00E74698" w:rsidP="00DA6CE0">
            <w:pPr>
              <w:spacing w:after="120"/>
            </w:pPr>
            <w:r>
              <w:t>Disables processing of background sector switching from startup and shutdown events.</w:t>
            </w:r>
          </w:p>
        </w:tc>
      </w:tr>
      <w:tr w:rsidR="00D41F5D" w:rsidTr="00DA6CE0">
        <w:tc>
          <w:tcPr>
            <w:tcW w:w="2648" w:type="dxa"/>
            <w:shd w:val="clear" w:color="auto" w:fill="auto"/>
          </w:tcPr>
          <w:p w:rsidR="00D41F5D" w:rsidRDefault="00D41F5D" w:rsidP="00DA6CE0">
            <w:pPr>
              <w:spacing w:after="120"/>
            </w:pPr>
            <w:r>
              <w:t xml:space="preserve">Dynamic Configuration </w:t>
            </w:r>
            <w:r>
              <w:lastRenderedPageBreak/>
              <w:t>Handling</w:t>
            </w:r>
          </w:p>
        </w:tc>
        <w:tc>
          <w:tcPr>
            <w:tcW w:w="2995" w:type="dxa"/>
            <w:shd w:val="clear" w:color="auto" w:fill="auto"/>
          </w:tcPr>
          <w:p w:rsidR="00D41F5D" w:rsidRDefault="00AB10C8" w:rsidP="00DA6CE0">
            <w:pPr>
              <w:spacing w:after="120"/>
            </w:pPr>
            <w:r>
              <w:lastRenderedPageBreak/>
              <w:t>True</w:t>
            </w:r>
          </w:p>
        </w:tc>
        <w:tc>
          <w:tcPr>
            <w:tcW w:w="3213" w:type="dxa"/>
            <w:shd w:val="clear" w:color="auto" w:fill="auto"/>
          </w:tcPr>
          <w:p w:rsidR="00D41F5D" w:rsidRDefault="00AB10C8" w:rsidP="00DA6CE0">
            <w:pPr>
              <w:spacing w:after="120"/>
            </w:pPr>
            <w:r>
              <w:t>Allows for adapting new FEE layouts over existing layouts</w:t>
            </w:r>
            <w:r w:rsidR="00932202">
              <w:t xml:space="preserve">. See </w:t>
            </w:r>
            <w:r w:rsidR="00932202">
              <w:lastRenderedPageBreak/>
              <w:t xml:space="preserve">section </w:t>
            </w:r>
            <w:r w:rsidR="00932202">
              <w:fldChar w:fldCharType="begin"/>
            </w:r>
            <w:r w:rsidR="00932202">
              <w:instrText xml:space="preserve"> REF _Ref415303035 \r \h </w:instrText>
            </w:r>
            <w:r w:rsidR="00932202">
              <w:fldChar w:fldCharType="separate"/>
            </w:r>
            <w:r w:rsidR="00A005A8">
              <w:t>5.1.3.2.2</w:t>
            </w:r>
            <w:r w:rsidR="00932202">
              <w:fldChar w:fldCharType="end"/>
            </w:r>
            <w:r w:rsidR="00932202">
              <w:t xml:space="preserve"> for details on the impact of this setting.</w:t>
            </w:r>
          </w:p>
        </w:tc>
      </w:tr>
      <w:tr w:rsidR="00D41F5D" w:rsidTr="00DA6CE0">
        <w:tc>
          <w:tcPr>
            <w:tcW w:w="2648" w:type="dxa"/>
            <w:shd w:val="clear" w:color="auto" w:fill="auto"/>
          </w:tcPr>
          <w:p w:rsidR="00D41F5D" w:rsidRDefault="00D41F5D" w:rsidP="00DA6CE0">
            <w:pPr>
              <w:spacing w:after="120"/>
            </w:pPr>
            <w:r>
              <w:lastRenderedPageBreak/>
              <w:t>Job Prioritization</w:t>
            </w:r>
          </w:p>
        </w:tc>
        <w:tc>
          <w:tcPr>
            <w:tcW w:w="2995" w:type="dxa"/>
            <w:shd w:val="clear" w:color="auto" w:fill="auto"/>
          </w:tcPr>
          <w:p w:rsidR="00D41F5D" w:rsidRDefault="00AB10C8" w:rsidP="00DA6CE0">
            <w:pPr>
              <w:spacing w:after="120"/>
            </w:pPr>
            <w:r>
              <w:t>False</w:t>
            </w:r>
          </w:p>
        </w:tc>
        <w:tc>
          <w:tcPr>
            <w:tcW w:w="3213" w:type="dxa"/>
            <w:shd w:val="clear" w:color="auto" w:fill="auto"/>
          </w:tcPr>
          <w:p w:rsidR="00D41F5D" w:rsidRDefault="00AB10C8" w:rsidP="00DA6CE0">
            <w:pPr>
              <w:spacing w:after="120"/>
            </w:pPr>
            <w:r>
              <w:t>No requirement for prioritization of any blocks</w:t>
            </w:r>
          </w:p>
        </w:tc>
      </w:tr>
      <w:tr w:rsidR="00D41F5D" w:rsidTr="00DA6CE0">
        <w:tc>
          <w:tcPr>
            <w:tcW w:w="2648" w:type="dxa"/>
            <w:shd w:val="clear" w:color="auto" w:fill="auto"/>
          </w:tcPr>
          <w:p w:rsidR="00D41F5D" w:rsidRDefault="00D41F5D" w:rsidP="00DA6CE0">
            <w:pPr>
              <w:spacing w:after="120"/>
            </w:pPr>
            <w:r>
              <w:t>Maximum Number of Write Retries</w:t>
            </w:r>
          </w:p>
        </w:tc>
        <w:tc>
          <w:tcPr>
            <w:tcW w:w="2995" w:type="dxa"/>
            <w:shd w:val="clear" w:color="auto" w:fill="auto"/>
          </w:tcPr>
          <w:p w:rsidR="00D41F5D" w:rsidRDefault="00AB10C8" w:rsidP="00DA6CE0">
            <w:pPr>
              <w:spacing w:after="120"/>
            </w:pPr>
            <w:r>
              <w:t>3</w:t>
            </w:r>
          </w:p>
        </w:tc>
        <w:tc>
          <w:tcPr>
            <w:tcW w:w="3213" w:type="dxa"/>
            <w:shd w:val="clear" w:color="auto" w:fill="auto"/>
          </w:tcPr>
          <w:p w:rsidR="00D41F5D" w:rsidRDefault="00E615E5" w:rsidP="00DA6CE0">
            <w:pPr>
              <w:spacing w:after="120"/>
            </w:pPr>
            <w:r>
              <w:t>Default setting</w:t>
            </w:r>
          </w:p>
        </w:tc>
      </w:tr>
      <w:tr w:rsidR="00D41F5D" w:rsidTr="00DA6CE0">
        <w:tc>
          <w:tcPr>
            <w:tcW w:w="2648" w:type="dxa"/>
            <w:shd w:val="clear" w:color="auto" w:fill="auto"/>
          </w:tcPr>
          <w:p w:rsidR="00D41F5D" w:rsidRPr="00792C72" w:rsidRDefault="00D41F5D" w:rsidP="00DA6CE0">
            <w:pPr>
              <w:spacing w:after="120"/>
            </w:pPr>
            <w:r w:rsidRPr="00792C72">
              <w:t>Multi Block Callback</w:t>
            </w:r>
          </w:p>
        </w:tc>
        <w:tc>
          <w:tcPr>
            <w:tcW w:w="2995" w:type="dxa"/>
            <w:shd w:val="clear" w:color="auto" w:fill="auto"/>
          </w:tcPr>
          <w:p w:rsidR="00D41F5D" w:rsidRPr="00792C72" w:rsidRDefault="00883009" w:rsidP="00DA6CE0">
            <w:pPr>
              <w:spacing w:after="120"/>
            </w:pPr>
            <w:proofErr w:type="spellStart"/>
            <w:ins w:id="11" w:author="Smith, Kevin" w:date="2016-10-01T22:32:00Z">
              <w:r w:rsidRPr="00883009">
                <w:t>NvMProxy_MultiBlkCallBack</w:t>
              </w:r>
            </w:ins>
            <w:proofErr w:type="spellEnd"/>
          </w:p>
        </w:tc>
        <w:tc>
          <w:tcPr>
            <w:tcW w:w="3213" w:type="dxa"/>
            <w:shd w:val="clear" w:color="auto" w:fill="auto"/>
          </w:tcPr>
          <w:p w:rsidR="00D41F5D" w:rsidRPr="00792C72" w:rsidRDefault="00D41F5D" w:rsidP="00DA6CE0">
            <w:pPr>
              <w:spacing w:after="120"/>
            </w:pPr>
          </w:p>
        </w:tc>
      </w:tr>
      <w:tr w:rsidR="00D41F5D" w:rsidTr="00DA6CE0">
        <w:tc>
          <w:tcPr>
            <w:tcW w:w="2648" w:type="dxa"/>
            <w:shd w:val="clear" w:color="auto" w:fill="auto"/>
          </w:tcPr>
          <w:p w:rsidR="00D41F5D" w:rsidRPr="00792C72" w:rsidRDefault="00D41F5D" w:rsidP="00DA6CE0">
            <w:pPr>
              <w:spacing w:after="120"/>
            </w:pPr>
            <w:r w:rsidRPr="00792C72">
              <w:t>Multi block Job Status Information</w:t>
            </w:r>
          </w:p>
        </w:tc>
        <w:tc>
          <w:tcPr>
            <w:tcW w:w="2995" w:type="dxa"/>
            <w:shd w:val="clear" w:color="auto" w:fill="auto"/>
          </w:tcPr>
          <w:p w:rsidR="00D41F5D" w:rsidRPr="00792C72" w:rsidRDefault="00AB10C8" w:rsidP="00DA6CE0">
            <w:pPr>
              <w:spacing w:after="120"/>
            </w:pPr>
            <w:r w:rsidRPr="00792C72">
              <w:t>False</w:t>
            </w:r>
          </w:p>
        </w:tc>
        <w:tc>
          <w:tcPr>
            <w:tcW w:w="3213" w:type="dxa"/>
            <w:shd w:val="clear" w:color="auto" w:fill="auto"/>
          </w:tcPr>
          <w:p w:rsidR="00D41F5D" w:rsidRPr="00792C72" w:rsidRDefault="00D41F5D" w:rsidP="00DA6CE0">
            <w:pPr>
              <w:spacing w:after="120"/>
            </w:pPr>
          </w:p>
        </w:tc>
      </w:tr>
      <w:tr w:rsidR="00D41F5D" w:rsidTr="00DA6CE0">
        <w:tc>
          <w:tcPr>
            <w:tcW w:w="2648" w:type="dxa"/>
            <w:shd w:val="clear" w:color="auto" w:fill="auto"/>
          </w:tcPr>
          <w:p w:rsidR="00D41F5D" w:rsidRDefault="00D41F5D" w:rsidP="00DA6CE0">
            <w:pPr>
              <w:spacing w:after="120"/>
            </w:pPr>
            <w:r>
              <w:t>Polling Mode</w:t>
            </w:r>
          </w:p>
        </w:tc>
        <w:tc>
          <w:tcPr>
            <w:tcW w:w="2995" w:type="dxa"/>
            <w:shd w:val="clear" w:color="auto" w:fill="auto"/>
          </w:tcPr>
          <w:p w:rsidR="00D41F5D" w:rsidRDefault="00AB10C8" w:rsidP="00DA6CE0">
            <w:pPr>
              <w:spacing w:after="120"/>
            </w:pPr>
            <w:r>
              <w:t>True</w:t>
            </w:r>
          </w:p>
        </w:tc>
        <w:tc>
          <w:tcPr>
            <w:tcW w:w="3213" w:type="dxa"/>
            <w:shd w:val="clear" w:color="auto" w:fill="auto"/>
          </w:tcPr>
          <w:p w:rsidR="00D41F5D" w:rsidRDefault="00E615E5" w:rsidP="00DA6CE0">
            <w:pPr>
              <w:spacing w:after="120"/>
            </w:pPr>
            <w:r>
              <w:t>Enabled to provide the application the ability to poll the status of the asynchronous request.</w:t>
            </w:r>
          </w:p>
        </w:tc>
      </w:tr>
      <w:tr w:rsidR="00D41F5D" w:rsidTr="00DA6CE0">
        <w:tc>
          <w:tcPr>
            <w:tcW w:w="2648" w:type="dxa"/>
            <w:shd w:val="clear" w:color="auto" w:fill="auto"/>
          </w:tcPr>
          <w:p w:rsidR="00D41F5D" w:rsidRPr="00E74698" w:rsidRDefault="00D41F5D" w:rsidP="00DA6CE0">
            <w:pPr>
              <w:spacing w:after="120"/>
            </w:pPr>
            <w:r w:rsidRPr="00E74698">
              <w:t xml:space="preserve">Repeat Mirror Operations </w:t>
            </w:r>
          </w:p>
        </w:tc>
        <w:tc>
          <w:tcPr>
            <w:tcW w:w="2995" w:type="dxa"/>
            <w:shd w:val="clear" w:color="auto" w:fill="auto"/>
          </w:tcPr>
          <w:p w:rsidR="00D41F5D" w:rsidRDefault="00E615E5" w:rsidP="00DA6CE0">
            <w:pPr>
              <w:spacing w:after="120"/>
            </w:pPr>
            <w:r>
              <w:t>0</w:t>
            </w:r>
          </w:p>
        </w:tc>
        <w:tc>
          <w:tcPr>
            <w:tcW w:w="3213" w:type="dxa"/>
            <w:shd w:val="clear" w:color="auto" w:fill="auto"/>
          </w:tcPr>
          <w:p w:rsidR="00D41F5D" w:rsidRDefault="0005055D" w:rsidP="00DA6CE0">
            <w:pPr>
              <w:spacing w:after="120"/>
            </w:pPr>
            <w:r>
              <w:t>Default setting</w:t>
            </w:r>
          </w:p>
        </w:tc>
      </w:tr>
      <w:tr w:rsidR="00D41F5D" w:rsidTr="00DA6CE0">
        <w:tc>
          <w:tcPr>
            <w:tcW w:w="2648" w:type="dxa"/>
            <w:shd w:val="clear" w:color="auto" w:fill="auto"/>
          </w:tcPr>
          <w:p w:rsidR="00D41F5D" w:rsidRDefault="00D41F5D" w:rsidP="00DA6CE0">
            <w:pPr>
              <w:spacing w:after="120"/>
            </w:pPr>
            <w:proofErr w:type="spellStart"/>
            <w:r>
              <w:t>SetRamBlockStatus</w:t>
            </w:r>
            <w:proofErr w:type="spellEnd"/>
            <w:r>
              <w:t xml:space="preserve"> API</w:t>
            </w:r>
          </w:p>
        </w:tc>
        <w:tc>
          <w:tcPr>
            <w:tcW w:w="2995" w:type="dxa"/>
            <w:shd w:val="clear" w:color="auto" w:fill="auto"/>
          </w:tcPr>
          <w:p w:rsidR="00D41F5D" w:rsidRDefault="00AB10C8" w:rsidP="00DA6CE0">
            <w:pPr>
              <w:spacing w:after="120"/>
            </w:pPr>
            <w:r>
              <w:t>True</w:t>
            </w:r>
          </w:p>
        </w:tc>
        <w:tc>
          <w:tcPr>
            <w:tcW w:w="3213" w:type="dxa"/>
            <w:shd w:val="clear" w:color="auto" w:fill="auto"/>
          </w:tcPr>
          <w:p w:rsidR="00D41F5D" w:rsidRDefault="00E615E5" w:rsidP="00DA6CE0">
            <w:pPr>
              <w:spacing w:after="120"/>
            </w:pPr>
            <w:r>
              <w:t xml:space="preserve">Applications shall use </w:t>
            </w:r>
            <w:proofErr w:type="spellStart"/>
            <w:r>
              <w:t>SetRamBlockStatus</w:t>
            </w:r>
            <w:proofErr w:type="spellEnd"/>
            <w:r>
              <w:t xml:space="preserve"> API to indicate their RAM shadows have updated. </w:t>
            </w:r>
          </w:p>
        </w:tc>
      </w:tr>
      <w:tr w:rsidR="00D41F5D" w:rsidTr="00DA6CE0">
        <w:tc>
          <w:tcPr>
            <w:tcW w:w="2648" w:type="dxa"/>
            <w:shd w:val="clear" w:color="auto" w:fill="auto"/>
          </w:tcPr>
          <w:p w:rsidR="00D41F5D" w:rsidRDefault="00D41F5D" w:rsidP="00DA6CE0">
            <w:pPr>
              <w:spacing w:after="120"/>
            </w:pPr>
            <w:r>
              <w:t>Size Of Immediate Status Information</w:t>
            </w:r>
          </w:p>
        </w:tc>
        <w:tc>
          <w:tcPr>
            <w:tcW w:w="2995" w:type="dxa"/>
            <w:shd w:val="clear" w:color="auto" w:fill="auto"/>
          </w:tcPr>
          <w:p w:rsidR="00D41F5D" w:rsidRDefault="00AB10C8" w:rsidP="00DA6CE0">
            <w:pPr>
              <w:spacing w:after="120"/>
            </w:pPr>
            <w:r>
              <w:t>N/A</w:t>
            </w:r>
          </w:p>
        </w:tc>
        <w:tc>
          <w:tcPr>
            <w:tcW w:w="3213" w:type="dxa"/>
            <w:shd w:val="clear" w:color="auto" w:fill="auto"/>
          </w:tcPr>
          <w:p w:rsidR="00D41F5D" w:rsidRDefault="00AB10C8" w:rsidP="00DA6CE0">
            <w:pPr>
              <w:spacing w:after="120"/>
            </w:pPr>
            <w:r>
              <w:t>Not used</w:t>
            </w:r>
          </w:p>
        </w:tc>
      </w:tr>
      <w:tr w:rsidR="00D41F5D" w:rsidTr="00DA6CE0">
        <w:tc>
          <w:tcPr>
            <w:tcW w:w="2648" w:type="dxa"/>
            <w:shd w:val="clear" w:color="auto" w:fill="auto"/>
          </w:tcPr>
          <w:p w:rsidR="00D41F5D" w:rsidRDefault="00D41F5D" w:rsidP="00DA6CE0">
            <w:pPr>
              <w:spacing w:after="120"/>
            </w:pPr>
            <w:r>
              <w:t>Size Of Standard Job Queue</w:t>
            </w:r>
          </w:p>
        </w:tc>
        <w:tc>
          <w:tcPr>
            <w:tcW w:w="2995" w:type="dxa"/>
            <w:shd w:val="clear" w:color="auto" w:fill="auto"/>
          </w:tcPr>
          <w:p w:rsidR="00D41F5D" w:rsidRDefault="00AB10C8" w:rsidP="00DA6CE0">
            <w:pPr>
              <w:spacing w:after="120"/>
            </w:pPr>
            <w:r>
              <w:t>8</w:t>
            </w:r>
          </w:p>
        </w:tc>
        <w:tc>
          <w:tcPr>
            <w:tcW w:w="3213" w:type="dxa"/>
            <w:shd w:val="clear" w:color="auto" w:fill="auto"/>
          </w:tcPr>
          <w:p w:rsidR="00D41F5D" w:rsidRDefault="00E615E5" w:rsidP="00DA6CE0">
            <w:pPr>
              <w:spacing w:after="120"/>
            </w:pPr>
            <w:r>
              <w:t>Default setting</w:t>
            </w:r>
          </w:p>
        </w:tc>
      </w:tr>
      <w:tr w:rsidR="00D41F5D" w:rsidTr="00DA6CE0">
        <w:tc>
          <w:tcPr>
            <w:tcW w:w="2648" w:type="dxa"/>
            <w:shd w:val="clear" w:color="auto" w:fill="auto"/>
          </w:tcPr>
          <w:p w:rsidR="00D41F5D" w:rsidRDefault="00D41F5D" w:rsidP="00DA6CE0">
            <w:pPr>
              <w:spacing w:after="120"/>
            </w:pPr>
            <w:r>
              <w:t>Version Information API</w:t>
            </w:r>
          </w:p>
        </w:tc>
        <w:tc>
          <w:tcPr>
            <w:tcW w:w="2995" w:type="dxa"/>
            <w:shd w:val="clear" w:color="auto" w:fill="auto"/>
          </w:tcPr>
          <w:p w:rsidR="00D41F5D" w:rsidRDefault="00E74698" w:rsidP="00E74698">
            <w:pPr>
              <w:spacing w:after="120"/>
            </w:pPr>
            <w:r>
              <w:t>False</w:t>
            </w:r>
          </w:p>
        </w:tc>
        <w:tc>
          <w:tcPr>
            <w:tcW w:w="3213" w:type="dxa"/>
            <w:shd w:val="clear" w:color="auto" w:fill="auto"/>
          </w:tcPr>
          <w:p w:rsidR="00D41F5D" w:rsidRDefault="00E615E5" w:rsidP="00DA6CE0">
            <w:pPr>
              <w:spacing w:after="120"/>
            </w:pPr>
            <w:r>
              <w:t>N/A</w:t>
            </w:r>
          </w:p>
        </w:tc>
      </w:tr>
    </w:tbl>
    <w:p w:rsidR="00E02F78" w:rsidRPr="00E02F78" w:rsidRDefault="00E02F78" w:rsidP="00E02F78"/>
    <w:p w:rsidR="00E74698" w:rsidRPr="00E74698" w:rsidRDefault="004D3A0E" w:rsidP="00E74698">
      <w:pPr>
        <w:pStyle w:val="Heading3"/>
      </w:pPr>
      <w:bookmarkStart w:id="12" w:name="_Toc428878936"/>
      <w:bookmarkStart w:id="13" w:name="_Ref415315385"/>
      <w:r>
        <w:t>Periodic Functions</w:t>
      </w:r>
      <w:bookmarkEnd w:id="12"/>
    </w:p>
    <w:p w:rsidR="004D3A0E" w:rsidRDefault="004D3A0E" w:rsidP="004D3A0E">
      <w:pPr>
        <w:pStyle w:val="Heading4"/>
      </w:pPr>
      <w:bookmarkStart w:id="14" w:name="_Toc428878937"/>
      <w:proofErr w:type="spellStart"/>
      <w:r>
        <w:t>NvM_MainFunction</w:t>
      </w:r>
      <w:bookmarkEnd w:id="14"/>
      <w:proofErr w:type="spellEnd"/>
    </w:p>
    <w:p w:rsidR="004D3A0E" w:rsidRDefault="004D3A0E" w:rsidP="004D3A0E">
      <w:r>
        <w:t xml:space="preserve">This function has to be called cyclically. It is the entry point for the NvM component. In this function processing of all asynchronous jobs are handled (read/write/erase/invalidate/CRC calculation). </w:t>
      </w:r>
    </w:p>
    <w:p w:rsidR="004D3A0E" w:rsidRDefault="004D3A0E" w:rsidP="004D3A0E">
      <w:pPr>
        <w:pStyle w:val="Heading5"/>
      </w:pPr>
      <w:bookmarkStart w:id="15" w:name="_Toc428878938"/>
      <w:r>
        <w:t>Function Definition</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4D3A0E" w:rsidTr="002D11C5">
        <w:tc>
          <w:tcPr>
            <w:tcW w:w="8856" w:type="dxa"/>
            <w:shd w:val="clear" w:color="auto" w:fill="D9D9D9"/>
          </w:tcPr>
          <w:p w:rsidR="004D3A0E" w:rsidRDefault="004D3A0E" w:rsidP="002D11C5">
            <w:pPr>
              <w:spacing w:before="20" w:after="20"/>
            </w:pPr>
            <w:r>
              <w:t>Prototype</w:t>
            </w:r>
          </w:p>
        </w:tc>
      </w:tr>
      <w:tr w:rsidR="004D3A0E" w:rsidTr="002D11C5">
        <w:tc>
          <w:tcPr>
            <w:tcW w:w="8856" w:type="dxa"/>
            <w:shd w:val="clear" w:color="auto" w:fill="auto"/>
          </w:tcPr>
          <w:p w:rsidR="004D3A0E" w:rsidRDefault="004D3A0E" w:rsidP="004D3A0E">
            <w:pPr>
              <w:spacing w:before="20" w:after="20"/>
            </w:pPr>
            <w:r>
              <w:t xml:space="preserve">void </w:t>
            </w:r>
            <w:proofErr w:type="spellStart"/>
            <w:r>
              <w:t>NvM_MainFunction</w:t>
            </w:r>
            <w:proofErr w:type="spellEnd"/>
            <w:r>
              <w:t xml:space="preserve"> ( void )</w:t>
            </w:r>
          </w:p>
        </w:tc>
      </w:tr>
      <w:tr w:rsidR="004D3A0E" w:rsidTr="002D11C5">
        <w:tc>
          <w:tcPr>
            <w:tcW w:w="8856" w:type="dxa"/>
            <w:shd w:val="clear" w:color="auto" w:fill="D9D9D9"/>
          </w:tcPr>
          <w:p w:rsidR="004D3A0E" w:rsidRDefault="004D3A0E" w:rsidP="002D11C5">
            <w:pPr>
              <w:spacing w:before="20" w:after="20"/>
            </w:pPr>
            <w:r>
              <w:t>Parameter</w:t>
            </w:r>
          </w:p>
        </w:tc>
      </w:tr>
      <w:tr w:rsidR="004D3A0E" w:rsidTr="002D11C5">
        <w:tc>
          <w:tcPr>
            <w:tcW w:w="8856" w:type="dxa"/>
            <w:shd w:val="clear" w:color="auto" w:fill="auto"/>
          </w:tcPr>
          <w:p w:rsidR="004D3A0E" w:rsidRDefault="004D3A0E" w:rsidP="002D11C5">
            <w:pPr>
              <w:spacing w:before="20" w:after="20"/>
            </w:pPr>
            <w:r>
              <w:t>N/A</w:t>
            </w:r>
          </w:p>
        </w:tc>
      </w:tr>
      <w:tr w:rsidR="004D3A0E" w:rsidTr="002D11C5">
        <w:tc>
          <w:tcPr>
            <w:tcW w:w="8856" w:type="dxa"/>
            <w:shd w:val="clear" w:color="auto" w:fill="D9D9D9"/>
          </w:tcPr>
          <w:p w:rsidR="004D3A0E" w:rsidRDefault="004D3A0E" w:rsidP="002D11C5">
            <w:pPr>
              <w:spacing w:before="20" w:after="20"/>
            </w:pPr>
            <w:r>
              <w:t>Return Code</w:t>
            </w:r>
          </w:p>
        </w:tc>
      </w:tr>
      <w:tr w:rsidR="004D3A0E" w:rsidTr="002D11C5">
        <w:tc>
          <w:tcPr>
            <w:tcW w:w="8856" w:type="dxa"/>
            <w:shd w:val="clear" w:color="auto" w:fill="auto"/>
          </w:tcPr>
          <w:p w:rsidR="004D3A0E" w:rsidRDefault="004D3A0E" w:rsidP="002D11C5">
            <w:pPr>
              <w:spacing w:before="20" w:after="20"/>
            </w:pPr>
            <w:r>
              <w:t>N/A</w:t>
            </w:r>
          </w:p>
        </w:tc>
      </w:tr>
    </w:tbl>
    <w:p w:rsidR="004D3A0E" w:rsidRPr="004D3A0E" w:rsidRDefault="004D3A0E" w:rsidP="004D3A0E"/>
    <w:p w:rsidR="004D3A0E" w:rsidRPr="004D3A0E" w:rsidRDefault="004D3A0E" w:rsidP="004D3A0E"/>
    <w:p w:rsidR="00A21ED4" w:rsidRDefault="004D3A0E" w:rsidP="00724B7B">
      <w:pPr>
        <w:pStyle w:val="Heading3"/>
      </w:pPr>
      <w:r>
        <w:br w:type="page"/>
      </w:r>
      <w:bookmarkStart w:id="16" w:name="_Ref416798873"/>
      <w:bookmarkStart w:id="17" w:name="_Toc428878939"/>
      <w:r>
        <w:lastRenderedPageBreak/>
        <w:t xml:space="preserve">Service </w:t>
      </w:r>
      <w:r w:rsidR="00A21ED4">
        <w:t>Sub-Functions</w:t>
      </w:r>
      <w:bookmarkEnd w:id="16"/>
      <w:bookmarkEnd w:id="17"/>
    </w:p>
    <w:p w:rsidR="0085357A" w:rsidRDefault="00FB50B7" w:rsidP="0085357A">
      <w:r>
        <w:t>The v</w:t>
      </w:r>
      <w:r w:rsidR="0085357A">
        <w:t xml:space="preserve">alue of the API configuration class determines which API server ports are available to the </w:t>
      </w:r>
      <w:r>
        <w:t xml:space="preserve">system. The image below shows the breakdown of the functionality for each API Configuration Class. </w:t>
      </w:r>
    </w:p>
    <w:p w:rsidR="0085357A" w:rsidRDefault="00265FE0" w:rsidP="0085357A">
      <w:pPr>
        <w:jc w:val="center"/>
      </w:pPr>
      <w:r>
        <w:object w:dxaOrig="5124" w:dyaOrig="6070">
          <v:shape id="_x0000_i1026" type="#_x0000_t75" style="width:232.7pt;height:275.9pt" o:ole="">
            <v:imagedata r:id="rId11" o:title=""/>
          </v:shape>
          <o:OLEObject Type="Embed" ProgID="Visio.Drawing.11" ShapeID="_x0000_i1026" DrawAspect="Content" ObjectID="_1537338960" r:id="rId12"/>
        </w:object>
      </w:r>
    </w:p>
    <w:p w:rsidR="00FB50B7" w:rsidRPr="0085357A" w:rsidRDefault="00FB50B7" w:rsidP="0085357A">
      <w:pPr>
        <w:jc w:val="center"/>
      </w:pPr>
    </w:p>
    <w:p w:rsidR="00A21ED4" w:rsidRPr="00A21ED4" w:rsidRDefault="00265FE0" w:rsidP="00A21ED4">
      <w:r>
        <w:t xml:space="preserve">In the following sub sections, the APIs are defined for application software components (SWCs) and BSW components. </w:t>
      </w:r>
      <w:r w:rsidR="00A21ED4">
        <w:t>The application function definition shall be used for components that sit above the RTE laye</w:t>
      </w:r>
      <w:r w:rsidR="00E74698">
        <w:t>r in the AUTOSAR model. T</w:t>
      </w:r>
      <w:r w:rsidR="00A21ED4">
        <w:t xml:space="preserve">he RTE generator will absorb some of the dynamic arguments, such as </w:t>
      </w:r>
      <w:proofErr w:type="spellStart"/>
      <w:r w:rsidR="00A21ED4">
        <w:t>BlockId</w:t>
      </w:r>
      <w:proofErr w:type="spellEnd"/>
      <w:r w:rsidR="00A21ED4">
        <w:t>, and create a macro with the prope</w:t>
      </w:r>
      <w:r w:rsidR="00E74698">
        <w:t>r definition for the software component</w:t>
      </w:r>
      <w:r w:rsidR="00A21ED4">
        <w:t xml:space="preserve">. Complex device drivers and other BSWs that sit below the RTE layer shall use the CDD function definition. </w:t>
      </w:r>
    </w:p>
    <w:p w:rsidR="00100301" w:rsidRDefault="004D3A0E" w:rsidP="00100301">
      <w:pPr>
        <w:pStyle w:val="Heading4"/>
        <w:numPr>
          <w:ilvl w:val="0"/>
          <w:numId w:val="0"/>
        </w:numPr>
        <w:ind w:left="360"/>
      </w:pPr>
      <w:r>
        <w:br w:type="page"/>
      </w:r>
    </w:p>
    <w:p w:rsidR="00724B7B" w:rsidRDefault="00AF2DA2" w:rsidP="00265FE0">
      <w:pPr>
        <w:pStyle w:val="Heading4"/>
      </w:pPr>
      <w:bookmarkStart w:id="18" w:name="_Toc428878940"/>
      <w:r>
        <w:lastRenderedPageBreak/>
        <w:t>API Configuration Class 1</w:t>
      </w:r>
      <w:bookmarkEnd w:id="13"/>
      <w:bookmarkEnd w:id="18"/>
    </w:p>
    <w:p w:rsidR="00AB10C8" w:rsidRPr="00AB10C8" w:rsidRDefault="00AB10C8" w:rsidP="00265FE0">
      <w:r>
        <w:t>The following sections contain a description of the functions provided by the AUTOSAR NvM basic software component</w:t>
      </w:r>
      <w:r w:rsidR="00AF2DA2">
        <w:t xml:space="preserve"> with API Configuration Class 1 configured</w:t>
      </w:r>
      <w:r>
        <w:t xml:space="preserve">. </w:t>
      </w:r>
    </w:p>
    <w:p w:rsidR="00724B7B" w:rsidRPr="00967BCF" w:rsidRDefault="00724B7B" w:rsidP="00265FE0">
      <w:pPr>
        <w:pStyle w:val="Heading5"/>
      </w:pPr>
      <w:bookmarkStart w:id="19" w:name="_Toc428878941"/>
      <w:r>
        <w:t xml:space="preserve">Sub-Function: </w:t>
      </w:r>
      <w:proofErr w:type="spellStart"/>
      <w:r>
        <w:t>NvM_Init</w:t>
      </w:r>
      <w:bookmarkEnd w:id="19"/>
      <w:proofErr w:type="spellEnd"/>
    </w:p>
    <w:p w:rsidR="00724B7B" w:rsidRDefault="00C94B57" w:rsidP="00265FE0">
      <w:pPr>
        <w:pStyle w:val="Heading6"/>
      </w:pPr>
      <w:r>
        <w:t>Hardware Related Design</w:t>
      </w:r>
    </w:p>
    <w:p w:rsidR="00D63BC7" w:rsidRPr="00D63BC7" w:rsidRDefault="00D63BC7" w:rsidP="00265FE0">
      <w:r>
        <w:t>None</w:t>
      </w:r>
    </w:p>
    <w:p w:rsidR="00C94B57" w:rsidRDefault="00C94B57"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7C3D8C" w:rsidTr="0067522E">
        <w:tc>
          <w:tcPr>
            <w:tcW w:w="8856" w:type="dxa"/>
            <w:gridSpan w:val="2"/>
            <w:shd w:val="clear" w:color="auto" w:fill="D9D9D9"/>
          </w:tcPr>
          <w:p w:rsidR="007C3D8C" w:rsidRDefault="007C3D8C" w:rsidP="0067522E">
            <w:pPr>
              <w:spacing w:before="40" w:after="40"/>
            </w:pPr>
            <w:r>
              <w:t xml:space="preserve">Function </w:t>
            </w:r>
            <w:r w:rsidRPr="007C3D8C">
              <w:t>Particularities</w:t>
            </w:r>
          </w:p>
        </w:tc>
      </w:tr>
      <w:tr w:rsidR="007C3D8C" w:rsidTr="0067522E">
        <w:tc>
          <w:tcPr>
            <w:tcW w:w="2484" w:type="dxa"/>
            <w:shd w:val="clear" w:color="auto" w:fill="auto"/>
          </w:tcPr>
          <w:p w:rsidR="007C3D8C" w:rsidRDefault="007C3D8C" w:rsidP="0067522E">
            <w:pPr>
              <w:spacing w:before="40" w:after="40"/>
            </w:pPr>
            <w:r>
              <w:t>Request Type</w:t>
            </w:r>
          </w:p>
        </w:tc>
        <w:tc>
          <w:tcPr>
            <w:tcW w:w="6372" w:type="dxa"/>
            <w:shd w:val="clear" w:color="auto" w:fill="auto"/>
          </w:tcPr>
          <w:p w:rsidR="007C3D8C" w:rsidRDefault="007C3D8C" w:rsidP="0067522E">
            <w:pPr>
              <w:spacing w:before="40" w:after="40"/>
            </w:pPr>
            <w:r>
              <w:t>Synchronous</w:t>
            </w:r>
          </w:p>
        </w:tc>
      </w:tr>
      <w:tr w:rsidR="007C3D8C" w:rsidTr="0067522E">
        <w:tc>
          <w:tcPr>
            <w:tcW w:w="2484" w:type="dxa"/>
            <w:shd w:val="clear" w:color="auto" w:fill="auto"/>
          </w:tcPr>
          <w:p w:rsidR="007C3D8C" w:rsidRDefault="007C3D8C" w:rsidP="0067522E">
            <w:pPr>
              <w:spacing w:before="40" w:after="40"/>
            </w:pPr>
            <w:r>
              <w:t>Re-entrant</w:t>
            </w:r>
          </w:p>
        </w:tc>
        <w:tc>
          <w:tcPr>
            <w:tcW w:w="6372" w:type="dxa"/>
            <w:shd w:val="clear" w:color="auto" w:fill="auto"/>
          </w:tcPr>
          <w:p w:rsidR="007C3D8C" w:rsidRDefault="007C3D8C" w:rsidP="0067522E">
            <w:pPr>
              <w:spacing w:before="40" w:after="40"/>
            </w:pPr>
            <w:r>
              <w:t>Yes</w:t>
            </w:r>
          </w:p>
        </w:tc>
      </w:tr>
      <w:tr w:rsidR="007C3D8C" w:rsidTr="0067522E">
        <w:tc>
          <w:tcPr>
            <w:tcW w:w="2484" w:type="dxa"/>
            <w:shd w:val="clear" w:color="auto" w:fill="auto"/>
          </w:tcPr>
          <w:p w:rsidR="007C3D8C" w:rsidRDefault="007C3D8C" w:rsidP="0067522E">
            <w:pPr>
              <w:spacing w:before="40" w:after="40"/>
            </w:pPr>
            <w:r>
              <w:t>Expected Caller Context</w:t>
            </w:r>
          </w:p>
        </w:tc>
        <w:tc>
          <w:tcPr>
            <w:tcW w:w="6372" w:type="dxa"/>
            <w:shd w:val="clear" w:color="auto" w:fill="auto"/>
          </w:tcPr>
          <w:p w:rsidR="007C3D8C" w:rsidRDefault="007C3D8C" w:rsidP="0067522E">
            <w:pPr>
              <w:spacing w:before="40" w:after="40"/>
            </w:pPr>
            <w:r>
              <w:t>Shall only be called from ECU state manager or equivalent function.</w:t>
            </w:r>
          </w:p>
        </w:tc>
      </w:tr>
    </w:tbl>
    <w:p w:rsidR="007C3D8C" w:rsidRPr="007C3D8C" w:rsidRDefault="007C3D8C" w:rsidP="007C3D8C"/>
    <w:p w:rsidR="00B53410" w:rsidRDefault="00FE081C" w:rsidP="00265FE0">
      <w:r>
        <w:t xml:space="preserve">Before the NvM component can be used, it has to be initialized. </w:t>
      </w:r>
      <w:r w:rsidR="00B53410">
        <w:t xml:space="preserve">Depending on the </w:t>
      </w:r>
      <w:r w:rsidR="00981001">
        <w:t>program the NvM is integrated</w:t>
      </w:r>
      <w:r w:rsidR="00B53410">
        <w:t xml:space="preserve">, the BSWs from lower levels </w:t>
      </w:r>
      <w:r w:rsidR="00AB10C8">
        <w:t xml:space="preserve">shall </w:t>
      </w:r>
      <w:r w:rsidR="00B53410">
        <w:t xml:space="preserve">be </w:t>
      </w:r>
      <w:r w:rsidR="00BF45E4">
        <w:t xml:space="preserve">initialized </w:t>
      </w:r>
      <w:r w:rsidR="00B53410">
        <w:t xml:space="preserve">prior to the NvM. The table below is an example of this strategy </w:t>
      </w:r>
      <w:r w:rsidR="00BF45E4">
        <w:t xml:space="preserve">for Fee and </w:t>
      </w:r>
      <w:proofErr w:type="spellStart"/>
      <w:r w:rsidR="00BF45E4">
        <w:t>Ea</w:t>
      </w:r>
      <w:proofErr w:type="spellEnd"/>
      <w:r w:rsidR="00BF45E4">
        <w:t xml:space="preserve"> use cases for initialize modules from the low level components </w:t>
      </w:r>
      <w:r w:rsidR="00981001">
        <w:t xml:space="preserve">up to </w:t>
      </w:r>
      <w:r w:rsidR="00BF45E4">
        <w:t>the NvM.</w:t>
      </w:r>
    </w:p>
    <w:p w:rsidR="00B53410" w:rsidRDefault="00B53410" w:rsidP="00265FE0"/>
    <w:tbl>
      <w:tblPr>
        <w:tblW w:w="5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08"/>
        <w:gridCol w:w="995"/>
      </w:tblGrid>
      <w:tr w:rsidR="00B53410" w:rsidTr="005C76FC">
        <w:trPr>
          <w:jc w:val="center"/>
        </w:trPr>
        <w:tc>
          <w:tcPr>
            <w:tcW w:w="4149" w:type="dxa"/>
            <w:tcBorders>
              <w:top w:val="nil"/>
              <w:left w:val="nil"/>
            </w:tcBorders>
            <w:shd w:val="clear" w:color="auto" w:fill="auto"/>
            <w:vAlign w:val="center"/>
          </w:tcPr>
          <w:p w:rsidR="00B53410" w:rsidRDefault="00B53410" w:rsidP="00265FE0"/>
        </w:tc>
        <w:tc>
          <w:tcPr>
            <w:tcW w:w="708" w:type="dxa"/>
            <w:shd w:val="clear" w:color="auto" w:fill="D9D9D9"/>
            <w:vAlign w:val="center"/>
          </w:tcPr>
          <w:p w:rsidR="00B53410" w:rsidRDefault="00B53410" w:rsidP="00265FE0">
            <w:pPr>
              <w:jc w:val="center"/>
            </w:pPr>
            <w:r>
              <w:t>Fee</w:t>
            </w:r>
          </w:p>
        </w:tc>
        <w:tc>
          <w:tcPr>
            <w:tcW w:w="995" w:type="dxa"/>
            <w:shd w:val="clear" w:color="auto" w:fill="D9D9D9"/>
            <w:vAlign w:val="center"/>
          </w:tcPr>
          <w:p w:rsidR="00B53410" w:rsidRDefault="00B53410" w:rsidP="00265FE0">
            <w:pPr>
              <w:jc w:val="center"/>
            </w:pPr>
            <w:proofErr w:type="spellStart"/>
            <w:r>
              <w:t>Ea</w:t>
            </w:r>
            <w:proofErr w:type="spellEnd"/>
          </w:p>
        </w:tc>
      </w:tr>
      <w:tr w:rsidR="00BF45E4" w:rsidTr="005C76FC">
        <w:trPr>
          <w:jc w:val="center"/>
        </w:trPr>
        <w:tc>
          <w:tcPr>
            <w:tcW w:w="4149" w:type="dxa"/>
            <w:shd w:val="clear" w:color="auto" w:fill="auto"/>
            <w:vAlign w:val="center"/>
          </w:tcPr>
          <w:p w:rsidR="00BF45E4" w:rsidRDefault="00BF45E4" w:rsidP="00265FE0">
            <w:r>
              <w:t xml:space="preserve">Low level driver </w:t>
            </w:r>
          </w:p>
        </w:tc>
        <w:tc>
          <w:tcPr>
            <w:tcW w:w="708" w:type="dxa"/>
            <w:shd w:val="clear" w:color="auto" w:fill="auto"/>
            <w:vAlign w:val="center"/>
          </w:tcPr>
          <w:p w:rsidR="00BF45E4" w:rsidRDefault="005C76FC" w:rsidP="00265FE0">
            <w:pPr>
              <w:jc w:val="center"/>
            </w:pPr>
            <w:proofErr w:type="spellStart"/>
            <w:r>
              <w:t>Fls</w:t>
            </w:r>
            <w:proofErr w:type="spellEnd"/>
          </w:p>
        </w:tc>
        <w:tc>
          <w:tcPr>
            <w:tcW w:w="995" w:type="dxa"/>
            <w:shd w:val="clear" w:color="auto" w:fill="auto"/>
            <w:vAlign w:val="center"/>
          </w:tcPr>
          <w:p w:rsidR="00BF45E4" w:rsidRDefault="00BF45E4" w:rsidP="00265FE0">
            <w:pPr>
              <w:jc w:val="center"/>
            </w:pPr>
            <w:r>
              <w:t>SPI</w:t>
            </w:r>
            <w:r w:rsidR="005C76FC">
              <w:t>/EEP</w:t>
            </w:r>
          </w:p>
        </w:tc>
      </w:tr>
      <w:tr w:rsidR="00B53410" w:rsidTr="005C76FC">
        <w:trPr>
          <w:jc w:val="center"/>
        </w:trPr>
        <w:tc>
          <w:tcPr>
            <w:tcW w:w="4149" w:type="dxa"/>
            <w:shd w:val="clear" w:color="auto" w:fill="auto"/>
            <w:vAlign w:val="center"/>
          </w:tcPr>
          <w:p w:rsidR="00B53410" w:rsidRDefault="00B53410" w:rsidP="00265FE0">
            <w:r>
              <w:t>Device Abstraction</w:t>
            </w:r>
          </w:p>
        </w:tc>
        <w:tc>
          <w:tcPr>
            <w:tcW w:w="708" w:type="dxa"/>
            <w:shd w:val="clear" w:color="auto" w:fill="auto"/>
            <w:vAlign w:val="center"/>
          </w:tcPr>
          <w:p w:rsidR="00B53410" w:rsidRDefault="00B53410" w:rsidP="00265FE0">
            <w:pPr>
              <w:jc w:val="center"/>
            </w:pPr>
            <w:r>
              <w:t>FEE</w:t>
            </w:r>
          </w:p>
        </w:tc>
        <w:tc>
          <w:tcPr>
            <w:tcW w:w="995" w:type="dxa"/>
            <w:shd w:val="clear" w:color="auto" w:fill="auto"/>
            <w:vAlign w:val="center"/>
          </w:tcPr>
          <w:p w:rsidR="00B53410" w:rsidRDefault="00B53410" w:rsidP="00265FE0">
            <w:pPr>
              <w:jc w:val="center"/>
            </w:pPr>
            <w:r>
              <w:t>EA</w:t>
            </w:r>
          </w:p>
        </w:tc>
      </w:tr>
      <w:tr w:rsidR="00B53410" w:rsidTr="005C76FC">
        <w:trPr>
          <w:jc w:val="center"/>
        </w:trPr>
        <w:tc>
          <w:tcPr>
            <w:tcW w:w="4149" w:type="dxa"/>
            <w:shd w:val="clear" w:color="auto" w:fill="auto"/>
            <w:vAlign w:val="center"/>
          </w:tcPr>
          <w:p w:rsidR="00B53410" w:rsidRDefault="00B53410" w:rsidP="00265FE0">
            <w:r>
              <w:t>Non-Volatile Manager</w:t>
            </w:r>
          </w:p>
        </w:tc>
        <w:tc>
          <w:tcPr>
            <w:tcW w:w="1703" w:type="dxa"/>
            <w:gridSpan w:val="2"/>
            <w:shd w:val="clear" w:color="auto" w:fill="auto"/>
            <w:vAlign w:val="center"/>
          </w:tcPr>
          <w:p w:rsidR="00B53410" w:rsidRDefault="00B53410" w:rsidP="00265FE0">
            <w:pPr>
              <w:jc w:val="center"/>
            </w:pPr>
            <w:r>
              <w:t>NvM</w:t>
            </w:r>
          </w:p>
        </w:tc>
      </w:tr>
    </w:tbl>
    <w:p w:rsidR="00B53410" w:rsidRDefault="00B53410" w:rsidP="00265FE0"/>
    <w:p w:rsidR="005A7D84" w:rsidRPr="00FE081C" w:rsidRDefault="005A7D84" w:rsidP="00265FE0">
      <w:r>
        <w:t xml:space="preserve">The NvM AUTOSAR component compliant with ASIL-D standards, </w:t>
      </w:r>
      <w:proofErr w:type="spellStart"/>
      <w:r>
        <w:t>NvM_Init</w:t>
      </w:r>
      <w:proofErr w:type="spellEnd"/>
      <w:r>
        <w:t xml:space="preserve"> shall be called as a trusted function. This will allow the </w:t>
      </w:r>
      <w:proofErr w:type="spellStart"/>
      <w:r>
        <w:t>NvM_Init</w:t>
      </w:r>
      <w:proofErr w:type="spellEnd"/>
      <w:r>
        <w:t xml:space="preserve"> function access to all the permanent RAM shadows defined in software, regardless of their ASIL rating. This reduces the RAM and throughput during start up to move data from application to another. </w:t>
      </w:r>
    </w:p>
    <w:p w:rsidR="00BF45E4" w:rsidRDefault="00BF45E4" w:rsidP="00265FE0">
      <w:pPr>
        <w:pStyle w:val="Heading7"/>
      </w:pPr>
      <w:r>
        <w:t>Application Function Definition</w:t>
      </w:r>
    </w:p>
    <w:p w:rsidR="00BF45E4" w:rsidRPr="00BF45E4" w:rsidRDefault="005C76FC" w:rsidP="00265FE0">
      <w:r>
        <w:t>None</w:t>
      </w:r>
    </w:p>
    <w:p w:rsidR="00BF45E4" w:rsidRDefault="00BF45E4"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BF45E4" w:rsidTr="00176123">
        <w:tc>
          <w:tcPr>
            <w:tcW w:w="8856" w:type="dxa"/>
            <w:shd w:val="clear" w:color="auto" w:fill="D9D9D9"/>
          </w:tcPr>
          <w:p w:rsidR="00BF45E4" w:rsidRDefault="00BF45E4" w:rsidP="00265FE0">
            <w:pPr>
              <w:spacing w:before="20" w:after="20"/>
            </w:pPr>
            <w:r>
              <w:t>Prototype</w:t>
            </w:r>
          </w:p>
        </w:tc>
      </w:tr>
      <w:tr w:rsidR="00BF45E4" w:rsidTr="006366E9">
        <w:tc>
          <w:tcPr>
            <w:tcW w:w="8856" w:type="dxa"/>
            <w:shd w:val="clear" w:color="auto" w:fill="auto"/>
          </w:tcPr>
          <w:p w:rsidR="00BF45E4" w:rsidRDefault="00BF45E4" w:rsidP="00265FE0">
            <w:pPr>
              <w:spacing w:before="20" w:after="20"/>
            </w:pPr>
            <w:r>
              <w:t xml:space="preserve">void </w:t>
            </w:r>
            <w:proofErr w:type="spellStart"/>
            <w:r>
              <w:t>NvM_Init</w:t>
            </w:r>
            <w:proofErr w:type="spellEnd"/>
            <w:r>
              <w:t xml:space="preserve"> ( void )</w:t>
            </w:r>
          </w:p>
        </w:tc>
      </w:tr>
      <w:tr w:rsidR="00BF45E4" w:rsidTr="00176123">
        <w:tc>
          <w:tcPr>
            <w:tcW w:w="8856" w:type="dxa"/>
            <w:shd w:val="clear" w:color="auto" w:fill="D9D9D9"/>
          </w:tcPr>
          <w:p w:rsidR="00BF45E4" w:rsidRDefault="00BF45E4" w:rsidP="00265FE0">
            <w:pPr>
              <w:spacing w:before="20" w:after="20"/>
            </w:pPr>
            <w:r>
              <w:t>Parameter</w:t>
            </w:r>
          </w:p>
        </w:tc>
      </w:tr>
      <w:tr w:rsidR="00BF45E4" w:rsidTr="006366E9">
        <w:tc>
          <w:tcPr>
            <w:tcW w:w="8856" w:type="dxa"/>
            <w:shd w:val="clear" w:color="auto" w:fill="auto"/>
          </w:tcPr>
          <w:p w:rsidR="00BF45E4" w:rsidRDefault="00BF45E4" w:rsidP="00265FE0">
            <w:pPr>
              <w:spacing w:before="20" w:after="20"/>
            </w:pPr>
            <w:r>
              <w:t>N/A</w:t>
            </w:r>
          </w:p>
        </w:tc>
      </w:tr>
      <w:tr w:rsidR="00BF45E4" w:rsidTr="00176123">
        <w:tc>
          <w:tcPr>
            <w:tcW w:w="8856" w:type="dxa"/>
            <w:shd w:val="clear" w:color="auto" w:fill="D9D9D9"/>
          </w:tcPr>
          <w:p w:rsidR="00BF45E4" w:rsidRDefault="00BF45E4" w:rsidP="00265FE0">
            <w:pPr>
              <w:spacing w:before="20" w:after="20"/>
            </w:pPr>
            <w:r>
              <w:t>Return Code</w:t>
            </w:r>
          </w:p>
        </w:tc>
      </w:tr>
      <w:tr w:rsidR="00BF45E4" w:rsidTr="006366E9">
        <w:tc>
          <w:tcPr>
            <w:tcW w:w="8856" w:type="dxa"/>
            <w:shd w:val="clear" w:color="auto" w:fill="auto"/>
          </w:tcPr>
          <w:p w:rsidR="00BF45E4" w:rsidRDefault="00BF45E4" w:rsidP="00265FE0">
            <w:pPr>
              <w:spacing w:before="20" w:after="20"/>
            </w:pPr>
            <w:r>
              <w:t>N/A</w:t>
            </w:r>
          </w:p>
        </w:tc>
      </w:tr>
    </w:tbl>
    <w:p w:rsidR="00BF45E4" w:rsidRPr="00BF45E4" w:rsidRDefault="00BF45E4" w:rsidP="00265FE0"/>
    <w:p w:rsidR="00D63BC7" w:rsidRDefault="005C76FC" w:rsidP="00265FE0">
      <w:pPr>
        <w:pStyle w:val="Heading5"/>
      </w:pPr>
      <w:bookmarkStart w:id="20" w:name="_Ref415303035"/>
      <w:r>
        <w:br w:type="page"/>
      </w:r>
      <w:bookmarkStart w:id="21" w:name="_Toc428878942"/>
      <w:r w:rsidR="00D63BC7">
        <w:lastRenderedPageBreak/>
        <w:t xml:space="preserve">Sub-Function: </w:t>
      </w:r>
      <w:proofErr w:type="spellStart"/>
      <w:r w:rsidR="00D63BC7">
        <w:t>NvM_ReadAll</w:t>
      </w:r>
      <w:bookmarkEnd w:id="20"/>
      <w:bookmarkEnd w:id="21"/>
      <w:proofErr w:type="spellEnd"/>
    </w:p>
    <w:p w:rsidR="00D63BC7" w:rsidRDefault="00D63BC7" w:rsidP="00265FE0">
      <w:pPr>
        <w:pStyle w:val="Heading6"/>
      </w:pPr>
      <w:r>
        <w:t>Hardware Related Design</w:t>
      </w:r>
    </w:p>
    <w:p w:rsidR="00D63BC7" w:rsidRPr="00D63BC7" w:rsidRDefault="00D63BC7" w:rsidP="00265FE0">
      <w:r>
        <w:t>None</w:t>
      </w:r>
    </w:p>
    <w:p w:rsidR="00D63BC7" w:rsidRDefault="00D63BC7"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5C76FC" w:rsidTr="00B540DB">
        <w:tc>
          <w:tcPr>
            <w:tcW w:w="8856" w:type="dxa"/>
            <w:gridSpan w:val="2"/>
            <w:shd w:val="clear" w:color="auto" w:fill="D9D9D9"/>
          </w:tcPr>
          <w:p w:rsidR="005C76FC" w:rsidRDefault="005C76FC" w:rsidP="00B540DB">
            <w:pPr>
              <w:spacing w:before="40" w:after="40"/>
            </w:pPr>
            <w:r>
              <w:t xml:space="preserve">Function </w:t>
            </w:r>
            <w:r w:rsidRPr="007C3D8C">
              <w:t>Particularities</w:t>
            </w:r>
          </w:p>
        </w:tc>
      </w:tr>
      <w:tr w:rsidR="005C76FC" w:rsidTr="00B540DB">
        <w:tc>
          <w:tcPr>
            <w:tcW w:w="2484" w:type="dxa"/>
            <w:shd w:val="clear" w:color="auto" w:fill="auto"/>
          </w:tcPr>
          <w:p w:rsidR="005C76FC" w:rsidRDefault="005C76FC" w:rsidP="00B540DB">
            <w:pPr>
              <w:spacing w:before="40" w:after="40"/>
            </w:pPr>
            <w:r>
              <w:t>Request Type</w:t>
            </w:r>
          </w:p>
        </w:tc>
        <w:tc>
          <w:tcPr>
            <w:tcW w:w="6372" w:type="dxa"/>
            <w:shd w:val="clear" w:color="auto" w:fill="auto"/>
          </w:tcPr>
          <w:p w:rsidR="005C76FC" w:rsidRDefault="005C76FC" w:rsidP="00B540DB">
            <w:pPr>
              <w:spacing w:before="40" w:after="40"/>
            </w:pPr>
            <w:r>
              <w:t>Asynchronous</w:t>
            </w:r>
          </w:p>
        </w:tc>
      </w:tr>
      <w:tr w:rsidR="005C76FC" w:rsidTr="00B540DB">
        <w:tc>
          <w:tcPr>
            <w:tcW w:w="2484" w:type="dxa"/>
            <w:shd w:val="clear" w:color="auto" w:fill="auto"/>
          </w:tcPr>
          <w:p w:rsidR="005C76FC" w:rsidRDefault="005C76FC" w:rsidP="00B540DB">
            <w:pPr>
              <w:spacing w:before="40" w:after="40"/>
            </w:pPr>
            <w:r>
              <w:t>Re-entrant</w:t>
            </w:r>
          </w:p>
        </w:tc>
        <w:tc>
          <w:tcPr>
            <w:tcW w:w="6372" w:type="dxa"/>
            <w:shd w:val="clear" w:color="auto" w:fill="auto"/>
          </w:tcPr>
          <w:p w:rsidR="005C76FC" w:rsidRDefault="005C76FC" w:rsidP="00B540DB">
            <w:pPr>
              <w:spacing w:before="40" w:after="40"/>
            </w:pPr>
            <w:r>
              <w:t>No</w:t>
            </w:r>
          </w:p>
        </w:tc>
      </w:tr>
      <w:tr w:rsidR="005C76FC" w:rsidTr="00B540DB">
        <w:tc>
          <w:tcPr>
            <w:tcW w:w="2484" w:type="dxa"/>
            <w:shd w:val="clear" w:color="auto" w:fill="auto"/>
          </w:tcPr>
          <w:p w:rsidR="005C76FC" w:rsidRDefault="005C76FC" w:rsidP="00B540DB">
            <w:pPr>
              <w:spacing w:before="40" w:after="40"/>
            </w:pPr>
            <w:r>
              <w:t>Expected Caller Context</w:t>
            </w:r>
          </w:p>
        </w:tc>
        <w:tc>
          <w:tcPr>
            <w:tcW w:w="6372" w:type="dxa"/>
            <w:shd w:val="clear" w:color="auto" w:fill="auto"/>
          </w:tcPr>
          <w:p w:rsidR="005C76FC" w:rsidRDefault="005C76FC" w:rsidP="00B540DB">
            <w:pPr>
              <w:spacing w:before="40" w:after="40"/>
            </w:pPr>
            <w:r>
              <w:t>Shall only be called from ECU state manager or equivalent function.</w:t>
            </w:r>
          </w:p>
        </w:tc>
      </w:tr>
    </w:tbl>
    <w:p w:rsidR="005C76FC" w:rsidRPr="005C76FC" w:rsidRDefault="005C76FC" w:rsidP="005C76FC"/>
    <w:p w:rsidR="00751D1F" w:rsidRDefault="00FB50B7" w:rsidP="00265FE0">
      <w:r>
        <w:t xml:space="preserve">This function shall only be </w:t>
      </w:r>
      <w:r w:rsidR="00751D1F">
        <w:t xml:space="preserve">called after </w:t>
      </w:r>
      <w:proofErr w:type="spellStart"/>
      <w:r w:rsidR="00751D1F">
        <w:t>NvM_Init</w:t>
      </w:r>
      <w:proofErr w:type="spellEnd"/>
      <w:r w:rsidR="00751D1F">
        <w:t xml:space="preserve"> has been executed. The request loads all the RAM blocks that have the option NVM_SELECT_BLOCK_FOR_READALL selected. </w:t>
      </w:r>
    </w:p>
    <w:p w:rsidR="00751D1F" w:rsidRDefault="00751D1F" w:rsidP="00265FE0"/>
    <w:p w:rsidR="00751D1F" w:rsidRDefault="00751D1F" w:rsidP="00265FE0">
      <w:r>
        <w:t>Note: Non-permanent blocks and data set blocks are skipped during execution of this function</w:t>
      </w:r>
      <w:r w:rsidR="005F7B71">
        <w:t xml:space="preserve"> and must be loaded manually by calling </w:t>
      </w:r>
      <w:proofErr w:type="spellStart"/>
      <w:r w:rsidR="005F7B71">
        <w:t>NvM_ReadBlock</w:t>
      </w:r>
      <w:proofErr w:type="spellEnd"/>
      <w:r w:rsidR="006C309B">
        <w:t>()</w:t>
      </w:r>
      <w:r>
        <w:t xml:space="preserve">. </w:t>
      </w:r>
    </w:p>
    <w:p w:rsidR="00932202" w:rsidRDefault="00932202" w:rsidP="00265FE0"/>
    <w:p w:rsidR="00932202" w:rsidRPr="005F7B71" w:rsidRDefault="00932202" w:rsidP="00265FE0">
      <w:r>
        <w:t xml:space="preserve">During the execution of </w:t>
      </w:r>
      <w:proofErr w:type="spellStart"/>
      <w:r>
        <w:t>NvM_</w:t>
      </w:r>
      <w:proofErr w:type="gramStart"/>
      <w:r>
        <w:t>ReadAll</w:t>
      </w:r>
      <w:proofErr w:type="spellEnd"/>
      <w:r w:rsidR="006C309B">
        <w:t>(</w:t>
      </w:r>
      <w:proofErr w:type="gramEnd"/>
      <w:r w:rsidR="006C309B">
        <w:t>)</w:t>
      </w:r>
      <w:r>
        <w:t xml:space="preserve">, the value in the </w:t>
      </w:r>
      <w:r w:rsidRPr="005C76FC">
        <w:rPr>
          <w:i/>
        </w:rPr>
        <w:t>configuration ID</w:t>
      </w:r>
      <w:r>
        <w:t xml:space="preserve"> (block 1) is compared with the compiled ID version in the NvM settings. With the </w:t>
      </w:r>
      <w:r w:rsidRPr="005F7B71">
        <w:rPr>
          <w:i/>
        </w:rPr>
        <w:t>Dynamic Configuration Handling</w:t>
      </w:r>
      <w:r>
        <w:t xml:space="preserve"> op</w:t>
      </w:r>
      <w:r w:rsidR="005F7B71">
        <w:t xml:space="preserve">tion set to True, any NvM blocks with the option </w:t>
      </w:r>
      <w:r w:rsidR="005F7B71" w:rsidRPr="005F7B71">
        <w:rPr>
          <w:i/>
        </w:rPr>
        <w:t>Resistant to Changed Software</w:t>
      </w:r>
      <w:r w:rsidR="005F7B71">
        <w:t xml:space="preserve"> enabled will be processed and loaded into RAM as if the configuration IDs matched. If the option </w:t>
      </w:r>
      <w:r w:rsidR="005F7B71" w:rsidRPr="005F7B71">
        <w:rPr>
          <w:i/>
        </w:rPr>
        <w:t>Resistant to Changed Software</w:t>
      </w:r>
      <w:r w:rsidR="005F7B71">
        <w:rPr>
          <w:i/>
        </w:rPr>
        <w:t xml:space="preserve"> </w:t>
      </w:r>
      <w:r w:rsidR="005F7B71">
        <w:t xml:space="preserve">is not enabled, the blocks will be treated is if they were invalid or blank. </w:t>
      </w:r>
    </w:p>
    <w:p w:rsidR="00D63BC7" w:rsidRDefault="00D63BC7" w:rsidP="00265FE0">
      <w:pPr>
        <w:pStyle w:val="Heading7"/>
      </w:pPr>
      <w:r>
        <w:t>Application Function Definition</w:t>
      </w:r>
    </w:p>
    <w:p w:rsidR="00D63BC7" w:rsidRPr="00BF45E4" w:rsidRDefault="005C76FC" w:rsidP="00265FE0">
      <w:r>
        <w:t>None</w:t>
      </w:r>
    </w:p>
    <w:p w:rsidR="00D63BC7" w:rsidRDefault="00D63BC7"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63BC7" w:rsidTr="00176123">
        <w:tc>
          <w:tcPr>
            <w:tcW w:w="8856" w:type="dxa"/>
            <w:shd w:val="clear" w:color="auto" w:fill="D9D9D9"/>
          </w:tcPr>
          <w:p w:rsidR="00D63BC7" w:rsidRDefault="00D63BC7" w:rsidP="00265FE0">
            <w:pPr>
              <w:spacing w:before="20" w:after="20"/>
            </w:pPr>
            <w:r>
              <w:t>Prototype</w:t>
            </w:r>
          </w:p>
        </w:tc>
      </w:tr>
      <w:tr w:rsidR="00D63BC7" w:rsidTr="0035792C">
        <w:tc>
          <w:tcPr>
            <w:tcW w:w="8856" w:type="dxa"/>
            <w:shd w:val="clear" w:color="auto" w:fill="auto"/>
          </w:tcPr>
          <w:p w:rsidR="00D63BC7" w:rsidRDefault="00D63BC7" w:rsidP="00265FE0">
            <w:pPr>
              <w:spacing w:before="20" w:after="20"/>
            </w:pPr>
            <w:r>
              <w:t xml:space="preserve">void </w:t>
            </w:r>
            <w:proofErr w:type="spellStart"/>
            <w:r>
              <w:t>NvM_</w:t>
            </w:r>
            <w:r w:rsidR="0035792C">
              <w:t>ReadAll</w:t>
            </w:r>
            <w:proofErr w:type="spellEnd"/>
            <w:r>
              <w:t xml:space="preserve"> ( void )</w:t>
            </w:r>
          </w:p>
        </w:tc>
      </w:tr>
      <w:tr w:rsidR="00D63BC7" w:rsidTr="00176123">
        <w:tc>
          <w:tcPr>
            <w:tcW w:w="8856" w:type="dxa"/>
            <w:shd w:val="clear" w:color="auto" w:fill="D9D9D9"/>
          </w:tcPr>
          <w:p w:rsidR="00D63BC7" w:rsidRDefault="00D63BC7" w:rsidP="00265FE0">
            <w:pPr>
              <w:spacing w:before="20" w:after="20"/>
            </w:pPr>
            <w:r>
              <w:t>Parameter</w:t>
            </w:r>
          </w:p>
        </w:tc>
      </w:tr>
      <w:tr w:rsidR="00D63BC7" w:rsidTr="0035792C">
        <w:tc>
          <w:tcPr>
            <w:tcW w:w="8856" w:type="dxa"/>
            <w:shd w:val="clear" w:color="auto" w:fill="auto"/>
          </w:tcPr>
          <w:p w:rsidR="00D63BC7" w:rsidRDefault="00D63BC7" w:rsidP="00265FE0">
            <w:pPr>
              <w:spacing w:before="20" w:after="20"/>
            </w:pPr>
            <w:r>
              <w:t>N/A</w:t>
            </w:r>
          </w:p>
        </w:tc>
      </w:tr>
      <w:tr w:rsidR="00D63BC7" w:rsidTr="00176123">
        <w:tc>
          <w:tcPr>
            <w:tcW w:w="8856" w:type="dxa"/>
            <w:shd w:val="clear" w:color="auto" w:fill="D9D9D9"/>
          </w:tcPr>
          <w:p w:rsidR="00D63BC7" w:rsidRDefault="00D63BC7" w:rsidP="00265FE0">
            <w:pPr>
              <w:spacing w:before="20" w:after="20"/>
            </w:pPr>
            <w:r>
              <w:t>Return Code</w:t>
            </w:r>
          </w:p>
        </w:tc>
      </w:tr>
      <w:tr w:rsidR="00D63BC7" w:rsidTr="0035792C">
        <w:tc>
          <w:tcPr>
            <w:tcW w:w="8856" w:type="dxa"/>
            <w:shd w:val="clear" w:color="auto" w:fill="auto"/>
          </w:tcPr>
          <w:p w:rsidR="00D63BC7" w:rsidRDefault="00D63BC7" w:rsidP="00265FE0">
            <w:pPr>
              <w:spacing w:before="20" w:after="20"/>
            </w:pPr>
            <w:r>
              <w:t>N/A</w:t>
            </w:r>
          </w:p>
        </w:tc>
      </w:tr>
    </w:tbl>
    <w:p w:rsidR="00C94B57" w:rsidRPr="00C94B57" w:rsidRDefault="00C94B57" w:rsidP="00265FE0"/>
    <w:p w:rsidR="005F7B71" w:rsidRDefault="005C76FC" w:rsidP="00265FE0">
      <w:pPr>
        <w:pStyle w:val="Heading5"/>
      </w:pPr>
      <w:r>
        <w:br w:type="page"/>
      </w:r>
      <w:bookmarkStart w:id="22" w:name="_Toc428878943"/>
      <w:r w:rsidR="005F7B71">
        <w:lastRenderedPageBreak/>
        <w:t xml:space="preserve">Sub-Function: </w:t>
      </w:r>
      <w:proofErr w:type="spellStart"/>
      <w:r w:rsidR="005F7B71">
        <w:t>NvM_WriteAll</w:t>
      </w:r>
      <w:bookmarkEnd w:id="22"/>
      <w:proofErr w:type="spellEnd"/>
    </w:p>
    <w:p w:rsidR="005F7B71" w:rsidRDefault="005F7B71" w:rsidP="00265FE0">
      <w:pPr>
        <w:pStyle w:val="Heading6"/>
      </w:pPr>
      <w:r>
        <w:t>Hardware Related Design</w:t>
      </w:r>
    </w:p>
    <w:p w:rsidR="005F7B71" w:rsidRPr="00D63BC7" w:rsidRDefault="005F7B71" w:rsidP="00265FE0">
      <w:r>
        <w:t>None</w:t>
      </w:r>
    </w:p>
    <w:p w:rsidR="005F7B71" w:rsidRDefault="005F7B71"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5C76FC" w:rsidTr="00B540DB">
        <w:tc>
          <w:tcPr>
            <w:tcW w:w="8856" w:type="dxa"/>
            <w:gridSpan w:val="2"/>
            <w:shd w:val="clear" w:color="auto" w:fill="D9D9D9"/>
          </w:tcPr>
          <w:p w:rsidR="005C76FC" w:rsidRDefault="005C76FC" w:rsidP="00B540DB">
            <w:pPr>
              <w:spacing w:before="40" w:after="40"/>
            </w:pPr>
            <w:r>
              <w:t xml:space="preserve">Function </w:t>
            </w:r>
            <w:r w:rsidRPr="007C3D8C">
              <w:t>Particularities</w:t>
            </w:r>
          </w:p>
        </w:tc>
      </w:tr>
      <w:tr w:rsidR="005C76FC" w:rsidTr="00B540DB">
        <w:tc>
          <w:tcPr>
            <w:tcW w:w="2484" w:type="dxa"/>
            <w:shd w:val="clear" w:color="auto" w:fill="auto"/>
          </w:tcPr>
          <w:p w:rsidR="005C76FC" w:rsidRDefault="005C76FC" w:rsidP="00B540DB">
            <w:pPr>
              <w:spacing w:before="40" w:after="40"/>
            </w:pPr>
            <w:r>
              <w:t>Request Type</w:t>
            </w:r>
          </w:p>
        </w:tc>
        <w:tc>
          <w:tcPr>
            <w:tcW w:w="6372" w:type="dxa"/>
            <w:shd w:val="clear" w:color="auto" w:fill="auto"/>
          </w:tcPr>
          <w:p w:rsidR="005C76FC" w:rsidRDefault="005C76FC" w:rsidP="00B540DB">
            <w:pPr>
              <w:spacing w:before="40" w:after="40"/>
            </w:pPr>
            <w:r>
              <w:t>Asynchronous</w:t>
            </w:r>
          </w:p>
        </w:tc>
      </w:tr>
      <w:tr w:rsidR="005C76FC" w:rsidTr="00B540DB">
        <w:tc>
          <w:tcPr>
            <w:tcW w:w="2484" w:type="dxa"/>
            <w:shd w:val="clear" w:color="auto" w:fill="auto"/>
          </w:tcPr>
          <w:p w:rsidR="005C76FC" w:rsidRDefault="005C76FC" w:rsidP="00B540DB">
            <w:pPr>
              <w:spacing w:before="40" w:after="40"/>
            </w:pPr>
            <w:r>
              <w:t>Re-entrant</w:t>
            </w:r>
          </w:p>
        </w:tc>
        <w:tc>
          <w:tcPr>
            <w:tcW w:w="6372" w:type="dxa"/>
            <w:shd w:val="clear" w:color="auto" w:fill="auto"/>
          </w:tcPr>
          <w:p w:rsidR="005C76FC" w:rsidRDefault="005C76FC" w:rsidP="00B540DB">
            <w:pPr>
              <w:spacing w:before="40" w:after="40"/>
            </w:pPr>
            <w:r>
              <w:t>No</w:t>
            </w:r>
          </w:p>
        </w:tc>
      </w:tr>
      <w:tr w:rsidR="005C76FC" w:rsidTr="00B540DB">
        <w:tc>
          <w:tcPr>
            <w:tcW w:w="2484" w:type="dxa"/>
            <w:shd w:val="clear" w:color="auto" w:fill="auto"/>
          </w:tcPr>
          <w:p w:rsidR="005C76FC" w:rsidRDefault="005C76FC" w:rsidP="00B540DB">
            <w:pPr>
              <w:spacing w:before="40" w:after="40"/>
            </w:pPr>
            <w:r>
              <w:t>Expected Caller Context</w:t>
            </w:r>
          </w:p>
        </w:tc>
        <w:tc>
          <w:tcPr>
            <w:tcW w:w="6372" w:type="dxa"/>
            <w:shd w:val="clear" w:color="auto" w:fill="auto"/>
          </w:tcPr>
          <w:p w:rsidR="005C76FC" w:rsidRDefault="005C76FC" w:rsidP="00B540DB">
            <w:pPr>
              <w:spacing w:before="40" w:after="40"/>
            </w:pPr>
            <w:r>
              <w:t>Shall only be called from ECU state manager or equivalent function.</w:t>
            </w:r>
          </w:p>
        </w:tc>
      </w:tr>
    </w:tbl>
    <w:p w:rsidR="005C76FC" w:rsidRPr="005C76FC" w:rsidRDefault="005C76FC" w:rsidP="005C76FC"/>
    <w:p w:rsidR="005F7B71" w:rsidRDefault="004E26EC" w:rsidP="00265FE0">
      <w:r>
        <w:t xml:space="preserve">Request to write all blocks with RAM data that has been changed and have the option NVM_SELECT_BLOCK_FOR_WRITEALL selected. </w:t>
      </w:r>
    </w:p>
    <w:p w:rsidR="004E26EC" w:rsidRDefault="004E26EC" w:rsidP="00265FE0"/>
    <w:p w:rsidR="004E26EC" w:rsidRPr="005F7B71" w:rsidRDefault="004E26EC" w:rsidP="00265FE0">
      <w:r>
        <w:t xml:space="preserve">Note: Non-permanent blocks and data set blocks are skipped during execution of this function and must be written manually by calling </w:t>
      </w:r>
      <w:proofErr w:type="spellStart"/>
      <w:r>
        <w:t>NvM_</w:t>
      </w:r>
      <w:proofErr w:type="gramStart"/>
      <w:r>
        <w:t>WriteBlock</w:t>
      </w:r>
      <w:proofErr w:type="spellEnd"/>
      <w:r w:rsidR="006C309B">
        <w:t>(</w:t>
      </w:r>
      <w:proofErr w:type="gramEnd"/>
      <w:r w:rsidR="006C309B">
        <w:t>)</w:t>
      </w:r>
      <w:r>
        <w:t>.</w:t>
      </w:r>
    </w:p>
    <w:p w:rsidR="005F7B71" w:rsidRDefault="005F7B71" w:rsidP="00265FE0">
      <w:pPr>
        <w:pStyle w:val="Heading7"/>
      </w:pPr>
      <w:r>
        <w:t>Application Function Definition</w:t>
      </w:r>
    </w:p>
    <w:p w:rsidR="005F7B71" w:rsidRPr="00BF45E4" w:rsidRDefault="005C76FC" w:rsidP="00265FE0">
      <w:r>
        <w:t>None</w:t>
      </w:r>
    </w:p>
    <w:p w:rsidR="005F7B71" w:rsidRDefault="005F7B71"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5F7B71" w:rsidTr="00176123">
        <w:tc>
          <w:tcPr>
            <w:tcW w:w="8856" w:type="dxa"/>
            <w:shd w:val="clear" w:color="auto" w:fill="D9D9D9"/>
          </w:tcPr>
          <w:p w:rsidR="005F7B71" w:rsidRDefault="005F7B71" w:rsidP="00265FE0">
            <w:pPr>
              <w:spacing w:before="20" w:after="20"/>
            </w:pPr>
            <w:r>
              <w:t>Prototype</w:t>
            </w:r>
          </w:p>
        </w:tc>
      </w:tr>
      <w:tr w:rsidR="005F7B71" w:rsidTr="000C0902">
        <w:tc>
          <w:tcPr>
            <w:tcW w:w="8856" w:type="dxa"/>
            <w:shd w:val="clear" w:color="auto" w:fill="auto"/>
          </w:tcPr>
          <w:p w:rsidR="005F7B71" w:rsidRDefault="005F7B71" w:rsidP="00265FE0">
            <w:pPr>
              <w:spacing w:before="20" w:after="20"/>
            </w:pPr>
            <w:r>
              <w:t xml:space="preserve">void </w:t>
            </w:r>
            <w:proofErr w:type="spellStart"/>
            <w:r>
              <w:t>NvM_</w:t>
            </w:r>
            <w:r w:rsidR="004E26EC">
              <w:t>Write</w:t>
            </w:r>
            <w:r>
              <w:t>All</w:t>
            </w:r>
            <w:proofErr w:type="spellEnd"/>
            <w:r>
              <w:t xml:space="preserve"> ( void )</w:t>
            </w:r>
          </w:p>
        </w:tc>
      </w:tr>
      <w:tr w:rsidR="005F7B71" w:rsidTr="00176123">
        <w:tc>
          <w:tcPr>
            <w:tcW w:w="8856" w:type="dxa"/>
            <w:shd w:val="clear" w:color="auto" w:fill="D9D9D9"/>
          </w:tcPr>
          <w:p w:rsidR="005F7B71" w:rsidRDefault="005F7B71" w:rsidP="00265FE0">
            <w:pPr>
              <w:spacing w:before="20" w:after="20"/>
            </w:pPr>
            <w:r>
              <w:t>Parameter</w:t>
            </w:r>
          </w:p>
        </w:tc>
      </w:tr>
      <w:tr w:rsidR="005F7B71" w:rsidTr="000C0902">
        <w:tc>
          <w:tcPr>
            <w:tcW w:w="8856" w:type="dxa"/>
            <w:shd w:val="clear" w:color="auto" w:fill="auto"/>
          </w:tcPr>
          <w:p w:rsidR="005F7B71" w:rsidRDefault="005F7B71" w:rsidP="00265FE0">
            <w:pPr>
              <w:spacing w:before="20" w:after="20"/>
            </w:pPr>
            <w:r>
              <w:t>N/A</w:t>
            </w:r>
          </w:p>
        </w:tc>
      </w:tr>
      <w:tr w:rsidR="005F7B71" w:rsidTr="00176123">
        <w:tc>
          <w:tcPr>
            <w:tcW w:w="8856" w:type="dxa"/>
            <w:shd w:val="clear" w:color="auto" w:fill="D9D9D9"/>
          </w:tcPr>
          <w:p w:rsidR="005F7B71" w:rsidRDefault="005F7B71" w:rsidP="00265FE0">
            <w:pPr>
              <w:spacing w:before="20" w:after="20"/>
            </w:pPr>
            <w:r>
              <w:t>Return Code</w:t>
            </w:r>
          </w:p>
        </w:tc>
      </w:tr>
      <w:tr w:rsidR="005F7B71" w:rsidTr="000C0902">
        <w:tc>
          <w:tcPr>
            <w:tcW w:w="8856" w:type="dxa"/>
            <w:shd w:val="clear" w:color="auto" w:fill="auto"/>
          </w:tcPr>
          <w:p w:rsidR="005F7B71" w:rsidRDefault="005F7B71" w:rsidP="00265FE0">
            <w:pPr>
              <w:spacing w:before="20" w:after="20"/>
            </w:pPr>
            <w:r>
              <w:t>N/A</w:t>
            </w:r>
          </w:p>
        </w:tc>
      </w:tr>
    </w:tbl>
    <w:p w:rsidR="00724B7B" w:rsidRDefault="00724B7B" w:rsidP="00265FE0"/>
    <w:p w:rsidR="004E26EC" w:rsidRDefault="005C76FC" w:rsidP="00265FE0">
      <w:pPr>
        <w:pStyle w:val="Heading5"/>
      </w:pPr>
      <w:r>
        <w:br w:type="page"/>
      </w:r>
      <w:bookmarkStart w:id="23" w:name="_Toc428878944"/>
      <w:r w:rsidR="004E26EC">
        <w:lastRenderedPageBreak/>
        <w:t xml:space="preserve">Sub-Function: </w:t>
      </w:r>
      <w:proofErr w:type="spellStart"/>
      <w:r w:rsidR="004E26EC">
        <w:t>NvM_GetErrorStatus</w:t>
      </w:r>
      <w:bookmarkEnd w:id="23"/>
      <w:proofErr w:type="spellEnd"/>
    </w:p>
    <w:p w:rsidR="004E26EC" w:rsidRDefault="004E26EC" w:rsidP="00265FE0">
      <w:pPr>
        <w:pStyle w:val="Heading6"/>
      </w:pPr>
      <w:r>
        <w:t>Hardware Related Design</w:t>
      </w:r>
    </w:p>
    <w:p w:rsidR="004E26EC" w:rsidRPr="00D63BC7" w:rsidRDefault="004E26EC" w:rsidP="00265FE0">
      <w:r>
        <w:t>None</w:t>
      </w:r>
    </w:p>
    <w:p w:rsidR="004E26EC" w:rsidRDefault="004E26EC"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5C76FC" w:rsidTr="00B540DB">
        <w:tc>
          <w:tcPr>
            <w:tcW w:w="8856" w:type="dxa"/>
            <w:gridSpan w:val="2"/>
            <w:shd w:val="clear" w:color="auto" w:fill="D9D9D9"/>
          </w:tcPr>
          <w:p w:rsidR="005C76FC" w:rsidRDefault="005C76FC" w:rsidP="00B540DB">
            <w:pPr>
              <w:spacing w:before="40" w:after="40"/>
            </w:pPr>
            <w:r>
              <w:t xml:space="preserve">Function </w:t>
            </w:r>
            <w:r w:rsidRPr="007C3D8C">
              <w:t>Particularities</w:t>
            </w:r>
          </w:p>
        </w:tc>
      </w:tr>
      <w:tr w:rsidR="005C76FC" w:rsidTr="00B540DB">
        <w:tc>
          <w:tcPr>
            <w:tcW w:w="2484" w:type="dxa"/>
            <w:shd w:val="clear" w:color="auto" w:fill="auto"/>
          </w:tcPr>
          <w:p w:rsidR="005C76FC" w:rsidRDefault="005C76FC" w:rsidP="00B540DB">
            <w:pPr>
              <w:spacing w:before="40" w:after="40"/>
            </w:pPr>
            <w:r>
              <w:t>Request Type</w:t>
            </w:r>
          </w:p>
        </w:tc>
        <w:tc>
          <w:tcPr>
            <w:tcW w:w="6372" w:type="dxa"/>
            <w:shd w:val="clear" w:color="auto" w:fill="auto"/>
          </w:tcPr>
          <w:p w:rsidR="005C76FC" w:rsidRDefault="005C76FC" w:rsidP="00B540DB">
            <w:pPr>
              <w:spacing w:before="40" w:after="40"/>
            </w:pPr>
            <w:r>
              <w:t>Synchronous</w:t>
            </w:r>
          </w:p>
        </w:tc>
      </w:tr>
      <w:tr w:rsidR="005C76FC" w:rsidTr="00B540DB">
        <w:tc>
          <w:tcPr>
            <w:tcW w:w="2484" w:type="dxa"/>
            <w:shd w:val="clear" w:color="auto" w:fill="auto"/>
          </w:tcPr>
          <w:p w:rsidR="005C76FC" w:rsidRDefault="005C76FC" w:rsidP="00B540DB">
            <w:pPr>
              <w:spacing w:before="40" w:after="40"/>
            </w:pPr>
            <w:r>
              <w:t>Re-entrant</w:t>
            </w:r>
          </w:p>
        </w:tc>
        <w:tc>
          <w:tcPr>
            <w:tcW w:w="6372" w:type="dxa"/>
            <w:shd w:val="clear" w:color="auto" w:fill="auto"/>
          </w:tcPr>
          <w:p w:rsidR="005C76FC" w:rsidRDefault="005C76FC" w:rsidP="00B540DB">
            <w:pPr>
              <w:spacing w:before="40" w:after="40"/>
            </w:pPr>
            <w:r>
              <w:t>Yes</w:t>
            </w:r>
          </w:p>
        </w:tc>
      </w:tr>
      <w:tr w:rsidR="005C76FC" w:rsidTr="00B540DB">
        <w:tc>
          <w:tcPr>
            <w:tcW w:w="2484" w:type="dxa"/>
            <w:shd w:val="clear" w:color="auto" w:fill="auto"/>
          </w:tcPr>
          <w:p w:rsidR="005C76FC" w:rsidRDefault="005C76FC" w:rsidP="00B540DB">
            <w:pPr>
              <w:spacing w:before="40" w:after="40"/>
            </w:pPr>
            <w:r>
              <w:t>Expected Caller Context</w:t>
            </w:r>
          </w:p>
        </w:tc>
        <w:tc>
          <w:tcPr>
            <w:tcW w:w="6372" w:type="dxa"/>
            <w:shd w:val="clear" w:color="auto" w:fill="auto"/>
          </w:tcPr>
          <w:p w:rsidR="005C76FC" w:rsidRDefault="005C76FC" w:rsidP="00B540DB">
            <w:pPr>
              <w:spacing w:before="40" w:after="40"/>
            </w:pPr>
            <w:r>
              <w:t>Application</w:t>
            </w:r>
          </w:p>
        </w:tc>
      </w:tr>
    </w:tbl>
    <w:p w:rsidR="005C76FC" w:rsidRPr="005C76FC" w:rsidRDefault="005C76FC" w:rsidP="005C76FC"/>
    <w:p w:rsidR="004E26EC" w:rsidRDefault="00FB50B7" w:rsidP="00265FE0">
      <w:r>
        <w:t xml:space="preserve">The request reads the block dependent status/error information and writes it to the given address. The status/error information was set by a former or current asynchronous request. This API can also be requested with the block id 0 (multi block). The multi block status/error information are only set by </w:t>
      </w:r>
      <w:proofErr w:type="spellStart"/>
      <w:r>
        <w:t>NvM_</w:t>
      </w:r>
      <w:proofErr w:type="gramStart"/>
      <w:r>
        <w:t>ReadAll</w:t>
      </w:r>
      <w:proofErr w:type="spellEnd"/>
      <w:r>
        <w:t>(</w:t>
      </w:r>
      <w:proofErr w:type="gramEnd"/>
      <w:r>
        <w:t xml:space="preserve">) and </w:t>
      </w:r>
      <w:proofErr w:type="spellStart"/>
      <w:r>
        <w:t>NvM_WriteAll</w:t>
      </w:r>
      <w:proofErr w:type="spellEnd"/>
      <w:r>
        <w:t xml:space="preserve">() requests. </w:t>
      </w:r>
    </w:p>
    <w:p w:rsidR="004E26EC" w:rsidRDefault="004E26EC" w:rsidP="00265FE0">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452B78" w:rsidTr="00176123">
        <w:tc>
          <w:tcPr>
            <w:tcW w:w="8856" w:type="dxa"/>
            <w:shd w:val="clear" w:color="auto" w:fill="D9D9D9"/>
          </w:tcPr>
          <w:p w:rsidR="00452B78" w:rsidRDefault="00452B78" w:rsidP="00265FE0">
            <w:pPr>
              <w:spacing w:before="20" w:after="20"/>
            </w:pPr>
            <w:r>
              <w:t>Prototype</w:t>
            </w:r>
          </w:p>
        </w:tc>
      </w:tr>
      <w:tr w:rsidR="00452B78" w:rsidTr="000C0902">
        <w:tc>
          <w:tcPr>
            <w:tcW w:w="8856" w:type="dxa"/>
            <w:shd w:val="clear" w:color="auto" w:fill="auto"/>
          </w:tcPr>
          <w:p w:rsidR="00452B78" w:rsidRDefault="00452B78" w:rsidP="00CC1451">
            <w:pPr>
              <w:spacing w:before="20" w:after="20"/>
            </w:pPr>
            <w:proofErr w:type="spellStart"/>
            <w:r w:rsidRPr="00CC1451">
              <w:t>Std_ReturnType</w:t>
            </w:r>
            <w:proofErr w:type="spellEnd"/>
            <w:r w:rsidRPr="00CC1451">
              <w:t xml:space="preserve"> </w:t>
            </w:r>
            <w:proofErr w:type="spellStart"/>
            <w:r w:rsidR="00CC1451" w:rsidRPr="00CC1451">
              <w:t>Rte_Call</w:t>
            </w:r>
            <w:proofErr w:type="spellEnd"/>
            <w:r w:rsidR="00513BA1">
              <w:t>_&lt;</w:t>
            </w:r>
            <w:proofErr w:type="spellStart"/>
            <w:r w:rsidR="00513BA1">
              <w:t>SWCSvcPortName</w:t>
            </w:r>
            <w:proofErr w:type="spellEnd"/>
            <w:r w:rsidR="00513BA1">
              <w:t>&gt;_</w:t>
            </w:r>
            <w:proofErr w:type="spellStart"/>
            <w:r w:rsidRPr="00CC1451">
              <w:t>GetErrorStatus</w:t>
            </w:r>
            <w:proofErr w:type="spellEnd"/>
            <w:r w:rsidRPr="00CC1451">
              <w:t xml:space="preserve"> (uint8* </w:t>
            </w:r>
            <w:proofErr w:type="spellStart"/>
            <w:r w:rsidRPr="00CC1451">
              <w:t>RequestResultPtr</w:t>
            </w:r>
            <w:proofErr w:type="spellEnd"/>
            <w:r w:rsidRPr="00CC1451">
              <w:t xml:space="preserve"> )</w:t>
            </w:r>
          </w:p>
        </w:tc>
      </w:tr>
      <w:tr w:rsidR="00452B78" w:rsidTr="00176123">
        <w:tc>
          <w:tcPr>
            <w:tcW w:w="8856" w:type="dxa"/>
            <w:shd w:val="clear" w:color="auto" w:fill="D9D9D9"/>
          </w:tcPr>
          <w:p w:rsidR="00452B78" w:rsidRDefault="00452B78" w:rsidP="00265FE0">
            <w:pPr>
              <w:spacing w:before="20" w:after="20"/>
            </w:pPr>
            <w:r>
              <w:t>Parameter</w:t>
            </w:r>
          </w:p>
        </w:tc>
      </w:tr>
      <w:tr w:rsidR="00452B78" w:rsidTr="000C0902">
        <w:tc>
          <w:tcPr>
            <w:tcW w:w="8856" w:type="dxa"/>
            <w:shd w:val="clear" w:color="auto" w:fill="auto"/>
          </w:tcPr>
          <w:p w:rsidR="00452B78" w:rsidRDefault="00452B78" w:rsidP="00265FE0">
            <w:pPr>
              <w:spacing w:before="20" w:after="20"/>
            </w:pPr>
            <w:proofErr w:type="spellStart"/>
            <w:r>
              <w:t>RequestResultPtr</w:t>
            </w:r>
            <w:proofErr w:type="spellEnd"/>
            <w:r>
              <w:t xml:space="preserve"> – Pointer were the result shall be written. </w:t>
            </w:r>
            <w:r w:rsidR="000C0902">
              <w:t xml:space="preserve">See section </w:t>
            </w:r>
            <w:r w:rsidR="000C0902">
              <w:fldChar w:fldCharType="begin"/>
            </w:r>
            <w:r w:rsidR="000C0902">
              <w:instrText xml:space="preserve"> REF _Ref415308111 \r \h </w:instrText>
            </w:r>
            <w:r w:rsidR="000C0902">
              <w:fldChar w:fldCharType="separate"/>
            </w:r>
            <w:r w:rsidR="00A005A8">
              <w:t>5.1.4.2</w:t>
            </w:r>
            <w:r w:rsidR="000C0902">
              <w:fldChar w:fldCharType="end"/>
            </w:r>
            <w:r w:rsidR="000C0902">
              <w:t xml:space="preserve"> for details on return values.</w:t>
            </w:r>
          </w:p>
        </w:tc>
      </w:tr>
      <w:tr w:rsidR="00452B78" w:rsidTr="00176123">
        <w:tc>
          <w:tcPr>
            <w:tcW w:w="8856" w:type="dxa"/>
            <w:shd w:val="clear" w:color="auto" w:fill="D9D9D9"/>
          </w:tcPr>
          <w:p w:rsidR="00452B78" w:rsidRDefault="00452B78" w:rsidP="00265FE0">
            <w:pPr>
              <w:spacing w:before="20" w:after="20"/>
            </w:pPr>
            <w:r>
              <w:t>Return Code</w:t>
            </w:r>
          </w:p>
        </w:tc>
      </w:tr>
      <w:tr w:rsidR="00452B78" w:rsidTr="000C0902">
        <w:tc>
          <w:tcPr>
            <w:tcW w:w="8856" w:type="dxa"/>
            <w:shd w:val="clear" w:color="auto" w:fill="auto"/>
          </w:tcPr>
          <w:p w:rsidR="00452B78" w:rsidRDefault="00452B78" w:rsidP="00265FE0">
            <w:pPr>
              <w:spacing w:before="20" w:after="20"/>
            </w:pPr>
            <w:proofErr w:type="spellStart"/>
            <w:r>
              <w:t>Std_ReturnType</w:t>
            </w:r>
            <w:proofErr w:type="spellEnd"/>
            <w:r>
              <w:t xml:space="preserve"> – See </w:t>
            </w:r>
            <w:r w:rsidR="000C0902">
              <w:t xml:space="preserve">section </w:t>
            </w:r>
            <w:r w:rsidR="000C0902">
              <w:fldChar w:fldCharType="begin"/>
            </w:r>
            <w:r w:rsidR="000C0902">
              <w:instrText xml:space="preserve"> REF _Ref415308087 \r \h </w:instrText>
            </w:r>
            <w:r w:rsidR="000C0902">
              <w:fldChar w:fldCharType="separate"/>
            </w:r>
            <w:r w:rsidR="00A005A8">
              <w:t>5.1.4.1</w:t>
            </w:r>
            <w:r w:rsidR="000C0902">
              <w:fldChar w:fldCharType="end"/>
            </w:r>
            <w:r w:rsidR="000C0902">
              <w:t xml:space="preserve"> </w:t>
            </w:r>
            <w:r>
              <w:t>definition of this return type</w:t>
            </w:r>
          </w:p>
        </w:tc>
      </w:tr>
    </w:tbl>
    <w:p w:rsidR="004E26EC" w:rsidRDefault="004E26EC"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4E26EC" w:rsidTr="00176123">
        <w:tc>
          <w:tcPr>
            <w:tcW w:w="8856" w:type="dxa"/>
            <w:shd w:val="clear" w:color="auto" w:fill="D9D9D9"/>
          </w:tcPr>
          <w:p w:rsidR="004E26EC" w:rsidRDefault="004E26EC" w:rsidP="00265FE0">
            <w:pPr>
              <w:spacing w:before="20" w:after="20"/>
            </w:pPr>
            <w:r>
              <w:t>Prototype</w:t>
            </w:r>
          </w:p>
        </w:tc>
      </w:tr>
      <w:tr w:rsidR="004E26EC" w:rsidTr="000C0902">
        <w:tc>
          <w:tcPr>
            <w:tcW w:w="8856" w:type="dxa"/>
            <w:shd w:val="clear" w:color="auto" w:fill="auto"/>
          </w:tcPr>
          <w:p w:rsidR="004E26EC" w:rsidRDefault="004E26EC" w:rsidP="00265FE0">
            <w:pPr>
              <w:spacing w:before="20" w:after="20"/>
            </w:pPr>
            <w:proofErr w:type="spellStart"/>
            <w:r>
              <w:t>Std_ReturnType</w:t>
            </w:r>
            <w:proofErr w:type="spellEnd"/>
            <w:r>
              <w:t xml:space="preserve"> </w:t>
            </w:r>
            <w:proofErr w:type="spellStart"/>
            <w:r>
              <w:t>NvM_</w:t>
            </w:r>
            <w:r w:rsidR="00452B78">
              <w:t>GetErrorStatus</w:t>
            </w:r>
            <w:proofErr w:type="spellEnd"/>
            <w:r>
              <w:t xml:space="preserve"> ( </w:t>
            </w:r>
            <w:proofErr w:type="spellStart"/>
            <w:r>
              <w:t>NvMBlockIdType</w:t>
            </w:r>
            <w:proofErr w:type="spellEnd"/>
            <w:r>
              <w:t xml:space="preserve"> </w:t>
            </w:r>
            <w:proofErr w:type="spellStart"/>
            <w:r>
              <w:t>BlockId</w:t>
            </w:r>
            <w:proofErr w:type="spellEnd"/>
            <w:r>
              <w:t xml:space="preserve">, uint8* </w:t>
            </w:r>
            <w:proofErr w:type="spellStart"/>
            <w:r>
              <w:t>RequestResultPtr</w:t>
            </w:r>
            <w:proofErr w:type="spellEnd"/>
            <w:r>
              <w:t xml:space="preserve"> )</w:t>
            </w:r>
          </w:p>
        </w:tc>
      </w:tr>
      <w:tr w:rsidR="004E26EC" w:rsidTr="00176123">
        <w:tc>
          <w:tcPr>
            <w:tcW w:w="8856" w:type="dxa"/>
            <w:shd w:val="clear" w:color="auto" w:fill="D9D9D9"/>
          </w:tcPr>
          <w:p w:rsidR="004E26EC" w:rsidRDefault="004E26EC" w:rsidP="00265FE0">
            <w:pPr>
              <w:spacing w:before="20" w:after="20"/>
            </w:pPr>
            <w:r>
              <w:t>Parameter</w:t>
            </w:r>
          </w:p>
        </w:tc>
      </w:tr>
      <w:tr w:rsidR="004E26EC" w:rsidTr="000C0902">
        <w:tc>
          <w:tcPr>
            <w:tcW w:w="8856" w:type="dxa"/>
            <w:shd w:val="clear" w:color="auto" w:fill="auto"/>
          </w:tcPr>
          <w:p w:rsidR="004E26EC" w:rsidRDefault="004E26EC" w:rsidP="00265FE0">
            <w:pPr>
              <w:spacing w:before="20" w:after="20"/>
            </w:pPr>
            <w:proofErr w:type="spellStart"/>
            <w:r>
              <w:t>BlockId</w:t>
            </w:r>
            <w:proofErr w:type="spellEnd"/>
            <w:r>
              <w:t xml:space="preserve"> – The block identifier</w:t>
            </w:r>
          </w:p>
        </w:tc>
      </w:tr>
      <w:tr w:rsidR="004E26EC" w:rsidTr="004E26EC">
        <w:tc>
          <w:tcPr>
            <w:tcW w:w="8856" w:type="dxa"/>
            <w:shd w:val="clear" w:color="auto" w:fill="auto"/>
          </w:tcPr>
          <w:p w:rsidR="004E26EC" w:rsidRDefault="004E26EC" w:rsidP="00265FE0">
            <w:pPr>
              <w:spacing w:before="20" w:after="20"/>
            </w:pPr>
            <w:proofErr w:type="spellStart"/>
            <w:r>
              <w:t>RequestResultPtr</w:t>
            </w:r>
            <w:proofErr w:type="spellEnd"/>
            <w:r>
              <w:t xml:space="preserve"> – Pointer were the result shall be written. See </w:t>
            </w:r>
            <w:r w:rsidR="000C0902">
              <w:t xml:space="preserve">section </w:t>
            </w:r>
            <w:r w:rsidR="000C0902">
              <w:fldChar w:fldCharType="begin"/>
            </w:r>
            <w:r w:rsidR="000C0902">
              <w:instrText xml:space="preserve"> REF _Ref415308111 \r \h </w:instrText>
            </w:r>
            <w:r w:rsidR="000C0902">
              <w:fldChar w:fldCharType="separate"/>
            </w:r>
            <w:r w:rsidR="00A005A8">
              <w:t>5.1.4.2</w:t>
            </w:r>
            <w:r w:rsidR="000C0902">
              <w:fldChar w:fldCharType="end"/>
            </w:r>
            <w:r>
              <w:t xml:space="preserve"> </w:t>
            </w:r>
            <w:r w:rsidR="00452B78">
              <w:t>for details on return values</w:t>
            </w:r>
            <w:r w:rsidR="000C0902">
              <w:t>.</w:t>
            </w:r>
          </w:p>
        </w:tc>
      </w:tr>
      <w:tr w:rsidR="004E26EC" w:rsidTr="00176123">
        <w:tc>
          <w:tcPr>
            <w:tcW w:w="8856" w:type="dxa"/>
            <w:shd w:val="clear" w:color="auto" w:fill="D9D9D9"/>
          </w:tcPr>
          <w:p w:rsidR="004E26EC" w:rsidRDefault="004E26EC" w:rsidP="00265FE0">
            <w:pPr>
              <w:spacing w:before="20" w:after="20"/>
            </w:pPr>
            <w:r>
              <w:t>Return Code</w:t>
            </w:r>
          </w:p>
        </w:tc>
      </w:tr>
      <w:tr w:rsidR="004E26EC" w:rsidTr="000C0902">
        <w:tc>
          <w:tcPr>
            <w:tcW w:w="8856" w:type="dxa"/>
            <w:shd w:val="clear" w:color="auto" w:fill="auto"/>
          </w:tcPr>
          <w:p w:rsidR="004E26EC" w:rsidRDefault="00452B78" w:rsidP="00265FE0">
            <w:pPr>
              <w:spacing w:before="20" w:after="20"/>
            </w:pPr>
            <w:proofErr w:type="spellStart"/>
            <w:r>
              <w:t>Std_ReturnType</w:t>
            </w:r>
            <w:proofErr w:type="spellEnd"/>
            <w:r>
              <w:t xml:space="preserve"> – </w:t>
            </w:r>
            <w:r w:rsidR="000C0902">
              <w:t xml:space="preserve">See section </w:t>
            </w:r>
            <w:r w:rsidR="000C0902">
              <w:fldChar w:fldCharType="begin"/>
            </w:r>
            <w:r w:rsidR="000C0902">
              <w:instrText xml:space="preserve"> REF _Ref415308087 \r \h </w:instrText>
            </w:r>
            <w:r w:rsidR="000C0902">
              <w:fldChar w:fldCharType="separate"/>
            </w:r>
            <w:r w:rsidR="00A005A8">
              <w:t>5.1.4.1</w:t>
            </w:r>
            <w:r w:rsidR="000C0902">
              <w:fldChar w:fldCharType="end"/>
            </w:r>
            <w:r w:rsidR="000C0902">
              <w:t xml:space="preserve"> definition of this return type</w:t>
            </w:r>
          </w:p>
        </w:tc>
      </w:tr>
    </w:tbl>
    <w:p w:rsidR="009F5570" w:rsidRDefault="009F5570" w:rsidP="009F5570">
      <w:pPr>
        <w:pStyle w:val="Heading5"/>
        <w:numPr>
          <w:ilvl w:val="0"/>
          <w:numId w:val="0"/>
        </w:numPr>
        <w:ind w:left="360"/>
      </w:pPr>
    </w:p>
    <w:p w:rsidR="000C0902" w:rsidRDefault="009F5570" w:rsidP="00265FE0">
      <w:pPr>
        <w:pStyle w:val="Heading5"/>
      </w:pPr>
      <w:r>
        <w:br w:type="page"/>
      </w:r>
      <w:bookmarkStart w:id="24" w:name="_Toc428878945"/>
      <w:r w:rsidR="000C0902">
        <w:lastRenderedPageBreak/>
        <w:t xml:space="preserve">Sub-Function: </w:t>
      </w:r>
      <w:proofErr w:type="spellStart"/>
      <w:r w:rsidR="000C0902">
        <w:t>NvM_SetRamBlockStatus</w:t>
      </w:r>
      <w:bookmarkEnd w:id="24"/>
      <w:proofErr w:type="spellEnd"/>
    </w:p>
    <w:p w:rsidR="000C0902" w:rsidRDefault="000C0902" w:rsidP="00265FE0">
      <w:pPr>
        <w:pStyle w:val="Heading6"/>
      </w:pPr>
      <w:r>
        <w:t>Hardware Related Design</w:t>
      </w:r>
    </w:p>
    <w:p w:rsidR="000C0902" w:rsidRPr="00D63BC7" w:rsidRDefault="000C0902" w:rsidP="00265FE0">
      <w:r>
        <w:t>None</w:t>
      </w:r>
    </w:p>
    <w:p w:rsidR="000C0902" w:rsidRDefault="000C0902"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8223FE" w:rsidTr="00B540DB">
        <w:tc>
          <w:tcPr>
            <w:tcW w:w="8856" w:type="dxa"/>
            <w:gridSpan w:val="2"/>
            <w:shd w:val="clear" w:color="auto" w:fill="D9D9D9"/>
          </w:tcPr>
          <w:p w:rsidR="008223FE" w:rsidRDefault="008223FE" w:rsidP="00B540DB">
            <w:pPr>
              <w:spacing w:before="40" w:after="40"/>
            </w:pPr>
            <w:r>
              <w:t xml:space="preserve">Function </w:t>
            </w:r>
            <w:r w:rsidRPr="007C3D8C">
              <w:t>Particularities</w:t>
            </w:r>
          </w:p>
        </w:tc>
      </w:tr>
      <w:tr w:rsidR="008223FE" w:rsidTr="00B540DB">
        <w:tc>
          <w:tcPr>
            <w:tcW w:w="2484" w:type="dxa"/>
            <w:shd w:val="clear" w:color="auto" w:fill="auto"/>
          </w:tcPr>
          <w:p w:rsidR="008223FE" w:rsidRDefault="008223FE" w:rsidP="00B540DB">
            <w:pPr>
              <w:spacing w:before="40" w:after="40"/>
            </w:pPr>
            <w:r>
              <w:t>Request Type</w:t>
            </w:r>
          </w:p>
        </w:tc>
        <w:tc>
          <w:tcPr>
            <w:tcW w:w="6372" w:type="dxa"/>
            <w:shd w:val="clear" w:color="auto" w:fill="auto"/>
          </w:tcPr>
          <w:p w:rsidR="008223FE" w:rsidRDefault="008223FE" w:rsidP="00B540DB">
            <w:pPr>
              <w:spacing w:before="40" w:after="40"/>
            </w:pPr>
            <w:r>
              <w:t>Synchronous</w:t>
            </w:r>
            <w:r w:rsidR="00073A25">
              <w:t xml:space="preserve"> (If </w:t>
            </w:r>
            <w:r w:rsidR="00073A25" w:rsidRPr="00073A25">
              <w:rPr>
                <w:i/>
              </w:rPr>
              <w:t>NVM_CALC_RAM_BLOCK_CRC</w:t>
            </w:r>
            <w:r w:rsidR="00073A25">
              <w:t xml:space="preserve"> is False)</w:t>
            </w:r>
          </w:p>
          <w:p w:rsidR="00073A25" w:rsidRDefault="00073A25" w:rsidP="00073A25">
            <w:pPr>
              <w:spacing w:before="40" w:after="40"/>
            </w:pPr>
            <w:r>
              <w:t xml:space="preserve">Asynchronous (If </w:t>
            </w:r>
            <w:r w:rsidRPr="00073A25">
              <w:rPr>
                <w:i/>
              </w:rPr>
              <w:t>NVM_CALC_RAM_BLOCK_CRC</w:t>
            </w:r>
            <w:r>
              <w:t xml:space="preserve"> is True)</w:t>
            </w:r>
          </w:p>
        </w:tc>
      </w:tr>
      <w:tr w:rsidR="008223FE" w:rsidTr="00B540DB">
        <w:tc>
          <w:tcPr>
            <w:tcW w:w="2484" w:type="dxa"/>
            <w:shd w:val="clear" w:color="auto" w:fill="auto"/>
          </w:tcPr>
          <w:p w:rsidR="008223FE" w:rsidRDefault="008223FE" w:rsidP="00B540DB">
            <w:pPr>
              <w:spacing w:before="40" w:after="40"/>
            </w:pPr>
            <w:r>
              <w:t>Re-entrant</w:t>
            </w:r>
          </w:p>
        </w:tc>
        <w:tc>
          <w:tcPr>
            <w:tcW w:w="6372" w:type="dxa"/>
            <w:shd w:val="clear" w:color="auto" w:fill="auto"/>
          </w:tcPr>
          <w:p w:rsidR="008223FE" w:rsidRDefault="008223FE" w:rsidP="00B540DB">
            <w:pPr>
              <w:spacing w:before="40" w:after="40"/>
            </w:pPr>
            <w:r>
              <w:t>Yes</w:t>
            </w:r>
          </w:p>
        </w:tc>
      </w:tr>
      <w:tr w:rsidR="008223FE" w:rsidTr="00B540DB">
        <w:tc>
          <w:tcPr>
            <w:tcW w:w="2484" w:type="dxa"/>
            <w:shd w:val="clear" w:color="auto" w:fill="auto"/>
          </w:tcPr>
          <w:p w:rsidR="008223FE" w:rsidRDefault="008223FE" w:rsidP="00B540DB">
            <w:pPr>
              <w:spacing w:before="40" w:after="40"/>
            </w:pPr>
            <w:r>
              <w:t>Expected Caller Context</w:t>
            </w:r>
          </w:p>
        </w:tc>
        <w:tc>
          <w:tcPr>
            <w:tcW w:w="6372" w:type="dxa"/>
            <w:shd w:val="clear" w:color="auto" w:fill="auto"/>
          </w:tcPr>
          <w:p w:rsidR="008223FE" w:rsidRDefault="008223FE" w:rsidP="00B540DB">
            <w:pPr>
              <w:spacing w:before="40" w:after="40"/>
            </w:pPr>
            <w:r>
              <w:t>Application</w:t>
            </w:r>
          </w:p>
        </w:tc>
      </w:tr>
    </w:tbl>
    <w:p w:rsidR="008223FE" w:rsidRPr="008223FE" w:rsidRDefault="008223FE" w:rsidP="008223FE"/>
    <w:p w:rsidR="000C0902" w:rsidRPr="005F7B71" w:rsidRDefault="000C0902" w:rsidP="00265FE0">
      <w:r>
        <w:t xml:space="preserve">The request sets a block’s status to valid/changed and also to unchanged. Setting a block to valid/changed will mark it for writing during </w:t>
      </w:r>
      <w:proofErr w:type="spellStart"/>
      <w:r>
        <w:t>NvM_</w:t>
      </w:r>
      <w:proofErr w:type="gramStart"/>
      <w:r>
        <w:t>WriteAll</w:t>
      </w:r>
      <w:proofErr w:type="spellEnd"/>
      <w:r w:rsidR="006C309B">
        <w:t>(</w:t>
      </w:r>
      <w:proofErr w:type="gramEnd"/>
      <w:r w:rsidR="006C309B">
        <w:t>)</w:t>
      </w:r>
      <w:r>
        <w:t xml:space="preserve">. If a block has the CRC option NVM_CALC_RAM_BLOCK_CRC set to True, the CRC calculation of the RAM is initialed as a background task. </w:t>
      </w:r>
    </w:p>
    <w:p w:rsidR="000C0902" w:rsidRDefault="000C0902" w:rsidP="00265FE0">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0C0902" w:rsidTr="000C0902">
        <w:tc>
          <w:tcPr>
            <w:tcW w:w="8856" w:type="dxa"/>
            <w:shd w:val="clear" w:color="auto" w:fill="D9D9D9"/>
          </w:tcPr>
          <w:p w:rsidR="000C0902" w:rsidRDefault="000C0902" w:rsidP="00265FE0">
            <w:pPr>
              <w:spacing w:before="20" w:after="20"/>
            </w:pPr>
            <w:r>
              <w:t>Prototype</w:t>
            </w:r>
          </w:p>
        </w:tc>
      </w:tr>
      <w:tr w:rsidR="000C0902" w:rsidTr="000C0902">
        <w:tc>
          <w:tcPr>
            <w:tcW w:w="8856" w:type="dxa"/>
            <w:shd w:val="clear" w:color="auto" w:fill="auto"/>
          </w:tcPr>
          <w:p w:rsidR="000C0902" w:rsidRDefault="000C0902" w:rsidP="00265FE0">
            <w:pPr>
              <w:spacing w:before="20" w:after="20"/>
            </w:pPr>
            <w:proofErr w:type="spellStart"/>
            <w:r w:rsidRPr="00CC1451">
              <w:t>Std_ReturnType</w:t>
            </w:r>
            <w:proofErr w:type="spellEnd"/>
            <w:r w:rsidRPr="00CC1451">
              <w:t xml:space="preserve"> </w:t>
            </w:r>
            <w:proofErr w:type="spellStart"/>
            <w:r w:rsidR="00CC1451" w:rsidRPr="00CC1451">
              <w:t>Rte_Call</w:t>
            </w:r>
            <w:proofErr w:type="spellEnd"/>
            <w:r w:rsidR="00513BA1">
              <w:t>_&lt;</w:t>
            </w:r>
            <w:proofErr w:type="spellStart"/>
            <w:r w:rsidR="00513BA1">
              <w:t>SWCSvcPortName</w:t>
            </w:r>
            <w:proofErr w:type="spellEnd"/>
            <w:r w:rsidR="00513BA1">
              <w:t>&gt;_</w:t>
            </w:r>
            <w:proofErr w:type="spellStart"/>
            <w:r w:rsidRPr="00CC1451">
              <w:t>SetRamBlockStatus</w:t>
            </w:r>
            <w:proofErr w:type="spellEnd"/>
            <w:r w:rsidRPr="00CC1451">
              <w:t xml:space="preserve"> (</w:t>
            </w:r>
            <w:r w:rsidR="00DB6108" w:rsidRPr="00CC1451">
              <w:t>Boolean</w:t>
            </w:r>
            <w:r w:rsidRPr="00CC1451">
              <w:t xml:space="preserve"> </w:t>
            </w:r>
            <w:proofErr w:type="spellStart"/>
            <w:r w:rsidRPr="00CC1451">
              <w:t>BlockChanged</w:t>
            </w:r>
            <w:proofErr w:type="spellEnd"/>
            <w:r w:rsidRPr="00CC1451">
              <w:t xml:space="preserve"> )</w:t>
            </w:r>
          </w:p>
        </w:tc>
      </w:tr>
      <w:tr w:rsidR="000C0902" w:rsidTr="000C0902">
        <w:tc>
          <w:tcPr>
            <w:tcW w:w="8856" w:type="dxa"/>
            <w:shd w:val="clear" w:color="auto" w:fill="D9D9D9"/>
          </w:tcPr>
          <w:p w:rsidR="000C0902" w:rsidRDefault="000C0902" w:rsidP="00265FE0">
            <w:pPr>
              <w:spacing w:before="20" w:after="20"/>
            </w:pPr>
            <w:r>
              <w:t>Parameter</w:t>
            </w:r>
          </w:p>
        </w:tc>
      </w:tr>
      <w:tr w:rsidR="000C0902" w:rsidTr="000C0902">
        <w:tc>
          <w:tcPr>
            <w:tcW w:w="8856" w:type="dxa"/>
            <w:shd w:val="clear" w:color="auto" w:fill="auto"/>
          </w:tcPr>
          <w:p w:rsidR="000C0902" w:rsidRDefault="000C0902" w:rsidP="00265FE0">
            <w:pPr>
              <w:spacing w:before="20" w:after="20"/>
            </w:pPr>
            <w:proofErr w:type="spellStart"/>
            <w:r>
              <w:t>BlockChanged</w:t>
            </w:r>
            <w:proofErr w:type="spellEnd"/>
            <w:r>
              <w:t xml:space="preserve"> – TRUE: Validates the RAM block and marks it as changed. </w:t>
            </w:r>
          </w:p>
          <w:p w:rsidR="000C0902" w:rsidRDefault="000C0902" w:rsidP="00265FE0">
            <w:pPr>
              <w:spacing w:before="20" w:after="20"/>
            </w:pPr>
            <w:r>
              <w:t xml:space="preserve">                           FALSE: Mark the block as unchanged</w:t>
            </w:r>
          </w:p>
        </w:tc>
      </w:tr>
      <w:tr w:rsidR="000C0902" w:rsidTr="000C0902">
        <w:tc>
          <w:tcPr>
            <w:tcW w:w="8856" w:type="dxa"/>
            <w:shd w:val="clear" w:color="auto" w:fill="D9D9D9"/>
          </w:tcPr>
          <w:p w:rsidR="000C0902" w:rsidRDefault="000C0902" w:rsidP="00265FE0">
            <w:pPr>
              <w:spacing w:before="20" w:after="20"/>
            </w:pPr>
            <w:r>
              <w:t>Return Code</w:t>
            </w:r>
          </w:p>
        </w:tc>
      </w:tr>
      <w:tr w:rsidR="000C0902" w:rsidTr="000C0902">
        <w:tc>
          <w:tcPr>
            <w:tcW w:w="8856" w:type="dxa"/>
            <w:shd w:val="clear" w:color="auto" w:fill="auto"/>
          </w:tcPr>
          <w:p w:rsidR="000C0902" w:rsidRDefault="000C0902" w:rsidP="00265FE0">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rsidR="00A005A8">
              <w:t>5.1.4.1</w:t>
            </w:r>
            <w:r>
              <w:fldChar w:fldCharType="end"/>
            </w:r>
            <w:r>
              <w:t xml:space="preserve"> definition of this return type</w:t>
            </w:r>
          </w:p>
        </w:tc>
      </w:tr>
    </w:tbl>
    <w:p w:rsidR="000C0902" w:rsidRDefault="000C0902"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0C0902" w:rsidTr="000C0902">
        <w:tc>
          <w:tcPr>
            <w:tcW w:w="8856" w:type="dxa"/>
            <w:shd w:val="clear" w:color="auto" w:fill="D9D9D9"/>
          </w:tcPr>
          <w:p w:rsidR="000C0902" w:rsidRDefault="000C0902" w:rsidP="00265FE0">
            <w:pPr>
              <w:spacing w:before="20" w:after="20"/>
            </w:pPr>
            <w:r>
              <w:t>Prototype</w:t>
            </w:r>
          </w:p>
        </w:tc>
      </w:tr>
      <w:tr w:rsidR="000C0902" w:rsidTr="000C0902">
        <w:tc>
          <w:tcPr>
            <w:tcW w:w="8856" w:type="dxa"/>
            <w:shd w:val="clear" w:color="auto" w:fill="auto"/>
          </w:tcPr>
          <w:p w:rsidR="000C0902" w:rsidRPr="000C0902" w:rsidRDefault="000C0902" w:rsidP="00265FE0">
            <w:pPr>
              <w:spacing w:before="20" w:after="20"/>
            </w:pPr>
            <w:proofErr w:type="spellStart"/>
            <w:r w:rsidRPr="000C0902">
              <w:t>Std_ReturnType</w:t>
            </w:r>
            <w:proofErr w:type="spellEnd"/>
            <w:r w:rsidRPr="000C0902">
              <w:t xml:space="preserve"> </w:t>
            </w:r>
            <w:proofErr w:type="spellStart"/>
            <w:r w:rsidRPr="000C0902">
              <w:t>NvM_SetRamBlockStatus</w:t>
            </w:r>
            <w:proofErr w:type="spellEnd"/>
            <w:r w:rsidRPr="000C0902">
              <w:t xml:space="preserve"> ( </w:t>
            </w:r>
            <w:proofErr w:type="spellStart"/>
            <w:r w:rsidRPr="000C0902">
              <w:t>NvMBlockIdType</w:t>
            </w:r>
            <w:proofErr w:type="spellEnd"/>
            <w:r w:rsidRPr="000C0902">
              <w:t xml:space="preserve"> </w:t>
            </w:r>
            <w:proofErr w:type="spellStart"/>
            <w:r w:rsidRPr="000C0902">
              <w:t>BlockId</w:t>
            </w:r>
            <w:proofErr w:type="spellEnd"/>
            <w:r w:rsidRPr="000C0902">
              <w:t xml:space="preserve">, </w:t>
            </w:r>
            <w:r w:rsidR="00DB6108">
              <w:t>Boolean</w:t>
            </w:r>
            <w:r w:rsidRPr="000C0902">
              <w:t xml:space="preserve"> </w:t>
            </w:r>
            <w:proofErr w:type="spellStart"/>
            <w:r>
              <w:t>BlockChanged</w:t>
            </w:r>
            <w:proofErr w:type="spellEnd"/>
            <w:r w:rsidRPr="000C0902">
              <w:t xml:space="preserve"> )</w:t>
            </w:r>
          </w:p>
        </w:tc>
      </w:tr>
      <w:tr w:rsidR="000C0902" w:rsidTr="000C0902">
        <w:tc>
          <w:tcPr>
            <w:tcW w:w="8856" w:type="dxa"/>
            <w:shd w:val="clear" w:color="auto" w:fill="D9D9D9"/>
          </w:tcPr>
          <w:p w:rsidR="000C0902" w:rsidRDefault="000C0902" w:rsidP="00265FE0">
            <w:pPr>
              <w:spacing w:before="20" w:after="20"/>
            </w:pPr>
            <w:r>
              <w:t>Parameter</w:t>
            </w:r>
          </w:p>
        </w:tc>
      </w:tr>
      <w:tr w:rsidR="000C0902" w:rsidTr="000C0902">
        <w:tc>
          <w:tcPr>
            <w:tcW w:w="8856" w:type="dxa"/>
            <w:shd w:val="clear" w:color="auto" w:fill="auto"/>
          </w:tcPr>
          <w:p w:rsidR="000C0902" w:rsidRDefault="000C0902" w:rsidP="00265FE0">
            <w:pPr>
              <w:spacing w:before="20" w:after="20"/>
            </w:pPr>
            <w:proofErr w:type="spellStart"/>
            <w:r>
              <w:t>BlockId</w:t>
            </w:r>
            <w:proofErr w:type="spellEnd"/>
            <w:r>
              <w:t xml:space="preserve"> – The block identifier</w:t>
            </w:r>
          </w:p>
        </w:tc>
      </w:tr>
      <w:tr w:rsidR="000C0902" w:rsidTr="000C0902">
        <w:tc>
          <w:tcPr>
            <w:tcW w:w="8856" w:type="dxa"/>
            <w:shd w:val="clear" w:color="auto" w:fill="auto"/>
          </w:tcPr>
          <w:p w:rsidR="000C0902" w:rsidRDefault="000C0902" w:rsidP="00265FE0">
            <w:pPr>
              <w:spacing w:before="20" w:after="20"/>
            </w:pPr>
            <w:proofErr w:type="spellStart"/>
            <w:r>
              <w:t>BlockChanged</w:t>
            </w:r>
            <w:proofErr w:type="spellEnd"/>
            <w:r>
              <w:t xml:space="preserve"> – TRUE: Validates the RAM block and marks it as changed. </w:t>
            </w:r>
          </w:p>
          <w:p w:rsidR="000C0902" w:rsidRDefault="000C0902" w:rsidP="00265FE0">
            <w:pPr>
              <w:spacing w:before="20" w:after="20"/>
            </w:pPr>
            <w:r>
              <w:t xml:space="preserve">                           FALSE: Mark the block as unchanged</w:t>
            </w:r>
          </w:p>
        </w:tc>
      </w:tr>
      <w:tr w:rsidR="000C0902" w:rsidTr="000C0902">
        <w:tc>
          <w:tcPr>
            <w:tcW w:w="8856" w:type="dxa"/>
            <w:shd w:val="clear" w:color="auto" w:fill="D9D9D9"/>
          </w:tcPr>
          <w:p w:rsidR="000C0902" w:rsidRDefault="000C0902" w:rsidP="00265FE0">
            <w:pPr>
              <w:spacing w:before="20" w:after="20"/>
            </w:pPr>
            <w:r>
              <w:t>Return Code</w:t>
            </w:r>
          </w:p>
        </w:tc>
      </w:tr>
      <w:tr w:rsidR="000C0902" w:rsidTr="000C0902">
        <w:tc>
          <w:tcPr>
            <w:tcW w:w="8856" w:type="dxa"/>
            <w:shd w:val="clear" w:color="auto" w:fill="auto"/>
          </w:tcPr>
          <w:p w:rsidR="000C0902" w:rsidRDefault="000C0902" w:rsidP="00265FE0">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rsidR="00A005A8">
              <w:t>5.1.4.1</w:t>
            </w:r>
            <w:r>
              <w:fldChar w:fldCharType="end"/>
            </w:r>
            <w:r>
              <w:t xml:space="preserve"> definition of this return type</w:t>
            </w:r>
          </w:p>
        </w:tc>
      </w:tr>
    </w:tbl>
    <w:p w:rsidR="000C0902" w:rsidRDefault="000C0902" w:rsidP="00265FE0"/>
    <w:p w:rsidR="008223FE" w:rsidRPr="008223FE" w:rsidRDefault="009F5570" w:rsidP="008223FE">
      <w:pPr>
        <w:pStyle w:val="Heading5"/>
      </w:pPr>
      <w:r>
        <w:br w:type="page"/>
      </w:r>
      <w:bookmarkStart w:id="25" w:name="_Toc428878946"/>
      <w:r w:rsidR="003F1DD4">
        <w:lastRenderedPageBreak/>
        <w:t xml:space="preserve">Sub-Function: </w:t>
      </w:r>
      <w:proofErr w:type="spellStart"/>
      <w:r w:rsidR="003F1DD4">
        <w:t>NvM_CancelWriteAll</w:t>
      </w:r>
      <w:bookmarkEnd w:id="25"/>
      <w:proofErr w:type="spellEnd"/>
    </w:p>
    <w:p w:rsidR="003F1DD4" w:rsidRDefault="003F1DD4" w:rsidP="00265FE0">
      <w:pPr>
        <w:pStyle w:val="Heading6"/>
      </w:pPr>
      <w:r>
        <w:t>Hardware Related Design</w:t>
      </w:r>
    </w:p>
    <w:p w:rsidR="003F1DD4" w:rsidRPr="00D63BC7" w:rsidRDefault="003F1DD4" w:rsidP="00265FE0">
      <w:r>
        <w:t>None</w:t>
      </w:r>
    </w:p>
    <w:p w:rsidR="003F1DD4" w:rsidRDefault="003F1DD4" w:rsidP="00265FE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8223FE" w:rsidTr="00B540DB">
        <w:tc>
          <w:tcPr>
            <w:tcW w:w="8856" w:type="dxa"/>
            <w:gridSpan w:val="2"/>
            <w:shd w:val="clear" w:color="auto" w:fill="D9D9D9"/>
          </w:tcPr>
          <w:p w:rsidR="008223FE" w:rsidRDefault="008223FE" w:rsidP="00B540DB">
            <w:pPr>
              <w:spacing w:before="40" w:after="40"/>
            </w:pPr>
            <w:r>
              <w:t xml:space="preserve">Function </w:t>
            </w:r>
            <w:r w:rsidRPr="007C3D8C">
              <w:t>Particularities</w:t>
            </w:r>
          </w:p>
        </w:tc>
      </w:tr>
      <w:tr w:rsidR="008223FE" w:rsidTr="00B540DB">
        <w:tc>
          <w:tcPr>
            <w:tcW w:w="2484" w:type="dxa"/>
            <w:shd w:val="clear" w:color="auto" w:fill="auto"/>
          </w:tcPr>
          <w:p w:rsidR="008223FE" w:rsidRDefault="008223FE" w:rsidP="00B540DB">
            <w:pPr>
              <w:spacing w:before="40" w:after="40"/>
            </w:pPr>
            <w:r>
              <w:t>Request Type</w:t>
            </w:r>
          </w:p>
        </w:tc>
        <w:tc>
          <w:tcPr>
            <w:tcW w:w="6372" w:type="dxa"/>
            <w:shd w:val="clear" w:color="auto" w:fill="auto"/>
          </w:tcPr>
          <w:p w:rsidR="008223FE" w:rsidRDefault="008223FE" w:rsidP="008223FE">
            <w:pPr>
              <w:spacing w:before="40" w:after="40"/>
            </w:pPr>
            <w:r>
              <w:t>Asynchronous</w:t>
            </w:r>
          </w:p>
        </w:tc>
      </w:tr>
      <w:tr w:rsidR="008223FE" w:rsidTr="00B540DB">
        <w:tc>
          <w:tcPr>
            <w:tcW w:w="2484" w:type="dxa"/>
            <w:shd w:val="clear" w:color="auto" w:fill="auto"/>
          </w:tcPr>
          <w:p w:rsidR="008223FE" w:rsidRDefault="008223FE" w:rsidP="00B540DB">
            <w:pPr>
              <w:spacing w:before="40" w:after="40"/>
            </w:pPr>
            <w:r>
              <w:t>Re-entrant</w:t>
            </w:r>
          </w:p>
        </w:tc>
        <w:tc>
          <w:tcPr>
            <w:tcW w:w="6372" w:type="dxa"/>
            <w:shd w:val="clear" w:color="auto" w:fill="auto"/>
          </w:tcPr>
          <w:p w:rsidR="008223FE" w:rsidRDefault="008223FE" w:rsidP="00B540DB">
            <w:pPr>
              <w:spacing w:before="40" w:after="40"/>
            </w:pPr>
            <w:r>
              <w:t>No</w:t>
            </w:r>
          </w:p>
        </w:tc>
      </w:tr>
      <w:tr w:rsidR="008223FE" w:rsidTr="00B540DB">
        <w:tc>
          <w:tcPr>
            <w:tcW w:w="2484" w:type="dxa"/>
            <w:shd w:val="clear" w:color="auto" w:fill="auto"/>
          </w:tcPr>
          <w:p w:rsidR="008223FE" w:rsidRDefault="008223FE" w:rsidP="00B540DB">
            <w:pPr>
              <w:spacing w:before="40" w:after="40"/>
            </w:pPr>
            <w:r>
              <w:t>Expected Caller Context</w:t>
            </w:r>
          </w:p>
        </w:tc>
        <w:tc>
          <w:tcPr>
            <w:tcW w:w="6372" w:type="dxa"/>
            <w:shd w:val="clear" w:color="auto" w:fill="auto"/>
          </w:tcPr>
          <w:p w:rsidR="008223FE" w:rsidRDefault="0029488A" w:rsidP="00B540DB">
            <w:pPr>
              <w:spacing w:before="40" w:after="40"/>
            </w:pPr>
            <w:r>
              <w:t>Shall only be called from ECU state manager or equivalent function.</w:t>
            </w:r>
          </w:p>
        </w:tc>
      </w:tr>
    </w:tbl>
    <w:p w:rsidR="008223FE" w:rsidRPr="008223FE" w:rsidRDefault="008223FE" w:rsidP="008223FE"/>
    <w:p w:rsidR="003F1DD4" w:rsidRPr="005F7B71" w:rsidRDefault="003F1DD4" w:rsidP="00265FE0">
      <w:r>
        <w:t xml:space="preserve">Request to cancel a running </w:t>
      </w:r>
      <w:proofErr w:type="spellStart"/>
      <w:r>
        <w:t>NvM_</w:t>
      </w:r>
      <w:proofErr w:type="gramStart"/>
      <w:r>
        <w:t>WriteAll</w:t>
      </w:r>
      <w:proofErr w:type="spellEnd"/>
      <w:r w:rsidR="006C309B">
        <w:t>(</w:t>
      </w:r>
      <w:proofErr w:type="gramEnd"/>
      <w:r w:rsidR="006C309B">
        <w:t>)</w:t>
      </w:r>
      <w:r>
        <w:t xml:space="preserve"> request. </w:t>
      </w:r>
    </w:p>
    <w:p w:rsidR="003F1DD4" w:rsidRDefault="003F1DD4" w:rsidP="00265FE0">
      <w:pPr>
        <w:pStyle w:val="Heading7"/>
      </w:pPr>
      <w:r>
        <w:t>Application Function Definition</w:t>
      </w:r>
    </w:p>
    <w:p w:rsidR="003F1DD4" w:rsidRPr="003F1DD4" w:rsidRDefault="003F1DD4" w:rsidP="00265FE0">
      <w:r>
        <w:t>None</w:t>
      </w:r>
    </w:p>
    <w:p w:rsidR="003F1DD4" w:rsidRDefault="003F1DD4" w:rsidP="00265FE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F1DD4" w:rsidTr="00494E5C">
        <w:tc>
          <w:tcPr>
            <w:tcW w:w="8856" w:type="dxa"/>
            <w:shd w:val="clear" w:color="auto" w:fill="D9D9D9"/>
          </w:tcPr>
          <w:p w:rsidR="003F1DD4" w:rsidRDefault="003F1DD4" w:rsidP="00265FE0">
            <w:pPr>
              <w:spacing w:before="20" w:after="20"/>
            </w:pPr>
            <w:r>
              <w:t>Prototype</w:t>
            </w:r>
          </w:p>
        </w:tc>
      </w:tr>
      <w:tr w:rsidR="003F1DD4" w:rsidTr="00494E5C">
        <w:tc>
          <w:tcPr>
            <w:tcW w:w="8856" w:type="dxa"/>
            <w:shd w:val="clear" w:color="auto" w:fill="auto"/>
          </w:tcPr>
          <w:p w:rsidR="003F1DD4" w:rsidRPr="000C0902" w:rsidRDefault="003F1DD4" w:rsidP="00265FE0">
            <w:pPr>
              <w:spacing w:before="20" w:after="20"/>
            </w:pPr>
            <w:r>
              <w:t xml:space="preserve">void </w:t>
            </w:r>
            <w:proofErr w:type="spellStart"/>
            <w:r>
              <w:t>NvM_CancelWriteAll</w:t>
            </w:r>
            <w:proofErr w:type="spellEnd"/>
            <w:r>
              <w:t xml:space="preserve"> ( void )</w:t>
            </w:r>
          </w:p>
        </w:tc>
      </w:tr>
      <w:tr w:rsidR="003F1DD4" w:rsidTr="00494E5C">
        <w:tc>
          <w:tcPr>
            <w:tcW w:w="8856" w:type="dxa"/>
            <w:shd w:val="clear" w:color="auto" w:fill="D9D9D9"/>
          </w:tcPr>
          <w:p w:rsidR="003F1DD4" w:rsidRDefault="003F1DD4" w:rsidP="00265FE0">
            <w:pPr>
              <w:spacing w:before="20" w:after="20"/>
            </w:pPr>
            <w:r>
              <w:t>Parameter</w:t>
            </w:r>
          </w:p>
        </w:tc>
      </w:tr>
      <w:tr w:rsidR="003F1DD4" w:rsidTr="00494E5C">
        <w:tc>
          <w:tcPr>
            <w:tcW w:w="8856" w:type="dxa"/>
            <w:shd w:val="clear" w:color="auto" w:fill="auto"/>
          </w:tcPr>
          <w:p w:rsidR="003F1DD4" w:rsidRDefault="003F1DD4" w:rsidP="00265FE0">
            <w:pPr>
              <w:spacing w:before="20" w:after="20"/>
            </w:pPr>
            <w:r>
              <w:t>None</w:t>
            </w:r>
          </w:p>
        </w:tc>
      </w:tr>
      <w:tr w:rsidR="003F1DD4" w:rsidTr="00494E5C">
        <w:tc>
          <w:tcPr>
            <w:tcW w:w="8856" w:type="dxa"/>
            <w:shd w:val="clear" w:color="auto" w:fill="D9D9D9"/>
          </w:tcPr>
          <w:p w:rsidR="003F1DD4" w:rsidRDefault="003F1DD4" w:rsidP="00265FE0">
            <w:pPr>
              <w:spacing w:before="20" w:after="20"/>
            </w:pPr>
            <w:r>
              <w:t>Return Code</w:t>
            </w:r>
          </w:p>
        </w:tc>
      </w:tr>
      <w:tr w:rsidR="003F1DD4" w:rsidTr="00494E5C">
        <w:tc>
          <w:tcPr>
            <w:tcW w:w="8856" w:type="dxa"/>
            <w:shd w:val="clear" w:color="auto" w:fill="auto"/>
          </w:tcPr>
          <w:p w:rsidR="003F1DD4" w:rsidRDefault="003F1DD4" w:rsidP="00265FE0">
            <w:pPr>
              <w:spacing w:before="20" w:after="20"/>
            </w:pPr>
            <w:r>
              <w:t>None</w:t>
            </w:r>
          </w:p>
        </w:tc>
      </w:tr>
    </w:tbl>
    <w:p w:rsidR="00AF2DA2" w:rsidRDefault="00AF2DA2" w:rsidP="00AF2DA2">
      <w:pPr>
        <w:pStyle w:val="Heading3"/>
        <w:numPr>
          <w:ilvl w:val="0"/>
          <w:numId w:val="0"/>
        </w:numPr>
        <w:ind w:left="360"/>
      </w:pPr>
    </w:p>
    <w:p w:rsidR="00AF2DA2" w:rsidRDefault="00AF2DA2" w:rsidP="00AF2DA2"/>
    <w:p w:rsidR="00AF2DA2" w:rsidRDefault="00AF2DA2" w:rsidP="00265FE0">
      <w:pPr>
        <w:pStyle w:val="Heading4"/>
      </w:pPr>
      <w:r>
        <w:br w:type="page"/>
      </w:r>
      <w:bookmarkStart w:id="26" w:name="_Ref415319831"/>
      <w:bookmarkStart w:id="27" w:name="_Toc428878947"/>
      <w:r>
        <w:lastRenderedPageBreak/>
        <w:t>API Configuration Class 2</w:t>
      </w:r>
      <w:bookmarkEnd w:id="26"/>
      <w:bookmarkEnd w:id="27"/>
    </w:p>
    <w:p w:rsidR="00DA29B0" w:rsidRPr="00AB10C8" w:rsidRDefault="00DA29B0" w:rsidP="00DA29B0">
      <w:r>
        <w:t xml:space="preserve">The following sections contain a description of the functions provided by the AUTOSAR NvM basic software component with API Configuration Class 2 configured. </w:t>
      </w:r>
    </w:p>
    <w:p w:rsidR="00073A25" w:rsidRPr="00A005A8" w:rsidRDefault="0029488A" w:rsidP="00073A25">
      <w:pPr>
        <w:pStyle w:val="Heading5"/>
      </w:pPr>
      <w:bookmarkStart w:id="28" w:name="_Toc428878948"/>
      <w:r w:rsidRPr="00A005A8">
        <w:t xml:space="preserve">Sub-Function: </w:t>
      </w:r>
      <w:proofErr w:type="spellStart"/>
      <w:r w:rsidRPr="00A005A8">
        <w:t>NvM_SetDataIndex</w:t>
      </w:r>
      <w:bookmarkEnd w:id="28"/>
      <w:proofErr w:type="spellEnd"/>
    </w:p>
    <w:p w:rsidR="00A005A8" w:rsidRDefault="00A005A8" w:rsidP="00A005A8">
      <w:pPr>
        <w:pStyle w:val="Heading6"/>
      </w:pPr>
      <w:r>
        <w:t>Hardware Related Design</w:t>
      </w:r>
    </w:p>
    <w:p w:rsidR="00A005A8" w:rsidRPr="00D63BC7" w:rsidRDefault="00A005A8" w:rsidP="00A005A8">
      <w:r>
        <w:t>None</w:t>
      </w:r>
    </w:p>
    <w:p w:rsidR="00A005A8" w:rsidRDefault="00A005A8" w:rsidP="00A005A8">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A005A8" w:rsidTr="00A005A8">
        <w:tc>
          <w:tcPr>
            <w:tcW w:w="8856" w:type="dxa"/>
            <w:gridSpan w:val="2"/>
            <w:shd w:val="clear" w:color="auto" w:fill="D9D9D9"/>
          </w:tcPr>
          <w:p w:rsidR="00A005A8" w:rsidRDefault="00A005A8" w:rsidP="00A005A8">
            <w:pPr>
              <w:spacing w:before="40" w:after="40"/>
            </w:pPr>
            <w:r>
              <w:t xml:space="preserve">Function </w:t>
            </w:r>
            <w:r w:rsidRPr="007C3D8C">
              <w:t>Particularities</w:t>
            </w:r>
          </w:p>
        </w:tc>
      </w:tr>
      <w:tr w:rsidR="00A005A8" w:rsidTr="00A005A8">
        <w:tc>
          <w:tcPr>
            <w:tcW w:w="2484" w:type="dxa"/>
            <w:shd w:val="clear" w:color="auto" w:fill="auto"/>
          </w:tcPr>
          <w:p w:rsidR="00A005A8" w:rsidRDefault="00A005A8" w:rsidP="00A005A8">
            <w:pPr>
              <w:spacing w:before="40" w:after="40"/>
            </w:pPr>
            <w:r>
              <w:t>Request Type</w:t>
            </w:r>
          </w:p>
        </w:tc>
        <w:tc>
          <w:tcPr>
            <w:tcW w:w="6372" w:type="dxa"/>
            <w:shd w:val="clear" w:color="auto" w:fill="auto"/>
          </w:tcPr>
          <w:p w:rsidR="00A005A8" w:rsidRDefault="00A005A8" w:rsidP="00A005A8">
            <w:pPr>
              <w:spacing w:before="40" w:after="40"/>
            </w:pPr>
            <w:r>
              <w:t>Synchronous</w:t>
            </w:r>
          </w:p>
        </w:tc>
      </w:tr>
      <w:tr w:rsidR="00A005A8" w:rsidTr="00A005A8">
        <w:tc>
          <w:tcPr>
            <w:tcW w:w="2484" w:type="dxa"/>
            <w:shd w:val="clear" w:color="auto" w:fill="auto"/>
          </w:tcPr>
          <w:p w:rsidR="00A005A8" w:rsidRDefault="00A005A8" w:rsidP="00A005A8">
            <w:pPr>
              <w:spacing w:before="40" w:after="40"/>
            </w:pPr>
            <w:r>
              <w:t>Re-entrant</w:t>
            </w:r>
          </w:p>
        </w:tc>
        <w:tc>
          <w:tcPr>
            <w:tcW w:w="6372" w:type="dxa"/>
            <w:shd w:val="clear" w:color="auto" w:fill="auto"/>
          </w:tcPr>
          <w:p w:rsidR="00A005A8" w:rsidRDefault="00A005A8" w:rsidP="00A005A8">
            <w:pPr>
              <w:spacing w:before="40" w:after="40"/>
            </w:pPr>
            <w:r>
              <w:t>Yes</w:t>
            </w:r>
          </w:p>
        </w:tc>
      </w:tr>
      <w:tr w:rsidR="00A005A8" w:rsidTr="00A005A8">
        <w:tc>
          <w:tcPr>
            <w:tcW w:w="2484" w:type="dxa"/>
            <w:shd w:val="clear" w:color="auto" w:fill="auto"/>
          </w:tcPr>
          <w:p w:rsidR="00A005A8" w:rsidRDefault="00A005A8" w:rsidP="00A005A8">
            <w:pPr>
              <w:spacing w:before="40" w:after="40"/>
            </w:pPr>
            <w:r>
              <w:t>Expected Caller Context</w:t>
            </w:r>
          </w:p>
        </w:tc>
        <w:tc>
          <w:tcPr>
            <w:tcW w:w="6372" w:type="dxa"/>
            <w:shd w:val="clear" w:color="auto" w:fill="auto"/>
          </w:tcPr>
          <w:p w:rsidR="00A005A8" w:rsidRDefault="00A005A8" w:rsidP="00A005A8">
            <w:pPr>
              <w:spacing w:before="40" w:after="40"/>
            </w:pPr>
            <w:r>
              <w:t>Application</w:t>
            </w:r>
          </w:p>
        </w:tc>
      </w:tr>
    </w:tbl>
    <w:p w:rsidR="00A005A8" w:rsidRPr="008223FE" w:rsidRDefault="00A005A8" w:rsidP="00A005A8"/>
    <w:p w:rsidR="00A005A8" w:rsidRDefault="00A005A8" w:rsidP="00A005A8">
      <w:r>
        <w:t xml:space="preserve">The request sets the specified index to associate a dataset NV block (with or without ROM blocks) with its corresponding RAM block. The </w:t>
      </w:r>
      <w:proofErr w:type="spellStart"/>
      <w:r>
        <w:t>DataIndex</w:t>
      </w:r>
      <w:proofErr w:type="spellEnd"/>
      <w:r>
        <w:t xml:space="preserve"> needs to have a valid value before read, write, erase or invalidate requests are initiated. </w:t>
      </w:r>
    </w:p>
    <w:p w:rsidR="00A005A8" w:rsidRDefault="00A005A8" w:rsidP="00A005A8"/>
    <w:p w:rsidR="00A005A8" w:rsidRPr="005F7B71" w:rsidRDefault="00A005A8" w:rsidP="00A005A8">
      <w:r>
        <w:t xml:space="preserve">If the dataset block has a set of ROM defaults, the function is used to select the appropriate ROM set (prior to </w:t>
      </w:r>
      <w:proofErr w:type="spellStart"/>
      <w:r>
        <w:t>NvM_</w:t>
      </w:r>
      <w:proofErr w:type="gramStart"/>
      <w:r>
        <w:t>ReadBlock</w:t>
      </w:r>
      <w:proofErr w:type="spellEnd"/>
      <w:r>
        <w:t>(</w:t>
      </w:r>
      <w:proofErr w:type="gramEnd"/>
      <w:r>
        <w:t>)).</w:t>
      </w:r>
    </w:p>
    <w:p w:rsidR="00A005A8" w:rsidRDefault="00A005A8" w:rsidP="00A005A8">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Default="00A005A8" w:rsidP="0036203D">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rsidR="0036203D">
              <w:t>SetDataIndex</w:t>
            </w:r>
            <w:proofErr w:type="spellEnd"/>
            <w:r w:rsidRPr="00CC1451">
              <w:t xml:space="preserve"> (</w:t>
            </w:r>
            <w:r>
              <w:t>uint8</w:t>
            </w:r>
            <w:r w:rsidRPr="00CC1451">
              <w:t xml:space="preserve"> </w:t>
            </w:r>
            <w:proofErr w:type="spellStart"/>
            <w:r>
              <w:t>DataIndex</w:t>
            </w:r>
            <w:proofErr w:type="spellEnd"/>
            <w:r w:rsidRPr="00CC1451">
              <w:t xml:space="preserve"> )</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DataIndex</w:t>
            </w:r>
            <w:proofErr w:type="spellEnd"/>
            <w:r>
              <w:t xml:space="preserve"> – Index position of a block in the NV block Dataset type</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Default="00A005A8" w:rsidP="00A005A8">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Pr="000C0902" w:rsidRDefault="00A005A8" w:rsidP="0036203D">
            <w:pPr>
              <w:spacing w:before="20" w:after="20"/>
            </w:pPr>
            <w:proofErr w:type="spellStart"/>
            <w:r w:rsidRPr="000C0902">
              <w:t>Std_ReturnType</w:t>
            </w:r>
            <w:proofErr w:type="spellEnd"/>
            <w:r w:rsidRPr="000C0902">
              <w:t xml:space="preserve"> </w:t>
            </w:r>
            <w:proofErr w:type="spellStart"/>
            <w:r w:rsidRPr="000C0902">
              <w:t>NvM_</w:t>
            </w:r>
            <w:r w:rsidR="0036203D">
              <w:t>SetDataIndex</w:t>
            </w:r>
            <w:proofErr w:type="spellEnd"/>
            <w:r w:rsidRPr="000C0902">
              <w:t xml:space="preserve"> ( </w:t>
            </w:r>
            <w:proofErr w:type="spellStart"/>
            <w:r w:rsidRPr="000C0902">
              <w:t>NvMBlockIdType</w:t>
            </w:r>
            <w:proofErr w:type="spellEnd"/>
            <w:r w:rsidRPr="000C0902">
              <w:t xml:space="preserve"> </w:t>
            </w:r>
            <w:proofErr w:type="spellStart"/>
            <w:r w:rsidRPr="000C0902">
              <w:t>BlockId</w:t>
            </w:r>
            <w:proofErr w:type="spellEnd"/>
            <w:r w:rsidRPr="000C0902">
              <w:t xml:space="preserve">, </w:t>
            </w:r>
            <w:r>
              <w:t>uint8</w:t>
            </w:r>
            <w:r w:rsidRPr="00CC1451">
              <w:t xml:space="preserve"> </w:t>
            </w:r>
            <w:proofErr w:type="spellStart"/>
            <w:r>
              <w:t>DataIndex</w:t>
            </w:r>
            <w:proofErr w:type="spellEnd"/>
            <w:r>
              <w:t xml:space="preserve"> </w:t>
            </w:r>
            <w:r w:rsidRPr="000C0902">
              <w:t>)</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BlockId</w:t>
            </w:r>
            <w:proofErr w:type="spellEnd"/>
            <w:r>
              <w:t xml:space="preserve"> – The block identifier</w:t>
            </w:r>
          </w:p>
        </w:tc>
      </w:tr>
      <w:tr w:rsidR="00A005A8" w:rsidTr="00A005A8">
        <w:tc>
          <w:tcPr>
            <w:tcW w:w="8856" w:type="dxa"/>
            <w:shd w:val="clear" w:color="auto" w:fill="auto"/>
          </w:tcPr>
          <w:p w:rsidR="00A005A8" w:rsidRDefault="00A005A8" w:rsidP="00A005A8">
            <w:pPr>
              <w:spacing w:before="20" w:after="20"/>
            </w:pPr>
            <w:proofErr w:type="spellStart"/>
            <w:r>
              <w:t>DataIndex</w:t>
            </w:r>
            <w:proofErr w:type="spellEnd"/>
            <w:r>
              <w:t xml:space="preserve"> – Index position of a block in the NV block Dataset type</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Pr="00A005A8" w:rsidRDefault="00A005A8" w:rsidP="00A005A8">
      <w:pPr>
        <w:rPr>
          <w:highlight w:val="magenta"/>
        </w:rPr>
      </w:pPr>
    </w:p>
    <w:p w:rsidR="00A005A8" w:rsidRDefault="00A005A8">
      <w:pPr>
        <w:rPr>
          <w:rFonts w:ascii="Calibri" w:hAnsi="Calibri" w:cs="Arial"/>
          <w:b/>
          <w:bCs/>
          <w:sz w:val="26"/>
          <w:szCs w:val="26"/>
          <w:highlight w:val="magenta"/>
        </w:rPr>
      </w:pPr>
      <w:r>
        <w:rPr>
          <w:highlight w:val="magenta"/>
        </w:rPr>
        <w:br w:type="page"/>
      </w:r>
    </w:p>
    <w:p w:rsidR="0029488A" w:rsidRPr="00A005A8" w:rsidRDefault="00073A25" w:rsidP="0029488A">
      <w:pPr>
        <w:pStyle w:val="Heading5"/>
      </w:pPr>
      <w:bookmarkStart w:id="29" w:name="_Toc428878949"/>
      <w:r w:rsidRPr="00A005A8">
        <w:lastRenderedPageBreak/>
        <w:t xml:space="preserve">Sub-Function: </w:t>
      </w:r>
      <w:proofErr w:type="spellStart"/>
      <w:r w:rsidRPr="00A005A8">
        <w:t>NvM_GetDataIndex</w:t>
      </w:r>
      <w:bookmarkEnd w:id="29"/>
      <w:proofErr w:type="spellEnd"/>
    </w:p>
    <w:p w:rsidR="00A005A8" w:rsidRDefault="00A005A8" w:rsidP="00A005A8">
      <w:pPr>
        <w:pStyle w:val="Heading6"/>
      </w:pPr>
      <w:r>
        <w:t>Hardware Related Design</w:t>
      </w:r>
    </w:p>
    <w:p w:rsidR="00A005A8" w:rsidRPr="00D63BC7" w:rsidRDefault="00A005A8" w:rsidP="00A005A8">
      <w:r>
        <w:t>None</w:t>
      </w:r>
    </w:p>
    <w:p w:rsidR="00A005A8" w:rsidRDefault="00A005A8" w:rsidP="00A005A8">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A005A8" w:rsidTr="00A005A8">
        <w:tc>
          <w:tcPr>
            <w:tcW w:w="8856" w:type="dxa"/>
            <w:gridSpan w:val="2"/>
            <w:shd w:val="clear" w:color="auto" w:fill="D9D9D9"/>
          </w:tcPr>
          <w:p w:rsidR="00A005A8" w:rsidRDefault="00A005A8" w:rsidP="00A005A8">
            <w:pPr>
              <w:spacing w:before="40" w:after="40"/>
            </w:pPr>
            <w:r>
              <w:t xml:space="preserve">Function </w:t>
            </w:r>
            <w:r w:rsidRPr="007C3D8C">
              <w:t>Particularities</w:t>
            </w:r>
          </w:p>
        </w:tc>
      </w:tr>
      <w:tr w:rsidR="00A005A8" w:rsidTr="00A005A8">
        <w:tc>
          <w:tcPr>
            <w:tcW w:w="2484" w:type="dxa"/>
            <w:shd w:val="clear" w:color="auto" w:fill="auto"/>
          </w:tcPr>
          <w:p w:rsidR="00A005A8" w:rsidRDefault="00A005A8" w:rsidP="00A005A8">
            <w:pPr>
              <w:spacing w:before="40" w:after="40"/>
            </w:pPr>
            <w:r>
              <w:t>Request Type</w:t>
            </w:r>
          </w:p>
        </w:tc>
        <w:tc>
          <w:tcPr>
            <w:tcW w:w="6372" w:type="dxa"/>
            <w:shd w:val="clear" w:color="auto" w:fill="auto"/>
          </w:tcPr>
          <w:p w:rsidR="00A005A8" w:rsidRDefault="00A005A8" w:rsidP="00A005A8">
            <w:pPr>
              <w:spacing w:before="40" w:after="40"/>
            </w:pPr>
            <w:r>
              <w:t>Synchronous</w:t>
            </w:r>
          </w:p>
        </w:tc>
      </w:tr>
      <w:tr w:rsidR="00A005A8" w:rsidTr="00A005A8">
        <w:tc>
          <w:tcPr>
            <w:tcW w:w="2484" w:type="dxa"/>
            <w:shd w:val="clear" w:color="auto" w:fill="auto"/>
          </w:tcPr>
          <w:p w:rsidR="00A005A8" w:rsidRDefault="00A005A8" w:rsidP="00A005A8">
            <w:pPr>
              <w:spacing w:before="40" w:after="40"/>
            </w:pPr>
            <w:r>
              <w:t>Re-entrant</w:t>
            </w:r>
          </w:p>
        </w:tc>
        <w:tc>
          <w:tcPr>
            <w:tcW w:w="6372" w:type="dxa"/>
            <w:shd w:val="clear" w:color="auto" w:fill="auto"/>
          </w:tcPr>
          <w:p w:rsidR="00A005A8" w:rsidRDefault="00A005A8" w:rsidP="00A005A8">
            <w:pPr>
              <w:spacing w:before="40" w:after="40"/>
            </w:pPr>
            <w:r>
              <w:t>Yes</w:t>
            </w:r>
          </w:p>
        </w:tc>
      </w:tr>
      <w:tr w:rsidR="00A005A8" w:rsidTr="00A005A8">
        <w:tc>
          <w:tcPr>
            <w:tcW w:w="2484" w:type="dxa"/>
            <w:shd w:val="clear" w:color="auto" w:fill="auto"/>
          </w:tcPr>
          <w:p w:rsidR="00A005A8" w:rsidRDefault="00A005A8" w:rsidP="00A005A8">
            <w:pPr>
              <w:spacing w:before="40" w:after="40"/>
            </w:pPr>
            <w:r>
              <w:t>Expected Caller Context</w:t>
            </w:r>
          </w:p>
        </w:tc>
        <w:tc>
          <w:tcPr>
            <w:tcW w:w="6372" w:type="dxa"/>
            <w:shd w:val="clear" w:color="auto" w:fill="auto"/>
          </w:tcPr>
          <w:p w:rsidR="00A005A8" w:rsidRDefault="00A005A8" w:rsidP="00A005A8">
            <w:pPr>
              <w:spacing w:before="40" w:after="40"/>
            </w:pPr>
            <w:r>
              <w:t>Application</w:t>
            </w:r>
          </w:p>
        </w:tc>
      </w:tr>
    </w:tbl>
    <w:p w:rsidR="00A005A8" w:rsidRPr="008223FE" w:rsidRDefault="00A005A8" w:rsidP="00A005A8"/>
    <w:p w:rsidR="00A005A8" w:rsidRPr="005F7B71" w:rsidRDefault="00A005A8" w:rsidP="00A005A8">
      <w:r>
        <w:t xml:space="preserve">The request passes the current </w:t>
      </w:r>
      <w:proofErr w:type="spellStart"/>
      <w:r>
        <w:t>DataIndex</w:t>
      </w:r>
      <w:proofErr w:type="spellEnd"/>
      <w:r>
        <w:t xml:space="preserve"> of the specified dataset block.</w:t>
      </w:r>
    </w:p>
    <w:p w:rsidR="00A005A8" w:rsidRDefault="00A005A8" w:rsidP="00A005A8">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Default="00A005A8" w:rsidP="0036203D">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rsidR="0036203D">
              <w:t>GetDataIndex</w:t>
            </w:r>
            <w:proofErr w:type="spellEnd"/>
            <w:r w:rsidRPr="00CC1451">
              <w:t xml:space="preserve"> (</w:t>
            </w:r>
            <w:r>
              <w:t>uint8*</w:t>
            </w:r>
            <w:r w:rsidRPr="00CC1451">
              <w:t xml:space="preserve"> </w:t>
            </w:r>
            <w:proofErr w:type="spellStart"/>
            <w:r>
              <w:t>DataIndexPtr</w:t>
            </w:r>
            <w:proofErr w:type="spellEnd"/>
            <w:r w:rsidRPr="00CC1451">
              <w:t xml:space="preserve"> )</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DataIndexPtr</w:t>
            </w:r>
            <w:proofErr w:type="spellEnd"/>
            <w:r>
              <w:t xml:space="preserve"> – Address where the current </w:t>
            </w:r>
            <w:proofErr w:type="spellStart"/>
            <w:r>
              <w:t>DataIndex</w:t>
            </w:r>
            <w:proofErr w:type="spellEnd"/>
            <w:r>
              <w:t xml:space="preserve"> shall be written to</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Default="00A005A8" w:rsidP="00A005A8">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Pr="000C0902" w:rsidRDefault="00A005A8" w:rsidP="0036203D">
            <w:pPr>
              <w:spacing w:before="20" w:after="20"/>
            </w:pPr>
            <w:proofErr w:type="spellStart"/>
            <w:r w:rsidRPr="000C0902">
              <w:t>Std_ReturnType</w:t>
            </w:r>
            <w:proofErr w:type="spellEnd"/>
            <w:r w:rsidRPr="000C0902">
              <w:t xml:space="preserve"> </w:t>
            </w:r>
            <w:proofErr w:type="spellStart"/>
            <w:r w:rsidRPr="000C0902">
              <w:t>NvM_</w:t>
            </w:r>
            <w:r w:rsidR="0036203D">
              <w:t>GetDataIndex</w:t>
            </w:r>
            <w:proofErr w:type="spellEnd"/>
            <w:r w:rsidRPr="000C0902">
              <w:t xml:space="preserve"> ( </w:t>
            </w:r>
            <w:proofErr w:type="spellStart"/>
            <w:r w:rsidRPr="000C0902">
              <w:t>NvMBlockIdType</w:t>
            </w:r>
            <w:proofErr w:type="spellEnd"/>
            <w:r w:rsidRPr="000C0902">
              <w:t xml:space="preserve"> </w:t>
            </w:r>
            <w:proofErr w:type="spellStart"/>
            <w:r w:rsidRPr="000C0902">
              <w:t>BlockId</w:t>
            </w:r>
            <w:proofErr w:type="spellEnd"/>
            <w:r w:rsidRPr="000C0902">
              <w:t xml:space="preserve">, </w:t>
            </w:r>
            <w:r>
              <w:t>uint8*</w:t>
            </w:r>
            <w:r w:rsidRPr="00CC1451">
              <w:t xml:space="preserve"> </w:t>
            </w:r>
            <w:proofErr w:type="spellStart"/>
            <w:r>
              <w:t>DataIndexPtr</w:t>
            </w:r>
            <w:proofErr w:type="spellEnd"/>
            <w:r>
              <w:t xml:space="preserve"> </w:t>
            </w:r>
            <w:r w:rsidRPr="000C0902">
              <w:t>)</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BlockId</w:t>
            </w:r>
            <w:proofErr w:type="spellEnd"/>
            <w:r>
              <w:t xml:space="preserve"> – The block identifier</w:t>
            </w:r>
          </w:p>
        </w:tc>
      </w:tr>
      <w:tr w:rsidR="00A005A8" w:rsidTr="00A005A8">
        <w:tc>
          <w:tcPr>
            <w:tcW w:w="8856" w:type="dxa"/>
            <w:shd w:val="clear" w:color="auto" w:fill="auto"/>
          </w:tcPr>
          <w:p w:rsidR="00A005A8" w:rsidRDefault="00A005A8" w:rsidP="00A005A8">
            <w:pPr>
              <w:spacing w:before="20" w:after="20"/>
            </w:pPr>
            <w:proofErr w:type="spellStart"/>
            <w:r>
              <w:t>DataIndexPtr</w:t>
            </w:r>
            <w:proofErr w:type="spellEnd"/>
            <w:r>
              <w:t xml:space="preserve"> – Address where the current </w:t>
            </w:r>
            <w:proofErr w:type="spellStart"/>
            <w:r>
              <w:t>DataIndex</w:t>
            </w:r>
            <w:proofErr w:type="spellEnd"/>
            <w:r>
              <w:t xml:space="preserve"> shall be written to</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Pr="00A005A8" w:rsidRDefault="00A005A8" w:rsidP="00A005A8">
      <w:pPr>
        <w:rPr>
          <w:highlight w:val="magenta"/>
        </w:rPr>
      </w:pPr>
    </w:p>
    <w:p w:rsidR="00A005A8" w:rsidRDefault="00A005A8">
      <w:pPr>
        <w:rPr>
          <w:rFonts w:ascii="Calibri" w:hAnsi="Calibri" w:cs="Arial"/>
          <w:b/>
          <w:bCs/>
          <w:sz w:val="26"/>
          <w:szCs w:val="26"/>
        </w:rPr>
      </w:pPr>
      <w:r>
        <w:br w:type="page"/>
      </w:r>
    </w:p>
    <w:p w:rsidR="0029488A" w:rsidRDefault="00073A25" w:rsidP="0029488A">
      <w:pPr>
        <w:pStyle w:val="Heading5"/>
      </w:pPr>
      <w:bookmarkStart w:id="30" w:name="_Toc428878950"/>
      <w:r>
        <w:lastRenderedPageBreak/>
        <w:t xml:space="preserve">Sub-Function: </w:t>
      </w:r>
      <w:proofErr w:type="spellStart"/>
      <w:r>
        <w:t>NvM_ReadBlock</w:t>
      </w:r>
      <w:bookmarkEnd w:id="30"/>
      <w:proofErr w:type="spellEnd"/>
    </w:p>
    <w:p w:rsidR="00A005A8" w:rsidRDefault="00A005A8" w:rsidP="00A005A8">
      <w:pPr>
        <w:pStyle w:val="Heading6"/>
      </w:pPr>
      <w:r>
        <w:t>Hardware Related Design</w:t>
      </w:r>
    </w:p>
    <w:p w:rsidR="00A005A8" w:rsidRPr="00D63BC7" w:rsidRDefault="00A005A8" w:rsidP="00A005A8">
      <w:r>
        <w:t>None</w:t>
      </w:r>
    </w:p>
    <w:p w:rsidR="00A005A8" w:rsidRDefault="00A005A8" w:rsidP="00A005A8">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A005A8" w:rsidTr="00A005A8">
        <w:tc>
          <w:tcPr>
            <w:tcW w:w="8856" w:type="dxa"/>
            <w:gridSpan w:val="2"/>
            <w:shd w:val="clear" w:color="auto" w:fill="D9D9D9"/>
          </w:tcPr>
          <w:p w:rsidR="00A005A8" w:rsidRDefault="00A005A8" w:rsidP="00A005A8">
            <w:pPr>
              <w:spacing w:before="40" w:after="40"/>
            </w:pPr>
            <w:r>
              <w:t xml:space="preserve">Function </w:t>
            </w:r>
            <w:r w:rsidRPr="007C3D8C">
              <w:t>Particularities</w:t>
            </w:r>
          </w:p>
        </w:tc>
      </w:tr>
      <w:tr w:rsidR="00A005A8" w:rsidTr="00A005A8">
        <w:tc>
          <w:tcPr>
            <w:tcW w:w="2484" w:type="dxa"/>
            <w:shd w:val="clear" w:color="auto" w:fill="auto"/>
          </w:tcPr>
          <w:p w:rsidR="00A005A8" w:rsidRDefault="00A005A8" w:rsidP="00A005A8">
            <w:pPr>
              <w:spacing w:before="40" w:after="40"/>
            </w:pPr>
            <w:r>
              <w:t>Request Type</w:t>
            </w:r>
          </w:p>
        </w:tc>
        <w:tc>
          <w:tcPr>
            <w:tcW w:w="6372" w:type="dxa"/>
            <w:shd w:val="clear" w:color="auto" w:fill="auto"/>
          </w:tcPr>
          <w:p w:rsidR="00A005A8" w:rsidRDefault="00A005A8" w:rsidP="00A005A8">
            <w:pPr>
              <w:spacing w:before="40" w:after="40"/>
            </w:pPr>
            <w:r>
              <w:t>Asynchronous</w:t>
            </w:r>
          </w:p>
        </w:tc>
      </w:tr>
      <w:tr w:rsidR="00A005A8" w:rsidTr="00A005A8">
        <w:tc>
          <w:tcPr>
            <w:tcW w:w="2484" w:type="dxa"/>
            <w:shd w:val="clear" w:color="auto" w:fill="auto"/>
          </w:tcPr>
          <w:p w:rsidR="00A005A8" w:rsidRDefault="00A005A8" w:rsidP="00A005A8">
            <w:pPr>
              <w:spacing w:before="40" w:after="40"/>
            </w:pPr>
            <w:r>
              <w:t>Re-entrant</w:t>
            </w:r>
          </w:p>
        </w:tc>
        <w:tc>
          <w:tcPr>
            <w:tcW w:w="6372" w:type="dxa"/>
            <w:shd w:val="clear" w:color="auto" w:fill="auto"/>
          </w:tcPr>
          <w:p w:rsidR="00A005A8" w:rsidRDefault="00A005A8" w:rsidP="00A005A8">
            <w:pPr>
              <w:spacing w:before="40" w:after="40"/>
            </w:pPr>
            <w:r>
              <w:t>Yes</w:t>
            </w:r>
          </w:p>
        </w:tc>
      </w:tr>
      <w:tr w:rsidR="00A005A8" w:rsidTr="00A005A8">
        <w:tc>
          <w:tcPr>
            <w:tcW w:w="2484" w:type="dxa"/>
            <w:shd w:val="clear" w:color="auto" w:fill="auto"/>
          </w:tcPr>
          <w:p w:rsidR="00A005A8" w:rsidRDefault="00A005A8" w:rsidP="00A005A8">
            <w:pPr>
              <w:spacing w:before="40" w:after="40"/>
            </w:pPr>
            <w:r>
              <w:t>Expected Caller Context</w:t>
            </w:r>
          </w:p>
        </w:tc>
        <w:tc>
          <w:tcPr>
            <w:tcW w:w="6372" w:type="dxa"/>
            <w:shd w:val="clear" w:color="auto" w:fill="auto"/>
          </w:tcPr>
          <w:p w:rsidR="00A005A8" w:rsidRDefault="00A005A8" w:rsidP="00A005A8">
            <w:pPr>
              <w:spacing w:before="40" w:after="40"/>
            </w:pPr>
            <w:r>
              <w:t>Application</w:t>
            </w:r>
          </w:p>
        </w:tc>
      </w:tr>
    </w:tbl>
    <w:p w:rsidR="00A005A8" w:rsidRPr="008223FE" w:rsidRDefault="00A005A8" w:rsidP="00A005A8"/>
    <w:p w:rsidR="00A005A8" w:rsidRPr="005F7B71" w:rsidRDefault="00A005A8" w:rsidP="00A005A8">
      <w:pPr>
        <w:autoSpaceDE w:val="0"/>
        <w:autoSpaceDN w:val="0"/>
        <w:adjustRightInd w:val="0"/>
      </w:pPr>
      <w:r>
        <w:rPr>
          <w:rFonts w:ascii="Arial" w:hAnsi="Arial" w:cs="Arial"/>
          <w:szCs w:val="20"/>
        </w:rPr>
        <w:t>Request to copy the data of the NV block to its corresponding RAM block. This function queues the read request and returns the acceptance result synchronously.</w:t>
      </w:r>
    </w:p>
    <w:p w:rsidR="00A005A8" w:rsidRDefault="00A005A8" w:rsidP="00A005A8">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Default="00A005A8" w:rsidP="0036203D">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rsidR="0036203D">
              <w:t>ReadBlock</w:t>
            </w:r>
            <w:proofErr w:type="spellEnd"/>
            <w:r w:rsidRPr="00CC1451">
              <w:t xml:space="preserve"> (</w:t>
            </w:r>
            <w:r>
              <w:t>uint8*</w:t>
            </w:r>
            <w:r w:rsidRPr="00CC1451">
              <w:t xml:space="preserve"> </w:t>
            </w:r>
            <w:proofErr w:type="spellStart"/>
            <w:r>
              <w:t>NvM_DstPtr</w:t>
            </w:r>
            <w:proofErr w:type="spellEnd"/>
            <w:r w:rsidRPr="00CC1451">
              <w:t xml:space="preserve"> )</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NvM_DstPtr</w:t>
            </w:r>
            <w:proofErr w:type="spellEnd"/>
            <w:r>
              <w:t xml:space="preserve"> – Pointer where the data of a non-permanent RAM block shall be written to. If the block is permanent NULL_PTR shall be passed.</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Default="00A005A8" w:rsidP="00A005A8">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Pr="000C0902" w:rsidRDefault="00A005A8" w:rsidP="0036203D">
            <w:pPr>
              <w:spacing w:before="20" w:after="20"/>
            </w:pPr>
            <w:proofErr w:type="spellStart"/>
            <w:r w:rsidRPr="000C0902">
              <w:t>Std_ReturnType</w:t>
            </w:r>
            <w:proofErr w:type="spellEnd"/>
            <w:r w:rsidRPr="000C0902">
              <w:t xml:space="preserve"> </w:t>
            </w:r>
            <w:proofErr w:type="spellStart"/>
            <w:r w:rsidRPr="000C0902">
              <w:t>NvM_</w:t>
            </w:r>
            <w:r w:rsidR="0036203D">
              <w:t>ReadBlock</w:t>
            </w:r>
            <w:proofErr w:type="spellEnd"/>
            <w:r w:rsidRPr="000C0902">
              <w:t xml:space="preserve"> ( </w:t>
            </w:r>
            <w:proofErr w:type="spellStart"/>
            <w:r w:rsidRPr="000C0902">
              <w:t>NvMBlockIdType</w:t>
            </w:r>
            <w:proofErr w:type="spellEnd"/>
            <w:r w:rsidRPr="000C0902">
              <w:t xml:space="preserve"> </w:t>
            </w:r>
            <w:proofErr w:type="spellStart"/>
            <w:r w:rsidRPr="000C0902">
              <w:t>BlockId</w:t>
            </w:r>
            <w:proofErr w:type="spellEnd"/>
            <w:r w:rsidRPr="000C0902">
              <w:t xml:space="preserve">, </w:t>
            </w:r>
            <w:r>
              <w:t>uint8*</w:t>
            </w:r>
            <w:r w:rsidRPr="00CC1451">
              <w:t xml:space="preserve"> </w:t>
            </w:r>
            <w:proofErr w:type="spellStart"/>
            <w:r>
              <w:t>NvM_DstPtr</w:t>
            </w:r>
            <w:proofErr w:type="spellEnd"/>
            <w:r w:rsidRPr="000C0902">
              <w:t>)</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BlockId</w:t>
            </w:r>
            <w:proofErr w:type="spellEnd"/>
            <w:r>
              <w:t xml:space="preserve"> – The block identifier</w:t>
            </w:r>
          </w:p>
        </w:tc>
      </w:tr>
      <w:tr w:rsidR="00A005A8" w:rsidTr="00A005A8">
        <w:tc>
          <w:tcPr>
            <w:tcW w:w="8856" w:type="dxa"/>
            <w:shd w:val="clear" w:color="auto" w:fill="auto"/>
          </w:tcPr>
          <w:p w:rsidR="00A005A8" w:rsidRDefault="00A005A8" w:rsidP="00A005A8">
            <w:pPr>
              <w:spacing w:before="20" w:after="20"/>
            </w:pPr>
            <w:proofErr w:type="spellStart"/>
            <w:r>
              <w:t>NvM_DstPtr</w:t>
            </w:r>
            <w:proofErr w:type="spellEnd"/>
            <w:r>
              <w:t xml:space="preserve"> – Pointer where the data of a non-permanent RAM block shall be written to. If the block is permanent NULL_PTR shall be passed.</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Pr="00A005A8" w:rsidRDefault="00A005A8" w:rsidP="00A005A8"/>
    <w:p w:rsidR="00A005A8" w:rsidRPr="00A005A8" w:rsidRDefault="00A005A8" w:rsidP="00A005A8"/>
    <w:p w:rsidR="00A005A8" w:rsidRDefault="00A005A8">
      <w:pPr>
        <w:rPr>
          <w:rFonts w:ascii="Calibri" w:hAnsi="Calibri" w:cs="Arial"/>
          <w:b/>
          <w:bCs/>
          <w:sz w:val="26"/>
          <w:szCs w:val="26"/>
        </w:rPr>
      </w:pPr>
      <w:r>
        <w:br w:type="page"/>
      </w:r>
    </w:p>
    <w:p w:rsidR="0029488A" w:rsidRDefault="00073A25" w:rsidP="0029488A">
      <w:pPr>
        <w:pStyle w:val="Heading5"/>
      </w:pPr>
      <w:bookmarkStart w:id="31" w:name="_Toc428878951"/>
      <w:r>
        <w:lastRenderedPageBreak/>
        <w:t xml:space="preserve">Sub-Function: </w:t>
      </w:r>
      <w:proofErr w:type="spellStart"/>
      <w:r>
        <w:t>NvM_WriteBlock</w:t>
      </w:r>
      <w:bookmarkEnd w:id="31"/>
      <w:proofErr w:type="spellEnd"/>
    </w:p>
    <w:p w:rsidR="00A005A8" w:rsidRDefault="00A005A8" w:rsidP="00A005A8">
      <w:pPr>
        <w:pStyle w:val="Heading6"/>
      </w:pPr>
      <w:r>
        <w:t>Hardware Related Design</w:t>
      </w:r>
    </w:p>
    <w:p w:rsidR="00A005A8" w:rsidRPr="00D63BC7" w:rsidRDefault="00A005A8" w:rsidP="00A005A8">
      <w:r>
        <w:t>None</w:t>
      </w:r>
    </w:p>
    <w:p w:rsidR="00A005A8" w:rsidRDefault="00A005A8" w:rsidP="00A005A8">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A005A8" w:rsidTr="00A005A8">
        <w:tc>
          <w:tcPr>
            <w:tcW w:w="8856" w:type="dxa"/>
            <w:gridSpan w:val="2"/>
            <w:shd w:val="clear" w:color="auto" w:fill="D9D9D9"/>
          </w:tcPr>
          <w:p w:rsidR="00A005A8" w:rsidRDefault="00A005A8" w:rsidP="00A005A8">
            <w:pPr>
              <w:spacing w:before="40" w:after="40"/>
            </w:pPr>
            <w:r>
              <w:t xml:space="preserve">Function </w:t>
            </w:r>
            <w:r w:rsidRPr="007C3D8C">
              <w:t>Particularities</w:t>
            </w:r>
          </w:p>
        </w:tc>
      </w:tr>
      <w:tr w:rsidR="00A005A8" w:rsidTr="00A005A8">
        <w:tc>
          <w:tcPr>
            <w:tcW w:w="2484" w:type="dxa"/>
            <w:shd w:val="clear" w:color="auto" w:fill="auto"/>
          </w:tcPr>
          <w:p w:rsidR="00A005A8" w:rsidRDefault="00A005A8" w:rsidP="00A005A8">
            <w:pPr>
              <w:spacing w:before="40" w:after="40"/>
            </w:pPr>
            <w:r>
              <w:t>Request Type</w:t>
            </w:r>
          </w:p>
        </w:tc>
        <w:tc>
          <w:tcPr>
            <w:tcW w:w="6372" w:type="dxa"/>
            <w:shd w:val="clear" w:color="auto" w:fill="auto"/>
          </w:tcPr>
          <w:p w:rsidR="00A005A8" w:rsidRDefault="00A005A8" w:rsidP="00A005A8">
            <w:pPr>
              <w:spacing w:before="40" w:after="40"/>
            </w:pPr>
            <w:r>
              <w:t>Asynchronous</w:t>
            </w:r>
          </w:p>
        </w:tc>
      </w:tr>
      <w:tr w:rsidR="00A005A8" w:rsidTr="00A005A8">
        <w:tc>
          <w:tcPr>
            <w:tcW w:w="2484" w:type="dxa"/>
            <w:shd w:val="clear" w:color="auto" w:fill="auto"/>
          </w:tcPr>
          <w:p w:rsidR="00A005A8" w:rsidRDefault="00A005A8" w:rsidP="00A005A8">
            <w:pPr>
              <w:spacing w:before="40" w:after="40"/>
            </w:pPr>
            <w:r>
              <w:t>Re-entrant</w:t>
            </w:r>
          </w:p>
        </w:tc>
        <w:tc>
          <w:tcPr>
            <w:tcW w:w="6372" w:type="dxa"/>
            <w:shd w:val="clear" w:color="auto" w:fill="auto"/>
          </w:tcPr>
          <w:p w:rsidR="00A005A8" w:rsidRDefault="00A005A8" w:rsidP="00A005A8">
            <w:pPr>
              <w:spacing w:before="40" w:after="40"/>
            </w:pPr>
            <w:r>
              <w:t>Yes</w:t>
            </w:r>
          </w:p>
        </w:tc>
      </w:tr>
      <w:tr w:rsidR="00A005A8" w:rsidTr="00A005A8">
        <w:tc>
          <w:tcPr>
            <w:tcW w:w="2484" w:type="dxa"/>
            <w:shd w:val="clear" w:color="auto" w:fill="auto"/>
          </w:tcPr>
          <w:p w:rsidR="00A005A8" w:rsidRDefault="00A005A8" w:rsidP="00A005A8">
            <w:pPr>
              <w:spacing w:before="40" w:after="40"/>
            </w:pPr>
            <w:r>
              <w:t>Expected Caller Context</w:t>
            </w:r>
          </w:p>
        </w:tc>
        <w:tc>
          <w:tcPr>
            <w:tcW w:w="6372" w:type="dxa"/>
            <w:shd w:val="clear" w:color="auto" w:fill="auto"/>
          </w:tcPr>
          <w:p w:rsidR="00A005A8" w:rsidRDefault="00A005A8" w:rsidP="00A005A8">
            <w:pPr>
              <w:spacing w:before="40" w:after="40"/>
            </w:pPr>
            <w:r>
              <w:t>Application</w:t>
            </w:r>
          </w:p>
        </w:tc>
      </w:tr>
    </w:tbl>
    <w:p w:rsidR="00A005A8" w:rsidRPr="008223FE" w:rsidRDefault="00A005A8" w:rsidP="00A005A8"/>
    <w:p w:rsidR="0036203D" w:rsidRDefault="0036203D" w:rsidP="0036203D">
      <w:pPr>
        <w:autoSpaceDE w:val="0"/>
        <w:autoSpaceDN w:val="0"/>
        <w:adjustRightInd w:val="0"/>
        <w:rPr>
          <w:rFonts w:ascii="Arial" w:hAnsi="Arial" w:cs="Arial"/>
          <w:szCs w:val="20"/>
        </w:rPr>
      </w:pPr>
      <w:proofErr w:type="gramStart"/>
      <w:r>
        <w:rPr>
          <w:rFonts w:ascii="Arial" w:hAnsi="Arial" w:cs="Arial"/>
          <w:szCs w:val="20"/>
        </w:rPr>
        <w:t>Request for copying data from the RAM block to its corresponding NV block.</w:t>
      </w:r>
      <w:proofErr w:type="gramEnd"/>
      <w:r>
        <w:rPr>
          <w:rFonts w:ascii="Arial" w:hAnsi="Arial" w:cs="Arial"/>
          <w:szCs w:val="20"/>
        </w:rPr>
        <w:t xml:space="preserve"> This function queues the write request and returns the acceptance result synchronously.</w:t>
      </w:r>
    </w:p>
    <w:p w:rsidR="0036203D" w:rsidRDefault="0036203D" w:rsidP="0036203D">
      <w:pPr>
        <w:autoSpaceDE w:val="0"/>
        <w:autoSpaceDN w:val="0"/>
        <w:adjustRightInd w:val="0"/>
        <w:rPr>
          <w:rFonts w:ascii="Arial" w:hAnsi="Arial" w:cs="Arial"/>
          <w:szCs w:val="20"/>
        </w:rPr>
      </w:pPr>
    </w:p>
    <w:p w:rsidR="0036203D" w:rsidRDefault="0036203D" w:rsidP="0036203D">
      <w:pPr>
        <w:autoSpaceDE w:val="0"/>
        <w:autoSpaceDN w:val="0"/>
        <w:adjustRightInd w:val="0"/>
        <w:rPr>
          <w:rFonts w:ascii="Arial" w:hAnsi="Arial" w:cs="Arial"/>
          <w:szCs w:val="20"/>
        </w:rPr>
      </w:pPr>
      <w:r>
        <w:rPr>
          <w:rFonts w:ascii="Arial" w:hAnsi="Arial" w:cs="Arial"/>
          <w:szCs w:val="20"/>
        </w:rPr>
        <w:t xml:space="preserve">If the block has a CRC, the RAM block CRC will be recalculated before the data and the CRC are written to the NV memory, even if the service </w:t>
      </w:r>
      <w:proofErr w:type="spellStart"/>
      <w:r>
        <w:rPr>
          <w:rFonts w:ascii="Arial" w:hAnsi="Arial" w:cs="Arial"/>
          <w:szCs w:val="20"/>
        </w:rPr>
        <w:t>NvM_SetRamBlockStatus</w:t>
      </w:r>
      <w:proofErr w:type="spellEnd"/>
      <w:r>
        <w:rPr>
          <w:rFonts w:ascii="Arial" w:hAnsi="Arial" w:cs="Arial"/>
          <w:szCs w:val="20"/>
        </w:rPr>
        <w:t>() was called before and the configuration was set that within this service, the CRC calculation should be done.</w:t>
      </w:r>
    </w:p>
    <w:p w:rsidR="0036203D" w:rsidRDefault="0036203D" w:rsidP="0036203D">
      <w:pPr>
        <w:autoSpaceDE w:val="0"/>
        <w:autoSpaceDN w:val="0"/>
        <w:adjustRightInd w:val="0"/>
        <w:rPr>
          <w:rFonts w:ascii="Arial" w:hAnsi="Arial" w:cs="Arial"/>
          <w:szCs w:val="20"/>
        </w:rPr>
      </w:pPr>
    </w:p>
    <w:p w:rsidR="0036203D" w:rsidRDefault="0036203D" w:rsidP="0036203D">
      <w:pPr>
        <w:autoSpaceDE w:val="0"/>
        <w:autoSpaceDN w:val="0"/>
        <w:adjustRightInd w:val="0"/>
        <w:rPr>
          <w:rFonts w:ascii="Arial" w:hAnsi="Arial" w:cs="Arial"/>
          <w:szCs w:val="20"/>
        </w:rPr>
      </w:pPr>
      <w:r>
        <w:rPr>
          <w:rFonts w:ascii="Arial" w:hAnsi="Arial" w:cs="Arial"/>
          <w:szCs w:val="20"/>
        </w:rPr>
        <w:t>If writing the data to NV memory fails, the NVM will retry writing. The number of write retries is a configuration option.</w:t>
      </w:r>
    </w:p>
    <w:p w:rsidR="0036203D" w:rsidRDefault="0036203D" w:rsidP="0036203D">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Default="00A005A8" w:rsidP="0036203D">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rsidR="0036203D">
              <w:t>WriteBlock</w:t>
            </w:r>
            <w:proofErr w:type="spellEnd"/>
            <w:r w:rsidRPr="00CC1451">
              <w:t xml:space="preserve"> (</w:t>
            </w:r>
            <w:proofErr w:type="spellStart"/>
            <w:r w:rsidR="0036203D">
              <w:t>const</w:t>
            </w:r>
            <w:proofErr w:type="spellEnd"/>
            <w:r w:rsidR="0036203D">
              <w:t xml:space="preserve"> </w:t>
            </w:r>
            <w:r>
              <w:t>uint8*</w:t>
            </w:r>
            <w:r w:rsidRPr="00CC1451">
              <w:t xml:space="preserve"> </w:t>
            </w:r>
            <w:proofErr w:type="spellStart"/>
            <w:r>
              <w:t>NvM_</w:t>
            </w:r>
            <w:r w:rsidR="0036203D">
              <w:t>Src</w:t>
            </w:r>
            <w:r>
              <w:t>Ptr</w:t>
            </w:r>
            <w:proofErr w:type="spellEnd"/>
            <w:r w:rsidRPr="00CC1451">
              <w:t xml:space="preserve"> )</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5F4565">
            <w:pPr>
              <w:autoSpaceDE w:val="0"/>
              <w:autoSpaceDN w:val="0"/>
              <w:adjustRightInd w:val="0"/>
            </w:pPr>
            <w:proofErr w:type="spellStart"/>
            <w:r>
              <w:t>NvM_</w:t>
            </w:r>
            <w:r w:rsidR="005F4565">
              <w:t>Src</w:t>
            </w:r>
            <w:r>
              <w:t>Ptr</w:t>
            </w:r>
            <w:proofErr w:type="spellEnd"/>
            <w:r>
              <w:t xml:space="preserve"> – </w:t>
            </w:r>
            <w:r w:rsidR="0036203D">
              <w:rPr>
                <w:rFonts w:ascii="Arial" w:hAnsi="Arial" w:cs="Arial"/>
                <w:szCs w:val="20"/>
              </w:rPr>
              <w:t>Pointer where the data of a non-permanent RAM block shall be read from. If</w:t>
            </w:r>
            <w:r w:rsidR="00E74309">
              <w:rPr>
                <w:rFonts w:ascii="Arial" w:hAnsi="Arial" w:cs="Arial"/>
                <w:szCs w:val="20"/>
              </w:rPr>
              <w:t xml:space="preserve"> </w:t>
            </w:r>
            <w:r w:rsidR="0036203D">
              <w:rPr>
                <w:rFonts w:ascii="Arial" w:hAnsi="Arial" w:cs="Arial"/>
                <w:szCs w:val="20"/>
              </w:rPr>
              <w:t xml:space="preserve">the block is permanent, </w:t>
            </w:r>
            <w:r w:rsidR="0036203D" w:rsidRPr="0036203D">
              <w:rPr>
                <w:rFonts w:ascii="Arial" w:hAnsi="Arial" w:cs="Arial"/>
                <w:szCs w:val="20"/>
              </w:rPr>
              <w:t>NULL_PTR</w:t>
            </w:r>
            <w:r w:rsidR="0036203D">
              <w:rPr>
                <w:rFonts w:ascii="Courier New" w:hAnsi="Courier New" w:cs="Courier New"/>
                <w:szCs w:val="20"/>
              </w:rPr>
              <w:t xml:space="preserve"> </w:t>
            </w:r>
            <w:r w:rsidR="0036203D">
              <w:rPr>
                <w:rFonts w:ascii="Arial" w:hAnsi="Arial" w:cs="Arial"/>
                <w:szCs w:val="20"/>
              </w:rPr>
              <w:t>shall be passed.</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Default="00A005A8" w:rsidP="00A005A8">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005A8" w:rsidTr="00A005A8">
        <w:tc>
          <w:tcPr>
            <w:tcW w:w="8856" w:type="dxa"/>
            <w:shd w:val="clear" w:color="auto" w:fill="D9D9D9"/>
          </w:tcPr>
          <w:p w:rsidR="00A005A8" w:rsidRDefault="00A005A8" w:rsidP="00A005A8">
            <w:pPr>
              <w:spacing w:before="20" w:after="20"/>
            </w:pPr>
            <w:r>
              <w:t>Prototype</w:t>
            </w:r>
          </w:p>
        </w:tc>
      </w:tr>
      <w:tr w:rsidR="00A005A8" w:rsidTr="00A005A8">
        <w:tc>
          <w:tcPr>
            <w:tcW w:w="8856" w:type="dxa"/>
            <w:shd w:val="clear" w:color="auto" w:fill="auto"/>
          </w:tcPr>
          <w:p w:rsidR="00A005A8" w:rsidRPr="000C0902" w:rsidRDefault="0036203D" w:rsidP="0036203D">
            <w:pPr>
              <w:spacing w:before="20" w:after="20"/>
            </w:pPr>
            <w:proofErr w:type="spellStart"/>
            <w:r>
              <w:t>Std_ReturnType</w:t>
            </w:r>
            <w:proofErr w:type="spellEnd"/>
            <w:r>
              <w:t xml:space="preserve"> </w:t>
            </w:r>
            <w:proofErr w:type="spellStart"/>
            <w:r>
              <w:t>NvM_WriteBlock</w:t>
            </w:r>
            <w:proofErr w:type="spellEnd"/>
            <w:r w:rsidR="00A005A8" w:rsidRPr="000C0902">
              <w:t xml:space="preserve"> ( </w:t>
            </w:r>
            <w:proofErr w:type="spellStart"/>
            <w:r w:rsidR="00A005A8" w:rsidRPr="000C0902">
              <w:t>NvMBlockIdType</w:t>
            </w:r>
            <w:proofErr w:type="spellEnd"/>
            <w:r w:rsidR="00A005A8" w:rsidRPr="000C0902">
              <w:t xml:space="preserve"> </w:t>
            </w:r>
            <w:proofErr w:type="spellStart"/>
            <w:r w:rsidR="00A005A8" w:rsidRPr="000C0902">
              <w:t>BlockId</w:t>
            </w:r>
            <w:proofErr w:type="spellEnd"/>
            <w:r w:rsidR="00A005A8" w:rsidRPr="000C0902">
              <w:t xml:space="preserve">, </w:t>
            </w:r>
            <w:proofErr w:type="spellStart"/>
            <w:r w:rsidR="00E74309">
              <w:t>const</w:t>
            </w:r>
            <w:proofErr w:type="spellEnd"/>
            <w:r w:rsidR="00E74309">
              <w:t xml:space="preserve"> </w:t>
            </w:r>
            <w:r w:rsidR="00A005A8">
              <w:t>uint8*</w:t>
            </w:r>
            <w:r w:rsidR="00A005A8" w:rsidRPr="00CC1451">
              <w:t xml:space="preserve"> </w:t>
            </w:r>
            <w:proofErr w:type="spellStart"/>
            <w:r w:rsidR="00A005A8">
              <w:t>NvM_</w:t>
            </w:r>
            <w:r>
              <w:t>Src</w:t>
            </w:r>
            <w:r w:rsidR="00A005A8">
              <w:t>Ptr</w:t>
            </w:r>
            <w:proofErr w:type="spellEnd"/>
            <w:r w:rsidR="00A005A8" w:rsidRPr="000C0902">
              <w:t>)</w:t>
            </w:r>
          </w:p>
        </w:tc>
      </w:tr>
      <w:tr w:rsidR="00A005A8" w:rsidTr="00A005A8">
        <w:tc>
          <w:tcPr>
            <w:tcW w:w="8856" w:type="dxa"/>
            <w:shd w:val="clear" w:color="auto" w:fill="D9D9D9"/>
          </w:tcPr>
          <w:p w:rsidR="00A005A8" w:rsidRDefault="00A005A8" w:rsidP="00A005A8">
            <w:pPr>
              <w:spacing w:before="20" w:after="20"/>
            </w:pPr>
            <w:r>
              <w:t>Parameter</w:t>
            </w:r>
          </w:p>
        </w:tc>
      </w:tr>
      <w:tr w:rsidR="00A005A8" w:rsidTr="00A005A8">
        <w:tc>
          <w:tcPr>
            <w:tcW w:w="8856" w:type="dxa"/>
            <w:shd w:val="clear" w:color="auto" w:fill="auto"/>
          </w:tcPr>
          <w:p w:rsidR="00A005A8" w:rsidRDefault="00A005A8" w:rsidP="00A005A8">
            <w:pPr>
              <w:spacing w:before="20" w:after="20"/>
            </w:pPr>
            <w:proofErr w:type="spellStart"/>
            <w:r>
              <w:t>BlockId</w:t>
            </w:r>
            <w:proofErr w:type="spellEnd"/>
            <w:r>
              <w:t xml:space="preserve"> – The block identifier</w:t>
            </w:r>
          </w:p>
        </w:tc>
      </w:tr>
      <w:tr w:rsidR="00A005A8" w:rsidTr="00A005A8">
        <w:tc>
          <w:tcPr>
            <w:tcW w:w="8856" w:type="dxa"/>
            <w:shd w:val="clear" w:color="auto" w:fill="auto"/>
          </w:tcPr>
          <w:p w:rsidR="00A005A8" w:rsidRDefault="00A005A8" w:rsidP="00E74309">
            <w:pPr>
              <w:autoSpaceDE w:val="0"/>
              <w:autoSpaceDN w:val="0"/>
              <w:adjustRightInd w:val="0"/>
            </w:pPr>
            <w:proofErr w:type="spellStart"/>
            <w:r>
              <w:t>NvM_</w:t>
            </w:r>
            <w:r w:rsidR="0036203D">
              <w:t>Src</w:t>
            </w:r>
            <w:r>
              <w:t>Ptr</w:t>
            </w:r>
            <w:proofErr w:type="spellEnd"/>
            <w:r>
              <w:t xml:space="preserve"> – </w:t>
            </w:r>
            <w:r w:rsidR="0036203D">
              <w:rPr>
                <w:rFonts w:ascii="Arial" w:hAnsi="Arial" w:cs="Arial"/>
                <w:szCs w:val="20"/>
              </w:rPr>
              <w:t>Pointer where the data of a non-permanent RAM block shall be read from. If</w:t>
            </w:r>
            <w:r w:rsidR="00E74309">
              <w:rPr>
                <w:rFonts w:ascii="Arial" w:hAnsi="Arial" w:cs="Arial"/>
                <w:szCs w:val="20"/>
              </w:rPr>
              <w:t xml:space="preserve"> </w:t>
            </w:r>
            <w:r w:rsidR="0036203D">
              <w:rPr>
                <w:rFonts w:ascii="Arial" w:hAnsi="Arial" w:cs="Arial"/>
                <w:szCs w:val="20"/>
              </w:rPr>
              <w:t xml:space="preserve">the block is permanent, </w:t>
            </w:r>
            <w:r w:rsidR="0036203D" w:rsidRPr="0036203D">
              <w:rPr>
                <w:rFonts w:ascii="Arial" w:hAnsi="Arial" w:cs="Arial"/>
                <w:szCs w:val="20"/>
              </w:rPr>
              <w:t>NULL_PTR</w:t>
            </w:r>
            <w:r w:rsidR="0036203D">
              <w:rPr>
                <w:rFonts w:ascii="Courier New" w:hAnsi="Courier New" w:cs="Courier New"/>
                <w:szCs w:val="20"/>
              </w:rPr>
              <w:t xml:space="preserve"> </w:t>
            </w:r>
            <w:r w:rsidR="0036203D">
              <w:rPr>
                <w:rFonts w:ascii="Arial" w:hAnsi="Arial" w:cs="Arial"/>
                <w:szCs w:val="20"/>
              </w:rPr>
              <w:t>shall be passed.</w:t>
            </w:r>
          </w:p>
        </w:tc>
      </w:tr>
      <w:tr w:rsidR="00A005A8" w:rsidTr="00A005A8">
        <w:tc>
          <w:tcPr>
            <w:tcW w:w="8856" w:type="dxa"/>
            <w:shd w:val="clear" w:color="auto" w:fill="D9D9D9"/>
          </w:tcPr>
          <w:p w:rsidR="00A005A8" w:rsidRDefault="00A005A8" w:rsidP="00A005A8">
            <w:pPr>
              <w:spacing w:before="20" w:after="20"/>
            </w:pPr>
            <w:r>
              <w:t>Return Code</w:t>
            </w:r>
          </w:p>
        </w:tc>
      </w:tr>
      <w:tr w:rsidR="00A005A8" w:rsidTr="00A005A8">
        <w:tc>
          <w:tcPr>
            <w:tcW w:w="8856" w:type="dxa"/>
            <w:shd w:val="clear" w:color="auto" w:fill="auto"/>
          </w:tcPr>
          <w:p w:rsidR="00A005A8" w:rsidRDefault="00A005A8" w:rsidP="00A005A8">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A005A8" w:rsidRPr="00A005A8" w:rsidRDefault="00A005A8" w:rsidP="00A005A8"/>
    <w:p w:rsidR="00E74309" w:rsidRDefault="00E74309">
      <w:pPr>
        <w:rPr>
          <w:rFonts w:ascii="Calibri" w:hAnsi="Calibri" w:cs="Arial"/>
          <w:b/>
          <w:bCs/>
          <w:sz w:val="26"/>
          <w:szCs w:val="26"/>
        </w:rPr>
      </w:pPr>
      <w:r>
        <w:br w:type="page"/>
      </w:r>
    </w:p>
    <w:p w:rsidR="0029488A" w:rsidRDefault="00073A25" w:rsidP="0029488A">
      <w:pPr>
        <w:pStyle w:val="Heading5"/>
      </w:pPr>
      <w:bookmarkStart w:id="32" w:name="_Toc428878952"/>
      <w:r>
        <w:lastRenderedPageBreak/>
        <w:t xml:space="preserve">Sub-Function: </w:t>
      </w:r>
      <w:proofErr w:type="spellStart"/>
      <w:r>
        <w:t>NvM_RestoreBlockDefaults</w:t>
      </w:r>
      <w:bookmarkEnd w:id="32"/>
      <w:proofErr w:type="spellEnd"/>
    </w:p>
    <w:p w:rsidR="00E74309" w:rsidRDefault="00E74309" w:rsidP="00E74309">
      <w:pPr>
        <w:pStyle w:val="Heading6"/>
      </w:pPr>
      <w:r>
        <w:t>Hardware Related Design</w:t>
      </w:r>
    </w:p>
    <w:p w:rsidR="00E74309" w:rsidRPr="00D63BC7" w:rsidRDefault="00E74309" w:rsidP="00E74309">
      <w:r>
        <w:t>None</w:t>
      </w:r>
    </w:p>
    <w:p w:rsidR="00E74309" w:rsidRDefault="00E74309" w:rsidP="00E74309">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E74309" w:rsidTr="003B65D2">
        <w:tc>
          <w:tcPr>
            <w:tcW w:w="8856" w:type="dxa"/>
            <w:gridSpan w:val="2"/>
            <w:shd w:val="clear" w:color="auto" w:fill="D9D9D9"/>
          </w:tcPr>
          <w:p w:rsidR="00E74309" w:rsidRDefault="00E74309" w:rsidP="003B65D2">
            <w:pPr>
              <w:spacing w:before="40" w:after="40"/>
            </w:pPr>
            <w:r>
              <w:t xml:space="preserve">Function </w:t>
            </w:r>
            <w:r w:rsidRPr="007C3D8C">
              <w:t>Particularities</w:t>
            </w:r>
          </w:p>
        </w:tc>
      </w:tr>
      <w:tr w:rsidR="00E74309" w:rsidTr="003B65D2">
        <w:tc>
          <w:tcPr>
            <w:tcW w:w="2484" w:type="dxa"/>
            <w:shd w:val="clear" w:color="auto" w:fill="auto"/>
          </w:tcPr>
          <w:p w:rsidR="00E74309" w:rsidRDefault="00E74309" w:rsidP="003B65D2">
            <w:pPr>
              <w:spacing w:before="40" w:after="40"/>
            </w:pPr>
            <w:r>
              <w:t>Request Type</w:t>
            </w:r>
          </w:p>
        </w:tc>
        <w:tc>
          <w:tcPr>
            <w:tcW w:w="6372" w:type="dxa"/>
            <w:shd w:val="clear" w:color="auto" w:fill="auto"/>
          </w:tcPr>
          <w:p w:rsidR="00E74309" w:rsidRDefault="00E74309" w:rsidP="003B65D2">
            <w:pPr>
              <w:spacing w:before="40" w:after="40"/>
            </w:pPr>
            <w:r>
              <w:t>Asynchronous</w:t>
            </w:r>
          </w:p>
        </w:tc>
      </w:tr>
      <w:tr w:rsidR="00E74309" w:rsidTr="003B65D2">
        <w:tc>
          <w:tcPr>
            <w:tcW w:w="2484" w:type="dxa"/>
            <w:shd w:val="clear" w:color="auto" w:fill="auto"/>
          </w:tcPr>
          <w:p w:rsidR="00E74309" w:rsidRDefault="00E74309" w:rsidP="003B65D2">
            <w:pPr>
              <w:spacing w:before="40" w:after="40"/>
            </w:pPr>
            <w:r>
              <w:t>Re-entrant</w:t>
            </w:r>
          </w:p>
        </w:tc>
        <w:tc>
          <w:tcPr>
            <w:tcW w:w="6372" w:type="dxa"/>
            <w:shd w:val="clear" w:color="auto" w:fill="auto"/>
          </w:tcPr>
          <w:p w:rsidR="00E74309" w:rsidRDefault="00E74309" w:rsidP="003B65D2">
            <w:pPr>
              <w:spacing w:before="40" w:after="40"/>
            </w:pPr>
            <w:r>
              <w:t>Yes</w:t>
            </w:r>
          </w:p>
        </w:tc>
      </w:tr>
      <w:tr w:rsidR="00E74309" w:rsidTr="003B65D2">
        <w:tc>
          <w:tcPr>
            <w:tcW w:w="2484" w:type="dxa"/>
            <w:shd w:val="clear" w:color="auto" w:fill="auto"/>
          </w:tcPr>
          <w:p w:rsidR="00E74309" w:rsidRDefault="00E74309" w:rsidP="003B65D2">
            <w:pPr>
              <w:spacing w:before="40" w:after="40"/>
            </w:pPr>
            <w:r>
              <w:t>Expected Caller Context</w:t>
            </w:r>
          </w:p>
        </w:tc>
        <w:tc>
          <w:tcPr>
            <w:tcW w:w="6372" w:type="dxa"/>
            <w:shd w:val="clear" w:color="auto" w:fill="auto"/>
          </w:tcPr>
          <w:p w:rsidR="00E74309" w:rsidRDefault="00E74309" w:rsidP="003B65D2">
            <w:pPr>
              <w:spacing w:before="40" w:after="40"/>
            </w:pPr>
            <w:r>
              <w:t>Application</w:t>
            </w:r>
          </w:p>
        </w:tc>
      </w:tr>
    </w:tbl>
    <w:p w:rsidR="00E74309" w:rsidRPr="008223FE" w:rsidRDefault="00E74309" w:rsidP="00E74309"/>
    <w:p w:rsidR="00E74309" w:rsidRDefault="00E74309" w:rsidP="00E74309">
      <w:pPr>
        <w:autoSpaceDE w:val="0"/>
        <w:autoSpaceDN w:val="0"/>
        <w:adjustRightInd w:val="0"/>
        <w:rPr>
          <w:rFonts w:ascii="Arial" w:hAnsi="Arial" w:cs="Arial"/>
          <w:szCs w:val="20"/>
        </w:rPr>
      </w:pPr>
      <w:r>
        <w:rPr>
          <w:rFonts w:ascii="Arial" w:hAnsi="Arial" w:cs="Arial"/>
          <w:szCs w:val="20"/>
        </w:rPr>
        <w:t>Request to copy the ROM block default data to its corresponding RAM block. The selected block needs either ROM defaults or an initialization callback. This function queues the restore request and returns the acceptance results synchronously.</w:t>
      </w:r>
    </w:p>
    <w:p w:rsidR="00E74309" w:rsidRDefault="00E74309" w:rsidP="00E74309">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74309" w:rsidTr="003B65D2">
        <w:tc>
          <w:tcPr>
            <w:tcW w:w="8856" w:type="dxa"/>
            <w:shd w:val="clear" w:color="auto" w:fill="D9D9D9"/>
          </w:tcPr>
          <w:p w:rsidR="00E74309" w:rsidRDefault="00E74309" w:rsidP="003B65D2">
            <w:pPr>
              <w:spacing w:before="20" w:after="20"/>
            </w:pPr>
            <w:r>
              <w:t>Prototype</w:t>
            </w:r>
          </w:p>
        </w:tc>
      </w:tr>
      <w:tr w:rsidR="00E74309" w:rsidTr="003B65D2">
        <w:tc>
          <w:tcPr>
            <w:tcW w:w="8856" w:type="dxa"/>
            <w:shd w:val="clear" w:color="auto" w:fill="auto"/>
          </w:tcPr>
          <w:p w:rsidR="00E74309" w:rsidRDefault="00E74309" w:rsidP="00E74309">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t>RestoreBlockDefaults</w:t>
            </w:r>
            <w:proofErr w:type="spellEnd"/>
            <w:r w:rsidRPr="00CC1451">
              <w:t xml:space="preserve"> (</w:t>
            </w:r>
            <w:r>
              <w:t>uint8*</w:t>
            </w:r>
            <w:r w:rsidRPr="00CC1451">
              <w:t xml:space="preserve"> </w:t>
            </w:r>
            <w:proofErr w:type="spellStart"/>
            <w:r>
              <w:t>NvM_DstPtr</w:t>
            </w:r>
            <w:proofErr w:type="spellEnd"/>
            <w:r w:rsidRPr="00CC1451">
              <w:t xml:space="preserve"> )</w:t>
            </w:r>
          </w:p>
        </w:tc>
      </w:tr>
      <w:tr w:rsidR="00E74309" w:rsidTr="003B65D2">
        <w:tc>
          <w:tcPr>
            <w:tcW w:w="8856" w:type="dxa"/>
            <w:shd w:val="clear" w:color="auto" w:fill="D9D9D9"/>
          </w:tcPr>
          <w:p w:rsidR="00E74309" w:rsidRDefault="00E74309" w:rsidP="003B65D2">
            <w:pPr>
              <w:spacing w:before="20" w:after="20"/>
            </w:pPr>
            <w:r>
              <w:t>Parameter</w:t>
            </w:r>
          </w:p>
        </w:tc>
      </w:tr>
      <w:tr w:rsidR="00E74309" w:rsidTr="003B65D2">
        <w:tc>
          <w:tcPr>
            <w:tcW w:w="8856" w:type="dxa"/>
            <w:shd w:val="clear" w:color="auto" w:fill="auto"/>
          </w:tcPr>
          <w:p w:rsidR="00E74309" w:rsidRDefault="00E74309" w:rsidP="00E74309">
            <w:pPr>
              <w:autoSpaceDE w:val="0"/>
              <w:autoSpaceDN w:val="0"/>
              <w:adjustRightInd w:val="0"/>
            </w:pPr>
            <w:proofErr w:type="spellStart"/>
            <w:r>
              <w:t>NvM_DstPtr</w:t>
            </w:r>
            <w:proofErr w:type="spellEnd"/>
            <w:r>
              <w:t xml:space="preserve"> – </w:t>
            </w:r>
            <w:r>
              <w:rPr>
                <w:rFonts w:ascii="Arial" w:hAnsi="Arial" w:cs="Arial"/>
                <w:szCs w:val="20"/>
              </w:rPr>
              <w:t xml:space="preserve">Pointer where the data of a non-permanent RAM block shall be written to. If the block is permanent, </w:t>
            </w:r>
            <w:r w:rsidRPr="0036203D">
              <w:rPr>
                <w:rFonts w:ascii="Arial" w:hAnsi="Arial" w:cs="Arial"/>
                <w:szCs w:val="20"/>
              </w:rPr>
              <w:t>NULL_PTR</w:t>
            </w:r>
            <w:r>
              <w:rPr>
                <w:rFonts w:ascii="Courier New" w:hAnsi="Courier New" w:cs="Courier New"/>
                <w:szCs w:val="20"/>
              </w:rPr>
              <w:t xml:space="preserve"> </w:t>
            </w:r>
            <w:r>
              <w:rPr>
                <w:rFonts w:ascii="Arial" w:hAnsi="Arial" w:cs="Arial"/>
                <w:szCs w:val="20"/>
              </w:rPr>
              <w:t>shall be passed.</w:t>
            </w:r>
          </w:p>
        </w:tc>
      </w:tr>
      <w:tr w:rsidR="00E74309" w:rsidTr="003B65D2">
        <w:tc>
          <w:tcPr>
            <w:tcW w:w="8856" w:type="dxa"/>
            <w:shd w:val="clear" w:color="auto" w:fill="D9D9D9"/>
          </w:tcPr>
          <w:p w:rsidR="00E74309" w:rsidRDefault="00E74309" w:rsidP="003B65D2">
            <w:pPr>
              <w:spacing w:before="20" w:after="20"/>
            </w:pPr>
            <w:r>
              <w:t>Return Code</w:t>
            </w:r>
          </w:p>
        </w:tc>
      </w:tr>
      <w:tr w:rsidR="00E74309" w:rsidTr="003B65D2">
        <w:tc>
          <w:tcPr>
            <w:tcW w:w="8856" w:type="dxa"/>
            <w:shd w:val="clear" w:color="auto" w:fill="auto"/>
          </w:tcPr>
          <w:p w:rsidR="00E74309" w:rsidRDefault="00E74309"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E74309" w:rsidRDefault="00E74309" w:rsidP="00E74309">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74309" w:rsidTr="003B65D2">
        <w:tc>
          <w:tcPr>
            <w:tcW w:w="8856" w:type="dxa"/>
            <w:shd w:val="clear" w:color="auto" w:fill="D9D9D9"/>
          </w:tcPr>
          <w:p w:rsidR="00E74309" w:rsidRDefault="00E74309" w:rsidP="003B65D2">
            <w:pPr>
              <w:spacing w:before="20" w:after="20"/>
            </w:pPr>
            <w:r>
              <w:t>Prototype</w:t>
            </w:r>
          </w:p>
        </w:tc>
      </w:tr>
      <w:tr w:rsidR="00E74309" w:rsidTr="003B65D2">
        <w:tc>
          <w:tcPr>
            <w:tcW w:w="8856" w:type="dxa"/>
            <w:shd w:val="clear" w:color="auto" w:fill="auto"/>
          </w:tcPr>
          <w:p w:rsidR="00E74309" w:rsidRPr="000C0902" w:rsidRDefault="00E74309" w:rsidP="00E74309">
            <w:pPr>
              <w:spacing w:before="20" w:after="20"/>
            </w:pPr>
            <w:proofErr w:type="spellStart"/>
            <w:r>
              <w:t>Std_ReturnType</w:t>
            </w:r>
            <w:proofErr w:type="spellEnd"/>
            <w:r>
              <w:t xml:space="preserve"> </w:t>
            </w:r>
            <w:proofErr w:type="spellStart"/>
            <w:r>
              <w:t>NvM_RestoreBlockDefaults</w:t>
            </w:r>
            <w:proofErr w:type="spellEnd"/>
            <w:r w:rsidRPr="000C0902">
              <w:t xml:space="preserve"> ( </w:t>
            </w:r>
            <w:proofErr w:type="spellStart"/>
            <w:r w:rsidRPr="000C0902">
              <w:t>NvMBlockIdType</w:t>
            </w:r>
            <w:proofErr w:type="spellEnd"/>
            <w:r w:rsidRPr="000C0902">
              <w:t xml:space="preserve"> </w:t>
            </w:r>
            <w:proofErr w:type="spellStart"/>
            <w:r w:rsidRPr="000C0902">
              <w:t>BlockId</w:t>
            </w:r>
            <w:proofErr w:type="spellEnd"/>
            <w:r w:rsidRPr="000C0902">
              <w:t xml:space="preserve">, </w:t>
            </w:r>
            <w:r>
              <w:t>uint8*</w:t>
            </w:r>
            <w:r w:rsidRPr="00CC1451">
              <w:t xml:space="preserve"> </w:t>
            </w:r>
            <w:proofErr w:type="spellStart"/>
            <w:r>
              <w:t>NvM_DstPtr</w:t>
            </w:r>
            <w:proofErr w:type="spellEnd"/>
            <w:r w:rsidRPr="000C0902">
              <w:t>)</w:t>
            </w:r>
          </w:p>
        </w:tc>
      </w:tr>
      <w:tr w:rsidR="00E74309" w:rsidTr="003B65D2">
        <w:tc>
          <w:tcPr>
            <w:tcW w:w="8856" w:type="dxa"/>
            <w:shd w:val="clear" w:color="auto" w:fill="D9D9D9"/>
          </w:tcPr>
          <w:p w:rsidR="00E74309" w:rsidRDefault="00E74309" w:rsidP="003B65D2">
            <w:pPr>
              <w:spacing w:before="20" w:after="20"/>
            </w:pPr>
            <w:r>
              <w:t>Parameter</w:t>
            </w:r>
          </w:p>
        </w:tc>
      </w:tr>
      <w:tr w:rsidR="00E74309" w:rsidTr="003B65D2">
        <w:tc>
          <w:tcPr>
            <w:tcW w:w="8856" w:type="dxa"/>
            <w:shd w:val="clear" w:color="auto" w:fill="auto"/>
          </w:tcPr>
          <w:p w:rsidR="00E74309" w:rsidRDefault="00E74309" w:rsidP="003B65D2">
            <w:pPr>
              <w:spacing w:before="20" w:after="20"/>
            </w:pPr>
            <w:proofErr w:type="spellStart"/>
            <w:r>
              <w:t>BlockId</w:t>
            </w:r>
            <w:proofErr w:type="spellEnd"/>
            <w:r>
              <w:t xml:space="preserve"> – The block identifier</w:t>
            </w:r>
          </w:p>
        </w:tc>
      </w:tr>
      <w:tr w:rsidR="00E74309" w:rsidTr="003B65D2">
        <w:tc>
          <w:tcPr>
            <w:tcW w:w="8856" w:type="dxa"/>
            <w:shd w:val="clear" w:color="auto" w:fill="auto"/>
          </w:tcPr>
          <w:p w:rsidR="00E74309" w:rsidRDefault="00EF6032" w:rsidP="00E74309">
            <w:pPr>
              <w:autoSpaceDE w:val="0"/>
              <w:autoSpaceDN w:val="0"/>
              <w:adjustRightInd w:val="0"/>
            </w:pPr>
            <w:proofErr w:type="spellStart"/>
            <w:r>
              <w:t>NvM_DstPtr</w:t>
            </w:r>
            <w:proofErr w:type="spellEnd"/>
            <w:r>
              <w:t xml:space="preserve"> – </w:t>
            </w:r>
            <w:r>
              <w:rPr>
                <w:rFonts w:ascii="Arial" w:hAnsi="Arial" w:cs="Arial"/>
                <w:szCs w:val="20"/>
              </w:rPr>
              <w:t xml:space="preserve">Pointer where the data of a non-permanent RAM block shall be written to. If the block is permanent, </w:t>
            </w:r>
            <w:r w:rsidRPr="0036203D">
              <w:rPr>
                <w:rFonts w:ascii="Arial" w:hAnsi="Arial" w:cs="Arial"/>
                <w:szCs w:val="20"/>
              </w:rPr>
              <w:t>NULL_PTR</w:t>
            </w:r>
            <w:r>
              <w:rPr>
                <w:rFonts w:ascii="Courier New" w:hAnsi="Courier New" w:cs="Courier New"/>
                <w:szCs w:val="20"/>
              </w:rPr>
              <w:t xml:space="preserve"> </w:t>
            </w:r>
            <w:r>
              <w:rPr>
                <w:rFonts w:ascii="Arial" w:hAnsi="Arial" w:cs="Arial"/>
                <w:szCs w:val="20"/>
              </w:rPr>
              <w:t>shall be passed.</w:t>
            </w:r>
          </w:p>
        </w:tc>
      </w:tr>
      <w:tr w:rsidR="00E74309" w:rsidTr="003B65D2">
        <w:tc>
          <w:tcPr>
            <w:tcW w:w="8856" w:type="dxa"/>
            <w:shd w:val="clear" w:color="auto" w:fill="D9D9D9"/>
          </w:tcPr>
          <w:p w:rsidR="00E74309" w:rsidRDefault="00E74309" w:rsidP="003B65D2">
            <w:pPr>
              <w:spacing w:before="20" w:after="20"/>
            </w:pPr>
            <w:r>
              <w:t>Return Code</w:t>
            </w:r>
          </w:p>
        </w:tc>
      </w:tr>
      <w:tr w:rsidR="00E74309" w:rsidTr="003B65D2">
        <w:tc>
          <w:tcPr>
            <w:tcW w:w="8856" w:type="dxa"/>
            <w:shd w:val="clear" w:color="auto" w:fill="auto"/>
          </w:tcPr>
          <w:p w:rsidR="00E74309" w:rsidRDefault="00E74309"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E74309" w:rsidRPr="00E74309" w:rsidRDefault="00E74309" w:rsidP="00E74309"/>
    <w:p w:rsidR="00EF6032" w:rsidRDefault="00EF6032">
      <w:pPr>
        <w:rPr>
          <w:rFonts w:ascii="Calibri" w:hAnsi="Calibri" w:cs="Arial"/>
          <w:b/>
          <w:bCs/>
          <w:sz w:val="26"/>
          <w:szCs w:val="26"/>
        </w:rPr>
      </w:pPr>
      <w:r>
        <w:br w:type="page"/>
      </w:r>
    </w:p>
    <w:p w:rsidR="0029488A" w:rsidRDefault="00073A25" w:rsidP="0029488A">
      <w:pPr>
        <w:pStyle w:val="Heading5"/>
      </w:pPr>
      <w:bookmarkStart w:id="33" w:name="_Toc428878953"/>
      <w:r>
        <w:lastRenderedPageBreak/>
        <w:t xml:space="preserve">Sub-Function: </w:t>
      </w:r>
      <w:proofErr w:type="spellStart"/>
      <w:r>
        <w:t>NvM_CancelJobs</w:t>
      </w:r>
      <w:bookmarkEnd w:id="33"/>
      <w:proofErr w:type="spellEnd"/>
    </w:p>
    <w:p w:rsidR="00EF6032" w:rsidRDefault="00EF6032" w:rsidP="00EF6032">
      <w:pPr>
        <w:pStyle w:val="Heading6"/>
      </w:pPr>
      <w:r>
        <w:t>Hardware Related Design</w:t>
      </w:r>
    </w:p>
    <w:p w:rsidR="00EF6032" w:rsidRPr="00D63BC7" w:rsidRDefault="00EF6032" w:rsidP="00EF6032">
      <w:r>
        <w:t>None</w:t>
      </w:r>
    </w:p>
    <w:p w:rsidR="00EF6032" w:rsidRDefault="00EF6032" w:rsidP="00EF6032">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EF6032" w:rsidTr="003B65D2">
        <w:tc>
          <w:tcPr>
            <w:tcW w:w="8856" w:type="dxa"/>
            <w:gridSpan w:val="2"/>
            <w:shd w:val="clear" w:color="auto" w:fill="D9D9D9"/>
          </w:tcPr>
          <w:p w:rsidR="00EF6032" w:rsidRDefault="00EF6032" w:rsidP="003B65D2">
            <w:pPr>
              <w:spacing w:before="40" w:after="40"/>
            </w:pPr>
            <w:r>
              <w:t xml:space="preserve">Function </w:t>
            </w:r>
            <w:r w:rsidRPr="007C3D8C">
              <w:t>Particularities</w:t>
            </w:r>
          </w:p>
        </w:tc>
      </w:tr>
      <w:tr w:rsidR="00EF6032" w:rsidTr="003B65D2">
        <w:tc>
          <w:tcPr>
            <w:tcW w:w="2484" w:type="dxa"/>
            <w:shd w:val="clear" w:color="auto" w:fill="auto"/>
          </w:tcPr>
          <w:p w:rsidR="00EF6032" w:rsidRDefault="00EF6032" w:rsidP="003B65D2">
            <w:pPr>
              <w:spacing w:before="40" w:after="40"/>
            </w:pPr>
            <w:r>
              <w:t>Request Type</w:t>
            </w:r>
          </w:p>
        </w:tc>
        <w:tc>
          <w:tcPr>
            <w:tcW w:w="6372" w:type="dxa"/>
            <w:shd w:val="clear" w:color="auto" w:fill="auto"/>
          </w:tcPr>
          <w:p w:rsidR="00EF6032" w:rsidRDefault="00EF6032" w:rsidP="003B65D2">
            <w:pPr>
              <w:spacing w:before="40" w:after="40"/>
            </w:pPr>
            <w:r>
              <w:t>Asynchronous</w:t>
            </w:r>
          </w:p>
        </w:tc>
      </w:tr>
      <w:tr w:rsidR="00EF6032" w:rsidTr="003B65D2">
        <w:tc>
          <w:tcPr>
            <w:tcW w:w="2484" w:type="dxa"/>
            <w:shd w:val="clear" w:color="auto" w:fill="auto"/>
          </w:tcPr>
          <w:p w:rsidR="00EF6032" w:rsidRDefault="00EF6032" w:rsidP="003B65D2">
            <w:pPr>
              <w:spacing w:before="40" w:after="40"/>
            </w:pPr>
            <w:r>
              <w:t>Re-entrant</w:t>
            </w:r>
          </w:p>
        </w:tc>
        <w:tc>
          <w:tcPr>
            <w:tcW w:w="6372" w:type="dxa"/>
            <w:shd w:val="clear" w:color="auto" w:fill="auto"/>
          </w:tcPr>
          <w:p w:rsidR="00EF6032" w:rsidRDefault="00EF6032" w:rsidP="003B65D2">
            <w:pPr>
              <w:spacing w:before="40" w:after="40"/>
            </w:pPr>
            <w:r>
              <w:t>Yes</w:t>
            </w:r>
          </w:p>
        </w:tc>
      </w:tr>
      <w:tr w:rsidR="00EF6032" w:rsidTr="003B65D2">
        <w:tc>
          <w:tcPr>
            <w:tcW w:w="2484" w:type="dxa"/>
            <w:shd w:val="clear" w:color="auto" w:fill="auto"/>
          </w:tcPr>
          <w:p w:rsidR="00EF6032" w:rsidRDefault="00EF6032" w:rsidP="003B65D2">
            <w:pPr>
              <w:spacing w:before="40" w:after="40"/>
            </w:pPr>
            <w:r>
              <w:t>Expected Caller Context</w:t>
            </w:r>
          </w:p>
        </w:tc>
        <w:tc>
          <w:tcPr>
            <w:tcW w:w="6372" w:type="dxa"/>
            <w:shd w:val="clear" w:color="auto" w:fill="auto"/>
          </w:tcPr>
          <w:p w:rsidR="00EF6032" w:rsidRDefault="00EF6032" w:rsidP="003B65D2">
            <w:pPr>
              <w:spacing w:before="40" w:after="40"/>
            </w:pPr>
            <w:r>
              <w:t>Application</w:t>
            </w:r>
          </w:p>
        </w:tc>
      </w:tr>
    </w:tbl>
    <w:p w:rsidR="00EF6032" w:rsidRPr="008223FE" w:rsidRDefault="00EF6032" w:rsidP="00EF6032"/>
    <w:p w:rsidR="00EF6032" w:rsidRDefault="00EF6032" w:rsidP="00EF6032">
      <w:pPr>
        <w:autoSpaceDE w:val="0"/>
        <w:autoSpaceDN w:val="0"/>
        <w:adjustRightInd w:val="0"/>
        <w:rPr>
          <w:rFonts w:ascii="Arial" w:hAnsi="Arial" w:cs="Arial"/>
          <w:szCs w:val="20"/>
        </w:rPr>
      </w:pPr>
      <w:r>
        <w:rPr>
          <w:rFonts w:ascii="Arial" w:hAnsi="Arial" w:cs="Arial"/>
          <w:szCs w:val="20"/>
        </w:rPr>
        <w:t>Request to cancel pending job for a NV block.</w:t>
      </w:r>
    </w:p>
    <w:p w:rsidR="00EF6032" w:rsidRDefault="00EF6032" w:rsidP="00EF6032">
      <w:pPr>
        <w:pStyle w:val="Heading7"/>
      </w:pPr>
      <w:r>
        <w:t>Application Function Definition</w:t>
      </w:r>
    </w:p>
    <w:p w:rsidR="00242F42" w:rsidRPr="00242F42" w:rsidRDefault="00242F42" w:rsidP="00242F42">
      <w:r>
        <w:t>None</w:t>
      </w:r>
    </w:p>
    <w:p w:rsidR="00EF6032" w:rsidRDefault="00EF6032" w:rsidP="00EF6032">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F6032" w:rsidTr="003B65D2">
        <w:tc>
          <w:tcPr>
            <w:tcW w:w="8856" w:type="dxa"/>
            <w:shd w:val="clear" w:color="auto" w:fill="D9D9D9"/>
          </w:tcPr>
          <w:p w:rsidR="00EF6032" w:rsidRDefault="00EF6032" w:rsidP="003B65D2">
            <w:pPr>
              <w:spacing w:before="20" w:after="20"/>
            </w:pPr>
            <w:r>
              <w:t>Prototype</w:t>
            </w:r>
          </w:p>
        </w:tc>
      </w:tr>
      <w:tr w:rsidR="00EF6032" w:rsidTr="003B65D2">
        <w:tc>
          <w:tcPr>
            <w:tcW w:w="8856" w:type="dxa"/>
            <w:shd w:val="clear" w:color="auto" w:fill="auto"/>
          </w:tcPr>
          <w:p w:rsidR="00EF6032" w:rsidRPr="000C0902" w:rsidRDefault="00EF6032" w:rsidP="00EF6032">
            <w:pPr>
              <w:spacing w:before="20" w:after="20"/>
            </w:pPr>
            <w:proofErr w:type="spellStart"/>
            <w:r>
              <w:t>Std_ReturnType</w:t>
            </w:r>
            <w:proofErr w:type="spellEnd"/>
            <w:r>
              <w:t xml:space="preserve"> </w:t>
            </w:r>
            <w:proofErr w:type="spellStart"/>
            <w:r>
              <w:t>NvM_CancelJobs</w:t>
            </w:r>
            <w:proofErr w:type="spellEnd"/>
            <w:r>
              <w:t xml:space="preserve"> ( </w:t>
            </w:r>
            <w:proofErr w:type="spellStart"/>
            <w:r>
              <w:t>NvMBlockIdType</w:t>
            </w:r>
            <w:proofErr w:type="spellEnd"/>
            <w:r>
              <w:t xml:space="preserve"> </w:t>
            </w:r>
            <w:proofErr w:type="spellStart"/>
            <w:r>
              <w:t>BlockId</w:t>
            </w:r>
            <w:proofErr w:type="spellEnd"/>
            <w:r>
              <w:t xml:space="preserve"> </w:t>
            </w:r>
            <w:r w:rsidRPr="000C0902">
              <w:t>)</w:t>
            </w:r>
          </w:p>
        </w:tc>
      </w:tr>
      <w:tr w:rsidR="00EF6032" w:rsidTr="003B65D2">
        <w:tc>
          <w:tcPr>
            <w:tcW w:w="8856" w:type="dxa"/>
            <w:shd w:val="clear" w:color="auto" w:fill="D9D9D9"/>
          </w:tcPr>
          <w:p w:rsidR="00EF6032" w:rsidRDefault="00EF6032" w:rsidP="003B65D2">
            <w:pPr>
              <w:spacing w:before="20" w:after="20"/>
            </w:pPr>
            <w:r>
              <w:t>Parameter</w:t>
            </w:r>
          </w:p>
        </w:tc>
      </w:tr>
      <w:tr w:rsidR="00EF6032" w:rsidTr="003B65D2">
        <w:tc>
          <w:tcPr>
            <w:tcW w:w="8856" w:type="dxa"/>
            <w:shd w:val="clear" w:color="auto" w:fill="auto"/>
          </w:tcPr>
          <w:p w:rsidR="00EF6032" w:rsidRDefault="00EF6032" w:rsidP="003B65D2">
            <w:pPr>
              <w:spacing w:before="20" w:after="20"/>
            </w:pPr>
            <w:proofErr w:type="spellStart"/>
            <w:r>
              <w:t>BlockId</w:t>
            </w:r>
            <w:proofErr w:type="spellEnd"/>
            <w:r>
              <w:t xml:space="preserve"> – The block identifier</w:t>
            </w:r>
          </w:p>
        </w:tc>
      </w:tr>
      <w:tr w:rsidR="00EF6032" w:rsidTr="003B65D2">
        <w:tc>
          <w:tcPr>
            <w:tcW w:w="8856" w:type="dxa"/>
            <w:shd w:val="clear" w:color="auto" w:fill="D9D9D9"/>
          </w:tcPr>
          <w:p w:rsidR="00EF6032" w:rsidRDefault="00EF6032" w:rsidP="003B65D2">
            <w:pPr>
              <w:spacing w:before="20" w:after="20"/>
            </w:pPr>
            <w:r>
              <w:t>Return Code</w:t>
            </w:r>
          </w:p>
        </w:tc>
      </w:tr>
      <w:tr w:rsidR="00EF6032" w:rsidTr="003B65D2">
        <w:tc>
          <w:tcPr>
            <w:tcW w:w="8856" w:type="dxa"/>
            <w:shd w:val="clear" w:color="auto" w:fill="auto"/>
          </w:tcPr>
          <w:p w:rsidR="00EF6032" w:rsidRDefault="00EF6032"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EF6032" w:rsidRPr="00EF6032" w:rsidRDefault="00EF6032" w:rsidP="00EF6032"/>
    <w:p w:rsidR="00DA29B0" w:rsidRDefault="00DA29B0">
      <w:pPr>
        <w:rPr>
          <w:rFonts w:ascii="Calibri" w:hAnsi="Calibri" w:cs="Arial"/>
          <w:b/>
          <w:bCs/>
          <w:sz w:val="26"/>
          <w:szCs w:val="28"/>
        </w:rPr>
      </w:pPr>
      <w:r>
        <w:br w:type="page"/>
      </w:r>
    </w:p>
    <w:p w:rsidR="00D4207C" w:rsidRDefault="00D4207C" w:rsidP="00265FE0">
      <w:pPr>
        <w:pStyle w:val="Heading4"/>
      </w:pPr>
      <w:bookmarkStart w:id="34" w:name="_Toc428878954"/>
      <w:r>
        <w:lastRenderedPageBreak/>
        <w:t>API Configuration Class 3</w:t>
      </w:r>
      <w:bookmarkEnd w:id="34"/>
    </w:p>
    <w:p w:rsidR="00DA29B0" w:rsidRPr="00AB10C8" w:rsidRDefault="00DA29B0" w:rsidP="00DA29B0">
      <w:r>
        <w:t xml:space="preserve">The following sections contain a description of the functions provided by the AUTOSAR NvM basic software component with API Configuration Class 3 configured. </w:t>
      </w:r>
    </w:p>
    <w:p w:rsidR="00073A25" w:rsidRPr="00DA29B0" w:rsidRDefault="00073A25" w:rsidP="00073A25">
      <w:pPr>
        <w:pStyle w:val="Heading5"/>
      </w:pPr>
      <w:bookmarkStart w:id="35" w:name="_Toc428878955"/>
      <w:r w:rsidRPr="00DA29B0">
        <w:t xml:space="preserve">Sub-Function: </w:t>
      </w:r>
      <w:proofErr w:type="spellStart"/>
      <w:r w:rsidRPr="00DA29B0">
        <w:t>NvM_SetBlockProtection</w:t>
      </w:r>
      <w:bookmarkEnd w:id="35"/>
      <w:proofErr w:type="spellEnd"/>
    </w:p>
    <w:p w:rsidR="00DA29B0" w:rsidRDefault="00DA29B0" w:rsidP="00DA29B0">
      <w:pPr>
        <w:pStyle w:val="Heading6"/>
      </w:pPr>
      <w:r>
        <w:t>Hardware Related Design</w:t>
      </w:r>
    </w:p>
    <w:p w:rsidR="00DA29B0" w:rsidRPr="00D63BC7" w:rsidRDefault="00DA29B0" w:rsidP="00DA29B0">
      <w:r>
        <w:t>None</w:t>
      </w:r>
    </w:p>
    <w:p w:rsidR="00DA29B0" w:rsidRDefault="00DA29B0" w:rsidP="00DA29B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DA29B0" w:rsidTr="003B65D2">
        <w:tc>
          <w:tcPr>
            <w:tcW w:w="8856" w:type="dxa"/>
            <w:gridSpan w:val="2"/>
            <w:shd w:val="clear" w:color="auto" w:fill="D9D9D9"/>
          </w:tcPr>
          <w:p w:rsidR="00DA29B0" w:rsidRDefault="00DA29B0" w:rsidP="003B65D2">
            <w:pPr>
              <w:spacing w:before="40" w:after="40"/>
            </w:pPr>
            <w:r>
              <w:t xml:space="preserve">Function </w:t>
            </w:r>
            <w:r w:rsidRPr="007C3D8C">
              <w:t>Particularities</w:t>
            </w:r>
          </w:p>
        </w:tc>
      </w:tr>
      <w:tr w:rsidR="00DA29B0" w:rsidTr="003B65D2">
        <w:tc>
          <w:tcPr>
            <w:tcW w:w="2484" w:type="dxa"/>
            <w:shd w:val="clear" w:color="auto" w:fill="auto"/>
          </w:tcPr>
          <w:p w:rsidR="00DA29B0" w:rsidRDefault="00DA29B0" w:rsidP="003B65D2">
            <w:pPr>
              <w:spacing w:before="40" w:after="40"/>
            </w:pPr>
            <w:r>
              <w:t>Request Type</w:t>
            </w:r>
          </w:p>
        </w:tc>
        <w:tc>
          <w:tcPr>
            <w:tcW w:w="6372" w:type="dxa"/>
            <w:shd w:val="clear" w:color="auto" w:fill="auto"/>
          </w:tcPr>
          <w:p w:rsidR="00DA29B0" w:rsidRDefault="00DA29B0" w:rsidP="003B65D2">
            <w:pPr>
              <w:spacing w:before="40" w:after="40"/>
            </w:pPr>
            <w:r>
              <w:t>Synchronous</w:t>
            </w:r>
          </w:p>
        </w:tc>
      </w:tr>
      <w:tr w:rsidR="00DA29B0" w:rsidTr="003B65D2">
        <w:tc>
          <w:tcPr>
            <w:tcW w:w="2484" w:type="dxa"/>
            <w:shd w:val="clear" w:color="auto" w:fill="auto"/>
          </w:tcPr>
          <w:p w:rsidR="00DA29B0" w:rsidRDefault="00DA29B0" w:rsidP="003B65D2">
            <w:pPr>
              <w:spacing w:before="40" w:after="40"/>
            </w:pPr>
            <w:r>
              <w:t>Re-entrant</w:t>
            </w:r>
          </w:p>
        </w:tc>
        <w:tc>
          <w:tcPr>
            <w:tcW w:w="6372" w:type="dxa"/>
            <w:shd w:val="clear" w:color="auto" w:fill="auto"/>
          </w:tcPr>
          <w:p w:rsidR="00DA29B0" w:rsidRDefault="00DA29B0" w:rsidP="003B65D2">
            <w:pPr>
              <w:spacing w:before="40" w:after="40"/>
            </w:pPr>
            <w:r>
              <w:t>Yes</w:t>
            </w:r>
          </w:p>
        </w:tc>
      </w:tr>
      <w:tr w:rsidR="00DA29B0" w:rsidTr="003B65D2">
        <w:tc>
          <w:tcPr>
            <w:tcW w:w="2484" w:type="dxa"/>
            <w:shd w:val="clear" w:color="auto" w:fill="auto"/>
          </w:tcPr>
          <w:p w:rsidR="00DA29B0" w:rsidRDefault="00DA29B0" w:rsidP="003B65D2">
            <w:pPr>
              <w:spacing w:before="40" w:after="40"/>
            </w:pPr>
            <w:r>
              <w:t>Expected Caller Context</w:t>
            </w:r>
          </w:p>
        </w:tc>
        <w:tc>
          <w:tcPr>
            <w:tcW w:w="6372" w:type="dxa"/>
            <w:shd w:val="clear" w:color="auto" w:fill="auto"/>
          </w:tcPr>
          <w:p w:rsidR="00DA29B0" w:rsidRDefault="00DA29B0" w:rsidP="003B65D2">
            <w:pPr>
              <w:spacing w:before="40" w:after="40"/>
            </w:pPr>
            <w:r>
              <w:t>Application</w:t>
            </w:r>
          </w:p>
        </w:tc>
      </w:tr>
    </w:tbl>
    <w:p w:rsidR="00DA29B0" w:rsidRPr="008223FE" w:rsidRDefault="00DA29B0" w:rsidP="00DA29B0"/>
    <w:p w:rsidR="00DA29B0" w:rsidRDefault="00DA29B0" w:rsidP="00DA29B0">
      <w:pPr>
        <w:autoSpaceDE w:val="0"/>
        <w:autoSpaceDN w:val="0"/>
        <w:adjustRightInd w:val="0"/>
        <w:rPr>
          <w:rFonts w:ascii="Arial" w:hAnsi="Arial" w:cs="Arial"/>
          <w:szCs w:val="20"/>
        </w:rPr>
      </w:pPr>
      <w:r>
        <w:rPr>
          <w:rFonts w:ascii="Arial" w:hAnsi="Arial" w:cs="Arial"/>
          <w:szCs w:val="20"/>
        </w:rPr>
        <w:t>The request sets the write protection for the NV block. Any further write, erase, and invalidate requests to the NVRAM block is rejected synchronously if the NV block-write protection is set. The data area of the RAM block remains writeable in any case.</w:t>
      </w:r>
    </w:p>
    <w:p w:rsidR="00DA29B0" w:rsidRDefault="00DA29B0" w:rsidP="00DA29B0">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Default="00DA29B0" w:rsidP="00DA29B0">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t>SetBlockProtection</w:t>
            </w:r>
            <w:proofErr w:type="spellEnd"/>
            <w:r w:rsidRPr="00CC1451">
              <w:t xml:space="preserve"> (</w:t>
            </w:r>
            <w:r>
              <w:t xml:space="preserve"> Boolean </w:t>
            </w:r>
            <w:proofErr w:type="spellStart"/>
            <w:r>
              <w:t>ProtectionEnabled</w:t>
            </w:r>
            <w:proofErr w:type="spellEnd"/>
            <w:r w:rsidRPr="00CC1451">
              <w:t xml:space="preserve"> )</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autoSpaceDE w:val="0"/>
              <w:autoSpaceDN w:val="0"/>
              <w:adjustRightInd w:val="0"/>
            </w:pPr>
            <w:proofErr w:type="spellStart"/>
            <w:r>
              <w:t>ProtectionEnabled</w:t>
            </w:r>
            <w:proofErr w:type="spellEnd"/>
            <w:r>
              <w:t xml:space="preserve"> – True: Enable protection. False: Disable protection</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Default="00DA29B0" w:rsidP="00DA29B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Pr="000C0902" w:rsidRDefault="00DA29B0" w:rsidP="003B65D2">
            <w:pPr>
              <w:spacing w:before="20" w:after="20"/>
            </w:pPr>
            <w:proofErr w:type="spellStart"/>
            <w:r>
              <w:t>Std_ReturnType</w:t>
            </w:r>
            <w:proofErr w:type="spellEnd"/>
            <w:r>
              <w:t xml:space="preserve"> NvM_ </w:t>
            </w:r>
            <w:proofErr w:type="spellStart"/>
            <w:r>
              <w:t>SetBlockProtection</w:t>
            </w:r>
            <w:proofErr w:type="spellEnd"/>
            <w:r w:rsidRPr="00CC1451">
              <w:t xml:space="preserve"> </w:t>
            </w:r>
            <w:r>
              <w:t xml:space="preserve">( </w:t>
            </w:r>
            <w:proofErr w:type="spellStart"/>
            <w:r>
              <w:t>NvMBlockIdType</w:t>
            </w:r>
            <w:proofErr w:type="spellEnd"/>
            <w:r>
              <w:t xml:space="preserve"> </w:t>
            </w:r>
            <w:proofErr w:type="spellStart"/>
            <w:r>
              <w:t>BlockId</w:t>
            </w:r>
            <w:proofErr w:type="spellEnd"/>
            <w:r>
              <w:t xml:space="preserve">, Boolean </w:t>
            </w:r>
            <w:proofErr w:type="spellStart"/>
            <w:r>
              <w:t>ProtectionEnabled</w:t>
            </w:r>
            <w:proofErr w:type="spellEnd"/>
            <w:r>
              <w:t xml:space="preserve"> </w:t>
            </w:r>
            <w:r w:rsidRPr="000C0902">
              <w:t>)</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spacing w:before="20" w:after="20"/>
            </w:pPr>
            <w:proofErr w:type="spellStart"/>
            <w:r>
              <w:t>BlockId</w:t>
            </w:r>
            <w:proofErr w:type="spellEnd"/>
            <w:r>
              <w:t xml:space="preserve"> – The block identifier</w:t>
            </w:r>
          </w:p>
        </w:tc>
      </w:tr>
      <w:tr w:rsidR="00DA29B0" w:rsidTr="003B65D2">
        <w:tc>
          <w:tcPr>
            <w:tcW w:w="8856" w:type="dxa"/>
            <w:shd w:val="clear" w:color="auto" w:fill="auto"/>
          </w:tcPr>
          <w:p w:rsidR="00DA29B0" w:rsidRDefault="00DA29B0" w:rsidP="003B65D2">
            <w:pPr>
              <w:autoSpaceDE w:val="0"/>
              <w:autoSpaceDN w:val="0"/>
              <w:adjustRightInd w:val="0"/>
            </w:pPr>
            <w:proofErr w:type="spellStart"/>
            <w:r>
              <w:t>ProtectionEnabled</w:t>
            </w:r>
            <w:proofErr w:type="spellEnd"/>
            <w:r>
              <w:t xml:space="preserve"> – True: Enable protection. False: Disable protection</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Pr="00DA29B0" w:rsidRDefault="00DA29B0" w:rsidP="00DA29B0">
      <w:pPr>
        <w:rPr>
          <w:highlight w:val="magenta"/>
        </w:rPr>
      </w:pPr>
    </w:p>
    <w:p w:rsidR="00DA29B0" w:rsidRDefault="00DA29B0">
      <w:pPr>
        <w:rPr>
          <w:rFonts w:ascii="Calibri" w:hAnsi="Calibri" w:cs="Arial"/>
          <w:b/>
          <w:bCs/>
          <w:sz w:val="26"/>
          <w:szCs w:val="26"/>
        </w:rPr>
      </w:pPr>
      <w:r>
        <w:br w:type="page"/>
      </w:r>
    </w:p>
    <w:p w:rsidR="00073A25" w:rsidRDefault="00073A25" w:rsidP="00073A25">
      <w:pPr>
        <w:pStyle w:val="Heading5"/>
      </w:pPr>
      <w:bookmarkStart w:id="36" w:name="_Toc428878956"/>
      <w:r>
        <w:lastRenderedPageBreak/>
        <w:t xml:space="preserve">Sub-Function: </w:t>
      </w:r>
      <w:proofErr w:type="spellStart"/>
      <w:r>
        <w:t>NvM_EraseNvBlock</w:t>
      </w:r>
      <w:bookmarkEnd w:id="36"/>
      <w:proofErr w:type="spellEnd"/>
    </w:p>
    <w:p w:rsidR="00DA29B0" w:rsidRDefault="00DA29B0" w:rsidP="00DA29B0">
      <w:pPr>
        <w:pStyle w:val="Heading6"/>
      </w:pPr>
      <w:r>
        <w:t>Hardware Related Design</w:t>
      </w:r>
    </w:p>
    <w:p w:rsidR="00DA29B0" w:rsidRPr="00D63BC7" w:rsidRDefault="00DA29B0" w:rsidP="00DA29B0">
      <w:r>
        <w:t>None</w:t>
      </w:r>
    </w:p>
    <w:p w:rsidR="00DA29B0" w:rsidRDefault="00DA29B0" w:rsidP="00DA29B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DA29B0" w:rsidTr="003B65D2">
        <w:tc>
          <w:tcPr>
            <w:tcW w:w="8856" w:type="dxa"/>
            <w:gridSpan w:val="2"/>
            <w:shd w:val="clear" w:color="auto" w:fill="D9D9D9"/>
          </w:tcPr>
          <w:p w:rsidR="00DA29B0" w:rsidRDefault="00DA29B0" w:rsidP="003B65D2">
            <w:pPr>
              <w:spacing w:before="40" w:after="40"/>
            </w:pPr>
            <w:r>
              <w:t xml:space="preserve">Function </w:t>
            </w:r>
            <w:r w:rsidRPr="007C3D8C">
              <w:t>Particularities</w:t>
            </w:r>
          </w:p>
        </w:tc>
      </w:tr>
      <w:tr w:rsidR="00DA29B0" w:rsidTr="003B65D2">
        <w:tc>
          <w:tcPr>
            <w:tcW w:w="2484" w:type="dxa"/>
            <w:shd w:val="clear" w:color="auto" w:fill="auto"/>
          </w:tcPr>
          <w:p w:rsidR="00DA29B0" w:rsidRDefault="00DA29B0" w:rsidP="003B65D2">
            <w:pPr>
              <w:spacing w:before="40" w:after="40"/>
            </w:pPr>
            <w:r>
              <w:t>Request Type</w:t>
            </w:r>
          </w:p>
        </w:tc>
        <w:tc>
          <w:tcPr>
            <w:tcW w:w="6372" w:type="dxa"/>
            <w:shd w:val="clear" w:color="auto" w:fill="auto"/>
          </w:tcPr>
          <w:p w:rsidR="00DA29B0" w:rsidRDefault="00DA29B0" w:rsidP="003B65D2">
            <w:pPr>
              <w:spacing w:before="40" w:after="40"/>
            </w:pPr>
            <w:r>
              <w:t>Asynchronous</w:t>
            </w:r>
          </w:p>
        </w:tc>
      </w:tr>
      <w:tr w:rsidR="00DA29B0" w:rsidTr="003B65D2">
        <w:tc>
          <w:tcPr>
            <w:tcW w:w="2484" w:type="dxa"/>
            <w:shd w:val="clear" w:color="auto" w:fill="auto"/>
          </w:tcPr>
          <w:p w:rsidR="00DA29B0" w:rsidRDefault="00DA29B0" w:rsidP="003B65D2">
            <w:pPr>
              <w:spacing w:before="40" w:after="40"/>
            </w:pPr>
            <w:r>
              <w:t>Re-entrant</w:t>
            </w:r>
          </w:p>
        </w:tc>
        <w:tc>
          <w:tcPr>
            <w:tcW w:w="6372" w:type="dxa"/>
            <w:shd w:val="clear" w:color="auto" w:fill="auto"/>
          </w:tcPr>
          <w:p w:rsidR="00DA29B0" w:rsidRDefault="00DA29B0" w:rsidP="003B65D2">
            <w:pPr>
              <w:spacing w:before="40" w:after="40"/>
            </w:pPr>
            <w:r>
              <w:t>Yes</w:t>
            </w:r>
          </w:p>
        </w:tc>
      </w:tr>
      <w:tr w:rsidR="00DA29B0" w:rsidTr="003B65D2">
        <w:tc>
          <w:tcPr>
            <w:tcW w:w="2484" w:type="dxa"/>
            <w:shd w:val="clear" w:color="auto" w:fill="auto"/>
          </w:tcPr>
          <w:p w:rsidR="00DA29B0" w:rsidRDefault="00DA29B0" w:rsidP="003B65D2">
            <w:pPr>
              <w:spacing w:before="40" w:after="40"/>
            </w:pPr>
            <w:r>
              <w:t>Expected Caller Context</w:t>
            </w:r>
          </w:p>
        </w:tc>
        <w:tc>
          <w:tcPr>
            <w:tcW w:w="6372" w:type="dxa"/>
            <w:shd w:val="clear" w:color="auto" w:fill="auto"/>
          </w:tcPr>
          <w:p w:rsidR="00DA29B0" w:rsidRDefault="00DA29B0" w:rsidP="003B65D2">
            <w:pPr>
              <w:spacing w:before="40" w:after="40"/>
            </w:pPr>
            <w:r>
              <w:t>Application</w:t>
            </w:r>
          </w:p>
        </w:tc>
      </w:tr>
    </w:tbl>
    <w:p w:rsidR="00DA29B0" w:rsidRPr="008223FE" w:rsidRDefault="00DA29B0" w:rsidP="00DA29B0"/>
    <w:p w:rsidR="00DA29B0" w:rsidRDefault="00DA29B0" w:rsidP="00DA29B0">
      <w:pPr>
        <w:autoSpaceDE w:val="0"/>
        <w:autoSpaceDN w:val="0"/>
        <w:adjustRightInd w:val="0"/>
        <w:rPr>
          <w:rFonts w:ascii="Arial" w:hAnsi="Arial" w:cs="Arial"/>
          <w:szCs w:val="20"/>
        </w:rPr>
      </w:pPr>
      <w:r>
        <w:rPr>
          <w:rFonts w:ascii="Arial" w:hAnsi="Arial" w:cs="Arial"/>
          <w:szCs w:val="20"/>
        </w:rPr>
        <w:t xml:space="preserve">Request to erase the specified NV block. This function queues the erase request and returns the acceptance result synchronously. The NvM can notify the application by callback when the service is finished. This function performs the same action as </w:t>
      </w:r>
      <w:proofErr w:type="spellStart"/>
      <w:r>
        <w:rPr>
          <w:rFonts w:ascii="Arial" w:hAnsi="Arial" w:cs="Arial"/>
          <w:szCs w:val="20"/>
        </w:rPr>
        <w:t>NvM_InvalidateNvBlock</w:t>
      </w:r>
      <w:proofErr w:type="spellEnd"/>
      <w:r>
        <w:rPr>
          <w:rFonts w:ascii="Arial" w:hAnsi="Arial" w:cs="Arial"/>
          <w:szCs w:val="20"/>
        </w:rPr>
        <w:t xml:space="preserve"> for FEE.</w:t>
      </w:r>
    </w:p>
    <w:p w:rsidR="00DA29B0" w:rsidRDefault="00DA29B0" w:rsidP="00DA29B0">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Default="00DA29B0" w:rsidP="00DA29B0">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t>EraseNvBlock</w:t>
            </w:r>
            <w:proofErr w:type="spellEnd"/>
            <w:r w:rsidRPr="00CC1451">
              <w:t xml:space="preserve"> (</w:t>
            </w:r>
            <w:r>
              <w:t xml:space="preserve"> void )</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autoSpaceDE w:val="0"/>
              <w:autoSpaceDN w:val="0"/>
              <w:adjustRightInd w:val="0"/>
            </w:pPr>
            <w:r>
              <w:t>None</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Default="00DA29B0" w:rsidP="00DA29B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Pr="000C0902" w:rsidRDefault="00DA29B0" w:rsidP="00DA29B0">
            <w:pPr>
              <w:spacing w:before="20" w:after="20"/>
            </w:pPr>
            <w:proofErr w:type="spellStart"/>
            <w:r>
              <w:t>Std_ReturnType</w:t>
            </w:r>
            <w:proofErr w:type="spellEnd"/>
            <w:r>
              <w:t xml:space="preserve"> </w:t>
            </w:r>
            <w:proofErr w:type="spellStart"/>
            <w:r>
              <w:t>NvM_EraseNvBlock</w:t>
            </w:r>
            <w:proofErr w:type="spellEnd"/>
            <w:r w:rsidRPr="00CC1451">
              <w:t xml:space="preserve"> </w:t>
            </w:r>
            <w:r>
              <w:t xml:space="preserve">( </w:t>
            </w:r>
            <w:proofErr w:type="spellStart"/>
            <w:r>
              <w:t>NvMBlockIdType</w:t>
            </w:r>
            <w:proofErr w:type="spellEnd"/>
            <w:r>
              <w:t xml:space="preserve"> </w:t>
            </w:r>
            <w:proofErr w:type="spellStart"/>
            <w:r>
              <w:t>BlockId</w:t>
            </w:r>
            <w:proofErr w:type="spellEnd"/>
            <w:r>
              <w:t xml:space="preserve"> </w:t>
            </w:r>
            <w:r w:rsidRPr="000C0902">
              <w:t>)</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spacing w:before="20" w:after="20"/>
            </w:pPr>
            <w:proofErr w:type="spellStart"/>
            <w:r>
              <w:t>BlockId</w:t>
            </w:r>
            <w:proofErr w:type="spellEnd"/>
            <w:r>
              <w:t xml:space="preserve"> – The block identifier</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Pr="00DA29B0" w:rsidRDefault="00DA29B0" w:rsidP="00DA29B0"/>
    <w:p w:rsidR="00DA29B0" w:rsidRDefault="00DA29B0">
      <w:pPr>
        <w:rPr>
          <w:rFonts w:ascii="Calibri" w:hAnsi="Calibri" w:cs="Arial"/>
          <w:b/>
          <w:bCs/>
          <w:sz w:val="26"/>
          <w:szCs w:val="26"/>
        </w:rPr>
      </w:pPr>
      <w:r>
        <w:br w:type="page"/>
      </w:r>
    </w:p>
    <w:p w:rsidR="00073A25" w:rsidRDefault="00073A25" w:rsidP="00073A25">
      <w:pPr>
        <w:pStyle w:val="Heading5"/>
      </w:pPr>
      <w:bookmarkStart w:id="37" w:name="_Toc428878957"/>
      <w:r>
        <w:lastRenderedPageBreak/>
        <w:t xml:space="preserve">Sub-Function: </w:t>
      </w:r>
      <w:proofErr w:type="spellStart"/>
      <w:r>
        <w:t>NvM_InvalidateNvBlock</w:t>
      </w:r>
      <w:bookmarkEnd w:id="37"/>
      <w:proofErr w:type="spellEnd"/>
    </w:p>
    <w:p w:rsidR="00DA29B0" w:rsidRDefault="00DA29B0" w:rsidP="00DA29B0">
      <w:pPr>
        <w:pStyle w:val="Heading6"/>
      </w:pPr>
      <w:r>
        <w:t>Hardware Related Design</w:t>
      </w:r>
    </w:p>
    <w:p w:rsidR="00DA29B0" w:rsidRPr="00D63BC7" w:rsidRDefault="00DA29B0" w:rsidP="00DA29B0">
      <w:r>
        <w:t>None</w:t>
      </w:r>
    </w:p>
    <w:p w:rsidR="00DA29B0" w:rsidRDefault="00DA29B0" w:rsidP="00DA29B0">
      <w:pPr>
        <w:pStyle w:val="Heading6"/>
      </w:pPr>
      <w:r>
        <w:t>Software Related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DA29B0" w:rsidTr="003B65D2">
        <w:tc>
          <w:tcPr>
            <w:tcW w:w="8856" w:type="dxa"/>
            <w:gridSpan w:val="2"/>
            <w:shd w:val="clear" w:color="auto" w:fill="D9D9D9"/>
          </w:tcPr>
          <w:p w:rsidR="00DA29B0" w:rsidRDefault="00DA29B0" w:rsidP="003B65D2">
            <w:pPr>
              <w:spacing w:before="40" w:after="40"/>
            </w:pPr>
            <w:r>
              <w:t xml:space="preserve">Function </w:t>
            </w:r>
            <w:r w:rsidRPr="007C3D8C">
              <w:t>Particularities</w:t>
            </w:r>
          </w:p>
        </w:tc>
      </w:tr>
      <w:tr w:rsidR="00DA29B0" w:rsidTr="003B65D2">
        <w:tc>
          <w:tcPr>
            <w:tcW w:w="2484" w:type="dxa"/>
            <w:shd w:val="clear" w:color="auto" w:fill="auto"/>
          </w:tcPr>
          <w:p w:rsidR="00DA29B0" w:rsidRDefault="00DA29B0" w:rsidP="003B65D2">
            <w:pPr>
              <w:spacing w:before="40" w:after="40"/>
            </w:pPr>
            <w:r>
              <w:t>Request Type</w:t>
            </w:r>
          </w:p>
        </w:tc>
        <w:tc>
          <w:tcPr>
            <w:tcW w:w="6372" w:type="dxa"/>
            <w:shd w:val="clear" w:color="auto" w:fill="auto"/>
          </w:tcPr>
          <w:p w:rsidR="00DA29B0" w:rsidRDefault="00DA29B0" w:rsidP="003B65D2">
            <w:pPr>
              <w:spacing w:before="40" w:after="40"/>
            </w:pPr>
            <w:r>
              <w:t>Asynchronous</w:t>
            </w:r>
          </w:p>
        </w:tc>
      </w:tr>
      <w:tr w:rsidR="00DA29B0" w:rsidTr="003B65D2">
        <w:tc>
          <w:tcPr>
            <w:tcW w:w="2484" w:type="dxa"/>
            <w:shd w:val="clear" w:color="auto" w:fill="auto"/>
          </w:tcPr>
          <w:p w:rsidR="00DA29B0" w:rsidRDefault="00DA29B0" w:rsidP="003B65D2">
            <w:pPr>
              <w:spacing w:before="40" w:after="40"/>
            </w:pPr>
            <w:r>
              <w:t>Re-entrant</w:t>
            </w:r>
          </w:p>
        </w:tc>
        <w:tc>
          <w:tcPr>
            <w:tcW w:w="6372" w:type="dxa"/>
            <w:shd w:val="clear" w:color="auto" w:fill="auto"/>
          </w:tcPr>
          <w:p w:rsidR="00DA29B0" w:rsidRDefault="00DA29B0" w:rsidP="003B65D2">
            <w:pPr>
              <w:spacing w:before="40" w:after="40"/>
            </w:pPr>
            <w:r>
              <w:t>Yes</w:t>
            </w:r>
          </w:p>
        </w:tc>
      </w:tr>
      <w:tr w:rsidR="00DA29B0" w:rsidTr="003B65D2">
        <w:tc>
          <w:tcPr>
            <w:tcW w:w="2484" w:type="dxa"/>
            <w:shd w:val="clear" w:color="auto" w:fill="auto"/>
          </w:tcPr>
          <w:p w:rsidR="00DA29B0" w:rsidRDefault="00DA29B0" w:rsidP="003B65D2">
            <w:pPr>
              <w:spacing w:before="40" w:after="40"/>
            </w:pPr>
            <w:r>
              <w:t>Expected Caller Context</w:t>
            </w:r>
          </w:p>
        </w:tc>
        <w:tc>
          <w:tcPr>
            <w:tcW w:w="6372" w:type="dxa"/>
            <w:shd w:val="clear" w:color="auto" w:fill="auto"/>
          </w:tcPr>
          <w:p w:rsidR="00DA29B0" w:rsidRDefault="00DA29B0" w:rsidP="003B65D2">
            <w:pPr>
              <w:spacing w:before="40" w:after="40"/>
            </w:pPr>
            <w:r>
              <w:t>Application</w:t>
            </w:r>
          </w:p>
        </w:tc>
      </w:tr>
    </w:tbl>
    <w:p w:rsidR="00DA29B0" w:rsidRPr="008223FE" w:rsidRDefault="00DA29B0" w:rsidP="00DA29B0"/>
    <w:p w:rsidR="00DA29B0" w:rsidRDefault="00DA29B0" w:rsidP="00DA29B0">
      <w:pPr>
        <w:autoSpaceDE w:val="0"/>
        <w:autoSpaceDN w:val="0"/>
        <w:adjustRightInd w:val="0"/>
        <w:rPr>
          <w:rFonts w:ascii="Arial" w:hAnsi="Arial" w:cs="Arial"/>
          <w:szCs w:val="20"/>
        </w:rPr>
      </w:pPr>
      <w:r>
        <w:rPr>
          <w:rFonts w:ascii="Arial" w:hAnsi="Arial" w:cs="Arial"/>
          <w:szCs w:val="20"/>
        </w:rPr>
        <w:t xml:space="preserve">Request to </w:t>
      </w:r>
      <w:r w:rsidR="00C55C59">
        <w:rPr>
          <w:rFonts w:ascii="Arial" w:hAnsi="Arial" w:cs="Arial"/>
          <w:szCs w:val="20"/>
        </w:rPr>
        <w:t>invalidate</w:t>
      </w:r>
      <w:r>
        <w:rPr>
          <w:rFonts w:ascii="Arial" w:hAnsi="Arial" w:cs="Arial"/>
          <w:szCs w:val="20"/>
        </w:rPr>
        <w:t xml:space="preserve"> the specified NV block. This function queues the erase request and returns the acceptance result synchronously. The NvM can notify the application by callback when the service is finished.</w:t>
      </w:r>
    </w:p>
    <w:p w:rsidR="00DA29B0" w:rsidRDefault="00DA29B0" w:rsidP="00DA29B0">
      <w:pPr>
        <w:pStyle w:val="Heading7"/>
      </w:pPr>
      <w:r>
        <w:t>Application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Default="00DA29B0" w:rsidP="00C55C59">
            <w:pPr>
              <w:spacing w:before="20" w:after="20"/>
            </w:pPr>
            <w:proofErr w:type="spellStart"/>
            <w:r w:rsidRPr="00CC1451">
              <w:t>Std_ReturnType</w:t>
            </w:r>
            <w:proofErr w:type="spellEnd"/>
            <w:r w:rsidRPr="00CC1451">
              <w:t xml:space="preserve"> </w:t>
            </w:r>
            <w:proofErr w:type="spellStart"/>
            <w:r w:rsidRPr="00CC1451">
              <w:t>Rte_Call</w:t>
            </w:r>
            <w:proofErr w:type="spellEnd"/>
            <w:r>
              <w:t>_&lt;</w:t>
            </w:r>
            <w:proofErr w:type="spellStart"/>
            <w:r>
              <w:t>SWCSvcPortName</w:t>
            </w:r>
            <w:proofErr w:type="spellEnd"/>
            <w:r>
              <w:t>&gt;_</w:t>
            </w:r>
            <w:proofErr w:type="spellStart"/>
            <w:r w:rsidR="00C55C59">
              <w:t>Invalidate</w:t>
            </w:r>
            <w:r>
              <w:t>NvBlock</w:t>
            </w:r>
            <w:proofErr w:type="spellEnd"/>
            <w:r w:rsidRPr="00CC1451">
              <w:t xml:space="preserve"> (</w:t>
            </w:r>
            <w:r>
              <w:t xml:space="preserve"> void )</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autoSpaceDE w:val="0"/>
              <w:autoSpaceDN w:val="0"/>
              <w:adjustRightInd w:val="0"/>
            </w:pPr>
            <w:r>
              <w:t>None</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Default="00DA29B0" w:rsidP="00DA29B0">
      <w:pPr>
        <w:pStyle w:val="Heading7"/>
      </w:pPr>
      <w:r>
        <w:t>CDD Function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A29B0" w:rsidTr="003B65D2">
        <w:tc>
          <w:tcPr>
            <w:tcW w:w="8856" w:type="dxa"/>
            <w:shd w:val="clear" w:color="auto" w:fill="D9D9D9"/>
          </w:tcPr>
          <w:p w:rsidR="00DA29B0" w:rsidRDefault="00DA29B0" w:rsidP="003B65D2">
            <w:pPr>
              <w:spacing w:before="20" w:after="20"/>
            </w:pPr>
            <w:r>
              <w:t>Prototype</w:t>
            </w:r>
          </w:p>
        </w:tc>
      </w:tr>
      <w:tr w:rsidR="00DA29B0" w:rsidTr="003B65D2">
        <w:tc>
          <w:tcPr>
            <w:tcW w:w="8856" w:type="dxa"/>
            <w:shd w:val="clear" w:color="auto" w:fill="auto"/>
          </w:tcPr>
          <w:p w:rsidR="00DA29B0" w:rsidRPr="000C0902" w:rsidRDefault="00DA29B0" w:rsidP="00C55C59">
            <w:pPr>
              <w:spacing w:before="20" w:after="20"/>
            </w:pPr>
            <w:proofErr w:type="spellStart"/>
            <w:r>
              <w:t>Std_ReturnType</w:t>
            </w:r>
            <w:proofErr w:type="spellEnd"/>
            <w:r>
              <w:t xml:space="preserve"> </w:t>
            </w:r>
            <w:proofErr w:type="spellStart"/>
            <w:r>
              <w:t>NvM_</w:t>
            </w:r>
            <w:r w:rsidR="00C55C59">
              <w:t>Invalidate</w:t>
            </w:r>
            <w:r>
              <w:t>NvBlock</w:t>
            </w:r>
            <w:proofErr w:type="spellEnd"/>
            <w:r w:rsidRPr="00CC1451">
              <w:t xml:space="preserve"> </w:t>
            </w:r>
            <w:r>
              <w:t xml:space="preserve">( </w:t>
            </w:r>
            <w:proofErr w:type="spellStart"/>
            <w:r>
              <w:t>NvMBlockIdType</w:t>
            </w:r>
            <w:proofErr w:type="spellEnd"/>
            <w:r>
              <w:t xml:space="preserve"> </w:t>
            </w:r>
            <w:proofErr w:type="spellStart"/>
            <w:r>
              <w:t>BlockId</w:t>
            </w:r>
            <w:proofErr w:type="spellEnd"/>
            <w:r>
              <w:t xml:space="preserve"> </w:t>
            </w:r>
            <w:r w:rsidRPr="000C0902">
              <w:t>)</w:t>
            </w:r>
          </w:p>
        </w:tc>
      </w:tr>
      <w:tr w:rsidR="00DA29B0" w:rsidTr="003B65D2">
        <w:tc>
          <w:tcPr>
            <w:tcW w:w="8856" w:type="dxa"/>
            <w:shd w:val="clear" w:color="auto" w:fill="D9D9D9"/>
          </w:tcPr>
          <w:p w:rsidR="00DA29B0" w:rsidRDefault="00DA29B0" w:rsidP="003B65D2">
            <w:pPr>
              <w:spacing w:before="20" w:after="20"/>
            </w:pPr>
            <w:r>
              <w:t>Parameter</w:t>
            </w:r>
          </w:p>
        </w:tc>
      </w:tr>
      <w:tr w:rsidR="00DA29B0" w:rsidTr="003B65D2">
        <w:tc>
          <w:tcPr>
            <w:tcW w:w="8856" w:type="dxa"/>
            <w:shd w:val="clear" w:color="auto" w:fill="auto"/>
          </w:tcPr>
          <w:p w:rsidR="00DA29B0" w:rsidRDefault="00DA29B0" w:rsidP="003B65D2">
            <w:pPr>
              <w:spacing w:before="20" w:after="20"/>
            </w:pPr>
            <w:proofErr w:type="spellStart"/>
            <w:r>
              <w:t>BlockId</w:t>
            </w:r>
            <w:proofErr w:type="spellEnd"/>
            <w:r>
              <w:t xml:space="preserve"> – The block identifier</w:t>
            </w:r>
          </w:p>
        </w:tc>
      </w:tr>
      <w:tr w:rsidR="00DA29B0" w:rsidTr="003B65D2">
        <w:tc>
          <w:tcPr>
            <w:tcW w:w="8856" w:type="dxa"/>
            <w:shd w:val="clear" w:color="auto" w:fill="D9D9D9"/>
          </w:tcPr>
          <w:p w:rsidR="00DA29B0" w:rsidRDefault="00DA29B0" w:rsidP="003B65D2">
            <w:pPr>
              <w:spacing w:before="20" w:after="20"/>
            </w:pPr>
            <w:r>
              <w:t>Return Code</w:t>
            </w:r>
          </w:p>
        </w:tc>
      </w:tr>
      <w:tr w:rsidR="00DA29B0" w:rsidTr="003B65D2">
        <w:tc>
          <w:tcPr>
            <w:tcW w:w="8856" w:type="dxa"/>
            <w:shd w:val="clear" w:color="auto" w:fill="auto"/>
          </w:tcPr>
          <w:p w:rsidR="00DA29B0" w:rsidRDefault="00DA29B0" w:rsidP="003B65D2">
            <w:pPr>
              <w:spacing w:before="20" w:after="20"/>
            </w:pPr>
            <w:proofErr w:type="spellStart"/>
            <w:r>
              <w:t>Std_ReturnType</w:t>
            </w:r>
            <w:proofErr w:type="spellEnd"/>
            <w:r>
              <w:t xml:space="preserve"> – See section </w:t>
            </w:r>
            <w:r>
              <w:fldChar w:fldCharType="begin"/>
            </w:r>
            <w:r>
              <w:instrText xml:space="preserve"> REF _Ref415308087 \r \h </w:instrText>
            </w:r>
            <w:r>
              <w:fldChar w:fldCharType="separate"/>
            </w:r>
            <w:r>
              <w:t>5.1.4.1</w:t>
            </w:r>
            <w:r>
              <w:fldChar w:fldCharType="end"/>
            </w:r>
            <w:r>
              <w:t xml:space="preserve"> definition of this return type</w:t>
            </w:r>
          </w:p>
        </w:tc>
      </w:tr>
    </w:tbl>
    <w:p w:rsidR="00DA29B0" w:rsidRPr="00DA29B0" w:rsidRDefault="00DA29B0" w:rsidP="00DA29B0"/>
    <w:p w:rsidR="00073A25" w:rsidRPr="00073A25" w:rsidRDefault="00073A25" w:rsidP="00073A25"/>
    <w:p w:rsidR="008C11FD" w:rsidRDefault="008C11FD">
      <w:pPr>
        <w:rPr>
          <w:rFonts w:ascii="Calibri" w:hAnsi="Calibri" w:cs="Arial"/>
          <w:b/>
          <w:bCs/>
          <w:sz w:val="26"/>
          <w:szCs w:val="26"/>
        </w:rPr>
      </w:pPr>
      <w:r>
        <w:br w:type="page"/>
      </w:r>
    </w:p>
    <w:p w:rsidR="00452B78" w:rsidRDefault="00452B78" w:rsidP="00452B78">
      <w:pPr>
        <w:pStyle w:val="Heading3"/>
      </w:pPr>
      <w:bookmarkStart w:id="38" w:name="_Toc428878958"/>
      <w:r>
        <w:lastRenderedPageBreak/>
        <w:t>Type Definitions</w:t>
      </w:r>
      <w:bookmarkEnd w:id="38"/>
    </w:p>
    <w:p w:rsidR="00452B78" w:rsidRDefault="00452B78" w:rsidP="00452B78">
      <w:r>
        <w:t xml:space="preserve">The following section outlines the data types used by the NvM component. </w:t>
      </w:r>
    </w:p>
    <w:p w:rsidR="00452B78" w:rsidRDefault="00452B78" w:rsidP="00452B78">
      <w:pPr>
        <w:pStyle w:val="Heading4"/>
      </w:pPr>
      <w:bookmarkStart w:id="39" w:name="_Ref415308087"/>
      <w:bookmarkStart w:id="40" w:name="_Toc428878959"/>
      <w:proofErr w:type="spellStart"/>
      <w:r>
        <w:t>Std_ReturnType</w:t>
      </w:r>
      <w:bookmarkEnd w:id="39"/>
      <w:bookmarkEnd w:id="40"/>
      <w:proofErr w:type="spellEnd"/>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4678"/>
        <w:gridCol w:w="3431"/>
      </w:tblGrid>
      <w:tr w:rsidR="00452B78" w:rsidTr="00176123">
        <w:tc>
          <w:tcPr>
            <w:tcW w:w="983" w:type="dxa"/>
            <w:shd w:val="clear" w:color="auto" w:fill="D9D9D9"/>
          </w:tcPr>
          <w:p w:rsidR="00452B78" w:rsidRDefault="00452B78" w:rsidP="00176123">
            <w:pPr>
              <w:spacing w:after="120"/>
            </w:pPr>
            <w:r>
              <w:t>C-Type</w:t>
            </w:r>
          </w:p>
        </w:tc>
        <w:tc>
          <w:tcPr>
            <w:tcW w:w="4678" w:type="dxa"/>
            <w:shd w:val="clear" w:color="auto" w:fill="D9D9D9"/>
          </w:tcPr>
          <w:p w:rsidR="00452B78" w:rsidRDefault="00452B78" w:rsidP="00176123">
            <w:pPr>
              <w:spacing w:after="120"/>
            </w:pPr>
            <w:r>
              <w:t>Description</w:t>
            </w:r>
          </w:p>
        </w:tc>
        <w:tc>
          <w:tcPr>
            <w:tcW w:w="3431" w:type="dxa"/>
            <w:shd w:val="clear" w:color="auto" w:fill="D9D9D9"/>
          </w:tcPr>
          <w:p w:rsidR="00452B78" w:rsidRDefault="00452B78" w:rsidP="00176123">
            <w:pPr>
              <w:spacing w:after="120"/>
            </w:pPr>
            <w:r>
              <w:t>Value Range</w:t>
            </w:r>
          </w:p>
        </w:tc>
      </w:tr>
      <w:tr w:rsidR="00452B78" w:rsidTr="00176123">
        <w:tc>
          <w:tcPr>
            <w:tcW w:w="983" w:type="dxa"/>
            <w:shd w:val="clear" w:color="auto" w:fill="auto"/>
          </w:tcPr>
          <w:p w:rsidR="00452B78" w:rsidRDefault="00452B78" w:rsidP="00176123">
            <w:pPr>
              <w:spacing w:after="120"/>
            </w:pPr>
            <w:r>
              <w:t>uint8</w:t>
            </w:r>
          </w:p>
        </w:tc>
        <w:tc>
          <w:tcPr>
            <w:tcW w:w="4678" w:type="dxa"/>
            <w:shd w:val="clear" w:color="auto" w:fill="auto"/>
          </w:tcPr>
          <w:p w:rsidR="00452B78" w:rsidRDefault="00452B78" w:rsidP="00176123">
            <w:pPr>
              <w:spacing w:after="120"/>
            </w:pPr>
            <w:r>
              <w:t xml:space="preserve">Standard return type for </w:t>
            </w:r>
            <w:r w:rsidR="00DB6108">
              <w:t>functions</w:t>
            </w:r>
          </w:p>
        </w:tc>
        <w:tc>
          <w:tcPr>
            <w:tcW w:w="3431" w:type="dxa"/>
            <w:shd w:val="clear" w:color="auto" w:fill="auto"/>
          </w:tcPr>
          <w:p w:rsidR="00452B78" w:rsidRDefault="00452B78" w:rsidP="00176123">
            <w:pPr>
              <w:spacing w:after="120"/>
            </w:pPr>
            <w:r>
              <w:t>NVM_REQ_OK</w:t>
            </w:r>
            <w:r w:rsidR="00B540DB">
              <w:t xml:space="preserve"> (0)</w:t>
            </w:r>
          </w:p>
          <w:p w:rsidR="00452B78" w:rsidRPr="00176123" w:rsidRDefault="00452B78" w:rsidP="00176123">
            <w:pPr>
              <w:spacing w:after="120"/>
              <w:rPr>
                <w:i/>
              </w:rPr>
            </w:pPr>
            <w:r w:rsidRPr="00176123">
              <w:rPr>
                <w:i/>
              </w:rPr>
              <w:t xml:space="preserve"> </w:t>
            </w:r>
            <w:r w:rsidR="00AF2DA2" w:rsidRPr="00176123">
              <w:rPr>
                <w:i/>
              </w:rPr>
              <w:t>The last request has been accepted</w:t>
            </w:r>
          </w:p>
        </w:tc>
      </w:tr>
      <w:tr w:rsidR="00452B78" w:rsidTr="00176123">
        <w:tc>
          <w:tcPr>
            <w:tcW w:w="983" w:type="dxa"/>
            <w:shd w:val="clear" w:color="auto" w:fill="auto"/>
          </w:tcPr>
          <w:p w:rsidR="00452B78" w:rsidRDefault="00452B78" w:rsidP="00176123">
            <w:pPr>
              <w:spacing w:after="120"/>
            </w:pPr>
          </w:p>
        </w:tc>
        <w:tc>
          <w:tcPr>
            <w:tcW w:w="4678" w:type="dxa"/>
            <w:shd w:val="clear" w:color="auto" w:fill="auto"/>
          </w:tcPr>
          <w:p w:rsidR="00452B78" w:rsidRDefault="00452B78" w:rsidP="00176123">
            <w:pPr>
              <w:spacing w:after="120"/>
            </w:pPr>
          </w:p>
        </w:tc>
        <w:tc>
          <w:tcPr>
            <w:tcW w:w="3431" w:type="dxa"/>
            <w:shd w:val="clear" w:color="auto" w:fill="auto"/>
          </w:tcPr>
          <w:p w:rsidR="00452B78" w:rsidRDefault="00452B78" w:rsidP="00176123">
            <w:pPr>
              <w:spacing w:after="120"/>
            </w:pPr>
            <w:r>
              <w:t>NVM_REQ_NOT_OK</w:t>
            </w:r>
            <w:r w:rsidR="00B540DB">
              <w:t xml:space="preserve"> (1)</w:t>
            </w:r>
          </w:p>
          <w:p w:rsidR="00452B78" w:rsidRPr="00176123" w:rsidRDefault="00452B78" w:rsidP="00176123">
            <w:pPr>
              <w:spacing w:after="120"/>
              <w:rPr>
                <w:i/>
              </w:rPr>
            </w:pPr>
            <w:r w:rsidRPr="00176123">
              <w:rPr>
                <w:i/>
              </w:rPr>
              <w:t xml:space="preserve">The last request has </w:t>
            </w:r>
            <w:r w:rsidR="00AF2DA2" w:rsidRPr="00176123">
              <w:rPr>
                <w:i/>
              </w:rPr>
              <w:t>not been accepted</w:t>
            </w:r>
          </w:p>
        </w:tc>
      </w:tr>
    </w:tbl>
    <w:p w:rsidR="00452B78" w:rsidRPr="00452B78" w:rsidRDefault="00452B78" w:rsidP="00452B78"/>
    <w:p w:rsidR="00452B78" w:rsidRDefault="00452B78" w:rsidP="00452B78">
      <w:pPr>
        <w:pStyle w:val="Heading4"/>
      </w:pPr>
      <w:bookmarkStart w:id="41" w:name="_Ref415308111"/>
      <w:bookmarkStart w:id="42" w:name="_Toc428878960"/>
      <w:proofErr w:type="spellStart"/>
      <w:r>
        <w:t>NvM_RequestResultType</w:t>
      </w:r>
      <w:bookmarkEnd w:id="41"/>
      <w:bookmarkEnd w:id="42"/>
      <w:proofErr w:type="spellEnd"/>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4678"/>
        <w:gridCol w:w="3431"/>
      </w:tblGrid>
      <w:tr w:rsidR="00452B78" w:rsidTr="00176123">
        <w:tc>
          <w:tcPr>
            <w:tcW w:w="983" w:type="dxa"/>
            <w:shd w:val="clear" w:color="auto" w:fill="D9D9D9"/>
          </w:tcPr>
          <w:p w:rsidR="00452B78" w:rsidRDefault="00452B78" w:rsidP="00176123">
            <w:pPr>
              <w:spacing w:after="120"/>
            </w:pPr>
            <w:r>
              <w:t>C-Type</w:t>
            </w:r>
          </w:p>
        </w:tc>
        <w:tc>
          <w:tcPr>
            <w:tcW w:w="4678" w:type="dxa"/>
            <w:shd w:val="clear" w:color="auto" w:fill="D9D9D9"/>
          </w:tcPr>
          <w:p w:rsidR="00452B78" w:rsidRDefault="00452B78" w:rsidP="00176123">
            <w:pPr>
              <w:spacing w:after="120"/>
            </w:pPr>
            <w:r>
              <w:t>Description</w:t>
            </w:r>
          </w:p>
        </w:tc>
        <w:tc>
          <w:tcPr>
            <w:tcW w:w="3431" w:type="dxa"/>
            <w:shd w:val="clear" w:color="auto" w:fill="D9D9D9"/>
          </w:tcPr>
          <w:p w:rsidR="00452B78" w:rsidRDefault="00452B78" w:rsidP="00176123">
            <w:pPr>
              <w:spacing w:after="120"/>
            </w:pPr>
            <w:r>
              <w:t>Value Range</w:t>
            </w:r>
          </w:p>
        </w:tc>
      </w:tr>
      <w:tr w:rsidR="006C309B" w:rsidTr="00176123">
        <w:tc>
          <w:tcPr>
            <w:tcW w:w="983" w:type="dxa"/>
            <w:vMerge w:val="restart"/>
            <w:shd w:val="clear" w:color="auto" w:fill="auto"/>
          </w:tcPr>
          <w:p w:rsidR="006C309B" w:rsidRDefault="006C309B" w:rsidP="00176123">
            <w:pPr>
              <w:spacing w:after="120"/>
            </w:pPr>
            <w:r>
              <w:t>uint8</w:t>
            </w:r>
          </w:p>
        </w:tc>
        <w:tc>
          <w:tcPr>
            <w:tcW w:w="4678" w:type="dxa"/>
            <w:vMerge w:val="restart"/>
            <w:shd w:val="clear" w:color="auto" w:fill="auto"/>
          </w:tcPr>
          <w:p w:rsidR="006C309B" w:rsidRDefault="006C309B" w:rsidP="00176123">
            <w:pPr>
              <w:spacing w:after="120"/>
            </w:pPr>
            <w:r>
              <w:t xml:space="preserve">An asynchronous API service can have the following results or status that can be polled by </w:t>
            </w:r>
            <w:proofErr w:type="spellStart"/>
            <w:r>
              <w:t>NvM_GetErrorStatus</w:t>
            </w:r>
            <w:proofErr w:type="spellEnd"/>
          </w:p>
        </w:tc>
        <w:tc>
          <w:tcPr>
            <w:tcW w:w="3431" w:type="dxa"/>
            <w:shd w:val="clear" w:color="auto" w:fill="auto"/>
          </w:tcPr>
          <w:p w:rsidR="006C309B" w:rsidRDefault="006C309B" w:rsidP="00176123">
            <w:pPr>
              <w:spacing w:after="120"/>
            </w:pPr>
            <w:r>
              <w:t>NVM_REQ_OK</w:t>
            </w:r>
            <w:r w:rsidR="00B540DB">
              <w:t xml:space="preserve"> (0)</w:t>
            </w:r>
          </w:p>
          <w:p w:rsidR="006C309B" w:rsidRPr="00176123" w:rsidRDefault="006C309B" w:rsidP="00176123">
            <w:pPr>
              <w:spacing w:after="120"/>
              <w:rPr>
                <w:i/>
              </w:rPr>
            </w:pPr>
            <w:r w:rsidRPr="00176123">
              <w:rPr>
                <w:i/>
              </w:rPr>
              <w:t xml:space="preserve">The last request has finished successfully. </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NVM_REQ_NOT_OK</w:t>
            </w:r>
            <w:r w:rsidR="00B540DB">
              <w:t xml:space="preserve"> (1)</w:t>
            </w:r>
          </w:p>
          <w:p w:rsidR="006C309B" w:rsidRPr="00176123" w:rsidRDefault="006C309B" w:rsidP="00176123">
            <w:pPr>
              <w:spacing w:after="120"/>
              <w:rPr>
                <w:i/>
              </w:rPr>
            </w:pPr>
            <w:r w:rsidRPr="00176123">
              <w:rPr>
                <w:i/>
              </w:rPr>
              <w:t>The last request has finished unsuccessfully</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NVM_REQ_PENDING</w:t>
            </w:r>
            <w:r w:rsidR="00B540DB">
              <w:t xml:space="preserve"> (2)</w:t>
            </w:r>
          </w:p>
          <w:p w:rsidR="006C309B" w:rsidRPr="00176123" w:rsidRDefault="006C309B" w:rsidP="00176123">
            <w:pPr>
              <w:spacing w:after="120"/>
              <w:rPr>
                <w:i/>
              </w:rPr>
            </w:pPr>
            <w:r w:rsidRPr="00176123">
              <w:rPr>
                <w:i/>
              </w:rPr>
              <w:t>The last request is currently being processed</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NVM_REQ_INTEGRITY_FAILED</w:t>
            </w:r>
            <w:r w:rsidR="00B540DB">
              <w:t xml:space="preserve"> (3)</w:t>
            </w:r>
          </w:p>
          <w:p w:rsidR="006C309B" w:rsidRPr="00176123" w:rsidRDefault="006C309B" w:rsidP="00176123">
            <w:pPr>
              <w:spacing w:after="120"/>
              <w:rPr>
                <w:i/>
              </w:rPr>
            </w:pPr>
            <w:r w:rsidRPr="00176123">
              <w:rPr>
                <w:i/>
              </w:rPr>
              <w:t>A NV block with data corruption caused by a CRC mismatch or FEE or EA components reported an inconsistency</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NVM_REQ_BLOCK_SKIPPED</w:t>
            </w:r>
            <w:r w:rsidR="00B540DB">
              <w:t xml:space="preserve"> (4)</w:t>
            </w:r>
          </w:p>
          <w:p w:rsidR="006C309B" w:rsidRPr="00176123" w:rsidRDefault="006C309B" w:rsidP="00176123">
            <w:pPr>
              <w:spacing w:after="120"/>
              <w:rPr>
                <w:i/>
              </w:rPr>
            </w:pPr>
            <w:r w:rsidRPr="00176123">
              <w:rPr>
                <w:i/>
              </w:rPr>
              <w:t>The block was skipped during a multi-block request (</w:t>
            </w:r>
            <w:proofErr w:type="spellStart"/>
            <w:r w:rsidRPr="00176123">
              <w:rPr>
                <w:i/>
              </w:rPr>
              <w:t>ReadAll</w:t>
            </w:r>
            <w:proofErr w:type="spellEnd"/>
            <w:r w:rsidRPr="00176123">
              <w:rPr>
                <w:i/>
              </w:rPr>
              <w:t xml:space="preserve"> or </w:t>
            </w:r>
            <w:proofErr w:type="spellStart"/>
            <w:r w:rsidRPr="00176123">
              <w:rPr>
                <w:i/>
              </w:rPr>
              <w:t>WriteAll</w:t>
            </w:r>
            <w:proofErr w:type="spellEnd"/>
            <w:r w:rsidRPr="00176123">
              <w:rPr>
                <w:i/>
              </w:rPr>
              <w:t xml:space="preserve"> requests)</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NVM_REQ_NV_INVALIDATED</w:t>
            </w:r>
            <w:r w:rsidR="00B540DB">
              <w:t xml:space="preserve"> (5)</w:t>
            </w:r>
          </w:p>
          <w:p w:rsidR="006C309B" w:rsidRPr="00176123" w:rsidRDefault="006C309B" w:rsidP="00176123">
            <w:pPr>
              <w:spacing w:after="120"/>
              <w:rPr>
                <w:i/>
              </w:rPr>
            </w:pPr>
            <w:r w:rsidRPr="00176123">
              <w:rPr>
                <w:i/>
              </w:rPr>
              <w:t>The block is marked as invalid</w:t>
            </w:r>
          </w:p>
        </w:tc>
      </w:tr>
      <w:tr w:rsidR="006C309B" w:rsidTr="00176123">
        <w:tc>
          <w:tcPr>
            <w:tcW w:w="983" w:type="dxa"/>
            <w:vMerge/>
            <w:shd w:val="clear" w:color="auto" w:fill="auto"/>
          </w:tcPr>
          <w:p w:rsidR="006C309B" w:rsidRDefault="006C309B" w:rsidP="00176123">
            <w:pPr>
              <w:spacing w:after="120"/>
            </w:pPr>
          </w:p>
        </w:tc>
        <w:tc>
          <w:tcPr>
            <w:tcW w:w="4678" w:type="dxa"/>
            <w:vMerge/>
            <w:shd w:val="clear" w:color="auto" w:fill="auto"/>
          </w:tcPr>
          <w:p w:rsidR="006C309B" w:rsidRDefault="006C309B" w:rsidP="00176123">
            <w:pPr>
              <w:spacing w:after="120"/>
            </w:pPr>
          </w:p>
        </w:tc>
        <w:tc>
          <w:tcPr>
            <w:tcW w:w="3431" w:type="dxa"/>
            <w:shd w:val="clear" w:color="auto" w:fill="auto"/>
          </w:tcPr>
          <w:p w:rsidR="006C309B" w:rsidRDefault="006C309B" w:rsidP="00176123">
            <w:pPr>
              <w:spacing w:after="120"/>
            </w:pPr>
            <w:r>
              <w:t>NVM_REQ_CANCELLED</w:t>
            </w:r>
            <w:r w:rsidR="00B540DB">
              <w:t xml:space="preserve"> (6)</w:t>
            </w:r>
          </w:p>
        </w:tc>
      </w:tr>
    </w:tbl>
    <w:p w:rsidR="00452B78" w:rsidRPr="00452B78" w:rsidRDefault="00452B78" w:rsidP="00452B78"/>
    <w:p w:rsidR="00B540DB" w:rsidRDefault="00B540DB" w:rsidP="00B540DB">
      <w:pPr>
        <w:pStyle w:val="Heading4"/>
      </w:pPr>
      <w:bookmarkStart w:id="43" w:name="_Toc428878961"/>
      <w:proofErr w:type="spellStart"/>
      <w:r>
        <w:lastRenderedPageBreak/>
        <w:t>NvM_BlockIdType</w:t>
      </w:r>
      <w:bookmarkEnd w:id="43"/>
      <w:proofErr w:type="spellEnd"/>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4678"/>
        <w:gridCol w:w="3431"/>
      </w:tblGrid>
      <w:tr w:rsidR="00B540DB" w:rsidTr="00B540DB">
        <w:tc>
          <w:tcPr>
            <w:tcW w:w="983" w:type="dxa"/>
            <w:shd w:val="clear" w:color="auto" w:fill="D9D9D9"/>
          </w:tcPr>
          <w:p w:rsidR="00B540DB" w:rsidRDefault="00B540DB" w:rsidP="00B540DB">
            <w:pPr>
              <w:spacing w:after="120"/>
            </w:pPr>
            <w:r>
              <w:t>C-Type</w:t>
            </w:r>
          </w:p>
        </w:tc>
        <w:tc>
          <w:tcPr>
            <w:tcW w:w="4678" w:type="dxa"/>
            <w:shd w:val="clear" w:color="auto" w:fill="D9D9D9"/>
          </w:tcPr>
          <w:p w:rsidR="00B540DB" w:rsidRDefault="00B540DB" w:rsidP="00B540DB">
            <w:pPr>
              <w:spacing w:after="120"/>
            </w:pPr>
            <w:r>
              <w:t>Description</w:t>
            </w:r>
          </w:p>
        </w:tc>
        <w:tc>
          <w:tcPr>
            <w:tcW w:w="3431" w:type="dxa"/>
            <w:shd w:val="clear" w:color="auto" w:fill="D9D9D9"/>
          </w:tcPr>
          <w:p w:rsidR="00B540DB" w:rsidRDefault="00B540DB" w:rsidP="00B540DB">
            <w:pPr>
              <w:spacing w:after="120"/>
            </w:pPr>
            <w:r>
              <w:t>Value Range</w:t>
            </w:r>
          </w:p>
        </w:tc>
      </w:tr>
      <w:tr w:rsidR="00B540DB" w:rsidTr="00B540DB">
        <w:trPr>
          <w:trHeight w:val="2510"/>
        </w:trPr>
        <w:tc>
          <w:tcPr>
            <w:tcW w:w="983" w:type="dxa"/>
            <w:shd w:val="clear" w:color="auto" w:fill="auto"/>
          </w:tcPr>
          <w:p w:rsidR="00B540DB" w:rsidRPr="00B540DB" w:rsidRDefault="0029488A" w:rsidP="00B540DB">
            <w:pPr>
              <w:spacing w:after="120"/>
            </w:pPr>
            <w:r>
              <w:t>u</w:t>
            </w:r>
            <w:r w:rsidR="00B540DB" w:rsidRPr="00B540DB">
              <w:t>int16</w:t>
            </w:r>
          </w:p>
        </w:tc>
        <w:tc>
          <w:tcPr>
            <w:tcW w:w="4678" w:type="dxa"/>
            <w:shd w:val="clear" w:color="auto" w:fill="auto"/>
          </w:tcPr>
          <w:p w:rsidR="00B540DB" w:rsidRPr="00B540DB" w:rsidRDefault="00B540DB" w:rsidP="00B540DB">
            <w:pPr>
              <w:spacing w:after="120"/>
            </w:pPr>
            <w:r w:rsidRPr="00B540DB">
              <w:t>It is the type of a block handle that is used by the application in order to access a NVM block. There are two reserved IDs:</w:t>
            </w:r>
          </w:p>
          <w:p w:rsidR="00B540DB" w:rsidRDefault="00B540DB" w:rsidP="00B540DB">
            <w:pPr>
              <w:pStyle w:val="ListParagraph"/>
              <w:numPr>
                <w:ilvl w:val="0"/>
                <w:numId w:val="12"/>
              </w:numPr>
              <w:spacing w:after="120"/>
            </w:pPr>
            <w:r w:rsidRPr="00B540DB">
              <w:t>Block ID 0 for multi</w:t>
            </w:r>
            <w:r>
              <w:t xml:space="preserve"> </w:t>
            </w:r>
            <w:r w:rsidRPr="00B540DB">
              <w:t>block requests (Block</w:t>
            </w:r>
            <w:r>
              <w:t xml:space="preserve"> </w:t>
            </w:r>
            <w:r w:rsidRPr="00B540DB">
              <w:t>ID 0 is only allowed</w:t>
            </w:r>
            <w:r>
              <w:t xml:space="preserve"> </w:t>
            </w:r>
            <w:r w:rsidRPr="00B540DB">
              <w:t>for API</w:t>
            </w:r>
            <w:r>
              <w:t xml:space="preserve"> </w:t>
            </w:r>
            <w:proofErr w:type="spellStart"/>
            <w:r w:rsidRPr="00B540DB">
              <w:t>NvM_GetErrorStatus</w:t>
            </w:r>
            <w:proofErr w:type="spellEnd"/>
            <w:r w:rsidRPr="00B540DB">
              <w:t xml:space="preserve">()) </w:t>
            </w:r>
          </w:p>
          <w:p w:rsidR="00B540DB" w:rsidRDefault="00B540DB" w:rsidP="00B540DB">
            <w:pPr>
              <w:pStyle w:val="ListParagraph"/>
              <w:numPr>
                <w:ilvl w:val="0"/>
                <w:numId w:val="12"/>
              </w:numPr>
              <w:spacing w:after="120"/>
            </w:pPr>
            <w:r w:rsidRPr="00B540DB">
              <w:t>Block ID 1 for the</w:t>
            </w:r>
            <w:r>
              <w:t xml:space="preserve"> </w:t>
            </w:r>
            <w:r w:rsidRPr="00B540DB">
              <w:t>configuration Id block</w:t>
            </w:r>
            <w:r>
              <w:t xml:space="preserve">. </w:t>
            </w:r>
          </w:p>
          <w:p w:rsidR="00B540DB" w:rsidRPr="00B540DB" w:rsidRDefault="00B540DB" w:rsidP="00B540DB">
            <w:pPr>
              <w:spacing w:after="120"/>
            </w:pPr>
            <w:r w:rsidRPr="00B540DB">
              <w:t>The block handles are</w:t>
            </w:r>
            <w:r>
              <w:t xml:space="preserve"> </w:t>
            </w:r>
            <w:r w:rsidRPr="00B540DB">
              <w:t>created as defines in an</w:t>
            </w:r>
            <w:r>
              <w:t xml:space="preserve"> </w:t>
            </w:r>
            <w:r w:rsidRPr="00B540DB">
              <w:t>ascending define list.</w:t>
            </w:r>
          </w:p>
        </w:tc>
        <w:tc>
          <w:tcPr>
            <w:tcW w:w="3431" w:type="dxa"/>
            <w:shd w:val="clear" w:color="auto" w:fill="auto"/>
          </w:tcPr>
          <w:p w:rsidR="00B540DB" w:rsidRDefault="00B540DB" w:rsidP="00B540DB">
            <w:pPr>
              <w:spacing w:after="120"/>
            </w:pPr>
            <w:r>
              <w:t>0</w:t>
            </w:r>
            <w:r w:rsidR="00F5078E">
              <w:t>..(</w:t>
            </w:r>
            <w:r>
              <w:t xml:space="preserve">2^(16 - </w:t>
            </w:r>
            <w:r w:rsidRPr="00B540DB">
              <w:rPr>
                <w:i/>
              </w:rPr>
              <w:t>Dataset Selection Bits</w:t>
            </w:r>
            <w:r>
              <w:t>)</w:t>
            </w:r>
            <w:r w:rsidR="00F5078E">
              <w:t xml:space="preserve"> – 1) </w:t>
            </w:r>
          </w:p>
          <w:p w:rsidR="00B540DB" w:rsidRDefault="00F5078E" w:rsidP="00B540DB">
            <w:pPr>
              <w:spacing w:after="120"/>
            </w:pPr>
            <w:r>
              <w:rPr>
                <w:i/>
              </w:rPr>
              <w:t>Dataset Selection Bits</w:t>
            </w:r>
            <w:r w:rsidR="00B540DB">
              <w:t xml:space="preserve"> is the maximum number of bits that are needed in order to store the maximum dataset value as is configured by the software integration team. </w:t>
            </w:r>
          </w:p>
          <w:p w:rsidR="00B540DB" w:rsidRPr="00F5078E" w:rsidRDefault="00B540DB" w:rsidP="00F5078E">
            <w:pPr>
              <w:spacing w:after="120"/>
            </w:pPr>
            <w:r>
              <w:t xml:space="preserve">Following the example from section </w:t>
            </w:r>
            <w:r>
              <w:fldChar w:fldCharType="begin"/>
            </w:r>
            <w:r>
              <w:instrText xml:space="preserve"> REF _Ref416089734 \r \h </w:instrText>
            </w:r>
            <w:r>
              <w:fldChar w:fldCharType="separate"/>
            </w:r>
            <w:r w:rsidR="00A005A8">
              <w:t>5.1.1.1</w:t>
            </w:r>
            <w:r>
              <w:fldChar w:fldCharType="end"/>
            </w:r>
            <w:r w:rsidR="00F5078E">
              <w:t xml:space="preserve"> where </w:t>
            </w:r>
            <w:r w:rsidR="00F5078E" w:rsidRPr="00F5078E">
              <w:rPr>
                <w:i/>
              </w:rPr>
              <w:t>Dataset Selection Bits</w:t>
            </w:r>
            <w:r w:rsidR="00F5078E">
              <w:rPr>
                <w:i/>
              </w:rPr>
              <w:t xml:space="preserve"> </w:t>
            </w:r>
            <w:r w:rsidR="00F5078E">
              <w:t>was equal to 5, the max number of block handles would be 2^(16-5)-1=2047</w:t>
            </w:r>
          </w:p>
        </w:tc>
      </w:tr>
    </w:tbl>
    <w:p w:rsidR="00B540DB" w:rsidRPr="00B540DB" w:rsidRDefault="00B540DB" w:rsidP="00B540DB"/>
    <w:p w:rsidR="00452B78" w:rsidRPr="00724B7B" w:rsidRDefault="00452B78" w:rsidP="00724B7B"/>
    <w:p w:rsidR="00F5078E" w:rsidRDefault="00F5078E">
      <w:pPr>
        <w:rPr>
          <w:rFonts w:ascii="Calibri" w:hAnsi="Calibri" w:cs="Arial"/>
          <w:b/>
          <w:bCs/>
          <w:sz w:val="28"/>
          <w:szCs w:val="28"/>
        </w:rPr>
      </w:pPr>
      <w:r>
        <w:rPr>
          <w:rFonts w:ascii="Calibri" w:hAnsi="Calibri"/>
        </w:rPr>
        <w:br w:type="page"/>
      </w:r>
    </w:p>
    <w:p w:rsidR="004D69BD" w:rsidRPr="008E5905" w:rsidRDefault="004D69BD" w:rsidP="004D69BD">
      <w:pPr>
        <w:pStyle w:val="Heading2"/>
        <w:rPr>
          <w:rFonts w:ascii="Calibri" w:hAnsi="Calibri"/>
        </w:rPr>
      </w:pPr>
      <w:bookmarkStart w:id="44" w:name="_Toc428878962"/>
      <w:proofErr w:type="spellStart"/>
      <w:r w:rsidRPr="008E5905">
        <w:rPr>
          <w:rFonts w:ascii="Calibri" w:hAnsi="Calibri"/>
        </w:rPr>
        <w:lastRenderedPageBreak/>
        <w:t>NvM_Proxy</w:t>
      </w:r>
      <w:proofErr w:type="spellEnd"/>
      <w:r w:rsidRPr="008E5905">
        <w:rPr>
          <w:rFonts w:ascii="Calibri" w:hAnsi="Calibri"/>
        </w:rPr>
        <w:t>: Non Volatile Memory Proxy (Nexteer CDD)</w:t>
      </w:r>
      <w:bookmarkEnd w:id="44"/>
    </w:p>
    <w:p w:rsidR="00F8788A" w:rsidRDefault="00F8788A" w:rsidP="00F8788A">
      <w:pPr>
        <w:pStyle w:val="Heading3"/>
      </w:pPr>
      <w:bookmarkStart w:id="45" w:name="_Toc428878963"/>
      <w:r w:rsidRPr="00967BCF">
        <w:t>Design Rationale</w:t>
      </w:r>
      <w:bookmarkEnd w:id="45"/>
    </w:p>
    <w:p w:rsidR="00F8788A" w:rsidRDefault="00F8788A" w:rsidP="00EB7695">
      <w:r>
        <w:t xml:space="preserve">The </w:t>
      </w:r>
      <w:proofErr w:type="spellStart"/>
      <w:r>
        <w:t>NvM_Proxy</w:t>
      </w:r>
      <w:proofErr w:type="spellEnd"/>
      <w:r>
        <w:t xml:space="preserve"> provides and interface to the NvM for</w:t>
      </w:r>
      <w:r w:rsidR="00DF650C">
        <w:t xml:space="preserve"> all</w:t>
      </w:r>
      <w:r>
        <w:t xml:space="preserve"> software components</w:t>
      </w:r>
      <w:r w:rsidR="000453E1">
        <w:t>. The interface shall consist of the API modules defined in the previous sections</w:t>
      </w:r>
      <w:r w:rsidR="00DF650C">
        <w:t xml:space="preserve"> </w:t>
      </w:r>
      <w:r w:rsidR="00AC2CDE">
        <w:t xml:space="preserve">for the AUTOSAR NvM component </w:t>
      </w:r>
      <w:r w:rsidR="00DF650C">
        <w:t>with the prefix of NvMProxy instead of NvM</w:t>
      </w:r>
      <w:r w:rsidR="000453E1">
        <w:t xml:space="preserve">. </w:t>
      </w:r>
    </w:p>
    <w:p w:rsidR="00AC2CDE" w:rsidRDefault="00AC2CDE" w:rsidP="00EB7695"/>
    <w:p w:rsidR="00AC2CDE" w:rsidRDefault="00AC2CDE" w:rsidP="00EB7695">
      <w:r>
        <w:t xml:space="preserve">If the calling component is in the same ASIL application as the NvM, the proxy shall just forward the request on directly. If the component is not in the same ASIL application as the NvM, the proxy shall call a </w:t>
      </w:r>
      <w:proofErr w:type="spellStart"/>
      <w:r>
        <w:t>nontrusted</w:t>
      </w:r>
      <w:proofErr w:type="spellEnd"/>
      <w:r>
        <w:t xml:space="preserve"> function to switch the OS context to the application of the NvM and then call the desired function. </w:t>
      </w:r>
    </w:p>
    <w:p w:rsidR="00EB7695" w:rsidRDefault="00EB7695" w:rsidP="00EB7695"/>
    <w:p w:rsidR="00EB7695" w:rsidRDefault="00EB7695" w:rsidP="00EB7695">
      <w:pPr>
        <w:jc w:val="center"/>
      </w:pPr>
      <w:r>
        <w:object w:dxaOrig="7554" w:dyaOrig="3504">
          <v:shape id="_x0000_i1027" type="#_x0000_t75" style="width:377.85pt;height:175.1pt" o:ole="">
            <v:imagedata r:id="rId13" o:title=""/>
          </v:shape>
          <o:OLEObject Type="Embed" ProgID="Visio.Drawing.11" ShapeID="_x0000_i1027" DrawAspect="Content" ObjectID="_1537338961" r:id="rId14"/>
        </w:object>
      </w:r>
    </w:p>
    <w:p w:rsidR="004D69BD" w:rsidRDefault="004D69BD" w:rsidP="00EB7695">
      <w:pPr>
        <w:rPr>
          <w:rFonts w:ascii="Calibri" w:hAnsi="Calibri"/>
        </w:rPr>
      </w:pPr>
    </w:p>
    <w:p w:rsidR="00EB7695" w:rsidRDefault="00AC2CDE" w:rsidP="00EB7695">
      <w:pPr>
        <w:rPr>
          <w:ins w:id="46" w:author="Smith, Kevin" w:date="2016-10-01T22:35:00Z"/>
        </w:rPr>
      </w:pPr>
      <w:r w:rsidRPr="00EB7695">
        <w:t xml:space="preserve">The NvMProxy component shall also be responsible for settings NTC 0x06, 0x07, 0x08 and 0x0A when a block that is invalid by not being written or when the CRC check fails if one is applied to the block. This check shall be done during the initialization routine of the NvMProxy component.  </w:t>
      </w:r>
    </w:p>
    <w:p w:rsidR="00883009" w:rsidRDefault="00883009" w:rsidP="00EB7695">
      <w:pPr>
        <w:rPr>
          <w:ins w:id="47" w:author="Smith, Kevin" w:date="2016-10-01T22:35:00Z"/>
        </w:rPr>
      </w:pPr>
    </w:p>
    <w:p w:rsidR="00883009" w:rsidRPr="00EB7695" w:rsidRDefault="00883009" w:rsidP="00EB7695">
      <w:ins w:id="48" w:author="Smith, Kevin" w:date="2016-10-01T22:35:00Z">
        <w:r>
          <w:t>NvMProxy shall also store all RAM status flags during shutdown</w:t>
        </w:r>
      </w:ins>
      <w:ins w:id="49" w:author="Smith, Kevin" w:date="2016-10-07T09:49:00Z">
        <w:r w:rsidR="00466660">
          <w:t xml:space="preserve"> to RAM</w:t>
        </w:r>
      </w:ins>
      <w:ins w:id="50" w:author="Smith, Kevin" w:date="2016-10-01T22:35:00Z">
        <w:r>
          <w:t xml:space="preserve">, so they can be restored during a quick ignition cycle. The restoration shall take place if the </w:t>
        </w:r>
        <w:proofErr w:type="spellStart"/>
        <w:r>
          <w:t>NvM_WriteAll</w:t>
        </w:r>
        <w:proofErr w:type="spellEnd"/>
        <w:r>
          <w:t xml:space="preserve"> is completed, canceled or killed by the </w:t>
        </w:r>
        <w:proofErr w:type="spellStart"/>
        <w:r>
          <w:t>BswM</w:t>
        </w:r>
        <w:proofErr w:type="spellEnd"/>
        <w:r>
          <w:t xml:space="preserve">. </w:t>
        </w:r>
      </w:ins>
    </w:p>
    <w:p w:rsidR="00EB7695" w:rsidRDefault="00EB7695" w:rsidP="00EB7695">
      <w:pPr>
        <w:pStyle w:val="Heading3"/>
      </w:pPr>
      <w:bookmarkStart w:id="51" w:name="_Toc428878964"/>
      <w:r>
        <w:t>Sub-Functions</w:t>
      </w:r>
      <w:bookmarkEnd w:id="51"/>
    </w:p>
    <w:p w:rsidR="00EB7695" w:rsidRPr="00967BCF" w:rsidRDefault="00EB7695" w:rsidP="00EB7695">
      <w:pPr>
        <w:pStyle w:val="Heading4"/>
      </w:pPr>
      <w:bookmarkStart w:id="52" w:name="_Toc428878965"/>
      <w:r>
        <w:t xml:space="preserve">Sub-Function: </w:t>
      </w:r>
      <w:proofErr w:type="spellStart"/>
      <w:r>
        <w:t>NvMProxy_Init</w:t>
      </w:r>
      <w:bookmarkEnd w:id="52"/>
      <w:proofErr w:type="spellEnd"/>
    </w:p>
    <w:p w:rsidR="00EB7695" w:rsidRDefault="00EB7695" w:rsidP="00EB7695">
      <w:pPr>
        <w:pStyle w:val="Heading5"/>
      </w:pPr>
      <w:bookmarkStart w:id="53" w:name="_Toc428878966"/>
      <w:r>
        <w:t>Hardware Related Design</w:t>
      </w:r>
      <w:bookmarkEnd w:id="53"/>
    </w:p>
    <w:p w:rsidR="00EB7695" w:rsidRPr="00D63BC7" w:rsidRDefault="00EB7695" w:rsidP="00EB7695">
      <w:r>
        <w:t>None</w:t>
      </w:r>
    </w:p>
    <w:p w:rsidR="00EB7695" w:rsidRDefault="00EB7695" w:rsidP="00EB7695">
      <w:pPr>
        <w:pStyle w:val="Heading5"/>
      </w:pPr>
      <w:bookmarkStart w:id="54" w:name="_Toc428878967"/>
      <w:r>
        <w:t>Software Related Design</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6372"/>
      </w:tblGrid>
      <w:tr w:rsidR="00EB7695" w:rsidTr="003B65D2">
        <w:tc>
          <w:tcPr>
            <w:tcW w:w="8856" w:type="dxa"/>
            <w:gridSpan w:val="2"/>
            <w:shd w:val="clear" w:color="auto" w:fill="D9D9D9"/>
          </w:tcPr>
          <w:p w:rsidR="00EB7695" w:rsidRDefault="00EB7695" w:rsidP="003B65D2">
            <w:pPr>
              <w:spacing w:before="40" w:after="40"/>
            </w:pPr>
            <w:r>
              <w:t xml:space="preserve">Function </w:t>
            </w:r>
            <w:r w:rsidRPr="007C3D8C">
              <w:t>Particularities</w:t>
            </w:r>
          </w:p>
        </w:tc>
      </w:tr>
      <w:tr w:rsidR="00EB7695" w:rsidTr="003B65D2">
        <w:tc>
          <w:tcPr>
            <w:tcW w:w="2484" w:type="dxa"/>
            <w:shd w:val="clear" w:color="auto" w:fill="auto"/>
          </w:tcPr>
          <w:p w:rsidR="00EB7695" w:rsidRDefault="00EB7695" w:rsidP="003B65D2">
            <w:pPr>
              <w:spacing w:before="40" w:after="40"/>
            </w:pPr>
            <w:r>
              <w:t>Request Type</w:t>
            </w:r>
          </w:p>
        </w:tc>
        <w:tc>
          <w:tcPr>
            <w:tcW w:w="6372" w:type="dxa"/>
            <w:shd w:val="clear" w:color="auto" w:fill="auto"/>
          </w:tcPr>
          <w:p w:rsidR="00EB7695" w:rsidRDefault="00EB7695" w:rsidP="003B65D2">
            <w:pPr>
              <w:spacing w:before="40" w:after="40"/>
            </w:pPr>
            <w:r>
              <w:t>Synchronous</w:t>
            </w:r>
          </w:p>
        </w:tc>
      </w:tr>
      <w:tr w:rsidR="00EB7695" w:rsidTr="003B65D2">
        <w:tc>
          <w:tcPr>
            <w:tcW w:w="2484" w:type="dxa"/>
            <w:shd w:val="clear" w:color="auto" w:fill="auto"/>
          </w:tcPr>
          <w:p w:rsidR="00EB7695" w:rsidRDefault="00EB7695" w:rsidP="003B65D2">
            <w:pPr>
              <w:spacing w:before="40" w:after="40"/>
            </w:pPr>
            <w:r>
              <w:t>Re-entrant</w:t>
            </w:r>
          </w:p>
        </w:tc>
        <w:tc>
          <w:tcPr>
            <w:tcW w:w="6372" w:type="dxa"/>
            <w:shd w:val="clear" w:color="auto" w:fill="auto"/>
          </w:tcPr>
          <w:p w:rsidR="00EB7695" w:rsidRDefault="00EB7695" w:rsidP="003B65D2">
            <w:pPr>
              <w:spacing w:before="40" w:after="40"/>
            </w:pPr>
            <w:r>
              <w:t>Yes</w:t>
            </w:r>
          </w:p>
        </w:tc>
      </w:tr>
      <w:tr w:rsidR="00EB7695" w:rsidTr="003B65D2">
        <w:tc>
          <w:tcPr>
            <w:tcW w:w="2484" w:type="dxa"/>
            <w:shd w:val="clear" w:color="auto" w:fill="auto"/>
          </w:tcPr>
          <w:p w:rsidR="00EB7695" w:rsidRDefault="00EB7695" w:rsidP="003B65D2">
            <w:pPr>
              <w:spacing w:before="40" w:after="40"/>
            </w:pPr>
            <w:r>
              <w:t>Expected Caller Context</w:t>
            </w:r>
          </w:p>
        </w:tc>
        <w:tc>
          <w:tcPr>
            <w:tcW w:w="6372" w:type="dxa"/>
            <w:shd w:val="clear" w:color="auto" w:fill="auto"/>
          </w:tcPr>
          <w:p w:rsidR="00EB7695" w:rsidRDefault="00EB7695" w:rsidP="003B65D2">
            <w:pPr>
              <w:spacing w:before="40" w:after="40"/>
            </w:pPr>
            <w:r>
              <w:t>Shall only be called from ECU state manager or equivalent function.</w:t>
            </w:r>
          </w:p>
        </w:tc>
      </w:tr>
    </w:tbl>
    <w:p w:rsidR="00EB7695" w:rsidRPr="007C3D8C" w:rsidRDefault="00EB7695" w:rsidP="00EB7695"/>
    <w:p w:rsidR="00EB7695" w:rsidRPr="00FE081C" w:rsidRDefault="00EB7695" w:rsidP="00EB7695">
      <w:r>
        <w:t xml:space="preserve">Before the NvMProxy component can be used, it has to be initialized. This call also must be performed after the </w:t>
      </w:r>
      <w:proofErr w:type="spellStart"/>
      <w:r>
        <w:t>NvM_</w:t>
      </w:r>
      <w:proofErr w:type="gramStart"/>
      <w:r>
        <w:t>ReadAll</w:t>
      </w:r>
      <w:proofErr w:type="spellEnd"/>
      <w:r>
        <w:t>(</w:t>
      </w:r>
      <w:proofErr w:type="gramEnd"/>
      <w:r>
        <w:t xml:space="preserve">) has finished executing to properly diagnose all NvM blocks for any data corruption. </w:t>
      </w:r>
    </w:p>
    <w:p w:rsidR="00300584" w:rsidRPr="00967BCF" w:rsidRDefault="00300584" w:rsidP="00300584">
      <w:pPr>
        <w:pStyle w:val="Heading1"/>
        <w:rPr>
          <w:rFonts w:ascii="Calibri" w:hAnsi="Calibri"/>
        </w:rPr>
      </w:pPr>
      <w:bookmarkStart w:id="55" w:name="_Toc428878968"/>
      <w:r w:rsidRPr="00967BCF">
        <w:rPr>
          <w:rFonts w:ascii="Calibri" w:hAnsi="Calibri"/>
        </w:rPr>
        <w:t>Timing / Execution Constraints</w:t>
      </w:r>
      <w:bookmarkEnd w:id="55"/>
    </w:p>
    <w:p w:rsidR="002D296E" w:rsidRPr="00F5078E" w:rsidRDefault="002D296E" w:rsidP="002D296E">
      <w:pPr>
        <w:pStyle w:val="Heading2"/>
        <w:rPr>
          <w:rFonts w:ascii="Calibri" w:hAnsi="Calibri"/>
        </w:rPr>
      </w:pPr>
      <w:bookmarkStart w:id="56" w:name="_Toc428878969"/>
      <w:r w:rsidRPr="00967BCF">
        <w:rPr>
          <w:rFonts w:ascii="Calibri" w:hAnsi="Calibri"/>
        </w:rPr>
        <w:t>Rationale / Comments</w:t>
      </w:r>
      <w:bookmarkEnd w:id="56"/>
    </w:p>
    <w:p w:rsidR="002F51EA" w:rsidRDefault="00234F7C" w:rsidP="002D296E">
      <w:pPr>
        <w:pStyle w:val="Heading2"/>
        <w:rPr>
          <w:rFonts w:ascii="Calibri" w:hAnsi="Calibri"/>
        </w:rPr>
      </w:pPr>
      <w:bookmarkStart w:id="57" w:name="_Toc428878970"/>
      <w:r>
        <w:rPr>
          <w:rFonts w:ascii="Calibri" w:hAnsi="Calibri"/>
        </w:rPr>
        <w:t>Rates and State Execution</w:t>
      </w:r>
      <w:r w:rsidR="0074515F">
        <w:rPr>
          <w:rFonts w:ascii="Calibri" w:hAnsi="Calibri"/>
        </w:rPr>
        <w:t>: NvM</w:t>
      </w:r>
      <w:bookmarkEnd w:id="57"/>
    </w:p>
    <w:p w:rsidR="0029488A" w:rsidRDefault="0029488A" w:rsidP="0029488A">
      <w:r w:rsidRPr="00AC2CDE">
        <w:t>In the following table, functions marked with 0ms run rate are function calls that can be called from the states indicated by “Execute.”</w:t>
      </w:r>
    </w:p>
    <w:p w:rsidR="0029488A" w:rsidRPr="0029488A" w:rsidRDefault="0029488A" w:rsidP="0029488A"/>
    <w:tbl>
      <w:tblPr>
        <w:tblW w:w="751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1047"/>
        <w:gridCol w:w="1056"/>
        <w:gridCol w:w="1131"/>
        <w:gridCol w:w="900"/>
        <w:gridCol w:w="929"/>
      </w:tblGrid>
      <w:tr w:rsidR="005F4944" w:rsidRPr="00AC68B2" w:rsidTr="00EB7695">
        <w:trPr>
          <w:jc w:val="center"/>
        </w:trPr>
        <w:tc>
          <w:tcPr>
            <w:tcW w:w="2446" w:type="dxa"/>
            <w:shd w:val="clear" w:color="auto" w:fill="D9D9D9" w:themeFill="background1" w:themeFillShade="D9"/>
          </w:tcPr>
          <w:p w:rsidR="005F4944" w:rsidRPr="00AC68B2" w:rsidRDefault="005F4944" w:rsidP="002D11C5">
            <w:pPr>
              <w:spacing w:before="40" w:after="40"/>
              <w:rPr>
                <w:rFonts w:ascii="Calibri" w:hAnsi="Calibri"/>
                <w:b/>
              </w:rPr>
            </w:pPr>
            <w:r w:rsidRPr="00AC68B2">
              <w:rPr>
                <w:rFonts w:ascii="Calibri" w:hAnsi="Calibri"/>
                <w:b/>
              </w:rPr>
              <w:t>Sub-Function</w:t>
            </w:r>
            <w:r w:rsidR="002F51EA" w:rsidRPr="00AC68B2">
              <w:rPr>
                <w:rFonts w:ascii="Calibri" w:hAnsi="Calibri"/>
                <w:b/>
              </w:rPr>
              <w:t xml:space="preserve"> Name</w:t>
            </w:r>
          </w:p>
        </w:tc>
        <w:tc>
          <w:tcPr>
            <w:tcW w:w="1070" w:type="dxa"/>
            <w:shd w:val="clear" w:color="auto" w:fill="D9D9D9" w:themeFill="background1" w:themeFillShade="D9"/>
          </w:tcPr>
          <w:p w:rsidR="005F4944" w:rsidRPr="00AC68B2" w:rsidRDefault="005F4944" w:rsidP="002D11C5">
            <w:pPr>
              <w:spacing w:before="40" w:after="40"/>
              <w:jc w:val="center"/>
              <w:rPr>
                <w:rFonts w:ascii="Calibri" w:hAnsi="Calibri"/>
                <w:b/>
              </w:rPr>
            </w:pPr>
            <w:r w:rsidRPr="00AC68B2">
              <w:rPr>
                <w:rFonts w:ascii="Calibri" w:hAnsi="Calibri"/>
                <w:b/>
              </w:rPr>
              <w:t>Rate</w:t>
            </w:r>
            <w:r w:rsidR="003575D5" w:rsidRPr="00AC68B2">
              <w:rPr>
                <w:rFonts w:ascii="Calibri" w:hAnsi="Calibri"/>
                <w:b/>
              </w:rPr>
              <w:t xml:space="preserve"> (</w:t>
            </w:r>
            <w:proofErr w:type="spellStart"/>
            <w:r w:rsidR="003575D5" w:rsidRPr="00AC68B2">
              <w:rPr>
                <w:rFonts w:ascii="Calibri" w:hAnsi="Calibri"/>
                <w:b/>
              </w:rPr>
              <w:t>ms</w:t>
            </w:r>
            <w:proofErr w:type="spellEnd"/>
            <w:r w:rsidR="003575D5" w:rsidRPr="00AC68B2">
              <w:rPr>
                <w:rFonts w:ascii="Calibri" w:hAnsi="Calibri"/>
                <w:b/>
              </w:rPr>
              <w:t>)</w:t>
            </w:r>
          </w:p>
        </w:tc>
        <w:tc>
          <w:tcPr>
            <w:tcW w:w="1016" w:type="dxa"/>
            <w:shd w:val="clear" w:color="auto" w:fill="D9D9D9" w:themeFill="background1" w:themeFillShade="D9"/>
          </w:tcPr>
          <w:p w:rsidR="005F4944" w:rsidRPr="00AC68B2" w:rsidRDefault="005F4944" w:rsidP="002D11C5">
            <w:pPr>
              <w:spacing w:before="40" w:after="40"/>
              <w:jc w:val="center"/>
              <w:rPr>
                <w:rFonts w:ascii="Calibri" w:hAnsi="Calibri"/>
                <w:b/>
              </w:rPr>
            </w:pPr>
            <w:r w:rsidRPr="00AC68B2">
              <w:rPr>
                <w:rFonts w:ascii="Calibri" w:hAnsi="Calibri"/>
                <w:b/>
              </w:rPr>
              <w:t xml:space="preserve">Cold </w:t>
            </w:r>
            <w:proofErr w:type="spellStart"/>
            <w:r w:rsidRPr="00AC68B2">
              <w:rPr>
                <w:rFonts w:ascii="Calibri" w:hAnsi="Calibri"/>
                <w:b/>
              </w:rPr>
              <w:t>Init</w:t>
            </w:r>
            <w:proofErr w:type="spellEnd"/>
          </w:p>
        </w:tc>
        <w:tc>
          <w:tcPr>
            <w:tcW w:w="1145" w:type="dxa"/>
            <w:shd w:val="clear" w:color="auto" w:fill="D9D9D9" w:themeFill="background1" w:themeFillShade="D9"/>
          </w:tcPr>
          <w:p w:rsidR="005F4944" w:rsidRPr="00AC68B2" w:rsidRDefault="005F4944" w:rsidP="002D11C5">
            <w:pPr>
              <w:spacing w:before="40" w:after="40"/>
              <w:jc w:val="center"/>
              <w:rPr>
                <w:rFonts w:ascii="Calibri" w:hAnsi="Calibri"/>
                <w:b/>
              </w:rPr>
            </w:pPr>
            <w:r w:rsidRPr="00AC68B2">
              <w:rPr>
                <w:rFonts w:ascii="Calibri" w:hAnsi="Calibri"/>
                <w:b/>
              </w:rPr>
              <w:t xml:space="preserve">Warm </w:t>
            </w:r>
            <w:proofErr w:type="spellStart"/>
            <w:r w:rsidRPr="00AC68B2">
              <w:rPr>
                <w:rFonts w:ascii="Calibri" w:hAnsi="Calibri"/>
                <w:b/>
              </w:rPr>
              <w:t>Init</w:t>
            </w:r>
            <w:proofErr w:type="spellEnd"/>
          </w:p>
        </w:tc>
        <w:tc>
          <w:tcPr>
            <w:tcW w:w="900" w:type="dxa"/>
            <w:shd w:val="clear" w:color="auto" w:fill="D9D9D9" w:themeFill="background1" w:themeFillShade="D9"/>
          </w:tcPr>
          <w:p w:rsidR="005F4944" w:rsidRPr="00AC68B2" w:rsidRDefault="005F4944" w:rsidP="002D11C5">
            <w:pPr>
              <w:spacing w:before="40" w:after="40"/>
              <w:jc w:val="center"/>
              <w:rPr>
                <w:rFonts w:ascii="Calibri" w:hAnsi="Calibri"/>
                <w:b/>
              </w:rPr>
            </w:pPr>
            <w:r w:rsidRPr="00AC68B2">
              <w:rPr>
                <w:rFonts w:ascii="Calibri" w:hAnsi="Calibri"/>
                <w:b/>
              </w:rPr>
              <w:t>Operate</w:t>
            </w:r>
          </w:p>
        </w:tc>
        <w:tc>
          <w:tcPr>
            <w:tcW w:w="933" w:type="dxa"/>
            <w:shd w:val="clear" w:color="auto" w:fill="D9D9D9" w:themeFill="background1" w:themeFillShade="D9"/>
          </w:tcPr>
          <w:p w:rsidR="005F4944" w:rsidRPr="00AC68B2" w:rsidRDefault="005F4944" w:rsidP="002D11C5">
            <w:pPr>
              <w:spacing w:before="40" w:after="40"/>
              <w:jc w:val="center"/>
              <w:rPr>
                <w:rFonts w:ascii="Calibri" w:hAnsi="Calibri"/>
                <w:b/>
              </w:rPr>
            </w:pPr>
            <w:r w:rsidRPr="00AC68B2">
              <w:rPr>
                <w:rFonts w:ascii="Calibri" w:hAnsi="Calibri"/>
                <w:b/>
              </w:rPr>
              <w:t>Disable</w:t>
            </w:r>
          </w:p>
        </w:tc>
      </w:tr>
      <w:tr w:rsidR="00F5078E" w:rsidRPr="00F5078E" w:rsidTr="00EB7695">
        <w:trPr>
          <w:jc w:val="center"/>
        </w:trPr>
        <w:tc>
          <w:tcPr>
            <w:tcW w:w="2446" w:type="dxa"/>
            <w:vAlign w:val="center"/>
          </w:tcPr>
          <w:p w:rsidR="005F4944" w:rsidRPr="00F5078E" w:rsidRDefault="0074515F" w:rsidP="00F5078E">
            <w:pPr>
              <w:spacing w:before="40" w:after="40"/>
              <w:rPr>
                <w:rFonts w:ascii="Calibri" w:hAnsi="Calibri"/>
              </w:rPr>
            </w:pPr>
            <w:proofErr w:type="spellStart"/>
            <w:r w:rsidRPr="00F5078E">
              <w:rPr>
                <w:rFonts w:ascii="Calibri" w:hAnsi="Calibri"/>
              </w:rPr>
              <w:t>NvM_Init</w:t>
            </w:r>
            <w:proofErr w:type="spellEnd"/>
          </w:p>
        </w:tc>
        <w:tc>
          <w:tcPr>
            <w:tcW w:w="1070" w:type="dxa"/>
            <w:vAlign w:val="center"/>
          </w:tcPr>
          <w:p w:rsidR="005F4944" w:rsidRPr="00F5078E" w:rsidRDefault="00981001" w:rsidP="00F5078E">
            <w:pPr>
              <w:spacing w:before="40" w:after="40"/>
              <w:jc w:val="center"/>
              <w:rPr>
                <w:rFonts w:ascii="Calibri" w:hAnsi="Calibri"/>
              </w:rPr>
            </w:pPr>
            <w:r w:rsidRPr="00F5078E">
              <w:rPr>
                <w:rFonts w:ascii="Calibri" w:hAnsi="Calibri"/>
              </w:rPr>
              <w:t>0</w:t>
            </w:r>
          </w:p>
        </w:tc>
        <w:tc>
          <w:tcPr>
            <w:tcW w:w="1016" w:type="dxa"/>
            <w:shd w:val="clear" w:color="auto" w:fill="92D050"/>
            <w:vAlign w:val="center"/>
          </w:tcPr>
          <w:p w:rsidR="005F4944" w:rsidRPr="00F5078E" w:rsidRDefault="0074515F" w:rsidP="00F5078E">
            <w:pPr>
              <w:spacing w:before="40" w:after="40"/>
              <w:jc w:val="center"/>
              <w:rPr>
                <w:rFonts w:ascii="Calibri" w:hAnsi="Calibri"/>
              </w:rPr>
            </w:pPr>
            <w:r w:rsidRPr="00F5078E">
              <w:rPr>
                <w:rFonts w:ascii="Calibri" w:hAnsi="Calibri"/>
              </w:rPr>
              <w:t>Execute</w:t>
            </w:r>
          </w:p>
        </w:tc>
        <w:tc>
          <w:tcPr>
            <w:tcW w:w="1145" w:type="dxa"/>
            <w:vAlign w:val="center"/>
          </w:tcPr>
          <w:p w:rsidR="005F4944" w:rsidRPr="00F5078E" w:rsidRDefault="0074515F" w:rsidP="00F5078E">
            <w:pPr>
              <w:spacing w:before="40" w:after="40"/>
              <w:jc w:val="center"/>
              <w:rPr>
                <w:rFonts w:ascii="Calibri" w:hAnsi="Calibri"/>
              </w:rPr>
            </w:pPr>
            <w:r w:rsidRPr="00F5078E">
              <w:rPr>
                <w:rFonts w:ascii="Calibri" w:hAnsi="Calibri"/>
              </w:rPr>
              <w:t>Do Not Execute</w:t>
            </w:r>
          </w:p>
        </w:tc>
        <w:tc>
          <w:tcPr>
            <w:tcW w:w="900" w:type="dxa"/>
            <w:vAlign w:val="center"/>
          </w:tcPr>
          <w:p w:rsidR="005F4944" w:rsidRPr="00F5078E" w:rsidRDefault="0074515F" w:rsidP="00F5078E">
            <w:pPr>
              <w:spacing w:before="40" w:after="40"/>
              <w:jc w:val="center"/>
              <w:rPr>
                <w:rFonts w:ascii="Calibri" w:hAnsi="Calibri"/>
              </w:rPr>
            </w:pPr>
            <w:r w:rsidRPr="00F5078E">
              <w:rPr>
                <w:rFonts w:ascii="Calibri" w:hAnsi="Calibri"/>
              </w:rPr>
              <w:t>Do Not Execute</w:t>
            </w:r>
          </w:p>
        </w:tc>
        <w:tc>
          <w:tcPr>
            <w:tcW w:w="933" w:type="dxa"/>
            <w:vAlign w:val="center"/>
          </w:tcPr>
          <w:p w:rsidR="005F4944" w:rsidRPr="00F5078E" w:rsidRDefault="0074515F" w:rsidP="00F5078E">
            <w:pPr>
              <w:spacing w:before="40" w:after="40"/>
              <w:jc w:val="center"/>
              <w:rPr>
                <w:rFonts w:ascii="Calibri" w:hAnsi="Calibri"/>
              </w:rPr>
            </w:pPr>
            <w:r w:rsidRPr="00F5078E">
              <w:rPr>
                <w:rFonts w:ascii="Calibri" w:hAnsi="Calibri"/>
              </w:rPr>
              <w:t>Do Not Execute</w:t>
            </w:r>
          </w:p>
        </w:tc>
      </w:tr>
      <w:tr w:rsidR="00F5078E" w:rsidRPr="00F5078E" w:rsidTr="00EB7695">
        <w:trPr>
          <w:jc w:val="center"/>
        </w:trPr>
        <w:tc>
          <w:tcPr>
            <w:tcW w:w="2446" w:type="dxa"/>
            <w:vAlign w:val="center"/>
          </w:tcPr>
          <w:p w:rsidR="004D3A0E" w:rsidRPr="00F5078E" w:rsidRDefault="004D3A0E" w:rsidP="00F5078E">
            <w:pPr>
              <w:spacing w:before="40" w:after="40"/>
              <w:rPr>
                <w:rFonts w:ascii="Calibri" w:hAnsi="Calibri"/>
              </w:rPr>
            </w:pPr>
            <w:proofErr w:type="spellStart"/>
            <w:r w:rsidRPr="00F5078E">
              <w:rPr>
                <w:rFonts w:ascii="Calibri" w:hAnsi="Calibri"/>
              </w:rPr>
              <w:t>NvM_MainFunction</w:t>
            </w:r>
            <w:proofErr w:type="spellEnd"/>
          </w:p>
        </w:tc>
        <w:tc>
          <w:tcPr>
            <w:tcW w:w="1070" w:type="dxa"/>
            <w:vAlign w:val="center"/>
          </w:tcPr>
          <w:p w:rsidR="004D3A0E" w:rsidRPr="00F5078E" w:rsidRDefault="004D3A0E" w:rsidP="00F5078E">
            <w:pPr>
              <w:spacing w:before="40" w:after="40"/>
              <w:jc w:val="center"/>
              <w:rPr>
                <w:rFonts w:ascii="Calibri" w:hAnsi="Calibri"/>
              </w:rPr>
            </w:pPr>
            <w:r w:rsidRPr="00F5078E">
              <w:rPr>
                <w:rFonts w:ascii="Calibri" w:hAnsi="Calibri"/>
              </w:rPr>
              <w:t>10</w:t>
            </w:r>
          </w:p>
        </w:tc>
        <w:tc>
          <w:tcPr>
            <w:tcW w:w="1016" w:type="dxa"/>
            <w:shd w:val="clear" w:color="auto" w:fill="92D050"/>
            <w:vAlign w:val="center"/>
          </w:tcPr>
          <w:p w:rsidR="004D3A0E" w:rsidRPr="00F5078E" w:rsidRDefault="004D3A0E" w:rsidP="00F5078E">
            <w:pPr>
              <w:spacing w:before="40" w:after="40"/>
              <w:jc w:val="center"/>
              <w:rPr>
                <w:rFonts w:ascii="Calibri" w:hAnsi="Calibri"/>
              </w:rPr>
            </w:pPr>
            <w:r w:rsidRPr="00F5078E">
              <w:rPr>
                <w:rFonts w:ascii="Calibri" w:hAnsi="Calibri"/>
              </w:rPr>
              <w:t>Execute*</w:t>
            </w:r>
          </w:p>
        </w:tc>
        <w:tc>
          <w:tcPr>
            <w:tcW w:w="1145" w:type="dxa"/>
            <w:shd w:val="clear" w:color="auto" w:fill="92D050"/>
            <w:vAlign w:val="center"/>
          </w:tcPr>
          <w:p w:rsidR="004D3A0E" w:rsidRPr="00F5078E" w:rsidRDefault="004D3A0E" w:rsidP="00F5078E">
            <w:pPr>
              <w:spacing w:before="40" w:after="40"/>
              <w:jc w:val="center"/>
              <w:rPr>
                <w:rFonts w:ascii="Calibri" w:hAnsi="Calibri"/>
              </w:rPr>
            </w:pPr>
            <w:r w:rsidRPr="00F5078E">
              <w:rPr>
                <w:rFonts w:ascii="Calibri" w:hAnsi="Calibri"/>
              </w:rPr>
              <w:t>Execute</w:t>
            </w:r>
          </w:p>
        </w:tc>
        <w:tc>
          <w:tcPr>
            <w:tcW w:w="900" w:type="dxa"/>
            <w:shd w:val="clear" w:color="auto" w:fill="92D050"/>
            <w:vAlign w:val="center"/>
          </w:tcPr>
          <w:p w:rsidR="004D3A0E" w:rsidRPr="00F5078E" w:rsidRDefault="004D3A0E" w:rsidP="00F5078E">
            <w:pPr>
              <w:spacing w:before="40" w:after="40"/>
              <w:jc w:val="center"/>
              <w:rPr>
                <w:rFonts w:ascii="Calibri" w:hAnsi="Calibri"/>
              </w:rPr>
            </w:pPr>
            <w:r w:rsidRPr="00F5078E">
              <w:rPr>
                <w:rFonts w:ascii="Calibri" w:hAnsi="Calibri"/>
              </w:rPr>
              <w:t>Execute</w:t>
            </w:r>
          </w:p>
        </w:tc>
        <w:tc>
          <w:tcPr>
            <w:tcW w:w="933" w:type="dxa"/>
            <w:shd w:val="clear" w:color="auto" w:fill="92D050"/>
            <w:vAlign w:val="center"/>
          </w:tcPr>
          <w:p w:rsidR="004D3A0E" w:rsidRPr="00F5078E" w:rsidRDefault="004D3A0E" w:rsidP="00F5078E">
            <w:pPr>
              <w:spacing w:before="40" w:after="40"/>
              <w:jc w:val="center"/>
              <w:rPr>
                <w:rFonts w:ascii="Calibri" w:hAnsi="Calibri"/>
              </w:rPr>
            </w:pPr>
            <w:r w:rsidRPr="00F5078E">
              <w:rPr>
                <w:rFonts w:ascii="Calibri" w:hAnsi="Calibri"/>
              </w:rPr>
              <w:t>Execute</w:t>
            </w:r>
          </w:p>
        </w:tc>
      </w:tr>
      <w:tr w:rsidR="004D3A0E" w:rsidRPr="00AC68B2" w:rsidTr="00EB7695">
        <w:trPr>
          <w:jc w:val="center"/>
        </w:trPr>
        <w:tc>
          <w:tcPr>
            <w:tcW w:w="2446" w:type="dxa"/>
            <w:vAlign w:val="center"/>
          </w:tcPr>
          <w:p w:rsidR="004D3A0E" w:rsidRPr="00AC68B2" w:rsidRDefault="004D3A0E" w:rsidP="00F5078E">
            <w:pPr>
              <w:spacing w:before="40" w:after="40"/>
              <w:rPr>
                <w:rFonts w:ascii="Calibri" w:hAnsi="Calibri"/>
              </w:rPr>
            </w:pPr>
            <w:proofErr w:type="spellStart"/>
            <w:r>
              <w:rPr>
                <w:rFonts w:ascii="Calibri" w:hAnsi="Calibri"/>
              </w:rPr>
              <w:t>NvM_ReadAll</w:t>
            </w:r>
            <w:proofErr w:type="spellEnd"/>
          </w:p>
        </w:tc>
        <w:tc>
          <w:tcPr>
            <w:tcW w:w="1070" w:type="dxa"/>
            <w:vAlign w:val="center"/>
          </w:tcPr>
          <w:p w:rsidR="004D3A0E" w:rsidRPr="00AC68B2" w:rsidRDefault="004D3A0E" w:rsidP="00F5078E">
            <w:pPr>
              <w:spacing w:before="40" w:after="40"/>
              <w:jc w:val="center"/>
              <w:rPr>
                <w:rFonts w:ascii="Calibri" w:hAnsi="Calibri"/>
              </w:rPr>
            </w:pPr>
            <w:r>
              <w:rPr>
                <w:rFonts w:ascii="Calibri" w:hAnsi="Calibri"/>
              </w:rPr>
              <w:t>0</w:t>
            </w:r>
          </w:p>
        </w:tc>
        <w:tc>
          <w:tcPr>
            <w:tcW w:w="1016"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c>
          <w:tcPr>
            <w:tcW w:w="1145"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00"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33"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r>
      <w:tr w:rsidR="004D3A0E" w:rsidRPr="00AC68B2" w:rsidTr="00EB7695">
        <w:trPr>
          <w:jc w:val="center"/>
        </w:trPr>
        <w:tc>
          <w:tcPr>
            <w:tcW w:w="2446" w:type="dxa"/>
            <w:vAlign w:val="center"/>
          </w:tcPr>
          <w:p w:rsidR="004D3A0E" w:rsidRPr="00AC68B2" w:rsidRDefault="004D3A0E" w:rsidP="00F5078E">
            <w:pPr>
              <w:spacing w:before="40" w:after="40"/>
              <w:rPr>
                <w:rFonts w:ascii="Calibri" w:hAnsi="Calibri"/>
              </w:rPr>
            </w:pPr>
            <w:proofErr w:type="spellStart"/>
            <w:r>
              <w:rPr>
                <w:rFonts w:ascii="Calibri" w:hAnsi="Calibri"/>
              </w:rPr>
              <w:t>NvM_WriteAll</w:t>
            </w:r>
            <w:proofErr w:type="spellEnd"/>
          </w:p>
        </w:tc>
        <w:tc>
          <w:tcPr>
            <w:tcW w:w="1070" w:type="dxa"/>
            <w:vAlign w:val="center"/>
          </w:tcPr>
          <w:p w:rsidR="004D3A0E" w:rsidRPr="00AC68B2" w:rsidRDefault="004D3A0E" w:rsidP="00F5078E">
            <w:pPr>
              <w:spacing w:before="40" w:after="40"/>
              <w:jc w:val="center"/>
              <w:rPr>
                <w:rFonts w:ascii="Calibri" w:hAnsi="Calibri"/>
              </w:rPr>
            </w:pPr>
            <w:r>
              <w:rPr>
                <w:rFonts w:ascii="Calibri" w:hAnsi="Calibri"/>
              </w:rPr>
              <w:t>0</w:t>
            </w:r>
          </w:p>
        </w:tc>
        <w:tc>
          <w:tcPr>
            <w:tcW w:w="1016"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1145"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00"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33"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r>
      <w:tr w:rsidR="004D3A0E" w:rsidRPr="00AC68B2" w:rsidTr="00EB7695">
        <w:trPr>
          <w:jc w:val="center"/>
        </w:trPr>
        <w:tc>
          <w:tcPr>
            <w:tcW w:w="2446" w:type="dxa"/>
            <w:vAlign w:val="center"/>
          </w:tcPr>
          <w:p w:rsidR="004D3A0E" w:rsidRPr="00AC68B2" w:rsidRDefault="004D3A0E" w:rsidP="00F5078E">
            <w:pPr>
              <w:spacing w:before="40" w:after="40"/>
              <w:rPr>
                <w:rFonts w:ascii="Calibri" w:hAnsi="Calibri"/>
              </w:rPr>
            </w:pPr>
            <w:proofErr w:type="spellStart"/>
            <w:r>
              <w:rPr>
                <w:rFonts w:ascii="Calibri" w:hAnsi="Calibri"/>
              </w:rPr>
              <w:t>NvM_GetErrorStatus</w:t>
            </w:r>
            <w:proofErr w:type="spellEnd"/>
          </w:p>
        </w:tc>
        <w:tc>
          <w:tcPr>
            <w:tcW w:w="1070" w:type="dxa"/>
            <w:vAlign w:val="center"/>
          </w:tcPr>
          <w:p w:rsidR="004D3A0E" w:rsidRPr="00AC68B2" w:rsidRDefault="004D3A0E" w:rsidP="00F5078E">
            <w:pPr>
              <w:spacing w:before="40" w:after="40"/>
              <w:jc w:val="center"/>
              <w:rPr>
                <w:rFonts w:ascii="Calibri" w:hAnsi="Calibri"/>
              </w:rPr>
            </w:pPr>
            <w:r>
              <w:rPr>
                <w:rFonts w:ascii="Calibri" w:hAnsi="Calibri"/>
              </w:rPr>
              <w:t>0</w:t>
            </w:r>
          </w:p>
        </w:tc>
        <w:tc>
          <w:tcPr>
            <w:tcW w:w="1016"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r w:rsidR="00EB7695">
              <w:rPr>
                <w:rFonts w:ascii="Calibri" w:hAnsi="Calibri"/>
              </w:rPr>
              <w:t>*</w:t>
            </w:r>
          </w:p>
        </w:tc>
        <w:tc>
          <w:tcPr>
            <w:tcW w:w="1145"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c>
          <w:tcPr>
            <w:tcW w:w="900"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c>
          <w:tcPr>
            <w:tcW w:w="933"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r>
      <w:tr w:rsidR="004D3A0E" w:rsidRPr="00AC68B2" w:rsidTr="00EB7695">
        <w:trPr>
          <w:jc w:val="center"/>
        </w:trPr>
        <w:tc>
          <w:tcPr>
            <w:tcW w:w="2446" w:type="dxa"/>
            <w:vAlign w:val="center"/>
          </w:tcPr>
          <w:p w:rsidR="004D3A0E" w:rsidRPr="00AC68B2" w:rsidRDefault="004D3A0E" w:rsidP="00F5078E">
            <w:pPr>
              <w:spacing w:before="40" w:after="40"/>
              <w:rPr>
                <w:rFonts w:ascii="Calibri" w:hAnsi="Calibri"/>
              </w:rPr>
            </w:pPr>
            <w:proofErr w:type="spellStart"/>
            <w:r>
              <w:rPr>
                <w:rFonts w:ascii="Calibri" w:hAnsi="Calibri"/>
              </w:rPr>
              <w:t>NvM_SetRamBlockStatus</w:t>
            </w:r>
            <w:proofErr w:type="spellEnd"/>
          </w:p>
        </w:tc>
        <w:tc>
          <w:tcPr>
            <w:tcW w:w="1070" w:type="dxa"/>
            <w:vAlign w:val="center"/>
          </w:tcPr>
          <w:p w:rsidR="004D3A0E" w:rsidRPr="00AC68B2" w:rsidRDefault="004D3A0E" w:rsidP="00F5078E">
            <w:pPr>
              <w:spacing w:before="40" w:after="40"/>
              <w:jc w:val="center"/>
              <w:rPr>
                <w:rFonts w:ascii="Calibri" w:hAnsi="Calibri"/>
              </w:rPr>
            </w:pPr>
            <w:r>
              <w:rPr>
                <w:rFonts w:ascii="Calibri" w:hAnsi="Calibri"/>
              </w:rPr>
              <w:t>0</w:t>
            </w:r>
          </w:p>
        </w:tc>
        <w:tc>
          <w:tcPr>
            <w:tcW w:w="1016"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r w:rsidR="00EB7695">
              <w:rPr>
                <w:rFonts w:ascii="Calibri" w:hAnsi="Calibri"/>
              </w:rPr>
              <w:t>*</w:t>
            </w:r>
          </w:p>
        </w:tc>
        <w:tc>
          <w:tcPr>
            <w:tcW w:w="1145"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c>
          <w:tcPr>
            <w:tcW w:w="900"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c>
          <w:tcPr>
            <w:tcW w:w="933"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r>
      <w:tr w:rsidR="004D3A0E" w:rsidRPr="00AC68B2" w:rsidTr="00EB7695">
        <w:trPr>
          <w:jc w:val="center"/>
        </w:trPr>
        <w:tc>
          <w:tcPr>
            <w:tcW w:w="2446" w:type="dxa"/>
            <w:vAlign w:val="center"/>
          </w:tcPr>
          <w:p w:rsidR="004D3A0E" w:rsidRDefault="004D3A0E" w:rsidP="00F5078E">
            <w:pPr>
              <w:spacing w:before="40" w:after="40"/>
              <w:rPr>
                <w:rFonts w:ascii="Calibri" w:hAnsi="Calibri"/>
              </w:rPr>
            </w:pPr>
            <w:proofErr w:type="spellStart"/>
            <w:r>
              <w:rPr>
                <w:rFonts w:ascii="Calibri" w:hAnsi="Calibri"/>
              </w:rPr>
              <w:t>NvM_CancelWriteAll</w:t>
            </w:r>
            <w:proofErr w:type="spellEnd"/>
          </w:p>
        </w:tc>
        <w:tc>
          <w:tcPr>
            <w:tcW w:w="1070" w:type="dxa"/>
            <w:vAlign w:val="center"/>
          </w:tcPr>
          <w:p w:rsidR="004D3A0E" w:rsidRPr="00AC68B2" w:rsidRDefault="004D3A0E" w:rsidP="00F5078E">
            <w:pPr>
              <w:spacing w:before="40" w:after="40"/>
              <w:jc w:val="center"/>
              <w:rPr>
                <w:rFonts w:ascii="Calibri" w:hAnsi="Calibri"/>
              </w:rPr>
            </w:pPr>
            <w:r>
              <w:rPr>
                <w:rFonts w:ascii="Calibri" w:hAnsi="Calibri"/>
              </w:rPr>
              <w:t>0</w:t>
            </w:r>
          </w:p>
        </w:tc>
        <w:tc>
          <w:tcPr>
            <w:tcW w:w="1016"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1145"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00" w:type="dxa"/>
            <w:vAlign w:val="center"/>
          </w:tcPr>
          <w:p w:rsidR="004D3A0E" w:rsidRPr="00AC68B2" w:rsidRDefault="004D3A0E" w:rsidP="00F5078E">
            <w:pPr>
              <w:spacing w:before="40" w:after="40"/>
              <w:jc w:val="center"/>
              <w:rPr>
                <w:rFonts w:ascii="Calibri" w:hAnsi="Calibri"/>
              </w:rPr>
            </w:pPr>
            <w:r>
              <w:rPr>
                <w:rFonts w:ascii="Calibri" w:hAnsi="Calibri"/>
              </w:rPr>
              <w:t>Do Not Execute</w:t>
            </w:r>
          </w:p>
        </w:tc>
        <w:tc>
          <w:tcPr>
            <w:tcW w:w="933" w:type="dxa"/>
            <w:shd w:val="clear" w:color="auto" w:fill="92D050"/>
            <w:vAlign w:val="center"/>
          </w:tcPr>
          <w:p w:rsidR="004D3A0E" w:rsidRPr="00AC68B2" w:rsidRDefault="004D3A0E" w:rsidP="00F5078E">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NvM_SetDataIndex</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NvM_GetDataIndex</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NvM_ReadBlock</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NvM_WriteBlock</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NvM_RestoreBlockDefaults</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NvM_CancelJobs</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NvM_SetBlockProtection</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NvM_EraseNvBlock</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EB7695" w:rsidRPr="00AC68B2" w:rsidTr="00EB7695">
        <w:trPr>
          <w:jc w:val="center"/>
        </w:trPr>
        <w:tc>
          <w:tcPr>
            <w:tcW w:w="2446" w:type="dxa"/>
            <w:vAlign w:val="center"/>
          </w:tcPr>
          <w:p w:rsidR="00EB7695" w:rsidRDefault="00EB7695" w:rsidP="00F5078E">
            <w:pPr>
              <w:spacing w:before="40" w:after="40"/>
              <w:rPr>
                <w:rFonts w:ascii="Calibri" w:hAnsi="Calibri"/>
              </w:rPr>
            </w:pPr>
            <w:proofErr w:type="spellStart"/>
            <w:r>
              <w:rPr>
                <w:rFonts w:ascii="Calibri" w:hAnsi="Calibri"/>
              </w:rPr>
              <w:t>NvM_InvalidateNvBlock</w:t>
            </w:r>
            <w:proofErr w:type="spellEnd"/>
          </w:p>
        </w:tc>
        <w:tc>
          <w:tcPr>
            <w:tcW w:w="1070" w:type="dxa"/>
            <w:vAlign w:val="center"/>
          </w:tcPr>
          <w:p w:rsidR="00EB7695" w:rsidRPr="00AC68B2" w:rsidRDefault="00EB7695" w:rsidP="003B65D2">
            <w:pPr>
              <w:spacing w:before="40" w:after="40"/>
              <w:jc w:val="center"/>
              <w:rPr>
                <w:rFonts w:ascii="Calibri" w:hAnsi="Calibri"/>
              </w:rPr>
            </w:pPr>
            <w:r>
              <w:rPr>
                <w:rFonts w:ascii="Calibri" w:hAnsi="Calibri"/>
              </w:rPr>
              <w:t>0</w:t>
            </w:r>
          </w:p>
        </w:tc>
        <w:tc>
          <w:tcPr>
            <w:tcW w:w="1016"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1145"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c>
          <w:tcPr>
            <w:tcW w:w="933" w:type="dxa"/>
            <w:shd w:val="clear" w:color="auto" w:fill="92D050"/>
            <w:vAlign w:val="center"/>
          </w:tcPr>
          <w:p w:rsidR="00EB7695" w:rsidRPr="00AC68B2" w:rsidRDefault="00EB7695" w:rsidP="003B65D2">
            <w:pPr>
              <w:spacing w:before="40" w:after="40"/>
              <w:jc w:val="center"/>
              <w:rPr>
                <w:rFonts w:ascii="Calibri" w:hAnsi="Calibri"/>
              </w:rPr>
            </w:pPr>
            <w:r>
              <w:rPr>
                <w:rFonts w:ascii="Calibri" w:hAnsi="Calibri"/>
              </w:rPr>
              <w:t>Execute</w:t>
            </w:r>
          </w:p>
        </w:tc>
      </w:tr>
      <w:tr w:rsidR="002D11C5" w:rsidRPr="00AC68B2" w:rsidTr="00F5078E">
        <w:trPr>
          <w:jc w:val="center"/>
        </w:trPr>
        <w:tc>
          <w:tcPr>
            <w:tcW w:w="7510" w:type="dxa"/>
            <w:gridSpan w:val="6"/>
            <w:tcBorders>
              <w:top w:val="single" w:sz="4" w:space="0" w:color="auto"/>
              <w:left w:val="nil"/>
              <w:bottom w:val="nil"/>
              <w:right w:val="nil"/>
            </w:tcBorders>
          </w:tcPr>
          <w:p w:rsidR="002D11C5" w:rsidRDefault="002D11C5" w:rsidP="002D11C5">
            <w:pPr>
              <w:spacing w:before="40" w:after="40"/>
              <w:rPr>
                <w:rFonts w:ascii="Calibri" w:hAnsi="Calibri"/>
                <w:i/>
                <w:sz w:val="16"/>
                <w:szCs w:val="16"/>
              </w:rPr>
            </w:pPr>
            <w:r w:rsidRPr="002D11C5">
              <w:rPr>
                <w:rFonts w:ascii="Calibri" w:hAnsi="Calibri"/>
                <w:i/>
                <w:sz w:val="16"/>
                <w:szCs w:val="16"/>
              </w:rPr>
              <w:t xml:space="preserve">* Execution is allowed, but only after </w:t>
            </w:r>
            <w:proofErr w:type="spellStart"/>
            <w:r w:rsidRPr="002D11C5">
              <w:rPr>
                <w:rFonts w:ascii="Calibri" w:hAnsi="Calibri"/>
                <w:i/>
                <w:sz w:val="16"/>
                <w:szCs w:val="16"/>
              </w:rPr>
              <w:t>NvM_</w:t>
            </w:r>
            <w:proofErr w:type="gramStart"/>
            <w:r w:rsidRPr="002D11C5">
              <w:rPr>
                <w:rFonts w:ascii="Calibri" w:hAnsi="Calibri"/>
                <w:i/>
                <w:sz w:val="16"/>
                <w:szCs w:val="16"/>
              </w:rPr>
              <w:t>Init</w:t>
            </w:r>
            <w:proofErr w:type="spellEnd"/>
            <w:r w:rsidRPr="002D11C5">
              <w:rPr>
                <w:rFonts w:ascii="Calibri" w:hAnsi="Calibri"/>
                <w:i/>
                <w:sz w:val="16"/>
                <w:szCs w:val="16"/>
              </w:rPr>
              <w:t>(</w:t>
            </w:r>
            <w:proofErr w:type="gramEnd"/>
            <w:r w:rsidRPr="002D11C5">
              <w:rPr>
                <w:rFonts w:ascii="Calibri" w:hAnsi="Calibri"/>
                <w:i/>
                <w:sz w:val="16"/>
                <w:szCs w:val="16"/>
              </w:rPr>
              <w:t xml:space="preserve">) has completed. </w:t>
            </w:r>
          </w:p>
          <w:p w:rsidR="00EB7695" w:rsidRDefault="00EB7695" w:rsidP="00EB7695">
            <w:pPr>
              <w:spacing w:before="40" w:after="40"/>
              <w:rPr>
                <w:rFonts w:ascii="Calibri" w:hAnsi="Calibri"/>
                <w:i/>
                <w:sz w:val="16"/>
                <w:szCs w:val="16"/>
              </w:rPr>
            </w:pPr>
            <w:r>
              <w:rPr>
                <w:rFonts w:ascii="Calibri" w:hAnsi="Calibri"/>
                <w:i/>
                <w:sz w:val="16"/>
                <w:szCs w:val="16"/>
              </w:rPr>
              <w:t>*</w:t>
            </w:r>
            <w:r w:rsidRPr="002D11C5">
              <w:rPr>
                <w:rFonts w:ascii="Calibri" w:hAnsi="Calibri"/>
                <w:i/>
                <w:sz w:val="16"/>
                <w:szCs w:val="16"/>
              </w:rPr>
              <w:t xml:space="preserve">* Execution is allowed, but only after </w:t>
            </w:r>
            <w:proofErr w:type="spellStart"/>
            <w:r w:rsidRPr="002D11C5">
              <w:rPr>
                <w:rFonts w:ascii="Calibri" w:hAnsi="Calibri"/>
                <w:i/>
                <w:sz w:val="16"/>
                <w:szCs w:val="16"/>
              </w:rPr>
              <w:t>NvM_</w:t>
            </w:r>
            <w:proofErr w:type="gramStart"/>
            <w:r>
              <w:rPr>
                <w:rFonts w:ascii="Calibri" w:hAnsi="Calibri"/>
                <w:i/>
                <w:sz w:val="16"/>
                <w:szCs w:val="16"/>
              </w:rPr>
              <w:t>ReadAll</w:t>
            </w:r>
            <w:proofErr w:type="spellEnd"/>
            <w:r w:rsidRPr="002D11C5">
              <w:rPr>
                <w:rFonts w:ascii="Calibri" w:hAnsi="Calibri"/>
                <w:i/>
                <w:sz w:val="16"/>
                <w:szCs w:val="16"/>
              </w:rPr>
              <w:t>(</w:t>
            </w:r>
            <w:proofErr w:type="gramEnd"/>
            <w:r w:rsidRPr="002D11C5">
              <w:rPr>
                <w:rFonts w:ascii="Calibri" w:hAnsi="Calibri"/>
                <w:i/>
                <w:sz w:val="16"/>
                <w:szCs w:val="16"/>
              </w:rPr>
              <w:t xml:space="preserve">) has completed. </w:t>
            </w:r>
          </w:p>
          <w:p w:rsidR="00EB7695" w:rsidRPr="002D11C5" w:rsidRDefault="00EB7695" w:rsidP="002D11C5">
            <w:pPr>
              <w:spacing w:before="40" w:after="40"/>
              <w:rPr>
                <w:rFonts w:ascii="Calibri" w:hAnsi="Calibri"/>
                <w:i/>
                <w:sz w:val="16"/>
                <w:szCs w:val="16"/>
              </w:rPr>
            </w:pPr>
          </w:p>
        </w:tc>
      </w:tr>
    </w:tbl>
    <w:p w:rsidR="005909D7" w:rsidRDefault="005909D7" w:rsidP="005909D7">
      <w:pPr>
        <w:pStyle w:val="Heading2"/>
        <w:numPr>
          <w:ilvl w:val="0"/>
          <w:numId w:val="0"/>
        </w:numPr>
        <w:ind w:left="360" w:hanging="360"/>
        <w:rPr>
          <w:rFonts w:ascii="Calibri" w:hAnsi="Calibri"/>
        </w:rPr>
      </w:pPr>
    </w:p>
    <w:p w:rsidR="005909D7" w:rsidRDefault="005909D7">
      <w:pPr>
        <w:rPr>
          <w:rFonts w:ascii="Calibri" w:hAnsi="Calibri" w:cs="Arial"/>
          <w:b/>
          <w:bCs/>
          <w:sz w:val="28"/>
          <w:szCs w:val="28"/>
        </w:rPr>
      </w:pPr>
      <w:r>
        <w:rPr>
          <w:rFonts w:ascii="Calibri" w:hAnsi="Calibri"/>
        </w:rPr>
        <w:br w:type="page"/>
      </w:r>
    </w:p>
    <w:p w:rsidR="00F5078E" w:rsidRDefault="00F5078E" w:rsidP="00F5078E">
      <w:pPr>
        <w:pStyle w:val="Heading2"/>
        <w:rPr>
          <w:rFonts w:ascii="Calibri" w:hAnsi="Calibri"/>
        </w:rPr>
      </w:pPr>
      <w:bookmarkStart w:id="58" w:name="_Toc428878971"/>
      <w:r>
        <w:rPr>
          <w:rFonts w:ascii="Calibri" w:hAnsi="Calibri"/>
        </w:rPr>
        <w:lastRenderedPageBreak/>
        <w:t>Rates and State Execution: NvMProxy</w:t>
      </w:r>
      <w:bookmarkEnd w:id="58"/>
    </w:p>
    <w:p w:rsidR="0029488A" w:rsidRDefault="0029488A" w:rsidP="0029488A">
      <w:r>
        <w:t>In the following table, functions marked with 0ms run rate are function calls that can be called from the states indicated by “Execute.”</w:t>
      </w:r>
    </w:p>
    <w:p w:rsidR="0029488A" w:rsidRPr="0029488A" w:rsidRDefault="0029488A" w:rsidP="0029488A"/>
    <w:tbl>
      <w:tblPr>
        <w:tblW w:w="751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791"/>
        <w:gridCol w:w="1056"/>
        <w:gridCol w:w="974"/>
        <w:gridCol w:w="900"/>
        <w:gridCol w:w="888"/>
      </w:tblGrid>
      <w:tr w:rsidR="008131C0" w:rsidRPr="00AC68B2" w:rsidTr="00F6228F">
        <w:trPr>
          <w:jc w:val="center"/>
        </w:trPr>
        <w:tc>
          <w:tcPr>
            <w:tcW w:w="2901" w:type="dxa"/>
            <w:shd w:val="clear" w:color="auto" w:fill="D9D9D9" w:themeFill="background1" w:themeFillShade="D9"/>
          </w:tcPr>
          <w:p w:rsidR="008131C0" w:rsidRPr="00AC68B2" w:rsidRDefault="008131C0" w:rsidP="003B65D2">
            <w:pPr>
              <w:spacing w:before="40" w:after="40"/>
              <w:rPr>
                <w:rFonts w:ascii="Calibri" w:hAnsi="Calibri"/>
                <w:b/>
              </w:rPr>
            </w:pPr>
            <w:r w:rsidRPr="00AC68B2">
              <w:rPr>
                <w:rFonts w:ascii="Calibri" w:hAnsi="Calibri"/>
                <w:b/>
              </w:rPr>
              <w:t>Sub-Function Name</w:t>
            </w:r>
          </w:p>
        </w:tc>
        <w:tc>
          <w:tcPr>
            <w:tcW w:w="791" w:type="dxa"/>
            <w:shd w:val="clear" w:color="auto" w:fill="D9D9D9" w:themeFill="background1" w:themeFillShade="D9"/>
          </w:tcPr>
          <w:p w:rsidR="008131C0" w:rsidRPr="00AC68B2" w:rsidRDefault="008131C0" w:rsidP="003B65D2">
            <w:pPr>
              <w:spacing w:before="40" w:after="40"/>
              <w:jc w:val="center"/>
              <w:rPr>
                <w:rFonts w:ascii="Calibri" w:hAnsi="Calibri"/>
                <w:b/>
              </w:rPr>
            </w:pPr>
            <w:r w:rsidRPr="00AC68B2">
              <w:rPr>
                <w:rFonts w:ascii="Calibri" w:hAnsi="Calibri"/>
                <w:b/>
              </w:rPr>
              <w:t>Rate (</w:t>
            </w:r>
            <w:proofErr w:type="spellStart"/>
            <w:r w:rsidRPr="00AC68B2">
              <w:rPr>
                <w:rFonts w:ascii="Calibri" w:hAnsi="Calibri"/>
                <w:b/>
              </w:rPr>
              <w:t>ms</w:t>
            </w:r>
            <w:proofErr w:type="spellEnd"/>
            <w:r w:rsidRPr="00AC68B2">
              <w:rPr>
                <w:rFonts w:ascii="Calibri" w:hAnsi="Calibri"/>
                <w:b/>
              </w:rPr>
              <w:t>)</w:t>
            </w:r>
          </w:p>
        </w:tc>
        <w:tc>
          <w:tcPr>
            <w:tcW w:w="1056" w:type="dxa"/>
            <w:shd w:val="clear" w:color="auto" w:fill="D9D9D9" w:themeFill="background1" w:themeFillShade="D9"/>
          </w:tcPr>
          <w:p w:rsidR="008131C0" w:rsidRPr="00AC68B2" w:rsidRDefault="008131C0" w:rsidP="003B65D2">
            <w:pPr>
              <w:spacing w:before="40" w:after="40"/>
              <w:jc w:val="center"/>
              <w:rPr>
                <w:rFonts w:ascii="Calibri" w:hAnsi="Calibri"/>
                <w:b/>
              </w:rPr>
            </w:pPr>
            <w:r w:rsidRPr="00AC68B2">
              <w:rPr>
                <w:rFonts w:ascii="Calibri" w:hAnsi="Calibri"/>
                <w:b/>
              </w:rPr>
              <w:t xml:space="preserve">Cold </w:t>
            </w:r>
            <w:proofErr w:type="spellStart"/>
            <w:r w:rsidRPr="00AC68B2">
              <w:rPr>
                <w:rFonts w:ascii="Calibri" w:hAnsi="Calibri"/>
                <w:b/>
              </w:rPr>
              <w:t>Init</w:t>
            </w:r>
            <w:proofErr w:type="spellEnd"/>
          </w:p>
        </w:tc>
        <w:tc>
          <w:tcPr>
            <w:tcW w:w="974" w:type="dxa"/>
            <w:shd w:val="clear" w:color="auto" w:fill="D9D9D9" w:themeFill="background1" w:themeFillShade="D9"/>
          </w:tcPr>
          <w:p w:rsidR="008131C0" w:rsidRPr="00AC68B2" w:rsidRDefault="008131C0" w:rsidP="003B65D2">
            <w:pPr>
              <w:spacing w:before="40" w:after="40"/>
              <w:jc w:val="center"/>
              <w:rPr>
                <w:rFonts w:ascii="Calibri" w:hAnsi="Calibri"/>
                <w:b/>
              </w:rPr>
            </w:pPr>
            <w:r w:rsidRPr="00AC68B2">
              <w:rPr>
                <w:rFonts w:ascii="Calibri" w:hAnsi="Calibri"/>
                <w:b/>
              </w:rPr>
              <w:t xml:space="preserve">Warm </w:t>
            </w:r>
            <w:proofErr w:type="spellStart"/>
            <w:r w:rsidRPr="00AC68B2">
              <w:rPr>
                <w:rFonts w:ascii="Calibri" w:hAnsi="Calibri"/>
                <w:b/>
              </w:rPr>
              <w:t>Init</w:t>
            </w:r>
            <w:proofErr w:type="spellEnd"/>
          </w:p>
        </w:tc>
        <w:tc>
          <w:tcPr>
            <w:tcW w:w="900" w:type="dxa"/>
            <w:shd w:val="clear" w:color="auto" w:fill="D9D9D9" w:themeFill="background1" w:themeFillShade="D9"/>
          </w:tcPr>
          <w:p w:rsidR="008131C0" w:rsidRPr="00AC68B2" w:rsidRDefault="008131C0" w:rsidP="003B65D2">
            <w:pPr>
              <w:spacing w:before="40" w:after="40"/>
              <w:jc w:val="center"/>
              <w:rPr>
                <w:rFonts w:ascii="Calibri" w:hAnsi="Calibri"/>
                <w:b/>
              </w:rPr>
            </w:pPr>
            <w:r w:rsidRPr="00AC68B2">
              <w:rPr>
                <w:rFonts w:ascii="Calibri" w:hAnsi="Calibri"/>
                <w:b/>
              </w:rPr>
              <w:t>Operate</w:t>
            </w:r>
          </w:p>
        </w:tc>
        <w:tc>
          <w:tcPr>
            <w:tcW w:w="888" w:type="dxa"/>
            <w:shd w:val="clear" w:color="auto" w:fill="D9D9D9" w:themeFill="background1" w:themeFillShade="D9"/>
          </w:tcPr>
          <w:p w:rsidR="008131C0" w:rsidRPr="00AC68B2" w:rsidRDefault="008131C0" w:rsidP="003B65D2">
            <w:pPr>
              <w:spacing w:before="40" w:after="40"/>
              <w:jc w:val="center"/>
              <w:rPr>
                <w:rFonts w:ascii="Calibri" w:hAnsi="Calibri"/>
                <w:b/>
              </w:rPr>
            </w:pPr>
            <w:r w:rsidRPr="00AC68B2">
              <w:rPr>
                <w:rFonts w:ascii="Calibri" w:hAnsi="Calibri"/>
                <w:b/>
              </w:rPr>
              <w:t>Disable</w:t>
            </w:r>
          </w:p>
        </w:tc>
      </w:tr>
      <w:tr w:rsidR="008131C0" w:rsidRPr="00F5078E" w:rsidTr="00F6228F">
        <w:trPr>
          <w:jc w:val="center"/>
        </w:trPr>
        <w:tc>
          <w:tcPr>
            <w:tcW w:w="2901" w:type="dxa"/>
            <w:vAlign w:val="center"/>
          </w:tcPr>
          <w:p w:rsidR="008131C0" w:rsidRPr="00F5078E" w:rsidRDefault="008131C0" w:rsidP="003B65D2">
            <w:pPr>
              <w:spacing w:before="40" w:after="40"/>
              <w:rPr>
                <w:rFonts w:ascii="Calibri" w:hAnsi="Calibri"/>
              </w:rPr>
            </w:pPr>
            <w:proofErr w:type="spellStart"/>
            <w:r w:rsidRPr="00F5078E">
              <w:rPr>
                <w:rFonts w:ascii="Calibri" w:hAnsi="Calibri"/>
              </w:rPr>
              <w:t>NvM</w:t>
            </w:r>
            <w:r>
              <w:rPr>
                <w:rFonts w:ascii="Calibri" w:hAnsi="Calibri"/>
              </w:rPr>
              <w:t>Proxy</w:t>
            </w:r>
            <w:r w:rsidRPr="00F5078E">
              <w:rPr>
                <w:rFonts w:ascii="Calibri" w:hAnsi="Calibri"/>
              </w:rPr>
              <w:t>_Init</w:t>
            </w:r>
            <w:proofErr w:type="spellEnd"/>
          </w:p>
        </w:tc>
        <w:tc>
          <w:tcPr>
            <w:tcW w:w="791" w:type="dxa"/>
            <w:vAlign w:val="center"/>
          </w:tcPr>
          <w:p w:rsidR="008131C0" w:rsidRPr="00F5078E" w:rsidRDefault="008131C0" w:rsidP="003B65D2">
            <w:pPr>
              <w:spacing w:before="40" w:after="40"/>
              <w:jc w:val="center"/>
              <w:rPr>
                <w:rFonts w:ascii="Calibri" w:hAnsi="Calibri"/>
              </w:rPr>
            </w:pPr>
            <w:r w:rsidRPr="00F5078E">
              <w:rPr>
                <w:rFonts w:ascii="Calibri" w:hAnsi="Calibri"/>
              </w:rPr>
              <w:t>0</w:t>
            </w:r>
          </w:p>
        </w:tc>
        <w:tc>
          <w:tcPr>
            <w:tcW w:w="1056" w:type="dxa"/>
            <w:shd w:val="clear" w:color="auto" w:fill="92D050"/>
            <w:vAlign w:val="center"/>
          </w:tcPr>
          <w:p w:rsidR="008131C0" w:rsidRPr="00F5078E" w:rsidRDefault="008131C0" w:rsidP="00F6228F">
            <w:pPr>
              <w:spacing w:before="40" w:after="40"/>
              <w:jc w:val="center"/>
              <w:rPr>
                <w:rFonts w:ascii="Calibri" w:hAnsi="Calibri"/>
              </w:rPr>
            </w:pPr>
            <w:r w:rsidRPr="00F5078E">
              <w:rPr>
                <w:rFonts w:ascii="Calibri" w:hAnsi="Calibri"/>
              </w:rPr>
              <w:t>Execute</w:t>
            </w:r>
            <w:r w:rsidR="00F6228F">
              <w:rPr>
                <w:rFonts w:ascii="Calibri" w:hAnsi="Calibri"/>
              </w:rPr>
              <w:t>**</w:t>
            </w:r>
          </w:p>
        </w:tc>
        <w:tc>
          <w:tcPr>
            <w:tcW w:w="974" w:type="dxa"/>
            <w:vAlign w:val="center"/>
          </w:tcPr>
          <w:p w:rsidR="008131C0" w:rsidRPr="00F5078E" w:rsidRDefault="008131C0" w:rsidP="003B65D2">
            <w:pPr>
              <w:spacing w:before="40" w:after="40"/>
              <w:jc w:val="center"/>
              <w:rPr>
                <w:rFonts w:ascii="Calibri" w:hAnsi="Calibri"/>
              </w:rPr>
            </w:pPr>
            <w:r w:rsidRPr="00F5078E">
              <w:rPr>
                <w:rFonts w:ascii="Calibri" w:hAnsi="Calibri"/>
              </w:rPr>
              <w:t>Do Not Execute</w:t>
            </w:r>
          </w:p>
        </w:tc>
        <w:tc>
          <w:tcPr>
            <w:tcW w:w="900" w:type="dxa"/>
            <w:vAlign w:val="center"/>
          </w:tcPr>
          <w:p w:rsidR="008131C0" w:rsidRPr="00F5078E" w:rsidRDefault="008131C0" w:rsidP="003B65D2">
            <w:pPr>
              <w:spacing w:before="40" w:after="40"/>
              <w:jc w:val="center"/>
              <w:rPr>
                <w:rFonts w:ascii="Calibri" w:hAnsi="Calibri"/>
              </w:rPr>
            </w:pPr>
            <w:r w:rsidRPr="00F5078E">
              <w:rPr>
                <w:rFonts w:ascii="Calibri" w:hAnsi="Calibri"/>
              </w:rPr>
              <w:t>Do Not Execute</w:t>
            </w:r>
          </w:p>
        </w:tc>
        <w:tc>
          <w:tcPr>
            <w:tcW w:w="888" w:type="dxa"/>
            <w:vAlign w:val="center"/>
          </w:tcPr>
          <w:p w:rsidR="008131C0" w:rsidRPr="00F5078E" w:rsidRDefault="008131C0" w:rsidP="003B65D2">
            <w:pPr>
              <w:spacing w:before="40" w:after="40"/>
              <w:jc w:val="center"/>
              <w:rPr>
                <w:rFonts w:ascii="Calibri" w:hAnsi="Calibri"/>
              </w:rPr>
            </w:pPr>
            <w:r w:rsidRPr="00F5078E">
              <w:rPr>
                <w:rFonts w:ascii="Calibri" w:hAnsi="Calibri"/>
              </w:rPr>
              <w:t>Do Not Execute</w:t>
            </w:r>
          </w:p>
        </w:tc>
      </w:tr>
      <w:tr w:rsidR="008131C0" w:rsidRPr="00AC68B2" w:rsidTr="00F6228F">
        <w:trPr>
          <w:jc w:val="center"/>
        </w:trPr>
        <w:tc>
          <w:tcPr>
            <w:tcW w:w="2901" w:type="dxa"/>
            <w:vAlign w:val="center"/>
          </w:tcPr>
          <w:p w:rsidR="008131C0" w:rsidRPr="00AC68B2" w:rsidRDefault="008131C0" w:rsidP="003B65D2">
            <w:pPr>
              <w:spacing w:before="40" w:after="40"/>
              <w:rPr>
                <w:rFonts w:ascii="Calibri" w:hAnsi="Calibri"/>
              </w:rPr>
            </w:pPr>
            <w:proofErr w:type="spellStart"/>
            <w:r>
              <w:rPr>
                <w:rFonts w:ascii="Calibri" w:hAnsi="Calibri"/>
              </w:rPr>
              <w:t>NvMProxy_GetErrorStatus</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Pr="00AC68B2" w:rsidRDefault="008131C0" w:rsidP="003B65D2">
            <w:pPr>
              <w:spacing w:before="40" w:after="40"/>
              <w:rPr>
                <w:rFonts w:ascii="Calibri" w:hAnsi="Calibri"/>
              </w:rPr>
            </w:pPr>
            <w:proofErr w:type="spellStart"/>
            <w:r>
              <w:rPr>
                <w:rFonts w:ascii="Calibri" w:hAnsi="Calibri"/>
              </w:rPr>
              <w:t>NvMProxy_SetRamBlockStatus</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NvMProxy_CancelWriteAll</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vAlign w:val="center"/>
          </w:tcPr>
          <w:p w:rsidR="008131C0" w:rsidRPr="00AC68B2" w:rsidRDefault="008131C0" w:rsidP="003B65D2">
            <w:pPr>
              <w:spacing w:before="40" w:after="40"/>
              <w:jc w:val="center"/>
              <w:rPr>
                <w:rFonts w:ascii="Calibri" w:hAnsi="Calibri"/>
              </w:rPr>
            </w:pPr>
            <w:r>
              <w:rPr>
                <w:rFonts w:ascii="Calibri" w:hAnsi="Calibri"/>
              </w:rPr>
              <w:t>Do Not Execute</w:t>
            </w:r>
          </w:p>
        </w:tc>
        <w:tc>
          <w:tcPr>
            <w:tcW w:w="974" w:type="dxa"/>
            <w:vAlign w:val="center"/>
          </w:tcPr>
          <w:p w:rsidR="008131C0" w:rsidRPr="00AC68B2" w:rsidRDefault="008131C0" w:rsidP="003B65D2">
            <w:pPr>
              <w:spacing w:before="40" w:after="40"/>
              <w:jc w:val="center"/>
              <w:rPr>
                <w:rFonts w:ascii="Calibri" w:hAnsi="Calibri"/>
              </w:rPr>
            </w:pPr>
            <w:r>
              <w:rPr>
                <w:rFonts w:ascii="Calibri" w:hAnsi="Calibri"/>
              </w:rPr>
              <w:t>Do Not Execute</w:t>
            </w:r>
          </w:p>
        </w:tc>
        <w:tc>
          <w:tcPr>
            <w:tcW w:w="900" w:type="dxa"/>
            <w:vAlign w:val="center"/>
          </w:tcPr>
          <w:p w:rsidR="008131C0" w:rsidRPr="00AC68B2" w:rsidRDefault="008131C0" w:rsidP="003B65D2">
            <w:pPr>
              <w:spacing w:before="40" w:after="40"/>
              <w:jc w:val="center"/>
              <w:rPr>
                <w:rFonts w:ascii="Calibri" w:hAnsi="Calibri"/>
              </w:rPr>
            </w:pPr>
            <w:r>
              <w:rPr>
                <w:rFonts w:ascii="Calibri" w:hAnsi="Calibri"/>
              </w:rPr>
              <w:t>Do Not 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NvMProxy_SetDataIndex</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NvMProxy_GetDataIndex</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NvMProxy_ReadBlock</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NvMProxy_WriteBlock</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NvMProxy_RestoreBlockDefaults</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F6228F">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NvMProxy_CancelJobs</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NvMProxy_SetBlockProtection</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NvMProxy_EraseNvBlock</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F6228F">
        <w:trPr>
          <w:jc w:val="center"/>
        </w:trPr>
        <w:tc>
          <w:tcPr>
            <w:tcW w:w="2901" w:type="dxa"/>
            <w:vAlign w:val="center"/>
          </w:tcPr>
          <w:p w:rsidR="008131C0" w:rsidRDefault="008131C0" w:rsidP="003B65D2">
            <w:pPr>
              <w:spacing w:before="40" w:after="40"/>
              <w:rPr>
                <w:rFonts w:ascii="Calibri" w:hAnsi="Calibri"/>
              </w:rPr>
            </w:pPr>
            <w:proofErr w:type="spellStart"/>
            <w:r>
              <w:rPr>
                <w:rFonts w:ascii="Calibri" w:hAnsi="Calibri"/>
              </w:rPr>
              <w:t>NvMProxy_InvalidateNvBlock</w:t>
            </w:r>
            <w:proofErr w:type="spellEnd"/>
          </w:p>
        </w:tc>
        <w:tc>
          <w:tcPr>
            <w:tcW w:w="791" w:type="dxa"/>
            <w:vAlign w:val="center"/>
          </w:tcPr>
          <w:p w:rsidR="008131C0" w:rsidRPr="00AC68B2" w:rsidRDefault="008131C0" w:rsidP="003B65D2">
            <w:pPr>
              <w:spacing w:before="40" w:after="40"/>
              <w:jc w:val="center"/>
              <w:rPr>
                <w:rFonts w:ascii="Calibri" w:hAnsi="Calibri"/>
              </w:rPr>
            </w:pPr>
            <w:r>
              <w:rPr>
                <w:rFonts w:ascii="Calibri" w:hAnsi="Calibri"/>
              </w:rPr>
              <w:t>0</w:t>
            </w:r>
          </w:p>
        </w:tc>
        <w:tc>
          <w:tcPr>
            <w:tcW w:w="1056"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74"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900"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c>
          <w:tcPr>
            <w:tcW w:w="888" w:type="dxa"/>
            <w:shd w:val="clear" w:color="auto" w:fill="92D050"/>
            <w:vAlign w:val="center"/>
          </w:tcPr>
          <w:p w:rsidR="008131C0" w:rsidRPr="00AC68B2" w:rsidRDefault="008131C0" w:rsidP="003B65D2">
            <w:pPr>
              <w:spacing w:before="40" w:after="40"/>
              <w:jc w:val="center"/>
              <w:rPr>
                <w:rFonts w:ascii="Calibri" w:hAnsi="Calibri"/>
              </w:rPr>
            </w:pPr>
            <w:r>
              <w:rPr>
                <w:rFonts w:ascii="Calibri" w:hAnsi="Calibri"/>
              </w:rPr>
              <w:t>Execute</w:t>
            </w:r>
          </w:p>
        </w:tc>
      </w:tr>
      <w:tr w:rsidR="008131C0" w:rsidRPr="00AC68B2" w:rsidTr="003B65D2">
        <w:trPr>
          <w:jc w:val="center"/>
        </w:trPr>
        <w:tc>
          <w:tcPr>
            <w:tcW w:w="7510" w:type="dxa"/>
            <w:gridSpan w:val="6"/>
            <w:tcBorders>
              <w:top w:val="single" w:sz="4" w:space="0" w:color="auto"/>
              <w:left w:val="nil"/>
              <w:bottom w:val="nil"/>
              <w:right w:val="nil"/>
            </w:tcBorders>
          </w:tcPr>
          <w:p w:rsidR="008131C0" w:rsidRDefault="008131C0" w:rsidP="003B65D2">
            <w:pPr>
              <w:spacing w:before="40" w:after="40"/>
              <w:rPr>
                <w:rFonts w:ascii="Calibri" w:hAnsi="Calibri"/>
                <w:i/>
                <w:sz w:val="16"/>
                <w:szCs w:val="16"/>
              </w:rPr>
            </w:pPr>
            <w:r w:rsidRPr="002D11C5">
              <w:rPr>
                <w:rFonts w:ascii="Calibri" w:hAnsi="Calibri"/>
                <w:i/>
                <w:sz w:val="16"/>
                <w:szCs w:val="16"/>
              </w:rPr>
              <w:t xml:space="preserve">* Execution is allowed, but only after </w:t>
            </w:r>
            <w:proofErr w:type="spellStart"/>
            <w:r w:rsidRPr="002D11C5">
              <w:rPr>
                <w:rFonts w:ascii="Calibri" w:hAnsi="Calibri"/>
                <w:i/>
                <w:sz w:val="16"/>
                <w:szCs w:val="16"/>
              </w:rPr>
              <w:t>NvM</w:t>
            </w:r>
            <w:r w:rsidR="00F6228F">
              <w:rPr>
                <w:rFonts w:ascii="Calibri" w:hAnsi="Calibri"/>
                <w:i/>
                <w:sz w:val="16"/>
                <w:szCs w:val="16"/>
              </w:rPr>
              <w:t>Proxy</w:t>
            </w:r>
            <w:r w:rsidRPr="002D11C5">
              <w:rPr>
                <w:rFonts w:ascii="Calibri" w:hAnsi="Calibri"/>
                <w:i/>
                <w:sz w:val="16"/>
                <w:szCs w:val="16"/>
              </w:rPr>
              <w:t>_</w:t>
            </w:r>
            <w:proofErr w:type="gramStart"/>
            <w:r w:rsidRPr="002D11C5">
              <w:rPr>
                <w:rFonts w:ascii="Calibri" w:hAnsi="Calibri"/>
                <w:i/>
                <w:sz w:val="16"/>
                <w:szCs w:val="16"/>
              </w:rPr>
              <w:t>Init</w:t>
            </w:r>
            <w:proofErr w:type="spellEnd"/>
            <w:r w:rsidRPr="002D11C5">
              <w:rPr>
                <w:rFonts w:ascii="Calibri" w:hAnsi="Calibri"/>
                <w:i/>
                <w:sz w:val="16"/>
                <w:szCs w:val="16"/>
              </w:rPr>
              <w:t>(</w:t>
            </w:r>
            <w:proofErr w:type="gramEnd"/>
            <w:r w:rsidRPr="002D11C5">
              <w:rPr>
                <w:rFonts w:ascii="Calibri" w:hAnsi="Calibri"/>
                <w:i/>
                <w:sz w:val="16"/>
                <w:szCs w:val="16"/>
              </w:rPr>
              <w:t xml:space="preserve">) has completed. </w:t>
            </w:r>
          </w:p>
          <w:p w:rsidR="008131C0" w:rsidRPr="002D11C5" w:rsidRDefault="008131C0" w:rsidP="003B65D2">
            <w:pPr>
              <w:spacing w:before="40" w:after="40"/>
              <w:rPr>
                <w:rFonts w:ascii="Calibri" w:hAnsi="Calibri"/>
                <w:i/>
                <w:sz w:val="16"/>
                <w:szCs w:val="16"/>
              </w:rPr>
            </w:pPr>
            <w:r>
              <w:rPr>
                <w:rFonts w:ascii="Calibri" w:hAnsi="Calibri"/>
                <w:i/>
                <w:sz w:val="16"/>
                <w:szCs w:val="16"/>
              </w:rPr>
              <w:t>*</w:t>
            </w:r>
            <w:r w:rsidRPr="002D11C5">
              <w:rPr>
                <w:rFonts w:ascii="Calibri" w:hAnsi="Calibri"/>
                <w:i/>
                <w:sz w:val="16"/>
                <w:szCs w:val="16"/>
              </w:rPr>
              <w:t xml:space="preserve">* Execution is allowed, but only after </w:t>
            </w:r>
            <w:proofErr w:type="spellStart"/>
            <w:r w:rsidRPr="002D11C5">
              <w:rPr>
                <w:rFonts w:ascii="Calibri" w:hAnsi="Calibri"/>
                <w:i/>
                <w:sz w:val="16"/>
                <w:szCs w:val="16"/>
              </w:rPr>
              <w:t>NvM_</w:t>
            </w:r>
            <w:proofErr w:type="gramStart"/>
            <w:r>
              <w:rPr>
                <w:rFonts w:ascii="Calibri" w:hAnsi="Calibri"/>
                <w:i/>
                <w:sz w:val="16"/>
                <w:szCs w:val="16"/>
              </w:rPr>
              <w:t>ReadAll</w:t>
            </w:r>
            <w:proofErr w:type="spellEnd"/>
            <w:r w:rsidRPr="002D11C5">
              <w:rPr>
                <w:rFonts w:ascii="Calibri" w:hAnsi="Calibri"/>
                <w:i/>
                <w:sz w:val="16"/>
                <w:szCs w:val="16"/>
              </w:rPr>
              <w:t>(</w:t>
            </w:r>
            <w:proofErr w:type="gramEnd"/>
            <w:r w:rsidRPr="002D11C5">
              <w:rPr>
                <w:rFonts w:ascii="Calibri" w:hAnsi="Calibri"/>
                <w:i/>
                <w:sz w:val="16"/>
                <w:szCs w:val="16"/>
              </w:rPr>
              <w:t xml:space="preserve">) has completed. </w:t>
            </w:r>
          </w:p>
        </w:tc>
      </w:tr>
    </w:tbl>
    <w:p w:rsidR="00300584" w:rsidRPr="00967BCF" w:rsidRDefault="00840185" w:rsidP="00300584">
      <w:pPr>
        <w:pStyle w:val="Heading1"/>
        <w:rPr>
          <w:rFonts w:ascii="Calibri" w:hAnsi="Calibri"/>
        </w:rPr>
      </w:pPr>
      <w:bookmarkStart w:id="59" w:name="_Toc428878972"/>
      <w:r w:rsidRPr="00967BCF">
        <w:rPr>
          <w:rFonts w:ascii="Calibri" w:hAnsi="Calibri"/>
        </w:rPr>
        <w:t>Serial Communications Interfaces</w:t>
      </w:r>
      <w:bookmarkEnd w:id="59"/>
    </w:p>
    <w:p w:rsidR="00C47A8A" w:rsidRPr="00D50F29" w:rsidRDefault="00D50F29" w:rsidP="00840185">
      <w:pPr>
        <w:rPr>
          <w:rFonts w:ascii="Calibri" w:hAnsi="Calibri"/>
        </w:rPr>
      </w:pPr>
      <w:r w:rsidRPr="00D50F29">
        <w:rPr>
          <w:rFonts w:ascii="Calibri" w:hAnsi="Calibri"/>
        </w:rPr>
        <w:t>None</w:t>
      </w:r>
    </w:p>
    <w:p w:rsidR="00501843" w:rsidRPr="00967BCF" w:rsidRDefault="00501843" w:rsidP="00501843">
      <w:pPr>
        <w:rPr>
          <w:rFonts w:ascii="Calibri" w:hAnsi="Calibri"/>
        </w:rPr>
      </w:pPr>
    </w:p>
    <w:p w:rsidR="005A7D84" w:rsidRDefault="005A7D84">
      <w:pPr>
        <w:rPr>
          <w:rFonts w:ascii="Calibri" w:hAnsi="Calibri" w:cs="Arial"/>
          <w:b/>
          <w:bCs/>
          <w:kern w:val="32"/>
          <w:sz w:val="32"/>
          <w:szCs w:val="32"/>
        </w:rPr>
      </w:pPr>
      <w:r>
        <w:rPr>
          <w:rFonts w:ascii="Calibri" w:hAnsi="Calibri"/>
        </w:rPr>
        <w:br w:type="page"/>
      </w:r>
    </w:p>
    <w:p w:rsidR="00E9474A" w:rsidRPr="00967BCF" w:rsidRDefault="00BB7980">
      <w:pPr>
        <w:pStyle w:val="Heading1"/>
        <w:rPr>
          <w:rFonts w:ascii="Calibri" w:hAnsi="Calibri"/>
        </w:rPr>
      </w:pPr>
      <w:bookmarkStart w:id="60" w:name="_Toc428878973"/>
      <w:r w:rsidRPr="00967BCF">
        <w:rPr>
          <w:rFonts w:ascii="Calibri" w:hAnsi="Calibri"/>
        </w:rPr>
        <w:lastRenderedPageBreak/>
        <w:t xml:space="preserve">Additional </w:t>
      </w:r>
      <w:r w:rsidR="00C47A8A">
        <w:rPr>
          <w:rFonts w:ascii="Calibri" w:hAnsi="Calibri"/>
        </w:rPr>
        <w:t>Information</w:t>
      </w:r>
      <w:bookmarkEnd w:id="60"/>
    </w:p>
    <w:p w:rsidR="008613B2" w:rsidRDefault="008613B2" w:rsidP="008613B2">
      <w:pPr>
        <w:pStyle w:val="Heading2"/>
        <w:rPr>
          <w:rFonts w:ascii="Calibri" w:hAnsi="Calibri"/>
        </w:rPr>
      </w:pPr>
      <w:bookmarkStart w:id="61" w:name="_Toc428878974"/>
      <w:r>
        <w:rPr>
          <w:rFonts w:ascii="Calibri" w:hAnsi="Calibri"/>
        </w:rPr>
        <w:t>NvM block definition Considerations</w:t>
      </w:r>
      <w:bookmarkEnd w:id="61"/>
    </w:p>
    <w:p w:rsidR="003B65D2" w:rsidRDefault="008E5905">
      <w:r>
        <w:t xml:space="preserve">NvM block can be made from a single value to multiple values grouped as one element. </w:t>
      </w:r>
      <w:r w:rsidR="00485BB9">
        <w:t>I</w:t>
      </w:r>
      <w:r>
        <w:t>t is up to the function designer</w:t>
      </w:r>
      <w:r w:rsidR="00485BB9">
        <w:t xml:space="preserve"> to determine how their NvM blocks should be structured, but the following consi</w:t>
      </w:r>
      <w:r w:rsidR="003B65D2">
        <w:t xml:space="preserve">derations should be considered when defining an NvM block. </w:t>
      </w:r>
    </w:p>
    <w:p w:rsidR="003B65D2" w:rsidRDefault="003B65D2" w:rsidP="003B65D2">
      <w:pPr>
        <w:pStyle w:val="Heading3"/>
      </w:pPr>
      <w:bookmarkStart w:id="62" w:name="_Toc428878975"/>
      <w:r>
        <w:t>Scenario 1</w:t>
      </w:r>
      <w:bookmarkEnd w:id="62"/>
    </w:p>
    <w:p w:rsidR="003B65D2" w:rsidRDefault="003B65D2" w:rsidP="003B65D2">
      <w:r>
        <w:t>Consider a design with 3 PIMs defined for storage in NvM. If the PIMs were defined in the m-files as separate entries, the software component developer would create three separate NvM blocks for those pieces of data as shown below.</w:t>
      </w:r>
    </w:p>
    <w:p w:rsidR="003B65D2" w:rsidRDefault="003B65D2" w:rsidP="003B65D2"/>
    <w:p w:rsidR="003B65D2" w:rsidRDefault="003B65D2" w:rsidP="003B65D2">
      <w:pPr>
        <w:jc w:val="center"/>
      </w:pPr>
      <w:r>
        <w:object w:dxaOrig="4044" w:dyaOrig="962">
          <v:shape id="_x0000_i1028" type="#_x0000_t75" style="width:202.75pt;height:48.4pt" o:ole="">
            <v:imagedata r:id="rId15" o:title=""/>
          </v:shape>
          <o:OLEObject Type="Embed" ProgID="Visio.Drawing.11" ShapeID="_x0000_i1028" DrawAspect="Content" ObjectID="_1537338962" r:id="rId16"/>
        </w:object>
      </w:r>
    </w:p>
    <w:p w:rsidR="003B65D2" w:rsidRDefault="003B65D2" w:rsidP="003B65D2"/>
    <w:p w:rsidR="003B65D2" w:rsidRDefault="003B65D2" w:rsidP="003B65D2">
      <w:r>
        <w:t xml:space="preserve">This would mean that each </w:t>
      </w:r>
      <w:proofErr w:type="gramStart"/>
      <w:r>
        <w:t>PIM,</w:t>
      </w:r>
      <w:proofErr w:type="gramEnd"/>
      <w:r>
        <w:t xml:space="preserve"> is independent of the other PIMs, however, it is a waste of FEE memory if the data does not truly need to be independent. Instead the three values should be grouped into a structure so the NvM block created looks like below.</w:t>
      </w:r>
    </w:p>
    <w:p w:rsidR="003B65D2" w:rsidRDefault="003B65D2" w:rsidP="003B65D2"/>
    <w:p w:rsidR="003B65D2" w:rsidRDefault="003B65D2" w:rsidP="003B65D2">
      <w:pPr>
        <w:jc w:val="center"/>
      </w:pPr>
      <w:r>
        <w:object w:dxaOrig="1344" w:dyaOrig="1637">
          <v:shape id="_x0000_i1029" type="#_x0000_t75" style="width:66.8pt;height:81.8pt" o:ole="">
            <v:imagedata r:id="rId17" o:title=""/>
          </v:shape>
          <o:OLEObject Type="Embed" ProgID="Visio.Drawing.11" ShapeID="_x0000_i1029" DrawAspect="Content" ObjectID="_1537338963" r:id="rId18"/>
        </w:object>
      </w:r>
    </w:p>
    <w:p w:rsidR="003B65D2" w:rsidRDefault="003B65D2" w:rsidP="003B65D2">
      <w:r>
        <w:t xml:space="preserve">This provides the designer with the same design (three separate variables) but the data is grouped together to make one CRC to cover all three values and only requires one instance of the FEE header saving FEE space. </w:t>
      </w:r>
    </w:p>
    <w:p w:rsidR="003B65D2" w:rsidRDefault="003B65D2" w:rsidP="003B65D2">
      <w:pPr>
        <w:pStyle w:val="Heading3"/>
      </w:pPr>
      <w:bookmarkStart w:id="63" w:name="_Toc428878976"/>
      <w:r>
        <w:t>Scenario 2</w:t>
      </w:r>
      <w:bookmarkEnd w:id="63"/>
    </w:p>
    <w:p w:rsidR="003B65D2" w:rsidRDefault="003B65D2" w:rsidP="003B65D2">
      <w:r>
        <w:t xml:space="preserve">Consider a design with 3 PIMs, 2 of the PIMs are written during manufacturing and the other PIM is learned during function execution and saved at shutdown. In this case, it would make sense to group the PIMs by functionality. </w:t>
      </w:r>
    </w:p>
    <w:p w:rsidR="003B65D2" w:rsidRDefault="003B65D2" w:rsidP="003B65D2"/>
    <w:p w:rsidR="003B65D2" w:rsidRPr="003B65D2" w:rsidRDefault="003B65D2" w:rsidP="003B65D2">
      <w:pPr>
        <w:jc w:val="center"/>
      </w:pPr>
      <w:r>
        <w:object w:dxaOrig="2784" w:dyaOrig="1299">
          <v:shape id="_x0000_i1030" type="#_x0000_t75" style="width:138.8pt;height:65.1pt" o:ole="">
            <v:imagedata r:id="rId19" o:title=""/>
          </v:shape>
          <o:OLEObject Type="Embed" ProgID="Visio.Drawing.11" ShapeID="_x0000_i1030" DrawAspect="Content" ObjectID="_1537338964" r:id="rId20"/>
        </w:object>
      </w:r>
    </w:p>
    <w:p w:rsidR="003B65D2" w:rsidRPr="003B65D2" w:rsidRDefault="003B65D2" w:rsidP="003B65D2">
      <w:r>
        <w:t>This saves FEE space by grouping like content, but also protects the data that is written during manufacturing</w:t>
      </w:r>
      <w:r w:rsidR="00DD7C61">
        <w:t xml:space="preserve"> from being discarded in case the data that is written during shutdown encountered a power loss or other type of data corruption. Only the learned data would be considered invalid and the other block would be valid. </w:t>
      </w:r>
    </w:p>
    <w:p w:rsidR="004434AA" w:rsidRDefault="004434AA" w:rsidP="004434AA">
      <w:pPr>
        <w:pStyle w:val="Heading2"/>
        <w:rPr>
          <w:rFonts w:ascii="Calibri" w:hAnsi="Calibri"/>
        </w:rPr>
      </w:pPr>
      <w:bookmarkStart w:id="64" w:name="_Toc428878977"/>
      <w:r>
        <w:rPr>
          <w:rFonts w:ascii="Calibri" w:hAnsi="Calibri"/>
        </w:rPr>
        <w:lastRenderedPageBreak/>
        <w:t>Software Component Design Considerations</w:t>
      </w:r>
      <w:bookmarkEnd w:id="64"/>
    </w:p>
    <w:p w:rsidR="004434AA" w:rsidRDefault="008D0724" w:rsidP="004434AA">
      <w:pPr>
        <w:pStyle w:val="Heading3"/>
      </w:pPr>
      <w:bookmarkStart w:id="65" w:name="_Toc428878978"/>
      <w:r>
        <w:t xml:space="preserve">API </w:t>
      </w:r>
      <w:r w:rsidR="004434AA">
        <w:t>Port Selection</w:t>
      </w:r>
      <w:bookmarkEnd w:id="65"/>
    </w:p>
    <w:p w:rsidR="004434AA" w:rsidRDefault="004434AA" w:rsidP="004434AA">
      <w:r>
        <w:t xml:space="preserve">The NvM component will generate different API ports depending on the configuration </w:t>
      </w:r>
      <w:r w:rsidR="008D0724">
        <w:t xml:space="preserve">required </w:t>
      </w:r>
      <w:r>
        <w:t xml:space="preserve">a given block. It shall be up to the developer of the software component to configure the service port with the correct API </w:t>
      </w:r>
      <w:r w:rsidR="008D0724">
        <w:t xml:space="preserve">during development </w:t>
      </w:r>
      <w:r>
        <w:t xml:space="preserve">to ensure a proper match with the integration project. </w:t>
      </w:r>
    </w:p>
    <w:p w:rsidR="004434AA" w:rsidRDefault="004434AA" w:rsidP="004434AA"/>
    <w:p w:rsidR="004434AA" w:rsidRDefault="004434AA" w:rsidP="004434AA">
      <w:r>
        <w:t xml:space="preserve">Based on the settings in section </w:t>
      </w:r>
      <w:r>
        <w:fldChar w:fldCharType="begin"/>
      </w:r>
      <w:r>
        <w:instrText xml:space="preserve"> REF _Ref416616632 \r \h </w:instrText>
      </w:r>
      <w:r>
        <w:fldChar w:fldCharType="separate"/>
      </w:r>
      <w:r w:rsidR="00A005A8">
        <w:t>5.1.1</w:t>
      </w:r>
      <w:r>
        <w:fldChar w:fldCharType="end"/>
      </w:r>
      <w:r>
        <w:t xml:space="preserve">, the API port will begin with “NvMService_AC3_SRBS”. This is because the API class is level 3 (AC3) and the set ram block status API is enable (SRBS). </w:t>
      </w:r>
    </w:p>
    <w:p w:rsidR="004434AA" w:rsidRDefault="004434AA" w:rsidP="004434AA"/>
    <w:p w:rsidR="008D0724" w:rsidRDefault="008D0724" w:rsidP="004434AA">
      <w:r>
        <w:t>The following table is for all API access except for NvM_</w:t>
      </w:r>
      <w:r w:rsidRPr="008D0724">
        <w:t xml:space="preserve"> </w:t>
      </w:r>
      <w:proofErr w:type="spellStart"/>
      <w:r w:rsidRPr="008D0724">
        <w:t>SetBlockProtection</w:t>
      </w:r>
      <w:proofErr w:type="spellEnd"/>
      <w:r>
        <w:t xml:space="preserve">. </w:t>
      </w:r>
    </w:p>
    <w:tbl>
      <w:tblPr>
        <w:tblStyle w:val="TableGrid"/>
        <w:tblW w:w="0" w:type="auto"/>
        <w:jc w:val="center"/>
        <w:tblLook w:val="04A0" w:firstRow="1" w:lastRow="0" w:firstColumn="1" w:lastColumn="0" w:noHBand="0" w:noVBand="1"/>
      </w:tblPr>
      <w:tblGrid>
        <w:gridCol w:w="743"/>
        <w:gridCol w:w="1125"/>
        <w:gridCol w:w="857"/>
        <w:gridCol w:w="1641"/>
        <w:gridCol w:w="1128"/>
        <w:gridCol w:w="3362"/>
      </w:tblGrid>
      <w:tr w:rsidR="008D0724" w:rsidTr="008D0724">
        <w:trPr>
          <w:jc w:val="center"/>
        </w:trPr>
        <w:tc>
          <w:tcPr>
            <w:tcW w:w="4967" w:type="dxa"/>
            <w:gridSpan w:val="4"/>
            <w:shd w:val="clear" w:color="auto" w:fill="A6A6A6" w:themeFill="background1" w:themeFillShade="A6"/>
            <w:vAlign w:val="center"/>
          </w:tcPr>
          <w:p w:rsidR="008D0724" w:rsidRDefault="008D0724" w:rsidP="008D0724">
            <w:pPr>
              <w:spacing w:before="40" w:after="40"/>
              <w:jc w:val="center"/>
            </w:pPr>
            <w:r>
              <w:t>Configuration Matrix</w:t>
            </w:r>
          </w:p>
        </w:tc>
        <w:tc>
          <w:tcPr>
            <w:tcW w:w="1053" w:type="dxa"/>
            <w:vMerge w:val="restart"/>
            <w:shd w:val="clear" w:color="auto" w:fill="A6A6A6" w:themeFill="background1" w:themeFillShade="A6"/>
            <w:vAlign w:val="center"/>
          </w:tcPr>
          <w:p w:rsidR="008D0724" w:rsidRDefault="008D0724" w:rsidP="008D0724">
            <w:pPr>
              <w:spacing w:before="40" w:after="40"/>
              <w:jc w:val="center"/>
            </w:pPr>
            <w:r>
              <w:t>Suffix</w:t>
            </w:r>
          </w:p>
        </w:tc>
        <w:tc>
          <w:tcPr>
            <w:tcW w:w="2836" w:type="dxa"/>
            <w:vMerge w:val="restart"/>
            <w:shd w:val="clear" w:color="auto" w:fill="A6A6A6" w:themeFill="background1" w:themeFillShade="A6"/>
            <w:vAlign w:val="center"/>
          </w:tcPr>
          <w:p w:rsidR="008D0724" w:rsidRDefault="008D0724" w:rsidP="008D0724">
            <w:pPr>
              <w:spacing w:before="40" w:after="40"/>
              <w:jc w:val="center"/>
            </w:pPr>
            <w:r>
              <w:t>Port Name to Use in SWC</w:t>
            </w:r>
          </w:p>
        </w:tc>
      </w:tr>
      <w:tr w:rsidR="008D0724" w:rsidTr="008D0724">
        <w:trPr>
          <w:jc w:val="center"/>
        </w:trPr>
        <w:tc>
          <w:tcPr>
            <w:tcW w:w="2885" w:type="dxa"/>
            <w:gridSpan w:val="3"/>
            <w:shd w:val="clear" w:color="auto" w:fill="DBE5F1" w:themeFill="accent1" w:themeFillTint="33"/>
            <w:vAlign w:val="center"/>
          </w:tcPr>
          <w:p w:rsidR="008D0724" w:rsidRPr="008D0724" w:rsidRDefault="008D0724" w:rsidP="008D0724">
            <w:pPr>
              <w:spacing w:before="40" w:after="40"/>
              <w:jc w:val="center"/>
              <w:rPr>
                <w:sz w:val="16"/>
                <w:szCs w:val="16"/>
              </w:rPr>
            </w:pPr>
            <w:r w:rsidRPr="008D0724">
              <w:rPr>
                <w:sz w:val="16"/>
                <w:szCs w:val="16"/>
              </w:rPr>
              <w:t>Block Type</w:t>
            </w:r>
          </w:p>
        </w:tc>
        <w:tc>
          <w:tcPr>
            <w:tcW w:w="2082" w:type="dxa"/>
            <w:vMerge w:val="restart"/>
            <w:shd w:val="clear" w:color="auto" w:fill="DBE5F1" w:themeFill="accent1" w:themeFillTint="33"/>
            <w:vAlign w:val="center"/>
          </w:tcPr>
          <w:p w:rsidR="008D0724" w:rsidRDefault="008D0724" w:rsidP="008D0724">
            <w:pPr>
              <w:spacing w:before="40" w:after="40"/>
              <w:jc w:val="center"/>
            </w:pPr>
            <w:r>
              <w:t>ROM Default</w:t>
            </w:r>
          </w:p>
        </w:tc>
        <w:tc>
          <w:tcPr>
            <w:tcW w:w="1053" w:type="dxa"/>
            <w:vMerge/>
            <w:vAlign w:val="center"/>
          </w:tcPr>
          <w:p w:rsidR="008D0724" w:rsidRDefault="008D0724" w:rsidP="008D0724">
            <w:pPr>
              <w:spacing w:before="40" w:after="40"/>
              <w:jc w:val="center"/>
            </w:pPr>
          </w:p>
        </w:tc>
        <w:tc>
          <w:tcPr>
            <w:tcW w:w="2836" w:type="dxa"/>
            <w:vMerge/>
            <w:vAlign w:val="center"/>
          </w:tcPr>
          <w:p w:rsidR="008D0724" w:rsidRDefault="008D0724" w:rsidP="008D0724">
            <w:pPr>
              <w:spacing w:before="40" w:after="40"/>
              <w:jc w:val="center"/>
            </w:pPr>
          </w:p>
        </w:tc>
      </w:tr>
      <w:tr w:rsidR="008D0724" w:rsidTr="008D0724">
        <w:trPr>
          <w:jc w:val="center"/>
        </w:trPr>
        <w:tc>
          <w:tcPr>
            <w:tcW w:w="784" w:type="dxa"/>
            <w:shd w:val="clear" w:color="auto" w:fill="B8CCE4" w:themeFill="accent1" w:themeFillTint="66"/>
            <w:vAlign w:val="center"/>
          </w:tcPr>
          <w:p w:rsidR="008D0724" w:rsidRPr="008D0724" w:rsidRDefault="008D0724" w:rsidP="008D0724">
            <w:pPr>
              <w:spacing w:before="40" w:after="40"/>
              <w:jc w:val="center"/>
              <w:rPr>
                <w:sz w:val="16"/>
                <w:szCs w:val="16"/>
              </w:rPr>
            </w:pPr>
            <w:r w:rsidRPr="008D0724">
              <w:rPr>
                <w:sz w:val="16"/>
                <w:szCs w:val="16"/>
              </w:rPr>
              <w:t>Native</w:t>
            </w:r>
          </w:p>
        </w:tc>
        <w:tc>
          <w:tcPr>
            <w:tcW w:w="1195" w:type="dxa"/>
            <w:shd w:val="clear" w:color="auto" w:fill="B8CCE4" w:themeFill="accent1" w:themeFillTint="66"/>
            <w:vAlign w:val="center"/>
          </w:tcPr>
          <w:p w:rsidR="008D0724" w:rsidRPr="008D0724" w:rsidRDefault="008D0724" w:rsidP="008D0724">
            <w:pPr>
              <w:spacing w:before="40" w:after="40"/>
              <w:jc w:val="center"/>
              <w:rPr>
                <w:sz w:val="16"/>
                <w:szCs w:val="16"/>
              </w:rPr>
            </w:pPr>
            <w:r w:rsidRPr="008D0724">
              <w:rPr>
                <w:sz w:val="16"/>
                <w:szCs w:val="16"/>
              </w:rPr>
              <w:t>Redundant</w:t>
            </w:r>
          </w:p>
        </w:tc>
        <w:tc>
          <w:tcPr>
            <w:tcW w:w="906" w:type="dxa"/>
            <w:shd w:val="clear" w:color="auto" w:fill="B8CCE4" w:themeFill="accent1" w:themeFillTint="66"/>
            <w:vAlign w:val="center"/>
          </w:tcPr>
          <w:p w:rsidR="008D0724" w:rsidRPr="008D0724" w:rsidRDefault="008D0724" w:rsidP="008D0724">
            <w:pPr>
              <w:spacing w:before="40" w:after="40"/>
              <w:jc w:val="center"/>
              <w:rPr>
                <w:sz w:val="16"/>
                <w:szCs w:val="16"/>
              </w:rPr>
            </w:pPr>
            <w:r w:rsidRPr="008D0724">
              <w:rPr>
                <w:sz w:val="16"/>
                <w:szCs w:val="16"/>
              </w:rPr>
              <w:t>Dataset</w:t>
            </w:r>
          </w:p>
        </w:tc>
        <w:tc>
          <w:tcPr>
            <w:tcW w:w="2082" w:type="dxa"/>
            <w:vMerge/>
            <w:shd w:val="clear" w:color="auto" w:fill="DBE5F1" w:themeFill="accent1" w:themeFillTint="33"/>
            <w:vAlign w:val="center"/>
          </w:tcPr>
          <w:p w:rsidR="008D0724" w:rsidRDefault="008D0724" w:rsidP="008D0724">
            <w:pPr>
              <w:spacing w:before="40" w:after="40"/>
              <w:jc w:val="center"/>
            </w:pPr>
          </w:p>
        </w:tc>
        <w:tc>
          <w:tcPr>
            <w:tcW w:w="1053" w:type="dxa"/>
            <w:vMerge/>
            <w:vAlign w:val="center"/>
          </w:tcPr>
          <w:p w:rsidR="008D0724" w:rsidRDefault="008D0724" w:rsidP="008D0724">
            <w:pPr>
              <w:spacing w:before="40" w:after="40"/>
              <w:jc w:val="center"/>
            </w:pPr>
          </w:p>
        </w:tc>
        <w:tc>
          <w:tcPr>
            <w:tcW w:w="2836" w:type="dxa"/>
            <w:vMerge/>
            <w:vAlign w:val="center"/>
          </w:tcPr>
          <w:p w:rsidR="008D0724" w:rsidRDefault="008D0724" w:rsidP="008D0724">
            <w:pPr>
              <w:spacing w:before="40" w:after="40"/>
              <w:jc w:val="center"/>
            </w:pPr>
          </w:p>
        </w:tc>
      </w:tr>
      <w:tr w:rsidR="008D0724" w:rsidTr="008D0724">
        <w:trPr>
          <w:jc w:val="center"/>
        </w:trPr>
        <w:tc>
          <w:tcPr>
            <w:tcW w:w="784" w:type="dxa"/>
            <w:shd w:val="clear" w:color="auto" w:fill="92D050"/>
            <w:vAlign w:val="center"/>
          </w:tcPr>
          <w:p w:rsidR="008D0724" w:rsidRDefault="008D0724" w:rsidP="008D0724">
            <w:pPr>
              <w:spacing w:before="40" w:after="40"/>
              <w:jc w:val="center"/>
            </w:pPr>
            <w:r>
              <w:t>Y</w:t>
            </w:r>
          </w:p>
        </w:tc>
        <w:tc>
          <w:tcPr>
            <w:tcW w:w="1195" w:type="dxa"/>
            <w:shd w:val="clear" w:color="auto" w:fill="D9D9D9" w:themeFill="background1" w:themeFillShade="D9"/>
            <w:vAlign w:val="center"/>
          </w:tcPr>
          <w:p w:rsidR="008D0724" w:rsidRDefault="008D0724" w:rsidP="008D0724">
            <w:pPr>
              <w:spacing w:before="40" w:after="40"/>
              <w:jc w:val="center"/>
            </w:pPr>
            <w:r>
              <w:t>N</w:t>
            </w:r>
          </w:p>
        </w:tc>
        <w:tc>
          <w:tcPr>
            <w:tcW w:w="906" w:type="dxa"/>
            <w:shd w:val="clear" w:color="auto" w:fill="D9D9D9" w:themeFill="background1" w:themeFillShade="D9"/>
            <w:vAlign w:val="center"/>
          </w:tcPr>
          <w:p w:rsidR="008D0724" w:rsidRDefault="008D0724" w:rsidP="008D0724">
            <w:pPr>
              <w:spacing w:before="40" w:after="40"/>
              <w:jc w:val="center"/>
            </w:pPr>
            <w:r>
              <w:t>N</w:t>
            </w:r>
          </w:p>
        </w:tc>
        <w:tc>
          <w:tcPr>
            <w:tcW w:w="2082" w:type="dxa"/>
            <w:shd w:val="clear" w:color="auto" w:fill="D9D9D9" w:themeFill="background1" w:themeFillShade="D9"/>
            <w:vAlign w:val="center"/>
          </w:tcPr>
          <w:p w:rsidR="008D0724" w:rsidRDefault="008D0724" w:rsidP="008D0724">
            <w:pPr>
              <w:spacing w:before="40" w:after="40"/>
              <w:jc w:val="center"/>
            </w:pPr>
            <w:r>
              <w:t>N</w:t>
            </w:r>
          </w:p>
        </w:tc>
        <w:tc>
          <w:tcPr>
            <w:tcW w:w="1053" w:type="dxa"/>
            <w:vAlign w:val="center"/>
          </w:tcPr>
          <w:p w:rsidR="008D0724" w:rsidRDefault="008D0724" w:rsidP="008D0724">
            <w:pPr>
              <w:spacing w:before="40" w:after="40"/>
              <w:jc w:val="center"/>
            </w:pPr>
            <w:r>
              <w:t>N/A</w:t>
            </w:r>
          </w:p>
        </w:tc>
        <w:tc>
          <w:tcPr>
            <w:tcW w:w="2836" w:type="dxa"/>
            <w:vAlign w:val="center"/>
          </w:tcPr>
          <w:p w:rsidR="008D0724" w:rsidRDefault="008D0724" w:rsidP="008D0724">
            <w:pPr>
              <w:spacing w:before="40" w:after="40"/>
              <w:jc w:val="center"/>
            </w:pPr>
            <w:r>
              <w:t>NvMService_AC3_SRBS</w:t>
            </w:r>
          </w:p>
        </w:tc>
      </w:tr>
      <w:tr w:rsidR="008D0724" w:rsidTr="008D0724">
        <w:trPr>
          <w:jc w:val="center"/>
        </w:trPr>
        <w:tc>
          <w:tcPr>
            <w:tcW w:w="784" w:type="dxa"/>
            <w:shd w:val="clear" w:color="auto" w:fill="92D050"/>
            <w:vAlign w:val="center"/>
          </w:tcPr>
          <w:p w:rsidR="008D0724" w:rsidRDefault="008D0724" w:rsidP="008D0724">
            <w:pPr>
              <w:spacing w:before="40" w:after="40"/>
              <w:jc w:val="center"/>
            </w:pPr>
            <w:r>
              <w:t>Y</w:t>
            </w:r>
          </w:p>
        </w:tc>
        <w:tc>
          <w:tcPr>
            <w:tcW w:w="1195" w:type="dxa"/>
            <w:shd w:val="clear" w:color="auto" w:fill="D9D9D9" w:themeFill="background1" w:themeFillShade="D9"/>
            <w:vAlign w:val="center"/>
          </w:tcPr>
          <w:p w:rsidR="008D0724" w:rsidRDefault="008D0724" w:rsidP="008D0724">
            <w:pPr>
              <w:spacing w:before="40" w:after="40"/>
              <w:jc w:val="center"/>
            </w:pPr>
            <w:r>
              <w:t>N</w:t>
            </w:r>
          </w:p>
        </w:tc>
        <w:tc>
          <w:tcPr>
            <w:tcW w:w="906" w:type="dxa"/>
            <w:shd w:val="clear" w:color="auto" w:fill="D9D9D9" w:themeFill="background1" w:themeFillShade="D9"/>
            <w:vAlign w:val="center"/>
          </w:tcPr>
          <w:p w:rsidR="008D0724" w:rsidRDefault="008D0724" w:rsidP="008D0724">
            <w:pPr>
              <w:spacing w:before="40" w:after="40"/>
              <w:jc w:val="center"/>
            </w:pPr>
            <w:r>
              <w:t>N</w:t>
            </w:r>
          </w:p>
        </w:tc>
        <w:tc>
          <w:tcPr>
            <w:tcW w:w="2082" w:type="dxa"/>
            <w:shd w:val="clear" w:color="auto" w:fill="92D050"/>
            <w:vAlign w:val="center"/>
          </w:tcPr>
          <w:p w:rsidR="008D0724" w:rsidRDefault="008D0724" w:rsidP="008D0724">
            <w:pPr>
              <w:spacing w:before="40" w:after="40"/>
              <w:jc w:val="center"/>
            </w:pPr>
            <w:r>
              <w:t>Y</w:t>
            </w:r>
          </w:p>
        </w:tc>
        <w:tc>
          <w:tcPr>
            <w:tcW w:w="1053" w:type="dxa"/>
            <w:vAlign w:val="center"/>
          </w:tcPr>
          <w:p w:rsidR="008D0724" w:rsidRDefault="008D0724" w:rsidP="008D0724">
            <w:pPr>
              <w:spacing w:before="40" w:after="40"/>
              <w:jc w:val="center"/>
            </w:pPr>
            <w:r>
              <w:t>_</w:t>
            </w:r>
            <w:proofErr w:type="spellStart"/>
            <w:r>
              <w:t>Defs</w:t>
            </w:r>
            <w:proofErr w:type="spellEnd"/>
          </w:p>
        </w:tc>
        <w:tc>
          <w:tcPr>
            <w:tcW w:w="2836" w:type="dxa"/>
            <w:vAlign w:val="center"/>
          </w:tcPr>
          <w:p w:rsidR="008D0724" w:rsidRDefault="008D0724" w:rsidP="008D0724">
            <w:pPr>
              <w:spacing w:before="40" w:after="40"/>
              <w:jc w:val="center"/>
            </w:pPr>
            <w:r>
              <w:t>NvMService_AC3_SRBS_Defs</w:t>
            </w:r>
          </w:p>
        </w:tc>
      </w:tr>
      <w:tr w:rsidR="008D0724" w:rsidTr="008D0724">
        <w:trPr>
          <w:jc w:val="center"/>
        </w:trPr>
        <w:tc>
          <w:tcPr>
            <w:tcW w:w="784" w:type="dxa"/>
            <w:shd w:val="clear" w:color="auto" w:fill="D9D9D9" w:themeFill="background1" w:themeFillShade="D9"/>
            <w:vAlign w:val="center"/>
          </w:tcPr>
          <w:p w:rsidR="008D0724" w:rsidRDefault="008D0724" w:rsidP="008D0724">
            <w:pPr>
              <w:spacing w:before="40" w:after="40"/>
              <w:jc w:val="center"/>
            </w:pPr>
            <w:r>
              <w:t>N</w:t>
            </w:r>
          </w:p>
        </w:tc>
        <w:tc>
          <w:tcPr>
            <w:tcW w:w="1195" w:type="dxa"/>
            <w:shd w:val="clear" w:color="auto" w:fill="92D050"/>
            <w:vAlign w:val="center"/>
          </w:tcPr>
          <w:p w:rsidR="008D0724" w:rsidRDefault="008D0724" w:rsidP="008D0724">
            <w:pPr>
              <w:spacing w:before="40" w:after="40"/>
              <w:jc w:val="center"/>
            </w:pPr>
            <w:r>
              <w:t>Y</w:t>
            </w:r>
          </w:p>
        </w:tc>
        <w:tc>
          <w:tcPr>
            <w:tcW w:w="906" w:type="dxa"/>
            <w:shd w:val="clear" w:color="auto" w:fill="D9D9D9" w:themeFill="background1" w:themeFillShade="D9"/>
            <w:vAlign w:val="center"/>
          </w:tcPr>
          <w:p w:rsidR="008D0724" w:rsidRDefault="008D0724" w:rsidP="008D0724">
            <w:pPr>
              <w:spacing w:before="40" w:after="40"/>
              <w:jc w:val="center"/>
            </w:pPr>
            <w:r>
              <w:t>N</w:t>
            </w:r>
          </w:p>
        </w:tc>
        <w:tc>
          <w:tcPr>
            <w:tcW w:w="2082" w:type="dxa"/>
            <w:shd w:val="clear" w:color="auto" w:fill="D9D9D9" w:themeFill="background1" w:themeFillShade="D9"/>
            <w:vAlign w:val="center"/>
          </w:tcPr>
          <w:p w:rsidR="008D0724" w:rsidRDefault="008D0724" w:rsidP="008D0724">
            <w:pPr>
              <w:spacing w:before="40" w:after="40"/>
              <w:jc w:val="center"/>
            </w:pPr>
            <w:r>
              <w:t>N</w:t>
            </w:r>
          </w:p>
        </w:tc>
        <w:tc>
          <w:tcPr>
            <w:tcW w:w="1053" w:type="dxa"/>
            <w:vAlign w:val="center"/>
          </w:tcPr>
          <w:p w:rsidR="008D0724" w:rsidRDefault="008D0724" w:rsidP="008D0724">
            <w:pPr>
              <w:spacing w:before="40" w:after="40"/>
              <w:jc w:val="center"/>
            </w:pPr>
            <w:r>
              <w:t>N/A</w:t>
            </w:r>
          </w:p>
        </w:tc>
        <w:tc>
          <w:tcPr>
            <w:tcW w:w="2836" w:type="dxa"/>
            <w:vAlign w:val="center"/>
          </w:tcPr>
          <w:p w:rsidR="008D0724" w:rsidRDefault="008D0724" w:rsidP="008D0724">
            <w:pPr>
              <w:spacing w:before="40" w:after="40"/>
              <w:jc w:val="center"/>
            </w:pPr>
            <w:r>
              <w:t>NvMService_AC3_SRBS</w:t>
            </w:r>
          </w:p>
        </w:tc>
      </w:tr>
      <w:tr w:rsidR="008D0724" w:rsidTr="008D0724">
        <w:trPr>
          <w:jc w:val="center"/>
        </w:trPr>
        <w:tc>
          <w:tcPr>
            <w:tcW w:w="784" w:type="dxa"/>
            <w:shd w:val="clear" w:color="auto" w:fill="D9D9D9" w:themeFill="background1" w:themeFillShade="D9"/>
            <w:vAlign w:val="center"/>
          </w:tcPr>
          <w:p w:rsidR="008D0724" w:rsidRDefault="008D0724" w:rsidP="008D0724">
            <w:pPr>
              <w:spacing w:before="40" w:after="40"/>
              <w:jc w:val="center"/>
            </w:pPr>
            <w:r>
              <w:t>N</w:t>
            </w:r>
          </w:p>
        </w:tc>
        <w:tc>
          <w:tcPr>
            <w:tcW w:w="1195" w:type="dxa"/>
            <w:shd w:val="clear" w:color="auto" w:fill="92D050"/>
            <w:vAlign w:val="center"/>
          </w:tcPr>
          <w:p w:rsidR="008D0724" w:rsidRDefault="008D0724" w:rsidP="008D0724">
            <w:pPr>
              <w:spacing w:before="40" w:after="40"/>
              <w:jc w:val="center"/>
            </w:pPr>
            <w:r>
              <w:t>Y</w:t>
            </w:r>
          </w:p>
        </w:tc>
        <w:tc>
          <w:tcPr>
            <w:tcW w:w="906" w:type="dxa"/>
            <w:shd w:val="clear" w:color="auto" w:fill="D9D9D9" w:themeFill="background1" w:themeFillShade="D9"/>
            <w:vAlign w:val="center"/>
          </w:tcPr>
          <w:p w:rsidR="008D0724" w:rsidRDefault="008D0724" w:rsidP="008D0724">
            <w:pPr>
              <w:spacing w:before="40" w:after="40"/>
              <w:jc w:val="center"/>
            </w:pPr>
            <w:r>
              <w:t>N</w:t>
            </w:r>
          </w:p>
        </w:tc>
        <w:tc>
          <w:tcPr>
            <w:tcW w:w="2082" w:type="dxa"/>
            <w:shd w:val="clear" w:color="auto" w:fill="92D050"/>
            <w:vAlign w:val="center"/>
          </w:tcPr>
          <w:p w:rsidR="008D0724" w:rsidRDefault="008D0724" w:rsidP="008D0724">
            <w:pPr>
              <w:spacing w:before="40" w:after="40"/>
              <w:jc w:val="center"/>
            </w:pPr>
            <w:r>
              <w:t>Y</w:t>
            </w:r>
          </w:p>
        </w:tc>
        <w:tc>
          <w:tcPr>
            <w:tcW w:w="1053" w:type="dxa"/>
            <w:vAlign w:val="center"/>
          </w:tcPr>
          <w:p w:rsidR="008D0724" w:rsidRDefault="008D0724" w:rsidP="008D0724">
            <w:pPr>
              <w:spacing w:before="40" w:after="40"/>
              <w:jc w:val="center"/>
            </w:pPr>
            <w:r>
              <w:t>_</w:t>
            </w:r>
            <w:proofErr w:type="spellStart"/>
            <w:r>
              <w:t>Defs</w:t>
            </w:r>
            <w:proofErr w:type="spellEnd"/>
          </w:p>
        </w:tc>
        <w:tc>
          <w:tcPr>
            <w:tcW w:w="2836" w:type="dxa"/>
            <w:vAlign w:val="center"/>
          </w:tcPr>
          <w:p w:rsidR="008D0724" w:rsidRDefault="008D0724" w:rsidP="008D0724">
            <w:pPr>
              <w:spacing w:before="40" w:after="40"/>
              <w:jc w:val="center"/>
            </w:pPr>
            <w:r>
              <w:t>NvMService_AC3_SRBS_Defs</w:t>
            </w:r>
          </w:p>
        </w:tc>
      </w:tr>
      <w:tr w:rsidR="008D0724" w:rsidTr="008D0724">
        <w:trPr>
          <w:jc w:val="center"/>
        </w:trPr>
        <w:tc>
          <w:tcPr>
            <w:tcW w:w="784" w:type="dxa"/>
            <w:shd w:val="clear" w:color="auto" w:fill="D9D9D9" w:themeFill="background1" w:themeFillShade="D9"/>
            <w:vAlign w:val="center"/>
          </w:tcPr>
          <w:p w:rsidR="008D0724" w:rsidRDefault="008D0724" w:rsidP="008D0724">
            <w:pPr>
              <w:spacing w:before="40" w:after="40"/>
              <w:jc w:val="center"/>
            </w:pPr>
            <w:r>
              <w:t>N</w:t>
            </w:r>
          </w:p>
        </w:tc>
        <w:tc>
          <w:tcPr>
            <w:tcW w:w="1195" w:type="dxa"/>
            <w:shd w:val="clear" w:color="auto" w:fill="D9D9D9" w:themeFill="background1" w:themeFillShade="D9"/>
            <w:vAlign w:val="center"/>
          </w:tcPr>
          <w:p w:rsidR="008D0724" w:rsidRDefault="008D0724" w:rsidP="008D0724">
            <w:pPr>
              <w:spacing w:before="40" w:after="40"/>
              <w:jc w:val="center"/>
            </w:pPr>
            <w:r>
              <w:t>N</w:t>
            </w:r>
          </w:p>
        </w:tc>
        <w:tc>
          <w:tcPr>
            <w:tcW w:w="906" w:type="dxa"/>
            <w:shd w:val="clear" w:color="auto" w:fill="92D050"/>
            <w:vAlign w:val="center"/>
          </w:tcPr>
          <w:p w:rsidR="008D0724" w:rsidRDefault="008D0724" w:rsidP="008D0724">
            <w:pPr>
              <w:spacing w:before="40" w:after="40"/>
              <w:jc w:val="center"/>
            </w:pPr>
            <w:r>
              <w:t>Y</w:t>
            </w:r>
          </w:p>
        </w:tc>
        <w:tc>
          <w:tcPr>
            <w:tcW w:w="2082" w:type="dxa"/>
            <w:shd w:val="clear" w:color="auto" w:fill="D9D9D9" w:themeFill="background1" w:themeFillShade="D9"/>
            <w:vAlign w:val="center"/>
          </w:tcPr>
          <w:p w:rsidR="008D0724" w:rsidRDefault="008D0724" w:rsidP="008D0724">
            <w:pPr>
              <w:spacing w:before="40" w:after="40"/>
              <w:jc w:val="center"/>
            </w:pPr>
            <w:r>
              <w:t>N</w:t>
            </w:r>
          </w:p>
        </w:tc>
        <w:tc>
          <w:tcPr>
            <w:tcW w:w="1053" w:type="dxa"/>
            <w:vAlign w:val="center"/>
          </w:tcPr>
          <w:p w:rsidR="008D0724" w:rsidRDefault="008D0724" w:rsidP="008D0724">
            <w:pPr>
              <w:spacing w:before="40" w:after="40"/>
              <w:jc w:val="center"/>
            </w:pPr>
            <w:r>
              <w:t>_DS</w:t>
            </w:r>
          </w:p>
        </w:tc>
        <w:tc>
          <w:tcPr>
            <w:tcW w:w="2836" w:type="dxa"/>
            <w:vAlign w:val="center"/>
          </w:tcPr>
          <w:p w:rsidR="008D0724" w:rsidRDefault="008D0724" w:rsidP="008D0724">
            <w:pPr>
              <w:spacing w:before="40" w:after="40"/>
              <w:jc w:val="center"/>
            </w:pPr>
            <w:r>
              <w:t>NvMService_AC3_SRBS_DS</w:t>
            </w:r>
          </w:p>
        </w:tc>
      </w:tr>
      <w:tr w:rsidR="008D0724" w:rsidTr="008D0724">
        <w:trPr>
          <w:jc w:val="center"/>
        </w:trPr>
        <w:tc>
          <w:tcPr>
            <w:tcW w:w="784" w:type="dxa"/>
            <w:shd w:val="clear" w:color="auto" w:fill="D9D9D9" w:themeFill="background1" w:themeFillShade="D9"/>
            <w:vAlign w:val="center"/>
          </w:tcPr>
          <w:p w:rsidR="008D0724" w:rsidRDefault="008D0724" w:rsidP="008D0724">
            <w:pPr>
              <w:spacing w:before="40" w:after="40"/>
              <w:jc w:val="center"/>
            </w:pPr>
            <w:r>
              <w:t>N</w:t>
            </w:r>
          </w:p>
        </w:tc>
        <w:tc>
          <w:tcPr>
            <w:tcW w:w="1195" w:type="dxa"/>
            <w:shd w:val="clear" w:color="auto" w:fill="D9D9D9" w:themeFill="background1" w:themeFillShade="D9"/>
            <w:vAlign w:val="center"/>
          </w:tcPr>
          <w:p w:rsidR="008D0724" w:rsidRDefault="008D0724" w:rsidP="008D0724">
            <w:pPr>
              <w:spacing w:before="40" w:after="40"/>
              <w:jc w:val="center"/>
            </w:pPr>
            <w:r>
              <w:t>N</w:t>
            </w:r>
          </w:p>
        </w:tc>
        <w:tc>
          <w:tcPr>
            <w:tcW w:w="906" w:type="dxa"/>
            <w:shd w:val="clear" w:color="auto" w:fill="92D050"/>
            <w:vAlign w:val="center"/>
          </w:tcPr>
          <w:p w:rsidR="008D0724" w:rsidRDefault="008D0724" w:rsidP="008D0724">
            <w:pPr>
              <w:spacing w:before="40" w:after="40"/>
              <w:jc w:val="center"/>
            </w:pPr>
            <w:r>
              <w:t>Y</w:t>
            </w:r>
          </w:p>
        </w:tc>
        <w:tc>
          <w:tcPr>
            <w:tcW w:w="2082" w:type="dxa"/>
            <w:shd w:val="clear" w:color="auto" w:fill="92D050"/>
            <w:vAlign w:val="center"/>
          </w:tcPr>
          <w:p w:rsidR="008D0724" w:rsidRDefault="008D0724" w:rsidP="008D0724">
            <w:pPr>
              <w:spacing w:before="40" w:after="40"/>
              <w:jc w:val="center"/>
            </w:pPr>
            <w:r>
              <w:t>Y</w:t>
            </w:r>
          </w:p>
        </w:tc>
        <w:tc>
          <w:tcPr>
            <w:tcW w:w="1053" w:type="dxa"/>
            <w:vAlign w:val="center"/>
          </w:tcPr>
          <w:p w:rsidR="008D0724" w:rsidRDefault="008D0724" w:rsidP="008D0724">
            <w:pPr>
              <w:spacing w:before="40" w:after="40"/>
              <w:jc w:val="center"/>
            </w:pPr>
            <w:r>
              <w:t>_</w:t>
            </w:r>
            <w:proofErr w:type="spellStart"/>
            <w:r>
              <w:t>DS_Defs</w:t>
            </w:r>
            <w:proofErr w:type="spellEnd"/>
          </w:p>
        </w:tc>
        <w:tc>
          <w:tcPr>
            <w:tcW w:w="2836" w:type="dxa"/>
            <w:vAlign w:val="center"/>
          </w:tcPr>
          <w:p w:rsidR="008D0724" w:rsidRDefault="008D0724" w:rsidP="008D0724">
            <w:pPr>
              <w:spacing w:before="40" w:after="40"/>
              <w:jc w:val="center"/>
            </w:pPr>
            <w:r>
              <w:t>NvMService_AC3_SRBS_DS_Defs</w:t>
            </w:r>
          </w:p>
        </w:tc>
      </w:tr>
    </w:tbl>
    <w:p w:rsidR="004434AA" w:rsidRDefault="004434AA" w:rsidP="004434AA"/>
    <w:p w:rsidR="004434AA" w:rsidRDefault="008D0724" w:rsidP="004434AA">
      <w:r>
        <w:t>The following table is only for API to NvM_</w:t>
      </w:r>
      <w:r w:rsidRPr="008D0724">
        <w:t xml:space="preserve"> </w:t>
      </w:r>
      <w:proofErr w:type="spellStart"/>
      <w:r w:rsidRPr="008D0724">
        <w:t>SetBlockProtection</w:t>
      </w:r>
      <w:proofErr w:type="spellEnd"/>
      <w:r>
        <w:t xml:space="preserve">. </w:t>
      </w:r>
    </w:p>
    <w:tbl>
      <w:tblPr>
        <w:tblStyle w:val="TableGrid"/>
        <w:tblW w:w="0" w:type="auto"/>
        <w:jc w:val="center"/>
        <w:tblLook w:val="04A0" w:firstRow="1" w:lastRow="0" w:firstColumn="1" w:lastColumn="0" w:noHBand="0" w:noVBand="1"/>
      </w:tblPr>
      <w:tblGrid>
        <w:gridCol w:w="743"/>
        <w:gridCol w:w="1125"/>
        <w:gridCol w:w="857"/>
        <w:gridCol w:w="1641"/>
        <w:gridCol w:w="1128"/>
        <w:gridCol w:w="3362"/>
      </w:tblGrid>
      <w:tr w:rsidR="008D0724" w:rsidTr="008D0724">
        <w:trPr>
          <w:jc w:val="center"/>
        </w:trPr>
        <w:tc>
          <w:tcPr>
            <w:tcW w:w="4366" w:type="dxa"/>
            <w:gridSpan w:val="4"/>
            <w:shd w:val="clear" w:color="auto" w:fill="A6A6A6" w:themeFill="background1" w:themeFillShade="A6"/>
            <w:vAlign w:val="center"/>
          </w:tcPr>
          <w:p w:rsidR="008D0724" w:rsidRDefault="008D0724" w:rsidP="00596022">
            <w:pPr>
              <w:spacing w:before="40" w:after="40"/>
              <w:jc w:val="center"/>
            </w:pPr>
            <w:r>
              <w:t>Configuration Matrix</w:t>
            </w:r>
          </w:p>
        </w:tc>
        <w:tc>
          <w:tcPr>
            <w:tcW w:w="1128" w:type="dxa"/>
            <w:vMerge w:val="restart"/>
            <w:shd w:val="clear" w:color="auto" w:fill="A6A6A6" w:themeFill="background1" w:themeFillShade="A6"/>
            <w:vAlign w:val="center"/>
          </w:tcPr>
          <w:p w:rsidR="008D0724" w:rsidRDefault="008D0724" w:rsidP="00596022">
            <w:pPr>
              <w:spacing w:before="40" w:after="40"/>
              <w:jc w:val="center"/>
            </w:pPr>
            <w:r>
              <w:t>Suffix</w:t>
            </w:r>
          </w:p>
        </w:tc>
        <w:tc>
          <w:tcPr>
            <w:tcW w:w="3362" w:type="dxa"/>
            <w:vMerge w:val="restart"/>
            <w:shd w:val="clear" w:color="auto" w:fill="A6A6A6" w:themeFill="background1" w:themeFillShade="A6"/>
            <w:vAlign w:val="center"/>
          </w:tcPr>
          <w:p w:rsidR="008D0724" w:rsidRDefault="008D0724" w:rsidP="00596022">
            <w:pPr>
              <w:spacing w:before="40" w:after="40"/>
              <w:jc w:val="center"/>
            </w:pPr>
            <w:r>
              <w:t>Port Name to Use in SWC</w:t>
            </w:r>
          </w:p>
        </w:tc>
      </w:tr>
      <w:tr w:rsidR="008D0724" w:rsidTr="008D0724">
        <w:trPr>
          <w:jc w:val="center"/>
        </w:trPr>
        <w:tc>
          <w:tcPr>
            <w:tcW w:w="2725" w:type="dxa"/>
            <w:gridSpan w:val="3"/>
            <w:shd w:val="clear" w:color="auto" w:fill="DBE5F1" w:themeFill="accent1" w:themeFillTint="33"/>
            <w:vAlign w:val="center"/>
          </w:tcPr>
          <w:p w:rsidR="008D0724" w:rsidRPr="008D0724" w:rsidRDefault="008D0724" w:rsidP="00596022">
            <w:pPr>
              <w:spacing w:before="40" w:after="40"/>
              <w:jc w:val="center"/>
              <w:rPr>
                <w:sz w:val="16"/>
                <w:szCs w:val="16"/>
              </w:rPr>
            </w:pPr>
            <w:r w:rsidRPr="008D0724">
              <w:rPr>
                <w:sz w:val="16"/>
                <w:szCs w:val="16"/>
              </w:rPr>
              <w:t>Block Type</w:t>
            </w:r>
          </w:p>
        </w:tc>
        <w:tc>
          <w:tcPr>
            <w:tcW w:w="1641" w:type="dxa"/>
            <w:vMerge w:val="restart"/>
            <w:shd w:val="clear" w:color="auto" w:fill="DBE5F1" w:themeFill="accent1" w:themeFillTint="33"/>
            <w:vAlign w:val="center"/>
          </w:tcPr>
          <w:p w:rsidR="008D0724" w:rsidRDefault="008D0724" w:rsidP="00596022">
            <w:pPr>
              <w:spacing w:before="40" w:after="40"/>
              <w:jc w:val="center"/>
            </w:pPr>
            <w:r>
              <w:t>ROM Default</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B8CCE4" w:themeFill="accent1" w:themeFillTint="66"/>
            <w:vAlign w:val="center"/>
          </w:tcPr>
          <w:p w:rsidR="008D0724" w:rsidRPr="008D0724" w:rsidRDefault="008D0724" w:rsidP="00596022">
            <w:pPr>
              <w:spacing w:before="40" w:after="40"/>
              <w:jc w:val="center"/>
              <w:rPr>
                <w:sz w:val="16"/>
                <w:szCs w:val="16"/>
              </w:rPr>
            </w:pPr>
            <w:r w:rsidRPr="008D0724">
              <w:rPr>
                <w:sz w:val="16"/>
                <w:szCs w:val="16"/>
              </w:rPr>
              <w:t>Native</w:t>
            </w:r>
          </w:p>
        </w:tc>
        <w:tc>
          <w:tcPr>
            <w:tcW w:w="1125" w:type="dxa"/>
            <w:shd w:val="clear" w:color="auto" w:fill="B8CCE4" w:themeFill="accent1" w:themeFillTint="66"/>
            <w:vAlign w:val="center"/>
          </w:tcPr>
          <w:p w:rsidR="008D0724" w:rsidRPr="008D0724" w:rsidRDefault="008D0724" w:rsidP="00596022">
            <w:pPr>
              <w:spacing w:before="40" w:after="40"/>
              <w:jc w:val="center"/>
              <w:rPr>
                <w:sz w:val="16"/>
                <w:szCs w:val="16"/>
              </w:rPr>
            </w:pPr>
            <w:r w:rsidRPr="008D0724">
              <w:rPr>
                <w:sz w:val="16"/>
                <w:szCs w:val="16"/>
              </w:rPr>
              <w:t>Redundant</w:t>
            </w:r>
          </w:p>
        </w:tc>
        <w:tc>
          <w:tcPr>
            <w:tcW w:w="857" w:type="dxa"/>
            <w:shd w:val="clear" w:color="auto" w:fill="B8CCE4" w:themeFill="accent1" w:themeFillTint="66"/>
            <w:vAlign w:val="center"/>
          </w:tcPr>
          <w:p w:rsidR="008D0724" w:rsidRPr="008D0724" w:rsidRDefault="008D0724" w:rsidP="00596022">
            <w:pPr>
              <w:spacing w:before="40" w:after="40"/>
              <w:jc w:val="center"/>
              <w:rPr>
                <w:sz w:val="16"/>
                <w:szCs w:val="16"/>
              </w:rPr>
            </w:pPr>
            <w:r w:rsidRPr="008D0724">
              <w:rPr>
                <w:sz w:val="16"/>
                <w:szCs w:val="16"/>
              </w:rPr>
              <w:t>Dataset</w:t>
            </w:r>
          </w:p>
        </w:tc>
        <w:tc>
          <w:tcPr>
            <w:tcW w:w="1641" w:type="dxa"/>
            <w:vMerge/>
            <w:shd w:val="clear" w:color="auto" w:fill="DBE5F1" w:themeFill="accent1" w:themeFillTint="33"/>
            <w:vAlign w:val="center"/>
          </w:tcPr>
          <w:p w:rsidR="008D0724" w:rsidRDefault="008D0724" w:rsidP="00596022">
            <w:pPr>
              <w:spacing w:before="40" w:after="40"/>
              <w:jc w:val="center"/>
            </w:pP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92D050"/>
            <w:vAlign w:val="center"/>
          </w:tcPr>
          <w:p w:rsidR="008D0724" w:rsidRDefault="008D0724" w:rsidP="00596022">
            <w:pPr>
              <w:spacing w:before="40" w:after="40"/>
              <w:jc w:val="center"/>
            </w:pPr>
            <w:r>
              <w:t>Y</w:t>
            </w:r>
          </w:p>
        </w:tc>
        <w:tc>
          <w:tcPr>
            <w:tcW w:w="1125" w:type="dxa"/>
            <w:shd w:val="clear" w:color="auto" w:fill="D9D9D9" w:themeFill="background1" w:themeFillShade="D9"/>
            <w:vAlign w:val="center"/>
          </w:tcPr>
          <w:p w:rsidR="008D0724" w:rsidRDefault="008D0724" w:rsidP="00596022">
            <w:pPr>
              <w:spacing w:before="40" w:after="40"/>
              <w:jc w:val="center"/>
            </w:pPr>
            <w:r>
              <w:t>N</w:t>
            </w:r>
          </w:p>
        </w:tc>
        <w:tc>
          <w:tcPr>
            <w:tcW w:w="857" w:type="dxa"/>
            <w:shd w:val="clear" w:color="auto" w:fill="D9D9D9" w:themeFill="background1" w:themeFillShade="D9"/>
            <w:vAlign w:val="center"/>
          </w:tcPr>
          <w:p w:rsidR="008D0724" w:rsidRDefault="008D0724" w:rsidP="00596022">
            <w:pPr>
              <w:spacing w:before="40" w:after="40"/>
              <w:jc w:val="center"/>
            </w:pPr>
            <w:r>
              <w:t>N</w:t>
            </w:r>
          </w:p>
        </w:tc>
        <w:tc>
          <w:tcPr>
            <w:tcW w:w="1641" w:type="dxa"/>
            <w:shd w:val="clear" w:color="auto" w:fill="D9D9D9" w:themeFill="background1" w:themeFillShade="D9"/>
            <w:vAlign w:val="center"/>
          </w:tcPr>
          <w:p w:rsidR="008D0724" w:rsidRDefault="008D0724" w:rsidP="00596022">
            <w:pPr>
              <w:spacing w:before="40" w:after="40"/>
              <w:jc w:val="center"/>
            </w:pPr>
            <w:r>
              <w:t>N</w:t>
            </w:r>
          </w:p>
        </w:tc>
        <w:tc>
          <w:tcPr>
            <w:tcW w:w="1128" w:type="dxa"/>
            <w:vMerge w:val="restart"/>
            <w:vAlign w:val="center"/>
          </w:tcPr>
          <w:p w:rsidR="008D0724" w:rsidRDefault="008D0724" w:rsidP="00596022">
            <w:pPr>
              <w:spacing w:before="40" w:after="40"/>
              <w:jc w:val="center"/>
            </w:pPr>
            <w:r>
              <w:t>N/A</w:t>
            </w:r>
          </w:p>
        </w:tc>
        <w:tc>
          <w:tcPr>
            <w:tcW w:w="3362" w:type="dxa"/>
            <w:vMerge w:val="restart"/>
            <w:vAlign w:val="center"/>
          </w:tcPr>
          <w:p w:rsidR="008D0724" w:rsidRDefault="008D0724" w:rsidP="00596022">
            <w:pPr>
              <w:spacing w:before="40" w:after="40"/>
              <w:jc w:val="center"/>
            </w:pPr>
            <w:proofErr w:type="spellStart"/>
            <w:r>
              <w:t>NvMAdministration</w:t>
            </w:r>
            <w:proofErr w:type="spellEnd"/>
          </w:p>
        </w:tc>
      </w:tr>
      <w:tr w:rsidR="008D0724" w:rsidTr="008D0724">
        <w:trPr>
          <w:jc w:val="center"/>
        </w:trPr>
        <w:tc>
          <w:tcPr>
            <w:tcW w:w="743" w:type="dxa"/>
            <w:shd w:val="clear" w:color="auto" w:fill="92D050"/>
            <w:vAlign w:val="center"/>
          </w:tcPr>
          <w:p w:rsidR="008D0724" w:rsidRDefault="008D0724" w:rsidP="00596022">
            <w:pPr>
              <w:spacing w:before="40" w:after="40"/>
              <w:jc w:val="center"/>
            </w:pPr>
            <w:r>
              <w:t>Y</w:t>
            </w:r>
          </w:p>
        </w:tc>
        <w:tc>
          <w:tcPr>
            <w:tcW w:w="1125" w:type="dxa"/>
            <w:shd w:val="clear" w:color="auto" w:fill="D9D9D9" w:themeFill="background1" w:themeFillShade="D9"/>
            <w:vAlign w:val="center"/>
          </w:tcPr>
          <w:p w:rsidR="008D0724" w:rsidRDefault="008D0724" w:rsidP="00596022">
            <w:pPr>
              <w:spacing w:before="40" w:after="40"/>
              <w:jc w:val="center"/>
            </w:pPr>
            <w:r>
              <w:t>N</w:t>
            </w:r>
          </w:p>
        </w:tc>
        <w:tc>
          <w:tcPr>
            <w:tcW w:w="857" w:type="dxa"/>
            <w:shd w:val="clear" w:color="auto" w:fill="D9D9D9" w:themeFill="background1" w:themeFillShade="D9"/>
            <w:vAlign w:val="center"/>
          </w:tcPr>
          <w:p w:rsidR="008D0724" w:rsidRDefault="008D0724" w:rsidP="00596022">
            <w:pPr>
              <w:spacing w:before="40" w:after="40"/>
              <w:jc w:val="center"/>
            </w:pPr>
            <w:r>
              <w:t>N</w:t>
            </w:r>
          </w:p>
        </w:tc>
        <w:tc>
          <w:tcPr>
            <w:tcW w:w="1641" w:type="dxa"/>
            <w:shd w:val="clear" w:color="auto" w:fill="92D050"/>
            <w:vAlign w:val="center"/>
          </w:tcPr>
          <w:p w:rsidR="008D0724" w:rsidRDefault="008D0724" w:rsidP="00596022">
            <w:pPr>
              <w:spacing w:before="40" w:after="40"/>
              <w:jc w:val="center"/>
            </w:pPr>
            <w:r>
              <w:t>Y</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D9D9D9" w:themeFill="background1" w:themeFillShade="D9"/>
            <w:vAlign w:val="center"/>
          </w:tcPr>
          <w:p w:rsidR="008D0724" w:rsidRDefault="008D0724" w:rsidP="00596022">
            <w:pPr>
              <w:spacing w:before="40" w:after="40"/>
              <w:jc w:val="center"/>
            </w:pPr>
            <w:r>
              <w:t>N</w:t>
            </w:r>
          </w:p>
        </w:tc>
        <w:tc>
          <w:tcPr>
            <w:tcW w:w="1125" w:type="dxa"/>
            <w:shd w:val="clear" w:color="auto" w:fill="92D050"/>
            <w:vAlign w:val="center"/>
          </w:tcPr>
          <w:p w:rsidR="008D0724" w:rsidRDefault="008D0724" w:rsidP="00596022">
            <w:pPr>
              <w:spacing w:before="40" w:after="40"/>
              <w:jc w:val="center"/>
            </w:pPr>
            <w:r>
              <w:t>Y</w:t>
            </w:r>
          </w:p>
        </w:tc>
        <w:tc>
          <w:tcPr>
            <w:tcW w:w="857" w:type="dxa"/>
            <w:shd w:val="clear" w:color="auto" w:fill="D9D9D9" w:themeFill="background1" w:themeFillShade="D9"/>
            <w:vAlign w:val="center"/>
          </w:tcPr>
          <w:p w:rsidR="008D0724" w:rsidRDefault="008D0724" w:rsidP="00596022">
            <w:pPr>
              <w:spacing w:before="40" w:after="40"/>
              <w:jc w:val="center"/>
            </w:pPr>
            <w:r>
              <w:t>N</w:t>
            </w:r>
          </w:p>
        </w:tc>
        <w:tc>
          <w:tcPr>
            <w:tcW w:w="1641" w:type="dxa"/>
            <w:shd w:val="clear" w:color="auto" w:fill="D9D9D9" w:themeFill="background1" w:themeFillShade="D9"/>
            <w:vAlign w:val="center"/>
          </w:tcPr>
          <w:p w:rsidR="008D0724" w:rsidRDefault="008D0724" w:rsidP="00596022">
            <w:pPr>
              <w:spacing w:before="40" w:after="40"/>
              <w:jc w:val="center"/>
            </w:pPr>
            <w:r>
              <w:t>N</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D9D9D9" w:themeFill="background1" w:themeFillShade="D9"/>
            <w:vAlign w:val="center"/>
          </w:tcPr>
          <w:p w:rsidR="008D0724" w:rsidRDefault="008D0724" w:rsidP="00596022">
            <w:pPr>
              <w:spacing w:before="40" w:after="40"/>
              <w:jc w:val="center"/>
            </w:pPr>
            <w:r>
              <w:t>N</w:t>
            </w:r>
          </w:p>
        </w:tc>
        <w:tc>
          <w:tcPr>
            <w:tcW w:w="1125" w:type="dxa"/>
            <w:shd w:val="clear" w:color="auto" w:fill="92D050"/>
            <w:vAlign w:val="center"/>
          </w:tcPr>
          <w:p w:rsidR="008D0724" w:rsidRDefault="008D0724" w:rsidP="00596022">
            <w:pPr>
              <w:spacing w:before="40" w:after="40"/>
              <w:jc w:val="center"/>
            </w:pPr>
            <w:r>
              <w:t>Y</w:t>
            </w:r>
          </w:p>
        </w:tc>
        <w:tc>
          <w:tcPr>
            <w:tcW w:w="857" w:type="dxa"/>
            <w:shd w:val="clear" w:color="auto" w:fill="D9D9D9" w:themeFill="background1" w:themeFillShade="D9"/>
            <w:vAlign w:val="center"/>
          </w:tcPr>
          <w:p w:rsidR="008D0724" w:rsidRDefault="008D0724" w:rsidP="00596022">
            <w:pPr>
              <w:spacing w:before="40" w:after="40"/>
              <w:jc w:val="center"/>
            </w:pPr>
            <w:r>
              <w:t>N</w:t>
            </w:r>
          </w:p>
        </w:tc>
        <w:tc>
          <w:tcPr>
            <w:tcW w:w="1641" w:type="dxa"/>
            <w:shd w:val="clear" w:color="auto" w:fill="92D050"/>
            <w:vAlign w:val="center"/>
          </w:tcPr>
          <w:p w:rsidR="008D0724" w:rsidRDefault="008D0724" w:rsidP="00596022">
            <w:pPr>
              <w:spacing w:before="40" w:after="40"/>
              <w:jc w:val="center"/>
            </w:pPr>
            <w:r>
              <w:t>Y</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D9D9D9" w:themeFill="background1" w:themeFillShade="D9"/>
            <w:vAlign w:val="center"/>
          </w:tcPr>
          <w:p w:rsidR="008D0724" w:rsidRDefault="008D0724" w:rsidP="00596022">
            <w:pPr>
              <w:spacing w:before="40" w:after="40"/>
              <w:jc w:val="center"/>
            </w:pPr>
            <w:r>
              <w:t>N</w:t>
            </w:r>
          </w:p>
        </w:tc>
        <w:tc>
          <w:tcPr>
            <w:tcW w:w="1125" w:type="dxa"/>
            <w:shd w:val="clear" w:color="auto" w:fill="D9D9D9" w:themeFill="background1" w:themeFillShade="D9"/>
            <w:vAlign w:val="center"/>
          </w:tcPr>
          <w:p w:rsidR="008D0724" w:rsidRDefault="008D0724" w:rsidP="00596022">
            <w:pPr>
              <w:spacing w:before="40" w:after="40"/>
              <w:jc w:val="center"/>
            </w:pPr>
            <w:r>
              <w:t>N</w:t>
            </w:r>
          </w:p>
        </w:tc>
        <w:tc>
          <w:tcPr>
            <w:tcW w:w="857" w:type="dxa"/>
            <w:shd w:val="clear" w:color="auto" w:fill="92D050"/>
            <w:vAlign w:val="center"/>
          </w:tcPr>
          <w:p w:rsidR="008D0724" w:rsidRDefault="008D0724" w:rsidP="00596022">
            <w:pPr>
              <w:spacing w:before="40" w:after="40"/>
              <w:jc w:val="center"/>
            </w:pPr>
            <w:r>
              <w:t>Y</w:t>
            </w:r>
          </w:p>
        </w:tc>
        <w:tc>
          <w:tcPr>
            <w:tcW w:w="1641" w:type="dxa"/>
            <w:shd w:val="clear" w:color="auto" w:fill="D9D9D9" w:themeFill="background1" w:themeFillShade="D9"/>
            <w:vAlign w:val="center"/>
          </w:tcPr>
          <w:p w:rsidR="008D0724" w:rsidRDefault="008D0724" w:rsidP="00596022">
            <w:pPr>
              <w:spacing w:before="40" w:after="40"/>
              <w:jc w:val="center"/>
            </w:pPr>
            <w:r>
              <w:t>N</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r w:rsidR="008D0724" w:rsidTr="008D0724">
        <w:trPr>
          <w:jc w:val="center"/>
        </w:trPr>
        <w:tc>
          <w:tcPr>
            <w:tcW w:w="743" w:type="dxa"/>
            <w:shd w:val="clear" w:color="auto" w:fill="D9D9D9" w:themeFill="background1" w:themeFillShade="D9"/>
            <w:vAlign w:val="center"/>
          </w:tcPr>
          <w:p w:rsidR="008D0724" w:rsidRDefault="008D0724" w:rsidP="00596022">
            <w:pPr>
              <w:spacing w:before="40" w:after="40"/>
              <w:jc w:val="center"/>
            </w:pPr>
            <w:r>
              <w:t>N</w:t>
            </w:r>
          </w:p>
        </w:tc>
        <w:tc>
          <w:tcPr>
            <w:tcW w:w="1125" w:type="dxa"/>
            <w:shd w:val="clear" w:color="auto" w:fill="D9D9D9" w:themeFill="background1" w:themeFillShade="D9"/>
            <w:vAlign w:val="center"/>
          </w:tcPr>
          <w:p w:rsidR="008D0724" w:rsidRDefault="008D0724" w:rsidP="00596022">
            <w:pPr>
              <w:spacing w:before="40" w:after="40"/>
              <w:jc w:val="center"/>
            </w:pPr>
            <w:r>
              <w:t>N</w:t>
            </w:r>
          </w:p>
        </w:tc>
        <w:tc>
          <w:tcPr>
            <w:tcW w:w="857" w:type="dxa"/>
            <w:shd w:val="clear" w:color="auto" w:fill="92D050"/>
            <w:vAlign w:val="center"/>
          </w:tcPr>
          <w:p w:rsidR="008D0724" w:rsidRDefault="008D0724" w:rsidP="00596022">
            <w:pPr>
              <w:spacing w:before="40" w:after="40"/>
              <w:jc w:val="center"/>
            </w:pPr>
            <w:r>
              <w:t>Y</w:t>
            </w:r>
          </w:p>
        </w:tc>
        <w:tc>
          <w:tcPr>
            <w:tcW w:w="1641" w:type="dxa"/>
            <w:shd w:val="clear" w:color="auto" w:fill="92D050"/>
            <w:vAlign w:val="center"/>
          </w:tcPr>
          <w:p w:rsidR="008D0724" w:rsidRDefault="008D0724" w:rsidP="00596022">
            <w:pPr>
              <w:spacing w:before="40" w:after="40"/>
              <w:jc w:val="center"/>
            </w:pPr>
            <w:r>
              <w:t>Y</w:t>
            </w:r>
          </w:p>
        </w:tc>
        <w:tc>
          <w:tcPr>
            <w:tcW w:w="1128" w:type="dxa"/>
            <w:vMerge/>
            <w:vAlign w:val="center"/>
          </w:tcPr>
          <w:p w:rsidR="008D0724" w:rsidRDefault="008D0724" w:rsidP="00596022">
            <w:pPr>
              <w:spacing w:before="40" w:after="40"/>
              <w:jc w:val="center"/>
            </w:pPr>
          </w:p>
        </w:tc>
        <w:tc>
          <w:tcPr>
            <w:tcW w:w="3362" w:type="dxa"/>
            <w:vMerge/>
            <w:vAlign w:val="center"/>
          </w:tcPr>
          <w:p w:rsidR="008D0724" w:rsidRDefault="008D0724" w:rsidP="00596022">
            <w:pPr>
              <w:spacing w:before="40" w:after="40"/>
              <w:jc w:val="center"/>
            </w:pPr>
          </w:p>
        </w:tc>
      </w:tr>
    </w:tbl>
    <w:p w:rsidR="004434AA" w:rsidRPr="004434AA" w:rsidRDefault="004434AA" w:rsidP="004434AA"/>
    <w:p w:rsidR="00E9474A" w:rsidRPr="00967BCF" w:rsidRDefault="00E9474A">
      <w:pPr>
        <w:pStyle w:val="Heading1"/>
        <w:rPr>
          <w:rFonts w:ascii="Calibri" w:hAnsi="Calibri"/>
        </w:rPr>
      </w:pPr>
      <w:r w:rsidRPr="00967BCF">
        <w:rPr>
          <w:rFonts w:ascii="Calibri" w:hAnsi="Calibri"/>
        </w:rPr>
        <w:br w:type="page"/>
      </w:r>
      <w:bookmarkStart w:id="66" w:name="_Toc122249330"/>
      <w:bookmarkStart w:id="67" w:name="_Toc428878979"/>
      <w:r w:rsidRPr="00967BCF">
        <w:rPr>
          <w:rFonts w:ascii="Calibri" w:hAnsi="Calibri"/>
        </w:rPr>
        <w:lastRenderedPageBreak/>
        <w:t>Revision Record &amp; Change Approval</w:t>
      </w:r>
      <w:bookmarkEnd w:id="66"/>
      <w:bookmarkEnd w:id="67"/>
    </w:p>
    <w:p w:rsidR="00E9474A" w:rsidRPr="00967BCF" w:rsidRDefault="00E9474A">
      <w:pPr>
        <w:rPr>
          <w:rFonts w:ascii="Calibri" w:hAnsi="Calibri"/>
        </w:rPr>
      </w:pPr>
    </w:p>
    <w:p w:rsidR="00E9474A" w:rsidRPr="00967BCF" w:rsidRDefault="00E9474A">
      <w:pPr>
        <w:pStyle w:val="Header"/>
        <w:tabs>
          <w:tab w:val="clear" w:pos="4320"/>
          <w:tab w:val="clear" w:pos="8640"/>
        </w:tabs>
        <w:rPr>
          <w:rFonts w:ascii="Calibri" w:hAnsi="Calibri"/>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918"/>
        <w:gridCol w:w="1161"/>
        <w:gridCol w:w="776"/>
        <w:gridCol w:w="5057"/>
      </w:tblGrid>
      <w:tr w:rsidR="007C38C6" w:rsidRPr="00967BCF" w:rsidTr="00D50F29">
        <w:tc>
          <w:tcPr>
            <w:tcW w:w="926" w:type="dxa"/>
            <w:shd w:val="clear" w:color="auto" w:fill="D9D9D9" w:themeFill="background1" w:themeFillShade="D9"/>
            <w:vAlign w:val="center"/>
          </w:tcPr>
          <w:p w:rsidR="007C38C6" w:rsidRPr="00967BCF" w:rsidRDefault="007C38C6" w:rsidP="00D50F29">
            <w:pPr>
              <w:jc w:val="center"/>
              <w:rPr>
                <w:rFonts w:ascii="Calibri" w:hAnsi="Calibri"/>
                <w:b/>
                <w:bCs/>
              </w:rPr>
            </w:pPr>
            <w:r w:rsidRPr="00967BCF">
              <w:rPr>
                <w:rFonts w:ascii="Calibri" w:hAnsi="Calibri"/>
                <w:b/>
                <w:bCs/>
              </w:rPr>
              <w:t>Rev</w:t>
            </w:r>
          </w:p>
        </w:tc>
        <w:tc>
          <w:tcPr>
            <w:tcW w:w="820" w:type="dxa"/>
            <w:shd w:val="clear" w:color="auto" w:fill="D9D9D9" w:themeFill="background1" w:themeFillShade="D9"/>
            <w:vAlign w:val="center"/>
          </w:tcPr>
          <w:p w:rsidR="007C38C6" w:rsidRDefault="007C38C6" w:rsidP="00D50F29">
            <w:pPr>
              <w:jc w:val="center"/>
              <w:rPr>
                <w:rFonts w:ascii="Calibri" w:hAnsi="Calibri"/>
                <w:b/>
                <w:bCs/>
              </w:rPr>
            </w:pPr>
            <w:r>
              <w:rPr>
                <w:rFonts w:ascii="Calibri" w:hAnsi="Calibri"/>
                <w:b/>
                <w:bCs/>
              </w:rPr>
              <w:t>Date</w:t>
            </w:r>
          </w:p>
        </w:tc>
        <w:tc>
          <w:tcPr>
            <w:tcW w:w="1164" w:type="dxa"/>
            <w:shd w:val="clear" w:color="auto" w:fill="D9D9D9" w:themeFill="background1" w:themeFillShade="D9"/>
            <w:vAlign w:val="center"/>
          </w:tcPr>
          <w:p w:rsidR="007C38C6" w:rsidRPr="00967BCF" w:rsidRDefault="007C38C6" w:rsidP="00D50F29">
            <w:pPr>
              <w:jc w:val="center"/>
              <w:rPr>
                <w:rFonts w:ascii="Calibri" w:hAnsi="Calibri"/>
                <w:b/>
                <w:bCs/>
              </w:rPr>
            </w:pPr>
            <w:r w:rsidRPr="00967BCF">
              <w:rPr>
                <w:rFonts w:ascii="Calibri" w:hAnsi="Calibri"/>
                <w:b/>
                <w:bCs/>
              </w:rPr>
              <w:t>Change Control #</w:t>
            </w:r>
          </w:p>
        </w:tc>
        <w:tc>
          <w:tcPr>
            <w:tcW w:w="781" w:type="dxa"/>
            <w:shd w:val="clear" w:color="auto" w:fill="D9D9D9" w:themeFill="background1" w:themeFillShade="D9"/>
            <w:vAlign w:val="center"/>
          </w:tcPr>
          <w:p w:rsidR="007C38C6" w:rsidRPr="00967BCF" w:rsidRDefault="007C38C6" w:rsidP="00D50F29">
            <w:pPr>
              <w:jc w:val="center"/>
              <w:rPr>
                <w:rFonts w:ascii="Calibri" w:hAnsi="Calibri"/>
                <w:b/>
                <w:bCs/>
              </w:rPr>
            </w:pPr>
            <w:proofErr w:type="spellStart"/>
            <w:r>
              <w:rPr>
                <w:rFonts w:ascii="Calibri" w:hAnsi="Calibri"/>
                <w:b/>
                <w:bCs/>
              </w:rPr>
              <w:t>Drw</w:t>
            </w:r>
            <w:proofErr w:type="spellEnd"/>
          </w:p>
        </w:tc>
        <w:tc>
          <w:tcPr>
            <w:tcW w:w="5147" w:type="dxa"/>
            <w:shd w:val="clear" w:color="auto" w:fill="D9D9D9" w:themeFill="background1" w:themeFillShade="D9"/>
            <w:vAlign w:val="center"/>
          </w:tcPr>
          <w:p w:rsidR="007C38C6" w:rsidRPr="00967BCF" w:rsidRDefault="007C38C6" w:rsidP="00D50F29">
            <w:pPr>
              <w:jc w:val="center"/>
              <w:rPr>
                <w:rFonts w:ascii="Calibri" w:hAnsi="Calibri"/>
                <w:b/>
                <w:bCs/>
              </w:rPr>
            </w:pPr>
            <w:r w:rsidRPr="00967BCF">
              <w:rPr>
                <w:rFonts w:ascii="Calibri" w:hAnsi="Calibri"/>
                <w:b/>
                <w:bCs/>
              </w:rPr>
              <w:t>Change Description</w:t>
            </w:r>
          </w:p>
        </w:tc>
      </w:tr>
      <w:tr w:rsidR="007C38C6" w:rsidRPr="0029488A" w:rsidTr="00D50F29">
        <w:tc>
          <w:tcPr>
            <w:tcW w:w="926" w:type="dxa"/>
          </w:tcPr>
          <w:p w:rsidR="007C38C6" w:rsidRPr="0029488A" w:rsidRDefault="007C38C6" w:rsidP="00D50F29">
            <w:pPr>
              <w:jc w:val="center"/>
              <w:rPr>
                <w:rFonts w:ascii="Calibri" w:hAnsi="Calibri"/>
              </w:rPr>
            </w:pPr>
            <w:r w:rsidRPr="0029488A">
              <w:rPr>
                <w:rFonts w:ascii="Calibri" w:hAnsi="Calibri"/>
              </w:rPr>
              <w:t>0</w:t>
            </w:r>
            <w:r w:rsidR="004F58F0" w:rsidRPr="0029488A">
              <w:rPr>
                <w:rFonts w:ascii="Calibri" w:hAnsi="Calibri"/>
              </w:rPr>
              <w:t>1.00.00</w:t>
            </w:r>
          </w:p>
        </w:tc>
        <w:tc>
          <w:tcPr>
            <w:tcW w:w="820" w:type="dxa"/>
          </w:tcPr>
          <w:p w:rsidR="007C38C6" w:rsidRPr="0029488A" w:rsidRDefault="00ED27D7" w:rsidP="00ED27D7">
            <w:pPr>
              <w:jc w:val="center"/>
              <w:rPr>
                <w:rFonts w:ascii="Calibri" w:hAnsi="Calibri"/>
              </w:rPr>
            </w:pPr>
            <w:r>
              <w:rPr>
                <w:rFonts w:ascii="Calibri" w:hAnsi="Calibri"/>
              </w:rPr>
              <w:t>01Sep</w:t>
            </w:r>
            <w:r w:rsidR="00D50F29" w:rsidRPr="0029488A">
              <w:rPr>
                <w:rFonts w:ascii="Calibri" w:hAnsi="Calibri"/>
              </w:rPr>
              <w:t>15</w:t>
            </w:r>
          </w:p>
        </w:tc>
        <w:tc>
          <w:tcPr>
            <w:tcW w:w="1164" w:type="dxa"/>
          </w:tcPr>
          <w:p w:rsidR="007C38C6" w:rsidRPr="005909D7" w:rsidRDefault="005909D7" w:rsidP="00D50F29">
            <w:pPr>
              <w:jc w:val="center"/>
              <w:rPr>
                <w:rFonts w:ascii="Calibri" w:hAnsi="Calibri"/>
              </w:rPr>
            </w:pPr>
            <w:r w:rsidRPr="005909D7">
              <w:rPr>
                <w:rFonts w:ascii="Calibri" w:hAnsi="Calibri"/>
              </w:rPr>
              <w:t>EA4#471</w:t>
            </w:r>
          </w:p>
        </w:tc>
        <w:tc>
          <w:tcPr>
            <w:tcW w:w="781" w:type="dxa"/>
          </w:tcPr>
          <w:p w:rsidR="007C38C6" w:rsidRPr="0029488A" w:rsidRDefault="00D50F29" w:rsidP="00D50F29">
            <w:pPr>
              <w:jc w:val="center"/>
              <w:rPr>
                <w:rFonts w:ascii="Calibri" w:hAnsi="Calibri"/>
              </w:rPr>
            </w:pPr>
            <w:r w:rsidRPr="0029488A">
              <w:rPr>
                <w:rFonts w:ascii="Calibri" w:hAnsi="Calibri"/>
              </w:rPr>
              <w:t>KJS</w:t>
            </w:r>
          </w:p>
        </w:tc>
        <w:tc>
          <w:tcPr>
            <w:tcW w:w="5147" w:type="dxa"/>
          </w:tcPr>
          <w:p w:rsidR="007C38C6" w:rsidRPr="0029488A" w:rsidRDefault="00D50F29" w:rsidP="00D919F7">
            <w:pPr>
              <w:rPr>
                <w:rFonts w:ascii="Calibri" w:hAnsi="Calibri"/>
              </w:rPr>
            </w:pPr>
            <w:r w:rsidRPr="0029488A">
              <w:rPr>
                <w:rFonts w:ascii="Calibri" w:hAnsi="Calibri"/>
              </w:rPr>
              <w:t>Initial Release</w:t>
            </w:r>
          </w:p>
        </w:tc>
      </w:tr>
      <w:tr w:rsidR="007C38C6" w:rsidRPr="00967BCF" w:rsidTr="00D50F29">
        <w:tc>
          <w:tcPr>
            <w:tcW w:w="926" w:type="dxa"/>
          </w:tcPr>
          <w:p w:rsidR="007C38C6" w:rsidRPr="00967BCF" w:rsidRDefault="008310DB" w:rsidP="00D50F29">
            <w:pPr>
              <w:jc w:val="center"/>
              <w:rPr>
                <w:rFonts w:ascii="Calibri" w:hAnsi="Calibri"/>
              </w:rPr>
            </w:pPr>
            <w:bookmarkStart w:id="68" w:name="_GoBack"/>
            <w:ins w:id="69" w:author="Smith, Kevin" w:date="2016-10-01T22:36:00Z">
              <w:r>
                <w:rPr>
                  <w:rFonts w:ascii="Calibri" w:hAnsi="Calibri"/>
                </w:rPr>
                <w:t>02.00.00</w:t>
              </w:r>
            </w:ins>
            <w:bookmarkEnd w:id="68"/>
          </w:p>
        </w:tc>
        <w:tc>
          <w:tcPr>
            <w:tcW w:w="820" w:type="dxa"/>
          </w:tcPr>
          <w:p w:rsidR="007C38C6" w:rsidRPr="00967BCF" w:rsidRDefault="008310DB" w:rsidP="00D50F29">
            <w:pPr>
              <w:jc w:val="center"/>
              <w:rPr>
                <w:rFonts w:ascii="Calibri" w:hAnsi="Calibri"/>
              </w:rPr>
            </w:pPr>
            <w:ins w:id="70" w:author="Smith, Kevin" w:date="2016-10-01T22:36:00Z">
              <w:r>
                <w:rPr>
                  <w:rFonts w:ascii="Calibri" w:hAnsi="Calibri"/>
                </w:rPr>
                <w:t>01Oct16</w:t>
              </w:r>
            </w:ins>
          </w:p>
        </w:tc>
        <w:tc>
          <w:tcPr>
            <w:tcW w:w="1164" w:type="dxa"/>
          </w:tcPr>
          <w:p w:rsidR="007C38C6" w:rsidRPr="00967BCF" w:rsidRDefault="008310DB" w:rsidP="00D50F29">
            <w:pPr>
              <w:jc w:val="center"/>
              <w:rPr>
                <w:rFonts w:ascii="Calibri" w:hAnsi="Calibri"/>
              </w:rPr>
            </w:pPr>
            <w:ins w:id="71" w:author="Smith, Kevin" w:date="2016-10-01T22:36:00Z">
              <w:r>
                <w:rPr>
                  <w:rFonts w:ascii="Calibri" w:hAnsi="Calibri"/>
                </w:rPr>
                <w:t>EA4#7778</w:t>
              </w:r>
            </w:ins>
          </w:p>
        </w:tc>
        <w:tc>
          <w:tcPr>
            <w:tcW w:w="781" w:type="dxa"/>
          </w:tcPr>
          <w:p w:rsidR="007C38C6" w:rsidRPr="00967BCF" w:rsidRDefault="008310DB" w:rsidP="00D50F29">
            <w:pPr>
              <w:jc w:val="center"/>
              <w:rPr>
                <w:rFonts w:ascii="Calibri" w:hAnsi="Calibri"/>
              </w:rPr>
            </w:pPr>
            <w:ins w:id="72" w:author="Smith, Kevin" w:date="2016-10-01T22:37:00Z">
              <w:r>
                <w:rPr>
                  <w:rFonts w:ascii="Calibri" w:hAnsi="Calibri"/>
                </w:rPr>
                <w:t>KJS</w:t>
              </w:r>
            </w:ins>
          </w:p>
        </w:tc>
        <w:tc>
          <w:tcPr>
            <w:tcW w:w="5147" w:type="dxa"/>
          </w:tcPr>
          <w:p w:rsidR="007C38C6" w:rsidRPr="00967BCF" w:rsidRDefault="008310DB" w:rsidP="00D919F7">
            <w:pPr>
              <w:rPr>
                <w:rFonts w:ascii="Calibri" w:hAnsi="Calibri"/>
              </w:rPr>
            </w:pPr>
            <w:ins w:id="73" w:author="Smith, Kevin" w:date="2016-10-01T22:37:00Z">
              <w:r>
                <w:rPr>
                  <w:rFonts w:ascii="Calibri" w:hAnsi="Calibri"/>
                </w:rPr>
                <w:t>Updates for quick ignition cycle handling</w:t>
              </w:r>
            </w:ins>
          </w:p>
        </w:tc>
      </w:tr>
    </w:tbl>
    <w:p w:rsidR="00E9474A" w:rsidRDefault="00E9474A" w:rsidP="00D50F29">
      <w:pPr>
        <w:rPr>
          <w:rFonts w:ascii="Calibri" w:hAnsi="Calibri"/>
        </w:rPr>
      </w:pPr>
    </w:p>
    <w:sectPr w:rsidR="00E9474A" w:rsidSect="002D296E">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6E7" w:rsidRDefault="000126E7">
      <w:r>
        <w:separator/>
      </w:r>
    </w:p>
  </w:endnote>
  <w:endnote w:type="continuationSeparator" w:id="0">
    <w:p w:rsidR="000126E7" w:rsidRDefault="0001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E5" w:rsidRPr="00930DEE" w:rsidRDefault="00E615E5">
    <w:pPr>
      <w:pStyle w:val="Footer"/>
      <w:rPr>
        <w:rFonts w:ascii="Calibri" w:hAnsi="Calibri"/>
      </w:rPr>
    </w:pPr>
    <w:r w:rsidRPr="00930DEE">
      <w:rPr>
        <w:rFonts w:ascii="Calibri" w:hAnsi="Calibri"/>
      </w:rPr>
      <w:tab/>
    </w:r>
    <w:r w:rsidRPr="00930DEE">
      <w:rPr>
        <w:rFonts w:ascii="Calibri" w:hAnsi="Calibri"/>
        <w:snapToGrid w:val="0"/>
      </w:rPr>
      <w:t>NEXTEER CONFIDENTIAL</w:t>
    </w:r>
    <w:r w:rsidRPr="00930DEE">
      <w:rPr>
        <w:rFonts w:ascii="Calibri" w:hAnsi="Calibri"/>
        <w:snapToGrid w:val="0"/>
      </w:rPr>
      <w:tab/>
    </w:r>
    <w:r>
      <w:rPr>
        <w:rFonts w:ascii="Calibri" w:hAnsi="Calibri"/>
        <w:snapToGrid w:val="0"/>
        <w:sz w:val="16"/>
        <w:szCs w:val="16"/>
      </w:rPr>
      <w:t>FDD template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6E7" w:rsidRDefault="000126E7">
      <w:r>
        <w:separator/>
      </w:r>
    </w:p>
  </w:footnote>
  <w:footnote w:type="continuationSeparator" w:id="0">
    <w:p w:rsidR="000126E7" w:rsidRDefault="00012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E5" w:rsidRPr="00967BCF" w:rsidRDefault="00E615E5">
    <w:pPr>
      <w:pStyle w:val="Header"/>
      <w:pBdr>
        <w:bottom w:val="single" w:sz="4" w:space="1" w:color="auto"/>
      </w:pBdr>
      <w:jc w:val="center"/>
      <w:rPr>
        <w:rFonts w:ascii="Calibri" w:hAnsi="Calibri" w:cs="Arial"/>
        <w:b/>
      </w:rPr>
    </w:pPr>
    <w:r w:rsidRPr="00967BCF">
      <w:rPr>
        <w:rFonts w:ascii="Calibri" w:hAnsi="Calibri" w:cs="Arial"/>
        <w:b/>
      </w:rPr>
      <w:t>FUNCTIONAL DESIGN DOCUMENT</w:t>
    </w:r>
    <w:r>
      <w:rPr>
        <w:rFonts w:ascii="Calibri" w:hAnsi="Calibri" w:cs="Arial"/>
        <w:b/>
      </w:rPr>
      <w:t xml:space="preserve"> – EA4</w:t>
    </w:r>
  </w:p>
  <w:tbl>
    <w:tblPr>
      <w:tblW w:w="8910" w:type="dxa"/>
      <w:tblInd w:w="18" w:type="dxa"/>
      <w:tblLayout w:type="fixed"/>
      <w:tblLook w:val="0000" w:firstRow="0" w:lastRow="0" w:firstColumn="0" w:lastColumn="0" w:noHBand="0" w:noVBand="0"/>
    </w:tblPr>
    <w:tblGrid>
      <w:gridCol w:w="990"/>
      <w:gridCol w:w="1530"/>
      <w:gridCol w:w="1260"/>
      <w:gridCol w:w="2250"/>
      <w:gridCol w:w="1530"/>
      <w:gridCol w:w="1350"/>
    </w:tblGrid>
    <w:tr w:rsidR="00E615E5" w:rsidRPr="00477078" w:rsidTr="00D77AAF">
      <w:trPr>
        <w:cantSplit/>
      </w:trPr>
      <w:tc>
        <w:tcPr>
          <w:tcW w:w="990" w:type="dxa"/>
          <w:vAlign w:val="center"/>
        </w:tcPr>
        <w:p w:rsidR="00E615E5" w:rsidRPr="00477078" w:rsidRDefault="00E615E5">
          <w:pPr>
            <w:pStyle w:val="Header"/>
            <w:rPr>
              <w:rFonts w:ascii="Calibri" w:hAnsi="Calibri" w:cs="Arial"/>
            </w:rPr>
          </w:pPr>
          <w:r w:rsidRPr="00477078">
            <w:rPr>
              <w:rFonts w:ascii="Calibri" w:hAnsi="Calibri" w:cs="Arial"/>
            </w:rPr>
            <w:t>Title:</w:t>
          </w:r>
        </w:p>
      </w:tc>
      <w:tc>
        <w:tcPr>
          <w:tcW w:w="5040" w:type="dxa"/>
          <w:gridSpan w:val="3"/>
          <w:vAlign w:val="center"/>
        </w:tcPr>
        <w:p w:rsidR="00E615E5" w:rsidRDefault="00E615E5" w:rsidP="00596022">
          <w:pPr>
            <w:pStyle w:val="Header"/>
            <w:rPr>
              <w:rFonts w:ascii="Calibri" w:hAnsi="Calibri" w:cs="Arial"/>
            </w:rPr>
          </w:pPr>
          <w:r w:rsidRPr="00477078">
            <w:rPr>
              <w:rFonts w:ascii="Calibri" w:hAnsi="Calibri" w:cs="Arial"/>
            </w:rPr>
            <w:t xml:space="preserve">Non Volatile </w:t>
          </w:r>
          <w:r>
            <w:rPr>
              <w:rFonts w:ascii="Calibri" w:hAnsi="Calibri" w:cs="Arial"/>
            </w:rPr>
            <w:t xml:space="preserve">RAM Manager And </w:t>
          </w:r>
        </w:p>
        <w:p w:rsidR="00E615E5" w:rsidRPr="00477078" w:rsidRDefault="00E615E5" w:rsidP="00596022">
          <w:pPr>
            <w:pStyle w:val="Header"/>
            <w:rPr>
              <w:rFonts w:ascii="Calibri" w:hAnsi="Calibri" w:cs="Arial"/>
            </w:rPr>
          </w:pPr>
          <w:r>
            <w:rPr>
              <w:rFonts w:ascii="Calibri" w:hAnsi="Calibri" w:cs="Arial"/>
            </w:rPr>
            <w:t>Non Volatile RAM Manager Proxy</w:t>
          </w:r>
        </w:p>
      </w:tc>
      <w:tc>
        <w:tcPr>
          <w:tcW w:w="1530" w:type="dxa"/>
        </w:tcPr>
        <w:p w:rsidR="00E615E5" w:rsidRPr="00477078" w:rsidRDefault="00E615E5">
          <w:pPr>
            <w:pStyle w:val="Header"/>
            <w:rPr>
              <w:rFonts w:ascii="Calibri" w:hAnsi="Calibri" w:cs="Arial"/>
            </w:rPr>
          </w:pPr>
          <w:r w:rsidRPr="00477078">
            <w:rPr>
              <w:rFonts w:ascii="Calibri" w:hAnsi="Calibri" w:cs="Arial"/>
            </w:rPr>
            <w:t>Revision:</w:t>
          </w:r>
        </w:p>
        <w:p w:rsidR="00E615E5" w:rsidRPr="00477078" w:rsidRDefault="00E615E5">
          <w:pPr>
            <w:pStyle w:val="Header"/>
            <w:rPr>
              <w:rFonts w:ascii="Calibri" w:hAnsi="Calibri" w:cs="Arial"/>
            </w:rPr>
          </w:pPr>
          <w:r w:rsidRPr="00477078">
            <w:rPr>
              <w:rFonts w:ascii="Calibri" w:hAnsi="Calibri" w:cs="Arial"/>
            </w:rPr>
            <w:t>Revision Date:</w:t>
          </w:r>
        </w:p>
      </w:tc>
      <w:tc>
        <w:tcPr>
          <w:tcW w:w="1350" w:type="dxa"/>
        </w:tcPr>
        <w:p w:rsidR="00E615E5" w:rsidRPr="00477078" w:rsidRDefault="00466660">
          <w:pPr>
            <w:pStyle w:val="Header"/>
            <w:rPr>
              <w:rFonts w:ascii="Calibri" w:hAnsi="Calibri" w:cs="Arial"/>
            </w:rPr>
          </w:pPr>
          <w:ins w:id="74" w:author="Smith, Kevin" w:date="2016-10-07T09:48:00Z">
            <w:r w:rsidRPr="00477078">
              <w:rPr>
                <w:rFonts w:ascii="Calibri" w:hAnsi="Calibri" w:cs="Arial"/>
              </w:rPr>
              <w:t>0</w:t>
            </w:r>
            <w:r>
              <w:rPr>
                <w:rFonts w:ascii="Calibri" w:hAnsi="Calibri" w:cs="Arial"/>
              </w:rPr>
              <w:t>2</w:t>
            </w:r>
          </w:ins>
          <w:r w:rsidR="00E615E5" w:rsidRPr="00477078">
            <w:rPr>
              <w:rFonts w:ascii="Calibri" w:hAnsi="Calibri" w:cs="Arial"/>
            </w:rPr>
            <w:t>.00.00</w:t>
          </w:r>
        </w:p>
        <w:p w:rsidR="00E615E5" w:rsidRPr="00477078" w:rsidRDefault="00466660" w:rsidP="00466660">
          <w:pPr>
            <w:pStyle w:val="Header"/>
            <w:rPr>
              <w:rFonts w:ascii="Calibri" w:hAnsi="Calibri" w:cs="Arial"/>
            </w:rPr>
          </w:pPr>
          <w:ins w:id="75" w:author="Smith, Kevin" w:date="2016-10-07T09:48:00Z">
            <w:r>
              <w:rPr>
                <w:rFonts w:ascii="Calibri" w:hAnsi="Calibri" w:cs="Arial"/>
              </w:rPr>
              <w:t>0</w:t>
            </w:r>
            <w:r>
              <w:rPr>
                <w:rFonts w:ascii="Calibri" w:hAnsi="Calibri" w:cs="Arial"/>
              </w:rPr>
              <w:t>7Oct</w:t>
            </w:r>
            <w:r w:rsidRPr="00477078">
              <w:rPr>
                <w:rFonts w:ascii="Calibri" w:hAnsi="Calibri" w:cs="Arial"/>
              </w:rPr>
              <w:t>1</w:t>
            </w:r>
            <w:r>
              <w:rPr>
                <w:rFonts w:ascii="Calibri" w:hAnsi="Calibri" w:cs="Arial"/>
              </w:rPr>
              <w:t>6</w:t>
            </w:r>
          </w:ins>
        </w:p>
      </w:tc>
    </w:tr>
    <w:tr w:rsidR="00E615E5" w:rsidRPr="00477078" w:rsidTr="00D77AAF">
      <w:trPr>
        <w:cantSplit/>
      </w:trPr>
      <w:tc>
        <w:tcPr>
          <w:tcW w:w="990" w:type="dxa"/>
        </w:tcPr>
        <w:p w:rsidR="00E615E5" w:rsidRPr="00477078" w:rsidRDefault="00E615E5">
          <w:pPr>
            <w:pStyle w:val="Header"/>
            <w:rPr>
              <w:rFonts w:ascii="Calibri" w:hAnsi="Calibri" w:cs="Arial"/>
            </w:rPr>
          </w:pPr>
          <w:r w:rsidRPr="00477078">
            <w:rPr>
              <w:rFonts w:ascii="Calibri" w:hAnsi="Calibri" w:cs="Arial"/>
            </w:rPr>
            <w:t>Group:</w:t>
          </w:r>
        </w:p>
      </w:tc>
      <w:tc>
        <w:tcPr>
          <w:tcW w:w="1530" w:type="dxa"/>
        </w:tcPr>
        <w:p w:rsidR="00E615E5" w:rsidRPr="00477078" w:rsidRDefault="00E615E5">
          <w:pPr>
            <w:pStyle w:val="Header"/>
            <w:rPr>
              <w:rFonts w:ascii="Calibri" w:hAnsi="Calibri" w:cs="Arial"/>
            </w:rPr>
          </w:pPr>
          <w:r w:rsidRPr="00477078">
            <w:rPr>
              <w:rFonts w:ascii="Calibri" w:hAnsi="Calibri" w:cs="Arial"/>
            </w:rPr>
            <w:t>ESG</w:t>
          </w:r>
        </w:p>
      </w:tc>
      <w:tc>
        <w:tcPr>
          <w:tcW w:w="1260" w:type="dxa"/>
        </w:tcPr>
        <w:p w:rsidR="00E615E5" w:rsidRPr="00477078" w:rsidRDefault="00E615E5">
          <w:pPr>
            <w:pStyle w:val="Header"/>
            <w:rPr>
              <w:rFonts w:ascii="Calibri" w:hAnsi="Calibri" w:cs="Arial"/>
            </w:rPr>
          </w:pPr>
          <w:r w:rsidRPr="00477078">
            <w:rPr>
              <w:rFonts w:ascii="Calibri" w:hAnsi="Calibri" w:cs="Arial"/>
            </w:rPr>
            <w:t>Originator:</w:t>
          </w:r>
        </w:p>
      </w:tc>
      <w:tc>
        <w:tcPr>
          <w:tcW w:w="2250" w:type="dxa"/>
        </w:tcPr>
        <w:p w:rsidR="00E615E5" w:rsidRPr="00477078" w:rsidRDefault="00E615E5">
          <w:pPr>
            <w:pStyle w:val="Header"/>
            <w:rPr>
              <w:rFonts w:ascii="Calibri" w:hAnsi="Calibri" w:cs="Arial"/>
            </w:rPr>
          </w:pPr>
          <w:r>
            <w:rPr>
              <w:rFonts w:ascii="Calibri" w:hAnsi="Calibri" w:cs="Arial"/>
              <w:snapToGrid w:val="0"/>
            </w:rPr>
            <w:t>Kevin</w:t>
          </w:r>
          <w:r w:rsidRPr="00477078">
            <w:rPr>
              <w:rFonts w:ascii="Calibri" w:hAnsi="Calibri" w:cs="Arial"/>
              <w:snapToGrid w:val="0"/>
            </w:rPr>
            <w:t xml:space="preserve"> Smith</w:t>
          </w:r>
          <w:r w:rsidRPr="00477078">
            <w:rPr>
              <w:rFonts w:ascii="Calibri" w:hAnsi="Calibri" w:cs="Arial"/>
              <w:snapToGrid w:val="0"/>
            </w:rPr>
            <w:tab/>
            <w:t xml:space="preserve">Page </w:t>
          </w:r>
          <w:r w:rsidRPr="00477078">
            <w:rPr>
              <w:rFonts w:ascii="Calibri" w:hAnsi="Calibri" w:cs="Arial"/>
              <w:snapToGrid w:val="0"/>
            </w:rPr>
            <w:fldChar w:fldCharType="begin"/>
          </w:r>
          <w:r w:rsidRPr="00477078">
            <w:rPr>
              <w:rFonts w:ascii="Calibri" w:hAnsi="Calibri" w:cs="Arial"/>
              <w:snapToGrid w:val="0"/>
            </w:rPr>
            <w:instrText xml:space="preserve"> PAGE </w:instrText>
          </w:r>
          <w:r w:rsidRPr="00477078">
            <w:rPr>
              <w:rFonts w:ascii="Calibri" w:hAnsi="Calibri" w:cs="Arial"/>
              <w:snapToGrid w:val="0"/>
            </w:rPr>
            <w:fldChar w:fldCharType="separate"/>
          </w:r>
          <w:r w:rsidR="00466660">
            <w:rPr>
              <w:rFonts w:ascii="Calibri" w:hAnsi="Calibri" w:cs="Arial"/>
              <w:noProof/>
              <w:snapToGrid w:val="0"/>
            </w:rPr>
            <w:t>30</w:t>
          </w:r>
          <w:r w:rsidRPr="00477078">
            <w:rPr>
              <w:rFonts w:ascii="Calibri" w:hAnsi="Calibri" w:cs="Arial"/>
              <w:snapToGrid w:val="0"/>
            </w:rPr>
            <w:fldChar w:fldCharType="end"/>
          </w:r>
          <w:r w:rsidRPr="00477078">
            <w:rPr>
              <w:rFonts w:ascii="Calibri" w:hAnsi="Calibri" w:cs="Arial"/>
              <w:snapToGrid w:val="0"/>
            </w:rPr>
            <w:tab/>
          </w:r>
          <w:r w:rsidRPr="00477078">
            <w:rPr>
              <w:rFonts w:ascii="Calibri" w:hAnsi="Calibri" w:cs="Arial"/>
              <w:snapToGrid w:val="0"/>
            </w:rPr>
            <w:fldChar w:fldCharType="begin"/>
          </w:r>
          <w:r w:rsidRPr="00477078">
            <w:rPr>
              <w:rFonts w:ascii="Calibri" w:hAnsi="Calibri" w:cs="Arial"/>
              <w:snapToGrid w:val="0"/>
            </w:rPr>
            <w:instrText xml:space="preserve"> DATE </w:instrText>
          </w:r>
          <w:r w:rsidRPr="00477078">
            <w:rPr>
              <w:rFonts w:ascii="Calibri" w:hAnsi="Calibri" w:cs="Arial"/>
              <w:snapToGrid w:val="0"/>
            </w:rPr>
            <w:fldChar w:fldCharType="separate"/>
          </w:r>
          <w:ins w:id="76" w:author="Smith, Kevin" w:date="2016-10-07T09:47:00Z">
            <w:r w:rsidR="00466660">
              <w:rPr>
                <w:rFonts w:ascii="Calibri" w:hAnsi="Calibri" w:cs="Arial"/>
                <w:noProof/>
                <w:snapToGrid w:val="0"/>
              </w:rPr>
              <w:t>10/7/2016</w:t>
            </w:r>
          </w:ins>
          <w:r w:rsidRPr="00477078">
            <w:rPr>
              <w:rFonts w:ascii="Calibri" w:hAnsi="Calibri" w:cs="Arial"/>
              <w:snapToGrid w:val="0"/>
            </w:rPr>
            <w:fldChar w:fldCharType="end"/>
          </w:r>
        </w:p>
      </w:tc>
      <w:tc>
        <w:tcPr>
          <w:tcW w:w="1530" w:type="dxa"/>
        </w:tcPr>
        <w:p w:rsidR="00E615E5" w:rsidRPr="00477078" w:rsidRDefault="00E615E5">
          <w:pPr>
            <w:pStyle w:val="Header"/>
            <w:rPr>
              <w:rFonts w:ascii="Calibri" w:hAnsi="Calibri" w:cs="Arial"/>
            </w:rPr>
          </w:pPr>
          <w:r w:rsidRPr="00477078">
            <w:rPr>
              <w:rFonts w:ascii="Calibri" w:hAnsi="Calibri" w:cs="Arial"/>
            </w:rPr>
            <w:t>Page:</w:t>
          </w:r>
        </w:p>
      </w:tc>
      <w:tc>
        <w:tcPr>
          <w:tcW w:w="1350" w:type="dxa"/>
        </w:tcPr>
        <w:p w:rsidR="00E615E5" w:rsidRPr="00477078" w:rsidRDefault="00E615E5">
          <w:pPr>
            <w:pStyle w:val="Header"/>
            <w:rPr>
              <w:rFonts w:ascii="Calibri" w:hAnsi="Calibri" w:cs="Arial"/>
            </w:rPr>
          </w:pPr>
          <w:r w:rsidRPr="00477078">
            <w:rPr>
              <w:rStyle w:val="PageNumber"/>
              <w:rFonts w:ascii="Calibri" w:hAnsi="Calibri" w:cs="Arial"/>
            </w:rPr>
            <w:fldChar w:fldCharType="begin"/>
          </w:r>
          <w:r w:rsidRPr="00477078">
            <w:rPr>
              <w:rStyle w:val="PageNumber"/>
              <w:rFonts w:ascii="Calibri" w:hAnsi="Calibri" w:cs="Arial"/>
            </w:rPr>
            <w:instrText xml:space="preserve"> PAGE </w:instrText>
          </w:r>
          <w:r w:rsidRPr="00477078">
            <w:rPr>
              <w:rStyle w:val="PageNumber"/>
              <w:rFonts w:ascii="Calibri" w:hAnsi="Calibri" w:cs="Arial"/>
            </w:rPr>
            <w:fldChar w:fldCharType="separate"/>
          </w:r>
          <w:r w:rsidR="00466660">
            <w:rPr>
              <w:rStyle w:val="PageNumber"/>
              <w:rFonts w:ascii="Calibri" w:hAnsi="Calibri" w:cs="Arial"/>
              <w:noProof/>
            </w:rPr>
            <w:t>30</w:t>
          </w:r>
          <w:r w:rsidRPr="00477078">
            <w:rPr>
              <w:rStyle w:val="PageNumber"/>
              <w:rFonts w:ascii="Calibri" w:hAnsi="Calibri" w:cs="Arial"/>
            </w:rPr>
            <w:fldChar w:fldCharType="end"/>
          </w:r>
          <w:r w:rsidRPr="00477078">
            <w:rPr>
              <w:rStyle w:val="PageNumber"/>
              <w:rFonts w:ascii="Calibri" w:hAnsi="Calibri" w:cs="Arial"/>
            </w:rPr>
            <w:t xml:space="preserve"> of </w:t>
          </w:r>
          <w:r w:rsidRPr="00477078">
            <w:rPr>
              <w:rStyle w:val="PageNumber"/>
              <w:rFonts w:ascii="Calibri" w:hAnsi="Calibri" w:cs="Arial"/>
            </w:rPr>
            <w:fldChar w:fldCharType="begin"/>
          </w:r>
          <w:r w:rsidRPr="00477078">
            <w:rPr>
              <w:rStyle w:val="PageNumber"/>
              <w:rFonts w:ascii="Calibri" w:hAnsi="Calibri" w:cs="Arial"/>
            </w:rPr>
            <w:instrText xml:space="preserve"> NUMPAGES </w:instrText>
          </w:r>
          <w:r w:rsidRPr="00477078">
            <w:rPr>
              <w:rStyle w:val="PageNumber"/>
              <w:rFonts w:ascii="Calibri" w:hAnsi="Calibri" w:cs="Arial"/>
            </w:rPr>
            <w:fldChar w:fldCharType="separate"/>
          </w:r>
          <w:r w:rsidR="00466660">
            <w:rPr>
              <w:rStyle w:val="PageNumber"/>
              <w:rFonts w:ascii="Calibri" w:hAnsi="Calibri" w:cs="Arial"/>
              <w:noProof/>
            </w:rPr>
            <w:t>31</w:t>
          </w:r>
          <w:r w:rsidRPr="00477078">
            <w:rPr>
              <w:rStyle w:val="PageNumber"/>
              <w:rFonts w:ascii="Calibri" w:hAnsi="Calibri" w:cs="Arial"/>
            </w:rPr>
            <w:fldChar w:fldCharType="end"/>
          </w:r>
        </w:p>
      </w:tc>
    </w:tr>
  </w:tbl>
  <w:p w:rsidR="00E615E5" w:rsidRPr="00967BCF" w:rsidRDefault="00E615E5">
    <w:pPr>
      <w:pStyle w:val="Header"/>
      <w:pBdr>
        <w:top w:val="single" w:sz="4" w:space="1" w:color="auto"/>
      </w:pBd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04DF"/>
    <w:multiLevelType w:val="hybridMultilevel"/>
    <w:tmpl w:val="1E56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A3D0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15E7D3F"/>
    <w:multiLevelType w:val="hybridMultilevel"/>
    <w:tmpl w:val="3BEE8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28F59E3"/>
    <w:multiLevelType w:val="hybridMultilevel"/>
    <w:tmpl w:val="428C4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B47835"/>
    <w:multiLevelType w:val="hybridMultilevel"/>
    <w:tmpl w:val="A6AA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838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3B3E7DC1"/>
    <w:multiLevelType w:val="hybridMultilevel"/>
    <w:tmpl w:val="748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45829"/>
    <w:multiLevelType w:val="multilevel"/>
    <w:tmpl w:val="6E6814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553625B"/>
    <w:multiLevelType w:val="hybridMultilevel"/>
    <w:tmpl w:val="2A1CF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800C6"/>
    <w:multiLevelType w:val="multilevel"/>
    <w:tmpl w:val="8A623A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080"/>
        </w:tabs>
        <w:ind w:left="360" w:hanging="360"/>
      </w:pPr>
      <w:rPr>
        <w:rFonts w:hint="default"/>
      </w:rPr>
    </w:lvl>
    <w:lvl w:ilvl="3">
      <w:start w:val="1"/>
      <w:numFmt w:val="decimal"/>
      <w:pStyle w:val="Heading4"/>
      <w:lvlText w:val="%1.%2.%3.%4."/>
      <w:lvlJc w:val="left"/>
      <w:pPr>
        <w:tabs>
          <w:tab w:val="num" w:pos="1080"/>
        </w:tabs>
        <w:ind w:left="360" w:hanging="360"/>
      </w:pPr>
      <w:rPr>
        <w:rFonts w:hint="default"/>
      </w:rPr>
    </w:lvl>
    <w:lvl w:ilvl="4">
      <w:start w:val="1"/>
      <w:numFmt w:val="decimal"/>
      <w:pStyle w:val="Heading5"/>
      <w:lvlText w:val="%1.%2.%3.%4.%5."/>
      <w:lvlJc w:val="left"/>
      <w:pPr>
        <w:tabs>
          <w:tab w:val="num" w:pos="1440"/>
        </w:tabs>
        <w:ind w:left="360" w:hanging="360"/>
      </w:pPr>
      <w:rPr>
        <w:rFonts w:hint="default"/>
      </w:rPr>
    </w:lvl>
    <w:lvl w:ilvl="5">
      <w:start w:val="1"/>
      <w:numFmt w:val="decimal"/>
      <w:pStyle w:val="Heading6"/>
      <w:lvlText w:val="%1.%2.%3.%4.%5.%6."/>
      <w:lvlJc w:val="left"/>
      <w:pPr>
        <w:tabs>
          <w:tab w:val="num" w:pos="1800"/>
        </w:tabs>
        <w:ind w:left="216" w:hanging="216"/>
      </w:pPr>
      <w:rPr>
        <w:rFonts w:hint="default"/>
      </w:rPr>
    </w:lvl>
    <w:lvl w:ilvl="6">
      <w:start w:val="1"/>
      <w:numFmt w:val="decimal"/>
      <w:pStyle w:val="Heading7"/>
      <w:lvlText w:val="%1.%2.%3.%4.%5.%6.%7."/>
      <w:lvlJc w:val="left"/>
      <w:pPr>
        <w:tabs>
          <w:tab w:val="num" w:pos="2160"/>
        </w:tabs>
        <w:ind w:left="360" w:hanging="360"/>
      </w:pPr>
      <w:rPr>
        <w:rFonts w:hint="default"/>
      </w:rPr>
    </w:lvl>
    <w:lvl w:ilvl="7">
      <w:start w:val="1"/>
      <w:numFmt w:val="decimal"/>
      <w:pStyle w:val="Heading8"/>
      <w:lvlText w:val="%1.%2.%3.%4.%5.%6.%7.%8."/>
      <w:lvlJc w:val="left"/>
      <w:pPr>
        <w:tabs>
          <w:tab w:val="num" w:pos="2160"/>
        </w:tabs>
        <w:ind w:left="216" w:hanging="216"/>
      </w:pPr>
      <w:rPr>
        <w:rFonts w:hint="default"/>
      </w:rPr>
    </w:lvl>
    <w:lvl w:ilvl="8">
      <w:start w:val="1"/>
      <w:numFmt w:val="decimal"/>
      <w:pStyle w:val="Heading9"/>
      <w:lvlText w:val="%1.%2.%3.%4.%5.%6.%7.%8.%9."/>
      <w:lvlJc w:val="left"/>
      <w:pPr>
        <w:tabs>
          <w:tab w:val="num" w:pos="2520"/>
        </w:tabs>
        <w:ind w:left="360" w:hanging="360"/>
      </w:pPr>
      <w:rPr>
        <w:rFonts w:hint="default"/>
      </w:rPr>
    </w:lvl>
  </w:abstractNum>
  <w:abstractNum w:abstractNumId="10">
    <w:nsid w:val="70886343"/>
    <w:multiLevelType w:val="hybridMultilevel"/>
    <w:tmpl w:val="08C85B9C"/>
    <w:lvl w:ilvl="0" w:tplc="AF087A9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30C64"/>
    <w:multiLevelType w:val="hybridMultilevel"/>
    <w:tmpl w:val="0220E81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
  </w:num>
  <w:num w:numId="4">
    <w:abstractNumId w:val="11"/>
  </w:num>
  <w:num w:numId="5">
    <w:abstractNumId w:val="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8"/>
  </w:num>
  <w:num w:numId="10">
    <w:abstractNumId w:val="0"/>
  </w:num>
  <w:num w:numId="11">
    <w:abstractNumId w:val="10"/>
  </w:num>
  <w:num w:numId="12">
    <w:abstractNumId w:val="4"/>
  </w:num>
  <w:num w:numId="1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93"/>
    <w:rsid w:val="0000524B"/>
    <w:rsid w:val="000126E7"/>
    <w:rsid w:val="00040C4A"/>
    <w:rsid w:val="000442BF"/>
    <w:rsid w:val="000453E1"/>
    <w:rsid w:val="00047A3F"/>
    <w:rsid w:val="0005055D"/>
    <w:rsid w:val="00063C28"/>
    <w:rsid w:val="00070380"/>
    <w:rsid w:val="000734CC"/>
    <w:rsid w:val="00073A25"/>
    <w:rsid w:val="00095A8C"/>
    <w:rsid w:val="000A13DE"/>
    <w:rsid w:val="000A3B89"/>
    <w:rsid w:val="000A53E5"/>
    <w:rsid w:val="000C0902"/>
    <w:rsid w:val="000C573E"/>
    <w:rsid w:val="000E2D19"/>
    <w:rsid w:val="000E348C"/>
    <w:rsid w:val="000F2726"/>
    <w:rsid w:val="000F6869"/>
    <w:rsid w:val="000F6FE5"/>
    <w:rsid w:val="00100088"/>
    <w:rsid w:val="00100301"/>
    <w:rsid w:val="00100AF4"/>
    <w:rsid w:val="00132060"/>
    <w:rsid w:val="0013496B"/>
    <w:rsid w:val="00137ED8"/>
    <w:rsid w:val="00140730"/>
    <w:rsid w:val="00140C51"/>
    <w:rsid w:val="00151267"/>
    <w:rsid w:val="0016740F"/>
    <w:rsid w:val="001720EE"/>
    <w:rsid w:val="001743F1"/>
    <w:rsid w:val="00176123"/>
    <w:rsid w:val="00182DFA"/>
    <w:rsid w:val="001878B6"/>
    <w:rsid w:val="0019093A"/>
    <w:rsid w:val="00194AC1"/>
    <w:rsid w:val="00196090"/>
    <w:rsid w:val="001A0CA4"/>
    <w:rsid w:val="001B2273"/>
    <w:rsid w:val="001C2F75"/>
    <w:rsid w:val="001C6FBC"/>
    <w:rsid w:val="00223F18"/>
    <w:rsid w:val="00225D21"/>
    <w:rsid w:val="00231A2C"/>
    <w:rsid w:val="00234F7C"/>
    <w:rsid w:val="00242F42"/>
    <w:rsid w:val="00243881"/>
    <w:rsid w:val="00254CCE"/>
    <w:rsid w:val="002637C5"/>
    <w:rsid w:val="00265FE0"/>
    <w:rsid w:val="00275432"/>
    <w:rsid w:val="0028087B"/>
    <w:rsid w:val="002915B8"/>
    <w:rsid w:val="0029488A"/>
    <w:rsid w:val="002A3743"/>
    <w:rsid w:val="002A664C"/>
    <w:rsid w:val="002B3030"/>
    <w:rsid w:val="002B7B58"/>
    <w:rsid w:val="002C2994"/>
    <w:rsid w:val="002D0BAF"/>
    <w:rsid w:val="002D11C5"/>
    <w:rsid w:val="002D24C0"/>
    <w:rsid w:val="002D296E"/>
    <w:rsid w:val="002F51EA"/>
    <w:rsid w:val="00300584"/>
    <w:rsid w:val="00321D50"/>
    <w:rsid w:val="00350F5A"/>
    <w:rsid w:val="00351114"/>
    <w:rsid w:val="00353740"/>
    <w:rsid w:val="003575D5"/>
    <w:rsid w:val="0035792C"/>
    <w:rsid w:val="0036203D"/>
    <w:rsid w:val="00372048"/>
    <w:rsid w:val="00376319"/>
    <w:rsid w:val="00383B6E"/>
    <w:rsid w:val="003936AC"/>
    <w:rsid w:val="00397619"/>
    <w:rsid w:val="003A1874"/>
    <w:rsid w:val="003A4A2F"/>
    <w:rsid w:val="003A7527"/>
    <w:rsid w:val="003B65D2"/>
    <w:rsid w:val="003E3C57"/>
    <w:rsid w:val="003E471B"/>
    <w:rsid w:val="003F136F"/>
    <w:rsid w:val="003F1DD4"/>
    <w:rsid w:val="004018D1"/>
    <w:rsid w:val="004038D1"/>
    <w:rsid w:val="00410DBA"/>
    <w:rsid w:val="00414C2D"/>
    <w:rsid w:val="00425B5F"/>
    <w:rsid w:val="00437127"/>
    <w:rsid w:val="004434AA"/>
    <w:rsid w:val="00451E8C"/>
    <w:rsid w:val="00452B78"/>
    <w:rsid w:val="00455030"/>
    <w:rsid w:val="00464F51"/>
    <w:rsid w:val="00466660"/>
    <w:rsid w:val="004755A7"/>
    <w:rsid w:val="00477078"/>
    <w:rsid w:val="00485B4D"/>
    <w:rsid w:val="00485BB9"/>
    <w:rsid w:val="004862DA"/>
    <w:rsid w:val="00486728"/>
    <w:rsid w:val="00486EB2"/>
    <w:rsid w:val="00490C11"/>
    <w:rsid w:val="00494E5C"/>
    <w:rsid w:val="00497685"/>
    <w:rsid w:val="004A3CD8"/>
    <w:rsid w:val="004A58C8"/>
    <w:rsid w:val="004C1C19"/>
    <w:rsid w:val="004C547B"/>
    <w:rsid w:val="004D3A0E"/>
    <w:rsid w:val="004D421F"/>
    <w:rsid w:val="004D69BD"/>
    <w:rsid w:val="004E26EC"/>
    <w:rsid w:val="004F3253"/>
    <w:rsid w:val="004F3B53"/>
    <w:rsid w:val="004F58F0"/>
    <w:rsid w:val="00501843"/>
    <w:rsid w:val="00504E60"/>
    <w:rsid w:val="00513BA1"/>
    <w:rsid w:val="00525C8D"/>
    <w:rsid w:val="005309B0"/>
    <w:rsid w:val="00534F4F"/>
    <w:rsid w:val="00535219"/>
    <w:rsid w:val="005369E8"/>
    <w:rsid w:val="0054345F"/>
    <w:rsid w:val="0054612F"/>
    <w:rsid w:val="0054709E"/>
    <w:rsid w:val="00550C1F"/>
    <w:rsid w:val="00570328"/>
    <w:rsid w:val="00571845"/>
    <w:rsid w:val="005723CA"/>
    <w:rsid w:val="005864FD"/>
    <w:rsid w:val="005909D7"/>
    <w:rsid w:val="00593722"/>
    <w:rsid w:val="00596022"/>
    <w:rsid w:val="005A355B"/>
    <w:rsid w:val="005A447E"/>
    <w:rsid w:val="005A5DB9"/>
    <w:rsid w:val="005A7D84"/>
    <w:rsid w:val="005C6E27"/>
    <w:rsid w:val="005C6EB3"/>
    <w:rsid w:val="005C76FC"/>
    <w:rsid w:val="005E0F56"/>
    <w:rsid w:val="005E1697"/>
    <w:rsid w:val="005E6201"/>
    <w:rsid w:val="005F2973"/>
    <w:rsid w:val="005F4565"/>
    <w:rsid w:val="005F4944"/>
    <w:rsid w:val="005F4AAF"/>
    <w:rsid w:val="005F7B71"/>
    <w:rsid w:val="00601D0C"/>
    <w:rsid w:val="00604753"/>
    <w:rsid w:val="00623E6A"/>
    <w:rsid w:val="00635407"/>
    <w:rsid w:val="006366E9"/>
    <w:rsid w:val="00637808"/>
    <w:rsid w:val="006455CC"/>
    <w:rsid w:val="0067512E"/>
    <w:rsid w:val="0067522E"/>
    <w:rsid w:val="00692F1F"/>
    <w:rsid w:val="006972F0"/>
    <w:rsid w:val="006A4F1F"/>
    <w:rsid w:val="006B2658"/>
    <w:rsid w:val="006C2E7E"/>
    <w:rsid w:val="006C309B"/>
    <w:rsid w:val="006D36D0"/>
    <w:rsid w:val="006F2290"/>
    <w:rsid w:val="0072166F"/>
    <w:rsid w:val="00723CF5"/>
    <w:rsid w:val="00724B7B"/>
    <w:rsid w:val="00724EC8"/>
    <w:rsid w:val="00730F99"/>
    <w:rsid w:val="00737058"/>
    <w:rsid w:val="0074515F"/>
    <w:rsid w:val="0074793E"/>
    <w:rsid w:val="00751685"/>
    <w:rsid w:val="00751D1F"/>
    <w:rsid w:val="00762152"/>
    <w:rsid w:val="00780942"/>
    <w:rsid w:val="00787F9F"/>
    <w:rsid w:val="00792C72"/>
    <w:rsid w:val="0079485B"/>
    <w:rsid w:val="007A7322"/>
    <w:rsid w:val="007A7FD3"/>
    <w:rsid w:val="007C1517"/>
    <w:rsid w:val="007C38C6"/>
    <w:rsid w:val="007C3D8C"/>
    <w:rsid w:val="007D2233"/>
    <w:rsid w:val="007D76E7"/>
    <w:rsid w:val="007E0D1C"/>
    <w:rsid w:val="007E2BFB"/>
    <w:rsid w:val="007E3AB9"/>
    <w:rsid w:val="007E537A"/>
    <w:rsid w:val="008007FC"/>
    <w:rsid w:val="0080449A"/>
    <w:rsid w:val="00805294"/>
    <w:rsid w:val="00805643"/>
    <w:rsid w:val="008131C0"/>
    <w:rsid w:val="00820960"/>
    <w:rsid w:val="008223FE"/>
    <w:rsid w:val="008310DB"/>
    <w:rsid w:val="00831E97"/>
    <w:rsid w:val="00833776"/>
    <w:rsid w:val="00840185"/>
    <w:rsid w:val="00843BEB"/>
    <w:rsid w:val="0085357A"/>
    <w:rsid w:val="00855F9D"/>
    <w:rsid w:val="008613B2"/>
    <w:rsid w:val="00883009"/>
    <w:rsid w:val="00884FB0"/>
    <w:rsid w:val="00887F44"/>
    <w:rsid w:val="008A2013"/>
    <w:rsid w:val="008A30B8"/>
    <w:rsid w:val="008A6C88"/>
    <w:rsid w:val="008C11FD"/>
    <w:rsid w:val="008C1512"/>
    <w:rsid w:val="008C5A2C"/>
    <w:rsid w:val="008D0724"/>
    <w:rsid w:val="008D69ED"/>
    <w:rsid w:val="008E5905"/>
    <w:rsid w:val="008E5B57"/>
    <w:rsid w:val="008F5486"/>
    <w:rsid w:val="00902009"/>
    <w:rsid w:val="00905F41"/>
    <w:rsid w:val="009303A9"/>
    <w:rsid w:val="00930518"/>
    <w:rsid w:val="00930DEE"/>
    <w:rsid w:val="00932202"/>
    <w:rsid w:val="00940E09"/>
    <w:rsid w:val="00942D67"/>
    <w:rsid w:val="0095318F"/>
    <w:rsid w:val="009557C5"/>
    <w:rsid w:val="0096394C"/>
    <w:rsid w:val="009674B6"/>
    <w:rsid w:val="00967BCF"/>
    <w:rsid w:val="0097038F"/>
    <w:rsid w:val="00981001"/>
    <w:rsid w:val="00984188"/>
    <w:rsid w:val="009A340E"/>
    <w:rsid w:val="009C05D9"/>
    <w:rsid w:val="009C71B9"/>
    <w:rsid w:val="009D05BD"/>
    <w:rsid w:val="009F202C"/>
    <w:rsid w:val="009F484F"/>
    <w:rsid w:val="009F5570"/>
    <w:rsid w:val="00A005A8"/>
    <w:rsid w:val="00A21ED4"/>
    <w:rsid w:val="00A4460E"/>
    <w:rsid w:val="00A4644C"/>
    <w:rsid w:val="00A646FF"/>
    <w:rsid w:val="00A715F3"/>
    <w:rsid w:val="00A72BC5"/>
    <w:rsid w:val="00A733E3"/>
    <w:rsid w:val="00A90699"/>
    <w:rsid w:val="00A93D1B"/>
    <w:rsid w:val="00AB10C8"/>
    <w:rsid w:val="00AB26E5"/>
    <w:rsid w:val="00AB4953"/>
    <w:rsid w:val="00AC2CDE"/>
    <w:rsid w:val="00AC68B2"/>
    <w:rsid w:val="00AD18C2"/>
    <w:rsid w:val="00AD668C"/>
    <w:rsid w:val="00AD70FB"/>
    <w:rsid w:val="00AF2DA2"/>
    <w:rsid w:val="00AF5C2A"/>
    <w:rsid w:val="00B26FCB"/>
    <w:rsid w:val="00B408CF"/>
    <w:rsid w:val="00B40E0D"/>
    <w:rsid w:val="00B40FB1"/>
    <w:rsid w:val="00B50621"/>
    <w:rsid w:val="00B53410"/>
    <w:rsid w:val="00B540DB"/>
    <w:rsid w:val="00B90E18"/>
    <w:rsid w:val="00BB5D4D"/>
    <w:rsid w:val="00BB7980"/>
    <w:rsid w:val="00BD778E"/>
    <w:rsid w:val="00BE1C3E"/>
    <w:rsid w:val="00BF18B0"/>
    <w:rsid w:val="00BF1BBA"/>
    <w:rsid w:val="00BF45E4"/>
    <w:rsid w:val="00C12CA2"/>
    <w:rsid w:val="00C43ECD"/>
    <w:rsid w:val="00C47A8A"/>
    <w:rsid w:val="00C521BA"/>
    <w:rsid w:val="00C54876"/>
    <w:rsid w:val="00C55C59"/>
    <w:rsid w:val="00C72DE4"/>
    <w:rsid w:val="00C80CAE"/>
    <w:rsid w:val="00C80F90"/>
    <w:rsid w:val="00C8477C"/>
    <w:rsid w:val="00C91E30"/>
    <w:rsid w:val="00C9292A"/>
    <w:rsid w:val="00C94B57"/>
    <w:rsid w:val="00CA5D6C"/>
    <w:rsid w:val="00CC1451"/>
    <w:rsid w:val="00CC738B"/>
    <w:rsid w:val="00CD377B"/>
    <w:rsid w:val="00CD7D6F"/>
    <w:rsid w:val="00CE12B4"/>
    <w:rsid w:val="00CE205D"/>
    <w:rsid w:val="00CE2F17"/>
    <w:rsid w:val="00CE513D"/>
    <w:rsid w:val="00CE61DA"/>
    <w:rsid w:val="00CF4272"/>
    <w:rsid w:val="00D02044"/>
    <w:rsid w:val="00D0573D"/>
    <w:rsid w:val="00D2441B"/>
    <w:rsid w:val="00D41F5D"/>
    <w:rsid w:val="00D4207C"/>
    <w:rsid w:val="00D50F29"/>
    <w:rsid w:val="00D579F3"/>
    <w:rsid w:val="00D63BC7"/>
    <w:rsid w:val="00D7493E"/>
    <w:rsid w:val="00D77AAF"/>
    <w:rsid w:val="00D77D57"/>
    <w:rsid w:val="00D81723"/>
    <w:rsid w:val="00D81A99"/>
    <w:rsid w:val="00D872AD"/>
    <w:rsid w:val="00D919F7"/>
    <w:rsid w:val="00D94C87"/>
    <w:rsid w:val="00DA29B0"/>
    <w:rsid w:val="00DA4454"/>
    <w:rsid w:val="00DA6CE0"/>
    <w:rsid w:val="00DA79B7"/>
    <w:rsid w:val="00DB07C0"/>
    <w:rsid w:val="00DB5E5D"/>
    <w:rsid w:val="00DB6108"/>
    <w:rsid w:val="00DC3BB9"/>
    <w:rsid w:val="00DC77AB"/>
    <w:rsid w:val="00DD150F"/>
    <w:rsid w:val="00DD7C61"/>
    <w:rsid w:val="00DE0743"/>
    <w:rsid w:val="00DE1708"/>
    <w:rsid w:val="00DE71C5"/>
    <w:rsid w:val="00DF1740"/>
    <w:rsid w:val="00DF1FC9"/>
    <w:rsid w:val="00DF2749"/>
    <w:rsid w:val="00DF650C"/>
    <w:rsid w:val="00DF7CF7"/>
    <w:rsid w:val="00E0041C"/>
    <w:rsid w:val="00E02F78"/>
    <w:rsid w:val="00E06D43"/>
    <w:rsid w:val="00E146A3"/>
    <w:rsid w:val="00E16039"/>
    <w:rsid w:val="00E16BD8"/>
    <w:rsid w:val="00E21A93"/>
    <w:rsid w:val="00E31CE0"/>
    <w:rsid w:val="00E40A63"/>
    <w:rsid w:val="00E5769A"/>
    <w:rsid w:val="00E615E5"/>
    <w:rsid w:val="00E63493"/>
    <w:rsid w:val="00E74309"/>
    <w:rsid w:val="00E74698"/>
    <w:rsid w:val="00E9474A"/>
    <w:rsid w:val="00EA027C"/>
    <w:rsid w:val="00EA27BC"/>
    <w:rsid w:val="00EA5AE6"/>
    <w:rsid w:val="00EB6A68"/>
    <w:rsid w:val="00EB7695"/>
    <w:rsid w:val="00EC423E"/>
    <w:rsid w:val="00ED27D7"/>
    <w:rsid w:val="00ED2F5E"/>
    <w:rsid w:val="00EE13AD"/>
    <w:rsid w:val="00EE4AD4"/>
    <w:rsid w:val="00EF6032"/>
    <w:rsid w:val="00F13288"/>
    <w:rsid w:val="00F37DAB"/>
    <w:rsid w:val="00F445B3"/>
    <w:rsid w:val="00F44EBF"/>
    <w:rsid w:val="00F5078E"/>
    <w:rsid w:val="00F54CCD"/>
    <w:rsid w:val="00F6228F"/>
    <w:rsid w:val="00F669D3"/>
    <w:rsid w:val="00F70ECA"/>
    <w:rsid w:val="00F8788A"/>
    <w:rsid w:val="00F9014B"/>
    <w:rsid w:val="00F9484A"/>
    <w:rsid w:val="00F9667B"/>
    <w:rsid w:val="00FB166C"/>
    <w:rsid w:val="00FB50B7"/>
    <w:rsid w:val="00FC058B"/>
    <w:rsid w:val="00FC19D4"/>
    <w:rsid w:val="00FC4BF3"/>
    <w:rsid w:val="00FD79BF"/>
    <w:rsid w:val="00FE081C"/>
    <w:rsid w:val="00FE419A"/>
    <w:rsid w:val="00FF0C31"/>
    <w:rsid w:val="00FF43D3"/>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A2C"/>
    <w:rPr>
      <w:rFonts w:ascii="Helvetica" w:hAnsi="Helvetica"/>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Normal"/>
    <w:qFormat/>
    <w:rsid w:val="00265FE0"/>
    <w:pPr>
      <w:keepNext/>
      <w:numPr>
        <w:ilvl w:val="2"/>
        <w:numId w:val="1"/>
      </w:numPr>
      <w:spacing w:before="240" w:after="60"/>
      <w:outlineLvl w:val="2"/>
    </w:pPr>
    <w:rPr>
      <w:rFonts w:ascii="Calibri" w:hAnsi="Calibri" w:cs="Arial"/>
      <w:b/>
      <w:bCs/>
      <w:sz w:val="26"/>
      <w:szCs w:val="26"/>
    </w:rPr>
  </w:style>
  <w:style w:type="paragraph" w:styleId="Heading4">
    <w:name w:val="heading 4"/>
    <w:basedOn w:val="Normal"/>
    <w:next w:val="Normal"/>
    <w:qFormat/>
    <w:rsid w:val="00265FE0"/>
    <w:pPr>
      <w:keepNext/>
      <w:numPr>
        <w:ilvl w:val="3"/>
        <w:numId w:val="1"/>
      </w:numPr>
      <w:spacing w:before="240" w:after="60"/>
      <w:outlineLvl w:val="3"/>
    </w:pPr>
    <w:rPr>
      <w:rFonts w:ascii="Calibri" w:hAnsi="Calibri" w:cs="Arial"/>
      <w:b/>
      <w:bCs/>
      <w:sz w:val="26"/>
      <w:szCs w:val="28"/>
    </w:rPr>
  </w:style>
  <w:style w:type="paragraph" w:styleId="Heading5">
    <w:name w:val="heading 5"/>
    <w:basedOn w:val="Normal"/>
    <w:next w:val="Normal"/>
    <w:qFormat/>
    <w:rsid w:val="00C94B57"/>
    <w:pPr>
      <w:numPr>
        <w:ilvl w:val="4"/>
        <w:numId w:val="1"/>
      </w:numPr>
      <w:spacing w:before="240" w:after="60"/>
      <w:outlineLvl w:val="4"/>
    </w:pPr>
    <w:rPr>
      <w:rFonts w:ascii="Calibri" w:hAnsi="Calibri" w:cs="Arial"/>
      <w:b/>
      <w:bCs/>
      <w:sz w:val="26"/>
      <w:szCs w:val="26"/>
    </w:rPr>
  </w:style>
  <w:style w:type="paragraph" w:styleId="Heading6">
    <w:name w:val="heading 6"/>
    <w:basedOn w:val="Normal"/>
    <w:next w:val="Normal"/>
    <w:qFormat/>
    <w:rsid w:val="00BF45E4"/>
    <w:pPr>
      <w:numPr>
        <w:ilvl w:val="5"/>
        <w:numId w:val="1"/>
      </w:numPr>
      <w:spacing w:before="240" w:after="60"/>
      <w:outlineLvl w:val="5"/>
    </w:pPr>
    <w:rPr>
      <w:rFonts w:ascii="Calibri" w:hAnsi="Calibri" w:cs="Arial"/>
      <w:b/>
      <w:bCs/>
      <w:sz w:val="26"/>
      <w:szCs w:val="22"/>
    </w:rPr>
  </w:style>
  <w:style w:type="paragraph" w:styleId="Heading7">
    <w:name w:val="heading 7"/>
    <w:basedOn w:val="Normal"/>
    <w:next w:val="Normal"/>
    <w:qFormat/>
    <w:rsid w:val="00265FE0"/>
    <w:pPr>
      <w:numPr>
        <w:ilvl w:val="6"/>
        <w:numId w:val="1"/>
      </w:numPr>
      <w:spacing w:before="240" w:after="60"/>
      <w:outlineLvl w:val="6"/>
    </w:pPr>
    <w:rPr>
      <w:rFonts w:ascii="Calibri" w:hAnsi="Calibri" w:cs="Arial"/>
      <w:b/>
      <w:bCs/>
      <w:sz w:val="26"/>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rsid w:val="000C0902"/>
    <w:rPr>
      <w:sz w:val="16"/>
      <w:szCs w:val="16"/>
    </w:rPr>
  </w:style>
  <w:style w:type="paragraph" w:styleId="CommentText">
    <w:name w:val="annotation text"/>
    <w:basedOn w:val="Normal"/>
    <w:link w:val="CommentTextChar"/>
    <w:rsid w:val="000C0902"/>
    <w:rPr>
      <w:szCs w:val="20"/>
    </w:rPr>
  </w:style>
  <w:style w:type="character" w:customStyle="1" w:styleId="CommentTextChar">
    <w:name w:val="Comment Text Char"/>
    <w:link w:val="CommentText"/>
    <w:rsid w:val="000C0902"/>
    <w:rPr>
      <w:rFonts w:ascii="Helvetica" w:hAnsi="Helvetica"/>
    </w:rPr>
  </w:style>
  <w:style w:type="paragraph" w:styleId="CommentSubject">
    <w:name w:val="annotation subject"/>
    <w:basedOn w:val="CommentText"/>
    <w:next w:val="CommentText"/>
    <w:link w:val="CommentSubjectChar"/>
    <w:rsid w:val="000C0902"/>
    <w:rPr>
      <w:b/>
      <w:bCs/>
    </w:rPr>
  </w:style>
  <w:style w:type="character" w:customStyle="1" w:styleId="CommentSubjectChar">
    <w:name w:val="Comment Subject Char"/>
    <w:link w:val="CommentSubject"/>
    <w:rsid w:val="000C0902"/>
    <w:rPr>
      <w:rFonts w:ascii="Helvetica" w:hAnsi="Helvetica"/>
      <w:b/>
      <w:bCs/>
    </w:rPr>
  </w:style>
  <w:style w:type="paragraph" w:styleId="ListParagraph">
    <w:name w:val="List Paragraph"/>
    <w:basedOn w:val="Normal"/>
    <w:uiPriority w:val="34"/>
    <w:qFormat/>
    <w:rsid w:val="00B54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A2C"/>
    <w:rPr>
      <w:rFonts w:ascii="Helvetica" w:hAnsi="Helvetica"/>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Normal"/>
    <w:qFormat/>
    <w:rsid w:val="00265FE0"/>
    <w:pPr>
      <w:keepNext/>
      <w:numPr>
        <w:ilvl w:val="2"/>
        <w:numId w:val="1"/>
      </w:numPr>
      <w:spacing w:before="240" w:after="60"/>
      <w:outlineLvl w:val="2"/>
    </w:pPr>
    <w:rPr>
      <w:rFonts w:ascii="Calibri" w:hAnsi="Calibri" w:cs="Arial"/>
      <w:b/>
      <w:bCs/>
      <w:sz w:val="26"/>
      <w:szCs w:val="26"/>
    </w:rPr>
  </w:style>
  <w:style w:type="paragraph" w:styleId="Heading4">
    <w:name w:val="heading 4"/>
    <w:basedOn w:val="Normal"/>
    <w:next w:val="Normal"/>
    <w:qFormat/>
    <w:rsid w:val="00265FE0"/>
    <w:pPr>
      <w:keepNext/>
      <w:numPr>
        <w:ilvl w:val="3"/>
        <w:numId w:val="1"/>
      </w:numPr>
      <w:spacing w:before="240" w:after="60"/>
      <w:outlineLvl w:val="3"/>
    </w:pPr>
    <w:rPr>
      <w:rFonts w:ascii="Calibri" w:hAnsi="Calibri" w:cs="Arial"/>
      <w:b/>
      <w:bCs/>
      <w:sz w:val="26"/>
      <w:szCs w:val="28"/>
    </w:rPr>
  </w:style>
  <w:style w:type="paragraph" w:styleId="Heading5">
    <w:name w:val="heading 5"/>
    <w:basedOn w:val="Normal"/>
    <w:next w:val="Normal"/>
    <w:qFormat/>
    <w:rsid w:val="00C94B57"/>
    <w:pPr>
      <w:numPr>
        <w:ilvl w:val="4"/>
        <w:numId w:val="1"/>
      </w:numPr>
      <w:spacing w:before="240" w:after="60"/>
      <w:outlineLvl w:val="4"/>
    </w:pPr>
    <w:rPr>
      <w:rFonts w:ascii="Calibri" w:hAnsi="Calibri" w:cs="Arial"/>
      <w:b/>
      <w:bCs/>
      <w:sz w:val="26"/>
      <w:szCs w:val="26"/>
    </w:rPr>
  </w:style>
  <w:style w:type="paragraph" w:styleId="Heading6">
    <w:name w:val="heading 6"/>
    <w:basedOn w:val="Normal"/>
    <w:next w:val="Normal"/>
    <w:qFormat/>
    <w:rsid w:val="00BF45E4"/>
    <w:pPr>
      <w:numPr>
        <w:ilvl w:val="5"/>
        <w:numId w:val="1"/>
      </w:numPr>
      <w:spacing w:before="240" w:after="60"/>
      <w:outlineLvl w:val="5"/>
    </w:pPr>
    <w:rPr>
      <w:rFonts w:ascii="Calibri" w:hAnsi="Calibri" w:cs="Arial"/>
      <w:b/>
      <w:bCs/>
      <w:sz w:val="26"/>
      <w:szCs w:val="22"/>
    </w:rPr>
  </w:style>
  <w:style w:type="paragraph" w:styleId="Heading7">
    <w:name w:val="heading 7"/>
    <w:basedOn w:val="Normal"/>
    <w:next w:val="Normal"/>
    <w:qFormat/>
    <w:rsid w:val="00265FE0"/>
    <w:pPr>
      <w:numPr>
        <w:ilvl w:val="6"/>
        <w:numId w:val="1"/>
      </w:numPr>
      <w:spacing w:before="240" w:after="60"/>
      <w:outlineLvl w:val="6"/>
    </w:pPr>
    <w:rPr>
      <w:rFonts w:ascii="Calibri" w:hAnsi="Calibri" w:cs="Arial"/>
      <w:b/>
      <w:bCs/>
      <w:sz w:val="26"/>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rsid w:val="000C0902"/>
    <w:rPr>
      <w:sz w:val="16"/>
      <w:szCs w:val="16"/>
    </w:rPr>
  </w:style>
  <w:style w:type="paragraph" w:styleId="CommentText">
    <w:name w:val="annotation text"/>
    <w:basedOn w:val="Normal"/>
    <w:link w:val="CommentTextChar"/>
    <w:rsid w:val="000C0902"/>
    <w:rPr>
      <w:szCs w:val="20"/>
    </w:rPr>
  </w:style>
  <w:style w:type="character" w:customStyle="1" w:styleId="CommentTextChar">
    <w:name w:val="Comment Text Char"/>
    <w:link w:val="CommentText"/>
    <w:rsid w:val="000C0902"/>
    <w:rPr>
      <w:rFonts w:ascii="Helvetica" w:hAnsi="Helvetica"/>
    </w:rPr>
  </w:style>
  <w:style w:type="paragraph" w:styleId="CommentSubject">
    <w:name w:val="annotation subject"/>
    <w:basedOn w:val="CommentText"/>
    <w:next w:val="CommentText"/>
    <w:link w:val="CommentSubjectChar"/>
    <w:rsid w:val="000C0902"/>
    <w:rPr>
      <w:b/>
      <w:bCs/>
    </w:rPr>
  </w:style>
  <w:style w:type="character" w:customStyle="1" w:styleId="CommentSubjectChar">
    <w:name w:val="Comment Subject Char"/>
    <w:link w:val="CommentSubject"/>
    <w:rsid w:val="000C0902"/>
    <w:rPr>
      <w:rFonts w:ascii="Helvetica" w:hAnsi="Helvetica"/>
      <w:b/>
      <w:bCs/>
    </w:rPr>
  </w:style>
  <w:style w:type="paragraph" w:styleId="ListParagraph">
    <w:name w:val="List Paragraph"/>
    <w:basedOn w:val="Normal"/>
    <w:uiPriority w:val="34"/>
    <w:qFormat/>
    <w:rsid w:val="00B5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4740">
      <w:bodyDiv w:val="1"/>
      <w:marLeft w:val="0"/>
      <w:marRight w:val="0"/>
      <w:marTop w:val="0"/>
      <w:marBottom w:val="0"/>
      <w:divBdr>
        <w:top w:val="none" w:sz="0" w:space="0" w:color="auto"/>
        <w:left w:val="none" w:sz="0" w:space="0" w:color="auto"/>
        <w:bottom w:val="none" w:sz="0" w:space="0" w:color="auto"/>
        <w:right w:val="none" w:sz="0" w:space="0" w:color="auto"/>
      </w:divBdr>
      <w:divsChild>
        <w:div w:id="505023888">
          <w:marLeft w:val="0"/>
          <w:marRight w:val="0"/>
          <w:marTop w:val="0"/>
          <w:marBottom w:val="0"/>
          <w:divBdr>
            <w:top w:val="none" w:sz="0" w:space="0" w:color="auto"/>
            <w:left w:val="none" w:sz="0" w:space="0" w:color="auto"/>
            <w:bottom w:val="none" w:sz="0" w:space="0" w:color="auto"/>
            <w:right w:val="none" w:sz="0" w:space="0" w:color="auto"/>
          </w:divBdr>
        </w:div>
        <w:div w:id="710307921">
          <w:marLeft w:val="0"/>
          <w:marRight w:val="0"/>
          <w:marTop w:val="0"/>
          <w:marBottom w:val="0"/>
          <w:divBdr>
            <w:top w:val="none" w:sz="0" w:space="0" w:color="auto"/>
            <w:left w:val="none" w:sz="0" w:space="0" w:color="auto"/>
            <w:bottom w:val="none" w:sz="0" w:space="0" w:color="auto"/>
            <w:right w:val="none" w:sz="0" w:space="0" w:color="auto"/>
          </w:divBdr>
        </w:div>
        <w:div w:id="718818475">
          <w:marLeft w:val="0"/>
          <w:marRight w:val="0"/>
          <w:marTop w:val="0"/>
          <w:marBottom w:val="0"/>
          <w:divBdr>
            <w:top w:val="none" w:sz="0" w:space="0" w:color="auto"/>
            <w:left w:val="none" w:sz="0" w:space="0" w:color="auto"/>
            <w:bottom w:val="none" w:sz="0" w:space="0" w:color="auto"/>
            <w:right w:val="none" w:sz="0" w:space="0" w:color="auto"/>
          </w:divBdr>
        </w:div>
        <w:div w:id="722369076">
          <w:marLeft w:val="0"/>
          <w:marRight w:val="0"/>
          <w:marTop w:val="0"/>
          <w:marBottom w:val="0"/>
          <w:divBdr>
            <w:top w:val="none" w:sz="0" w:space="0" w:color="auto"/>
            <w:left w:val="none" w:sz="0" w:space="0" w:color="auto"/>
            <w:bottom w:val="none" w:sz="0" w:space="0" w:color="auto"/>
            <w:right w:val="none" w:sz="0" w:space="0" w:color="auto"/>
          </w:divBdr>
        </w:div>
        <w:div w:id="1150488479">
          <w:marLeft w:val="0"/>
          <w:marRight w:val="0"/>
          <w:marTop w:val="0"/>
          <w:marBottom w:val="0"/>
          <w:divBdr>
            <w:top w:val="none" w:sz="0" w:space="0" w:color="auto"/>
            <w:left w:val="none" w:sz="0" w:space="0" w:color="auto"/>
            <w:bottom w:val="none" w:sz="0" w:space="0" w:color="auto"/>
            <w:right w:val="none" w:sz="0" w:space="0" w:color="auto"/>
          </w:divBdr>
        </w:div>
        <w:div w:id="1247691845">
          <w:marLeft w:val="0"/>
          <w:marRight w:val="0"/>
          <w:marTop w:val="0"/>
          <w:marBottom w:val="0"/>
          <w:divBdr>
            <w:top w:val="none" w:sz="0" w:space="0" w:color="auto"/>
            <w:left w:val="none" w:sz="0" w:space="0" w:color="auto"/>
            <w:bottom w:val="none" w:sz="0" w:space="0" w:color="auto"/>
            <w:right w:val="none" w:sz="0" w:space="0" w:color="auto"/>
          </w:divBdr>
        </w:div>
        <w:div w:id="1269199044">
          <w:marLeft w:val="0"/>
          <w:marRight w:val="0"/>
          <w:marTop w:val="0"/>
          <w:marBottom w:val="0"/>
          <w:divBdr>
            <w:top w:val="none" w:sz="0" w:space="0" w:color="auto"/>
            <w:left w:val="none" w:sz="0" w:space="0" w:color="auto"/>
            <w:bottom w:val="none" w:sz="0" w:space="0" w:color="auto"/>
            <w:right w:val="none" w:sz="0" w:space="0" w:color="auto"/>
          </w:divBdr>
        </w:div>
        <w:div w:id="1470170482">
          <w:marLeft w:val="0"/>
          <w:marRight w:val="0"/>
          <w:marTop w:val="0"/>
          <w:marBottom w:val="0"/>
          <w:divBdr>
            <w:top w:val="none" w:sz="0" w:space="0" w:color="auto"/>
            <w:left w:val="none" w:sz="0" w:space="0" w:color="auto"/>
            <w:bottom w:val="none" w:sz="0" w:space="0" w:color="auto"/>
            <w:right w:val="none" w:sz="0" w:space="0" w:color="auto"/>
          </w:divBdr>
        </w:div>
        <w:div w:id="1774545868">
          <w:marLeft w:val="0"/>
          <w:marRight w:val="0"/>
          <w:marTop w:val="0"/>
          <w:marBottom w:val="0"/>
          <w:divBdr>
            <w:top w:val="none" w:sz="0" w:space="0" w:color="auto"/>
            <w:left w:val="none" w:sz="0" w:space="0" w:color="auto"/>
            <w:bottom w:val="none" w:sz="0" w:space="0" w:color="auto"/>
            <w:right w:val="none" w:sz="0" w:space="0" w:color="auto"/>
          </w:divBdr>
        </w:div>
        <w:div w:id="1942685401">
          <w:marLeft w:val="0"/>
          <w:marRight w:val="0"/>
          <w:marTop w:val="0"/>
          <w:marBottom w:val="0"/>
          <w:divBdr>
            <w:top w:val="none" w:sz="0" w:space="0" w:color="auto"/>
            <w:left w:val="none" w:sz="0" w:space="0" w:color="auto"/>
            <w:bottom w:val="none" w:sz="0" w:space="0" w:color="auto"/>
            <w:right w:val="none" w:sz="0" w:space="0" w:color="auto"/>
          </w:divBdr>
        </w:div>
        <w:div w:id="2087461247">
          <w:marLeft w:val="0"/>
          <w:marRight w:val="0"/>
          <w:marTop w:val="0"/>
          <w:marBottom w:val="0"/>
          <w:divBdr>
            <w:top w:val="none" w:sz="0" w:space="0" w:color="auto"/>
            <w:left w:val="none" w:sz="0" w:space="0" w:color="auto"/>
            <w:bottom w:val="none" w:sz="0" w:space="0" w:color="auto"/>
            <w:right w:val="none" w:sz="0" w:space="0" w:color="auto"/>
          </w:divBdr>
        </w:div>
        <w:div w:id="2130854714">
          <w:marLeft w:val="0"/>
          <w:marRight w:val="0"/>
          <w:marTop w:val="0"/>
          <w:marBottom w:val="0"/>
          <w:divBdr>
            <w:top w:val="none" w:sz="0" w:space="0" w:color="auto"/>
            <w:left w:val="none" w:sz="0" w:space="0" w:color="auto"/>
            <w:bottom w:val="none" w:sz="0" w:space="0" w:color="auto"/>
            <w:right w:val="none" w:sz="0" w:space="0" w:color="auto"/>
          </w:divBdr>
        </w:div>
      </w:divsChild>
    </w:div>
    <w:div w:id="1546019191">
      <w:bodyDiv w:val="1"/>
      <w:marLeft w:val="0"/>
      <w:marRight w:val="0"/>
      <w:marTop w:val="0"/>
      <w:marBottom w:val="0"/>
      <w:divBdr>
        <w:top w:val="none" w:sz="0" w:space="0" w:color="auto"/>
        <w:left w:val="none" w:sz="0" w:space="0" w:color="auto"/>
        <w:bottom w:val="none" w:sz="0" w:space="0" w:color="auto"/>
        <w:right w:val="none" w:sz="0" w:space="0" w:color="auto"/>
      </w:divBdr>
    </w:div>
    <w:div w:id="1593515924">
      <w:bodyDiv w:val="1"/>
      <w:marLeft w:val="0"/>
      <w:marRight w:val="0"/>
      <w:marTop w:val="0"/>
      <w:marBottom w:val="0"/>
      <w:divBdr>
        <w:top w:val="none" w:sz="0" w:space="0" w:color="auto"/>
        <w:left w:val="none" w:sz="0" w:space="0" w:color="auto"/>
        <w:bottom w:val="none" w:sz="0" w:space="0" w:color="auto"/>
        <w:right w:val="none" w:sz="0" w:space="0" w:color="auto"/>
      </w:divBdr>
      <w:divsChild>
        <w:div w:id="372967792">
          <w:marLeft w:val="0"/>
          <w:marRight w:val="0"/>
          <w:marTop w:val="0"/>
          <w:marBottom w:val="0"/>
          <w:divBdr>
            <w:top w:val="none" w:sz="0" w:space="0" w:color="auto"/>
            <w:left w:val="none" w:sz="0" w:space="0" w:color="auto"/>
            <w:bottom w:val="none" w:sz="0" w:space="0" w:color="auto"/>
            <w:right w:val="none" w:sz="0" w:space="0" w:color="auto"/>
          </w:divBdr>
        </w:div>
        <w:div w:id="394621431">
          <w:marLeft w:val="0"/>
          <w:marRight w:val="0"/>
          <w:marTop w:val="0"/>
          <w:marBottom w:val="0"/>
          <w:divBdr>
            <w:top w:val="none" w:sz="0" w:space="0" w:color="auto"/>
            <w:left w:val="none" w:sz="0" w:space="0" w:color="auto"/>
            <w:bottom w:val="none" w:sz="0" w:space="0" w:color="auto"/>
            <w:right w:val="none" w:sz="0" w:space="0" w:color="auto"/>
          </w:divBdr>
        </w:div>
        <w:div w:id="465971221">
          <w:marLeft w:val="0"/>
          <w:marRight w:val="0"/>
          <w:marTop w:val="0"/>
          <w:marBottom w:val="0"/>
          <w:divBdr>
            <w:top w:val="none" w:sz="0" w:space="0" w:color="auto"/>
            <w:left w:val="none" w:sz="0" w:space="0" w:color="auto"/>
            <w:bottom w:val="none" w:sz="0" w:space="0" w:color="auto"/>
            <w:right w:val="none" w:sz="0" w:space="0" w:color="auto"/>
          </w:divBdr>
        </w:div>
        <w:div w:id="694889374">
          <w:marLeft w:val="0"/>
          <w:marRight w:val="0"/>
          <w:marTop w:val="0"/>
          <w:marBottom w:val="0"/>
          <w:divBdr>
            <w:top w:val="none" w:sz="0" w:space="0" w:color="auto"/>
            <w:left w:val="none" w:sz="0" w:space="0" w:color="auto"/>
            <w:bottom w:val="none" w:sz="0" w:space="0" w:color="auto"/>
            <w:right w:val="none" w:sz="0" w:space="0" w:color="auto"/>
          </w:divBdr>
        </w:div>
        <w:div w:id="841237996">
          <w:marLeft w:val="0"/>
          <w:marRight w:val="0"/>
          <w:marTop w:val="0"/>
          <w:marBottom w:val="0"/>
          <w:divBdr>
            <w:top w:val="none" w:sz="0" w:space="0" w:color="auto"/>
            <w:left w:val="none" w:sz="0" w:space="0" w:color="auto"/>
            <w:bottom w:val="none" w:sz="0" w:space="0" w:color="auto"/>
            <w:right w:val="none" w:sz="0" w:space="0" w:color="auto"/>
          </w:divBdr>
        </w:div>
        <w:div w:id="1116372170">
          <w:marLeft w:val="0"/>
          <w:marRight w:val="0"/>
          <w:marTop w:val="0"/>
          <w:marBottom w:val="0"/>
          <w:divBdr>
            <w:top w:val="none" w:sz="0" w:space="0" w:color="auto"/>
            <w:left w:val="none" w:sz="0" w:space="0" w:color="auto"/>
            <w:bottom w:val="none" w:sz="0" w:space="0" w:color="auto"/>
            <w:right w:val="none" w:sz="0" w:space="0" w:color="auto"/>
          </w:divBdr>
        </w:div>
        <w:div w:id="1413821346">
          <w:marLeft w:val="0"/>
          <w:marRight w:val="0"/>
          <w:marTop w:val="0"/>
          <w:marBottom w:val="0"/>
          <w:divBdr>
            <w:top w:val="none" w:sz="0" w:space="0" w:color="auto"/>
            <w:left w:val="none" w:sz="0" w:space="0" w:color="auto"/>
            <w:bottom w:val="none" w:sz="0" w:space="0" w:color="auto"/>
            <w:right w:val="none" w:sz="0" w:space="0" w:color="auto"/>
          </w:divBdr>
        </w:div>
        <w:div w:id="1530725802">
          <w:marLeft w:val="0"/>
          <w:marRight w:val="0"/>
          <w:marTop w:val="0"/>
          <w:marBottom w:val="0"/>
          <w:divBdr>
            <w:top w:val="none" w:sz="0" w:space="0" w:color="auto"/>
            <w:left w:val="none" w:sz="0" w:space="0" w:color="auto"/>
            <w:bottom w:val="none" w:sz="0" w:space="0" w:color="auto"/>
            <w:right w:val="none" w:sz="0" w:space="0" w:color="auto"/>
          </w:divBdr>
        </w:div>
        <w:div w:id="1596282783">
          <w:marLeft w:val="0"/>
          <w:marRight w:val="0"/>
          <w:marTop w:val="0"/>
          <w:marBottom w:val="0"/>
          <w:divBdr>
            <w:top w:val="none" w:sz="0" w:space="0" w:color="auto"/>
            <w:left w:val="none" w:sz="0" w:space="0" w:color="auto"/>
            <w:bottom w:val="none" w:sz="0" w:space="0" w:color="auto"/>
            <w:right w:val="none" w:sz="0" w:space="0" w:color="auto"/>
          </w:divBdr>
        </w:div>
        <w:div w:id="1604608755">
          <w:marLeft w:val="0"/>
          <w:marRight w:val="0"/>
          <w:marTop w:val="0"/>
          <w:marBottom w:val="0"/>
          <w:divBdr>
            <w:top w:val="none" w:sz="0" w:space="0" w:color="auto"/>
            <w:left w:val="none" w:sz="0" w:space="0" w:color="auto"/>
            <w:bottom w:val="none" w:sz="0" w:space="0" w:color="auto"/>
            <w:right w:val="none" w:sz="0" w:space="0" w:color="auto"/>
          </w:divBdr>
        </w:div>
        <w:div w:id="1654410000">
          <w:marLeft w:val="0"/>
          <w:marRight w:val="0"/>
          <w:marTop w:val="0"/>
          <w:marBottom w:val="0"/>
          <w:divBdr>
            <w:top w:val="none" w:sz="0" w:space="0" w:color="auto"/>
            <w:left w:val="none" w:sz="0" w:space="0" w:color="auto"/>
            <w:bottom w:val="none" w:sz="0" w:space="0" w:color="auto"/>
            <w:right w:val="none" w:sz="0" w:space="0" w:color="auto"/>
          </w:divBdr>
        </w:div>
        <w:div w:id="2003045276">
          <w:marLeft w:val="0"/>
          <w:marRight w:val="0"/>
          <w:marTop w:val="0"/>
          <w:marBottom w:val="0"/>
          <w:divBdr>
            <w:top w:val="none" w:sz="0" w:space="0" w:color="auto"/>
            <w:left w:val="none" w:sz="0" w:space="0" w:color="auto"/>
            <w:bottom w:val="none" w:sz="0" w:space="0" w:color="auto"/>
            <w:right w:val="none" w:sz="0" w:space="0" w:color="auto"/>
          </w:divBdr>
        </w:div>
      </w:divsChild>
    </w:div>
    <w:div w:id="1649625825">
      <w:bodyDiv w:val="1"/>
      <w:marLeft w:val="0"/>
      <w:marRight w:val="0"/>
      <w:marTop w:val="0"/>
      <w:marBottom w:val="0"/>
      <w:divBdr>
        <w:top w:val="none" w:sz="0" w:space="0" w:color="auto"/>
        <w:left w:val="none" w:sz="0" w:space="0" w:color="auto"/>
        <w:bottom w:val="none" w:sz="0" w:space="0" w:color="auto"/>
        <w:right w:val="none" w:sz="0" w:space="0" w:color="auto"/>
      </w:divBdr>
      <w:divsChild>
        <w:div w:id="800272940">
          <w:marLeft w:val="0"/>
          <w:marRight w:val="0"/>
          <w:marTop w:val="0"/>
          <w:marBottom w:val="0"/>
          <w:divBdr>
            <w:top w:val="none" w:sz="0" w:space="0" w:color="auto"/>
            <w:left w:val="none" w:sz="0" w:space="0" w:color="auto"/>
            <w:bottom w:val="none" w:sz="0" w:space="0" w:color="auto"/>
            <w:right w:val="none" w:sz="0" w:space="0" w:color="auto"/>
          </w:divBdr>
        </w:div>
        <w:div w:id="1026056731">
          <w:marLeft w:val="0"/>
          <w:marRight w:val="0"/>
          <w:marTop w:val="0"/>
          <w:marBottom w:val="0"/>
          <w:divBdr>
            <w:top w:val="none" w:sz="0" w:space="0" w:color="auto"/>
            <w:left w:val="none" w:sz="0" w:space="0" w:color="auto"/>
            <w:bottom w:val="none" w:sz="0" w:space="0" w:color="auto"/>
            <w:right w:val="none" w:sz="0" w:space="0" w:color="auto"/>
          </w:divBdr>
        </w:div>
        <w:div w:id="1180194213">
          <w:marLeft w:val="0"/>
          <w:marRight w:val="0"/>
          <w:marTop w:val="0"/>
          <w:marBottom w:val="0"/>
          <w:divBdr>
            <w:top w:val="none" w:sz="0" w:space="0" w:color="auto"/>
            <w:left w:val="none" w:sz="0" w:space="0" w:color="auto"/>
            <w:bottom w:val="none" w:sz="0" w:space="0" w:color="auto"/>
            <w:right w:val="none" w:sz="0" w:space="0" w:color="auto"/>
          </w:divBdr>
        </w:div>
        <w:div w:id="1186408634">
          <w:marLeft w:val="0"/>
          <w:marRight w:val="0"/>
          <w:marTop w:val="0"/>
          <w:marBottom w:val="0"/>
          <w:divBdr>
            <w:top w:val="none" w:sz="0" w:space="0" w:color="auto"/>
            <w:left w:val="none" w:sz="0" w:space="0" w:color="auto"/>
            <w:bottom w:val="none" w:sz="0" w:space="0" w:color="auto"/>
            <w:right w:val="none" w:sz="0" w:space="0" w:color="auto"/>
          </w:divBdr>
        </w:div>
        <w:div w:id="1229073981">
          <w:marLeft w:val="0"/>
          <w:marRight w:val="0"/>
          <w:marTop w:val="0"/>
          <w:marBottom w:val="0"/>
          <w:divBdr>
            <w:top w:val="none" w:sz="0" w:space="0" w:color="auto"/>
            <w:left w:val="none" w:sz="0" w:space="0" w:color="auto"/>
            <w:bottom w:val="none" w:sz="0" w:space="0" w:color="auto"/>
            <w:right w:val="none" w:sz="0" w:space="0" w:color="auto"/>
          </w:divBdr>
        </w:div>
        <w:div w:id="1390036429">
          <w:marLeft w:val="0"/>
          <w:marRight w:val="0"/>
          <w:marTop w:val="0"/>
          <w:marBottom w:val="0"/>
          <w:divBdr>
            <w:top w:val="none" w:sz="0" w:space="0" w:color="auto"/>
            <w:left w:val="none" w:sz="0" w:space="0" w:color="auto"/>
            <w:bottom w:val="none" w:sz="0" w:space="0" w:color="auto"/>
            <w:right w:val="none" w:sz="0" w:space="0" w:color="auto"/>
          </w:divBdr>
        </w:div>
        <w:div w:id="1537808861">
          <w:marLeft w:val="0"/>
          <w:marRight w:val="0"/>
          <w:marTop w:val="0"/>
          <w:marBottom w:val="0"/>
          <w:divBdr>
            <w:top w:val="none" w:sz="0" w:space="0" w:color="auto"/>
            <w:left w:val="none" w:sz="0" w:space="0" w:color="auto"/>
            <w:bottom w:val="none" w:sz="0" w:space="0" w:color="auto"/>
            <w:right w:val="none" w:sz="0" w:space="0" w:color="auto"/>
          </w:divBdr>
        </w:div>
        <w:div w:id="1707096464">
          <w:marLeft w:val="0"/>
          <w:marRight w:val="0"/>
          <w:marTop w:val="0"/>
          <w:marBottom w:val="0"/>
          <w:divBdr>
            <w:top w:val="none" w:sz="0" w:space="0" w:color="auto"/>
            <w:left w:val="none" w:sz="0" w:space="0" w:color="auto"/>
            <w:bottom w:val="none" w:sz="0" w:space="0" w:color="auto"/>
            <w:right w:val="none" w:sz="0" w:space="0" w:color="auto"/>
          </w:divBdr>
        </w:div>
        <w:div w:id="1783261975">
          <w:marLeft w:val="0"/>
          <w:marRight w:val="0"/>
          <w:marTop w:val="0"/>
          <w:marBottom w:val="0"/>
          <w:divBdr>
            <w:top w:val="none" w:sz="0" w:space="0" w:color="auto"/>
            <w:left w:val="none" w:sz="0" w:space="0" w:color="auto"/>
            <w:bottom w:val="none" w:sz="0" w:space="0" w:color="auto"/>
            <w:right w:val="none" w:sz="0" w:space="0" w:color="auto"/>
          </w:divBdr>
        </w:div>
        <w:div w:id="1886990380">
          <w:marLeft w:val="0"/>
          <w:marRight w:val="0"/>
          <w:marTop w:val="0"/>
          <w:marBottom w:val="0"/>
          <w:divBdr>
            <w:top w:val="none" w:sz="0" w:space="0" w:color="auto"/>
            <w:left w:val="none" w:sz="0" w:space="0" w:color="auto"/>
            <w:bottom w:val="none" w:sz="0" w:space="0" w:color="auto"/>
            <w:right w:val="none" w:sz="0" w:space="0" w:color="auto"/>
          </w:divBdr>
        </w:div>
        <w:div w:id="1927297548">
          <w:marLeft w:val="0"/>
          <w:marRight w:val="0"/>
          <w:marTop w:val="0"/>
          <w:marBottom w:val="0"/>
          <w:divBdr>
            <w:top w:val="none" w:sz="0" w:space="0" w:color="auto"/>
            <w:left w:val="none" w:sz="0" w:space="0" w:color="auto"/>
            <w:bottom w:val="none" w:sz="0" w:space="0" w:color="auto"/>
            <w:right w:val="none" w:sz="0" w:space="0" w:color="auto"/>
          </w:divBdr>
        </w:div>
        <w:div w:id="1996756395">
          <w:marLeft w:val="0"/>
          <w:marRight w:val="0"/>
          <w:marTop w:val="0"/>
          <w:marBottom w:val="0"/>
          <w:divBdr>
            <w:top w:val="none" w:sz="0" w:space="0" w:color="auto"/>
            <w:left w:val="none" w:sz="0" w:space="0" w:color="auto"/>
            <w:bottom w:val="none" w:sz="0" w:space="0" w:color="auto"/>
            <w:right w:val="none" w:sz="0" w:space="0" w:color="auto"/>
          </w:divBdr>
        </w:div>
      </w:divsChild>
    </w:div>
    <w:div w:id="20473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EDEA-C670-4193-A22E-BEF477FE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1</vt:lpstr>
    </vt:vector>
  </TitlesOfParts>
  <Company>Nexteer Automotive</Company>
  <LinksUpToDate>false</LinksUpToDate>
  <CharactersWithSpaces>35007</CharactersWithSpaces>
  <SharedDoc>false</SharedDoc>
  <HLinks>
    <vt:vector size="306" baseType="variant">
      <vt:variant>
        <vt:i4>1638456</vt:i4>
      </vt:variant>
      <vt:variant>
        <vt:i4>302</vt:i4>
      </vt:variant>
      <vt:variant>
        <vt:i4>0</vt:i4>
      </vt:variant>
      <vt:variant>
        <vt:i4>5</vt:i4>
      </vt:variant>
      <vt:variant>
        <vt:lpwstr/>
      </vt:variant>
      <vt:variant>
        <vt:lpwstr>_Toc415395093</vt:lpwstr>
      </vt:variant>
      <vt:variant>
        <vt:i4>1638456</vt:i4>
      </vt:variant>
      <vt:variant>
        <vt:i4>296</vt:i4>
      </vt:variant>
      <vt:variant>
        <vt:i4>0</vt:i4>
      </vt:variant>
      <vt:variant>
        <vt:i4>5</vt:i4>
      </vt:variant>
      <vt:variant>
        <vt:lpwstr/>
      </vt:variant>
      <vt:variant>
        <vt:lpwstr>_Toc415395092</vt:lpwstr>
      </vt:variant>
      <vt:variant>
        <vt:i4>1638456</vt:i4>
      </vt:variant>
      <vt:variant>
        <vt:i4>290</vt:i4>
      </vt:variant>
      <vt:variant>
        <vt:i4>0</vt:i4>
      </vt:variant>
      <vt:variant>
        <vt:i4>5</vt:i4>
      </vt:variant>
      <vt:variant>
        <vt:lpwstr/>
      </vt:variant>
      <vt:variant>
        <vt:lpwstr>_Toc415395091</vt:lpwstr>
      </vt:variant>
      <vt:variant>
        <vt:i4>1638456</vt:i4>
      </vt:variant>
      <vt:variant>
        <vt:i4>284</vt:i4>
      </vt:variant>
      <vt:variant>
        <vt:i4>0</vt:i4>
      </vt:variant>
      <vt:variant>
        <vt:i4>5</vt:i4>
      </vt:variant>
      <vt:variant>
        <vt:lpwstr/>
      </vt:variant>
      <vt:variant>
        <vt:lpwstr>_Toc415395090</vt:lpwstr>
      </vt:variant>
      <vt:variant>
        <vt:i4>1572920</vt:i4>
      </vt:variant>
      <vt:variant>
        <vt:i4>278</vt:i4>
      </vt:variant>
      <vt:variant>
        <vt:i4>0</vt:i4>
      </vt:variant>
      <vt:variant>
        <vt:i4>5</vt:i4>
      </vt:variant>
      <vt:variant>
        <vt:lpwstr/>
      </vt:variant>
      <vt:variant>
        <vt:lpwstr>_Toc415395089</vt:lpwstr>
      </vt:variant>
      <vt:variant>
        <vt:i4>1572920</vt:i4>
      </vt:variant>
      <vt:variant>
        <vt:i4>272</vt:i4>
      </vt:variant>
      <vt:variant>
        <vt:i4>0</vt:i4>
      </vt:variant>
      <vt:variant>
        <vt:i4>5</vt:i4>
      </vt:variant>
      <vt:variant>
        <vt:lpwstr/>
      </vt:variant>
      <vt:variant>
        <vt:lpwstr>_Toc415395088</vt:lpwstr>
      </vt:variant>
      <vt:variant>
        <vt:i4>1572920</vt:i4>
      </vt:variant>
      <vt:variant>
        <vt:i4>266</vt:i4>
      </vt:variant>
      <vt:variant>
        <vt:i4>0</vt:i4>
      </vt:variant>
      <vt:variant>
        <vt:i4>5</vt:i4>
      </vt:variant>
      <vt:variant>
        <vt:lpwstr/>
      </vt:variant>
      <vt:variant>
        <vt:lpwstr>_Toc415395087</vt:lpwstr>
      </vt:variant>
      <vt:variant>
        <vt:i4>1572920</vt:i4>
      </vt:variant>
      <vt:variant>
        <vt:i4>260</vt:i4>
      </vt:variant>
      <vt:variant>
        <vt:i4>0</vt:i4>
      </vt:variant>
      <vt:variant>
        <vt:i4>5</vt:i4>
      </vt:variant>
      <vt:variant>
        <vt:lpwstr/>
      </vt:variant>
      <vt:variant>
        <vt:lpwstr>_Toc415395086</vt:lpwstr>
      </vt:variant>
      <vt:variant>
        <vt:i4>1572920</vt:i4>
      </vt:variant>
      <vt:variant>
        <vt:i4>254</vt:i4>
      </vt:variant>
      <vt:variant>
        <vt:i4>0</vt:i4>
      </vt:variant>
      <vt:variant>
        <vt:i4>5</vt:i4>
      </vt:variant>
      <vt:variant>
        <vt:lpwstr/>
      </vt:variant>
      <vt:variant>
        <vt:lpwstr>_Toc415395085</vt:lpwstr>
      </vt:variant>
      <vt:variant>
        <vt:i4>1572920</vt:i4>
      </vt:variant>
      <vt:variant>
        <vt:i4>248</vt:i4>
      </vt:variant>
      <vt:variant>
        <vt:i4>0</vt:i4>
      </vt:variant>
      <vt:variant>
        <vt:i4>5</vt:i4>
      </vt:variant>
      <vt:variant>
        <vt:lpwstr/>
      </vt:variant>
      <vt:variant>
        <vt:lpwstr>_Toc415395084</vt:lpwstr>
      </vt:variant>
      <vt:variant>
        <vt:i4>1572920</vt:i4>
      </vt:variant>
      <vt:variant>
        <vt:i4>242</vt:i4>
      </vt:variant>
      <vt:variant>
        <vt:i4>0</vt:i4>
      </vt:variant>
      <vt:variant>
        <vt:i4>5</vt:i4>
      </vt:variant>
      <vt:variant>
        <vt:lpwstr/>
      </vt:variant>
      <vt:variant>
        <vt:lpwstr>_Toc415395083</vt:lpwstr>
      </vt:variant>
      <vt:variant>
        <vt:i4>1572920</vt:i4>
      </vt:variant>
      <vt:variant>
        <vt:i4>236</vt:i4>
      </vt:variant>
      <vt:variant>
        <vt:i4>0</vt:i4>
      </vt:variant>
      <vt:variant>
        <vt:i4>5</vt:i4>
      </vt:variant>
      <vt:variant>
        <vt:lpwstr/>
      </vt:variant>
      <vt:variant>
        <vt:lpwstr>_Toc415395082</vt:lpwstr>
      </vt:variant>
      <vt:variant>
        <vt:i4>1572920</vt:i4>
      </vt:variant>
      <vt:variant>
        <vt:i4>230</vt:i4>
      </vt:variant>
      <vt:variant>
        <vt:i4>0</vt:i4>
      </vt:variant>
      <vt:variant>
        <vt:i4>5</vt:i4>
      </vt:variant>
      <vt:variant>
        <vt:lpwstr/>
      </vt:variant>
      <vt:variant>
        <vt:lpwstr>_Toc415395081</vt:lpwstr>
      </vt:variant>
      <vt:variant>
        <vt:i4>1572920</vt:i4>
      </vt:variant>
      <vt:variant>
        <vt:i4>224</vt:i4>
      </vt:variant>
      <vt:variant>
        <vt:i4>0</vt:i4>
      </vt:variant>
      <vt:variant>
        <vt:i4>5</vt:i4>
      </vt:variant>
      <vt:variant>
        <vt:lpwstr/>
      </vt:variant>
      <vt:variant>
        <vt:lpwstr>_Toc415395080</vt:lpwstr>
      </vt:variant>
      <vt:variant>
        <vt:i4>1507384</vt:i4>
      </vt:variant>
      <vt:variant>
        <vt:i4>218</vt:i4>
      </vt:variant>
      <vt:variant>
        <vt:i4>0</vt:i4>
      </vt:variant>
      <vt:variant>
        <vt:i4>5</vt:i4>
      </vt:variant>
      <vt:variant>
        <vt:lpwstr/>
      </vt:variant>
      <vt:variant>
        <vt:lpwstr>_Toc415395079</vt:lpwstr>
      </vt:variant>
      <vt:variant>
        <vt:i4>1507384</vt:i4>
      </vt:variant>
      <vt:variant>
        <vt:i4>212</vt:i4>
      </vt:variant>
      <vt:variant>
        <vt:i4>0</vt:i4>
      </vt:variant>
      <vt:variant>
        <vt:i4>5</vt:i4>
      </vt:variant>
      <vt:variant>
        <vt:lpwstr/>
      </vt:variant>
      <vt:variant>
        <vt:lpwstr>_Toc415395078</vt:lpwstr>
      </vt:variant>
      <vt:variant>
        <vt:i4>1507384</vt:i4>
      </vt:variant>
      <vt:variant>
        <vt:i4>206</vt:i4>
      </vt:variant>
      <vt:variant>
        <vt:i4>0</vt:i4>
      </vt:variant>
      <vt:variant>
        <vt:i4>5</vt:i4>
      </vt:variant>
      <vt:variant>
        <vt:lpwstr/>
      </vt:variant>
      <vt:variant>
        <vt:lpwstr>_Toc415395077</vt:lpwstr>
      </vt:variant>
      <vt:variant>
        <vt:i4>1507384</vt:i4>
      </vt:variant>
      <vt:variant>
        <vt:i4>200</vt:i4>
      </vt:variant>
      <vt:variant>
        <vt:i4>0</vt:i4>
      </vt:variant>
      <vt:variant>
        <vt:i4>5</vt:i4>
      </vt:variant>
      <vt:variant>
        <vt:lpwstr/>
      </vt:variant>
      <vt:variant>
        <vt:lpwstr>_Toc415395076</vt:lpwstr>
      </vt:variant>
      <vt:variant>
        <vt:i4>1507384</vt:i4>
      </vt:variant>
      <vt:variant>
        <vt:i4>194</vt:i4>
      </vt:variant>
      <vt:variant>
        <vt:i4>0</vt:i4>
      </vt:variant>
      <vt:variant>
        <vt:i4>5</vt:i4>
      </vt:variant>
      <vt:variant>
        <vt:lpwstr/>
      </vt:variant>
      <vt:variant>
        <vt:lpwstr>_Toc415395075</vt:lpwstr>
      </vt:variant>
      <vt:variant>
        <vt:i4>1507384</vt:i4>
      </vt:variant>
      <vt:variant>
        <vt:i4>188</vt:i4>
      </vt:variant>
      <vt:variant>
        <vt:i4>0</vt:i4>
      </vt:variant>
      <vt:variant>
        <vt:i4>5</vt:i4>
      </vt:variant>
      <vt:variant>
        <vt:lpwstr/>
      </vt:variant>
      <vt:variant>
        <vt:lpwstr>_Toc415395074</vt:lpwstr>
      </vt:variant>
      <vt:variant>
        <vt:i4>1507384</vt:i4>
      </vt:variant>
      <vt:variant>
        <vt:i4>182</vt:i4>
      </vt:variant>
      <vt:variant>
        <vt:i4>0</vt:i4>
      </vt:variant>
      <vt:variant>
        <vt:i4>5</vt:i4>
      </vt:variant>
      <vt:variant>
        <vt:lpwstr/>
      </vt:variant>
      <vt:variant>
        <vt:lpwstr>_Toc415395073</vt:lpwstr>
      </vt:variant>
      <vt:variant>
        <vt:i4>1507384</vt:i4>
      </vt:variant>
      <vt:variant>
        <vt:i4>176</vt:i4>
      </vt:variant>
      <vt:variant>
        <vt:i4>0</vt:i4>
      </vt:variant>
      <vt:variant>
        <vt:i4>5</vt:i4>
      </vt:variant>
      <vt:variant>
        <vt:lpwstr/>
      </vt:variant>
      <vt:variant>
        <vt:lpwstr>_Toc415395072</vt:lpwstr>
      </vt:variant>
      <vt:variant>
        <vt:i4>1507384</vt:i4>
      </vt:variant>
      <vt:variant>
        <vt:i4>170</vt:i4>
      </vt:variant>
      <vt:variant>
        <vt:i4>0</vt:i4>
      </vt:variant>
      <vt:variant>
        <vt:i4>5</vt:i4>
      </vt:variant>
      <vt:variant>
        <vt:lpwstr/>
      </vt:variant>
      <vt:variant>
        <vt:lpwstr>_Toc415395071</vt:lpwstr>
      </vt:variant>
      <vt:variant>
        <vt:i4>1507384</vt:i4>
      </vt:variant>
      <vt:variant>
        <vt:i4>164</vt:i4>
      </vt:variant>
      <vt:variant>
        <vt:i4>0</vt:i4>
      </vt:variant>
      <vt:variant>
        <vt:i4>5</vt:i4>
      </vt:variant>
      <vt:variant>
        <vt:lpwstr/>
      </vt:variant>
      <vt:variant>
        <vt:lpwstr>_Toc415395070</vt:lpwstr>
      </vt:variant>
      <vt:variant>
        <vt:i4>1441848</vt:i4>
      </vt:variant>
      <vt:variant>
        <vt:i4>158</vt:i4>
      </vt:variant>
      <vt:variant>
        <vt:i4>0</vt:i4>
      </vt:variant>
      <vt:variant>
        <vt:i4>5</vt:i4>
      </vt:variant>
      <vt:variant>
        <vt:lpwstr/>
      </vt:variant>
      <vt:variant>
        <vt:lpwstr>_Toc415395069</vt:lpwstr>
      </vt:variant>
      <vt:variant>
        <vt:i4>1441848</vt:i4>
      </vt:variant>
      <vt:variant>
        <vt:i4>152</vt:i4>
      </vt:variant>
      <vt:variant>
        <vt:i4>0</vt:i4>
      </vt:variant>
      <vt:variant>
        <vt:i4>5</vt:i4>
      </vt:variant>
      <vt:variant>
        <vt:lpwstr/>
      </vt:variant>
      <vt:variant>
        <vt:lpwstr>_Toc415395068</vt:lpwstr>
      </vt:variant>
      <vt:variant>
        <vt:i4>1441848</vt:i4>
      </vt:variant>
      <vt:variant>
        <vt:i4>146</vt:i4>
      </vt:variant>
      <vt:variant>
        <vt:i4>0</vt:i4>
      </vt:variant>
      <vt:variant>
        <vt:i4>5</vt:i4>
      </vt:variant>
      <vt:variant>
        <vt:lpwstr/>
      </vt:variant>
      <vt:variant>
        <vt:lpwstr>_Toc415395067</vt:lpwstr>
      </vt:variant>
      <vt:variant>
        <vt:i4>1441848</vt:i4>
      </vt:variant>
      <vt:variant>
        <vt:i4>140</vt:i4>
      </vt:variant>
      <vt:variant>
        <vt:i4>0</vt:i4>
      </vt:variant>
      <vt:variant>
        <vt:i4>5</vt:i4>
      </vt:variant>
      <vt:variant>
        <vt:lpwstr/>
      </vt:variant>
      <vt:variant>
        <vt:lpwstr>_Toc415395066</vt:lpwstr>
      </vt:variant>
      <vt:variant>
        <vt:i4>1441848</vt:i4>
      </vt:variant>
      <vt:variant>
        <vt:i4>134</vt:i4>
      </vt:variant>
      <vt:variant>
        <vt:i4>0</vt:i4>
      </vt:variant>
      <vt:variant>
        <vt:i4>5</vt:i4>
      </vt:variant>
      <vt:variant>
        <vt:lpwstr/>
      </vt:variant>
      <vt:variant>
        <vt:lpwstr>_Toc415395065</vt:lpwstr>
      </vt:variant>
      <vt:variant>
        <vt:i4>1441848</vt:i4>
      </vt:variant>
      <vt:variant>
        <vt:i4>128</vt:i4>
      </vt:variant>
      <vt:variant>
        <vt:i4>0</vt:i4>
      </vt:variant>
      <vt:variant>
        <vt:i4>5</vt:i4>
      </vt:variant>
      <vt:variant>
        <vt:lpwstr/>
      </vt:variant>
      <vt:variant>
        <vt:lpwstr>_Toc415395064</vt:lpwstr>
      </vt:variant>
      <vt:variant>
        <vt:i4>1441848</vt:i4>
      </vt:variant>
      <vt:variant>
        <vt:i4>122</vt:i4>
      </vt:variant>
      <vt:variant>
        <vt:i4>0</vt:i4>
      </vt:variant>
      <vt:variant>
        <vt:i4>5</vt:i4>
      </vt:variant>
      <vt:variant>
        <vt:lpwstr/>
      </vt:variant>
      <vt:variant>
        <vt:lpwstr>_Toc415395063</vt:lpwstr>
      </vt:variant>
      <vt:variant>
        <vt:i4>1441848</vt:i4>
      </vt:variant>
      <vt:variant>
        <vt:i4>116</vt:i4>
      </vt:variant>
      <vt:variant>
        <vt:i4>0</vt:i4>
      </vt:variant>
      <vt:variant>
        <vt:i4>5</vt:i4>
      </vt:variant>
      <vt:variant>
        <vt:lpwstr/>
      </vt:variant>
      <vt:variant>
        <vt:lpwstr>_Toc415395062</vt:lpwstr>
      </vt:variant>
      <vt:variant>
        <vt:i4>1441848</vt:i4>
      </vt:variant>
      <vt:variant>
        <vt:i4>110</vt:i4>
      </vt:variant>
      <vt:variant>
        <vt:i4>0</vt:i4>
      </vt:variant>
      <vt:variant>
        <vt:i4>5</vt:i4>
      </vt:variant>
      <vt:variant>
        <vt:lpwstr/>
      </vt:variant>
      <vt:variant>
        <vt:lpwstr>_Toc415395061</vt:lpwstr>
      </vt:variant>
      <vt:variant>
        <vt:i4>1441848</vt:i4>
      </vt:variant>
      <vt:variant>
        <vt:i4>104</vt:i4>
      </vt:variant>
      <vt:variant>
        <vt:i4>0</vt:i4>
      </vt:variant>
      <vt:variant>
        <vt:i4>5</vt:i4>
      </vt:variant>
      <vt:variant>
        <vt:lpwstr/>
      </vt:variant>
      <vt:variant>
        <vt:lpwstr>_Toc415395060</vt:lpwstr>
      </vt:variant>
      <vt:variant>
        <vt:i4>1376312</vt:i4>
      </vt:variant>
      <vt:variant>
        <vt:i4>98</vt:i4>
      </vt:variant>
      <vt:variant>
        <vt:i4>0</vt:i4>
      </vt:variant>
      <vt:variant>
        <vt:i4>5</vt:i4>
      </vt:variant>
      <vt:variant>
        <vt:lpwstr/>
      </vt:variant>
      <vt:variant>
        <vt:lpwstr>_Toc415395059</vt:lpwstr>
      </vt:variant>
      <vt:variant>
        <vt:i4>1376312</vt:i4>
      </vt:variant>
      <vt:variant>
        <vt:i4>92</vt:i4>
      </vt:variant>
      <vt:variant>
        <vt:i4>0</vt:i4>
      </vt:variant>
      <vt:variant>
        <vt:i4>5</vt:i4>
      </vt:variant>
      <vt:variant>
        <vt:lpwstr/>
      </vt:variant>
      <vt:variant>
        <vt:lpwstr>_Toc415395058</vt:lpwstr>
      </vt:variant>
      <vt:variant>
        <vt:i4>1376312</vt:i4>
      </vt:variant>
      <vt:variant>
        <vt:i4>86</vt:i4>
      </vt:variant>
      <vt:variant>
        <vt:i4>0</vt:i4>
      </vt:variant>
      <vt:variant>
        <vt:i4>5</vt:i4>
      </vt:variant>
      <vt:variant>
        <vt:lpwstr/>
      </vt:variant>
      <vt:variant>
        <vt:lpwstr>_Toc415395057</vt:lpwstr>
      </vt:variant>
      <vt:variant>
        <vt:i4>1376312</vt:i4>
      </vt:variant>
      <vt:variant>
        <vt:i4>80</vt:i4>
      </vt:variant>
      <vt:variant>
        <vt:i4>0</vt:i4>
      </vt:variant>
      <vt:variant>
        <vt:i4>5</vt:i4>
      </vt:variant>
      <vt:variant>
        <vt:lpwstr/>
      </vt:variant>
      <vt:variant>
        <vt:lpwstr>_Toc415395056</vt:lpwstr>
      </vt:variant>
      <vt:variant>
        <vt:i4>1376312</vt:i4>
      </vt:variant>
      <vt:variant>
        <vt:i4>74</vt:i4>
      </vt:variant>
      <vt:variant>
        <vt:i4>0</vt:i4>
      </vt:variant>
      <vt:variant>
        <vt:i4>5</vt:i4>
      </vt:variant>
      <vt:variant>
        <vt:lpwstr/>
      </vt:variant>
      <vt:variant>
        <vt:lpwstr>_Toc415395055</vt:lpwstr>
      </vt:variant>
      <vt:variant>
        <vt:i4>1376312</vt:i4>
      </vt:variant>
      <vt:variant>
        <vt:i4>68</vt:i4>
      </vt:variant>
      <vt:variant>
        <vt:i4>0</vt:i4>
      </vt:variant>
      <vt:variant>
        <vt:i4>5</vt:i4>
      </vt:variant>
      <vt:variant>
        <vt:lpwstr/>
      </vt:variant>
      <vt:variant>
        <vt:lpwstr>_Toc415395054</vt:lpwstr>
      </vt:variant>
      <vt:variant>
        <vt:i4>1376312</vt:i4>
      </vt:variant>
      <vt:variant>
        <vt:i4>62</vt:i4>
      </vt:variant>
      <vt:variant>
        <vt:i4>0</vt:i4>
      </vt:variant>
      <vt:variant>
        <vt:i4>5</vt:i4>
      </vt:variant>
      <vt:variant>
        <vt:lpwstr/>
      </vt:variant>
      <vt:variant>
        <vt:lpwstr>_Toc415395053</vt:lpwstr>
      </vt:variant>
      <vt:variant>
        <vt:i4>1376312</vt:i4>
      </vt:variant>
      <vt:variant>
        <vt:i4>56</vt:i4>
      </vt:variant>
      <vt:variant>
        <vt:i4>0</vt:i4>
      </vt:variant>
      <vt:variant>
        <vt:i4>5</vt:i4>
      </vt:variant>
      <vt:variant>
        <vt:lpwstr/>
      </vt:variant>
      <vt:variant>
        <vt:lpwstr>_Toc415395052</vt:lpwstr>
      </vt:variant>
      <vt:variant>
        <vt:i4>1376312</vt:i4>
      </vt:variant>
      <vt:variant>
        <vt:i4>50</vt:i4>
      </vt:variant>
      <vt:variant>
        <vt:i4>0</vt:i4>
      </vt:variant>
      <vt:variant>
        <vt:i4>5</vt:i4>
      </vt:variant>
      <vt:variant>
        <vt:lpwstr/>
      </vt:variant>
      <vt:variant>
        <vt:lpwstr>_Toc415395051</vt:lpwstr>
      </vt:variant>
      <vt:variant>
        <vt:i4>1376312</vt:i4>
      </vt:variant>
      <vt:variant>
        <vt:i4>44</vt:i4>
      </vt:variant>
      <vt:variant>
        <vt:i4>0</vt:i4>
      </vt:variant>
      <vt:variant>
        <vt:i4>5</vt:i4>
      </vt:variant>
      <vt:variant>
        <vt:lpwstr/>
      </vt:variant>
      <vt:variant>
        <vt:lpwstr>_Toc415395050</vt:lpwstr>
      </vt:variant>
      <vt:variant>
        <vt:i4>1310776</vt:i4>
      </vt:variant>
      <vt:variant>
        <vt:i4>38</vt:i4>
      </vt:variant>
      <vt:variant>
        <vt:i4>0</vt:i4>
      </vt:variant>
      <vt:variant>
        <vt:i4>5</vt:i4>
      </vt:variant>
      <vt:variant>
        <vt:lpwstr/>
      </vt:variant>
      <vt:variant>
        <vt:lpwstr>_Toc415395049</vt:lpwstr>
      </vt:variant>
      <vt:variant>
        <vt:i4>1310776</vt:i4>
      </vt:variant>
      <vt:variant>
        <vt:i4>32</vt:i4>
      </vt:variant>
      <vt:variant>
        <vt:i4>0</vt:i4>
      </vt:variant>
      <vt:variant>
        <vt:i4>5</vt:i4>
      </vt:variant>
      <vt:variant>
        <vt:lpwstr/>
      </vt:variant>
      <vt:variant>
        <vt:lpwstr>_Toc415395048</vt:lpwstr>
      </vt:variant>
      <vt:variant>
        <vt:i4>1310776</vt:i4>
      </vt:variant>
      <vt:variant>
        <vt:i4>26</vt:i4>
      </vt:variant>
      <vt:variant>
        <vt:i4>0</vt:i4>
      </vt:variant>
      <vt:variant>
        <vt:i4>5</vt:i4>
      </vt:variant>
      <vt:variant>
        <vt:lpwstr/>
      </vt:variant>
      <vt:variant>
        <vt:lpwstr>_Toc415395047</vt:lpwstr>
      </vt:variant>
      <vt:variant>
        <vt:i4>1310776</vt:i4>
      </vt:variant>
      <vt:variant>
        <vt:i4>20</vt:i4>
      </vt:variant>
      <vt:variant>
        <vt:i4>0</vt:i4>
      </vt:variant>
      <vt:variant>
        <vt:i4>5</vt:i4>
      </vt:variant>
      <vt:variant>
        <vt:lpwstr/>
      </vt:variant>
      <vt:variant>
        <vt:lpwstr>_Toc415395046</vt:lpwstr>
      </vt:variant>
      <vt:variant>
        <vt:i4>1310776</vt:i4>
      </vt:variant>
      <vt:variant>
        <vt:i4>14</vt:i4>
      </vt:variant>
      <vt:variant>
        <vt:i4>0</vt:i4>
      </vt:variant>
      <vt:variant>
        <vt:i4>5</vt:i4>
      </vt:variant>
      <vt:variant>
        <vt:lpwstr/>
      </vt:variant>
      <vt:variant>
        <vt:lpwstr>_Toc415395045</vt:lpwstr>
      </vt:variant>
      <vt:variant>
        <vt:i4>1310776</vt:i4>
      </vt:variant>
      <vt:variant>
        <vt:i4>8</vt:i4>
      </vt:variant>
      <vt:variant>
        <vt:i4>0</vt:i4>
      </vt:variant>
      <vt:variant>
        <vt:i4>5</vt:i4>
      </vt:variant>
      <vt:variant>
        <vt:lpwstr/>
      </vt:variant>
      <vt:variant>
        <vt:lpwstr>_Toc415395044</vt:lpwstr>
      </vt:variant>
      <vt:variant>
        <vt:i4>1310776</vt:i4>
      </vt:variant>
      <vt:variant>
        <vt:i4>2</vt:i4>
      </vt:variant>
      <vt:variant>
        <vt:i4>0</vt:i4>
      </vt:variant>
      <vt:variant>
        <vt:i4>5</vt:i4>
      </vt:variant>
      <vt:variant>
        <vt:lpwstr/>
      </vt:variant>
      <vt:variant>
        <vt:lpwstr>_Toc415395043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Kevin Smith</dc:creator>
  <cp:lastModifiedBy>Smith, Kevin</cp:lastModifiedBy>
  <cp:revision>4</cp:revision>
  <cp:lastPrinted>2015-03-25T12:55:00Z</cp:lastPrinted>
  <dcterms:created xsi:type="dcterms:W3CDTF">2016-10-02T02:36:00Z</dcterms:created>
  <dcterms:modified xsi:type="dcterms:W3CDTF">2016-10-07T13:50:00Z</dcterms:modified>
</cp:coreProperties>
</file>