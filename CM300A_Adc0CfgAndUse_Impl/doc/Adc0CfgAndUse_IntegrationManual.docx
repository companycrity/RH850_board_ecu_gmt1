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EF04AA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EF04AA">
        <w:rPr>
          <w:rFonts w:cs="Calibri"/>
          <w:b/>
          <w:sz w:val="24"/>
        </w:rPr>
        <w:t>Adc0 Cfg And Use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Nexteer Employee" w:date="2016-06-09T12:34:00Z">
        <w:r w:rsidR="00812CC1" w:rsidDel="00A072DB">
          <w:rPr>
            <w:rFonts w:cs="Calibri"/>
            <w:b/>
            <w:sz w:val="24"/>
          </w:rPr>
          <w:delText>2</w:delText>
        </w:r>
      </w:del>
      <w:ins w:id="1" w:author="Nexteer Employee" w:date="2016-06-09T12:34:00Z">
        <w:r w:rsidR="00A072DB">
          <w:rPr>
            <w:rFonts w:cs="Calibri"/>
            <w:b/>
            <w:sz w:val="24"/>
          </w:rPr>
          <w:t>3</w:t>
        </w:r>
      </w:ins>
      <w:r w:rsidR="00831038">
        <w:rPr>
          <w:rFonts w:cs="Calibri"/>
          <w:b/>
          <w:sz w:val="24"/>
        </w:rPr>
        <w:t>.</w:t>
      </w:r>
      <w:r w:rsidR="00795EFB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Nexteer Employee" w:date="2016-06-09T12:34:00Z">
        <w:r w:rsidR="00812CC1" w:rsidDel="00A072DB">
          <w:rPr>
            <w:rFonts w:cs="Calibri"/>
            <w:b/>
            <w:sz w:val="24"/>
          </w:rPr>
          <w:delText>05</w:delText>
        </w:r>
      </w:del>
      <w:ins w:id="3" w:author="Nexteer Employee" w:date="2016-06-09T12:34:00Z">
        <w:r w:rsidR="00A072DB">
          <w:rPr>
            <w:rFonts w:cs="Calibri"/>
            <w:b/>
            <w:sz w:val="24"/>
          </w:rPr>
          <w:t>09</w:t>
        </w:r>
      </w:ins>
      <w:r w:rsidR="00812CC1">
        <w:rPr>
          <w:rFonts w:cs="Calibri"/>
          <w:b/>
          <w:sz w:val="24"/>
        </w:rPr>
        <w:t>-</w:t>
      </w:r>
      <w:del w:id="4" w:author="Nexteer Employee" w:date="2016-06-09T12:34:00Z">
        <w:r w:rsidR="00812CC1" w:rsidDel="00A072DB">
          <w:rPr>
            <w:rFonts w:cs="Calibri"/>
            <w:b/>
            <w:sz w:val="24"/>
          </w:rPr>
          <w:delText>Feb</w:delText>
        </w:r>
      </w:del>
      <w:ins w:id="5" w:author="Nexteer Employee" w:date="2016-06-09T12:34:00Z">
        <w:r w:rsidR="00A072DB">
          <w:rPr>
            <w:rFonts w:cs="Calibri"/>
            <w:b/>
            <w:sz w:val="24"/>
          </w:rPr>
          <w:t>Jun</w:t>
        </w:r>
      </w:ins>
      <w:r w:rsidR="00812CC1">
        <w:rPr>
          <w:rFonts w:cs="Calibri"/>
          <w:b/>
          <w:sz w:val="24"/>
        </w:rPr>
        <w:t>-2016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246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3668"/>
        <w:gridCol w:w="1440"/>
        <w:gridCol w:w="1080"/>
        <w:gridCol w:w="1362"/>
      </w:tblGrid>
      <w:tr w:rsidR="007D216B" w:rsidRPr="00AA38E8" w:rsidTr="00A072DB">
        <w:trPr>
          <w:trHeight w:val="484"/>
        </w:trPr>
        <w:tc>
          <w:tcPr>
            <w:tcW w:w="47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668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6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D216B" w:rsidRPr="00AA38E8" w:rsidTr="00A072DB">
        <w:trPr>
          <w:trHeight w:val="242"/>
        </w:trPr>
        <w:tc>
          <w:tcPr>
            <w:tcW w:w="47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3668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440" w:type="dxa"/>
          </w:tcPr>
          <w:p w:rsidR="007D216B" w:rsidRPr="00AA38E8" w:rsidRDefault="00316B5F" w:rsidP="00877199">
            <w:pPr>
              <w:rPr>
                <w:rFonts w:cs="Calibri"/>
              </w:rPr>
            </w:pPr>
            <w:r>
              <w:rPr>
                <w:rFonts w:cs="Calibri"/>
              </w:rPr>
              <w:t>Selva Sengottaiyan</w:t>
            </w:r>
          </w:p>
        </w:tc>
        <w:tc>
          <w:tcPr>
            <w:tcW w:w="1080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62" w:type="dxa"/>
          </w:tcPr>
          <w:p w:rsidR="007D216B" w:rsidRPr="00AA38E8" w:rsidRDefault="00575858" w:rsidP="00316B5F">
            <w:pPr>
              <w:rPr>
                <w:rFonts w:cs="Calibri"/>
              </w:rPr>
            </w:pPr>
            <w:r>
              <w:rPr>
                <w:rFonts w:cs="Calibri"/>
              </w:rPr>
              <w:t>4-May</w:t>
            </w:r>
            <w:r w:rsidR="007D216B">
              <w:rPr>
                <w:rFonts w:cs="Calibri"/>
              </w:rPr>
              <w:t>-2015</w:t>
            </w:r>
          </w:p>
        </w:tc>
      </w:tr>
      <w:tr w:rsidR="007D216B" w:rsidRPr="00AA38E8" w:rsidTr="00A072DB">
        <w:trPr>
          <w:trHeight w:val="242"/>
        </w:trPr>
        <w:tc>
          <w:tcPr>
            <w:tcW w:w="472" w:type="dxa"/>
          </w:tcPr>
          <w:p w:rsidR="007D216B" w:rsidRPr="00AA38E8" w:rsidRDefault="00812CC1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3668" w:type="dxa"/>
          </w:tcPr>
          <w:p w:rsidR="007D216B" w:rsidRPr="00AA38E8" w:rsidRDefault="00812CC1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design rev. 2.0.0</w:t>
            </w:r>
          </w:p>
        </w:tc>
        <w:tc>
          <w:tcPr>
            <w:tcW w:w="1440" w:type="dxa"/>
          </w:tcPr>
          <w:p w:rsidR="007D216B" w:rsidRPr="00AA38E8" w:rsidRDefault="00812CC1">
            <w:pPr>
              <w:rPr>
                <w:rFonts w:cs="Calibri"/>
              </w:rPr>
            </w:pPr>
            <w:r>
              <w:rPr>
                <w:rFonts w:cs="Calibri"/>
              </w:rPr>
              <w:t>Rijvi</w:t>
            </w:r>
          </w:p>
        </w:tc>
        <w:tc>
          <w:tcPr>
            <w:tcW w:w="1080" w:type="dxa"/>
          </w:tcPr>
          <w:p w:rsidR="007D216B" w:rsidRPr="00AA38E8" w:rsidRDefault="00812CC1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362" w:type="dxa"/>
          </w:tcPr>
          <w:p w:rsidR="007D216B" w:rsidRPr="00AA38E8" w:rsidRDefault="00812CC1" w:rsidP="00AC7DD3">
            <w:pPr>
              <w:rPr>
                <w:rFonts w:cs="Calibri"/>
              </w:rPr>
            </w:pPr>
            <w:r>
              <w:rPr>
                <w:rFonts w:cs="Calibri"/>
              </w:rPr>
              <w:t>05-Feb-2016</w:t>
            </w:r>
          </w:p>
        </w:tc>
      </w:tr>
      <w:tr w:rsidR="007D216B" w:rsidRPr="00AA38E8" w:rsidTr="00A072DB">
        <w:trPr>
          <w:trHeight w:val="982"/>
        </w:trPr>
        <w:tc>
          <w:tcPr>
            <w:tcW w:w="472" w:type="dxa"/>
          </w:tcPr>
          <w:p w:rsidR="007D216B" w:rsidRDefault="00A072DB">
            <w:pPr>
              <w:rPr>
                <w:rFonts w:cs="Calibri"/>
              </w:rPr>
            </w:pPr>
            <w:ins w:id="6" w:author="Nexteer Employee" w:date="2016-06-09T12:35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3668" w:type="dxa"/>
          </w:tcPr>
          <w:p w:rsidR="007D216B" w:rsidRDefault="00A072DB" w:rsidP="000F2D13">
            <w:pPr>
              <w:rPr>
                <w:rFonts w:cs="Calibri"/>
              </w:rPr>
            </w:pPr>
            <w:ins w:id="7" w:author="Nexteer Employee" w:date="2016-06-09T12:35:00Z">
              <w:r>
                <w:rPr>
                  <w:rFonts w:cs="Calibri"/>
                </w:rPr>
                <w:t>Updated fro design rev 2.1.0</w:t>
              </w:r>
            </w:ins>
          </w:p>
        </w:tc>
        <w:tc>
          <w:tcPr>
            <w:tcW w:w="1440" w:type="dxa"/>
          </w:tcPr>
          <w:p w:rsidR="007D216B" w:rsidRDefault="00A072DB">
            <w:pPr>
              <w:rPr>
                <w:rFonts w:cs="Calibri"/>
              </w:rPr>
            </w:pPr>
            <w:ins w:id="8" w:author="Nexteer Employee" w:date="2016-06-09T12:35:00Z">
              <w:r>
                <w:rPr>
                  <w:rFonts w:cs="Calibri"/>
                </w:rPr>
                <w:t>Avinash James</w:t>
              </w:r>
            </w:ins>
          </w:p>
        </w:tc>
        <w:tc>
          <w:tcPr>
            <w:tcW w:w="1080" w:type="dxa"/>
          </w:tcPr>
          <w:p w:rsidR="007D216B" w:rsidRDefault="00A072DB">
            <w:pPr>
              <w:rPr>
                <w:rFonts w:cs="Calibri"/>
              </w:rPr>
            </w:pPr>
            <w:ins w:id="9" w:author="Nexteer Employee" w:date="2016-06-09T12:35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362" w:type="dxa"/>
          </w:tcPr>
          <w:p w:rsidR="007D216B" w:rsidRDefault="00A072DB" w:rsidP="00AC7DD3">
            <w:pPr>
              <w:rPr>
                <w:rFonts w:cs="Calibri"/>
              </w:rPr>
            </w:pPr>
            <w:ins w:id="10" w:author="Nexteer Employee" w:date="2016-06-09T12:35:00Z">
              <w:r>
                <w:rPr>
                  <w:rFonts w:cs="Calibri"/>
                </w:rPr>
                <w:t>09-Jun-2016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1" w:name="_Toc378476016"/>
      <w:bookmarkStart w:id="12" w:name="_Toc348792978"/>
      <w:bookmarkStart w:id="13" w:name="_Toc348793074"/>
      <w:bookmarkStart w:id="14" w:name="_Toc348793965"/>
      <w:bookmarkStart w:id="15" w:name="_Toc349459173"/>
      <w:bookmarkStart w:id="16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1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A072DB" w:rsidRDefault="00962AD0">
      <w:pPr>
        <w:pStyle w:val="TOC1"/>
        <w:rPr>
          <w:ins w:id="17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ins w:id="18" w:author="Nexteer Employee" w:date="2016-06-09T12:43:00Z">
        <w:r w:rsidR="00A072DB" w:rsidRPr="0040397F">
          <w:rPr>
            <w:rStyle w:val="Hyperlink"/>
            <w:noProof/>
          </w:rPr>
          <w:fldChar w:fldCharType="begin"/>
        </w:r>
        <w:r w:rsidR="00A072DB" w:rsidRPr="0040397F">
          <w:rPr>
            <w:rStyle w:val="Hyperlink"/>
            <w:noProof/>
          </w:rPr>
          <w:instrText xml:space="preserve"> </w:instrText>
        </w:r>
        <w:r w:rsidR="00A072DB">
          <w:rPr>
            <w:noProof/>
          </w:rPr>
          <w:instrText>HYPERLINK \l "_Toc453239547"</w:instrText>
        </w:r>
        <w:r w:rsidR="00A072DB" w:rsidRPr="0040397F">
          <w:rPr>
            <w:rStyle w:val="Hyperlink"/>
            <w:noProof/>
          </w:rPr>
          <w:instrText xml:space="preserve"> </w:instrText>
        </w:r>
        <w:r w:rsidR="00A072DB" w:rsidRPr="0040397F">
          <w:rPr>
            <w:rStyle w:val="Hyperlink"/>
            <w:noProof/>
          </w:rPr>
          <w:fldChar w:fldCharType="separate"/>
        </w:r>
        <w:r w:rsidR="00A072DB" w:rsidRPr="0040397F">
          <w:rPr>
            <w:rStyle w:val="Hyperlink"/>
            <w:rFonts w:cs="Calibri"/>
            <w:noProof/>
          </w:rPr>
          <w:t>1</w:t>
        </w:r>
        <w:r w:rsidR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A072DB" w:rsidRPr="0040397F">
          <w:rPr>
            <w:rStyle w:val="Hyperlink"/>
            <w:rFonts w:cs="Calibri"/>
            <w:noProof/>
          </w:rPr>
          <w:t>Abbrevations And Acronyms</w:t>
        </w:r>
        <w:r w:rsidR="00A072DB">
          <w:rPr>
            <w:noProof/>
            <w:webHidden/>
          </w:rPr>
          <w:tab/>
        </w:r>
        <w:r w:rsidR="00A072DB">
          <w:rPr>
            <w:noProof/>
            <w:webHidden/>
          </w:rPr>
          <w:fldChar w:fldCharType="begin"/>
        </w:r>
        <w:r w:rsidR="00A072DB">
          <w:rPr>
            <w:noProof/>
            <w:webHidden/>
          </w:rPr>
          <w:instrText xml:space="preserve"> PAGEREF _Toc453239547 \h </w:instrText>
        </w:r>
      </w:ins>
      <w:r w:rsidR="00A072DB">
        <w:rPr>
          <w:noProof/>
          <w:webHidden/>
        </w:rPr>
      </w:r>
      <w:r w:rsidR="00A072DB">
        <w:rPr>
          <w:noProof/>
          <w:webHidden/>
        </w:rPr>
        <w:fldChar w:fldCharType="separate"/>
      </w:r>
      <w:ins w:id="19" w:author="Nexteer Employee" w:date="2016-06-09T12:43:00Z">
        <w:r w:rsidR="00A072DB">
          <w:rPr>
            <w:noProof/>
            <w:webHidden/>
          </w:rPr>
          <w:t>4</w:t>
        </w:r>
        <w:r w:rsidR="00A072DB">
          <w:rPr>
            <w:noProof/>
            <w:webHidden/>
          </w:rPr>
          <w:fldChar w:fldCharType="end"/>
        </w:r>
        <w:r w:rsidR="00A072DB"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1"/>
        <w:rPr>
          <w:ins w:id="20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21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"_Toc453239548"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Nexteer Employee" w:date="2016-06-09T12:4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1"/>
        <w:rPr>
          <w:ins w:id="23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24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"_Toc453239549"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Nexteer Employee" w:date="2016-06-09T12:4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2"/>
        <w:rPr>
          <w:ins w:id="26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27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"_Toc453239550"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SWCs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8" w:author="Nexteer Employee" w:date="2016-06-09T12:43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29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30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"_Toc453239551"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Global Functions(Non RTE) to be provided to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1" w:author="Nexteer Employee" w:date="2016-06-09T12:43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1"/>
        <w:rPr>
          <w:ins w:id="32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3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"_Toc453239552"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noProof/>
          </w:rPr>
          <w:t>Configuration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Nexteer Employee" w:date="2016-06-09T12:43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2"/>
        <w:rPr>
          <w:ins w:id="35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36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"_Toc453239553"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Build Time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7" w:author="Nexteer Employee" w:date="2016-06-09T12:43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38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39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"_Toc453239554"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Configuration Files to be provided by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0" w:author="Nexteer Employee" w:date="2016-06-09T12:43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41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2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"_Toc453239555"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Da Vinci Parameter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3" w:author="Nexteer Employee" w:date="2016-06-09T12:43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44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5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"_Toc453239556"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DaVinci Interrupt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6" w:author="Nexteer Employee" w:date="2016-06-09T12:43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47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8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"_Toc453239557"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Manual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9" w:author="Nexteer Employee" w:date="2016-06-09T12:43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1"/>
        <w:rPr>
          <w:ins w:id="50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51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"_Toc453239558"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Integration  DATAFLOW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Nexteer Employee" w:date="2016-06-09T12:43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2"/>
        <w:rPr>
          <w:ins w:id="53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54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"_Toc453239559"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Required Global Data Inputs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_Toc453239559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5" w:author="Nexteer Employee" w:date="2016-06-09T12:43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56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57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"_Toc453239560"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Required Global Data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8" w:author="Nexteer Employee" w:date="2016-06-09T12:43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59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0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"_Toc453239561"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Specific Include Path present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1" w:author="Nexteer Employee" w:date="2016-06-09T12:43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1"/>
        <w:rPr>
          <w:ins w:id="62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63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"_Toc453239562"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" w:author="Nexteer Employee" w:date="2016-06-09T12:43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1"/>
        <w:rPr>
          <w:ins w:id="65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66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"_Toc453239563"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Memory Map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" w:author="Nexteer Employee" w:date="2016-06-09T12:4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2"/>
        <w:rPr>
          <w:ins w:id="68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9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"_Toc453239564"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0" w:author="Nexteer Employee" w:date="2016-06-09T12:43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71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2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"_Toc453239565"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7.2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3" w:author="Nexteer Employee" w:date="2016-06-09T12:43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74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5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"_Toc453239566"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7.3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NvM Blocks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6" w:author="Nexteer Employee" w:date="2016-06-09T12:43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1"/>
        <w:rPr>
          <w:ins w:id="77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78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"_Toc453239567"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" w:author="Nexteer Employee" w:date="2016-06-09T12:43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A072DB" w:rsidRDefault="00A072DB">
      <w:pPr>
        <w:pStyle w:val="TOC2"/>
        <w:rPr>
          <w:ins w:id="80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81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"_Toc453239568"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8.1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Preprocessor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2" w:author="Nexteer Employee" w:date="2016-06-09T12:43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2"/>
        <w:rPr>
          <w:ins w:id="83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84" w:author="Nexteer Employee" w:date="2016-06-09T12:43:00Z">
        <w:r w:rsidRPr="0040397F">
          <w:rPr>
            <w:rStyle w:val="Hyperlink"/>
          </w:rPr>
          <w:fldChar w:fldCharType="begin"/>
        </w:r>
        <w:r w:rsidRPr="0040397F">
          <w:rPr>
            <w:rStyle w:val="Hyperlink"/>
          </w:rPr>
          <w:instrText xml:space="preserve"> </w:instrText>
        </w:r>
        <w:r>
          <w:instrText>HYPERLINK \l "_Toc453239569"</w:instrText>
        </w:r>
        <w:r w:rsidRPr="0040397F">
          <w:rPr>
            <w:rStyle w:val="Hyperlink"/>
          </w:rPr>
          <w:instrText xml:space="preserve"> </w:instrText>
        </w:r>
        <w:r w:rsidRPr="0040397F">
          <w:rPr>
            <w:rStyle w:val="Hyperlink"/>
          </w:rPr>
          <w:fldChar w:fldCharType="separate"/>
        </w:r>
        <w:r w:rsidRPr="0040397F">
          <w:rPr>
            <w:rStyle w:val="Hyperlink"/>
            <w:rFonts w:cs="Calibri"/>
          </w:rPr>
          <w:t>8.2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0397F">
          <w:rPr>
            <w:rStyle w:val="Hyperlink"/>
            <w:rFonts w:cs="Calibri"/>
          </w:rPr>
          <w:t>Optimization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_Toc453239569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5" w:author="Nexteer Employee" w:date="2016-06-09T12:43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40397F">
          <w:rPr>
            <w:rStyle w:val="Hyperlink"/>
          </w:rPr>
          <w:fldChar w:fldCharType="end"/>
        </w:r>
      </w:ins>
    </w:p>
    <w:p w:rsidR="00A072DB" w:rsidRDefault="00A072DB">
      <w:pPr>
        <w:pStyle w:val="TOC1"/>
        <w:rPr>
          <w:ins w:id="86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87" w:author="Nexteer Employee" w:date="2016-06-09T12:43:00Z">
        <w:r w:rsidRPr="0040397F">
          <w:rPr>
            <w:rStyle w:val="Hyperlink"/>
            <w:noProof/>
          </w:rPr>
          <w:fldChar w:fldCharType="begin"/>
        </w:r>
        <w:r w:rsidRPr="0040397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"_Toc453239570"</w:instrText>
        </w:r>
        <w:r w:rsidRPr="0040397F">
          <w:rPr>
            <w:rStyle w:val="Hyperlink"/>
            <w:noProof/>
          </w:rPr>
          <w:instrText xml:space="preserve"> </w:instrText>
        </w:r>
        <w:r w:rsidRPr="0040397F">
          <w:rPr>
            <w:rStyle w:val="Hyperlink"/>
            <w:noProof/>
          </w:rPr>
          <w:fldChar w:fldCharType="separate"/>
        </w:r>
        <w:r w:rsidRPr="0040397F">
          <w:rPr>
            <w:rStyle w:val="Hyperlink"/>
            <w:rFonts w:cs="Calibri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0397F">
          <w:rPr>
            <w:rStyle w:val="Hyperlink"/>
            <w:rFonts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_Toc453239570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" w:author="Nexteer Employee" w:date="2016-06-09T12:4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0397F">
          <w:rPr>
            <w:rStyle w:val="Hyperlink"/>
            <w:noProof/>
          </w:rPr>
          <w:fldChar w:fldCharType="end"/>
        </w:r>
      </w:ins>
    </w:p>
    <w:p w:rsidR="006D3EBF" w:rsidDel="00A072DB" w:rsidRDefault="006D3EBF">
      <w:pPr>
        <w:pStyle w:val="TOC1"/>
        <w:rPr>
          <w:del w:id="89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90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Abbrevations And Acronyms</w:delText>
        </w:r>
        <w:r w:rsidDel="00A072DB">
          <w:rPr>
            <w:noProof/>
            <w:webHidden/>
          </w:rPr>
          <w:tab/>
          <w:delText>4</w:delText>
        </w:r>
      </w:del>
    </w:p>
    <w:p w:rsidR="006D3EBF" w:rsidDel="00A072DB" w:rsidRDefault="006D3EBF">
      <w:pPr>
        <w:pStyle w:val="TOC1"/>
        <w:rPr>
          <w:del w:id="91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92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2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References</w:delText>
        </w:r>
        <w:r w:rsidDel="00A072DB">
          <w:rPr>
            <w:noProof/>
            <w:webHidden/>
          </w:rPr>
          <w:tab/>
          <w:delText>5</w:delText>
        </w:r>
      </w:del>
    </w:p>
    <w:p w:rsidR="006D3EBF" w:rsidDel="00A072DB" w:rsidRDefault="006D3EBF">
      <w:pPr>
        <w:pStyle w:val="TOC1"/>
        <w:rPr>
          <w:del w:id="93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94" w:author="Nexteer Employee" w:date="2016-06-09T12:43:00Z">
        <w:r w:rsidRPr="00A072DB" w:rsidDel="00A072DB">
          <w:rPr>
            <w:rStyle w:val="Hyperlink"/>
            <w:noProof/>
          </w:rPr>
          <w:delText>3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Dependencies</w:delText>
        </w:r>
        <w:r w:rsidDel="00A072DB">
          <w:rPr>
            <w:noProof/>
            <w:webHidden/>
          </w:rPr>
          <w:tab/>
          <w:delText>6</w:delText>
        </w:r>
      </w:del>
    </w:p>
    <w:p w:rsidR="006D3EBF" w:rsidDel="00A072DB" w:rsidRDefault="006D3EBF">
      <w:pPr>
        <w:pStyle w:val="TOC2"/>
        <w:rPr>
          <w:del w:id="95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96" w:author="Nexteer Employee" w:date="2016-06-09T12:43:00Z">
        <w:r w:rsidRPr="00A072DB" w:rsidDel="00A072DB">
          <w:rPr>
            <w:rStyle w:val="Hyperlink"/>
            <w:rFonts w:cs="Calibri"/>
          </w:rPr>
          <w:delText>3.1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SWCs</w:delText>
        </w:r>
        <w:r w:rsidDel="00A072DB">
          <w:rPr>
            <w:webHidden/>
          </w:rPr>
          <w:tab/>
          <w:delText>6</w:delText>
        </w:r>
      </w:del>
    </w:p>
    <w:p w:rsidR="006D3EBF" w:rsidDel="00A072DB" w:rsidRDefault="006D3EBF">
      <w:pPr>
        <w:pStyle w:val="TOC2"/>
        <w:rPr>
          <w:del w:id="97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98" w:author="Nexteer Employee" w:date="2016-06-09T12:43:00Z">
        <w:r w:rsidRPr="00A072DB" w:rsidDel="00A072DB">
          <w:rPr>
            <w:rStyle w:val="Hyperlink"/>
            <w:rFonts w:cs="Calibri"/>
          </w:rPr>
          <w:delText>3.2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Global Functions(Non RTE) to be provided to Integration Project</w:delText>
        </w:r>
        <w:r w:rsidDel="00A072DB">
          <w:rPr>
            <w:webHidden/>
          </w:rPr>
          <w:tab/>
          <w:delText>6</w:delText>
        </w:r>
      </w:del>
    </w:p>
    <w:p w:rsidR="006D3EBF" w:rsidDel="00A072DB" w:rsidRDefault="006D3EBF">
      <w:pPr>
        <w:pStyle w:val="TOC1"/>
        <w:rPr>
          <w:del w:id="99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00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4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noProof/>
          </w:rPr>
          <w:delText>Configuration REQUIREMeNTS</w:delText>
        </w:r>
        <w:r w:rsidDel="00A072DB">
          <w:rPr>
            <w:noProof/>
            <w:webHidden/>
          </w:rPr>
          <w:tab/>
          <w:delText>7</w:delText>
        </w:r>
      </w:del>
    </w:p>
    <w:p w:rsidR="006D3EBF" w:rsidDel="00A072DB" w:rsidRDefault="006D3EBF">
      <w:pPr>
        <w:pStyle w:val="TOC2"/>
        <w:rPr>
          <w:del w:id="101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02" w:author="Nexteer Employee" w:date="2016-06-09T12:43:00Z">
        <w:r w:rsidRPr="00A072DB" w:rsidDel="00A072DB">
          <w:rPr>
            <w:rStyle w:val="Hyperlink"/>
            <w:rFonts w:cs="Calibri"/>
          </w:rPr>
          <w:delText>4.1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Build Time Config</w:delText>
        </w:r>
        <w:r w:rsidDel="00A072DB">
          <w:rPr>
            <w:webHidden/>
          </w:rPr>
          <w:tab/>
          <w:delText>7</w:delText>
        </w:r>
      </w:del>
    </w:p>
    <w:p w:rsidR="006D3EBF" w:rsidDel="00A072DB" w:rsidRDefault="006D3EBF">
      <w:pPr>
        <w:pStyle w:val="TOC2"/>
        <w:rPr>
          <w:del w:id="103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04" w:author="Nexteer Employee" w:date="2016-06-09T12:43:00Z">
        <w:r w:rsidRPr="00A072DB" w:rsidDel="00A072DB">
          <w:rPr>
            <w:rStyle w:val="Hyperlink"/>
            <w:rFonts w:cs="Calibri"/>
          </w:rPr>
          <w:delText>4.2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Configuration Files to be provided by Integration Project</w:delText>
        </w:r>
        <w:r w:rsidDel="00A072DB">
          <w:rPr>
            <w:webHidden/>
          </w:rPr>
          <w:tab/>
          <w:delText>7</w:delText>
        </w:r>
      </w:del>
    </w:p>
    <w:p w:rsidR="006D3EBF" w:rsidDel="00A072DB" w:rsidRDefault="006D3EBF">
      <w:pPr>
        <w:pStyle w:val="TOC2"/>
        <w:rPr>
          <w:del w:id="105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06" w:author="Nexteer Employee" w:date="2016-06-09T12:43:00Z">
        <w:r w:rsidRPr="00A072DB" w:rsidDel="00A072DB">
          <w:rPr>
            <w:rStyle w:val="Hyperlink"/>
            <w:rFonts w:cs="Calibri"/>
          </w:rPr>
          <w:delText>4.3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Da Vinci Parameter Configuration Changes</w:delText>
        </w:r>
        <w:r w:rsidDel="00A072DB">
          <w:rPr>
            <w:webHidden/>
          </w:rPr>
          <w:tab/>
          <w:delText>7</w:delText>
        </w:r>
      </w:del>
    </w:p>
    <w:p w:rsidR="006D3EBF" w:rsidDel="00A072DB" w:rsidRDefault="006D3EBF">
      <w:pPr>
        <w:pStyle w:val="TOC2"/>
        <w:rPr>
          <w:del w:id="107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08" w:author="Nexteer Employee" w:date="2016-06-09T12:43:00Z">
        <w:r w:rsidRPr="00A072DB" w:rsidDel="00A072DB">
          <w:rPr>
            <w:rStyle w:val="Hyperlink"/>
            <w:rFonts w:cs="Calibri"/>
          </w:rPr>
          <w:delText>4.4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DaVinci Interrupt Configuration Changes</w:delText>
        </w:r>
        <w:r w:rsidDel="00A072DB">
          <w:rPr>
            <w:webHidden/>
          </w:rPr>
          <w:tab/>
          <w:delText>7</w:delText>
        </w:r>
      </w:del>
    </w:p>
    <w:p w:rsidR="006D3EBF" w:rsidDel="00A072DB" w:rsidRDefault="006D3EBF">
      <w:pPr>
        <w:pStyle w:val="TOC2"/>
        <w:rPr>
          <w:del w:id="109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10" w:author="Nexteer Employee" w:date="2016-06-09T12:43:00Z">
        <w:r w:rsidRPr="00A072DB" w:rsidDel="00A072DB">
          <w:rPr>
            <w:rStyle w:val="Hyperlink"/>
            <w:rFonts w:cs="Calibri"/>
          </w:rPr>
          <w:delText>4.5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Manual Configuration Changes</w:delText>
        </w:r>
        <w:r w:rsidDel="00A072DB">
          <w:rPr>
            <w:webHidden/>
          </w:rPr>
          <w:tab/>
          <w:delText>7</w:delText>
        </w:r>
      </w:del>
    </w:p>
    <w:p w:rsidR="006D3EBF" w:rsidDel="00A072DB" w:rsidRDefault="006D3EBF">
      <w:pPr>
        <w:pStyle w:val="TOC1"/>
        <w:rPr>
          <w:del w:id="111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12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5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Integration  DATAFLOW REQUIREMENTS</w:delText>
        </w:r>
        <w:r w:rsidDel="00A072DB">
          <w:rPr>
            <w:noProof/>
            <w:webHidden/>
          </w:rPr>
          <w:tab/>
          <w:delText>8</w:delText>
        </w:r>
      </w:del>
    </w:p>
    <w:p w:rsidR="006D3EBF" w:rsidDel="00A072DB" w:rsidRDefault="006D3EBF">
      <w:pPr>
        <w:pStyle w:val="TOC2"/>
        <w:rPr>
          <w:del w:id="113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14" w:author="Nexteer Employee" w:date="2016-06-09T12:43:00Z">
        <w:r w:rsidRPr="00A072DB" w:rsidDel="00A072DB">
          <w:rPr>
            <w:rStyle w:val="Hyperlink"/>
            <w:rFonts w:cs="Calibri"/>
          </w:rPr>
          <w:delText>5.1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Required Global Data Inputs</w:delText>
        </w:r>
        <w:r w:rsidDel="00A072DB">
          <w:rPr>
            <w:webHidden/>
          </w:rPr>
          <w:tab/>
          <w:delText>8</w:delText>
        </w:r>
      </w:del>
    </w:p>
    <w:p w:rsidR="006D3EBF" w:rsidDel="00A072DB" w:rsidRDefault="006D3EBF">
      <w:pPr>
        <w:pStyle w:val="TOC2"/>
        <w:rPr>
          <w:del w:id="115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16" w:author="Nexteer Employee" w:date="2016-06-09T12:43:00Z">
        <w:r w:rsidRPr="00A072DB" w:rsidDel="00A072DB">
          <w:rPr>
            <w:rStyle w:val="Hyperlink"/>
            <w:rFonts w:cs="Calibri"/>
          </w:rPr>
          <w:delText>5.2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Required Global Data Outputs</w:delText>
        </w:r>
        <w:r w:rsidDel="00A072DB">
          <w:rPr>
            <w:webHidden/>
          </w:rPr>
          <w:tab/>
          <w:delText>8</w:delText>
        </w:r>
      </w:del>
    </w:p>
    <w:p w:rsidR="006D3EBF" w:rsidDel="00A072DB" w:rsidRDefault="006D3EBF">
      <w:pPr>
        <w:pStyle w:val="TOC2"/>
        <w:rPr>
          <w:del w:id="117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18" w:author="Nexteer Employee" w:date="2016-06-09T12:43:00Z">
        <w:r w:rsidRPr="00A072DB" w:rsidDel="00A072DB">
          <w:rPr>
            <w:rStyle w:val="Hyperlink"/>
            <w:rFonts w:cs="Calibri"/>
          </w:rPr>
          <w:delText>5.3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Specific Include Path present</w:delText>
        </w:r>
        <w:r w:rsidDel="00A072DB">
          <w:rPr>
            <w:webHidden/>
          </w:rPr>
          <w:tab/>
          <w:delText>8</w:delText>
        </w:r>
      </w:del>
    </w:p>
    <w:p w:rsidR="006D3EBF" w:rsidDel="00A072DB" w:rsidRDefault="006D3EBF">
      <w:pPr>
        <w:pStyle w:val="TOC1"/>
        <w:rPr>
          <w:del w:id="119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20" w:author="Nexteer Employee" w:date="2016-06-09T12:43:00Z">
        <w:r w:rsidRPr="00A072DB" w:rsidDel="00A072DB">
          <w:rPr>
            <w:rStyle w:val="Hyperlink"/>
            <w:rFonts w:cs="Calibri"/>
            <w:noProof/>
          </w:rPr>
          <w:lastRenderedPageBreak/>
          <w:delText>6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Runnable Scheduling</w:delText>
        </w:r>
        <w:r w:rsidDel="00A072DB">
          <w:rPr>
            <w:noProof/>
            <w:webHidden/>
          </w:rPr>
          <w:tab/>
          <w:delText>9</w:delText>
        </w:r>
      </w:del>
    </w:p>
    <w:p w:rsidR="006D3EBF" w:rsidDel="00A072DB" w:rsidRDefault="006D3EBF">
      <w:pPr>
        <w:pStyle w:val="TOC1"/>
        <w:rPr>
          <w:del w:id="121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22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7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Memory Map REQUIREMENTS</w:delText>
        </w:r>
        <w:r w:rsidDel="00A072DB">
          <w:rPr>
            <w:noProof/>
            <w:webHidden/>
          </w:rPr>
          <w:tab/>
          <w:delText>10</w:delText>
        </w:r>
      </w:del>
    </w:p>
    <w:p w:rsidR="006D3EBF" w:rsidDel="00A072DB" w:rsidRDefault="006D3EBF">
      <w:pPr>
        <w:pStyle w:val="TOC2"/>
        <w:rPr>
          <w:del w:id="123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24" w:author="Nexteer Employee" w:date="2016-06-09T12:43:00Z">
        <w:r w:rsidRPr="00A072DB" w:rsidDel="00A072DB">
          <w:rPr>
            <w:rStyle w:val="Hyperlink"/>
            <w:rFonts w:cs="Calibri"/>
          </w:rPr>
          <w:delText>7.1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Mapping</w:delText>
        </w:r>
        <w:r w:rsidDel="00A072DB">
          <w:rPr>
            <w:webHidden/>
          </w:rPr>
          <w:tab/>
          <w:delText>10</w:delText>
        </w:r>
      </w:del>
    </w:p>
    <w:p w:rsidR="006D3EBF" w:rsidDel="00A072DB" w:rsidRDefault="006D3EBF">
      <w:pPr>
        <w:pStyle w:val="TOC2"/>
        <w:rPr>
          <w:del w:id="125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26" w:author="Nexteer Employee" w:date="2016-06-09T12:43:00Z">
        <w:r w:rsidRPr="00A072DB" w:rsidDel="00A072DB">
          <w:rPr>
            <w:rStyle w:val="Hyperlink"/>
            <w:rFonts w:cs="Calibri"/>
          </w:rPr>
          <w:delText>7.2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Usage</w:delText>
        </w:r>
        <w:r w:rsidDel="00A072DB">
          <w:rPr>
            <w:webHidden/>
          </w:rPr>
          <w:tab/>
          <w:delText>10</w:delText>
        </w:r>
      </w:del>
    </w:p>
    <w:p w:rsidR="006D3EBF" w:rsidDel="00A072DB" w:rsidRDefault="006D3EBF">
      <w:pPr>
        <w:pStyle w:val="TOC2"/>
        <w:rPr>
          <w:del w:id="127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28" w:author="Nexteer Employee" w:date="2016-06-09T12:43:00Z">
        <w:r w:rsidRPr="00A072DB" w:rsidDel="00A072DB">
          <w:rPr>
            <w:rStyle w:val="Hyperlink"/>
            <w:rFonts w:cs="Calibri"/>
          </w:rPr>
          <w:delText>7.3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NvM Blocks</w:delText>
        </w:r>
        <w:r w:rsidDel="00A072DB">
          <w:rPr>
            <w:webHidden/>
          </w:rPr>
          <w:tab/>
          <w:delText>10</w:delText>
        </w:r>
      </w:del>
    </w:p>
    <w:p w:rsidR="006D3EBF" w:rsidDel="00A072DB" w:rsidRDefault="006D3EBF">
      <w:pPr>
        <w:pStyle w:val="TOC1"/>
        <w:rPr>
          <w:del w:id="129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30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8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Compiler Settings</w:delText>
        </w:r>
        <w:r w:rsidDel="00A072DB">
          <w:rPr>
            <w:noProof/>
            <w:webHidden/>
          </w:rPr>
          <w:tab/>
          <w:delText>11</w:delText>
        </w:r>
      </w:del>
    </w:p>
    <w:p w:rsidR="006D3EBF" w:rsidDel="00A072DB" w:rsidRDefault="006D3EBF">
      <w:pPr>
        <w:pStyle w:val="TOC2"/>
        <w:rPr>
          <w:del w:id="131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32" w:author="Nexteer Employee" w:date="2016-06-09T12:43:00Z">
        <w:r w:rsidRPr="00A072DB" w:rsidDel="00A072DB">
          <w:rPr>
            <w:rStyle w:val="Hyperlink"/>
            <w:rFonts w:cs="Calibri"/>
          </w:rPr>
          <w:delText>8.1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Preprocessor MACRO</w:delText>
        </w:r>
        <w:r w:rsidDel="00A072DB">
          <w:rPr>
            <w:webHidden/>
          </w:rPr>
          <w:tab/>
          <w:delText>11</w:delText>
        </w:r>
      </w:del>
    </w:p>
    <w:p w:rsidR="006D3EBF" w:rsidDel="00A072DB" w:rsidRDefault="006D3EBF">
      <w:pPr>
        <w:pStyle w:val="TOC2"/>
        <w:rPr>
          <w:del w:id="133" w:author="Nexteer Employee" w:date="2016-06-09T12:43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34" w:author="Nexteer Employee" w:date="2016-06-09T12:43:00Z">
        <w:r w:rsidRPr="00A072DB" w:rsidDel="00A072DB">
          <w:rPr>
            <w:rStyle w:val="Hyperlink"/>
            <w:rFonts w:cs="Calibri"/>
          </w:rPr>
          <w:delText>8.2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072DB" w:rsidDel="00A072DB">
          <w:rPr>
            <w:rStyle w:val="Hyperlink"/>
            <w:rFonts w:cs="Calibri"/>
          </w:rPr>
          <w:delText>Optimization Settings</w:delText>
        </w:r>
        <w:r w:rsidDel="00A072DB">
          <w:rPr>
            <w:webHidden/>
          </w:rPr>
          <w:tab/>
          <w:delText>11</w:delText>
        </w:r>
      </w:del>
    </w:p>
    <w:p w:rsidR="006D3EBF" w:rsidDel="00A072DB" w:rsidRDefault="006D3EBF">
      <w:pPr>
        <w:pStyle w:val="TOC1"/>
        <w:rPr>
          <w:del w:id="135" w:author="Nexteer Employee" w:date="2016-06-09T12:43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36" w:author="Nexteer Employee" w:date="2016-06-09T12:43:00Z">
        <w:r w:rsidRPr="00A072DB" w:rsidDel="00A072DB">
          <w:rPr>
            <w:rStyle w:val="Hyperlink"/>
            <w:rFonts w:cs="Calibri"/>
            <w:noProof/>
          </w:rPr>
          <w:delText>1</w:delText>
        </w:r>
        <w:r w:rsidDel="00A072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072DB" w:rsidDel="00A072DB">
          <w:rPr>
            <w:rStyle w:val="Hyperlink"/>
            <w:rFonts w:cs="Calibri"/>
            <w:noProof/>
          </w:rPr>
          <w:delText>Appendix</w:delText>
        </w:r>
        <w:r w:rsidDel="00A072DB">
          <w:rPr>
            <w:noProof/>
            <w:webHidden/>
          </w:rPr>
          <w:tab/>
          <w:delText>12</w:delText>
        </w:r>
      </w:del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37" w:name="_Toc367436496"/>
      <w:bookmarkStart w:id="138" w:name="_Toc453239547"/>
      <w:r w:rsidRPr="00AA38E8">
        <w:rPr>
          <w:rFonts w:ascii="Calibri" w:hAnsi="Calibri" w:cs="Calibri"/>
        </w:rPr>
        <w:lastRenderedPageBreak/>
        <w:t>A</w:t>
      </w:r>
      <w:bookmarkEnd w:id="13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38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39" w:name="_Toc453239548"/>
      <w:r w:rsidRPr="00AA38E8">
        <w:rPr>
          <w:rFonts w:ascii="Calibri" w:hAnsi="Calibri" w:cs="Calibri"/>
        </w:rPr>
        <w:lastRenderedPageBreak/>
        <w:t>References</w:t>
      </w:r>
      <w:bookmarkEnd w:id="13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4765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&lt;1&gt;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EF04A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  <w:r w:rsidR="00EF04AA">
              <w:rPr>
                <w:rFonts w:cs="Calibri"/>
                <w:szCs w:val="19"/>
              </w:rPr>
              <w:t>–</w:t>
            </w:r>
            <w:r>
              <w:rPr>
                <w:rFonts w:cs="Calibri"/>
                <w:szCs w:val="19"/>
              </w:rPr>
              <w:t xml:space="preserve"> </w:t>
            </w:r>
            <w:r w:rsidR="00EF04AA">
              <w:rPr>
                <w:rFonts w:cs="Calibri"/>
                <w:szCs w:val="19"/>
              </w:rPr>
              <w:t>CM3</w:t>
            </w:r>
            <w:r w:rsidR="00316B5F">
              <w:rPr>
                <w:rFonts w:cs="Calibri"/>
                <w:szCs w:val="19"/>
              </w:rPr>
              <w:t>0</w:t>
            </w:r>
            <w:r w:rsidR="00282A3F">
              <w:rPr>
                <w:rFonts w:cs="Calibri"/>
                <w:szCs w:val="19"/>
              </w:rPr>
              <w:t>0</w:t>
            </w:r>
            <w:r>
              <w:rPr>
                <w:rFonts w:cs="Calibri"/>
                <w:szCs w:val="19"/>
              </w:rPr>
              <w:t xml:space="preserve">A </w:t>
            </w:r>
            <w:r w:rsidR="00EF04AA" w:rsidRPr="00835A4A">
              <w:rPr>
                <w:rFonts w:cs="Calibri"/>
                <w:lang w:bidi="ar-SA"/>
              </w:rPr>
              <w:t>Adc0CfgAndUse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5F7" w:rsidRDefault="005B570F" w:rsidP="00316B5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</w:t>
            </w:r>
            <w:r w:rsidR="00491C29">
              <w:rPr>
                <w:rFonts w:cs="Calibri"/>
                <w:lang w:bidi="ar-SA"/>
              </w:rPr>
              <w:t xml:space="preserve"> project </w:t>
            </w:r>
            <w:r>
              <w:rPr>
                <w:rFonts w:cs="Calibri"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40" w:name="_Toc357692818"/>
      <w:bookmarkStart w:id="141" w:name="_Toc453239549"/>
      <w:bookmarkEnd w:id="12"/>
      <w:bookmarkEnd w:id="13"/>
      <w:bookmarkEnd w:id="14"/>
      <w:bookmarkEnd w:id="15"/>
      <w:bookmarkEnd w:id="16"/>
      <w:r w:rsidRPr="004057AC">
        <w:rPr>
          <w:rFonts w:ascii="Calibri" w:hAnsi="Calibri" w:cs="Calibri"/>
        </w:rPr>
        <w:lastRenderedPageBreak/>
        <w:t>Dependencies</w:t>
      </w:r>
      <w:bookmarkEnd w:id="140"/>
      <w:bookmarkEnd w:id="14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2" w:name="_Toc357692819"/>
      <w:bookmarkStart w:id="143" w:name="_Toc453239550"/>
      <w:r w:rsidRPr="00877199">
        <w:rPr>
          <w:rFonts w:ascii="Calibri" w:hAnsi="Calibri" w:cs="Calibri"/>
        </w:rPr>
        <w:t>SWCs</w:t>
      </w:r>
      <w:bookmarkEnd w:id="142"/>
      <w:bookmarkEnd w:id="14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7C4FC1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7C4FC1" w:rsidRPr="00877199" w:rsidRDefault="007C4FC1" w:rsidP="00DE4B77">
            <w:pPr>
              <w:rPr>
                <w:rFonts w:cs="Calibri"/>
                <w:b/>
                <w:bCs/>
              </w:rPr>
            </w:pPr>
            <w:ins w:id="144" w:author="Nexteer Employee" w:date="2016-06-10T09:54:00Z">
              <w:r>
                <w:rPr>
                  <w:rFonts w:cs="Calibri"/>
                  <w:b/>
                  <w:bCs/>
                </w:rPr>
                <w:t>MotCtrlMgr</w:t>
              </w:r>
            </w:ins>
            <w:del w:id="145" w:author="Nexteer Employee" w:date="2016-06-10T09:54:00Z">
              <w:r w:rsidDel="00BF439D">
                <w:rPr>
                  <w:rFonts w:cs="Calibri"/>
                  <w:b/>
                  <w:bCs/>
                </w:rPr>
                <w:delText>None</w:delText>
              </w:r>
            </w:del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C4FC1" w:rsidRPr="00877199" w:rsidRDefault="007C4FC1" w:rsidP="00DE4B77">
            <w:pPr>
              <w:rPr>
                <w:rFonts w:cs="Calibri"/>
              </w:rPr>
            </w:pPr>
            <w:ins w:id="146" w:author="Nexteer Employee" w:date="2016-06-10T09:54:00Z">
              <w:r>
                <w:rPr>
                  <w:rFonts w:cs="Calibri"/>
                </w:rPr>
                <w:t>Generated struct type declarations for the Motor Control loop / RTE interface data; macros for access of Motor Control loop data</w:t>
              </w:r>
            </w:ins>
            <w:del w:id="147" w:author="Nexteer Employee" w:date="2016-06-10T09:54:00Z">
              <w:r w:rsidDel="00BF439D">
                <w:rPr>
                  <w:rFonts w:cs="Calibri"/>
                </w:rPr>
                <w:delText>N/A</w:delText>
              </w:r>
            </w:del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8" w:name="_Toc357692820"/>
      <w:bookmarkStart w:id="149" w:name="_Toc453239551"/>
      <w:r w:rsidRPr="00316B5F">
        <w:rPr>
          <w:rFonts w:ascii="Calibri" w:hAnsi="Calibri" w:cs="Calibri"/>
        </w:rPr>
        <w:t>Global Functions(Non RTE) to be provided to Integration Project</w:t>
      </w:r>
      <w:bookmarkEnd w:id="148"/>
      <w:bookmarkEnd w:id="149"/>
    </w:p>
    <w:p w:rsidR="00EF04AA" w:rsidRPr="00EF04AA" w:rsidDel="00A072DB" w:rsidRDefault="00A072DB" w:rsidP="00EF04AA">
      <w:pPr>
        <w:rPr>
          <w:del w:id="150" w:author="Nexteer Employee" w:date="2016-06-09T12:37:00Z"/>
          <w:lang w:bidi="ar-SA"/>
        </w:rPr>
      </w:pPr>
      <w:ins w:id="151" w:author="Nexteer Employee" w:date="2016-06-09T12:37:00Z">
        <w:r w:rsidRPr="00A072DB">
          <w:rPr>
            <w:rFonts w:cs="Calibri"/>
            <w:lang w:bidi="ar-SA"/>
          </w:rPr>
          <w:t>Adc0CfgAndUsePer1</w:t>
        </w:r>
        <w:r w:rsidRPr="00A072DB" w:rsidDel="00A072DB">
          <w:rPr>
            <w:rFonts w:cs="Calibri"/>
            <w:lang w:bidi="ar-SA"/>
          </w:rPr>
          <w:t xml:space="preserve"> </w:t>
        </w:r>
      </w:ins>
      <w:del w:id="152" w:author="Nexteer Employee" w:date="2016-06-09T12:37:00Z">
        <w:r w:rsidR="008C173E" w:rsidDel="00A072DB">
          <w:rPr>
            <w:rFonts w:cs="Calibri"/>
            <w:lang w:bidi="ar-SA"/>
          </w:rPr>
          <w:delText>None</w:delText>
        </w:r>
      </w:del>
      <w:ins w:id="153" w:author="Nexteer Employee" w:date="2016-06-09T12:37:00Z">
        <w:r>
          <w:rPr>
            <w:rFonts w:cs="Calibri"/>
            <w:lang w:bidi="ar-SA"/>
          </w:rPr>
          <w:t>: To be called ever other motor control ISR loop and updates the start and end pointers of ADC diagnostics</w:t>
        </w:r>
      </w:ins>
      <w:ins w:id="154" w:author="Nexteer Employee" w:date="2016-06-09T12:39:00Z">
        <w:r>
          <w:rPr>
            <w:rFonts w:cs="Calibri"/>
            <w:lang w:bidi="ar-SA"/>
          </w:rPr>
          <w:t xml:space="preserve"> and scan group 1</w:t>
        </w:r>
      </w:ins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5" w:name="_Toc357692821"/>
      <w:bookmarkStart w:id="156" w:name="_Toc453239552"/>
      <w:r>
        <w:lastRenderedPageBreak/>
        <w:t>Configuration</w:t>
      </w:r>
      <w:bookmarkEnd w:id="155"/>
      <w:r w:rsidR="009A2ED4">
        <w:t xml:space="preserve"> REQUIREMeNTS</w:t>
      </w:r>
      <w:bookmarkEnd w:id="15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57" w:name="_Toc357692822"/>
      <w:bookmarkStart w:id="158" w:name="_Toc453239553"/>
      <w:r w:rsidRPr="00877199">
        <w:rPr>
          <w:rFonts w:ascii="Calibri" w:hAnsi="Calibri" w:cs="Calibri"/>
        </w:rPr>
        <w:t>Build Time Config</w:t>
      </w:r>
      <w:bookmarkEnd w:id="157"/>
      <w:bookmarkEnd w:id="1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35A4A">
              <w:rPr>
                <w:rFonts w:cs="Calibri"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59" w:name="_Toc357692823"/>
      <w:bookmarkStart w:id="160" w:name="_Toc453239554"/>
      <w:bookmarkStart w:id="161" w:name="OLE_LINK10"/>
      <w:bookmarkStart w:id="16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59"/>
      <w:bookmarkEnd w:id="160"/>
    </w:p>
    <w:p w:rsidR="004057AC" w:rsidRPr="00877199" w:rsidRDefault="00613949" w:rsidP="004057AC">
      <w:pPr>
        <w:rPr>
          <w:rFonts w:cs="Calibri"/>
        </w:rPr>
      </w:pPr>
      <w:r>
        <w:rPr>
          <w:rFonts w:cs="Calibri"/>
        </w:rPr>
        <w:t>Yes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63" w:name="_Toc357692824"/>
      <w:bookmarkStart w:id="164" w:name="_Toc453239555"/>
      <w:bookmarkStart w:id="165" w:name="OLE_LINK12"/>
      <w:bookmarkStart w:id="166" w:name="OLE_LINK13"/>
      <w:bookmarkStart w:id="167" w:name="_Toc357692825"/>
      <w:bookmarkEnd w:id="161"/>
      <w:bookmarkEnd w:id="162"/>
      <w:r w:rsidRPr="00877199">
        <w:rPr>
          <w:rFonts w:ascii="Calibri" w:hAnsi="Calibri" w:cs="Calibri"/>
        </w:rPr>
        <w:t>Da Vinci Parameter Configuration Changes</w:t>
      </w:r>
      <w:bookmarkEnd w:id="163"/>
      <w:bookmarkEnd w:id="16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613949" w:rsidP="00DE4B77">
            <w:pPr>
              <w:rPr>
                <w:rFonts w:cs="Calibri"/>
                <w:b/>
                <w:bCs/>
              </w:rPr>
            </w:pPr>
            <w:r w:rsidRPr="00835A4A">
              <w:rPr>
                <w:rFonts w:cs="Calibri"/>
              </w:rPr>
              <w:t>Refer the . m file in the design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165"/>
      <w:bookmarkEnd w:id="16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68" w:name="_Toc453239556"/>
      <w:r w:rsidRPr="00877199">
        <w:rPr>
          <w:rFonts w:ascii="Calibri" w:hAnsi="Calibri" w:cs="Calibri"/>
        </w:rPr>
        <w:t>DaVinci Interrupt Configuration Changes</w:t>
      </w:r>
      <w:bookmarkEnd w:id="16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69" w:name="_Toc453239557"/>
      <w:r w:rsidRPr="00877199">
        <w:rPr>
          <w:rFonts w:ascii="Calibri" w:hAnsi="Calibri" w:cs="Calibri"/>
        </w:rPr>
        <w:t xml:space="preserve">Manual </w:t>
      </w:r>
      <w:bookmarkStart w:id="170" w:name="OLE_LINK22"/>
      <w:bookmarkStart w:id="171" w:name="OLE_LINK23"/>
      <w:bookmarkStart w:id="172" w:name="OLE_LINK24"/>
      <w:r w:rsidRPr="00877199">
        <w:rPr>
          <w:rFonts w:ascii="Calibri" w:hAnsi="Calibri" w:cs="Calibri"/>
        </w:rPr>
        <w:t>Configuration Changes</w:t>
      </w:r>
      <w:bookmarkEnd w:id="167"/>
      <w:bookmarkEnd w:id="169"/>
      <w:bookmarkEnd w:id="170"/>
      <w:bookmarkEnd w:id="171"/>
      <w:bookmarkEnd w:id="17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3" w:name="_Toc357692826"/>
      <w:bookmarkStart w:id="174" w:name="_Toc453239558"/>
      <w:r w:rsidRPr="004057AC">
        <w:rPr>
          <w:rFonts w:ascii="Calibri" w:hAnsi="Calibri" w:cs="Calibri"/>
        </w:rPr>
        <w:lastRenderedPageBreak/>
        <w:t>Integration</w:t>
      </w:r>
      <w:bookmarkEnd w:id="173"/>
      <w:r w:rsidR="00D4267E">
        <w:rPr>
          <w:rFonts w:ascii="Calibri" w:hAnsi="Calibri" w:cs="Calibri"/>
        </w:rPr>
        <w:t xml:space="preserve">  DATAFLOW REQUIREMENTS</w:t>
      </w:r>
      <w:bookmarkEnd w:id="174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5" w:name="_Toc357692827"/>
      <w:bookmarkStart w:id="176" w:name="_Toc453239559"/>
      <w:bookmarkStart w:id="177" w:name="OLE_LINK83"/>
      <w:bookmarkStart w:id="178" w:name="OLE_LINK84"/>
      <w:r w:rsidRPr="00877199">
        <w:rPr>
          <w:rFonts w:ascii="Calibri" w:hAnsi="Calibri" w:cs="Calibri"/>
        </w:rPr>
        <w:t>Required Global Data Inputs</w:t>
      </w:r>
      <w:bookmarkEnd w:id="175"/>
      <w:bookmarkEnd w:id="176"/>
    </w:p>
    <w:p w:rsidR="00777949" w:rsidRPr="00777949" w:rsidRDefault="00777949" w:rsidP="00777949">
      <w:pPr>
        <w:ind w:firstLine="270"/>
        <w:rPr>
          <w:lang w:bidi="ar-SA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8E4D3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9" w:name="_Toc453239560"/>
      <w:r w:rsidRPr="00877199">
        <w:rPr>
          <w:rFonts w:ascii="Calibri" w:hAnsi="Calibri" w:cs="Calibri"/>
        </w:rPr>
        <w:t>Required Global Data Outputs</w:t>
      </w:r>
      <w:bookmarkEnd w:id="179"/>
    </w:p>
    <w:p w:rsidR="004057AC" w:rsidRPr="00877199" w:rsidRDefault="00777949" w:rsidP="008E4D30">
      <w:pPr>
        <w:ind w:firstLine="270"/>
        <w:rPr>
          <w:rFonts w:cs="Calibri"/>
        </w:rPr>
      </w:pPr>
      <w:r>
        <w:rPr>
          <w:rFonts w:cs="Calibri"/>
        </w:rPr>
        <w:t>Refer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0" w:name="_Toc357692829"/>
      <w:bookmarkStart w:id="181" w:name="_Toc453239561"/>
      <w:bookmarkEnd w:id="177"/>
      <w:bookmarkEnd w:id="178"/>
      <w:r w:rsidRPr="00877199">
        <w:rPr>
          <w:rFonts w:ascii="Calibri" w:hAnsi="Calibri" w:cs="Calibri"/>
        </w:rPr>
        <w:t>Specific Include Path present</w:t>
      </w:r>
      <w:bookmarkEnd w:id="180"/>
      <w:bookmarkEnd w:id="181"/>
    </w:p>
    <w:p w:rsidR="004057AC" w:rsidRDefault="00894480" w:rsidP="0064129F">
      <w:pPr>
        <w:ind w:firstLine="270"/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82" w:name="_Toc357692830"/>
      <w:bookmarkStart w:id="183" w:name="_Toc453239562"/>
      <w:r w:rsidRPr="004057AC">
        <w:rPr>
          <w:rFonts w:ascii="Calibri" w:hAnsi="Calibri" w:cs="Calibri"/>
        </w:rPr>
        <w:lastRenderedPageBreak/>
        <w:t>Runnable Scheduling</w:t>
      </w:r>
      <w:bookmarkEnd w:id="182"/>
      <w:bookmarkEnd w:id="18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613949" w:rsidP="00282A3F">
            <w:pPr>
              <w:rPr>
                <w:b/>
                <w:bCs/>
              </w:rPr>
            </w:pPr>
            <w:r w:rsidRPr="00835A4A">
              <w:t>Adc0CfgAndUse</w:t>
            </w:r>
            <w:r w:rsidR="00894480" w:rsidRPr="00835A4A">
              <w:t>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>RTE</w:t>
            </w:r>
            <w:r w:rsidR="00DC0781">
              <w:t>/Init</w:t>
            </w:r>
          </w:p>
        </w:tc>
      </w:tr>
    </w:tbl>
    <w:p w:rsidR="004057AC" w:rsidRDefault="004057AC" w:rsidP="004057AC"/>
    <w:p w:rsidR="00EC5DE7" w:rsidRDefault="00EC5DE7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  <w:tblPrChange w:id="184" w:author="Nexteer Employee" w:date="2016-06-09T12:36:00Z">
          <w:tblPr>
            <w:tblW w:w="0" w:type="auto"/>
            <w:tbl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blBorders>
            <w:tblLook w:val="04A0" w:firstRow="1" w:lastRow="0" w:firstColumn="1" w:lastColumn="0" w:noHBand="0" w:noVBand="1"/>
          </w:tblPr>
        </w:tblPrChange>
      </w:tblPr>
      <w:tblGrid>
        <w:gridCol w:w="3739"/>
        <w:gridCol w:w="4009"/>
        <w:gridCol w:w="1539"/>
        <w:tblGridChange w:id="185">
          <w:tblGrid>
            <w:gridCol w:w="3739"/>
            <w:gridCol w:w="4009"/>
            <w:gridCol w:w="1539"/>
          </w:tblGrid>
        </w:tblGridChange>
      </w:tblGrid>
      <w:tr w:rsidR="00EC5DE7" w:rsidTr="00A072DB">
        <w:tc>
          <w:tcPr>
            <w:tcW w:w="3739" w:type="dxa"/>
            <w:shd w:val="clear" w:color="auto" w:fill="4F81BD"/>
            <w:tcPrChange w:id="186" w:author="Nexteer Employee" w:date="2016-06-09T12:36:00Z">
              <w:tcPr>
                <w:tcW w:w="2249" w:type="dxa"/>
                <w:shd w:val="clear" w:color="auto" w:fill="4F81BD"/>
              </w:tcPr>
            </w:tcPrChange>
          </w:tcPr>
          <w:p w:rsidR="00EC5DE7" w:rsidRPr="00DE4B77" w:rsidRDefault="00EC5DE7" w:rsidP="00103FC0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009" w:type="dxa"/>
            <w:shd w:val="clear" w:color="auto" w:fill="4F81BD"/>
            <w:tcPrChange w:id="187" w:author="Nexteer Employee" w:date="2016-06-09T12:36:00Z">
              <w:tcPr>
                <w:tcW w:w="4835" w:type="dxa"/>
                <w:shd w:val="clear" w:color="auto" w:fill="4F81BD"/>
              </w:tcPr>
            </w:tcPrChange>
          </w:tcPr>
          <w:p w:rsidR="00EC5DE7" w:rsidRPr="00DE4B77" w:rsidRDefault="00EC5DE7" w:rsidP="00103FC0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539" w:type="dxa"/>
            <w:shd w:val="clear" w:color="auto" w:fill="4F81BD"/>
            <w:tcPrChange w:id="188" w:author="Nexteer Employee" w:date="2016-06-09T12:36:00Z">
              <w:tcPr>
                <w:tcW w:w="1772" w:type="dxa"/>
                <w:shd w:val="clear" w:color="auto" w:fill="4F81BD"/>
              </w:tcPr>
            </w:tcPrChange>
          </w:tcPr>
          <w:p w:rsidR="00EC5DE7" w:rsidRPr="00DE4B77" w:rsidRDefault="00EC5DE7" w:rsidP="00103FC0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EC5DE7" w:rsidDel="00A072DB" w:rsidTr="00A072DB">
        <w:trPr>
          <w:del w:id="189" w:author="Nexteer Employee" w:date="2016-06-09T12:36:00Z"/>
        </w:trPr>
        <w:tc>
          <w:tcPr>
            <w:tcW w:w="37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tcPrChange w:id="190" w:author="Nexteer Employee" w:date="2016-06-09T12:36:00Z">
              <w:tcPr>
                <w:tcW w:w="2249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</w:tcBorders>
                <w:shd w:val="clear" w:color="auto" w:fill="auto"/>
              </w:tcPr>
            </w:tcPrChange>
          </w:tcPr>
          <w:p w:rsidR="00EC5DE7" w:rsidRPr="00DE4B77" w:rsidDel="00A072DB" w:rsidRDefault="00EC5DE7" w:rsidP="00103FC0">
            <w:pPr>
              <w:rPr>
                <w:del w:id="191" w:author="Nexteer Employee" w:date="2016-06-09T12:36:00Z"/>
                <w:b/>
                <w:bCs/>
              </w:rPr>
            </w:pPr>
            <w:del w:id="192" w:author="Nexteer Employee" w:date="2016-06-09T12:36:00Z">
              <w:r w:rsidRPr="00224A5F" w:rsidDel="00A072DB">
                <w:rPr>
                  <w:b/>
                  <w:bCs/>
                </w:rPr>
                <w:delText>Adc0CfgAndUseAdc0ScanGroup1Cfg_Oper</w:delText>
              </w:r>
            </w:del>
          </w:p>
        </w:tc>
        <w:tc>
          <w:tcPr>
            <w:tcW w:w="40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tcPrChange w:id="193" w:author="Nexteer Employee" w:date="2016-06-09T12:36:00Z">
              <w:tcPr>
                <w:tcW w:w="4835" w:type="dxa"/>
                <w:tcBorders>
                  <w:top w:val="single" w:sz="8" w:space="0" w:color="4F81BD"/>
                  <w:bottom w:val="single" w:sz="8" w:space="0" w:color="4F81BD"/>
                </w:tcBorders>
                <w:shd w:val="clear" w:color="auto" w:fill="auto"/>
              </w:tcPr>
            </w:tcPrChange>
          </w:tcPr>
          <w:p w:rsidR="00EC5DE7" w:rsidDel="00A072DB" w:rsidRDefault="00EC5DE7" w:rsidP="00103FC0">
            <w:pPr>
              <w:rPr>
                <w:del w:id="194" w:author="Nexteer Employee" w:date="2016-06-09T12:36:00Z"/>
              </w:rPr>
            </w:pPr>
            <w:del w:id="195" w:author="Nexteer Employee" w:date="2016-06-09T12:36:00Z">
              <w:r w:rsidDel="00A072DB">
                <w:delText>None</w:delText>
              </w:r>
            </w:del>
          </w:p>
        </w:tc>
        <w:tc>
          <w:tcPr>
            <w:tcW w:w="153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PrChange w:id="196" w:author="Nexteer Employee" w:date="2016-06-09T12:36:00Z">
              <w:tcPr>
                <w:tcW w:w="1772" w:type="dxa"/>
                <w:tcBorders>
                  <w:top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auto"/>
              </w:tcPr>
            </w:tcPrChange>
          </w:tcPr>
          <w:p w:rsidR="00EC5DE7" w:rsidDel="00A072DB" w:rsidRDefault="00EC5DE7" w:rsidP="00103FC0">
            <w:pPr>
              <w:rPr>
                <w:del w:id="197" w:author="Nexteer Employee" w:date="2016-06-09T12:36:00Z"/>
              </w:rPr>
            </w:pPr>
            <w:del w:id="198" w:author="Nexteer Employee" w:date="2016-06-09T12:36:00Z">
              <w:r w:rsidDel="00A072DB">
                <w:delText>On event</w:delText>
              </w:r>
            </w:del>
          </w:p>
        </w:tc>
      </w:tr>
      <w:tr w:rsidR="00A072DB" w:rsidDel="00A072DB" w:rsidTr="00A072DB">
        <w:trPr>
          <w:ins w:id="199" w:author="Nexteer Employee" w:date="2016-06-09T12:36:00Z"/>
        </w:trPr>
        <w:tc>
          <w:tcPr>
            <w:tcW w:w="37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072DB" w:rsidRPr="00224A5F" w:rsidDel="00A072DB" w:rsidRDefault="00A072DB" w:rsidP="00103FC0">
            <w:pPr>
              <w:rPr>
                <w:ins w:id="200" w:author="Nexteer Employee" w:date="2016-06-09T12:36:00Z"/>
                <w:b/>
                <w:bCs/>
              </w:rPr>
            </w:pPr>
            <w:ins w:id="201" w:author="Nexteer Employee" w:date="2016-06-09T12:36:00Z">
              <w:r w:rsidRPr="00A072DB">
                <w:rPr>
                  <w:b/>
                  <w:bCs/>
                </w:rPr>
                <w:t>Adc0CfgAndUsePer1</w:t>
              </w:r>
            </w:ins>
          </w:p>
        </w:tc>
        <w:tc>
          <w:tcPr>
            <w:tcW w:w="40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072DB" w:rsidDel="00A072DB" w:rsidRDefault="00A072DB" w:rsidP="00103FC0">
            <w:pPr>
              <w:rPr>
                <w:ins w:id="202" w:author="Nexteer Employee" w:date="2016-06-09T12:36:00Z"/>
              </w:rPr>
            </w:pPr>
            <w:ins w:id="203" w:author="Nexteer Employee" w:date="2016-06-09T12:37:00Z">
              <w:r>
                <w:t>None</w:t>
              </w:r>
            </w:ins>
          </w:p>
        </w:tc>
        <w:tc>
          <w:tcPr>
            <w:tcW w:w="153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072DB" w:rsidDel="00A072DB" w:rsidRDefault="00A072DB" w:rsidP="00103FC0">
            <w:pPr>
              <w:rPr>
                <w:ins w:id="204" w:author="Nexteer Employee" w:date="2016-06-09T12:36:00Z"/>
              </w:rPr>
            </w:pPr>
            <w:ins w:id="205" w:author="Nexteer Employee" w:date="2016-06-09T12:36:00Z">
              <w:r>
                <w:t>Non RTE/2xMotor Control ISR rate</w:t>
              </w:r>
            </w:ins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06" w:name="_Toc357692831"/>
      <w:bookmarkStart w:id="207" w:name="_Toc453239563"/>
      <w:bookmarkStart w:id="208" w:name="OLE_LINK16"/>
      <w:bookmarkStart w:id="209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206"/>
      <w:bookmarkEnd w:id="20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0" w:name="_Toc357692832"/>
      <w:bookmarkStart w:id="211" w:name="_Toc453239564"/>
      <w:bookmarkEnd w:id="208"/>
      <w:bookmarkEnd w:id="209"/>
      <w:r w:rsidRPr="00877199">
        <w:rPr>
          <w:rFonts w:ascii="Calibri" w:hAnsi="Calibri" w:cs="Calibri"/>
        </w:rPr>
        <w:t>Mapping</w:t>
      </w:r>
      <w:bookmarkEnd w:id="210"/>
      <w:bookmarkEnd w:id="21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70BF7" w:rsidP="00D70BF7">
            <w:pPr>
              <w:rPr>
                <w:b/>
                <w:bCs/>
              </w:rPr>
            </w:pPr>
            <w:ins w:id="212" w:author="Nexteer Employee" w:date="2016-06-17T15:04:00Z">
              <w:r>
                <w:rPr>
                  <w:b/>
                  <w:bCs/>
                </w:rPr>
                <w:t>CDD_Adc0CfgAndUse_MotCtrl_START_SEC</w:t>
              </w:r>
              <w:bookmarkStart w:id="213" w:name="_GoBack"/>
              <w:bookmarkEnd w:id="213"/>
              <w:r w:rsidDel="00D70BF7">
                <w:rPr>
                  <w:b/>
                  <w:bCs/>
                </w:rPr>
                <w:t xml:space="preserve"> </w:t>
              </w:r>
            </w:ins>
            <w:del w:id="214" w:author="Nexteer Employee" w:date="2016-06-17T15:03:00Z">
              <w:r w:rsidR="009A0F1E" w:rsidDel="00D70BF7">
                <w:rPr>
                  <w:b/>
                  <w:bCs/>
                </w:rPr>
                <w:delText>None</w:delText>
              </w:r>
            </w:del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5" w:name="_Toc357692833"/>
      <w:bookmarkStart w:id="216" w:name="_Toc453239565"/>
      <w:r w:rsidRPr="00316B5F">
        <w:rPr>
          <w:rFonts w:ascii="Calibri" w:hAnsi="Calibri" w:cs="Calibri"/>
        </w:rPr>
        <w:t>Usage</w:t>
      </w:r>
      <w:bookmarkEnd w:id="215"/>
      <w:bookmarkEnd w:id="21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EC5DE7" w:rsidRPr="00877199" w:rsidRDefault="00EC5DE7" w:rsidP="00EC5DE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7" w:name="_Toc357692834"/>
      <w:bookmarkStart w:id="218" w:name="_Toc442273302"/>
      <w:bookmarkStart w:id="219" w:name="_Toc453239566"/>
      <w:bookmarkStart w:id="220" w:name="OLE_LINK20"/>
      <w:bookmarkStart w:id="221" w:name="OLE_LINK81"/>
      <w:bookmarkStart w:id="222" w:name="OLE_LINK82"/>
      <w:r w:rsidRPr="00877199">
        <w:rPr>
          <w:rFonts w:ascii="Calibri" w:hAnsi="Calibri" w:cs="Calibri"/>
        </w:rPr>
        <w:t>NvM Blocks</w:t>
      </w:r>
      <w:bookmarkEnd w:id="217"/>
      <w:bookmarkEnd w:id="218"/>
      <w:bookmarkEnd w:id="219"/>
    </w:p>
    <w:bookmarkEnd w:id="220"/>
    <w:p w:rsidR="00EC5DE7" w:rsidRDefault="00EC5DE7" w:rsidP="00EC5DE7">
      <w:r>
        <w:t>*See DataDict.m</w:t>
      </w:r>
    </w:p>
    <w:p w:rsidR="004057AC" w:rsidRDefault="004057AC" w:rsidP="004057AC">
      <w:r>
        <w:t xml:space="preserve">  </w:t>
      </w:r>
    </w:p>
    <w:bookmarkEnd w:id="221"/>
    <w:bookmarkEnd w:id="222"/>
    <w:p w:rsidR="00525847" w:rsidRDefault="00525847" w:rsidP="00EC5DE7">
      <w:pPr>
        <w:pStyle w:val="Heading2"/>
        <w:ind w:left="846"/>
      </w:pPr>
    </w:p>
    <w:p w:rsidR="004057AC" w:rsidRPr="00BC0234" w:rsidRDefault="004057AC" w:rsidP="00EC5DE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23" w:name="_Toc357692835"/>
      <w:bookmarkStart w:id="224" w:name="_Toc453239567"/>
      <w:bookmarkStart w:id="225" w:name="OLE_LINK18"/>
      <w:bookmarkStart w:id="226" w:name="OLE_LINK19"/>
      <w:r w:rsidRPr="00BC0234">
        <w:rPr>
          <w:rFonts w:ascii="Calibri" w:hAnsi="Calibri" w:cs="Calibri"/>
        </w:rPr>
        <w:lastRenderedPageBreak/>
        <w:t>Compiler Settings</w:t>
      </w:r>
      <w:bookmarkEnd w:id="223"/>
      <w:bookmarkEnd w:id="224"/>
    </w:p>
    <w:bookmarkEnd w:id="225"/>
    <w:bookmarkEnd w:id="226"/>
    <w:p w:rsidR="004057AC" w:rsidRPr="00877199" w:rsidRDefault="004057AC" w:rsidP="00EC5DE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227" w:name="_Toc357692836"/>
      <w:bookmarkStart w:id="228" w:name="_Toc453239568"/>
      <w:r w:rsidRPr="00877199">
        <w:rPr>
          <w:rFonts w:ascii="Calibri" w:hAnsi="Calibri" w:cs="Calibri"/>
        </w:rPr>
        <w:t>Preprocessor MACRO</w:t>
      </w:r>
      <w:bookmarkEnd w:id="227"/>
      <w:bookmarkEnd w:id="228"/>
    </w:p>
    <w:p w:rsidR="004057AC" w:rsidRPr="00877199" w:rsidRDefault="002A1FBA" w:rsidP="004057AC">
      <w:pPr>
        <w:rPr>
          <w:rFonts w:cs="Calibri"/>
        </w:rPr>
      </w:pPr>
      <w:bookmarkStart w:id="229" w:name="OLE_LINK21"/>
      <w:r>
        <w:rPr>
          <w:rFonts w:cs="Calibri"/>
        </w:rPr>
        <w:t>None</w:t>
      </w:r>
    </w:p>
    <w:p w:rsidR="004057AC" w:rsidRPr="00877199" w:rsidRDefault="004057AC" w:rsidP="00EC5DE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0" w:name="_Toc357692837"/>
      <w:bookmarkStart w:id="231" w:name="_Toc453239569"/>
      <w:bookmarkEnd w:id="229"/>
      <w:r w:rsidRPr="00877199">
        <w:rPr>
          <w:rFonts w:ascii="Calibri" w:hAnsi="Calibri" w:cs="Calibri"/>
        </w:rPr>
        <w:t>Optimization Settings</w:t>
      </w:r>
      <w:bookmarkEnd w:id="230"/>
      <w:bookmarkEnd w:id="231"/>
    </w:p>
    <w:p w:rsidR="00656B0A" w:rsidRDefault="002A1FBA" w:rsidP="005A392A">
      <w:pPr>
        <w:rPr>
          <w:rFonts w:cs="Calibri"/>
        </w:rPr>
      </w:pPr>
      <w:bookmarkStart w:id="232" w:name="_Toc382295838"/>
      <w:bookmarkStart w:id="233" w:name="_Toc382297291"/>
      <w:bookmarkStart w:id="234" w:name="_Toc383611455"/>
      <w:bookmarkStart w:id="235" w:name="_Toc383698777"/>
      <w:bookmarkStart w:id="236" w:name="_Toc382295839"/>
      <w:bookmarkStart w:id="237" w:name="_Toc382297292"/>
      <w:bookmarkStart w:id="238" w:name="_Toc383611456"/>
      <w:bookmarkStart w:id="239" w:name="_Toc383698778"/>
      <w:bookmarkStart w:id="240" w:name="_Toc382295842"/>
      <w:bookmarkStart w:id="241" w:name="_Toc382297295"/>
      <w:bookmarkStart w:id="242" w:name="_Toc383611459"/>
      <w:bookmarkStart w:id="243" w:name="_Toc383698781"/>
      <w:bookmarkStart w:id="244" w:name="_Toc382295843"/>
      <w:bookmarkStart w:id="245" w:name="_Toc382297296"/>
      <w:bookmarkStart w:id="246" w:name="_Toc383611460"/>
      <w:bookmarkStart w:id="247" w:name="_Toc383698782"/>
      <w:bookmarkStart w:id="248" w:name="_Toc382295850"/>
      <w:bookmarkStart w:id="249" w:name="_Toc382297303"/>
      <w:bookmarkStart w:id="250" w:name="_Toc383611467"/>
      <w:bookmarkStart w:id="251" w:name="_Toc383698789"/>
      <w:bookmarkStart w:id="252" w:name="_Toc382295853"/>
      <w:bookmarkStart w:id="253" w:name="_Toc382297306"/>
      <w:bookmarkStart w:id="254" w:name="_Toc383611470"/>
      <w:bookmarkStart w:id="255" w:name="_Toc383698792"/>
      <w:bookmarkStart w:id="256" w:name="_Toc382295856"/>
      <w:bookmarkStart w:id="257" w:name="_Toc382297309"/>
      <w:bookmarkStart w:id="258" w:name="_Toc383611473"/>
      <w:bookmarkStart w:id="259" w:name="_Toc383698795"/>
      <w:bookmarkStart w:id="260" w:name="_Toc382295858"/>
      <w:bookmarkStart w:id="261" w:name="_Toc382297311"/>
      <w:bookmarkStart w:id="262" w:name="_Toc383611475"/>
      <w:bookmarkStart w:id="263" w:name="_Toc383698797"/>
      <w:bookmarkStart w:id="264" w:name="_Toc382295859"/>
      <w:bookmarkStart w:id="265" w:name="_Toc382297312"/>
      <w:bookmarkStart w:id="266" w:name="_Toc383611476"/>
      <w:bookmarkStart w:id="267" w:name="_Toc383698798"/>
      <w:bookmarkStart w:id="268" w:name="_Toc382295876"/>
      <w:bookmarkStart w:id="269" w:name="_Toc382297329"/>
      <w:bookmarkStart w:id="270" w:name="_Toc383611493"/>
      <w:bookmarkStart w:id="271" w:name="_Toc383698815"/>
      <w:bookmarkStart w:id="272" w:name="_Toc382297340"/>
      <w:bookmarkStart w:id="273" w:name="_Toc383611504"/>
      <w:bookmarkStart w:id="274" w:name="_Toc383698826"/>
      <w:bookmarkStart w:id="275" w:name="_Toc382297341"/>
      <w:bookmarkStart w:id="276" w:name="_Toc383611505"/>
      <w:bookmarkStart w:id="277" w:name="_Toc383698827"/>
      <w:bookmarkStart w:id="278" w:name="_Toc382297346"/>
      <w:bookmarkStart w:id="279" w:name="_Toc383611510"/>
      <w:bookmarkStart w:id="280" w:name="_Toc383698832"/>
      <w:bookmarkStart w:id="281" w:name="_Toc382297348"/>
      <w:bookmarkStart w:id="282" w:name="_Toc383611512"/>
      <w:bookmarkStart w:id="283" w:name="_Toc383698834"/>
      <w:bookmarkStart w:id="284" w:name="_Toc382297371"/>
      <w:bookmarkStart w:id="285" w:name="_Toc383611535"/>
      <w:bookmarkStart w:id="286" w:name="_Toc383698857"/>
      <w:bookmarkStart w:id="287" w:name="_Toc382297372"/>
      <w:bookmarkStart w:id="288" w:name="_Toc383611536"/>
      <w:bookmarkStart w:id="289" w:name="_Toc383698858"/>
      <w:bookmarkStart w:id="290" w:name="_Toc382297373"/>
      <w:bookmarkStart w:id="291" w:name="_Toc383611537"/>
      <w:bookmarkStart w:id="292" w:name="_Toc383698859"/>
      <w:bookmarkStart w:id="293" w:name="_Toc382297374"/>
      <w:bookmarkStart w:id="294" w:name="_Toc383611538"/>
      <w:bookmarkStart w:id="295" w:name="_Toc383698860"/>
      <w:bookmarkStart w:id="296" w:name="_Toc382297375"/>
      <w:bookmarkStart w:id="297" w:name="_Toc383611539"/>
      <w:bookmarkStart w:id="298" w:name="_Toc383698861"/>
      <w:bookmarkStart w:id="299" w:name="_Toc382297376"/>
      <w:bookmarkStart w:id="300" w:name="_Toc383611540"/>
      <w:bookmarkStart w:id="301" w:name="_Toc383698862"/>
      <w:bookmarkStart w:id="302" w:name="_Toc382297377"/>
      <w:bookmarkStart w:id="303" w:name="_Toc383611541"/>
      <w:bookmarkStart w:id="304" w:name="_Toc383698863"/>
      <w:bookmarkStart w:id="305" w:name="_Toc382297378"/>
      <w:bookmarkStart w:id="306" w:name="_Toc383611542"/>
      <w:bookmarkStart w:id="307" w:name="_Toc383698864"/>
      <w:bookmarkStart w:id="308" w:name="_Toc382297379"/>
      <w:bookmarkStart w:id="309" w:name="_Toc383611543"/>
      <w:bookmarkStart w:id="310" w:name="_Toc383698865"/>
      <w:bookmarkStart w:id="311" w:name="_Toc382297380"/>
      <w:bookmarkStart w:id="312" w:name="_Toc383611544"/>
      <w:bookmarkStart w:id="313" w:name="_Toc383698866"/>
      <w:bookmarkStart w:id="314" w:name="_Toc382297381"/>
      <w:bookmarkStart w:id="315" w:name="_Toc383611545"/>
      <w:bookmarkStart w:id="316" w:name="_Toc383698867"/>
      <w:bookmarkStart w:id="317" w:name="_Toc382297382"/>
      <w:bookmarkStart w:id="318" w:name="_Toc383611546"/>
      <w:bookmarkStart w:id="319" w:name="_Toc383698868"/>
      <w:bookmarkStart w:id="320" w:name="_Toc382297383"/>
      <w:bookmarkStart w:id="321" w:name="_Toc383611547"/>
      <w:bookmarkStart w:id="322" w:name="_Toc383698869"/>
      <w:bookmarkStart w:id="323" w:name="_Toc382295908"/>
      <w:bookmarkStart w:id="324" w:name="_Toc382297384"/>
      <w:bookmarkStart w:id="325" w:name="_Toc383611548"/>
      <w:bookmarkStart w:id="326" w:name="_Toc383698870"/>
      <w:bookmarkStart w:id="327" w:name="_Toc382295909"/>
      <w:bookmarkStart w:id="328" w:name="_Toc382297385"/>
      <w:bookmarkStart w:id="329" w:name="_Toc383611549"/>
      <w:bookmarkStart w:id="330" w:name="_Toc383698871"/>
      <w:bookmarkStart w:id="331" w:name="_Toc382295910"/>
      <w:bookmarkStart w:id="332" w:name="_Toc382297386"/>
      <w:bookmarkStart w:id="333" w:name="_Toc383611550"/>
      <w:bookmarkStart w:id="334" w:name="_Toc383698872"/>
      <w:bookmarkStart w:id="335" w:name="_Toc382295911"/>
      <w:bookmarkStart w:id="336" w:name="_Toc382297387"/>
      <w:bookmarkStart w:id="337" w:name="_Toc383611551"/>
      <w:bookmarkStart w:id="338" w:name="_Toc383698873"/>
      <w:bookmarkStart w:id="339" w:name="_Toc382295912"/>
      <w:bookmarkStart w:id="340" w:name="_Toc382297388"/>
      <w:bookmarkStart w:id="341" w:name="_Toc383611552"/>
      <w:bookmarkStart w:id="342" w:name="_Toc383698874"/>
      <w:bookmarkStart w:id="343" w:name="_Toc382295913"/>
      <w:bookmarkStart w:id="344" w:name="_Toc382297389"/>
      <w:bookmarkStart w:id="345" w:name="_Toc383611553"/>
      <w:bookmarkStart w:id="346" w:name="_Toc383698875"/>
      <w:bookmarkStart w:id="347" w:name="_Toc382295914"/>
      <w:bookmarkStart w:id="348" w:name="_Toc382297390"/>
      <w:bookmarkStart w:id="349" w:name="_Toc383611554"/>
      <w:bookmarkStart w:id="350" w:name="_Toc383698876"/>
      <w:bookmarkStart w:id="351" w:name="_Toc382295915"/>
      <w:bookmarkStart w:id="352" w:name="_Toc382297391"/>
      <w:bookmarkStart w:id="353" w:name="_Toc383611555"/>
      <w:bookmarkStart w:id="354" w:name="_Toc383698877"/>
      <w:bookmarkStart w:id="355" w:name="_Toc382297405"/>
      <w:bookmarkStart w:id="356" w:name="_Toc383611575"/>
      <w:bookmarkStart w:id="357" w:name="_Toc383698897"/>
      <w:bookmarkStart w:id="358" w:name="_Toc382295931"/>
      <w:bookmarkStart w:id="359" w:name="_Toc382297409"/>
      <w:bookmarkStart w:id="360" w:name="_Toc383611582"/>
      <w:bookmarkStart w:id="361" w:name="_Toc383698904"/>
      <w:bookmarkStart w:id="362" w:name="_Toc382295932"/>
      <w:bookmarkStart w:id="363" w:name="_Toc382297410"/>
      <w:bookmarkStart w:id="364" w:name="_Toc383611583"/>
      <w:bookmarkStart w:id="365" w:name="_Toc383698905"/>
      <w:bookmarkStart w:id="366" w:name="_Toc382295935"/>
      <w:bookmarkStart w:id="367" w:name="_Toc382297413"/>
      <w:bookmarkStart w:id="368" w:name="_Toc383611586"/>
      <w:bookmarkStart w:id="369" w:name="_Toc383698908"/>
      <w:bookmarkStart w:id="370" w:name="_Toc382295937"/>
      <w:bookmarkStart w:id="371" w:name="_Toc382297415"/>
      <w:bookmarkStart w:id="372" w:name="_Toc383611588"/>
      <w:bookmarkStart w:id="373" w:name="_Toc383698910"/>
      <w:bookmarkStart w:id="374" w:name="_Toc382295942"/>
      <w:bookmarkStart w:id="375" w:name="_Toc382297420"/>
      <w:bookmarkStart w:id="376" w:name="_Toc383611593"/>
      <w:bookmarkStart w:id="377" w:name="_Toc383698915"/>
      <w:bookmarkStart w:id="378" w:name="_Toc382295950"/>
      <w:bookmarkStart w:id="379" w:name="_Toc382297428"/>
      <w:bookmarkStart w:id="380" w:name="_Toc383611601"/>
      <w:bookmarkStart w:id="381" w:name="_Toc383698923"/>
      <w:bookmarkStart w:id="382" w:name="_Toc382295955"/>
      <w:bookmarkStart w:id="383" w:name="_Toc382297433"/>
      <w:bookmarkStart w:id="384" w:name="_Toc383611606"/>
      <w:bookmarkStart w:id="385" w:name="_Toc383698928"/>
      <w:bookmarkStart w:id="386" w:name="_Toc382295959"/>
      <w:bookmarkStart w:id="387" w:name="_Toc382297437"/>
      <w:bookmarkStart w:id="388" w:name="_Toc383611610"/>
      <w:bookmarkStart w:id="389" w:name="_Toc383698932"/>
      <w:bookmarkStart w:id="390" w:name="_Toc382295963"/>
      <w:bookmarkStart w:id="391" w:name="_Toc382297441"/>
      <w:bookmarkStart w:id="392" w:name="_Toc383611614"/>
      <w:bookmarkStart w:id="393" w:name="_Toc383698936"/>
      <w:bookmarkStart w:id="394" w:name="_Toc382295967"/>
      <w:bookmarkStart w:id="395" w:name="_Toc382297445"/>
      <w:bookmarkStart w:id="396" w:name="_Toc383611618"/>
      <w:bookmarkStart w:id="397" w:name="_Toc383698940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EC5DE7">
      <w:pPr>
        <w:pStyle w:val="Heading1"/>
        <w:numPr>
          <w:ilvl w:val="0"/>
          <w:numId w:val="44"/>
        </w:numPr>
        <w:rPr>
          <w:rFonts w:ascii="Calibri" w:hAnsi="Calibri" w:cs="Calibri"/>
        </w:rPr>
      </w:pPr>
      <w:bookmarkStart w:id="398" w:name="_Toc453239570"/>
      <w:r w:rsidRPr="00AA38E8">
        <w:rPr>
          <w:rFonts w:ascii="Calibri" w:hAnsi="Calibri" w:cs="Calibri"/>
        </w:rPr>
        <w:lastRenderedPageBreak/>
        <w:t>Appendix</w:t>
      </w:r>
      <w:bookmarkEnd w:id="398"/>
    </w:p>
    <w:p w:rsidR="00912AE0" w:rsidRPr="00EF1337" w:rsidRDefault="00316B5F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DE8" w:rsidRDefault="00AF6DE8">
      <w:r>
        <w:separator/>
      </w:r>
    </w:p>
  </w:endnote>
  <w:endnote w:type="continuationSeparator" w:id="0">
    <w:p w:rsidR="00AF6DE8" w:rsidRDefault="00AF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A072DB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12CC1">
            <w:rPr>
              <w:sz w:val="16"/>
            </w:rPr>
            <w:t>2.0</w:t>
          </w:r>
          <w:r>
            <w:rPr>
              <w:sz w:val="16"/>
            </w:rPr>
            <w:t xml:space="preserve"> Date: </w:t>
          </w:r>
          <w:del w:id="399" w:author="Nexteer Employee" w:date="2016-06-09T12:34:00Z">
            <w:r w:rsidR="00101033" w:rsidDel="00A072DB">
              <w:rPr>
                <w:sz w:val="16"/>
              </w:rPr>
              <w:delText>0</w:delText>
            </w:r>
            <w:r w:rsidR="00812CC1" w:rsidDel="00A072DB">
              <w:rPr>
                <w:sz w:val="16"/>
              </w:rPr>
              <w:delText>2</w:delText>
            </w:r>
          </w:del>
          <w:ins w:id="400" w:author="Nexteer Employee" w:date="2016-06-09T12:34:00Z">
            <w:r w:rsidR="00A072DB">
              <w:rPr>
                <w:sz w:val="16"/>
              </w:rPr>
              <w:t>06</w:t>
            </w:r>
          </w:ins>
          <w:r w:rsidR="00101033">
            <w:rPr>
              <w:sz w:val="16"/>
            </w:rPr>
            <w:t>/</w:t>
          </w:r>
          <w:del w:id="401" w:author="Nexteer Employee" w:date="2016-06-09T12:35:00Z">
            <w:r w:rsidR="00812CC1" w:rsidDel="00A072DB">
              <w:rPr>
                <w:sz w:val="16"/>
              </w:rPr>
              <w:delText>05</w:delText>
            </w:r>
          </w:del>
          <w:ins w:id="402" w:author="Nexteer Employee" w:date="2016-06-09T12:35:00Z">
            <w:r w:rsidR="00A072DB">
              <w:rPr>
                <w:sz w:val="16"/>
              </w:rPr>
              <w:t>09</w:t>
            </w:r>
          </w:ins>
          <w:r w:rsidR="00101033">
            <w:rPr>
              <w:sz w:val="16"/>
            </w:rPr>
            <w:t>/201</w:t>
          </w:r>
          <w:r w:rsidR="00812CC1">
            <w:rPr>
              <w:sz w:val="16"/>
            </w:rPr>
            <w:t>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70BF7">
            <w:rPr>
              <w:noProof/>
              <w:sz w:val="16"/>
              <w:szCs w:val="16"/>
            </w:rPr>
            <w:t>11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70BF7">
            <w:rPr>
              <w:noProof/>
              <w:sz w:val="16"/>
              <w:szCs w:val="16"/>
            </w:rPr>
            <w:t>13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DE8" w:rsidRDefault="00AF6DE8">
      <w:r>
        <w:separator/>
      </w:r>
    </w:p>
  </w:footnote>
  <w:footnote w:type="continuationSeparator" w:id="0">
    <w:p w:rsidR="00AF6DE8" w:rsidRDefault="00AF6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16B5F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8070" cy="43878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2C7EEB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32A83"/>
    <w:rsid w:val="00040AC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033"/>
    <w:rsid w:val="00101127"/>
    <w:rsid w:val="00101309"/>
    <w:rsid w:val="00103C4C"/>
    <w:rsid w:val="001123AD"/>
    <w:rsid w:val="00114319"/>
    <w:rsid w:val="001161D2"/>
    <w:rsid w:val="00120D8E"/>
    <w:rsid w:val="00132EC3"/>
    <w:rsid w:val="00136080"/>
    <w:rsid w:val="00151B57"/>
    <w:rsid w:val="00173835"/>
    <w:rsid w:val="001833C5"/>
    <w:rsid w:val="0018470A"/>
    <w:rsid w:val="00186C07"/>
    <w:rsid w:val="0019671A"/>
    <w:rsid w:val="001A73C4"/>
    <w:rsid w:val="001B11CC"/>
    <w:rsid w:val="001B1516"/>
    <w:rsid w:val="001B7B1D"/>
    <w:rsid w:val="001D2F1D"/>
    <w:rsid w:val="001D631F"/>
    <w:rsid w:val="001E0633"/>
    <w:rsid w:val="002105D0"/>
    <w:rsid w:val="00213F47"/>
    <w:rsid w:val="00223BA5"/>
    <w:rsid w:val="00224A5F"/>
    <w:rsid w:val="0022551D"/>
    <w:rsid w:val="00236557"/>
    <w:rsid w:val="00246432"/>
    <w:rsid w:val="0025182D"/>
    <w:rsid w:val="002540D9"/>
    <w:rsid w:val="0026400C"/>
    <w:rsid w:val="0027405F"/>
    <w:rsid w:val="002748BA"/>
    <w:rsid w:val="00282A3F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16B5F"/>
    <w:rsid w:val="00331846"/>
    <w:rsid w:val="00332C76"/>
    <w:rsid w:val="00333CDC"/>
    <w:rsid w:val="0033680E"/>
    <w:rsid w:val="00347663"/>
    <w:rsid w:val="00356930"/>
    <w:rsid w:val="00364F00"/>
    <w:rsid w:val="003A7BDF"/>
    <w:rsid w:val="003B4A55"/>
    <w:rsid w:val="003B5604"/>
    <w:rsid w:val="003C4980"/>
    <w:rsid w:val="004057AC"/>
    <w:rsid w:val="00410E30"/>
    <w:rsid w:val="0041167D"/>
    <w:rsid w:val="0042494B"/>
    <w:rsid w:val="0043354D"/>
    <w:rsid w:val="00436F3E"/>
    <w:rsid w:val="00443370"/>
    <w:rsid w:val="00444F99"/>
    <w:rsid w:val="00454165"/>
    <w:rsid w:val="00467A4E"/>
    <w:rsid w:val="004765F7"/>
    <w:rsid w:val="0048518B"/>
    <w:rsid w:val="004863BF"/>
    <w:rsid w:val="00491C29"/>
    <w:rsid w:val="0049479C"/>
    <w:rsid w:val="004B4EB5"/>
    <w:rsid w:val="004C3E01"/>
    <w:rsid w:val="004F3152"/>
    <w:rsid w:val="004F3C64"/>
    <w:rsid w:val="00510DB3"/>
    <w:rsid w:val="00523070"/>
    <w:rsid w:val="00525847"/>
    <w:rsid w:val="00545DAC"/>
    <w:rsid w:val="00556DA5"/>
    <w:rsid w:val="005717E6"/>
    <w:rsid w:val="00575858"/>
    <w:rsid w:val="00585674"/>
    <w:rsid w:val="005878B7"/>
    <w:rsid w:val="00590D6F"/>
    <w:rsid w:val="005A392A"/>
    <w:rsid w:val="005A3EDE"/>
    <w:rsid w:val="005B5615"/>
    <w:rsid w:val="005B570F"/>
    <w:rsid w:val="005B6300"/>
    <w:rsid w:val="005C6E8D"/>
    <w:rsid w:val="005D4850"/>
    <w:rsid w:val="005D671A"/>
    <w:rsid w:val="005E2580"/>
    <w:rsid w:val="00606A67"/>
    <w:rsid w:val="00612FF1"/>
    <w:rsid w:val="00613949"/>
    <w:rsid w:val="006171B3"/>
    <w:rsid w:val="00633FE1"/>
    <w:rsid w:val="006374FA"/>
    <w:rsid w:val="0064129F"/>
    <w:rsid w:val="00646455"/>
    <w:rsid w:val="0065533E"/>
    <w:rsid w:val="00656B0A"/>
    <w:rsid w:val="006719D4"/>
    <w:rsid w:val="00681E5A"/>
    <w:rsid w:val="006A61EA"/>
    <w:rsid w:val="006B2E05"/>
    <w:rsid w:val="006B4620"/>
    <w:rsid w:val="006B4871"/>
    <w:rsid w:val="006B5229"/>
    <w:rsid w:val="006B5804"/>
    <w:rsid w:val="006B5F56"/>
    <w:rsid w:val="006C6F51"/>
    <w:rsid w:val="006D1DB4"/>
    <w:rsid w:val="006D3EBF"/>
    <w:rsid w:val="006D4B2E"/>
    <w:rsid w:val="006E4739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7949"/>
    <w:rsid w:val="00795EFB"/>
    <w:rsid w:val="007A015E"/>
    <w:rsid w:val="007A27DC"/>
    <w:rsid w:val="007A2CEC"/>
    <w:rsid w:val="007B1EDB"/>
    <w:rsid w:val="007B2442"/>
    <w:rsid w:val="007B71B8"/>
    <w:rsid w:val="007C4BC5"/>
    <w:rsid w:val="007C4FC1"/>
    <w:rsid w:val="007C54C2"/>
    <w:rsid w:val="007D216B"/>
    <w:rsid w:val="007E1D79"/>
    <w:rsid w:val="007E4EF4"/>
    <w:rsid w:val="00805149"/>
    <w:rsid w:val="008116BA"/>
    <w:rsid w:val="008119C7"/>
    <w:rsid w:val="00812CC1"/>
    <w:rsid w:val="00823506"/>
    <w:rsid w:val="00831038"/>
    <w:rsid w:val="00835A4A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4480"/>
    <w:rsid w:val="008969C4"/>
    <w:rsid w:val="008A1CA9"/>
    <w:rsid w:val="008A3DEA"/>
    <w:rsid w:val="008C173E"/>
    <w:rsid w:val="008C4FBE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0F1E"/>
    <w:rsid w:val="009A2ED4"/>
    <w:rsid w:val="009B6BDF"/>
    <w:rsid w:val="009B754B"/>
    <w:rsid w:val="009C2C9A"/>
    <w:rsid w:val="009C5629"/>
    <w:rsid w:val="009C694E"/>
    <w:rsid w:val="009D56A4"/>
    <w:rsid w:val="009E68C0"/>
    <w:rsid w:val="009F3119"/>
    <w:rsid w:val="00A072DB"/>
    <w:rsid w:val="00A22E5D"/>
    <w:rsid w:val="00A2583B"/>
    <w:rsid w:val="00A25B61"/>
    <w:rsid w:val="00A26934"/>
    <w:rsid w:val="00A32585"/>
    <w:rsid w:val="00A33573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AF4561"/>
    <w:rsid w:val="00AF6DE8"/>
    <w:rsid w:val="00B11BE8"/>
    <w:rsid w:val="00B15158"/>
    <w:rsid w:val="00B21099"/>
    <w:rsid w:val="00B263A8"/>
    <w:rsid w:val="00B35242"/>
    <w:rsid w:val="00B352F7"/>
    <w:rsid w:val="00B401DA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5CA0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4F3"/>
    <w:rsid w:val="00C71EF8"/>
    <w:rsid w:val="00CA5BBE"/>
    <w:rsid w:val="00CB724F"/>
    <w:rsid w:val="00CC5FFD"/>
    <w:rsid w:val="00CC7429"/>
    <w:rsid w:val="00CE298F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0BF7"/>
    <w:rsid w:val="00D77952"/>
    <w:rsid w:val="00D8298E"/>
    <w:rsid w:val="00DB213C"/>
    <w:rsid w:val="00DB506B"/>
    <w:rsid w:val="00DB64AB"/>
    <w:rsid w:val="00DC0781"/>
    <w:rsid w:val="00DC0F37"/>
    <w:rsid w:val="00DC3017"/>
    <w:rsid w:val="00DC336B"/>
    <w:rsid w:val="00DC34EB"/>
    <w:rsid w:val="00DD3B65"/>
    <w:rsid w:val="00DE24CB"/>
    <w:rsid w:val="00DE2FDE"/>
    <w:rsid w:val="00DE4B77"/>
    <w:rsid w:val="00E01806"/>
    <w:rsid w:val="00E024FD"/>
    <w:rsid w:val="00E107A7"/>
    <w:rsid w:val="00E202D5"/>
    <w:rsid w:val="00E21597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C5DE7"/>
    <w:rsid w:val="00ED7CA4"/>
    <w:rsid w:val="00EE26AB"/>
    <w:rsid w:val="00EF04AA"/>
    <w:rsid w:val="00EF1337"/>
    <w:rsid w:val="00F01D8E"/>
    <w:rsid w:val="00F07544"/>
    <w:rsid w:val="00F172A1"/>
    <w:rsid w:val="00F22409"/>
    <w:rsid w:val="00F25926"/>
    <w:rsid w:val="00F31A9D"/>
    <w:rsid w:val="00F36729"/>
    <w:rsid w:val="00F36CC2"/>
    <w:rsid w:val="00F36E66"/>
    <w:rsid w:val="00F41E6C"/>
    <w:rsid w:val="00F4330C"/>
    <w:rsid w:val="00F4712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C608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DB5EB3-E821-4649-9C3A-C8033806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5785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Nexteer Employee</cp:lastModifiedBy>
  <cp:revision>39</cp:revision>
  <cp:lastPrinted>2015-04-09T21:33:00Z</cp:lastPrinted>
  <dcterms:created xsi:type="dcterms:W3CDTF">2015-04-09T21:33:00Z</dcterms:created>
  <dcterms:modified xsi:type="dcterms:W3CDTF">2016-06-17T19:04:00Z</dcterms:modified>
</cp:coreProperties>
</file>