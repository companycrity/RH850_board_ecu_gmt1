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43892298C0BB4939871F98BBE7725FD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EF5ADE" w:rsidP="007E0373">
      <w:pPr>
        <w:tabs>
          <w:tab w:val="left" w:pos="4320"/>
          <w:tab w:val="left" w:pos="8640"/>
        </w:tabs>
        <w:spacing w:before="120" w:after="360"/>
        <w:jc w:val="center"/>
        <w:rPr>
          <w:b/>
          <w:sz w:val="36"/>
        </w:rPr>
      </w:pPr>
      <w:r>
        <w:rPr>
          <w:rFonts w:cs="Calibri"/>
          <w:b/>
          <w:sz w:val="48"/>
          <w:szCs w:val="48"/>
        </w:rPr>
        <w:t>AdcDiagc</w:t>
      </w:r>
    </w:p>
    <w:p w:rsidR="005E61CD" w:rsidRPr="007E0373" w:rsidRDefault="005E61CD" w:rsidP="007E0373">
      <w:pPr>
        <w:tabs>
          <w:tab w:val="left" w:pos="4320"/>
          <w:tab w:val="left" w:pos="8640"/>
        </w:tabs>
        <w:spacing w:before="120" w:after="360"/>
        <w:jc w:val="center"/>
        <w:rPr>
          <w:b/>
          <w:sz w:val="36"/>
        </w:rPr>
      </w:pPr>
    </w:p>
    <w:p w:rsidR="005E61CD" w:rsidRPr="007E0373" w:rsidRDefault="00A91ADD" w:rsidP="007E0373">
      <w:pPr>
        <w:tabs>
          <w:tab w:val="left" w:pos="4320"/>
          <w:tab w:val="left" w:pos="8640"/>
        </w:tabs>
        <w:spacing w:before="120" w:after="360"/>
        <w:jc w:val="center"/>
        <w:rPr>
          <w:b/>
          <w:sz w:val="36"/>
        </w:rPr>
      </w:pPr>
      <w:del w:id="0" w:author="Nexteer Employee" w:date="2016-08-25T17:56:00Z">
        <w:r w:rsidRPr="007E0373" w:rsidDel="00395CDB">
          <w:rPr>
            <w:b/>
            <w:sz w:val="36"/>
          </w:rPr>
          <w:fldChar w:fldCharType="begin"/>
        </w:r>
        <w:r w:rsidRPr="007E0373" w:rsidDel="00395CDB">
          <w:rPr>
            <w:b/>
            <w:sz w:val="36"/>
          </w:rPr>
          <w:delInstrText xml:space="preserve"> DOCPROPERTY  "Release Date"  \* MERGEFORMAT </w:delInstrText>
        </w:r>
        <w:r w:rsidRPr="007E0373" w:rsidDel="00395CDB">
          <w:rPr>
            <w:b/>
            <w:sz w:val="36"/>
          </w:rPr>
          <w:fldChar w:fldCharType="separate"/>
        </w:r>
        <w:r w:rsidDel="00395CDB">
          <w:rPr>
            <w:b/>
            <w:sz w:val="36"/>
          </w:rPr>
          <w:delText>Ju</w:delText>
        </w:r>
        <w:r w:rsidR="007307E5" w:rsidDel="00395CDB">
          <w:rPr>
            <w:b/>
            <w:sz w:val="36"/>
          </w:rPr>
          <w:delText>l</w:delText>
        </w:r>
        <w:r w:rsidDel="00395CDB">
          <w:rPr>
            <w:b/>
            <w:sz w:val="36"/>
          </w:rPr>
          <w:delText xml:space="preserve"> </w:delText>
        </w:r>
        <w:r w:rsidR="007307E5" w:rsidDel="00395CDB">
          <w:rPr>
            <w:b/>
            <w:sz w:val="36"/>
          </w:rPr>
          <w:delText>15</w:delText>
        </w:r>
        <w:r w:rsidDel="00395CDB">
          <w:rPr>
            <w:b/>
            <w:sz w:val="36"/>
          </w:rPr>
          <w:delText>, 201</w:delText>
        </w:r>
        <w:r w:rsidRPr="007E0373" w:rsidDel="00395CDB">
          <w:rPr>
            <w:b/>
            <w:sz w:val="36"/>
          </w:rPr>
          <w:fldChar w:fldCharType="end"/>
        </w:r>
      </w:del>
      <w:ins w:id="1" w:author="Nexteer Employee" w:date="2016-08-25T17:56:00Z">
        <w:r w:rsidR="00395CDB" w:rsidRPr="007E0373">
          <w:rPr>
            <w:b/>
            <w:sz w:val="36"/>
          </w:rPr>
          <w:fldChar w:fldCharType="begin"/>
        </w:r>
        <w:r w:rsidR="00395CDB" w:rsidRPr="007E0373">
          <w:rPr>
            <w:b/>
            <w:sz w:val="36"/>
          </w:rPr>
          <w:instrText xml:space="preserve"> DOCPROPERTY  "Release Date"  \* MERGEFORMAT </w:instrText>
        </w:r>
        <w:r w:rsidR="00395CDB" w:rsidRPr="007E0373">
          <w:rPr>
            <w:b/>
            <w:sz w:val="36"/>
          </w:rPr>
          <w:fldChar w:fldCharType="separate"/>
        </w:r>
        <w:r w:rsidR="00395CDB">
          <w:rPr>
            <w:b/>
            <w:sz w:val="36"/>
          </w:rPr>
          <w:t>Aug 25, 201</w:t>
        </w:r>
        <w:r w:rsidR="00395CDB" w:rsidRPr="007E0373">
          <w:rPr>
            <w:b/>
            <w:sz w:val="36"/>
          </w:rPr>
          <w:fldChar w:fldCharType="end"/>
        </w:r>
      </w:ins>
      <w:r w:rsidR="00EF5ADE">
        <w:rPr>
          <w:b/>
          <w:sz w:val="36"/>
        </w:rPr>
        <w:t>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8F7C5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F7C5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8F7C5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EF5ADE"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F7C5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8F7C5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2520"/>
        <w:gridCol w:w="1890"/>
        <w:gridCol w:w="1620"/>
      </w:tblGrid>
      <w:tr w:rsidR="00EF5ADE" w:rsidRPr="00AA38E8" w:rsidTr="00EF5ADE">
        <w:tc>
          <w:tcPr>
            <w:tcW w:w="3780" w:type="dxa"/>
          </w:tcPr>
          <w:p w:rsidR="00EF5ADE" w:rsidRPr="00AA38E8" w:rsidRDefault="00EF5AD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520" w:type="dxa"/>
          </w:tcPr>
          <w:p w:rsidR="00EF5ADE" w:rsidRPr="00AA38E8" w:rsidRDefault="00EF5ADE" w:rsidP="00D229A6">
            <w:pPr>
              <w:jc w:val="center"/>
              <w:rPr>
                <w:rFonts w:cs="Calibri"/>
                <w:b/>
              </w:rPr>
            </w:pPr>
            <w:r w:rsidRPr="00AA38E8">
              <w:rPr>
                <w:rFonts w:cs="Calibri"/>
                <w:b/>
              </w:rPr>
              <w:t>Author</w:t>
            </w:r>
          </w:p>
        </w:tc>
        <w:tc>
          <w:tcPr>
            <w:tcW w:w="1890" w:type="dxa"/>
          </w:tcPr>
          <w:p w:rsidR="00EF5ADE" w:rsidRPr="00AA38E8" w:rsidRDefault="00EF5ADE" w:rsidP="00D229A6">
            <w:pPr>
              <w:jc w:val="center"/>
              <w:rPr>
                <w:rFonts w:cs="Calibri"/>
                <w:b/>
              </w:rPr>
            </w:pPr>
            <w:r w:rsidRPr="00AA38E8">
              <w:rPr>
                <w:rFonts w:cs="Calibri"/>
                <w:b/>
              </w:rPr>
              <w:t>Version</w:t>
            </w:r>
          </w:p>
        </w:tc>
        <w:tc>
          <w:tcPr>
            <w:tcW w:w="1620" w:type="dxa"/>
          </w:tcPr>
          <w:p w:rsidR="00EF5ADE" w:rsidRPr="00AA38E8" w:rsidRDefault="00EF5ADE" w:rsidP="00D229A6">
            <w:pPr>
              <w:jc w:val="center"/>
              <w:rPr>
                <w:rFonts w:cs="Calibri"/>
                <w:b/>
              </w:rPr>
            </w:pPr>
            <w:r w:rsidRPr="00AA38E8">
              <w:rPr>
                <w:rFonts w:cs="Calibri"/>
                <w:b/>
              </w:rPr>
              <w:t>Date</w:t>
            </w:r>
          </w:p>
        </w:tc>
      </w:tr>
      <w:tr w:rsidR="00EF5ADE" w:rsidRPr="00AA38E8" w:rsidTr="00EF5ADE">
        <w:tc>
          <w:tcPr>
            <w:tcW w:w="3780" w:type="dxa"/>
          </w:tcPr>
          <w:p w:rsidR="00EF5ADE" w:rsidRPr="00AA38E8" w:rsidRDefault="00EF5ADE" w:rsidP="004C1284">
            <w:pPr>
              <w:rPr>
                <w:rFonts w:cs="Calibri"/>
              </w:rPr>
            </w:pPr>
            <w:r>
              <w:rPr>
                <w:rFonts w:cs="Calibri"/>
              </w:rPr>
              <w:t>Initial Version</w:t>
            </w:r>
          </w:p>
        </w:tc>
        <w:tc>
          <w:tcPr>
            <w:tcW w:w="2520" w:type="dxa"/>
          </w:tcPr>
          <w:p w:rsidR="00EF5ADE" w:rsidRPr="00AA38E8" w:rsidRDefault="00EF5ADE" w:rsidP="00EF5ADE">
            <w:pPr>
              <w:tabs>
                <w:tab w:val="left" w:pos="4320"/>
                <w:tab w:val="left" w:pos="8640"/>
              </w:tabs>
              <w:jc w:val="center"/>
              <w:rPr>
                <w:rFonts w:cs="Calibri"/>
              </w:rPr>
            </w:pPr>
            <w:r>
              <w:rPr>
                <w:rFonts w:cs="Calibri"/>
              </w:rPr>
              <w:t>Rijvi Ahmed</w:t>
            </w:r>
          </w:p>
        </w:tc>
        <w:tc>
          <w:tcPr>
            <w:tcW w:w="1890" w:type="dxa"/>
          </w:tcPr>
          <w:p w:rsidR="00EF5ADE" w:rsidRPr="00AA38E8" w:rsidRDefault="00EF5ADE" w:rsidP="004C1284">
            <w:pPr>
              <w:rPr>
                <w:rFonts w:cs="Calibri"/>
              </w:rPr>
            </w:pPr>
            <w:r>
              <w:rPr>
                <w:rFonts w:cs="Calibri"/>
              </w:rPr>
              <w:t>1.0</w:t>
            </w:r>
          </w:p>
        </w:tc>
        <w:tc>
          <w:tcPr>
            <w:tcW w:w="1620" w:type="dxa"/>
          </w:tcPr>
          <w:p w:rsidR="00EF5ADE" w:rsidRPr="00AA38E8" w:rsidRDefault="00EF5ADE" w:rsidP="004C1284">
            <w:pPr>
              <w:rPr>
                <w:rFonts w:cs="Calibri"/>
              </w:rPr>
            </w:pPr>
            <w:r>
              <w:rPr>
                <w:rFonts w:cs="Calibri"/>
              </w:rPr>
              <w:t>02-Feb-2016</w:t>
            </w:r>
          </w:p>
        </w:tc>
      </w:tr>
      <w:tr w:rsidR="00750CF2" w:rsidRPr="00AA38E8" w:rsidTr="00EF5ADE">
        <w:tc>
          <w:tcPr>
            <w:tcW w:w="3780" w:type="dxa"/>
          </w:tcPr>
          <w:p w:rsidR="00750CF2" w:rsidRDefault="00750CF2" w:rsidP="004C1284">
            <w:pPr>
              <w:rPr>
                <w:rFonts w:cs="Calibri"/>
              </w:rPr>
            </w:pPr>
            <w:r>
              <w:rPr>
                <w:rFonts w:cs="Calibri"/>
              </w:rPr>
              <w:t>Updated per design rev. 1.1.0</w:t>
            </w:r>
          </w:p>
        </w:tc>
        <w:tc>
          <w:tcPr>
            <w:tcW w:w="2520" w:type="dxa"/>
          </w:tcPr>
          <w:p w:rsidR="00750CF2" w:rsidRDefault="00750CF2" w:rsidP="00EF5ADE">
            <w:pPr>
              <w:tabs>
                <w:tab w:val="left" w:pos="4320"/>
                <w:tab w:val="left" w:pos="8640"/>
              </w:tabs>
              <w:jc w:val="center"/>
              <w:rPr>
                <w:rFonts w:cs="Calibri"/>
              </w:rPr>
            </w:pPr>
            <w:r>
              <w:rPr>
                <w:rFonts w:cs="Calibri"/>
              </w:rPr>
              <w:t>Rijvi Ahmed</w:t>
            </w:r>
          </w:p>
        </w:tc>
        <w:tc>
          <w:tcPr>
            <w:tcW w:w="1890" w:type="dxa"/>
          </w:tcPr>
          <w:p w:rsidR="00750CF2" w:rsidRDefault="00750CF2" w:rsidP="004C1284">
            <w:pPr>
              <w:rPr>
                <w:rFonts w:cs="Calibri"/>
              </w:rPr>
            </w:pPr>
            <w:r>
              <w:rPr>
                <w:rFonts w:cs="Calibri"/>
              </w:rPr>
              <w:t>2.0</w:t>
            </w:r>
          </w:p>
        </w:tc>
        <w:tc>
          <w:tcPr>
            <w:tcW w:w="1620" w:type="dxa"/>
          </w:tcPr>
          <w:p w:rsidR="00750CF2" w:rsidRDefault="00750CF2" w:rsidP="004C1284">
            <w:pPr>
              <w:rPr>
                <w:rFonts w:cs="Calibri"/>
              </w:rPr>
            </w:pPr>
            <w:r>
              <w:rPr>
                <w:rFonts w:cs="Calibri"/>
              </w:rPr>
              <w:t>23-Mar-2016</w:t>
            </w:r>
          </w:p>
        </w:tc>
      </w:tr>
      <w:tr w:rsidR="00A91ADD" w:rsidRPr="00AA38E8" w:rsidTr="00EF5ADE">
        <w:tc>
          <w:tcPr>
            <w:tcW w:w="3780" w:type="dxa"/>
          </w:tcPr>
          <w:p w:rsidR="00A91ADD" w:rsidRDefault="00A91ADD" w:rsidP="00CD2213">
            <w:pPr>
              <w:rPr>
                <w:rFonts w:cs="Calibri"/>
              </w:rPr>
            </w:pPr>
            <w:r>
              <w:rPr>
                <w:rFonts w:cs="Calibri"/>
              </w:rPr>
              <w:t>Updated per design rev. 1.</w:t>
            </w:r>
            <w:r w:rsidR="00CD2213">
              <w:rPr>
                <w:rFonts w:cs="Calibri"/>
              </w:rPr>
              <w:t>4</w:t>
            </w:r>
            <w:r>
              <w:rPr>
                <w:rFonts w:cs="Calibri"/>
              </w:rPr>
              <w:t>.0</w:t>
            </w:r>
          </w:p>
        </w:tc>
        <w:tc>
          <w:tcPr>
            <w:tcW w:w="2520" w:type="dxa"/>
          </w:tcPr>
          <w:p w:rsidR="00A91ADD" w:rsidRDefault="00A91ADD" w:rsidP="00EF5ADE">
            <w:pPr>
              <w:tabs>
                <w:tab w:val="left" w:pos="4320"/>
                <w:tab w:val="left" w:pos="8640"/>
              </w:tabs>
              <w:jc w:val="center"/>
              <w:rPr>
                <w:rFonts w:cs="Calibri"/>
              </w:rPr>
            </w:pPr>
            <w:r>
              <w:rPr>
                <w:rFonts w:cs="Calibri"/>
              </w:rPr>
              <w:t>Avinash James</w:t>
            </w:r>
          </w:p>
        </w:tc>
        <w:tc>
          <w:tcPr>
            <w:tcW w:w="1890" w:type="dxa"/>
          </w:tcPr>
          <w:p w:rsidR="00A91ADD" w:rsidRDefault="00A91ADD" w:rsidP="004C1284">
            <w:pPr>
              <w:rPr>
                <w:rFonts w:cs="Calibri"/>
              </w:rPr>
            </w:pPr>
            <w:r>
              <w:rPr>
                <w:rFonts w:cs="Calibri"/>
              </w:rPr>
              <w:t>3.0</w:t>
            </w:r>
          </w:p>
        </w:tc>
        <w:tc>
          <w:tcPr>
            <w:tcW w:w="1620" w:type="dxa"/>
          </w:tcPr>
          <w:p w:rsidR="00A91ADD" w:rsidRDefault="00A91ADD" w:rsidP="00A91ADD">
            <w:pPr>
              <w:rPr>
                <w:rFonts w:cs="Calibri"/>
              </w:rPr>
            </w:pPr>
            <w:r>
              <w:rPr>
                <w:rFonts w:cs="Calibri"/>
              </w:rPr>
              <w:t>21-Jun-2016</w:t>
            </w:r>
          </w:p>
        </w:tc>
      </w:tr>
      <w:tr w:rsidR="007307E5" w:rsidRPr="00AA38E8" w:rsidTr="00EF5ADE">
        <w:tc>
          <w:tcPr>
            <w:tcW w:w="3780" w:type="dxa"/>
          </w:tcPr>
          <w:p w:rsidR="007307E5" w:rsidRDefault="007307E5" w:rsidP="0011074A">
            <w:pPr>
              <w:rPr>
                <w:rFonts w:cs="Calibri"/>
              </w:rPr>
            </w:pPr>
            <w:r>
              <w:rPr>
                <w:rFonts w:cs="Calibri"/>
              </w:rPr>
              <w:t>Updated per design rev. 1.</w:t>
            </w:r>
            <w:r w:rsidR="0011074A">
              <w:rPr>
                <w:rFonts w:cs="Calibri"/>
              </w:rPr>
              <w:t>6</w:t>
            </w:r>
            <w:r>
              <w:rPr>
                <w:rFonts w:cs="Calibri"/>
              </w:rPr>
              <w:t>.0</w:t>
            </w:r>
          </w:p>
        </w:tc>
        <w:tc>
          <w:tcPr>
            <w:tcW w:w="2520" w:type="dxa"/>
          </w:tcPr>
          <w:p w:rsidR="007307E5" w:rsidRDefault="007307E5" w:rsidP="00EF5ADE">
            <w:pPr>
              <w:tabs>
                <w:tab w:val="left" w:pos="4320"/>
                <w:tab w:val="left" w:pos="8640"/>
              </w:tabs>
              <w:jc w:val="center"/>
              <w:rPr>
                <w:rFonts w:cs="Calibri"/>
              </w:rPr>
            </w:pPr>
            <w:r>
              <w:rPr>
                <w:rFonts w:cs="Calibri"/>
              </w:rPr>
              <w:t>Avinash James</w:t>
            </w:r>
          </w:p>
        </w:tc>
        <w:tc>
          <w:tcPr>
            <w:tcW w:w="1890" w:type="dxa"/>
          </w:tcPr>
          <w:p w:rsidR="007307E5" w:rsidRDefault="007307E5" w:rsidP="004C1284">
            <w:pPr>
              <w:rPr>
                <w:rFonts w:cs="Calibri"/>
              </w:rPr>
            </w:pPr>
            <w:r>
              <w:rPr>
                <w:rFonts w:cs="Calibri"/>
              </w:rPr>
              <w:t>4.0</w:t>
            </w:r>
          </w:p>
        </w:tc>
        <w:tc>
          <w:tcPr>
            <w:tcW w:w="1620" w:type="dxa"/>
          </w:tcPr>
          <w:p w:rsidR="007307E5" w:rsidRDefault="007307E5" w:rsidP="007307E5">
            <w:pPr>
              <w:rPr>
                <w:rFonts w:cs="Calibri"/>
              </w:rPr>
            </w:pPr>
            <w:r>
              <w:rPr>
                <w:rFonts w:cs="Calibri"/>
              </w:rPr>
              <w:t>15-Jul-2016</w:t>
            </w:r>
          </w:p>
        </w:tc>
      </w:tr>
      <w:tr w:rsidR="00395CDB" w:rsidRPr="00AA38E8" w:rsidTr="00EF5ADE">
        <w:trPr>
          <w:ins w:id="7" w:author="Nexteer Employee" w:date="2016-08-25T17:57:00Z"/>
        </w:trPr>
        <w:tc>
          <w:tcPr>
            <w:tcW w:w="3780" w:type="dxa"/>
          </w:tcPr>
          <w:p w:rsidR="00395CDB" w:rsidRDefault="00395CDB" w:rsidP="00304DFB">
            <w:pPr>
              <w:rPr>
                <w:ins w:id="8" w:author="Nexteer Employee" w:date="2016-08-25T17:57:00Z"/>
                <w:rFonts w:cs="Calibri"/>
              </w:rPr>
            </w:pPr>
            <w:ins w:id="9" w:author="Nexteer Employee" w:date="2016-08-25T17:57:00Z">
              <w:r>
                <w:rPr>
                  <w:rFonts w:cs="Calibri"/>
                </w:rPr>
                <w:t>Updated per design rev. 1.</w:t>
              </w:r>
            </w:ins>
            <w:ins w:id="10" w:author="Nexteer Employee" w:date="2016-08-26T10:57:00Z">
              <w:r w:rsidR="00304DFB">
                <w:rPr>
                  <w:rFonts w:cs="Calibri"/>
                </w:rPr>
                <w:t>7</w:t>
              </w:r>
            </w:ins>
            <w:ins w:id="11" w:author="Nexteer Employee" w:date="2016-08-25T17:57:00Z">
              <w:r>
                <w:rPr>
                  <w:rFonts w:cs="Calibri"/>
                </w:rPr>
                <w:t>.0</w:t>
              </w:r>
            </w:ins>
          </w:p>
        </w:tc>
        <w:tc>
          <w:tcPr>
            <w:tcW w:w="2520" w:type="dxa"/>
          </w:tcPr>
          <w:p w:rsidR="00395CDB" w:rsidRDefault="00395CDB" w:rsidP="00EF5ADE">
            <w:pPr>
              <w:tabs>
                <w:tab w:val="left" w:pos="4320"/>
                <w:tab w:val="left" w:pos="8640"/>
              </w:tabs>
              <w:jc w:val="center"/>
              <w:rPr>
                <w:ins w:id="12" w:author="Nexteer Employee" w:date="2016-08-25T17:57:00Z"/>
                <w:rFonts w:cs="Calibri"/>
              </w:rPr>
            </w:pPr>
            <w:ins w:id="13" w:author="Nexteer Employee" w:date="2016-08-25T17:57:00Z">
              <w:r>
                <w:rPr>
                  <w:rFonts w:cs="Calibri"/>
                </w:rPr>
                <w:t>Avinash James</w:t>
              </w:r>
            </w:ins>
          </w:p>
        </w:tc>
        <w:tc>
          <w:tcPr>
            <w:tcW w:w="1890" w:type="dxa"/>
          </w:tcPr>
          <w:p w:rsidR="00395CDB" w:rsidRDefault="00395CDB" w:rsidP="004C1284">
            <w:pPr>
              <w:rPr>
                <w:ins w:id="14" w:author="Nexteer Employee" w:date="2016-08-25T17:57:00Z"/>
                <w:rFonts w:cs="Calibri"/>
              </w:rPr>
            </w:pPr>
            <w:ins w:id="15" w:author="Nexteer Employee" w:date="2016-08-25T17:57:00Z">
              <w:r>
                <w:rPr>
                  <w:rFonts w:cs="Calibri"/>
                </w:rPr>
                <w:t>5.0</w:t>
              </w:r>
            </w:ins>
          </w:p>
        </w:tc>
        <w:tc>
          <w:tcPr>
            <w:tcW w:w="1620" w:type="dxa"/>
          </w:tcPr>
          <w:p w:rsidR="00395CDB" w:rsidRDefault="00395CDB" w:rsidP="00395CDB">
            <w:pPr>
              <w:rPr>
                <w:ins w:id="16" w:author="Nexteer Employee" w:date="2016-08-25T17:57:00Z"/>
                <w:rFonts w:cs="Calibri"/>
              </w:rPr>
            </w:pPr>
            <w:ins w:id="17" w:author="Nexteer Employee" w:date="2016-08-25T17:57:00Z">
              <w:r>
                <w:rPr>
                  <w:rFonts w:cs="Calibri"/>
                </w:rPr>
                <w:t>25-Aug-2016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0E7D4C"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0E7D4C" w:rsidRDefault="00DB5A06">
      <w:pPr>
        <w:pStyle w:val="TOC1"/>
        <w:rPr>
          <w:rFonts w:eastAsiaTheme="minorEastAsia"/>
          <w:b w:val="0"/>
          <w:color w:val="auto"/>
          <w:kern w:val="0"/>
          <w:sz w:val="22"/>
          <w:szCs w:val="22"/>
          <w:lang w:val="en-US"/>
        </w:rPr>
      </w:pPr>
      <w:hyperlink w:anchor="_Toc446502861" w:history="1">
        <w:r w:rsidR="000E7D4C" w:rsidRPr="0037731A">
          <w:rPr>
            <w:rStyle w:val="Hyperlink"/>
          </w:rPr>
          <w:t>1</w:t>
        </w:r>
        <w:r w:rsidR="000E7D4C">
          <w:rPr>
            <w:rFonts w:eastAsiaTheme="minorEastAsia"/>
            <w:b w:val="0"/>
            <w:color w:val="auto"/>
            <w:kern w:val="0"/>
            <w:sz w:val="22"/>
            <w:szCs w:val="22"/>
            <w:lang w:val="en-US"/>
          </w:rPr>
          <w:tab/>
        </w:r>
        <w:r w:rsidR="000E7D4C" w:rsidRPr="0037731A">
          <w:rPr>
            <w:rStyle w:val="Hyperlink"/>
          </w:rPr>
          <w:t>Introduction</w:t>
        </w:r>
        <w:r w:rsidR="000E7D4C">
          <w:rPr>
            <w:webHidden/>
          </w:rPr>
          <w:tab/>
        </w:r>
        <w:r w:rsidR="000E7D4C">
          <w:rPr>
            <w:webHidden/>
          </w:rPr>
          <w:fldChar w:fldCharType="begin"/>
        </w:r>
        <w:r w:rsidR="000E7D4C">
          <w:rPr>
            <w:webHidden/>
          </w:rPr>
          <w:instrText xml:space="preserve"> PAGEREF _Toc446502861 \h </w:instrText>
        </w:r>
        <w:r w:rsidR="000E7D4C">
          <w:rPr>
            <w:webHidden/>
          </w:rPr>
        </w:r>
        <w:r w:rsidR="000E7D4C">
          <w:rPr>
            <w:webHidden/>
          </w:rPr>
          <w:fldChar w:fldCharType="separate"/>
        </w:r>
        <w:r w:rsidR="000E7D4C">
          <w:rPr>
            <w:webHidden/>
          </w:rPr>
          <w:t>5</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62" w:history="1">
        <w:r w:rsidR="000E7D4C" w:rsidRPr="0037731A">
          <w:rPr>
            <w:rStyle w:val="Hyperlink"/>
          </w:rPr>
          <w:t>1.1</w:t>
        </w:r>
        <w:r w:rsidR="000E7D4C">
          <w:rPr>
            <w:rFonts w:asciiTheme="minorHAnsi" w:eastAsiaTheme="minorEastAsia" w:hAnsiTheme="minorHAnsi"/>
            <w:color w:val="auto"/>
            <w:kern w:val="0"/>
            <w:szCs w:val="22"/>
          </w:rPr>
          <w:tab/>
        </w:r>
        <w:r w:rsidR="000E7D4C" w:rsidRPr="0037731A">
          <w:rPr>
            <w:rStyle w:val="Hyperlink"/>
          </w:rPr>
          <w:t>Purpose</w:t>
        </w:r>
        <w:r w:rsidR="000E7D4C">
          <w:rPr>
            <w:webHidden/>
          </w:rPr>
          <w:tab/>
        </w:r>
        <w:r w:rsidR="000E7D4C">
          <w:rPr>
            <w:webHidden/>
          </w:rPr>
          <w:fldChar w:fldCharType="begin"/>
        </w:r>
        <w:r w:rsidR="000E7D4C">
          <w:rPr>
            <w:webHidden/>
          </w:rPr>
          <w:instrText xml:space="preserve"> PAGEREF _Toc446502862 \h </w:instrText>
        </w:r>
        <w:r w:rsidR="000E7D4C">
          <w:rPr>
            <w:webHidden/>
          </w:rPr>
        </w:r>
        <w:r w:rsidR="000E7D4C">
          <w:rPr>
            <w:webHidden/>
          </w:rPr>
          <w:fldChar w:fldCharType="separate"/>
        </w:r>
        <w:r w:rsidR="000E7D4C">
          <w:rPr>
            <w:webHidden/>
          </w:rPr>
          <w:t>5</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63" w:history="1">
        <w:r w:rsidR="000E7D4C" w:rsidRPr="0037731A">
          <w:rPr>
            <w:rStyle w:val="Hyperlink"/>
          </w:rPr>
          <w:t>1.2</w:t>
        </w:r>
        <w:r w:rsidR="000E7D4C">
          <w:rPr>
            <w:rFonts w:asciiTheme="minorHAnsi" w:eastAsiaTheme="minorEastAsia" w:hAnsiTheme="minorHAnsi"/>
            <w:color w:val="auto"/>
            <w:kern w:val="0"/>
            <w:szCs w:val="22"/>
          </w:rPr>
          <w:tab/>
        </w:r>
        <w:r w:rsidR="000E7D4C" w:rsidRPr="0037731A">
          <w:rPr>
            <w:rStyle w:val="Hyperlink"/>
          </w:rPr>
          <w:t>Scope</w:t>
        </w:r>
        <w:r w:rsidR="000E7D4C">
          <w:rPr>
            <w:webHidden/>
          </w:rPr>
          <w:tab/>
        </w:r>
        <w:r w:rsidR="000E7D4C">
          <w:rPr>
            <w:webHidden/>
          </w:rPr>
          <w:fldChar w:fldCharType="begin"/>
        </w:r>
        <w:r w:rsidR="000E7D4C">
          <w:rPr>
            <w:webHidden/>
          </w:rPr>
          <w:instrText xml:space="preserve"> PAGEREF _Toc446502863 \h </w:instrText>
        </w:r>
        <w:r w:rsidR="000E7D4C">
          <w:rPr>
            <w:webHidden/>
          </w:rPr>
        </w:r>
        <w:r w:rsidR="000E7D4C">
          <w:rPr>
            <w:webHidden/>
          </w:rPr>
          <w:fldChar w:fldCharType="separate"/>
        </w:r>
        <w:r w:rsidR="000E7D4C">
          <w:rPr>
            <w:webHidden/>
          </w:rPr>
          <w:t>5</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864" w:history="1">
        <w:r w:rsidR="000E7D4C" w:rsidRPr="0037731A">
          <w:rPr>
            <w:rStyle w:val="Hyperlink"/>
            <w:rFonts w:ascii="Calibri" w:hAnsi="Calibri" w:cs="Calibri"/>
          </w:rPr>
          <w:t>2</w:t>
        </w:r>
        <w:r w:rsidR="000E7D4C">
          <w:rPr>
            <w:rFonts w:eastAsiaTheme="minorEastAsia"/>
            <w:b w:val="0"/>
            <w:color w:val="auto"/>
            <w:kern w:val="0"/>
            <w:sz w:val="22"/>
            <w:szCs w:val="22"/>
            <w:lang w:val="en-US"/>
          </w:rPr>
          <w:tab/>
        </w:r>
        <w:r w:rsidR="000E7D4C" w:rsidRPr="0037731A">
          <w:rPr>
            <w:rStyle w:val="Hyperlink"/>
            <w:rFonts w:ascii="Calibri" w:hAnsi="Calibri" w:cs="Calibri"/>
          </w:rPr>
          <w:t>AdcDiagc &amp; High-Level Description</w:t>
        </w:r>
        <w:r w:rsidR="000E7D4C">
          <w:rPr>
            <w:webHidden/>
          </w:rPr>
          <w:tab/>
        </w:r>
        <w:r w:rsidR="000E7D4C">
          <w:rPr>
            <w:webHidden/>
          </w:rPr>
          <w:fldChar w:fldCharType="begin"/>
        </w:r>
        <w:r w:rsidR="000E7D4C">
          <w:rPr>
            <w:webHidden/>
          </w:rPr>
          <w:instrText xml:space="preserve"> PAGEREF _Toc446502864 \h </w:instrText>
        </w:r>
        <w:r w:rsidR="000E7D4C">
          <w:rPr>
            <w:webHidden/>
          </w:rPr>
        </w:r>
        <w:r w:rsidR="000E7D4C">
          <w:rPr>
            <w:webHidden/>
          </w:rPr>
          <w:fldChar w:fldCharType="separate"/>
        </w:r>
        <w:r w:rsidR="000E7D4C">
          <w:rPr>
            <w:webHidden/>
          </w:rPr>
          <w:t>6</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865" w:history="1">
        <w:r w:rsidR="000E7D4C" w:rsidRPr="0037731A">
          <w:rPr>
            <w:rStyle w:val="Hyperlink"/>
            <w:rFonts w:ascii="Calibri" w:hAnsi="Calibri" w:cs="Calibri"/>
          </w:rPr>
          <w:t>3</w:t>
        </w:r>
        <w:r w:rsidR="000E7D4C">
          <w:rPr>
            <w:rFonts w:eastAsiaTheme="minorEastAsia"/>
            <w:b w:val="0"/>
            <w:color w:val="auto"/>
            <w:kern w:val="0"/>
            <w:sz w:val="22"/>
            <w:szCs w:val="22"/>
            <w:lang w:val="en-US"/>
          </w:rPr>
          <w:tab/>
        </w:r>
        <w:r w:rsidR="000E7D4C" w:rsidRPr="0037731A">
          <w:rPr>
            <w:rStyle w:val="Hyperlink"/>
            <w:rFonts w:ascii="Calibri" w:hAnsi="Calibri" w:cs="Calibri"/>
          </w:rPr>
          <w:t>Design details of software module</w:t>
        </w:r>
        <w:r w:rsidR="000E7D4C">
          <w:rPr>
            <w:webHidden/>
          </w:rPr>
          <w:tab/>
        </w:r>
        <w:r w:rsidR="000E7D4C">
          <w:rPr>
            <w:webHidden/>
          </w:rPr>
          <w:fldChar w:fldCharType="begin"/>
        </w:r>
        <w:r w:rsidR="000E7D4C">
          <w:rPr>
            <w:webHidden/>
          </w:rPr>
          <w:instrText xml:space="preserve"> PAGEREF _Toc446502865 \h </w:instrText>
        </w:r>
        <w:r w:rsidR="000E7D4C">
          <w:rPr>
            <w:webHidden/>
          </w:rPr>
        </w:r>
        <w:r w:rsidR="000E7D4C">
          <w:rPr>
            <w:webHidden/>
          </w:rPr>
          <w:fldChar w:fldCharType="separate"/>
        </w:r>
        <w:r w:rsidR="000E7D4C">
          <w:rPr>
            <w:webHidden/>
          </w:rPr>
          <w:t>7</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66" w:history="1">
        <w:r w:rsidR="000E7D4C" w:rsidRPr="0037731A">
          <w:rPr>
            <w:rStyle w:val="Hyperlink"/>
            <w:rFonts w:cs="Calibri"/>
          </w:rPr>
          <w:t>3.1</w:t>
        </w:r>
        <w:r w:rsidR="000E7D4C">
          <w:rPr>
            <w:rFonts w:asciiTheme="minorHAnsi" w:eastAsiaTheme="minorEastAsia" w:hAnsiTheme="minorHAnsi"/>
            <w:color w:val="auto"/>
            <w:kern w:val="0"/>
            <w:szCs w:val="22"/>
          </w:rPr>
          <w:tab/>
        </w:r>
        <w:r w:rsidR="000E7D4C" w:rsidRPr="0037731A">
          <w:rPr>
            <w:rStyle w:val="Hyperlink"/>
          </w:rPr>
          <w:t>Graphical</w:t>
        </w:r>
        <w:r w:rsidR="000E7D4C" w:rsidRPr="0037731A">
          <w:rPr>
            <w:rStyle w:val="Hyperlink"/>
            <w:rFonts w:cs="Calibri"/>
          </w:rPr>
          <w:t xml:space="preserve"> representation of AdcDiagc</w:t>
        </w:r>
        <w:r w:rsidR="000E7D4C">
          <w:rPr>
            <w:webHidden/>
          </w:rPr>
          <w:tab/>
        </w:r>
        <w:r w:rsidR="000E7D4C">
          <w:rPr>
            <w:webHidden/>
          </w:rPr>
          <w:fldChar w:fldCharType="begin"/>
        </w:r>
        <w:r w:rsidR="000E7D4C">
          <w:rPr>
            <w:webHidden/>
          </w:rPr>
          <w:instrText xml:space="preserve"> PAGEREF _Toc446502866 \h </w:instrText>
        </w:r>
        <w:r w:rsidR="000E7D4C">
          <w:rPr>
            <w:webHidden/>
          </w:rPr>
        </w:r>
        <w:r w:rsidR="000E7D4C">
          <w:rPr>
            <w:webHidden/>
          </w:rPr>
          <w:fldChar w:fldCharType="separate"/>
        </w:r>
        <w:r w:rsidR="000E7D4C">
          <w:rPr>
            <w:webHidden/>
          </w:rPr>
          <w:t>7</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67" w:history="1">
        <w:r w:rsidR="000E7D4C" w:rsidRPr="0037731A">
          <w:rPr>
            <w:rStyle w:val="Hyperlink"/>
            <w:rFonts w:cs="Calibri"/>
          </w:rPr>
          <w:t>3.2</w:t>
        </w:r>
        <w:r w:rsidR="000E7D4C">
          <w:rPr>
            <w:rFonts w:asciiTheme="minorHAnsi" w:eastAsiaTheme="minorEastAsia" w:hAnsiTheme="minorHAnsi"/>
            <w:color w:val="auto"/>
            <w:kern w:val="0"/>
            <w:szCs w:val="22"/>
          </w:rPr>
          <w:tab/>
        </w:r>
        <w:r w:rsidR="000E7D4C" w:rsidRPr="0037731A">
          <w:rPr>
            <w:rStyle w:val="Hyperlink"/>
            <w:rFonts w:cs="Calibri"/>
          </w:rPr>
          <w:t>Data Flow Diagram</w:t>
        </w:r>
        <w:r w:rsidR="000E7D4C">
          <w:rPr>
            <w:webHidden/>
          </w:rPr>
          <w:tab/>
        </w:r>
        <w:r w:rsidR="000E7D4C">
          <w:rPr>
            <w:webHidden/>
          </w:rPr>
          <w:fldChar w:fldCharType="begin"/>
        </w:r>
        <w:r w:rsidR="000E7D4C">
          <w:rPr>
            <w:webHidden/>
          </w:rPr>
          <w:instrText xml:space="preserve"> PAGEREF _Toc446502867 \h </w:instrText>
        </w:r>
        <w:r w:rsidR="000E7D4C">
          <w:rPr>
            <w:webHidden/>
          </w:rPr>
        </w:r>
        <w:r w:rsidR="000E7D4C">
          <w:rPr>
            <w:webHidden/>
          </w:rPr>
          <w:fldChar w:fldCharType="separate"/>
        </w:r>
        <w:r w:rsidR="000E7D4C">
          <w:rPr>
            <w:webHidden/>
          </w:rPr>
          <w:t>7</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68" w:history="1">
        <w:r w:rsidR="000E7D4C" w:rsidRPr="0037731A">
          <w:rPr>
            <w:rStyle w:val="Hyperlink"/>
            <w:rFonts w:cs="Calibri"/>
          </w:rPr>
          <w:t>3.2.1</w:t>
        </w:r>
        <w:r w:rsidR="000E7D4C">
          <w:rPr>
            <w:rFonts w:asciiTheme="minorHAnsi" w:eastAsiaTheme="minorEastAsia" w:hAnsiTheme="minorHAnsi"/>
            <w:color w:val="auto"/>
            <w:kern w:val="0"/>
            <w:sz w:val="22"/>
            <w:szCs w:val="22"/>
          </w:rPr>
          <w:tab/>
        </w:r>
        <w:r w:rsidR="000E7D4C" w:rsidRPr="0037731A">
          <w:rPr>
            <w:rStyle w:val="Hyperlink"/>
          </w:rPr>
          <w:t xml:space="preserve">Component </w:t>
        </w:r>
        <w:r w:rsidR="000E7D4C" w:rsidRPr="0037731A">
          <w:rPr>
            <w:rStyle w:val="Hyperlink"/>
            <w:rFonts w:cs="Calibri"/>
          </w:rPr>
          <w:t>level DFD</w:t>
        </w:r>
        <w:r w:rsidR="000E7D4C">
          <w:rPr>
            <w:webHidden/>
          </w:rPr>
          <w:tab/>
        </w:r>
        <w:r w:rsidR="000E7D4C">
          <w:rPr>
            <w:webHidden/>
          </w:rPr>
          <w:fldChar w:fldCharType="begin"/>
        </w:r>
        <w:r w:rsidR="000E7D4C">
          <w:rPr>
            <w:webHidden/>
          </w:rPr>
          <w:instrText xml:space="preserve"> PAGEREF _Toc446502868 \h </w:instrText>
        </w:r>
        <w:r w:rsidR="000E7D4C">
          <w:rPr>
            <w:webHidden/>
          </w:rPr>
        </w:r>
        <w:r w:rsidR="000E7D4C">
          <w:rPr>
            <w:webHidden/>
          </w:rPr>
          <w:fldChar w:fldCharType="separate"/>
        </w:r>
        <w:r w:rsidR="000E7D4C">
          <w:rPr>
            <w:webHidden/>
          </w:rPr>
          <w:t>7</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69" w:history="1">
        <w:r w:rsidR="000E7D4C" w:rsidRPr="0037731A">
          <w:rPr>
            <w:rStyle w:val="Hyperlink"/>
            <w:rFonts w:cs="Calibri"/>
          </w:rPr>
          <w:t>3.2.2</w:t>
        </w:r>
        <w:r w:rsidR="000E7D4C">
          <w:rPr>
            <w:rFonts w:asciiTheme="minorHAnsi" w:eastAsiaTheme="minorEastAsia" w:hAnsiTheme="minorHAnsi"/>
            <w:color w:val="auto"/>
            <w:kern w:val="0"/>
            <w:sz w:val="22"/>
            <w:szCs w:val="22"/>
          </w:rPr>
          <w:tab/>
        </w:r>
        <w:r w:rsidR="000E7D4C" w:rsidRPr="0037731A">
          <w:rPr>
            <w:rStyle w:val="Hyperlink"/>
          </w:rPr>
          <w:t xml:space="preserve">Function </w:t>
        </w:r>
        <w:r w:rsidR="000E7D4C" w:rsidRPr="0037731A">
          <w:rPr>
            <w:rStyle w:val="Hyperlink"/>
            <w:rFonts w:cs="Calibri"/>
          </w:rPr>
          <w:t>level DFD</w:t>
        </w:r>
        <w:r w:rsidR="000E7D4C">
          <w:rPr>
            <w:webHidden/>
          </w:rPr>
          <w:tab/>
        </w:r>
        <w:r w:rsidR="000E7D4C">
          <w:rPr>
            <w:webHidden/>
          </w:rPr>
          <w:fldChar w:fldCharType="begin"/>
        </w:r>
        <w:r w:rsidR="000E7D4C">
          <w:rPr>
            <w:webHidden/>
          </w:rPr>
          <w:instrText xml:space="preserve"> PAGEREF _Toc446502869 \h </w:instrText>
        </w:r>
        <w:r w:rsidR="000E7D4C">
          <w:rPr>
            <w:webHidden/>
          </w:rPr>
        </w:r>
        <w:r w:rsidR="000E7D4C">
          <w:rPr>
            <w:webHidden/>
          </w:rPr>
          <w:fldChar w:fldCharType="separate"/>
        </w:r>
        <w:r w:rsidR="000E7D4C">
          <w:rPr>
            <w:webHidden/>
          </w:rPr>
          <w:t>7</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870" w:history="1">
        <w:r w:rsidR="000E7D4C" w:rsidRPr="0037731A">
          <w:rPr>
            <w:rStyle w:val="Hyperlink"/>
            <w:rFonts w:ascii="Calibri" w:hAnsi="Calibri" w:cs="Calibri"/>
          </w:rPr>
          <w:t>4</w:t>
        </w:r>
        <w:r w:rsidR="000E7D4C">
          <w:rPr>
            <w:rFonts w:eastAsiaTheme="minorEastAsia"/>
            <w:b w:val="0"/>
            <w:color w:val="auto"/>
            <w:kern w:val="0"/>
            <w:sz w:val="22"/>
            <w:szCs w:val="22"/>
            <w:lang w:val="en-US"/>
          </w:rPr>
          <w:tab/>
        </w:r>
        <w:r w:rsidR="000E7D4C" w:rsidRPr="0037731A">
          <w:rPr>
            <w:rStyle w:val="Hyperlink"/>
            <w:rFonts w:ascii="Calibri" w:hAnsi="Calibri" w:cs="Calibri"/>
          </w:rPr>
          <w:t>Constant Data Dictionary</w:t>
        </w:r>
        <w:r w:rsidR="000E7D4C">
          <w:rPr>
            <w:webHidden/>
          </w:rPr>
          <w:tab/>
        </w:r>
        <w:r w:rsidR="000E7D4C">
          <w:rPr>
            <w:webHidden/>
          </w:rPr>
          <w:fldChar w:fldCharType="begin"/>
        </w:r>
        <w:r w:rsidR="000E7D4C">
          <w:rPr>
            <w:webHidden/>
          </w:rPr>
          <w:instrText xml:space="preserve"> PAGEREF _Toc446502870 \h </w:instrText>
        </w:r>
        <w:r w:rsidR="000E7D4C">
          <w:rPr>
            <w:webHidden/>
          </w:rPr>
        </w:r>
        <w:r w:rsidR="000E7D4C">
          <w:rPr>
            <w:webHidden/>
          </w:rPr>
          <w:fldChar w:fldCharType="separate"/>
        </w:r>
        <w:r w:rsidR="000E7D4C">
          <w:rPr>
            <w:webHidden/>
          </w:rPr>
          <w:t>8</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71" w:history="1">
        <w:r w:rsidR="000E7D4C" w:rsidRPr="0037731A">
          <w:rPr>
            <w:rStyle w:val="Hyperlink"/>
          </w:rPr>
          <w:t>4.1</w:t>
        </w:r>
        <w:r w:rsidR="000E7D4C">
          <w:rPr>
            <w:rFonts w:asciiTheme="minorHAnsi" w:eastAsiaTheme="minorEastAsia" w:hAnsiTheme="minorHAnsi"/>
            <w:color w:val="auto"/>
            <w:kern w:val="0"/>
            <w:szCs w:val="22"/>
          </w:rPr>
          <w:tab/>
        </w:r>
        <w:r w:rsidR="000E7D4C" w:rsidRPr="0037731A">
          <w:rPr>
            <w:rStyle w:val="Hyperlink"/>
          </w:rPr>
          <w:t>Program (fixed) Constants</w:t>
        </w:r>
        <w:r w:rsidR="000E7D4C">
          <w:rPr>
            <w:webHidden/>
          </w:rPr>
          <w:tab/>
        </w:r>
        <w:r w:rsidR="000E7D4C">
          <w:rPr>
            <w:webHidden/>
          </w:rPr>
          <w:fldChar w:fldCharType="begin"/>
        </w:r>
        <w:r w:rsidR="000E7D4C">
          <w:rPr>
            <w:webHidden/>
          </w:rPr>
          <w:instrText xml:space="preserve"> PAGEREF _Toc446502871 \h </w:instrText>
        </w:r>
        <w:r w:rsidR="000E7D4C">
          <w:rPr>
            <w:webHidden/>
          </w:rPr>
        </w:r>
        <w:r w:rsidR="000E7D4C">
          <w:rPr>
            <w:webHidden/>
          </w:rPr>
          <w:fldChar w:fldCharType="separate"/>
        </w:r>
        <w:r w:rsidR="000E7D4C">
          <w:rPr>
            <w:webHidden/>
          </w:rPr>
          <w:t>8</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72" w:history="1">
        <w:r w:rsidR="000E7D4C" w:rsidRPr="0037731A">
          <w:rPr>
            <w:rStyle w:val="Hyperlink"/>
          </w:rPr>
          <w:t>4.1.1</w:t>
        </w:r>
        <w:r w:rsidR="000E7D4C">
          <w:rPr>
            <w:rFonts w:asciiTheme="minorHAnsi" w:eastAsiaTheme="minorEastAsia" w:hAnsiTheme="minorHAnsi"/>
            <w:color w:val="auto"/>
            <w:kern w:val="0"/>
            <w:sz w:val="22"/>
            <w:szCs w:val="22"/>
          </w:rPr>
          <w:tab/>
        </w:r>
        <w:r w:rsidR="000E7D4C" w:rsidRPr="0037731A">
          <w:rPr>
            <w:rStyle w:val="Hyperlink"/>
          </w:rPr>
          <w:t>Embedded Constants</w:t>
        </w:r>
        <w:r w:rsidR="000E7D4C">
          <w:rPr>
            <w:webHidden/>
          </w:rPr>
          <w:tab/>
        </w:r>
        <w:r w:rsidR="000E7D4C">
          <w:rPr>
            <w:webHidden/>
          </w:rPr>
          <w:fldChar w:fldCharType="begin"/>
        </w:r>
        <w:r w:rsidR="000E7D4C">
          <w:rPr>
            <w:webHidden/>
          </w:rPr>
          <w:instrText xml:space="preserve"> PAGEREF _Toc446502872 \h </w:instrText>
        </w:r>
        <w:r w:rsidR="000E7D4C">
          <w:rPr>
            <w:webHidden/>
          </w:rPr>
        </w:r>
        <w:r w:rsidR="000E7D4C">
          <w:rPr>
            <w:webHidden/>
          </w:rPr>
          <w:fldChar w:fldCharType="separate"/>
        </w:r>
        <w:r w:rsidR="000E7D4C">
          <w:rPr>
            <w:webHidden/>
          </w:rPr>
          <w:t>8</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873" w:history="1">
        <w:r w:rsidR="000E7D4C" w:rsidRPr="0037731A">
          <w:rPr>
            <w:rStyle w:val="Hyperlink"/>
            <w:rFonts w:ascii="Calibri" w:hAnsi="Calibri" w:cs="Calibri"/>
          </w:rPr>
          <w:t>5</w:t>
        </w:r>
        <w:r w:rsidR="000E7D4C">
          <w:rPr>
            <w:rFonts w:eastAsiaTheme="minorEastAsia"/>
            <w:b w:val="0"/>
            <w:color w:val="auto"/>
            <w:kern w:val="0"/>
            <w:sz w:val="22"/>
            <w:szCs w:val="22"/>
            <w:lang w:val="en-US"/>
          </w:rPr>
          <w:tab/>
        </w:r>
        <w:r w:rsidR="000E7D4C" w:rsidRPr="0037731A">
          <w:rPr>
            <w:rStyle w:val="Hyperlink"/>
            <w:rFonts w:ascii="Calibri" w:hAnsi="Calibri" w:cs="Calibri"/>
          </w:rPr>
          <w:t>Software Component Implementation</w:t>
        </w:r>
        <w:r w:rsidR="000E7D4C">
          <w:rPr>
            <w:webHidden/>
          </w:rPr>
          <w:tab/>
        </w:r>
        <w:r w:rsidR="000E7D4C">
          <w:rPr>
            <w:webHidden/>
          </w:rPr>
          <w:fldChar w:fldCharType="begin"/>
        </w:r>
        <w:r w:rsidR="000E7D4C">
          <w:rPr>
            <w:webHidden/>
          </w:rPr>
          <w:instrText xml:space="preserve"> PAGEREF _Toc446502873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74" w:history="1">
        <w:r w:rsidR="000E7D4C" w:rsidRPr="0037731A">
          <w:rPr>
            <w:rStyle w:val="Hyperlink"/>
          </w:rPr>
          <w:t>5.1</w:t>
        </w:r>
        <w:r w:rsidR="000E7D4C">
          <w:rPr>
            <w:rFonts w:asciiTheme="minorHAnsi" w:eastAsiaTheme="minorEastAsia" w:hAnsiTheme="minorHAnsi"/>
            <w:color w:val="auto"/>
            <w:kern w:val="0"/>
            <w:szCs w:val="22"/>
          </w:rPr>
          <w:tab/>
        </w:r>
        <w:r w:rsidR="000E7D4C" w:rsidRPr="0037731A">
          <w:rPr>
            <w:rStyle w:val="Hyperlink"/>
          </w:rPr>
          <w:t>Sub-Module Functions</w:t>
        </w:r>
        <w:r w:rsidR="000E7D4C">
          <w:rPr>
            <w:webHidden/>
          </w:rPr>
          <w:tab/>
        </w:r>
        <w:r w:rsidR="000E7D4C">
          <w:rPr>
            <w:webHidden/>
          </w:rPr>
          <w:fldChar w:fldCharType="begin"/>
        </w:r>
        <w:r w:rsidR="000E7D4C">
          <w:rPr>
            <w:webHidden/>
          </w:rPr>
          <w:instrText xml:space="preserve"> PAGEREF _Toc446502874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75" w:history="1">
        <w:r w:rsidR="000E7D4C" w:rsidRPr="0037731A">
          <w:rPr>
            <w:rStyle w:val="Hyperlink"/>
          </w:rPr>
          <w:t>5.1.1</w:t>
        </w:r>
        <w:r w:rsidR="000E7D4C">
          <w:rPr>
            <w:rFonts w:asciiTheme="minorHAnsi" w:eastAsiaTheme="minorEastAsia" w:hAnsiTheme="minorHAnsi"/>
            <w:color w:val="auto"/>
            <w:kern w:val="0"/>
            <w:sz w:val="22"/>
            <w:szCs w:val="22"/>
          </w:rPr>
          <w:tab/>
        </w:r>
        <w:r w:rsidR="000E7D4C" w:rsidRPr="0037731A">
          <w:rPr>
            <w:rStyle w:val="Hyperlink"/>
          </w:rPr>
          <w:t xml:space="preserve">Init: </w:t>
        </w:r>
        <w:r w:rsidR="000E7D4C" w:rsidRPr="0037731A">
          <w:rPr>
            <w:rStyle w:val="Hyperlink"/>
            <w:rFonts w:cs="Calibri"/>
          </w:rPr>
          <w:t>AdcDiagcInit1</w:t>
        </w:r>
        <w:r w:rsidR="000E7D4C">
          <w:rPr>
            <w:webHidden/>
          </w:rPr>
          <w:tab/>
        </w:r>
        <w:r w:rsidR="000E7D4C">
          <w:rPr>
            <w:webHidden/>
          </w:rPr>
          <w:fldChar w:fldCharType="begin"/>
        </w:r>
        <w:r w:rsidR="000E7D4C">
          <w:rPr>
            <w:webHidden/>
          </w:rPr>
          <w:instrText xml:space="preserve"> PAGEREF _Toc446502875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76" w:history="1">
        <w:r w:rsidR="000E7D4C" w:rsidRPr="0037731A">
          <w:rPr>
            <w:rStyle w:val="Hyperlink"/>
            <w:rFonts w:cs="Calibri"/>
          </w:rPr>
          <w:t>5.1.1.1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_Toc446502876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77" w:history="1">
        <w:r w:rsidR="000E7D4C" w:rsidRPr="0037731A">
          <w:rPr>
            <w:rStyle w:val="Hyperlink"/>
            <w:rFonts w:cs="Calibri"/>
          </w:rPr>
          <w:t>5.1.1.2</w:t>
        </w:r>
        <w:r w:rsidR="000E7D4C">
          <w:rPr>
            <w:rFonts w:asciiTheme="minorHAnsi" w:eastAsiaTheme="minorEastAsia" w:hAnsiTheme="minorHAnsi"/>
            <w:color w:val="auto"/>
            <w:kern w:val="0"/>
            <w:szCs w:val="22"/>
          </w:rPr>
          <w:tab/>
        </w:r>
        <w:r w:rsidR="000E7D4C" w:rsidRPr="0037731A">
          <w:rPr>
            <w:rStyle w:val="Hyperlink"/>
            <w:rFonts w:cs="Calibri"/>
          </w:rPr>
          <w:t>Module Outputs</w:t>
        </w:r>
        <w:r w:rsidR="000E7D4C">
          <w:rPr>
            <w:webHidden/>
          </w:rPr>
          <w:tab/>
        </w:r>
        <w:r w:rsidR="000E7D4C">
          <w:rPr>
            <w:webHidden/>
          </w:rPr>
          <w:fldChar w:fldCharType="begin"/>
        </w:r>
        <w:r w:rsidR="000E7D4C">
          <w:rPr>
            <w:webHidden/>
          </w:rPr>
          <w:instrText xml:space="preserve"> PAGEREF _Toc446502877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78" w:history="1">
        <w:r w:rsidR="000E7D4C" w:rsidRPr="0037731A">
          <w:rPr>
            <w:rStyle w:val="Hyperlink"/>
          </w:rPr>
          <w:t>5.1.2</w:t>
        </w:r>
        <w:r w:rsidR="000E7D4C">
          <w:rPr>
            <w:rFonts w:asciiTheme="minorHAnsi" w:eastAsiaTheme="minorEastAsia" w:hAnsiTheme="minorHAnsi"/>
            <w:color w:val="auto"/>
            <w:kern w:val="0"/>
            <w:sz w:val="22"/>
            <w:szCs w:val="22"/>
          </w:rPr>
          <w:tab/>
        </w:r>
        <w:r w:rsidR="000E7D4C" w:rsidRPr="0037731A">
          <w:rPr>
            <w:rStyle w:val="Hyperlink"/>
          </w:rPr>
          <w:t xml:space="preserve">Per: </w:t>
        </w:r>
        <w:r w:rsidR="000E7D4C" w:rsidRPr="0037731A">
          <w:rPr>
            <w:rStyle w:val="Hyperlink"/>
            <w:rFonts w:cs="Calibri"/>
          </w:rPr>
          <w:t>AdcDiagcPer1</w:t>
        </w:r>
        <w:r w:rsidR="000E7D4C">
          <w:rPr>
            <w:webHidden/>
          </w:rPr>
          <w:tab/>
        </w:r>
        <w:r w:rsidR="000E7D4C">
          <w:rPr>
            <w:webHidden/>
          </w:rPr>
          <w:fldChar w:fldCharType="begin"/>
        </w:r>
        <w:r w:rsidR="000E7D4C">
          <w:rPr>
            <w:webHidden/>
          </w:rPr>
          <w:instrText xml:space="preserve"> PAGEREF _Toc446502878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79" w:history="1">
        <w:r w:rsidR="000E7D4C" w:rsidRPr="0037731A">
          <w:rPr>
            <w:rStyle w:val="Hyperlink"/>
            <w:rFonts w:cs="Calibri"/>
          </w:rPr>
          <w:t>5.1.2.1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_Toc446502879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0" w:history="1">
        <w:r w:rsidR="000E7D4C" w:rsidRPr="0037731A">
          <w:rPr>
            <w:rStyle w:val="Hyperlink"/>
            <w:rFonts w:cs="Calibri"/>
          </w:rPr>
          <w:t>5.1.2.2</w:t>
        </w:r>
        <w:r w:rsidR="000E7D4C">
          <w:rPr>
            <w:rFonts w:asciiTheme="minorHAnsi" w:eastAsiaTheme="minorEastAsia" w:hAnsiTheme="minorHAnsi"/>
            <w:color w:val="auto"/>
            <w:kern w:val="0"/>
            <w:szCs w:val="22"/>
          </w:rPr>
          <w:tab/>
        </w:r>
        <w:r w:rsidR="000E7D4C" w:rsidRPr="0037731A">
          <w:rPr>
            <w:rStyle w:val="Hyperlink"/>
            <w:rFonts w:cs="Calibri"/>
          </w:rPr>
          <w:t>Store Module Inputs to Local copies</w:t>
        </w:r>
        <w:r w:rsidR="000E7D4C">
          <w:rPr>
            <w:webHidden/>
          </w:rPr>
          <w:tab/>
        </w:r>
        <w:r w:rsidR="000E7D4C">
          <w:rPr>
            <w:webHidden/>
          </w:rPr>
          <w:fldChar w:fldCharType="begin"/>
        </w:r>
        <w:r w:rsidR="000E7D4C">
          <w:rPr>
            <w:webHidden/>
          </w:rPr>
          <w:instrText xml:space="preserve"> PAGEREF _Toc446502880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1" w:history="1">
        <w:r w:rsidR="000E7D4C" w:rsidRPr="0037731A">
          <w:rPr>
            <w:rStyle w:val="Hyperlink"/>
            <w:rFonts w:cs="Calibri"/>
          </w:rPr>
          <w:t>5.1.2.3</w:t>
        </w:r>
        <w:r w:rsidR="000E7D4C">
          <w:rPr>
            <w:rFonts w:asciiTheme="minorHAnsi" w:eastAsiaTheme="minorEastAsia" w:hAnsiTheme="minorHAnsi"/>
            <w:color w:val="auto"/>
            <w:kern w:val="0"/>
            <w:szCs w:val="22"/>
          </w:rPr>
          <w:tab/>
        </w:r>
        <w:r w:rsidR="000E7D4C" w:rsidRPr="0037731A">
          <w:rPr>
            <w:rStyle w:val="Hyperlink"/>
            <w:rFonts w:cs="Calibri"/>
          </w:rPr>
          <w:t>(Processing of function)………</w:t>
        </w:r>
        <w:r w:rsidR="000E7D4C">
          <w:rPr>
            <w:webHidden/>
          </w:rPr>
          <w:tab/>
        </w:r>
        <w:r w:rsidR="000E7D4C">
          <w:rPr>
            <w:webHidden/>
          </w:rPr>
          <w:fldChar w:fldCharType="begin"/>
        </w:r>
        <w:r w:rsidR="000E7D4C">
          <w:rPr>
            <w:webHidden/>
          </w:rPr>
          <w:instrText xml:space="preserve"> PAGEREF _Toc446502881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2" w:history="1">
        <w:r w:rsidR="000E7D4C" w:rsidRPr="0037731A">
          <w:rPr>
            <w:rStyle w:val="Hyperlink"/>
            <w:rFonts w:cs="Calibri"/>
          </w:rPr>
          <w:t>5.1.2.4</w:t>
        </w:r>
        <w:r w:rsidR="000E7D4C">
          <w:rPr>
            <w:rFonts w:asciiTheme="minorHAnsi" w:eastAsiaTheme="minorEastAsia" w:hAnsiTheme="minorHAnsi"/>
            <w:color w:val="auto"/>
            <w:kern w:val="0"/>
            <w:szCs w:val="22"/>
          </w:rPr>
          <w:tab/>
        </w:r>
        <w:r w:rsidR="000E7D4C" w:rsidRPr="0037731A">
          <w:rPr>
            <w:rStyle w:val="Hyperlink"/>
            <w:rFonts w:cs="Calibri"/>
          </w:rPr>
          <w:t>Store Local copy of outputs into Module Outputs</w:t>
        </w:r>
        <w:r w:rsidR="000E7D4C">
          <w:rPr>
            <w:webHidden/>
          </w:rPr>
          <w:tab/>
        </w:r>
        <w:r w:rsidR="000E7D4C">
          <w:rPr>
            <w:webHidden/>
          </w:rPr>
          <w:fldChar w:fldCharType="begin"/>
        </w:r>
        <w:r w:rsidR="000E7D4C">
          <w:rPr>
            <w:webHidden/>
          </w:rPr>
          <w:instrText xml:space="preserve"> PAGEREF _Toc446502882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3" w:history="1">
        <w:r w:rsidR="000E7D4C" w:rsidRPr="0037731A">
          <w:rPr>
            <w:rStyle w:val="Hyperlink"/>
          </w:rPr>
          <w:t>5.2</w:t>
        </w:r>
        <w:r w:rsidR="000E7D4C">
          <w:rPr>
            <w:rFonts w:asciiTheme="minorHAnsi" w:eastAsiaTheme="minorEastAsia" w:hAnsiTheme="minorHAnsi"/>
            <w:color w:val="auto"/>
            <w:kern w:val="0"/>
            <w:szCs w:val="22"/>
          </w:rPr>
          <w:tab/>
        </w:r>
        <w:r w:rsidR="000E7D4C" w:rsidRPr="0037731A">
          <w:rPr>
            <w:rStyle w:val="Hyperlink"/>
          </w:rPr>
          <w:t>Server Runables</w:t>
        </w:r>
        <w:r w:rsidR="000E7D4C">
          <w:rPr>
            <w:webHidden/>
          </w:rPr>
          <w:tab/>
        </w:r>
        <w:r w:rsidR="000E7D4C">
          <w:rPr>
            <w:webHidden/>
          </w:rPr>
          <w:fldChar w:fldCharType="begin"/>
        </w:r>
        <w:r w:rsidR="000E7D4C">
          <w:rPr>
            <w:webHidden/>
          </w:rPr>
          <w:instrText xml:space="preserve"> PAGEREF _Toc446502883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3"/>
        <w:tabs>
          <w:tab w:val="left" w:pos="1200"/>
        </w:tabs>
        <w:rPr>
          <w:rFonts w:asciiTheme="minorHAnsi" w:eastAsiaTheme="minorEastAsia" w:hAnsiTheme="minorHAnsi"/>
          <w:color w:val="auto"/>
          <w:kern w:val="0"/>
          <w:sz w:val="22"/>
          <w:szCs w:val="22"/>
        </w:rPr>
      </w:pPr>
      <w:hyperlink w:anchor="_Toc446502884" w:history="1">
        <w:r w:rsidR="000E7D4C" w:rsidRPr="0037731A">
          <w:rPr>
            <w:rStyle w:val="Hyperlink"/>
            <w:rFonts w:cs="Calibri"/>
          </w:rPr>
          <w:t>5.2.1</w:t>
        </w:r>
        <w:r w:rsidR="000E7D4C">
          <w:rPr>
            <w:rFonts w:asciiTheme="minorHAnsi" w:eastAsiaTheme="minorEastAsia" w:hAnsiTheme="minorHAnsi"/>
            <w:color w:val="auto"/>
            <w:kern w:val="0"/>
            <w:sz w:val="22"/>
            <w:szCs w:val="22"/>
          </w:rPr>
          <w:tab/>
        </w:r>
        <w:r w:rsidR="000E7D4C" w:rsidRPr="0037731A">
          <w:rPr>
            <w:rStyle w:val="Hyperlink"/>
            <w:rFonts w:cs="Calibri"/>
          </w:rPr>
          <w:t>SetAdcParFlt</w:t>
        </w:r>
        <w:r w:rsidR="000E7D4C">
          <w:rPr>
            <w:webHidden/>
          </w:rPr>
          <w:tab/>
        </w:r>
        <w:r w:rsidR="000E7D4C">
          <w:rPr>
            <w:webHidden/>
          </w:rPr>
          <w:fldChar w:fldCharType="begin"/>
        </w:r>
        <w:r w:rsidR="000E7D4C">
          <w:rPr>
            <w:webHidden/>
          </w:rPr>
          <w:instrText xml:space="preserve"> PAGEREF _Toc446502884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5" w:history="1">
        <w:r w:rsidR="000E7D4C" w:rsidRPr="0037731A">
          <w:rPr>
            <w:rStyle w:val="Hyperlink"/>
            <w:rFonts w:cs="Calibri"/>
          </w:rPr>
          <w:t>5.2.1.1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_Toc446502885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86" w:history="1">
        <w:r w:rsidR="000E7D4C" w:rsidRPr="0037731A">
          <w:rPr>
            <w:rStyle w:val="Hyperlink"/>
            <w:rFonts w:cs="Calibri"/>
          </w:rPr>
          <w:t>5.2.1.2</w:t>
        </w:r>
        <w:r w:rsidR="000E7D4C">
          <w:rPr>
            <w:rFonts w:asciiTheme="minorHAnsi" w:eastAsiaTheme="minorEastAsia" w:hAnsiTheme="minorHAnsi"/>
            <w:color w:val="auto"/>
            <w:kern w:val="0"/>
            <w:szCs w:val="22"/>
          </w:rPr>
          <w:tab/>
        </w:r>
        <w:r w:rsidR="000E7D4C" w:rsidRPr="0037731A">
          <w:rPr>
            <w:rStyle w:val="Hyperlink"/>
            <w:rFonts w:cs="Calibri"/>
          </w:rPr>
          <w:t>(Processing of function)………</w:t>
        </w:r>
        <w:r w:rsidR="000E7D4C">
          <w:rPr>
            <w:webHidden/>
          </w:rPr>
          <w:tab/>
        </w:r>
        <w:r w:rsidR="000E7D4C">
          <w:rPr>
            <w:webHidden/>
          </w:rPr>
          <w:fldChar w:fldCharType="begin"/>
        </w:r>
        <w:r w:rsidR="000E7D4C">
          <w:rPr>
            <w:webHidden/>
          </w:rPr>
          <w:instrText xml:space="preserve"> PAGEREF _Toc446502886 \h </w:instrText>
        </w:r>
        <w:r w:rsidR="000E7D4C">
          <w:rPr>
            <w:webHidden/>
          </w:rPr>
        </w:r>
        <w:r w:rsidR="000E7D4C">
          <w:rPr>
            <w:webHidden/>
          </w:rPr>
          <w:fldChar w:fldCharType="separate"/>
        </w:r>
        <w:r w:rsidR="000E7D4C">
          <w:rPr>
            <w:webHidden/>
          </w:rPr>
          <w:t>9</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0" w:history="1">
        <w:r w:rsidR="000E7D4C" w:rsidRPr="0037731A">
          <w:rPr>
            <w:rStyle w:val="Hyperlink"/>
            <w:rFonts w:cs="Calibri"/>
          </w:rPr>
          <w:t>5.3</w:t>
        </w:r>
        <w:r w:rsidR="000E7D4C">
          <w:rPr>
            <w:rFonts w:asciiTheme="minorHAnsi" w:eastAsiaTheme="minorEastAsia" w:hAnsiTheme="minorHAnsi"/>
            <w:color w:val="auto"/>
            <w:kern w:val="0"/>
            <w:szCs w:val="22"/>
          </w:rPr>
          <w:tab/>
        </w:r>
        <w:r w:rsidR="000E7D4C" w:rsidRPr="0037731A">
          <w:rPr>
            <w:rStyle w:val="Hyperlink"/>
            <w:rFonts w:cs="Calibri"/>
          </w:rPr>
          <w:t>Interrupt Functions</w:t>
        </w:r>
        <w:r w:rsidR="000E7D4C">
          <w:rPr>
            <w:webHidden/>
          </w:rPr>
          <w:tab/>
        </w:r>
        <w:r w:rsidR="000E7D4C">
          <w:rPr>
            <w:webHidden/>
          </w:rPr>
          <w:fldChar w:fldCharType="begin"/>
        </w:r>
        <w:r w:rsidR="000E7D4C">
          <w:rPr>
            <w:webHidden/>
          </w:rPr>
          <w:instrText xml:space="preserve"> PAGEREF _Toc446502890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1" w:history="1">
        <w:r w:rsidR="000E7D4C" w:rsidRPr="0037731A">
          <w:rPr>
            <w:rStyle w:val="Hyperlink"/>
            <w:rFonts w:cs="Calibri"/>
          </w:rPr>
          <w:t>5.4</w:t>
        </w:r>
        <w:r w:rsidR="000E7D4C">
          <w:rPr>
            <w:rFonts w:asciiTheme="minorHAnsi" w:eastAsiaTheme="minorEastAsia" w:hAnsiTheme="minorHAnsi"/>
            <w:color w:val="auto"/>
            <w:kern w:val="0"/>
            <w:szCs w:val="22"/>
          </w:rPr>
          <w:tab/>
        </w:r>
        <w:r w:rsidR="000E7D4C" w:rsidRPr="0037731A">
          <w:rPr>
            <w:rStyle w:val="Hyperlink"/>
            <w:rFonts w:cs="Calibri"/>
          </w:rPr>
          <w:t>Module Internal (Local) Functions</w:t>
        </w:r>
        <w:r w:rsidR="000E7D4C">
          <w:rPr>
            <w:webHidden/>
          </w:rPr>
          <w:tab/>
        </w:r>
        <w:r w:rsidR="000E7D4C">
          <w:rPr>
            <w:webHidden/>
          </w:rPr>
          <w:fldChar w:fldCharType="begin"/>
        </w:r>
        <w:r w:rsidR="000E7D4C">
          <w:rPr>
            <w:webHidden/>
          </w:rPr>
          <w:instrText xml:space="preserve"> PAGEREF _Toc446502891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2" w:history="1">
        <w:r w:rsidR="000E7D4C" w:rsidRPr="0037731A">
          <w:rPr>
            <w:rStyle w:val="Hyperlink"/>
            <w:rFonts w:cs="Calibri"/>
          </w:rPr>
          <w:t>5.4.1</w:t>
        </w:r>
        <w:r w:rsidR="000E7D4C">
          <w:rPr>
            <w:rFonts w:asciiTheme="minorHAnsi" w:eastAsiaTheme="minorEastAsia" w:hAnsiTheme="minorHAnsi"/>
            <w:color w:val="auto"/>
            <w:kern w:val="0"/>
            <w:szCs w:val="22"/>
          </w:rPr>
          <w:tab/>
        </w:r>
        <w:r w:rsidR="000E7D4C" w:rsidRPr="0037731A">
          <w:rPr>
            <w:rStyle w:val="Hyperlink"/>
            <w:rFonts w:cs="Calibri"/>
          </w:rPr>
          <w:t>Local Function #1</w:t>
        </w:r>
        <w:r w:rsidR="000E7D4C">
          <w:rPr>
            <w:webHidden/>
          </w:rPr>
          <w:tab/>
        </w:r>
        <w:r w:rsidR="000E7D4C">
          <w:rPr>
            <w:webHidden/>
          </w:rPr>
          <w:fldChar w:fldCharType="begin"/>
        </w:r>
        <w:r w:rsidR="000E7D4C">
          <w:rPr>
            <w:webHidden/>
          </w:rPr>
          <w:instrText xml:space="preserve"> PAGEREF _Toc446502892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3" w:history="1">
        <w:r w:rsidR="000E7D4C" w:rsidRPr="0037731A">
          <w:rPr>
            <w:rStyle w:val="Hyperlink"/>
            <w:rFonts w:cs="Calibri"/>
          </w:rPr>
          <w:t>5.4.1.1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_Toc446502893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4" w:history="1">
        <w:r w:rsidR="000E7D4C" w:rsidRPr="0037731A">
          <w:rPr>
            <w:rStyle w:val="Hyperlink"/>
            <w:rFonts w:cs="Calibri"/>
          </w:rPr>
          <w:t>5.4.1.2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_Toc446502894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5" w:history="1">
        <w:r w:rsidR="000E7D4C" w:rsidRPr="0037731A">
          <w:rPr>
            <w:rStyle w:val="Hyperlink"/>
            <w:rFonts w:cs="Calibri"/>
          </w:rPr>
          <w:t>5.4.2</w:t>
        </w:r>
        <w:r w:rsidR="000E7D4C">
          <w:rPr>
            <w:rFonts w:asciiTheme="minorHAnsi" w:eastAsiaTheme="minorEastAsia" w:hAnsiTheme="minorHAnsi"/>
            <w:color w:val="auto"/>
            <w:kern w:val="0"/>
            <w:szCs w:val="22"/>
          </w:rPr>
          <w:tab/>
        </w:r>
        <w:r w:rsidR="000E7D4C" w:rsidRPr="0037731A">
          <w:rPr>
            <w:rStyle w:val="Hyperlink"/>
            <w:rFonts w:cs="Calibri"/>
          </w:rPr>
          <w:t>Local Function #2</w:t>
        </w:r>
        <w:r w:rsidR="000E7D4C">
          <w:rPr>
            <w:webHidden/>
          </w:rPr>
          <w:tab/>
        </w:r>
        <w:r w:rsidR="000E7D4C">
          <w:rPr>
            <w:webHidden/>
          </w:rPr>
          <w:fldChar w:fldCharType="begin"/>
        </w:r>
        <w:r w:rsidR="000E7D4C">
          <w:rPr>
            <w:webHidden/>
          </w:rPr>
          <w:instrText xml:space="preserve"> PAGEREF _Toc446502895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6" w:history="1">
        <w:r w:rsidR="000E7D4C" w:rsidRPr="0037731A">
          <w:rPr>
            <w:rStyle w:val="Hyperlink"/>
            <w:rFonts w:cs="Calibri"/>
          </w:rPr>
          <w:t>5.4.2.1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_Toc446502896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7" w:history="1">
        <w:r w:rsidR="000E7D4C" w:rsidRPr="0037731A">
          <w:rPr>
            <w:rStyle w:val="Hyperlink"/>
            <w:rFonts w:cs="Calibri"/>
          </w:rPr>
          <w:t>5.4.2.2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_Toc446502897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8" w:history="1">
        <w:r w:rsidR="000E7D4C" w:rsidRPr="0037731A">
          <w:rPr>
            <w:rStyle w:val="Hyperlink"/>
            <w:rFonts w:cs="Calibri"/>
          </w:rPr>
          <w:t>5.4.3</w:t>
        </w:r>
        <w:r w:rsidR="000E7D4C">
          <w:rPr>
            <w:rFonts w:asciiTheme="minorHAnsi" w:eastAsiaTheme="minorEastAsia" w:hAnsiTheme="minorHAnsi"/>
            <w:color w:val="auto"/>
            <w:kern w:val="0"/>
            <w:szCs w:val="22"/>
          </w:rPr>
          <w:tab/>
        </w:r>
        <w:r w:rsidR="000E7D4C" w:rsidRPr="0037731A">
          <w:rPr>
            <w:rStyle w:val="Hyperlink"/>
            <w:rFonts w:cs="Calibri"/>
          </w:rPr>
          <w:t>Local Function #3</w:t>
        </w:r>
        <w:r w:rsidR="000E7D4C">
          <w:rPr>
            <w:webHidden/>
          </w:rPr>
          <w:tab/>
        </w:r>
        <w:r w:rsidR="000E7D4C">
          <w:rPr>
            <w:webHidden/>
          </w:rPr>
          <w:fldChar w:fldCharType="begin"/>
        </w:r>
        <w:r w:rsidR="000E7D4C">
          <w:rPr>
            <w:webHidden/>
          </w:rPr>
          <w:instrText xml:space="preserve"> PAGEREF _Toc446502898 \h </w:instrText>
        </w:r>
        <w:r w:rsidR="000E7D4C">
          <w:rPr>
            <w:webHidden/>
          </w:rPr>
        </w:r>
        <w:r w:rsidR="000E7D4C">
          <w:rPr>
            <w:webHidden/>
          </w:rPr>
          <w:fldChar w:fldCharType="separate"/>
        </w:r>
        <w:r w:rsidR="000E7D4C">
          <w:rPr>
            <w:webHidden/>
          </w:rPr>
          <w:t>10</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899" w:history="1">
        <w:r w:rsidR="000E7D4C" w:rsidRPr="0037731A">
          <w:rPr>
            <w:rStyle w:val="Hyperlink"/>
            <w:rFonts w:cs="Calibri"/>
          </w:rPr>
          <w:t>5.4.3.1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_Toc446502899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0" w:history="1">
        <w:r w:rsidR="000E7D4C" w:rsidRPr="0037731A">
          <w:rPr>
            <w:rStyle w:val="Hyperlink"/>
            <w:rFonts w:cs="Calibri"/>
          </w:rPr>
          <w:t>5.4.3.2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_Toc446502900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1" w:history="1">
        <w:r w:rsidR="000E7D4C" w:rsidRPr="0037731A">
          <w:rPr>
            <w:rStyle w:val="Hyperlink"/>
            <w:rFonts w:cs="Calibri"/>
          </w:rPr>
          <w:t>5.4.4</w:t>
        </w:r>
        <w:r w:rsidR="000E7D4C">
          <w:rPr>
            <w:rFonts w:asciiTheme="minorHAnsi" w:eastAsiaTheme="minorEastAsia" w:hAnsiTheme="minorHAnsi"/>
            <w:color w:val="auto"/>
            <w:kern w:val="0"/>
            <w:szCs w:val="22"/>
          </w:rPr>
          <w:tab/>
        </w:r>
        <w:r w:rsidR="000E7D4C" w:rsidRPr="0037731A">
          <w:rPr>
            <w:rStyle w:val="Hyperlink"/>
            <w:rFonts w:cs="Calibri"/>
          </w:rPr>
          <w:t>Local Function #4</w:t>
        </w:r>
        <w:r w:rsidR="000E7D4C">
          <w:rPr>
            <w:webHidden/>
          </w:rPr>
          <w:tab/>
        </w:r>
        <w:r w:rsidR="000E7D4C">
          <w:rPr>
            <w:webHidden/>
          </w:rPr>
          <w:fldChar w:fldCharType="begin"/>
        </w:r>
        <w:r w:rsidR="000E7D4C">
          <w:rPr>
            <w:webHidden/>
          </w:rPr>
          <w:instrText xml:space="preserve"> PAGEREF _Toc446502901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2" w:history="1">
        <w:r w:rsidR="000E7D4C" w:rsidRPr="0037731A">
          <w:rPr>
            <w:rStyle w:val="Hyperlink"/>
            <w:rFonts w:cs="Calibri"/>
          </w:rPr>
          <w:t>5.4.4.1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_Toc446502902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3" w:history="1">
        <w:r w:rsidR="000E7D4C" w:rsidRPr="0037731A">
          <w:rPr>
            <w:rStyle w:val="Hyperlink"/>
            <w:rFonts w:cs="Calibri"/>
          </w:rPr>
          <w:t>5.4.4.2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_Toc446502903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4" w:history="1">
        <w:r w:rsidR="000E7D4C" w:rsidRPr="0037731A">
          <w:rPr>
            <w:rStyle w:val="Hyperlink"/>
            <w:rFonts w:cs="Calibri"/>
          </w:rPr>
          <w:t>5.4.5</w:t>
        </w:r>
        <w:r w:rsidR="000E7D4C">
          <w:rPr>
            <w:rFonts w:asciiTheme="minorHAnsi" w:eastAsiaTheme="minorEastAsia" w:hAnsiTheme="minorHAnsi"/>
            <w:color w:val="auto"/>
            <w:kern w:val="0"/>
            <w:szCs w:val="22"/>
          </w:rPr>
          <w:tab/>
        </w:r>
        <w:r w:rsidR="000E7D4C" w:rsidRPr="0037731A">
          <w:rPr>
            <w:rStyle w:val="Hyperlink"/>
            <w:rFonts w:cs="Calibri"/>
          </w:rPr>
          <w:t>Local Function #5</w:t>
        </w:r>
        <w:r w:rsidR="000E7D4C">
          <w:rPr>
            <w:webHidden/>
          </w:rPr>
          <w:tab/>
        </w:r>
        <w:r w:rsidR="000E7D4C">
          <w:rPr>
            <w:webHidden/>
          </w:rPr>
          <w:fldChar w:fldCharType="begin"/>
        </w:r>
        <w:r w:rsidR="000E7D4C">
          <w:rPr>
            <w:webHidden/>
          </w:rPr>
          <w:instrText xml:space="preserve"> PAGEREF _Toc446502904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5" w:history="1">
        <w:r w:rsidR="000E7D4C" w:rsidRPr="0037731A">
          <w:rPr>
            <w:rStyle w:val="Hyperlink"/>
            <w:rFonts w:cs="Calibri"/>
          </w:rPr>
          <w:t>5.4.5.1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_Toc446502905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6" w:history="1">
        <w:r w:rsidR="000E7D4C" w:rsidRPr="0037731A">
          <w:rPr>
            <w:rStyle w:val="Hyperlink"/>
            <w:rFonts w:cs="Calibri"/>
          </w:rPr>
          <w:t>5.4.5.2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_Toc446502906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7" w:history="1">
        <w:r w:rsidR="000E7D4C" w:rsidRPr="0037731A">
          <w:rPr>
            <w:rStyle w:val="Hyperlink"/>
            <w:rFonts w:cs="Calibri"/>
          </w:rPr>
          <w:t>5.4.6</w:t>
        </w:r>
        <w:r w:rsidR="000E7D4C">
          <w:rPr>
            <w:rFonts w:asciiTheme="minorHAnsi" w:eastAsiaTheme="minorEastAsia" w:hAnsiTheme="minorHAnsi"/>
            <w:color w:val="auto"/>
            <w:kern w:val="0"/>
            <w:szCs w:val="22"/>
          </w:rPr>
          <w:tab/>
        </w:r>
        <w:r w:rsidR="000E7D4C" w:rsidRPr="0037731A">
          <w:rPr>
            <w:rStyle w:val="Hyperlink"/>
            <w:rFonts w:cs="Calibri"/>
          </w:rPr>
          <w:t>Local Function #6</w:t>
        </w:r>
        <w:r w:rsidR="000E7D4C">
          <w:rPr>
            <w:webHidden/>
          </w:rPr>
          <w:tab/>
        </w:r>
        <w:r w:rsidR="000E7D4C">
          <w:rPr>
            <w:webHidden/>
          </w:rPr>
          <w:fldChar w:fldCharType="begin"/>
        </w:r>
        <w:r w:rsidR="000E7D4C">
          <w:rPr>
            <w:webHidden/>
          </w:rPr>
          <w:instrText xml:space="preserve"> PAGEREF _Toc446502907 \h </w:instrText>
        </w:r>
        <w:r w:rsidR="000E7D4C">
          <w:rPr>
            <w:webHidden/>
          </w:rPr>
        </w:r>
        <w:r w:rsidR="000E7D4C">
          <w:rPr>
            <w:webHidden/>
          </w:rPr>
          <w:fldChar w:fldCharType="separate"/>
        </w:r>
        <w:r w:rsidR="000E7D4C">
          <w:rPr>
            <w:webHidden/>
          </w:rPr>
          <w:t>11</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8" w:history="1">
        <w:r w:rsidR="000E7D4C" w:rsidRPr="0037731A">
          <w:rPr>
            <w:rStyle w:val="Hyperlink"/>
            <w:rFonts w:cs="Calibri"/>
          </w:rPr>
          <w:t>5.4.6.1</w:t>
        </w:r>
        <w:r w:rsidR="000E7D4C">
          <w:rPr>
            <w:rFonts w:asciiTheme="minorHAnsi" w:eastAsiaTheme="minorEastAsia" w:hAnsiTheme="minorHAnsi"/>
            <w:color w:val="auto"/>
            <w:kern w:val="0"/>
            <w:szCs w:val="22"/>
          </w:rPr>
          <w:tab/>
        </w:r>
        <w:r w:rsidR="000E7D4C" w:rsidRPr="0037731A">
          <w:rPr>
            <w:rStyle w:val="Hyperlink"/>
            <w:rFonts w:cs="Calibri"/>
          </w:rPr>
          <w:t>Design Rationale</w:t>
        </w:r>
        <w:r w:rsidR="000E7D4C">
          <w:rPr>
            <w:webHidden/>
          </w:rPr>
          <w:tab/>
        </w:r>
        <w:r w:rsidR="000E7D4C">
          <w:rPr>
            <w:webHidden/>
          </w:rPr>
          <w:fldChar w:fldCharType="begin"/>
        </w:r>
        <w:r w:rsidR="000E7D4C">
          <w:rPr>
            <w:webHidden/>
          </w:rPr>
          <w:instrText xml:space="preserve"> PAGEREF _Toc446502908 \h </w:instrText>
        </w:r>
        <w:r w:rsidR="000E7D4C">
          <w:rPr>
            <w:webHidden/>
          </w:rPr>
        </w:r>
        <w:r w:rsidR="000E7D4C">
          <w:rPr>
            <w:webHidden/>
          </w:rPr>
          <w:fldChar w:fldCharType="separate"/>
        </w:r>
        <w:r w:rsidR="000E7D4C">
          <w:rPr>
            <w:webHidden/>
          </w:rPr>
          <w:t>12</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09" w:history="1">
        <w:r w:rsidR="000E7D4C" w:rsidRPr="0037731A">
          <w:rPr>
            <w:rStyle w:val="Hyperlink"/>
            <w:rFonts w:cs="Calibri"/>
          </w:rPr>
          <w:t>5.4.6.2</w:t>
        </w:r>
        <w:r w:rsidR="000E7D4C">
          <w:rPr>
            <w:rFonts w:asciiTheme="minorHAnsi" w:eastAsiaTheme="minorEastAsia" w:hAnsiTheme="minorHAnsi"/>
            <w:color w:val="auto"/>
            <w:kern w:val="0"/>
            <w:szCs w:val="22"/>
          </w:rPr>
          <w:tab/>
        </w:r>
        <w:r w:rsidR="000E7D4C" w:rsidRPr="0037731A">
          <w:rPr>
            <w:rStyle w:val="Hyperlink"/>
            <w:rFonts w:cs="Calibri"/>
          </w:rPr>
          <w:t>Processing</w:t>
        </w:r>
        <w:r w:rsidR="000E7D4C">
          <w:rPr>
            <w:webHidden/>
          </w:rPr>
          <w:tab/>
        </w:r>
        <w:r w:rsidR="000E7D4C">
          <w:rPr>
            <w:webHidden/>
          </w:rPr>
          <w:fldChar w:fldCharType="begin"/>
        </w:r>
        <w:r w:rsidR="000E7D4C">
          <w:rPr>
            <w:webHidden/>
          </w:rPr>
          <w:instrText xml:space="preserve"> PAGEREF _Toc446502909 \h </w:instrText>
        </w:r>
        <w:r w:rsidR="000E7D4C">
          <w:rPr>
            <w:webHidden/>
          </w:rPr>
        </w:r>
        <w:r w:rsidR="000E7D4C">
          <w:rPr>
            <w:webHidden/>
          </w:rPr>
          <w:fldChar w:fldCharType="separate"/>
        </w:r>
        <w:r w:rsidR="000E7D4C">
          <w:rPr>
            <w:webHidden/>
          </w:rPr>
          <w:t>12</w:t>
        </w:r>
        <w:r w:rsidR="000E7D4C">
          <w:rPr>
            <w:webHidden/>
          </w:rPr>
          <w:fldChar w:fldCharType="end"/>
        </w:r>
      </w:hyperlink>
    </w:p>
    <w:p w:rsidR="000E7D4C" w:rsidRDefault="00DB5A06">
      <w:pPr>
        <w:pStyle w:val="TOC2"/>
        <w:rPr>
          <w:rFonts w:asciiTheme="minorHAnsi" w:eastAsiaTheme="minorEastAsia" w:hAnsiTheme="minorHAnsi"/>
          <w:color w:val="auto"/>
          <w:kern w:val="0"/>
          <w:szCs w:val="22"/>
        </w:rPr>
      </w:pPr>
      <w:hyperlink w:anchor="_Toc446502910" w:history="1">
        <w:r w:rsidR="000E7D4C" w:rsidRPr="0037731A">
          <w:rPr>
            <w:rStyle w:val="Hyperlink"/>
            <w:rFonts w:cs="Calibri"/>
          </w:rPr>
          <w:t>5.5</w:t>
        </w:r>
        <w:r w:rsidR="000E7D4C">
          <w:rPr>
            <w:rFonts w:asciiTheme="minorHAnsi" w:eastAsiaTheme="minorEastAsia" w:hAnsiTheme="minorHAnsi"/>
            <w:color w:val="auto"/>
            <w:kern w:val="0"/>
            <w:szCs w:val="22"/>
          </w:rPr>
          <w:tab/>
        </w:r>
        <w:r w:rsidR="000E7D4C" w:rsidRPr="0037731A">
          <w:rPr>
            <w:rStyle w:val="Hyperlink"/>
            <w:rFonts w:cs="Calibri"/>
          </w:rPr>
          <w:t>GLOBAL Function/Macro Definitions</w:t>
        </w:r>
        <w:r w:rsidR="000E7D4C">
          <w:rPr>
            <w:webHidden/>
          </w:rPr>
          <w:tab/>
        </w:r>
        <w:r w:rsidR="000E7D4C">
          <w:rPr>
            <w:webHidden/>
          </w:rPr>
          <w:fldChar w:fldCharType="begin"/>
        </w:r>
        <w:r w:rsidR="000E7D4C">
          <w:rPr>
            <w:webHidden/>
          </w:rPr>
          <w:instrText xml:space="preserve"> PAGEREF _Toc446502910 \h </w:instrText>
        </w:r>
        <w:r w:rsidR="000E7D4C">
          <w:rPr>
            <w:webHidden/>
          </w:rPr>
        </w:r>
        <w:r w:rsidR="000E7D4C">
          <w:rPr>
            <w:webHidden/>
          </w:rPr>
          <w:fldChar w:fldCharType="separate"/>
        </w:r>
        <w:r w:rsidR="000E7D4C">
          <w:rPr>
            <w:webHidden/>
          </w:rPr>
          <w:t>12</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911" w:history="1">
        <w:r w:rsidR="000E7D4C" w:rsidRPr="0037731A">
          <w:rPr>
            <w:rStyle w:val="Hyperlink"/>
            <w:rFonts w:ascii="Calibri" w:hAnsi="Calibri" w:cs="Calibri"/>
          </w:rPr>
          <w:t>6</w:t>
        </w:r>
        <w:r w:rsidR="000E7D4C">
          <w:rPr>
            <w:rFonts w:eastAsiaTheme="minorEastAsia"/>
            <w:b w:val="0"/>
            <w:color w:val="auto"/>
            <w:kern w:val="0"/>
            <w:sz w:val="22"/>
            <w:szCs w:val="22"/>
            <w:lang w:val="en-US"/>
          </w:rPr>
          <w:tab/>
        </w:r>
        <w:r w:rsidR="000E7D4C" w:rsidRPr="0037731A">
          <w:rPr>
            <w:rStyle w:val="Hyperlink"/>
            <w:rFonts w:ascii="Calibri" w:hAnsi="Calibri"/>
          </w:rPr>
          <w:t>Known</w:t>
        </w:r>
        <w:r w:rsidR="000E7D4C" w:rsidRPr="0037731A">
          <w:rPr>
            <w:rStyle w:val="Hyperlink"/>
            <w:rFonts w:ascii="Calibri" w:hAnsi="Calibri" w:cs="Calibri"/>
          </w:rPr>
          <w:t xml:space="preserve"> Limitations with Design</w:t>
        </w:r>
        <w:r w:rsidR="000E7D4C">
          <w:rPr>
            <w:webHidden/>
          </w:rPr>
          <w:tab/>
        </w:r>
        <w:r w:rsidR="000E7D4C">
          <w:rPr>
            <w:webHidden/>
          </w:rPr>
          <w:fldChar w:fldCharType="begin"/>
        </w:r>
        <w:r w:rsidR="000E7D4C">
          <w:rPr>
            <w:webHidden/>
          </w:rPr>
          <w:instrText xml:space="preserve"> PAGEREF _Toc446502911 \h </w:instrText>
        </w:r>
        <w:r w:rsidR="000E7D4C">
          <w:rPr>
            <w:webHidden/>
          </w:rPr>
        </w:r>
        <w:r w:rsidR="000E7D4C">
          <w:rPr>
            <w:webHidden/>
          </w:rPr>
          <w:fldChar w:fldCharType="separate"/>
        </w:r>
        <w:r w:rsidR="000E7D4C">
          <w:rPr>
            <w:webHidden/>
          </w:rPr>
          <w:t>13</w:t>
        </w:r>
        <w:r w:rsidR="000E7D4C">
          <w:rPr>
            <w:webHidden/>
          </w:rPr>
          <w:fldChar w:fldCharType="end"/>
        </w:r>
      </w:hyperlink>
    </w:p>
    <w:p w:rsidR="000E7D4C" w:rsidRDefault="00DB5A06">
      <w:pPr>
        <w:pStyle w:val="TOC1"/>
        <w:rPr>
          <w:rFonts w:eastAsiaTheme="minorEastAsia"/>
          <w:b w:val="0"/>
          <w:color w:val="auto"/>
          <w:kern w:val="0"/>
          <w:sz w:val="22"/>
          <w:szCs w:val="22"/>
          <w:lang w:val="en-US"/>
        </w:rPr>
      </w:pPr>
      <w:hyperlink w:anchor="_Toc446502912" w:history="1">
        <w:r w:rsidR="000E7D4C" w:rsidRPr="0037731A">
          <w:rPr>
            <w:rStyle w:val="Hyperlink"/>
            <w:rFonts w:ascii="Calibri" w:hAnsi="Calibri" w:cs="Calibri"/>
          </w:rPr>
          <w:t>7</w:t>
        </w:r>
        <w:r w:rsidR="000E7D4C">
          <w:rPr>
            <w:rFonts w:eastAsiaTheme="minorEastAsia"/>
            <w:b w:val="0"/>
            <w:color w:val="auto"/>
            <w:kern w:val="0"/>
            <w:sz w:val="22"/>
            <w:szCs w:val="22"/>
            <w:lang w:val="en-US"/>
          </w:rPr>
          <w:tab/>
        </w:r>
        <w:r w:rsidR="000E7D4C" w:rsidRPr="0037731A">
          <w:rPr>
            <w:rStyle w:val="Hyperlink"/>
            <w:rFonts w:ascii="Calibri" w:hAnsi="Calibri" w:cs="Calibri"/>
          </w:rPr>
          <w:t>UNIT TEST CONSIDERATION</w:t>
        </w:r>
        <w:r w:rsidR="000E7D4C">
          <w:rPr>
            <w:webHidden/>
          </w:rPr>
          <w:tab/>
        </w:r>
        <w:r w:rsidR="000E7D4C">
          <w:rPr>
            <w:webHidden/>
          </w:rPr>
          <w:fldChar w:fldCharType="begin"/>
        </w:r>
        <w:r w:rsidR="000E7D4C">
          <w:rPr>
            <w:webHidden/>
          </w:rPr>
          <w:instrText xml:space="preserve"> PAGEREF _Toc446502912 \h </w:instrText>
        </w:r>
        <w:r w:rsidR="000E7D4C">
          <w:rPr>
            <w:webHidden/>
          </w:rPr>
        </w:r>
        <w:r w:rsidR="000E7D4C">
          <w:rPr>
            <w:webHidden/>
          </w:rPr>
          <w:fldChar w:fldCharType="separate"/>
        </w:r>
        <w:r w:rsidR="000E7D4C">
          <w:rPr>
            <w:webHidden/>
          </w:rPr>
          <w:t>14</w:t>
        </w:r>
        <w:r w:rsidR="000E7D4C">
          <w:rPr>
            <w:webHidden/>
          </w:rPr>
          <w:fldChar w:fldCharType="end"/>
        </w:r>
      </w:hyperlink>
    </w:p>
    <w:p w:rsidR="000E7D4C" w:rsidRDefault="00DB5A06">
      <w:pPr>
        <w:pStyle w:val="TOC1"/>
        <w:tabs>
          <w:tab w:val="left" w:pos="1400"/>
        </w:tabs>
        <w:rPr>
          <w:rFonts w:eastAsiaTheme="minorEastAsia"/>
          <w:b w:val="0"/>
          <w:color w:val="auto"/>
          <w:kern w:val="0"/>
          <w:sz w:val="22"/>
          <w:szCs w:val="22"/>
          <w:lang w:val="en-US"/>
        </w:rPr>
      </w:pPr>
      <w:hyperlink w:anchor="_Toc446502913" w:history="1">
        <w:r w:rsidR="000E7D4C" w:rsidRPr="0037731A">
          <w:rPr>
            <w:rStyle w:val="Hyperlink"/>
          </w:rPr>
          <w:t>Appendix A</w:t>
        </w:r>
        <w:r w:rsidR="000E7D4C">
          <w:rPr>
            <w:rFonts w:eastAsiaTheme="minorEastAsia"/>
            <w:b w:val="0"/>
            <w:color w:val="auto"/>
            <w:kern w:val="0"/>
            <w:sz w:val="22"/>
            <w:szCs w:val="22"/>
            <w:lang w:val="en-US"/>
          </w:rPr>
          <w:tab/>
        </w:r>
        <w:r w:rsidR="000E7D4C" w:rsidRPr="0037731A">
          <w:rPr>
            <w:rStyle w:val="Hyperlink"/>
          </w:rPr>
          <w:t>Abbreviations and Acronyms</w:t>
        </w:r>
        <w:r w:rsidR="000E7D4C">
          <w:rPr>
            <w:webHidden/>
          </w:rPr>
          <w:tab/>
        </w:r>
        <w:r w:rsidR="000E7D4C">
          <w:rPr>
            <w:webHidden/>
          </w:rPr>
          <w:fldChar w:fldCharType="begin"/>
        </w:r>
        <w:r w:rsidR="000E7D4C">
          <w:rPr>
            <w:webHidden/>
          </w:rPr>
          <w:instrText xml:space="preserve"> PAGEREF _Toc446502913 \h </w:instrText>
        </w:r>
        <w:r w:rsidR="000E7D4C">
          <w:rPr>
            <w:webHidden/>
          </w:rPr>
        </w:r>
        <w:r w:rsidR="000E7D4C">
          <w:rPr>
            <w:webHidden/>
          </w:rPr>
          <w:fldChar w:fldCharType="separate"/>
        </w:r>
        <w:r w:rsidR="000E7D4C">
          <w:rPr>
            <w:webHidden/>
          </w:rPr>
          <w:t>15</w:t>
        </w:r>
        <w:r w:rsidR="000E7D4C">
          <w:rPr>
            <w:webHidden/>
          </w:rPr>
          <w:fldChar w:fldCharType="end"/>
        </w:r>
      </w:hyperlink>
    </w:p>
    <w:p w:rsidR="000E7D4C" w:rsidRDefault="00DB5A06">
      <w:pPr>
        <w:pStyle w:val="TOC1"/>
        <w:tabs>
          <w:tab w:val="left" w:pos="1400"/>
        </w:tabs>
        <w:rPr>
          <w:rFonts w:eastAsiaTheme="minorEastAsia"/>
          <w:b w:val="0"/>
          <w:color w:val="auto"/>
          <w:kern w:val="0"/>
          <w:sz w:val="22"/>
          <w:szCs w:val="22"/>
          <w:lang w:val="en-US"/>
        </w:rPr>
      </w:pPr>
      <w:hyperlink w:anchor="_Toc446502914" w:history="1">
        <w:r w:rsidR="000E7D4C" w:rsidRPr="0037731A">
          <w:rPr>
            <w:rStyle w:val="Hyperlink"/>
          </w:rPr>
          <w:t>Appendix B</w:t>
        </w:r>
        <w:r w:rsidR="000E7D4C">
          <w:rPr>
            <w:rFonts w:eastAsiaTheme="minorEastAsia"/>
            <w:b w:val="0"/>
            <w:color w:val="auto"/>
            <w:kern w:val="0"/>
            <w:sz w:val="22"/>
            <w:szCs w:val="22"/>
            <w:lang w:val="en-US"/>
          </w:rPr>
          <w:tab/>
        </w:r>
        <w:r w:rsidR="000E7D4C" w:rsidRPr="0037731A">
          <w:rPr>
            <w:rStyle w:val="Hyperlink"/>
          </w:rPr>
          <w:t>Glossary</w:t>
        </w:r>
        <w:r w:rsidR="000E7D4C">
          <w:rPr>
            <w:webHidden/>
          </w:rPr>
          <w:tab/>
        </w:r>
        <w:r w:rsidR="000E7D4C">
          <w:rPr>
            <w:webHidden/>
          </w:rPr>
          <w:fldChar w:fldCharType="begin"/>
        </w:r>
        <w:r w:rsidR="000E7D4C">
          <w:rPr>
            <w:webHidden/>
          </w:rPr>
          <w:instrText xml:space="preserve"> PAGEREF _Toc446502914 \h </w:instrText>
        </w:r>
        <w:r w:rsidR="000E7D4C">
          <w:rPr>
            <w:webHidden/>
          </w:rPr>
        </w:r>
        <w:r w:rsidR="000E7D4C">
          <w:rPr>
            <w:webHidden/>
          </w:rPr>
          <w:fldChar w:fldCharType="separate"/>
        </w:r>
        <w:r w:rsidR="000E7D4C">
          <w:rPr>
            <w:webHidden/>
          </w:rPr>
          <w:t>16</w:t>
        </w:r>
        <w:r w:rsidR="000E7D4C">
          <w:rPr>
            <w:webHidden/>
          </w:rPr>
          <w:fldChar w:fldCharType="end"/>
        </w:r>
      </w:hyperlink>
    </w:p>
    <w:p w:rsidR="000E7D4C" w:rsidRDefault="00DB5A06">
      <w:pPr>
        <w:pStyle w:val="TOC1"/>
        <w:tabs>
          <w:tab w:val="left" w:pos="1400"/>
        </w:tabs>
        <w:rPr>
          <w:rFonts w:eastAsiaTheme="minorEastAsia"/>
          <w:b w:val="0"/>
          <w:color w:val="auto"/>
          <w:kern w:val="0"/>
          <w:sz w:val="22"/>
          <w:szCs w:val="22"/>
          <w:lang w:val="en-US"/>
        </w:rPr>
      </w:pPr>
      <w:hyperlink w:anchor="_Toc446502915" w:history="1">
        <w:r w:rsidR="000E7D4C" w:rsidRPr="0037731A">
          <w:rPr>
            <w:rStyle w:val="Hyperlink"/>
          </w:rPr>
          <w:t>Appendix C</w:t>
        </w:r>
        <w:r w:rsidR="000E7D4C">
          <w:rPr>
            <w:rFonts w:eastAsiaTheme="minorEastAsia"/>
            <w:b w:val="0"/>
            <w:color w:val="auto"/>
            <w:kern w:val="0"/>
            <w:sz w:val="22"/>
            <w:szCs w:val="22"/>
            <w:lang w:val="en-US"/>
          </w:rPr>
          <w:tab/>
        </w:r>
        <w:r w:rsidR="000E7D4C" w:rsidRPr="0037731A">
          <w:rPr>
            <w:rStyle w:val="Hyperlink"/>
          </w:rPr>
          <w:t>References</w:t>
        </w:r>
        <w:r w:rsidR="000E7D4C">
          <w:rPr>
            <w:webHidden/>
          </w:rPr>
          <w:tab/>
        </w:r>
        <w:r w:rsidR="000E7D4C">
          <w:rPr>
            <w:webHidden/>
          </w:rPr>
          <w:fldChar w:fldCharType="begin"/>
        </w:r>
        <w:r w:rsidR="000E7D4C">
          <w:rPr>
            <w:webHidden/>
          </w:rPr>
          <w:instrText xml:space="preserve"> PAGEREF _Toc446502915 \h </w:instrText>
        </w:r>
        <w:r w:rsidR="000E7D4C">
          <w:rPr>
            <w:webHidden/>
          </w:rPr>
        </w:r>
        <w:r w:rsidR="000E7D4C">
          <w:rPr>
            <w:webHidden/>
          </w:rPr>
          <w:fldChar w:fldCharType="separate"/>
        </w:r>
        <w:r w:rsidR="000E7D4C">
          <w:rPr>
            <w:webHidden/>
          </w:rPr>
          <w:t>17</w:t>
        </w:r>
        <w:r w:rsidR="000E7D4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8" w:name="_Toc446502861"/>
      <w:r w:rsidRPr="00A158C7">
        <w:lastRenderedPageBreak/>
        <w:t>Introduction</w:t>
      </w:r>
      <w:bookmarkEnd w:id="18"/>
    </w:p>
    <w:p w:rsidR="00063A7A" w:rsidRPr="00A158C7" w:rsidRDefault="00FE5DF5" w:rsidP="000B37D5">
      <w:pPr>
        <w:pStyle w:val="Heading2"/>
      </w:pPr>
      <w:bookmarkStart w:id="19" w:name="_Toc446502862"/>
      <w:r w:rsidRPr="00A158C7">
        <w:t>Purpose</w:t>
      </w:r>
      <w:bookmarkEnd w:id="19"/>
    </w:p>
    <w:p w:rsidR="00DC0959" w:rsidRPr="00A158C7" w:rsidRDefault="00EF5ADE" w:rsidP="00DC0959">
      <w:pPr>
        <w:rPr>
          <w:lang w:bidi="ar-SA"/>
        </w:rPr>
      </w:pPr>
      <w:r>
        <w:rPr>
          <w:lang w:bidi="ar-SA"/>
        </w:rPr>
        <w:t>MDD for AdcDiagc</w:t>
      </w:r>
    </w:p>
    <w:p w:rsidR="00AE0435" w:rsidRPr="00A158C7" w:rsidRDefault="00FE5DF5" w:rsidP="000B37D5">
      <w:pPr>
        <w:pStyle w:val="Heading2"/>
      </w:pPr>
      <w:bookmarkStart w:id="20" w:name="_Toc446502863"/>
      <w:r w:rsidRPr="00A158C7">
        <w:t>Scope</w:t>
      </w:r>
      <w:bookmarkEnd w:id="20"/>
    </w:p>
    <w:p w:rsidR="00F95E33" w:rsidRPr="00A158C7" w:rsidRDefault="00F95E33" w:rsidP="00E16D14"/>
    <w:p w:rsidR="00312179" w:rsidRDefault="00EF5ADE" w:rsidP="00F43F8E">
      <w:pPr>
        <w:pStyle w:val="Heading1"/>
        <w:rPr>
          <w:rFonts w:ascii="Calibri" w:hAnsi="Calibri" w:cs="Calibri"/>
        </w:rPr>
      </w:pPr>
      <w:bookmarkStart w:id="21" w:name="_Toc406065228"/>
      <w:bookmarkStart w:id="22" w:name="_Toc446502864"/>
      <w:bookmarkEnd w:id="2"/>
      <w:bookmarkEnd w:id="3"/>
      <w:bookmarkEnd w:id="4"/>
      <w:bookmarkEnd w:id="5"/>
      <w:bookmarkEnd w:id="6"/>
      <w:r>
        <w:rPr>
          <w:rFonts w:ascii="Calibri" w:hAnsi="Calibri" w:cs="Calibri"/>
        </w:rPr>
        <w:lastRenderedPageBreak/>
        <w:t xml:space="preserve">AdcDiagc </w:t>
      </w:r>
      <w:r w:rsidR="00D229A6">
        <w:rPr>
          <w:rFonts w:ascii="Calibri" w:hAnsi="Calibri" w:cs="Calibri"/>
        </w:rPr>
        <w:t xml:space="preserve">&amp; </w:t>
      </w:r>
      <w:r w:rsidR="00D229A6" w:rsidRPr="00AA38E8">
        <w:rPr>
          <w:rFonts w:ascii="Calibri" w:hAnsi="Calibri" w:cs="Calibri"/>
        </w:rPr>
        <w:t>High-Level Description</w:t>
      </w:r>
      <w:bookmarkEnd w:id="21"/>
      <w:bookmarkEnd w:id="22"/>
    </w:p>
    <w:p w:rsidR="00D229A6" w:rsidRPr="002D6391" w:rsidRDefault="00EF5ADE" w:rsidP="00D229A6">
      <w:pPr>
        <w:rPr>
          <w:rFonts w:cs="Calibri"/>
          <w:i/>
        </w:rPr>
      </w:pPr>
      <w:r>
        <w:rPr>
          <w:rFonts w:cs="Calibri"/>
          <w: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3" w:name="_Toc406065229"/>
      <w:bookmarkStart w:id="24" w:name="_Toc446502865"/>
      <w:r w:rsidRPr="00AA38E8">
        <w:rPr>
          <w:rFonts w:ascii="Calibri" w:hAnsi="Calibri" w:cs="Calibri"/>
        </w:rPr>
        <w:lastRenderedPageBreak/>
        <w:t>Design details of software module</w:t>
      </w:r>
      <w:bookmarkEnd w:id="23"/>
      <w:bookmarkEnd w:id="24"/>
    </w:p>
    <w:p w:rsidR="00D229A6" w:rsidRPr="00AA38E8" w:rsidRDefault="00D229A6" w:rsidP="00D229A6">
      <w:pPr>
        <w:pStyle w:val="Heading2"/>
        <w:rPr>
          <w:rFonts w:ascii="Calibri" w:hAnsi="Calibri" w:cs="Calibri"/>
        </w:rPr>
      </w:pPr>
      <w:bookmarkStart w:id="25" w:name="_Toc406065230"/>
      <w:bookmarkStart w:id="26" w:name="_Toc446502866"/>
      <w:r w:rsidRPr="00D229A6">
        <w:t>Graphical</w:t>
      </w:r>
      <w:r>
        <w:rPr>
          <w:rFonts w:ascii="Calibri" w:hAnsi="Calibri" w:cs="Calibri"/>
        </w:rPr>
        <w:t xml:space="preserve"> representation of </w:t>
      </w:r>
      <w:bookmarkEnd w:id="25"/>
      <w:r w:rsidR="00EF5ADE">
        <w:rPr>
          <w:rFonts w:ascii="Calibri" w:hAnsi="Calibri" w:cs="Calibri"/>
        </w:rPr>
        <w:t>AdcDiagc</w:t>
      </w:r>
      <w:bookmarkEnd w:id="26"/>
    </w:p>
    <w:p w:rsidR="00D229A6" w:rsidRDefault="00D229A6" w:rsidP="00D229A6">
      <w:pPr>
        <w:rPr>
          <w:rFonts w:cs="Calibri"/>
          <w:i/>
        </w:rPr>
      </w:pPr>
    </w:p>
    <w:p w:rsidR="00A91ADD" w:rsidRDefault="00A91ADD" w:rsidP="00D229A6">
      <w:pPr>
        <w:rPr>
          <w:rFonts w:cs="Calibri"/>
          <w:i/>
        </w:rPr>
      </w:pPr>
    </w:p>
    <w:p w:rsidR="00713849" w:rsidRDefault="00713849" w:rsidP="00D229A6">
      <w:pPr>
        <w:rPr>
          <w:rFonts w:cs="Calibri"/>
          <w:i/>
        </w:rPr>
      </w:pPr>
      <w:r>
        <w:rPr>
          <w:rFonts w:cs="Calibri"/>
          <w:i/>
          <w:noProof/>
          <w:lang w:bidi="ar-SA"/>
        </w:rPr>
        <w:drawing>
          <wp:inline distT="0" distB="0" distL="0" distR="0" wp14:anchorId="6736DA2C" wp14:editId="3E5CBF06">
            <wp:extent cx="558546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430530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7" w:name="_Toc406065231"/>
      <w:bookmarkStart w:id="28" w:name="_Toc446502867"/>
      <w:r w:rsidRPr="002D6391">
        <w:rPr>
          <w:rFonts w:ascii="Calibri" w:hAnsi="Calibri" w:cs="Calibri"/>
        </w:rPr>
        <w:t>Data Flow Diagram</w:t>
      </w:r>
      <w:bookmarkEnd w:id="27"/>
      <w:bookmarkEnd w:id="28"/>
    </w:p>
    <w:p w:rsidR="00D229A6" w:rsidRPr="002B094F" w:rsidRDefault="00EF5ADE" w:rsidP="00D229A6">
      <w:pPr>
        <w:rPr>
          <w:rFonts w:cs="Calibri"/>
        </w:rPr>
      </w:pPr>
      <w:r>
        <w:rPr>
          <w:rFonts w:cs="Calibri"/>
        </w:rPr>
        <w:t>None.</w:t>
      </w:r>
    </w:p>
    <w:p w:rsidR="00D229A6" w:rsidRPr="002D6391" w:rsidRDefault="00AC4CD8" w:rsidP="00387BF4">
      <w:pPr>
        <w:pStyle w:val="Heading3"/>
        <w:tabs>
          <w:tab w:val="clear" w:pos="1017"/>
        </w:tabs>
        <w:ind w:left="562" w:hanging="562"/>
        <w:rPr>
          <w:rFonts w:ascii="Calibri" w:hAnsi="Calibri" w:cs="Calibri"/>
        </w:rPr>
      </w:pPr>
      <w:bookmarkStart w:id="29" w:name="_Toc375924736"/>
      <w:bookmarkStart w:id="30" w:name="_Toc406065232"/>
      <w:bookmarkStart w:id="31" w:name="_Toc44650286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
      <w:bookmarkEnd w:id="30"/>
      <w:bookmarkEnd w:id="31"/>
    </w:p>
    <w:p w:rsidR="00D229A6" w:rsidRPr="002B094F" w:rsidRDefault="00EF5ADE"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32" w:name="_Toc375924737"/>
      <w:bookmarkStart w:id="33" w:name="_Toc406065233"/>
      <w:bookmarkStart w:id="34" w:name="_Toc44650286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2"/>
      <w:bookmarkEnd w:id="33"/>
      <w:bookmarkEnd w:id="34"/>
    </w:p>
    <w:p w:rsidR="002B094F" w:rsidRDefault="00EF5ADE"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35" w:name="_Toc338170479"/>
      <w:bookmarkStart w:id="36" w:name="_Toc375678228"/>
      <w:bookmarkStart w:id="37" w:name="_Toc418080062"/>
      <w:bookmarkStart w:id="38" w:name="_Toc421709912"/>
      <w:bookmarkStart w:id="39" w:name="_Toc446502870"/>
      <w:r w:rsidRPr="00AC4CD8">
        <w:rPr>
          <w:rFonts w:ascii="Calibri" w:hAnsi="Calibri" w:cs="Calibri"/>
        </w:rPr>
        <w:lastRenderedPageBreak/>
        <w:t>Constant Data Dictionary</w:t>
      </w:r>
      <w:bookmarkEnd w:id="35"/>
      <w:bookmarkEnd w:id="36"/>
      <w:bookmarkEnd w:id="37"/>
      <w:bookmarkEnd w:id="38"/>
      <w:bookmarkEnd w:id="39"/>
    </w:p>
    <w:p w:rsidR="00AC4CD8" w:rsidRPr="00DA5500" w:rsidRDefault="00AC4CD8" w:rsidP="00AC4CD8">
      <w:pPr>
        <w:pStyle w:val="Heading2"/>
        <w:spacing w:after="60"/>
        <w:rPr>
          <w:rFonts w:ascii="Calibri" w:hAnsi="Calibri"/>
        </w:rPr>
      </w:pPr>
      <w:bookmarkStart w:id="40" w:name="_Toc421011506"/>
      <w:bookmarkStart w:id="41" w:name="_Toc421786527"/>
      <w:bookmarkStart w:id="42" w:name="_Toc446502871"/>
      <w:bookmarkStart w:id="43" w:name="_Toc418080064"/>
      <w:r w:rsidRPr="00DA5500">
        <w:rPr>
          <w:rFonts w:ascii="Calibri" w:hAnsi="Calibri"/>
        </w:rPr>
        <w:t>Program (fixed) Constants</w:t>
      </w:r>
      <w:bookmarkEnd w:id="40"/>
      <w:bookmarkEnd w:id="41"/>
      <w:bookmarkEnd w:id="42"/>
    </w:p>
    <w:p w:rsidR="00AC4CD8" w:rsidRPr="00DA5500" w:rsidRDefault="00AC4CD8" w:rsidP="00AC4CD8">
      <w:pPr>
        <w:pStyle w:val="Heading3"/>
        <w:tabs>
          <w:tab w:val="clear" w:pos="1017"/>
          <w:tab w:val="num" w:pos="567"/>
        </w:tabs>
        <w:ind w:left="567"/>
        <w:rPr>
          <w:rFonts w:ascii="Calibri" w:hAnsi="Calibri"/>
        </w:rPr>
      </w:pPr>
      <w:bookmarkStart w:id="44" w:name="_Toc446502872"/>
      <w:bookmarkEnd w:id="43"/>
      <w:r w:rsidRPr="00DA5500">
        <w:rPr>
          <w:rFonts w:ascii="Calibri" w:hAnsi="Calibri"/>
        </w:rPr>
        <w:t>Embedded Constants</w:t>
      </w:r>
      <w:bookmarkEnd w:id="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sidRPr="00EF5ADE">
              <w:rPr>
                <w:rFonts w:cs="Calibri"/>
                <w:sz w:val="16"/>
                <w:szCs w:val="16"/>
              </w:rPr>
              <w:t>MAXADCDIAGCST_CNT_U08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EF5ADE"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750CF2" w:rsidP="00F4318C">
            <w:pPr>
              <w:spacing w:before="60"/>
              <w:jc w:val="center"/>
              <w:rPr>
                <w:rFonts w:cs="Calibri"/>
                <w:sz w:val="16"/>
                <w:szCs w:val="16"/>
              </w:rPr>
            </w:pPr>
            <w:r>
              <w:rPr>
                <w:rFonts w:cs="Calibri"/>
                <w:sz w:val="16"/>
                <w:szCs w:val="16"/>
              </w:rPr>
              <w:t>7</w:t>
            </w:r>
            <w:r w:rsidR="00EF5ADE">
              <w:rPr>
                <w:rFonts w:cs="Calibri"/>
                <w:sz w:val="16"/>
                <w:szCs w:val="16"/>
              </w:rPr>
              <w:t>U</w:t>
            </w:r>
          </w:p>
        </w:tc>
      </w:tr>
      <w:tr w:rsidR="00EF5ADE" w:rsidRPr="00AA38E8" w:rsidTr="00F4318C">
        <w:tc>
          <w:tcPr>
            <w:tcW w:w="3888" w:type="dxa"/>
            <w:tcBorders>
              <w:top w:val="single" w:sz="6" w:space="0" w:color="auto"/>
              <w:left w:val="single" w:sz="6" w:space="0" w:color="auto"/>
              <w:bottom w:val="single" w:sz="6" w:space="0" w:color="auto"/>
              <w:right w:val="single" w:sz="6" w:space="0" w:color="auto"/>
            </w:tcBorders>
          </w:tcPr>
          <w:p w:rsidR="00EF5ADE" w:rsidRPr="00EF5ADE" w:rsidRDefault="00EF5ADE" w:rsidP="00F4318C">
            <w:pPr>
              <w:spacing w:before="60"/>
              <w:jc w:val="center"/>
              <w:rPr>
                <w:rFonts w:cs="Calibri"/>
                <w:sz w:val="16"/>
                <w:szCs w:val="16"/>
              </w:rPr>
            </w:pPr>
            <w:r>
              <w:rPr>
                <w:rFonts w:cs="Calibri"/>
                <w:sz w:val="16"/>
                <w:szCs w:val="16"/>
              </w:rPr>
              <w:t>Refer to the FDD</w:t>
            </w:r>
          </w:p>
        </w:tc>
        <w:tc>
          <w:tcPr>
            <w:tcW w:w="1710"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EF5ADE" w:rsidRDefault="00EF5ADE" w:rsidP="00F4318C">
            <w:pPr>
              <w:spacing w:before="60"/>
              <w:jc w:val="center"/>
              <w:rPr>
                <w:rFonts w:cs="Calibri"/>
                <w:sz w:val="16"/>
                <w:szCs w:val="16"/>
              </w:rPr>
            </w:pPr>
          </w:p>
        </w:tc>
      </w:tr>
      <w:tr w:rsidR="00A91ADD" w:rsidRPr="00AA38E8" w:rsidTr="00F4318C">
        <w:tc>
          <w:tcPr>
            <w:tcW w:w="3888"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sidRPr="00A91ADD">
              <w:rPr>
                <w:rFonts w:cs="Calibri"/>
                <w:sz w:val="16"/>
                <w:szCs w:val="16"/>
              </w:rPr>
              <w:t>MASKFLTCNTR_CNT_U08</w:t>
            </w:r>
          </w:p>
        </w:tc>
        <w:tc>
          <w:tcPr>
            <w:tcW w:w="1710"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A91ADD" w:rsidRDefault="00A91ADD" w:rsidP="00F4318C">
            <w:pPr>
              <w:spacing w:before="60"/>
              <w:jc w:val="center"/>
              <w:rPr>
                <w:rFonts w:cs="Calibri"/>
                <w:sz w:val="16"/>
                <w:szCs w:val="16"/>
              </w:rPr>
            </w:pPr>
            <w:r>
              <w:rPr>
                <w:rFonts w:cs="Calibri"/>
                <w:sz w:val="16"/>
                <w:szCs w:val="16"/>
              </w:rPr>
              <w:t>127U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5" w:name="_Ref87065593"/>
      <w:bookmarkStart w:id="46" w:name="_Toc338170483"/>
      <w:bookmarkStart w:id="47" w:name="_Toc375678229"/>
      <w:bookmarkStart w:id="48" w:name="_Toc418080067"/>
      <w:bookmarkStart w:id="49" w:name="_Toc421786702"/>
      <w:bookmarkStart w:id="50" w:name="_Toc44650287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5"/>
      <w:bookmarkEnd w:id="46"/>
      <w:bookmarkEnd w:id="47"/>
      <w:bookmarkEnd w:id="48"/>
      <w:bookmarkEnd w:id="49"/>
      <w:bookmarkEnd w:id="50"/>
    </w:p>
    <w:p w:rsidR="002B094F" w:rsidRPr="00987B4A" w:rsidRDefault="002B094F" w:rsidP="00007584">
      <w:pPr>
        <w:pStyle w:val="Heading2"/>
        <w:spacing w:after="60"/>
        <w:rPr>
          <w:rFonts w:ascii="Calibri" w:hAnsi="Calibri"/>
        </w:rPr>
      </w:pPr>
      <w:bookmarkStart w:id="51" w:name="_Toc338170484"/>
      <w:bookmarkStart w:id="52" w:name="_Toc418080068"/>
      <w:bookmarkStart w:id="53" w:name="_Toc421709916"/>
      <w:bookmarkStart w:id="54" w:name="_Toc446502874"/>
      <w:r w:rsidRPr="00007584">
        <w:rPr>
          <w:rFonts w:ascii="Calibri" w:hAnsi="Calibri"/>
        </w:rPr>
        <w:t>Sub</w:t>
      </w:r>
      <w:r w:rsidRPr="00987B4A">
        <w:rPr>
          <w:rFonts w:ascii="Calibri" w:hAnsi="Calibri"/>
        </w:rPr>
        <w:t>-Module Functions</w:t>
      </w:r>
      <w:bookmarkEnd w:id="51"/>
      <w:bookmarkEnd w:id="52"/>
      <w:bookmarkEnd w:id="53"/>
      <w:bookmarkEnd w:id="54"/>
    </w:p>
    <w:p w:rsidR="002B094F" w:rsidRPr="0048012A" w:rsidRDefault="00BD2498" w:rsidP="002B094F">
      <w:pPr>
        <w:pStyle w:val="BodyText"/>
        <w:rPr>
          <w:rFonts w:ascii="Calibri" w:hAnsi="Calibri" w:cs="Calibri"/>
          <w:sz w:val="20"/>
        </w:rPr>
      </w:pPr>
      <w:r w:rsidRPr="0048012A">
        <w:rPr>
          <w:rFonts w:ascii="Calibri" w:hAnsi="Calibri" w:cs="Calibri"/>
          <w:sz w:val="20"/>
        </w:rPr>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EF5ADE">
      <w:pPr>
        <w:pStyle w:val="Heading3"/>
      </w:pPr>
      <w:bookmarkStart w:id="55" w:name="_Toc446502875"/>
      <w:bookmarkStart w:id="56" w:name="_Toc421011514"/>
      <w:r w:rsidRPr="00AA38E8">
        <w:t xml:space="preserve">Init: </w:t>
      </w:r>
      <w:fldSimple w:instr=" DOCPROPERTY  &quot;Document Version&quot;  \* MERGEFORMAT ">
        <w:r w:rsidR="00EF5ADE" w:rsidRPr="00EF5ADE">
          <w:rPr>
            <w:rFonts w:ascii="Calibri" w:hAnsi="Calibri" w:cs="Calibri"/>
            <w:sz w:val="28"/>
          </w:rPr>
          <w:t>AdcDiagcInit1</w:t>
        </w:r>
        <w:bookmarkEnd w:id="55"/>
      </w:fldSimple>
      <w:bookmarkEnd w:id="56"/>
    </w:p>
    <w:p w:rsidR="00007584" w:rsidRPr="00AA38E8" w:rsidRDefault="00007584" w:rsidP="00007584">
      <w:pPr>
        <w:pStyle w:val="Heading2"/>
        <w:numPr>
          <w:ilvl w:val="3"/>
          <w:numId w:val="11"/>
        </w:numPr>
        <w:spacing w:after="60"/>
        <w:rPr>
          <w:rFonts w:ascii="Calibri" w:hAnsi="Calibri" w:cs="Calibri"/>
        </w:rPr>
      </w:pPr>
      <w:bookmarkStart w:id="57" w:name="_Toc421011515"/>
      <w:bookmarkStart w:id="58" w:name="_Toc446502876"/>
      <w:r w:rsidRPr="00AA38E8">
        <w:rPr>
          <w:rFonts w:ascii="Calibri" w:hAnsi="Calibri" w:cs="Calibri"/>
        </w:rPr>
        <w:t>Design Rationale</w:t>
      </w:r>
      <w:bookmarkEnd w:id="57"/>
      <w:bookmarkEnd w:id="58"/>
    </w:p>
    <w:p w:rsidR="00007584" w:rsidRPr="00A26934" w:rsidRDefault="00EF5ADE" w:rsidP="00007584">
      <w:pPr>
        <w:rPr>
          <w:rFonts w:cs="Calibri"/>
          <w:i/>
        </w:rPr>
      </w:pPr>
      <w:r>
        <w:rPr>
          <w:rFonts w:cs="Calibri"/>
          <w:i/>
        </w:rPr>
        <w:t>None</w:t>
      </w:r>
    </w:p>
    <w:p w:rsidR="00007584" w:rsidRPr="00AA38E8" w:rsidRDefault="00007584" w:rsidP="00007584">
      <w:pPr>
        <w:pStyle w:val="Heading2"/>
        <w:numPr>
          <w:ilvl w:val="3"/>
          <w:numId w:val="11"/>
        </w:numPr>
        <w:spacing w:after="60"/>
        <w:rPr>
          <w:rFonts w:ascii="Calibri" w:hAnsi="Calibri" w:cs="Calibri"/>
        </w:rPr>
      </w:pPr>
      <w:bookmarkStart w:id="59" w:name="_Toc421011516"/>
      <w:bookmarkStart w:id="60" w:name="_Toc446502877"/>
      <w:r w:rsidRPr="00AA38E8">
        <w:rPr>
          <w:rFonts w:ascii="Calibri" w:hAnsi="Calibri" w:cs="Calibri"/>
        </w:rPr>
        <w:t>Module Outputs</w:t>
      </w:r>
      <w:bookmarkEnd w:id="59"/>
      <w:bookmarkEnd w:id="60"/>
    </w:p>
    <w:p w:rsidR="00007584" w:rsidRPr="00A26934" w:rsidRDefault="00EF5ADE" w:rsidP="00007584">
      <w:pPr>
        <w:rPr>
          <w:rFonts w:cs="Calibri"/>
          <w:i/>
        </w:rPr>
      </w:pPr>
      <w:r>
        <w:rPr>
          <w:rFonts w:cs="Calibri"/>
          <w: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EF5ADE">
      <w:pPr>
        <w:pStyle w:val="Heading3"/>
      </w:pPr>
      <w:bookmarkStart w:id="61" w:name="_Toc446502878"/>
      <w:bookmarkStart w:id="62" w:name="_Toc421011518"/>
      <w:r w:rsidRPr="00AA38E8">
        <w:t xml:space="preserve">Per: </w:t>
      </w:r>
      <w:fldSimple w:instr=" DOCPROPERTY  &quot;Document Version&quot;  \* MERGEFORMAT ">
        <w:r w:rsidR="00EF5ADE" w:rsidRPr="00EF5ADE">
          <w:rPr>
            <w:rFonts w:ascii="Calibri" w:hAnsi="Calibri" w:cs="Calibri"/>
            <w:sz w:val="28"/>
          </w:rPr>
          <w:t>AdcDiagcPer1</w:t>
        </w:r>
        <w:bookmarkEnd w:id="61"/>
      </w:fldSimple>
      <w:bookmarkEnd w:id="62"/>
    </w:p>
    <w:p w:rsidR="00DB3C1D" w:rsidRPr="00AA38E8" w:rsidRDefault="00DB3C1D" w:rsidP="00DB3C1D">
      <w:pPr>
        <w:pStyle w:val="Heading2"/>
        <w:numPr>
          <w:ilvl w:val="3"/>
          <w:numId w:val="11"/>
        </w:numPr>
        <w:spacing w:after="60"/>
        <w:rPr>
          <w:rFonts w:ascii="Calibri" w:hAnsi="Calibri" w:cs="Calibri"/>
        </w:rPr>
      </w:pPr>
      <w:bookmarkStart w:id="63" w:name="_Toc421011519"/>
      <w:bookmarkStart w:id="64" w:name="_Toc446502879"/>
      <w:r w:rsidRPr="00AA38E8">
        <w:rPr>
          <w:rFonts w:ascii="Calibri" w:hAnsi="Calibri" w:cs="Calibri"/>
        </w:rPr>
        <w:t>Design Rationale</w:t>
      </w:r>
      <w:bookmarkEnd w:id="63"/>
      <w:bookmarkEnd w:id="64"/>
    </w:p>
    <w:p w:rsidR="00DB3C1D" w:rsidRPr="0033680E" w:rsidRDefault="00EF5ADE"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5" w:name="_Toc421011520"/>
      <w:bookmarkStart w:id="66" w:name="_Toc446502880"/>
      <w:r w:rsidRPr="00AA38E8">
        <w:rPr>
          <w:rFonts w:ascii="Calibri" w:hAnsi="Calibri" w:cs="Calibri"/>
        </w:rPr>
        <w:t>Store Module Inputs to Local copies</w:t>
      </w:r>
      <w:bookmarkEnd w:id="65"/>
      <w:bookmarkEnd w:id="66"/>
    </w:p>
    <w:p w:rsidR="00DB3C1D" w:rsidRPr="0033680E" w:rsidRDefault="004C128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7" w:name="_Toc421011521"/>
      <w:bookmarkStart w:id="68" w:name="_Toc446502881"/>
      <w:r w:rsidRPr="00AA38E8">
        <w:rPr>
          <w:rFonts w:ascii="Calibri" w:hAnsi="Calibri" w:cs="Calibri"/>
        </w:rPr>
        <w:t>(Processing of function)………</w:t>
      </w:r>
      <w:bookmarkEnd w:id="67"/>
      <w:bookmarkEnd w:id="68"/>
    </w:p>
    <w:p w:rsidR="00DB3C1D" w:rsidRPr="0033680E" w:rsidRDefault="004C128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9" w:name="_Toc421011522"/>
      <w:bookmarkStart w:id="70" w:name="_Toc446502882"/>
      <w:r w:rsidRPr="00AA38E8">
        <w:rPr>
          <w:rFonts w:ascii="Calibri" w:hAnsi="Calibri" w:cs="Calibri"/>
        </w:rPr>
        <w:t>Store Local copy of outputs into Module Outputs</w:t>
      </w:r>
      <w:bookmarkEnd w:id="69"/>
      <w:bookmarkEnd w:id="70"/>
    </w:p>
    <w:p w:rsidR="00DB3C1D" w:rsidRPr="0033680E" w:rsidRDefault="004C1284"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71" w:name="_Toc446502883"/>
      <w:r>
        <w:rPr>
          <w:rFonts w:ascii="Calibri" w:hAnsi="Calibri"/>
        </w:rPr>
        <w:t>Server R</w:t>
      </w:r>
      <w:r w:rsidRPr="008C6874">
        <w:rPr>
          <w:rFonts w:ascii="Calibri" w:hAnsi="Calibri"/>
        </w:rPr>
        <w:t>unables</w:t>
      </w:r>
      <w:bookmarkEnd w:id="71"/>
      <w:r w:rsidR="002B094F" w:rsidRPr="008C6874">
        <w:rPr>
          <w:rFonts w:ascii="Calibri" w:hAnsi="Calibri"/>
        </w:rPr>
        <w:t xml:space="preserve"> </w:t>
      </w:r>
    </w:p>
    <w:p w:rsidR="008C6874" w:rsidRPr="00AA38E8" w:rsidDel="00395CDB" w:rsidRDefault="004C1284" w:rsidP="004C1284">
      <w:pPr>
        <w:pStyle w:val="Heading3"/>
        <w:rPr>
          <w:del w:id="72" w:author="Nexteer Employee" w:date="2016-08-25T17:58:00Z"/>
          <w:rFonts w:ascii="Calibri" w:hAnsi="Calibri" w:cs="Calibri"/>
        </w:rPr>
      </w:pPr>
      <w:bookmarkStart w:id="73" w:name="_Toc382301471"/>
      <w:bookmarkStart w:id="74" w:name="_Toc383698997"/>
      <w:bookmarkStart w:id="75" w:name="_Toc446502884"/>
      <w:bookmarkEnd w:id="73"/>
      <w:bookmarkEnd w:id="74"/>
      <w:del w:id="76" w:author="Nexteer Employee" w:date="2016-08-25T17:58:00Z">
        <w:r w:rsidRPr="004C1284" w:rsidDel="00395CDB">
          <w:rPr>
            <w:rFonts w:ascii="Calibri" w:hAnsi="Calibri" w:cs="Calibri"/>
            <w:sz w:val="28"/>
          </w:rPr>
          <w:delText>SetAdcParFlt</w:delText>
        </w:r>
        <w:bookmarkEnd w:id="75"/>
      </w:del>
    </w:p>
    <w:p w:rsidR="008C6874" w:rsidRPr="00AA38E8" w:rsidDel="00395CDB" w:rsidRDefault="008C6874" w:rsidP="008C6874">
      <w:pPr>
        <w:pStyle w:val="Heading2"/>
        <w:numPr>
          <w:ilvl w:val="3"/>
          <w:numId w:val="11"/>
        </w:numPr>
        <w:spacing w:after="60"/>
        <w:rPr>
          <w:del w:id="77" w:author="Nexteer Employee" w:date="2016-08-25T17:58:00Z"/>
          <w:rFonts w:ascii="Calibri" w:hAnsi="Calibri" w:cs="Calibri"/>
        </w:rPr>
      </w:pPr>
      <w:bookmarkStart w:id="78" w:name="_Toc421011525"/>
      <w:bookmarkStart w:id="79" w:name="_Toc446502885"/>
      <w:del w:id="80" w:author="Nexteer Employee" w:date="2016-08-25T17:58:00Z">
        <w:r w:rsidRPr="00AA38E8" w:rsidDel="00395CDB">
          <w:rPr>
            <w:rFonts w:ascii="Calibri" w:hAnsi="Calibri" w:cs="Calibri"/>
          </w:rPr>
          <w:delText>Design Rationale</w:delText>
        </w:r>
        <w:bookmarkEnd w:id="78"/>
        <w:bookmarkEnd w:id="79"/>
      </w:del>
    </w:p>
    <w:p w:rsidR="008C6874" w:rsidRPr="0033680E" w:rsidDel="00395CDB" w:rsidRDefault="00513DB1" w:rsidP="008C6874">
      <w:pPr>
        <w:rPr>
          <w:del w:id="81" w:author="Nexteer Employee" w:date="2016-08-25T17:58:00Z"/>
          <w:rFonts w:cs="Calibri"/>
          <w:i/>
        </w:rPr>
      </w:pPr>
      <w:del w:id="82" w:author="Nexteer Employee" w:date="2016-08-25T17:58:00Z">
        <w:r w:rsidDel="00395CDB">
          <w:rPr>
            <w:rFonts w:cs="Calibri"/>
            <w:i/>
          </w:rPr>
          <w:delText xml:space="preserve">This is a non-RTE server. </w:delText>
        </w:r>
        <w:r w:rsidR="004C1284" w:rsidDel="00395CDB">
          <w:rPr>
            <w:rFonts w:cs="Calibri"/>
            <w:i/>
          </w:rPr>
          <w:delText>Refer FDD.</w:delText>
        </w:r>
      </w:del>
    </w:p>
    <w:p w:rsidR="008C6874" w:rsidRPr="00AA38E8" w:rsidDel="00395CDB" w:rsidRDefault="008C6874" w:rsidP="008C6874">
      <w:pPr>
        <w:pStyle w:val="Heading2"/>
        <w:numPr>
          <w:ilvl w:val="3"/>
          <w:numId w:val="11"/>
        </w:numPr>
        <w:spacing w:after="60"/>
        <w:rPr>
          <w:del w:id="83" w:author="Nexteer Employee" w:date="2016-08-25T17:58:00Z"/>
          <w:rFonts w:ascii="Calibri" w:hAnsi="Calibri" w:cs="Calibri"/>
        </w:rPr>
      </w:pPr>
      <w:bookmarkStart w:id="84" w:name="_Toc421011526"/>
      <w:del w:id="85" w:author="Nexteer Employee" w:date="2016-08-25T17:58:00Z">
        <w:r w:rsidRPr="00AA38E8" w:rsidDel="00395CDB">
          <w:rPr>
            <w:rFonts w:ascii="Calibri" w:hAnsi="Calibri" w:cs="Calibri"/>
          </w:rPr>
          <w:delText xml:space="preserve"> </w:delText>
        </w:r>
        <w:bookmarkStart w:id="86" w:name="_Toc421011527"/>
        <w:bookmarkStart w:id="87" w:name="_Toc446502886"/>
        <w:bookmarkEnd w:id="84"/>
        <w:r w:rsidRPr="00AA38E8" w:rsidDel="00395CDB">
          <w:rPr>
            <w:rFonts w:ascii="Calibri" w:hAnsi="Calibri" w:cs="Calibri"/>
          </w:rPr>
          <w:delText>(Processing of function)………</w:delText>
        </w:r>
        <w:bookmarkEnd w:id="86"/>
        <w:bookmarkEnd w:id="87"/>
      </w:del>
    </w:p>
    <w:p w:rsidR="008C6874" w:rsidDel="00395CDB" w:rsidRDefault="004C1284" w:rsidP="008C6874">
      <w:pPr>
        <w:rPr>
          <w:del w:id="88" w:author="Nexteer Employee" w:date="2016-08-25T17:58:00Z"/>
          <w:rFonts w:cs="Calibri"/>
          <w:i/>
        </w:rPr>
      </w:pPr>
      <w:del w:id="89" w:author="Nexteer Employee" w:date="2016-08-25T17:58:00Z">
        <w:r w:rsidDel="00395CDB">
          <w:rPr>
            <w:rFonts w:cs="Calibri"/>
            <w:i/>
          </w:rPr>
          <w:delText>Refer FDD</w:delText>
        </w:r>
      </w:del>
    </w:p>
    <w:p w:rsidR="004C1284" w:rsidRDefault="004C1284" w:rsidP="008C6874">
      <w:pPr>
        <w:rPr>
          <w:rFonts w:cs="Calibri"/>
          <w:i/>
        </w:rPr>
      </w:pPr>
    </w:p>
    <w:p w:rsidR="004C1284" w:rsidRPr="0033680E" w:rsidRDefault="004C1284" w:rsidP="008C6874">
      <w:pPr>
        <w:rPr>
          <w:rFonts w:cs="Calibri"/>
          <w:i/>
        </w:rPr>
      </w:pPr>
    </w:p>
    <w:p w:rsidR="008C6874" w:rsidRPr="00AA38E8" w:rsidRDefault="008C6874" w:rsidP="008C6874">
      <w:pPr>
        <w:pStyle w:val="Heading2"/>
        <w:spacing w:after="60"/>
        <w:rPr>
          <w:rFonts w:ascii="Calibri" w:hAnsi="Calibri" w:cs="Calibri"/>
        </w:rPr>
      </w:pPr>
      <w:bookmarkStart w:id="90" w:name="_Ref382299966"/>
      <w:bookmarkStart w:id="91" w:name="_Toc421011529"/>
      <w:bookmarkStart w:id="92" w:name="_Toc446502890"/>
      <w:r w:rsidRPr="00AA38E8">
        <w:rPr>
          <w:rFonts w:ascii="Calibri" w:hAnsi="Calibri" w:cs="Calibri"/>
        </w:rPr>
        <w:lastRenderedPageBreak/>
        <w:t>Interrupt Functions</w:t>
      </w:r>
      <w:bookmarkEnd w:id="90"/>
      <w:bookmarkEnd w:id="91"/>
      <w:bookmarkEnd w:id="92"/>
    </w:p>
    <w:p w:rsidR="008C6874" w:rsidRPr="0033680E" w:rsidRDefault="004C128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93" w:name="_Toc338170485"/>
      <w:bookmarkStart w:id="94" w:name="_Toc418080074"/>
      <w:bookmarkStart w:id="95" w:name="_Toc421709919"/>
      <w:bookmarkStart w:id="96" w:name="_Toc446502891"/>
      <w:r w:rsidRPr="008C6874">
        <w:rPr>
          <w:rFonts w:ascii="Calibri" w:hAnsi="Calibri" w:cs="Calibri"/>
        </w:rPr>
        <w:t>Module Internal (Local) Functions</w:t>
      </w:r>
      <w:bookmarkEnd w:id="93"/>
      <w:bookmarkEnd w:id="94"/>
      <w:bookmarkEnd w:id="95"/>
      <w:bookmarkEnd w:id="96"/>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97" w:name="_Toc421011540"/>
      <w:bookmarkStart w:id="98" w:name="_Toc446502892"/>
      <w:r w:rsidRPr="00AA38E8">
        <w:rPr>
          <w:rFonts w:ascii="Calibri" w:hAnsi="Calibri" w:cs="Calibri"/>
        </w:rPr>
        <w:t>Local Function #1</w:t>
      </w:r>
      <w:bookmarkEnd w:id="97"/>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4C1284">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4C1284" w:rsidP="00F4318C">
            <w:pPr>
              <w:spacing w:before="60"/>
              <w:rPr>
                <w:rFonts w:cs="Calibri"/>
                <w:sz w:val="16"/>
              </w:rPr>
            </w:pPr>
            <w:r w:rsidRPr="004C1284">
              <w:rPr>
                <w:rFonts w:cs="Calibri"/>
                <w:sz w:val="16"/>
              </w:rPr>
              <w:t>St</w:t>
            </w:r>
            <w:r w:rsidR="00750CF2">
              <w:rPr>
                <w:rFonts w:cs="Calibri"/>
                <w:sz w:val="16"/>
              </w:rPr>
              <w:t>2</w:t>
            </w:r>
            <w:r w:rsidRPr="004C1284">
              <w:rPr>
                <w:rFonts w:cs="Calibri"/>
                <w:sz w:val="16"/>
              </w:rPr>
              <w:t>Proc</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F4318C">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F4318C">
            <w:pPr>
              <w:spacing w:before="60"/>
              <w:rPr>
                <w:rFonts w:cs="Calibri"/>
                <w:sz w:val="16"/>
              </w:rPr>
            </w:pPr>
            <w:r w:rsidRPr="004C1284">
              <w:rPr>
                <w:rFonts w:cs="Calibri"/>
                <w:sz w:val="16"/>
              </w:rPr>
              <w:t>AdcSelfDiag0_Volt_T_f32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F4318C">
            <w:pPr>
              <w:spacing w:before="60"/>
              <w:rPr>
                <w:rFonts w:cs="Calibri"/>
                <w:sz w:val="16"/>
              </w:rPr>
            </w:pPr>
            <w:r>
              <w:rPr>
                <w:rFonts w:cs="Calibri"/>
                <w:sz w:val="16"/>
              </w:rPr>
              <w:t>0.0</w:t>
            </w:r>
          </w:p>
        </w:tc>
        <w:tc>
          <w:tcPr>
            <w:tcW w:w="1135" w:type="dxa"/>
          </w:tcPr>
          <w:p w:rsidR="00750CF2" w:rsidRPr="00AA38E8" w:rsidRDefault="00750CF2" w:rsidP="00F4318C">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AdcSelfDiag2_Volt_T_f32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AdcSelfDiag4_Volt_T_f32</w:t>
            </w:r>
          </w:p>
        </w:tc>
        <w:tc>
          <w:tcPr>
            <w:tcW w:w="1135" w:type="dxa"/>
          </w:tcPr>
          <w:p w:rsidR="00750CF2" w:rsidRPr="00AA38E8" w:rsidRDefault="00750CF2" w:rsidP="00F4318C">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AA38E8" w:rsidRDefault="00750CF2" w:rsidP="00F4318C">
            <w:pPr>
              <w:spacing w:before="60"/>
              <w:rPr>
                <w:rFonts w:cs="Calibri"/>
                <w:sz w:val="16"/>
              </w:rPr>
            </w:pPr>
            <w:r w:rsidRPr="004C1284">
              <w:rPr>
                <w:rFonts w:cs="Calibri"/>
                <w:sz w:val="16"/>
              </w:rPr>
              <w:t>AdcDiagcSt_Uls_T_u08</w:t>
            </w:r>
          </w:p>
        </w:tc>
        <w:tc>
          <w:tcPr>
            <w:tcW w:w="1135" w:type="dxa"/>
          </w:tcPr>
          <w:p w:rsidR="00750CF2" w:rsidRPr="00AA38E8" w:rsidRDefault="00750CF2" w:rsidP="00F4318C">
            <w:pPr>
              <w:spacing w:before="60"/>
              <w:rPr>
                <w:rFonts w:cs="Calibri"/>
                <w:sz w:val="16"/>
              </w:rPr>
            </w:pPr>
            <w:r>
              <w:rPr>
                <w:rFonts w:cs="Calibri"/>
                <w:sz w:val="16"/>
              </w:rPr>
              <w:t>Uint8</w:t>
            </w:r>
          </w:p>
        </w:tc>
        <w:tc>
          <w:tcPr>
            <w:tcW w:w="1135" w:type="dxa"/>
          </w:tcPr>
          <w:p w:rsidR="00750CF2" w:rsidRPr="00AA38E8" w:rsidRDefault="00750CF2" w:rsidP="00F4318C">
            <w:pPr>
              <w:spacing w:before="60"/>
              <w:rPr>
                <w:rFonts w:cs="Calibri"/>
                <w:sz w:val="16"/>
              </w:rPr>
            </w:pPr>
            <w:r>
              <w:rPr>
                <w:rFonts w:cs="Calibri"/>
                <w:sz w:val="16"/>
              </w:rPr>
              <w:t>0</w:t>
            </w:r>
          </w:p>
        </w:tc>
        <w:tc>
          <w:tcPr>
            <w:tcW w:w="1135" w:type="dxa"/>
          </w:tcPr>
          <w:p w:rsidR="00750CF2" w:rsidRPr="00AA38E8" w:rsidRDefault="00750CF2" w:rsidP="00F4318C">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F4318C">
            <w:pPr>
              <w:spacing w:before="60"/>
              <w:rPr>
                <w:rFonts w:cs="Calibri"/>
                <w:b/>
                <w:bCs/>
                <w:sz w:val="16"/>
              </w:rPr>
            </w:pPr>
          </w:p>
        </w:tc>
        <w:tc>
          <w:tcPr>
            <w:tcW w:w="3833" w:type="dxa"/>
          </w:tcPr>
          <w:p w:rsidR="00750CF2" w:rsidRPr="004C1284" w:rsidRDefault="00750CF2" w:rsidP="00F4318C">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F4318C">
            <w:pPr>
              <w:spacing w:before="60"/>
              <w:rPr>
                <w:rFonts w:cs="Calibri"/>
                <w:sz w:val="16"/>
              </w:rPr>
            </w:pPr>
            <w:r>
              <w:rPr>
                <w:rFonts w:cs="Calibri"/>
                <w:sz w:val="16"/>
              </w:rPr>
              <w:t>*uint8</w:t>
            </w:r>
          </w:p>
        </w:tc>
        <w:tc>
          <w:tcPr>
            <w:tcW w:w="1135" w:type="dxa"/>
          </w:tcPr>
          <w:p w:rsidR="00750CF2" w:rsidRDefault="00750CF2" w:rsidP="00F4318C">
            <w:pPr>
              <w:spacing w:before="60"/>
              <w:rPr>
                <w:rFonts w:cs="Calibri"/>
                <w:sz w:val="16"/>
              </w:rPr>
            </w:pPr>
            <w:r>
              <w:rPr>
                <w:rFonts w:cs="Calibri"/>
                <w:sz w:val="16"/>
              </w:rPr>
              <w:t>0</w:t>
            </w:r>
          </w:p>
        </w:tc>
        <w:tc>
          <w:tcPr>
            <w:tcW w:w="1135" w:type="dxa"/>
          </w:tcPr>
          <w:p w:rsidR="00750CF2" w:rsidRDefault="00750CF2" w:rsidP="00F4318C">
            <w:pPr>
              <w:spacing w:before="60"/>
              <w:rPr>
                <w:rFonts w:cs="Calibri"/>
                <w:sz w:val="16"/>
              </w:rPr>
            </w:pPr>
            <w:r>
              <w:rPr>
                <w:rFonts w:cs="Calibri"/>
                <w:sz w:val="16"/>
              </w:rPr>
              <w:t>255</w:t>
            </w:r>
          </w:p>
        </w:tc>
      </w:tr>
      <w:tr w:rsidR="004C1284" w:rsidRPr="00AA38E8" w:rsidTr="004C1284">
        <w:tc>
          <w:tcPr>
            <w:tcW w:w="1690" w:type="dxa"/>
          </w:tcPr>
          <w:p w:rsidR="004C1284" w:rsidRPr="00AA38E8" w:rsidRDefault="004C1284" w:rsidP="00F4318C">
            <w:pPr>
              <w:spacing w:before="60"/>
              <w:rPr>
                <w:rFonts w:cs="Calibri"/>
                <w:b/>
                <w:bCs/>
                <w:sz w:val="16"/>
              </w:rPr>
            </w:pPr>
            <w:r w:rsidRPr="00AA38E8">
              <w:rPr>
                <w:rFonts w:cs="Calibri"/>
                <w:b/>
                <w:bCs/>
                <w:sz w:val="16"/>
              </w:rPr>
              <w:t>Return Value</w:t>
            </w:r>
          </w:p>
        </w:tc>
        <w:tc>
          <w:tcPr>
            <w:tcW w:w="3833" w:type="dxa"/>
          </w:tcPr>
          <w:p w:rsidR="004C1284" w:rsidRPr="00AA38E8" w:rsidRDefault="004C1284" w:rsidP="00F4318C">
            <w:pPr>
              <w:spacing w:before="60"/>
              <w:rPr>
                <w:rFonts w:cs="Calibri"/>
                <w:sz w:val="16"/>
              </w:rPr>
            </w:pPr>
            <w:r w:rsidRPr="004C1284">
              <w:rPr>
                <w:rFonts w:cs="Calibri"/>
                <w:sz w:val="16"/>
              </w:rPr>
              <w:t>AdcNtcStInfo_Uls_T_u08</w:t>
            </w:r>
          </w:p>
        </w:tc>
        <w:tc>
          <w:tcPr>
            <w:tcW w:w="1135" w:type="dxa"/>
          </w:tcPr>
          <w:p w:rsidR="004C1284" w:rsidRPr="00AA38E8" w:rsidRDefault="004C1284" w:rsidP="00F4318C">
            <w:pPr>
              <w:spacing w:before="60"/>
              <w:rPr>
                <w:rFonts w:cs="Calibri"/>
                <w:sz w:val="16"/>
              </w:rPr>
            </w:pPr>
            <w:r>
              <w:rPr>
                <w:rFonts w:cs="Calibri"/>
                <w:sz w:val="16"/>
              </w:rPr>
              <w:t>Uint8</w:t>
            </w:r>
          </w:p>
        </w:tc>
        <w:tc>
          <w:tcPr>
            <w:tcW w:w="1135" w:type="dxa"/>
          </w:tcPr>
          <w:p w:rsidR="004C1284" w:rsidRPr="00AA38E8" w:rsidRDefault="004C1284" w:rsidP="00F4318C">
            <w:pPr>
              <w:spacing w:before="60"/>
              <w:rPr>
                <w:rFonts w:cs="Calibri"/>
                <w:sz w:val="16"/>
              </w:rPr>
            </w:pPr>
            <w:r>
              <w:rPr>
                <w:rFonts w:cs="Calibri"/>
                <w:sz w:val="16"/>
              </w:rPr>
              <w:t>0</w:t>
            </w:r>
          </w:p>
        </w:tc>
        <w:tc>
          <w:tcPr>
            <w:tcW w:w="1135" w:type="dxa"/>
          </w:tcPr>
          <w:p w:rsidR="004C1284" w:rsidRPr="00AA38E8" w:rsidRDefault="004C1284" w:rsidP="00F4318C">
            <w:pPr>
              <w:spacing w:before="60"/>
              <w:rPr>
                <w:rFonts w:cs="Calibri"/>
                <w:sz w:val="16"/>
              </w:rPr>
            </w:pPr>
            <w:r>
              <w:rPr>
                <w:rFonts w:cs="Calibri"/>
                <w:sz w:val="16"/>
              </w:rPr>
              <w:t>255</w:t>
            </w:r>
          </w:p>
        </w:tc>
      </w:tr>
    </w:tbl>
    <w:p w:rsidR="008C6874" w:rsidRDefault="008C6874" w:rsidP="008C6874">
      <w:pPr>
        <w:pStyle w:val="Heading2"/>
        <w:numPr>
          <w:ilvl w:val="3"/>
          <w:numId w:val="11"/>
        </w:numPr>
        <w:spacing w:after="60"/>
        <w:rPr>
          <w:rFonts w:ascii="Calibri" w:hAnsi="Calibri" w:cs="Calibri"/>
        </w:rPr>
      </w:pPr>
      <w:bookmarkStart w:id="99" w:name="_Toc446502893"/>
      <w:bookmarkStart w:id="100" w:name="_Toc421011541"/>
      <w:r>
        <w:rPr>
          <w:rFonts w:ascii="Calibri" w:hAnsi="Calibri" w:cs="Calibri"/>
        </w:rPr>
        <w:t>Design Rationale</w:t>
      </w:r>
      <w:bookmarkEnd w:id="99"/>
    </w:p>
    <w:p w:rsidR="008C6874" w:rsidRPr="00AA38E8" w:rsidRDefault="008C6874" w:rsidP="008C6874">
      <w:pPr>
        <w:pStyle w:val="Heading2"/>
        <w:numPr>
          <w:ilvl w:val="3"/>
          <w:numId w:val="11"/>
        </w:numPr>
        <w:spacing w:after="60"/>
        <w:rPr>
          <w:rFonts w:ascii="Calibri" w:hAnsi="Calibri" w:cs="Calibri"/>
        </w:rPr>
      </w:pPr>
      <w:bookmarkStart w:id="101" w:name="_Toc446502894"/>
      <w:r>
        <w:rPr>
          <w:rFonts w:ascii="Calibri" w:hAnsi="Calibri" w:cs="Calibri"/>
        </w:rPr>
        <w:t>Processing</w:t>
      </w:r>
      <w:bookmarkEnd w:id="100"/>
      <w:bookmarkEnd w:id="101"/>
    </w:p>
    <w:p w:rsidR="008C6874" w:rsidRDefault="004C1284" w:rsidP="008C6874">
      <w:r>
        <w:rPr>
          <w:rFonts w:cs="Calibri"/>
        </w:rPr>
        <w:t>See “</w:t>
      </w:r>
      <w:r>
        <w:t xml:space="preserve">State </w:t>
      </w:r>
      <w:r w:rsidR="00750CF2">
        <w:t>2</w:t>
      </w:r>
      <w:r>
        <w:t>” block in the Simulink model of the design.</w:t>
      </w:r>
    </w:p>
    <w:p w:rsidR="004C1284" w:rsidRDefault="004C1284" w:rsidP="008C6874"/>
    <w:p w:rsidR="004C1284" w:rsidRPr="00AA38E8" w:rsidRDefault="004C1284" w:rsidP="004C1284">
      <w:pPr>
        <w:pStyle w:val="Heading2"/>
        <w:numPr>
          <w:ilvl w:val="2"/>
          <w:numId w:val="11"/>
        </w:numPr>
        <w:tabs>
          <w:tab w:val="clear" w:pos="1017"/>
          <w:tab w:val="num" w:pos="567"/>
        </w:tabs>
        <w:spacing w:after="60"/>
        <w:ind w:left="567"/>
        <w:rPr>
          <w:rFonts w:ascii="Calibri" w:hAnsi="Calibri" w:cs="Calibri"/>
        </w:rPr>
      </w:pPr>
      <w:bookmarkStart w:id="102" w:name="_Toc446502895"/>
      <w:r>
        <w:rPr>
          <w:rFonts w:ascii="Calibri" w:hAnsi="Calibri" w:cs="Calibri"/>
        </w:rPr>
        <w:t>Local Function #2</w:t>
      </w:r>
      <w:bookmarkEnd w:id="1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C1284" w:rsidRPr="00AA38E8" w:rsidTr="004C1284">
        <w:tc>
          <w:tcPr>
            <w:tcW w:w="1690" w:type="dxa"/>
          </w:tcPr>
          <w:p w:rsidR="004C1284" w:rsidRPr="00AA38E8" w:rsidRDefault="004C1284" w:rsidP="004C1284">
            <w:pPr>
              <w:spacing w:before="60"/>
              <w:rPr>
                <w:rFonts w:cs="Calibri"/>
                <w:b/>
                <w:bCs/>
                <w:sz w:val="16"/>
              </w:rPr>
            </w:pPr>
            <w:r w:rsidRPr="00AA38E8">
              <w:rPr>
                <w:rFonts w:cs="Calibri"/>
                <w:b/>
                <w:bCs/>
                <w:sz w:val="16"/>
              </w:rPr>
              <w:t>Function Name</w:t>
            </w:r>
          </w:p>
        </w:tc>
        <w:tc>
          <w:tcPr>
            <w:tcW w:w="3833" w:type="dxa"/>
          </w:tcPr>
          <w:p w:rsidR="004C1284" w:rsidRPr="00AA38E8" w:rsidRDefault="004C1284" w:rsidP="004C1284">
            <w:pPr>
              <w:spacing w:before="60"/>
              <w:rPr>
                <w:rFonts w:cs="Calibri"/>
                <w:sz w:val="16"/>
              </w:rPr>
            </w:pPr>
            <w:r>
              <w:rPr>
                <w:rFonts w:cs="Calibri"/>
                <w:sz w:val="16"/>
              </w:rPr>
              <w:t>St</w:t>
            </w:r>
            <w:r w:rsidR="00750CF2">
              <w:rPr>
                <w:rFonts w:cs="Calibri"/>
                <w:sz w:val="16"/>
              </w:rPr>
              <w:t>4</w:t>
            </w:r>
            <w:r w:rsidRPr="004C1284">
              <w:rPr>
                <w:rFonts w:cs="Calibri"/>
                <w:sz w:val="16"/>
              </w:rPr>
              <w:t>Proc</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Type</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Min</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4C1284">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4C1284">
            <w:pPr>
              <w:spacing w:before="60"/>
              <w:rPr>
                <w:rFonts w:cs="Calibri"/>
                <w:sz w:val="16"/>
              </w:rPr>
            </w:pPr>
            <w:r w:rsidRPr="004C1284">
              <w:rPr>
                <w:rFonts w:cs="Calibri"/>
                <w:sz w:val="16"/>
              </w:rPr>
              <w:t>AdcSelfDiag0_Volt_T_f32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AdcSelfDiag2_Volt_T_f32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AdcSelfDiag4_Volt_T_f32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AdcDiagcSt_Uls_T_u08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4C1284" w:rsidRDefault="00750CF2" w:rsidP="004C1284">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4C1284">
            <w:pPr>
              <w:spacing w:before="60"/>
              <w:rPr>
                <w:rFonts w:cs="Calibri"/>
                <w:sz w:val="16"/>
              </w:rPr>
            </w:pPr>
            <w:r>
              <w:rPr>
                <w:rFonts w:cs="Calibri"/>
                <w:sz w:val="16"/>
              </w:rPr>
              <w:t>*uint8</w:t>
            </w:r>
          </w:p>
        </w:tc>
        <w:tc>
          <w:tcPr>
            <w:tcW w:w="1135" w:type="dxa"/>
          </w:tcPr>
          <w:p w:rsidR="00750CF2" w:rsidRDefault="00750CF2" w:rsidP="004C1284">
            <w:pPr>
              <w:spacing w:before="60"/>
              <w:rPr>
                <w:rFonts w:cs="Calibri"/>
                <w:sz w:val="16"/>
              </w:rPr>
            </w:pPr>
            <w:r>
              <w:rPr>
                <w:rFonts w:cs="Calibri"/>
                <w:sz w:val="16"/>
              </w:rPr>
              <w:t>0</w:t>
            </w:r>
          </w:p>
        </w:tc>
        <w:tc>
          <w:tcPr>
            <w:tcW w:w="1135" w:type="dxa"/>
          </w:tcPr>
          <w:p w:rsidR="00750CF2" w:rsidRDefault="00750CF2" w:rsidP="004C1284">
            <w:pPr>
              <w:spacing w:before="60"/>
              <w:rPr>
                <w:rFonts w:cs="Calibri"/>
                <w:sz w:val="16"/>
              </w:rPr>
            </w:pPr>
            <w:r>
              <w:rPr>
                <w:rFonts w:cs="Calibri"/>
                <w:sz w:val="16"/>
              </w:rPr>
              <w:t>255</w:t>
            </w:r>
          </w:p>
        </w:tc>
      </w:tr>
      <w:tr w:rsidR="00750CF2" w:rsidRPr="00AA38E8" w:rsidTr="004C1284">
        <w:tc>
          <w:tcPr>
            <w:tcW w:w="1690" w:type="dxa"/>
          </w:tcPr>
          <w:p w:rsidR="00750CF2" w:rsidRPr="00AA38E8" w:rsidRDefault="00750CF2" w:rsidP="004C1284">
            <w:pPr>
              <w:spacing w:before="60"/>
              <w:rPr>
                <w:rFonts w:cs="Calibri"/>
                <w:b/>
                <w:bCs/>
                <w:sz w:val="16"/>
              </w:rPr>
            </w:pPr>
            <w:r w:rsidRPr="00AA38E8">
              <w:rPr>
                <w:rFonts w:cs="Calibri"/>
                <w:b/>
                <w:bCs/>
                <w:sz w:val="16"/>
              </w:rPr>
              <w:t>Return Value</w:t>
            </w:r>
          </w:p>
        </w:tc>
        <w:tc>
          <w:tcPr>
            <w:tcW w:w="3833" w:type="dxa"/>
          </w:tcPr>
          <w:p w:rsidR="00750CF2" w:rsidRPr="00AA38E8" w:rsidRDefault="00750CF2" w:rsidP="004C1284">
            <w:pPr>
              <w:spacing w:before="60"/>
              <w:rPr>
                <w:rFonts w:cs="Calibri"/>
                <w:sz w:val="16"/>
              </w:rPr>
            </w:pPr>
            <w:r w:rsidRPr="004C1284">
              <w:rPr>
                <w:rFonts w:cs="Calibri"/>
                <w:sz w:val="16"/>
              </w:rPr>
              <w:t>AdcNtcStInfo_Uls_T_u08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255</w:t>
            </w:r>
          </w:p>
        </w:tc>
      </w:tr>
    </w:tbl>
    <w:p w:rsidR="004C1284" w:rsidRDefault="004C1284" w:rsidP="004C1284">
      <w:pPr>
        <w:pStyle w:val="Heading2"/>
        <w:numPr>
          <w:ilvl w:val="3"/>
          <w:numId w:val="11"/>
        </w:numPr>
        <w:spacing w:after="60"/>
        <w:rPr>
          <w:rFonts w:ascii="Calibri" w:hAnsi="Calibri" w:cs="Calibri"/>
        </w:rPr>
      </w:pPr>
      <w:bookmarkStart w:id="103" w:name="_Toc446502896"/>
      <w:r>
        <w:rPr>
          <w:rFonts w:ascii="Calibri" w:hAnsi="Calibri" w:cs="Calibri"/>
        </w:rPr>
        <w:t>Design Rationale</w:t>
      </w:r>
      <w:bookmarkEnd w:id="103"/>
    </w:p>
    <w:p w:rsidR="004C1284" w:rsidRPr="00AA38E8" w:rsidRDefault="004C1284" w:rsidP="004C1284">
      <w:pPr>
        <w:pStyle w:val="Heading2"/>
        <w:numPr>
          <w:ilvl w:val="3"/>
          <w:numId w:val="11"/>
        </w:numPr>
        <w:spacing w:after="60"/>
        <w:rPr>
          <w:rFonts w:ascii="Calibri" w:hAnsi="Calibri" w:cs="Calibri"/>
        </w:rPr>
      </w:pPr>
      <w:bookmarkStart w:id="104" w:name="_Toc446502897"/>
      <w:r>
        <w:rPr>
          <w:rFonts w:ascii="Calibri" w:hAnsi="Calibri" w:cs="Calibri"/>
        </w:rPr>
        <w:t>Processing</w:t>
      </w:r>
      <w:bookmarkEnd w:id="104"/>
    </w:p>
    <w:p w:rsidR="004C1284" w:rsidRDefault="004C1284" w:rsidP="004C1284">
      <w:r>
        <w:rPr>
          <w:rFonts w:cs="Calibri"/>
        </w:rPr>
        <w:t>See “</w:t>
      </w:r>
      <w:r>
        <w:t xml:space="preserve">State </w:t>
      </w:r>
      <w:r w:rsidR="00750CF2">
        <w:t>4</w:t>
      </w:r>
      <w:r>
        <w:t>” block in the Simulink model of the design.</w:t>
      </w:r>
    </w:p>
    <w:p w:rsidR="004C1284" w:rsidRPr="00AA38E8" w:rsidRDefault="004C1284" w:rsidP="004C1284">
      <w:pPr>
        <w:pStyle w:val="Heading2"/>
        <w:numPr>
          <w:ilvl w:val="2"/>
          <w:numId w:val="11"/>
        </w:numPr>
        <w:tabs>
          <w:tab w:val="clear" w:pos="1017"/>
          <w:tab w:val="num" w:pos="567"/>
        </w:tabs>
        <w:spacing w:after="60"/>
        <w:ind w:left="567"/>
        <w:rPr>
          <w:rFonts w:ascii="Calibri" w:hAnsi="Calibri" w:cs="Calibri"/>
        </w:rPr>
      </w:pPr>
      <w:bookmarkStart w:id="105" w:name="_Toc446502898"/>
      <w:r>
        <w:rPr>
          <w:rFonts w:ascii="Calibri" w:hAnsi="Calibri" w:cs="Calibri"/>
        </w:rPr>
        <w:t>Local Function #3</w:t>
      </w:r>
      <w:bookmarkEnd w:id="1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C1284" w:rsidRPr="00AA38E8" w:rsidTr="004C1284">
        <w:tc>
          <w:tcPr>
            <w:tcW w:w="1690" w:type="dxa"/>
          </w:tcPr>
          <w:p w:rsidR="004C1284" w:rsidRPr="00AA38E8" w:rsidRDefault="004C1284" w:rsidP="004C1284">
            <w:pPr>
              <w:spacing w:before="60"/>
              <w:rPr>
                <w:rFonts w:cs="Calibri"/>
                <w:b/>
                <w:bCs/>
                <w:sz w:val="16"/>
              </w:rPr>
            </w:pPr>
            <w:r w:rsidRPr="00AA38E8">
              <w:rPr>
                <w:rFonts w:cs="Calibri"/>
                <w:b/>
                <w:bCs/>
                <w:sz w:val="16"/>
              </w:rPr>
              <w:t>Function Name</w:t>
            </w:r>
          </w:p>
        </w:tc>
        <w:tc>
          <w:tcPr>
            <w:tcW w:w="3833" w:type="dxa"/>
          </w:tcPr>
          <w:p w:rsidR="004C1284" w:rsidRPr="00AA38E8" w:rsidRDefault="004C1284" w:rsidP="004C1284">
            <w:pPr>
              <w:spacing w:before="60"/>
              <w:rPr>
                <w:rFonts w:cs="Calibri"/>
                <w:sz w:val="16"/>
              </w:rPr>
            </w:pPr>
            <w:r>
              <w:rPr>
                <w:rFonts w:cs="Calibri"/>
                <w:sz w:val="16"/>
              </w:rPr>
              <w:t>St</w:t>
            </w:r>
            <w:r w:rsidR="00750CF2">
              <w:rPr>
                <w:rFonts w:cs="Calibri"/>
                <w:sz w:val="16"/>
              </w:rPr>
              <w:t>6</w:t>
            </w:r>
            <w:r w:rsidRPr="004C1284">
              <w:rPr>
                <w:rFonts w:cs="Calibri"/>
                <w:sz w:val="16"/>
              </w:rPr>
              <w:t>Proc</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Type</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Min</w:t>
            </w:r>
          </w:p>
        </w:tc>
        <w:tc>
          <w:tcPr>
            <w:tcW w:w="1135" w:type="dxa"/>
            <w:shd w:val="pct30" w:color="FFFF00" w:fill="auto"/>
          </w:tcPr>
          <w:p w:rsidR="004C1284" w:rsidRPr="00AA38E8" w:rsidRDefault="004C1284" w:rsidP="004C1284">
            <w:pPr>
              <w:spacing w:before="60"/>
              <w:jc w:val="center"/>
              <w:rPr>
                <w:rFonts w:cs="Calibri"/>
                <w:sz w:val="16"/>
              </w:rPr>
            </w:pPr>
            <w:r w:rsidRPr="00AA38E8">
              <w:rPr>
                <w:rFonts w:cs="Calibri"/>
                <w:sz w:val="16"/>
              </w:rPr>
              <w:t>Max</w:t>
            </w:r>
          </w:p>
        </w:tc>
      </w:tr>
      <w:tr w:rsidR="00750CF2" w:rsidRPr="00AA38E8" w:rsidTr="004C1284">
        <w:tc>
          <w:tcPr>
            <w:tcW w:w="1690" w:type="dxa"/>
            <w:vMerge w:val="restart"/>
          </w:tcPr>
          <w:p w:rsidR="00750CF2" w:rsidRPr="00AA38E8" w:rsidRDefault="00750CF2" w:rsidP="004C1284">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4C1284">
            <w:pPr>
              <w:spacing w:before="60"/>
              <w:rPr>
                <w:rFonts w:cs="Calibri"/>
                <w:sz w:val="16"/>
              </w:rPr>
            </w:pPr>
            <w:r w:rsidRPr="004C1284">
              <w:rPr>
                <w:rFonts w:cs="Calibri"/>
                <w:sz w:val="16"/>
              </w:rPr>
              <w:t>AdcSelfDiag0_Volt_T_f32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AdcSelfDiag2_Volt_T_f32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AdcSelfDiag4_Volt_T_f32</w:t>
            </w:r>
          </w:p>
        </w:tc>
        <w:tc>
          <w:tcPr>
            <w:tcW w:w="1135" w:type="dxa"/>
          </w:tcPr>
          <w:p w:rsidR="00750CF2" w:rsidRPr="00AA38E8" w:rsidRDefault="00750CF2" w:rsidP="004C1284">
            <w:pPr>
              <w:spacing w:before="60"/>
              <w:rPr>
                <w:rFonts w:cs="Calibri"/>
                <w:sz w:val="16"/>
              </w:rPr>
            </w:pPr>
            <w:r>
              <w:rPr>
                <w:rFonts w:cs="Calibri"/>
                <w:sz w:val="16"/>
              </w:rPr>
              <w:t>float32</w:t>
            </w:r>
          </w:p>
        </w:tc>
        <w:tc>
          <w:tcPr>
            <w:tcW w:w="1135" w:type="dxa"/>
          </w:tcPr>
          <w:p w:rsidR="00750CF2" w:rsidRPr="00AA38E8" w:rsidRDefault="00750CF2" w:rsidP="004C1284">
            <w:pPr>
              <w:spacing w:before="60"/>
              <w:rPr>
                <w:rFonts w:cs="Calibri"/>
                <w:sz w:val="16"/>
              </w:rPr>
            </w:pPr>
            <w:r>
              <w:rPr>
                <w:rFonts w:cs="Calibri"/>
                <w:sz w:val="16"/>
              </w:rPr>
              <w:t>0.0</w:t>
            </w:r>
          </w:p>
        </w:tc>
        <w:tc>
          <w:tcPr>
            <w:tcW w:w="1135" w:type="dxa"/>
          </w:tcPr>
          <w:p w:rsidR="00750CF2" w:rsidRPr="00AA38E8" w:rsidRDefault="00750CF2" w:rsidP="004C1284">
            <w:pPr>
              <w:spacing w:before="60"/>
              <w:rPr>
                <w:rFonts w:cs="Calibri"/>
                <w:sz w:val="16"/>
              </w:rPr>
            </w:pPr>
            <w:r>
              <w:rPr>
                <w:rFonts w:cs="Calibri"/>
                <w:sz w:val="16"/>
              </w:rPr>
              <w:t>5.0</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AA38E8" w:rsidRDefault="00750CF2" w:rsidP="004C1284">
            <w:pPr>
              <w:spacing w:before="60"/>
              <w:rPr>
                <w:rFonts w:cs="Calibri"/>
                <w:sz w:val="16"/>
              </w:rPr>
            </w:pPr>
            <w:r w:rsidRPr="004C1284">
              <w:rPr>
                <w:rFonts w:cs="Calibri"/>
                <w:sz w:val="16"/>
              </w:rPr>
              <w:t>AdcDiagcSt_Uls_T_u08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3</w:t>
            </w:r>
          </w:p>
        </w:tc>
      </w:tr>
      <w:tr w:rsidR="00750CF2" w:rsidRPr="00AA38E8" w:rsidTr="004C1284">
        <w:tc>
          <w:tcPr>
            <w:tcW w:w="1690" w:type="dxa"/>
            <w:vMerge/>
          </w:tcPr>
          <w:p w:rsidR="00750CF2" w:rsidRPr="00AA38E8" w:rsidRDefault="00750CF2" w:rsidP="004C1284">
            <w:pPr>
              <w:spacing w:before="60"/>
              <w:rPr>
                <w:rFonts w:cs="Calibri"/>
                <w:b/>
                <w:bCs/>
                <w:sz w:val="16"/>
              </w:rPr>
            </w:pPr>
          </w:p>
        </w:tc>
        <w:tc>
          <w:tcPr>
            <w:tcW w:w="3833" w:type="dxa"/>
          </w:tcPr>
          <w:p w:rsidR="00750CF2" w:rsidRPr="004C1284" w:rsidRDefault="00750CF2" w:rsidP="004C1284">
            <w:pPr>
              <w:spacing w:before="60"/>
              <w:rPr>
                <w:rFonts w:cs="Calibri"/>
                <w:sz w:val="16"/>
              </w:rPr>
            </w:pPr>
            <w:r>
              <w:rPr>
                <w:rFonts w:cs="Calibri"/>
                <w:sz w:val="16"/>
              </w:rPr>
              <w:t>*</w:t>
            </w:r>
            <w:r w:rsidRPr="00750CF2">
              <w:rPr>
                <w:rFonts w:cs="Calibri"/>
                <w:sz w:val="16"/>
              </w:rPr>
              <w:t>RollgCntr_Cnt_T_u08</w:t>
            </w:r>
          </w:p>
        </w:tc>
        <w:tc>
          <w:tcPr>
            <w:tcW w:w="1135" w:type="dxa"/>
          </w:tcPr>
          <w:p w:rsidR="00750CF2" w:rsidRDefault="00750CF2" w:rsidP="004C1284">
            <w:pPr>
              <w:spacing w:before="60"/>
              <w:rPr>
                <w:rFonts w:cs="Calibri"/>
                <w:sz w:val="16"/>
              </w:rPr>
            </w:pPr>
            <w:r>
              <w:rPr>
                <w:rFonts w:cs="Calibri"/>
                <w:sz w:val="16"/>
              </w:rPr>
              <w:t>*uint8</w:t>
            </w:r>
          </w:p>
        </w:tc>
        <w:tc>
          <w:tcPr>
            <w:tcW w:w="1135" w:type="dxa"/>
          </w:tcPr>
          <w:p w:rsidR="00750CF2" w:rsidRDefault="00750CF2" w:rsidP="004C1284">
            <w:pPr>
              <w:spacing w:before="60"/>
              <w:rPr>
                <w:rFonts w:cs="Calibri"/>
                <w:sz w:val="16"/>
              </w:rPr>
            </w:pPr>
            <w:r>
              <w:rPr>
                <w:rFonts w:cs="Calibri"/>
                <w:sz w:val="16"/>
              </w:rPr>
              <w:t>0</w:t>
            </w:r>
          </w:p>
        </w:tc>
        <w:tc>
          <w:tcPr>
            <w:tcW w:w="1135" w:type="dxa"/>
          </w:tcPr>
          <w:p w:rsidR="00750CF2" w:rsidRDefault="00750CF2" w:rsidP="004C1284">
            <w:pPr>
              <w:spacing w:before="60"/>
              <w:rPr>
                <w:rFonts w:cs="Calibri"/>
                <w:sz w:val="16"/>
              </w:rPr>
            </w:pPr>
            <w:r>
              <w:rPr>
                <w:rFonts w:cs="Calibri"/>
                <w:sz w:val="16"/>
              </w:rPr>
              <w:t>255</w:t>
            </w:r>
          </w:p>
        </w:tc>
      </w:tr>
      <w:tr w:rsidR="00750CF2" w:rsidRPr="00AA38E8" w:rsidTr="004C1284">
        <w:tc>
          <w:tcPr>
            <w:tcW w:w="1690" w:type="dxa"/>
          </w:tcPr>
          <w:p w:rsidR="00750CF2" w:rsidRPr="00AA38E8" w:rsidRDefault="00750CF2" w:rsidP="004C1284">
            <w:pPr>
              <w:spacing w:before="60"/>
              <w:rPr>
                <w:rFonts w:cs="Calibri"/>
                <w:b/>
                <w:bCs/>
                <w:sz w:val="16"/>
              </w:rPr>
            </w:pPr>
            <w:r w:rsidRPr="00AA38E8">
              <w:rPr>
                <w:rFonts w:cs="Calibri"/>
                <w:b/>
                <w:bCs/>
                <w:sz w:val="16"/>
              </w:rPr>
              <w:t>Return Value</w:t>
            </w:r>
          </w:p>
        </w:tc>
        <w:tc>
          <w:tcPr>
            <w:tcW w:w="3833" w:type="dxa"/>
          </w:tcPr>
          <w:p w:rsidR="00750CF2" w:rsidRPr="00AA38E8" w:rsidRDefault="00750CF2" w:rsidP="004C1284">
            <w:pPr>
              <w:spacing w:before="60"/>
              <w:rPr>
                <w:rFonts w:cs="Calibri"/>
                <w:sz w:val="16"/>
              </w:rPr>
            </w:pPr>
            <w:r w:rsidRPr="004C1284">
              <w:rPr>
                <w:rFonts w:cs="Calibri"/>
                <w:sz w:val="16"/>
              </w:rPr>
              <w:t>AdcNtcStInfo_Uls_T_u08</w:t>
            </w:r>
          </w:p>
        </w:tc>
        <w:tc>
          <w:tcPr>
            <w:tcW w:w="1135" w:type="dxa"/>
          </w:tcPr>
          <w:p w:rsidR="00750CF2" w:rsidRPr="00AA38E8" w:rsidRDefault="00750CF2" w:rsidP="004C1284">
            <w:pPr>
              <w:spacing w:before="60"/>
              <w:rPr>
                <w:rFonts w:cs="Calibri"/>
                <w:sz w:val="16"/>
              </w:rPr>
            </w:pPr>
            <w:r>
              <w:rPr>
                <w:rFonts w:cs="Calibri"/>
                <w:sz w:val="16"/>
              </w:rPr>
              <w:t>Uint8</w:t>
            </w:r>
          </w:p>
        </w:tc>
        <w:tc>
          <w:tcPr>
            <w:tcW w:w="1135" w:type="dxa"/>
          </w:tcPr>
          <w:p w:rsidR="00750CF2" w:rsidRPr="00AA38E8" w:rsidRDefault="00750CF2" w:rsidP="004C1284">
            <w:pPr>
              <w:spacing w:before="60"/>
              <w:rPr>
                <w:rFonts w:cs="Calibri"/>
                <w:sz w:val="16"/>
              </w:rPr>
            </w:pPr>
            <w:r>
              <w:rPr>
                <w:rFonts w:cs="Calibri"/>
                <w:sz w:val="16"/>
              </w:rPr>
              <w:t>0</w:t>
            </w:r>
          </w:p>
        </w:tc>
        <w:tc>
          <w:tcPr>
            <w:tcW w:w="1135" w:type="dxa"/>
          </w:tcPr>
          <w:p w:rsidR="00750CF2" w:rsidRPr="00AA38E8" w:rsidRDefault="00750CF2" w:rsidP="004C1284">
            <w:pPr>
              <w:spacing w:before="60"/>
              <w:rPr>
                <w:rFonts w:cs="Calibri"/>
                <w:sz w:val="16"/>
              </w:rPr>
            </w:pPr>
            <w:r>
              <w:rPr>
                <w:rFonts w:cs="Calibri"/>
                <w:sz w:val="16"/>
              </w:rPr>
              <w:t>255</w:t>
            </w:r>
          </w:p>
        </w:tc>
      </w:tr>
    </w:tbl>
    <w:p w:rsidR="004C1284" w:rsidRDefault="004C1284" w:rsidP="004C1284">
      <w:pPr>
        <w:pStyle w:val="Heading2"/>
        <w:numPr>
          <w:ilvl w:val="3"/>
          <w:numId w:val="11"/>
        </w:numPr>
        <w:spacing w:after="60"/>
        <w:rPr>
          <w:rFonts w:ascii="Calibri" w:hAnsi="Calibri" w:cs="Calibri"/>
        </w:rPr>
      </w:pPr>
      <w:bookmarkStart w:id="106" w:name="_Toc446502899"/>
      <w:r>
        <w:rPr>
          <w:rFonts w:ascii="Calibri" w:hAnsi="Calibri" w:cs="Calibri"/>
        </w:rPr>
        <w:t>Design Rationale</w:t>
      </w:r>
      <w:bookmarkEnd w:id="106"/>
    </w:p>
    <w:p w:rsidR="004C1284" w:rsidRPr="00AA38E8" w:rsidRDefault="004C1284" w:rsidP="004C1284">
      <w:pPr>
        <w:pStyle w:val="Heading2"/>
        <w:numPr>
          <w:ilvl w:val="3"/>
          <w:numId w:val="11"/>
        </w:numPr>
        <w:spacing w:after="60"/>
        <w:rPr>
          <w:rFonts w:ascii="Calibri" w:hAnsi="Calibri" w:cs="Calibri"/>
        </w:rPr>
      </w:pPr>
      <w:bookmarkStart w:id="107" w:name="_Toc446502900"/>
      <w:r>
        <w:rPr>
          <w:rFonts w:ascii="Calibri" w:hAnsi="Calibri" w:cs="Calibri"/>
        </w:rPr>
        <w:t>Processing</w:t>
      </w:r>
      <w:bookmarkEnd w:id="107"/>
    </w:p>
    <w:p w:rsidR="004C1284" w:rsidRDefault="004C1284" w:rsidP="004C1284">
      <w:r>
        <w:rPr>
          <w:rFonts w:cs="Calibri"/>
        </w:rPr>
        <w:t>See “</w:t>
      </w:r>
      <w:r>
        <w:t xml:space="preserve">State </w:t>
      </w:r>
      <w:r w:rsidR="00750CF2">
        <w:t>6</w:t>
      </w:r>
      <w:r>
        <w:t>” block in the Simulink model of the design.</w:t>
      </w:r>
    </w:p>
    <w:p w:rsidR="00842651" w:rsidRDefault="00842651" w:rsidP="004C1284"/>
    <w:p w:rsidR="00842651" w:rsidRPr="00AA38E8" w:rsidRDefault="00842651" w:rsidP="00842651">
      <w:pPr>
        <w:pStyle w:val="Heading2"/>
        <w:numPr>
          <w:ilvl w:val="2"/>
          <w:numId w:val="11"/>
        </w:numPr>
        <w:tabs>
          <w:tab w:val="clear" w:pos="1017"/>
          <w:tab w:val="num" w:pos="567"/>
        </w:tabs>
        <w:spacing w:after="60"/>
        <w:ind w:left="567"/>
        <w:rPr>
          <w:rFonts w:ascii="Calibri" w:hAnsi="Calibri" w:cs="Calibri"/>
        </w:rPr>
      </w:pPr>
      <w:bookmarkStart w:id="108" w:name="_Toc446502901"/>
      <w:r>
        <w:rPr>
          <w:rFonts w:ascii="Calibri" w:hAnsi="Calibri" w:cs="Calibri"/>
        </w:rPr>
        <w:t>Local Function #4</w:t>
      </w:r>
      <w:bookmarkEnd w:id="10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42651" w:rsidRPr="00AA38E8" w:rsidTr="00750CF2">
        <w:tc>
          <w:tcPr>
            <w:tcW w:w="1690" w:type="dxa"/>
          </w:tcPr>
          <w:p w:rsidR="00842651" w:rsidRPr="00AA38E8" w:rsidRDefault="00842651" w:rsidP="00750CF2">
            <w:pPr>
              <w:spacing w:before="60"/>
              <w:rPr>
                <w:rFonts w:cs="Calibri"/>
                <w:b/>
                <w:bCs/>
                <w:sz w:val="16"/>
              </w:rPr>
            </w:pPr>
            <w:r w:rsidRPr="00AA38E8">
              <w:rPr>
                <w:rFonts w:cs="Calibri"/>
                <w:b/>
                <w:bCs/>
                <w:sz w:val="16"/>
              </w:rPr>
              <w:t>Function Name</w:t>
            </w:r>
          </w:p>
        </w:tc>
        <w:tc>
          <w:tcPr>
            <w:tcW w:w="3833" w:type="dxa"/>
          </w:tcPr>
          <w:p w:rsidR="00842651" w:rsidRPr="00AA38E8" w:rsidRDefault="00842651" w:rsidP="00750CF2">
            <w:pPr>
              <w:spacing w:before="60"/>
              <w:rPr>
                <w:rFonts w:cs="Calibri"/>
                <w:sz w:val="16"/>
              </w:rPr>
            </w:pPr>
            <w:r>
              <w:rPr>
                <w:rFonts w:cs="Calibri"/>
                <w:sz w:val="16"/>
              </w:rPr>
              <w:t>St0</w:t>
            </w:r>
            <w:r w:rsidRPr="004C1284">
              <w:rPr>
                <w:rFonts w:cs="Calibri"/>
                <w:sz w:val="16"/>
              </w:rPr>
              <w:t>Proc</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Type</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Min</w:t>
            </w:r>
          </w:p>
        </w:tc>
        <w:tc>
          <w:tcPr>
            <w:tcW w:w="1135" w:type="dxa"/>
            <w:shd w:val="pct30" w:color="FFFF00" w:fill="auto"/>
          </w:tcPr>
          <w:p w:rsidR="00842651" w:rsidRPr="00AA38E8" w:rsidRDefault="00842651" w:rsidP="00750CF2">
            <w:pPr>
              <w:spacing w:before="60"/>
              <w:jc w:val="center"/>
              <w:rPr>
                <w:rFonts w:cs="Calibri"/>
                <w:sz w:val="16"/>
              </w:rPr>
            </w:pPr>
            <w:r w:rsidRPr="00AA38E8">
              <w:rPr>
                <w:rFonts w:cs="Calibri"/>
                <w:sz w:val="16"/>
              </w:rPr>
              <w:t>Max</w:t>
            </w:r>
          </w:p>
        </w:tc>
      </w:tr>
      <w:tr w:rsidR="00750CF2" w:rsidRPr="00AA38E8" w:rsidTr="00750CF2">
        <w:tc>
          <w:tcPr>
            <w:tcW w:w="1690" w:type="dxa"/>
            <w:vMerge w:val="restart"/>
          </w:tcPr>
          <w:p w:rsidR="00750CF2" w:rsidRPr="00AA38E8" w:rsidRDefault="00750CF2" w:rsidP="00750CF2">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750CF2" w:rsidP="00750CF2">
            <w:pPr>
              <w:spacing w:before="60"/>
              <w:rPr>
                <w:rFonts w:cs="Calibri"/>
                <w:sz w:val="16"/>
              </w:rPr>
            </w:pPr>
            <w:r w:rsidRPr="004C1284">
              <w:rPr>
                <w:rFonts w:cs="Calibri"/>
                <w:sz w:val="16"/>
              </w:rPr>
              <w:t>AdcSelfDiag0_Volt_T_f32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750CF2" w:rsidRPr="00AA38E8" w:rsidTr="00750CF2">
        <w:tc>
          <w:tcPr>
            <w:tcW w:w="1690" w:type="dxa"/>
            <w:vMerge/>
          </w:tcPr>
          <w:p w:rsidR="00750CF2" w:rsidRPr="00AA38E8" w:rsidRDefault="00750CF2" w:rsidP="00750CF2">
            <w:pPr>
              <w:spacing w:before="60"/>
              <w:rPr>
                <w:rFonts w:cs="Calibri"/>
                <w:b/>
                <w:bCs/>
                <w:sz w:val="16"/>
              </w:rPr>
            </w:pPr>
          </w:p>
        </w:tc>
        <w:tc>
          <w:tcPr>
            <w:tcW w:w="3833" w:type="dxa"/>
          </w:tcPr>
          <w:p w:rsidR="00750CF2" w:rsidRPr="00AA38E8" w:rsidRDefault="00750CF2" w:rsidP="00750CF2">
            <w:pPr>
              <w:spacing w:before="60"/>
              <w:rPr>
                <w:rFonts w:cs="Calibri"/>
                <w:sz w:val="16"/>
              </w:rPr>
            </w:pPr>
            <w:r w:rsidRPr="004C1284">
              <w:rPr>
                <w:rFonts w:cs="Calibri"/>
                <w:sz w:val="16"/>
              </w:rPr>
              <w:t>AdcSelfDiag2_Volt_T_f32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750CF2" w:rsidRPr="00AA38E8" w:rsidTr="00750CF2">
        <w:tc>
          <w:tcPr>
            <w:tcW w:w="1690" w:type="dxa"/>
            <w:vMerge/>
          </w:tcPr>
          <w:p w:rsidR="00750CF2" w:rsidRPr="00AA38E8" w:rsidRDefault="00750CF2" w:rsidP="00750CF2">
            <w:pPr>
              <w:spacing w:before="60"/>
              <w:rPr>
                <w:rFonts w:cs="Calibri"/>
                <w:b/>
                <w:bCs/>
                <w:sz w:val="16"/>
              </w:rPr>
            </w:pPr>
          </w:p>
        </w:tc>
        <w:tc>
          <w:tcPr>
            <w:tcW w:w="3833" w:type="dxa"/>
          </w:tcPr>
          <w:p w:rsidR="00750CF2" w:rsidRPr="00AA38E8" w:rsidRDefault="00750CF2" w:rsidP="00750CF2">
            <w:pPr>
              <w:spacing w:before="60"/>
              <w:rPr>
                <w:rFonts w:cs="Calibri"/>
                <w:sz w:val="16"/>
              </w:rPr>
            </w:pPr>
            <w:r w:rsidRPr="004C1284">
              <w:rPr>
                <w:rFonts w:cs="Calibri"/>
                <w:sz w:val="16"/>
              </w:rPr>
              <w:t>AdcSelfDiag4_Volt_T_f32</w:t>
            </w:r>
          </w:p>
        </w:tc>
        <w:tc>
          <w:tcPr>
            <w:tcW w:w="1135" w:type="dxa"/>
          </w:tcPr>
          <w:p w:rsidR="00750CF2" w:rsidRPr="00AA38E8" w:rsidRDefault="00750CF2" w:rsidP="00750CF2">
            <w:pPr>
              <w:spacing w:before="60"/>
              <w:rPr>
                <w:rFonts w:cs="Calibri"/>
                <w:sz w:val="16"/>
              </w:rPr>
            </w:pPr>
            <w:r>
              <w:rPr>
                <w:rFonts w:cs="Calibri"/>
                <w:sz w:val="16"/>
              </w:rPr>
              <w:t>float32</w:t>
            </w:r>
          </w:p>
        </w:tc>
        <w:tc>
          <w:tcPr>
            <w:tcW w:w="1135" w:type="dxa"/>
          </w:tcPr>
          <w:p w:rsidR="00750CF2" w:rsidRPr="00AA38E8" w:rsidRDefault="00750CF2" w:rsidP="00750CF2">
            <w:pPr>
              <w:spacing w:before="60"/>
              <w:rPr>
                <w:rFonts w:cs="Calibri"/>
                <w:sz w:val="16"/>
              </w:rPr>
            </w:pPr>
            <w:r>
              <w:rPr>
                <w:rFonts w:cs="Calibri"/>
                <w:sz w:val="16"/>
              </w:rPr>
              <w:t>0.0</w:t>
            </w:r>
          </w:p>
        </w:tc>
        <w:tc>
          <w:tcPr>
            <w:tcW w:w="1135" w:type="dxa"/>
          </w:tcPr>
          <w:p w:rsidR="00750CF2" w:rsidRPr="00AA38E8" w:rsidRDefault="00750CF2" w:rsidP="00750CF2">
            <w:pPr>
              <w:spacing w:before="60"/>
              <w:rPr>
                <w:rFonts w:cs="Calibri"/>
                <w:sz w:val="16"/>
              </w:rPr>
            </w:pPr>
            <w:r>
              <w:rPr>
                <w:rFonts w:cs="Calibri"/>
                <w:sz w:val="16"/>
              </w:rPr>
              <w:t>5.0</w:t>
            </w:r>
          </w:p>
        </w:tc>
      </w:tr>
      <w:tr w:rsidR="00094D63" w:rsidRPr="00AA38E8" w:rsidTr="00750CF2">
        <w:tc>
          <w:tcPr>
            <w:tcW w:w="1690" w:type="dxa"/>
            <w:vMerge/>
          </w:tcPr>
          <w:p w:rsidR="00094D63" w:rsidRPr="00AA38E8" w:rsidRDefault="00094D63" w:rsidP="00750CF2">
            <w:pPr>
              <w:spacing w:before="60"/>
              <w:rPr>
                <w:rFonts w:cs="Calibri"/>
                <w:b/>
                <w:bCs/>
                <w:sz w:val="16"/>
              </w:rPr>
            </w:pPr>
          </w:p>
        </w:tc>
        <w:tc>
          <w:tcPr>
            <w:tcW w:w="3833" w:type="dxa"/>
          </w:tcPr>
          <w:p w:rsidR="00094D63" w:rsidRPr="004C1284" w:rsidRDefault="00094D63" w:rsidP="00750CF2">
            <w:pPr>
              <w:spacing w:before="60"/>
              <w:rPr>
                <w:rFonts w:cs="Calibri"/>
                <w:sz w:val="16"/>
              </w:rPr>
            </w:pPr>
            <w:r>
              <w:rPr>
                <w:rFonts w:cs="Calibri"/>
                <w:sz w:val="16"/>
              </w:rPr>
              <w:t>*</w:t>
            </w:r>
            <w:r w:rsidRPr="00750CF2">
              <w:rPr>
                <w:rFonts w:cs="Calibri"/>
                <w:sz w:val="16"/>
              </w:rPr>
              <w:t>RollgCntr_Cnt_T_u08</w:t>
            </w:r>
          </w:p>
        </w:tc>
        <w:tc>
          <w:tcPr>
            <w:tcW w:w="1135" w:type="dxa"/>
          </w:tcPr>
          <w:p w:rsidR="00094D63" w:rsidRDefault="00094D63" w:rsidP="00750CF2">
            <w:pPr>
              <w:spacing w:before="60"/>
              <w:rPr>
                <w:rFonts w:cs="Calibri"/>
                <w:sz w:val="16"/>
              </w:rPr>
            </w:pPr>
            <w:r>
              <w:rPr>
                <w:rFonts w:cs="Calibri"/>
                <w:sz w:val="16"/>
              </w:rPr>
              <w:t>*uint8</w:t>
            </w:r>
          </w:p>
        </w:tc>
        <w:tc>
          <w:tcPr>
            <w:tcW w:w="1135" w:type="dxa"/>
          </w:tcPr>
          <w:p w:rsidR="00094D63" w:rsidRDefault="00094D63" w:rsidP="00750CF2">
            <w:pPr>
              <w:spacing w:before="60"/>
              <w:rPr>
                <w:rFonts w:cs="Calibri"/>
                <w:sz w:val="16"/>
              </w:rPr>
            </w:pPr>
            <w:r>
              <w:rPr>
                <w:rFonts w:cs="Calibri"/>
                <w:sz w:val="16"/>
              </w:rPr>
              <w:t>00</w:t>
            </w:r>
          </w:p>
        </w:tc>
        <w:tc>
          <w:tcPr>
            <w:tcW w:w="1135" w:type="dxa"/>
          </w:tcPr>
          <w:p w:rsidR="00094D63" w:rsidRDefault="00094D63" w:rsidP="00750CF2">
            <w:pPr>
              <w:spacing w:before="60"/>
              <w:rPr>
                <w:rFonts w:cs="Calibri"/>
                <w:sz w:val="16"/>
              </w:rPr>
            </w:pPr>
            <w:r>
              <w:rPr>
                <w:rFonts w:cs="Calibri"/>
                <w:sz w:val="16"/>
              </w:rPr>
              <w:t>3255</w:t>
            </w:r>
          </w:p>
        </w:tc>
      </w:tr>
      <w:tr w:rsidR="00094D63" w:rsidRPr="00AA38E8" w:rsidTr="00750CF2">
        <w:tc>
          <w:tcPr>
            <w:tcW w:w="1690" w:type="dxa"/>
          </w:tcPr>
          <w:p w:rsidR="00094D63" w:rsidRPr="00AA38E8" w:rsidRDefault="00094D63" w:rsidP="00750CF2">
            <w:pPr>
              <w:spacing w:before="60"/>
              <w:rPr>
                <w:rFonts w:cs="Calibri"/>
                <w:b/>
                <w:bCs/>
                <w:sz w:val="16"/>
              </w:rPr>
            </w:pPr>
          </w:p>
        </w:tc>
        <w:tc>
          <w:tcPr>
            <w:tcW w:w="3833" w:type="dxa"/>
          </w:tcPr>
          <w:p w:rsidR="00094D63" w:rsidRPr="00AA38E8" w:rsidRDefault="00094D63" w:rsidP="00750CF2">
            <w:pPr>
              <w:spacing w:before="60"/>
              <w:rPr>
                <w:rFonts w:cs="Calibri"/>
                <w:sz w:val="16"/>
              </w:rPr>
            </w:pPr>
          </w:p>
        </w:tc>
        <w:tc>
          <w:tcPr>
            <w:tcW w:w="1135" w:type="dxa"/>
          </w:tcPr>
          <w:p w:rsidR="00094D63" w:rsidRPr="00AA38E8" w:rsidRDefault="00094D63" w:rsidP="00750CF2">
            <w:pPr>
              <w:spacing w:before="60"/>
              <w:rPr>
                <w:rFonts w:cs="Calibri"/>
                <w:sz w:val="16"/>
              </w:rPr>
            </w:pPr>
            <w:r>
              <w:rPr>
                <w:rFonts w:cs="Calibri"/>
                <w:sz w:val="16"/>
              </w:rPr>
              <w:t>*uint8</w:t>
            </w:r>
          </w:p>
        </w:tc>
        <w:tc>
          <w:tcPr>
            <w:tcW w:w="1135" w:type="dxa"/>
          </w:tcPr>
          <w:p w:rsidR="00094D63" w:rsidRPr="00AA38E8" w:rsidRDefault="00094D63" w:rsidP="00750CF2">
            <w:pPr>
              <w:spacing w:before="60"/>
              <w:rPr>
                <w:rFonts w:cs="Calibri"/>
                <w:sz w:val="16"/>
              </w:rPr>
            </w:pPr>
            <w:r>
              <w:rPr>
                <w:rFonts w:cs="Calibri"/>
                <w:sz w:val="16"/>
              </w:rPr>
              <w:t>0</w:t>
            </w:r>
          </w:p>
        </w:tc>
        <w:tc>
          <w:tcPr>
            <w:tcW w:w="1135" w:type="dxa"/>
          </w:tcPr>
          <w:p w:rsidR="00094D63" w:rsidRPr="00AA38E8" w:rsidRDefault="00094D63" w:rsidP="00750CF2">
            <w:pPr>
              <w:spacing w:before="60"/>
              <w:rPr>
                <w:rFonts w:cs="Calibri"/>
                <w:sz w:val="16"/>
              </w:rPr>
            </w:pPr>
            <w:r>
              <w:rPr>
                <w:rFonts w:cs="Calibri"/>
                <w:sz w:val="16"/>
              </w:rPr>
              <w:t>255</w:t>
            </w:r>
          </w:p>
        </w:tc>
      </w:tr>
      <w:tr w:rsidR="00094D63" w:rsidRPr="00AA38E8" w:rsidTr="00750CF2">
        <w:tc>
          <w:tcPr>
            <w:tcW w:w="1690" w:type="dxa"/>
          </w:tcPr>
          <w:p w:rsidR="00094D63" w:rsidRPr="00AA38E8" w:rsidRDefault="00094D63" w:rsidP="00750CF2">
            <w:pPr>
              <w:spacing w:before="60"/>
              <w:rPr>
                <w:rFonts w:cs="Calibri"/>
                <w:b/>
                <w:bCs/>
                <w:sz w:val="16"/>
              </w:rPr>
            </w:pPr>
            <w:r w:rsidRPr="00AA38E8">
              <w:rPr>
                <w:rFonts w:cs="Calibri"/>
                <w:b/>
                <w:bCs/>
                <w:sz w:val="16"/>
              </w:rPr>
              <w:t>Return Value</w:t>
            </w:r>
          </w:p>
        </w:tc>
        <w:tc>
          <w:tcPr>
            <w:tcW w:w="3833" w:type="dxa"/>
          </w:tcPr>
          <w:p w:rsidR="00094D63" w:rsidRPr="004C1284" w:rsidRDefault="00094D63" w:rsidP="00750CF2">
            <w:pPr>
              <w:spacing w:before="60"/>
              <w:rPr>
                <w:rFonts w:cs="Calibri"/>
                <w:sz w:val="16"/>
              </w:rPr>
            </w:pPr>
            <w:r w:rsidRPr="004C1284">
              <w:rPr>
                <w:rFonts w:cs="Calibri"/>
                <w:sz w:val="16"/>
              </w:rPr>
              <w:t>AdcNtcStInfo_Uls_T_u08</w:t>
            </w:r>
          </w:p>
        </w:tc>
        <w:tc>
          <w:tcPr>
            <w:tcW w:w="1135" w:type="dxa"/>
          </w:tcPr>
          <w:p w:rsidR="00094D63" w:rsidRDefault="00094D63" w:rsidP="00750CF2">
            <w:pPr>
              <w:spacing w:before="60"/>
              <w:rPr>
                <w:rFonts w:cs="Calibri"/>
                <w:sz w:val="16"/>
              </w:rPr>
            </w:pPr>
            <w:r>
              <w:rPr>
                <w:rFonts w:cs="Calibri"/>
                <w:sz w:val="16"/>
              </w:rPr>
              <w:t>Uint8</w:t>
            </w:r>
          </w:p>
        </w:tc>
        <w:tc>
          <w:tcPr>
            <w:tcW w:w="1135" w:type="dxa"/>
          </w:tcPr>
          <w:p w:rsidR="00094D63" w:rsidRDefault="00094D63" w:rsidP="00750CF2">
            <w:pPr>
              <w:spacing w:before="60"/>
              <w:rPr>
                <w:rFonts w:cs="Calibri"/>
                <w:sz w:val="16"/>
              </w:rPr>
            </w:pPr>
            <w:r>
              <w:rPr>
                <w:rFonts w:cs="Calibri"/>
                <w:sz w:val="16"/>
              </w:rPr>
              <w:t>0</w:t>
            </w:r>
          </w:p>
        </w:tc>
        <w:tc>
          <w:tcPr>
            <w:tcW w:w="1135" w:type="dxa"/>
          </w:tcPr>
          <w:p w:rsidR="00094D63" w:rsidRDefault="00094D63" w:rsidP="00750CF2">
            <w:pPr>
              <w:spacing w:before="60"/>
              <w:rPr>
                <w:rFonts w:cs="Calibri"/>
                <w:sz w:val="16"/>
              </w:rPr>
            </w:pPr>
            <w:r>
              <w:rPr>
                <w:rFonts w:cs="Calibri"/>
                <w:sz w:val="16"/>
              </w:rPr>
              <w:t>255</w:t>
            </w:r>
          </w:p>
        </w:tc>
      </w:tr>
    </w:tbl>
    <w:p w:rsidR="00842651" w:rsidRDefault="00842651" w:rsidP="00842651">
      <w:pPr>
        <w:pStyle w:val="Heading2"/>
        <w:numPr>
          <w:ilvl w:val="3"/>
          <w:numId w:val="11"/>
        </w:numPr>
        <w:spacing w:after="60"/>
        <w:rPr>
          <w:rFonts w:ascii="Calibri" w:hAnsi="Calibri" w:cs="Calibri"/>
        </w:rPr>
      </w:pPr>
      <w:bookmarkStart w:id="109" w:name="_Toc446502902"/>
      <w:r>
        <w:rPr>
          <w:rFonts w:ascii="Calibri" w:hAnsi="Calibri" w:cs="Calibri"/>
        </w:rPr>
        <w:t>Design Rationale</w:t>
      </w:r>
      <w:bookmarkEnd w:id="109"/>
    </w:p>
    <w:p w:rsidR="00842651" w:rsidRPr="00AA38E8" w:rsidRDefault="00842651" w:rsidP="00842651">
      <w:pPr>
        <w:pStyle w:val="Heading2"/>
        <w:numPr>
          <w:ilvl w:val="3"/>
          <w:numId w:val="11"/>
        </w:numPr>
        <w:spacing w:after="60"/>
        <w:rPr>
          <w:rFonts w:ascii="Calibri" w:hAnsi="Calibri" w:cs="Calibri"/>
        </w:rPr>
      </w:pPr>
      <w:bookmarkStart w:id="110" w:name="_Toc446502903"/>
      <w:r>
        <w:rPr>
          <w:rFonts w:ascii="Calibri" w:hAnsi="Calibri" w:cs="Calibri"/>
        </w:rPr>
        <w:t>Processing</w:t>
      </w:r>
      <w:bookmarkEnd w:id="110"/>
    </w:p>
    <w:p w:rsidR="00842651" w:rsidRDefault="00842651" w:rsidP="00842651">
      <w:r>
        <w:rPr>
          <w:rFonts w:cs="Calibri"/>
        </w:rPr>
        <w:t>See “</w:t>
      </w:r>
      <w:r>
        <w:t>State 0” block in the Simulink model of the design.</w:t>
      </w:r>
    </w:p>
    <w:p w:rsidR="00842651" w:rsidRDefault="00842651" w:rsidP="004C1284">
      <w:pPr>
        <w:rPr>
          <w:rFonts w:cs="Calibri"/>
        </w:rPr>
      </w:pPr>
    </w:p>
    <w:p w:rsidR="00750CF2" w:rsidRPr="00AA38E8" w:rsidRDefault="00750CF2" w:rsidP="00750CF2">
      <w:pPr>
        <w:pStyle w:val="Heading2"/>
        <w:numPr>
          <w:ilvl w:val="2"/>
          <w:numId w:val="11"/>
        </w:numPr>
        <w:tabs>
          <w:tab w:val="clear" w:pos="1017"/>
          <w:tab w:val="num" w:pos="567"/>
        </w:tabs>
        <w:spacing w:after="60"/>
        <w:ind w:left="567"/>
        <w:rPr>
          <w:rFonts w:ascii="Calibri" w:hAnsi="Calibri" w:cs="Calibri"/>
        </w:rPr>
      </w:pPr>
      <w:bookmarkStart w:id="111" w:name="_Toc446502904"/>
      <w:r>
        <w:rPr>
          <w:rFonts w:ascii="Calibri" w:hAnsi="Calibri" w:cs="Calibri"/>
        </w:rPr>
        <w:t>Local Function #5</w:t>
      </w:r>
      <w:bookmarkEnd w:id="1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Function Name</w:t>
            </w:r>
          </w:p>
        </w:tc>
        <w:tc>
          <w:tcPr>
            <w:tcW w:w="3833" w:type="dxa"/>
          </w:tcPr>
          <w:p w:rsidR="00750CF2" w:rsidRPr="00AA38E8" w:rsidRDefault="00750CF2" w:rsidP="00750CF2">
            <w:pPr>
              <w:spacing w:before="60"/>
              <w:rPr>
                <w:rFonts w:cs="Calibri"/>
                <w:sz w:val="16"/>
              </w:rPr>
            </w:pPr>
            <w:r w:rsidRPr="00750CF2">
              <w:rPr>
                <w:rFonts w:cs="Calibri"/>
                <w:sz w:val="16"/>
              </w:rPr>
              <w:t>Adc0StBasdProc</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Type</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Min</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Max</w:t>
            </w:r>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 xml:space="preserve">Arguments Passed </w:t>
            </w:r>
          </w:p>
        </w:tc>
        <w:tc>
          <w:tcPr>
            <w:tcW w:w="3833" w:type="dxa"/>
          </w:tcPr>
          <w:p w:rsidR="00750CF2" w:rsidRPr="00AA38E8" w:rsidRDefault="00395CDB" w:rsidP="00750CF2">
            <w:pPr>
              <w:spacing w:before="60"/>
              <w:rPr>
                <w:rFonts w:cs="Calibri"/>
                <w:sz w:val="16"/>
              </w:rPr>
            </w:pPr>
            <w:ins w:id="112" w:author="Nexteer Employee" w:date="2016-08-25T17:59:00Z">
              <w:r w:rsidRPr="00395CDB">
                <w:rPr>
                  <w:rFonts w:cs="Calibri"/>
                  <w:sz w:val="16"/>
                </w:rPr>
                <w:t>Adc0ParFlt_Cnt_T_u08</w:t>
              </w:r>
            </w:ins>
            <w:del w:id="113" w:author="Nexteer Employee" w:date="2016-08-25T17:59:00Z">
              <w:r w:rsidR="00750CF2" w:rsidDel="00395CDB">
                <w:rPr>
                  <w:rFonts w:cs="Calibri"/>
                  <w:sz w:val="16"/>
                </w:rPr>
                <w:delText>None</w:delText>
              </w:r>
            </w:del>
          </w:p>
        </w:tc>
        <w:tc>
          <w:tcPr>
            <w:tcW w:w="1135" w:type="dxa"/>
          </w:tcPr>
          <w:p w:rsidR="00750CF2" w:rsidRPr="00AA38E8" w:rsidRDefault="00750CF2" w:rsidP="00750CF2">
            <w:pPr>
              <w:spacing w:before="60"/>
              <w:rPr>
                <w:rFonts w:cs="Calibri"/>
                <w:sz w:val="16"/>
              </w:rPr>
            </w:pPr>
            <w:del w:id="114" w:author="Nexteer Employee" w:date="2016-08-25T17:59:00Z">
              <w:r w:rsidDel="00395CDB">
                <w:rPr>
                  <w:rFonts w:cs="Calibri"/>
                  <w:sz w:val="16"/>
                </w:rPr>
                <w:delText>N/A</w:delText>
              </w:r>
            </w:del>
            <w:ins w:id="115" w:author="Nexteer Employee" w:date="2016-08-25T17:59:00Z">
              <w:r w:rsidR="00395CDB">
                <w:rPr>
                  <w:rFonts w:cs="Calibri"/>
                  <w:sz w:val="16"/>
                </w:rPr>
                <w:t>uint8</w:t>
              </w:r>
            </w:ins>
          </w:p>
        </w:tc>
        <w:tc>
          <w:tcPr>
            <w:tcW w:w="1135" w:type="dxa"/>
          </w:tcPr>
          <w:p w:rsidR="00750CF2" w:rsidRPr="00AA38E8" w:rsidRDefault="00750CF2" w:rsidP="00750CF2">
            <w:pPr>
              <w:spacing w:before="60"/>
              <w:rPr>
                <w:rFonts w:cs="Calibri"/>
                <w:sz w:val="16"/>
              </w:rPr>
            </w:pPr>
            <w:del w:id="116" w:author="Nexteer Employee" w:date="2016-08-25T17:59:00Z">
              <w:r w:rsidDel="00395CDB">
                <w:rPr>
                  <w:rFonts w:cs="Calibri"/>
                  <w:sz w:val="16"/>
                </w:rPr>
                <w:delText>N/A</w:delText>
              </w:r>
            </w:del>
            <w:ins w:id="117" w:author="Nexteer Employee" w:date="2016-08-25T17:59:00Z">
              <w:r w:rsidR="00395CDB">
                <w:rPr>
                  <w:rFonts w:cs="Calibri"/>
                  <w:sz w:val="16"/>
                </w:rPr>
                <w:t>0</w:t>
              </w:r>
            </w:ins>
          </w:p>
        </w:tc>
        <w:tc>
          <w:tcPr>
            <w:tcW w:w="1135" w:type="dxa"/>
          </w:tcPr>
          <w:p w:rsidR="00750CF2" w:rsidRPr="00AA38E8" w:rsidRDefault="00750CF2" w:rsidP="00750CF2">
            <w:pPr>
              <w:spacing w:before="60"/>
              <w:rPr>
                <w:rFonts w:cs="Calibri"/>
                <w:sz w:val="16"/>
              </w:rPr>
            </w:pPr>
            <w:del w:id="118" w:author="Nexteer Employee" w:date="2016-08-25T17:59:00Z">
              <w:r w:rsidDel="00395CDB">
                <w:rPr>
                  <w:rFonts w:cs="Calibri"/>
                  <w:sz w:val="16"/>
                </w:rPr>
                <w:delText>N/A</w:delText>
              </w:r>
            </w:del>
            <w:ins w:id="119" w:author="Nexteer Employee" w:date="2016-08-25T17:59:00Z">
              <w:r w:rsidR="00395CDB">
                <w:rPr>
                  <w:rFonts w:cs="Calibri"/>
                  <w:sz w:val="16"/>
                </w:rPr>
                <w:t>255</w:t>
              </w:r>
            </w:ins>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Return Value</w:t>
            </w:r>
          </w:p>
        </w:tc>
        <w:tc>
          <w:tcPr>
            <w:tcW w:w="3833" w:type="dxa"/>
          </w:tcPr>
          <w:p w:rsidR="00750CF2" w:rsidRPr="00AA38E8" w:rsidRDefault="00750CF2" w:rsidP="00750CF2">
            <w:pPr>
              <w:spacing w:before="60"/>
              <w:rPr>
                <w:rFonts w:cs="Calibri"/>
                <w:sz w:val="16"/>
              </w:rPr>
            </w:pPr>
            <w:r>
              <w:rPr>
                <w:rFonts w:cs="Calibri"/>
                <w:sz w:val="16"/>
              </w:rPr>
              <w:t>None</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Pr>
                <w:rFonts w:cs="Calibri"/>
                <w:sz w:val="16"/>
              </w:rPr>
              <w:t>N/A</w:t>
            </w:r>
          </w:p>
        </w:tc>
      </w:tr>
    </w:tbl>
    <w:p w:rsidR="00750CF2" w:rsidRDefault="00750CF2" w:rsidP="00750CF2">
      <w:pPr>
        <w:pStyle w:val="Heading2"/>
        <w:numPr>
          <w:ilvl w:val="3"/>
          <w:numId w:val="11"/>
        </w:numPr>
        <w:spacing w:after="60"/>
        <w:rPr>
          <w:rFonts w:ascii="Calibri" w:hAnsi="Calibri" w:cs="Calibri"/>
        </w:rPr>
      </w:pPr>
      <w:bookmarkStart w:id="120" w:name="_Toc446502905"/>
      <w:r>
        <w:rPr>
          <w:rFonts w:ascii="Calibri" w:hAnsi="Calibri" w:cs="Calibri"/>
        </w:rPr>
        <w:t>Design Rationale</w:t>
      </w:r>
      <w:bookmarkEnd w:id="120"/>
    </w:p>
    <w:p w:rsidR="00750CF2" w:rsidRPr="00AA38E8" w:rsidRDefault="00750CF2" w:rsidP="00750CF2">
      <w:pPr>
        <w:pStyle w:val="Heading2"/>
        <w:numPr>
          <w:ilvl w:val="3"/>
          <w:numId w:val="11"/>
        </w:numPr>
        <w:spacing w:after="60"/>
        <w:rPr>
          <w:rFonts w:ascii="Calibri" w:hAnsi="Calibri" w:cs="Calibri"/>
        </w:rPr>
      </w:pPr>
      <w:bookmarkStart w:id="121" w:name="_Toc446502906"/>
      <w:r>
        <w:rPr>
          <w:rFonts w:ascii="Calibri" w:hAnsi="Calibri" w:cs="Calibri"/>
        </w:rPr>
        <w:t>Processing</w:t>
      </w:r>
      <w:bookmarkEnd w:id="121"/>
    </w:p>
    <w:p w:rsidR="00750CF2" w:rsidRDefault="00750CF2" w:rsidP="00750CF2">
      <w:r>
        <w:rPr>
          <w:rFonts w:cs="Calibri"/>
        </w:rPr>
        <w:t>See “</w:t>
      </w:r>
      <w:r>
        <w:t>Adc0 State Based Processing” block in the Simulink model of the design.</w:t>
      </w:r>
    </w:p>
    <w:p w:rsidR="00750CF2" w:rsidRDefault="00750CF2" w:rsidP="004C1284">
      <w:pPr>
        <w:rPr>
          <w:rFonts w:cs="Calibri"/>
        </w:rPr>
      </w:pPr>
    </w:p>
    <w:p w:rsidR="00750CF2" w:rsidRDefault="00750CF2" w:rsidP="004C1284">
      <w:pPr>
        <w:rPr>
          <w:rFonts w:cs="Calibri"/>
        </w:rPr>
      </w:pPr>
    </w:p>
    <w:p w:rsidR="00750CF2" w:rsidRPr="00AA38E8" w:rsidRDefault="00750CF2" w:rsidP="00750CF2">
      <w:pPr>
        <w:pStyle w:val="Heading2"/>
        <w:numPr>
          <w:ilvl w:val="2"/>
          <w:numId w:val="11"/>
        </w:numPr>
        <w:tabs>
          <w:tab w:val="clear" w:pos="1017"/>
          <w:tab w:val="num" w:pos="567"/>
        </w:tabs>
        <w:spacing w:after="60"/>
        <w:ind w:left="567"/>
        <w:rPr>
          <w:rFonts w:ascii="Calibri" w:hAnsi="Calibri" w:cs="Calibri"/>
        </w:rPr>
      </w:pPr>
      <w:bookmarkStart w:id="122" w:name="_Toc446502907"/>
      <w:r>
        <w:rPr>
          <w:rFonts w:ascii="Calibri" w:hAnsi="Calibri" w:cs="Calibri"/>
        </w:rPr>
        <w:lastRenderedPageBreak/>
        <w:t>Local Function #6</w:t>
      </w:r>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Function Name</w:t>
            </w:r>
          </w:p>
        </w:tc>
        <w:tc>
          <w:tcPr>
            <w:tcW w:w="3833" w:type="dxa"/>
          </w:tcPr>
          <w:p w:rsidR="00750CF2" w:rsidRPr="00AA38E8" w:rsidRDefault="00750CF2" w:rsidP="00750CF2">
            <w:pPr>
              <w:spacing w:before="60"/>
              <w:rPr>
                <w:rFonts w:cs="Calibri"/>
                <w:sz w:val="16"/>
              </w:rPr>
            </w:pPr>
            <w:r>
              <w:rPr>
                <w:rFonts w:cs="Calibri"/>
                <w:sz w:val="16"/>
              </w:rPr>
              <w:t>Adc1</w:t>
            </w:r>
            <w:r w:rsidRPr="00750CF2">
              <w:rPr>
                <w:rFonts w:cs="Calibri"/>
                <w:sz w:val="16"/>
              </w:rPr>
              <w:t>StBasdProc</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Type</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Min</w:t>
            </w:r>
          </w:p>
        </w:tc>
        <w:tc>
          <w:tcPr>
            <w:tcW w:w="1135" w:type="dxa"/>
            <w:shd w:val="pct30" w:color="FFFF00" w:fill="auto"/>
          </w:tcPr>
          <w:p w:rsidR="00750CF2" w:rsidRPr="00AA38E8" w:rsidRDefault="00750CF2" w:rsidP="00750CF2">
            <w:pPr>
              <w:spacing w:before="60"/>
              <w:jc w:val="center"/>
              <w:rPr>
                <w:rFonts w:cs="Calibri"/>
                <w:sz w:val="16"/>
              </w:rPr>
            </w:pPr>
            <w:r w:rsidRPr="00AA38E8">
              <w:rPr>
                <w:rFonts w:cs="Calibri"/>
                <w:sz w:val="16"/>
              </w:rPr>
              <w:t>Max</w:t>
            </w:r>
          </w:p>
        </w:tc>
      </w:tr>
      <w:tr w:rsidR="003C567B" w:rsidRPr="00AA38E8" w:rsidTr="00750CF2">
        <w:tc>
          <w:tcPr>
            <w:tcW w:w="1690" w:type="dxa"/>
          </w:tcPr>
          <w:p w:rsidR="003C567B" w:rsidRPr="00AA38E8" w:rsidRDefault="003C567B" w:rsidP="00750CF2">
            <w:pPr>
              <w:spacing w:before="60"/>
              <w:rPr>
                <w:rFonts w:cs="Calibri"/>
                <w:b/>
                <w:bCs/>
                <w:sz w:val="16"/>
              </w:rPr>
            </w:pPr>
            <w:r w:rsidRPr="00AA38E8">
              <w:rPr>
                <w:rFonts w:cs="Calibri"/>
                <w:b/>
                <w:bCs/>
                <w:sz w:val="16"/>
              </w:rPr>
              <w:t xml:space="preserve">Arguments Passed </w:t>
            </w:r>
          </w:p>
        </w:tc>
        <w:tc>
          <w:tcPr>
            <w:tcW w:w="3833" w:type="dxa"/>
          </w:tcPr>
          <w:p w:rsidR="003C567B" w:rsidRPr="00AA38E8" w:rsidRDefault="003C567B" w:rsidP="003C567B">
            <w:pPr>
              <w:spacing w:before="60"/>
              <w:rPr>
                <w:rFonts w:cs="Calibri"/>
                <w:sz w:val="16"/>
              </w:rPr>
            </w:pPr>
            <w:ins w:id="123" w:author="Nexteer Employee" w:date="2016-08-25T17:59:00Z">
              <w:r w:rsidRPr="003C567B">
                <w:rPr>
                  <w:rFonts w:cs="Calibri"/>
                  <w:sz w:val="16"/>
                </w:rPr>
                <w:t>Adc</w:t>
              </w:r>
              <w:r>
                <w:rPr>
                  <w:rFonts w:cs="Calibri"/>
                  <w:sz w:val="16"/>
                </w:rPr>
                <w:t>1</w:t>
              </w:r>
              <w:r w:rsidRPr="003C567B">
                <w:rPr>
                  <w:rFonts w:cs="Calibri"/>
                  <w:sz w:val="16"/>
                </w:rPr>
                <w:t>ParFlt_Cnt_T_u08</w:t>
              </w:r>
            </w:ins>
            <w:del w:id="124" w:author="Nexteer Employee" w:date="2016-08-25T17:59:00Z">
              <w:r w:rsidDel="003C567B">
                <w:rPr>
                  <w:rFonts w:cs="Calibri"/>
                  <w:sz w:val="16"/>
                </w:rPr>
                <w:delText>None</w:delText>
              </w:r>
            </w:del>
          </w:p>
        </w:tc>
        <w:tc>
          <w:tcPr>
            <w:tcW w:w="1135" w:type="dxa"/>
          </w:tcPr>
          <w:p w:rsidR="003C567B" w:rsidRPr="00AA38E8" w:rsidRDefault="003C567B" w:rsidP="00750CF2">
            <w:pPr>
              <w:spacing w:before="60"/>
              <w:rPr>
                <w:rFonts w:cs="Calibri"/>
                <w:sz w:val="16"/>
              </w:rPr>
            </w:pPr>
            <w:ins w:id="125" w:author="Nexteer Employee" w:date="2016-08-25T17:59:00Z">
              <w:r>
                <w:rPr>
                  <w:rFonts w:cs="Calibri"/>
                  <w:sz w:val="16"/>
                </w:rPr>
                <w:t>uint8</w:t>
              </w:r>
            </w:ins>
            <w:del w:id="126" w:author="Nexteer Employee" w:date="2016-08-25T17:59:00Z">
              <w:r w:rsidDel="00CF358A">
                <w:rPr>
                  <w:rFonts w:cs="Calibri"/>
                  <w:sz w:val="16"/>
                </w:rPr>
                <w:delText>N/A</w:delText>
              </w:r>
            </w:del>
          </w:p>
        </w:tc>
        <w:tc>
          <w:tcPr>
            <w:tcW w:w="1135" w:type="dxa"/>
          </w:tcPr>
          <w:p w:rsidR="003C567B" w:rsidRPr="00AA38E8" w:rsidRDefault="003C567B" w:rsidP="00750CF2">
            <w:pPr>
              <w:spacing w:before="60"/>
              <w:rPr>
                <w:rFonts w:cs="Calibri"/>
                <w:sz w:val="16"/>
              </w:rPr>
            </w:pPr>
            <w:ins w:id="127" w:author="Nexteer Employee" w:date="2016-08-25T17:59:00Z">
              <w:r>
                <w:rPr>
                  <w:rFonts w:cs="Calibri"/>
                  <w:sz w:val="16"/>
                </w:rPr>
                <w:t>0</w:t>
              </w:r>
            </w:ins>
            <w:del w:id="128" w:author="Nexteer Employee" w:date="2016-08-25T17:59:00Z">
              <w:r w:rsidDel="00CF358A">
                <w:rPr>
                  <w:rFonts w:cs="Calibri"/>
                  <w:sz w:val="16"/>
                </w:rPr>
                <w:delText>N/A</w:delText>
              </w:r>
            </w:del>
          </w:p>
        </w:tc>
        <w:tc>
          <w:tcPr>
            <w:tcW w:w="1135" w:type="dxa"/>
          </w:tcPr>
          <w:p w:rsidR="003C567B" w:rsidRPr="00AA38E8" w:rsidRDefault="003C567B" w:rsidP="00750CF2">
            <w:pPr>
              <w:spacing w:before="60"/>
              <w:rPr>
                <w:rFonts w:cs="Calibri"/>
                <w:sz w:val="16"/>
              </w:rPr>
            </w:pPr>
            <w:ins w:id="129" w:author="Nexteer Employee" w:date="2016-08-25T17:59:00Z">
              <w:r>
                <w:rPr>
                  <w:rFonts w:cs="Calibri"/>
                  <w:sz w:val="16"/>
                </w:rPr>
                <w:t>255</w:t>
              </w:r>
            </w:ins>
            <w:del w:id="130" w:author="Nexteer Employee" w:date="2016-08-25T17:59:00Z">
              <w:r w:rsidDel="00CF358A">
                <w:rPr>
                  <w:rFonts w:cs="Calibri"/>
                  <w:sz w:val="16"/>
                </w:rPr>
                <w:delText>N/A</w:delText>
              </w:r>
            </w:del>
          </w:p>
        </w:tc>
      </w:tr>
      <w:tr w:rsidR="00750CF2" w:rsidRPr="00AA38E8" w:rsidTr="00750CF2">
        <w:tc>
          <w:tcPr>
            <w:tcW w:w="1690" w:type="dxa"/>
          </w:tcPr>
          <w:p w:rsidR="00750CF2" w:rsidRPr="00AA38E8" w:rsidRDefault="00750CF2" w:rsidP="00750CF2">
            <w:pPr>
              <w:spacing w:before="60"/>
              <w:rPr>
                <w:rFonts w:cs="Calibri"/>
                <w:b/>
                <w:bCs/>
                <w:sz w:val="16"/>
              </w:rPr>
            </w:pPr>
            <w:r w:rsidRPr="00AA38E8">
              <w:rPr>
                <w:rFonts w:cs="Calibri"/>
                <w:b/>
                <w:bCs/>
                <w:sz w:val="16"/>
              </w:rPr>
              <w:t>Return Value</w:t>
            </w:r>
          </w:p>
        </w:tc>
        <w:tc>
          <w:tcPr>
            <w:tcW w:w="3833" w:type="dxa"/>
          </w:tcPr>
          <w:p w:rsidR="00750CF2" w:rsidRPr="00AA38E8" w:rsidRDefault="00750CF2" w:rsidP="00750CF2">
            <w:pPr>
              <w:spacing w:before="60"/>
              <w:rPr>
                <w:rFonts w:cs="Calibri"/>
                <w:sz w:val="16"/>
              </w:rPr>
            </w:pPr>
            <w:r>
              <w:rPr>
                <w:rFonts w:cs="Calibri"/>
                <w:sz w:val="16"/>
              </w:rPr>
              <w:t>None</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sidRPr="00B76931">
              <w:rPr>
                <w:rFonts w:cs="Calibri"/>
                <w:sz w:val="16"/>
              </w:rPr>
              <w:t>N/A</w:t>
            </w:r>
          </w:p>
        </w:tc>
        <w:tc>
          <w:tcPr>
            <w:tcW w:w="1135" w:type="dxa"/>
          </w:tcPr>
          <w:p w:rsidR="00750CF2" w:rsidRPr="00AA38E8" w:rsidRDefault="00750CF2" w:rsidP="00750CF2">
            <w:pPr>
              <w:spacing w:before="60"/>
              <w:rPr>
                <w:rFonts w:cs="Calibri"/>
                <w:sz w:val="16"/>
              </w:rPr>
            </w:pPr>
            <w:r>
              <w:rPr>
                <w:rFonts w:cs="Calibri"/>
                <w:sz w:val="16"/>
              </w:rPr>
              <w:t>N/A</w:t>
            </w:r>
          </w:p>
        </w:tc>
      </w:tr>
    </w:tbl>
    <w:p w:rsidR="00750CF2" w:rsidRDefault="00750CF2" w:rsidP="00750CF2">
      <w:pPr>
        <w:pStyle w:val="Heading2"/>
        <w:numPr>
          <w:ilvl w:val="3"/>
          <w:numId w:val="11"/>
        </w:numPr>
        <w:spacing w:after="60"/>
        <w:rPr>
          <w:rFonts w:ascii="Calibri" w:hAnsi="Calibri" w:cs="Calibri"/>
        </w:rPr>
      </w:pPr>
      <w:bookmarkStart w:id="131" w:name="_Toc446502908"/>
      <w:r>
        <w:rPr>
          <w:rFonts w:ascii="Calibri" w:hAnsi="Calibri" w:cs="Calibri"/>
        </w:rPr>
        <w:t>Design Rationale</w:t>
      </w:r>
      <w:bookmarkEnd w:id="131"/>
    </w:p>
    <w:p w:rsidR="00750CF2" w:rsidRPr="00AA38E8" w:rsidRDefault="00750CF2" w:rsidP="00750CF2">
      <w:pPr>
        <w:pStyle w:val="Heading2"/>
        <w:numPr>
          <w:ilvl w:val="3"/>
          <w:numId w:val="11"/>
        </w:numPr>
        <w:spacing w:after="60"/>
        <w:rPr>
          <w:rFonts w:ascii="Calibri" w:hAnsi="Calibri" w:cs="Calibri"/>
        </w:rPr>
      </w:pPr>
      <w:bookmarkStart w:id="132" w:name="_Toc446502909"/>
      <w:r>
        <w:rPr>
          <w:rFonts w:ascii="Calibri" w:hAnsi="Calibri" w:cs="Calibri"/>
        </w:rPr>
        <w:t>Processing</w:t>
      </w:r>
      <w:bookmarkEnd w:id="132"/>
    </w:p>
    <w:p w:rsidR="00750CF2" w:rsidRDefault="00750CF2" w:rsidP="00750CF2">
      <w:r>
        <w:rPr>
          <w:rFonts w:cs="Calibri"/>
        </w:rPr>
        <w:t>See “</w:t>
      </w:r>
      <w:r w:rsidR="00CA7B14">
        <w:t>Adc1</w:t>
      </w:r>
      <w:r>
        <w:t xml:space="preserve"> State Based Processing” block in the Simulink model of the design.</w:t>
      </w:r>
    </w:p>
    <w:p w:rsidR="00094D63" w:rsidRPr="00AA38E8" w:rsidRDefault="00094D63" w:rsidP="00094D63">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#7</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Function Name</w:t>
            </w:r>
          </w:p>
        </w:tc>
        <w:tc>
          <w:tcPr>
            <w:tcW w:w="3833" w:type="dxa"/>
          </w:tcPr>
          <w:p w:rsidR="00094D63" w:rsidRPr="00AA38E8" w:rsidRDefault="00094D63" w:rsidP="00094D63">
            <w:pPr>
              <w:spacing w:before="60"/>
              <w:rPr>
                <w:rFonts w:cs="Calibri"/>
                <w:sz w:val="16"/>
              </w:rPr>
            </w:pPr>
            <w:r w:rsidRPr="00094D63">
              <w:rPr>
                <w:rFonts w:cs="Calibri"/>
                <w:sz w:val="16"/>
              </w:rPr>
              <w:t>AdcDiagcPtrProc</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Type</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Min</w:t>
            </w:r>
          </w:p>
        </w:tc>
        <w:tc>
          <w:tcPr>
            <w:tcW w:w="1135" w:type="dxa"/>
            <w:shd w:val="pct30" w:color="FFFF00" w:fill="auto"/>
          </w:tcPr>
          <w:p w:rsidR="00094D63" w:rsidRPr="00AA38E8" w:rsidRDefault="00094D63" w:rsidP="00094D63">
            <w:pPr>
              <w:spacing w:before="60"/>
              <w:jc w:val="center"/>
              <w:rPr>
                <w:rFonts w:cs="Calibri"/>
                <w:sz w:val="16"/>
              </w:rPr>
            </w:pPr>
            <w:r w:rsidRPr="00AA38E8">
              <w:rPr>
                <w:rFonts w:cs="Calibri"/>
                <w:sz w:val="16"/>
              </w:rPr>
              <w:t>Max</w:t>
            </w:r>
          </w:p>
        </w:tc>
      </w:tr>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 xml:space="preserve">Arguments Passed </w:t>
            </w:r>
          </w:p>
        </w:tc>
        <w:tc>
          <w:tcPr>
            <w:tcW w:w="3833" w:type="dxa"/>
          </w:tcPr>
          <w:p w:rsidR="00094D63" w:rsidRPr="00AA38E8" w:rsidRDefault="00094D63" w:rsidP="00094D63">
            <w:pPr>
              <w:spacing w:before="60"/>
              <w:rPr>
                <w:rFonts w:cs="Calibri"/>
                <w:sz w:val="16"/>
              </w:rPr>
            </w:pPr>
            <w:r>
              <w:rPr>
                <w:rFonts w:cs="Calibri"/>
                <w:sz w:val="16"/>
              </w:rPr>
              <w:t>None</w:t>
            </w:r>
          </w:p>
        </w:tc>
        <w:tc>
          <w:tcPr>
            <w:tcW w:w="1135" w:type="dxa"/>
          </w:tcPr>
          <w:p w:rsidR="00094D63" w:rsidRPr="00AA38E8" w:rsidRDefault="00094D63" w:rsidP="00094D63">
            <w:pPr>
              <w:spacing w:before="60"/>
              <w:rPr>
                <w:rFonts w:cs="Calibri"/>
                <w:sz w:val="16"/>
              </w:rPr>
            </w:pPr>
            <w:r>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r>
      <w:tr w:rsidR="00094D63" w:rsidRPr="00AA38E8" w:rsidTr="00094D63">
        <w:tc>
          <w:tcPr>
            <w:tcW w:w="1690" w:type="dxa"/>
          </w:tcPr>
          <w:p w:rsidR="00094D63" w:rsidRPr="00AA38E8" w:rsidRDefault="00094D63" w:rsidP="00094D63">
            <w:pPr>
              <w:spacing w:before="60"/>
              <w:rPr>
                <w:rFonts w:cs="Calibri"/>
                <w:b/>
                <w:bCs/>
                <w:sz w:val="16"/>
              </w:rPr>
            </w:pPr>
            <w:r w:rsidRPr="00AA38E8">
              <w:rPr>
                <w:rFonts w:cs="Calibri"/>
                <w:b/>
                <w:bCs/>
                <w:sz w:val="16"/>
              </w:rPr>
              <w:t>Return Value</w:t>
            </w:r>
          </w:p>
        </w:tc>
        <w:tc>
          <w:tcPr>
            <w:tcW w:w="3833" w:type="dxa"/>
          </w:tcPr>
          <w:p w:rsidR="00094D63" w:rsidRPr="00AA38E8" w:rsidRDefault="00094D63" w:rsidP="00094D63">
            <w:pPr>
              <w:spacing w:before="60"/>
              <w:rPr>
                <w:rFonts w:cs="Calibri"/>
                <w:sz w:val="16"/>
              </w:rPr>
            </w:pPr>
            <w:r>
              <w:rPr>
                <w:rFonts w:cs="Calibri"/>
                <w:sz w:val="16"/>
              </w:rPr>
              <w:t>None</w:t>
            </w:r>
          </w:p>
        </w:tc>
        <w:tc>
          <w:tcPr>
            <w:tcW w:w="1135" w:type="dxa"/>
          </w:tcPr>
          <w:p w:rsidR="00094D63" w:rsidRPr="00AA38E8" w:rsidRDefault="00094D63" w:rsidP="00094D63">
            <w:pPr>
              <w:spacing w:before="60"/>
              <w:rPr>
                <w:rFonts w:cs="Calibri"/>
                <w:sz w:val="16"/>
              </w:rPr>
            </w:pPr>
            <w:r w:rsidRPr="00B76931">
              <w:rPr>
                <w:rFonts w:cs="Calibri"/>
                <w:sz w:val="16"/>
              </w:rPr>
              <w:t>N/A</w:t>
            </w:r>
          </w:p>
        </w:tc>
        <w:tc>
          <w:tcPr>
            <w:tcW w:w="1135" w:type="dxa"/>
          </w:tcPr>
          <w:p w:rsidR="00094D63" w:rsidRPr="00AA38E8" w:rsidRDefault="00094D63" w:rsidP="00094D63">
            <w:pPr>
              <w:spacing w:before="60"/>
              <w:rPr>
                <w:rFonts w:cs="Calibri"/>
                <w:sz w:val="16"/>
              </w:rPr>
            </w:pPr>
            <w:r w:rsidRPr="00B76931">
              <w:rPr>
                <w:rFonts w:cs="Calibri"/>
                <w:sz w:val="16"/>
              </w:rPr>
              <w:t>N/A</w:t>
            </w:r>
          </w:p>
        </w:tc>
        <w:tc>
          <w:tcPr>
            <w:tcW w:w="1135" w:type="dxa"/>
          </w:tcPr>
          <w:p w:rsidR="00094D63" w:rsidRPr="00AA38E8" w:rsidRDefault="00094D63" w:rsidP="00094D63">
            <w:pPr>
              <w:spacing w:before="60"/>
              <w:rPr>
                <w:rFonts w:cs="Calibri"/>
                <w:sz w:val="16"/>
              </w:rPr>
            </w:pPr>
            <w:r>
              <w:rPr>
                <w:rFonts w:cs="Calibri"/>
                <w:sz w:val="16"/>
              </w:rPr>
              <w:t>N/A</w:t>
            </w:r>
          </w:p>
        </w:tc>
      </w:tr>
    </w:tbl>
    <w:p w:rsidR="00094D63" w:rsidRDefault="00094D63" w:rsidP="00094D63">
      <w:pPr>
        <w:pStyle w:val="Heading2"/>
        <w:numPr>
          <w:ilvl w:val="3"/>
          <w:numId w:val="11"/>
        </w:numPr>
        <w:spacing w:after="60"/>
        <w:rPr>
          <w:rFonts w:ascii="Calibri" w:hAnsi="Calibri" w:cs="Calibri"/>
        </w:rPr>
      </w:pPr>
      <w:r>
        <w:rPr>
          <w:rFonts w:ascii="Calibri" w:hAnsi="Calibri" w:cs="Calibri"/>
        </w:rPr>
        <w:t>Design Rationale</w:t>
      </w:r>
    </w:p>
    <w:p w:rsidR="00094D63" w:rsidRPr="00AA38E8" w:rsidRDefault="00094D63" w:rsidP="00094D63">
      <w:pPr>
        <w:pStyle w:val="Heading2"/>
        <w:numPr>
          <w:ilvl w:val="3"/>
          <w:numId w:val="11"/>
        </w:numPr>
        <w:spacing w:after="60"/>
        <w:rPr>
          <w:rFonts w:ascii="Calibri" w:hAnsi="Calibri" w:cs="Calibri"/>
        </w:rPr>
      </w:pPr>
      <w:r>
        <w:rPr>
          <w:rFonts w:ascii="Calibri" w:hAnsi="Calibri" w:cs="Calibri"/>
        </w:rPr>
        <w:t>Processing</w:t>
      </w:r>
    </w:p>
    <w:p w:rsidR="00094D63" w:rsidRDefault="00094D63" w:rsidP="00094D63">
      <w:r>
        <w:rPr>
          <w:rFonts w:cs="Calibri"/>
        </w:rPr>
        <w:t>See “</w:t>
      </w:r>
      <w:r w:rsidR="00A00DA5">
        <w:t>Adc Daigc Pointer</w:t>
      </w:r>
      <w:r>
        <w:t>” block in the Simulink model of the design.</w:t>
      </w:r>
    </w:p>
    <w:p w:rsidR="00A00DA5" w:rsidRPr="00AA38E8" w:rsidRDefault="00A00DA5" w:rsidP="00A00DA5">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#8</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A00DA5" w:rsidRPr="00AA38E8" w:rsidTr="004E7CD9">
        <w:tc>
          <w:tcPr>
            <w:tcW w:w="1690" w:type="dxa"/>
          </w:tcPr>
          <w:p w:rsidR="00A00DA5" w:rsidRPr="00AA38E8" w:rsidRDefault="00A00DA5" w:rsidP="004E7CD9">
            <w:pPr>
              <w:spacing w:before="60"/>
              <w:rPr>
                <w:rFonts w:cs="Calibri"/>
                <w:b/>
                <w:bCs/>
                <w:sz w:val="16"/>
              </w:rPr>
            </w:pPr>
            <w:r w:rsidRPr="00AA38E8">
              <w:rPr>
                <w:rFonts w:cs="Calibri"/>
                <w:b/>
                <w:bCs/>
                <w:sz w:val="16"/>
              </w:rPr>
              <w:t>Function Name</w:t>
            </w:r>
          </w:p>
        </w:tc>
        <w:tc>
          <w:tcPr>
            <w:tcW w:w="3833" w:type="dxa"/>
          </w:tcPr>
          <w:p w:rsidR="00A00DA5" w:rsidRPr="00AA38E8" w:rsidRDefault="00A00DA5" w:rsidP="004E7CD9">
            <w:pPr>
              <w:spacing w:before="60"/>
              <w:rPr>
                <w:rFonts w:cs="Calibri"/>
                <w:sz w:val="16"/>
              </w:rPr>
            </w:pPr>
            <w:r w:rsidRPr="00A00DA5">
              <w:rPr>
                <w:rFonts w:cs="Calibri"/>
                <w:sz w:val="16"/>
              </w:rPr>
              <w:t>ScanGroupAccrcyChk</w:t>
            </w:r>
          </w:p>
        </w:tc>
        <w:tc>
          <w:tcPr>
            <w:tcW w:w="1135" w:type="dxa"/>
            <w:shd w:val="pct30" w:color="FFFF00" w:fill="auto"/>
          </w:tcPr>
          <w:p w:rsidR="00A00DA5" w:rsidRPr="00AA38E8" w:rsidRDefault="00A00DA5" w:rsidP="004E7CD9">
            <w:pPr>
              <w:spacing w:before="60"/>
              <w:jc w:val="center"/>
              <w:rPr>
                <w:rFonts w:cs="Calibri"/>
                <w:sz w:val="16"/>
              </w:rPr>
            </w:pPr>
            <w:r w:rsidRPr="00AA38E8">
              <w:rPr>
                <w:rFonts w:cs="Calibri"/>
                <w:sz w:val="16"/>
              </w:rPr>
              <w:t>Type</w:t>
            </w:r>
          </w:p>
        </w:tc>
        <w:tc>
          <w:tcPr>
            <w:tcW w:w="1135" w:type="dxa"/>
            <w:shd w:val="pct30" w:color="FFFF00" w:fill="auto"/>
          </w:tcPr>
          <w:p w:rsidR="00A00DA5" w:rsidRPr="00AA38E8" w:rsidRDefault="00A00DA5" w:rsidP="004E7CD9">
            <w:pPr>
              <w:spacing w:before="60"/>
              <w:jc w:val="center"/>
              <w:rPr>
                <w:rFonts w:cs="Calibri"/>
                <w:sz w:val="16"/>
              </w:rPr>
            </w:pPr>
            <w:r w:rsidRPr="00AA38E8">
              <w:rPr>
                <w:rFonts w:cs="Calibri"/>
                <w:sz w:val="16"/>
              </w:rPr>
              <w:t>Min</w:t>
            </w:r>
          </w:p>
        </w:tc>
        <w:tc>
          <w:tcPr>
            <w:tcW w:w="1135" w:type="dxa"/>
            <w:shd w:val="pct30" w:color="FFFF00" w:fill="auto"/>
          </w:tcPr>
          <w:p w:rsidR="00A00DA5" w:rsidRPr="00AA38E8" w:rsidRDefault="00A00DA5" w:rsidP="004E7CD9">
            <w:pPr>
              <w:spacing w:before="60"/>
              <w:jc w:val="center"/>
              <w:rPr>
                <w:rFonts w:cs="Calibri"/>
                <w:sz w:val="16"/>
              </w:rPr>
            </w:pPr>
            <w:r w:rsidRPr="00AA38E8">
              <w:rPr>
                <w:rFonts w:cs="Calibri"/>
                <w:sz w:val="16"/>
              </w:rPr>
              <w:t>Max</w:t>
            </w:r>
          </w:p>
        </w:tc>
      </w:tr>
      <w:tr w:rsidR="00A00DA5" w:rsidRPr="00AA38E8" w:rsidTr="004E7CD9">
        <w:tc>
          <w:tcPr>
            <w:tcW w:w="1690" w:type="dxa"/>
          </w:tcPr>
          <w:p w:rsidR="00A00DA5" w:rsidRPr="00AA38E8" w:rsidRDefault="00A00DA5" w:rsidP="004E7CD9">
            <w:pPr>
              <w:spacing w:before="60"/>
              <w:rPr>
                <w:rFonts w:cs="Calibri"/>
                <w:b/>
                <w:bCs/>
                <w:sz w:val="16"/>
              </w:rPr>
            </w:pPr>
            <w:r w:rsidRPr="00AA38E8">
              <w:rPr>
                <w:rFonts w:cs="Calibri"/>
                <w:b/>
                <w:bCs/>
                <w:sz w:val="16"/>
              </w:rPr>
              <w:t xml:space="preserve">Arguments Passed </w:t>
            </w:r>
          </w:p>
        </w:tc>
        <w:tc>
          <w:tcPr>
            <w:tcW w:w="3833" w:type="dxa"/>
          </w:tcPr>
          <w:p w:rsidR="00A00DA5" w:rsidRPr="00AA38E8" w:rsidRDefault="00A00DA5" w:rsidP="004E7CD9">
            <w:pPr>
              <w:spacing w:before="60"/>
              <w:rPr>
                <w:rFonts w:cs="Calibri"/>
                <w:sz w:val="16"/>
              </w:rPr>
            </w:pPr>
            <w:r w:rsidRPr="00A00DA5">
              <w:rPr>
                <w:rFonts w:cs="Calibri"/>
                <w:sz w:val="16"/>
              </w:rPr>
              <w:t>AdcScanGroupInpRefVltg_Volt_T_f32</w:t>
            </w:r>
          </w:p>
        </w:tc>
        <w:tc>
          <w:tcPr>
            <w:tcW w:w="1135" w:type="dxa"/>
          </w:tcPr>
          <w:p w:rsidR="00A00DA5" w:rsidRPr="00AA38E8" w:rsidRDefault="00A00DA5" w:rsidP="004E7CD9">
            <w:pPr>
              <w:spacing w:before="60"/>
              <w:rPr>
                <w:rFonts w:cs="Calibri"/>
                <w:sz w:val="16"/>
              </w:rPr>
            </w:pPr>
            <w:r>
              <w:rPr>
                <w:rFonts w:cs="Calibri"/>
                <w:sz w:val="16"/>
              </w:rPr>
              <w:t>float32</w:t>
            </w:r>
          </w:p>
        </w:tc>
        <w:tc>
          <w:tcPr>
            <w:tcW w:w="1135" w:type="dxa"/>
          </w:tcPr>
          <w:p w:rsidR="00A00DA5" w:rsidRPr="00AA38E8" w:rsidRDefault="00A00DA5" w:rsidP="004E7CD9">
            <w:pPr>
              <w:spacing w:before="60"/>
              <w:rPr>
                <w:rFonts w:cs="Calibri"/>
                <w:sz w:val="16"/>
              </w:rPr>
            </w:pPr>
            <w:r>
              <w:rPr>
                <w:rFonts w:cs="Calibri"/>
                <w:sz w:val="16"/>
              </w:rPr>
              <w:t>0.0</w:t>
            </w:r>
          </w:p>
        </w:tc>
        <w:tc>
          <w:tcPr>
            <w:tcW w:w="1135" w:type="dxa"/>
          </w:tcPr>
          <w:p w:rsidR="00A00DA5" w:rsidRPr="00AA38E8" w:rsidRDefault="00A00DA5" w:rsidP="004E7CD9">
            <w:pPr>
              <w:spacing w:before="60"/>
              <w:rPr>
                <w:rFonts w:cs="Calibri"/>
                <w:sz w:val="16"/>
              </w:rPr>
            </w:pPr>
            <w:r>
              <w:rPr>
                <w:rFonts w:cs="Calibri"/>
                <w:sz w:val="16"/>
              </w:rPr>
              <w:t>5.0</w:t>
            </w:r>
          </w:p>
        </w:tc>
      </w:tr>
      <w:tr w:rsidR="00A00DA5" w:rsidRPr="00AA38E8" w:rsidTr="004E7CD9">
        <w:tc>
          <w:tcPr>
            <w:tcW w:w="1690" w:type="dxa"/>
          </w:tcPr>
          <w:p w:rsidR="00A00DA5" w:rsidRPr="00AA38E8" w:rsidRDefault="00A00DA5" w:rsidP="004E7CD9">
            <w:pPr>
              <w:spacing w:before="60"/>
              <w:rPr>
                <w:rFonts w:cs="Calibri"/>
                <w:b/>
                <w:bCs/>
                <w:sz w:val="16"/>
              </w:rPr>
            </w:pPr>
          </w:p>
        </w:tc>
        <w:tc>
          <w:tcPr>
            <w:tcW w:w="3833" w:type="dxa"/>
          </w:tcPr>
          <w:p w:rsidR="00A00DA5" w:rsidRDefault="00A00DA5" w:rsidP="004E7CD9">
            <w:pPr>
              <w:spacing w:before="60"/>
              <w:rPr>
                <w:rFonts w:cs="Calibri"/>
                <w:sz w:val="16"/>
              </w:rPr>
            </w:pPr>
            <w:r w:rsidRPr="00A00DA5">
              <w:rPr>
                <w:rFonts w:cs="Calibri"/>
                <w:sz w:val="16"/>
              </w:rPr>
              <w:t>AdcScanGroupRefVltg_Volt_T_f32</w:t>
            </w:r>
          </w:p>
        </w:tc>
        <w:tc>
          <w:tcPr>
            <w:tcW w:w="1135" w:type="dxa"/>
          </w:tcPr>
          <w:p w:rsidR="00A00DA5" w:rsidRPr="00B76931" w:rsidRDefault="00A00DA5" w:rsidP="004E7CD9">
            <w:pPr>
              <w:spacing w:before="60"/>
              <w:rPr>
                <w:rFonts w:cs="Calibri"/>
                <w:sz w:val="16"/>
              </w:rPr>
            </w:pPr>
            <w:r>
              <w:rPr>
                <w:rFonts w:cs="Calibri"/>
                <w:sz w:val="16"/>
              </w:rPr>
              <w:t>float32</w:t>
            </w:r>
          </w:p>
        </w:tc>
        <w:tc>
          <w:tcPr>
            <w:tcW w:w="1135" w:type="dxa"/>
          </w:tcPr>
          <w:p w:rsidR="00A00DA5" w:rsidRPr="00B76931" w:rsidRDefault="00A00DA5" w:rsidP="004E7CD9">
            <w:pPr>
              <w:spacing w:before="60"/>
              <w:rPr>
                <w:rFonts w:cs="Calibri"/>
                <w:sz w:val="16"/>
              </w:rPr>
            </w:pPr>
            <w:r>
              <w:rPr>
                <w:rFonts w:cs="Calibri"/>
                <w:sz w:val="16"/>
              </w:rPr>
              <w:t>0.0</w:t>
            </w:r>
          </w:p>
        </w:tc>
        <w:tc>
          <w:tcPr>
            <w:tcW w:w="1135" w:type="dxa"/>
          </w:tcPr>
          <w:p w:rsidR="00A00DA5" w:rsidRDefault="00A00DA5" w:rsidP="004E7CD9">
            <w:pPr>
              <w:spacing w:before="60"/>
              <w:rPr>
                <w:rFonts w:cs="Calibri"/>
                <w:sz w:val="16"/>
              </w:rPr>
            </w:pPr>
            <w:r>
              <w:rPr>
                <w:rFonts w:cs="Calibri"/>
                <w:sz w:val="16"/>
              </w:rPr>
              <w:t>5.0</w:t>
            </w:r>
          </w:p>
        </w:tc>
      </w:tr>
      <w:tr w:rsidR="00A00DA5" w:rsidRPr="00AA38E8" w:rsidTr="004E7CD9">
        <w:tc>
          <w:tcPr>
            <w:tcW w:w="1690" w:type="dxa"/>
          </w:tcPr>
          <w:p w:rsidR="00A00DA5" w:rsidRPr="00AA38E8" w:rsidRDefault="00A00DA5" w:rsidP="004E7CD9">
            <w:pPr>
              <w:spacing w:before="60"/>
              <w:rPr>
                <w:rFonts w:cs="Calibri"/>
                <w:b/>
                <w:bCs/>
                <w:sz w:val="16"/>
              </w:rPr>
            </w:pPr>
          </w:p>
        </w:tc>
        <w:tc>
          <w:tcPr>
            <w:tcW w:w="3833" w:type="dxa"/>
          </w:tcPr>
          <w:p w:rsidR="00A00DA5" w:rsidRDefault="00A00DA5" w:rsidP="004E7CD9">
            <w:pPr>
              <w:spacing w:before="60"/>
              <w:rPr>
                <w:rFonts w:cs="Calibri"/>
                <w:sz w:val="16"/>
              </w:rPr>
            </w:pPr>
            <w:r w:rsidRPr="00A00DA5">
              <w:rPr>
                <w:rFonts w:cs="Calibri"/>
                <w:sz w:val="16"/>
              </w:rPr>
              <w:t>AdcScanGroupInpRefPrm_Cnt_T_u08</w:t>
            </w:r>
          </w:p>
        </w:tc>
        <w:tc>
          <w:tcPr>
            <w:tcW w:w="1135" w:type="dxa"/>
          </w:tcPr>
          <w:p w:rsidR="00A00DA5" w:rsidRPr="00B76931" w:rsidRDefault="00EE5894" w:rsidP="004E7CD9">
            <w:pPr>
              <w:spacing w:before="60"/>
              <w:rPr>
                <w:rFonts w:cs="Calibri"/>
                <w:sz w:val="16"/>
              </w:rPr>
            </w:pPr>
            <w:r>
              <w:rPr>
                <w:rFonts w:cs="Calibri"/>
                <w:sz w:val="16"/>
              </w:rPr>
              <w:t>Uint8</w:t>
            </w:r>
          </w:p>
        </w:tc>
        <w:tc>
          <w:tcPr>
            <w:tcW w:w="1135" w:type="dxa"/>
          </w:tcPr>
          <w:p w:rsidR="00A00DA5" w:rsidRPr="00B76931" w:rsidRDefault="00A00DA5" w:rsidP="004E7CD9">
            <w:pPr>
              <w:spacing w:before="60"/>
              <w:rPr>
                <w:rFonts w:cs="Calibri"/>
                <w:sz w:val="16"/>
              </w:rPr>
            </w:pPr>
            <w:r>
              <w:rPr>
                <w:rFonts w:cs="Calibri"/>
                <w:sz w:val="16"/>
              </w:rPr>
              <w:t>0</w:t>
            </w:r>
          </w:p>
        </w:tc>
        <w:tc>
          <w:tcPr>
            <w:tcW w:w="1135" w:type="dxa"/>
          </w:tcPr>
          <w:p w:rsidR="00A00DA5" w:rsidRDefault="00A00DA5" w:rsidP="004E7CD9">
            <w:pPr>
              <w:spacing w:before="60"/>
              <w:rPr>
                <w:rFonts w:cs="Calibri"/>
                <w:sz w:val="16"/>
              </w:rPr>
            </w:pPr>
            <w:r>
              <w:rPr>
                <w:rFonts w:cs="Calibri"/>
                <w:sz w:val="16"/>
              </w:rPr>
              <w:t>255</w:t>
            </w:r>
          </w:p>
        </w:tc>
      </w:tr>
      <w:tr w:rsidR="00A00DA5" w:rsidRPr="00AA38E8" w:rsidTr="004E7CD9">
        <w:tc>
          <w:tcPr>
            <w:tcW w:w="1690" w:type="dxa"/>
          </w:tcPr>
          <w:p w:rsidR="00A00DA5" w:rsidRPr="00AA38E8" w:rsidRDefault="00A00DA5" w:rsidP="004E7CD9">
            <w:pPr>
              <w:spacing w:before="60"/>
              <w:rPr>
                <w:rFonts w:cs="Calibri"/>
                <w:b/>
                <w:bCs/>
                <w:sz w:val="16"/>
              </w:rPr>
            </w:pPr>
            <w:r w:rsidRPr="00AA38E8">
              <w:rPr>
                <w:rFonts w:cs="Calibri"/>
                <w:b/>
                <w:bCs/>
                <w:sz w:val="16"/>
              </w:rPr>
              <w:t>Return Value</w:t>
            </w:r>
          </w:p>
        </w:tc>
        <w:tc>
          <w:tcPr>
            <w:tcW w:w="3833" w:type="dxa"/>
          </w:tcPr>
          <w:p w:rsidR="00A00DA5" w:rsidRDefault="00A00DA5" w:rsidP="004E7CD9">
            <w:pPr>
              <w:spacing w:before="60"/>
              <w:rPr>
                <w:rFonts w:cs="Calibri"/>
                <w:sz w:val="16"/>
              </w:rPr>
            </w:pPr>
            <w:r w:rsidRPr="00A00DA5">
              <w:rPr>
                <w:rFonts w:cs="Calibri"/>
                <w:sz w:val="16"/>
              </w:rPr>
              <w:t>ScanGroupAccrcyChkRefPrm_Cnt_u08</w:t>
            </w:r>
          </w:p>
        </w:tc>
        <w:tc>
          <w:tcPr>
            <w:tcW w:w="1135" w:type="dxa"/>
          </w:tcPr>
          <w:p w:rsidR="00A00DA5" w:rsidRPr="00B76931" w:rsidRDefault="00EE5894" w:rsidP="004E7CD9">
            <w:pPr>
              <w:spacing w:before="60"/>
              <w:rPr>
                <w:rFonts w:cs="Calibri"/>
                <w:sz w:val="16"/>
              </w:rPr>
            </w:pPr>
            <w:r>
              <w:rPr>
                <w:rFonts w:cs="Calibri"/>
                <w:sz w:val="16"/>
              </w:rPr>
              <w:t>Uint8</w:t>
            </w:r>
          </w:p>
        </w:tc>
        <w:tc>
          <w:tcPr>
            <w:tcW w:w="1135" w:type="dxa"/>
          </w:tcPr>
          <w:p w:rsidR="00A00DA5" w:rsidRPr="00B76931" w:rsidRDefault="00A00DA5" w:rsidP="004E7CD9">
            <w:pPr>
              <w:spacing w:before="60"/>
              <w:rPr>
                <w:rFonts w:cs="Calibri"/>
                <w:sz w:val="16"/>
              </w:rPr>
            </w:pPr>
            <w:r>
              <w:rPr>
                <w:rFonts w:cs="Calibri"/>
                <w:sz w:val="16"/>
              </w:rPr>
              <w:t>0</w:t>
            </w:r>
          </w:p>
        </w:tc>
        <w:tc>
          <w:tcPr>
            <w:tcW w:w="1135" w:type="dxa"/>
          </w:tcPr>
          <w:p w:rsidR="00A00DA5" w:rsidRDefault="00A00DA5" w:rsidP="004E7CD9">
            <w:pPr>
              <w:spacing w:before="60"/>
              <w:rPr>
                <w:rFonts w:cs="Calibri"/>
                <w:sz w:val="16"/>
              </w:rPr>
            </w:pPr>
            <w:r>
              <w:rPr>
                <w:rFonts w:cs="Calibri"/>
                <w:sz w:val="16"/>
              </w:rPr>
              <w:t>255</w:t>
            </w:r>
          </w:p>
        </w:tc>
      </w:tr>
    </w:tbl>
    <w:p w:rsidR="00A00DA5" w:rsidRDefault="00A00DA5" w:rsidP="00A00DA5">
      <w:pPr>
        <w:pStyle w:val="Heading2"/>
        <w:numPr>
          <w:ilvl w:val="3"/>
          <w:numId w:val="11"/>
        </w:numPr>
        <w:spacing w:after="60"/>
        <w:rPr>
          <w:rFonts w:ascii="Calibri" w:hAnsi="Calibri" w:cs="Calibri"/>
        </w:rPr>
      </w:pPr>
      <w:r>
        <w:rPr>
          <w:rFonts w:ascii="Calibri" w:hAnsi="Calibri" w:cs="Calibri"/>
        </w:rPr>
        <w:t>Design Rationale</w:t>
      </w:r>
    </w:p>
    <w:p w:rsidR="00A00DA5" w:rsidRPr="00AA38E8" w:rsidRDefault="00A00DA5" w:rsidP="00A00DA5">
      <w:pPr>
        <w:pStyle w:val="Heading2"/>
        <w:numPr>
          <w:ilvl w:val="3"/>
          <w:numId w:val="11"/>
        </w:numPr>
        <w:spacing w:after="60"/>
        <w:rPr>
          <w:rFonts w:ascii="Calibri" w:hAnsi="Calibri" w:cs="Calibri"/>
        </w:rPr>
      </w:pPr>
      <w:r>
        <w:rPr>
          <w:rFonts w:ascii="Calibri" w:hAnsi="Calibri" w:cs="Calibri"/>
        </w:rPr>
        <w:t>Processing</w:t>
      </w:r>
    </w:p>
    <w:p w:rsidR="00A00DA5" w:rsidRDefault="00A00DA5" w:rsidP="00A00DA5">
      <w:r>
        <w:rPr>
          <w:rFonts w:cs="Calibri"/>
        </w:rPr>
        <w:t>See “</w:t>
      </w:r>
      <w:r w:rsidR="00946A09">
        <w:t>Scan Group Accuracy Check</w:t>
      </w:r>
      <w:r>
        <w:t>” block in the Simulink model of the design.</w:t>
      </w:r>
    </w:p>
    <w:p w:rsidR="00677AF9" w:rsidRPr="00AA38E8" w:rsidRDefault="00677AF9" w:rsidP="00677AF9">
      <w:pPr>
        <w:pStyle w:val="Heading2"/>
        <w:numPr>
          <w:ilvl w:val="2"/>
          <w:numId w:val="11"/>
        </w:numPr>
        <w:tabs>
          <w:tab w:val="clear" w:pos="1017"/>
          <w:tab w:val="num" w:pos="567"/>
        </w:tabs>
        <w:spacing w:after="60"/>
        <w:ind w:left="567"/>
        <w:rPr>
          <w:ins w:id="133" w:author="Nexteer Employee" w:date="2016-08-25T18:00:00Z"/>
          <w:rFonts w:ascii="Calibri" w:hAnsi="Calibri" w:cs="Calibri"/>
        </w:rPr>
      </w:pPr>
      <w:ins w:id="134" w:author="Nexteer Employee" w:date="2016-08-25T18:00:00Z">
        <w:r>
          <w:rPr>
            <w:rFonts w:ascii="Calibri" w:hAnsi="Calibri" w:cs="Calibri"/>
          </w:rPr>
          <w:t>Local Function #9</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677AF9" w:rsidRPr="00AA38E8" w:rsidTr="0068020B">
        <w:trPr>
          <w:ins w:id="135" w:author="Nexteer Employee" w:date="2016-08-25T18:00:00Z"/>
        </w:trPr>
        <w:tc>
          <w:tcPr>
            <w:tcW w:w="1690" w:type="dxa"/>
          </w:tcPr>
          <w:p w:rsidR="00677AF9" w:rsidRPr="00AA38E8" w:rsidRDefault="00677AF9" w:rsidP="0068020B">
            <w:pPr>
              <w:spacing w:before="60"/>
              <w:rPr>
                <w:ins w:id="136" w:author="Nexteer Employee" w:date="2016-08-25T18:00:00Z"/>
                <w:rFonts w:cs="Calibri"/>
                <w:b/>
                <w:bCs/>
                <w:sz w:val="16"/>
              </w:rPr>
            </w:pPr>
            <w:ins w:id="137" w:author="Nexteer Employee" w:date="2016-08-25T18:00:00Z">
              <w:r w:rsidRPr="00AA38E8">
                <w:rPr>
                  <w:rFonts w:cs="Calibri"/>
                  <w:b/>
                  <w:bCs/>
                  <w:sz w:val="16"/>
                </w:rPr>
                <w:t>Function Name</w:t>
              </w:r>
            </w:ins>
          </w:p>
        </w:tc>
        <w:tc>
          <w:tcPr>
            <w:tcW w:w="3833" w:type="dxa"/>
          </w:tcPr>
          <w:p w:rsidR="00677AF9" w:rsidRPr="00AA38E8" w:rsidRDefault="00677AF9" w:rsidP="0068020B">
            <w:pPr>
              <w:spacing w:before="60"/>
              <w:rPr>
                <w:ins w:id="138" w:author="Nexteer Employee" w:date="2016-08-25T18:00:00Z"/>
                <w:rFonts w:cs="Calibri"/>
                <w:sz w:val="16"/>
              </w:rPr>
            </w:pPr>
            <w:ins w:id="139" w:author="Nexteer Employee" w:date="2016-08-25T18:00:00Z">
              <w:r w:rsidRPr="00677AF9">
                <w:rPr>
                  <w:rFonts w:cs="Calibri"/>
                  <w:sz w:val="16"/>
                </w:rPr>
                <w:t>SetAdcParFlt</w:t>
              </w:r>
            </w:ins>
          </w:p>
        </w:tc>
        <w:tc>
          <w:tcPr>
            <w:tcW w:w="1135" w:type="dxa"/>
            <w:shd w:val="pct30" w:color="FFFF00" w:fill="auto"/>
          </w:tcPr>
          <w:p w:rsidR="00677AF9" w:rsidRPr="00AA38E8" w:rsidRDefault="00677AF9" w:rsidP="0068020B">
            <w:pPr>
              <w:spacing w:before="60"/>
              <w:jc w:val="center"/>
              <w:rPr>
                <w:ins w:id="140" w:author="Nexteer Employee" w:date="2016-08-25T18:00:00Z"/>
                <w:rFonts w:cs="Calibri"/>
                <w:sz w:val="16"/>
              </w:rPr>
            </w:pPr>
            <w:ins w:id="141" w:author="Nexteer Employee" w:date="2016-08-25T18:00:00Z">
              <w:r w:rsidRPr="00AA38E8">
                <w:rPr>
                  <w:rFonts w:cs="Calibri"/>
                  <w:sz w:val="16"/>
                </w:rPr>
                <w:t>Type</w:t>
              </w:r>
            </w:ins>
          </w:p>
        </w:tc>
        <w:tc>
          <w:tcPr>
            <w:tcW w:w="1135" w:type="dxa"/>
            <w:shd w:val="pct30" w:color="FFFF00" w:fill="auto"/>
          </w:tcPr>
          <w:p w:rsidR="00677AF9" w:rsidRPr="00AA38E8" w:rsidRDefault="00677AF9" w:rsidP="0068020B">
            <w:pPr>
              <w:spacing w:before="60"/>
              <w:jc w:val="center"/>
              <w:rPr>
                <w:ins w:id="142" w:author="Nexteer Employee" w:date="2016-08-25T18:00:00Z"/>
                <w:rFonts w:cs="Calibri"/>
                <w:sz w:val="16"/>
              </w:rPr>
            </w:pPr>
            <w:ins w:id="143" w:author="Nexteer Employee" w:date="2016-08-25T18:00:00Z">
              <w:r w:rsidRPr="00AA38E8">
                <w:rPr>
                  <w:rFonts w:cs="Calibri"/>
                  <w:sz w:val="16"/>
                </w:rPr>
                <w:t>Min</w:t>
              </w:r>
            </w:ins>
          </w:p>
        </w:tc>
        <w:tc>
          <w:tcPr>
            <w:tcW w:w="1135" w:type="dxa"/>
            <w:shd w:val="pct30" w:color="FFFF00" w:fill="auto"/>
          </w:tcPr>
          <w:p w:rsidR="00677AF9" w:rsidRPr="00AA38E8" w:rsidRDefault="00677AF9" w:rsidP="0068020B">
            <w:pPr>
              <w:spacing w:before="60"/>
              <w:jc w:val="center"/>
              <w:rPr>
                <w:ins w:id="144" w:author="Nexteer Employee" w:date="2016-08-25T18:00:00Z"/>
                <w:rFonts w:cs="Calibri"/>
                <w:sz w:val="16"/>
              </w:rPr>
            </w:pPr>
            <w:ins w:id="145" w:author="Nexteer Employee" w:date="2016-08-25T18:00:00Z">
              <w:r w:rsidRPr="00AA38E8">
                <w:rPr>
                  <w:rFonts w:cs="Calibri"/>
                  <w:sz w:val="16"/>
                </w:rPr>
                <w:t>Max</w:t>
              </w:r>
            </w:ins>
          </w:p>
        </w:tc>
      </w:tr>
      <w:tr w:rsidR="00677AF9" w:rsidRPr="00AA38E8" w:rsidTr="0068020B">
        <w:trPr>
          <w:ins w:id="146" w:author="Nexteer Employee" w:date="2016-08-25T18:00:00Z"/>
        </w:trPr>
        <w:tc>
          <w:tcPr>
            <w:tcW w:w="1690" w:type="dxa"/>
          </w:tcPr>
          <w:p w:rsidR="00677AF9" w:rsidRPr="00AA38E8" w:rsidRDefault="00677AF9" w:rsidP="0068020B">
            <w:pPr>
              <w:spacing w:before="60"/>
              <w:rPr>
                <w:ins w:id="147" w:author="Nexteer Employee" w:date="2016-08-25T18:00:00Z"/>
                <w:rFonts w:cs="Calibri"/>
                <w:b/>
                <w:bCs/>
                <w:sz w:val="16"/>
              </w:rPr>
            </w:pPr>
            <w:ins w:id="148" w:author="Nexteer Employee" w:date="2016-08-25T18:00:00Z">
              <w:r w:rsidRPr="00AA38E8">
                <w:rPr>
                  <w:rFonts w:cs="Calibri"/>
                  <w:b/>
                  <w:bCs/>
                  <w:sz w:val="16"/>
                </w:rPr>
                <w:t xml:space="preserve">Arguments Passed </w:t>
              </w:r>
            </w:ins>
          </w:p>
        </w:tc>
        <w:tc>
          <w:tcPr>
            <w:tcW w:w="3833" w:type="dxa"/>
          </w:tcPr>
          <w:p w:rsidR="00677AF9" w:rsidRPr="00AA38E8" w:rsidRDefault="00A921A3" w:rsidP="0068020B">
            <w:pPr>
              <w:spacing w:before="60"/>
              <w:rPr>
                <w:ins w:id="149" w:author="Nexteer Employee" w:date="2016-08-25T18:00:00Z"/>
                <w:rFonts w:cs="Calibri"/>
                <w:sz w:val="16"/>
              </w:rPr>
            </w:pPr>
            <w:ins w:id="150" w:author="Nexteer Employee" w:date="2016-08-26T10:58:00Z">
              <w:r>
                <w:rPr>
                  <w:rFonts w:cs="Calibri"/>
                  <w:sz w:val="16"/>
                </w:rPr>
                <w:t>*</w:t>
              </w:r>
            </w:ins>
            <w:ins w:id="151" w:author="Nexteer Employee" w:date="2016-08-25T18:00:00Z">
              <w:r w:rsidR="00677AF9" w:rsidRPr="00677AF9">
                <w:rPr>
                  <w:rFonts w:cs="Calibri"/>
                  <w:sz w:val="16"/>
                </w:rPr>
                <w:t>Adc0ParFlt_Cnt_T_u08</w:t>
              </w:r>
            </w:ins>
          </w:p>
        </w:tc>
        <w:tc>
          <w:tcPr>
            <w:tcW w:w="1135" w:type="dxa"/>
          </w:tcPr>
          <w:p w:rsidR="00677AF9" w:rsidRPr="00AA38E8" w:rsidRDefault="00677AF9" w:rsidP="0068020B">
            <w:pPr>
              <w:spacing w:before="60"/>
              <w:rPr>
                <w:ins w:id="152" w:author="Nexteer Employee" w:date="2016-08-25T18:00:00Z"/>
                <w:rFonts w:cs="Calibri"/>
                <w:sz w:val="16"/>
              </w:rPr>
            </w:pPr>
            <w:ins w:id="153" w:author="Nexteer Employee" w:date="2016-08-25T18:00:00Z">
              <w:r>
                <w:rPr>
                  <w:rFonts w:cs="Calibri"/>
                  <w:sz w:val="16"/>
                </w:rPr>
                <w:t>Uint8</w:t>
              </w:r>
            </w:ins>
          </w:p>
        </w:tc>
        <w:tc>
          <w:tcPr>
            <w:tcW w:w="1135" w:type="dxa"/>
          </w:tcPr>
          <w:p w:rsidR="00677AF9" w:rsidRPr="00AA38E8" w:rsidRDefault="00677AF9" w:rsidP="0068020B">
            <w:pPr>
              <w:spacing w:before="60"/>
              <w:rPr>
                <w:ins w:id="154" w:author="Nexteer Employee" w:date="2016-08-25T18:00:00Z"/>
                <w:rFonts w:cs="Calibri"/>
                <w:sz w:val="16"/>
              </w:rPr>
            </w:pPr>
            <w:ins w:id="155" w:author="Nexteer Employee" w:date="2016-08-25T18:00:00Z">
              <w:r>
                <w:rPr>
                  <w:rFonts w:cs="Calibri"/>
                  <w:sz w:val="16"/>
                </w:rPr>
                <w:t>0</w:t>
              </w:r>
            </w:ins>
          </w:p>
        </w:tc>
        <w:tc>
          <w:tcPr>
            <w:tcW w:w="1135" w:type="dxa"/>
          </w:tcPr>
          <w:p w:rsidR="00677AF9" w:rsidRPr="00AA38E8" w:rsidRDefault="00677AF9" w:rsidP="0068020B">
            <w:pPr>
              <w:spacing w:before="60"/>
              <w:rPr>
                <w:ins w:id="156" w:author="Nexteer Employee" w:date="2016-08-25T18:00:00Z"/>
                <w:rFonts w:cs="Calibri"/>
                <w:sz w:val="16"/>
              </w:rPr>
            </w:pPr>
            <w:ins w:id="157" w:author="Nexteer Employee" w:date="2016-08-25T18:00:00Z">
              <w:r>
                <w:rPr>
                  <w:rFonts w:cs="Calibri"/>
                  <w:sz w:val="16"/>
                </w:rPr>
                <w:t>255</w:t>
              </w:r>
            </w:ins>
          </w:p>
        </w:tc>
      </w:tr>
      <w:tr w:rsidR="00677AF9" w:rsidRPr="00AA38E8" w:rsidTr="0068020B">
        <w:trPr>
          <w:ins w:id="158" w:author="Nexteer Employee" w:date="2016-08-25T18:00:00Z"/>
        </w:trPr>
        <w:tc>
          <w:tcPr>
            <w:tcW w:w="1690" w:type="dxa"/>
          </w:tcPr>
          <w:p w:rsidR="00677AF9" w:rsidRPr="00AA38E8" w:rsidRDefault="00677AF9" w:rsidP="0068020B">
            <w:pPr>
              <w:spacing w:before="60"/>
              <w:rPr>
                <w:ins w:id="159" w:author="Nexteer Employee" w:date="2016-08-25T18:00:00Z"/>
                <w:rFonts w:cs="Calibri"/>
                <w:b/>
                <w:bCs/>
                <w:sz w:val="16"/>
              </w:rPr>
            </w:pPr>
          </w:p>
        </w:tc>
        <w:tc>
          <w:tcPr>
            <w:tcW w:w="3833" w:type="dxa"/>
          </w:tcPr>
          <w:p w:rsidR="00677AF9" w:rsidRDefault="00A921A3" w:rsidP="0068020B">
            <w:pPr>
              <w:spacing w:before="60"/>
              <w:rPr>
                <w:ins w:id="160" w:author="Nexteer Employee" w:date="2016-08-25T18:00:00Z"/>
                <w:rFonts w:cs="Calibri"/>
                <w:sz w:val="16"/>
              </w:rPr>
            </w:pPr>
            <w:ins w:id="161" w:author="Nexteer Employee" w:date="2016-08-26T10:58:00Z">
              <w:r>
                <w:rPr>
                  <w:rFonts w:cs="Calibri"/>
                  <w:sz w:val="16"/>
                </w:rPr>
                <w:t>*</w:t>
              </w:r>
            </w:ins>
            <w:bookmarkStart w:id="162" w:name="_GoBack"/>
            <w:bookmarkEnd w:id="162"/>
            <w:ins w:id="163" w:author="Nexteer Employee" w:date="2016-08-25T18:00:00Z">
              <w:r w:rsidR="00677AF9" w:rsidRPr="00677AF9">
                <w:rPr>
                  <w:rFonts w:cs="Calibri"/>
                  <w:sz w:val="16"/>
                </w:rPr>
                <w:t>Adc1ParFlt_Cnt_T_u08</w:t>
              </w:r>
            </w:ins>
          </w:p>
        </w:tc>
        <w:tc>
          <w:tcPr>
            <w:tcW w:w="1135" w:type="dxa"/>
          </w:tcPr>
          <w:p w:rsidR="00677AF9" w:rsidRPr="00B76931" w:rsidRDefault="00677AF9" w:rsidP="0068020B">
            <w:pPr>
              <w:spacing w:before="60"/>
              <w:rPr>
                <w:ins w:id="164" w:author="Nexteer Employee" w:date="2016-08-25T18:00:00Z"/>
                <w:rFonts w:cs="Calibri"/>
                <w:sz w:val="16"/>
              </w:rPr>
            </w:pPr>
            <w:ins w:id="165" w:author="Nexteer Employee" w:date="2016-08-25T18:00:00Z">
              <w:r>
                <w:rPr>
                  <w:rFonts w:cs="Calibri"/>
                  <w:sz w:val="16"/>
                </w:rPr>
                <w:t>Uint8</w:t>
              </w:r>
            </w:ins>
          </w:p>
        </w:tc>
        <w:tc>
          <w:tcPr>
            <w:tcW w:w="1135" w:type="dxa"/>
          </w:tcPr>
          <w:p w:rsidR="00677AF9" w:rsidRPr="00B76931" w:rsidRDefault="00677AF9" w:rsidP="0068020B">
            <w:pPr>
              <w:spacing w:before="60"/>
              <w:rPr>
                <w:ins w:id="166" w:author="Nexteer Employee" w:date="2016-08-25T18:00:00Z"/>
                <w:rFonts w:cs="Calibri"/>
                <w:sz w:val="16"/>
              </w:rPr>
            </w:pPr>
            <w:ins w:id="167" w:author="Nexteer Employee" w:date="2016-08-25T18:00:00Z">
              <w:r>
                <w:rPr>
                  <w:rFonts w:cs="Calibri"/>
                  <w:sz w:val="16"/>
                </w:rPr>
                <w:t>0</w:t>
              </w:r>
            </w:ins>
          </w:p>
        </w:tc>
        <w:tc>
          <w:tcPr>
            <w:tcW w:w="1135" w:type="dxa"/>
          </w:tcPr>
          <w:p w:rsidR="00677AF9" w:rsidRDefault="00677AF9" w:rsidP="0068020B">
            <w:pPr>
              <w:spacing w:before="60"/>
              <w:rPr>
                <w:ins w:id="168" w:author="Nexteer Employee" w:date="2016-08-25T18:00:00Z"/>
                <w:rFonts w:cs="Calibri"/>
                <w:sz w:val="16"/>
              </w:rPr>
            </w:pPr>
            <w:ins w:id="169" w:author="Nexteer Employee" w:date="2016-08-25T18:00:00Z">
              <w:r>
                <w:rPr>
                  <w:rFonts w:cs="Calibri"/>
                  <w:sz w:val="16"/>
                </w:rPr>
                <w:t>255</w:t>
              </w:r>
            </w:ins>
          </w:p>
        </w:tc>
      </w:tr>
      <w:tr w:rsidR="00677AF9" w:rsidRPr="00AA38E8" w:rsidTr="0068020B">
        <w:trPr>
          <w:ins w:id="170" w:author="Nexteer Employee" w:date="2016-08-25T18:00:00Z"/>
        </w:trPr>
        <w:tc>
          <w:tcPr>
            <w:tcW w:w="1690" w:type="dxa"/>
          </w:tcPr>
          <w:p w:rsidR="00677AF9" w:rsidRPr="00AA38E8" w:rsidRDefault="00677AF9" w:rsidP="0068020B">
            <w:pPr>
              <w:spacing w:before="60"/>
              <w:rPr>
                <w:ins w:id="171" w:author="Nexteer Employee" w:date="2016-08-25T18:00:00Z"/>
                <w:rFonts w:cs="Calibri"/>
                <w:b/>
                <w:bCs/>
                <w:sz w:val="16"/>
              </w:rPr>
            </w:pPr>
          </w:p>
        </w:tc>
        <w:tc>
          <w:tcPr>
            <w:tcW w:w="3833" w:type="dxa"/>
          </w:tcPr>
          <w:p w:rsidR="00677AF9" w:rsidRDefault="00677AF9" w:rsidP="0068020B">
            <w:pPr>
              <w:spacing w:before="60"/>
              <w:rPr>
                <w:ins w:id="172" w:author="Nexteer Employee" w:date="2016-08-25T18:00:00Z"/>
                <w:rFonts w:cs="Calibri"/>
                <w:sz w:val="16"/>
              </w:rPr>
            </w:pPr>
          </w:p>
        </w:tc>
        <w:tc>
          <w:tcPr>
            <w:tcW w:w="1135" w:type="dxa"/>
          </w:tcPr>
          <w:p w:rsidR="00677AF9" w:rsidRPr="00B76931" w:rsidRDefault="00677AF9" w:rsidP="0068020B">
            <w:pPr>
              <w:spacing w:before="60"/>
              <w:rPr>
                <w:ins w:id="173" w:author="Nexteer Employee" w:date="2016-08-25T18:00:00Z"/>
                <w:rFonts w:cs="Calibri"/>
                <w:sz w:val="16"/>
              </w:rPr>
            </w:pPr>
          </w:p>
        </w:tc>
        <w:tc>
          <w:tcPr>
            <w:tcW w:w="1135" w:type="dxa"/>
          </w:tcPr>
          <w:p w:rsidR="00677AF9" w:rsidRPr="00B76931" w:rsidRDefault="00677AF9" w:rsidP="0068020B">
            <w:pPr>
              <w:spacing w:before="60"/>
              <w:rPr>
                <w:ins w:id="174" w:author="Nexteer Employee" w:date="2016-08-25T18:00:00Z"/>
                <w:rFonts w:cs="Calibri"/>
                <w:sz w:val="16"/>
              </w:rPr>
            </w:pPr>
          </w:p>
        </w:tc>
        <w:tc>
          <w:tcPr>
            <w:tcW w:w="1135" w:type="dxa"/>
          </w:tcPr>
          <w:p w:rsidR="00677AF9" w:rsidRDefault="00677AF9" w:rsidP="0068020B">
            <w:pPr>
              <w:spacing w:before="60"/>
              <w:rPr>
                <w:ins w:id="175" w:author="Nexteer Employee" w:date="2016-08-25T18:00:00Z"/>
                <w:rFonts w:cs="Calibri"/>
                <w:sz w:val="16"/>
              </w:rPr>
            </w:pPr>
          </w:p>
        </w:tc>
      </w:tr>
      <w:tr w:rsidR="00677AF9" w:rsidRPr="00AA38E8" w:rsidTr="0068020B">
        <w:trPr>
          <w:ins w:id="176" w:author="Nexteer Employee" w:date="2016-08-25T18:00:00Z"/>
        </w:trPr>
        <w:tc>
          <w:tcPr>
            <w:tcW w:w="1690" w:type="dxa"/>
          </w:tcPr>
          <w:p w:rsidR="00677AF9" w:rsidRPr="00AA38E8" w:rsidRDefault="00677AF9" w:rsidP="0068020B">
            <w:pPr>
              <w:spacing w:before="60"/>
              <w:rPr>
                <w:ins w:id="177" w:author="Nexteer Employee" w:date="2016-08-25T18:00:00Z"/>
                <w:rFonts w:cs="Calibri"/>
                <w:b/>
                <w:bCs/>
                <w:sz w:val="16"/>
              </w:rPr>
            </w:pPr>
            <w:ins w:id="178" w:author="Nexteer Employee" w:date="2016-08-25T18:00:00Z">
              <w:r w:rsidRPr="00AA38E8">
                <w:rPr>
                  <w:rFonts w:cs="Calibri"/>
                  <w:b/>
                  <w:bCs/>
                  <w:sz w:val="16"/>
                </w:rPr>
                <w:t>Return Value</w:t>
              </w:r>
            </w:ins>
          </w:p>
        </w:tc>
        <w:tc>
          <w:tcPr>
            <w:tcW w:w="3833" w:type="dxa"/>
          </w:tcPr>
          <w:p w:rsidR="00677AF9" w:rsidRDefault="00677AF9" w:rsidP="0068020B">
            <w:pPr>
              <w:spacing w:before="60"/>
              <w:rPr>
                <w:ins w:id="179" w:author="Nexteer Employee" w:date="2016-08-25T18:00:00Z"/>
                <w:rFonts w:cs="Calibri"/>
                <w:sz w:val="16"/>
              </w:rPr>
            </w:pPr>
          </w:p>
        </w:tc>
        <w:tc>
          <w:tcPr>
            <w:tcW w:w="1135" w:type="dxa"/>
          </w:tcPr>
          <w:p w:rsidR="00677AF9" w:rsidRPr="00B76931" w:rsidRDefault="00677AF9" w:rsidP="0068020B">
            <w:pPr>
              <w:spacing w:before="60"/>
              <w:rPr>
                <w:ins w:id="180" w:author="Nexteer Employee" w:date="2016-08-25T18:00:00Z"/>
                <w:rFonts w:cs="Calibri"/>
                <w:sz w:val="16"/>
              </w:rPr>
            </w:pPr>
          </w:p>
        </w:tc>
        <w:tc>
          <w:tcPr>
            <w:tcW w:w="1135" w:type="dxa"/>
          </w:tcPr>
          <w:p w:rsidR="00677AF9" w:rsidRPr="00B76931" w:rsidRDefault="00677AF9" w:rsidP="0068020B">
            <w:pPr>
              <w:spacing w:before="60"/>
              <w:rPr>
                <w:ins w:id="181" w:author="Nexteer Employee" w:date="2016-08-25T18:00:00Z"/>
                <w:rFonts w:cs="Calibri"/>
                <w:sz w:val="16"/>
              </w:rPr>
            </w:pPr>
          </w:p>
        </w:tc>
        <w:tc>
          <w:tcPr>
            <w:tcW w:w="1135" w:type="dxa"/>
          </w:tcPr>
          <w:p w:rsidR="00677AF9" w:rsidRDefault="00677AF9" w:rsidP="0068020B">
            <w:pPr>
              <w:spacing w:before="60"/>
              <w:rPr>
                <w:ins w:id="182" w:author="Nexteer Employee" w:date="2016-08-25T18:00:00Z"/>
                <w:rFonts w:cs="Calibri"/>
                <w:sz w:val="16"/>
              </w:rPr>
            </w:pPr>
          </w:p>
        </w:tc>
      </w:tr>
    </w:tbl>
    <w:p w:rsidR="00677AF9" w:rsidRDefault="00677AF9" w:rsidP="00677AF9">
      <w:pPr>
        <w:pStyle w:val="Heading2"/>
        <w:numPr>
          <w:ilvl w:val="3"/>
          <w:numId w:val="11"/>
        </w:numPr>
        <w:spacing w:after="60"/>
        <w:rPr>
          <w:ins w:id="183" w:author="Nexteer Employee" w:date="2016-08-25T18:00:00Z"/>
          <w:rFonts w:ascii="Calibri" w:hAnsi="Calibri" w:cs="Calibri"/>
        </w:rPr>
      </w:pPr>
      <w:ins w:id="184" w:author="Nexteer Employee" w:date="2016-08-25T18:00:00Z">
        <w:r>
          <w:rPr>
            <w:rFonts w:ascii="Calibri" w:hAnsi="Calibri" w:cs="Calibri"/>
          </w:rPr>
          <w:lastRenderedPageBreak/>
          <w:t>Design Rationale</w:t>
        </w:r>
      </w:ins>
    </w:p>
    <w:p w:rsidR="00677AF9" w:rsidRPr="00AA38E8" w:rsidRDefault="00677AF9" w:rsidP="00677AF9">
      <w:pPr>
        <w:pStyle w:val="Heading2"/>
        <w:numPr>
          <w:ilvl w:val="3"/>
          <w:numId w:val="11"/>
        </w:numPr>
        <w:spacing w:after="60"/>
        <w:rPr>
          <w:ins w:id="185" w:author="Nexteer Employee" w:date="2016-08-25T18:00:00Z"/>
          <w:rFonts w:ascii="Calibri" w:hAnsi="Calibri" w:cs="Calibri"/>
        </w:rPr>
      </w:pPr>
      <w:ins w:id="186" w:author="Nexteer Employee" w:date="2016-08-25T18:00:00Z">
        <w:r>
          <w:rPr>
            <w:rFonts w:ascii="Calibri" w:hAnsi="Calibri" w:cs="Calibri"/>
          </w:rPr>
          <w:t>Processing</w:t>
        </w:r>
      </w:ins>
    </w:p>
    <w:p w:rsidR="00677AF9" w:rsidRDefault="00677AF9" w:rsidP="00677AF9">
      <w:pPr>
        <w:rPr>
          <w:ins w:id="187" w:author="Nexteer Employee" w:date="2016-08-25T18:00:00Z"/>
        </w:rPr>
      </w:pPr>
      <w:ins w:id="188" w:author="Nexteer Employee" w:date="2016-08-25T18:00:00Z">
        <w:r>
          <w:rPr>
            <w:rFonts w:cs="Calibri"/>
          </w:rPr>
          <w:t>See “</w:t>
        </w:r>
      </w:ins>
      <w:ins w:id="189" w:author="Nexteer Employee" w:date="2016-08-25T18:01:00Z">
        <w:r>
          <w:t>Adc Parity Fault</w:t>
        </w:r>
      </w:ins>
      <w:ins w:id="190" w:author="Nexteer Employee" w:date="2016-08-25T18:00:00Z">
        <w:r>
          <w:t>” block in the Simulink model of the design.</w:t>
        </w:r>
      </w:ins>
    </w:p>
    <w:p w:rsidR="00750CF2" w:rsidRDefault="00750CF2" w:rsidP="004C1284">
      <w:pPr>
        <w:rPr>
          <w:rFonts w:cs="Calibri"/>
        </w:rPr>
      </w:pPr>
    </w:p>
    <w:p w:rsidR="004C1284" w:rsidRDefault="004C1284" w:rsidP="008C6874">
      <w:pPr>
        <w:rPr>
          <w:rFonts w:cs="Calibri"/>
        </w:rPr>
      </w:pPr>
    </w:p>
    <w:p w:rsidR="008C6874" w:rsidRPr="00AA38E8" w:rsidRDefault="008C6874" w:rsidP="008C6874">
      <w:pPr>
        <w:pStyle w:val="Heading2"/>
        <w:spacing w:after="60"/>
        <w:rPr>
          <w:rFonts w:ascii="Calibri" w:hAnsi="Calibri" w:cs="Calibri"/>
        </w:rPr>
      </w:pPr>
      <w:bookmarkStart w:id="191" w:name="_Toc421011542"/>
      <w:bookmarkStart w:id="192" w:name="_Toc446502910"/>
      <w:r>
        <w:rPr>
          <w:rFonts w:ascii="Calibri" w:hAnsi="Calibri" w:cs="Calibri"/>
        </w:rPr>
        <w:t>GLOBAL</w:t>
      </w:r>
      <w:r w:rsidRPr="00AA38E8">
        <w:rPr>
          <w:rFonts w:ascii="Calibri" w:hAnsi="Calibri" w:cs="Calibri"/>
        </w:rPr>
        <w:t xml:space="preserve"> Function/Macro Definitions</w:t>
      </w:r>
      <w:bookmarkEnd w:id="191"/>
      <w:bookmarkEnd w:id="192"/>
    </w:p>
    <w:p w:rsidR="002B094F" w:rsidRPr="00FF1E91" w:rsidRDefault="004C1284" w:rsidP="002B094F">
      <w:pPr>
        <w:rPr>
          <w:lang w:bidi="ar-SA"/>
        </w:rPr>
      </w:pPr>
      <w:r w:rsidRPr="00FF1E91">
        <w:rPr>
          <w:lang w:bidi="ar-SA"/>
        </w:rPr>
        <w:t>Note: The</w:t>
      </w:r>
      <w:r w:rsidR="00E25A33" w:rsidRPr="00FF1E91">
        <w:rPr>
          <w:lang w:bidi="ar-SA"/>
        </w:rPr>
        <w:t xml:space="preserve"> server </w:t>
      </w:r>
      <w:r w:rsidR="00162116" w:rsidRPr="00FF1E91">
        <w:rPr>
          <w:lang w:bidi="ar-SA"/>
        </w:rPr>
        <w:t>runnable</w:t>
      </w:r>
      <w:r w:rsidR="00E25A33" w:rsidRPr="00FF1E91">
        <w:rPr>
          <w:lang w:bidi="ar-SA"/>
        </w:rPr>
        <w:t xml:space="preserve"> of this</w:t>
      </w:r>
      <w:r w:rsidRPr="00FF1E91">
        <w:rPr>
          <w:lang w:bidi="ar-SA"/>
        </w:rPr>
        <w:t xml:space="preserve"> component are non-rte. So they are actually global functions</w:t>
      </w:r>
      <w:r w:rsidR="00E25A33" w:rsidRPr="00FF1E91">
        <w:rPr>
          <w:lang w:bidi="ar-SA"/>
        </w:rPr>
        <w:t xml:space="preserve"> which should belong to this section. But as they are already described under Server Runnable section so it’s omitted here.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93" w:name="_Toc418080076"/>
      <w:bookmarkStart w:id="194" w:name="_Toc421709921"/>
      <w:bookmarkStart w:id="195" w:name="_Toc446502911"/>
      <w:r w:rsidRPr="002E3F2E">
        <w:rPr>
          <w:rFonts w:ascii="Calibri" w:hAnsi="Calibri"/>
        </w:rPr>
        <w:lastRenderedPageBreak/>
        <w:t>Known</w:t>
      </w:r>
      <w:r w:rsidRPr="00AA38E8">
        <w:rPr>
          <w:rFonts w:ascii="Calibri" w:hAnsi="Calibri" w:cs="Calibri"/>
        </w:rPr>
        <w:t xml:space="preserve"> Limitations with Design</w:t>
      </w:r>
      <w:bookmarkEnd w:id="193"/>
      <w:bookmarkEnd w:id="194"/>
      <w:bookmarkEnd w:id="195"/>
    </w:p>
    <w:p w:rsidR="00531B8C" w:rsidRDefault="00E25A33"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196" w:name="_Toc382297449"/>
      <w:bookmarkStart w:id="197" w:name="_Toc418080077"/>
      <w:bookmarkStart w:id="198" w:name="_Toc421709922"/>
      <w:bookmarkStart w:id="199" w:name="_Toc446502912"/>
      <w:r w:rsidRPr="00E75CFE">
        <w:rPr>
          <w:rFonts w:ascii="Calibri" w:hAnsi="Calibri" w:cs="Calibri"/>
        </w:rPr>
        <w:lastRenderedPageBreak/>
        <w:t>UNIT TEST CONSIDERATION</w:t>
      </w:r>
      <w:bookmarkEnd w:id="196"/>
      <w:bookmarkEnd w:id="197"/>
      <w:bookmarkEnd w:id="198"/>
      <w:bookmarkEnd w:id="199"/>
    </w:p>
    <w:p w:rsidR="00CA7B14" w:rsidRDefault="00CA7B14" w:rsidP="00531B8C">
      <w:pPr>
        <w:rPr>
          <w:rFonts w:cs="Calibri"/>
        </w:rPr>
      </w:pPr>
      <w:r>
        <w:rPr>
          <w:rFonts w:cs="Calibri"/>
        </w:rPr>
        <w:t>The overflow for the following PIMs are intentional as they are used as rolling counter.</w:t>
      </w:r>
    </w:p>
    <w:p w:rsidR="00CF1F4F" w:rsidRDefault="00CF1F4F" w:rsidP="00531B8C">
      <w:pPr>
        <w:rPr>
          <w:rFonts w:cs="Calibri"/>
        </w:rPr>
      </w:pPr>
    </w:p>
    <w:p w:rsidR="00CA7B14" w:rsidRDefault="00CA7B14" w:rsidP="00531B8C">
      <w:pPr>
        <w:rPr>
          <w:lang w:bidi="ar-SA"/>
        </w:rPr>
      </w:pPr>
      <w:r w:rsidRPr="00CA7B14">
        <w:rPr>
          <w:lang w:bidi="ar-SA"/>
        </w:rPr>
        <w:t>Rte_Pim_Adc0FltCntSt0</w:t>
      </w:r>
    </w:p>
    <w:p w:rsidR="00CA7B14" w:rsidRDefault="00CA7B14" w:rsidP="00531B8C">
      <w:pPr>
        <w:rPr>
          <w:lang w:bidi="ar-SA"/>
        </w:rPr>
      </w:pPr>
      <w:r w:rsidRPr="00CA7B14">
        <w:rPr>
          <w:lang w:bidi="ar-SA"/>
        </w:rPr>
        <w:t>Rte_Pim_Adc0FltCntSt2</w:t>
      </w:r>
    </w:p>
    <w:p w:rsidR="00CA7B14" w:rsidRDefault="00CA7B14" w:rsidP="00531B8C">
      <w:pPr>
        <w:rPr>
          <w:lang w:bidi="ar-SA"/>
        </w:rPr>
      </w:pPr>
      <w:r w:rsidRPr="00CA7B14">
        <w:rPr>
          <w:lang w:bidi="ar-SA"/>
        </w:rPr>
        <w:t>Rte_Pim_Adc0FltCntSt4</w:t>
      </w:r>
    </w:p>
    <w:p w:rsidR="00CA7B14" w:rsidRDefault="00CA7B14" w:rsidP="00531B8C">
      <w:pPr>
        <w:rPr>
          <w:lang w:bidi="ar-SA"/>
        </w:rPr>
      </w:pPr>
      <w:r w:rsidRPr="00CA7B14">
        <w:rPr>
          <w:lang w:bidi="ar-SA"/>
        </w:rPr>
        <w:t>Rte_Pim_Adc0FltCntSt6</w:t>
      </w:r>
    </w:p>
    <w:p w:rsidR="00CA7B14" w:rsidRDefault="00CA7B14" w:rsidP="00531B8C">
      <w:pPr>
        <w:rPr>
          <w:lang w:bidi="ar-SA"/>
        </w:rPr>
      </w:pPr>
      <w:r w:rsidRPr="00CA7B14">
        <w:rPr>
          <w:lang w:bidi="ar-SA"/>
        </w:rPr>
        <w:t>Rte_Pim_Adc1FltCntSt0</w:t>
      </w:r>
    </w:p>
    <w:p w:rsidR="00CA7B14" w:rsidRDefault="00CA7B14" w:rsidP="00531B8C">
      <w:pPr>
        <w:rPr>
          <w:lang w:bidi="ar-SA"/>
        </w:rPr>
      </w:pPr>
      <w:r w:rsidRPr="00CA7B14">
        <w:rPr>
          <w:lang w:bidi="ar-SA"/>
        </w:rPr>
        <w:t>Rte_Pim_Adc1FltCntSt2</w:t>
      </w:r>
    </w:p>
    <w:p w:rsidR="00CA7B14" w:rsidRDefault="00CA7B14" w:rsidP="00531B8C">
      <w:pPr>
        <w:rPr>
          <w:lang w:bidi="ar-SA"/>
        </w:rPr>
      </w:pPr>
      <w:r w:rsidRPr="00CA7B14">
        <w:rPr>
          <w:lang w:bidi="ar-SA"/>
        </w:rPr>
        <w:t>Rte_Pim_Adc1FltCntSt4</w:t>
      </w:r>
    </w:p>
    <w:p w:rsidR="00CA7B14" w:rsidRPr="00531B8C" w:rsidRDefault="00CA7B14" w:rsidP="00531B8C">
      <w:pPr>
        <w:rPr>
          <w:lang w:bidi="ar-SA"/>
        </w:rPr>
      </w:pPr>
      <w:r w:rsidRPr="00CA7B14">
        <w:rPr>
          <w:lang w:bidi="ar-SA"/>
        </w:rPr>
        <w:t>Rte_Pim_Adc1FltCntSt6</w:t>
      </w:r>
    </w:p>
    <w:p w:rsidR="00786BDF" w:rsidRPr="00A158C7" w:rsidRDefault="00786BDF" w:rsidP="000B37D5">
      <w:pPr>
        <w:pStyle w:val="Heading7"/>
      </w:pPr>
      <w:bookmarkStart w:id="200" w:name="_Toc446502913"/>
      <w:r w:rsidRPr="00A158C7">
        <w:lastRenderedPageBreak/>
        <w:t>Abbreviations and Acronyms</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01" w:name="_Toc446502914"/>
      <w:r w:rsidRPr="00A158C7">
        <w:lastRenderedPageBreak/>
        <w:t>Glossary</w:t>
      </w:r>
      <w:bookmarkEnd w:id="20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02" w:name="_Toc446502915"/>
      <w:r w:rsidRPr="00A158C7">
        <w:lastRenderedPageBreak/>
        <w:t>References</w:t>
      </w:r>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03" w:name="_Ref313612389"/>
            <w:r>
              <w:t>AUTOSAR Specification of Memory Mapping (Link:</w:t>
            </w:r>
            <w:hyperlink r:id="rId14" w:history="1">
              <w:r w:rsidRPr="00F35C33">
                <w:rPr>
                  <w:rStyle w:val="Hyperlink"/>
                </w:rPr>
                <w:t>AUTOSAR_SWS_MemoryMapping.pdf</w:t>
              </w:r>
            </w:hyperlink>
            <w:r>
              <w:t>)</w:t>
            </w:r>
            <w:bookmarkEnd w:id="203"/>
          </w:p>
        </w:tc>
        <w:tc>
          <w:tcPr>
            <w:tcW w:w="2091" w:type="dxa"/>
            <w:shd w:val="clear" w:color="auto" w:fill="auto"/>
          </w:tcPr>
          <w:p w:rsidR="00531B8C" w:rsidRDefault="00531B8C" w:rsidP="00B758D2">
            <w:pPr>
              <w:rPr>
                <w:lang w:bidi="ar-SA"/>
              </w:rPr>
            </w:pPr>
            <w:r>
              <w:t>v1.3.0 R4.0 Rev 2</w:t>
            </w:r>
          </w:p>
        </w:tc>
      </w:tr>
      <w:tr w:rsidR="00E25A33" w:rsidRPr="00A158C7" w:rsidTr="00B758D2">
        <w:tc>
          <w:tcPr>
            <w:tcW w:w="738" w:type="dxa"/>
            <w:shd w:val="clear" w:color="auto" w:fill="auto"/>
          </w:tcPr>
          <w:p w:rsidR="00E25A33" w:rsidRDefault="00E25A33" w:rsidP="00750CF2">
            <w:pPr>
              <w:jc w:val="center"/>
              <w:rPr>
                <w:lang w:bidi="ar-SA"/>
              </w:rPr>
            </w:pPr>
            <w:r>
              <w:rPr>
                <w:lang w:bidi="ar-SA"/>
              </w:rPr>
              <w:t>2</w:t>
            </w:r>
          </w:p>
        </w:tc>
        <w:tc>
          <w:tcPr>
            <w:tcW w:w="6458" w:type="dxa"/>
            <w:shd w:val="clear" w:color="auto" w:fill="auto"/>
          </w:tcPr>
          <w:p w:rsidR="00E25A33" w:rsidRDefault="00E25A33" w:rsidP="00750CF2">
            <w:pPr>
              <w:rPr>
                <w:lang w:bidi="ar-SA"/>
              </w:rPr>
            </w:pPr>
            <w:r>
              <w:t xml:space="preserve">MDD Guideline </w:t>
            </w:r>
          </w:p>
        </w:tc>
        <w:tc>
          <w:tcPr>
            <w:tcW w:w="2091" w:type="dxa"/>
            <w:shd w:val="clear" w:color="auto" w:fill="auto"/>
          </w:tcPr>
          <w:p w:rsidR="00E25A33" w:rsidRDefault="00E25A33" w:rsidP="00750CF2">
            <w:pPr>
              <w:rPr>
                <w:lang w:bidi="ar-SA"/>
              </w:rPr>
            </w:pPr>
            <w:r>
              <w:rPr>
                <w:lang w:bidi="ar-SA"/>
              </w:rPr>
              <w:t>EA4 01.00.01</w:t>
            </w:r>
          </w:p>
        </w:tc>
      </w:tr>
      <w:tr w:rsidR="00E25A33" w:rsidRPr="00A158C7" w:rsidTr="00B758D2">
        <w:tc>
          <w:tcPr>
            <w:tcW w:w="738" w:type="dxa"/>
            <w:shd w:val="clear" w:color="auto" w:fill="auto"/>
          </w:tcPr>
          <w:p w:rsidR="00E25A33" w:rsidRDefault="00E25A33" w:rsidP="00750CF2">
            <w:pPr>
              <w:jc w:val="center"/>
            </w:pPr>
            <w:r>
              <w:t>3</w:t>
            </w:r>
          </w:p>
        </w:tc>
        <w:tc>
          <w:tcPr>
            <w:tcW w:w="6458" w:type="dxa"/>
            <w:shd w:val="clear" w:color="auto" w:fill="auto"/>
          </w:tcPr>
          <w:p w:rsidR="00E25A33" w:rsidRDefault="00DB5A06" w:rsidP="00750CF2">
            <w:pPr>
              <w:keepNext/>
            </w:pPr>
            <w:hyperlink r:id="rId15" w:history="1">
              <w:bookmarkStart w:id="204" w:name="_Ref335300243"/>
              <w:r w:rsidR="00E25A33" w:rsidRPr="00FC427F">
                <w:t>Software Naming Conventions.doc</w:t>
              </w:r>
              <w:bookmarkEnd w:id="204"/>
            </w:hyperlink>
          </w:p>
        </w:tc>
        <w:tc>
          <w:tcPr>
            <w:tcW w:w="2091" w:type="dxa"/>
            <w:shd w:val="clear" w:color="auto" w:fill="auto"/>
          </w:tcPr>
          <w:p w:rsidR="00E25A33" w:rsidRDefault="00E25A33" w:rsidP="00750CF2">
            <w:pPr>
              <w:rPr>
                <w:lang w:bidi="ar-SA"/>
              </w:rPr>
            </w:pPr>
            <w:r>
              <w:rPr>
                <w:lang w:bidi="ar-SA"/>
              </w:rPr>
              <w:t>1.0</w:t>
            </w:r>
          </w:p>
        </w:tc>
      </w:tr>
      <w:tr w:rsidR="00E25A33" w:rsidRPr="00A158C7" w:rsidTr="00B758D2">
        <w:tc>
          <w:tcPr>
            <w:tcW w:w="738" w:type="dxa"/>
            <w:shd w:val="clear" w:color="auto" w:fill="auto"/>
          </w:tcPr>
          <w:p w:rsidR="00E25A33" w:rsidRDefault="00E25A33" w:rsidP="00750CF2">
            <w:pPr>
              <w:jc w:val="center"/>
            </w:pPr>
            <w:r>
              <w:t>4</w:t>
            </w:r>
          </w:p>
        </w:tc>
        <w:bookmarkStart w:id="205" w:name="0AL0_1a67a9"/>
        <w:tc>
          <w:tcPr>
            <w:tcW w:w="6458" w:type="dxa"/>
            <w:shd w:val="clear" w:color="auto" w:fill="auto"/>
          </w:tcPr>
          <w:p w:rsidR="00E25A33" w:rsidRDefault="00E25A33" w:rsidP="00750CF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05"/>
          </w:p>
        </w:tc>
        <w:tc>
          <w:tcPr>
            <w:tcW w:w="2091" w:type="dxa"/>
            <w:shd w:val="clear" w:color="auto" w:fill="auto"/>
          </w:tcPr>
          <w:p w:rsidR="00E25A33" w:rsidRDefault="00E25A33" w:rsidP="00750CF2">
            <w:pPr>
              <w:rPr>
                <w:lang w:bidi="ar-SA"/>
              </w:rPr>
            </w:pPr>
            <w:r>
              <w:rPr>
                <w:lang w:bidi="ar-SA"/>
              </w:rPr>
              <w:t>2.1</w:t>
            </w:r>
          </w:p>
        </w:tc>
      </w:tr>
      <w:tr w:rsidR="00E25A33" w:rsidRPr="00A158C7" w:rsidTr="00B758D2">
        <w:tc>
          <w:tcPr>
            <w:tcW w:w="738" w:type="dxa"/>
            <w:shd w:val="clear" w:color="auto" w:fill="auto"/>
          </w:tcPr>
          <w:p w:rsidR="00E25A33" w:rsidRDefault="00E25A33" w:rsidP="00750CF2">
            <w:pPr>
              <w:jc w:val="center"/>
            </w:pPr>
            <w:r>
              <w:t>5</w:t>
            </w:r>
          </w:p>
        </w:tc>
        <w:tc>
          <w:tcPr>
            <w:tcW w:w="6458" w:type="dxa"/>
            <w:shd w:val="clear" w:color="auto" w:fill="auto"/>
          </w:tcPr>
          <w:p w:rsidR="00E25A33" w:rsidRDefault="00E25A33" w:rsidP="00750CF2">
            <w:pPr>
              <w:keepNext/>
            </w:pPr>
            <w:r>
              <w:t>FDD  - CM340</w:t>
            </w:r>
            <w:r w:rsidRPr="003877CA">
              <w:t>A_</w:t>
            </w:r>
            <w:r>
              <w:t>AdcDiagc</w:t>
            </w:r>
            <w:r w:rsidRPr="003877CA">
              <w:t>_Design</w:t>
            </w:r>
          </w:p>
        </w:tc>
        <w:tc>
          <w:tcPr>
            <w:tcW w:w="2091" w:type="dxa"/>
            <w:shd w:val="clear" w:color="auto" w:fill="auto"/>
          </w:tcPr>
          <w:p w:rsidR="00E25A33" w:rsidRDefault="00E25A33" w:rsidP="00750CF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A06" w:rsidRDefault="00DB5A06">
      <w:r>
        <w:separator/>
      </w:r>
    </w:p>
  </w:endnote>
  <w:endnote w:type="continuationSeparator" w:id="0">
    <w:p w:rsidR="00DB5A06" w:rsidRDefault="00DB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94D63" w:rsidRPr="00B10816" w:rsidTr="00866672">
      <w:tc>
        <w:tcPr>
          <w:tcW w:w="1667" w:type="pct"/>
          <w:vAlign w:val="center"/>
        </w:tcPr>
        <w:p w:rsidR="00094D63" w:rsidRPr="00B10816" w:rsidRDefault="00094D63" w:rsidP="00B10816">
          <w:pPr>
            <w:pStyle w:val="Footer"/>
            <w:spacing w:after="0"/>
            <w:rPr>
              <w:sz w:val="16"/>
              <w:szCs w:val="16"/>
            </w:rPr>
          </w:pPr>
          <w:r w:rsidRPr="00B10816">
            <w:rPr>
              <w:sz w:val="16"/>
              <w:szCs w:val="16"/>
            </w:rPr>
            <w:t>D</w:t>
          </w:r>
          <w:r>
            <w:rPr>
              <w:sz w:val="16"/>
              <w:szCs w:val="16"/>
            </w:rPr>
            <w:t>ocument: AdcDiagc_MDD</w:t>
          </w:r>
        </w:p>
        <w:p w:rsidR="00094D63" w:rsidRPr="00B10816" w:rsidRDefault="00094D63"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094D63" w:rsidRDefault="007307E5" w:rsidP="00B10816">
          <w:pPr>
            <w:pStyle w:val="Footer"/>
            <w:spacing w:after="0"/>
            <w:jc w:val="center"/>
            <w:rPr>
              <w:sz w:val="16"/>
              <w:szCs w:val="16"/>
            </w:rPr>
          </w:pPr>
          <w:del w:id="206" w:author="Nexteer Employee" w:date="2016-08-25T17:57:00Z">
            <w:r w:rsidDel="00395CDB">
              <w:rPr>
                <w:sz w:val="16"/>
                <w:szCs w:val="16"/>
              </w:rPr>
              <w:delText>Jul 15</w:delText>
            </w:r>
          </w:del>
          <w:ins w:id="207" w:author="Nexteer Employee" w:date="2016-08-25T17:57:00Z">
            <w:r w:rsidR="00395CDB">
              <w:rPr>
                <w:sz w:val="16"/>
                <w:szCs w:val="16"/>
              </w:rPr>
              <w:t>Aug 25</w:t>
            </w:r>
          </w:ins>
          <w:r w:rsidR="00094D63">
            <w:rPr>
              <w:sz w:val="16"/>
              <w:szCs w:val="16"/>
            </w:rPr>
            <w:t>,2016</w:t>
          </w:r>
        </w:p>
        <w:p w:rsidR="00094D63" w:rsidRPr="00B10816" w:rsidRDefault="00094D63"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094D63" w:rsidRPr="00B10816" w:rsidRDefault="00094D63" w:rsidP="00B10816">
              <w:pPr>
                <w:pStyle w:val="Footer"/>
                <w:spacing w:after="0"/>
                <w:jc w:val="right"/>
                <w:rPr>
                  <w:sz w:val="16"/>
                  <w:szCs w:val="16"/>
                </w:rPr>
              </w:pPr>
              <w:r>
                <w:rPr>
                  <w:sz w:val="16"/>
                  <w:szCs w:val="16"/>
                </w:rPr>
                <w:t>Module Design Document</w:t>
              </w:r>
            </w:p>
          </w:sdtContent>
        </w:sdt>
        <w:p w:rsidR="00094D63" w:rsidRPr="00B10816" w:rsidRDefault="00094D6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A921A3">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A921A3">
            <w:rPr>
              <w:b/>
              <w:noProof/>
              <w:sz w:val="16"/>
              <w:szCs w:val="16"/>
            </w:rPr>
            <w:t>18</w:t>
          </w:r>
          <w:r w:rsidRPr="00B10816">
            <w:rPr>
              <w:b/>
              <w:sz w:val="16"/>
              <w:szCs w:val="16"/>
            </w:rPr>
            <w:fldChar w:fldCharType="end"/>
          </w:r>
        </w:p>
      </w:tc>
    </w:tr>
  </w:tbl>
  <w:p w:rsidR="00094D63" w:rsidRPr="00B10816" w:rsidRDefault="00094D63"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A06" w:rsidRDefault="00DB5A06">
      <w:r>
        <w:separator/>
      </w:r>
    </w:p>
  </w:footnote>
  <w:footnote w:type="continuationSeparator" w:id="0">
    <w:p w:rsidR="00DB5A06" w:rsidRDefault="00DB5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94D63" w:rsidRPr="008969C4" w:rsidTr="00866672">
      <w:trPr>
        <w:trHeight w:val="438"/>
      </w:trPr>
      <w:tc>
        <w:tcPr>
          <w:tcW w:w="1443" w:type="pct"/>
        </w:tcPr>
        <w:p w:rsidR="00094D63" w:rsidRPr="008969C4" w:rsidRDefault="00094D63"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094D63" w:rsidRPr="00891F29" w:rsidRDefault="00094D63" w:rsidP="00B10816">
          <w:pPr>
            <w:pStyle w:val="Header"/>
            <w:spacing w:after="0"/>
            <w:jc w:val="right"/>
            <w:rPr>
              <w:sz w:val="16"/>
              <w:szCs w:val="20"/>
            </w:rPr>
          </w:pPr>
          <w:r w:rsidRPr="00891F29">
            <w:rPr>
              <w:sz w:val="16"/>
              <w:szCs w:val="20"/>
            </w:rPr>
            <w:t>Nexteer Automotive Confidential Proprietary Information</w:t>
          </w:r>
        </w:p>
        <w:p w:rsidR="00094D63" w:rsidRDefault="00094D63" w:rsidP="00B10816">
          <w:pPr>
            <w:pStyle w:val="Header"/>
            <w:spacing w:after="0"/>
            <w:jc w:val="right"/>
            <w:rPr>
              <w:sz w:val="16"/>
              <w:szCs w:val="20"/>
            </w:rPr>
          </w:pPr>
          <w:r w:rsidRPr="00891F29">
            <w:rPr>
              <w:sz w:val="16"/>
              <w:szCs w:val="20"/>
            </w:rPr>
            <w:t>Do Not Copy/Distribute Without Prior Permission</w:t>
          </w:r>
        </w:p>
        <w:p w:rsidR="00094D63" w:rsidRPr="008969C4" w:rsidRDefault="00094D63" w:rsidP="00B10816">
          <w:pPr>
            <w:pStyle w:val="Header"/>
            <w:spacing w:after="0"/>
            <w:jc w:val="right"/>
            <w:rPr>
              <w:szCs w:val="20"/>
            </w:rPr>
          </w:pPr>
          <w:r w:rsidRPr="000B0DB8">
            <w:rPr>
              <w:sz w:val="16"/>
              <w:szCs w:val="20"/>
            </w:rPr>
            <w:t>This Document Is Uncontrolled When Printed – Verify Version Before Use</w:t>
          </w:r>
        </w:p>
      </w:tc>
    </w:tr>
  </w:tbl>
  <w:p w:rsidR="00094D63" w:rsidRDefault="00094D63">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59"/>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361C"/>
    <w:rsid w:val="00094D63"/>
    <w:rsid w:val="00096B85"/>
    <w:rsid w:val="000A5FB2"/>
    <w:rsid w:val="000B01C4"/>
    <w:rsid w:val="000B0DB8"/>
    <w:rsid w:val="000B37D5"/>
    <w:rsid w:val="000B440F"/>
    <w:rsid w:val="000B5C1E"/>
    <w:rsid w:val="000B6648"/>
    <w:rsid w:val="000D137A"/>
    <w:rsid w:val="000E0B71"/>
    <w:rsid w:val="000E102A"/>
    <w:rsid w:val="000E3512"/>
    <w:rsid w:val="000E548A"/>
    <w:rsid w:val="000E7D4C"/>
    <w:rsid w:val="00101127"/>
    <w:rsid w:val="00102C25"/>
    <w:rsid w:val="00105535"/>
    <w:rsid w:val="00105C99"/>
    <w:rsid w:val="001063C7"/>
    <w:rsid w:val="00107593"/>
    <w:rsid w:val="0011074A"/>
    <w:rsid w:val="00113021"/>
    <w:rsid w:val="00114319"/>
    <w:rsid w:val="001161D2"/>
    <w:rsid w:val="00124F6C"/>
    <w:rsid w:val="001278D4"/>
    <w:rsid w:val="00133350"/>
    <w:rsid w:val="00135743"/>
    <w:rsid w:val="001449F2"/>
    <w:rsid w:val="00144BD1"/>
    <w:rsid w:val="00145E51"/>
    <w:rsid w:val="00152830"/>
    <w:rsid w:val="00162116"/>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443E"/>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6D59"/>
    <w:rsid w:val="002D7C01"/>
    <w:rsid w:val="002E08B6"/>
    <w:rsid w:val="002E0FEE"/>
    <w:rsid w:val="002E3467"/>
    <w:rsid w:val="002E4849"/>
    <w:rsid w:val="002E7E59"/>
    <w:rsid w:val="00304DFB"/>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5CDB"/>
    <w:rsid w:val="003A5B2A"/>
    <w:rsid w:val="003B4A55"/>
    <w:rsid w:val="003C567B"/>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284"/>
    <w:rsid w:val="004C1331"/>
    <w:rsid w:val="004D0FAD"/>
    <w:rsid w:val="004D5D37"/>
    <w:rsid w:val="004E39D0"/>
    <w:rsid w:val="004F3C64"/>
    <w:rsid w:val="00507960"/>
    <w:rsid w:val="00510DB3"/>
    <w:rsid w:val="00513DB1"/>
    <w:rsid w:val="00514FCB"/>
    <w:rsid w:val="005200B6"/>
    <w:rsid w:val="00527EC6"/>
    <w:rsid w:val="00531B8C"/>
    <w:rsid w:val="00532388"/>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0752"/>
    <w:rsid w:val="005B0D5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0FEA"/>
    <w:rsid w:val="006224AE"/>
    <w:rsid w:val="00633FE1"/>
    <w:rsid w:val="00635297"/>
    <w:rsid w:val="006374FA"/>
    <w:rsid w:val="00646455"/>
    <w:rsid w:val="00660449"/>
    <w:rsid w:val="00665E4E"/>
    <w:rsid w:val="00667AE7"/>
    <w:rsid w:val="00673A6E"/>
    <w:rsid w:val="0067654E"/>
    <w:rsid w:val="00677AF9"/>
    <w:rsid w:val="006811FF"/>
    <w:rsid w:val="00681E5A"/>
    <w:rsid w:val="006845E9"/>
    <w:rsid w:val="00686ED4"/>
    <w:rsid w:val="0069657C"/>
    <w:rsid w:val="006A5CFE"/>
    <w:rsid w:val="006A61EA"/>
    <w:rsid w:val="006A7C28"/>
    <w:rsid w:val="006B5229"/>
    <w:rsid w:val="006B5F56"/>
    <w:rsid w:val="006C12CB"/>
    <w:rsid w:val="006C2D7D"/>
    <w:rsid w:val="006D634C"/>
    <w:rsid w:val="006E1C97"/>
    <w:rsid w:val="006F2855"/>
    <w:rsid w:val="006F3CF4"/>
    <w:rsid w:val="00702C1E"/>
    <w:rsid w:val="00707BA6"/>
    <w:rsid w:val="00713849"/>
    <w:rsid w:val="00715441"/>
    <w:rsid w:val="007219DD"/>
    <w:rsid w:val="00722EA8"/>
    <w:rsid w:val="00725671"/>
    <w:rsid w:val="00727610"/>
    <w:rsid w:val="007307E5"/>
    <w:rsid w:val="00737A19"/>
    <w:rsid w:val="00750CF2"/>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2651"/>
    <w:rsid w:val="0084459F"/>
    <w:rsid w:val="00847EDF"/>
    <w:rsid w:val="00860FA4"/>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8F7C59"/>
    <w:rsid w:val="009017D0"/>
    <w:rsid w:val="00905396"/>
    <w:rsid w:val="0091211B"/>
    <w:rsid w:val="00912AE0"/>
    <w:rsid w:val="0091328D"/>
    <w:rsid w:val="009132C7"/>
    <w:rsid w:val="0091423E"/>
    <w:rsid w:val="00921DE0"/>
    <w:rsid w:val="009253B7"/>
    <w:rsid w:val="00926383"/>
    <w:rsid w:val="0092752F"/>
    <w:rsid w:val="00930893"/>
    <w:rsid w:val="009318C4"/>
    <w:rsid w:val="00934695"/>
    <w:rsid w:val="009358E8"/>
    <w:rsid w:val="00942D04"/>
    <w:rsid w:val="00945677"/>
    <w:rsid w:val="00946A09"/>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0DA5"/>
    <w:rsid w:val="00A049EB"/>
    <w:rsid w:val="00A05B7E"/>
    <w:rsid w:val="00A158C7"/>
    <w:rsid w:val="00A25B61"/>
    <w:rsid w:val="00A365F0"/>
    <w:rsid w:val="00A37E34"/>
    <w:rsid w:val="00A56A1D"/>
    <w:rsid w:val="00A639FF"/>
    <w:rsid w:val="00A6463B"/>
    <w:rsid w:val="00A656E4"/>
    <w:rsid w:val="00A71A73"/>
    <w:rsid w:val="00A72ADF"/>
    <w:rsid w:val="00A75159"/>
    <w:rsid w:val="00A75452"/>
    <w:rsid w:val="00A85DD5"/>
    <w:rsid w:val="00A90F28"/>
    <w:rsid w:val="00A91ADD"/>
    <w:rsid w:val="00A921A3"/>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7B14"/>
    <w:rsid w:val="00CB03C3"/>
    <w:rsid w:val="00CB0B31"/>
    <w:rsid w:val="00CB724F"/>
    <w:rsid w:val="00CC44B7"/>
    <w:rsid w:val="00CC6EFC"/>
    <w:rsid w:val="00CD2213"/>
    <w:rsid w:val="00CE1AE1"/>
    <w:rsid w:val="00CF089D"/>
    <w:rsid w:val="00CF0E43"/>
    <w:rsid w:val="00CF107F"/>
    <w:rsid w:val="00CF1F4F"/>
    <w:rsid w:val="00CF2A9A"/>
    <w:rsid w:val="00CF5BE3"/>
    <w:rsid w:val="00D00861"/>
    <w:rsid w:val="00D00A39"/>
    <w:rsid w:val="00D06820"/>
    <w:rsid w:val="00D16229"/>
    <w:rsid w:val="00D229A6"/>
    <w:rsid w:val="00D23CB7"/>
    <w:rsid w:val="00D26802"/>
    <w:rsid w:val="00D30924"/>
    <w:rsid w:val="00D4065B"/>
    <w:rsid w:val="00D42EF2"/>
    <w:rsid w:val="00D443E7"/>
    <w:rsid w:val="00D51275"/>
    <w:rsid w:val="00D57071"/>
    <w:rsid w:val="00D57F9F"/>
    <w:rsid w:val="00D60445"/>
    <w:rsid w:val="00D666C7"/>
    <w:rsid w:val="00D70B1D"/>
    <w:rsid w:val="00D757BC"/>
    <w:rsid w:val="00D762B8"/>
    <w:rsid w:val="00D775AC"/>
    <w:rsid w:val="00D77952"/>
    <w:rsid w:val="00D8298E"/>
    <w:rsid w:val="00DA5C5C"/>
    <w:rsid w:val="00DB0311"/>
    <w:rsid w:val="00DB1985"/>
    <w:rsid w:val="00DB213C"/>
    <w:rsid w:val="00DB3C1D"/>
    <w:rsid w:val="00DB5A06"/>
    <w:rsid w:val="00DC0959"/>
    <w:rsid w:val="00DC598C"/>
    <w:rsid w:val="00DD3B65"/>
    <w:rsid w:val="00DD7592"/>
    <w:rsid w:val="00DE23CE"/>
    <w:rsid w:val="00DE2FDE"/>
    <w:rsid w:val="00DF4415"/>
    <w:rsid w:val="00E020FC"/>
    <w:rsid w:val="00E03151"/>
    <w:rsid w:val="00E044C8"/>
    <w:rsid w:val="00E16D14"/>
    <w:rsid w:val="00E176AB"/>
    <w:rsid w:val="00E23E66"/>
    <w:rsid w:val="00E25A33"/>
    <w:rsid w:val="00E31AE9"/>
    <w:rsid w:val="00E3395D"/>
    <w:rsid w:val="00E35A9F"/>
    <w:rsid w:val="00E3609B"/>
    <w:rsid w:val="00E36420"/>
    <w:rsid w:val="00E46EBF"/>
    <w:rsid w:val="00E51408"/>
    <w:rsid w:val="00E52161"/>
    <w:rsid w:val="00E61FD9"/>
    <w:rsid w:val="00E6550B"/>
    <w:rsid w:val="00E9004B"/>
    <w:rsid w:val="00EB0AA5"/>
    <w:rsid w:val="00EB1228"/>
    <w:rsid w:val="00ED3D2B"/>
    <w:rsid w:val="00EE263E"/>
    <w:rsid w:val="00EE26AB"/>
    <w:rsid w:val="00EE3BBC"/>
    <w:rsid w:val="00EE5894"/>
    <w:rsid w:val="00EF190F"/>
    <w:rsid w:val="00EF5ADE"/>
    <w:rsid w:val="00F1257A"/>
    <w:rsid w:val="00F139A6"/>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560A"/>
    <w:rsid w:val="00FD60F0"/>
    <w:rsid w:val="00FE5DF5"/>
    <w:rsid w:val="00FF0123"/>
    <w:rsid w:val="00FF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340A_AdcDiagc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892298C0BB4939871F98BBE7725FD1"/>
        <w:category>
          <w:name w:val="General"/>
          <w:gallery w:val="placeholder"/>
        </w:category>
        <w:types>
          <w:type w:val="bbPlcHdr"/>
        </w:types>
        <w:behaviors>
          <w:behavior w:val="content"/>
        </w:behaviors>
        <w:guid w:val="{1DBB3A82-A88C-4270-B4A7-EA9A445BFE1B}"/>
      </w:docPartPr>
      <w:docPartBody>
        <w:p w:rsidR="008B5583" w:rsidRDefault="00E96870">
          <w:pPr>
            <w:pStyle w:val="43892298C0BB4939871F98BBE7725FD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70"/>
    <w:rsid w:val="00031477"/>
    <w:rsid w:val="00073F30"/>
    <w:rsid w:val="00131477"/>
    <w:rsid w:val="001D5AF5"/>
    <w:rsid w:val="00362C85"/>
    <w:rsid w:val="004D7B5B"/>
    <w:rsid w:val="0064704F"/>
    <w:rsid w:val="0070449F"/>
    <w:rsid w:val="007502C4"/>
    <w:rsid w:val="008B5583"/>
    <w:rsid w:val="00A00271"/>
    <w:rsid w:val="00D61DB6"/>
    <w:rsid w:val="00E33D9D"/>
    <w:rsid w:val="00E9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892298C0BB4939871F98BBE7725FD1">
    <w:name w:val="43892298C0BB4939871F98BBE7725F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892298C0BB4939871F98BBE7725FD1">
    <w:name w:val="43892298C0BB4939871F98BBE7725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0AB3AE16-6F6C-4A64-B778-DE3A734A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88</TotalTime>
  <Pages>18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11922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32</cp:revision>
  <cp:lastPrinted>2014-12-17T17:01:00Z</cp:lastPrinted>
  <dcterms:created xsi:type="dcterms:W3CDTF">2016-02-02T13:19:00Z</dcterms:created>
  <dcterms:modified xsi:type="dcterms:W3CDTF">2016-08-26T14:58:00Z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