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5B27DA" w:rsidP="007E0373">
      <w:pPr>
        <w:tabs>
          <w:tab w:val="left" w:pos="4320"/>
          <w:tab w:val="left" w:pos="8640"/>
        </w:tabs>
        <w:spacing w:before="120" w:after="360"/>
        <w:jc w:val="center"/>
        <w:rPr>
          <w:b/>
          <w:sz w:val="36"/>
        </w:rPr>
      </w:pPr>
      <w:r w:rsidRPr="005B27DA">
        <w:rPr>
          <w:b/>
          <w:sz w:val="36"/>
        </w:rPr>
        <w:t>GmTqArbn</w:t>
      </w:r>
    </w:p>
    <w:p w:rsidR="005E61CD" w:rsidRPr="007E0373" w:rsidRDefault="00FB485A" w:rsidP="007E0373">
      <w:pPr>
        <w:tabs>
          <w:tab w:val="left" w:pos="4320"/>
          <w:tab w:val="left" w:pos="8640"/>
        </w:tabs>
        <w:spacing w:before="120" w:after="360"/>
        <w:jc w:val="center"/>
        <w:rPr>
          <w:b/>
          <w:sz w:val="36"/>
        </w:rPr>
      </w:pPr>
      <w:ins w:id="0" w:author="Jayakrishnan Thundathil" w:date="2017-02-09T11:27:00Z">
        <w:r>
          <w:rPr>
            <w:b/>
            <w:sz w:val="36"/>
          </w:rPr>
          <w:t>Feb</w:t>
        </w:r>
      </w:ins>
      <w:del w:id="1" w:author="Jayakrishnan Thundathil" w:date="2017-02-09T11:27:00Z">
        <w:r w:rsidR="00346263" w:rsidDel="00FB485A">
          <w:rPr>
            <w:b/>
            <w:sz w:val="36"/>
          </w:rPr>
          <w:delText>Apr</w:delText>
        </w:r>
      </w:del>
      <w:r w:rsidR="00346263">
        <w:rPr>
          <w:b/>
          <w:sz w:val="36"/>
        </w:rPr>
        <w:t xml:space="preserve"> </w:t>
      </w:r>
      <w:ins w:id="2" w:author="Jayakrishnan Thundathil" w:date="2017-02-09T11:27:00Z">
        <w:r>
          <w:rPr>
            <w:b/>
            <w:sz w:val="36"/>
          </w:rPr>
          <w:t>9</w:t>
        </w:r>
      </w:ins>
      <w:del w:id="3" w:author="Jayakrishnan Thundathil" w:date="2017-02-09T11:27:00Z">
        <w:r w:rsidR="00346263" w:rsidDel="00FB485A">
          <w:rPr>
            <w:b/>
            <w:sz w:val="36"/>
          </w:rPr>
          <w:delText>6</w:delText>
        </w:r>
      </w:del>
      <w:r w:rsidR="00C10748">
        <w:rPr>
          <w:b/>
          <w:sz w:val="36"/>
        </w:rPr>
        <w:t>, 201</w:t>
      </w:r>
      <w:ins w:id="4" w:author="Jayakrishnan Thundathil" w:date="2017-02-09T11:27:00Z">
        <w:r>
          <w:rPr>
            <w:b/>
            <w:sz w:val="36"/>
          </w:rPr>
          <w:t>7</w:t>
        </w:r>
      </w:ins>
      <w:del w:id="5" w:author="Jayakrishnan Thundathil" w:date="2017-02-09T11:27:00Z">
        <w:r w:rsidR="00C10748" w:rsidDel="00FB485A">
          <w:rPr>
            <w:b/>
            <w:sz w:val="36"/>
          </w:rPr>
          <w:delText>6</w:delText>
        </w:r>
      </w:del>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end"/>
      </w:r>
      <w:ins w:id="6" w:author="Jayakrishnan Thundathil" w:date="2017-02-09T11:27:00Z">
        <w:r w:rsidR="00FB485A">
          <w:rPr>
            <w:b/>
            <w:sz w:val="24"/>
          </w:rPr>
          <w:t>Jayakrishnan T</w:t>
        </w:r>
      </w:ins>
      <w:del w:id="7" w:author="Jayakrishnan Thundathil" w:date="2017-02-09T11:27:00Z">
        <w:r w:rsidR="00C10748" w:rsidDel="00FB485A">
          <w:rPr>
            <w:b/>
            <w:sz w:val="24"/>
          </w:rPr>
          <w:delText>Nick Saxton</w:delText>
        </w:r>
      </w:del>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8" w:name="_Toc348792978"/>
            <w:bookmarkStart w:id="9" w:name="_Toc348793074"/>
            <w:bookmarkStart w:id="10" w:name="_Toc348793965"/>
            <w:bookmarkStart w:id="11" w:name="_Toc349459173"/>
            <w:bookmarkStart w:id="12"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r>
              <w:rPr>
                <w:rFonts w:cs="Calibri"/>
              </w:rPr>
              <w:t>Sankardu Varadapureddi</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D0390C" w:rsidP="00464103">
            <w:pPr>
              <w:rPr>
                <w:rFonts w:cs="Calibri"/>
              </w:rPr>
            </w:pPr>
            <w:r>
              <w:rPr>
                <w:rFonts w:cs="Calibri"/>
              </w:rPr>
              <w:t>5</w:t>
            </w:r>
            <w:r w:rsidR="00401A9E">
              <w:rPr>
                <w:rFonts w:cs="Calibri"/>
              </w:rPr>
              <w:t>-</w:t>
            </w:r>
            <w:r w:rsidR="00464103">
              <w:rPr>
                <w:rFonts w:cs="Calibri"/>
              </w:rPr>
              <w:t>Oct</w:t>
            </w:r>
            <w:r w:rsidR="00401A9E">
              <w:rPr>
                <w:rFonts w:cs="Calibri"/>
              </w:rPr>
              <w:t>-2015</w:t>
            </w:r>
          </w:p>
        </w:tc>
      </w:tr>
      <w:tr w:rsidR="00C10748" w:rsidRPr="00AA38E8" w:rsidTr="00401A9E">
        <w:tc>
          <w:tcPr>
            <w:tcW w:w="2520" w:type="dxa"/>
          </w:tcPr>
          <w:p w:rsidR="00C10748" w:rsidRDefault="00C10748" w:rsidP="00D229A6">
            <w:pPr>
              <w:rPr>
                <w:rFonts w:cs="Calibri"/>
              </w:rPr>
            </w:pPr>
            <w:r>
              <w:rPr>
                <w:rFonts w:cs="Calibri"/>
              </w:rPr>
              <w:t>Updated graphical representation to match anomaly EA4#2143 fixes</w:t>
            </w:r>
          </w:p>
        </w:tc>
        <w:tc>
          <w:tcPr>
            <w:tcW w:w="2160" w:type="dxa"/>
          </w:tcPr>
          <w:p w:rsidR="00C10748" w:rsidRDefault="00C10748" w:rsidP="00D229A6">
            <w:pPr>
              <w:rPr>
                <w:rFonts w:cs="Calibri"/>
              </w:rPr>
            </w:pPr>
            <w:r>
              <w:rPr>
                <w:rFonts w:cs="Calibri"/>
              </w:rPr>
              <w:t>Nick Saxton</w:t>
            </w:r>
          </w:p>
        </w:tc>
        <w:tc>
          <w:tcPr>
            <w:tcW w:w="1350" w:type="dxa"/>
          </w:tcPr>
          <w:p w:rsidR="00C10748" w:rsidRDefault="00C10748" w:rsidP="00D229A6">
            <w:pPr>
              <w:rPr>
                <w:rFonts w:cs="Calibri"/>
              </w:rPr>
            </w:pPr>
            <w:r>
              <w:rPr>
                <w:rFonts w:cs="Calibri"/>
              </w:rPr>
              <w:t>2</w:t>
            </w:r>
          </w:p>
        </w:tc>
        <w:tc>
          <w:tcPr>
            <w:tcW w:w="1440" w:type="dxa"/>
          </w:tcPr>
          <w:p w:rsidR="00C10748" w:rsidRDefault="00C10748" w:rsidP="00464103">
            <w:pPr>
              <w:rPr>
                <w:rFonts w:cs="Calibri"/>
              </w:rPr>
            </w:pPr>
            <w:r>
              <w:rPr>
                <w:rFonts w:cs="Calibri"/>
              </w:rPr>
              <w:t>1-Feb-2016</w:t>
            </w:r>
          </w:p>
        </w:tc>
      </w:tr>
      <w:tr w:rsidR="00346263" w:rsidRPr="00AA38E8" w:rsidTr="00401A9E">
        <w:tc>
          <w:tcPr>
            <w:tcW w:w="2520" w:type="dxa"/>
          </w:tcPr>
          <w:p w:rsidR="00346263" w:rsidRDefault="00346263" w:rsidP="00D229A6">
            <w:pPr>
              <w:rPr>
                <w:rFonts w:cs="Calibri"/>
              </w:rPr>
            </w:pPr>
            <w:r>
              <w:rPr>
                <w:rFonts w:cs="Calibri"/>
              </w:rPr>
              <w:t>Updated graphical representation</w:t>
            </w:r>
          </w:p>
        </w:tc>
        <w:tc>
          <w:tcPr>
            <w:tcW w:w="2160" w:type="dxa"/>
          </w:tcPr>
          <w:p w:rsidR="00346263" w:rsidRDefault="00346263" w:rsidP="00D229A6">
            <w:pPr>
              <w:rPr>
                <w:rFonts w:cs="Calibri"/>
              </w:rPr>
            </w:pPr>
            <w:r>
              <w:rPr>
                <w:rFonts w:cs="Calibri"/>
              </w:rPr>
              <w:t>Nick Saxton</w:t>
            </w:r>
          </w:p>
        </w:tc>
        <w:tc>
          <w:tcPr>
            <w:tcW w:w="1350" w:type="dxa"/>
          </w:tcPr>
          <w:p w:rsidR="00346263" w:rsidRDefault="00346263" w:rsidP="00D229A6">
            <w:pPr>
              <w:rPr>
                <w:rFonts w:cs="Calibri"/>
              </w:rPr>
            </w:pPr>
            <w:r>
              <w:rPr>
                <w:rFonts w:cs="Calibri"/>
              </w:rPr>
              <w:t>3</w:t>
            </w:r>
          </w:p>
        </w:tc>
        <w:tc>
          <w:tcPr>
            <w:tcW w:w="1440" w:type="dxa"/>
          </w:tcPr>
          <w:p w:rsidR="00346263" w:rsidRDefault="00346263" w:rsidP="00464103">
            <w:pPr>
              <w:rPr>
                <w:rFonts w:cs="Calibri"/>
              </w:rPr>
            </w:pPr>
            <w:r>
              <w:rPr>
                <w:rFonts w:cs="Calibri"/>
              </w:rPr>
              <w:t>6-Apr-2016</w:t>
            </w:r>
          </w:p>
        </w:tc>
      </w:tr>
      <w:tr w:rsidR="00FB485A" w:rsidRPr="00AA38E8" w:rsidTr="00401A9E">
        <w:trPr>
          <w:ins w:id="13" w:author="Jayakrishnan Thundathil" w:date="2017-02-09T11:27:00Z"/>
        </w:trPr>
        <w:tc>
          <w:tcPr>
            <w:tcW w:w="2520" w:type="dxa"/>
          </w:tcPr>
          <w:p w:rsidR="00FB485A" w:rsidRDefault="00FB485A" w:rsidP="00D229A6">
            <w:pPr>
              <w:rPr>
                <w:ins w:id="14" w:author="Jayakrishnan Thundathil" w:date="2017-02-09T11:27:00Z"/>
                <w:rFonts w:cs="Calibri"/>
              </w:rPr>
            </w:pPr>
            <w:ins w:id="15" w:author="Jayakrishnan Thundathil" w:date="2017-02-09T11:27:00Z">
              <w:r>
                <w:rPr>
                  <w:rFonts w:cs="Calibri"/>
                </w:rPr>
                <w:t>Updates as per latest FDD version</w:t>
              </w:r>
            </w:ins>
          </w:p>
        </w:tc>
        <w:tc>
          <w:tcPr>
            <w:tcW w:w="2160" w:type="dxa"/>
          </w:tcPr>
          <w:p w:rsidR="00FB485A" w:rsidRDefault="00FB485A" w:rsidP="00D229A6">
            <w:pPr>
              <w:rPr>
                <w:ins w:id="16" w:author="Jayakrishnan Thundathil" w:date="2017-02-09T11:27:00Z"/>
                <w:rFonts w:cs="Calibri"/>
              </w:rPr>
            </w:pPr>
            <w:ins w:id="17" w:author="Jayakrishnan Thundathil" w:date="2017-02-09T11:28:00Z">
              <w:r>
                <w:rPr>
                  <w:rFonts w:cs="Calibri"/>
                </w:rPr>
                <w:t>Jayakrishnan T</w:t>
              </w:r>
            </w:ins>
          </w:p>
        </w:tc>
        <w:tc>
          <w:tcPr>
            <w:tcW w:w="1350" w:type="dxa"/>
          </w:tcPr>
          <w:p w:rsidR="00FB485A" w:rsidRDefault="00FB485A" w:rsidP="00D229A6">
            <w:pPr>
              <w:rPr>
                <w:ins w:id="18" w:author="Jayakrishnan Thundathil" w:date="2017-02-09T11:27:00Z"/>
                <w:rFonts w:cs="Calibri"/>
              </w:rPr>
            </w:pPr>
            <w:ins w:id="19" w:author="Jayakrishnan Thundathil" w:date="2017-02-09T11:28:00Z">
              <w:r>
                <w:rPr>
                  <w:rFonts w:cs="Calibri"/>
                </w:rPr>
                <w:t>4</w:t>
              </w:r>
            </w:ins>
          </w:p>
        </w:tc>
        <w:tc>
          <w:tcPr>
            <w:tcW w:w="1440" w:type="dxa"/>
          </w:tcPr>
          <w:p w:rsidR="00FB485A" w:rsidRDefault="00FB485A" w:rsidP="00464103">
            <w:pPr>
              <w:rPr>
                <w:ins w:id="20" w:author="Jayakrishnan Thundathil" w:date="2017-02-09T11:27:00Z"/>
                <w:rFonts w:cs="Calibri"/>
              </w:rPr>
            </w:pPr>
            <w:ins w:id="21" w:author="Jayakrishnan Thundathil" w:date="2017-02-09T11:28:00Z">
              <w:r>
                <w:rPr>
                  <w:rFonts w:cs="Calibri"/>
                </w:rPr>
                <w:t>9-Feb-2017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C0CD9" w:rsidRDefault="00891F29">
      <w:pPr>
        <w:pStyle w:val="TOC1"/>
        <w:rPr>
          <w:ins w:id="22" w:author="Jayakrishnan Thundathil" w:date="2017-02-09T11:35: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23" w:author="Jayakrishnan Thundathil" w:date="2017-02-09T11:35:00Z">
        <w:r w:rsidR="00FC0CD9" w:rsidRPr="009D204E">
          <w:rPr>
            <w:rStyle w:val="Hyperlink"/>
          </w:rPr>
          <w:fldChar w:fldCharType="begin"/>
        </w:r>
        <w:r w:rsidR="00FC0CD9" w:rsidRPr="009D204E">
          <w:rPr>
            <w:rStyle w:val="Hyperlink"/>
          </w:rPr>
          <w:instrText xml:space="preserve"> </w:instrText>
        </w:r>
        <w:r w:rsidR="00FC0CD9">
          <w:instrText>HYPERLINK \l "_Toc474403471"</w:instrText>
        </w:r>
        <w:r w:rsidR="00FC0CD9" w:rsidRPr="009D204E">
          <w:rPr>
            <w:rStyle w:val="Hyperlink"/>
          </w:rPr>
          <w:instrText xml:space="preserve"> </w:instrText>
        </w:r>
        <w:r w:rsidR="00FC0CD9" w:rsidRPr="009D204E">
          <w:rPr>
            <w:rStyle w:val="Hyperlink"/>
          </w:rPr>
          <w:fldChar w:fldCharType="separate"/>
        </w:r>
        <w:r w:rsidR="00FC0CD9" w:rsidRPr="009D204E">
          <w:rPr>
            <w:rStyle w:val="Hyperlink"/>
          </w:rPr>
          <w:t>1</w:t>
        </w:r>
        <w:r w:rsidR="00FC0CD9">
          <w:rPr>
            <w:rFonts w:eastAsiaTheme="minorEastAsia"/>
            <w:b w:val="0"/>
            <w:color w:val="auto"/>
            <w:kern w:val="0"/>
            <w:sz w:val="22"/>
            <w:szCs w:val="22"/>
            <w:lang w:val="en-US"/>
          </w:rPr>
          <w:tab/>
        </w:r>
        <w:r w:rsidR="00FC0CD9" w:rsidRPr="009D204E">
          <w:rPr>
            <w:rStyle w:val="Hyperlink"/>
          </w:rPr>
          <w:t>Introduction</w:t>
        </w:r>
        <w:r w:rsidR="00FC0CD9">
          <w:rPr>
            <w:webHidden/>
          </w:rPr>
          <w:tab/>
        </w:r>
        <w:r w:rsidR="00FC0CD9">
          <w:rPr>
            <w:webHidden/>
          </w:rPr>
          <w:fldChar w:fldCharType="begin"/>
        </w:r>
        <w:r w:rsidR="00FC0CD9">
          <w:rPr>
            <w:webHidden/>
          </w:rPr>
          <w:instrText xml:space="preserve"> PAGEREF _Toc474403471 \h </w:instrText>
        </w:r>
      </w:ins>
      <w:r w:rsidR="00FC0CD9">
        <w:rPr>
          <w:webHidden/>
        </w:rPr>
      </w:r>
      <w:r w:rsidR="00FC0CD9">
        <w:rPr>
          <w:webHidden/>
        </w:rPr>
        <w:fldChar w:fldCharType="separate"/>
      </w:r>
      <w:ins w:id="24" w:author="Jayakrishnan Thundathil" w:date="2017-02-09T11:35:00Z">
        <w:r w:rsidR="00FC0CD9">
          <w:rPr>
            <w:webHidden/>
          </w:rPr>
          <w:t>5</w:t>
        </w:r>
        <w:r w:rsidR="00FC0CD9">
          <w:rPr>
            <w:webHidden/>
          </w:rPr>
          <w:fldChar w:fldCharType="end"/>
        </w:r>
        <w:r w:rsidR="00FC0CD9" w:rsidRPr="009D204E">
          <w:rPr>
            <w:rStyle w:val="Hyperlink"/>
          </w:rPr>
          <w:fldChar w:fldCharType="end"/>
        </w:r>
      </w:ins>
    </w:p>
    <w:p w:rsidR="00FC0CD9" w:rsidRDefault="00FC0CD9">
      <w:pPr>
        <w:pStyle w:val="TOC2"/>
        <w:rPr>
          <w:ins w:id="25" w:author="Jayakrishnan Thundathil" w:date="2017-02-09T11:35:00Z"/>
          <w:rFonts w:asciiTheme="minorHAnsi" w:eastAsiaTheme="minorEastAsia" w:hAnsiTheme="minorHAnsi"/>
          <w:color w:val="auto"/>
          <w:kern w:val="0"/>
          <w:szCs w:val="22"/>
        </w:rPr>
      </w:pPr>
      <w:ins w:id="26" w:author="Jayakrishnan Thundathil" w:date="2017-02-09T11:35:00Z">
        <w:r w:rsidRPr="009D204E">
          <w:rPr>
            <w:rStyle w:val="Hyperlink"/>
          </w:rPr>
          <w:fldChar w:fldCharType="begin"/>
        </w:r>
        <w:r w:rsidRPr="009D204E">
          <w:rPr>
            <w:rStyle w:val="Hyperlink"/>
          </w:rPr>
          <w:instrText xml:space="preserve"> </w:instrText>
        </w:r>
        <w:r>
          <w:instrText>HYPERLINK \l "_Toc474403472"</w:instrText>
        </w:r>
        <w:r w:rsidRPr="009D204E">
          <w:rPr>
            <w:rStyle w:val="Hyperlink"/>
          </w:rPr>
          <w:instrText xml:space="preserve"> </w:instrText>
        </w:r>
        <w:r w:rsidRPr="009D204E">
          <w:rPr>
            <w:rStyle w:val="Hyperlink"/>
          </w:rPr>
          <w:fldChar w:fldCharType="separate"/>
        </w:r>
        <w:r w:rsidRPr="009D204E">
          <w:rPr>
            <w:rStyle w:val="Hyperlink"/>
          </w:rPr>
          <w:t>1.1</w:t>
        </w:r>
        <w:r>
          <w:rPr>
            <w:rFonts w:asciiTheme="minorHAnsi" w:eastAsiaTheme="minorEastAsia" w:hAnsiTheme="minorHAnsi"/>
            <w:color w:val="auto"/>
            <w:kern w:val="0"/>
            <w:szCs w:val="22"/>
          </w:rPr>
          <w:tab/>
        </w:r>
        <w:r w:rsidRPr="009D204E">
          <w:rPr>
            <w:rStyle w:val="Hyperlink"/>
          </w:rPr>
          <w:t>Purpose</w:t>
        </w:r>
        <w:r>
          <w:rPr>
            <w:webHidden/>
          </w:rPr>
          <w:tab/>
        </w:r>
        <w:r>
          <w:rPr>
            <w:webHidden/>
          </w:rPr>
          <w:fldChar w:fldCharType="begin"/>
        </w:r>
        <w:r>
          <w:rPr>
            <w:webHidden/>
          </w:rPr>
          <w:instrText xml:space="preserve"> PAGEREF _Toc474403472 \h </w:instrText>
        </w:r>
      </w:ins>
      <w:r>
        <w:rPr>
          <w:webHidden/>
        </w:rPr>
      </w:r>
      <w:r>
        <w:rPr>
          <w:webHidden/>
        </w:rPr>
        <w:fldChar w:fldCharType="separate"/>
      </w:r>
      <w:ins w:id="27" w:author="Jayakrishnan Thundathil" w:date="2017-02-09T11:35:00Z">
        <w:r>
          <w:rPr>
            <w:webHidden/>
          </w:rPr>
          <w:t>5</w:t>
        </w:r>
        <w:r>
          <w:rPr>
            <w:webHidden/>
          </w:rPr>
          <w:fldChar w:fldCharType="end"/>
        </w:r>
        <w:r w:rsidRPr="009D204E">
          <w:rPr>
            <w:rStyle w:val="Hyperlink"/>
          </w:rPr>
          <w:fldChar w:fldCharType="end"/>
        </w:r>
      </w:ins>
    </w:p>
    <w:p w:rsidR="00FC0CD9" w:rsidRDefault="00FC0CD9">
      <w:pPr>
        <w:pStyle w:val="TOC2"/>
        <w:rPr>
          <w:ins w:id="28" w:author="Jayakrishnan Thundathil" w:date="2017-02-09T11:35:00Z"/>
          <w:rFonts w:asciiTheme="minorHAnsi" w:eastAsiaTheme="minorEastAsia" w:hAnsiTheme="minorHAnsi"/>
          <w:color w:val="auto"/>
          <w:kern w:val="0"/>
          <w:szCs w:val="22"/>
        </w:rPr>
      </w:pPr>
      <w:ins w:id="29" w:author="Jayakrishnan Thundathil" w:date="2017-02-09T11:35:00Z">
        <w:r w:rsidRPr="009D204E">
          <w:rPr>
            <w:rStyle w:val="Hyperlink"/>
          </w:rPr>
          <w:fldChar w:fldCharType="begin"/>
        </w:r>
        <w:r w:rsidRPr="009D204E">
          <w:rPr>
            <w:rStyle w:val="Hyperlink"/>
          </w:rPr>
          <w:instrText xml:space="preserve"> </w:instrText>
        </w:r>
        <w:r>
          <w:instrText>HYPERLINK \l "_Toc474403473"</w:instrText>
        </w:r>
        <w:r w:rsidRPr="009D204E">
          <w:rPr>
            <w:rStyle w:val="Hyperlink"/>
          </w:rPr>
          <w:instrText xml:space="preserve"> </w:instrText>
        </w:r>
        <w:r w:rsidRPr="009D204E">
          <w:rPr>
            <w:rStyle w:val="Hyperlink"/>
          </w:rPr>
          <w:fldChar w:fldCharType="separate"/>
        </w:r>
        <w:r w:rsidRPr="009D204E">
          <w:rPr>
            <w:rStyle w:val="Hyperlink"/>
          </w:rPr>
          <w:t>1.2</w:t>
        </w:r>
        <w:r>
          <w:rPr>
            <w:rFonts w:asciiTheme="minorHAnsi" w:eastAsiaTheme="minorEastAsia" w:hAnsiTheme="minorHAnsi"/>
            <w:color w:val="auto"/>
            <w:kern w:val="0"/>
            <w:szCs w:val="22"/>
          </w:rPr>
          <w:tab/>
        </w:r>
        <w:r w:rsidRPr="009D204E">
          <w:rPr>
            <w:rStyle w:val="Hyperlink"/>
          </w:rPr>
          <w:t>Scope</w:t>
        </w:r>
        <w:r>
          <w:rPr>
            <w:webHidden/>
          </w:rPr>
          <w:tab/>
        </w:r>
        <w:r>
          <w:rPr>
            <w:webHidden/>
          </w:rPr>
          <w:fldChar w:fldCharType="begin"/>
        </w:r>
        <w:r>
          <w:rPr>
            <w:webHidden/>
          </w:rPr>
          <w:instrText xml:space="preserve"> PAGEREF _Toc474403473 \h </w:instrText>
        </w:r>
      </w:ins>
      <w:r>
        <w:rPr>
          <w:webHidden/>
        </w:rPr>
      </w:r>
      <w:r>
        <w:rPr>
          <w:webHidden/>
        </w:rPr>
        <w:fldChar w:fldCharType="separate"/>
      </w:r>
      <w:ins w:id="30" w:author="Jayakrishnan Thundathil" w:date="2017-02-09T11:35:00Z">
        <w:r>
          <w:rPr>
            <w:webHidden/>
          </w:rPr>
          <w:t>5</w:t>
        </w:r>
        <w:r>
          <w:rPr>
            <w:webHidden/>
          </w:rPr>
          <w:fldChar w:fldCharType="end"/>
        </w:r>
        <w:r w:rsidRPr="009D204E">
          <w:rPr>
            <w:rStyle w:val="Hyperlink"/>
          </w:rPr>
          <w:fldChar w:fldCharType="end"/>
        </w:r>
      </w:ins>
    </w:p>
    <w:p w:rsidR="00FC0CD9" w:rsidRDefault="00FC0CD9">
      <w:pPr>
        <w:pStyle w:val="TOC1"/>
        <w:rPr>
          <w:ins w:id="31" w:author="Jayakrishnan Thundathil" w:date="2017-02-09T11:35:00Z"/>
          <w:rFonts w:eastAsiaTheme="minorEastAsia"/>
          <w:b w:val="0"/>
          <w:color w:val="auto"/>
          <w:kern w:val="0"/>
          <w:sz w:val="22"/>
          <w:szCs w:val="22"/>
          <w:lang w:val="en-US"/>
        </w:rPr>
      </w:pPr>
      <w:ins w:id="32" w:author="Jayakrishnan Thundathil" w:date="2017-02-09T11:35:00Z">
        <w:r w:rsidRPr="009D204E">
          <w:rPr>
            <w:rStyle w:val="Hyperlink"/>
          </w:rPr>
          <w:fldChar w:fldCharType="begin"/>
        </w:r>
        <w:r w:rsidRPr="009D204E">
          <w:rPr>
            <w:rStyle w:val="Hyperlink"/>
          </w:rPr>
          <w:instrText xml:space="preserve"> </w:instrText>
        </w:r>
        <w:r>
          <w:instrText>HYPERLINK \l "_Toc474403474"</w:instrText>
        </w:r>
        <w:r w:rsidRPr="009D204E">
          <w:rPr>
            <w:rStyle w:val="Hyperlink"/>
          </w:rPr>
          <w:instrText xml:space="preserve"> </w:instrText>
        </w:r>
        <w:r w:rsidRPr="009D204E">
          <w:rPr>
            <w:rStyle w:val="Hyperlink"/>
          </w:rPr>
          <w:fldChar w:fldCharType="separate"/>
        </w:r>
        <w:r w:rsidRPr="009D204E">
          <w:rPr>
            <w:rStyle w:val="Hyperlink"/>
          </w:rPr>
          <w:t>2</w:t>
        </w:r>
        <w:r>
          <w:rPr>
            <w:rFonts w:eastAsiaTheme="minorEastAsia"/>
            <w:b w:val="0"/>
            <w:color w:val="auto"/>
            <w:kern w:val="0"/>
            <w:sz w:val="22"/>
            <w:szCs w:val="22"/>
            <w:lang w:val="en-US"/>
          </w:rPr>
          <w:tab/>
        </w:r>
        <w:r w:rsidRPr="009D204E">
          <w:rPr>
            <w:rStyle w:val="Hyperlink"/>
          </w:rPr>
          <w:t>GmTqArbn High-Level Description</w:t>
        </w:r>
        <w:r>
          <w:rPr>
            <w:webHidden/>
          </w:rPr>
          <w:tab/>
        </w:r>
        <w:r>
          <w:rPr>
            <w:webHidden/>
          </w:rPr>
          <w:fldChar w:fldCharType="begin"/>
        </w:r>
        <w:r>
          <w:rPr>
            <w:webHidden/>
          </w:rPr>
          <w:instrText xml:space="preserve"> PAGEREF _Toc474403474 \h </w:instrText>
        </w:r>
      </w:ins>
      <w:r>
        <w:rPr>
          <w:webHidden/>
        </w:rPr>
      </w:r>
      <w:r>
        <w:rPr>
          <w:webHidden/>
        </w:rPr>
        <w:fldChar w:fldCharType="separate"/>
      </w:r>
      <w:ins w:id="33" w:author="Jayakrishnan Thundathil" w:date="2017-02-09T11:35:00Z">
        <w:r>
          <w:rPr>
            <w:webHidden/>
          </w:rPr>
          <w:t>6</w:t>
        </w:r>
        <w:r>
          <w:rPr>
            <w:webHidden/>
          </w:rPr>
          <w:fldChar w:fldCharType="end"/>
        </w:r>
        <w:r w:rsidRPr="009D204E">
          <w:rPr>
            <w:rStyle w:val="Hyperlink"/>
          </w:rPr>
          <w:fldChar w:fldCharType="end"/>
        </w:r>
      </w:ins>
    </w:p>
    <w:p w:rsidR="00FC0CD9" w:rsidRDefault="00FC0CD9">
      <w:pPr>
        <w:pStyle w:val="TOC1"/>
        <w:rPr>
          <w:ins w:id="34" w:author="Jayakrishnan Thundathil" w:date="2017-02-09T11:35:00Z"/>
          <w:rFonts w:eastAsiaTheme="minorEastAsia"/>
          <w:b w:val="0"/>
          <w:color w:val="auto"/>
          <w:kern w:val="0"/>
          <w:sz w:val="22"/>
          <w:szCs w:val="22"/>
          <w:lang w:val="en-US"/>
        </w:rPr>
      </w:pPr>
      <w:ins w:id="35" w:author="Jayakrishnan Thundathil" w:date="2017-02-09T11:35:00Z">
        <w:r w:rsidRPr="009D204E">
          <w:rPr>
            <w:rStyle w:val="Hyperlink"/>
          </w:rPr>
          <w:fldChar w:fldCharType="begin"/>
        </w:r>
        <w:r w:rsidRPr="009D204E">
          <w:rPr>
            <w:rStyle w:val="Hyperlink"/>
          </w:rPr>
          <w:instrText xml:space="preserve"> </w:instrText>
        </w:r>
        <w:r>
          <w:instrText>HYPERLINK \l "_Toc474403475"</w:instrText>
        </w:r>
        <w:r w:rsidRPr="009D204E">
          <w:rPr>
            <w:rStyle w:val="Hyperlink"/>
          </w:rPr>
          <w:instrText xml:space="preserve"> </w:instrText>
        </w:r>
        <w:r w:rsidRPr="009D204E">
          <w:rPr>
            <w:rStyle w:val="Hyperlink"/>
          </w:rPr>
          <w:fldChar w:fldCharType="separate"/>
        </w:r>
        <w:r w:rsidRPr="009D204E">
          <w:rPr>
            <w:rStyle w:val="Hyperlink"/>
            <w:rFonts w:ascii="Calibri" w:hAnsi="Calibri" w:cs="Calibri"/>
          </w:rPr>
          <w:t>3</w:t>
        </w:r>
        <w:r>
          <w:rPr>
            <w:rFonts w:eastAsiaTheme="minorEastAsia"/>
            <w:b w:val="0"/>
            <w:color w:val="auto"/>
            <w:kern w:val="0"/>
            <w:sz w:val="22"/>
            <w:szCs w:val="22"/>
            <w:lang w:val="en-US"/>
          </w:rPr>
          <w:tab/>
        </w:r>
        <w:r w:rsidRPr="009D204E">
          <w:rPr>
            <w:rStyle w:val="Hyperlink"/>
            <w:rFonts w:ascii="Calibri" w:hAnsi="Calibri" w:cs="Calibri"/>
          </w:rPr>
          <w:t>Design details of software module</w:t>
        </w:r>
        <w:r>
          <w:rPr>
            <w:webHidden/>
          </w:rPr>
          <w:tab/>
        </w:r>
        <w:r>
          <w:rPr>
            <w:webHidden/>
          </w:rPr>
          <w:fldChar w:fldCharType="begin"/>
        </w:r>
        <w:r>
          <w:rPr>
            <w:webHidden/>
          </w:rPr>
          <w:instrText xml:space="preserve"> PAGEREF _Toc474403475 \h </w:instrText>
        </w:r>
      </w:ins>
      <w:r>
        <w:rPr>
          <w:webHidden/>
        </w:rPr>
      </w:r>
      <w:r>
        <w:rPr>
          <w:webHidden/>
        </w:rPr>
        <w:fldChar w:fldCharType="separate"/>
      </w:r>
      <w:ins w:id="36" w:author="Jayakrishnan Thundathil" w:date="2017-02-09T11:35:00Z">
        <w:r>
          <w:rPr>
            <w:webHidden/>
          </w:rPr>
          <w:t>7</w:t>
        </w:r>
        <w:r>
          <w:rPr>
            <w:webHidden/>
          </w:rPr>
          <w:fldChar w:fldCharType="end"/>
        </w:r>
        <w:r w:rsidRPr="009D204E">
          <w:rPr>
            <w:rStyle w:val="Hyperlink"/>
          </w:rPr>
          <w:fldChar w:fldCharType="end"/>
        </w:r>
      </w:ins>
    </w:p>
    <w:p w:rsidR="00FC0CD9" w:rsidRDefault="00FC0CD9">
      <w:pPr>
        <w:pStyle w:val="TOC2"/>
        <w:rPr>
          <w:ins w:id="37" w:author="Jayakrishnan Thundathil" w:date="2017-02-09T11:35:00Z"/>
          <w:rFonts w:asciiTheme="minorHAnsi" w:eastAsiaTheme="minorEastAsia" w:hAnsiTheme="minorHAnsi"/>
          <w:color w:val="auto"/>
          <w:kern w:val="0"/>
          <w:szCs w:val="22"/>
        </w:rPr>
      </w:pPr>
      <w:ins w:id="38" w:author="Jayakrishnan Thundathil" w:date="2017-02-09T11:35:00Z">
        <w:r w:rsidRPr="009D204E">
          <w:rPr>
            <w:rStyle w:val="Hyperlink"/>
          </w:rPr>
          <w:fldChar w:fldCharType="begin"/>
        </w:r>
        <w:r w:rsidRPr="009D204E">
          <w:rPr>
            <w:rStyle w:val="Hyperlink"/>
          </w:rPr>
          <w:instrText xml:space="preserve"> </w:instrText>
        </w:r>
        <w:r>
          <w:instrText>HYPERLINK \l "_Toc474403476"</w:instrText>
        </w:r>
        <w:r w:rsidRPr="009D204E">
          <w:rPr>
            <w:rStyle w:val="Hyperlink"/>
          </w:rPr>
          <w:instrText xml:space="preserve"> </w:instrText>
        </w:r>
        <w:r w:rsidRPr="009D204E">
          <w:rPr>
            <w:rStyle w:val="Hyperlink"/>
          </w:rPr>
          <w:fldChar w:fldCharType="separate"/>
        </w:r>
        <w:r>
          <w:rPr>
            <w:rFonts w:asciiTheme="minorHAnsi" w:eastAsiaTheme="minorEastAsia" w:hAnsiTheme="minorHAnsi"/>
            <w:color w:val="auto"/>
            <w:kern w:val="0"/>
            <w:szCs w:val="22"/>
          </w:rPr>
          <w:tab/>
        </w:r>
        <w:r w:rsidRPr="009D204E">
          <w:rPr>
            <w:rStyle w:val="Hyperlink"/>
          </w:rPr>
          <w:t xml:space="preserve">Graphical representation of </w:t>
        </w:r>
        <w:r w:rsidRPr="009D204E">
          <w:rPr>
            <w:rStyle w:val="Hyperlink"/>
            <w:rFonts w:cs="Calibri"/>
          </w:rPr>
          <w:t>GmTqArbn</w:t>
        </w:r>
        <w:r>
          <w:rPr>
            <w:webHidden/>
          </w:rPr>
          <w:tab/>
        </w:r>
        <w:r>
          <w:rPr>
            <w:webHidden/>
          </w:rPr>
          <w:fldChar w:fldCharType="begin"/>
        </w:r>
        <w:r>
          <w:rPr>
            <w:webHidden/>
          </w:rPr>
          <w:instrText xml:space="preserve"> PAGEREF _Toc474403476 \h </w:instrText>
        </w:r>
      </w:ins>
      <w:r>
        <w:rPr>
          <w:webHidden/>
        </w:rPr>
      </w:r>
      <w:r>
        <w:rPr>
          <w:webHidden/>
        </w:rPr>
        <w:fldChar w:fldCharType="separate"/>
      </w:r>
      <w:ins w:id="39" w:author="Jayakrishnan Thundathil" w:date="2017-02-09T11:35:00Z">
        <w:r>
          <w:rPr>
            <w:webHidden/>
          </w:rPr>
          <w:t>7</w:t>
        </w:r>
        <w:r>
          <w:rPr>
            <w:webHidden/>
          </w:rPr>
          <w:fldChar w:fldCharType="end"/>
        </w:r>
        <w:r w:rsidRPr="009D204E">
          <w:rPr>
            <w:rStyle w:val="Hyperlink"/>
          </w:rPr>
          <w:fldChar w:fldCharType="end"/>
        </w:r>
      </w:ins>
    </w:p>
    <w:p w:rsidR="00FC0CD9" w:rsidRDefault="00FC0CD9">
      <w:pPr>
        <w:pStyle w:val="TOC2"/>
        <w:rPr>
          <w:ins w:id="40" w:author="Jayakrishnan Thundathil" w:date="2017-02-09T11:35:00Z"/>
          <w:rFonts w:asciiTheme="minorHAnsi" w:eastAsiaTheme="minorEastAsia" w:hAnsiTheme="minorHAnsi"/>
          <w:color w:val="auto"/>
          <w:kern w:val="0"/>
          <w:szCs w:val="22"/>
        </w:rPr>
      </w:pPr>
      <w:ins w:id="41" w:author="Jayakrishnan Thundathil" w:date="2017-02-09T11:35:00Z">
        <w:r w:rsidRPr="009D204E">
          <w:rPr>
            <w:rStyle w:val="Hyperlink"/>
          </w:rPr>
          <w:fldChar w:fldCharType="begin"/>
        </w:r>
        <w:r w:rsidRPr="009D204E">
          <w:rPr>
            <w:rStyle w:val="Hyperlink"/>
          </w:rPr>
          <w:instrText xml:space="preserve"> </w:instrText>
        </w:r>
        <w:r>
          <w:instrText>HYPERLINK \l "_Toc474403477"</w:instrText>
        </w:r>
        <w:r w:rsidRPr="009D204E">
          <w:rPr>
            <w:rStyle w:val="Hyperlink"/>
          </w:rPr>
          <w:instrText xml:space="preserve"> </w:instrText>
        </w:r>
        <w:r w:rsidRPr="009D204E">
          <w:rPr>
            <w:rStyle w:val="Hyperlink"/>
          </w:rPr>
          <w:fldChar w:fldCharType="separate"/>
        </w:r>
        <w:r w:rsidRPr="009D204E">
          <w:rPr>
            <w:rStyle w:val="Hyperlink"/>
            <w:rFonts w:cs="Calibri"/>
          </w:rPr>
          <w:t>3.1</w:t>
        </w:r>
        <w:r>
          <w:rPr>
            <w:webHidden/>
          </w:rPr>
          <w:tab/>
        </w:r>
        <w:r>
          <w:rPr>
            <w:webHidden/>
          </w:rPr>
          <w:fldChar w:fldCharType="begin"/>
        </w:r>
        <w:r>
          <w:rPr>
            <w:webHidden/>
          </w:rPr>
          <w:instrText xml:space="preserve"> PAGEREF _Toc474403477 \h </w:instrText>
        </w:r>
      </w:ins>
      <w:r>
        <w:rPr>
          <w:webHidden/>
        </w:rPr>
      </w:r>
      <w:r>
        <w:rPr>
          <w:webHidden/>
        </w:rPr>
        <w:fldChar w:fldCharType="separate"/>
      </w:r>
      <w:ins w:id="42" w:author="Jayakrishnan Thundathil" w:date="2017-02-09T11:35:00Z">
        <w:r>
          <w:rPr>
            <w:webHidden/>
          </w:rPr>
          <w:t>7</w:t>
        </w:r>
        <w:r>
          <w:rPr>
            <w:webHidden/>
          </w:rPr>
          <w:fldChar w:fldCharType="end"/>
        </w:r>
        <w:r w:rsidRPr="009D204E">
          <w:rPr>
            <w:rStyle w:val="Hyperlink"/>
          </w:rPr>
          <w:fldChar w:fldCharType="end"/>
        </w:r>
      </w:ins>
    </w:p>
    <w:p w:rsidR="00FC0CD9" w:rsidRDefault="00FC0CD9">
      <w:pPr>
        <w:pStyle w:val="TOC2"/>
        <w:rPr>
          <w:ins w:id="43" w:author="Jayakrishnan Thundathil" w:date="2017-02-09T11:35:00Z"/>
          <w:rFonts w:asciiTheme="minorHAnsi" w:eastAsiaTheme="minorEastAsia" w:hAnsiTheme="minorHAnsi"/>
          <w:color w:val="auto"/>
          <w:kern w:val="0"/>
          <w:szCs w:val="22"/>
        </w:rPr>
      </w:pPr>
      <w:ins w:id="44" w:author="Jayakrishnan Thundathil" w:date="2017-02-09T11:35:00Z">
        <w:r w:rsidRPr="009D204E">
          <w:rPr>
            <w:rStyle w:val="Hyperlink"/>
          </w:rPr>
          <w:fldChar w:fldCharType="begin"/>
        </w:r>
        <w:r w:rsidRPr="009D204E">
          <w:rPr>
            <w:rStyle w:val="Hyperlink"/>
          </w:rPr>
          <w:instrText xml:space="preserve"> </w:instrText>
        </w:r>
        <w:r>
          <w:instrText>HYPERLINK \l "_Toc474403478"</w:instrText>
        </w:r>
        <w:r w:rsidRPr="009D204E">
          <w:rPr>
            <w:rStyle w:val="Hyperlink"/>
          </w:rPr>
          <w:instrText xml:space="preserve"> </w:instrText>
        </w:r>
        <w:r w:rsidRPr="009D204E">
          <w:rPr>
            <w:rStyle w:val="Hyperlink"/>
          </w:rPr>
          <w:fldChar w:fldCharType="separate"/>
        </w:r>
        <w:r w:rsidRPr="009D204E">
          <w:rPr>
            <w:rStyle w:val="Hyperlink"/>
            <w:rFonts w:cs="Calibri"/>
          </w:rPr>
          <w:t>3.2</w:t>
        </w:r>
        <w:r>
          <w:rPr>
            <w:rFonts w:asciiTheme="minorHAnsi" w:eastAsiaTheme="minorEastAsia" w:hAnsiTheme="minorHAnsi"/>
            <w:color w:val="auto"/>
            <w:kern w:val="0"/>
            <w:szCs w:val="22"/>
          </w:rPr>
          <w:tab/>
        </w:r>
        <w:r w:rsidRPr="009D204E">
          <w:rPr>
            <w:rStyle w:val="Hyperlink"/>
            <w:rFonts w:cs="Calibri"/>
          </w:rPr>
          <w:t>Data Flow Diagram</w:t>
        </w:r>
        <w:r>
          <w:rPr>
            <w:webHidden/>
          </w:rPr>
          <w:tab/>
        </w:r>
        <w:r>
          <w:rPr>
            <w:webHidden/>
          </w:rPr>
          <w:fldChar w:fldCharType="begin"/>
        </w:r>
        <w:r>
          <w:rPr>
            <w:webHidden/>
          </w:rPr>
          <w:instrText xml:space="preserve"> PAGEREF _Toc474403478 \h </w:instrText>
        </w:r>
      </w:ins>
      <w:r>
        <w:rPr>
          <w:webHidden/>
        </w:rPr>
      </w:r>
      <w:r>
        <w:rPr>
          <w:webHidden/>
        </w:rPr>
        <w:fldChar w:fldCharType="separate"/>
      </w:r>
      <w:ins w:id="45" w:author="Jayakrishnan Thundathil" w:date="2017-02-09T11:35:00Z">
        <w:r>
          <w:rPr>
            <w:webHidden/>
          </w:rPr>
          <w:t>7</w:t>
        </w:r>
        <w:r>
          <w:rPr>
            <w:webHidden/>
          </w:rPr>
          <w:fldChar w:fldCharType="end"/>
        </w:r>
        <w:r w:rsidRPr="009D204E">
          <w:rPr>
            <w:rStyle w:val="Hyperlink"/>
          </w:rPr>
          <w:fldChar w:fldCharType="end"/>
        </w:r>
      </w:ins>
    </w:p>
    <w:p w:rsidR="00FC0CD9" w:rsidRDefault="00FC0CD9">
      <w:pPr>
        <w:pStyle w:val="TOC3"/>
        <w:tabs>
          <w:tab w:val="left" w:pos="1200"/>
        </w:tabs>
        <w:rPr>
          <w:ins w:id="46" w:author="Jayakrishnan Thundathil" w:date="2017-02-09T11:35:00Z"/>
          <w:rFonts w:asciiTheme="minorHAnsi" w:eastAsiaTheme="minorEastAsia" w:hAnsiTheme="minorHAnsi"/>
          <w:color w:val="auto"/>
          <w:kern w:val="0"/>
          <w:sz w:val="22"/>
          <w:szCs w:val="22"/>
        </w:rPr>
      </w:pPr>
      <w:ins w:id="47" w:author="Jayakrishnan Thundathil" w:date="2017-02-09T11:35:00Z">
        <w:r w:rsidRPr="009D204E">
          <w:rPr>
            <w:rStyle w:val="Hyperlink"/>
          </w:rPr>
          <w:fldChar w:fldCharType="begin"/>
        </w:r>
        <w:r w:rsidRPr="009D204E">
          <w:rPr>
            <w:rStyle w:val="Hyperlink"/>
          </w:rPr>
          <w:instrText xml:space="preserve"> </w:instrText>
        </w:r>
        <w:r>
          <w:instrText>HYPERLINK \l "_Toc474403479"</w:instrText>
        </w:r>
        <w:r w:rsidRPr="009D204E">
          <w:rPr>
            <w:rStyle w:val="Hyperlink"/>
          </w:rPr>
          <w:instrText xml:space="preserve"> </w:instrText>
        </w:r>
        <w:r w:rsidRPr="009D204E">
          <w:rPr>
            <w:rStyle w:val="Hyperlink"/>
          </w:rPr>
          <w:fldChar w:fldCharType="separate"/>
        </w:r>
        <w:r w:rsidRPr="009D204E">
          <w:rPr>
            <w:rStyle w:val="Hyperlink"/>
            <w:rFonts w:cs="Calibri"/>
          </w:rPr>
          <w:t>3.2.1</w:t>
        </w:r>
        <w:r>
          <w:rPr>
            <w:rFonts w:asciiTheme="minorHAnsi" w:eastAsiaTheme="minorEastAsia" w:hAnsiTheme="minorHAnsi"/>
            <w:color w:val="auto"/>
            <w:kern w:val="0"/>
            <w:sz w:val="22"/>
            <w:szCs w:val="22"/>
          </w:rPr>
          <w:tab/>
        </w:r>
        <w:r w:rsidRPr="009D204E">
          <w:rPr>
            <w:rStyle w:val="Hyperlink"/>
          </w:rPr>
          <w:t xml:space="preserve">Component </w:t>
        </w:r>
        <w:r w:rsidRPr="009D204E">
          <w:rPr>
            <w:rStyle w:val="Hyperlink"/>
            <w:rFonts w:cs="Calibri"/>
          </w:rPr>
          <w:t>level DFD</w:t>
        </w:r>
        <w:r>
          <w:rPr>
            <w:webHidden/>
          </w:rPr>
          <w:tab/>
        </w:r>
        <w:r>
          <w:rPr>
            <w:webHidden/>
          </w:rPr>
          <w:fldChar w:fldCharType="begin"/>
        </w:r>
        <w:r>
          <w:rPr>
            <w:webHidden/>
          </w:rPr>
          <w:instrText xml:space="preserve"> PAGEREF _Toc474403479 \h </w:instrText>
        </w:r>
      </w:ins>
      <w:r>
        <w:rPr>
          <w:webHidden/>
        </w:rPr>
      </w:r>
      <w:r>
        <w:rPr>
          <w:webHidden/>
        </w:rPr>
        <w:fldChar w:fldCharType="separate"/>
      </w:r>
      <w:ins w:id="48" w:author="Jayakrishnan Thundathil" w:date="2017-02-09T11:35:00Z">
        <w:r>
          <w:rPr>
            <w:webHidden/>
          </w:rPr>
          <w:t>7</w:t>
        </w:r>
        <w:r>
          <w:rPr>
            <w:webHidden/>
          </w:rPr>
          <w:fldChar w:fldCharType="end"/>
        </w:r>
        <w:r w:rsidRPr="009D204E">
          <w:rPr>
            <w:rStyle w:val="Hyperlink"/>
          </w:rPr>
          <w:fldChar w:fldCharType="end"/>
        </w:r>
      </w:ins>
    </w:p>
    <w:p w:rsidR="00FC0CD9" w:rsidRDefault="00FC0CD9">
      <w:pPr>
        <w:pStyle w:val="TOC3"/>
        <w:tabs>
          <w:tab w:val="left" w:pos="1200"/>
        </w:tabs>
        <w:rPr>
          <w:ins w:id="49" w:author="Jayakrishnan Thundathil" w:date="2017-02-09T11:35:00Z"/>
          <w:rFonts w:asciiTheme="minorHAnsi" w:eastAsiaTheme="minorEastAsia" w:hAnsiTheme="minorHAnsi"/>
          <w:color w:val="auto"/>
          <w:kern w:val="0"/>
          <w:sz w:val="22"/>
          <w:szCs w:val="22"/>
        </w:rPr>
      </w:pPr>
      <w:ins w:id="50" w:author="Jayakrishnan Thundathil" w:date="2017-02-09T11:35:00Z">
        <w:r w:rsidRPr="009D204E">
          <w:rPr>
            <w:rStyle w:val="Hyperlink"/>
          </w:rPr>
          <w:fldChar w:fldCharType="begin"/>
        </w:r>
        <w:r w:rsidRPr="009D204E">
          <w:rPr>
            <w:rStyle w:val="Hyperlink"/>
          </w:rPr>
          <w:instrText xml:space="preserve"> </w:instrText>
        </w:r>
        <w:r>
          <w:instrText>HYPERLINK \l "_Toc474403480"</w:instrText>
        </w:r>
        <w:r w:rsidRPr="009D204E">
          <w:rPr>
            <w:rStyle w:val="Hyperlink"/>
          </w:rPr>
          <w:instrText xml:space="preserve"> </w:instrText>
        </w:r>
        <w:r w:rsidRPr="009D204E">
          <w:rPr>
            <w:rStyle w:val="Hyperlink"/>
          </w:rPr>
          <w:fldChar w:fldCharType="separate"/>
        </w:r>
        <w:r w:rsidRPr="009D204E">
          <w:rPr>
            <w:rStyle w:val="Hyperlink"/>
            <w:rFonts w:cs="Calibri"/>
          </w:rPr>
          <w:t>3.2.2</w:t>
        </w:r>
        <w:r>
          <w:rPr>
            <w:rFonts w:asciiTheme="minorHAnsi" w:eastAsiaTheme="minorEastAsia" w:hAnsiTheme="minorHAnsi"/>
            <w:color w:val="auto"/>
            <w:kern w:val="0"/>
            <w:sz w:val="22"/>
            <w:szCs w:val="22"/>
          </w:rPr>
          <w:tab/>
        </w:r>
        <w:r w:rsidRPr="009D204E">
          <w:rPr>
            <w:rStyle w:val="Hyperlink"/>
          </w:rPr>
          <w:t xml:space="preserve">Function </w:t>
        </w:r>
        <w:r w:rsidRPr="009D204E">
          <w:rPr>
            <w:rStyle w:val="Hyperlink"/>
            <w:rFonts w:cs="Calibri"/>
          </w:rPr>
          <w:t>level DFD</w:t>
        </w:r>
        <w:r>
          <w:rPr>
            <w:webHidden/>
          </w:rPr>
          <w:tab/>
        </w:r>
        <w:r>
          <w:rPr>
            <w:webHidden/>
          </w:rPr>
          <w:fldChar w:fldCharType="begin"/>
        </w:r>
        <w:r>
          <w:rPr>
            <w:webHidden/>
          </w:rPr>
          <w:instrText xml:space="preserve"> PAGEREF _Toc474403480 \h </w:instrText>
        </w:r>
      </w:ins>
      <w:r>
        <w:rPr>
          <w:webHidden/>
        </w:rPr>
      </w:r>
      <w:r>
        <w:rPr>
          <w:webHidden/>
        </w:rPr>
        <w:fldChar w:fldCharType="separate"/>
      </w:r>
      <w:ins w:id="51" w:author="Jayakrishnan Thundathil" w:date="2017-02-09T11:35:00Z">
        <w:r>
          <w:rPr>
            <w:webHidden/>
          </w:rPr>
          <w:t>7</w:t>
        </w:r>
        <w:r>
          <w:rPr>
            <w:webHidden/>
          </w:rPr>
          <w:fldChar w:fldCharType="end"/>
        </w:r>
        <w:r w:rsidRPr="009D204E">
          <w:rPr>
            <w:rStyle w:val="Hyperlink"/>
          </w:rPr>
          <w:fldChar w:fldCharType="end"/>
        </w:r>
      </w:ins>
    </w:p>
    <w:p w:rsidR="00FC0CD9" w:rsidRDefault="00FC0CD9">
      <w:pPr>
        <w:pStyle w:val="TOC1"/>
        <w:rPr>
          <w:ins w:id="52" w:author="Jayakrishnan Thundathil" w:date="2017-02-09T11:35:00Z"/>
          <w:rFonts w:eastAsiaTheme="minorEastAsia"/>
          <w:b w:val="0"/>
          <w:color w:val="auto"/>
          <w:kern w:val="0"/>
          <w:sz w:val="22"/>
          <w:szCs w:val="22"/>
          <w:lang w:val="en-US"/>
        </w:rPr>
      </w:pPr>
      <w:ins w:id="53" w:author="Jayakrishnan Thundathil" w:date="2017-02-09T11:35:00Z">
        <w:r w:rsidRPr="009D204E">
          <w:rPr>
            <w:rStyle w:val="Hyperlink"/>
          </w:rPr>
          <w:fldChar w:fldCharType="begin"/>
        </w:r>
        <w:r w:rsidRPr="009D204E">
          <w:rPr>
            <w:rStyle w:val="Hyperlink"/>
          </w:rPr>
          <w:instrText xml:space="preserve"> </w:instrText>
        </w:r>
        <w:r>
          <w:instrText>HYPERLINK \l "_Toc474403481"</w:instrText>
        </w:r>
        <w:r w:rsidRPr="009D204E">
          <w:rPr>
            <w:rStyle w:val="Hyperlink"/>
          </w:rPr>
          <w:instrText xml:space="preserve"> </w:instrText>
        </w:r>
        <w:r w:rsidRPr="009D204E">
          <w:rPr>
            <w:rStyle w:val="Hyperlink"/>
          </w:rPr>
          <w:fldChar w:fldCharType="separate"/>
        </w:r>
        <w:r w:rsidRPr="009D204E">
          <w:rPr>
            <w:rStyle w:val="Hyperlink"/>
            <w:rFonts w:ascii="Calibri" w:hAnsi="Calibri" w:cs="Calibri"/>
          </w:rPr>
          <w:t>4</w:t>
        </w:r>
        <w:r>
          <w:rPr>
            <w:rFonts w:eastAsiaTheme="minorEastAsia"/>
            <w:b w:val="0"/>
            <w:color w:val="auto"/>
            <w:kern w:val="0"/>
            <w:sz w:val="22"/>
            <w:szCs w:val="22"/>
            <w:lang w:val="en-US"/>
          </w:rPr>
          <w:tab/>
        </w:r>
        <w:r w:rsidRPr="009D204E">
          <w:rPr>
            <w:rStyle w:val="Hyperlink"/>
            <w:rFonts w:ascii="Calibri" w:hAnsi="Calibri" w:cs="Calibri"/>
          </w:rPr>
          <w:t>Constant Data Dictionary</w:t>
        </w:r>
        <w:r>
          <w:rPr>
            <w:webHidden/>
          </w:rPr>
          <w:tab/>
        </w:r>
        <w:r>
          <w:rPr>
            <w:webHidden/>
          </w:rPr>
          <w:fldChar w:fldCharType="begin"/>
        </w:r>
        <w:r>
          <w:rPr>
            <w:webHidden/>
          </w:rPr>
          <w:instrText xml:space="preserve"> PAGEREF _Toc474403481 \h </w:instrText>
        </w:r>
      </w:ins>
      <w:r>
        <w:rPr>
          <w:webHidden/>
        </w:rPr>
      </w:r>
      <w:r>
        <w:rPr>
          <w:webHidden/>
        </w:rPr>
        <w:fldChar w:fldCharType="separate"/>
      </w:r>
      <w:ins w:id="54" w:author="Jayakrishnan Thundathil" w:date="2017-02-09T11:35:00Z">
        <w:r>
          <w:rPr>
            <w:webHidden/>
          </w:rPr>
          <w:t>8</w:t>
        </w:r>
        <w:r>
          <w:rPr>
            <w:webHidden/>
          </w:rPr>
          <w:fldChar w:fldCharType="end"/>
        </w:r>
        <w:r w:rsidRPr="009D204E">
          <w:rPr>
            <w:rStyle w:val="Hyperlink"/>
          </w:rPr>
          <w:fldChar w:fldCharType="end"/>
        </w:r>
      </w:ins>
    </w:p>
    <w:p w:rsidR="00FC0CD9" w:rsidRDefault="00FC0CD9">
      <w:pPr>
        <w:pStyle w:val="TOC2"/>
        <w:rPr>
          <w:ins w:id="55" w:author="Jayakrishnan Thundathil" w:date="2017-02-09T11:35:00Z"/>
          <w:rFonts w:asciiTheme="minorHAnsi" w:eastAsiaTheme="minorEastAsia" w:hAnsiTheme="minorHAnsi"/>
          <w:color w:val="auto"/>
          <w:kern w:val="0"/>
          <w:szCs w:val="22"/>
        </w:rPr>
      </w:pPr>
      <w:ins w:id="56" w:author="Jayakrishnan Thundathil" w:date="2017-02-09T11:35:00Z">
        <w:r w:rsidRPr="009D204E">
          <w:rPr>
            <w:rStyle w:val="Hyperlink"/>
          </w:rPr>
          <w:fldChar w:fldCharType="begin"/>
        </w:r>
        <w:r w:rsidRPr="009D204E">
          <w:rPr>
            <w:rStyle w:val="Hyperlink"/>
          </w:rPr>
          <w:instrText xml:space="preserve"> </w:instrText>
        </w:r>
        <w:r>
          <w:instrText>HYPERLINK \l "_Toc474403482"</w:instrText>
        </w:r>
        <w:r w:rsidRPr="009D204E">
          <w:rPr>
            <w:rStyle w:val="Hyperlink"/>
          </w:rPr>
          <w:instrText xml:space="preserve"> </w:instrText>
        </w:r>
        <w:r w:rsidRPr="009D204E">
          <w:rPr>
            <w:rStyle w:val="Hyperlink"/>
          </w:rPr>
          <w:fldChar w:fldCharType="separate"/>
        </w:r>
        <w:r w:rsidRPr="009D204E">
          <w:rPr>
            <w:rStyle w:val="Hyperlink"/>
          </w:rPr>
          <w:t>4.1</w:t>
        </w:r>
        <w:r>
          <w:rPr>
            <w:rFonts w:asciiTheme="minorHAnsi" w:eastAsiaTheme="minorEastAsia" w:hAnsiTheme="minorHAnsi"/>
            <w:color w:val="auto"/>
            <w:kern w:val="0"/>
            <w:szCs w:val="22"/>
          </w:rPr>
          <w:tab/>
        </w:r>
        <w:r w:rsidRPr="009D204E">
          <w:rPr>
            <w:rStyle w:val="Hyperlink"/>
          </w:rPr>
          <w:t>Program (fixed) Constants</w:t>
        </w:r>
        <w:r>
          <w:rPr>
            <w:webHidden/>
          </w:rPr>
          <w:tab/>
        </w:r>
        <w:r>
          <w:rPr>
            <w:webHidden/>
          </w:rPr>
          <w:fldChar w:fldCharType="begin"/>
        </w:r>
        <w:r>
          <w:rPr>
            <w:webHidden/>
          </w:rPr>
          <w:instrText xml:space="preserve"> PAGEREF _Toc474403482 \h </w:instrText>
        </w:r>
      </w:ins>
      <w:r>
        <w:rPr>
          <w:webHidden/>
        </w:rPr>
      </w:r>
      <w:r>
        <w:rPr>
          <w:webHidden/>
        </w:rPr>
        <w:fldChar w:fldCharType="separate"/>
      </w:r>
      <w:ins w:id="57" w:author="Jayakrishnan Thundathil" w:date="2017-02-09T11:35:00Z">
        <w:r>
          <w:rPr>
            <w:webHidden/>
          </w:rPr>
          <w:t>8</w:t>
        </w:r>
        <w:r>
          <w:rPr>
            <w:webHidden/>
          </w:rPr>
          <w:fldChar w:fldCharType="end"/>
        </w:r>
        <w:r w:rsidRPr="009D204E">
          <w:rPr>
            <w:rStyle w:val="Hyperlink"/>
          </w:rPr>
          <w:fldChar w:fldCharType="end"/>
        </w:r>
      </w:ins>
    </w:p>
    <w:p w:rsidR="00FC0CD9" w:rsidRDefault="00FC0CD9">
      <w:pPr>
        <w:pStyle w:val="TOC3"/>
        <w:tabs>
          <w:tab w:val="left" w:pos="1200"/>
        </w:tabs>
        <w:rPr>
          <w:ins w:id="58" w:author="Jayakrishnan Thundathil" w:date="2017-02-09T11:35:00Z"/>
          <w:rFonts w:asciiTheme="minorHAnsi" w:eastAsiaTheme="minorEastAsia" w:hAnsiTheme="minorHAnsi"/>
          <w:color w:val="auto"/>
          <w:kern w:val="0"/>
          <w:sz w:val="22"/>
          <w:szCs w:val="22"/>
        </w:rPr>
      </w:pPr>
      <w:ins w:id="59" w:author="Jayakrishnan Thundathil" w:date="2017-02-09T11:35:00Z">
        <w:r w:rsidRPr="009D204E">
          <w:rPr>
            <w:rStyle w:val="Hyperlink"/>
          </w:rPr>
          <w:fldChar w:fldCharType="begin"/>
        </w:r>
        <w:r w:rsidRPr="009D204E">
          <w:rPr>
            <w:rStyle w:val="Hyperlink"/>
          </w:rPr>
          <w:instrText xml:space="preserve"> </w:instrText>
        </w:r>
        <w:r>
          <w:instrText>HYPERLINK \l "_Toc474403483"</w:instrText>
        </w:r>
        <w:r w:rsidRPr="009D204E">
          <w:rPr>
            <w:rStyle w:val="Hyperlink"/>
          </w:rPr>
          <w:instrText xml:space="preserve"> </w:instrText>
        </w:r>
        <w:r w:rsidRPr="009D204E">
          <w:rPr>
            <w:rStyle w:val="Hyperlink"/>
          </w:rPr>
          <w:fldChar w:fldCharType="separate"/>
        </w:r>
        <w:r w:rsidRPr="009D204E">
          <w:rPr>
            <w:rStyle w:val="Hyperlink"/>
          </w:rPr>
          <w:t>4.1.1</w:t>
        </w:r>
        <w:r>
          <w:rPr>
            <w:rFonts w:asciiTheme="minorHAnsi" w:eastAsiaTheme="minorEastAsia" w:hAnsiTheme="minorHAnsi"/>
            <w:color w:val="auto"/>
            <w:kern w:val="0"/>
            <w:sz w:val="22"/>
            <w:szCs w:val="22"/>
          </w:rPr>
          <w:tab/>
        </w:r>
        <w:r w:rsidRPr="009D204E">
          <w:rPr>
            <w:rStyle w:val="Hyperlink"/>
          </w:rPr>
          <w:t>Embedded Constants</w:t>
        </w:r>
        <w:r>
          <w:rPr>
            <w:webHidden/>
          </w:rPr>
          <w:tab/>
        </w:r>
        <w:r>
          <w:rPr>
            <w:webHidden/>
          </w:rPr>
          <w:fldChar w:fldCharType="begin"/>
        </w:r>
        <w:r>
          <w:rPr>
            <w:webHidden/>
          </w:rPr>
          <w:instrText xml:space="preserve"> PAGEREF _Toc474403483 \h </w:instrText>
        </w:r>
      </w:ins>
      <w:r>
        <w:rPr>
          <w:webHidden/>
        </w:rPr>
      </w:r>
      <w:r>
        <w:rPr>
          <w:webHidden/>
        </w:rPr>
        <w:fldChar w:fldCharType="separate"/>
      </w:r>
      <w:ins w:id="60" w:author="Jayakrishnan Thundathil" w:date="2017-02-09T11:35:00Z">
        <w:r>
          <w:rPr>
            <w:webHidden/>
          </w:rPr>
          <w:t>8</w:t>
        </w:r>
        <w:r>
          <w:rPr>
            <w:webHidden/>
          </w:rPr>
          <w:fldChar w:fldCharType="end"/>
        </w:r>
        <w:r w:rsidRPr="009D204E">
          <w:rPr>
            <w:rStyle w:val="Hyperlink"/>
          </w:rPr>
          <w:fldChar w:fldCharType="end"/>
        </w:r>
      </w:ins>
    </w:p>
    <w:p w:rsidR="00FC0CD9" w:rsidRDefault="00FC0CD9">
      <w:pPr>
        <w:pStyle w:val="TOC1"/>
        <w:rPr>
          <w:ins w:id="61" w:author="Jayakrishnan Thundathil" w:date="2017-02-09T11:35:00Z"/>
          <w:rFonts w:eastAsiaTheme="minorEastAsia"/>
          <w:b w:val="0"/>
          <w:color w:val="auto"/>
          <w:kern w:val="0"/>
          <w:sz w:val="22"/>
          <w:szCs w:val="22"/>
          <w:lang w:val="en-US"/>
        </w:rPr>
      </w:pPr>
      <w:ins w:id="62" w:author="Jayakrishnan Thundathil" w:date="2017-02-09T11:35:00Z">
        <w:r w:rsidRPr="009D204E">
          <w:rPr>
            <w:rStyle w:val="Hyperlink"/>
          </w:rPr>
          <w:fldChar w:fldCharType="begin"/>
        </w:r>
        <w:r w:rsidRPr="009D204E">
          <w:rPr>
            <w:rStyle w:val="Hyperlink"/>
          </w:rPr>
          <w:instrText xml:space="preserve"> </w:instrText>
        </w:r>
        <w:r>
          <w:instrText>HYPERLINK \l "_Toc474403484"</w:instrText>
        </w:r>
        <w:r w:rsidRPr="009D204E">
          <w:rPr>
            <w:rStyle w:val="Hyperlink"/>
          </w:rPr>
          <w:instrText xml:space="preserve"> </w:instrText>
        </w:r>
        <w:r w:rsidRPr="009D204E">
          <w:rPr>
            <w:rStyle w:val="Hyperlink"/>
          </w:rPr>
          <w:fldChar w:fldCharType="separate"/>
        </w:r>
        <w:r w:rsidRPr="009D204E">
          <w:rPr>
            <w:rStyle w:val="Hyperlink"/>
            <w:rFonts w:ascii="Calibri" w:hAnsi="Calibri" w:cs="Calibri"/>
          </w:rPr>
          <w:t>5</w:t>
        </w:r>
        <w:r>
          <w:rPr>
            <w:rFonts w:eastAsiaTheme="minorEastAsia"/>
            <w:b w:val="0"/>
            <w:color w:val="auto"/>
            <w:kern w:val="0"/>
            <w:sz w:val="22"/>
            <w:szCs w:val="22"/>
            <w:lang w:val="en-US"/>
          </w:rPr>
          <w:tab/>
        </w:r>
        <w:r w:rsidRPr="009D204E">
          <w:rPr>
            <w:rStyle w:val="Hyperlink"/>
            <w:rFonts w:ascii="Calibri" w:hAnsi="Calibri" w:cs="Calibri"/>
          </w:rPr>
          <w:t>Software Component Implementation</w:t>
        </w:r>
        <w:r>
          <w:rPr>
            <w:webHidden/>
          </w:rPr>
          <w:tab/>
        </w:r>
        <w:r>
          <w:rPr>
            <w:webHidden/>
          </w:rPr>
          <w:fldChar w:fldCharType="begin"/>
        </w:r>
        <w:r>
          <w:rPr>
            <w:webHidden/>
          </w:rPr>
          <w:instrText xml:space="preserve"> PAGEREF _Toc474403484 \h </w:instrText>
        </w:r>
      </w:ins>
      <w:r>
        <w:rPr>
          <w:webHidden/>
        </w:rPr>
      </w:r>
      <w:r>
        <w:rPr>
          <w:webHidden/>
        </w:rPr>
        <w:fldChar w:fldCharType="separate"/>
      </w:r>
      <w:ins w:id="63"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64" w:author="Jayakrishnan Thundathil" w:date="2017-02-09T11:35:00Z"/>
          <w:rFonts w:asciiTheme="minorHAnsi" w:eastAsiaTheme="minorEastAsia" w:hAnsiTheme="minorHAnsi"/>
          <w:color w:val="auto"/>
          <w:kern w:val="0"/>
          <w:szCs w:val="22"/>
        </w:rPr>
      </w:pPr>
      <w:ins w:id="65" w:author="Jayakrishnan Thundathil" w:date="2017-02-09T11:35:00Z">
        <w:r w:rsidRPr="009D204E">
          <w:rPr>
            <w:rStyle w:val="Hyperlink"/>
          </w:rPr>
          <w:fldChar w:fldCharType="begin"/>
        </w:r>
        <w:r w:rsidRPr="009D204E">
          <w:rPr>
            <w:rStyle w:val="Hyperlink"/>
          </w:rPr>
          <w:instrText xml:space="preserve"> </w:instrText>
        </w:r>
        <w:r>
          <w:instrText>HYPERLINK \l "_Toc474403485"</w:instrText>
        </w:r>
        <w:r w:rsidRPr="009D204E">
          <w:rPr>
            <w:rStyle w:val="Hyperlink"/>
          </w:rPr>
          <w:instrText xml:space="preserve"> </w:instrText>
        </w:r>
        <w:r w:rsidRPr="009D204E">
          <w:rPr>
            <w:rStyle w:val="Hyperlink"/>
          </w:rPr>
          <w:fldChar w:fldCharType="separate"/>
        </w:r>
        <w:r w:rsidRPr="009D204E">
          <w:rPr>
            <w:rStyle w:val="Hyperlink"/>
          </w:rPr>
          <w:t>5.1</w:t>
        </w:r>
        <w:r>
          <w:rPr>
            <w:rFonts w:asciiTheme="minorHAnsi" w:eastAsiaTheme="minorEastAsia" w:hAnsiTheme="minorHAnsi"/>
            <w:color w:val="auto"/>
            <w:kern w:val="0"/>
            <w:szCs w:val="22"/>
          </w:rPr>
          <w:tab/>
        </w:r>
        <w:r w:rsidRPr="009D204E">
          <w:rPr>
            <w:rStyle w:val="Hyperlink"/>
          </w:rPr>
          <w:t>Sub-Module Functions</w:t>
        </w:r>
        <w:r>
          <w:rPr>
            <w:webHidden/>
          </w:rPr>
          <w:tab/>
        </w:r>
        <w:r>
          <w:rPr>
            <w:webHidden/>
          </w:rPr>
          <w:fldChar w:fldCharType="begin"/>
        </w:r>
        <w:r>
          <w:rPr>
            <w:webHidden/>
          </w:rPr>
          <w:instrText xml:space="preserve"> PAGEREF _Toc474403485 \h </w:instrText>
        </w:r>
      </w:ins>
      <w:r>
        <w:rPr>
          <w:webHidden/>
        </w:rPr>
      </w:r>
      <w:r>
        <w:rPr>
          <w:webHidden/>
        </w:rPr>
        <w:fldChar w:fldCharType="separate"/>
      </w:r>
      <w:ins w:id="66"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67" w:author="Jayakrishnan Thundathil" w:date="2017-02-09T11:35:00Z"/>
          <w:rFonts w:asciiTheme="minorHAnsi" w:eastAsiaTheme="minorEastAsia" w:hAnsiTheme="minorHAnsi"/>
          <w:color w:val="auto"/>
          <w:kern w:val="0"/>
          <w:szCs w:val="22"/>
        </w:rPr>
      </w:pPr>
      <w:ins w:id="68" w:author="Jayakrishnan Thundathil" w:date="2017-02-09T11:35:00Z">
        <w:r w:rsidRPr="009D204E">
          <w:rPr>
            <w:rStyle w:val="Hyperlink"/>
          </w:rPr>
          <w:fldChar w:fldCharType="begin"/>
        </w:r>
        <w:r w:rsidRPr="009D204E">
          <w:rPr>
            <w:rStyle w:val="Hyperlink"/>
          </w:rPr>
          <w:instrText xml:space="preserve"> </w:instrText>
        </w:r>
        <w:r>
          <w:instrText>HYPERLINK \l "_Toc474403486"</w:instrText>
        </w:r>
        <w:r w:rsidRPr="009D204E">
          <w:rPr>
            <w:rStyle w:val="Hyperlink"/>
          </w:rPr>
          <w:instrText xml:space="preserve"> </w:instrText>
        </w:r>
        <w:r w:rsidRPr="009D204E">
          <w:rPr>
            <w:rStyle w:val="Hyperlink"/>
          </w:rPr>
          <w:fldChar w:fldCharType="separate"/>
        </w:r>
        <w:r w:rsidRPr="009D204E">
          <w:rPr>
            <w:rStyle w:val="Hyperlink"/>
            <w:rFonts w:cs="Calibri"/>
          </w:rPr>
          <w:t>5.1.1</w:t>
        </w:r>
        <w:r>
          <w:rPr>
            <w:rFonts w:asciiTheme="minorHAnsi" w:eastAsiaTheme="minorEastAsia" w:hAnsiTheme="minorHAnsi"/>
            <w:color w:val="auto"/>
            <w:kern w:val="0"/>
            <w:szCs w:val="22"/>
          </w:rPr>
          <w:tab/>
        </w:r>
        <w:r w:rsidRPr="009D204E">
          <w:rPr>
            <w:rStyle w:val="Hyperlink"/>
            <w:rFonts w:cs="Calibri"/>
          </w:rPr>
          <w:t>Init: GmTqArbnInit1</w:t>
        </w:r>
        <w:r>
          <w:rPr>
            <w:webHidden/>
          </w:rPr>
          <w:tab/>
        </w:r>
        <w:r>
          <w:rPr>
            <w:webHidden/>
          </w:rPr>
          <w:fldChar w:fldCharType="begin"/>
        </w:r>
        <w:r>
          <w:rPr>
            <w:webHidden/>
          </w:rPr>
          <w:instrText xml:space="preserve"> PAGEREF _Toc474403486 \h </w:instrText>
        </w:r>
      </w:ins>
      <w:r>
        <w:rPr>
          <w:webHidden/>
        </w:rPr>
      </w:r>
      <w:r>
        <w:rPr>
          <w:webHidden/>
        </w:rPr>
        <w:fldChar w:fldCharType="separate"/>
      </w:r>
      <w:ins w:id="69"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70" w:author="Jayakrishnan Thundathil" w:date="2017-02-09T11:35:00Z"/>
          <w:rFonts w:asciiTheme="minorHAnsi" w:eastAsiaTheme="minorEastAsia" w:hAnsiTheme="minorHAnsi"/>
          <w:color w:val="auto"/>
          <w:kern w:val="0"/>
          <w:szCs w:val="22"/>
        </w:rPr>
      </w:pPr>
      <w:ins w:id="71" w:author="Jayakrishnan Thundathil" w:date="2017-02-09T11:35:00Z">
        <w:r w:rsidRPr="009D204E">
          <w:rPr>
            <w:rStyle w:val="Hyperlink"/>
          </w:rPr>
          <w:fldChar w:fldCharType="begin"/>
        </w:r>
        <w:r w:rsidRPr="009D204E">
          <w:rPr>
            <w:rStyle w:val="Hyperlink"/>
          </w:rPr>
          <w:instrText xml:space="preserve"> </w:instrText>
        </w:r>
        <w:r>
          <w:instrText>HYPERLINK \l "_Toc474403487"</w:instrText>
        </w:r>
        <w:r w:rsidRPr="009D204E">
          <w:rPr>
            <w:rStyle w:val="Hyperlink"/>
          </w:rPr>
          <w:instrText xml:space="preserve"> </w:instrText>
        </w:r>
        <w:r w:rsidRPr="009D204E">
          <w:rPr>
            <w:rStyle w:val="Hyperlink"/>
          </w:rPr>
          <w:fldChar w:fldCharType="separate"/>
        </w:r>
        <w:r w:rsidRPr="009D204E">
          <w:rPr>
            <w:rStyle w:val="Hyperlink"/>
            <w:rFonts w:cs="Calibri"/>
          </w:rPr>
          <w:t>5.1.1.1</w:t>
        </w:r>
        <w:r>
          <w:rPr>
            <w:rFonts w:asciiTheme="minorHAnsi" w:eastAsiaTheme="minorEastAsia" w:hAnsiTheme="minorHAnsi"/>
            <w:color w:val="auto"/>
            <w:kern w:val="0"/>
            <w:szCs w:val="22"/>
          </w:rPr>
          <w:tab/>
        </w:r>
        <w:r w:rsidRPr="009D204E">
          <w:rPr>
            <w:rStyle w:val="Hyperlink"/>
            <w:rFonts w:cs="Calibri"/>
          </w:rPr>
          <w:t>Design Rationale</w:t>
        </w:r>
        <w:r>
          <w:rPr>
            <w:webHidden/>
          </w:rPr>
          <w:tab/>
        </w:r>
        <w:r>
          <w:rPr>
            <w:webHidden/>
          </w:rPr>
          <w:fldChar w:fldCharType="begin"/>
        </w:r>
        <w:r>
          <w:rPr>
            <w:webHidden/>
          </w:rPr>
          <w:instrText xml:space="preserve"> PAGEREF _Toc474403487 \h </w:instrText>
        </w:r>
      </w:ins>
      <w:r>
        <w:rPr>
          <w:webHidden/>
        </w:rPr>
      </w:r>
      <w:r>
        <w:rPr>
          <w:webHidden/>
        </w:rPr>
        <w:fldChar w:fldCharType="separate"/>
      </w:r>
      <w:ins w:id="72"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73" w:author="Jayakrishnan Thundathil" w:date="2017-02-09T11:35:00Z"/>
          <w:rFonts w:asciiTheme="minorHAnsi" w:eastAsiaTheme="minorEastAsia" w:hAnsiTheme="minorHAnsi"/>
          <w:color w:val="auto"/>
          <w:kern w:val="0"/>
          <w:szCs w:val="22"/>
        </w:rPr>
      </w:pPr>
      <w:ins w:id="74" w:author="Jayakrishnan Thundathil" w:date="2017-02-09T11:35:00Z">
        <w:r w:rsidRPr="009D204E">
          <w:rPr>
            <w:rStyle w:val="Hyperlink"/>
          </w:rPr>
          <w:fldChar w:fldCharType="begin"/>
        </w:r>
        <w:r w:rsidRPr="009D204E">
          <w:rPr>
            <w:rStyle w:val="Hyperlink"/>
          </w:rPr>
          <w:instrText xml:space="preserve"> </w:instrText>
        </w:r>
        <w:r>
          <w:instrText>HYPERLINK \l "_Toc474403488"</w:instrText>
        </w:r>
        <w:r w:rsidRPr="009D204E">
          <w:rPr>
            <w:rStyle w:val="Hyperlink"/>
          </w:rPr>
          <w:instrText xml:space="preserve"> </w:instrText>
        </w:r>
        <w:r w:rsidRPr="009D204E">
          <w:rPr>
            <w:rStyle w:val="Hyperlink"/>
          </w:rPr>
          <w:fldChar w:fldCharType="separate"/>
        </w:r>
        <w:r w:rsidRPr="009D204E">
          <w:rPr>
            <w:rStyle w:val="Hyperlink"/>
            <w:rFonts w:cs="Calibri"/>
          </w:rPr>
          <w:t>5.1.1.2</w:t>
        </w:r>
        <w:r>
          <w:rPr>
            <w:rFonts w:asciiTheme="minorHAnsi" w:eastAsiaTheme="minorEastAsia" w:hAnsiTheme="minorHAnsi"/>
            <w:color w:val="auto"/>
            <w:kern w:val="0"/>
            <w:szCs w:val="22"/>
          </w:rPr>
          <w:tab/>
        </w:r>
        <w:r w:rsidRPr="009D204E">
          <w:rPr>
            <w:rStyle w:val="Hyperlink"/>
            <w:rFonts w:cs="Calibri"/>
          </w:rPr>
          <w:t>Module Outputs</w:t>
        </w:r>
        <w:r>
          <w:rPr>
            <w:webHidden/>
          </w:rPr>
          <w:tab/>
        </w:r>
        <w:r>
          <w:rPr>
            <w:webHidden/>
          </w:rPr>
          <w:fldChar w:fldCharType="begin"/>
        </w:r>
        <w:r>
          <w:rPr>
            <w:webHidden/>
          </w:rPr>
          <w:instrText xml:space="preserve"> PAGEREF _Toc474403488 \h </w:instrText>
        </w:r>
      </w:ins>
      <w:r>
        <w:rPr>
          <w:webHidden/>
        </w:rPr>
      </w:r>
      <w:r>
        <w:rPr>
          <w:webHidden/>
        </w:rPr>
        <w:fldChar w:fldCharType="separate"/>
      </w:r>
      <w:ins w:id="75"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76" w:author="Jayakrishnan Thundathil" w:date="2017-02-09T11:35:00Z"/>
          <w:rFonts w:asciiTheme="minorHAnsi" w:eastAsiaTheme="minorEastAsia" w:hAnsiTheme="minorHAnsi"/>
          <w:color w:val="auto"/>
          <w:kern w:val="0"/>
          <w:szCs w:val="22"/>
        </w:rPr>
      </w:pPr>
      <w:ins w:id="77" w:author="Jayakrishnan Thundathil" w:date="2017-02-09T11:35:00Z">
        <w:r w:rsidRPr="009D204E">
          <w:rPr>
            <w:rStyle w:val="Hyperlink"/>
          </w:rPr>
          <w:fldChar w:fldCharType="begin"/>
        </w:r>
        <w:r w:rsidRPr="009D204E">
          <w:rPr>
            <w:rStyle w:val="Hyperlink"/>
          </w:rPr>
          <w:instrText xml:space="preserve"> </w:instrText>
        </w:r>
        <w:r>
          <w:instrText>HYPERLINK \l "_Toc474403489"</w:instrText>
        </w:r>
        <w:r w:rsidRPr="009D204E">
          <w:rPr>
            <w:rStyle w:val="Hyperlink"/>
          </w:rPr>
          <w:instrText xml:space="preserve"> </w:instrText>
        </w:r>
        <w:r w:rsidRPr="009D204E">
          <w:rPr>
            <w:rStyle w:val="Hyperlink"/>
          </w:rPr>
          <w:fldChar w:fldCharType="separate"/>
        </w:r>
        <w:r w:rsidRPr="009D204E">
          <w:rPr>
            <w:rStyle w:val="Hyperlink"/>
            <w:rFonts w:cs="Calibri"/>
          </w:rPr>
          <w:t>5.1.2</w:t>
        </w:r>
        <w:r>
          <w:rPr>
            <w:rFonts w:asciiTheme="minorHAnsi" w:eastAsiaTheme="minorEastAsia" w:hAnsiTheme="minorHAnsi"/>
            <w:color w:val="auto"/>
            <w:kern w:val="0"/>
            <w:szCs w:val="22"/>
          </w:rPr>
          <w:tab/>
        </w:r>
        <w:r w:rsidRPr="009D204E">
          <w:rPr>
            <w:rStyle w:val="Hyperlink"/>
            <w:rFonts w:cs="Calibri"/>
          </w:rPr>
          <w:t>Per: GmTqArbnPer1</w:t>
        </w:r>
        <w:r>
          <w:rPr>
            <w:webHidden/>
          </w:rPr>
          <w:tab/>
        </w:r>
        <w:r>
          <w:rPr>
            <w:webHidden/>
          </w:rPr>
          <w:fldChar w:fldCharType="begin"/>
        </w:r>
        <w:r>
          <w:rPr>
            <w:webHidden/>
          </w:rPr>
          <w:instrText xml:space="preserve"> PAGEREF _Toc474403489 \h </w:instrText>
        </w:r>
      </w:ins>
      <w:r>
        <w:rPr>
          <w:webHidden/>
        </w:rPr>
      </w:r>
      <w:r>
        <w:rPr>
          <w:webHidden/>
        </w:rPr>
        <w:fldChar w:fldCharType="separate"/>
      </w:r>
      <w:ins w:id="78"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79" w:author="Jayakrishnan Thundathil" w:date="2017-02-09T11:35:00Z"/>
          <w:rFonts w:asciiTheme="minorHAnsi" w:eastAsiaTheme="minorEastAsia" w:hAnsiTheme="minorHAnsi"/>
          <w:color w:val="auto"/>
          <w:kern w:val="0"/>
          <w:szCs w:val="22"/>
        </w:rPr>
      </w:pPr>
      <w:ins w:id="80" w:author="Jayakrishnan Thundathil" w:date="2017-02-09T11:35:00Z">
        <w:r w:rsidRPr="009D204E">
          <w:rPr>
            <w:rStyle w:val="Hyperlink"/>
          </w:rPr>
          <w:fldChar w:fldCharType="begin"/>
        </w:r>
        <w:r w:rsidRPr="009D204E">
          <w:rPr>
            <w:rStyle w:val="Hyperlink"/>
          </w:rPr>
          <w:instrText xml:space="preserve"> </w:instrText>
        </w:r>
        <w:r>
          <w:instrText>HYPERLINK \l "_Toc474403490"</w:instrText>
        </w:r>
        <w:r w:rsidRPr="009D204E">
          <w:rPr>
            <w:rStyle w:val="Hyperlink"/>
          </w:rPr>
          <w:instrText xml:space="preserve"> </w:instrText>
        </w:r>
        <w:r w:rsidRPr="009D204E">
          <w:rPr>
            <w:rStyle w:val="Hyperlink"/>
          </w:rPr>
          <w:fldChar w:fldCharType="separate"/>
        </w:r>
        <w:r w:rsidRPr="009D204E">
          <w:rPr>
            <w:rStyle w:val="Hyperlink"/>
            <w:rFonts w:cs="Calibri"/>
          </w:rPr>
          <w:t>5.1.2.1</w:t>
        </w:r>
        <w:r>
          <w:rPr>
            <w:rFonts w:asciiTheme="minorHAnsi" w:eastAsiaTheme="minorEastAsia" w:hAnsiTheme="minorHAnsi"/>
            <w:color w:val="auto"/>
            <w:kern w:val="0"/>
            <w:szCs w:val="22"/>
          </w:rPr>
          <w:tab/>
        </w:r>
        <w:r w:rsidRPr="009D204E">
          <w:rPr>
            <w:rStyle w:val="Hyperlink"/>
            <w:rFonts w:cs="Calibri"/>
          </w:rPr>
          <w:t>Design Rationale</w:t>
        </w:r>
        <w:r>
          <w:rPr>
            <w:webHidden/>
          </w:rPr>
          <w:tab/>
        </w:r>
        <w:r>
          <w:rPr>
            <w:webHidden/>
          </w:rPr>
          <w:fldChar w:fldCharType="begin"/>
        </w:r>
        <w:r>
          <w:rPr>
            <w:webHidden/>
          </w:rPr>
          <w:instrText xml:space="preserve"> PAGEREF _Toc474403490 \h </w:instrText>
        </w:r>
      </w:ins>
      <w:r>
        <w:rPr>
          <w:webHidden/>
        </w:rPr>
      </w:r>
      <w:r>
        <w:rPr>
          <w:webHidden/>
        </w:rPr>
        <w:fldChar w:fldCharType="separate"/>
      </w:r>
      <w:ins w:id="81"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82" w:author="Jayakrishnan Thundathil" w:date="2017-02-09T11:35:00Z"/>
          <w:rFonts w:asciiTheme="minorHAnsi" w:eastAsiaTheme="minorEastAsia" w:hAnsiTheme="minorHAnsi"/>
          <w:color w:val="auto"/>
          <w:kern w:val="0"/>
          <w:szCs w:val="22"/>
        </w:rPr>
      </w:pPr>
      <w:ins w:id="83" w:author="Jayakrishnan Thundathil" w:date="2017-02-09T11:35:00Z">
        <w:r w:rsidRPr="009D204E">
          <w:rPr>
            <w:rStyle w:val="Hyperlink"/>
          </w:rPr>
          <w:fldChar w:fldCharType="begin"/>
        </w:r>
        <w:r w:rsidRPr="009D204E">
          <w:rPr>
            <w:rStyle w:val="Hyperlink"/>
          </w:rPr>
          <w:instrText xml:space="preserve"> </w:instrText>
        </w:r>
        <w:r>
          <w:instrText>HYPERLINK \l "_Toc474403491"</w:instrText>
        </w:r>
        <w:r w:rsidRPr="009D204E">
          <w:rPr>
            <w:rStyle w:val="Hyperlink"/>
          </w:rPr>
          <w:instrText xml:space="preserve"> </w:instrText>
        </w:r>
        <w:r w:rsidRPr="009D204E">
          <w:rPr>
            <w:rStyle w:val="Hyperlink"/>
          </w:rPr>
          <w:fldChar w:fldCharType="separate"/>
        </w:r>
        <w:r w:rsidRPr="009D204E">
          <w:rPr>
            <w:rStyle w:val="Hyperlink"/>
            <w:rFonts w:cs="Calibri"/>
          </w:rPr>
          <w:t>5.1.2.2</w:t>
        </w:r>
        <w:r>
          <w:rPr>
            <w:rFonts w:asciiTheme="minorHAnsi" w:eastAsiaTheme="minorEastAsia" w:hAnsiTheme="minorHAnsi"/>
            <w:color w:val="auto"/>
            <w:kern w:val="0"/>
            <w:szCs w:val="22"/>
          </w:rPr>
          <w:tab/>
        </w:r>
        <w:r w:rsidRPr="009D204E">
          <w:rPr>
            <w:rStyle w:val="Hyperlink"/>
            <w:rFonts w:cs="Calibri"/>
          </w:rPr>
          <w:t>Store Module Inputs to Local copies</w:t>
        </w:r>
        <w:r>
          <w:rPr>
            <w:webHidden/>
          </w:rPr>
          <w:tab/>
        </w:r>
        <w:r>
          <w:rPr>
            <w:webHidden/>
          </w:rPr>
          <w:fldChar w:fldCharType="begin"/>
        </w:r>
        <w:r>
          <w:rPr>
            <w:webHidden/>
          </w:rPr>
          <w:instrText xml:space="preserve"> PAGEREF _Toc474403491 \h </w:instrText>
        </w:r>
      </w:ins>
      <w:r>
        <w:rPr>
          <w:webHidden/>
        </w:rPr>
      </w:r>
      <w:r>
        <w:rPr>
          <w:webHidden/>
        </w:rPr>
        <w:fldChar w:fldCharType="separate"/>
      </w:r>
      <w:ins w:id="84"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85" w:author="Jayakrishnan Thundathil" w:date="2017-02-09T11:35:00Z"/>
          <w:rFonts w:asciiTheme="minorHAnsi" w:eastAsiaTheme="minorEastAsia" w:hAnsiTheme="minorHAnsi"/>
          <w:color w:val="auto"/>
          <w:kern w:val="0"/>
          <w:szCs w:val="22"/>
        </w:rPr>
      </w:pPr>
      <w:ins w:id="86" w:author="Jayakrishnan Thundathil" w:date="2017-02-09T11:35:00Z">
        <w:r w:rsidRPr="009D204E">
          <w:rPr>
            <w:rStyle w:val="Hyperlink"/>
          </w:rPr>
          <w:fldChar w:fldCharType="begin"/>
        </w:r>
        <w:r w:rsidRPr="009D204E">
          <w:rPr>
            <w:rStyle w:val="Hyperlink"/>
          </w:rPr>
          <w:instrText xml:space="preserve"> </w:instrText>
        </w:r>
        <w:r>
          <w:instrText>HYPERLINK \l "_Toc474403492"</w:instrText>
        </w:r>
        <w:r w:rsidRPr="009D204E">
          <w:rPr>
            <w:rStyle w:val="Hyperlink"/>
          </w:rPr>
          <w:instrText xml:space="preserve"> </w:instrText>
        </w:r>
        <w:r w:rsidRPr="009D204E">
          <w:rPr>
            <w:rStyle w:val="Hyperlink"/>
          </w:rPr>
          <w:fldChar w:fldCharType="separate"/>
        </w:r>
        <w:r w:rsidRPr="009D204E">
          <w:rPr>
            <w:rStyle w:val="Hyperlink"/>
            <w:rFonts w:cs="Calibri"/>
          </w:rPr>
          <w:t>5.1.2.3</w:t>
        </w:r>
        <w:r>
          <w:rPr>
            <w:rFonts w:asciiTheme="minorHAnsi" w:eastAsiaTheme="minorEastAsia" w:hAnsiTheme="minorHAnsi"/>
            <w:color w:val="auto"/>
            <w:kern w:val="0"/>
            <w:szCs w:val="22"/>
          </w:rPr>
          <w:tab/>
        </w:r>
        <w:r w:rsidRPr="009D204E">
          <w:rPr>
            <w:rStyle w:val="Hyperlink"/>
            <w:rFonts w:cs="Calibri"/>
          </w:rPr>
          <w:t>(Processing of function)………</w:t>
        </w:r>
        <w:r>
          <w:rPr>
            <w:webHidden/>
          </w:rPr>
          <w:tab/>
        </w:r>
        <w:r>
          <w:rPr>
            <w:webHidden/>
          </w:rPr>
          <w:fldChar w:fldCharType="begin"/>
        </w:r>
        <w:r>
          <w:rPr>
            <w:webHidden/>
          </w:rPr>
          <w:instrText xml:space="preserve"> PAGEREF _Toc474403492 \h </w:instrText>
        </w:r>
      </w:ins>
      <w:r>
        <w:rPr>
          <w:webHidden/>
        </w:rPr>
      </w:r>
      <w:r>
        <w:rPr>
          <w:webHidden/>
        </w:rPr>
        <w:fldChar w:fldCharType="separate"/>
      </w:r>
      <w:ins w:id="87"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88" w:author="Jayakrishnan Thundathil" w:date="2017-02-09T11:35:00Z"/>
          <w:rFonts w:asciiTheme="minorHAnsi" w:eastAsiaTheme="minorEastAsia" w:hAnsiTheme="minorHAnsi"/>
          <w:color w:val="auto"/>
          <w:kern w:val="0"/>
          <w:szCs w:val="22"/>
        </w:rPr>
      </w:pPr>
      <w:ins w:id="89" w:author="Jayakrishnan Thundathil" w:date="2017-02-09T11:35:00Z">
        <w:r w:rsidRPr="009D204E">
          <w:rPr>
            <w:rStyle w:val="Hyperlink"/>
          </w:rPr>
          <w:fldChar w:fldCharType="begin"/>
        </w:r>
        <w:r w:rsidRPr="009D204E">
          <w:rPr>
            <w:rStyle w:val="Hyperlink"/>
          </w:rPr>
          <w:instrText xml:space="preserve"> </w:instrText>
        </w:r>
        <w:r>
          <w:instrText>HYPERLINK \l "_Toc474403493"</w:instrText>
        </w:r>
        <w:r w:rsidRPr="009D204E">
          <w:rPr>
            <w:rStyle w:val="Hyperlink"/>
          </w:rPr>
          <w:instrText xml:space="preserve"> </w:instrText>
        </w:r>
        <w:r w:rsidRPr="009D204E">
          <w:rPr>
            <w:rStyle w:val="Hyperlink"/>
          </w:rPr>
          <w:fldChar w:fldCharType="separate"/>
        </w:r>
        <w:r w:rsidRPr="009D204E">
          <w:rPr>
            <w:rStyle w:val="Hyperlink"/>
            <w:rFonts w:cs="Calibri"/>
          </w:rPr>
          <w:t>5.1.2.4</w:t>
        </w:r>
        <w:r>
          <w:rPr>
            <w:rFonts w:asciiTheme="minorHAnsi" w:eastAsiaTheme="minorEastAsia" w:hAnsiTheme="minorHAnsi"/>
            <w:color w:val="auto"/>
            <w:kern w:val="0"/>
            <w:szCs w:val="22"/>
          </w:rPr>
          <w:tab/>
        </w:r>
        <w:r w:rsidRPr="009D204E">
          <w:rPr>
            <w:rStyle w:val="Hyperlink"/>
            <w:rFonts w:cs="Calibri"/>
          </w:rPr>
          <w:t>Store Local copy of outputs into Module Outputs</w:t>
        </w:r>
        <w:r>
          <w:rPr>
            <w:webHidden/>
          </w:rPr>
          <w:tab/>
        </w:r>
        <w:r>
          <w:rPr>
            <w:webHidden/>
          </w:rPr>
          <w:fldChar w:fldCharType="begin"/>
        </w:r>
        <w:r>
          <w:rPr>
            <w:webHidden/>
          </w:rPr>
          <w:instrText xml:space="preserve"> PAGEREF _Toc474403493 \h </w:instrText>
        </w:r>
      </w:ins>
      <w:r>
        <w:rPr>
          <w:webHidden/>
        </w:rPr>
      </w:r>
      <w:r>
        <w:rPr>
          <w:webHidden/>
        </w:rPr>
        <w:fldChar w:fldCharType="separate"/>
      </w:r>
      <w:ins w:id="90"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91" w:author="Jayakrishnan Thundathil" w:date="2017-02-09T11:35:00Z"/>
          <w:rFonts w:asciiTheme="minorHAnsi" w:eastAsiaTheme="minorEastAsia" w:hAnsiTheme="minorHAnsi"/>
          <w:color w:val="auto"/>
          <w:kern w:val="0"/>
          <w:szCs w:val="22"/>
        </w:rPr>
      </w:pPr>
      <w:ins w:id="92" w:author="Jayakrishnan Thundathil" w:date="2017-02-09T11:35:00Z">
        <w:r w:rsidRPr="009D204E">
          <w:rPr>
            <w:rStyle w:val="Hyperlink"/>
          </w:rPr>
          <w:fldChar w:fldCharType="begin"/>
        </w:r>
        <w:r w:rsidRPr="009D204E">
          <w:rPr>
            <w:rStyle w:val="Hyperlink"/>
          </w:rPr>
          <w:instrText xml:space="preserve"> </w:instrText>
        </w:r>
        <w:r>
          <w:instrText>HYPERLINK \l "_Toc474403494"</w:instrText>
        </w:r>
        <w:r w:rsidRPr="009D204E">
          <w:rPr>
            <w:rStyle w:val="Hyperlink"/>
          </w:rPr>
          <w:instrText xml:space="preserve"> </w:instrText>
        </w:r>
        <w:r w:rsidRPr="009D204E">
          <w:rPr>
            <w:rStyle w:val="Hyperlink"/>
          </w:rPr>
          <w:fldChar w:fldCharType="separate"/>
        </w:r>
        <w:r w:rsidRPr="009D204E">
          <w:rPr>
            <w:rStyle w:val="Hyperlink"/>
          </w:rPr>
          <w:t>5.2</w:t>
        </w:r>
        <w:r>
          <w:rPr>
            <w:rFonts w:asciiTheme="minorHAnsi" w:eastAsiaTheme="minorEastAsia" w:hAnsiTheme="minorHAnsi"/>
            <w:color w:val="auto"/>
            <w:kern w:val="0"/>
            <w:szCs w:val="22"/>
          </w:rPr>
          <w:tab/>
        </w:r>
        <w:r w:rsidRPr="009D204E">
          <w:rPr>
            <w:rStyle w:val="Hyperlink"/>
          </w:rPr>
          <w:t>Server Runables</w:t>
        </w:r>
        <w:r>
          <w:rPr>
            <w:webHidden/>
          </w:rPr>
          <w:tab/>
        </w:r>
        <w:r>
          <w:rPr>
            <w:webHidden/>
          </w:rPr>
          <w:fldChar w:fldCharType="begin"/>
        </w:r>
        <w:r>
          <w:rPr>
            <w:webHidden/>
          </w:rPr>
          <w:instrText xml:space="preserve"> PAGEREF _Toc474403494 \h </w:instrText>
        </w:r>
      </w:ins>
      <w:r>
        <w:rPr>
          <w:webHidden/>
        </w:rPr>
      </w:r>
      <w:r>
        <w:rPr>
          <w:webHidden/>
        </w:rPr>
        <w:fldChar w:fldCharType="separate"/>
      </w:r>
      <w:ins w:id="93"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94" w:author="Jayakrishnan Thundathil" w:date="2017-02-09T11:35:00Z"/>
          <w:rFonts w:asciiTheme="minorHAnsi" w:eastAsiaTheme="minorEastAsia" w:hAnsiTheme="minorHAnsi"/>
          <w:color w:val="auto"/>
          <w:kern w:val="0"/>
          <w:szCs w:val="22"/>
        </w:rPr>
      </w:pPr>
      <w:ins w:id="95" w:author="Jayakrishnan Thundathil" w:date="2017-02-09T11:35:00Z">
        <w:r w:rsidRPr="009D204E">
          <w:rPr>
            <w:rStyle w:val="Hyperlink"/>
          </w:rPr>
          <w:fldChar w:fldCharType="begin"/>
        </w:r>
        <w:r w:rsidRPr="009D204E">
          <w:rPr>
            <w:rStyle w:val="Hyperlink"/>
          </w:rPr>
          <w:instrText xml:space="preserve"> </w:instrText>
        </w:r>
        <w:r>
          <w:instrText>HYPERLINK \l "_Toc474403495"</w:instrText>
        </w:r>
        <w:r w:rsidRPr="009D204E">
          <w:rPr>
            <w:rStyle w:val="Hyperlink"/>
          </w:rPr>
          <w:instrText xml:space="preserve"> </w:instrText>
        </w:r>
        <w:r w:rsidRPr="009D204E">
          <w:rPr>
            <w:rStyle w:val="Hyperlink"/>
          </w:rPr>
          <w:fldChar w:fldCharType="separate"/>
        </w:r>
        <w:r w:rsidRPr="009D204E">
          <w:rPr>
            <w:rStyle w:val="Hyperlink"/>
            <w:rFonts w:cs="Calibri"/>
          </w:rPr>
          <w:t>5.3</w:t>
        </w:r>
        <w:r>
          <w:rPr>
            <w:rFonts w:asciiTheme="minorHAnsi" w:eastAsiaTheme="minorEastAsia" w:hAnsiTheme="minorHAnsi"/>
            <w:color w:val="auto"/>
            <w:kern w:val="0"/>
            <w:szCs w:val="22"/>
          </w:rPr>
          <w:tab/>
        </w:r>
        <w:r w:rsidRPr="009D204E">
          <w:rPr>
            <w:rStyle w:val="Hyperlink"/>
            <w:rFonts w:cs="Calibri"/>
          </w:rPr>
          <w:t>Interrupt Functions</w:t>
        </w:r>
        <w:r>
          <w:rPr>
            <w:webHidden/>
          </w:rPr>
          <w:tab/>
        </w:r>
        <w:r>
          <w:rPr>
            <w:webHidden/>
          </w:rPr>
          <w:fldChar w:fldCharType="begin"/>
        </w:r>
        <w:r>
          <w:rPr>
            <w:webHidden/>
          </w:rPr>
          <w:instrText xml:space="preserve"> PAGEREF _Toc474403495 \h </w:instrText>
        </w:r>
      </w:ins>
      <w:r>
        <w:rPr>
          <w:webHidden/>
        </w:rPr>
      </w:r>
      <w:r>
        <w:rPr>
          <w:webHidden/>
        </w:rPr>
        <w:fldChar w:fldCharType="separate"/>
      </w:r>
      <w:ins w:id="96"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97" w:author="Jayakrishnan Thundathil" w:date="2017-02-09T11:35:00Z"/>
          <w:rFonts w:asciiTheme="minorHAnsi" w:eastAsiaTheme="minorEastAsia" w:hAnsiTheme="minorHAnsi"/>
          <w:color w:val="auto"/>
          <w:kern w:val="0"/>
          <w:szCs w:val="22"/>
        </w:rPr>
      </w:pPr>
      <w:ins w:id="98" w:author="Jayakrishnan Thundathil" w:date="2017-02-09T11:35:00Z">
        <w:r w:rsidRPr="009D204E">
          <w:rPr>
            <w:rStyle w:val="Hyperlink"/>
          </w:rPr>
          <w:fldChar w:fldCharType="begin"/>
        </w:r>
        <w:r w:rsidRPr="009D204E">
          <w:rPr>
            <w:rStyle w:val="Hyperlink"/>
          </w:rPr>
          <w:instrText xml:space="preserve"> </w:instrText>
        </w:r>
        <w:r>
          <w:instrText>HYPERLINK \l "_Toc474403496"</w:instrText>
        </w:r>
        <w:r w:rsidRPr="009D204E">
          <w:rPr>
            <w:rStyle w:val="Hyperlink"/>
          </w:rPr>
          <w:instrText xml:space="preserve"> </w:instrText>
        </w:r>
        <w:r w:rsidRPr="009D204E">
          <w:rPr>
            <w:rStyle w:val="Hyperlink"/>
          </w:rPr>
          <w:fldChar w:fldCharType="separate"/>
        </w:r>
        <w:r w:rsidRPr="009D204E">
          <w:rPr>
            <w:rStyle w:val="Hyperlink"/>
            <w:rFonts w:cs="Calibri"/>
          </w:rPr>
          <w:t>5.4</w:t>
        </w:r>
        <w:r>
          <w:rPr>
            <w:rFonts w:asciiTheme="minorHAnsi" w:eastAsiaTheme="minorEastAsia" w:hAnsiTheme="minorHAnsi"/>
            <w:color w:val="auto"/>
            <w:kern w:val="0"/>
            <w:szCs w:val="22"/>
          </w:rPr>
          <w:tab/>
        </w:r>
        <w:r w:rsidRPr="009D204E">
          <w:rPr>
            <w:rStyle w:val="Hyperlink"/>
            <w:rFonts w:cs="Calibri"/>
          </w:rPr>
          <w:t>Module Internal (Local) Functions</w:t>
        </w:r>
        <w:r>
          <w:rPr>
            <w:webHidden/>
          </w:rPr>
          <w:tab/>
        </w:r>
        <w:r>
          <w:rPr>
            <w:webHidden/>
          </w:rPr>
          <w:fldChar w:fldCharType="begin"/>
        </w:r>
        <w:r>
          <w:rPr>
            <w:webHidden/>
          </w:rPr>
          <w:instrText xml:space="preserve"> PAGEREF _Toc474403496 \h </w:instrText>
        </w:r>
      </w:ins>
      <w:r>
        <w:rPr>
          <w:webHidden/>
        </w:rPr>
      </w:r>
      <w:r>
        <w:rPr>
          <w:webHidden/>
        </w:rPr>
        <w:fldChar w:fldCharType="separate"/>
      </w:r>
      <w:ins w:id="99"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100" w:author="Jayakrishnan Thundathil" w:date="2017-02-09T11:35:00Z"/>
          <w:rFonts w:asciiTheme="minorHAnsi" w:eastAsiaTheme="minorEastAsia" w:hAnsiTheme="minorHAnsi"/>
          <w:color w:val="auto"/>
          <w:kern w:val="0"/>
          <w:szCs w:val="22"/>
        </w:rPr>
      </w:pPr>
      <w:ins w:id="101" w:author="Jayakrishnan Thundathil" w:date="2017-02-09T11:35:00Z">
        <w:r w:rsidRPr="009D204E">
          <w:rPr>
            <w:rStyle w:val="Hyperlink"/>
          </w:rPr>
          <w:fldChar w:fldCharType="begin"/>
        </w:r>
        <w:r w:rsidRPr="009D204E">
          <w:rPr>
            <w:rStyle w:val="Hyperlink"/>
          </w:rPr>
          <w:instrText xml:space="preserve"> </w:instrText>
        </w:r>
        <w:r>
          <w:instrText>HYPERLINK \l "_Toc474403497"</w:instrText>
        </w:r>
        <w:r w:rsidRPr="009D204E">
          <w:rPr>
            <w:rStyle w:val="Hyperlink"/>
          </w:rPr>
          <w:instrText xml:space="preserve"> </w:instrText>
        </w:r>
        <w:r w:rsidRPr="009D204E">
          <w:rPr>
            <w:rStyle w:val="Hyperlink"/>
          </w:rPr>
          <w:fldChar w:fldCharType="separate"/>
        </w:r>
        <w:r w:rsidRPr="009D204E">
          <w:rPr>
            <w:rStyle w:val="Hyperlink"/>
            <w:rFonts w:cs="Calibri"/>
          </w:rPr>
          <w:t>5.4.1</w:t>
        </w:r>
        <w:r>
          <w:rPr>
            <w:rFonts w:asciiTheme="minorHAnsi" w:eastAsiaTheme="minorEastAsia" w:hAnsiTheme="minorHAnsi"/>
            <w:color w:val="auto"/>
            <w:kern w:val="0"/>
            <w:szCs w:val="22"/>
          </w:rPr>
          <w:tab/>
        </w:r>
        <w:r w:rsidRPr="009D204E">
          <w:rPr>
            <w:rStyle w:val="Hyperlink"/>
            <w:rFonts w:cs="Calibri"/>
          </w:rPr>
          <w:t>Local Function #1</w:t>
        </w:r>
        <w:r>
          <w:rPr>
            <w:webHidden/>
          </w:rPr>
          <w:tab/>
        </w:r>
        <w:r>
          <w:rPr>
            <w:webHidden/>
          </w:rPr>
          <w:fldChar w:fldCharType="begin"/>
        </w:r>
        <w:r>
          <w:rPr>
            <w:webHidden/>
          </w:rPr>
          <w:instrText xml:space="preserve"> PAGEREF _Toc474403497 \h </w:instrText>
        </w:r>
      </w:ins>
      <w:r>
        <w:rPr>
          <w:webHidden/>
        </w:rPr>
      </w:r>
      <w:r>
        <w:rPr>
          <w:webHidden/>
        </w:rPr>
        <w:fldChar w:fldCharType="separate"/>
      </w:r>
      <w:ins w:id="102" w:author="Jayakrishnan Thundathil" w:date="2017-02-09T11:35:00Z">
        <w:r>
          <w:rPr>
            <w:webHidden/>
          </w:rPr>
          <w:t>9</w:t>
        </w:r>
        <w:r>
          <w:rPr>
            <w:webHidden/>
          </w:rPr>
          <w:fldChar w:fldCharType="end"/>
        </w:r>
        <w:r w:rsidRPr="009D204E">
          <w:rPr>
            <w:rStyle w:val="Hyperlink"/>
          </w:rPr>
          <w:fldChar w:fldCharType="end"/>
        </w:r>
      </w:ins>
    </w:p>
    <w:p w:rsidR="00FC0CD9" w:rsidRDefault="00FC0CD9">
      <w:pPr>
        <w:pStyle w:val="TOC2"/>
        <w:rPr>
          <w:ins w:id="103" w:author="Jayakrishnan Thundathil" w:date="2017-02-09T11:35:00Z"/>
          <w:rFonts w:asciiTheme="minorHAnsi" w:eastAsiaTheme="minorEastAsia" w:hAnsiTheme="minorHAnsi"/>
          <w:color w:val="auto"/>
          <w:kern w:val="0"/>
          <w:szCs w:val="22"/>
        </w:rPr>
      </w:pPr>
      <w:ins w:id="104" w:author="Jayakrishnan Thundathil" w:date="2017-02-09T11:35:00Z">
        <w:r w:rsidRPr="009D204E">
          <w:rPr>
            <w:rStyle w:val="Hyperlink"/>
          </w:rPr>
          <w:fldChar w:fldCharType="begin"/>
        </w:r>
        <w:r w:rsidRPr="009D204E">
          <w:rPr>
            <w:rStyle w:val="Hyperlink"/>
          </w:rPr>
          <w:instrText xml:space="preserve"> </w:instrText>
        </w:r>
        <w:r>
          <w:instrText>HYPERLINK \l "_Toc474403498"</w:instrText>
        </w:r>
        <w:r w:rsidRPr="009D204E">
          <w:rPr>
            <w:rStyle w:val="Hyperlink"/>
          </w:rPr>
          <w:instrText xml:space="preserve"> </w:instrText>
        </w:r>
        <w:r w:rsidRPr="009D204E">
          <w:rPr>
            <w:rStyle w:val="Hyperlink"/>
          </w:rPr>
          <w:fldChar w:fldCharType="separate"/>
        </w:r>
        <w:r w:rsidRPr="009D204E">
          <w:rPr>
            <w:rStyle w:val="Hyperlink"/>
            <w:rFonts w:cs="Calibri"/>
          </w:rPr>
          <w:t>5.4.1.1</w:t>
        </w:r>
        <w:r>
          <w:rPr>
            <w:rFonts w:asciiTheme="minorHAnsi" w:eastAsiaTheme="minorEastAsia" w:hAnsiTheme="minorHAnsi"/>
            <w:color w:val="auto"/>
            <w:kern w:val="0"/>
            <w:szCs w:val="22"/>
          </w:rPr>
          <w:tab/>
        </w:r>
        <w:r w:rsidRPr="009D204E">
          <w:rPr>
            <w:rStyle w:val="Hyperlink"/>
            <w:rFonts w:cs="Calibri"/>
          </w:rPr>
          <w:t>Description</w:t>
        </w:r>
        <w:r>
          <w:rPr>
            <w:webHidden/>
          </w:rPr>
          <w:tab/>
        </w:r>
        <w:r>
          <w:rPr>
            <w:webHidden/>
          </w:rPr>
          <w:fldChar w:fldCharType="begin"/>
        </w:r>
        <w:r>
          <w:rPr>
            <w:webHidden/>
          </w:rPr>
          <w:instrText xml:space="preserve"> PAGEREF _Toc474403498 \h </w:instrText>
        </w:r>
      </w:ins>
      <w:r>
        <w:rPr>
          <w:webHidden/>
        </w:rPr>
      </w:r>
      <w:r>
        <w:rPr>
          <w:webHidden/>
        </w:rPr>
        <w:fldChar w:fldCharType="separate"/>
      </w:r>
      <w:ins w:id="105" w:author="Jayakrishnan Thundathil" w:date="2017-02-09T11:35:00Z">
        <w:r>
          <w:rPr>
            <w:webHidden/>
          </w:rPr>
          <w:t>10</w:t>
        </w:r>
        <w:r>
          <w:rPr>
            <w:webHidden/>
          </w:rPr>
          <w:fldChar w:fldCharType="end"/>
        </w:r>
        <w:r w:rsidRPr="009D204E">
          <w:rPr>
            <w:rStyle w:val="Hyperlink"/>
          </w:rPr>
          <w:fldChar w:fldCharType="end"/>
        </w:r>
      </w:ins>
    </w:p>
    <w:p w:rsidR="00FC0CD9" w:rsidRDefault="00FC0CD9">
      <w:pPr>
        <w:pStyle w:val="TOC2"/>
        <w:rPr>
          <w:ins w:id="106" w:author="Jayakrishnan Thundathil" w:date="2017-02-09T11:35:00Z"/>
          <w:rFonts w:asciiTheme="minorHAnsi" w:eastAsiaTheme="minorEastAsia" w:hAnsiTheme="minorHAnsi"/>
          <w:color w:val="auto"/>
          <w:kern w:val="0"/>
          <w:szCs w:val="22"/>
        </w:rPr>
      </w:pPr>
      <w:ins w:id="107" w:author="Jayakrishnan Thundathil" w:date="2017-02-09T11:35:00Z">
        <w:r w:rsidRPr="009D204E">
          <w:rPr>
            <w:rStyle w:val="Hyperlink"/>
          </w:rPr>
          <w:fldChar w:fldCharType="begin"/>
        </w:r>
        <w:r w:rsidRPr="009D204E">
          <w:rPr>
            <w:rStyle w:val="Hyperlink"/>
          </w:rPr>
          <w:instrText xml:space="preserve"> </w:instrText>
        </w:r>
        <w:r>
          <w:instrText>HYPERLINK \l "_Toc474403499"</w:instrText>
        </w:r>
        <w:r w:rsidRPr="009D204E">
          <w:rPr>
            <w:rStyle w:val="Hyperlink"/>
          </w:rPr>
          <w:instrText xml:space="preserve"> </w:instrText>
        </w:r>
        <w:r w:rsidRPr="009D204E">
          <w:rPr>
            <w:rStyle w:val="Hyperlink"/>
          </w:rPr>
          <w:fldChar w:fldCharType="separate"/>
        </w:r>
        <w:r w:rsidRPr="009D204E">
          <w:rPr>
            <w:rStyle w:val="Hyperlink"/>
            <w:rFonts w:cs="Calibri"/>
          </w:rPr>
          <w:t>5.4.2</w:t>
        </w:r>
        <w:r>
          <w:rPr>
            <w:rFonts w:asciiTheme="minorHAnsi" w:eastAsiaTheme="minorEastAsia" w:hAnsiTheme="minorHAnsi"/>
            <w:color w:val="auto"/>
            <w:kern w:val="0"/>
            <w:szCs w:val="22"/>
          </w:rPr>
          <w:tab/>
        </w:r>
        <w:r w:rsidRPr="009D204E">
          <w:rPr>
            <w:rStyle w:val="Hyperlink"/>
            <w:rFonts w:cs="Calibri"/>
          </w:rPr>
          <w:t>Local Function #2</w:t>
        </w:r>
        <w:r>
          <w:rPr>
            <w:webHidden/>
          </w:rPr>
          <w:tab/>
        </w:r>
        <w:r>
          <w:rPr>
            <w:webHidden/>
          </w:rPr>
          <w:fldChar w:fldCharType="begin"/>
        </w:r>
        <w:r>
          <w:rPr>
            <w:webHidden/>
          </w:rPr>
          <w:instrText xml:space="preserve"> PAGEREF _Toc474403499 \h </w:instrText>
        </w:r>
      </w:ins>
      <w:r>
        <w:rPr>
          <w:webHidden/>
        </w:rPr>
      </w:r>
      <w:r>
        <w:rPr>
          <w:webHidden/>
        </w:rPr>
        <w:fldChar w:fldCharType="separate"/>
      </w:r>
      <w:ins w:id="108" w:author="Jayakrishnan Thundathil" w:date="2017-02-09T11:35:00Z">
        <w:r>
          <w:rPr>
            <w:webHidden/>
          </w:rPr>
          <w:t>10</w:t>
        </w:r>
        <w:r>
          <w:rPr>
            <w:webHidden/>
          </w:rPr>
          <w:fldChar w:fldCharType="end"/>
        </w:r>
        <w:r w:rsidRPr="009D204E">
          <w:rPr>
            <w:rStyle w:val="Hyperlink"/>
          </w:rPr>
          <w:fldChar w:fldCharType="end"/>
        </w:r>
      </w:ins>
    </w:p>
    <w:p w:rsidR="00FC0CD9" w:rsidRDefault="00FC0CD9">
      <w:pPr>
        <w:pStyle w:val="TOC2"/>
        <w:rPr>
          <w:ins w:id="109" w:author="Jayakrishnan Thundathil" w:date="2017-02-09T11:35:00Z"/>
          <w:rFonts w:asciiTheme="minorHAnsi" w:eastAsiaTheme="minorEastAsia" w:hAnsiTheme="minorHAnsi"/>
          <w:color w:val="auto"/>
          <w:kern w:val="0"/>
          <w:szCs w:val="22"/>
        </w:rPr>
      </w:pPr>
      <w:ins w:id="110" w:author="Jayakrishnan Thundathil" w:date="2017-02-09T11:35:00Z">
        <w:r w:rsidRPr="009D204E">
          <w:rPr>
            <w:rStyle w:val="Hyperlink"/>
          </w:rPr>
          <w:fldChar w:fldCharType="begin"/>
        </w:r>
        <w:r w:rsidRPr="009D204E">
          <w:rPr>
            <w:rStyle w:val="Hyperlink"/>
          </w:rPr>
          <w:instrText xml:space="preserve"> </w:instrText>
        </w:r>
        <w:r>
          <w:instrText>HYPERLINK \l "_Toc474403500"</w:instrText>
        </w:r>
        <w:r w:rsidRPr="009D204E">
          <w:rPr>
            <w:rStyle w:val="Hyperlink"/>
          </w:rPr>
          <w:instrText xml:space="preserve"> </w:instrText>
        </w:r>
        <w:r w:rsidRPr="009D204E">
          <w:rPr>
            <w:rStyle w:val="Hyperlink"/>
          </w:rPr>
          <w:fldChar w:fldCharType="separate"/>
        </w:r>
        <w:r w:rsidRPr="009D204E">
          <w:rPr>
            <w:rStyle w:val="Hyperlink"/>
            <w:rFonts w:cs="Calibri"/>
          </w:rPr>
          <w:t>5.4.2.1</w:t>
        </w:r>
        <w:r>
          <w:rPr>
            <w:rFonts w:asciiTheme="minorHAnsi" w:eastAsiaTheme="minorEastAsia" w:hAnsiTheme="minorHAnsi"/>
            <w:color w:val="auto"/>
            <w:kern w:val="0"/>
            <w:szCs w:val="22"/>
          </w:rPr>
          <w:tab/>
        </w:r>
        <w:r w:rsidRPr="009D204E">
          <w:rPr>
            <w:rStyle w:val="Hyperlink"/>
            <w:rFonts w:cs="Calibri"/>
          </w:rPr>
          <w:t>Description</w:t>
        </w:r>
        <w:r>
          <w:rPr>
            <w:webHidden/>
          </w:rPr>
          <w:tab/>
        </w:r>
        <w:r>
          <w:rPr>
            <w:webHidden/>
          </w:rPr>
          <w:fldChar w:fldCharType="begin"/>
        </w:r>
        <w:r>
          <w:rPr>
            <w:webHidden/>
          </w:rPr>
          <w:instrText xml:space="preserve"> PAGEREF _Toc474403500 \h </w:instrText>
        </w:r>
      </w:ins>
      <w:r>
        <w:rPr>
          <w:webHidden/>
        </w:rPr>
      </w:r>
      <w:r>
        <w:rPr>
          <w:webHidden/>
        </w:rPr>
        <w:fldChar w:fldCharType="separate"/>
      </w:r>
      <w:ins w:id="111" w:author="Jayakrishnan Thundathil" w:date="2017-02-09T11:35:00Z">
        <w:r>
          <w:rPr>
            <w:webHidden/>
          </w:rPr>
          <w:t>10</w:t>
        </w:r>
        <w:r>
          <w:rPr>
            <w:webHidden/>
          </w:rPr>
          <w:fldChar w:fldCharType="end"/>
        </w:r>
        <w:r w:rsidRPr="009D204E">
          <w:rPr>
            <w:rStyle w:val="Hyperlink"/>
          </w:rPr>
          <w:fldChar w:fldCharType="end"/>
        </w:r>
      </w:ins>
    </w:p>
    <w:p w:rsidR="00FC0CD9" w:rsidRDefault="00FC0CD9">
      <w:pPr>
        <w:pStyle w:val="TOC2"/>
        <w:rPr>
          <w:ins w:id="112" w:author="Jayakrishnan Thundathil" w:date="2017-02-09T11:35:00Z"/>
          <w:rFonts w:asciiTheme="minorHAnsi" w:eastAsiaTheme="minorEastAsia" w:hAnsiTheme="minorHAnsi"/>
          <w:color w:val="auto"/>
          <w:kern w:val="0"/>
          <w:szCs w:val="22"/>
        </w:rPr>
      </w:pPr>
      <w:ins w:id="113" w:author="Jayakrishnan Thundathil" w:date="2017-02-09T11:35:00Z">
        <w:r w:rsidRPr="009D204E">
          <w:rPr>
            <w:rStyle w:val="Hyperlink"/>
          </w:rPr>
          <w:fldChar w:fldCharType="begin"/>
        </w:r>
        <w:r w:rsidRPr="009D204E">
          <w:rPr>
            <w:rStyle w:val="Hyperlink"/>
          </w:rPr>
          <w:instrText xml:space="preserve"> </w:instrText>
        </w:r>
        <w:r>
          <w:instrText>HYPERLINK \l "_Toc474403501"</w:instrText>
        </w:r>
        <w:r w:rsidRPr="009D204E">
          <w:rPr>
            <w:rStyle w:val="Hyperlink"/>
          </w:rPr>
          <w:instrText xml:space="preserve"> </w:instrText>
        </w:r>
        <w:r w:rsidRPr="009D204E">
          <w:rPr>
            <w:rStyle w:val="Hyperlink"/>
          </w:rPr>
          <w:fldChar w:fldCharType="separate"/>
        </w:r>
        <w:r w:rsidRPr="009D204E">
          <w:rPr>
            <w:rStyle w:val="Hyperlink"/>
            <w:rFonts w:cs="Calibri"/>
          </w:rPr>
          <w:t>5.4.3</w:t>
        </w:r>
        <w:r>
          <w:rPr>
            <w:rFonts w:asciiTheme="minorHAnsi" w:eastAsiaTheme="minorEastAsia" w:hAnsiTheme="minorHAnsi"/>
            <w:color w:val="auto"/>
            <w:kern w:val="0"/>
            <w:szCs w:val="22"/>
          </w:rPr>
          <w:tab/>
        </w:r>
        <w:r w:rsidRPr="009D204E">
          <w:rPr>
            <w:rStyle w:val="Hyperlink"/>
            <w:rFonts w:cs="Calibri"/>
          </w:rPr>
          <w:t>Local Function #3</w:t>
        </w:r>
        <w:r>
          <w:rPr>
            <w:webHidden/>
          </w:rPr>
          <w:tab/>
        </w:r>
        <w:r>
          <w:rPr>
            <w:webHidden/>
          </w:rPr>
          <w:fldChar w:fldCharType="begin"/>
        </w:r>
        <w:r>
          <w:rPr>
            <w:webHidden/>
          </w:rPr>
          <w:instrText xml:space="preserve"> PAGEREF _Toc474403501 \h </w:instrText>
        </w:r>
      </w:ins>
      <w:r>
        <w:rPr>
          <w:webHidden/>
        </w:rPr>
      </w:r>
      <w:r>
        <w:rPr>
          <w:webHidden/>
        </w:rPr>
        <w:fldChar w:fldCharType="separate"/>
      </w:r>
      <w:ins w:id="114" w:author="Jayakrishnan Thundathil" w:date="2017-02-09T11:35:00Z">
        <w:r>
          <w:rPr>
            <w:webHidden/>
          </w:rPr>
          <w:t>10</w:t>
        </w:r>
        <w:r>
          <w:rPr>
            <w:webHidden/>
          </w:rPr>
          <w:fldChar w:fldCharType="end"/>
        </w:r>
        <w:r w:rsidRPr="009D204E">
          <w:rPr>
            <w:rStyle w:val="Hyperlink"/>
          </w:rPr>
          <w:fldChar w:fldCharType="end"/>
        </w:r>
      </w:ins>
    </w:p>
    <w:p w:rsidR="00FC0CD9" w:rsidRDefault="00FC0CD9">
      <w:pPr>
        <w:pStyle w:val="TOC2"/>
        <w:rPr>
          <w:ins w:id="115" w:author="Jayakrishnan Thundathil" w:date="2017-02-09T11:35:00Z"/>
          <w:rFonts w:asciiTheme="minorHAnsi" w:eastAsiaTheme="minorEastAsia" w:hAnsiTheme="minorHAnsi"/>
          <w:color w:val="auto"/>
          <w:kern w:val="0"/>
          <w:szCs w:val="22"/>
        </w:rPr>
      </w:pPr>
      <w:ins w:id="116" w:author="Jayakrishnan Thundathil" w:date="2017-02-09T11:35:00Z">
        <w:r w:rsidRPr="009D204E">
          <w:rPr>
            <w:rStyle w:val="Hyperlink"/>
          </w:rPr>
          <w:fldChar w:fldCharType="begin"/>
        </w:r>
        <w:r w:rsidRPr="009D204E">
          <w:rPr>
            <w:rStyle w:val="Hyperlink"/>
          </w:rPr>
          <w:instrText xml:space="preserve"> </w:instrText>
        </w:r>
        <w:r>
          <w:instrText>HYPERLINK \l "_Toc474403502"</w:instrText>
        </w:r>
        <w:r w:rsidRPr="009D204E">
          <w:rPr>
            <w:rStyle w:val="Hyperlink"/>
          </w:rPr>
          <w:instrText xml:space="preserve"> </w:instrText>
        </w:r>
        <w:r w:rsidRPr="009D204E">
          <w:rPr>
            <w:rStyle w:val="Hyperlink"/>
          </w:rPr>
          <w:fldChar w:fldCharType="separate"/>
        </w:r>
        <w:r w:rsidRPr="009D204E">
          <w:rPr>
            <w:rStyle w:val="Hyperlink"/>
            <w:rFonts w:cs="Calibri"/>
          </w:rPr>
          <w:t>5.4.3.1</w:t>
        </w:r>
        <w:r>
          <w:rPr>
            <w:rFonts w:asciiTheme="minorHAnsi" w:eastAsiaTheme="minorEastAsia" w:hAnsiTheme="minorHAnsi"/>
            <w:color w:val="auto"/>
            <w:kern w:val="0"/>
            <w:szCs w:val="22"/>
          </w:rPr>
          <w:tab/>
        </w:r>
        <w:r w:rsidRPr="009D204E">
          <w:rPr>
            <w:rStyle w:val="Hyperlink"/>
            <w:rFonts w:cs="Calibri"/>
          </w:rPr>
          <w:t>Description</w:t>
        </w:r>
        <w:r>
          <w:rPr>
            <w:webHidden/>
          </w:rPr>
          <w:tab/>
        </w:r>
        <w:r>
          <w:rPr>
            <w:webHidden/>
          </w:rPr>
          <w:fldChar w:fldCharType="begin"/>
        </w:r>
        <w:r>
          <w:rPr>
            <w:webHidden/>
          </w:rPr>
          <w:instrText xml:space="preserve"> PAGEREF _Toc474403502 \h </w:instrText>
        </w:r>
      </w:ins>
      <w:r>
        <w:rPr>
          <w:webHidden/>
        </w:rPr>
      </w:r>
      <w:r>
        <w:rPr>
          <w:webHidden/>
        </w:rPr>
        <w:fldChar w:fldCharType="separate"/>
      </w:r>
      <w:ins w:id="117" w:author="Jayakrishnan Thundathil" w:date="2017-02-09T11:35:00Z">
        <w:r>
          <w:rPr>
            <w:webHidden/>
          </w:rPr>
          <w:t>10</w:t>
        </w:r>
        <w:r>
          <w:rPr>
            <w:webHidden/>
          </w:rPr>
          <w:fldChar w:fldCharType="end"/>
        </w:r>
        <w:r w:rsidRPr="009D204E">
          <w:rPr>
            <w:rStyle w:val="Hyperlink"/>
          </w:rPr>
          <w:fldChar w:fldCharType="end"/>
        </w:r>
      </w:ins>
    </w:p>
    <w:p w:rsidR="00FC0CD9" w:rsidRDefault="00FC0CD9">
      <w:pPr>
        <w:pStyle w:val="TOC2"/>
        <w:rPr>
          <w:ins w:id="118" w:author="Jayakrishnan Thundathil" w:date="2017-02-09T11:35:00Z"/>
          <w:rFonts w:asciiTheme="minorHAnsi" w:eastAsiaTheme="minorEastAsia" w:hAnsiTheme="minorHAnsi"/>
          <w:color w:val="auto"/>
          <w:kern w:val="0"/>
          <w:szCs w:val="22"/>
        </w:rPr>
      </w:pPr>
      <w:ins w:id="119" w:author="Jayakrishnan Thundathil" w:date="2017-02-09T11:35:00Z">
        <w:r w:rsidRPr="009D204E">
          <w:rPr>
            <w:rStyle w:val="Hyperlink"/>
          </w:rPr>
          <w:fldChar w:fldCharType="begin"/>
        </w:r>
        <w:r w:rsidRPr="009D204E">
          <w:rPr>
            <w:rStyle w:val="Hyperlink"/>
          </w:rPr>
          <w:instrText xml:space="preserve"> </w:instrText>
        </w:r>
        <w:r>
          <w:instrText>HYPERLINK \l "_Toc474403503"</w:instrText>
        </w:r>
        <w:r w:rsidRPr="009D204E">
          <w:rPr>
            <w:rStyle w:val="Hyperlink"/>
          </w:rPr>
          <w:instrText xml:space="preserve"> </w:instrText>
        </w:r>
        <w:r w:rsidRPr="009D204E">
          <w:rPr>
            <w:rStyle w:val="Hyperlink"/>
          </w:rPr>
          <w:fldChar w:fldCharType="separate"/>
        </w:r>
        <w:r w:rsidRPr="009D204E">
          <w:rPr>
            <w:rStyle w:val="Hyperlink"/>
            <w:rFonts w:cs="Calibri"/>
          </w:rPr>
          <w:t>5.5</w:t>
        </w:r>
        <w:r>
          <w:rPr>
            <w:rFonts w:asciiTheme="minorHAnsi" w:eastAsiaTheme="minorEastAsia" w:hAnsiTheme="minorHAnsi"/>
            <w:color w:val="auto"/>
            <w:kern w:val="0"/>
            <w:szCs w:val="22"/>
          </w:rPr>
          <w:tab/>
        </w:r>
        <w:r w:rsidRPr="009D204E">
          <w:rPr>
            <w:rStyle w:val="Hyperlink"/>
            <w:rFonts w:cs="Calibri"/>
          </w:rPr>
          <w:t>GLOBAL Function/Macro Definitions</w:t>
        </w:r>
        <w:r>
          <w:rPr>
            <w:webHidden/>
          </w:rPr>
          <w:tab/>
        </w:r>
        <w:r>
          <w:rPr>
            <w:webHidden/>
          </w:rPr>
          <w:fldChar w:fldCharType="begin"/>
        </w:r>
        <w:r>
          <w:rPr>
            <w:webHidden/>
          </w:rPr>
          <w:instrText xml:space="preserve"> PAGEREF _Toc474403503 \h </w:instrText>
        </w:r>
      </w:ins>
      <w:r>
        <w:rPr>
          <w:webHidden/>
        </w:rPr>
      </w:r>
      <w:r>
        <w:rPr>
          <w:webHidden/>
        </w:rPr>
        <w:fldChar w:fldCharType="separate"/>
      </w:r>
      <w:ins w:id="120" w:author="Jayakrishnan Thundathil" w:date="2017-02-09T11:35:00Z">
        <w:r>
          <w:rPr>
            <w:webHidden/>
          </w:rPr>
          <w:t>10</w:t>
        </w:r>
        <w:r>
          <w:rPr>
            <w:webHidden/>
          </w:rPr>
          <w:fldChar w:fldCharType="end"/>
        </w:r>
        <w:r w:rsidRPr="009D204E">
          <w:rPr>
            <w:rStyle w:val="Hyperlink"/>
          </w:rPr>
          <w:fldChar w:fldCharType="end"/>
        </w:r>
      </w:ins>
    </w:p>
    <w:p w:rsidR="00FC0CD9" w:rsidRDefault="00FC0CD9">
      <w:pPr>
        <w:pStyle w:val="TOC1"/>
        <w:rPr>
          <w:ins w:id="121" w:author="Jayakrishnan Thundathil" w:date="2017-02-09T11:35:00Z"/>
          <w:rFonts w:eastAsiaTheme="minorEastAsia"/>
          <w:b w:val="0"/>
          <w:color w:val="auto"/>
          <w:kern w:val="0"/>
          <w:sz w:val="22"/>
          <w:szCs w:val="22"/>
          <w:lang w:val="en-US"/>
        </w:rPr>
      </w:pPr>
      <w:ins w:id="122" w:author="Jayakrishnan Thundathil" w:date="2017-02-09T11:35:00Z">
        <w:r w:rsidRPr="009D204E">
          <w:rPr>
            <w:rStyle w:val="Hyperlink"/>
          </w:rPr>
          <w:lastRenderedPageBreak/>
          <w:fldChar w:fldCharType="begin"/>
        </w:r>
        <w:r w:rsidRPr="009D204E">
          <w:rPr>
            <w:rStyle w:val="Hyperlink"/>
          </w:rPr>
          <w:instrText xml:space="preserve"> </w:instrText>
        </w:r>
        <w:r>
          <w:instrText>HYPERLINK \l "_Toc474403504"</w:instrText>
        </w:r>
        <w:r w:rsidRPr="009D204E">
          <w:rPr>
            <w:rStyle w:val="Hyperlink"/>
          </w:rPr>
          <w:instrText xml:space="preserve"> </w:instrText>
        </w:r>
        <w:r w:rsidRPr="009D204E">
          <w:rPr>
            <w:rStyle w:val="Hyperlink"/>
          </w:rPr>
          <w:fldChar w:fldCharType="separate"/>
        </w:r>
        <w:r w:rsidRPr="009D204E">
          <w:rPr>
            <w:rStyle w:val="Hyperlink"/>
            <w:rFonts w:ascii="Calibri" w:hAnsi="Calibri" w:cs="Calibri"/>
          </w:rPr>
          <w:t>6</w:t>
        </w:r>
        <w:r>
          <w:rPr>
            <w:rFonts w:eastAsiaTheme="minorEastAsia"/>
            <w:b w:val="0"/>
            <w:color w:val="auto"/>
            <w:kern w:val="0"/>
            <w:sz w:val="22"/>
            <w:szCs w:val="22"/>
            <w:lang w:val="en-US"/>
          </w:rPr>
          <w:tab/>
        </w:r>
        <w:r w:rsidRPr="009D204E">
          <w:rPr>
            <w:rStyle w:val="Hyperlink"/>
            <w:rFonts w:ascii="Calibri" w:hAnsi="Calibri"/>
          </w:rPr>
          <w:t>Known</w:t>
        </w:r>
        <w:r w:rsidRPr="009D204E">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_Toc474403504 \h </w:instrText>
        </w:r>
      </w:ins>
      <w:r>
        <w:rPr>
          <w:webHidden/>
        </w:rPr>
      </w:r>
      <w:r>
        <w:rPr>
          <w:webHidden/>
        </w:rPr>
        <w:fldChar w:fldCharType="separate"/>
      </w:r>
      <w:ins w:id="123" w:author="Jayakrishnan Thundathil" w:date="2017-02-09T11:35:00Z">
        <w:r>
          <w:rPr>
            <w:webHidden/>
          </w:rPr>
          <w:t>11</w:t>
        </w:r>
        <w:r>
          <w:rPr>
            <w:webHidden/>
          </w:rPr>
          <w:fldChar w:fldCharType="end"/>
        </w:r>
        <w:r w:rsidRPr="009D204E">
          <w:rPr>
            <w:rStyle w:val="Hyperlink"/>
          </w:rPr>
          <w:fldChar w:fldCharType="end"/>
        </w:r>
      </w:ins>
    </w:p>
    <w:p w:rsidR="00FC0CD9" w:rsidRDefault="00FC0CD9">
      <w:pPr>
        <w:pStyle w:val="TOC1"/>
        <w:rPr>
          <w:ins w:id="124" w:author="Jayakrishnan Thundathil" w:date="2017-02-09T11:35:00Z"/>
          <w:rFonts w:eastAsiaTheme="minorEastAsia"/>
          <w:b w:val="0"/>
          <w:color w:val="auto"/>
          <w:kern w:val="0"/>
          <w:sz w:val="22"/>
          <w:szCs w:val="22"/>
          <w:lang w:val="en-US"/>
        </w:rPr>
      </w:pPr>
      <w:ins w:id="125" w:author="Jayakrishnan Thundathil" w:date="2017-02-09T11:35:00Z">
        <w:r w:rsidRPr="009D204E">
          <w:rPr>
            <w:rStyle w:val="Hyperlink"/>
          </w:rPr>
          <w:fldChar w:fldCharType="begin"/>
        </w:r>
        <w:r w:rsidRPr="009D204E">
          <w:rPr>
            <w:rStyle w:val="Hyperlink"/>
          </w:rPr>
          <w:instrText xml:space="preserve"> </w:instrText>
        </w:r>
        <w:r>
          <w:instrText>HYPERLINK \l "_Toc474403505"</w:instrText>
        </w:r>
        <w:r w:rsidRPr="009D204E">
          <w:rPr>
            <w:rStyle w:val="Hyperlink"/>
          </w:rPr>
          <w:instrText xml:space="preserve"> </w:instrText>
        </w:r>
        <w:r w:rsidRPr="009D204E">
          <w:rPr>
            <w:rStyle w:val="Hyperlink"/>
          </w:rPr>
          <w:fldChar w:fldCharType="separate"/>
        </w:r>
        <w:r w:rsidRPr="009D204E">
          <w:rPr>
            <w:rStyle w:val="Hyperlink"/>
            <w:rFonts w:ascii="Calibri" w:hAnsi="Calibri" w:cs="Calibri"/>
          </w:rPr>
          <w:t>7</w:t>
        </w:r>
        <w:r>
          <w:rPr>
            <w:rFonts w:eastAsiaTheme="minorEastAsia"/>
            <w:b w:val="0"/>
            <w:color w:val="auto"/>
            <w:kern w:val="0"/>
            <w:sz w:val="22"/>
            <w:szCs w:val="22"/>
            <w:lang w:val="en-US"/>
          </w:rPr>
          <w:tab/>
        </w:r>
        <w:r w:rsidRPr="009D204E">
          <w:rPr>
            <w:rStyle w:val="Hyperlink"/>
            <w:rFonts w:ascii="Calibri" w:hAnsi="Calibri" w:cs="Calibri"/>
          </w:rPr>
          <w:t>UNIT TEST CONSIDERATION</w:t>
        </w:r>
        <w:r>
          <w:rPr>
            <w:webHidden/>
          </w:rPr>
          <w:tab/>
        </w:r>
        <w:r>
          <w:rPr>
            <w:webHidden/>
          </w:rPr>
          <w:fldChar w:fldCharType="begin"/>
        </w:r>
        <w:r>
          <w:rPr>
            <w:webHidden/>
          </w:rPr>
          <w:instrText xml:space="preserve"> PAGEREF _Toc474403505 \h </w:instrText>
        </w:r>
      </w:ins>
      <w:r>
        <w:rPr>
          <w:webHidden/>
        </w:rPr>
      </w:r>
      <w:r>
        <w:rPr>
          <w:webHidden/>
        </w:rPr>
        <w:fldChar w:fldCharType="separate"/>
      </w:r>
      <w:ins w:id="126" w:author="Jayakrishnan Thundathil" w:date="2017-02-09T11:35:00Z">
        <w:r>
          <w:rPr>
            <w:webHidden/>
          </w:rPr>
          <w:t>12</w:t>
        </w:r>
        <w:r>
          <w:rPr>
            <w:webHidden/>
          </w:rPr>
          <w:fldChar w:fldCharType="end"/>
        </w:r>
        <w:r w:rsidRPr="009D204E">
          <w:rPr>
            <w:rStyle w:val="Hyperlink"/>
          </w:rPr>
          <w:fldChar w:fldCharType="end"/>
        </w:r>
      </w:ins>
    </w:p>
    <w:p w:rsidR="00FC0CD9" w:rsidRDefault="00FC0CD9">
      <w:pPr>
        <w:pStyle w:val="TOC1"/>
        <w:tabs>
          <w:tab w:val="left" w:pos="1400"/>
        </w:tabs>
        <w:rPr>
          <w:ins w:id="127" w:author="Jayakrishnan Thundathil" w:date="2017-02-09T11:35:00Z"/>
          <w:rFonts w:eastAsiaTheme="minorEastAsia"/>
          <w:b w:val="0"/>
          <w:color w:val="auto"/>
          <w:kern w:val="0"/>
          <w:sz w:val="22"/>
          <w:szCs w:val="22"/>
          <w:lang w:val="en-US"/>
        </w:rPr>
      </w:pPr>
      <w:ins w:id="128" w:author="Jayakrishnan Thundathil" w:date="2017-02-09T11:35:00Z">
        <w:r w:rsidRPr="009D204E">
          <w:rPr>
            <w:rStyle w:val="Hyperlink"/>
          </w:rPr>
          <w:fldChar w:fldCharType="begin"/>
        </w:r>
        <w:r w:rsidRPr="009D204E">
          <w:rPr>
            <w:rStyle w:val="Hyperlink"/>
          </w:rPr>
          <w:instrText xml:space="preserve"> </w:instrText>
        </w:r>
        <w:r>
          <w:instrText>HYPERLINK \l "_Toc474403506"</w:instrText>
        </w:r>
        <w:r w:rsidRPr="009D204E">
          <w:rPr>
            <w:rStyle w:val="Hyperlink"/>
          </w:rPr>
          <w:instrText xml:space="preserve"> </w:instrText>
        </w:r>
        <w:r w:rsidRPr="009D204E">
          <w:rPr>
            <w:rStyle w:val="Hyperlink"/>
          </w:rPr>
          <w:fldChar w:fldCharType="separate"/>
        </w:r>
        <w:r w:rsidRPr="009D204E">
          <w:rPr>
            <w:rStyle w:val="Hyperlink"/>
          </w:rPr>
          <w:t>Appendix A</w:t>
        </w:r>
        <w:r>
          <w:rPr>
            <w:rFonts w:eastAsiaTheme="minorEastAsia"/>
            <w:b w:val="0"/>
            <w:color w:val="auto"/>
            <w:kern w:val="0"/>
            <w:sz w:val="22"/>
            <w:szCs w:val="22"/>
            <w:lang w:val="en-US"/>
          </w:rPr>
          <w:tab/>
        </w:r>
        <w:r w:rsidRPr="009D204E">
          <w:rPr>
            <w:rStyle w:val="Hyperlink"/>
          </w:rPr>
          <w:t>Abbreviations and Acronyms</w:t>
        </w:r>
        <w:r>
          <w:rPr>
            <w:webHidden/>
          </w:rPr>
          <w:tab/>
        </w:r>
        <w:r>
          <w:rPr>
            <w:webHidden/>
          </w:rPr>
          <w:fldChar w:fldCharType="begin"/>
        </w:r>
        <w:r>
          <w:rPr>
            <w:webHidden/>
          </w:rPr>
          <w:instrText xml:space="preserve"> PAGEREF _Toc474403506 \h </w:instrText>
        </w:r>
      </w:ins>
      <w:r>
        <w:rPr>
          <w:webHidden/>
        </w:rPr>
      </w:r>
      <w:r>
        <w:rPr>
          <w:webHidden/>
        </w:rPr>
        <w:fldChar w:fldCharType="separate"/>
      </w:r>
      <w:ins w:id="129" w:author="Jayakrishnan Thundathil" w:date="2017-02-09T11:35:00Z">
        <w:r>
          <w:rPr>
            <w:webHidden/>
          </w:rPr>
          <w:t>13</w:t>
        </w:r>
        <w:r>
          <w:rPr>
            <w:webHidden/>
          </w:rPr>
          <w:fldChar w:fldCharType="end"/>
        </w:r>
        <w:r w:rsidRPr="009D204E">
          <w:rPr>
            <w:rStyle w:val="Hyperlink"/>
          </w:rPr>
          <w:fldChar w:fldCharType="end"/>
        </w:r>
      </w:ins>
    </w:p>
    <w:p w:rsidR="00FC0CD9" w:rsidRDefault="00FC0CD9">
      <w:pPr>
        <w:pStyle w:val="TOC1"/>
        <w:tabs>
          <w:tab w:val="left" w:pos="1400"/>
        </w:tabs>
        <w:rPr>
          <w:ins w:id="130" w:author="Jayakrishnan Thundathil" w:date="2017-02-09T11:35:00Z"/>
          <w:rFonts w:eastAsiaTheme="minorEastAsia"/>
          <w:b w:val="0"/>
          <w:color w:val="auto"/>
          <w:kern w:val="0"/>
          <w:sz w:val="22"/>
          <w:szCs w:val="22"/>
          <w:lang w:val="en-US"/>
        </w:rPr>
      </w:pPr>
      <w:ins w:id="131" w:author="Jayakrishnan Thundathil" w:date="2017-02-09T11:35:00Z">
        <w:r w:rsidRPr="009D204E">
          <w:rPr>
            <w:rStyle w:val="Hyperlink"/>
          </w:rPr>
          <w:fldChar w:fldCharType="begin"/>
        </w:r>
        <w:r w:rsidRPr="009D204E">
          <w:rPr>
            <w:rStyle w:val="Hyperlink"/>
          </w:rPr>
          <w:instrText xml:space="preserve"> </w:instrText>
        </w:r>
        <w:r>
          <w:instrText>HYPERLINK \l "_Toc474403507"</w:instrText>
        </w:r>
        <w:r w:rsidRPr="009D204E">
          <w:rPr>
            <w:rStyle w:val="Hyperlink"/>
          </w:rPr>
          <w:instrText xml:space="preserve"> </w:instrText>
        </w:r>
        <w:r w:rsidRPr="009D204E">
          <w:rPr>
            <w:rStyle w:val="Hyperlink"/>
          </w:rPr>
          <w:fldChar w:fldCharType="separate"/>
        </w:r>
        <w:r w:rsidRPr="009D204E">
          <w:rPr>
            <w:rStyle w:val="Hyperlink"/>
          </w:rPr>
          <w:t>Appendix B</w:t>
        </w:r>
        <w:r>
          <w:rPr>
            <w:rFonts w:eastAsiaTheme="minorEastAsia"/>
            <w:b w:val="0"/>
            <w:color w:val="auto"/>
            <w:kern w:val="0"/>
            <w:sz w:val="22"/>
            <w:szCs w:val="22"/>
            <w:lang w:val="en-US"/>
          </w:rPr>
          <w:tab/>
        </w:r>
        <w:r w:rsidRPr="009D204E">
          <w:rPr>
            <w:rStyle w:val="Hyperlink"/>
          </w:rPr>
          <w:t>Glossary</w:t>
        </w:r>
        <w:r>
          <w:rPr>
            <w:webHidden/>
          </w:rPr>
          <w:tab/>
        </w:r>
        <w:r>
          <w:rPr>
            <w:webHidden/>
          </w:rPr>
          <w:fldChar w:fldCharType="begin"/>
        </w:r>
        <w:r>
          <w:rPr>
            <w:webHidden/>
          </w:rPr>
          <w:instrText xml:space="preserve"> PAGEREF _Toc474403507 \h </w:instrText>
        </w:r>
      </w:ins>
      <w:r>
        <w:rPr>
          <w:webHidden/>
        </w:rPr>
      </w:r>
      <w:r>
        <w:rPr>
          <w:webHidden/>
        </w:rPr>
        <w:fldChar w:fldCharType="separate"/>
      </w:r>
      <w:ins w:id="132" w:author="Jayakrishnan Thundathil" w:date="2017-02-09T11:35:00Z">
        <w:r>
          <w:rPr>
            <w:webHidden/>
          </w:rPr>
          <w:t>14</w:t>
        </w:r>
        <w:r>
          <w:rPr>
            <w:webHidden/>
          </w:rPr>
          <w:fldChar w:fldCharType="end"/>
        </w:r>
        <w:r w:rsidRPr="009D204E">
          <w:rPr>
            <w:rStyle w:val="Hyperlink"/>
          </w:rPr>
          <w:fldChar w:fldCharType="end"/>
        </w:r>
      </w:ins>
    </w:p>
    <w:p w:rsidR="00FC0CD9" w:rsidRDefault="00FC0CD9">
      <w:pPr>
        <w:pStyle w:val="TOC1"/>
        <w:tabs>
          <w:tab w:val="left" w:pos="1400"/>
        </w:tabs>
        <w:rPr>
          <w:ins w:id="133" w:author="Jayakrishnan Thundathil" w:date="2017-02-09T11:35:00Z"/>
          <w:rFonts w:eastAsiaTheme="minorEastAsia"/>
          <w:b w:val="0"/>
          <w:color w:val="auto"/>
          <w:kern w:val="0"/>
          <w:sz w:val="22"/>
          <w:szCs w:val="22"/>
          <w:lang w:val="en-US"/>
        </w:rPr>
      </w:pPr>
      <w:ins w:id="134" w:author="Jayakrishnan Thundathil" w:date="2017-02-09T11:35:00Z">
        <w:r w:rsidRPr="009D204E">
          <w:rPr>
            <w:rStyle w:val="Hyperlink"/>
          </w:rPr>
          <w:fldChar w:fldCharType="begin"/>
        </w:r>
        <w:r w:rsidRPr="009D204E">
          <w:rPr>
            <w:rStyle w:val="Hyperlink"/>
          </w:rPr>
          <w:instrText xml:space="preserve"> </w:instrText>
        </w:r>
        <w:r>
          <w:instrText>HYPERLINK \l "_Toc474403508"</w:instrText>
        </w:r>
        <w:r w:rsidRPr="009D204E">
          <w:rPr>
            <w:rStyle w:val="Hyperlink"/>
          </w:rPr>
          <w:instrText xml:space="preserve"> </w:instrText>
        </w:r>
        <w:r w:rsidRPr="009D204E">
          <w:rPr>
            <w:rStyle w:val="Hyperlink"/>
          </w:rPr>
          <w:fldChar w:fldCharType="separate"/>
        </w:r>
        <w:r w:rsidRPr="009D204E">
          <w:rPr>
            <w:rStyle w:val="Hyperlink"/>
          </w:rPr>
          <w:t>Appendix C</w:t>
        </w:r>
        <w:r>
          <w:rPr>
            <w:rFonts w:eastAsiaTheme="minorEastAsia"/>
            <w:b w:val="0"/>
            <w:color w:val="auto"/>
            <w:kern w:val="0"/>
            <w:sz w:val="22"/>
            <w:szCs w:val="22"/>
            <w:lang w:val="en-US"/>
          </w:rPr>
          <w:tab/>
        </w:r>
        <w:r w:rsidRPr="009D204E">
          <w:rPr>
            <w:rStyle w:val="Hyperlink"/>
          </w:rPr>
          <w:t>References</w:t>
        </w:r>
        <w:r>
          <w:rPr>
            <w:webHidden/>
          </w:rPr>
          <w:tab/>
        </w:r>
        <w:r>
          <w:rPr>
            <w:webHidden/>
          </w:rPr>
          <w:fldChar w:fldCharType="begin"/>
        </w:r>
        <w:r>
          <w:rPr>
            <w:webHidden/>
          </w:rPr>
          <w:instrText xml:space="preserve"> PAGEREF _Toc474403508 \h </w:instrText>
        </w:r>
      </w:ins>
      <w:r>
        <w:rPr>
          <w:webHidden/>
        </w:rPr>
      </w:r>
      <w:r>
        <w:rPr>
          <w:webHidden/>
        </w:rPr>
        <w:fldChar w:fldCharType="separate"/>
      </w:r>
      <w:ins w:id="135" w:author="Jayakrishnan Thundathil" w:date="2017-02-09T11:35:00Z">
        <w:r>
          <w:rPr>
            <w:webHidden/>
          </w:rPr>
          <w:t>15</w:t>
        </w:r>
        <w:r>
          <w:rPr>
            <w:webHidden/>
          </w:rPr>
          <w:fldChar w:fldCharType="end"/>
        </w:r>
        <w:r w:rsidRPr="009D204E">
          <w:rPr>
            <w:rStyle w:val="Hyperlink"/>
          </w:rPr>
          <w:fldChar w:fldCharType="end"/>
        </w:r>
      </w:ins>
    </w:p>
    <w:p w:rsidR="00FC0CD9" w:rsidDel="00FC0CD9" w:rsidRDefault="00FC0CD9" w:rsidP="00E16D14">
      <w:pPr>
        <w:jc w:val="center"/>
        <w:rPr>
          <w:del w:id="136" w:author="Jayakrishnan Thundathil" w:date="2017-02-09T11:35:00Z"/>
          <w:noProof/>
        </w:rPr>
      </w:pPr>
    </w:p>
    <w:p w:rsidR="005C5C18" w:rsidDel="00FC0CD9" w:rsidRDefault="005C5C18" w:rsidP="00E16D14">
      <w:pPr>
        <w:jc w:val="center"/>
        <w:rPr>
          <w:del w:id="137" w:author="Jayakrishnan Thundathil" w:date="2017-02-09T11:35:00Z"/>
          <w:noProof/>
        </w:rPr>
      </w:pPr>
    </w:p>
    <w:p w:rsidR="005C5C18" w:rsidDel="00FC0CD9" w:rsidRDefault="005C5C18">
      <w:pPr>
        <w:pStyle w:val="TOC1"/>
        <w:rPr>
          <w:del w:id="138" w:author="Jayakrishnan Thundathil" w:date="2017-02-09T11:35:00Z"/>
          <w:rFonts w:eastAsiaTheme="minorEastAsia"/>
          <w:b w:val="0"/>
          <w:color w:val="auto"/>
          <w:kern w:val="0"/>
          <w:sz w:val="22"/>
          <w:szCs w:val="22"/>
          <w:lang w:val="en-US"/>
        </w:rPr>
      </w:pPr>
      <w:del w:id="139" w:author="Jayakrishnan Thundathil" w:date="2017-02-09T11:35:00Z">
        <w:r w:rsidRPr="00FC0CD9" w:rsidDel="00FC0CD9">
          <w:rPr>
            <w:rPrChange w:id="140" w:author="Jayakrishnan Thundathil" w:date="2017-02-09T11:35:00Z">
              <w:rPr>
                <w:rStyle w:val="Hyperlink"/>
                <w:b w:val="0"/>
              </w:rPr>
            </w:rPrChange>
          </w:rPr>
          <w:delText>1</w:delText>
        </w:r>
        <w:r w:rsidDel="00FC0CD9">
          <w:rPr>
            <w:rFonts w:eastAsiaTheme="minorEastAsia"/>
            <w:b w:val="0"/>
            <w:color w:val="auto"/>
            <w:kern w:val="0"/>
            <w:sz w:val="22"/>
            <w:szCs w:val="22"/>
            <w:lang w:val="en-US"/>
          </w:rPr>
          <w:tab/>
        </w:r>
        <w:r w:rsidRPr="00FC0CD9" w:rsidDel="00FC0CD9">
          <w:rPr>
            <w:rPrChange w:id="141" w:author="Jayakrishnan Thundathil" w:date="2017-02-09T11:35:00Z">
              <w:rPr>
                <w:rStyle w:val="Hyperlink"/>
                <w:b w:val="0"/>
              </w:rPr>
            </w:rPrChange>
          </w:rPr>
          <w:delText>Introduction</w:delText>
        </w:r>
        <w:r w:rsidDel="00FC0CD9">
          <w:rPr>
            <w:webHidden/>
          </w:rPr>
          <w:tab/>
          <w:delText>5</w:delText>
        </w:r>
      </w:del>
    </w:p>
    <w:p w:rsidR="005C5C18" w:rsidDel="00FC0CD9" w:rsidRDefault="005C5C18">
      <w:pPr>
        <w:pStyle w:val="TOC2"/>
        <w:rPr>
          <w:del w:id="142" w:author="Jayakrishnan Thundathil" w:date="2017-02-09T11:35:00Z"/>
          <w:rFonts w:asciiTheme="minorHAnsi" w:eastAsiaTheme="minorEastAsia" w:hAnsiTheme="minorHAnsi"/>
          <w:color w:val="auto"/>
          <w:kern w:val="0"/>
          <w:szCs w:val="22"/>
        </w:rPr>
      </w:pPr>
      <w:del w:id="143" w:author="Jayakrishnan Thundathil" w:date="2017-02-09T11:35:00Z">
        <w:r w:rsidRPr="00FC0CD9" w:rsidDel="00FC0CD9">
          <w:rPr>
            <w:rPrChange w:id="144" w:author="Jayakrishnan Thundathil" w:date="2017-02-09T11:35:00Z">
              <w:rPr>
                <w:rStyle w:val="Hyperlink"/>
              </w:rPr>
            </w:rPrChange>
          </w:rPr>
          <w:delText>1.1</w:delText>
        </w:r>
        <w:r w:rsidDel="00FC0CD9">
          <w:rPr>
            <w:rFonts w:asciiTheme="minorHAnsi" w:eastAsiaTheme="minorEastAsia" w:hAnsiTheme="minorHAnsi"/>
            <w:color w:val="auto"/>
            <w:kern w:val="0"/>
            <w:szCs w:val="22"/>
          </w:rPr>
          <w:tab/>
        </w:r>
        <w:r w:rsidRPr="00FC0CD9" w:rsidDel="00FC0CD9">
          <w:rPr>
            <w:rPrChange w:id="145" w:author="Jayakrishnan Thundathil" w:date="2017-02-09T11:35:00Z">
              <w:rPr>
                <w:rStyle w:val="Hyperlink"/>
              </w:rPr>
            </w:rPrChange>
          </w:rPr>
          <w:delText>Purpose</w:delText>
        </w:r>
        <w:r w:rsidDel="00FC0CD9">
          <w:rPr>
            <w:webHidden/>
          </w:rPr>
          <w:tab/>
          <w:delText>5</w:delText>
        </w:r>
      </w:del>
    </w:p>
    <w:p w:rsidR="005C5C18" w:rsidDel="00FC0CD9" w:rsidRDefault="005C5C18">
      <w:pPr>
        <w:pStyle w:val="TOC2"/>
        <w:rPr>
          <w:del w:id="146" w:author="Jayakrishnan Thundathil" w:date="2017-02-09T11:35:00Z"/>
          <w:rFonts w:asciiTheme="minorHAnsi" w:eastAsiaTheme="minorEastAsia" w:hAnsiTheme="minorHAnsi"/>
          <w:color w:val="auto"/>
          <w:kern w:val="0"/>
          <w:szCs w:val="22"/>
        </w:rPr>
      </w:pPr>
      <w:del w:id="147" w:author="Jayakrishnan Thundathil" w:date="2017-02-09T11:35:00Z">
        <w:r w:rsidRPr="00FC0CD9" w:rsidDel="00FC0CD9">
          <w:rPr>
            <w:rPrChange w:id="148" w:author="Jayakrishnan Thundathil" w:date="2017-02-09T11:35:00Z">
              <w:rPr>
                <w:rStyle w:val="Hyperlink"/>
              </w:rPr>
            </w:rPrChange>
          </w:rPr>
          <w:delText>1.2</w:delText>
        </w:r>
        <w:r w:rsidDel="00FC0CD9">
          <w:rPr>
            <w:rFonts w:asciiTheme="minorHAnsi" w:eastAsiaTheme="minorEastAsia" w:hAnsiTheme="minorHAnsi"/>
            <w:color w:val="auto"/>
            <w:kern w:val="0"/>
            <w:szCs w:val="22"/>
          </w:rPr>
          <w:tab/>
        </w:r>
        <w:r w:rsidRPr="00FC0CD9" w:rsidDel="00FC0CD9">
          <w:rPr>
            <w:rPrChange w:id="149" w:author="Jayakrishnan Thundathil" w:date="2017-02-09T11:35:00Z">
              <w:rPr>
                <w:rStyle w:val="Hyperlink"/>
              </w:rPr>
            </w:rPrChange>
          </w:rPr>
          <w:delText>Scope</w:delText>
        </w:r>
        <w:r w:rsidDel="00FC0CD9">
          <w:rPr>
            <w:webHidden/>
          </w:rPr>
          <w:tab/>
          <w:delText>5</w:delText>
        </w:r>
      </w:del>
    </w:p>
    <w:p w:rsidR="005C5C18" w:rsidDel="00FC0CD9" w:rsidRDefault="005C5C18">
      <w:pPr>
        <w:pStyle w:val="TOC1"/>
        <w:rPr>
          <w:del w:id="150" w:author="Jayakrishnan Thundathil" w:date="2017-02-09T11:35:00Z"/>
          <w:rFonts w:eastAsiaTheme="minorEastAsia"/>
          <w:b w:val="0"/>
          <w:color w:val="auto"/>
          <w:kern w:val="0"/>
          <w:sz w:val="22"/>
          <w:szCs w:val="22"/>
          <w:lang w:val="en-US"/>
        </w:rPr>
      </w:pPr>
      <w:del w:id="151" w:author="Jayakrishnan Thundathil" w:date="2017-02-09T11:35:00Z">
        <w:r w:rsidRPr="00FC0CD9" w:rsidDel="00FC0CD9">
          <w:rPr>
            <w:rPrChange w:id="152" w:author="Jayakrishnan Thundathil" w:date="2017-02-09T11:35:00Z">
              <w:rPr>
                <w:rStyle w:val="Hyperlink"/>
                <w:b w:val="0"/>
              </w:rPr>
            </w:rPrChange>
          </w:rPr>
          <w:delText>2</w:delText>
        </w:r>
        <w:r w:rsidDel="00FC0CD9">
          <w:rPr>
            <w:rFonts w:eastAsiaTheme="minorEastAsia"/>
            <w:b w:val="0"/>
            <w:color w:val="auto"/>
            <w:kern w:val="0"/>
            <w:sz w:val="22"/>
            <w:szCs w:val="22"/>
            <w:lang w:val="en-US"/>
          </w:rPr>
          <w:tab/>
        </w:r>
        <w:r w:rsidRPr="00FC0CD9" w:rsidDel="00FC0CD9">
          <w:rPr>
            <w:rPrChange w:id="153" w:author="Jayakrishnan Thundathil" w:date="2017-02-09T11:35:00Z">
              <w:rPr>
                <w:rStyle w:val="Hyperlink"/>
                <w:b w:val="0"/>
              </w:rPr>
            </w:rPrChange>
          </w:rPr>
          <w:delText>GmTqArbn High-Level Description</w:delText>
        </w:r>
        <w:r w:rsidDel="00FC0CD9">
          <w:rPr>
            <w:webHidden/>
          </w:rPr>
          <w:tab/>
          <w:delText>6</w:delText>
        </w:r>
      </w:del>
    </w:p>
    <w:p w:rsidR="005C5C18" w:rsidDel="00FC0CD9" w:rsidRDefault="005C5C18">
      <w:pPr>
        <w:pStyle w:val="TOC1"/>
        <w:rPr>
          <w:del w:id="154" w:author="Jayakrishnan Thundathil" w:date="2017-02-09T11:35:00Z"/>
          <w:rFonts w:eastAsiaTheme="minorEastAsia"/>
          <w:b w:val="0"/>
          <w:color w:val="auto"/>
          <w:kern w:val="0"/>
          <w:sz w:val="22"/>
          <w:szCs w:val="22"/>
          <w:lang w:val="en-US"/>
        </w:rPr>
      </w:pPr>
      <w:del w:id="155" w:author="Jayakrishnan Thundathil" w:date="2017-02-09T11:35:00Z">
        <w:r w:rsidRPr="00FC0CD9" w:rsidDel="00FC0CD9">
          <w:rPr>
            <w:rPrChange w:id="156" w:author="Jayakrishnan Thundathil" w:date="2017-02-09T11:35:00Z">
              <w:rPr>
                <w:rStyle w:val="Hyperlink"/>
                <w:rFonts w:cs="Calibri"/>
                <w:b w:val="0"/>
              </w:rPr>
            </w:rPrChange>
          </w:rPr>
          <w:delText>3</w:delText>
        </w:r>
        <w:r w:rsidDel="00FC0CD9">
          <w:rPr>
            <w:rFonts w:eastAsiaTheme="minorEastAsia"/>
            <w:b w:val="0"/>
            <w:color w:val="auto"/>
            <w:kern w:val="0"/>
            <w:sz w:val="22"/>
            <w:szCs w:val="22"/>
            <w:lang w:val="en-US"/>
          </w:rPr>
          <w:tab/>
        </w:r>
        <w:r w:rsidRPr="00FC0CD9" w:rsidDel="00FC0CD9">
          <w:rPr>
            <w:rPrChange w:id="157" w:author="Jayakrishnan Thundathil" w:date="2017-02-09T11:35:00Z">
              <w:rPr>
                <w:rStyle w:val="Hyperlink"/>
                <w:rFonts w:cs="Calibri"/>
                <w:b w:val="0"/>
              </w:rPr>
            </w:rPrChange>
          </w:rPr>
          <w:delText>Design details of software module</w:delText>
        </w:r>
        <w:r w:rsidDel="00FC0CD9">
          <w:rPr>
            <w:webHidden/>
          </w:rPr>
          <w:tab/>
          <w:delText>7</w:delText>
        </w:r>
      </w:del>
    </w:p>
    <w:p w:rsidR="005C5C18" w:rsidDel="00FC0CD9" w:rsidRDefault="005C5C18">
      <w:pPr>
        <w:pStyle w:val="TOC2"/>
        <w:rPr>
          <w:del w:id="158" w:author="Jayakrishnan Thundathil" w:date="2017-02-09T11:35:00Z"/>
          <w:rFonts w:asciiTheme="minorHAnsi" w:eastAsiaTheme="minorEastAsia" w:hAnsiTheme="minorHAnsi"/>
          <w:color w:val="auto"/>
          <w:kern w:val="0"/>
          <w:szCs w:val="22"/>
        </w:rPr>
      </w:pPr>
      <w:del w:id="159" w:author="Jayakrishnan Thundathil" w:date="2017-02-09T11:35:00Z">
        <w:r w:rsidRPr="00FC0CD9" w:rsidDel="00FC0CD9">
          <w:rPr>
            <w:rPrChange w:id="160" w:author="Jayakrishnan Thundathil" w:date="2017-02-09T11:35:00Z">
              <w:rPr>
                <w:rStyle w:val="Hyperlink"/>
              </w:rPr>
            </w:rPrChange>
          </w:rPr>
          <w:delText>3.1</w:delText>
        </w:r>
        <w:r w:rsidDel="00FC0CD9">
          <w:rPr>
            <w:rFonts w:asciiTheme="minorHAnsi" w:eastAsiaTheme="minorEastAsia" w:hAnsiTheme="minorHAnsi"/>
            <w:color w:val="auto"/>
            <w:kern w:val="0"/>
            <w:szCs w:val="22"/>
          </w:rPr>
          <w:tab/>
        </w:r>
        <w:r w:rsidRPr="00FC0CD9" w:rsidDel="00FC0CD9">
          <w:rPr>
            <w:rPrChange w:id="161" w:author="Jayakrishnan Thundathil" w:date="2017-02-09T11:35:00Z">
              <w:rPr>
                <w:rStyle w:val="Hyperlink"/>
              </w:rPr>
            </w:rPrChange>
          </w:rPr>
          <w:delText xml:space="preserve">Graphical representation of </w:delText>
        </w:r>
        <w:r w:rsidRPr="00FC0CD9" w:rsidDel="00FC0CD9">
          <w:rPr>
            <w:rPrChange w:id="162" w:author="Jayakrishnan Thundathil" w:date="2017-02-09T11:35:00Z">
              <w:rPr>
                <w:rStyle w:val="Hyperlink"/>
                <w:rFonts w:cs="Calibri"/>
              </w:rPr>
            </w:rPrChange>
          </w:rPr>
          <w:delText>GmTqArbn</w:delText>
        </w:r>
        <w:r w:rsidDel="00FC0CD9">
          <w:rPr>
            <w:webHidden/>
          </w:rPr>
          <w:tab/>
          <w:delText>7</w:delText>
        </w:r>
      </w:del>
    </w:p>
    <w:p w:rsidR="005C5C18" w:rsidDel="00FC0CD9" w:rsidRDefault="005C5C18">
      <w:pPr>
        <w:pStyle w:val="TOC2"/>
        <w:rPr>
          <w:del w:id="163" w:author="Jayakrishnan Thundathil" w:date="2017-02-09T11:35:00Z"/>
          <w:rFonts w:asciiTheme="minorHAnsi" w:eastAsiaTheme="minorEastAsia" w:hAnsiTheme="minorHAnsi"/>
          <w:color w:val="auto"/>
          <w:kern w:val="0"/>
          <w:szCs w:val="22"/>
        </w:rPr>
      </w:pPr>
      <w:del w:id="164" w:author="Jayakrishnan Thundathil" w:date="2017-02-09T11:35:00Z">
        <w:r w:rsidRPr="00FC0CD9" w:rsidDel="00FC0CD9">
          <w:rPr>
            <w:rPrChange w:id="165" w:author="Jayakrishnan Thundathil" w:date="2017-02-09T11:35:00Z">
              <w:rPr>
                <w:rStyle w:val="Hyperlink"/>
                <w:rFonts w:cs="Calibri"/>
              </w:rPr>
            </w:rPrChange>
          </w:rPr>
          <w:delText>3.2</w:delText>
        </w:r>
        <w:r w:rsidDel="00FC0CD9">
          <w:rPr>
            <w:rFonts w:asciiTheme="minorHAnsi" w:eastAsiaTheme="minorEastAsia" w:hAnsiTheme="minorHAnsi"/>
            <w:color w:val="auto"/>
            <w:kern w:val="0"/>
            <w:szCs w:val="22"/>
          </w:rPr>
          <w:tab/>
        </w:r>
        <w:r w:rsidRPr="00FC0CD9" w:rsidDel="00FC0CD9">
          <w:rPr>
            <w:rPrChange w:id="166" w:author="Jayakrishnan Thundathil" w:date="2017-02-09T11:35:00Z">
              <w:rPr>
                <w:rStyle w:val="Hyperlink"/>
                <w:rFonts w:cs="Calibri"/>
              </w:rPr>
            </w:rPrChange>
          </w:rPr>
          <w:delText>Data Flow Diagram</w:delText>
        </w:r>
        <w:r w:rsidDel="00FC0CD9">
          <w:rPr>
            <w:webHidden/>
          </w:rPr>
          <w:tab/>
          <w:delText>7</w:delText>
        </w:r>
      </w:del>
    </w:p>
    <w:p w:rsidR="005C5C18" w:rsidDel="00FC0CD9" w:rsidRDefault="005C5C18">
      <w:pPr>
        <w:pStyle w:val="TOC3"/>
        <w:tabs>
          <w:tab w:val="left" w:pos="1200"/>
        </w:tabs>
        <w:rPr>
          <w:del w:id="167" w:author="Jayakrishnan Thundathil" w:date="2017-02-09T11:35:00Z"/>
          <w:rFonts w:asciiTheme="minorHAnsi" w:eastAsiaTheme="minorEastAsia" w:hAnsiTheme="minorHAnsi"/>
          <w:color w:val="auto"/>
          <w:kern w:val="0"/>
          <w:sz w:val="22"/>
          <w:szCs w:val="22"/>
        </w:rPr>
      </w:pPr>
      <w:del w:id="168" w:author="Jayakrishnan Thundathil" w:date="2017-02-09T11:35:00Z">
        <w:r w:rsidRPr="00FC0CD9" w:rsidDel="00FC0CD9">
          <w:rPr>
            <w:rPrChange w:id="169" w:author="Jayakrishnan Thundathil" w:date="2017-02-09T11:35:00Z">
              <w:rPr>
                <w:rStyle w:val="Hyperlink"/>
                <w:rFonts w:cs="Calibri"/>
              </w:rPr>
            </w:rPrChange>
          </w:rPr>
          <w:delText>3.2.1</w:delText>
        </w:r>
        <w:r w:rsidDel="00FC0CD9">
          <w:rPr>
            <w:rFonts w:asciiTheme="minorHAnsi" w:eastAsiaTheme="minorEastAsia" w:hAnsiTheme="minorHAnsi"/>
            <w:color w:val="auto"/>
            <w:kern w:val="0"/>
            <w:sz w:val="22"/>
            <w:szCs w:val="22"/>
          </w:rPr>
          <w:tab/>
        </w:r>
        <w:r w:rsidRPr="00FC0CD9" w:rsidDel="00FC0CD9">
          <w:rPr>
            <w:rPrChange w:id="170" w:author="Jayakrishnan Thundathil" w:date="2017-02-09T11:35:00Z">
              <w:rPr>
                <w:rStyle w:val="Hyperlink"/>
              </w:rPr>
            </w:rPrChange>
          </w:rPr>
          <w:delText xml:space="preserve">Component </w:delText>
        </w:r>
        <w:r w:rsidRPr="00FC0CD9" w:rsidDel="00FC0CD9">
          <w:rPr>
            <w:rPrChange w:id="171" w:author="Jayakrishnan Thundathil" w:date="2017-02-09T11:35:00Z">
              <w:rPr>
                <w:rStyle w:val="Hyperlink"/>
                <w:rFonts w:cs="Calibri"/>
              </w:rPr>
            </w:rPrChange>
          </w:rPr>
          <w:delText>level DFD</w:delText>
        </w:r>
        <w:r w:rsidDel="00FC0CD9">
          <w:rPr>
            <w:webHidden/>
          </w:rPr>
          <w:tab/>
          <w:delText>7</w:delText>
        </w:r>
      </w:del>
    </w:p>
    <w:p w:rsidR="005C5C18" w:rsidDel="00FC0CD9" w:rsidRDefault="005C5C18">
      <w:pPr>
        <w:pStyle w:val="TOC3"/>
        <w:tabs>
          <w:tab w:val="left" w:pos="1200"/>
        </w:tabs>
        <w:rPr>
          <w:del w:id="172" w:author="Jayakrishnan Thundathil" w:date="2017-02-09T11:35:00Z"/>
          <w:rFonts w:asciiTheme="minorHAnsi" w:eastAsiaTheme="minorEastAsia" w:hAnsiTheme="minorHAnsi"/>
          <w:color w:val="auto"/>
          <w:kern w:val="0"/>
          <w:sz w:val="22"/>
          <w:szCs w:val="22"/>
        </w:rPr>
      </w:pPr>
      <w:del w:id="173" w:author="Jayakrishnan Thundathil" w:date="2017-02-09T11:35:00Z">
        <w:r w:rsidRPr="00FC0CD9" w:rsidDel="00FC0CD9">
          <w:rPr>
            <w:rPrChange w:id="174" w:author="Jayakrishnan Thundathil" w:date="2017-02-09T11:35:00Z">
              <w:rPr>
                <w:rStyle w:val="Hyperlink"/>
                <w:rFonts w:cs="Calibri"/>
              </w:rPr>
            </w:rPrChange>
          </w:rPr>
          <w:delText>3.2.2</w:delText>
        </w:r>
        <w:r w:rsidDel="00FC0CD9">
          <w:rPr>
            <w:rFonts w:asciiTheme="minorHAnsi" w:eastAsiaTheme="minorEastAsia" w:hAnsiTheme="minorHAnsi"/>
            <w:color w:val="auto"/>
            <w:kern w:val="0"/>
            <w:sz w:val="22"/>
            <w:szCs w:val="22"/>
          </w:rPr>
          <w:tab/>
        </w:r>
        <w:r w:rsidRPr="00FC0CD9" w:rsidDel="00FC0CD9">
          <w:rPr>
            <w:rPrChange w:id="175" w:author="Jayakrishnan Thundathil" w:date="2017-02-09T11:35:00Z">
              <w:rPr>
                <w:rStyle w:val="Hyperlink"/>
              </w:rPr>
            </w:rPrChange>
          </w:rPr>
          <w:delText xml:space="preserve">Function </w:delText>
        </w:r>
        <w:r w:rsidRPr="00FC0CD9" w:rsidDel="00FC0CD9">
          <w:rPr>
            <w:rPrChange w:id="176" w:author="Jayakrishnan Thundathil" w:date="2017-02-09T11:35:00Z">
              <w:rPr>
                <w:rStyle w:val="Hyperlink"/>
                <w:rFonts w:cs="Calibri"/>
              </w:rPr>
            </w:rPrChange>
          </w:rPr>
          <w:delText>level DFD</w:delText>
        </w:r>
        <w:r w:rsidDel="00FC0CD9">
          <w:rPr>
            <w:webHidden/>
          </w:rPr>
          <w:tab/>
          <w:delText>7</w:delText>
        </w:r>
      </w:del>
    </w:p>
    <w:p w:rsidR="005C5C18" w:rsidDel="00FC0CD9" w:rsidRDefault="005C5C18">
      <w:pPr>
        <w:pStyle w:val="TOC1"/>
        <w:rPr>
          <w:del w:id="177" w:author="Jayakrishnan Thundathil" w:date="2017-02-09T11:35:00Z"/>
          <w:rFonts w:eastAsiaTheme="minorEastAsia"/>
          <w:b w:val="0"/>
          <w:color w:val="auto"/>
          <w:kern w:val="0"/>
          <w:sz w:val="22"/>
          <w:szCs w:val="22"/>
          <w:lang w:val="en-US"/>
        </w:rPr>
      </w:pPr>
      <w:del w:id="178" w:author="Jayakrishnan Thundathil" w:date="2017-02-09T11:35:00Z">
        <w:r w:rsidRPr="00FC0CD9" w:rsidDel="00FC0CD9">
          <w:rPr>
            <w:rPrChange w:id="179" w:author="Jayakrishnan Thundathil" w:date="2017-02-09T11:35:00Z">
              <w:rPr>
                <w:rStyle w:val="Hyperlink"/>
                <w:rFonts w:cs="Calibri"/>
                <w:b w:val="0"/>
              </w:rPr>
            </w:rPrChange>
          </w:rPr>
          <w:delText>4</w:delText>
        </w:r>
        <w:r w:rsidDel="00FC0CD9">
          <w:rPr>
            <w:rFonts w:eastAsiaTheme="minorEastAsia"/>
            <w:b w:val="0"/>
            <w:color w:val="auto"/>
            <w:kern w:val="0"/>
            <w:sz w:val="22"/>
            <w:szCs w:val="22"/>
            <w:lang w:val="en-US"/>
          </w:rPr>
          <w:tab/>
        </w:r>
        <w:r w:rsidRPr="00FC0CD9" w:rsidDel="00FC0CD9">
          <w:rPr>
            <w:rPrChange w:id="180" w:author="Jayakrishnan Thundathil" w:date="2017-02-09T11:35:00Z">
              <w:rPr>
                <w:rStyle w:val="Hyperlink"/>
                <w:rFonts w:cs="Calibri"/>
                <w:b w:val="0"/>
              </w:rPr>
            </w:rPrChange>
          </w:rPr>
          <w:delText>Constant Data Dictionary</w:delText>
        </w:r>
        <w:r w:rsidDel="00FC0CD9">
          <w:rPr>
            <w:webHidden/>
          </w:rPr>
          <w:tab/>
          <w:delText>8</w:delText>
        </w:r>
      </w:del>
    </w:p>
    <w:p w:rsidR="005C5C18" w:rsidDel="00FC0CD9" w:rsidRDefault="005C5C18">
      <w:pPr>
        <w:pStyle w:val="TOC2"/>
        <w:rPr>
          <w:del w:id="181" w:author="Jayakrishnan Thundathil" w:date="2017-02-09T11:35:00Z"/>
          <w:rFonts w:asciiTheme="minorHAnsi" w:eastAsiaTheme="minorEastAsia" w:hAnsiTheme="minorHAnsi"/>
          <w:color w:val="auto"/>
          <w:kern w:val="0"/>
          <w:szCs w:val="22"/>
        </w:rPr>
      </w:pPr>
      <w:del w:id="182" w:author="Jayakrishnan Thundathil" w:date="2017-02-09T11:35:00Z">
        <w:r w:rsidRPr="00FC0CD9" w:rsidDel="00FC0CD9">
          <w:rPr>
            <w:rPrChange w:id="183" w:author="Jayakrishnan Thundathil" w:date="2017-02-09T11:35:00Z">
              <w:rPr>
                <w:rStyle w:val="Hyperlink"/>
              </w:rPr>
            </w:rPrChange>
          </w:rPr>
          <w:delText>4.1</w:delText>
        </w:r>
        <w:r w:rsidDel="00FC0CD9">
          <w:rPr>
            <w:rFonts w:asciiTheme="minorHAnsi" w:eastAsiaTheme="minorEastAsia" w:hAnsiTheme="minorHAnsi"/>
            <w:color w:val="auto"/>
            <w:kern w:val="0"/>
            <w:szCs w:val="22"/>
          </w:rPr>
          <w:tab/>
        </w:r>
        <w:r w:rsidRPr="00FC0CD9" w:rsidDel="00FC0CD9">
          <w:rPr>
            <w:rPrChange w:id="184" w:author="Jayakrishnan Thundathil" w:date="2017-02-09T11:35:00Z">
              <w:rPr>
                <w:rStyle w:val="Hyperlink"/>
              </w:rPr>
            </w:rPrChange>
          </w:rPr>
          <w:delText>Program (fixed) Constants</w:delText>
        </w:r>
        <w:r w:rsidDel="00FC0CD9">
          <w:rPr>
            <w:webHidden/>
          </w:rPr>
          <w:tab/>
          <w:delText>8</w:delText>
        </w:r>
      </w:del>
    </w:p>
    <w:p w:rsidR="005C5C18" w:rsidDel="00FC0CD9" w:rsidRDefault="005C5C18">
      <w:pPr>
        <w:pStyle w:val="TOC3"/>
        <w:tabs>
          <w:tab w:val="left" w:pos="1200"/>
        </w:tabs>
        <w:rPr>
          <w:del w:id="185" w:author="Jayakrishnan Thundathil" w:date="2017-02-09T11:35:00Z"/>
          <w:rFonts w:asciiTheme="minorHAnsi" w:eastAsiaTheme="minorEastAsia" w:hAnsiTheme="minorHAnsi"/>
          <w:color w:val="auto"/>
          <w:kern w:val="0"/>
          <w:sz w:val="22"/>
          <w:szCs w:val="22"/>
        </w:rPr>
      </w:pPr>
      <w:del w:id="186" w:author="Jayakrishnan Thundathil" w:date="2017-02-09T11:35:00Z">
        <w:r w:rsidRPr="00FC0CD9" w:rsidDel="00FC0CD9">
          <w:rPr>
            <w:rPrChange w:id="187" w:author="Jayakrishnan Thundathil" w:date="2017-02-09T11:35:00Z">
              <w:rPr>
                <w:rStyle w:val="Hyperlink"/>
              </w:rPr>
            </w:rPrChange>
          </w:rPr>
          <w:delText>4.1.1</w:delText>
        </w:r>
        <w:r w:rsidDel="00FC0CD9">
          <w:rPr>
            <w:rFonts w:asciiTheme="minorHAnsi" w:eastAsiaTheme="minorEastAsia" w:hAnsiTheme="minorHAnsi"/>
            <w:color w:val="auto"/>
            <w:kern w:val="0"/>
            <w:sz w:val="22"/>
            <w:szCs w:val="22"/>
          </w:rPr>
          <w:tab/>
        </w:r>
        <w:r w:rsidRPr="00FC0CD9" w:rsidDel="00FC0CD9">
          <w:rPr>
            <w:rPrChange w:id="188" w:author="Jayakrishnan Thundathil" w:date="2017-02-09T11:35:00Z">
              <w:rPr>
                <w:rStyle w:val="Hyperlink"/>
              </w:rPr>
            </w:rPrChange>
          </w:rPr>
          <w:delText>Embedded Constants</w:delText>
        </w:r>
        <w:r w:rsidDel="00FC0CD9">
          <w:rPr>
            <w:webHidden/>
          </w:rPr>
          <w:tab/>
          <w:delText>8</w:delText>
        </w:r>
      </w:del>
    </w:p>
    <w:p w:rsidR="005C5C18" w:rsidDel="00FC0CD9" w:rsidRDefault="005C5C18">
      <w:pPr>
        <w:pStyle w:val="TOC1"/>
        <w:rPr>
          <w:del w:id="189" w:author="Jayakrishnan Thundathil" w:date="2017-02-09T11:35:00Z"/>
          <w:rFonts w:eastAsiaTheme="minorEastAsia"/>
          <w:b w:val="0"/>
          <w:color w:val="auto"/>
          <w:kern w:val="0"/>
          <w:sz w:val="22"/>
          <w:szCs w:val="22"/>
          <w:lang w:val="en-US"/>
        </w:rPr>
      </w:pPr>
      <w:del w:id="190" w:author="Jayakrishnan Thundathil" w:date="2017-02-09T11:35:00Z">
        <w:r w:rsidRPr="00FC0CD9" w:rsidDel="00FC0CD9">
          <w:rPr>
            <w:rPrChange w:id="191" w:author="Jayakrishnan Thundathil" w:date="2017-02-09T11:35:00Z">
              <w:rPr>
                <w:rStyle w:val="Hyperlink"/>
                <w:rFonts w:cs="Calibri"/>
                <w:b w:val="0"/>
              </w:rPr>
            </w:rPrChange>
          </w:rPr>
          <w:delText>5</w:delText>
        </w:r>
        <w:r w:rsidDel="00FC0CD9">
          <w:rPr>
            <w:rFonts w:eastAsiaTheme="minorEastAsia"/>
            <w:b w:val="0"/>
            <w:color w:val="auto"/>
            <w:kern w:val="0"/>
            <w:sz w:val="22"/>
            <w:szCs w:val="22"/>
            <w:lang w:val="en-US"/>
          </w:rPr>
          <w:tab/>
        </w:r>
        <w:r w:rsidRPr="00FC0CD9" w:rsidDel="00FC0CD9">
          <w:rPr>
            <w:rPrChange w:id="192" w:author="Jayakrishnan Thundathil" w:date="2017-02-09T11:35:00Z">
              <w:rPr>
                <w:rStyle w:val="Hyperlink"/>
                <w:rFonts w:cs="Calibri"/>
                <w:b w:val="0"/>
              </w:rPr>
            </w:rPrChange>
          </w:rPr>
          <w:delText>Software Component Implementation</w:delText>
        </w:r>
        <w:r w:rsidDel="00FC0CD9">
          <w:rPr>
            <w:webHidden/>
          </w:rPr>
          <w:tab/>
          <w:delText>9</w:delText>
        </w:r>
      </w:del>
    </w:p>
    <w:p w:rsidR="005C5C18" w:rsidDel="00FC0CD9" w:rsidRDefault="005C5C18">
      <w:pPr>
        <w:pStyle w:val="TOC2"/>
        <w:rPr>
          <w:del w:id="193" w:author="Jayakrishnan Thundathil" w:date="2017-02-09T11:35:00Z"/>
          <w:rFonts w:asciiTheme="minorHAnsi" w:eastAsiaTheme="minorEastAsia" w:hAnsiTheme="minorHAnsi"/>
          <w:color w:val="auto"/>
          <w:kern w:val="0"/>
          <w:szCs w:val="22"/>
        </w:rPr>
      </w:pPr>
      <w:del w:id="194" w:author="Jayakrishnan Thundathil" w:date="2017-02-09T11:35:00Z">
        <w:r w:rsidRPr="00FC0CD9" w:rsidDel="00FC0CD9">
          <w:rPr>
            <w:rPrChange w:id="195" w:author="Jayakrishnan Thundathil" w:date="2017-02-09T11:35:00Z">
              <w:rPr>
                <w:rStyle w:val="Hyperlink"/>
              </w:rPr>
            </w:rPrChange>
          </w:rPr>
          <w:delText>5.1</w:delText>
        </w:r>
        <w:r w:rsidDel="00FC0CD9">
          <w:rPr>
            <w:rFonts w:asciiTheme="minorHAnsi" w:eastAsiaTheme="minorEastAsia" w:hAnsiTheme="minorHAnsi"/>
            <w:color w:val="auto"/>
            <w:kern w:val="0"/>
            <w:szCs w:val="22"/>
          </w:rPr>
          <w:tab/>
        </w:r>
        <w:r w:rsidRPr="00FC0CD9" w:rsidDel="00FC0CD9">
          <w:rPr>
            <w:rPrChange w:id="196" w:author="Jayakrishnan Thundathil" w:date="2017-02-09T11:35:00Z">
              <w:rPr>
                <w:rStyle w:val="Hyperlink"/>
              </w:rPr>
            </w:rPrChange>
          </w:rPr>
          <w:delText>Sub-Module Functions</w:delText>
        </w:r>
        <w:r w:rsidDel="00FC0CD9">
          <w:rPr>
            <w:webHidden/>
          </w:rPr>
          <w:tab/>
          <w:delText>9</w:delText>
        </w:r>
      </w:del>
    </w:p>
    <w:p w:rsidR="005C5C18" w:rsidDel="00FC0CD9" w:rsidRDefault="005C5C18">
      <w:pPr>
        <w:pStyle w:val="TOC2"/>
        <w:rPr>
          <w:del w:id="197" w:author="Jayakrishnan Thundathil" w:date="2017-02-09T11:35:00Z"/>
          <w:rFonts w:asciiTheme="minorHAnsi" w:eastAsiaTheme="minorEastAsia" w:hAnsiTheme="minorHAnsi"/>
          <w:color w:val="auto"/>
          <w:kern w:val="0"/>
          <w:szCs w:val="22"/>
        </w:rPr>
      </w:pPr>
      <w:del w:id="198" w:author="Jayakrishnan Thundathil" w:date="2017-02-09T11:35:00Z">
        <w:r w:rsidRPr="00FC0CD9" w:rsidDel="00FC0CD9">
          <w:rPr>
            <w:rPrChange w:id="199" w:author="Jayakrishnan Thundathil" w:date="2017-02-09T11:35:00Z">
              <w:rPr>
                <w:rStyle w:val="Hyperlink"/>
                <w:rFonts w:cs="Calibri"/>
              </w:rPr>
            </w:rPrChange>
          </w:rPr>
          <w:delText>5.1.1</w:delText>
        </w:r>
        <w:r w:rsidDel="00FC0CD9">
          <w:rPr>
            <w:rFonts w:asciiTheme="minorHAnsi" w:eastAsiaTheme="minorEastAsia" w:hAnsiTheme="minorHAnsi"/>
            <w:color w:val="auto"/>
            <w:kern w:val="0"/>
            <w:szCs w:val="22"/>
          </w:rPr>
          <w:tab/>
        </w:r>
        <w:r w:rsidRPr="00FC0CD9" w:rsidDel="00FC0CD9">
          <w:rPr>
            <w:rPrChange w:id="200" w:author="Jayakrishnan Thundathil" w:date="2017-02-09T11:35:00Z">
              <w:rPr>
                <w:rStyle w:val="Hyperlink"/>
                <w:rFonts w:cs="Calibri"/>
              </w:rPr>
            </w:rPrChange>
          </w:rPr>
          <w:delText>Init: GmTqArbnInit1</w:delText>
        </w:r>
        <w:r w:rsidDel="00FC0CD9">
          <w:rPr>
            <w:webHidden/>
          </w:rPr>
          <w:tab/>
          <w:delText>9</w:delText>
        </w:r>
      </w:del>
    </w:p>
    <w:p w:rsidR="005C5C18" w:rsidDel="00FC0CD9" w:rsidRDefault="005C5C18">
      <w:pPr>
        <w:pStyle w:val="TOC2"/>
        <w:rPr>
          <w:del w:id="201" w:author="Jayakrishnan Thundathil" w:date="2017-02-09T11:35:00Z"/>
          <w:rFonts w:asciiTheme="minorHAnsi" w:eastAsiaTheme="minorEastAsia" w:hAnsiTheme="minorHAnsi"/>
          <w:color w:val="auto"/>
          <w:kern w:val="0"/>
          <w:szCs w:val="22"/>
        </w:rPr>
      </w:pPr>
      <w:del w:id="202" w:author="Jayakrishnan Thundathil" w:date="2017-02-09T11:35:00Z">
        <w:r w:rsidRPr="00FC0CD9" w:rsidDel="00FC0CD9">
          <w:rPr>
            <w:rPrChange w:id="203" w:author="Jayakrishnan Thundathil" w:date="2017-02-09T11:35:00Z">
              <w:rPr>
                <w:rStyle w:val="Hyperlink"/>
                <w:rFonts w:cs="Calibri"/>
              </w:rPr>
            </w:rPrChange>
          </w:rPr>
          <w:delText>5.1.1.1</w:delText>
        </w:r>
        <w:r w:rsidDel="00FC0CD9">
          <w:rPr>
            <w:rFonts w:asciiTheme="minorHAnsi" w:eastAsiaTheme="minorEastAsia" w:hAnsiTheme="minorHAnsi"/>
            <w:color w:val="auto"/>
            <w:kern w:val="0"/>
            <w:szCs w:val="22"/>
          </w:rPr>
          <w:tab/>
        </w:r>
        <w:r w:rsidRPr="00FC0CD9" w:rsidDel="00FC0CD9">
          <w:rPr>
            <w:rPrChange w:id="204" w:author="Jayakrishnan Thundathil" w:date="2017-02-09T11:35:00Z">
              <w:rPr>
                <w:rStyle w:val="Hyperlink"/>
                <w:rFonts w:cs="Calibri"/>
              </w:rPr>
            </w:rPrChange>
          </w:rPr>
          <w:delText>Design Rationale</w:delText>
        </w:r>
        <w:r w:rsidDel="00FC0CD9">
          <w:rPr>
            <w:webHidden/>
          </w:rPr>
          <w:tab/>
          <w:delText>9</w:delText>
        </w:r>
      </w:del>
    </w:p>
    <w:p w:rsidR="005C5C18" w:rsidDel="00FC0CD9" w:rsidRDefault="005C5C18">
      <w:pPr>
        <w:pStyle w:val="TOC2"/>
        <w:rPr>
          <w:del w:id="205" w:author="Jayakrishnan Thundathil" w:date="2017-02-09T11:35:00Z"/>
          <w:rFonts w:asciiTheme="minorHAnsi" w:eastAsiaTheme="minorEastAsia" w:hAnsiTheme="minorHAnsi"/>
          <w:color w:val="auto"/>
          <w:kern w:val="0"/>
          <w:szCs w:val="22"/>
        </w:rPr>
      </w:pPr>
      <w:del w:id="206" w:author="Jayakrishnan Thundathil" w:date="2017-02-09T11:35:00Z">
        <w:r w:rsidRPr="00FC0CD9" w:rsidDel="00FC0CD9">
          <w:rPr>
            <w:rPrChange w:id="207" w:author="Jayakrishnan Thundathil" w:date="2017-02-09T11:35:00Z">
              <w:rPr>
                <w:rStyle w:val="Hyperlink"/>
                <w:rFonts w:cs="Calibri"/>
              </w:rPr>
            </w:rPrChange>
          </w:rPr>
          <w:delText>5.1.1.2</w:delText>
        </w:r>
        <w:r w:rsidDel="00FC0CD9">
          <w:rPr>
            <w:rFonts w:asciiTheme="minorHAnsi" w:eastAsiaTheme="minorEastAsia" w:hAnsiTheme="minorHAnsi"/>
            <w:color w:val="auto"/>
            <w:kern w:val="0"/>
            <w:szCs w:val="22"/>
          </w:rPr>
          <w:tab/>
        </w:r>
        <w:r w:rsidRPr="00FC0CD9" w:rsidDel="00FC0CD9">
          <w:rPr>
            <w:rPrChange w:id="208" w:author="Jayakrishnan Thundathil" w:date="2017-02-09T11:35:00Z">
              <w:rPr>
                <w:rStyle w:val="Hyperlink"/>
                <w:rFonts w:cs="Calibri"/>
              </w:rPr>
            </w:rPrChange>
          </w:rPr>
          <w:delText>Module Outputs</w:delText>
        </w:r>
        <w:r w:rsidDel="00FC0CD9">
          <w:rPr>
            <w:webHidden/>
          </w:rPr>
          <w:tab/>
          <w:delText>9</w:delText>
        </w:r>
      </w:del>
    </w:p>
    <w:p w:rsidR="005C5C18" w:rsidDel="00FC0CD9" w:rsidRDefault="005C5C18">
      <w:pPr>
        <w:pStyle w:val="TOC2"/>
        <w:rPr>
          <w:del w:id="209" w:author="Jayakrishnan Thundathil" w:date="2017-02-09T11:35:00Z"/>
          <w:rFonts w:asciiTheme="minorHAnsi" w:eastAsiaTheme="minorEastAsia" w:hAnsiTheme="minorHAnsi"/>
          <w:color w:val="auto"/>
          <w:kern w:val="0"/>
          <w:szCs w:val="22"/>
        </w:rPr>
      </w:pPr>
      <w:del w:id="210" w:author="Jayakrishnan Thundathil" w:date="2017-02-09T11:35:00Z">
        <w:r w:rsidRPr="00FC0CD9" w:rsidDel="00FC0CD9">
          <w:rPr>
            <w:rPrChange w:id="211" w:author="Jayakrishnan Thundathil" w:date="2017-02-09T11:35:00Z">
              <w:rPr>
                <w:rStyle w:val="Hyperlink"/>
                <w:rFonts w:cs="Calibri"/>
              </w:rPr>
            </w:rPrChange>
          </w:rPr>
          <w:delText>5.1.2</w:delText>
        </w:r>
        <w:r w:rsidDel="00FC0CD9">
          <w:rPr>
            <w:rFonts w:asciiTheme="minorHAnsi" w:eastAsiaTheme="minorEastAsia" w:hAnsiTheme="minorHAnsi"/>
            <w:color w:val="auto"/>
            <w:kern w:val="0"/>
            <w:szCs w:val="22"/>
          </w:rPr>
          <w:tab/>
        </w:r>
        <w:r w:rsidRPr="00FC0CD9" w:rsidDel="00FC0CD9">
          <w:rPr>
            <w:rPrChange w:id="212" w:author="Jayakrishnan Thundathil" w:date="2017-02-09T11:35:00Z">
              <w:rPr>
                <w:rStyle w:val="Hyperlink"/>
                <w:rFonts w:cs="Calibri"/>
              </w:rPr>
            </w:rPrChange>
          </w:rPr>
          <w:delText>Per: GmTqArbnPer1</w:delText>
        </w:r>
        <w:r w:rsidDel="00FC0CD9">
          <w:rPr>
            <w:webHidden/>
          </w:rPr>
          <w:tab/>
          <w:delText>9</w:delText>
        </w:r>
      </w:del>
    </w:p>
    <w:p w:rsidR="005C5C18" w:rsidDel="00FC0CD9" w:rsidRDefault="005C5C18">
      <w:pPr>
        <w:pStyle w:val="TOC2"/>
        <w:rPr>
          <w:del w:id="213" w:author="Jayakrishnan Thundathil" w:date="2017-02-09T11:35:00Z"/>
          <w:rFonts w:asciiTheme="minorHAnsi" w:eastAsiaTheme="minorEastAsia" w:hAnsiTheme="minorHAnsi"/>
          <w:color w:val="auto"/>
          <w:kern w:val="0"/>
          <w:szCs w:val="22"/>
        </w:rPr>
      </w:pPr>
      <w:del w:id="214" w:author="Jayakrishnan Thundathil" w:date="2017-02-09T11:35:00Z">
        <w:r w:rsidRPr="00FC0CD9" w:rsidDel="00FC0CD9">
          <w:rPr>
            <w:rPrChange w:id="215" w:author="Jayakrishnan Thundathil" w:date="2017-02-09T11:35:00Z">
              <w:rPr>
                <w:rStyle w:val="Hyperlink"/>
                <w:rFonts w:cs="Calibri"/>
              </w:rPr>
            </w:rPrChange>
          </w:rPr>
          <w:delText>5.1.2.1</w:delText>
        </w:r>
        <w:r w:rsidDel="00FC0CD9">
          <w:rPr>
            <w:rFonts w:asciiTheme="minorHAnsi" w:eastAsiaTheme="minorEastAsia" w:hAnsiTheme="minorHAnsi"/>
            <w:color w:val="auto"/>
            <w:kern w:val="0"/>
            <w:szCs w:val="22"/>
          </w:rPr>
          <w:tab/>
        </w:r>
        <w:r w:rsidRPr="00FC0CD9" w:rsidDel="00FC0CD9">
          <w:rPr>
            <w:rPrChange w:id="216" w:author="Jayakrishnan Thundathil" w:date="2017-02-09T11:35:00Z">
              <w:rPr>
                <w:rStyle w:val="Hyperlink"/>
                <w:rFonts w:cs="Calibri"/>
              </w:rPr>
            </w:rPrChange>
          </w:rPr>
          <w:delText>Design Rationale</w:delText>
        </w:r>
        <w:r w:rsidDel="00FC0CD9">
          <w:rPr>
            <w:webHidden/>
          </w:rPr>
          <w:tab/>
          <w:delText>9</w:delText>
        </w:r>
      </w:del>
    </w:p>
    <w:p w:rsidR="005C5C18" w:rsidDel="00FC0CD9" w:rsidRDefault="005C5C18">
      <w:pPr>
        <w:pStyle w:val="TOC2"/>
        <w:rPr>
          <w:del w:id="217" w:author="Jayakrishnan Thundathil" w:date="2017-02-09T11:35:00Z"/>
          <w:rFonts w:asciiTheme="minorHAnsi" w:eastAsiaTheme="minorEastAsia" w:hAnsiTheme="minorHAnsi"/>
          <w:color w:val="auto"/>
          <w:kern w:val="0"/>
          <w:szCs w:val="22"/>
        </w:rPr>
      </w:pPr>
      <w:del w:id="218" w:author="Jayakrishnan Thundathil" w:date="2017-02-09T11:35:00Z">
        <w:r w:rsidRPr="00FC0CD9" w:rsidDel="00FC0CD9">
          <w:rPr>
            <w:rPrChange w:id="219" w:author="Jayakrishnan Thundathil" w:date="2017-02-09T11:35:00Z">
              <w:rPr>
                <w:rStyle w:val="Hyperlink"/>
                <w:rFonts w:cs="Calibri"/>
              </w:rPr>
            </w:rPrChange>
          </w:rPr>
          <w:delText>5.1.2.2</w:delText>
        </w:r>
        <w:r w:rsidDel="00FC0CD9">
          <w:rPr>
            <w:rFonts w:asciiTheme="minorHAnsi" w:eastAsiaTheme="minorEastAsia" w:hAnsiTheme="minorHAnsi"/>
            <w:color w:val="auto"/>
            <w:kern w:val="0"/>
            <w:szCs w:val="22"/>
          </w:rPr>
          <w:tab/>
        </w:r>
        <w:r w:rsidRPr="00FC0CD9" w:rsidDel="00FC0CD9">
          <w:rPr>
            <w:rPrChange w:id="220" w:author="Jayakrishnan Thundathil" w:date="2017-02-09T11:35:00Z">
              <w:rPr>
                <w:rStyle w:val="Hyperlink"/>
                <w:rFonts w:cs="Calibri"/>
              </w:rPr>
            </w:rPrChange>
          </w:rPr>
          <w:delText>Store Module Inputs to Local copies</w:delText>
        </w:r>
        <w:r w:rsidDel="00FC0CD9">
          <w:rPr>
            <w:webHidden/>
          </w:rPr>
          <w:tab/>
          <w:delText>9</w:delText>
        </w:r>
      </w:del>
    </w:p>
    <w:p w:rsidR="005C5C18" w:rsidDel="00FC0CD9" w:rsidRDefault="005C5C18">
      <w:pPr>
        <w:pStyle w:val="TOC2"/>
        <w:rPr>
          <w:del w:id="221" w:author="Jayakrishnan Thundathil" w:date="2017-02-09T11:35:00Z"/>
          <w:rFonts w:asciiTheme="minorHAnsi" w:eastAsiaTheme="minorEastAsia" w:hAnsiTheme="minorHAnsi"/>
          <w:color w:val="auto"/>
          <w:kern w:val="0"/>
          <w:szCs w:val="22"/>
        </w:rPr>
      </w:pPr>
      <w:del w:id="222" w:author="Jayakrishnan Thundathil" w:date="2017-02-09T11:35:00Z">
        <w:r w:rsidRPr="00FC0CD9" w:rsidDel="00FC0CD9">
          <w:rPr>
            <w:rPrChange w:id="223" w:author="Jayakrishnan Thundathil" w:date="2017-02-09T11:35:00Z">
              <w:rPr>
                <w:rStyle w:val="Hyperlink"/>
                <w:rFonts w:cs="Calibri"/>
              </w:rPr>
            </w:rPrChange>
          </w:rPr>
          <w:delText>5.1.2.3</w:delText>
        </w:r>
        <w:r w:rsidDel="00FC0CD9">
          <w:rPr>
            <w:rFonts w:asciiTheme="minorHAnsi" w:eastAsiaTheme="minorEastAsia" w:hAnsiTheme="minorHAnsi"/>
            <w:color w:val="auto"/>
            <w:kern w:val="0"/>
            <w:szCs w:val="22"/>
          </w:rPr>
          <w:tab/>
        </w:r>
        <w:r w:rsidRPr="00FC0CD9" w:rsidDel="00FC0CD9">
          <w:rPr>
            <w:rPrChange w:id="224" w:author="Jayakrishnan Thundathil" w:date="2017-02-09T11:35:00Z">
              <w:rPr>
                <w:rStyle w:val="Hyperlink"/>
                <w:rFonts w:cs="Calibri"/>
              </w:rPr>
            </w:rPrChange>
          </w:rPr>
          <w:delText>(Processing of function)………</w:delText>
        </w:r>
        <w:r w:rsidDel="00FC0CD9">
          <w:rPr>
            <w:webHidden/>
          </w:rPr>
          <w:tab/>
          <w:delText>9</w:delText>
        </w:r>
      </w:del>
    </w:p>
    <w:p w:rsidR="005C5C18" w:rsidDel="00FC0CD9" w:rsidRDefault="005C5C18">
      <w:pPr>
        <w:pStyle w:val="TOC2"/>
        <w:rPr>
          <w:del w:id="225" w:author="Jayakrishnan Thundathil" w:date="2017-02-09T11:35:00Z"/>
          <w:rFonts w:asciiTheme="minorHAnsi" w:eastAsiaTheme="minorEastAsia" w:hAnsiTheme="minorHAnsi"/>
          <w:color w:val="auto"/>
          <w:kern w:val="0"/>
          <w:szCs w:val="22"/>
        </w:rPr>
      </w:pPr>
      <w:del w:id="226" w:author="Jayakrishnan Thundathil" w:date="2017-02-09T11:35:00Z">
        <w:r w:rsidRPr="00FC0CD9" w:rsidDel="00FC0CD9">
          <w:rPr>
            <w:rPrChange w:id="227" w:author="Jayakrishnan Thundathil" w:date="2017-02-09T11:35:00Z">
              <w:rPr>
                <w:rStyle w:val="Hyperlink"/>
                <w:rFonts w:cs="Calibri"/>
              </w:rPr>
            </w:rPrChange>
          </w:rPr>
          <w:delText>5.1.2.4</w:delText>
        </w:r>
        <w:r w:rsidDel="00FC0CD9">
          <w:rPr>
            <w:rFonts w:asciiTheme="minorHAnsi" w:eastAsiaTheme="minorEastAsia" w:hAnsiTheme="minorHAnsi"/>
            <w:color w:val="auto"/>
            <w:kern w:val="0"/>
            <w:szCs w:val="22"/>
          </w:rPr>
          <w:tab/>
        </w:r>
        <w:r w:rsidRPr="00FC0CD9" w:rsidDel="00FC0CD9">
          <w:rPr>
            <w:rPrChange w:id="228" w:author="Jayakrishnan Thundathil" w:date="2017-02-09T11:35:00Z">
              <w:rPr>
                <w:rStyle w:val="Hyperlink"/>
                <w:rFonts w:cs="Calibri"/>
              </w:rPr>
            </w:rPrChange>
          </w:rPr>
          <w:delText>Store Local copy of outputs into Module Outputs</w:delText>
        </w:r>
        <w:r w:rsidDel="00FC0CD9">
          <w:rPr>
            <w:webHidden/>
          </w:rPr>
          <w:tab/>
          <w:delText>9</w:delText>
        </w:r>
      </w:del>
    </w:p>
    <w:p w:rsidR="005C5C18" w:rsidDel="00FC0CD9" w:rsidRDefault="005C5C18">
      <w:pPr>
        <w:pStyle w:val="TOC2"/>
        <w:rPr>
          <w:del w:id="229" w:author="Jayakrishnan Thundathil" w:date="2017-02-09T11:35:00Z"/>
          <w:rFonts w:asciiTheme="minorHAnsi" w:eastAsiaTheme="minorEastAsia" w:hAnsiTheme="minorHAnsi"/>
          <w:color w:val="auto"/>
          <w:kern w:val="0"/>
          <w:szCs w:val="22"/>
        </w:rPr>
      </w:pPr>
      <w:del w:id="230" w:author="Jayakrishnan Thundathil" w:date="2017-02-09T11:35:00Z">
        <w:r w:rsidRPr="00FC0CD9" w:rsidDel="00FC0CD9">
          <w:rPr>
            <w:rPrChange w:id="231" w:author="Jayakrishnan Thundathil" w:date="2017-02-09T11:35:00Z">
              <w:rPr>
                <w:rStyle w:val="Hyperlink"/>
              </w:rPr>
            </w:rPrChange>
          </w:rPr>
          <w:delText>5.2</w:delText>
        </w:r>
        <w:r w:rsidDel="00FC0CD9">
          <w:rPr>
            <w:rFonts w:asciiTheme="minorHAnsi" w:eastAsiaTheme="minorEastAsia" w:hAnsiTheme="minorHAnsi"/>
            <w:color w:val="auto"/>
            <w:kern w:val="0"/>
            <w:szCs w:val="22"/>
          </w:rPr>
          <w:tab/>
        </w:r>
        <w:r w:rsidRPr="00FC0CD9" w:rsidDel="00FC0CD9">
          <w:rPr>
            <w:rPrChange w:id="232" w:author="Jayakrishnan Thundathil" w:date="2017-02-09T11:35:00Z">
              <w:rPr>
                <w:rStyle w:val="Hyperlink"/>
              </w:rPr>
            </w:rPrChange>
          </w:rPr>
          <w:delText>Server Runables</w:delText>
        </w:r>
        <w:r w:rsidDel="00FC0CD9">
          <w:rPr>
            <w:webHidden/>
          </w:rPr>
          <w:tab/>
          <w:delText>9</w:delText>
        </w:r>
      </w:del>
    </w:p>
    <w:p w:rsidR="005C5C18" w:rsidDel="00FC0CD9" w:rsidRDefault="005C5C18">
      <w:pPr>
        <w:pStyle w:val="TOC2"/>
        <w:rPr>
          <w:del w:id="233" w:author="Jayakrishnan Thundathil" w:date="2017-02-09T11:35:00Z"/>
          <w:rFonts w:asciiTheme="minorHAnsi" w:eastAsiaTheme="minorEastAsia" w:hAnsiTheme="minorHAnsi"/>
          <w:color w:val="auto"/>
          <w:kern w:val="0"/>
          <w:szCs w:val="22"/>
        </w:rPr>
      </w:pPr>
      <w:del w:id="234" w:author="Jayakrishnan Thundathil" w:date="2017-02-09T11:35:00Z">
        <w:r w:rsidRPr="00FC0CD9" w:rsidDel="00FC0CD9">
          <w:rPr>
            <w:rPrChange w:id="235" w:author="Jayakrishnan Thundathil" w:date="2017-02-09T11:35:00Z">
              <w:rPr>
                <w:rStyle w:val="Hyperlink"/>
                <w:rFonts w:cs="Calibri"/>
              </w:rPr>
            </w:rPrChange>
          </w:rPr>
          <w:delText>5.3</w:delText>
        </w:r>
        <w:r w:rsidDel="00FC0CD9">
          <w:rPr>
            <w:rFonts w:asciiTheme="minorHAnsi" w:eastAsiaTheme="minorEastAsia" w:hAnsiTheme="minorHAnsi"/>
            <w:color w:val="auto"/>
            <w:kern w:val="0"/>
            <w:szCs w:val="22"/>
          </w:rPr>
          <w:tab/>
        </w:r>
        <w:r w:rsidRPr="00FC0CD9" w:rsidDel="00FC0CD9">
          <w:rPr>
            <w:rPrChange w:id="236" w:author="Jayakrishnan Thundathil" w:date="2017-02-09T11:35:00Z">
              <w:rPr>
                <w:rStyle w:val="Hyperlink"/>
                <w:rFonts w:cs="Calibri"/>
              </w:rPr>
            </w:rPrChange>
          </w:rPr>
          <w:delText>Interrupt Functions</w:delText>
        </w:r>
        <w:r w:rsidDel="00FC0CD9">
          <w:rPr>
            <w:webHidden/>
          </w:rPr>
          <w:tab/>
          <w:delText>9</w:delText>
        </w:r>
      </w:del>
    </w:p>
    <w:p w:rsidR="005C5C18" w:rsidDel="00FC0CD9" w:rsidRDefault="005C5C18">
      <w:pPr>
        <w:pStyle w:val="TOC2"/>
        <w:rPr>
          <w:del w:id="237" w:author="Jayakrishnan Thundathil" w:date="2017-02-09T11:35:00Z"/>
          <w:rFonts w:asciiTheme="minorHAnsi" w:eastAsiaTheme="minorEastAsia" w:hAnsiTheme="minorHAnsi"/>
          <w:color w:val="auto"/>
          <w:kern w:val="0"/>
          <w:szCs w:val="22"/>
        </w:rPr>
      </w:pPr>
      <w:del w:id="238" w:author="Jayakrishnan Thundathil" w:date="2017-02-09T11:35:00Z">
        <w:r w:rsidRPr="00FC0CD9" w:rsidDel="00FC0CD9">
          <w:rPr>
            <w:rPrChange w:id="239" w:author="Jayakrishnan Thundathil" w:date="2017-02-09T11:35:00Z">
              <w:rPr>
                <w:rStyle w:val="Hyperlink"/>
                <w:rFonts w:cs="Calibri"/>
              </w:rPr>
            </w:rPrChange>
          </w:rPr>
          <w:delText>5.4</w:delText>
        </w:r>
        <w:r w:rsidDel="00FC0CD9">
          <w:rPr>
            <w:rFonts w:asciiTheme="minorHAnsi" w:eastAsiaTheme="minorEastAsia" w:hAnsiTheme="minorHAnsi"/>
            <w:color w:val="auto"/>
            <w:kern w:val="0"/>
            <w:szCs w:val="22"/>
          </w:rPr>
          <w:tab/>
        </w:r>
        <w:r w:rsidRPr="00FC0CD9" w:rsidDel="00FC0CD9">
          <w:rPr>
            <w:rPrChange w:id="240" w:author="Jayakrishnan Thundathil" w:date="2017-02-09T11:35:00Z">
              <w:rPr>
                <w:rStyle w:val="Hyperlink"/>
                <w:rFonts w:cs="Calibri"/>
              </w:rPr>
            </w:rPrChange>
          </w:rPr>
          <w:delText>Module Internal (Local) Functions</w:delText>
        </w:r>
        <w:r w:rsidDel="00FC0CD9">
          <w:rPr>
            <w:webHidden/>
          </w:rPr>
          <w:tab/>
          <w:delText>9</w:delText>
        </w:r>
      </w:del>
    </w:p>
    <w:p w:rsidR="005C5C18" w:rsidDel="00FC0CD9" w:rsidRDefault="005C5C18">
      <w:pPr>
        <w:pStyle w:val="TOC2"/>
        <w:rPr>
          <w:del w:id="241" w:author="Jayakrishnan Thundathil" w:date="2017-02-09T11:35:00Z"/>
          <w:rFonts w:asciiTheme="minorHAnsi" w:eastAsiaTheme="minorEastAsia" w:hAnsiTheme="minorHAnsi"/>
          <w:color w:val="auto"/>
          <w:kern w:val="0"/>
          <w:szCs w:val="22"/>
        </w:rPr>
      </w:pPr>
      <w:del w:id="242" w:author="Jayakrishnan Thundathil" w:date="2017-02-09T11:35:00Z">
        <w:r w:rsidRPr="00FC0CD9" w:rsidDel="00FC0CD9">
          <w:rPr>
            <w:rPrChange w:id="243" w:author="Jayakrishnan Thundathil" w:date="2017-02-09T11:35:00Z">
              <w:rPr>
                <w:rStyle w:val="Hyperlink"/>
                <w:rFonts w:cs="Calibri"/>
              </w:rPr>
            </w:rPrChange>
          </w:rPr>
          <w:delText>5.4.1</w:delText>
        </w:r>
        <w:r w:rsidDel="00FC0CD9">
          <w:rPr>
            <w:rFonts w:asciiTheme="minorHAnsi" w:eastAsiaTheme="minorEastAsia" w:hAnsiTheme="minorHAnsi"/>
            <w:color w:val="auto"/>
            <w:kern w:val="0"/>
            <w:szCs w:val="22"/>
          </w:rPr>
          <w:tab/>
        </w:r>
        <w:r w:rsidRPr="00FC0CD9" w:rsidDel="00FC0CD9">
          <w:rPr>
            <w:rPrChange w:id="244" w:author="Jayakrishnan Thundathil" w:date="2017-02-09T11:35:00Z">
              <w:rPr>
                <w:rStyle w:val="Hyperlink"/>
                <w:rFonts w:cs="Calibri"/>
              </w:rPr>
            </w:rPrChange>
          </w:rPr>
          <w:delText>Local Function #1</w:delText>
        </w:r>
        <w:r w:rsidDel="00FC0CD9">
          <w:rPr>
            <w:webHidden/>
          </w:rPr>
          <w:tab/>
          <w:delText>9</w:delText>
        </w:r>
      </w:del>
    </w:p>
    <w:p w:rsidR="005C5C18" w:rsidDel="00FC0CD9" w:rsidRDefault="005C5C18">
      <w:pPr>
        <w:pStyle w:val="TOC2"/>
        <w:rPr>
          <w:del w:id="245" w:author="Jayakrishnan Thundathil" w:date="2017-02-09T11:35:00Z"/>
          <w:rFonts w:asciiTheme="minorHAnsi" w:eastAsiaTheme="minorEastAsia" w:hAnsiTheme="minorHAnsi"/>
          <w:color w:val="auto"/>
          <w:kern w:val="0"/>
          <w:szCs w:val="22"/>
        </w:rPr>
      </w:pPr>
      <w:del w:id="246" w:author="Jayakrishnan Thundathil" w:date="2017-02-09T11:35:00Z">
        <w:r w:rsidRPr="00FC0CD9" w:rsidDel="00FC0CD9">
          <w:rPr>
            <w:rPrChange w:id="247" w:author="Jayakrishnan Thundathil" w:date="2017-02-09T11:35:00Z">
              <w:rPr>
                <w:rStyle w:val="Hyperlink"/>
                <w:rFonts w:cs="Calibri"/>
              </w:rPr>
            </w:rPrChange>
          </w:rPr>
          <w:delText>5.4.1.1</w:delText>
        </w:r>
        <w:r w:rsidDel="00FC0CD9">
          <w:rPr>
            <w:rFonts w:asciiTheme="minorHAnsi" w:eastAsiaTheme="minorEastAsia" w:hAnsiTheme="minorHAnsi"/>
            <w:color w:val="auto"/>
            <w:kern w:val="0"/>
            <w:szCs w:val="22"/>
          </w:rPr>
          <w:tab/>
        </w:r>
        <w:r w:rsidRPr="00FC0CD9" w:rsidDel="00FC0CD9">
          <w:rPr>
            <w:rPrChange w:id="248" w:author="Jayakrishnan Thundathil" w:date="2017-02-09T11:35:00Z">
              <w:rPr>
                <w:rStyle w:val="Hyperlink"/>
                <w:rFonts w:cs="Calibri"/>
              </w:rPr>
            </w:rPrChange>
          </w:rPr>
          <w:delText>Description</w:delText>
        </w:r>
        <w:r w:rsidDel="00FC0CD9">
          <w:rPr>
            <w:webHidden/>
          </w:rPr>
          <w:tab/>
          <w:delText>10</w:delText>
        </w:r>
      </w:del>
    </w:p>
    <w:p w:rsidR="005C5C18" w:rsidDel="00FC0CD9" w:rsidRDefault="005C5C18">
      <w:pPr>
        <w:pStyle w:val="TOC2"/>
        <w:rPr>
          <w:del w:id="249" w:author="Jayakrishnan Thundathil" w:date="2017-02-09T11:35:00Z"/>
          <w:rFonts w:asciiTheme="minorHAnsi" w:eastAsiaTheme="minorEastAsia" w:hAnsiTheme="minorHAnsi"/>
          <w:color w:val="auto"/>
          <w:kern w:val="0"/>
          <w:szCs w:val="22"/>
        </w:rPr>
      </w:pPr>
      <w:del w:id="250" w:author="Jayakrishnan Thundathil" w:date="2017-02-09T11:35:00Z">
        <w:r w:rsidRPr="00FC0CD9" w:rsidDel="00FC0CD9">
          <w:rPr>
            <w:rPrChange w:id="251" w:author="Jayakrishnan Thundathil" w:date="2017-02-09T11:35:00Z">
              <w:rPr>
                <w:rStyle w:val="Hyperlink"/>
                <w:rFonts w:cs="Calibri"/>
              </w:rPr>
            </w:rPrChange>
          </w:rPr>
          <w:delText>5.4.2</w:delText>
        </w:r>
        <w:r w:rsidDel="00FC0CD9">
          <w:rPr>
            <w:rFonts w:asciiTheme="minorHAnsi" w:eastAsiaTheme="minorEastAsia" w:hAnsiTheme="minorHAnsi"/>
            <w:color w:val="auto"/>
            <w:kern w:val="0"/>
            <w:szCs w:val="22"/>
          </w:rPr>
          <w:tab/>
        </w:r>
        <w:r w:rsidRPr="00FC0CD9" w:rsidDel="00FC0CD9">
          <w:rPr>
            <w:rPrChange w:id="252" w:author="Jayakrishnan Thundathil" w:date="2017-02-09T11:35:00Z">
              <w:rPr>
                <w:rStyle w:val="Hyperlink"/>
                <w:rFonts w:cs="Calibri"/>
              </w:rPr>
            </w:rPrChange>
          </w:rPr>
          <w:delText>Local Function #2</w:delText>
        </w:r>
        <w:r w:rsidDel="00FC0CD9">
          <w:rPr>
            <w:webHidden/>
          </w:rPr>
          <w:tab/>
          <w:delText>10</w:delText>
        </w:r>
      </w:del>
    </w:p>
    <w:p w:rsidR="005C5C18" w:rsidDel="00FC0CD9" w:rsidRDefault="005C5C18">
      <w:pPr>
        <w:pStyle w:val="TOC2"/>
        <w:rPr>
          <w:del w:id="253" w:author="Jayakrishnan Thundathil" w:date="2017-02-09T11:35:00Z"/>
          <w:rFonts w:asciiTheme="minorHAnsi" w:eastAsiaTheme="minorEastAsia" w:hAnsiTheme="minorHAnsi"/>
          <w:color w:val="auto"/>
          <w:kern w:val="0"/>
          <w:szCs w:val="22"/>
        </w:rPr>
      </w:pPr>
      <w:del w:id="254" w:author="Jayakrishnan Thundathil" w:date="2017-02-09T11:35:00Z">
        <w:r w:rsidRPr="00FC0CD9" w:rsidDel="00FC0CD9">
          <w:rPr>
            <w:rPrChange w:id="255" w:author="Jayakrishnan Thundathil" w:date="2017-02-09T11:35:00Z">
              <w:rPr>
                <w:rStyle w:val="Hyperlink"/>
                <w:rFonts w:cs="Calibri"/>
              </w:rPr>
            </w:rPrChange>
          </w:rPr>
          <w:delText>5.4.2.1</w:delText>
        </w:r>
        <w:r w:rsidDel="00FC0CD9">
          <w:rPr>
            <w:rFonts w:asciiTheme="minorHAnsi" w:eastAsiaTheme="minorEastAsia" w:hAnsiTheme="minorHAnsi"/>
            <w:color w:val="auto"/>
            <w:kern w:val="0"/>
            <w:szCs w:val="22"/>
          </w:rPr>
          <w:tab/>
        </w:r>
        <w:r w:rsidRPr="00FC0CD9" w:rsidDel="00FC0CD9">
          <w:rPr>
            <w:rPrChange w:id="256" w:author="Jayakrishnan Thundathil" w:date="2017-02-09T11:35:00Z">
              <w:rPr>
                <w:rStyle w:val="Hyperlink"/>
                <w:rFonts w:cs="Calibri"/>
              </w:rPr>
            </w:rPrChange>
          </w:rPr>
          <w:delText>Description</w:delText>
        </w:r>
        <w:r w:rsidDel="00FC0CD9">
          <w:rPr>
            <w:webHidden/>
          </w:rPr>
          <w:tab/>
          <w:delText>10</w:delText>
        </w:r>
      </w:del>
    </w:p>
    <w:p w:rsidR="005C5C18" w:rsidDel="00FC0CD9" w:rsidRDefault="005C5C18">
      <w:pPr>
        <w:pStyle w:val="TOC2"/>
        <w:rPr>
          <w:del w:id="257" w:author="Jayakrishnan Thundathil" w:date="2017-02-09T11:35:00Z"/>
          <w:rFonts w:asciiTheme="minorHAnsi" w:eastAsiaTheme="minorEastAsia" w:hAnsiTheme="minorHAnsi"/>
          <w:color w:val="auto"/>
          <w:kern w:val="0"/>
          <w:szCs w:val="22"/>
        </w:rPr>
      </w:pPr>
      <w:del w:id="258" w:author="Jayakrishnan Thundathil" w:date="2017-02-09T11:35:00Z">
        <w:r w:rsidRPr="00FC0CD9" w:rsidDel="00FC0CD9">
          <w:rPr>
            <w:rPrChange w:id="259" w:author="Jayakrishnan Thundathil" w:date="2017-02-09T11:35:00Z">
              <w:rPr>
                <w:rStyle w:val="Hyperlink"/>
                <w:rFonts w:cs="Calibri"/>
              </w:rPr>
            </w:rPrChange>
          </w:rPr>
          <w:delText>5.4.3</w:delText>
        </w:r>
        <w:r w:rsidDel="00FC0CD9">
          <w:rPr>
            <w:rFonts w:asciiTheme="minorHAnsi" w:eastAsiaTheme="minorEastAsia" w:hAnsiTheme="minorHAnsi"/>
            <w:color w:val="auto"/>
            <w:kern w:val="0"/>
            <w:szCs w:val="22"/>
          </w:rPr>
          <w:tab/>
        </w:r>
        <w:r w:rsidRPr="00FC0CD9" w:rsidDel="00FC0CD9">
          <w:rPr>
            <w:rPrChange w:id="260" w:author="Jayakrishnan Thundathil" w:date="2017-02-09T11:35:00Z">
              <w:rPr>
                <w:rStyle w:val="Hyperlink"/>
                <w:rFonts w:cs="Calibri"/>
              </w:rPr>
            </w:rPrChange>
          </w:rPr>
          <w:delText>Local Function #3</w:delText>
        </w:r>
        <w:r w:rsidDel="00FC0CD9">
          <w:rPr>
            <w:webHidden/>
          </w:rPr>
          <w:tab/>
          <w:delText>10</w:delText>
        </w:r>
      </w:del>
    </w:p>
    <w:p w:rsidR="005C5C18" w:rsidDel="00FC0CD9" w:rsidRDefault="005C5C18">
      <w:pPr>
        <w:pStyle w:val="TOC2"/>
        <w:rPr>
          <w:del w:id="261" w:author="Jayakrishnan Thundathil" w:date="2017-02-09T11:35:00Z"/>
          <w:rFonts w:asciiTheme="minorHAnsi" w:eastAsiaTheme="minorEastAsia" w:hAnsiTheme="minorHAnsi"/>
          <w:color w:val="auto"/>
          <w:kern w:val="0"/>
          <w:szCs w:val="22"/>
        </w:rPr>
      </w:pPr>
      <w:del w:id="262" w:author="Jayakrishnan Thundathil" w:date="2017-02-09T11:35:00Z">
        <w:r w:rsidRPr="00FC0CD9" w:rsidDel="00FC0CD9">
          <w:rPr>
            <w:rPrChange w:id="263" w:author="Jayakrishnan Thundathil" w:date="2017-02-09T11:35:00Z">
              <w:rPr>
                <w:rStyle w:val="Hyperlink"/>
                <w:rFonts w:cs="Calibri"/>
              </w:rPr>
            </w:rPrChange>
          </w:rPr>
          <w:delText>5.4.3.1</w:delText>
        </w:r>
        <w:r w:rsidDel="00FC0CD9">
          <w:rPr>
            <w:rFonts w:asciiTheme="minorHAnsi" w:eastAsiaTheme="minorEastAsia" w:hAnsiTheme="minorHAnsi"/>
            <w:color w:val="auto"/>
            <w:kern w:val="0"/>
            <w:szCs w:val="22"/>
          </w:rPr>
          <w:tab/>
        </w:r>
        <w:r w:rsidRPr="00FC0CD9" w:rsidDel="00FC0CD9">
          <w:rPr>
            <w:rPrChange w:id="264" w:author="Jayakrishnan Thundathil" w:date="2017-02-09T11:35:00Z">
              <w:rPr>
                <w:rStyle w:val="Hyperlink"/>
                <w:rFonts w:cs="Calibri"/>
              </w:rPr>
            </w:rPrChange>
          </w:rPr>
          <w:delText>Description</w:delText>
        </w:r>
        <w:r w:rsidDel="00FC0CD9">
          <w:rPr>
            <w:webHidden/>
          </w:rPr>
          <w:tab/>
          <w:delText>10</w:delText>
        </w:r>
      </w:del>
    </w:p>
    <w:p w:rsidR="005C5C18" w:rsidDel="00FC0CD9" w:rsidRDefault="005C5C18">
      <w:pPr>
        <w:pStyle w:val="TOC2"/>
        <w:rPr>
          <w:del w:id="265" w:author="Jayakrishnan Thundathil" w:date="2017-02-09T11:35:00Z"/>
          <w:rFonts w:asciiTheme="minorHAnsi" w:eastAsiaTheme="minorEastAsia" w:hAnsiTheme="minorHAnsi"/>
          <w:color w:val="auto"/>
          <w:kern w:val="0"/>
          <w:szCs w:val="22"/>
        </w:rPr>
      </w:pPr>
      <w:del w:id="266" w:author="Jayakrishnan Thundathil" w:date="2017-02-09T11:35:00Z">
        <w:r w:rsidRPr="00FC0CD9" w:rsidDel="00FC0CD9">
          <w:rPr>
            <w:rPrChange w:id="267" w:author="Jayakrishnan Thundathil" w:date="2017-02-09T11:35:00Z">
              <w:rPr>
                <w:rStyle w:val="Hyperlink"/>
                <w:rFonts w:cs="Calibri"/>
              </w:rPr>
            </w:rPrChange>
          </w:rPr>
          <w:delText>5.5</w:delText>
        </w:r>
        <w:r w:rsidDel="00FC0CD9">
          <w:rPr>
            <w:rFonts w:asciiTheme="minorHAnsi" w:eastAsiaTheme="minorEastAsia" w:hAnsiTheme="minorHAnsi"/>
            <w:color w:val="auto"/>
            <w:kern w:val="0"/>
            <w:szCs w:val="22"/>
          </w:rPr>
          <w:tab/>
        </w:r>
        <w:r w:rsidRPr="00FC0CD9" w:rsidDel="00FC0CD9">
          <w:rPr>
            <w:rPrChange w:id="268" w:author="Jayakrishnan Thundathil" w:date="2017-02-09T11:35:00Z">
              <w:rPr>
                <w:rStyle w:val="Hyperlink"/>
                <w:rFonts w:cs="Calibri"/>
              </w:rPr>
            </w:rPrChange>
          </w:rPr>
          <w:delText>GLOBAL Function/Macro Definitions</w:delText>
        </w:r>
        <w:r w:rsidDel="00FC0CD9">
          <w:rPr>
            <w:webHidden/>
          </w:rPr>
          <w:tab/>
          <w:delText>10</w:delText>
        </w:r>
      </w:del>
    </w:p>
    <w:p w:rsidR="005C5C18" w:rsidDel="00FC0CD9" w:rsidRDefault="005C5C18">
      <w:pPr>
        <w:pStyle w:val="TOC1"/>
        <w:rPr>
          <w:del w:id="269" w:author="Jayakrishnan Thundathil" w:date="2017-02-09T11:35:00Z"/>
          <w:rFonts w:eastAsiaTheme="minorEastAsia"/>
          <w:b w:val="0"/>
          <w:color w:val="auto"/>
          <w:kern w:val="0"/>
          <w:sz w:val="22"/>
          <w:szCs w:val="22"/>
          <w:lang w:val="en-US"/>
        </w:rPr>
      </w:pPr>
      <w:del w:id="270" w:author="Jayakrishnan Thundathil" w:date="2017-02-09T11:35:00Z">
        <w:r w:rsidRPr="00FC0CD9" w:rsidDel="00FC0CD9">
          <w:rPr>
            <w:rPrChange w:id="271" w:author="Jayakrishnan Thundathil" w:date="2017-02-09T11:35:00Z">
              <w:rPr>
                <w:rStyle w:val="Hyperlink"/>
                <w:rFonts w:cs="Calibri"/>
                <w:b w:val="0"/>
              </w:rPr>
            </w:rPrChange>
          </w:rPr>
          <w:delText>6</w:delText>
        </w:r>
        <w:r w:rsidDel="00FC0CD9">
          <w:rPr>
            <w:rFonts w:eastAsiaTheme="minorEastAsia"/>
            <w:b w:val="0"/>
            <w:color w:val="auto"/>
            <w:kern w:val="0"/>
            <w:sz w:val="22"/>
            <w:szCs w:val="22"/>
            <w:lang w:val="en-US"/>
          </w:rPr>
          <w:tab/>
        </w:r>
        <w:r w:rsidRPr="00FC0CD9" w:rsidDel="00FC0CD9">
          <w:rPr>
            <w:rPrChange w:id="272" w:author="Jayakrishnan Thundathil" w:date="2017-02-09T11:35:00Z">
              <w:rPr>
                <w:rStyle w:val="Hyperlink"/>
                <w:b w:val="0"/>
              </w:rPr>
            </w:rPrChange>
          </w:rPr>
          <w:delText>Known</w:delText>
        </w:r>
        <w:r w:rsidRPr="00FC0CD9" w:rsidDel="00FC0CD9">
          <w:rPr>
            <w:rPrChange w:id="273" w:author="Jayakrishnan Thundathil" w:date="2017-02-09T11:35:00Z">
              <w:rPr>
                <w:rStyle w:val="Hyperlink"/>
                <w:rFonts w:cs="Calibri"/>
                <w:b w:val="0"/>
              </w:rPr>
            </w:rPrChange>
          </w:rPr>
          <w:delText xml:space="preserve"> Limitations with Design</w:delText>
        </w:r>
        <w:r w:rsidDel="00FC0CD9">
          <w:rPr>
            <w:webHidden/>
          </w:rPr>
          <w:tab/>
          <w:delText>11</w:delText>
        </w:r>
      </w:del>
    </w:p>
    <w:p w:rsidR="005C5C18" w:rsidDel="00FC0CD9" w:rsidRDefault="005C5C18">
      <w:pPr>
        <w:pStyle w:val="TOC1"/>
        <w:rPr>
          <w:del w:id="274" w:author="Jayakrishnan Thundathil" w:date="2017-02-09T11:35:00Z"/>
          <w:rFonts w:eastAsiaTheme="minorEastAsia"/>
          <w:b w:val="0"/>
          <w:color w:val="auto"/>
          <w:kern w:val="0"/>
          <w:sz w:val="22"/>
          <w:szCs w:val="22"/>
          <w:lang w:val="en-US"/>
        </w:rPr>
      </w:pPr>
      <w:del w:id="275" w:author="Jayakrishnan Thundathil" w:date="2017-02-09T11:35:00Z">
        <w:r w:rsidRPr="00FC0CD9" w:rsidDel="00FC0CD9">
          <w:rPr>
            <w:rPrChange w:id="276" w:author="Jayakrishnan Thundathil" w:date="2017-02-09T11:35:00Z">
              <w:rPr>
                <w:rStyle w:val="Hyperlink"/>
                <w:rFonts w:cs="Calibri"/>
                <w:b w:val="0"/>
              </w:rPr>
            </w:rPrChange>
          </w:rPr>
          <w:delText>7</w:delText>
        </w:r>
        <w:r w:rsidDel="00FC0CD9">
          <w:rPr>
            <w:rFonts w:eastAsiaTheme="minorEastAsia"/>
            <w:b w:val="0"/>
            <w:color w:val="auto"/>
            <w:kern w:val="0"/>
            <w:sz w:val="22"/>
            <w:szCs w:val="22"/>
            <w:lang w:val="en-US"/>
          </w:rPr>
          <w:tab/>
        </w:r>
        <w:r w:rsidRPr="00FC0CD9" w:rsidDel="00FC0CD9">
          <w:rPr>
            <w:rPrChange w:id="277" w:author="Jayakrishnan Thundathil" w:date="2017-02-09T11:35:00Z">
              <w:rPr>
                <w:rStyle w:val="Hyperlink"/>
                <w:rFonts w:cs="Calibri"/>
                <w:b w:val="0"/>
              </w:rPr>
            </w:rPrChange>
          </w:rPr>
          <w:delText>UNIT TEST CONSIDERATION</w:delText>
        </w:r>
        <w:r w:rsidDel="00FC0CD9">
          <w:rPr>
            <w:webHidden/>
          </w:rPr>
          <w:tab/>
          <w:delText>12</w:delText>
        </w:r>
      </w:del>
    </w:p>
    <w:p w:rsidR="005C5C18" w:rsidDel="00FC0CD9" w:rsidRDefault="005C5C18">
      <w:pPr>
        <w:pStyle w:val="TOC1"/>
        <w:tabs>
          <w:tab w:val="left" w:pos="1400"/>
        </w:tabs>
        <w:rPr>
          <w:del w:id="278" w:author="Jayakrishnan Thundathil" w:date="2017-02-09T11:35:00Z"/>
          <w:rFonts w:eastAsiaTheme="minorEastAsia"/>
          <w:b w:val="0"/>
          <w:color w:val="auto"/>
          <w:kern w:val="0"/>
          <w:sz w:val="22"/>
          <w:szCs w:val="22"/>
          <w:lang w:val="en-US"/>
        </w:rPr>
      </w:pPr>
      <w:del w:id="279" w:author="Jayakrishnan Thundathil" w:date="2017-02-09T11:35:00Z">
        <w:r w:rsidRPr="00FC0CD9" w:rsidDel="00FC0CD9">
          <w:rPr>
            <w:rPrChange w:id="280" w:author="Jayakrishnan Thundathil" w:date="2017-02-09T11:35:00Z">
              <w:rPr>
                <w:rStyle w:val="Hyperlink"/>
                <w:b w:val="0"/>
              </w:rPr>
            </w:rPrChange>
          </w:rPr>
          <w:delText>Appendix A</w:delText>
        </w:r>
        <w:r w:rsidDel="00FC0CD9">
          <w:rPr>
            <w:rFonts w:eastAsiaTheme="minorEastAsia"/>
            <w:b w:val="0"/>
            <w:color w:val="auto"/>
            <w:kern w:val="0"/>
            <w:sz w:val="22"/>
            <w:szCs w:val="22"/>
            <w:lang w:val="en-US"/>
          </w:rPr>
          <w:tab/>
        </w:r>
        <w:r w:rsidRPr="00FC0CD9" w:rsidDel="00FC0CD9">
          <w:rPr>
            <w:rPrChange w:id="281" w:author="Jayakrishnan Thundathil" w:date="2017-02-09T11:35:00Z">
              <w:rPr>
                <w:rStyle w:val="Hyperlink"/>
                <w:b w:val="0"/>
              </w:rPr>
            </w:rPrChange>
          </w:rPr>
          <w:delText>Abbreviations and Acronyms</w:delText>
        </w:r>
        <w:r w:rsidDel="00FC0CD9">
          <w:rPr>
            <w:webHidden/>
          </w:rPr>
          <w:tab/>
          <w:delText>13</w:delText>
        </w:r>
      </w:del>
    </w:p>
    <w:p w:rsidR="005C5C18" w:rsidDel="00FC0CD9" w:rsidRDefault="005C5C18">
      <w:pPr>
        <w:pStyle w:val="TOC1"/>
        <w:tabs>
          <w:tab w:val="left" w:pos="1400"/>
        </w:tabs>
        <w:rPr>
          <w:del w:id="282" w:author="Jayakrishnan Thundathil" w:date="2017-02-09T11:35:00Z"/>
          <w:rFonts w:eastAsiaTheme="minorEastAsia"/>
          <w:b w:val="0"/>
          <w:color w:val="auto"/>
          <w:kern w:val="0"/>
          <w:sz w:val="22"/>
          <w:szCs w:val="22"/>
          <w:lang w:val="en-US"/>
        </w:rPr>
      </w:pPr>
      <w:del w:id="283" w:author="Jayakrishnan Thundathil" w:date="2017-02-09T11:35:00Z">
        <w:r w:rsidRPr="00FC0CD9" w:rsidDel="00FC0CD9">
          <w:rPr>
            <w:rPrChange w:id="284" w:author="Jayakrishnan Thundathil" w:date="2017-02-09T11:35:00Z">
              <w:rPr>
                <w:rStyle w:val="Hyperlink"/>
                <w:b w:val="0"/>
              </w:rPr>
            </w:rPrChange>
          </w:rPr>
          <w:delText>Appendix B</w:delText>
        </w:r>
        <w:r w:rsidDel="00FC0CD9">
          <w:rPr>
            <w:rFonts w:eastAsiaTheme="minorEastAsia"/>
            <w:b w:val="0"/>
            <w:color w:val="auto"/>
            <w:kern w:val="0"/>
            <w:sz w:val="22"/>
            <w:szCs w:val="22"/>
            <w:lang w:val="en-US"/>
          </w:rPr>
          <w:tab/>
        </w:r>
        <w:r w:rsidRPr="00FC0CD9" w:rsidDel="00FC0CD9">
          <w:rPr>
            <w:rPrChange w:id="285" w:author="Jayakrishnan Thundathil" w:date="2017-02-09T11:35:00Z">
              <w:rPr>
                <w:rStyle w:val="Hyperlink"/>
                <w:b w:val="0"/>
              </w:rPr>
            </w:rPrChange>
          </w:rPr>
          <w:delText>Glossary</w:delText>
        </w:r>
        <w:r w:rsidDel="00FC0CD9">
          <w:rPr>
            <w:webHidden/>
          </w:rPr>
          <w:tab/>
          <w:delText>14</w:delText>
        </w:r>
      </w:del>
    </w:p>
    <w:p w:rsidR="005C5C18" w:rsidDel="00FC0CD9" w:rsidRDefault="005C5C18">
      <w:pPr>
        <w:pStyle w:val="TOC1"/>
        <w:tabs>
          <w:tab w:val="left" w:pos="1400"/>
        </w:tabs>
        <w:rPr>
          <w:del w:id="286" w:author="Jayakrishnan Thundathil" w:date="2017-02-09T11:35:00Z"/>
          <w:rFonts w:eastAsiaTheme="minorEastAsia"/>
          <w:b w:val="0"/>
          <w:color w:val="auto"/>
          <w:kern w:val="0"/>
          <w:sz w:val="22"/>
          <w:szCs w:val="22"/>
          <w:lang w:val="en-US"/>
        </w:rPr>
      </w:pPr>
      <w:del w:id="287" w:author="Jayakrishnan Thundathil" w:date="2017-02-09T11:35:00Z">
        <w:r w:rsidRPr="00FC0CD9" w:rsidDel="00FC0CD9">
          <w:rPr>
            <w:rPrChange w:id="288" w:author="Jayakrishnan Thundathil" w:date="2017-02-09T11:35:00Z">
              <w:rPr>
                <w:rStyle w:val="Hyperlink"/>
                <w:b w:val="0"/>
              </w:rPr>
            </w:rPrChange>
          </w:rPr>
          <w:delText>Appendix C</w:delText>
        </w:r>
        <w:r w:rsidDel="00FC0CD9">
          <w:rPr>
            <w:rFonts w:eastAsiaTheme="minorEastAsia"/>
            <w:b w:val="0"/>
            <w:color w:val="auto"/>
            <w:kern w:val="0"/>
            <w:sz w:val="22"/>
            <w:szCs w:val="22"/>
            <w:lang w:val="en-US"/>
          </w:rPr>
          <w:tab/>
        </w:r>
        <w:r w:rsidRPr="00FC0CD9" w:rsidDel="00FC0CD9">
          <w:rPr>
            <w:rPrChange w:id="289" w:author="Jayakrishnan Thundathil" w:date="2017-02-09T11:35:00Z">
              <w:rPr>
                <w:rStyle w:val="Hyperlink"/>
                <w:b w:val="0"/>
              </w:rPr>
            </w:rPrChange>
          </w:rPr>
          <w:delText>References</w:delText>
        </w:r>
        <w:r w:rsidDel="00FC0CD9">
          <w:rPr>
            <w:webHidden/>
          </w:rPr>
          <w:tab/>
          <w:delText>15</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90" w:name="_Toc474403471"/>
      <w:r w:rsidRPr="00A158C7">
        <w:lastRenderedPageBreak/>
        <w:t>Introduction</w:t>
      </w:r>
      <w:bookmarkEnd w:id="290"/>
    </w:p>
    <w:p w:rsidR="00063A7A" w:rsidRPr="00A158C7" w:rsidRDefault="00FE5DF5" w:rsidP="000B37D5">
      <w:pPr>
        <w:pStyle w:val="Heading2"/>
      </w:pPr>
      <w:bookmarkStart w:id="291" w:name="_Toc474403472"/>
      <w:r w:rsidRPr="00A158C7">
        <w:t>Purpose</w:t>
      </w:r>
      <w:bookmarkEnd w:id="291"/>
    </w:p>
    <w:p w:rsidR="00DC0959" w:rsidRPr="00A158C7" w:rsidRDefault="00DC0959" w:rsidP="00DC0959">
      <w:pPr>
        <w:rPr>
          <w:lang w:bidi="ar-SA"/>
        </w:rPr>
      </w:pPr>
    </w:p>
    <w:p w:rsidR="00AE0435" w:rsidRPr="00A158C7" w:rsidRDefault="00FE5DF5" w:rsidP="000B37D5">
      <w:pPr>
        <w:pStyle w:val="Heading2"/>
      </w:pPr>
      <w:bookmarkStart w:id="292" w:name="_Toc474403473"/>
      <w:r w:rsidRPr="00A158C7">
        <w:t>Scope</w:t>
      </w:r>
      <w:bookmarkEnd w:id="292"/>
    </w:p>
    <w:p w:rsidR="00DC0959" w:rsidRPr="008C412D" w:rsidRDefault="00DC0959" w:rsidP="00401A9E">
      <w:pPr>
        <w:keepNext/>
        <w:ind w:left="720"/>
        <w:jc w:val="both"/>
        <w:rPr>
          <w:rFonts w:cs="Calibri"/>
        </w:rPr>
      </w:pPr>
    </w:p>
    <w:p w:rsidR="00F95E33" w:rsidRPr="00A158C7" w:rsidRDefault="00F95E33" w:rsidP="00E16D14"/>
    <w:p w:rsidR="00312179" w:rsidRDefault="005B27DA" w:rsidP="005B27DA">
      <w:pPr>
        <w:pStyle w:val="Heading1"/>
      </w:pPr>
      <w:bookmarkStart w:id="293" w:name="_Toc406065228"/>
      <w:bookmarkStart w:id="294" w:name="_Toc474403474"/>
      <w:bookmarkEnd w:id="8"/>
      <w:bookmarkEnd w:id="9"/>
      <w:bookmarkEnd w:id="10"/>
      <w:bookmarkEnd w:id="11"/>
      <w:bookmarkEnd w:id="12"/>
      <w:r w:rsidRPr="005B27DA">
        <w:lastRenderedPageBreak/>
        <w:t>GmTqArbn</w:t>
      </w:r>
      <w:r w:rsidR="00D229A6">
        <w:t xml:space="preserve"> </w:t>
      </w:r>
      <w:r w:rsidR="00D229A6" w:rsidRPr="00AA38E8">
        <w:t>High-Level Description</w:t>
      </w:r>
      <w:bookmarkEnd w:id="293"/>
      <w:bookmarkEnd w:id="294"/>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95" w:name="_Toc406065229"/>
      <w:bookmarkStart w:id="296" w:name="_Toc474403475"/>
      <w:r w:rsidRPr="00AA38E8">
        <w:rPr>
          <w:rFonts w:ascii="Calibri" w:hAnsi="Calibri" w:cs="Calibri"/>
        </w:rPr>
        <w:lastRenderedPageBreak/>
        <w:t>Design details of software module</w:t>
      </w:r>
      <w:bookmarkEnd w:id="295"/>
      <w:bookmarkEnd w:id="296"/>
    </w:p>
    <w:p w:rsidR="00D229A6" w:rsidRPr="00690F81" w:rsidDel="00FB485A" w:rsidRDefault="00D229A6" w:rsidP="005B27DA">
      <w:pPr>
        <w:pStyle w:val="Heading2"/>
        <w:rPr>
          <w:del w:id="297" w:author="Jayakrishnan Thundathil" w:date="2017-02-09T11:29:00Z"/>
          <w:rFonts w:ascii="Calibri" w:hAnsi="Calibri" w:cs="Calibri"/>
          <w:rPrChange w:id="298" w:author="Jayakrishnan Thundathil" w:date="2017-02-09T11:38:00Z">
            <w:rPr>
              <w:del w:id="299" w:author="Jayakrishnan Thundathil" w:date="2017-02-09T11:29:00Z"/>
            </w:rPr>
          </w:rPrChange>
        </w:rPr>
      </w:pPr>
      <w:bookmarkStart w:id="300" w:name="_Toc406065230"/>
      <w:bookmarkStart w:id="301" w:name="_Toc474403476"/>
      <w:r w:rsidRPr="00690F81">
        <w:rPr>
          <w:rFonts w:ascii="Calibri" w:hAnsi="Calibri" w:cs="Calibri"/>
          <w:b w:val="0"/>
          <w:rPrChange w:id="302" w:author="Jayakrishnan Thundathil" w:date="2017-02-09T11:38:00Z">
            <w:rPr>
              <w:b w:val="0"/>
            </w:rPr>
          </w:rPrChange>
        </w:rPr>
        <w:t xml:space="preserve">Graphical representation of </w:t>
      </w:r>
      <w:bookmarkEnd w:id="300"/>
      <w:r w:rsidR="005B27DA" w:rsidRPr="005B27DA">
        <w:rPr>
          <w:rFonts w:ascii="Calibri" w:hAnsi="Calibri" w:cs="Calibri"/>
        </w:rPr>
        <w:t>GmTqArbn</w:t>
      </w:r>
      <w:bookmarkEnd w:id="301"/>
    </w:p>
    <w:p w:rsidR="00C10748" w:rsidRPr="00FB485A" w:rsidRDefault="00C10748">
      <w:pPr>
        <w:pStyle w:val="Heading2"/>
        <w:rPr>
          <w:rFonts w:cs="Calibri"/>
          <w:i/>
          <w:rPrChange w:id="303" w:author="Jayakrishnan Thundathil" w:date="2017-02-09T11:29:00Z">
            <w:rPr/>
          </w:rPrChange>
        </w:rPr>
        <w:pPrChange w:id="304" w:author="Jayakrishnan Thundathil" w:date="2017-02-09T11:29:00Z">
          <w:pPr/>
        </w:pPrChange>
      </w:pPr>
      <w:bookmarkStart w:id="305" w:name="_Toc474403477"/>
      <w:bookmarkEnd w:id="305"/>
    </w:p>
    <w:p w:rsidR="00D229A6" w:rsidRDefault="00346263" w:rsidP="00D229A6">
      <w:pPr>
        <w:rPr>
          <w:rFonts w:cs="Calibri"/>
          <w:i/>
        </w:rPr>
      </w:pPr>
      <w:del w:id="306" w:author="Jayakrishnan Thundathil" w:date="2017-02-09T11:28:00Z">
        <w:r w:rsidDel="00FB485A">
          <w:rPr>
            <w:rFonts w:cs="Calibri"/>
            <w:i/>
            <w:noProof/>
            <w:lang w:bidi="ar-SA"/>
          </w:rPr>
          <w:drawing>
            <wp:inline distT="0" distB="0" distL="0" distR="0">
              <wp:extent cx="4163006" cy="3867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3867690"/>
                      </a:xfrm>
                      <a:prstGeom prst="rect">
                        <a:avLst/>
                      </a:prstGeom>
                    </pic:spPr>
                  </pic:pic>
                </a:graphicData>
              </a:graphic>
            </wp:inline>
          </w:drawing>
        </w:r>
      </w:del>
      <w:r w:rsidR="00D229A6">
        <w:rPr>
          <w:rFonts w:cs="Calibri"/>
          <w:i/>
        </w:rPr>
        <w:t xml:space="preserve"> </w:t>
      </w:r>
      <w:ins w:id="307" w:author="Jayakrishnan Thundathil" w:date="2017-02-09T11:29:00Z">
        <w:r w:rsidR="00FB485A">
          <w:rPr>
            <w:noProof/>
            <w:lang w:bidi="ar-SA"/>
          </w:rPr>
          <w:drawing>
            <wp:inline distT="0" distB="0" distL="0" distR="0" wp14:anchorId="7688645E" wp14:editId="5A2DF21D">
              <wp:extent cx="402907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4229100"/>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08" w:name="_Toc406065231"/>
      <w:bookmarkStart w:id="309" w:name="_Toc474403478"/>
      <w:r w:rsidRPr="002D6391">
        <w:rPr>
          <w:rFonts w:ascii="Calibri" w:hAnsi="Calibri" w:cs="Calibri"/>
        </w:rPr>
        <w:t>Data Flow Diagram</w:t>
      </w:r>
      <w:bookmarkEnd w:id="308"/>
      <w:bookmarkEnd w:id="309"/>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310" w:name="_Toc375924736"/>
      <w:bookmarkStart w:id="311" w:name="_Toc406065232"/>
      <w:bookmarkStart w:id="312" w:name="_Toc47440347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10"/>
      <w:bookmarkEnd w:id="311"/>
      <w:bookmarkEnd w:id="312"/>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313" w:name="_Toc375924737"/>
      <w:bookmarkStart w:id="314" w:name="_Toc406065233"/>
      <w:bookmarkStart w:id="315" w:name="_Toc47440348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13"/>
      <w:bookmarkEnd w:id="314"/>
      <w:bookmarkEnd w:id="315"/>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16" w:name="_Toc338170479"/>
      <w:bookmarkStart w:id="317" w:name="_Toc375678228"/>
      <w:bookmarkStart w:id="318" w:name="_Toc418080062"/>
      <w:bookmarkStart w:id="319" w:name="_Toc421709912"/>
      <w:bookmarkStart w:id="320" w:name="_Toc474403481"/>
      <w:r w:rsidRPr="00AC4CD8">
        <w:rPr>
          <w:rFonts w:ascii="Calibri" w:hAnsi="Calibri" w:cs="Calibri"/>
        </w:rPr>
        <w:lastRenderedPageBreak/>
        <w:t>Constant Data Dictionary</w:t>
      </w:r>
      <w:bookmarkEnd w:id="316"/>
      <w:bookmarkEnd w:id="317"/>
      <w:bookmarkEnd w:id="318"/>
      <w:bookmarkEnd w:id="319"/>
      <w:bookmarkEnd w:id="320"/>
    </w:p>
    <w:p w:rsidR="00AC4CD8" w:rsidRPr="00DA5500" w:rsidRDefault="00AC4CD8" w:rsidP="00AC4CD8">
      <w:pPr>
        <w:pStyle w:val="Heading2"/>
        <w:spacing w:after="60"/>
        <w:rPr>
          <w:rFonts w:ascii="Calibri" w:hAnsi="Calibri"/>
        </w:rPr>
      </w:pPr>
      <w:bookmarkStart w:id="321" w:name="_Toc421011506"/>
      <w:bookmarkStart w:id="322" w:name="_Toc421786527"/>
      <w:bookmarkStart w:id="323" w:name="_Toc474403482"/>
      <w:bookmarkStart w:id="324" w:name="_Toc418080064"/>
      <w:r w:rsidRPr="00DA5500">
        <w:rPr>
          <w:rFonts w:ascii="Calibri" w:hAnsi="Calibri"/>
        </w:rPr>
        <w:t>Program (fixed) Constants</w:t>
      </w:r>
      <w:bookmarkEnd w:id="321"/>
      <w:bookmarkEnd w:id="322"/>
      <w:bookmarkEnd w:id="323"/>
    </w:p>
    <w:p w:rsidR="00AC4CD8" w:rsidRDefault="00AC4CD8" w:rsidP="00AC4CD8">
      <w:pPr>
        <w:pStyle w:val="Heading3"/>
        <w:tabs>
          <w:tab w:val="clear" w:pos="1017"/>
          <w:tab w:val="num" w:pos="567"/>
        </w:tabs>
        <w:ind w:left="567"/>
        <w:rPr>
          <w:rFonts w:ascii="Calibri" w:hAnsi="Calibri"/>
        </w:rPr>
      </w:pPr>
      <w:bookmarkStart w:id="325" w:name="_Toc474403483"/>
      <w:bookmarkEnd w:id="324"/>
      <w:r w:rsidRPr="00DA5500">
        <w:rPr>
          <w:rFonts w:ascii="Calibri" w:hAnsi="Calibri"/>
        </w:rPr>
        <w:t>Embedded Constants</w:t>
      </w:r>
      <w:bookmarkEnd w:id="32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EB2D9F" w:rsidRPr="000A5AA5" w:rsidRDefault="00EB2D9F" w:rsidP="00EB2D9F">
      <w:pPr>
        <w:rPr>
          <w:lang w:bidi="ar-SA"/>
        </w:rPr>
      </w:pPr>
      <w:r>
        <w:rPr>
          <w:lang w:bidi="ar-SA"/>
        </w:rPr>
        <w:t xml:space="preserve">Refer .m file </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6" w:name="_Ref87065593"/>
      <w:bookmarkStart w:id="327" w:name="_Toc338170483"/>
      <w:bookmarkStart w:id="328" w:name="_Toc375678229"/>
      <w:bookmarkStart w:id="329" w:name="_Toc418080067"/>
      <w:bookmarkStart w:id="330" w:name="_Toc421786702"/>
      <w:bookmarkStart w:id="331" w:name="_Toc47440348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6"/>
      <w:bookmarkEnd w:id="327"/>
      <w:bookmarkEnd w:id="328"/>
      <w:bookmarkEnd w:id="329"/>
      <w:bookmarkEnd w:id="330"/>
      <w:bookmarkEnd w:id="331"/>
    </w:p>
    <w:p w:rsidR="002B094F" w:rsidRPr="00987B4A" w:rsidRDefault="002B094F" w:rsidP="00007584">
      <w:pPr>
        <w:pStyle w:val="Heading2"/>
        <w:spacing w:after="60"/>
        <w:rPr>
          <w:rFonts w:ascii="Calibri" w:hAnsi="Calibri"/>
        </w:rPr>
      </w:pPr>
      <w:bookmarkStart w:id="332" w:name="_Toc338170484"/>
      <w:bookmarkStart w:id="333" w:name="_Toc418080068"/>
      <w:bookmarkStart w:id="334" w:name="_Toc421709916"/>
      <w:bookmarkStart w:id="335" w:name="_Toc474403485"/>
      <w:r w:rsidRPr="00007584">
        <w:rPr>
          <w:rFonts w:ascii="Calibri" w:hAnsi="Calibri"/>
        </w:rPr>
        <w:t>Sub</w:t>
      </w:r>
      <w:r w:rsidRPr="00987B4A">
        <w:rPr>
          <w:rFonts w:ascii="Calibri" w:hAnsi="Calibri"/>
        </w:rPr>
        <w:t>-Module Functions</w:t>
      </w:r>
      <w:bookmarkEnd w:id="332"/>
      <w:bookmarkEnd w:id="333"/>
      <w:bookmarkEnd w:id="334"/>
      <w:bookmarkEnd w:id="335"/>
    </w:p>
    <w:p w:rsidR="00007584" w:rsidRDefault="00007584" w:rsidP="005B27DA">
      <w:pPr>
        <w:pStyle w:val="Heading2"/>
        <w:numPr>
          <w:ilvl w:val="2"/>
          <w:numId w:val="11"/>
        </w:numPr>
        <w:tabs>
          <w:tab w:val="clear" w:pos="1017"/>
          <w:tab w:val="num" w:pos="567"/>
        </w:tabs>
        <w:spacing w:after="60"/>
        <w:ind w:left="567"/>
        <w:rPr>
          <w:rFonts w:ascii="Calibri" w:hAnsi="Calibri" w:cs="Calibri"/>
        </w:rPr>
      </w:pPr>
      <w:bookmarkStart w:id="336" w:name="_Toc421011514"/>
      <w:bookmarkStart w:id="337" w:name="_Toc474403486"/>
      <w:r w:rsidRPr="00AA38E8">
        <w:rPr>
          <w:rFonts w:ascii="Calibri" w:hAnsi="Calibri" w:cs="Calibri"/>
        </w:rPr>
        <w:t xml:space="preserve">Init: </w:t>
      </w:r>
      <w:bookmarkEnd w:id="336"/>
      <w:r w:rsidR="005B27DA" w:rsidRPr="005B27DA">
        <w:rPr>
          <w:rFonts w:ascii="Calibri" w:hAnsi="Calibri" w:cs="Calibri"/>
        </w:rPr>
        <w:t>GmTqArbnInit1</w:t>
      </w:r>
      <w:bookmarkEnd w:id="337"/>
    </w:p>
    <w:p w:rsidR="005B27DA" w:rsidRPr="00AA38E8" w:rsidRDefault="005B27DA" w:rsidP="005B27DA">
      <w:pPr>
        <w:pStyle w:val="Heading2"/>
        <w:numPr>
          <w:ilvl w:val="3"/>
          <w:numId w:val="11"/>
        </w:numPr>
        <w:spacing w:after="60"/>
        <w:rPr>
          <w:rFonts w:ascii="Calibri" w:hAnsi="Calibri" w:cs="Calibri"/>
        </w:rPr>
      </w:pPr>
      <w:bookmarkStart w:id="338" w:name="_Toc421011515"/>
      <w:bookmarkStart w:id="339" w:name="_Toc430945175"/>
      <w:bookmarkStart w:id="340" w:name="_Toc474403487"/>
      <w:r w:rsidRPr="00AA38E8">
        <w:rPr>
          <w:rFonts w:ascii="Calibri" w:hAnsi="Calibri" w:cs="Calibri"/>
        </w:rPr>
        <w:t>Design Rationale</w:t>
      </w:r>
      <w:bookmarkEnd w:id="338"/>
      <w:bookmarkEnd w:id="339"/>
      <w:bookmarkEnd w:id="340"/>
    </w:p>
    <w:p w:rsidR="005B27DA" w:rsidRDefault="005B27DA" w:rsidP="005B27DA">
      <w:pPr>
        <w:rPr>
          <w:rFonts w:cs="Calibri"/>
          <w:i/>
        </w:rPr>
      </w:pPr>
      <w:r>
        <w:rPr>
          <w:rFonts w:cs="Calibri"/>
          <w:i/>
        </w:rPr>
        <w:t xml:space="preserve">Refer FDD </w:t>
      </w:r>
    </w:p>
    <w:p w:rsidR="005B27DA" w:rsidRPr="00AA38E8" w:rsidRDefault="005B27DA" w:rsidP="005B27DA">
      <w:pPr>
        <w:pStyle w:val="Heading2"/>
        <w:numPr>
          <w:ilvl w:val="3"/>
          <w:numId w:val="11"/>
        </w:numPr>
        <w:spacing w:after="60"/>
        <w:rPr>
          <w:rFonts w:ascii="Calibri" w:hAnsi="Calibri" w:cs="Calibri"/>
        </w:rPr>
      </w:pPr>
      <w:bookmarkStart w:id="341" w:name="_Toc421011516"/>
      <w:bookmarkStart w:id="342" w:name="_Toc430945176"/>
      <w:bookmarkStart w:id="343" w:name="_Toc474403488"/>
      <w:r w:rsidRPr="00AA38E8">
        <w:rPr>
          <w:rFonts w:ascii="Calibri" w:hAnsi="Calibri" w:cs="Calibri"/>
        </w:rPr>
        <w:t>Module Outputs</w:t>
      </w:r>
      <w:bookmarkEnd w:id="341"/>
      <w:bookmarkEnd w:id="342"/>
      <w:bookmarkEnd w:id="343"/>
    </w:p>
    <w:p w:rsidR="005B27DA" w:rsidRPr="005B27DA" w:rsidRDefault="005B27DA" w:rsidP="005B27DA">
      <w:pPr>
        <w:rPr>
          <w:rFonts w:cs="Calibri"/>
          <w:i/>
        </w:rPr>
      </w:pPr>
      <w:r>
        <w:rPr>
          <w:rFonts w:cs="Calibri"/>
          <w:i/>
        </w:rPr>
        <w:t>Refer FDD</w:t>
      </w:r>
    </w:p>
    <w:p w:rsidR="00DB3C1D" w:rsidRPr="00AA38E8" w:rsidRDefault="00DB3C1D" w:rsidP="005B27DA">
      <w:pPr>
        <w:pStyle w:val="Heading2"/>
        <w:numPr>
          <w:ilvl w:val="2"/>
          <w:numId w:val="11"/>
        </w:numPr>
        <w:tabs>
          <w:tab w:val="clear" w:pos="1017"/>
          <w:tab w:val="num" w:pos="567"/>
        </w:tabs>
        <w:spacing w:after="60"/>
        <w:ind w:left="567"/>
        <w:rPr>
          <w:rFonts w:ascii="Calibri" w:hAnsi="Calibri" w:cs="Calibri"/>
        </w:rPr>
      </w:pPr>
      <w:bookmarkStart w:id="344" w:name="_Toc421011518"/>
      <w:bookmarkStart w:id="345" w:name="_Toc474403489"/>
      <w:r w:rsidRPr="00AA38E8">
        <w:rPr>
          <w:rFonts w:ascii="Calibri" w:hAnsi="Calibri" w:cs="Calibri"/>
        </w:rPr>
        <w:t xml:space="preserve">Per: </w:t>
      </w:r>
      <w:bookmarkEnd w:id="344"/>
      <w:r w:rsidR="005B27DA" w:rsidRPr="005B27DA">
        <w:rPr>
          <w:rFonts w:ascii="Calibri" w:hAnsi="Calibri" w:cs="Calibri"/>
        </w:rPr>
        <w:t>GmTqArbnPer1</w:t>
      </w:r>
      <w:bookmarkEnd w:id="345"/>
    </w:p>
    <w:p w:rsidR="00DB3C1D" w:rsidRPr="00E84FCD" w:rsidRDefault="00DB3C1D" w:rsidP="00DB3C1D">
      <w:pPr>
        <w:pStyle w:val="Heading2"/>
        <w:numPr>
          <w:ilvl w:val="3"/>
          <w:numId w:val="11"/>
        </w:numPr>
        <w:spacing w:after="60"/>
        <w:rPr>
          <w:rFonts w:ascii="Calibri" w:hAnsi="Calibri" w:cs="Calibri"/>
        </w:rPr>
      </w:pPr>
      <w:bookmarkStart w:id="346" w:name="_Toc421011519"/>
      <w:bookmarkStart w:id="347" w:name="_Toc474403490"/>
      <w:r w:rsidRPr="00E84FCD">
        <w:rPr>
          <w:rFonts w:ascii="Calibri" w:hAnsi="Calibri" w:cs="Calibri"/>
        </w:rPr>
        <w:t>Design Rationale</w:t>
      </w:r>
      <w:bookmarkEnd w:id="346"/>
      <w:bookmarkEnd w:id="347"/>
    </w:p>
    <w:p w:rsidR="00DD4CCF" w:rsidRDefault="009904FD" w:rsidP="005B27DA">
      <w:r>
        <w:t>Refer FDD</w:t>
      </w:r>
    </w:p>
    <w:p w:rsidR="00DB3C1D" w:rsidRPr="00AA38E8" w:rsidRDefault="00DB3C1D" w:rsidP="00DB3C1D">
      <w:pPr>
        <w:pStyle w:val="Heading2"/>
        <w:numPr>
          <w:ilvl w:val="3"/>
          <w:numId w:val="11"/>
        </w:numPr>
        <w:spacing w:after="60"/>
        <w:rPr>
          <w:rFonts w:ascii="Calibri" w:hAnsi="Calibri" w:cs="Calibri"/>
        </w:rPr>
      </w:pPr>
      <w:bookmarkStart w:id="348" w:name="_Toc421011520"/>
      <w:bookmarkStart w:id="349" w:name="_Toc474403491"/>
      <w:r w:rsidRPr="00AA38E8">
        <w:rPr>
          <w:rFonts w:ascii="Calibri" w:hAnsi="Calibri" w:cs="Calibri"/>
        </w:rPr>
        <w:t>Store Module Inputs to Local copies</w:t>
      </w:r>
      <w:bookmarkEnd w:id="348"/>
      <w:bookmarkEnd w:id="349"/>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50" w:name="_Toc421011521"/>
      <w:bookmarkStart w:id="351" w:name="_Toc474403492"/>
      <w:r w:rsidRPr="00AA38E8">
        <w:rPr>
          <w:rFonts w:ascii="Calibri" w:hAnsi="Calibri" w:cs="Calibri"/>
        </w:rPr>
        <w:t>(Processing of function)………</w:t>
      </w:r>
      <w:bookmarkEnd w:id="350"/>
      <w:bookmarkEnd w:id="351"/>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52" w:name="_Toc421011522"/>
      <w:bookmarkStart w:id="353" w:name="_Toc474403493"/>
      <w:r w:rsidRPr="00AA38E8">
        <w:rPr>
          <w:rFonts w:ascii="Calibri" w:hAnsi="Calibri" w:cs="Calibri"/>
        </w:rPr>
        <w:t>Store Local copy of outputs into Module Outputs</w:t>
      </w:r>
      <w:bookmarkEnd w:id="352"/>
      <w:bookmarkEnd w:id="353"/>
    </w:p>
    <w:p w:rsidR="00DB3C1D" w:rsidRPr="0033680E" w:rsidRDefault="00D13AA4" w:rsidP="00DB3C1D">
      <w:pPr>
        <w:rPr>
          <w:rFonts w:cs="Calibri"/>
          <w:i/>
        </w:rPr>
      </w:pPr>
      <w:r>
        <w:rPr>
          <w:rFonts w:cs="Calibri"/>
          <w:i/>
        </w:rPr>
        <w:t>Refer FDD</w:t>
      </w:r>
    </w:p>
    <w:p w:rsidR="007969D1" w:rsidRPr="007969D1" w:rsidRDefault="008C6874" w:rsidP="007969D1">
      <w:pPr>
        <w:pStyle w:val="Heading2"/>
        <w:spacing w:after="60"/>
        <w:rPr>
          <w:rFonts w:ascii="Calibri" w:hAnsi="Calibri"/>
        </w:rPr>
      </w:pPr>
      <w:bookmarkStart w:id="354" w:name="_Toc474403494"/>
      <w:r>
        <w:rPr>
          <w:rFonts w:ascii="Calibri" w:hAnsi="Calibri"/>
        </w:rPr>
        <w:t>Server R</w:t>
      </w:r>
      <w:r w:rsidRPr="008C6874">
        <w:rPr>
          <w:rFonts w:ascii="Calibri" w:hAnsi="Calibri"/>
        </w:rPr>
        <w:t>unables</w:t>
      </w:r>
      <w:bookmarkEnd w:id="354"/>
      <w:r w:rsidR="002B094F" w:rsidRPr="008C6874">
        <w:rPr>
          <w:rFonts w:ascii="Calibri" w:hAnsi="Calibri"/>
        </w:rPr>
        <w:t xml:space="preserve"> </w:t>
      </w:r>
      <w:bookmarkStart w:id="355" w:name="_Toc382301471"/>
      <w:bookmarkStart w:id="356" w:name="_Toc383698997"/>
      <w:bookmarkEnd w:id="355"/>
      <w:bookmarkEnd w:id="356"/>
    </w:p>
    <w:p w:rsidR="007969D1" w:rsidRPr="0033680E" w:rsidRDefault="000A5AA5" w:rsidP="007969D1">
      <w:pPr>
        <w:rPr>
          <w:rFonts w:cs="Calibri"/>
          <w:i/>
        </w:rPr>
      </w:pPr>
      <w:r>
        <w:rPr>
          <w:rFonts w:cs="Calibri"/>
          <w:i/>
        </w:rPr>
        <w:t>None</w:t>
      </w:r>
    </w:p>
    <w:p w:rsidR="008C6874" w:rsidRPr="00AA38E8" w:rsidRDefault="008C6874" w:rsidP="008C6874">
      <w:pPr>
        <w:pStyle w:val="Heading2"/>
        <w:spacing w:after="60"/>
        <w:rPr>
          <w:rFonts w:ascii="Calibri" w:hAnsi="Calibri" w:cs="Calibri"/>
        </w:rPr>
      </w:pPr>
      <w:bookmarkStart w:id="357" w:name="_Ref382299966"/>
      <w:bookmarkStart w:id="358" w:name="_Toc421011529"/>
      <w:bookmarkStart w:id="359" w:name="_Toc474403495"/>
      <w:r w:rsidRPr="00AA38E8">
        <w:rPr>
          <w:rFonts w:ascii="Calibri" w:hAnsi="Calibri" w:cs="Calibri"/>
        </w:rPr>
        <w:t>Interrupt Functions</w:t>
      </w:r>
      <w:bookmarkEnd w:id="357"/>
      <w:bookmarkEnd w:id="358"/>
      <w:bookmarkEnd w:id="359"/>
    </w:p>
    <w:p w:rsidR="008C6874" w:rsidRPr="0033680E" w:rsidRDefault="00D13AA4" w:rsidP="008C6874">
      <w:pPr>
        <w:rPr>
          <w:rFonts w:cs="Calibri"/>
          <w:i/>
        </w:rPr>
      </w:pPr>
      <w:r>
        <w:rPr>
          <w:rFonts w:cs="Calibri"/>
          <w:i/>
        </w:rPr>
        <w:t>None</w:t>
      </w:r>
    </w:p>
    <w:p w:rsidR="002B094F" w:rsidRPr="006771E1" w:rsidRDefault="002B094F" w:rsidP="008C6874">
      <w:pPr>
        <w:pStyle w:val="Heading2"/>
        <w:spacing w:after="60"/>
        <w:rPr>
          <w:rFonts w:ascii="Calibri" w:hAnsi="Calibri" w:cs="Calibri"/>
        </w:rPr>
      </w:pPr>
      <w:bookmarkStart w:id="360" w:name="_Toc338170485"/>
      <w:bookmarkStart w:id="361" w:name="_Toc418080074"/>
      <w:bookmarkStart w:id="362" w:name="_Toc421709919"/>
      <w:bookmarkStart w:id="363" w:name="_Toc474403496"/>
      <w:r w:rsidRPr="006771E1">
        <w:rPr>
          <w:rFonts w:ascii="Calibri" w:hAnsi="Calibri" w:cs="Calibri"/>
        </w:rPr>
        <w:t>Module Internal (Local) Functions</w:t>
      </w:r>
      <w:bookmarkEnd w:id="360"/>
      <w:bookmarkEnd w:id="361"/>
      <w:bookmarkEnd w:id="362"/>
      <w:bookmarkEnd w:id="363"/>
    </w:p>
    <w:p w:rsidR="002F5138" w:rsidRPr="002F5138" w:rsidRDefault="002F5138" w:rsidP="002F5138">
      <w:pPr>
        <w:pStyle w:val="Heading2"/>
        <w:numPr>
          <w:ilvl w:val="2"/>
          <w:numId w:val="11"/>
        </w:numPr>
        <w:tabs>
          <w:tab w:val="clear" w:pos="1017"/>
          <w:tab w:val="num" w:pos="567"/>
        </w:tabs>
        <w:spacing w:after="60"/>
        <w:ind w:left="567"/>
        <w:rPr>
          <w:rFonts w:ascii="Calibri" w:hAnsi="Calibri" w:cs="Calibri"/>
        </w:rPr>
      </w:pPr>
      <w:bookmarkStart w:id="364" w:name="_Toc414443275"/>
      <w:bookmarkStart w:id="365" w:name="_Toc420488402"/>
      <w:bookmarkStart w:id="366" w:name="_Toc474403497"/>
      <w:r w:rsidRPr="002F5138">
        <w:rPr>
          <w:rFonts w:ascii="Calibri" w:hAnsi="Calibri" w:cs="Calibri"/>
        </w:rPr>
        <w:t>Local Function #1</w:t>
      </w:r>
      <w:bookmarkEnd w:id="364"/>
      <w:bookmarkEnd w:id="365"/>
      <w:bookmarkEnd w:id="3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3062"/>
        <w:gridCol w:w="1571"/>
        <w:gridCol w:w="1349"/>
        <w:gridCol w:w="39"/>
        <w:gridCol w:w="1267"/>
      </w:tblGrid>
      <w:tr w:rsidR="002F5138" w:rsidRPr="00AA38E8" w:rsidTr="006771E1">
        <w:tc>
          <w:tcPr>
            <w:tcW w:w="1709" w:type="dxa"/>
          </w:tcPr>
          <w:p w:rsidR="002F5138" w:rsidRPr="003877CA" w:rsidRDefault="002F5138" w:rsidP="006771E1">
            <w:pPr>
              <w:spacing w:before="60"/>
              <w:rPr>
                <w:rFonts w:cs="Calibri"/>
                <w:b/>
                <w:bCs/>
                <w:sz w:val="18"/>
                <w:szCs w:val="18"/>
              </w:rPr>
            </w:pPr>
            <w:r w:rsidRPr="003877CA">
              <w:rPr>
                <w:rFonts w:cs="Calibri"/>
                <w:b/>
                <w:bCs/>
                <w:sz w:val="18"/>
                <w:szCs w:val="18"/>
              </w:rPr>
              <w:t>Function Name</w:t>
            </w:r>
          </w:p>
        </w:tc>
        <w:tc>
          <w:tcPr>
            <w:tcW w:w="2747" w:type="dxa"/>
          </w:tcPr>
          <w:p w:rsidR="002F5138" w:rsidRPr="003877CA" w:rsidRDefault="006771E1" w:rsidP="006771E1">
            <w:pPr>
              <w:spacing w:before="60"/>
              <w:rPr>
                <w:rFonts w:cs="Calibri"/>
                <w:sz w:val="18"/>
                <w:szCs w:val="18"/>
              </w:rPr>
            </w:pPr>
            <w:r w:rsidRPr="006771E1">
              <w:rPr>
                <w:rFonts w:cs="Calibri"/>
                <w:sz w:val="18"/>
                <w:szCs w:val="18"/>
              </w:rPr>
              <w:t>PosnServoSmotRamp</w:t>
            </w:r>
          </w:p>
        </w:tc>
        <w:tc>
          <w:tcPr>
            <w:tcW w:w="1657" w:type="dxa"/>
            <w:shd w:val="pct30" w:color="FFFF00" w:fill="auto"/>
          </w:tcPr>
          <w:p w:rsidR="002F5138" w:rsidRPr="003877CA" w:rsidRDefault="002F5138" w:rsidP="006771E1">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F5138" w:rsidRPr="003877CA" w:rsidRDefault="002F5138" w:rsidP="006771E1">
            <w:pPr>
              <w:spacing w:before="60"/>
              <w:jc w:val="center"/>
              <w:rPr>
                <w:rFonts w:cs="Calibri"/>
                <w:sz w:val="18"/>
                <w:szCs w:val="18"/>
              </w:rPr>
            </w:pPr>
            <w:r w:rsidRPr="003877CA">
              <w:rPr>
                <w:rFonts w:cs="Calibri"/>
                <w:sz w:val="18"/>
                <w:szCs w:val="18"/>
              </w:rPr>
              <w:t>Min</w:t>
            </w:r>
          </w:p>
        </w:tc>
        <w:tc>
          <w:tcPr>
            <w:tcW w:w="1343" w:type="dxa"/>
            <w:shd w:val="pct30" w:color="FFFF00" w:fill="auto"/>
          </w:tcPr>
          <w:p w:rsidR="002F5138" w:rsidRPr="003877CA" w:rsidRDefault="002F5138" w:rsidP="006771E1">
            <w:pPr>
              <w:spacing w:before="60"/>
              <w:jc w:val="center"/>
              <w:rPr>
                <w:rFonts w:cs="Calibri"/>
                <w:sz w:val="18"/>
                <w:szCs w:val="18"/>
              </w:rPr>
            </w:pPr>
            <w:r w:rsidRPr="003877CA">
              <w:rPr>
                <w:rFonts w:cs="Calibri"/>
                <w:sz w:val="18"/>
                <w:szCs w:val="18"/>
              </w:rPr>
              <w:t>Max</w:t>
            </w:r>
          </w:p>
        </w:tc>
      </w:tr>
      <w:tr w:rsidR="002F5138" w:rsidRPr="00AA38E8" w:rsidTr="006771E1">
        <w:tc>
          <w:tcPr>
            <w:tcW w:w="1709" w:type="dxa"/>
          </w:tcPr>
          <w:p w:rsidR="002F5138" w:rsidRPr="003877CA" w:rsidRDefault="002F5138" w:rsidP="006771E1">
            <w:pPr>
              <w:spacing w:before="60"/>
              <w:rPr>
                <w:rFonts w:cs="Calibri"/>
                <w:b/>
                <w:bCs/>
                <w:sz w:val="18"/>
                <w:szCs w:val="18"/>
              </w:rPr>
            </w:pPr>
            <w:r w:rsidRPr="003877CA">
              <w:rPr>
                <w:rFonts w:cs="Calibri"/>
                <w:b/>
                <w:bCs/>
                <w:sz w:val="18"/>
                <w:szCs w:val="18"/>
              </w:rPr>
              <w:t xml:space="preserve">Arguments Passed </w:t>
            </w:r>
          </w:p>
        </w:tc>
        <w:tc>
          <w:tcPr>
            <w:tcW w:w="2747" w:type="dxa"/>
          </w:tcPr>
          <w:p w:rsidR="002F5138" w:rsidRPr="003877CA" w:rsidRDefault="006771E1" w:rsidP="006771E1">
            <w:pPr>
              <w:spacing w:before="60"/>
              <w:rPr>
                <w:rFonts w:cs="Calibri"/>
                <w:sz w:val="18"/>
                <w:szCs w:val="18"/>
              </w:rPr>
            </w:pPr>
            <w:r w:rsidRPr="006771E1">
              <w:rPr>
                <w:rFonts w:cs="Calibri"/>
                <w:sz w:val="18"/>
                <w:szCs w:val="18"/>
              </w:rPr>
              <w:t>PosSrvoCmd_HwNwtMtr_T_f32</w:t>
            </w:r>
          </w:p>
        </w:tc>
        <w:tc>
          <w:tcPr>
            <w:tcW w:w="1657" w:type="dxa"/>
          </w:tcPr>
          <w:p w:rsidR="002F5138" w:rsidRPr="003877CA" w:rsidRDefault="0052332D" w:rsidP="006771E1">
            <w:pPr>
              <w:rPr>
                <w:rFonts w:cs="Calibri"/>
                <w:sz w:val="18"/>
                <w:szCs w:val="18"/>
              </w:rPr>
            </w:pPr>
            <w:r>
              <w:rPr>
                <w:rFonts w:cs="Calibri"/>
                <w:sz w:val="18"/>
                <w:szCs w:val="18"/>
              </w:rPr>
              <w:t>float32</w:t>
            </w:r>
          </w:p>
        </w:tc>
        <w:tc>
          <w:tcPr>
            <w:tcW w:w="1429" w:type="dxa"/>
          </w:tcPr>
          <w:p w:rsidR="002F5138" w:rsidRPr="003877CA" w:rsidRDefault="0052332D" w:rsidP="006771E1">
            <w:pPr>
              <w:spacing w:before="60"/>
              <w:rPr>
                <w:rFonts w:cs="Calibri"/>
                <w:sz w:val="18"/>
                <w:szCs w:val="18"/>
              </w:rPr>
            </w:pPr>
            <w:r>
              <w:rPr>
                <w:rFonts w:cs="Calibri"/>
                <w:sz w:val="18"/>
                <w:szCs w:val="18"/>
              </w:rPr>
              <w:t>-8.8</w:t>
            </w:r>
          </w:p>
        </w:tc>
        <w:tc>
          <w:tcPr>
            <w:tcW w:w="1386" w:type="dxa"/>
            <w:gridSpan w:val="2"/>
          </w:tcPr>
          <w:p w:rsidR="002F5138" w:rsidRPr="003877CA" w:rsidRDefault="0052332D" w:rsidP="006771E1">
            <w:pPr>
              <w:spacing w:before="60"/>
              <w:rPr>
                <w:rFonts w:cs="Calibri"/>
                <w:sz w:val="18"/>
                <w:szCs w:val="18"/>
              </w:rPr>
            </w:pPr>
            <w:r>
              <w:rPr>
                <w:rFonts w:cs="Calibri"/>
                <w:sz w:val="18"/>
                <w:szCs w:val="18"/>
              </w:rPr>
              <w:t>8.8</w:t>
            </w:r>
          </w:p>
        </w:tc>
      </w:tr>
      <w:tr w:rsidR="00537B43" w:rsidRPr="00AA38E8" w:rsidTr="006771E1">
        <w:tc>
          <w:tcPr>
            <w:tcW w:w="1709" w:type="dxa"/>
          </w:tcPr>
          <w:p w:rsidR="00537B43" w:rsidRPr="003877CA" w:rsidRDefault="00537B43" w:rsidP="006771E1">
            <w:pPr>
              <w:spacing w:before="60"/>
              <w:rPr>
                <w:rFonts w:cs="Calibri"/>
                <w:b/>
                <w:bCs/>
                <w:sz w:val="18"/>
                <w:szCs w:val="18"/>
              </w:rPr>
            </w:pPr>
          </w:p>
        </w:tc>
        <w:tc>
          <w:tcPr>
            <w:tcW w:w="2747" w:type="dxa"/>
          </w:tcPr>
          <w:p w:rsidR="00537B43" w:rsidRPr="003877CA" w:rsidRDefault="006771E1" w:rsidP="006771E1">
            <w:pPr>
              <w:spacing w:before="60"/>
              <w:rPr>
                <w:rFonts w:cs="Calibri"/>
                <w:sz w:val="18"/>
                <w:szCs w:val="18"/>
              </w:rPr>
            </w:pPr>
            <w:r w:rsidRPr="006771E1">
              <w:rPr>
                <w:rFonts w:cs="Calibri"/>
                <w:sz w:val="18"/>
                <w:szCs w:val="18"/>
              </w:rPr>
              <w:t>PosSrvoSmoothEnable_Cnt_T_logl</w:t>
            </w:r>
          </w:p>
        </w:tc>
        <w:tc>
          <w:tcPr>
            <w:tcW w:w="1657" w:type="dxa"/>
          </w:tcPr>
          <w:p w:rsidR="00537B43" w:rsidRPr="003877CA" w:rsidRDefault="0052332D" w:rsidP="006771E1">
            <w:pPr>
              <w:rPr>
                <w:rFonts w:cs="Calibri"/>
                <w:sz w:val="18"/>
                <w:szCs w:val="18"/>
              </w:rPr>
            </w:pPr>
            <w:r>
              <w:rPr>
                <w:rFonts w:cs="Calibri"/>
                <w:sz w:val="18"/>
                <w:szCs w:val="18"/>
              </w:rPr>
              <w:t>boolean</w:t>
            </w:r>
          </w:p>
        </w:tc>
        <w:tc>
          <w:tcPr>
            <w:tcW w:w="1429" w:type="dxa"/>
          </w:tcPr>
          <w:p w:rsidR="00537B43" w:rsidRPr="003877CA" w:rsidRDefault="0052332D" w:rsidP="006771E1">
            <w:pPr>
              <w:spacing w:before="60"/>
              <w:rPr>
                <w:rFonts w:cs="Calibri"/>
                <w:sz w:val="18"/>
                <w:szCs w:val="18"/>
              </w:rPr>
            </w:pPr>
            <w:r>
              <w:rPr>
                <w:rFonts w:cs="Calibri"/>
                <w:sz w:val="18"/>
                <w:szCs w:val="18"/>
              </w:rPr>
              <w:t>FALSE</w:t>
            </w:r>
          </w:p>
        </w:tc>
        <w:tc>
          <w:tcPr>
            <w:tcW w:w="1386" w:type="dxa"/>
            <w:gridSpan w:val="2"/>
          </w:tcPr>
          <w:p w:rsidR="00537B43" w:rsidRPr="003877CA" w:rsidRDefault="0052332D" w:rsidP="006771E1">
            <w:pPr>
              <w:spacing w:before="60"/>
              <w:rPr>
                <w:rFonts w:cs="Calibri"/>
                <w:sz w:val="18"/>
                <w:szCs w:val="18"/>
              </w:rPr>
            </w:pPr>
            <w:r>
              <w:rPr>
                <w:rFonts w:cs="Calibri"/>
                <w:sz w:val="18"/>
                <w:szCs w:val="18"/>
              </w:rPr>
              <w:t>TRUE</w:t>
            </w:r>
          </w:p>
        </w:tc>
      </w:tr>
      <w:tr w:rsidR="0052332D" w:rsidRPr="00AA38E8" w:rsidTr="006771E1">
        <w:tc>
          <w:tcPr>
            <w:tcW w:w="1709" w:type="dxa"/>
          </w:tcPr>
          <w:p w:rsidR="0052332D" w:rsidRPr="003877CA" w:rsidRDefault="0052332D" w:rsidP="006771E1">
            <w:pPr>
              <w:spacing w:before="60"/>
              <w:rPr>
                <w:rFonts w:cs="Calibri"/>
                <w:b/>
                <w:bCs/>
                <w:sz w:val="18"/>
                <w:szCs w:val="18"/>
              </w:rPr>
            </w:pPr>
          </w:p>
        </w:tc>
        <w:tc>
          <w:tcPr>
            <w:tcW w:w="2747" w:type="dxa"/>
          </w:tcPr>
          <w:p w:rsidR="0052332D" w:rsidRPr="006771E1" w:rsidRDefault="0052332D" w:rsidP="006771E1">
            <w:pPr>
              <w:spacing w:before="60"/>
              <w:rPr>
                <w:rFonts w:cs="Calibri"/>
                <w:sz w:val="18"/>
                <w:szCs w:val="18"/>
              </w:rPr>
            </w:pPr>
            <w:r w:rsidRPr="006771E1">
              <w:rPr>
                <w:rFonts w:cs="Calibri"/>
                <w:sz w:val="18"/>
                <w:szCs w:val="18"/>
              </w:rPr>
              <w:t>HwTq_HwNwtMtr_T_f32</w:t>
            </w:r>
          </w:p>
        </w:tc>
        <w:tc>
          <w:tcPr>
            <w:tcW w:w="1657" w:type="dxa"/>
          </w:tcPr>
          <w:p w:rsidR="0052332D" w:rsidRPr="003877CA" w:rsidRDefault="0052332D" w:rsidP="00690F81">
            <w:pPr>
              <w:rPr>
                <w:rFonts w:cs="Calibri"/>
                <w:sz w:val="18"/>
                <w:szCs w:val="18"/>
              </w:rPr>
            </w:pPr>
            <w:r>
              <w:rPr>
                <w:rFonts w:cs="Calibri"/>
                <w:sz w:val="18"/>
                <w:szCs w:val="18"/>
              </w:rPr>
              <w:t>float32</w:t>
            </w:r>
          </w:p>
        </w:tc>
        <w:tc>
          <w:tcPr>
            <w:tcW w:w="1429" w:type="dxa"/>
          </w:tcPr>
          <w:p w:rsidR="0052332D" w:rsidRPr="003877CA" w:rsidRDefault="0052332D" w:rsidP="0052332D">
            <w:pPr>
              <w:spacing w:before="60"/>
              <w:rPr>
                <w:rFonts w:cs="Calibri"/>
                <w:sz w:val="18"/>
                <w:szCs w:val="18"/>
              </w:rPr>
            </w:pPr>
            <w:r>
              <w:rPr>
                <w:rFonts w:cs="Calibri"/>
                <w:sz w:val="18"/>
                <w:szCs w:val="18"/>
              </w:rPr>
              <w:t>-10</w:t>
            </w:r>
          </w:p>
        </w:tc>
        <w:tc>
          <w:tcPr>
            <w:tcW w:w="1386" w:type="dxa"/>
            <w:gridSpan w:val="2"/>
          </w:tcPr>
          <w:p w:rsidR="0052332D" w:rsidRPr="003877CA" w:rsidRDefault="0052332D" w:rsidP="00690F81">
            <w:pPr>
              <w:spacing w:before="60"/>
              <w:rPr>
                <w:rFonts w:cs="Calibri"/>
                <w:sz w:val="18"/>
                <w:szCs w:val="18"/>
              </w:rPr>
            </w:pPr>
            <w:r>
              <w:rPr>
                <w:rFonts w:cs="Calibri"/>
                <w:sz w:val="18"/>
                <w:szCs w:val="18"/>
              </w:rPr>
              <w:t>10</w:t>
            </w:r>
          </w:p>
        </w:tc>
      </w:tr>
      <w:tr w:rsidR="0052332D" w:rsidRPr="00AA38E8" w:rsidTr="006771E1">
        <w:tc>
          <w:tcPr>
            <w:tcW w:w="1709" w:type="dxa"/>
          </w:tcPr>
          <w:p w:rsidR="0052332D" w:rsidRPr="003877CA" w:rsidRDefault="0052332D" w:rsidP="006771E1">
            <w:pPr>
              <w:spacing w:before="60"/>
              <w:rPr>
                <w:rFonts w:cs="Calibri"/>
                <w:b/>
                <w:bCs/>
                <w:sz w:val="18"/>
                <w:szCs w:val="18"/>
              </w:rPr>
            </w:pPr>
          </w:p>
        </w:tc>
        <w:tc>
          <w:tcPr>
            <w:tcW w:w="2747" w:type="dxa"/>
          </w:tcPr>
          <w:p w:rsidR="0052332D" w:rsidRPr="006771E1" w:rsidRDefault="0052332D" w:rsidP="006771E1">
            <w:pPr>
              <w:spacing w:before="60"/>
              <w:rPr>
                <w:rFonts w:cs="Calibri"/>
                <w:sz w:val="18"/>
                <w:szCs w:val="18"/>
              </w:rPr>
            </w:pPr>
            <w:r w:rsidRPr="006771E1">
              <w:rPr>
                <w:rFonts w:cs="Calibri"/>
                <w:sz w:val="18"/>
                <w:szCs w:val="18"/>
              </w:rPr>
              <w:t>*APAOvrlCmd</w:t>
            </w:r>
            <w:ins w:id="367" w:author="Jayakrishnan Thundathil" w:date="2017-02-09T11:29:00Z">
              <w:r w:rsidR="007D12A2">
                <w:rPr>
                  <w:rFonts w:cs="Calibri"/>
                  <w:sz w:val="18"/>
                  <w:szCs w:val="18"/>
                </w:rPr>
                <w:t>_Mot</w:t>
              </w:r>
            </w:ins>
            <w:del w:id="368" w:author="Jayakrishnan Thundathil" w:date="2017-02-09T11:29:00Z">
              <w:r w:rsidRPr="006771E1" w:rsidDel="007D12A2">
                <w:rPr>
                  <w:rFonts w:cs="Calibri"/>
                  <w:sz w:val="18"/>
                  <w:szCs w:val="18"/>
                </w:rPr>
                <w:delText>_Hw</w:delText>
              </w:r>
            </w:del>
            <w:r w:rsidRPr="006771E1">
              <w:rPr>
                <w:rFonts w:cs="Calibri"/>
                <w:sz w:val="18"/>
                <w:szCs w:val="18"/>
              </w:rPr>
              <w:t>NwtMtr_T_f32</w:t>
            </w:r>
          </w:p>
        </w:tc>
        <w:tc>
          <w:tcPr>
            <w:tcW w:w="1657" w:type="dxa"/>
          </w:tcPr>
          <w:p w:rsidR="0052332D" w:rsidRPr="003877CA" w:rsidRDefault="0052332D" w:rsidP="00690F81">
            <w:pPr>
              <w:rPr>
                <w:rFonts w:cs="Calibri"/>
                <w:sz w:val="18"/>
                <w:szCs w:val="18"/>
              </w:rPr>
            </w:pPr>
            <w:r>
              <w:rPr>
                <w:rFonts w:cs="Calibri"/>
                <w:sz w:val="18"/>
                <w:szCs w:val="18"/>
              </w:rPr>
              <w:t>float32</w:t>
            </w:r>
          </w:p>
        </w:tc>
        <w:tc>
          <w:tcPr>
            <w:tcW w:w="1429" w:type="dxa"/>
          </w:tcPr>
          <w:p w:rsidR="0052332D" w:rsidRPr="003877CA" w:rsidRDefault="0052332D" w:rsidP="00690F81">
            <w:pPr>
              <w:spacing w:before="60"/>
              <w:rPr>
                <w:rFonts w:cs="Calibri"/>
                <w:sz w:val="18"/>
                <w:szCs w:val="18"/>
              </w:rPr>
            </w:pPr>
            <w:r>
              <w:rPr>
                <w:rFonts w:cs="Calibri"/>
                <w:sz w:val="18"/>
                <w:szCs w:val="18"/>
              </w:rPr>
              <w:t>-8.8</w:t>
            </w:r>
          </w:p>
        </w:tc>
        <w:tc>
          <w:tcPr>
            <w:tcW w:w="1386" w:type="dxa"/>
            <w:gridSpan w:val="2"/>
          </w:tcPr>
          <w:p w:rsidR="0052332D" w:rsidRPr="003877CA" w:rsidRDefault="0052332D" w:rsidP="00690F81">
            <w:pPr>
              <w:spacing w:before="60"/>
              <w:rPr>
                <w:rFonts w:cs="Calibri"/>
                <w:sz w:val="18"/>
                <w:szCs w:val="18"/>
              </w:rPr>
            </w:pPr>
            <w:r>
              <w:rPr>
                <w:rFonts w:cs="Calibri"/>
                <w:sz w:val="18"/>
                <w:szCs w:val="18"/>
              </w:rPr>
              <w:t>8.8</w:t>
            </w:r>
          </w:p>
        </w:tc>
      </w:tr>
      <w:tr w:rsidR="0052332D" w:rsidRPr="00AA38E8" w:rsidTr="006771E1">
        <w:tc>
          <w:tcPr>
            <w:tcW w:w="1709" w:type="dxa"/>
          </w:tcPr>
          <w:p w:rsidR="0052332D" w:rsidRPr="003877CA" w:rsidRDefault="0052332D" w:rsidP="006771E1">
            <w:pPr>
              <w:spacing w:before="60"/>
              <w:rPr>
                <w:rFonts w:cs="Calibri"/>
                <w:b/>
                <w:bCs/>
                <w:sz w:val="18"/>
                <w:szCs w:val="18"/>
              </w:rPr>
            </w:pPr>
          </w:p>
        </w:tc>
        <w:tc>
          <w:tcPr>
            <w:tcW w:w="2747" w:type="dxa"/>
          </w:tcPr>
          <w:p w:rsidR="0052332D" w:rsidRPr="006771E1" w:rsidRDefault="0052332D" w:rsidP="006771E1">
            <w:pPr>
              <w:spacing w:before="60"/>
              <w:rPr>
                <w:rFonts w:cs="Calibri"/>
                <w:sz w:val="18"/>
                <w:szCs w:val="18"/>
              </w:rPr>
            </w:pPr>
            <w:r w:rsidRPr="006771E1">
              <w:rPr>
                <w:rFonts w:cs="Calibri"/>
                <w:sz w:val="18"/>
                <w:szCs w:val="18"/>
              </w:rPr>
              <w:t>*ScaleFactor_Uls_T_f32</w:t>
            </w:r>
          </w:p>
        </w:tc>
        <w:tc>
          <w:tcPr>
            <w:tcW w:w="1657" w:type="dxa"/>
          </w:tcPr>
          <w:p w:rsidR="0052332D" w:rsidRPr="003877CA" w:rsidRDefault="0052332D" w:rsidP="00690F81">
            <w:pPr>
              <w:rPr>
                <w:rFonts w:cs="Calibri"/>
                <w:sz w:val="18"/>
                <w:szCs w:val="18"/>
              </w:rPr>
            </w:pPr>
            <w:r>
              <w:rPr>
                <w:rFonts w:cs="Calibri"/>
                <w:sz w:val="18"/>
                <w:szCs w:val="18"/>
              </w:rPr>
              <w:t>float32</w:t>
            </w:r>
          </w:p>
        </w:tc>
        <w:tc>
          <w:tcPr>
            <w:tcW w:w="1429" w:type="dxa"/>
          </w:tcPr>
          <w:p w:rsidR="0052332D" w:rsidRPr="003877CA" w:rsidRDefault="0052332D" w:rsidP="00690F81">
            <w:pPr>
              <w:spacing w:before="60"/>
              <w:rPr>
                <w:rFonts w:cs="Calibri"/>
                <w:sz w:val="18"/>
                <w:szCs w:val="18"/>
              </w:rPr>
            </w:pPr>
            <w:r>
              <w:rPr>
                <w:rFonts w:cs="Calibri"/>
                <w:sz w:val="18"/>
                <w:szCs w:val="18"/>
              </w:rPr>
              <w:t>0</w:t>
            </w:r>
          </w:p>
        </w:tc>
        <w:tc>
          <w:tcPr>
            <w:tcW w:w="1386" w:type="dxa"/>
            <w:gridSpan w:val="2"/>
          </w:tcPr>
          <w:p w:rsidR="0052332D" w:rsidRPr="003877CA" w:rsidRDefault="0052332D" w:rsidP="00690F81">
            <w:pPr>
              <w:spacing w:before="60"/>
              <w:rPr>
                <w:rFonts w:cs="Calibri"/>
                <w:sz w:val="18"/>
                <w:szCs w:val="18"/>
              </w:rPr>
            </w:pPr>
            <w:r>
              <w:rPr>
                <w:rFonts w:cs="Calibri"/>
                <w:sz w:val="18"/>
                <w:szCs w:val="18"/>
              </w:rPr>
              <w:t>1</w:t>
            </w:r>
          </w:p>
        </w:tc>
      </w:tr>
      <w:tr w:rsidR="0052332D" w:rsidRPr="00AA38E8" w:rsidTr="006771E1">
        <w:tc>
          <w:tcPr>
            <w:tcW w:w="1709" w:type="dxa"/>
          </w:tcPr>
          <w:p w:rsidR="0052332D" w:rsidRPr="003877CA" w:rsidRDefault="0052332D" w:rsidP="006771E1">
            <w:pPr>
              <w:spacing w:before="60"/>
              <w:rPr>
                <w:rFonts w:cs="Calibri"/>
                <w:b/>
                <w:bCs/>
                <w:sz w:val="18"/>
                <w:szCs w:val="18"/>
              </w:rPr>
            </w:pPr>
            <w:r w:rsidRPr="003877CA">
              <w:rPr>
                <w:rFonts w:cs="Calibri"/>
                <w:b/>
                <w:bCs/>
                <w:sz w:val="18"/>
                <w:szCs w:val="18"/>
              </w:rPr>
              <w:t>Return Value</w:t>
            </w:r>
          </w:p>
        </w:tc>
        <w:tc>
          <w:tcPr>
            <w:tcW w:w="2747" w:type="dxa"/>
          </w:tcPr>
          <w:p w:rsidR="0052332D" w:rsidRPr="003877CA" w:rsidRDefault="0052332D" w:rsidP="006771E1">
            <w:pPr>
              <w:spacing w:before="60"/>
              <w:rPr>
                <w:rFonts w:cs="Calibri"/>
                <w:sz w:val="18"/>
                <w:szCs w:val="18"/>
              </w:rPr>
            </w:pPr>
            <w:r>
              <w:rPr>
                <w:rFonts w:cs="Calibri"/>
                <w:sz w:val="18"/>
                <w:szCs w:val="18"/>
              </w:rPr>
              <w:t>none</w:t>
            </w:r>
          </w:p>
        </w:tc>
        <w:tc>
          <w:tcPr>
            <w:tcW w:w="1657" w:type="dxa"/>
          </w:tcPr>
          <w:p w:rsidR="0052332D" w:rsidRPr="00911C31" w:rsidRDefault="0052332D" w:rsidP="006771E1">
            <w:pPr>
              <w:rPr>
                <w:rFonts w:cs="Calibri"/>
                <w:sz w:val="18"/>
                <w:szCs w:val="18"/>
              </w:rPr>
            </w:pPr>
          </w:p>
        </w:tc>
        <w:tc>
          <w:tcPr>
            <w:tcW w:w="1429" w:type="dxa"/>
          </w:tcPr>
          <w:p w:rsidR="0052332D" w:rsidRPr="003877CA" w:rsidRDefault="0052332D" w:rsidP="006771E1">
            <w:pPr>
              <w:spacing w:before="60"/>
              <w:rPr>
                <w:rFonts w:cs="Calibri"/>
                <w:sz w:val="18"/>
                <w:szCs w:val="18"/>
              </w:rPr>
            </w:pPr>
          </w:p>
        </w:tc>
        <w:tc>
          <w:tcPr>
            <w:tcW w:w="1386" w:type="dxa"/>
            <w:gridSpan w:val="2"/>
          </w:tcPr>
          <w:p w:rsidR="0052332D" w:rsidRPr="003877CA" w:rsidRDefault="0052332D" w:rsidP="006771E1">
            <w:pPr>
              <w:spacing w:before="60"/>
              <w:rPr>
                <w:rFonts w:cs="Calibri"/>
                <w:sz w:val="18"/>
                <w:szCs w:val="18"/>
              </w:rPr>
            </w:pPr>
          </w:p>
        </w:tc>
      </w:tr>
    </w:tbl>
    <w:p w:rsidR="002F5138" w:rsidRPr="002F5138" w:rsidRDefault="002F5138" w:rsidP="002F5138">
      <w:pPr>
        <w:pStyle w:val="Heading2"/>
        <w:numPr>
          <w:ilvl w:val="3"/>
          <w:numId w:val="11"/>
        </w:numPr>
        <w:spacing w:after="60"/>
        <w:rPr>
          <w:rFonts w:ascii="Calibri" w:hAnsi="Calibri" w:cs="Calibri"/>
        </w:rPr>
      </w:pPr>
      <w:bookmarkStart w:id="369" w:name="_Toc406065269"/>
      <w:bookmarkStart w:id="370" w:name="_Toc414443276"/>
      <w:bookmarkStart w:id="371" w:name="_Toc420488403"/>
      <w:bookmarkStart w:id="372" w:name="_Toc474403498"/>
      <w:r w:rsidRPr="002F5138">
        <w:rPr>
          <w:rFonts w:ascii="Calibri" w:hAnsi="Calibri" w:cs="Calibri"/>
        </w:rPr>
        <w:lastRenderedPageBreak/>
        <w:t>Description</w:t>
      </w:r>
      <w:bookmarkEnd w:id="369"/>
      <w:bookmarkEnd w:id="370"/>
      <w:bookmarkEnd w:id="371"/>
      <w:bookmarkEnd w:id="372"/>
    </w:p>
    <w:p w:rsidR="002F5138" w:rsidRDefault="002F5138" w:rsidP="002F5138">
      <w:pPr>
        <w:autoSpaceDE w:val="0"/>
        <w:autoSpaceDN w:val="0"/>
        <w:adjustRightInd w:val="0"/>
        <w:rPr>
          <w:sz w:val="18"/>
          <w:szCs w:val="18"/>
          <w:lang w:bidi="ar-SA"/>
        </w:rPr>
      </w:pPr>
      <w:r>
        <w:rPr>
          <w:sz w:val="18"/>
          <w:szCs w:val="18"/>
          <w:lang w:bidi="ar-SA"/>
        </w:rPr>
        <w:t xml:space="preserve"> </w:t>
      </w:r>
      <w:r w:rsidR="0052332D" w:rsidRPr="0052332D">
        <w:rPr>
          <w:sz w:val="18"/>
          <w:szCs w:val="18"/>
          <w:lang w:bidi="ar-SA"/>
        </w:rPr>
        <w:t xml:space="preserve">'PosnServo_Smoothed_Ramp' </w:t>
      </w:r>
      <w:r w:rsidR="0052332D">
        <w:rPr>
          <w:sz w:val="18"/>
          <w:szCs w:val="18"/>
          <w:lang w:bidi="ar-SA"/>
        </w:rPr>
        <w:t xml:space="preserve"> </w:t>
      </w:r>
      <w:r w:rsidR="0052332D" w:rsidRPr="0052332D">
        <w:rPr>
          <w:sz w:val="18"/>
          <w:szCs w:val="18"/>
          <w:lang w:bidi="ar-SA"/>
        </w:rPr>
        <w:t>functional block implementation.</w:t>
      </w:r>
    </w:p>
    <w:p w:rsidR="00246857" w:rsidRPr="002F5138" w:rsidRDefault="00246857" w:rsidP="00246857">
      <w:pPr>
        <w:pStyle w:val="Heading2"/>
        <w:numPr>
          <w:ilvl w:val="2"/>
          <w:numId w:val="11"/>
        </w:numPr>
        <w:tabs>
          <w:tab w:val="clear" w:pos="1017"/>
          <w:tab w:val="num" w:pos="567"/>
        </w:tabs>
        <w:spacing w:after="60"/>
        <w:ind w:left="567"/>
        <w:rPr>
          <w:rFonts w:ascii="Calibri" w:hAnsi="Calibri" w:cs="Calibri"/>
        </w:rPr>
      </w:pPr>
      <w:bookmarkStart w:id="373" w:name="_Toc474403499"/>
      <w:r w:rsidRPr="002F5138">
        <w:rPr>
          <w:rFonts w:ascii="Calibri" w:hAnsi="Calibri" w:cs="Calibri"/>
        </w:rPr>
        <w:t>Local Function #</w:t>
      </w:r>
      <w:r>
        <w:rPr>
          <w:rFonts w:ascii="Calibri" w:hAnsi="Calibri" w:cs="Calibri"/>
        </w:rPr>
        <w:t>2</w:t>
      </w:r>
      <w:bookmarkEnd w:id="3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2892"/>
        <w:gridCol w:w="1617"/>
        <w:gridCol w:w="1390"/>
        <w:gridCol w:w="42"/>
        <w:gridCol w:w="1308"/>
      </w:tblGrid>
      <w:tr w:rsidR="00246857" w:rsidRPr="00AA38E8" w:rsidTr="0052332D">
        <w:tc>
          <w:tcPr>
            <w:tcW w:w="1703" w:type="dxa"/>
          </w:tcPr>
          <w:p w:rsidR="00246857" w:rsidRPr="003877CA" w:rsidRDefault="00246857" w:rsidP="006771E1">
            <w:pPr>
              <w:spacing w:before="60"/>
              <w:rPr>
                <w:rFonts w:cs="Calibri"/>
                <w:b/>
                <w:bCs/>
                <w:sz w:val="18"/>
                <w:szCs w:val="18"/>
              </w:rPr>
            </w:pPr>
            <w:r w:rsidRPr="003877CA">
              <w:rPr>
                <w:rFonts w:cs="Calibri"/>
                <w:b/>
                <w:bCs/>
                <w:sz w:val="18"/>
                <w:szCs w:val="18"/>
              </w:rPr>
              <w:t>Function Name</w:t>
            </w:r>
          </w:p>
        </w:tc>
        <w:tc>
          <w:tcPr>
            <w:tcW w:w="2776" w:type="dxa"/>
          </w:tcPr>
          <w:p w:rsidR="00246857" w:rsidRPr="003877CA" w:rsidRDefault="0052332D" w:rsidP="006771E1">
            <w:pPr>
              <w:spacing w:before="60"/>
              <w:rPr>
                <w:rFonts w:cs="Calibri"/>
                <w:sz w:val="18"/>
                <w:szCs w:val="18"/>
              </w:rPr>
            </w:pPr>
            <w:r w:rsidRPr="0052332D">
              <w:rPr>
                <w:rFonts w:cs="Calibri"/>
                <w:sz w:val="18"/>
                <w:szCs w:val="18"/>
              </w:rPr>
              <w:t>RampVal</w:t>
            </w:r>
          </w:p>
        </w:tc>
        <w:tc>
          <w:tcPr>
            <w:tcW w:w="1649" w:type="dxa"/>
            <w:shd w:val="pct30" w:color="FFFF00" w:fill="auto"/>
          </w:tcPr>
          <w:p w:rsidR="00246857" w:rsidRPr="003877CA" w:rsidRDefault="00246857" w:rsidP="006771E1">
            <w:pPr>
              <w:spacing w:before="60"/>
              <w:jc w:val="center"/>
              <w:rPr>
                <w:rFonts w:cs="Calibri"/>
                <w:sz w:val="18"/>
                <w:szCs w:val="18"/>
              </w:rPr>
            </w:pPr>
            <w:r w:rsidRPr="003877CA">
              <w:rPr>
                <w:rFonts w:cs="Calibri"/>
                <w:sz w:val="18"/>
                <w:szCs w:val="18"/>
              </w:rPr>
              <w:t>Type</w:t>
            </w:r>
          </w:p>
        </w:tc>
        <w:tc>
          <w:tcPr>
            <w:tcW w:w="1464" w:type="dxa"/>
            <w:gridSpan w:val="2"/>
            <w:shd w:val="pct30" w:color="FFFF00" w:fill="auto"/>
          </w:tcPr>
          <w:p w:rsidR="00246857" w:rsidRPr="003877CA" w:rsidRDefault="00246857" w:rsidP="006771E1">
            <w:pPr>
              <w:spacing w:before="60"/>
              <w:jc w:val="center"/>
              <w:rPr>
                <w:rFonts w:cs="Calibri"/>
                <w:sz w:val="18"/>
                <w:szCs w:val="18"/>
              </w:rPr>
            </w:pPr>
            <w:r w:rsidRPr="003877CA">
              <w:rPr>
                <w:rFonts w:cs="Calibri"/>
                <w:sz w:val="18"/>
                <w:szCs w:val="18"/>
              </w:rPr>
              <w:t>Min</w:t>
            </w:r>
          </w:p>
        </w:tc>
        <w:tc>
          <w:tcPr>
            <w:tcW w:w="1336" w:type="dxa"/>
            <w:shd w:val="pct30" w:color="FFFF00" w:fill="auto"/>
          </w:tcPr>
          <w:p w:rsidR="00246857" w:rsidRPr="003877CA" w:rsidRDefault="00246857" w:rsidP="006771E1">
            <w:pPr>
              <w:spacing w:before="60"/>
              <w:jc w:val="center"/>
              <w:rPr>
                <w:rFonts w:cs="Calibri"/>
                <w:sz w:val="18"/>
                <w:szCs w:val="18"/>
              </w:rPr>
            </w:pPr>
            <w:r w:rsidRPr="003877CA">
              <w:rPr>
                <w:rFonts w:cs="Calibri"/>
                <w:sz w:val="18"/>
                <w:szCs w:val="18"/>
              </w:rPr>
              <w:t>Max</w:t>
            </w:r>
          </w:p>
        </w:tc>
      </w:tr>
      <w:tr w:rsidR="00246857" w:rsidRPr="00AA38E8" w:rsidTr="0052332D">
        <w:tc>
          <w:tcPr>
            <w:tcW w:w="1703" w:type="dxa"/>
          </w:tcPr>
          <w:p w:rsidR="00246857" w:rsidRPr="003877CA" w:rsidRDefault="00246857" w:rsidP="006771E1">
            <w:pPr>
              <w:spacing w:before="60"/>
              <w:rPr>
                <w:rFonts w:cs="Calibri"/>
                <w:b/>
                <w:bCs/>
                <w:sz w:val="18"/>
                <w:szCs w:val="18"/>
              </w:rPr>
            </w:pPr>
            <w:r w:rsidRPr="003877CA">
              <w:rPr>
                <w:rFonts w:cs="Calibri"/>
                <w:b/>
                <w:bCs/>
                <w:sz w:val="18"/>
                <w:szCs w:val="18"/>
              </w:rPr>
              <w:t xml:space="preserve">Arguments Passed </w:t>
            </w:r>
          </w:p>
        </w:tc>
        <w:tc>
          <w:tcPr>
            <w:tcW w:w="2776" w:type="dxa"/>
          </w:tcPr>
          <w:p w:rsidR="00246857" w:rsidRPr="003877CA" w:rsidRDefault="0052332D" w:rsidP="006771E1">
            <w:pPr>
              <w:spacing w:before="60"/>
              <w:rPr>
                <w:rFonts w:cs="Calibri"/>
                <w:sz w:val="18"/>
                <w:szCs w:val="18"/>
              </w:rPr>
            </w:pPr>
            <w:r w:rsidRPr="0052332D">
              <w:rPr>
                <w:rFonts w:cs="Calibri"/>
                <w:sz w:val="18"/>
                <w:szCs w:val="18"/>
              </w:rPr>
              <w:t>DesLKATqCmd_HwNwtMtr_T_f32</w:t>
            </w:r>
          </w:p>
        </w:tc>
        <w:tc>
          <w:tcPr>
            <w:tcW w:w="1649" w:type="dxa"/>
          </w:tcPr>
          <w:p w:rsidR="00246857" w:rsidRPr="003877CA" w:rsidRDefault="00246857" w:rsidP="006771E1">
            <w:pPr>
              <w:rPr>
                <w:rFonts w:cs="Calibri"/>
                <w:sz w:val="18"/>
                <w:szCs w:val="18"/>
              </w:rPr>
            </w:pPr>
            <w:r>
              <w:rPr>
                <w:rFonts w:cs="Calibri"/>
                <w:sz w:val="18"/>
                <w:szCs w:val="18"/>
              </w:rPr>
              <w:t>float32</w:t>
            </w:r>
          </w:p>
        </w:tc>
        <w:tc>
          <w:tcPr>
            <w:tcW w:w="1421" w:type="dxa"/>
          </w:tcPr>
          <w:p w:rsidR="00246857" w:rsidRPr="003877CA" w:rsidRDefault="0052332D" w:rsidP="006771E1">
            <w:pPr>
              <w:spacing w:before="60"/>
              <w:rPr>
                <w:rFonts w:cs="Calibri"/>
                <w:sz w:val="18"/>
                <w:szCs w:val="18"/>
              </w:rPr>
            </w:pPr>
            <w:r>
              <w:rPr>
                <w:rFonts w:cs="Calibri"/>
                <w:sz w:val="18"/>
                <w:szCs w:val="18"/>
              </w:rPr>
              <w:t>-3</w:t>
            </w:r>
          </w:p>
        </w:tc>
        <w:tc>
          <w:tcPr>
            <w:tcW w:w="1379" w:type="dxa"/>
            <w:gridSpan w:val="2"/>
          </w:tcPr>
          <w:p w:rsidR="00246857" w:rsidRPr="003877CA" w:rsidRDefault="0052332D" w:rsidP="006771E1">
            <w:pPr>
              <w:spacing w:before="60"/>
              <w:rPr>
                <w:rFonts w:cs="Calibri"/>
                <w:sz w:val="18"/>
                <w:szCs w:val="18"/>
              </w:rPr>
            </w:pPr>
            <w:r>
              <w:rPr>
                <w:rFonts w:cs="Calibri"/>
                <w:sz w:val="18"/>
                <w:szCs w:val="18"/>
              </w:rPr>
              <w:t>3</w:t>
            </w:r>
          </w:p>
        </w:tc>
      </w:tr>
      <w:tr w:rsidR="00246857" w:rsidRPr="00AA38E8" w:rsidTr="0052332D">
        <w:tc>
          <w:tcPr>
            <w:tcW w:w="1703" w:type="dxa"/>
          </w:tcPr>
          <w:p w:rsidR="00246857" w:rsidRPr="003877CA" w:rsidRDefault="00246857" w:rsidP="006771E1">
            <w:pPr>
              <w:spacing w:before="60"/>
              <w:rPr>
                <w:rFonts w:cs="Calibri"/>
                <w:b/>
                <w:bCs/>
                <w:sz w:val="18"/>
                <w:szCs w:val="18"/>
              </w:rPr>
            </w:pPr>
          </w:p>
        </w:tc>
        <w:tc>
          <w:tcPr>
            <w:tcW w:w="2776" w:type="dxa"/>
          </w:tcPr>
          <w:p w:rsidR="00246857" w:rsidRPr="003877CA" w:rsidRDefault="0052332D" w:rsidP="006771E1">
            <w:pPr>
              <w:spacing w:before="60"/>
              <w:rPr>
                <w:rFonts w:cs="Calibri"/>
                <w:sz w:val="18"/>
                <w:szCs w:val="18"/>
              </w:rPr>
            </w:pPr>
            <w:r w:rsidRPr="0052332D">
              <w:rPr>
                <w:rFonts w:cs="Calibri"/>
                <w:sz w:val="18"/>
                <w:szCs w:val="18"/>
              </w:rPr>
              <w:t>VehSpd_Kph_T_f32</w:t>
            </w:r>
          </w:p>
        </w:tc>
        <w:tc>
          <w:tcPr>
            <w:tcW w:w="1649" w:type="dxa"/>
          </w:tcPr>
          <w:p w:rsidR="00246857" w:rsidRPr="003877CA" w:rsidRDefault="00246857" w:rsidP="006771E1">
            <w:pPr>
              <w:rPr>
                <w:rFonts w:cs="Calibri"/>
                <w:sz w:val="18"/>
                <w:szCs w:val="18"/>
              </w:rPr>
            </w:pPr>
            <w:r>
              <w:rPr>
                <w:rFonts w:cs="Calibri"/>
                <w:sz w:val="18"/>
                <w:szCs w:val="18"/>
              </w:rPr>
              <w:t>float32</w:t>
            </w:r>
          </w:p>
        </w:tc>
        <w:tc>
          <w:tcPr>
            <w:tcW w:w="1421" w:type="dxa"/>
          </w:tcPr>
          <w:p w:rsidR="00246857" w:rsidRPr="003877CA" w:rsidRDefault="00246857" w:rsidP="006771E1">
            <w:pPr>
              <w:spacing w:before="60"/>
              <w:rPr>
                <w:rFonts w:cs="Calibri"/>
                <w:sz w:val="18"/>
                <w:szCs w:val="18"/>
              </w:rPr>
            </w:pPr>
            <w:r>
              <w:rPr>
                <w:rFonts w:cs="Calibri"/>
                <w:sz w:val="18"/>
                <w:szCs w:val="18"/>
              </w:rPr>
              <w:t>0</w:t>
            </w:r>
          </w:p>
        </w:tc>
        <w:tc>
          <w:tcPr>
            <w:tcW w:w="1379" w:type="dxa"/>
            <w:gridSpan w:val="2"/>
          </w:tcPr>
          <w:p w:rsidR="00246857" w:rsidRPr="003877CA" w:rsidRDefault="00246857" w:rsidP="006771E1">
            <w:pPr>
              <w:spacing w:before="60"/>
              <w:rPr>
                <w:rFonts w:cs="Calibri"/>
                <w:sz w:val="18"/>
                <w:szCs w:val="18"/>
              </w:rPr>
            </w:pPr>
            <w:r>
              <w:rPr>
                <w:rFonts w:cs="Calibri"/>
                <w:sz w:val="18"/>
                <w:szCs w:val="18"/>
              </w:rPr>
              <w:t>511</w:t>
            </w:r>
          </w:p>
        </w:tc>
      </w:tr>
      <w:tr w:rsidR="007D12A2" w:rsidRPr="00AA38E8" w:rsidTr="0052332D">
        <w:trPr>
          <w:ins w:id="374" w:author="Jayakrishnan Thundathil" w:date="2017-02-09T11:30:00Z"/>
        </w:trPr>
        <w:tc>
          <w:tcPr>
            <w:tcW w:w="1703" w:type="dxa"/>
          </w:tcPr>
          <w:p w:rsidR="007D12A2" w:rsidRPr="003877CA" w:rsidRDefault="007D12A2" w:rsidP="006771E1">
            <w:pPr>
              <w:spacing w:before="60"/>
              <w:rPr>
                <w:ins w:id="375" w:author="Jayakrishnan Thundathil" w:date="2017-02-09T11:30:00Z"/>
                <w:rFonts w:cs="Calibri"/>
                <w:b/>
                <w:bCs/>
                <w:sz w:val="18"/>
                <w:szCs w:val="18"/>
              </w:rPr>
            </w:pPr>
          </w:p>
        </w:tc>
        <w:tc>
          <w:tcPr>
            <w:tcW w:w="2776" w:type="dxa"/>
          </w:tcPr>
          <w:p w:rsidR="007D12A2" w:rsidRPr="0052332D" w:rsidRDefault="007D12A2" w:rsidP="006771E1">
            <w:pPr>
              <w:spacing w:before="60"/>
              <w:rPr>
                <w:ins w:id="376" w:author="Jayakrishnan Thundathil" w:date="2017-02-09T11:30:00Z"/>
                <w:rFonts w:cs="Calibri"/>
                <w:sz w:val="18"/>
                <w:szCs w:val="18"/>
              </w:rPr>
            </w:pPr>
            <w:ins w:id="377" w:author="Jayakrishnan Thundathil" w:date="2017-02-09T11:31:00Z">
              <w:r w:rsidRPr="007D12A2">
                <w:rPr>
                  <w:rFonts w:cs="Calibri"/>
                  <w:sz w:val="18"/>
                  <w:szCs w:val="18"/>
                </w:rPr>
                <w:t>OutpTqOvrlCmd_MotNwtMtr_T_f32</w:t>
              </w:r>
            </w:ins>
          </w:p>
        </w:tc>
        <w:tc>
          <w:tcPr>
            <w:tcW w:w="1649" w:type="dxa"/>
          </w:tcPr>
          <w:p w:rsidR="007D12A2" w:rsidRDefault="00967CCA" w:rsidP="006771E1">
            <w:pPr>
              <w:rPr>
                <w:ins w:id="378" w:author="Jayakrishnan Thundathil" w:date="2017-02-09T11:30:00Z"/>
                <w:rFonts w:cs="Calibri"/>
                <w:sz w:val="18"/>
                <w:szCs w:val="18"/>
              </w:rPr>
            </w:pPr>
            <w:ins w:id="379" w:author="Jayakrishnan Thundathil" w:date="2017-02-09T11:31:00Z">
              <w:r>
                <w:rPr>
                  <w:rFonts w:cs="Calibri"/>
                  <w:sz w:val="18"/>
                  <w:szCs w:val="18"/>
                </w:rPr>
                <w:t>fl</w:t>
              </w:r>
              <w:r w:rsidR="007D12A2">
                <w:rPr>
                  <w:rFonts w:cs="Calibri"/>
                  <w:sz w:val="18"/>
                  <w:szCs w:val="18"/>
                </w:rPr>
                <w:t>o</w:t>
              </w:r>
            </w:ins>
            <w:ins w:id="380" w:author="Jayakrishnan Thundathil" w:date="2017-02-10T11:23:00Z">
              <w:r>
                <w:rPr>
                  <w:rFonts w:cs="Calibri"/>
                  <w:sz w:val="18"/>
                  <w:szCs w:val="18"/>
                </w:rPr>
                <w:t>a</w:t>
              </w:r>
            </w:ins>
            <w:bookmarkStart w:id="381" w:name="_GoBack"/>
            <w:bookmarkEnd w:id="381"/>
            <w:ins w:id="382" w:author="Jayakrishnan Thundathil" w:date="2017-02-09T11:31:00Z">
              <w:r w:rsidR="007D12A2">
                <w:rPr>
                  <w:rFonts w:cs="Calibri"/>
                  <w:sz w:val="18"/>
                  <w:szCs w:val="18"/>
                </w:rPr>
                <w:t>t32</w:t>
              </w:r>
            </w:ins>
          </w:p>
        </w:tc>
        <w:tc>
          <w:tcPr>
            <w:tcW w:w="1421" w:type="dxa"/>
          </w:tcPr>
          <w:p w:rsidR="007D12A2" w:rsidRDefault="007D12A2" w:rsidP="006771E1">
            <w:pPr>
              <w:spacing w:before="60"/>
              <w:rPr>
                <w:ins w:id="383" w:author="Jayakrishnan Thundathil" w:date="2017-02-09T11:30:00Z"/>
                <w:rFonts w:cs="Calibri"/>
                <w:sz w:val="18"/>
                <w:szCs w:val="18"/>
              </w:rPr>
            </w:pPr>
            <w:ins w:id="384" w:author="Jayakrishnan Thundathil" w:date="2017-02-09T11:31:00Z">
              <w:r>
                <w:rPr>
                  <w:rFonts w:cs="Calibri"/>
                  <w:sz w:val="18"/>
                  <w:szCs w:val="18"/>
                </w:rPr>
                <w:t>0.0F</w:t>
              </w:r>
            </w:ins>
          </w:p>
        </w:tc>
        <w:tc>
          <w:tcPr>
            <w:tcW w:w="1379" w:type="dxa"/>
            <w:gridSpan w:val="2"/>
          </w:tcPr>
          <w:p w:rsidR="007D12A2" w:rsidRDefault="007D12A2" w:rsidP="006771E1">
            <w:pPr>
              <w:spacing w:before="60"/>
              <w:rPr>
                <w:ins w:id="385" w:author="Jayakrishnan Thundathil" w:date="2017-02-09T11:30:00Z"/>
                <w:rFonts w:cs="Calibri"/>
                <w:sz w:val="18"/>
                <w:szCs w:val="18"/>
              </w:rPr>
            </w:pPr>
            <w:ins w:id="386" w:author="Jayakrishnan Thundathil" w:date="2017-02-09T11:32:00Z">
              <w:r>
                <w:rPr>
                  <w:rFonts w:cs="Calibri"/>
                  <w:sz w:val="18"/>
                  <w:szCs w:val="18"/>
                </w:rPr>
                <w:t>8.8F</w:t>
              </w:r>
            </w:ins>
          </w:p>
        </w:tc>
      </w:tr>
      <w:tr w:rsidR="0052332D" w:rsidRPr="00AA38E8" w:rsidTr="0052332D">
        <w:tc>
          <w:tcPr>
            <w:tcW w:w="1703" w:type="dxa"/>
          </w:tcPr>
          <w:p w:rsidR="0052332D" w:rsidRPr="003877CA" w:rsidRDefault="0052332D" w:rsidP="006771E1">
            <w:pPr>
              <w:spacing w:before="60"/>
              <w:rPr>
                <w:rFonts w:cs="Calibri"/>
                <w:b/>
                <w:bCs/>
                <w:sz w:val="18"/>
                <w:szCs w:val="18"/>
              </w:rPr>
            </w:pPr>
            <w:r w:rsidRPr="003877CA">
              <w:rPr>
                <w:rFonts w:cs="Calibri"/>
                <w:b/>
                <w:bCs/>
                <w:sz w:val="18"/>
                <w:szCs w:val="18"/>
              </w:rPr>
              <w:t>Return Value</w:t>
            </w:r>
          </w:p>
        </w:tc>
        <w:tc>
          <w:tcPr>
            <w:tcW w:w="2776" w:type="dxa"/>
          </w:tcPr>
          <w:p w:rsidR="0052332D" w:rsidRPr="003877CA" w:rsidRDefault="0052332D" w:rsidP="006771E1">
            <w:pPr>
              <w:spacing w:before="60"/>
              <w:rPr>
                <w:rFonts w:cs="Calibri"/>
                <w:sz w:val="18"/>
                <w:szCs w:val="18"/>
              </w:rPr>
            </w:pPr>
            <w:r w:rsidRPr="0052332D">
              <w:rPr>
                <w:rFonts w:cs="Calibri"/>
                <w:sz w:val="18"/>
                <w:szCs w:val="18"/>
              </w:rPr>
              <w:t>LKAInterTqCmd_HwNwtMtr_T_f32</w:t>
            </w:r>
          </w:p>
        </w:tc>
        <w:tc>
          <w:tcPr>
            <w:tcW w:w="1649" w:type="dxa"/>
          </w:tcPr>
          <w:p w:rsidR="0052332D" w:rsidRPr="003877CA" w:rsidRDefault="0052332D" w:rsidP="00690F81">
            <w:pPr>
              <w:rPr>
                <w:rFonts w:cs="Calibri"/>
                <w:sz w:val="18"/>
                <w:szCs w:val="18"/>
              </w:rPr>
            </w:pPr>
            <w:r>
              <w:rPr>
                <w:rFonts w:cs="Calibri"/>
                <w:sz w:val="18"/>
                <w:szCs w:val="18"/>
              </w:rPr>
              <w:t>float32</w:t>
            </w:r>
          </w:p>
        </w:tc>
        <w:tc>
          <w:tcPr>
            <w:tcW w:w="1421" w:type="dxa"/>
          </w:tcPr>
          <w:p w:rsidR="0052332D" w:rsidRPr="003877CA" w:rsidRDefault="0052332D" w:rsidP="00690F81">
            <w:pPr>
              <w:spacing w:before="60"/>
              <w:rPr>
                <w:rFonts w:cs="Calibri"/>
                <w:sz w:val="18"/>
                <w:szCs w:val="18"/>
              </w:rPr>
            </w:pPr>
            <w:r>
              <w:rPr>
                <w:rFonts w:cs="Calibri"/>
                <w:sz w:val="18"/>
                <w:szCs w:val="18"/>
              </w:rPr>
              <w:t>-3</w:t>
            </w:r>
          </w:p>
        </w:tc>
        <w:tc>
          <w:tcPr>
            <w:tcW w:w="1379" w:type="dxa"/>
            <w:gridSpan w:val="2"/>
          </w:tcPr>
          <w:p w:rsidR="0052332D" w:rsidRPr="003877CA" w:rsidRDefault="0052332D" w:rsidP="00690F81">
            <w:pPr>
              <w:spacing w:before="60"/>
              <w:rPr>
                <w:rFonts w:cs="Calibri"/>
                <w:sz w:val="18"/>
                <w:szCs w:val="18"/>
              </w:rPr>
            </w:pPr>
            <w:r>
              <w:rPr>
                <w:rFonts w:cs="Calibri"/>
                <w:sz w:val="18"/>
                <w:szCs w:val="18"/>
              </w:rPr>
              <w:t>3</w:t>
            </w:r>
          </w:p>
        </w:tc>
      </w:tr>
    </w:tbl>
    <w:p w:rsidR="00246857" w:rsidRPr="002F5138" w:rsidRDefault="00246857" w:rsidP="00246857">
      <w:pPr>
        <w:pStyle w:val="Heading2"/>
        <w:numPr>
          <w:ilvl w:val="3"/>
          <w:numId w:val="11"/>
        </w:numPr>
        <w:spacing w:after="60"/>
        <w:rPr>
          <w:rFonts w:ascii="Calibri" w:hAnsi="Calibri" w:cs="Calibri"/>
        </w:rPr>
      </w:pPr>
      <w:bookmarkStart w:id="387" w:name="_Toc474403500"/>
      <w:r w:rsidRPr="002F5138">
        <w:rPr>
          <w:rFonts w:ascii="Calibri" w:hAnsi="Calibri" w:cs="Calibri"/>
        </w:rPr>
        <w:t>Description</w:t>
      </w:r>
      <w:bookmarkEnd w:id="387"/>
    </w:p>
    <w:p w:rsidR="00246857" w:rsidRDefault="00246857" w:rsidP="0052332D">
      <w:pPr>
        <w:autoSpaceDE w:val="0"/>
        <w:autoSpaceDN w:val="0"/>
        <w:adjustRightInd w:val="0"/>
        <w:rPr>
          <w:rFonts w:cs="Calibri"/>
          <w:sz w:val="18"/>
          <w:szCs w:val="18"/>
        </w:rPr>
      </w:pPr>
      <w:r>
        <w:rPr>
          <w:sz w:val="18"/>
          <w:szCs w:val="18"/>
          <w:lang w:bidi="ar-SA"/>
        </w:rPr>
        <w:t xml:space="preserve"> </w:t>
      </w:r>
      <w:r w:rsidR="0052332D" w:rsidRPr="0052332D">
        <w:rPr>
          <w:sz w:val="18"/>
          <w:szCs w:val="18"/>
          <w:lang w:bidi="ar-SA"/>
        </w:rPr>
        <w:t>'Ramp to Value' functional block implementation</w:t>
      </w:r>
      <w:r>
        <w:rPr>
          <w:rFonts w:cs="Calibri"/>
          <w:sz w:val="18"/>
          <w:szCs w:val="18"/>
        </w:rPr>
        <w:t xml:space="preserve">. </w:t>
      </w:r>
    </w:p>
    <w:p w:rsidR="00FF769E" w:rsidRPr="002F5138" w:rsidRDefault="00FF769E" w:rsidP="00FF769E">
      <w:pPr>
        <w:pStyle w:val="Heading2"/>
        <w:numPr>
          <w:ilvl w:val="2"/>
          <w:numId w:val="11"/>
        </w:numPr>
        <w:tabs>
          <w:tab w:val="clear" w:pos="1017"/>
          <w:tab w:val="num" w:pos="567"/>
        </w:tabs>
        <w:spacing w:after="60"/>
        <w:ind w:left="567"/>
        <w:rPr>
          <w:rFonts w:ascii="Calibri" w:hAnsi="Calibri" w:cs="Calibri"/>
        </w:rPr>
      </w:pPr>
      <w:bookmarkStart w:id="388" w:name="_Toc474403501"/>
      <w:r w:rsidRPr="002F5138">
        <w:rPr>
          <w:rFonts w:ascii="Calibri" w:hAnsi="Calibri" w:cs="Calibri"/>
        </w:rPr>
        <w:t>Local Function #</w:t>
      </w:r>
      <w:r>
        <w:rPr>
          <w:rFonts w:ascii="Calibri" w:hAnsi="Calibri" w:cs="Calibri"/>
        </w:rPr>
        <w:t>3</w:t>
      </w:r>
      <w:bookmarkEnd w:id="38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2727"/>
        <w:gridCol w:w="1863"/>
        <w:gridCol w:w="1364"/>
        <w:gridCol w:w="40"/>
        <w:gridCol w:w="1281"/>
      </w:tblGrid>
      <w:tr w:rsidR="00FF769E" w:rsidRPr="00AA38E8" w:rsidTr="006771E1">
        <w:tc>
          <w:tcPr>
            <w:tcW w:w="1709" w:type="dxa"/>
          </w:tcPr>
          <w:p w:rsidR="00FF769E" w:rsidRPr="003877CA" w:rsidRDefault="00FF769E" w:rsidP="006771E1">
            <w:pPr>
              <w:spacing w:before="60"/>
              <w:rPr>
                <w:rFonts w:cs="Calibri"/>
                <w:b/>
                <w:bCs/>
                <w:sz w:val="18"/>
                <w:szCs w:val="18"/>
              </w:rPr>
            </w:pPr>
            <w:r w:rsidRPr="003877CA">
              <w:rPr>
                <w:rFonts w:cs="Calibri"/>
                <w:b/>
                <w:bCs/>
                <w:sz w:val="18"/>
                <w:szCs w:val="18"/>
              </w:rPr>
              <w:t>Function Name</w:t>
            </w:r>
          </w:p>
        </w:tc>
        <w:tc>
          <w:tcPr>
            <w:tcW w:w="2747" w:type="dxa"/>
          </w:tcPr>
          <w:p w:rsidR="00FF769E" w:rsidRPr="003877CA" w:rsidRDefault="0052332D" w:rsidP="006771E1">
            <w:pPr>
              <w:spacing w:before="60"/>
              <w:rPr>
                <w:rFonts w:cs="Calibri"/>
                <w:sz w:val="18"/>
                <w:szCs w:val="18"/>
              </w:rPr>
            </w:pPr>
            <w:r w:rsidRPr="0052332D">
              <w:rPr>
                <w:rFonts w:cs="Calibri"/>
                <w:sz w:val="18"/>
                <w:szCs w:val="18"/>
              </w:rPr>
              <w:t>ESCLogic</w:t>
            </w:r>
          </w:p>
        </w:tc>
        <w:tc>
          <w:tcPr>
            <w:tcW w:w="1657" w:type="dxa"/>
            <w:shd w:val="pct30" w:color="FFFF00" w:fill="auto"/>
          </w:tcPr>
          <w:p w:rsidR="00FF769E" w:rsidRPr="003877CA" w:rsidRDefault="00FF769E" w:rsidP="006771E1">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F769E" w:rsidRPr="003877CA" w:rsidRDefault="00FF769E" w:rsidP="006771E1">
            <w:pPr>
              <w:spacing w:before="60"/>
              <w:jc w:val="center"/>
              <w:rPr>
                <w:rFonts w:cs="Calibri"/>
                <w:sz w:val="18"/>
                <w:szCs w:val="18"/>
              </w:rPr>
            </w:pPr>
            <w:r w:rsidRPr="003877CA">
              <w:rPr>
                <w:rFonts w:cs="Calibri"/>
                <w:sz w:val="18"/>
                <w:szCs w:val="18"/>
              </w:rPr>
              <w:t>Min</w:t>
            </w:r>
          </w:p>
        </w:tc>
        <w:tc>
          <w:tcPr>
            <w:tcW w:w="1343" w:type="dxa"/>
            <w:shd w:val="pct30" w:color="FFFF00" w:fill="auto"/>
          </w:tcPr>
          <w:p w:rsidR="00FF769E" w:rsidRPr="003877CA" w:rsidRDefault="00FF769E" w:rsidP="006771E1">
            <w:pPr>
              <w:spacing w:before="60"/>
              <w:jc w:val="center"/>
              <w:rPr>
                <w:rFonts w:cs="Calibri"/>
                <w:sz w:val="18"/>
                <w:szCs w:val="18"/>
              </w:rPr>
            </w:pPr>
            <w:r w:rsidRPr="003877CA">
              <w:rPr>
                <w:rFonts w:cs="Calibri"/>
                <w:sz w:val="18"/>
                <w:szCs w:val="18"/>
              </w:rPr>
              <w:t>Max</w:t>
            </w:r>
          </w:p>
        </w:tc>
      </w:tr>
      <w:tr w:rsidR="00FF769E" w:rsidRPr="00AA38E8" w:rsidTr="006771E1">
        <w:tc>
          <w:tcPr>
            <w:tcW w:w="1709" w:type="dxa"/>
          </w:tcPr>
          <w:p w:rsidR="00FF769E" w:rsidRPr="003877CA" w:rsidRDefault="00FF769E" w:rsidP="006771E1">
            <w:pPr>
              <w:spacing w:before="60"/>
              <w:rPr>
                <w:rFonts w:cs="Calibri"/>
                <w:b/>
                <w:bCs/>
                <w:sz w:val="18"/>
                <w:szCs w:val="18"/>
              </w:rPr>
            </w:pPr>
            <w:r w:rsidRPr="003877CA">
              <w:rPr>
                <w:rFonts w:cs="Calibri"/>
                <w:b/>
                <w:bCs/>
                <w:sz w:val="18"/>
                <w:szCs w:val="18"/>
              </w:rPr>
              <w:t xml:space="preserve">Arguments Passed </w:t>
            </w:r>
          </w:p>
        </w:tc>
        <w:tc>
          <w:tcPr>
            <w:tcW w:w="2747" w:type="dxa"/>
          </w:tcPr>
          <w:p w:rsidR="00FF769E" w:rsidRPr="003877CA" w:rsidRDefault="0052332D" w:rsidP="006771E1">
            <w:pPr>
              <w:spacing w:before="60"/>
              <w:rPr>
                <w:rFonts w:cs="Calibri"/>
                <w:sz w:val="18"/>
                <w:szCs w:val="18"/>
              </w:rPr>
            </w:pPr>
            <w:r w:rsidRPr="0052332D">
              <w:rPr>
                <w:rFonts w:cs="Calibri"/>
                <w:sz w:val="18"/>
                <w:szCs w:val="18"/>
              </w:rPr>
              <w:t>EscCmd_HwNwtMtr_T_f32</w:t>
            </w:r>
          </w:p>
        </w:tc>
        <w:tc>
          <w:tcPr>
            <w:tcW w:w="1657" w:type="dxa"/>
          </w:tcPr>
          <w:p w:rsidR="00FF769E" w:rsidRPr="003877CA" w:rsidRDefault="00FF769E" w:rsidP="006771E1">
            <w:pPr>
              <w:rPr>
                <w:rFonts w:cs="Calibri"/>
                <w:sz w:val="18"/>
                <w:szCs w:val="18"/>
              </w:rPr>
            </w:pPr>
            <w:r>
              <w:rPr>
                <w:rFonts w:cs="Calibri"/>
                <w:sz w:val="18"/>
                <w:szCs w:val="18"/>
              </w:rPr>
              <w:t>float32</w:t>
            </w:r>
          </w:p>
        </w:tc>
        <w:tc>
          <w:tcPr>
            <w:tcW w:w="1429" w:type="dxa"/>
          </w:tcPr>
          <w:p w:rsidR="00FF769E" w:rsidRPr="003877CA" w:rsidRDefault="0052332D" w:rsidP="006771E1">
            <w:pPr>
              <w:spacing w:before="60"/>
              <w:rPr>
                <w:rFonts w:cs="Calibri"/>
                <w:sz w:val="18"/>
                <w:szCs w:val="18"/>
              </w:rPr>
            </w:pPr>
            <w:r>
              <w:rPr>
                <w:rFonts w:cs="Calibri"/>
                <w:sz w:val="18"/>
                <w:szCs w:val="18"/>
              </w:rPr>
              <w:t>-10</w:t>
            </w:r>
          </w:p>
        </w:tc>
        <w:tc>
          <w:tcPr>
            <w:tcW w:w="1386" w:type="dxa"/>
            <w:gridSpan w:val="2"/>
          </w:tcPr>
          <w:p w:rsidR="00FF769E" w:rsidRPr="003877CA" w:rsidRDefault="0052332D" w:rsidP="006771E1">
            <w:pPr>
              <w:spacing w:before="60"/>
              <w:rPr>
                <w:rFonts w:cs="Calibri"/>
                <w:sz w:val="18"/>
                <w:szCs w:val="18"/>
              </w:rPr>
            </w:pPr>
            <w:r>
              <w:rPr>
                <w:rFonts w:cs="Calibri"/>
                <w:sz w:val="18"/>
                <w:szCs w:val="18"/>
              </w:rPr>
              <w:t>10</w:t>
            </w:r>
          </w:p>
        </w:tc>
      </w:tr>
      <w:tr w:rsidR="00FF769E" w:rsidRPr="00AA38E8" w:rsidTr="006771E1">
        <w:tc>
          <w:tcPr>
            <w:tcW w:w="1709" w:type="dxa"/>
          </w:tcPr>
          <w:p w:rsidR="00FF769E" w:rsidRPr="003877CA" w:rsidRDefault="00FF769E" w:rsidP="006771E1">
            <w:pPr>
              <w:spacing w:before="60"/>
              <w:rPr>
                <w:rFonts w:cs="Calibri"/>
                <w:b/>
                <w:bCs/>
                <w:sz w:val="18"/>
                <w:szCs w:val="18"/>
              </w:rPr>
            </w:pPr>
          </w:p>
        </w:tc>
        <w:tc>
          <w:tcPr>
            <w:tcW w:w="2747" w:type="dxa"/>
          </w:tcPr>
          <w:p w:rsidR="00FF769E" w:rsidRPr="003877CA" w:rsidRDefault="0052332D" w:rsidP="006771E1">
            <w:pPr>
              <w:spacing w:before="60"/>
              <w:rPr>
                <w:rFonts w:cs="Calibri"/>
                <w:sz w:val="18"/>
                <w:szCs w:val="18"/>
              </w:rPr>
            </w:pPr>
            <w:r w:rsidRPr="0052332D">
              <w:rPr>
                <w:rFonts w:cs="Calibri"/>
                <w:sz w:val="18"/>
                <w:szCs w:val="18"/>
              </w:rPr>
              <w:t>EscSt_Cnt_T_</w:t>
            </w:r>
            <w:ins w:id="389" w:author="Jayakrishnan Thundathil" w:date="2017-02-09T11:34:00Z">
              <w:r w:rsidR="000B7974">
                <w:rPr>
                  <w:rFonts w:cs="Calibri"/>
                  <w:sz w:val="18"/>
                  <w:szCs w:val="18"/>
                </w:rPr>
                <w:t>enum</w:t>
              </w:r>
            </w:ins>
            <w:del w:id="390" w:author="Jayakrishnan Thundathil" w:date="2017-02-09T11:34:00Z">
              <w:r w:rsidRPr="0052332D" w:rsidDel="000B7974">
                <w:rPr>
                  <w:rFonts w:cs="Calibri"/>
                  <w:sz w:val="18"/>
                  <w:szCs w:val="18"/>
                </w:rPr>
                <w:delText>u08</w:delText>
              </w:r>
            </w:del>
          </w:p>
        </w:tc>
        <w:tc>
          <w:tcPr>
            <w:tcW w:w="1657" w:type="dxa"/>
          </w:tcPr>
          <w:p w:rsidR="00FF769E" w:rsidRPr="003877CA" w:rsidRDefault="000B7974" w:rsidP="006771E1">
            <w:pPr>
              <w:rPr>
                <w:rFonts w:cs="Calibri"/>
                <w:sz w:val="18"/>
                <w:szCs w:val="18"/>
              </w:rPr>
            </w:pPr>
            <w:ins w:id="391" w:author="Jayakrishnan Thundathil" w:date="2017-02-09T11:34:00Z">
              <w:r w:rsidRPr="000B7974">
                <w:rPr>
                  <w:rFonts w:cs="Calibri"/>
                  <w:sz w:val="18"/>
                  <w:szCs w:val="18"/>
                </w:rPr>
                <w:t>GmTqArbnEscSt1</w:t>
              </w:r>
            </w:ins>
            <w:del w:id="392" w:author="Jayakrishnan Thundathil" w:date="2017-02-09T11:34:00Z">
              <w:r w:rsidR="0052332D" w:rsidDel="000B7974">
                <w:rPr>
                  <w:rFonts w:cs="Calibri"/>
                  <w:sz w:val="18"/>
                  <w:szCs w:val="18"/>
                </w:rPr>
                <w:delText>uint8</w:delText>
              </w:r>
            </w:del>
          </w:p>
        </w:tc>
        <w:tc>
          <w:tcPr>
            <w:tcW w:w="1429" w:type="dxa"/>
          </w:tcPr>
          <w:p w:rsidR="00FF769E" w:rsidRPr="003877CA" w:rsidRDefault="00FF769E" w:rsidP="006771E1">
            <w:pPr>
              <w:spacing w:before="60"/>
              <w:rPr>
                <w:rFonts w:cs="Calibri"/>
                <w:sz w:val="18"/>
                <w:szCs w:val="18"/>
              </w:rPr>
            </w:pPr>
            <w:r>
              <w:rPr>
                <w:rFonts w:cs="Calibri"/>
                <w:sz w:val="18"/>
                <w:szCs w:val="18"/>
              </w:rPr>
              <w:t>0</w:t>
            </w:r>
          </w:p>
        </w:tc>
        <w:tc>
          <w:tcPr>
            <w:tcW w:w="1386" w:type="dxa"/>
            <w:gridSpan w:val="2"/>
          </w:tcPr>
          <w:p w:rsidR="00FF769E" w:rsidRPr="003877CA" w:rsidRDefault="0052332D" w:rsidP="006771E1">
            <w:pPr>
              <w:spacing w:before="60"/>
              <w:rPr>
                <w:rFonts w:cs="Calibri"/>
                <w:sz w:val="18"/>
                <w:szCs w:val="18"/>
              </w:rPr>
            </w:pPr>
            <w:r>
              <w:rPr>
                <w:rFonts w:cs="Calibri"/>
                <w:sz w:val="18"/>
                <w:szCs w:val="18"/>
              </w:rPr>
              <w:t>4</w:t>
            </w:r>
          </w:p>
        </w:tc>
      </w:tr>
      <w:tr w:rsidR="00FF769E" w:rsidRPr="00AA38E8" w:rsidTr="006771E1">
        <w:tc>
          <w:tcPr>
            <w:tcW w:w="1709" w:type="dxa"/>
          </w:tcPr>
          <w:p w:rsidR="00FF769E" w:rsidRPr="003877CA" w:rsidRDefault="00FF769E" w:rsidP="006771E1">
            <w:pPr>
              <w:spacing w:before="60"/>
              <w:rPr>
                <w:rFonts w:cs="Calibri"/>
                <w:b/>
                <w:bCs/>
                <w:sz w:val="18"/>
                <w:szCs w:val="18"/>
              </w:rPr>
            </w:pPr>
          </w:p>
        </w:tc>
        <w:tc>
          <w:tcPr>
            <w:tcW w:w="2747" w:type="dxa"/>
          </w:tcPr>
          <w:p w:rsidR="00FF769E" w:rsidRPr="00246857" w:rsidRDefault="0052332D" w:rsidP="00FF769E">
            <w:pPr>
              <w:spacing w:before="60"/>
              <w:rPr>
                <w:rFonts w:cs="Calibri"/>
                <w:sz w:val="18"/>
                <w:szCs w:val="18"/>
              </w:rPr>
            </w:pPr>
            <w:r w:rsidRPr="0052332D">
              <w:rPr>
                <w:rFonts w:cs="Calibri"/>
                <w:sz w:val="18"/>
                <w:szCs w:val="18"/>
              </w:rPr>
              <w:t>*ESCTqCmd_HwNwtMtr_T_f32</w:t>
            </w:r>
          </w:p>
        </w:tc>
        <w:tc>
          <w:tcPr>
            <w:tcW w:w="1657" w:type="dxa"/>
          </w:tcPr>
          <w:p w:rsidR="00FF769E" w:rsidRDefault="00FF769E" w:rsidP="006771E1">
            <w:pPr>
              <w:rPr>
                <w:rFonts w:cs="Calibri"/>
                <w:sz w:val="18"/>
                <w:szCs w:val="18"/>
              </w:rPr>
            </w:pPr>
            <w:r>
              <w:rPr>
                <w:rFonts w:cs="Calibri"/>
                <w:sz w:val="18"/>
                <w:szCs w:val="18"/>
              </w:rPr>
              <w:t>float32</w:t>
            </w:r>
          </w:p>
        </w:tc>
        <w:tc>
          <w:tcPr>
            <w:tcW w:w="1429" w:type="dxa"/>
          </w:tcPr>
          <w:p w:rsidR="00FF769E" w:rsidRDefault="00FF769E" w:rsidP="0052332D">
            <w:pPr>
              <w:spacing w:before="60"/>
              <w:rPr>
                <w:rFonts w:cs="Calibri"/>
                <w:sz w:val="18"/>
                <w:szCs w:val="18"/>
              </w:rPr>
            </w:pPr>
            <w:r>
              <w:rPr>
                <w:rFonts w:cs="Calibri"/>
                <w:sz w:val="18"/>
                <w:szCs w:val="18"/>
              </w:rPr>
              <w:t>-</w:t>
            </w:r>
            <w:r w:rsidR="0052332D">
              <w:rPr>
                <w:rFonts w:cs="Calibri"/>
                <w:sz w:val="18"/>
                <w:szCs w:val="18"/>
              </w:rPr>
              <w:t>3</w:t>
            </w:r>
          </w:p>
        </w:tc>
        <w:tc>
          <w:tcPr>
            <w:tcW w:w="1386" w:type="dxa"/>
            <w:gridSpan w:val="2"/>
          </w:tcPr>
          <w:p w:rsidR="00FF769E" w:rsidRDefault="0052332D" w:rsidP="006771E1">
            <w:pPr>
              <w:spacing w:before="60"/>
              <w:rPr>
                <w:rFonts w:cs="Calibri"/>
                <w:sz w:val="18"/>
                <w:szCs w:val="18"/>
              </w:rPr>
            </w:pPr>
            <w:r>
              <w:rPr>
                <w:rFonts w:cs="Calibri"/>
                <w:sz w:val="18"/>
                <w:szCs w:val="18"/>
              </w:rPr>
              <w:t>3</w:t>
            </w:r>
          </w:p>
        </w:tc>
      </w:tr>
      <w:tr w:rsidR="00FF769E" w:rsidRPr="00AA38E8" w:rsidTr="006771E1">
        <w:tc>
          <w:tcPr>
            <w:tcW w:w="1709" w:type="dxa"/>
          </w:tcPr>
          <w:p w:rsidR="00FF769E" w:rsidRPr="003877CA" w:rsidRDefault="00FF769E" w:rsidP="006771E1">
            <w:pPr>
              <w:spacing w:before="60"/>
              <w:rPr>
                <w:rFonts w:cs="Calibri"/>
                <w:b/>
                <w:bCs/>
                <w:sz w:val="18"/>
                <w:szCs w:val="18"/>
              </w:rPr>
            </w:pPr>
          </w:p>
        </w:tc>
        <w:tc>
          <w:tcPr>
            <w:tcW w:w="2747" w:type="dxa"/>
          </w:tcPr>
          <w:p w:rsidR="00FF769E" w:rsidRPr="00246857" w:rsidRDefault="0052332D" w:rsidP="006771E1">
            <w:pPr>
              <w:spacing w:before="60"/>
              <w:rPr>
                <w:rFonts w:cs="Calibri"/>
                <w:sz w:val="18"/>
                <w:szCs w:val="18"/>
              </w:rPr>
            </w:pPr>
            <w:r w:rsidRPr="0052332D">
              <w:rPr>
                <w:rFonts w:cs="Calibri"/>
                <w:sz w:val="18"/>
                <w:szCs w:val="18"/>
              </w:rPr>
              <w:t>*EscLimdActv_Cnt_T_logl</w:t>
            </w:r>
          </w:p>
        </w:tc>
        <w:tc>
          <w:tcPr>
            <w:tcW w:w="1657" w:type="dxa"/>
          </w:tcPr>
          <w:p w:rsidR="00FF769E" w:rsidRDefault="0052332D" w:rsidP="006771E1">
            <w:pPr>
              <w:rPr>
                <w:rFonts w:cs="Calibri"/>
                <w:sz w:val="18"/>
                <w:szCs w:val="18"/>
              </w:rPr>
            </w:pPr>
            <w:r>
              <w:rPr>
                <w:rFonts w:cs="Calibri"/>
                <w:sz w:val="18"/>
                <w:szCs w:val="18"/>
              </w:rPr>
              <w:t>boolean</w:t>
            </w:r>
          </w:p>
        </w:tc>
        <w:tc>
          <w:tcPr>
            <w:tcW w:w="1429" w:type="dxa"/>
          </w:tcPr>
          <w:p w:rsidR="00FF769E" w:rsidRDefault="0052332D" w:rsidP="00FF769E">
            <w:pPr>
              <w:spacing w:before="60"/>
              <w:rPr>
                <w:rFonts w:cs="Calibri"/>
                <w:sz w:val="18"/>
                <w:szCs w:val="18"/>
              </w:rPr>
            </w:pPr>
            <w:r>
              <w:rPr>
                <w:rFonts w:cs="Calibri"/>
                <w:sz w:val="18"/>
                <w:szCs w:val="18"/>
              </w:rPr>
              <w:t>FALSE</w:t>
            </w:r>
          </w:p>
        </w:tc>
        <w:tc>
          <w:tcPr>
            <w:tcW w:w="1386" w:type="dxa"/>
            <w:gridSpan w:val="2"/>
          </w:tcPr>
          <w:p w:rsidR="00FF769E" w:rsidRDefault="0052332D" w:rsidP="006771E1">
            <w:pPr>
              <w:spacing w:before="60"/>
              <w:rPr>
                <w:rFonts w:cs="Calibri"/>
                <w:sz w:val="18"/>
                <w:szCs w:val="18"/>
              </w:rPr>
            </w:pPr>
            <w:r>
              <w:rPr>
                <w:rFonts w:cs="Calibri"/>
                <w:sz w:val="18"/>
                <w:szCs w:val="18"/>
              </w:rPr>
              <w:t>TRUE</w:t>
            </w:r>
          </w:p>
        </w:tc>
      </w:tr>
      <w:tr w:rsidR="00645267" w:rsidRPr="00AA38E8" w:rsidTr="006771E1">
        <w:tc>
          <w:tcPr>
            <w:tcW w:w="1709" w:type="dxa"/>
          </w:tcPr>
          <w:p w:rsidR="00645267" w:rsidRPr="003877CA" w:rsidRDefault="00645267" w:rsidP="00645267">
            <w:pPr>
              <w:spacing w:before="60"/>
              <w:rPr>
                <w:rFonts w:cs="Calibri"/>
                <w:b/>
                <w:bCs/>
                <w:sz w:val="18"/>
                <w:szCs w:val="18"/>
              </w:rPr>
            </w:pPr>
            <w:r w:rsidRPr="003877CA">
              <w:rPr>
                <w:rFonts w:cs="Calibri"/>
                <w:b/>
                <w:bCs/>
                <w:sz w:val="18"/>
                <w:szCs w:val="18"/>
              </w:rPr>
              <w:t>Return Value</w:t>
            </w:r>
          </w:p>
        </w:tc>
        <w:tc>
          <w:tcPr>
            <w:tcW w:w="2747" w:type="dxa"/>
          </w:tcPr>
          <w:p w:rsidR="00645267" w:rsidRPr="003877CA" w:rsidRDefault="00645267" w:rsidP="00645267">
            <w:pPr>
              <w:spacing w:before="60"/>
              <w:rPr>
                <w:rFonts w:cs="Calibri"/>
                <w:sz w:val="18"/>
                <w:szCs w:val="18"/>
              </w:rPr>
            </w:pPr>
            <w:ins w:id="393" w:author="Jayakrishnan Thundathil" w:date="2017-02-09T11:32:00Z">
              <w:r w:rsidRPr="00645267">
                <w:rPr>
                  <w:rFonts w:cs="Calibri"/>
                  <w:sz w:val="18"/>
                  <w:szCs w:val="18"/>
                </w:rPr>
                <w:t>ESCActv_Cnt_T_logl</w:t>
              </w:r>
            </w:ins>
            <w:del w:id="394" w:author="Jayakrishnan Thundathil" w:date="2017-02-09T11:32:00Z">
              <w:r w:rsidDel="00645267">
                <w:rPr>
                  <w:rFonts w:cs="Calibri"/>
                  <w:sz w:val="18"/>
                  <w:szCs w:val="18"/>
                </w:rPr>
                <w:delText>None</w:delText>
              </w:r>
            </w:del>
          </w:p>
        </w:tc>
        <w:tc>
          <w:tcPr>
            <w:tcW w:w="1657" w:type="dxa"/>
          </w:tcPr>
          <w:p w:rsidR="00645267" w:rsidRPr="00911C31" w:rsidRDefault="00645267" w:rsidP="00645267">
            <w:pPr>
              <w:rPr>
                <w:rFonts w:cs="Calibri"/>
                <w:sz w:val="18"/>
                <w:szCs w:val="18"/>
              </w:rPr>
            </w:pPr>
            <w:ins w:id="395" w:author="Jayakrishnan Thundathil" w:date="2017-02-09T11:32:00Z">
              <w:r>
                <w:rPr>
                  <w:rFonts w:cs="Calibri"/>
                  <w:sz w:val="18"/>
                  <w:szCs w:val="18"/>
                </w:rPr>
                <w:t>boolean</w:t>
              </w:r>
            </w:ins>
          </w:p>
        </w:tc>
        <w:tc>
          <w:tcPr>
            <w:tcW w:w="1429" w:type="dxa"/>
          </w:tcPr>
          <w:p w:rsidR="00645267" w:rsidRPr="003877CA" w:rsidRDefault="00645267" w:rsidP="00645267">
            <w:pPr>
              <w:spacing w:before="60"/>
              <w:rPr>
                <w:rFonts w:cs="Calibri"/>
                <w:sz w:val="18"/>
                <w:szCs w:val="18"/>
              </w:rPr>
            </w:pPr>
            <w:ins w:id="396" w:author="Jayakrishnan Thundathil" w:date="2017-02-09T11:32:00Z">
              <w:r>
                <w:rPr>
                  <w:rFonts w:cs="Calibri"/>
                  <w:sz w:val="18"/>
                  <w:szCs w:val="18"/>
                </w:rPr>
                <w:t>FALSE</w:t>
              </w:r>
            </w:ins>
          </w:p>
        </w:tc>
        <w:tc>
          <w:tcPr>
            <w:tcW w:w="1386" w:type="dxa"/>
            <w:gridSpan w:val="2"/>
          </w:tcPr>
          <w:p w:rsidR="00645267" w:rsidRPr="003877CA" w:rsidRDefault="00645267" w:rsidP="00645267">
            <w:pPr>
              <w:spacing w:before="60"/>
              <w:rPr>
                <w:rFonts w:cs="Calibri"/>
                <w:sz w:val="18"/>
                <w:szCs w:val="18"/>
              </w:rPr>
            </w:pPr>
            <w:ins w:id="397" w:author="Jayakrishnan Thundathil" w:date="2017-02-09T11:32:00Z">
              <w:r>
                <w:rPr>
                  <w:rFonts w:cs="Calibri"/>
                  <w:sz w:val="18"/>
                  <w:szCs w:val="18"/>
                </w:rPr>
                <w:t>TRUE</w:t>
              </w:r>
            </w:ins>
          </w:p>
        </w:tc>
      </w:tr>
    </w:tbl>
    <w:p w:rsidR="00FF769E" w:rsidRPr="002F5138" w:rsidRDefault="00FF769E" w:rsidP="00FF769E">
      <w:pPr>
        <w:pStyle w:val="Heading2"/>
        <w:numPr>
          <w:ilvl w:val="3"/>
          <w:numId w:val="11"/>
        </w:numPr>
        <w:spacing w:after="60"/>
        <w:rPr>
          <w:rFonts w:ascii="Calibri" w:hAnsi="Calibri" w:cs="Calibri"/>
        </w:rPr>
      </w:pPr>
      <w:bookmarkStart w:id="398" w:name="_Toc474403502"/>
      <w:r w:rsidRPr="002F5138">
        <w:rPr>
          <w:rFonts w:ascii="Calibri" w:hAnsi="Calibri" w:cs="Calibri"/>
        </w:rPr>
        <w:t>Description</w:t>
      </w:r>
      <w:bookmarkEnd w:id="398"/>
    </w:p>
    <w:p w:rsidR="00FF769E" w:rsidRPr="00F47A34" w:rsidRDefault="00FF769E" w:rsidP="0052332D">
      <w:pPr>
        <w:autoSpaceDE w:val="0"/>
        <w:autoSpaceDN w:val="0"/>
        <w:adjustRightInd w:val="0"/>
        <w:rPr>
          <w:sz w:val="18"/>
          <w:szCs w:val="18"/>
          <w:lang w:bidi="ar-SA"/>
        </w:rPr>
      </w:pPr>
      <w:r>
        <w:rPr>
          <w:sz w:val="18"/>
          <w:szCs w:val="18"/>
          <w:lang w:bidi="ar-SA"/>
        </w:rPr>
        <w:t xml:space="preserve"> </w:t>
      </w:r>
      <w:r w:rsidR="0052332D" w:rsidRPr="0052332D">
        <w:rPr>
          <w:sz w:val="18"/>
          <w:szCs w:val="18"/>
          <w:lang w:bidi="ar-SA"/>
        </w:rPr>
        <w:t>'ESC Logic' functional block implementation.</w:t>
      </w:r>
      <w:r>
        <w:rPr>
          <w:rFonts w:cs="Calibri"/>
          <w:sz w:val="18"/>
          <w:szCs w:val="18"/>
        </w:rPr>
        <w:t xml:space="preserve"> </w:t>
      </w:r>
    </w:p>
    <w:p w:rsidR="00250144" w:rsidRPr="00F47A34" w:rsidRDefault="00250144" w:rsidP="00250144">
      <w:pPr>
        <w:autoSpaceDE w:val="0"/>
        <w:autoSpaceDN w:val="0"/>
        <w:adjustRightInd w:val="0"/>
        <w:rPr>
          <w:sz w:val="18"/>
          <w:szCs w:val="18"/>
          <w:lang w:bidi="ar-SA"/>
        </w:rPr>
      </w:pPr>
    </w:p>
    <w:p w:rsidR="008C6874" w:rsidRPr="00AA38E8" w:rsidRDefault="008C6874" w:rsidP="008C6874">
      <w:pPr>
        <w:pStyle w:val="Heading2"/>
        <w:spacing w:after="60"/>
        <w:rPr>
          <w:rFonts w:ascii="Calibri" w:hAnsi="Calibri" w:cs="Calibri"/>
        </w:rPr>
      </w:pPr>
      <w:bookmarkStart w:id="399" w:name="_Toc421011542"/>
      <w:bookmarkStart w:id="400" w:name="_Toc474403503"/>
      <w:r>
        <w:rPr>
          <w:rFonts w:ascii="Calibri" w:hAnsi="Calibri" w:cs="Calibri"/>
        </w:rPr>
        <w:t>GLOBAL</w:t>
      </w:r>
      <w:r w:rsidRPr="00AA38E8">
        <w:rPr>
          <w:rFonts w:ascii="Calibri" w:hAnsi="Calibri" w:cs="Calibri"/>
        </w:rPr>
        <w:t xml:space="preserve"> Function/Macro Definitions</w:t>
      </w:r>
      <w:bookmarkEnd w:id="399"/>
      <w:bookmarkEnd w:id="400"/>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401" w:name="_Toc418080076"/>
      <w:bookmarkStart w:id="402" w:name="_Toc421709921"/>
      <w:bookmarkStart w:id="403" w:name="_Toc474403504"/>
      <w:r w:rsidRPr="002E3F2E">
        <w:rPr>
          <w:rFonts w:ascii="Calibri" w:hAnsi="Calibri"/>
        </w:rPr>
        <w:lastRenderedPageBreak/>
        <w:t>Known</w:t>
      </w:r>
      <w:r w:rsidRPr="00AA38E8">
        <w:rPr>
          <w:rFonts w:ascii="Calibri" w:hAnsi="Calibri" w:cs="Calibri"/>
        </w:rPr>
        <w:t xml:space="preserve"> Limitations with Design</w:t>
      </w:r>
      <w:bookmarkEnd w:id="401"/>
      <w:bookmarkEnd w:id="402"/>
      <w:bookmarkEnd w:id="403"/>
    </w:p>
    <w:p w:rsidR="001F4282" w:rsidRPr="00B26D2C" w:rsidRDefault="000A5AA5" w:rsidP="0043410A">
      <w:pPr>
        <w:pStyle w:val="ListParagraph"/>
        <w:rPr>
          <w:rFonts w:cs="Calibri"/>
          <w:i/>
        </w:rPr>
      </w:pPr>
      <w:r>
        <w:rPr>
          <w:rFonts w:cs="Calibri"/>
          <w:i/>
        </w:rPr>
        <w:t>None</w:t>
      </w: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404" w:name="_Toc382297449"/>
      <w:bookmarkStart w:id="405" w:name="_Toc418080077"/>
      <w:bookmarkStart w:id="406" w:name="_Toc421709922"/>
      <w:bookmarkStart w:id="407" w:name="_Toc474403505"/>
      <w:r w:rsidRPr="00E75CFE">
        <w:rPr>
          <w:rFonts w:ascii="Calibri" w:hAnsi="Calibri" w:cs="Calibri"/>
        </w:rPr>
        <w:lastRenderedPageBreak/>
        <w:t>UNIT TEST CONSIDERATION</w:t>
      </w:r>
      <w:bookmarkEnd w:id="404"/>
      <w:bookmarkEnd w:id="405"/>
      <w:bookmarkEnd w:id="406"/>
      <w:bookmarkEnd w:id="407"/>
    </w:p>
    <w:p w:rsidR="00250144" w:rsidRDefault="00250144" w:rsidP="00531B8C">
      <w:pPr>
        <w:rPr>
          <w:lang w:bidi="ar-SA"/>
        </w:rPr>
      </w:pPr>
      <w:r>
        <w:t>None</w:t>
      </w: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Default="00250144" w:rsidP="00250144">
      <w:pPr>
        <w:rPr>
          <w:lang w:bidi="ar-SA"/>
        </w:rPr>
      </w:pPr>
    </w:p>
    <w:p w:rsidR="00250144" w:rsidRDefault="00250144" w:rsidP="00250144">
      <w:pPr>
        <w:rPr>
          <w:lang w:bidi="ar-SA"/>
        </w:rPr>
      </w:pPr>
    </w:p>
    <w:p w:rsidR="00531B8C" w:rsidRPr="00250144" w:rsidRDefault="00250144" w:rsidP="00250144">
      <w:pPr>
        <w:tabs>
          <w:tab w:val="left" w:pos="6636"/>
        </w:tabs>
        <w:rPr>
          <w:lang w:bidi="ar-SA"/>
        </w:rPr>
      </w:pPr>
      <w:r>
        <w:rPr>
          <w:lang w:bidi="ar-SA"/>
        </w:rPr>
        <w:tab/>
      </w:r>
    </w:p>
    <w:p w:rsidR="00786BDF" w:rsidRPr="00A158C7" w:rsidRDefault="00786BDF" w:rsidP="000B37D5">
      <w:pPr>
        <w:pStyle w:val="Heading7"/>
      </w:pPr>
      <w:bookmarkStart w:id="408" w:name="_Toc474403506"/>
      <w:r w:rsidRPr="00A158C7">
        <w:lastRenderedPageBreak/>
        <w:t>Abbreviations and Acronyms</w:t>
      </w:r>
      <w:bookmarkEnd w:id="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409" w:name="_Toc474403507"/>
      <w:r w:rsidRPr="00A158C7">
        <w:lastRenderedPageBreak/>
        <w:t>Glossary</w:t>
      </w:r>
      <w:bookmarkEnd w:id="40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410" w:name="_Toc474403508"/>
      <w:r w:rsidRPr="00A158C7">
        <w:lastRenderedPageBreak/>
        <w:t>References</w:t>
      </w:r>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411" w:name="_Ref313612389"/>
            <w:r>
              <w:t>AUTOSAR Specification of Memory Mapping (Link:</w:t>
            </w:r>
            <w:hyperlink r:id="rId14" w:history="1">
              <w:r w:rsidRPr="00F35C33">
                <w:rPr>
                  <w:rStyle w:val="Hyperlink"/>
                </w:rPr>
                <w:t>AUTOSAR_SWS_MemoryMapping.pdf</w:t>
              </w:r>
            </w:hyperlink>
            <w:r>
              <w:t>)</w:t>
            </w:r>
            <w:bookmarkEnd w:id="41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4D7D6D" w:rsidP="00B758D2">
            <w:pPr>
              <w:keepNext/>
            </w:pPr>
            <w:hyperlink r:id="rId15" w:history="1">
              <w:bookmarkStart w:id="412" w:name="_Ref335300243"/>
              <w:r w:rsidR="00531B8C" w:rsidRPr="00FC427F">
                <w:t>Software Naming Conventions.doc</w:t>
              </w:r>
              <w:bookmarkEnd w:id="412"/>
            </w:hyperlink>
          </w:p>
        </w:tc>
        <w:tc>
          <w:tcPr>
            <w:tcW w:w="2091" w:type="dxa"/>
            <w:shd w:val="clear" w:color="auto" w:fill="auto"/>
          </w:tcPr>
          <w:p w:rsidR="00531B8C" w:rsidRDefault="00602468" w:rsidP="00B758D2">
            <w:pPr>
              <w:rPr>
                <w:lang w:bidi="ar-SA"/>
              </w:rPr>
            </w:pPr>
            <w:r>
              <w:rPr>
                <w:lang w:bidi="ar-SA"/>
              </w:rPr>
              <w:t>EA4 0</w:t>
            </w:r>
            <w:r w:rsidR="00531B8C">
              <w:rPr>
                <w:lang w:bidi="ar-SA"/>
              </w:rPr>
              <w:t>1.0</w:t>
            </w:r>
            <w:r>
              <w:rPr>
                <w:lang w:bidi="ar-SA"/>
              </w:rPr>
              <w:t>0.00</w:t>
            </w:r>
          </w:p>
        </w:tc>
      </w:tr>
      <w:tr w:rsidR="00531B8C" w:rsidRPr="00A158C7" w:rsidTr="00B758D2">
        <w:tc>
          <w:tcPr>
            <w:tcW w:w="738" w:type="dxa"/>
            <w:shd w:val="clear" w:color="auto" w:fill="auto"/>
          </w:tcPr>
          <w:p w:rsidR="00531B8C" w:rsidRDefault="00531B8C" w:rsidP="00B758D2">
            <w:pPr>
              <w:jc w:val="center"/>
            </w:pPr>
            <w:r>
              <w:t>4</w:t>
            </w:r>
          </w:p>
        </w:tc>
        <w:bookmarkStart w:id="41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413"/>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8D51CF">
            <w:pPr>
              <w:autoSpaceDE w:val="0"/>
              <w:autoSpaceDN w:val="0"/>
              <w:adjustRightInd w:val="0"/>
              <w:spacing w:after="0"/>
            </w:pPr>
            <w:r>
              <w:t xml:space="preserve">FDD : </w:t>
            </w:r>
            <w:r w:rsidR="00BC3B09">
              <w:t>C</w:t>
            </w:r>
            <w:r w:rsidR="0043410A" w:rsidRPr="0043410A">
              <w:t>F0</w:t>
            </w:r>
            <w:r w:rsidR="00BC3B09">
              <w:t>1</w:t>
            </w:r>
            <w:r w:rsidR="008D51CF">
              <w:t>0</w:t>
            </w:r>
            <w:r w:rsidR="0043410A" w:rsidRPr="0043410A">
              <w:t>A</w:t>
            </w:r>
            <w:r w:rsidR="001A7DB1" w:rsidRPr="001A7DB1">
              <w:t>_</w:t>
            </w:r>
            <w:r w:rsidR="007969D1">
              <w:t xml:space="preserve"> </w:t>
            </w:r>
            <w:r w:rsidR="008D51CF" w:rsidRPr="008D51CF">
              <w:t>GmTqArbn</w:t>
            </w:r>
            <w:r w:rsidRPr="00DC2D5B">
              <w:t>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D6D" w:rsidRDefault="004D7D6D">
      <w:r>
        <w:separator/>
      </w:r>
    </w:p>
  </w:endnote>
  <w:endnote w:type="continuationSeparator" w:id="0">
    <w:p w:rsidR="004D7D6D" w:rsidRDefault="004D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690F81" w:rsidRPr="00B10816" w:rsidTr="00866672">
      <w:tc>
        <w:tcPr>
          <w:tcW w:w="1667" w:type="pct"/>
          <w:vAlign w:val="center"/>
        </w:tcPr>
        <w:p w:rsidR="00690F81" w:rsidRPr="00B10816" w:rsidRDefault="00690F81" w:rsidP="00B10816">
          <w:pPr>
            <w:pStyle w:val="Footer"/>
            <w:spacing w:after="0"/>
            <w:rPr>
              <w:sz w:val="16"/>
              <w:szCs w:val="16"/>
            </w:rPr>
          </w:pPr>
          <w:r w:rsidRPr="00B10816">
            <w:rPr>
              <w:sz w:val="16"/>
              <w:szCs w:val="16"/>
            </w:rPr>
            <w:t xml:space="preserve">Document: </w:t>
          </w:r>
          <w:r w:rsidRPr="005B27DA">
            <w:rPr>
              <w:sz w:val="16"/>
              <w:szCs w:val="16"/>
            </w:rPr>
            <w:t>GmTqArbn</w:t>
          </w:r>
          <w:r>
            <w:rPr>
              <w:sz w:val="16"/>
              <w:szCs w:val="16"/>
            </w:rPr>
            <w:t xml:space="preserve"> MDD</w:t>
          </w:r>
        </w:p>
        <w:p w:rsidR="00690F81" w:rsidRPr="00B10816" w:rsidRDefault="00690F8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690F81" w:rsidRDefault="00690F81" w:rsidP="00B10816">
          <w:pPr>
            <w:pStyle w:val="Footer"/>
            <w:spacing w:after="0"/>
            <w:jc w:val="center"/>
            <w:rPr>
              <w:sz w:val="16"/>
              <w:szCs w:val="16"/>
            </w:rPr>
          </w:pPr>
          <w:ins w:id="414" w:author="Jayakrishnan Thundathil" w:date="2017-02-09T11:28:00Z">
            <w:r>
              <w:rPr>
                <w:sz w:val="16"/>
                <w:szCs w:val="16"/>
              </w:rPr>
              <w:t>Feb</w:t>
            </w:r>
          </w:ins>
          <w:del w:id="415" w:author="Jayakrishnan Thundathil" w:date="2017-02-09T11:28:00Z">
            <w:r w:rsidDel="00FB485A">
              <w:rPr>
                <w:sz w:val="16"/>
                <w:szCs w:val="16"/>
              </w:rPr>
              <w:delText>Apr</w:delText>
            </w:r>
          </w:del>
          <w:r>
            <w:rPr>
              <w:sz w:val="16"/>
              <w:szCs w:val="16"/>
            </w:rPr>
            <w:t xml:space="preserve"> </w:t>
          </w:r>
          <w:ins w:id="416" w:author="Jayakrishnan Thundathil" w:date="2017-02-09T11:28:00Z">
            <w:r>
              <w:rPr>
                <w:sz w:val="16"/>
                <w:szCs w:val="16"/>
              </w:rPr>
              <w:t>9</w:t>
            </w:r>
          </w:ins>
          <w:del w:id="417" w:author="Jayakrishnan Thundathil" w:date="2017-02-09T11:28:00Z">
            <w:r w:rsidDel="00FB485A">
              <w:rPr>
                <w:sz w:val="16"/>
                <w:szCs w:val="16"/>
              </w:rPr>
              <w:delText>6</w:delText>
            </w:r>
          </w:del>
          <w:r>
            <w:rPr>
              <w:sz w:val="16"/>
              <w:szCs w:val="16"/>
            </w:rPr>
            <w:t>, 201</w:t>
          </w:r>
          <w:ins w:id="418" w:author="Jayakrishnan Thundathil" w:date="2017-02-09T11:28:00Z">
            <w:r>
              <w:rPr>
                <w:sz w:val="16"/>
                <w:szCs w:val="16"/>
              </w:rPr>
              <w:t>7</w:t>
            </w:r>
          </w:ins>
          <w:del w:id="419" w:author="Jayakrishnan Thundathil" w:date="2017-02-09T11:28:00Z">
            <w:r w:rsidDel="00FB485A">
              <w:rPr>
                <w:sz w:val="16"/>
                <w:szCs w:val="16"/>
              </w:rPr>
              <w:delText>6</w:delText>
            </w:r>
          </w:del>
        </w:p>
        <w:p w:rsidR="00690F81" w:rsidRPr="00B10816" w:rsidRDefault="00690F81"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690F81" w:rsidRPr="00B10816" w:rsidRDefault="00690F81" w:rsidP="00B10816">
              <w:pPr>
                <w:pStyle w:val="Footer"/>
                <w:spacing w:after="0"/>
                <w:jc w:val="right"/>
                <w:rPr>
                  <w:sz w:val="16"/>
                  <w:szCs w:val="16"/>
                </w:rPr>
              </w:pPr>
              <w:r>
                <w:rPr>
                  <w:sz w:val="16"/>
                  <w:szCs w:val="16"/>
                </w:rPr>
                <w:t>Module Design Document</w:t>
              </w:r>
            </w:p>
          </w:sdtContent>
        </w:sdt>
        <w:p w:rsidR="00690F81" w:rsidRPr="00B10816" w:rsidRDefault="00690F8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67CCA">
            <w:rPr>
              <w:b/>
              <w:noProof/>
              <w:sz w:val="16"/>
              <w:szCs w:val="16"/>
            </w:rPr>
            <w:t>10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67CCA">
            <w:rPr>
              <w:b/>
              <w:noProof/>
              <w:sz w:val="16"/>
              <w:szCs w:val="16"/>
            </w:rPr>
            <w:t>15</w:t>
          </w:r>
          <w:r w:rsidRPr="00B10816">
            <w:rPr>
              <w:b/>
              <w:sz w:val="16"/>
              <w:szCs w:val="16"/>
            </w:rPr>
            <w:fldChar w:fldCharType="end"/>
          </w:r>
        </w:p>
      </w:tc>
    </w:tr>
  </w:tbl>
  <w:p w:rsidR="00690F81" w:rsidRPr="00B10816" w:rsidRDefault="00690F81"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D6D" w:rsidRDefault="004D7D6D">
      <w:r>
        <w:separator/>
      </w:r>
    </w:p>
  </w:footnote>
  <w:footnote w:type="continuationSeparator" w:id="0">
    <w:p w:rsidR="004D7D6D" w:rsidRDefault="004D7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690F81" w:rsidRPr="008969C4" w:rsidTr="00866672">
      <w:trPr>
        <w:trHeight w:val="438"/>
      </w:trPr>
      <w:tc>
        <w:tcPr>
          <w:tcW w:w="1443" w:type="pct"/>
        </w:tcPr>
        <w:p w:rsidR="00690F81" w:rsidRPr="008969C4" w:rsidRDefault="00690F81"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90F81" w:rsidRPr="00891F29" w:rsidRDefault="00690F81" w:rsidP="00B10816">
          <w:pPr>
            <w:pStyle w:val="Header"/>
            <w:spacing w:after="0"/>
            <w:jc w:val="right"/>
            <w:rPr>
              <w:sz w:val="16"/>
              <w:szCs w:val="20"/>
            </w:rPr>
          </w:pPr>
          <w:r w:rsidRPr="00891F29">
            <w:rPr>
              <w:sz w:val="16"/>
              <w:szCs w:val="20"/>
            </w:rPr>
            <w:t>Nexteer Automotive Confidential Proprietary Information</w:t>
          </w:r>
        </w:p>
        <w:p w:rsidR="00690F81" w:rsidRDefault="00690F81" w:rsidP="00B10816">
          <w:pPr>
            <w:pStyle w:val="Header"/>
            <w:spacing w:after="0"/>
            <w:jc w:val="right"/>
            <w:rPr>
              <w:sz w:val="16"/>
              <w:szCs w:val="20"/>
            </w:rPr>
          </w:pPr>
          <w:r w:rsidRPr="00891F29">
            <w:rPr>
              <w:sz w:val="16"/>
              <w:szCs w:val="20"/>
            </w:rPr>
            <w:t>Do Not Copy/Distribute Without Prior Permission</w:t>
          </w:r>
        </w:p>
        <w:p w:rsidR="00690F81" w:rsidRPr="008969C4" w:rsidRDefault="00690F81" w:rsidP="00B10816">
          <w:pPr>
            <w:pStyle w:val="Header"/>
            <w:spacing w:after="0"/>
            <w:jc w:val="right"/>
            <w:rPr>
              <w:szCs w:val="20"/>
            </w:rPr>
          </w:pPr>
          <w:r w:rsidRPr="000B0DB8">
            <w:rPr>
              <w:sz w:val="16"/>
              <w:szCs w:val="20"/>
            </w:rPr>
            <w:t>This Document Is Uncontrolled When Printed – Verify Version Before Use</w:t>
          </w:r>
        </w:p>
      </w:tc>
    </w:tr>
  </w:tbl>
  <w:p w:rsidR="00690F81" w:rsidRDefault="00690F8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6"/>
  </w:num>
  <w:num w:numId="28">
    <w:abstractNumId w:val="13"/>
  </w:num>
  <w:num w:numId="29">
    <w:abstractNumId w:val="13"/>
  </w:num>
  <w:num w:numId="30">
    <w:abstractNumId w:val="13"/>
  </w:num>
  <w:num w:numId="31">
    <w:abstractNumId w:val="13"/>
  </w:num>
  <w:num w:numId="32">
    <w:abstractNumId w:val="13"/>
  </w:num>
  <w:num w:numId="33">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akrishnan Thundathil">
    <w15:presenceInfo w15:providerId="AD" w15:userId="S-1-5-21-1993528211-2586143117-3253031534-35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17164"/>
    <w:rsid w:val="000201AB"/>
    <w:rsid w:val="00030567"/>
    <w:rsid w:val="00030607"/>
    <w:rsid w:val="000318E7"/>
    <w:rsid w:val="00034CF6"/>
    <w:rsid w:val="0004234C"/>
    <w:rsid w:val="000429C7"/>
    <w:rsid w:val="00044B01"/>
    <w:rsid w:val="000515DF"/>
    <w:rsid w:val="000558D3"/>
    <w:rsid w:val="000573ED"/>
    <w:rsid w:val="00057E0F"/>
    <w:rsid w:val="00063A7A"/>
    <w:rsid w:val="0006733C"/>
    <w:rsid w:val="000718C3"/>
    <w:rsid w:val="00076DD2"/>
    <w:rsid w:val="00096B85"/>
    <w:rsid w:val="000A5AA5"/>
    <w:rsid w:val="000A5FB2"/>
    <w:rsid w:val="000B01C4"/>
    <w:rsid w:val="000B0DB8"/>
    <w:rsid w:val="000B37D5"/>
    <w:rsid w:val="000B5C1E"/>
    <w:rsid w:val="000B6648"/>
    <w:rsid w:val="000B7974"/>
    <w:rsid w:val="000C02C8"/>
    <w:rsid w:val="000C48A0"/>
    <w:rsid w:val="000C5C46"/>
    <w:rsid w:val="000E0B71"/>
    <w:rsid w:val="000E102A"/>
    <w:rsid w:val="000E3512"/>
    <w:rsid w:val="000E548A"/>
    <w:rsid w:val="00101127"/>
    <w:rsid w:val="00102C25"/>
    <w:rsid w:val="00105535"/>
    <w:rsid w:val="00105C99"/>
    <w:rsid w:val="001063C7"/>
    <w:rsid w:val="00107593"/>
    <w:rsid w:val="00113021"/>
    <w:rsid w:val="00114319"/>
    <w:rsid w:val="001161D2"/>
    <w:rsid w:val="00120AED"/>
    <w:rsid w:val="0012589C"/>
    <w:rsid w:val="0012696E"/>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A7DB1"/>
    <w:rsid w:val="001B11CC"/>
    <w:rsid w:val="001B1516"/>
    <w:rsid w:val="001B15E2"/>
    <w:rsid w:val="001B4CA5"/>
    <w:rsid w:val="001B716A"/>
    <w:rsid w:val="001C0B31"/>
    <w:rsid w:val="001C3CBB"/>
    <w:rsid w:val="001D2F1D"/>
    <w:rsid w:val="001D6053"/>
    <w:rsid w:val="001E4877"/>
    <w:rsid w:val="001F01F0"/>
    <w:rsid w:val="001F0A02"/>
    <w:rsid w:val="001F4282"/>
    <w:rsid w:val="001F6622"/>
    <w:rsid w:val="001F7A45"/>
    <w:rsid w:val="00203950"/>
    <w:rsid w:val="0020634C"/>
    <w:rsid w:val="00206564"/>
    <w:rsid w:val="00210877"/>
    <w:rsid w:val="00213F47"/>
    <w:rsid w:val="00216E0A"/>
    <w:rsid w:val="00217199"/>
    <w:rsid w:val="0022572C"/>
    <w:rsid w:val="00226086"/>
    <w:rsid w:val="00233B24"/>
    <w:rsid w:val="002366F0"/>
    <w:rsid w:val="00237876"/>
    <w:rsid w:val="00241551"/>
    <w:rsid w:val="002438FE"/>
    <w:rsid w:val="00246432"/>
    <w:rsid w:val="00246474"/>
    <w:rsid w:val="00246857"/>
    <w:rsid w:val="00246930"/>
    <w:rsid w:val="00250144"/>
    <w:rsid w:val="002518E0"/>
    <w:rsid w:val="00252485"/>
    <w:rsid w:val="002540D9"/>
    <w:rsid w:val="00256656"/>
    <w:rsid w:val="00256D7F"/>
    <w:rsid w:val="00260133"/>
    <w:rsid w:val="00273A0B"/>
    <w:rsid w:val="002905EB"/>
    <w:rsid w:val="002A39A5"/>
    <w:rsid w:val="002A3DCD"/>
    <w:rsid w:val="002A4407"/>
    <w:rsid w:val="002A46ED"/>
    <w:rsid w:val="002A5D94"/>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5138"/>
    <w:rsid w:val="00307A0F"/>
    <w:rsid w:val="00312179"/>
    <w:rsid w:val="003129E3"/>
    <w:rsid w:val="00314939"/>
    <w:rsid w:val="003267EF"/>
    <w:rsid w:val="00326A13"/>
    <w:rsid w:val="00327A5B"/>
    <w:rsid w:val="00330ED1"/>
    <w:rsid w:val="003313B5"/>
    <w:rsid w:val="0034184E"/>
    <w:rsid w:val="00341ED6"/>
    <w:rsid w:val="00346263"/>
    <w:rsid w:val="00347652"/>
    <w:rsid w:val="00361921"/>
    <w:rsid w:val="00362B86"/>
    <w:rsid w:val="00362CE5"/>
    <w:rsid w:val="003639F3"/>
    <w:rsid w:val="00363FC9"/>
    <w:rsid w:val="00364BF7"/>
    <w:rsid w:val="00364F00"/>
    <w:rsid w:val="003849A4"/>
    <w:rsid w:val="00385119"/>
    <w:rsid w:val="00387BF4"/>
    <w:rsid w:val="00393DBF"/>
    <w:rsid w:val="003A493E"/>
    <w:rsid w:val="003A5B2A"/>
    <w:rsid w:val="003A7A41"/>
    <w:rsid w:val="003B27AB"/>
    <w:rsid w:val="003B4A55"/>
    <w:rsid w:val="003C0C9C"/>
    <w:rsid w:val="003C5EDA"/>
    <w:rsid w:val="003D456D"/>
    <w:rsid w:val="003F040B"/>
    <w:rsid w:val="003F18D9"/>
    <w:rsid w:val="003F3205"/>
    <w:rsid w:val="00401A9E"/>
    <w:rsid w:val="00405E64"/>
    <w:rsid w:val="00410E30"/>
    <w:rsid w:val="004147D1"/>
    <w:rsid w:val="00431255"/>
    <w:rsid w:val="0043410A"/>
    <w:rsid w:val="00436F3E"/>
    <w:rsid w:val="004377FE"/>
    <w:rsid w:val="00440304"/>
    <w:rsid w:val="00444F99"/>
    <w:rsid w:val="004526E6"/>
    <w:rsid w:val="004538E2"/>
    <w:rsid w:val="004539DE"/>
    <w:rsid w:val="00453CBC"/>
    <w:rsid w:val="00460D68"/>
    <w:rsid w:val="004610FA"/>
    <w:rsid w:val="00462B18"/>
    <w:rsid w:val="00462D3A"/>
    <w:rsid w:val="00464103"/>
    <w:rsid w:val="00467BB2"/>
    <w:rsid w:val="00480A9D"/>
    <w:rsid w:val="00482BAD"/>
    <w:rsid w:val="004863BF"/>
    <w:rsid w:val="004907B4"/>
    <w:rsid w:val="00496E7C"/>
    <w:rsid w:val="00497491"/>
    <w:rsid w:val="004A0EA5"/>
    <w:rsid w:val="004A3AD6"/>
    <w:rsid w:val="004C1331"/>
    <w:rsid w:val="004D0FAD"/>
    <w:rsid w:val="004D5D37"/>
    <w:rsid w:val="004D7D6D"/>
    <w:rsid w:val="004E39D0"/>
    <w:rsid w:val="004F3C64"/>
    <w:rsid w:val="00507960"/>
    <w:rsid w:val="00510DB3"/>
    <w:rsid w:val="00514FCB"/>
    <w:rsid w:val="005200B6"/>
    <w:rsid w:val="0052332D"/>
    <w:rsid w:val="00527EC6"/>
    <w:rsid w:val="00531B8C"/>
    <w:rsid w:val="0053510E"/>
    <w:rsid w:val="005366FA"/>
    <w:rsid w:val="00537B43"/>
    <w:rsid w:val="00540486"/>
    <w:rsid w:val="00540749"/>
    <w:rsid w:val="00540981"/>
    <w:rsid w:val="00541D9D"/>
    <w:rsid w:val="00541E2D"/>
    <w:rsid w:val="0054769F"/>
    <w:rsid w:val="00551E95"/>
    <w:rsid w:val="00553CD9"/>
    <w:rsid w:val="005604EA"/>
    <w:rsid w:val="00580C6B"/>
    <w:rsid w:val="00585674"/>
    <w:rsid w:val="0058629C"/>
    <w:rsid w:val="00591CEF"/>
    <w:rsid w:val="00592519"/>
    <w:rsid w:val="005955D1"/>
    <w:rsid w:val="005A1C6A"/>
    <w:rsid w:val="005A3EDE"/>
    <w:rsid w:val="005A77EF"/>
    <w:rsid w:val="005B090B"/>
    <w:rsid w:val="005B27DA"/>
    <w:rsid w:val="005B3586"/>
    <w:rsid w:val="005B6300"/>
    <w:rsid w:val="005B6345"/>
    <w:rsid w:val="005C0842"/>
    <w:rsid w:val="005C3AC2"/>
    <w:rsid w:val="005C5C18"/>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5267"/>
    <w:rsid w:val="00646455"/>
    <w:rsid w:val="00660449"/>
    <w:rsid w:val="00665E4E"/>
    <w:rsid w:val="00667AE7"/>
    <w:rsid w:val="00673A6E"/>
    <w:rsid w:val="0067654E"/>
    <w:rsid w:val="006771E1"/>
    <w:rsid w:val="006811FF"/>
    <w:rsid w:val="00681E5A"/>
    <w:rsid w:val="006845E9"/>
    <w:rsid w:val="00686ED4"/>
    <w:rsid w:val="00690F81"/>
    <w:rsid w:val="0069657C"/>
    <w:rsid w:val="006A61EA"/>
    <w:rsid w:val="006A7C28"/>
    <w:rsid w:val="006B1E80"/>
    <w:rsid w:val="006B5229"/>
    <w:rsid w:val="006B5F56"/>
    <w:rsid w:val="006C12CB"/>
    <w:rsid w:val="006C2D7D"/>
    <w:rsid w:val="006D634C"/>
    <w:rsid w:val="006E1C97"/>
    <w:rsid w:val="006F2855"/>
    <w:rsid w:val="006F3CF4"/>
    <w:rsid w:val="00702C1E"/>
    <w:rsid w:val="00707BA6"/>
    <w:rsid w:val="00711A0D"/>
    <w:rsid w:val="00715441"/>
    <w:rsid w:val="007219DD"/>
    <w:rsid w:val="00722EA8"/>
    <w:rsid w:val="00725671"/>
    <w:rsid w:val="00727610"/>
    <w:rsid w:val="00737A19"/>
    <w:rsid w:val="00751961"/>
    <w:rsid w:val="0075721A"/>
    <w:rsid w:val="00765195"/>
    <w:rsid w:val="00767585"/>
    <w:rsid w:val="00770295"/>
    <w:rsid w:val="00773CA8"/>
    <w:rsid w:val="00783E4E"/>
    <w:rsid w:val="00784FF5"/>
    <w:rsid w:val="00786BDF"/>
    <w:rsid w:val="007874B4"/>
    <w:rsid w:val="007969D1"/>
    <w:rsid w:val="007A2CEC"/>
    <w:rsid w:val="007A3BEB"/>
    <w:rsid w:val="007A3D19"/>
    <w:rsid w:val="007A6029"/>
    <w:rsid w:val="007B71B8"/>
    <w:rsid w:val="007C0067"/>
    <w:rsid w:val="007C3A2E"/>
    <w:rsid w:val="007C4A1B"/>
    <w:rsid w:val="007C4B48"/>
    <w:rsid w:val="007D12A2"/>
    <w:rsid w:val="007D326F"/>
    <w:rsid w:val="007E00D7"/>
    <w:rsid w:val="007E0373"/>
    <w:rsid w:val="007E1C02"/>
    <w:rsid w:val="007E4EF4"/>
    <w:rsid w:val="007E625F"/>
    <w:rsid w:val="007E6421"/>
    <w:rsid w:val="007F4E8C"/>
    <w:rsid w:val="007F746C"/>
    <w:rsid w:val="008068A5"/>
    <w:rsid w:val="008119C7"/>
    <w:rsid w:val="0081230A"/>
    <w:rsid w:val="00820AE5"/>
    <w:rsid w:val="0082456E"/>
    <w:rsid w:val="0082534B"/>
    <w:rsid w:val="00830DBF"/>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51CF"/>
    <w:rsid w:val="008D69B7"/>
    <w:rsid w:val="008F09CA"/>
    <w:rsid w:val="008F11FD"/>
    <w:rsid w:val="008F1C9A"/>
    <w:rsid w:val="008F283B"/>
    <w:rsid w:val="008F38B3"/>
    <w:rsid w:val="008F402B"/>
    <w:rsid w:val="008F4A9B"/>
    <w:rsid w:val="008F7506"/>
    <w:rsid w:val="00900D55"/>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1A33"/>
    <w:rsid w:val="00957855"/>
    <w:rsid w:val="00964105"/>
    <w:rsid w:val="009643A3"/>
    <w:rsid w:val="00967CCA"/>
    <w:rsid w:val="00970DBB"/>
    <w:rsid w:val="0097381A"/>
    <w:rsid w:val="009839AF"/>
    <w:rsid w:val="009877AA"/>
    <w:rsid w:val="009904FD"/>
    <w:rsid w:val="00992EB9"/>
    <w:rsid w:val="009B0C02"/>
    <w:rsid w:val="009B754B"/>
    <w:rsid w:val="009B7D1A"/>
    <w:rsid w:val="009C5629"/>
    <w:rsid w:val="009C5E90"/>
    <w:rsid w:val="009C71A3"/>
    <w:rsid w:val="009C7F7D"/>
    <w:rsid w:val="009D03B1"/>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2997"/>
    <w:rsid w:val="00AC40DF"/>
    <w:rsid w:val="00AC411D"/>
    <w:rsid w:val="00AC4A58"/>
    <w:rsid w:val="00AC4CD8"/>
    <w:rsid w:val="00AC6E5E"/>
    <w:rsid w:val="00AD135E"/>
    <w:rsid w:val="00AD1F0E"/>
    <w:rsid w:val="00AD3866"/>
    <w:rsid w:val="00AD3DBF"/>
    <w:rsid w:val="00AE0435"/>
    <w:rsid w:val="00AE0DCB"/>
    <w:rsid w:val="00AE2063"/>
    <w:rsid w:val="00AE41D4"/>
    <w:rsid w:val="00AE55D3"/>
    <w:rsid w:val="00AE5C76"/>
    <w:rsid w:val="00AE730D"/>
    <w:rsid w:val="00AF6D2A"/>
    <w:rsid w:val="00AF7DDD"/>
    <w:rsid w:val="00B0024F"/>
    <w:rsid w:val="00B10816"/>
    <w:rsid w:val="00B11BE8"/>
    <w:rsid w:val="00B154E6"/>
    <w:rsid w:val="00B21802"/>
    <w:rsid w:val="00B25D10"/>
    <w:rsid w:val="00B26D2C"/>
    <w:rsid w:val="00B35242"/>
    <w:rsid w:val="00B35F84"/>
    <w:rsid w:val="00B503C2"/>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3B09"/>
    <w:rsid w:val="00BC45C7"/>
    <w:rsid w:val="00BC5A79"/>
    <w:rsid w:val="00BC6B0F"/>
    <w:rsid w:val="00BD17E2"/>
    <w:rsid w:val="00BD2498"/>
    <w:rsid w:val="00BD29F5"/>
    <w:rsid w:val="00BD7322"/>
    <w:rsid w:val="00BD794B"/>
    <w:rsid w:val="00BE7F06"/>
    <w:rsid w:val="00BF5242"/>
    <w:rsid w:val="00C0276C"/>
    <w:rsid w:val="00C04F32"/>
    <w:rsid w:val="00C10748"/>
    <w:rsid w:val="00C145F2"/>
    <w:rsid w:val="00C170E5"/>
    <w:rsid w:val="00C22169"/>
    <w:rsid w:val="00C22A00"/>
    <w:rsid w:val="00C2356B"/>
    <w:rsid w:val="00C3002A"/>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D0E"/>
    <w:rsid w:val="00C80111"/>
    <w:rsid w:val="00C8041D"/>
    <w:rsid w:val="00C80CA8"/>
    <w:rsid w:val="00C845F5"/>
    <w:rsid w:val="00C93030"/>
    <w:rsid w:val="00C93ADA"/>
    <w:rsid w:val="00CA1932"/>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390C"/>
    <w:rsid w:val="00D06A61"/>
    <w:rsid w:val="00D13AA4"/>
    <w:rsid w:val="00D1409A"/>
    <w:rsid w:val="00D16229"/>
    <w:rsid w:val="00D16873"/>
    <w:rsid w:val="00D229A6"/>
    <w:rsid w:val="00D23CB7"/>
    <w:rsid w:val="00D26802"/>
    <w:rsid w:val="00D30924"/>
    <w:rsid w:val="00D4065B"/>
    <w:rsid w:val="00D42EF2"/>
    <w:rsid w:val="00D443E7"/>
    <w:rsid w:val="00D456E0"/>
    <w:rsid w:val="00D51275"/>
    <w:rsid w:val="00D57071"/>
    <w:rsid w:val="00D57F9F"/>
    <w:rsid w:val="00D60445"/>
    <w:rsid w:val="00D70B1D"/>
    <w:rsid w:val="00D70D96"/>
    <w:rsid w:val="00D757BC"/>
    <w:rsid w:val="00D762B8"/>
    <w:rsid w:val="00D775AC"/>
    <w:rsid w:val="00D77952"/>
    <w:rsid w:val="00D8298E"/>
    <w:rsid w:val="00D8734B"/>
    <w:rsid w:val="00D91C8F"/>
    <w:rsid w:val="00DA5C5C"/>
    <w:rsid w:val="00DB0311"/>
    <w:rsid w:val="00DB1985"/>
    <w:rsid w:val="00DB213C"/>
    <w:rsid w:val="00DB3C1D"/>
    <w:rsid w:val="00DC0959"/>
    <w:rsid w:val="00DC2D5B"/>
    <w:rsid w:val="00DC598C"/>
    <w:rsid w:val="00DD3B65"/>
    <w:rsid w:val="00DD4CCF"/>
    <w:rsid w:val="00DD4E7F"/>
    <w:rsid w:val="00DE23CE"/>
    <w:rsid w:val="00DE2FDE"/>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6EBF"/>
    <w:rsid w:val="00E51408"/>
    <w:rsid w:val="00E52161"/>
    <w:rsid w:val="00E61FD9"/>
    <w:rsid w:val="00E6550B"/>
    <w:rsid w:val="00E715CB"/>
    <w:rsid w:val="00E84D08"/>
    <w:rsid w:val="00E84FCD"/>
    <w:rsid w:val="00E8577F"/>
    <w:rsid w:val="00E9004B"/>
    <w:rsid w:val="00EB1228"/>
    <w:rsid w:val="00EB2D9F"/>
    <w:rsid w:val="00ED3D2B"/>
    <w:rsid w:val="00EE263E"/>
    <w:rsid w:val="00EE26AB"/>
    <w:rsid w:val="00EE3BBC"/>
    <w:rsid w:val="00EF190F"/>
    <w:rsid w:val="00F1257A"/>
    <w:rsid w:val="00F33BD1"/>
    <w:rsid w:val="00F36729"/>
    <w:rsid w:val="00F3686A"/>
    <w:rsid w:val="00F36CC2"/>
    <w:rsid w:val="00F417BB"/>
    <w:rsid w:val="00F4318C"/>
    <w:rsid w:val="00F43F8E"/>
    <w:rsid w:val="00F50EDF"/>
    <w:rsid w:val="00F51C8D"/>
    <w:rsid w:val="00F56F9A"/>
    <w:rsid w:val="00F602B0"/>
    <w:rsid w:val="00F651F5"/>
    <w:rsid w:val="00F727CE"/>
    <w:rsid w:val="00F737FE"/>
    <w:rsid w:val="00F90FCC"/>
    <w:rsid w:val="00F91518"/>
    <w:rsid w:val="00F95E33"/>
    <w:rsid w:val="00FB39DC"/>
    <w:rsid w:val="00FB485A"/>
    <w:rsid w:val="00FC02CC"/>
    <w:rsid w:val="00FC0CD9"/>
    <w:rsid w:val="00FC45EA"/>
    <w:rsid w:val="00FC5A02"/>
    <w:rsid w:val="00FD293C"/>
    <w:rsid w:val="00FD60F0"/>
    <w:rsid w:val="00FE5DF5"/>
    <w:rsid w:val="00FF0123"/>
    <w:rsid w:val="00FF2BDF"/>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D48CD"/>
  <w15:docId w15:val="{C64EF5E6-895D-4D09-AA1C-5B0F47B5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0D7E54"/>
    <w:rsid w:val="001B028B"/>
    <w:rsid w:val="00303E96"/>
    <w:rsid w:val="004A09CC"/>
    <w:rsid w:val="006109B7"/>
    <w:rsid w:val="00653BC6"/>
    <w:rsid w:val="006B37DE"/>
    <w:rsid w:val="006C58E1"/>
    <w:rsid w:val="00705F70"/>
    <w:rsid w:val="0072624C"/>
    <w:rsid w:val="00777DE9"/>
    <w:rsid w:val="00785C66"/>
    <w:rsid w:val="007C672A"/>
    <w:rsid w:val="008B259E"/>
    <w:rsid w:val="009153D7"/>
    <w:rsid w:val="00953062"/>
    <w:rsid w:val="0098101A"/>
    <w:rsid w:val="00983464"/>
    <w:rsid w:val="00A67290"/>
    <w:rsid w:val="00A75A22"/>
    <w:rsid w:val="00B26EFC"/>
    <w:rsid w:val="00BD7ABA"/>
    <w:rsid w:val="00C42526"/>
    <w:rsid w:val="00E077FC"/>
    <w:rsid w:val="00E26D67"/>
    <w:rsid w:val="00EC2C4A"/>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C9B2CAA-5174-4F62-A320-016B4C9B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12</TotalTime>
  <Pages>15</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8680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Jayakrishnan Thundathil</cp:lastModifiedBy>
  <cp:revision>15</cp:revision>
  <cp:lastPrinted>2014-12-17T17:01:00Z</cp:lastPrinted>
  <dcterms:created xsi:type="dcterms:W3CDTF">2016-04-06T19:34:00Z</dcterms:created>
  <dcterms:modified xsi:type="dcterms:W3CDTF">2017-02-10T16:23:00Z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