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EE6FB7">
        <w:rPr>
          <w:rFonts w:cs="Calibri"/>
          <w:b/>
          <w:sz w:val="24"/>
        </w:rPr>
        <w:t>MotVel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0" w:author="Vignesh L S K" w:date="2016-11-18T11:30:00Z"/>
          <w:rFonts w:cs="Calibri"/>
          <w:b/>
          <w:sz w:val="24"/>
        </w:rPr>
      </w:pPr>
      <w:ins w:id="1" w:author="Vignesh L S K" w:date="2016-11-18T11:30:00Z">
        <w:r>
          <w:rPr>
            <w:rFonts w:cs="Calibri"/>
            <w:b/>
            <w:sz w:val="24"/>
          </w:rPr>
          <w:t>VERSION: 2.0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2" w:author="Vignesh L S K" w:date="2016-11-18T11:30:00Z"/>
          <w:rFonts w:cs="Calibri"/>
          <w:b/>
          <w:sz w:val="24"/>
        </w:rPr>
      </w:pPr>
      <w:ins w:id="3" w:author="Vignesh L S K" w:date="2016-11-18T11:30:00Z">
        <w:r>
          <w:rPr>
            <w:rFonts w:cs="Calibri"/>
            <w:b/>
            <w:sz w:val="24"/>
          </w:rPr>
          <w:t>DATE:  18-Nov-2016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4" w:author="Vignesh L S K" w:date="2016-11-18T11:30:00Z"/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5" w:author="Vignesh L S K" w:date="2016-11-18T11:30:00Z"/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spacing w:before="960"/>
        <w:jc w:val="center"/>
        <w:rPr>
          <w:ins w:id="6" w:author="Vignesh L S K" w:date="2016-11-18T11:30:00Z"/>
          <w:b/>
          <w:sz w:val="24"/>
        </w:rPr>
      </w:pPr>
      <w:ins w:id="7" w:author="Vignesh L S K" w:date="2016-11-18T11:30:00Z">
        <w:r>
          <w:rPr>
            <w:b/>
            <w:sz w:val="24"/>
          </w:rPr>
          <w:t>Prepared For: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8" w:author="Vignesh L S K" w:date="2016-11-18T11:30:00Z"/>
          <w:b/>
          <w:sz w:val="24"/>
        </w:rPr>
      </w:pPr>
      <w:ins w:id="9" w:author="Vignesh L S K" w:date="2016-11-18T11:30:00Z"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DOCPROPERTY  "Prepared for Group"  \* MERGEFORMAT </w:instrText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Software Engineering</w:t>
        </w:r>
        <w:r>
          <w:rPr>
            <w:b/>
            <w:sz w:val="24"/>
          </w:rPr>
          <w:fldChar w:fldCharType="end"/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0" w:author="Vignesh L S K" w:date="2016-11-18T11:30:00Z"/>
          <w:b/>
          <w:sz w:val="24"/>
        </w:rPr>
      </w:pPr>
      <w:ins w:id="11" w:author="Vignesh L S K" w:date="2016-11-18T11:30:00Z"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DOCPROPERTY  Company  \* MERGEFORMAT </w:instrText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Nexteer Automotive</w:t>
        </w:r>
        <w:r>
          <w:rPr>
            <w:b/>
            <w:sz w:val="24"/>
          </w:rPr>
          <w:fldChar w:fldCharType="end"/>
        </w:r>
        <w:r>
          <w:rPr>
            <w:b/>
            <w:sz w:val="24"/>
          </w:rPr>
          <w:t>,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2" w:author="Vignesh L S K" w:date="2016-11-18T11:30:00Z"/>
          <w:rFonts w:cs="Calibri"/>
          <w:b/>
          <w:sz w:val="24"/>
        </w:rPr>
      </w:pPr>
      <w:ins w:id="13" w:author="Vignesh L S K" w:date="2016-11-18T11:30:00Z"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DOCPROPERTY  Location  \* MERGEFORMAT </w:instrText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Saginaw, MI, USA</w:t>
        </w:r>
        <w:r>
          <w:rPr>
            <w:b/>
            <w:sz w:val="24"/>
          </w:rPr>
          <w:fldChar w:fldCharType="end"/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4" w:author="Vignesh L S K" w:date="2016-11-18T11:30:00Z"/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5" w:author="Vignesh L S K" w:date="2016-11-18T11:30:00Z"/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6" w:author="Vignesh L S K" w:date="2016-11-18T11:30:00Z"/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7" w:author="Vignesh L S K" w:date="2016-11-18T11:30:00Z"/>
          <w:rFonts w:cs="Calibri"/>
          <w:b/>
          <w:sz w:val="24"/>
        </w:rPr>
      </w:pPr>
      <w:ins w:id="18" w:author="Vignesh L S K" w:date="2016-11-18T11:30:00Z">
        <w:r>
          <w:rPr>
            <w:rFonts w:cs="Calibri"/>
            <w:b/>
            <w:sz w:val="24"/>
          </w:rPr>
          <w:t xml:space="preserve">Prepared By: 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19" w:author="Vignesh L S K" w:date="2016-11-18T11:30:00Z"/>
          <w:b/>
          <w:sz w:val="24"/>
        </w:rPr>
      </w:pPr>
      <w:ins w:id="20" w:author="Vignesh L S K" w:date="2016-11-18T11:30:00Z">
        <w:r>
          <w:rPr>
            <w:b/>
            <w:sz w:val="24"/>
          </w:rPr>
          <w:t>TATA ELXSI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ins w:id="21" w:author="Vignesh L S K" w:date="2016-11-18T11:30:00Z"/>
          <w:b/>
          <w:sz w:val="24"/>
        </w:rPr>
      </w:pPr>
      <w:ins w:id="22" w:author="Vignesh L S K" w:date="2016-11-18T11:30:00Z">
        <w:r>
          <w:rPr>
            <w:b/>
            <w:sz w:val="24"/>
          </w:rPr>
          <w:t>CHENNAI, INDIA</w:t>
        </w:r>
      </w:ins>
    </w:p>
    <w:p w:rsidR="00B81C1B" w:rsidRPr="00AA38E8" w:rsidDel="006463CD" w:rsidRDefault="006463CD" w:rsidP="006463CD">
      <w:pPr>
        <w:tabs>
          <w:tab w:val="left" w:pos="4320"/>
          <w:tab w:val="left" w:pos="8640"/>
        </w:tabs>
        <w:jc w:val="center"/>
        <w:rPr>
          <w:del w:id="23" w:author="Vignesh L S K" w:date="2016-11-18T11:30:00Z"/>
          <w:rFonts w:cs="Calibri"/>
          <w:b/>
          <w:sz w:val="24"/>
        </w:rPr>
      </w:pPr>
      <w:ins w:id="24" w:author="Vignesh L S K" w:date="2016-11-18T11:30:00Z">
        <w:r>
          <w:rPr>
            <w:rFonts w:cs="Calibri"/>
            <w:b/>
            <w:sz w:val="23"/>
          </w:rPr>
          <w:br w:type="page"/>
        </w:r>
      </w:ins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25" w:author="Vignesh L S K" w:date="2016-11-18T11:30:00Z"/>
          <w:rFonts w:cs="Calibri"/>
          <w:b/>
          <w:sz w:val="24"/>
        </w:rPr>
      </w:pPr>
      <w:del w:id="26" w:author="Vignesh L S K" w:date="2016-11-18T11:30:00Z">
        <w:r w:rsidRPr="00AA38E8" w:rsidDel="006463CD">
          <w:rPr>
            <w:rFonts w:cs="Calibri"/>
            <w:b/>
            <w:sz w:val="24"/>
          </w:rPr>
          <w:delText xml:space="preserve">VERSION: </w:delText>
        </w:r>
        <w:r w:rsidR="002C4E7D" w:rsidDel="006463CD">
          <w:rPr>
            <w:rFonts w:cs="Calibri"/>
            <w:b/>
            <w:sz w:val="24"/>
          </w:rPr>
          <w:delText>1.</w:delText>
        </w:r>
        <w:r w:rsidR="005C01FD" w:rsidDel="006463CD">
          <w:rPr>
            <w:rFonts w:cs="Calibri"/>
            <w:b/>
            <w:sz w:val="24"/>
          </w:rPr>
          <w:delText>0</w:delText>
        </w:r>
      </w:del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27" w:author="Vignesh L S K" w:date="2016-11-18T11:30:00Z"/>
          <w:rFonts w:cs="Calibri"/>
          <w:b/>
          <w:sz w:val="23"/>
        </w:rPr>
      </w:pPr>
      <w:del w:id="28" w:author="Vignesh L S K" w:date="2016-11-18T11:30:00Z">
        <w:r w:rsidRPr="00AA38E8" w:rsidDel="006463CD">
          <w:rPr>
            <w:rFonts w:cs="Calibri"/>
            <w:b/>
            <w:sz w:val="24"/>
          </w:rPr>
          <w:delText xml:space="preserve">DATE: </w:delText>
        </w:r>
        <w:r w:rsidR="00BE7622" w:rsidDel="006463CD">
          <w:rPr>
            <w:rFonts w:cs="Calibri"/>
            <w:b/>
            <w:sz w:val="24"/>
          </w:rPr>
          <w:delText>12</w:delText>
        </w:r>
        <w:r w:rsidR="002E2C87" w:rsidRPr="00AA38E8" w:rsidDel="006463CD">
          <w:rPr>
            <w:rFonts w:cs="Calibri"/>
            <w:b/>
            <w:sz w:val="24"/>
          </w:rPr>
          <w:delText>-</w:delText>
        </w:r>
        <w:r w:rsidR="00BE7622" w:rsidDel="006463CD">
          <w:rPr>
            <w:rFonts w:cs="Calibri"/>
            <w:b/>
            <w:sz w:val="24"/>
          </w:rPr>
          <w:delText>April</w:delText>
        </w:r>
        <w:r w:rsidR="002E2C87" w:rsidDel="006463CD">
          <w:rPr>
            <w:rFonts w:cs="Calibri"/>
            <w:b/>
            <w:sz w:val="24"/>
          </w:rPr>
          <w:delText>-201</w:delText>
        </w:r>
        <w:r w:rsidR="00BE7622" w:rsidDel="006463CD">
          <w:rPr>
            <w:rFonts w:cs="Calibri"/>
            <w:b/>
            <w:sz w:val="24"/>
          </w:rPr>
          <w:delText>6</w:delText>
        </w:r>
      </w:del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29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0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1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2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3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4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5" w:author="Vignesh L S K" w:date="2016-11-18T11:30:00Z"/>
          <w:rFonts w:cs="Calibri"/>
          <w:b/>
          <w:sz w:val="24"/>
        </w:rPr>
      </w:pPr>
    </w:p>
    <w:p w:rsidR="00B81C1B" w:rsidRPr="00AA38E8" w:rsidDel="006463CD" w:rsidRDefault="00B81C1B">
      <w:pPr>
        <w:tabs>
          <w:tab w:val="left" w:pos="4320"/>
          <w:tab w:val="left" w:pos="8640"/>
        </w:tabs>
        <w:jc w:val="center"/>
        <w:rPr>
          <w:del w:id="36" w:author="Vignesh L S K" w:date="2016-11-18T11:30:00Z"/>
          <w:rFonts w:cs="Calibri"/>
          <w:b/>
          <w:sz w:val="24"/>
        </w:rPr>
      </w:pPr>
      <w:del w:id="37" w:author="Vignesh L S K" w:date="2016-11-18T11:30:00Z">
        <w:r w:rsidRPr="00AA38E8" w:rsidDel="006463CD">
          <w:rPr>
            <w:rFonts w:cs="Calibri"/>
            <w:b/>
            <w:sz w:val="24"/>
          </w:rPr>
          <w:delText xml:space="preserve">Prepared By: </w:delText>
        </w:r>
      </w:del>
    </w:p>
    <w:p w:rsidR="00891F29" w:rsidRPr="00AA38E8" w:rsidDel="006463CD" w:rsidRDefault="00BE7622" w:rsidP="00891F29">
      <w:pPr>
        <w:tabs>
          <w:tab w:val="left" w:pos="4320"/>
          <w:tab w:val="left" w:pos="8640"/>
        </w:tabs>
        <w:jc w:val="center"/>
        <w:rPr>
          <w:del w:id="38" w:author="Vignesh L S K" w:date="2016-11-18T11:30:00Z"/>
          <w:rFonts w:cs="Calibri"/>
          <w:b/>
          <w:sz w:val="24"/>
        </w:rPr>
      </w:pPr>
      <w:del w:id="39" w:author="Vignesh L S K" w:date="2016-11-18T11:30:00Z">
        <w:r w:rsidDel="006463CD">
          <w:rPr>
            <w:rFonts w:cs="Calibri"/>
            <w:b/>
            <w:sz w:val="24"/>
          </w:rPr>
          <w:delText>Software Group</w:delText>
        </w:r>
        <w:r w:rsidR="00A5626A" w:rsidDel="006463CD">
          <w:rPr>
            <w:rFonts w:cs="Calibri"/>
            <w:b/>
            <w:sz w:val="24"/>
          </w:rPr>
          <w:delText>,</w:delText>
        </w:r>
      </w:del>
    </w:p>
    <w:p w:rsidR="00A365F0" w:rsidRPr="00AA38E8" w:rsidDel="006463CD" w:rsidRDefault="00A365F0" w:rsidP="00891F29">
      <w:pPr>
        <w:tabs>
          <w:tab w:val="left" w:pos="4320"/>
          <w:tab w:val="left" w:pos="8640"/>
        </w:tabs>
        <w:jc w:val="center"/>
        <w:rPr>
          <w:del w:id="40" w:author="Vignesh L S K" w:date="2016-11-18T11:30:00Z"/>
          <w:rFonts w:cs="Calibri"/>
          <w:b/>
          <w:sz w:val="24"/>
        </w:rPr>
      </w:pPr>
      <w:del w:id="41" w:author="Vignesh L S K" w:date="2016-11-18T11:30:00Z">
        <w:r w:rsidRPr="00AA38E8" w:rsidDel="006463CD">
          <w:rPr>
            <w:rFonts w:cs="Calibri"/>
            <w:b/>
            <w:sz w:val="24"/>
          </w:rPr>
          <w:delText>Nexteer Automotive,</w:delText>
        </w:r>
      </w:del>
    </w:p>
    <w:p w:rsidR="00A365F0" w:rsidRPr="00AA38E8" w:rsidDel="006463CD" w:rsidRDefault="00EA128E" w:rsidP="00891F29">
      <w:pPr>
        <w:tabs>
          <w:tab w:val="left" w:pos="4320"/>
          <w:tab w:val="left" w:pos="8640"/>
        </w:tabs>
        <w:jc w:val="center"/>
        <w:rPr>
          <w:del w:id="42" w:author="Vignesh L S K" w:date="2016-11-18T11:30:00Z"/>
          <w:rFonts w:cs="Calibri"/>
          <w:b/>
          <w:sz w:val="24"/>
        </w:rPr>
      </w:pPr>
      <w:del w:id="43" w:author="Vignesh L S K" w:date="2016-11-18T11:30:00Z">
        <w:r w:rsidRPr="00AA38E8" w:rsidDel="006463CD">
          <w:rPr>
            <w:rFonts w:cs="Calibri"/>
            <w:b/>
            <w:sz w:val="24"/>
          </w:rPr>
          <w:delText xml:space="preserve"> Saginaw,</w:delText>
        </w:r>
        <w:r w:rsidR="0071423B" w:rsidDel="006463CD">
          <w:rPr>
            <w:rFonts w:cs="Calibri"/>
            <w:b/>
            <w:sz w:val="24"/>
          </w:rPr>
          <w:delText xml:space="preserve"> </w:delText>
        </w:r>
        <w:r w:rsidRPr="00AA38E8" w:rsidDel="006463CD">
          <w:rPr>
            <w:rFonts w:cs="Calibri"/>
            <w:b/>
            <w:sz w:val="24"/>
          </w:rPr>
          <w:delText>MI</w:delText>
        </w:r>
        <w:r w:rsidR="00A365F0" w:rsidRPr="00AA38E8" w:rsidDel="006463CD">
          <w:rPr>
            <w:rFonts w:cs="Calibri"/>
            <w:b/>
            <w:sz w:val="24"/>
          </w:rPr>
          <w:delText xml:space="preserve">, </w:delText>
        </w:r>
        <w:r w:rsidRPr="00AA38E8" w:rsidDel="006463CD">
          <w:rPr>
            <w:rFonts w:cs="Calibri"/>
            <w:b/>
            <w:sz w:val="24"/>
          </w:rPr>
          <w:delText>USA</w:delText>
        </w:r>
      </w:del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del w:id="44" w:author="Vignesh L S K" w:date="2016-11-18T11:30:00Z">
        <w:r w:rsidRPr="00AA38E8" w:rsidDel="006463CD">
          <w:rPr>
            <w:rFonts w:cs="Calibri"/>
            <w:b/>
            <w:sz w:val="23"/>
          </w:rPr>
          <w:br w:type="page"/>
        </w:r>
      </w:del>
      <w:r w:rsidR="0097381A" w:rsidRPr="00AA38E8">
        <w:rPr>
          <w:rFonts w:cs="Calibri"/>
          <w:b/>
        </w:rPr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50"/>
        <w:gridCol w:w="1980"/>
        <w:gridCol w:w="1170"/>
        <w:gridCol w:w="1350"/>
      </w:tblGrid>
      <w:tr w:rsidR="00867F58" w:rsidRPr="00AA38E8" w:rsidTr="00BE7622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0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98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05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980" w:type="dxa"/>
          </w:tcPr>
          <w:p w:rsidR="00867F58" w:rsidRPr="00AA38E8" w:rsidRDefault="00BE7622" w:rsidP="005026D8">
            <w:pPr>
              <w:rPr>
                <w:rFonts w:cs="Calibri"/>
              </w:rPr>
            </w:pPr>
            <w:proofErr w:type="spellStart"/>
            <w:r>
              <w:t>Rijvi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867F58" w:rsidRPr="00AA38E8" w:rsidRDefault="00BE7622" w:rsidP="000945E7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April</w:t>
            </w:r>
            <w:r w:rsidR="00867F58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6463CD">
            <w:pPr>
              <w:rPr>
                <w:rFonts w:cs="Calibri"/>
              </w:rPr>
            </w:pPr>
            <w:ins w:id="45" w:author="Vignesh L S K" w:date="2016-11-18T11:30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4050" w:type="dxa"/>
          </w:tcPr>
          <w:p w:rsidR="00867F58" w:rsidRPr="00AA38E8" w:rsidRDefault="006463CD" w:rsidP="00AF082D">
            <w:pPr>
              <w:rPr>
                <w:rFonts w:cs="Calibri"/>
              </w:rPr>
            </w:pPr>
            <w:ins w:id="46" w:author="Vignesh L S K" w:date="2016-11-18T11:31:00Z">
              <w:r>
                <w:rPr>
                  <w:rFonts w:cs="Calibri"/>
                </w:rPr>
                <w:t>Updated per design rev. 2.0.0</w:t>
              </w:r>
            </w:ins>
          </w:p>
        </w:tc>
        <w:tc>
          <w:tcPr>
            <w:tcW w:w="1980" w:type="dxa"/>
          </w:tcPr>
          <w:p w:rsidR="00867F58" w:rsidRPr="00AA38E8" w:rsidRDefault="006463CD">
            <w:pPr>
              <w:rPr>
                <w:rFonts w:cs="Calibri"/>
              </w:rPr>
            </w:pPr>
            <w:ins w:id="47" w:author="Vignesh L S K" w:date="2016-11-18T11:31:00Z">
              <w:r>
                <w:rPr>
                  <w:rFonts w:cs="Calibri"/>
                </w:rPr>
                <w:t>TATA</w:t>
              </w:r>
            </w:ins>
          </w:p>
        </w:tc>
        <w:tc>
          <w:tcPr>
            <w:tcW w:w="1170" w:type="dxa"/>
          </w:tcPr>
          <w:p w:rsidR="00867F58" w:rsidRPr="00AA38E8" w:rsidRDefault="006463CD">
            <w:pPr>
              <w:rPr>
                <w:rFonts w:cs="Calibri"/>
              </w:rPr>
            </w:pPr>
            <w:ins w:id="48" w:author="Vignesh L S K" w:date="2016-11-18T11:31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350" w:type="dxa"/>
          </w:tcPr>
          <w:p w:rsidR="00867F58" w:rsidRPr="00AA38E8" w:rsidRDefault="006463CD" w:rsidP="00C375E8">
            <w:pPr>
              <w:rPr>
                <w:rFonts w:cs="Calibri"/>
              </w:rPr>
            </w:pPr>
            <w:ins w:id="49" w:author="Vignesh L S K" w:date="2016-11-18T11:31:00Z">
              <w:r>
                <w:rPr>
                  <w:rFonts w:cs="Calibri"/>
                </w:rPr>
                <w:t>18-Nov-2016</w:t>
              </w:r>
            </w:ins>
          </w:p>
        </w:tc>
      </w:tr>
      <w:tr w:rsidR="00867F58" w:rsidRPr="00AA38E8" w:rsidDel="006463CD" w:rsidTr="00BE7622">
        <w:trPr>
          <w:del w:id="50" w:author="Vignesh L S K" w:date="2016-11-18T11:31:00Z"/>
        </w:trPr>
        <w:tc>
          <w:tcPr>
            <w:tcW w:w="540" w:type="dxa"/>
          </w:tcPr>
          <w:p w:rsidR="00867F58" w:rsidDel="006463CD" w:rsidRDefault="00867F58">
            <w:pPr>
              <w:rPr>
                <w:del w:id="51" w:author="Vignesh L S K" w:date="2016-11-18T11:31:00Z"/>
                <w:rFonts w:cs="Calibri"/>
              </w:rPr>
            </w:pPr>
          </w:p>
        </w:tc>
        <w:tc>
          <w:tcPr>
            <w:tcW w:w="4050" w:type="dxa"/>
          </w:tcPr>
          <w:p w:rsidR="00867F58" w:rsidDel="006463CD" w:rsidRDefault="00867F58" w:rsidP="00152041">
            <w:pPr>
              <w:rPr>
                <w:del w:id="52" w:author="Vignesh L S K" w:date="2016-11-18T11:31:00Z"/>
              </w:rPr>
            </w:pPr>
          </w:p>
        </w:tc>
        <w:tc>
          <w:tcPr>
            <w:tcW w:w="1980" w:type="dxa"/>
          </w:tcPr>
          <w:p w:rsidR="00867F58" w:rsidDel="006463CD" w:rsidRDefault="00867F58">
            <w:pPr>
              <w:rPr>
                <w:del w:id="53" w:author="Vignesh L S K" w:date="2016-11-18T11:31:00Z"/>
                <w:rFonts w:cs="Calibri"/>
              </w:rPr>
            </w:pPr>
          </w:p>
        </w:tc>
        <w:tc>
          <w:tcPr>
            <w:tcW w:w="1170" w:type="dxa"/>
          </w:tcPr>
          <w:p w:rsidR="00867F58" w:rsidDel="006463CD" w:rsidRDefault="00867F58">
            <w:pPr>
              <w:rPr>
                <w:del w:id="54" w:author="Vignesh L S K" w:date="2016-11-18T11:31:00Z"/>
                <w:rFonts w:cs="Calibri"/>
              </w:rPr>
            </w:pPr>
          </w:p>
        </w:tc>
        <w:tc>
          <w:tcPr>
            <w:tcW w:w="1350" w:type="dxa"/>
          </w:tcPr>
          <w:p w:rsidR="00867F58" w:rsidDel="006463CD" w:rsidRDefault="00867F58" w:rsidP="00C375E8">
            <w:pPr>
              <w:rPr>
                <w:del w:id="55" w:author="Vignesh L S K" w:date="2016-11-18T11:31:00Z"/>
                <w:rFonts w:cs="Calibri"/>
              </w:rPr>
            </w:pPr>
          </w:p>
        </w:tc>
      </w:tr>
      <w:tr w:rsidR="00867F58" w:rsidRPr="00AA38E8" w:rsidDel="006463CD" w:rsidTr="00BE7622">
        <w:trPr>
          <w:del w:id="56" w:author="Vignesh L S K" w:date="2016-11-18T11:31:00Z"/>
        </w:trPr>
        <w:tc>
          <w:tcPr>
            <w:tcW w:w="540" w:type="dxa"/>
          </w:tcPr>
          <w:p w:rsidR="00867F58" w:rsidDel="006463CD" w:rsidRDefault="00867F58">
            <w:pPr>
              <w:rPr>
                <w:del w:id="57" w:author="Vignesh L S K" w:date="2016-11-18T11:31:00Z"/>
                <w:rFonts w:cs="Calibri"/>
              </w:rPr>
            </w:pPr>
          </w:p>
        </w:tc>
        <w:tc>
          <w:tcPr>
            <w:tcW w:w="4050" w:type="dxa"/>
          </w:tcPr>
          <w:p w:rsidR="00867F58" w:rsidDel="006463CD" w:rsidRDefault="00867F58" w:rsidP="00152041">
            <w:pPr>
              <w:rPr>
                <w:del w:id="58" w:author="Vignesh L S K" w:date="2016-11-18T11:31:00Z"/>
              </w:rPr>
            </w:pPr>
          </w:p>
        </w:tc>
        <w:tc>
          <w:tcPr>
            <w:tcW w:w="1980" w:type="dxa"/>
          </w:tcPr>
          <w:p w:rsidR="00867F58" w:rsidDel="006463CD" w:rsidRDefault="00867F58">
            <w:pPr>
              <w:rPr>
                <w:del w:id="59" w:author="Vignesh L S K" w:date="2016-11-18T11:31:00Z"/>
                <w:rFonts w:cs="Calibri"/>
              </w:rPr>
            </w:pPr>
          </w:p>
        </w:tc>
        <w:tc>
          <w:tcPr>
            <w:tcW w:w="1170" w:type="dxa"/>
          </w:tcPr>
          <w:p w:rsidR="00867F58" w:rsidDel="006463CD" w:rsidRDefault="00867F58">
            <w:pPr>
              <w:rPr>
                <w:del w:id="60" w:author="Vignesh L S K" w:date="2016-11-18T11:31:00Z"/>
                <w:rFonts w:cs="Calibri"/>
              </w:rPr>
            </w:pPr>
          </w:p>
        </w:tc>
        <w:tc>
          <w:tcPr>
            <w:tcW w:w="1350" w:type="dxa"/>
          </w:tcPr>
          <w:p w:rsidR="00867F58" w:rsidDel="006463CD" w:rsidRDefault="00867F58" w:rsidP="00C375E8">
            <w:pPr>
              <w:rPr>
                <w:del w:id="61" w:author="Vignesh L S K" w:date="2016-11-18T11:31:00Z"/>
                <w:rFonts w:cs="Calibri"/>
              </w:rPr>
            </w:pPr>
          </w:p>
        </w:tc>
      </w:tr>
      <w:tr w:rsidR="00867F58" w:rsidRPr="00AA38E8" w:rsidDel="006463CD" w:rsidTr="00BE7622">
        <w:trPr>
          <w:del w:id="62" w:author="Vignesh L S K" w:date="2016-11-18T11:32:00Z"/>
        </w:trPr>
        <w:tc>
          <w:tcPr>
            <w:tcW w:w="540" w:type="dxa"/>
          </w:tcPr>
          <w:p w:rsidR="00867F58" w:rsidDel="006463CD" w:rsidRDefault="00867F58">
            <w:pPr>
              <w:rPr>
                <w:del w:id="63" w:author="Vignesh L S K" w:date="2016-11-18T11:32:00Z"/>
                <w:rFonts w:cs="Calibri"/>
              </w:rPr>
            </w:pPr>
          </w:p>
        </w:tc>
        <w:tc>
          <w:tcPr>
            <w:tcW w:w="4050" w:type="dxa"/>
          </w:tcPr>
          <w:p w:rsidR="00867F58" w:rsidDel="006463CD" w:rsidRDefault="00867F58" w:rsidP="00152041">
            <w:pPr>
              <w:rPr>
                <w:del w:id="64" w:author="Vignesh L S K" w:date="2016-11-18T11:32:00Z"/>
              </w:rPr>
            </w:pPr>
          </w:p>
        </w:tc>
        <w:tc>
          <w:tcPr>
            <w:tcW w:w="1980" w:type="dxa"/>
          </w:tcPr>
          <w:p w:rsidR="00867F58" w:rsidDel="006463CD" w:rsidRDefault="00867F58">
            <w:pPr>
              <w:rPr>
                <w:del w:id="65" w:author="Vignesh L S K" w:date="2016-11-18T11:32:00Z"/>
                <w:rFonts w:cs="Calibri"/>
              </w:rPr>
            </w:pPr>
          </w:p>
        </w:tc>
        <w:tc>
          <w:tcPr>
            <w:tcW w:w="1170" w:type="dxa"/>
          </w:tcPr>
          <w:p w:rsidR="00867F58" w:rsidDel="006463CD" w:rsidRDefault="00867F58">
            <w:pPr>
              <w:rPr>
                <w:del w:id="66" w:author="Vignesh L S K" w:date="2016-11-18T11:32:00Z"/>
                <w:rFonts w:cs="Calibri"/>
              </w:rPr>
            </w:pPr>
          </w:p>
        </w:tc>
        <w:tc>
          <w:tcPr>
            <w:tcW w:w="1350" w:type="dxa"/>
          </w:tcPr>
          <w:p w:rsidR="00867F58" w:rsidDel="006463CD" w:rsidRDefault="00867F58" w:rsidP="00C375E8">
            <w:pPr>
              <w:rPr>
                <w:del w:id="67" w:author="Vignesh L S K" w:date="2016-11-18T11:32:00Z"/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68" w:name="_Toc378476016"/>
      <w:bookmarkStart w:id="69" w:name="_Toc348792978"/>
      <w:bookmarkStart w:id="70" w:name="_Toc348793074"/>
      <w:bookmarkStart w:id="71" w:name="_Toc348793965"/>
      <w:bookmarkStart w:id="72" w:name="_Toc349459173"/>
      <w:bookmarkStart w:id="73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68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473BDC" w:rsidRDefault="009C5629">
      <w:pPr>
        <w:pStyle w:val="TOC1"/>
        <w:rPr>
          <w:ins w:id="74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ins w:id="75" w:author="Vignesh L S K" w:date="2016-11-18T11:55:00Z">
        <w:r w:rsidR="00473BDC" w:rsidRPr="006D16D7">
          <w:rPr>
            <w:rStyle w:val="Hyperlink"/>
            <w:noProof/>
          </w:rPr>
          <w:fldChar w:fldCharType="begin"/>
        </w:r>
        <w:r w:rsidR="00473BDC" w:rsidRPr="006D16D7">
          <w:rPr>
            <w:rStyle w:val="Hyperlink"/>
            <w:noProof/>
          </w:rPr>
          <w:instrText xml:space="preserve"> </w:instrText>
        </w:r>
        <w:r w:rsidR="00473BDC">
          <w:rPr>
            <w:noProof/>
          </w:rPr>
          <w:instrText>HYPERLINK \l "_Toc467233476"</w:instrText>
        </w:r>
        <w:r w:rsidR="00473BDC" w:rsidRPr="006D16D7">
          <w:rPr>
            <w:rStyle w:val="Hyperlink"/>
            <w:noProof/>
          </w:rPr>
          <w:instrText xml:space="preserve"> </w:instrText>
        </w:r>
        <w:r w:rsidR="00473BDC" w:rsidRPr="006D16D7">
          <w:rPr>
            <w:rStyle w:val="Hyperlink"/>
            <w:noProof/>
          </w:rPr>
          <w:fldChar w:fldCharType="separate"/>
        </w:r>
        <w:r w:rsidR="00473BDC" w:rsidRPr="006D16D7">
          <w:rPr>
            <w:rStyle w:val="Hyperlink"/>
            <w:rFonts w:ascii="Calibri" w:hAnsi="Calibri" w:cs="Calibri"/>
            <w:noProof/>
          </w:rPr>
          <w:t>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Abbrevations And Acronyms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_Toc467233476 \h </w:instrText>
        </w:r>
      </w:ins>
      <w:r w:rsidR="00473BDC">
        <w:rPr>
          <w:noProof/>
          <w:webHidden/>
        </w:rPr>
      </w:r>
      <w:r w:rsidR="00473BDC">
        <w:rPr>
          <w:noProof/>
          <w:webHidden/>
        </w:rPr>
        <w:fldChar w:fldCharType="separate"/>
      </w:r>
      <w:ins w:id="76" w:author="Vignesh L S K" w:date="2016-11-18T11:55:00Z">
        <w:r w:rsidR="00473BDC">
          <w:rPr>
            <w:noProof/>
            <w:webHidden/>
          </w:rPr>
          <w:t>5</w:t>
        </w:r>
        <w:r w:rsidR="00473BDC">
          <w:rPr>
            <w:noProof/>
            <w:webHidden/>
          </w:rPr>
          <w:fldChar w:fldCharType="end"/>
        </w:r>
        <w:r w:rsidR="00473BDC"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1"/>
        <w:rPr>
          <w:ins w:id="77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78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"_Toc467233477"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_Toc467233477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" w:author="Vignesh L S K" w:date="2016-11-18T11:5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1"/>
        <w:rPr>
          <w:ins w:id="80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81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"_Toc467233482"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noProof/>
          </w:rPr>
          <w:t>MotVel</w:t>
        </w:r>
        <w:r w:rsidRPr="006D16D7">
          <w:rPr>
            <w:rStyle w:val="Hyperlink"/>
            <w:rFonts w:ascii="Calibri" w:hAnsi="Calibri" w:cs="Calibri"/>
            <w:noProof/>
          </w:rPr>
          <w:t xml:space="preserve"> &amp; High-Level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_Toc467233482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" w:author="Vignesh L S K" w:date="2016-11-18T11:5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1"/>
        <w:rPr>
          <w:ins w:id="83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84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"_Toc467233483"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Design details of software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_Toc467233483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Vignesh L S K" w:date="2016-11-18T11:5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2"/>
        <w:rPr>
          <w:ins w:id="86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87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"_Toc467233484"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 xml:space="preserve">Graphical representation OF </w:t>
        </w:r>
        <w:r w:rsidRPr="006D16D7">
          <w:rPr>
            <w:rStyle w:val="Hyperlink"/>
          </w:rPr>
          <w:t>MotVel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_Toc467233484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Vignesh L S K" w:date="2016-11-18T11:5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8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90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"_Toc467233485"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_Toc467233485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1" w:author="Vignesh L S K" w:date="2016-11-18T11:5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92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93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"_Toc467233486"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4.2.1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_Toc467233486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Vignesh L S K" w:date="2016-11-18T11:5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9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96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"_Toc467233487"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4.2.2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_Toc467233487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Vignesh L S K" w:date="2016-11-18T11:5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98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99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"_Toc467233488"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COMPONENT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_Toc467233488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0" w:author="Vignesh L S K" w:date="2016-11-18T11:55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1"/>
        <w:rPr>
          <w:ins w:id="101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102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"_Toc467233489"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Variable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_Toc467233489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3" w:author="Vignesh L S K" w:date="2016-11-18T11:55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2"/>
        <w:rPr>
          <w:ins w:id="104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05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"_Toc467233490"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User defined typedef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_Toc467233490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6" w:author="Vignesh L S K" w:date="2016-11-18T11:55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0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08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"_Toc467233497"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_Toc467233497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9" w:author="Vignesh L S K" w:date="2016-11-18T11:55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1"/>
        <w:rPr>
          <w:ins w:id="110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111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"_Toc467233498"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Constant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_Toc467233498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2" w:author="Vignesh L S K" w:date="2016-11-18T11:55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2"/>
        <w:rPr>
          <w:ins w:id="11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14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"_Toc467233499"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6.1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Program(fixed)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_Toc467233499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5" w:author="Vignesh L S K" w:date="2016-11-18T11:5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16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17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"_Toc467233500"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6.1.1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8" w:author="Vignesh L S K" w:date="2016-11-18T11:5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1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20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"_Toc467233501"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6.1.1.1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1" w:author="Vignesh L S K" w:date="2016-11-18T11:5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22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23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"_Toc467233502"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6.1.2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Module specific Lookup Tables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4" w:author="Vignesh L S K" w:date="2016-11-18T11:55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1"/>
        <w:rPr>
          <w:ins w:id="125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126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"_Toc467233503"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Software Module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_Toc467233503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7" w:author="Vignesh L S K" w:date="2016-11-18T11:55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2"/>
        <w:rPr>
          <w:ins w:id="128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29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"_Toc467233504"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0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3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32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"_Toc467233505"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Initialization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3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34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35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"_Toc467233506"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6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3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38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"_Toc467233507"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INIT: MotVelPER1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9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40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41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"_Toc467233508"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2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4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44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"_Toc467233509"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_Toc467233509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5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46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47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"_Toc467233510"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8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4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50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"_Toc467233511"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1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52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53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"_Toc467233512"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7.1.2.5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4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5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56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"_Toc467233513"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7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58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59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"_Toc467233514"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INIT: MotVelPER2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0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6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62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"_Toc467233515"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3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64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65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"_Toc467233516"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6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6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68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"_Toc467233517"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9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70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71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"_Toc467233518"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2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7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74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"_Toc467233519"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7.1.3.5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5" w:author="Vignesh L S K" w:date="2016-11-18T11:55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76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77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"_Toc467233520"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8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7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80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"_Toc467233521"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1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82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83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"_Toc467233522"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7.1.4.1.1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4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8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86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"_Toc467233523"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Local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7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88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89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"_Toc467233525"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0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2"/>
        <w:rPr>
          <w:ins w:id="19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ins w:id="192" w:author="Vignesh L S K" w:date="2016-11-18T11:55:00Z">
        <w:r w:rsidRPr="006D16D7">
          <w:rPr>
            <w:rStyle w:val="Hyperlink"/>
          </w:rPr>
          <w:fldChar w:fldCharType="begin"/>
        </w:r>
        <w:r w:rsidRPr="006D16D7">
          <w:rPr>
            <w:rStyle w:val="Hyperlink"/>
          </w:rPr>
          <w:instrText xml:space="preserve"> </w:instrText>
        </w:r>
        <w:r>
          <w:instrText>HYPERLINK \l "_Toc467233526"</w:instrText>
        </w:r>
        <w:r w:rsidRPr="006D16D7">
          <w:rPr>
            <w:rStyle w:val="Hyperlink"/>
          </w:rPr>
          <w:instrText xml:space="preserve"> </w:instrText>
        </w:r>
        <w:r w:rsidRPr="006D16D7">
          <w:rPr>
            <w:rStyle w:val="Hyperlink"/>
          </w:rPr>
          <w:fldChar w:fldCharType="separate"/>
        </w:r>
        <w:r w:rsidRPr="006D16D7">
          <w:rPr>
            <w:rStyle w:val="Hyperlink"/>
            <w:rFonts w:ascii="Calibri" w:hAnsi="Calibri" w:cs="Calibri"/>
          </w:rPr>
          <w:t>7.1.6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/>
          </w:rPr>
          <w:t>Tranisition</w:t>
        </w:r>
        <w:r w:rsidRPr="006D16D7">
          <w:rPr>
            <w:rStyle w:val="Hyperlink"/>
            <w:rFonts w:ascii="Calibri" w:hAnsi="Calibri" w:cs="Calibri"/>
          </w:rPr>
          <w:t xml:space="preserve">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_Toc467233526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3" w:author="Vignesh L S K" w:date="2016-11-18T11:55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6D16D7">
          <w:rPr>
            <w:rStyle w:val="Hyperlink"/>
          </w:rPr>
          <w:fldChar w:fldCharType="end"/>
        </w:r>
      </w:ins>
    </w:p>
    <w:p w:rsidR="00473BDC" w:rsidRDefault="00473BDC">
      <w:pPr>
        <w:pStyle w:val="TOC1"/>
        <w:rPr>
          <w:ins w:id="194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195" w:author="Vignesh L S K" w:date="2016-11-18T11:55:00Z">
        <w:r w:rsidRPr="006D16D7">
          <w:rPr>
            <w:rStyle w:val="Hyperlink"/>
            <w:noProof/>
          </w:rPr>
          <w:lastRenderedPageBreak/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"_Toc467233527"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Known Limitations With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_Toc467233527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6" w:author="Vignesh L S K" w:date="2016-11-18T11:55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1"/>
        <w:rPr>
          <w:ins w:id="197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198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"_Toc467233528"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UNIT TEST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_Toc467233528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9" w:author="Vignesh L S K" w:date="2016-11-18T11:55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473BDC" w:rsidRDefault="00473BDC">
      <w:pPr>
        <w:pStyle w:val="TOC1"/>
        <w:rPr>
          <w:ins w:id="200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ins w:id="201" w:author="Vignesh L S K" w:date="2016-11-18T11:55:00Z">
        <w:r w:rsidRPr="006D16D7">
          <w:rPr>
            <w:rStyle w:val="Hyperlink"/>
            <w:noProof/>
          </w:rPr>
          <w:fldChar w:fldCharType="begin"/>
        </w:r>
        <w:r w:rsidRPr="006D16D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"_Toc467233529"</w:instrText>
        </w:r>
        <w:r w:rsidRPr="006D16D7">
          <w:rPr>
            <w:rStyle w:val="Hyperlink"/>
            <w:noProof/>
          </w:rPr>
          <w:instrText xml:space="preserve"> </w:instrText>
        </w:r>
        <w:r w:rsidRPr="006D16D7">
          <w:rPr>
            <w:rStyle w:val="Hyperlink"/>
            <w:noProof/>
          </w:rPr>
          <w:fldChar w:fldCharType="separate"/>
        </w:r>
        <w:r w:rsidRPr="006D16D7">
          <w:rPr>
            <w:rStyle w:val="Hyperlink"/>
            <w:rFonts w:ascii="Calibri" w:hAnsi="Calibri" w:cs="Calibri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Pr="006D16D7">
          <w:rPr>
            <w:rStyle w:val="Hyperlink"/>
            <w:rFonts w:ascii="Calibri" w:hAnsi="Calibri"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_Toc467233529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Vignesh L S K" w:date="2016-11-18T11:55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D16D7">
          <w:rPr>
            <w:rStyle w:val="Hyperlink"/>
            <w:noProof/>
          </w:rPr>
          <w:fldChar w:fldCharType="end"/>
        </w:r>
      </w:ins>
    </w:p>
    <w:p w:rsidR="001A714F" w:rsidDel="00473BDC" w:rsidRDefault="001A714F">
      <w:pPr>
        <w:pStyle w:val="TOC1"/>
        <w:rPr>
          <w:del w:id="203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04" w:author="Vignesh L S K" w:date="2016-11-18T11:55:00Z">
        <w:r w:rsidRPr="00473BDC" w:rsidDel="00473BDC">
          <w:rPr>
            <w:rPrChange w:id="205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06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Abbrevations And Acronyms</w:delText>
        </w:r>
        <w:r w:rsidDel="00473BDC">
          <w:rPr>
            <w:noProof/>
            <w:webHidden/>
          </w:rPr>
          <w:tab/>
          <w:delText>4</w:delText>
        </w:r>
      </w:del>
    </w:p>
    <w:p w:rsidR="001A714F" w:rsidDel="00473BDC" w:rsidRDefault="001A714F">
      <w:pPr>
        <w:pStyle w:val="TOC1"/>
        <w:rPr>
          <w:del w:id="207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08" w:author="Vignesh L S K" w:date="2016-11-18T11:55:00Z">
        <w:r w:rsidRPr="00473BDC" w:rsidDel="00473BDC">
          <w:rPr>
            <w:rPrChange w:id="209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10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References</w:delText>
        </w:r>
        <w:r w:rsidDel="00473BDC">
          <w:rPr>
            <w:noProof/>
            <w:webHidden/>
          </w:rPr>
          <w:tab/>
          <w:delText>5</w:delText>
        </w:r>
      </w:del>
    </w:p>
    <w:p w:rsidR="001A714F" w:rsidDel="00473BDC" w:rsidRDefault="001A714F">
      <w:pPr>
        <w:pStyle w:val="TOC1"/>
        <w:rPr>
          <w:del w:id="211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12" w:author="Vignesh L S K" w:date="2016-11-18T11:55:00Z">
        <w:r w:rsidRPr="00473BDC" w:rsidDel="00473BDC">
          <w:rPr>
            <w:rPrChange w:id="213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3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14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High-Level Description</w:delText>
        </w:r>
        <w:r w:rsidDel="00473BDC">
          <w:rPr>
            <w:noProof/>
            <w:webHidden/>
          </w:rPr>
          <w:tab/>
          <w:delText>6</w:delText>
        </w:r>
      </w:del>
    </w:p>
    <w:p w:rsidR="001A714F" w:rsidDel="00473BDC" w:rsidRDefault="001A714F">
      <w:pPr>
        <w:pStyle w:val="TOC1"/>
        <w:rPr>
          <w:del w:id="215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16" w:author="Vignesh L S K" w:date="2016-11-18T11:55:00Z">
        <w:r w:rsidRPr="00473BDC" w:rsidDel="00473BDC">
          <w:rPr>
            <w:rPrChange w:id="217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4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18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Design details of software module</w:delText>
        </w:r>
        <w:r w:rsidDel="00473BDC">
          <w:rPr>
            <w:noProof/>
            <w:webHidden/>
          </w:rPr>
          <w:tab/>
          <w:delText>7</w:delText>
        </w:r>
      </w:del>
    </w:p>
    <w:p w:rsidR="001A714F" w:rsidDel="00473BDC" w:rsidRDefault="001A714F">
      <w:pPr>
        <w:pStyle w:val="TOC2"/>
        <w:rPr>
          <w:del w:id="21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20" w:author="Vignesh L S K" w:date="2016-11-18T11:55:00Z">
        <w:r w:rsidRPr="00473BDC" w:rsidDel="00473BDC">
          <w:rPr>
            <w:rPrChange w:id="221" w:author="Vignesh L S K" w:date="2016-11-18T11:55:00Z">
              <w:rPr>
                <w:rStyle w:val="Hyperlink"/>
                <w:rFonts w:cs="Calibri"/>
              </w:rPr>
            </w:rPrChange>
          </w:rPr>
          <w:delText>4.1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22" w:author="Vignesh L S K" w:date="2016-11-18T11:55:00Z">
              <w:rPr>
                <w:rStyle w:val="Hyperlink"/>
                <w:rFonts w:cs="Calibri"/>
              </w:rPr>
            </w:rPrChange>
          </w:rPr>
          <w:delText>Graphical representation</w:delText>
        </w:r>
        <w:r w:rsidDel="00473BDC">
          <w:rPr>
            <w:webHidden/>
          </w:rPr>
          <w:tab/>
          <w:delText>7</w:delText>
        </w:r>
      </w:del>
    </w:p>
    <w:p w:rsidR="001A714F" w:rsidDel="00473BDC" w:rsidRDefault="001A714F">
      <w:pPr>
        <w:pStyle w:val="TOC2"/>
        <w:rPr>
          <w:del w:id="22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24" w:author="Vignesh L S K" w:date="2016-11-18T11:55:00Z">
        <w:r w:rsidRPr="00473BDC" w:rsidDel="00473BDC">
          <w:rPr>
            <w:rPrChange w:id="225" w:author="Vignesh L S K" w:date="2016-11-18T11:55:00Z">
              <w:rPr>
                <w:rStyle w:val="Hyperlink"/>
                <w:rFonts w:cs="Calibri"/>
              </w:rPr>
            </w:rPrChange>
          </w:rPr>
          <w:delText>4.2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26" w:author="Vignesh L S K" w:date="2016-11-18T11:55:00Z">
              <w:rPr>
                <w:rStyle w:val="Hyperlink"/>
                <w:rFonts w:cs="Calibri"/>
              </w:rPr>
            </w:rPrChange>
          </w:rPr>
          <w:delText>Data Flow Diagram</w:delText>
        </w:r>
        <w:r w:rsidDel="00473BDC">
          <w:rPr>
            <w:webHidden/>
          </w:rPr>
          <w:tab/>
          <w:delText>7</w:delText>
        </w:r>
      </w:del>
    </w:p>
    <w:p w:rsidR="001A714F" w:rsidDel="00473BDC" w:rsidRDefault="001A714F">
      <w:pPr>
        <w:pStyle w:val="TOC2"/>
        <w:rPr>
          <w:del w:id="22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28" w:author="Vignesh L S K" w:date="2016-11-18T11:55:00Z">
        <w:r w:rsidRPr="00473BDC" w:rsidDel="00473BDC">
          <w:rPr>
            <w:rPrChange w:id="229" w:author="Vignesh L S K" w:date="2016-11-18T11:55:00Z">
              <w:rPr>
                <w:rStyle w:val="Hyperlink"/>
                <w:rFonts w:cs="Calibri"/>
              </w:rPr>
            </w:rPrChange>
          </w:rPr>
          <w:delText>4.2.1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30" w:author="Vignesh L S K" w:date="2016-11-18T11:55:00Z">
              <w:rPr>
                <w:rStyle w:val="Hyperlink"/>
                <w:rFonts w:cs="Calibri"/>
              </w:rPr>
            </w:rPrChange>
          </w:rPr>
          <w:delText>Module level DFD</w:delText>
        </w:r>
        <w:r w:rsidDel="00473BDC">
          <w:rPr>
            <w:webHidden/>
          </w:rPr>
          <w:tab/>
          <w:delText>7</w:delText>
        </w:r>
      </w:del>
    </w:p>
    <w:p w:rsidR="001A714F" w:rsidDel="00473BDC" w:rsidRDefault="001A714F">
      <w:pPr>
        <w:pStyle w:val="TOC2"/>
        <w:rPr>
          <w:del w:id="23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32" w:author="Vignesh L S K" w:date="2016-11-18T11:55:00Z">
        <w:r w:rsidRPr="00473BDC" w:rsidDel="00473BDC">
          <w:rPr>
            <w:rPrChange w:id="233" w:author="Vignesh L S K" w:date="2016-11-18T11:55:00Z">
              <w:rPr>
                <w:rStyle w:val="Hyperlink"/>
                <w:rFonts w:cs="Calibri"/>
              </w:rPr>
            </w:rPrChange>
          </w:rPr>
          <w:delText>4.2.2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34" w:author="Vignesh L S K" w:date="2016-11-18T11:55:00Z">
              <w:rPr>
                <w:rStyle w:val="Hyperlink"/>
                <w:rFonts w:cs="Calibri"/>
              </w:rPr>
            </w:rPrChange>
          </w:rPr>
          <w:delText>Sub-Module level DFD</w:delText>
        </w:r>
        <w:r w:rsidDel="00473BDC">
          <w:rPr>
            <w:webHidden/>
          </w:rPr>
          <w:tab/>
          <w:delText>7</w:delText>
        </w:r>
      </w:del>
    </w:p>
    <w:p w:rsidR="001A714F" w:rsidDel="00473BDC" w:rsidRDefault="001A714F">
      <w:pPr>
        <w:pStyle w:val="TOC2"/>
        <w:rPr>
          <w:del w:id="23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36" w:author="Vignesh L S K" w:date="2016-11-18T11:55:00Z">
        <w:r w:rsidRPr="00473BDC" w:rsidDel="00473BDC">
          <w:rPr>
            <w:rPrChange w:id="237" w:author="Vignesh L S K" w:date="2016-11-18T11:55:00Z">
              <w:rPr>
                <w:rStyle w:val="Hyperlink"/>
                <w:rFonts w:cs="Calibri"/>
              </w:rPr>
            </w:rPrChange>
          </w:rPr>
          <w:delText>4.3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38" w:author="Vignesh L S K" w:date="2016-11-18T11:55:00Z">
              <w:rPr>
                <w:rStyle w:val="Hyperlink"/>
                <w:rFonts w:cs="Calibri"/>
              </w:rPr>
            </w:rPrChange>
          </w:rPr>
          <w:delText>COMPONENT FLOW DIAGRAM</w:delText>
        </w:r>
        <w:r w:rsidDel="00473BDC">
          <w:rPr>
            <w:webHidden/>
          </w:rPr>
          <w:tab/>
          <w:delText>7</w:delText>
        </w:r>
      </w:del>
    </w:p>
    <w:p w:rsidR="001A714F" w:rsidDel="00473BDC" w:rsidRDefault="001A714F">
      <w:pPr>
        <w:pStyle w:val="TOC1"/>
        <w:rPr>
          <w:del w:id="239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40" w:author="Vignesh L S K" w:date="2016-11-18T11:55:00Z">
        <w:r w:rsidRPr="00473BDC" w:rsidDel="00473BDC">
          <w:rPr>
            <w:rPrChange w:id="241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5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42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Variable Data Dictionary</w:delText>
        </w:r>
        <w:r w:rsidDel="00473BDC">
          <w:rPr>
            <w:noProof/>
            <w:webHidden/>
          </w:rPr>
          <w:tab/>
          <w:delText>8</w:delText>
        </w:r>
      </w:del>
    </w:p>
    <w:p w:rsidR="001A714F" w:rsidDel="00473BDC" w:rsidRDefault="001A714F">
      <w:pPr>
        <w:pStyle w:val="TOC2"/>
        <w:rPr>
          <w:del w:id="24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4" w:author="Vignesh L S K" w:date="2016-11-18T11:55:00Z">
        <w:r w:rsidRPr="00473BDC" w:rsidDel="00473BDC">
          <w:rPr>
            <w:rPrChange w:id="245" w:author="Vignesh L S K" w:date="2016-11-18T11:55:00Z">
              <w:rPr>
                <w:rStyle w:val="Hyperlink"/>
                <w:rFonts w:cs="Calibri"/>
              </w:rPr>
            </w:rPrChange>
          </w:rPr>
          <w:delText>5.1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46" w:author="Vignesh L S K" w:date="2016-11-18T11:55:00Z">
              <w:rPr>
                <w:rStyle w:val="Hyperlink"/>
                <w:rFonts w:cs="Calibri"/>
              </w:rPr>
            </w:rPrChange>
          </w:rPr>
          <w:delText>User defined typedef definition/declaration</w:delText>
        </w:r>
        <w:r w:rsidDel="00473BDC">
          <w:rPr>
            <w:webHidden/>
          </w:rPr>
          <w:tab/>
          <w:delText>8</w:delText>
        </w:r>
      </w:del>
    </w:p>
    <w:p w:rsidR="001A714F" w:rsidDel="00473BDC" w:rsidRDefault="001A714F">
      <w:pPr>
        <w:pStyle w:val="TOC2"/>
        <w:rPr>
          <w:del w:id="24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8" w:author="Vignesh L S K" w:date="2016-11-18T11:55:00Z">
        <w:r w:rsidRPr="00473BDC" w:rsidDel="00473BDC">
          <w:rPr>
            <w:rPrChange w:id="249" w:author="Vignesh L S K" w:date="2016-11-18T11:55:00Z">
              <w:rPr>
                <w:rStyle w:val="Hyperlink"/>
                <w:rFonts w:cs="Calibri"/>
              </w:rPr>
            </w:rPrChange>
          </w:rPr>
          <w:delText>5.2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50" w:author="Vignesh L S K" w:date="2016-11-18T11:55:00Z">
              <w:rPr>
                <w:rStyle w:val="Hyperlink"/>
                <w:rFonts w:cs="Calibri"/>
              </w:rPr>
            </w:rPrChange>
          </w:rPr>
          <w:delText>Variable definition for enumerated types</w:delText>
        </w:r>
        <w:r w:rsidDel="00473BDC">
          <w:rPr>
            <w:webHidden/>
          </w:rPr>
          <w:tab/>
          <w:delText>8</w:delText>
        </w:r>
      </w:del>
    </w:p>
    <w:p w:rsidR="001A714F" w:rsidDel="00473BDC" w:rsidRDefault="001A714F">
      <w:pPr>
        <w:pStyle w:val="TOC1"/>
        <w:rPr>
          <w:del w:id="251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52" w:author="Vignesh L S K" w:date="2016-11-18T11:55:00Z">
        <w:r w:rsidRPr="00473BDC" w:rsidDel="00473BDC">
          <w:rPr>
            <w:rPrChange w:id="253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6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54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Constant Data Dictionary</w:delText>
        </w:r>
        <w:r w:rsidDel="00473BDC">
          <w:rPr>
            <w:noProof/>
            <w:webHidden/>
          </w:rPr>
          <w:tab/>
          <w:delText>9</w:delText>
        </w:r>
      </w:del>
    </w:p>
    <w:p w:rsidR="001A714F" w:rsidDel="00473BDC" w:rsidRDefault="001A714F">
      <w:pPr>
        <w:pStyle w:val="TOC2"/>
        <w:rPr>
          <w:del w:id="25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56" w:author="Vignesh L S K" w:date="2016-11-18T11:55:00Z">
        <w:r w:rsidRPr="00473BDC" w:rsidDel="00473BDC">
          <w:rPr>
            <w:rPrChange w:id="257" w:author="Vignesh L S K" w:date="2016-11-18T11:55:00Z">
              <w:rPr>
                <w:rStyle w:val="Hyperlink"/>
                <w:rFonts w:cs="Calibri"/>
              </w:rPr>
            </w:rPrChange>
          </w:rPr>
          <w:delText>6.1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58" w:author="Vignesh L S K" w:date="2016-11-18T11:55:00Z">
              <w:rPr>
                <w:rStyle w:val="Hyperlink"/>
                <w:rFonts w:cs="Calibri"/>
              </w:rPr>
            </w:rPrChange>
          </w:rPr>
          <w:delText>Program(fixed) Constants</w:delText>
        </w:r>
        <w:r w:rsidDel="00473BDC">
          <w:rPr>
            <w:webHidden/>
          </w:rPr>
          <w:tab/>
          <w:delText>9</w:delText>
        </w:r>
      </w:del>
    </w:p>
    <w:p w:rsidR="001A714F" w:rsidDel="00473BDC" w:rsidRDefault="001A714F">
      <w:pPr>
        <w:pStyle w:val="TOC2"/>
        <w:rPr>
          <w:del w:id="25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0" w:author="Vignesh L S K" w:date="2016-11-18T11:55:00Z">
        <w:r w:rsidRPr="00473BDC" w:rsidDel="00473BDC">
          <w:rPr>
            <w:rPrChange w:id="261" w:author="Vignesh L S K" w:date="2016-11-18T11:55:00Z">
              <w:rPr>
                <w:rStyle w:val="Hyperlink"/>
                <w:rFonts w:cs="Calibri"/>
              </w:rPr>
            </w:rPrChange>
          </w:rPr>
          <w:delText>6.1.1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62" w:author="Vignesh L S K" w:date="2016-11-18T11:55:00Z">
              <w:rPr>
                <w:rStyle w:val="Hyperlink"/>
                <w:rFonts w:cs="Calibri"/>
              </w:rPr>
            </w:rPrChange>
          </w:rPr>
          <w:delText>Embedded Constants</w:delText>
        </w:r>
        <w:r w:rsidDel="00473BDC">
          <w:rPr>
            <w:webHidden/>
          </w:rPr>
          <w:tab/>
          <w:delText>9</w:delText>
        </w:r>
      </w:del>
    </w:p>
    <w:p w:rsidR="001A714F" w:rsidDel="00473BDC" w:rsidRDefault="001A714F">
      <w:pPr>
        <w:pStyle w:val="TOC2"/>
        <w:rPr>
          <w:del w:id="26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4" w:author="Vignesh L S K" w:date="2016-11-18T11:55:00Z">
        <w:r w:rsidRPr="00473BDC" w:rsidDel="00473BDC">
          <w:rPr>
            <w:rPrChange w:id="265" w:author="Vignesh L S K" w:date="2016-11-18T11:55:00Z">
              <w:rPr>
                <w:rStyle w:val="Hyperlink"/>
                <w:rFonts w:cs="Calibri"/>
              </w:rPr>
            </w:rPrChange>
          </w:rPr>
          <w:delText>6.1.1.1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66" w:author="Vignesh L S K" w:date="2016-11-18T11:55:00Z">
              <w:rPr>
                <w:rStyle w:val="Hyperlink"/>
                <w:rFonts w:cs="Calibri"/>
              </w:rPr>
            </w:rPrChange>
          </w:rPr>
          <w:delText>Local</w:delText>
        </w:r>
        <w:r w:rsidDel="00473BDC">
          <w:rPr>
            <w:webHidden/>
          </w:rPr>
          <w:tab/>
          <w:delText>9</w:delText>
        </w:r>
      </w:del>
    </w:p>
    <w:p w:rsidR="001A714F" w:rsidDel="00473BDC" w:rsidRDefault="001A714F">
      <w:pPr>
        <w:pStyle w:val="TOC2"/>
        <w:rPr>
          <w:del w:id="26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8" w:author="Vignesh L S K" w:date="2016-11-18T11:55:00Z">
        <w:r w:rsidRPr="00473BDC" w:rsidDel="00473BDC">
          <w:rPr>
            <w:rPrChange w:id="269" w:author="Vignesh L S K" w:date="2016-11-18T11:55:00Z">
              <w:rPr>
                <w:rStyle w:val="Hyperlink"/>
                <w:rFonts w:cs="Calibri"/>
              </w:rPr>
            </w:rPrChange>
          </w:rPr>
          <w:delText>6.1.2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70" w:author="Vignesh L S K" w:date="2016-11-18T11:55:00Z">
              <w:rPr>
                <w:rStyle w:val="Hyperlink"/>
                <w:rFonts w:cs="Calibri"/>
              </w:rPr>
            </w:rPrChange>
          </w:rPr>
          <w:delText>Module specific Lookup Tables Constants</w:delText>
        </w:r>
        <w:r w:rsidDel="00473BDC">
          <w:rPr>
            <w:webHidden/>
          </w:rPr>
          <w:tab/>
          <w:delText>9</w:delText>
        </w:r>
      </w:del>
    </w:p>
    <w:p w:rsidR="001A714F" w:rsidDel="00473BDC" w:rsidRDefault="001A714F">
      <w:pPr>
        <w:pStyle w:val="TOC1"/>
        <w:rPr>
          <w:del w:id="271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72" w:author="Vignesh L S K" w:date="2016-11-18T11:55:00Z">
        <w:r w:rsidRPr="00473BDC" w:rsidDel="00473BDC">
          <w:rPr>
            <w:rPrChange w:id="273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7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274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Software Module Implementation</w:delText>
        </w:r>
        <w:r w:rsidDel="00473BDC">
          <w:rPr>
            <w:noProof/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7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76" w:author="Vignesh L S K" w:date="2016-11-18T11:55:00Z">
        <w:r w:rsidRPr="00473BDC" w:rsidDel="00473BDC">
          <w:rPr>
            <w:rPrChange w:id="277" w:author="Vignesh L S K" w:date="2016-11-18T11:55:00Z">
              <w:rPr>
                <w:rStyle w:val="Hyperlink"/>
                <w:rFonts w:cs="Calibri"/>
              </w:rPr>
            </w:rPrChange>
          </w:rPr>
          <w:delText>7.1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78" w:author="Vignesh L S K" w:date="2016-11-18T11:55:00Z">
              <w:rPr>
                <w:rStyle w:val="Hyperlink"/>
                <w:rFonts w:cs="Calibri"/>
              </w:rPr>
            </w:rPrChange>
          </w:rPr>
          <w:delText>Sub-Module Functions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7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0" w:author="Vignesh L S K" w:date="2016-11-18T11:55:00Z">
        <w:r w:rsidRPr="00473BDC" w:rsidDel="00473BDC">
          <w:rPr>
            <w:rPrChange w:id="281" w:author="Vignesh L S K" w:date="2016-11-18T11:55:00Z">
              <w:rPr>
                <w:rStyle w:val="Hyperlink"/>
                <w:rFonts w:cs="Calibri"/>
              </w:rPr>
            </w:rPrChange>
          </w:rPr>
          <w:delText>7.1.1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82" w:author="Vignesh L S K" w:date="2016-11-18T11:55:00Z">
              <w:rPr>
                <w:rStyle w:val="Hyperlink"/>
                <w:rFonts w:cs="Calibri"/>
              </w:rPr>
            </w:rPrChange>
          </w:rPr>
          <w:delText>Initialization Functions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8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4" w:author="Vignesh L S K" w:date="2016-11-18T11:55:00Z">
        <w:r w:rsidRPr="00473BDC" w:rsidDel="00473BDC">
          <w:rPr>
            <w:rPrChange w:id="285" w:author="Vignesh L S K" w:date="2016-11-18T11:55:00Z">
              <w:rPr>
                <w:rStyle w:val="Hyperlink"/>
                <w:rFonts w:cs="Calibri"/>
              </w:rPr>
            </w:rPrChange>
          </w:rPr>
          <w:delText>7.1.2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86" w:author="Vignesh L S K" w:date="2016-11-18T11:55:00Z">
              <w:rPr>
                <w:rStyle w:val="Hyperlink"/>
                <w:rFonts w:cs="Calibri"/>
              </w:rPr>
            </w:rPrChange>
          </w:rPr>
          <w:delText>PERIODIC FUNCTIONS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8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8" w:author="Vignesh L S K" w:date="2016-11-18T11:55:00Z">
        <w:r w:rsidRPr="00473BDC" w:rsidDel="00473BDC">
          <w:rPr>
            <w:rPrChange w:id="289" w:author="Vignesh L S K" w:date="2016-11-18T11:55:00Z">
              <w:rPr>
                <w:rStyle w:val="Hyperlink"/>
                <w:rFonts w:cs="Calibri"/>
              </w:rPr>
            </w:rPrChange>
          </w:rPr>
          <w:delText>7.1.2.1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90" w:author="Vignesh L S K" w:date="2016-11-18T11:55:00Z">
              <w:rPr>
                <w:rStyle w:val="Hyperlink"/>
                <w:rFonts w:cs="Calibri"/>
              </w:rPr>
            </w:rPrChange>
          </w:rPr>
          <w:delText>INIT: MotVelPER1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9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92" w:author="Vignesh L S K" w:date="2016-11-18T11:55:00Z">
        <w:r w:rsidRPr="00473BDC" w:rsidDel="00473BDC">
          <w:rPr>
            <w:rPrChange w:id="293" w:author="Vignesh L S K" w:date="2016-11-18T11:55:00Z">
              <w:rPr>
                <w:rStyle w:val="Hyperlink"/>
                <w:rFonts w:cs="Calibri"/>
              </w:rPr>
            </w:rPrChange>
          </w:rPr>
          <w:delText>7.1.2.1.1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94" w:author="Vignesh L S K" w:date="2016-11-18T11:55:00Z">
              <w:rPr>
                <w:rStyle w:val="Hyperlink"/>
                <w:rFonts w:cs="Calibri"/>
              </w:rPr>
            </w:rPrChange>
          </w:rPr>
          <w:delText>Design Rationale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9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96" w:author="Vignesh L S K" w:date="2016-11-18T11:55:00Z">
        <w:r w:rsidRPr="00473BDC" w:rsidDel="00473BDC">
          <w:rPr>
            <w:rPrChange w:id="297" w:author="Vignesh L S K" w:date="2016-11-18T11:55:00Z">
              <w:rPr>
                <w:rStyle w:val="Hyperlink"/>
                <w:rFonts w:cs="Calibri"/>
              </w:rPr>
            </w:rPrChange>
          </w:rPr>
          <w:delText>7.1.2.1.2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298" w:author="Vignesh L S K" w:date="2016-11-18T11:55:00Z">
              <w:rPr>
                <w:rStyle w:val="Hyperlink"/>
                <w:rFonts w:cs="Calibri"/>
              </w:rPr>
            </w:rPrChange>
          </w:rPr>
          <w:delText>Module Outputs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29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0" w:author="Vignesh L S K" w:date="2016-11-18T11:55:00Z">
        <w:r w:rsidRPr="00473BDC" w:rsidDel="00473BDC">
          <w:rPr>
            <w:rPrChange w:id="301" w:author="Vignesh L S K" w:date="2016-11-18T11:55:00Z">
              <w:rPr>
                <w:rStyle w:val="Hyperlink"/>
                <w:rFonts w:cs="Calibri"/>
              </w:rPr>
            </w:rPrChange>
          </w:rPr>
          <w:delText>7.1.3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02" w:author="Vignesh L S K" w:date="2016-11-18T11:55:00Z">
              <w:rPr>
                <w:rStyle w:val="Hyperlink"/>
                <w:rFonts w:cs="Calibri"/>
              </w:rPr>
            </w:rPrChange>
          </w:rPr>
          <w:delText>PERIODIC FUNCTIONS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30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4" w:author="Vignesh L S K" w:date="2016-11-18T11:55:00Z">
        <w:r w:rsidRPr="00473BDC" w:rsidDel="00473BDC">
          <w:rPr>
            <w:rPrChange w:id="305" w:author="Vignesh L S K" w:date="2016-11-18T11:55:00Z">
              <w:rPr>
                <w:rStyle w:val="Hyperlink"/>
                <w:rFonts w:cs="Calibri"/>
              </w:rPr>
            </w:rPrChange>
          </w:rPr>
          <w:delText>7.1.3.1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06" w:author="Vignesh L S K" w:date="2016-11-18T11:55:00Z">
              <w:rPr>
                <w:rStyle w:val="Hyperlink"/>
                <w:rFonts w:cs="Calibri"/>
              </w:rPr>
            </w:rPrChange>
          </w:rPr>
          <w:delText>INIT: MotVelPER2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30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8" w:author="Vignesh L S K" w:date="2016-11-18T11:55:00Z">
        <w:r w:rsidRPr="00473BDC" w:rsidDel="00473BDC">
          <w:rPr>
            <w:rPrChange w:id="309" w:author="Vignesh L S K" w:date="2016-11-18T11:55:00Z">
              <w:rPr>
                <w:rStyle w:val="Hyperlink"/>
                <w:rFonts w:cs="Calibri"/>
              </w:rPr>
            </w:rPrChange>
          </w:rPr>
          <w:delText>7.1.3.1.1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10" w:author="Vignesh L S K" w:date="2016-11-18T11:55:00Z">
              <w:rPr>
                <w:rStyle w:val="Hyperlink"/>
                <w:rFonts w:cs="Calibri"/>
              </w:rPr>
            </w:rPrChange>
          </w:rPr>
          <w:delText>Design Rationale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31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12" w:author="Vignesh L S K" w:date="2016-11-18T11:55:00Z">
        <w:r w:rsidRPr="00473BDC" w:rsidDel="00473BDC">
          <w:rPr>
            <w:rPrChange w:id="313" w:author="Vignesh L S K" w:date="2016-11-18T11:55:00Z">
              <w:rPr>
                <w:rStyle w:val="Hyperlink"/>
                <w:rFonts w:cs="Calibri"/>
              </w:rPr>
            </w:rPrChange>
          </w:rPr>
          <w:delText>7.1.3.1.2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14" w:author="Vignesh L S K" w:date="2016-11-18T11:55:00Z">
              <w:rPr>
                <w:rStyle w:val="Hyperlink"/>
                <w:rFonts w:cs="Calibri"/>
              </w:rPr>
            </w:rPrChange>
          </w:rPr>
          <w:delText>Module Outputs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31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16" w:author="Vignesh L S K" w:date="2016-11-18T11:55:00Z">
        <w:r w:rsidRPr="00473BDC" w:rsidDel="00473BDC">
          <w:rPr>
            <w:rPrChange w:id="317" w:author="Vignesh L S K" w:date="2016-11-18T11:55:00Z">
              <w:rPr>
                <w:rStyle w:val="Hyperlink"/>
                <w:rFonts w:cs="Calibri"/>
              </w:rPr>
            </w:rPrChange>
          </w:rPr>
          <w:delText>7.1.4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18" w:author="Vignesh L S K" w:date="2016-11-18T11:55:00Z">
              <w:rPr>
                <w:rStyle w:val="Hyperlink"/>
                <w:rFonts w:cs="Calibri"/>
              </w:rPr>
            </w:rPrChange>
          </w:rPr>
          <w:delText>Interrupt Functions</w:delText>
        </w:r>
        <w:r w:rsidDel="00473BDC">
          <w:rPr>
            <w:webHidden/>
          </w:rPr>
          <w:tab/>
          <w:delText>10</w:delText>
        </w:r>
      </w:del>
    </w:p>
    <w:p w:rsidR="001A714F" w:rsidDel="00473BDC" w:rsidRDefault="001A714F">
      <w:pPr>
        <w:pStyle w:val="TOC2"/>
        <w:rPr>
          <w:del w:id="319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0" w:author="Vignesh L S K" w:date="2016-11-18T11:55:00Z">
        <w:r w:rsidRPr="00473BDC" w:rsidDel="00473BDC">
          <w:rPr>
            <w:rPrChange w:id="321" w:author="Vignesh L S K" w:date="2016-11-18T11:55:00Z">
              <w:rPr>
                <w:rStyle w:val="Hyperlink"/>
                <w:rFonts w:cs="Calibri"/>
              </w:rPr>
            </w:rPrChange>
          </w:rPr>
          <w:delText>7.1.5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22" w:author="Vignesh L S K" w:date="2016-11-18T11:55:00Z">
              <w:rPr>
                <w:rStyle w:val="Hyperlink"/>
                <w:rFonts w:cs="Calibri"/>
              </w:rPr>
            </w:rPrChange>
          </w:rPr>
          <w:delText>Server runnables</w:delText>
        </w:r>
        <w:r w:rsidDel="00473BDC">
          <w:rPr>
            <w:webHidden/>
          </w:rPr>
          <w:tab/>
          <w:delText>11</w:delText>
        </w:r>
      </w:del>
    </w:p>
    <w:p w:rsidR="001A714F" w:rsidDel="00473BDC" w:rsidRDefault="001A714F">
      <w:pPr>
        <w:pStyle w:val="TOC2"/>
        <w:rPr>
          <w:del w:id="323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4" w:author="Vignesh L S K" w:date="2016-11-18T11:55:00Z">
        <w:r w:rsidRPr="00473BDC" w:rsidDel="00473BDC">
          <w:rPr>
            <w:rPrChange w:id="325" w:author="Vignesh L S K" w:date="2016-11-18T11:55:00Z">
              <w:rPr>
                <w:rStyle w:val="Hyperlink"/>
                <w:rFonts w:cs="Calibri"/>
              </w:rPr>
            </w:rPrChange>
          </w:rPr>
          <w:delText>7.1.5.1.1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26" w:author="Vignesh L S K" w:date="2016-11-18T11:55:00Z">
              <w:rPr>
                <w:rStyle w:val="Hyperlink"/>
                <w:rFonts w:cs="Calibri"/>
              </w:rPr>
            </w:rPrChange>
          </w:rPr>
          <w:delText>Store Local copy of outputs into Module Outputs</w:delText>
        </w:r>
        <w:r w:rsidDel="00473BDC">
          <w:rPr>
            <w:webHidden/>
          </w:rPr>
          <w:tab/>
          <w:delText>11</w:delText>
        </w:r>
      </w:del>
    </w:p>
    <w:p w:rsidR="001A714F" w:rsidDel="00473BDC" w:rsidRDefault="001A714F">
      <w:pPr>
        <w:pStyle w:val="TOC2"/>
        <w:rPr>
          <w:del w:id="327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28" w:author="Vignesh L S K" w:date="2016-11-18T11:55:00Z">
        <w:r w:rsidRPr="00473BDC" w:rsidDel="00473BDC">
          <w:rPr>
            <w:rPrChange w:id="329" w:author="Vignesh L S K" w:date="2016-11-18T11:55:00Z">
              <w:rPr>
                <w:rStyle w:val="Hyperlink"/>
                <w:rFonts w:cs="Calibri"/>
              </w:rPr>
            </w:rPrChange>
          </w:rPr>
          <w:delText>7.1.6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30" w:author="Vignesh L S K" w:date="2016-11-18T11:55:00Z">
              <w:rPr>
                <w:rStyle w:val="Hyperlink"/>
                <w:rFonts w:cs="Calibri"/>
              </w:rPr>
            </w:rPrChange>
          </w:rPr>
          <w:delText>Local Function/Macro Definitions</w:delText>
        </w:r>
        <w:r w:rsidDel="00473BDC">
          <w:rPr>
            <w:webHidden/>
          </w:rPr>
          <w:tab/>
          <w:delText>11</w:delText>
        </w:r>
      </w:del>
    </w:p>
    <w:p w:rsidR="001A714F" w:rsidDel="00473BDC" w:rsidRDefault="001A714F">
      <w:pPr>
        <w:pStyle w:val="TOC2"/>
        <w:rPr>
          <w:del w:id="331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32" w:author="Vignesh L S K" w:date="2016-11-18T11:55:00Z">
        <w:r w:rsidRPr="00473BDC" w:rsidDel="00473BDC">
          <w:rPr>
            <w:rPrChange w:id="333" w:author="Vignesh L S K" w:date="2016-11-18T11:55:00Z">
              <w:rPr>
                <w:rStyle w:val="Hyperlink"/>
                <w:rFonts w:cs="Calibri"/>
              </w:rPr>
            </w:rPrChange>
          </w:rPr>
          <w:delText>7.1.7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34" w:author="Vignesh L S K" w:date="2016-11-18T11:55:00Z">
              <w:rPr>
                <w:rStyle w:val="Hyperlink"/>
                <w:rFonts w:cs="Calibri"/>
              </w:rPr>
            </w:rPrChange>
          </w:rPr>
          <w:delText>GLObAL Function/Macro Definitions</w:delText>
        </w:r>
        <w:r w:rsidDel="00473BDC">
          <w:rPr>
            <w:webHidden/>
          </w:rPr>
          <w:tab/>
          <w:delText>11</w:delText>
        </w:r>
      </w:del>
    </w:p>
    <w:p w:rsidR="001A714F" w:rsidDel="00473BDC" w:rsidRDefault="001A714F">
      <w:pPr>
        <w:pStyle w:val="TOC2"/>
        <w:rPr>
          <w:del w:id="335" w:author="Vignesh L S K" w:date="2016-11-18T11:55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36" w:author="Vignesh L S K" w:date="2016-11-18T11:55:00Z">
        <w:r w:rsidRPr="00473BDC" w:rsidDel="00473BDC">
          <w:rPr>
            <w:rPrChange w:id="337" w:author="Vignesh L S K" w:date="2016-11-18T11:55:00Z">
              <w:rPr>
                <w:rStyle w:val="Hyperlink"/>
                <w:rFonts w:cs="Calibri"/>
              </w:rPr>
            </w:rPrChange>
          </w:rPr>
          <w:delText>7.1.8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473BDC" w:rsidDel="00473BDC">
          <w:rPr>
            <w:rPrChange w:id="338" w:author="Vignesh L S K" w:date="2016-11-18T11:55:00Z">
              <w:rPr>
                <w:rStyle w:val="Hyperlink"/>
              </w:rPr>
            </w:rPrChange>
          </w:rPr>
          <w:delText>Tranisition FUNCTIONS</w:delText>
        </w:r>
        <w:r w:rsidDel="00473BDC">
          <w:rPr>
            <w:webHidden/>
          </w:rPr>
          <w:tab/>
          <w:delText>11</w:delText>
        </w:r>
      </w:del>
    </w:p>
    <w:p w:rsidR="001A714F" w:rsidDel="00473BDC" w:rsidRDefault="001A714F">
      <w:pPr>
        <w:pStyle w:val="TOC1"/>
        <w:rPr>
          <w:del w:id="339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40" w:author="Vignesh L S K" w:date="2016-11-18T11:55:00Z">
        <w:r w:rsidRPr="00473BDC" w:rsidDel="00473BDC">
          <w:rPr>
            <w:rPrChange w:id="341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8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342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Known Limitations With Design</w:delText>
        </w:r>
        <w:r w:rsidDel="00473BDC">
          <w:rPr>
            <w:noProof/>
            <w:webHidden/>
          </w:rPr>
          <w:tab/>
          <w:delText>12</w:delText>
        </w:r>
      </w:del>
    </w:p>
    <w:p w:rsidR="001A714F" w:rsidDel="00473BDC" w:rsidRDefault="001A714F">
      <w:pPr>
        <w:pStyle w:val="TOC1"/>
        <w:rPr>
          <w:del w:id="343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44" w:author="Vignesh L S K" w:date="2016-11-18T11:55:00Z">
        <w:r w:rsidRPr="00473BDC" w:rsidDel="00473BDC">
          <w:rPr>
            <w:rPrChange w:id="345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9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346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UNIT TEST CONSIDERATION</w:delText>
        </w:r>
        <w:r w:rsidDel="00473BDC">
          <w:rPr>
            <w:noProof/>
            <w:webHidden/>
          </w:rPr>
          <w:tab/>
          <w:delText>13</w:delText>
        </w:r>
      </w:del>
    </w:p>
    <w:p w:rsidR="001A714F" w:rsidDel="00473BDC" w:rsidRDefault="001A714F">
      <w:pPr>
        <w:pStyle w:val="TOC1"/>
        <w:rPr>
          <w:del w:id="347" w:author="Vignesh L S K" w:date="2016-11-18T11:55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48" w:author="Vignesh L S K" w:date="2016-11-18T11:55:00Z">
        <w:r w:rsidRPr="00473BDC" w:rsidDel="00473BDC">
          <w:rPr>
            <w:rPrChange w:id="349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10</w:delText>
        </w:r>
        <w:r w:rsidDel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473BDC" w:rsidDel="00473BDC">
          <w:rPr>
            <w:rPrChange w:id="350" w:author="Vignesh L S K" w:date="2016-11-18T11:55:00Z">
              <w:rPr>
                <w:rStyle w:val="Hyperlink"/>
                <w:rFonts w:cs="Calibri"/>
                <w:noProof/>
              </w:rPr>
            </w:rPrChange>
          </w:rPr>
          <w:delText>Appendix</w:delText>
        </w:r>
        <w:r w:rsidDel="00473BDC">
          <w:rPr>
            <w:noProof/>
            <w:webHidden/>
          </w:rPr>
          <w:tab/>
          <w:delText>14</w:delText>
        </w:r>
      </w:del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1" w:name="_Toc367436496"/>
      <w:bookmarkStart w:id="352" w:name="_Toc467233476"/>
      <w:r w:rsidRPr="00AA38E8">
        <w:rPr>
          <w:rFonts w:ascii="Calibri" w:hAnsi="Calibri" w:cs="Calibri"/>
        </w:rPr>
        <w:lastRenderedPageBreak/>
        <w:t>A</w:t>
      </w:r>
      <w:bookmarkEnd w:id="351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352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3" w:name="_Toc467233477"/>
      <w:r w:rsidRPr="00AA38E8">
        <w:rPr>
          <w:rFonts w:ascii="Calibri" w:hAnsi="Calibri" w:cs="Calibri"/>
        </w:rPr>
        <w:lastRenderedPageBreak/>
        <w:t>References</w:t>
      </w:r>
      <w:bookmarkEnd w:id="353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</w:t>
            </w:r>
            <w:r w:rsidR="00B37A0F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EE6FB7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>FDD</w:t>
            </w:r>
            <w:ins w:id="354" w:author="Vignesh L S K" w:date="2016-11-18T11:32:00Z">
              <w:r w:rsidR="000C2E1C">
                <w:rPr>
                  <w:rFonts w:cs="Calibri"/>
                  <w:lang w:bidi="ar-SA"/>
                </w:rPr>
                <w:t xml:space="preserve"> : </w:t>
              </w:r>
            </w:ins>
            <w:del w:id="355" w:author="Vignesh L S K" w:date="2016-11-18T11:32:00Z">
              <w:r w:rsidDel="000C2E1C">
                <w:rPr>
                  <w:rFonts w:cs="Calibri"/>
                  <w:lang w:bidi="ar-SA"/>
                </w:rPr>
                <w:delText xml:space="preserve"> </w:delText>
              </w:r>
              <w:r w:rsidR="000945E7" w:rsidDel="000C2E1C">
                <w:rPr>
                  <w:rFonts w:cs="Calibri"/>
                  <w:lang w:bidi="ar-SA"/>
                </w:rPr>
                <w:delText>–</w:delText>
              </w:r>
              <w:r w:rsidDel="000C2E1C">
                <w:rPr>
                  <w:rFonts w:cs="Calibri"/>
                  <w:lang w:bidi="ar-SA"/>
                </w:rPr>
                <w:delText xml:space="preserve"> </w:delText>
              </w:r>
            </w:del>
            <w:r w:rsidR="00A5626A">
              <w:rPr>
                <w:rFonts w:cs="Calibri"/>
                <w:lang w:bidi="ar-SA"/>
              </w:rPr>
              <w:t>SF</w:t>
            </w:r>
            <w:r w:rsidR="00BE7622">
              <w:rPr>
                <w:rFonts w:cs="Calibri"/>
                <w:lang w:bidi="ar-SA"/>
              </w:rPr>
              <w:t>40A</w:t>
            </w:r>
            <w:r w:rsidRPr="00091CB1">
              <w:rPr>
                <w:rFonts w:cs="Calibri"/>
                <w:lang w:bidi="ar-SA"/>
              </w:rPr>
              <w:t>_</w:t>
            </w:r>
            <w:r w:rsidR="00EE6FB7">
              <w:rPr>
                <w:rFonts w:cs="Calibri"/>
                <w:lang w:bidi="ar-SA"/>
              </w:rPr>
              <w:t>MotVel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Del="00596684" w:rsidTr="00D52276">
        <w:trPr>
          <w:del w:id="356" w:author="Vignesh L S K" w:date="2016-11-18T11:32:00Z"/>
        </w:trPr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Del="00596684" w:rsidRDefault="003B600F" w:rsidP="00063A7A">
            <w:pPr>
              <w:rPr>
                <w:del w:id="357" w:author="Vignesh L S K" w:date="2016-11-18T11:32:00Z"/>
                <w:rFonts w:cs="Calibri"/>
                <w:lang w:bidi="ar-SA"/>
              </w:rPr>
            </w:pPr>
            <w:bookmarkStart w:id="358" w:name="_Toc467233478"/>
            <w:bookmarkEnd w:id="358"/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Del="00596684" w:rsidRDefault="003B600F" w:rsidP="00063A7A">
            <w:pPr>
              <w:rPr>
                <w:del w:id="359" w:author="Vignesh L S K" w:date="2016-11-18T11:32:00Z"/>
                <w:rFonts w:cs="Calibri"/>
                <w:szCs w:val="19"/>
              </w:rPr>
            </w:pPr>
            <w:bookmarkStart w:id="360" w:name="_Toc467233479"/>
            <w:bookmarkEnd w:id="360"/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Del="00596684" w:rsidRDefault="003B600F" w:rsidP="00063A7A">
            <w:pPr>
              <w:rPr>
                <w:del w:id="361" w:author="Vignesh L S K" w:date="2016-11-18T11:32:00Z"/>
                <w:rFonts w:cs="Calibri"/>
                <w:lang w:bidi="ar-SA"/>
              </w:rPr>
            </w:pPr>
            <w:bookmarkStart w:id="362" w:name="_Toc467233480"/>
            <w:bookmarkEnd w:id="362"/>
          </w:p>
        </w:tc>
        <w:bookmarkStart w:id="363" w:name="_Toc467233481"/>
        <w:bookmarkEnd w:id="363"/>
      </w:tr>
    </w:tbl>
    <w:p w:rsidR="00120D8E" w:rsidRPr="00AA38E8" w:rsidRDefault="00213F4A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64" w:name="_Toc467233482"/>
      <w:bookmarkEnd w:id="69"/>
      <w:bookmarkEnd w:id="70"/>
      <w:bookmarkEnd w:id="71"/>
      <w:bookmarkEnd w:id="72"/>
      <w:bookmarkEnd w:id="73"/>
      <w:ins w:id="365" w:author="Vignesh L S K" w:date="2016-11-18T11:33:00Z">
        <w:r w:rsidRPr="00213F4A">
          <w:rPr>
            <w:sz w:val="20"/>
            <w:rPrChange w:id="366" w:author="Vignesh L S K" w:date="2016-11-18T11:33:00Z">
              <w:rPr>
                <w:sz w:val="16"/>
              </w:rPr>
            </w:rPrChange>
          </w:rPr>
          <w:lastRenderedPageBreak/>
          <w:t>MotVel</w:t>
        </w:r>
        <w:r w:rsidRPr="00213F4A">
          <w:rPr>
            <w:rFonts w:ascii="Calibri" w:hAnsi="Calibri" w:cs="Calibri"/>
            <w:sz w:val="20"/>
            <w:rPrChange w:id="367" w:author="Vignesh L S K" w:date="2016-11-18T11:33:00Z">
              <w:rPr>
                <w:rFonts w:ascii="Calibri" w:hAnsi="Calibri" w:cs="Calibri"/>
              </w:rPr>
            </w:rPrChange>
          </w:rPr>
          <w:t xml:space="preserve"> </w:t>
        </w:r>
        <w:r w:rsidRPr="00213F4A">
          <w:rPr>
            <w:rFonts w:ascii="Calibri" w:hAnsi="Calibri" w:cs="Calibri"/>
            <w:szCs w:val="24"/>
            <w:rPrChange w:id="368" w:author="Vignesh L S K" w:date="2016-11-18T11:33:00Z">
              <w:rPr>
                <w:rFonts w:ascii="Calibri" w:hAnsi="Calibri" w:cs="Calibri"/>
                <w:sz w:val="20"/>
              </w:rPr>
            </w:rPrChange>
          </w:rPr>
          <w:t>&amp;</w:t>
        </w:r>
        <w:r>
          <w:rPr>
            <w:rFonts w:ascii="Calibri" w:hAnsi="Calibri" w:cs="Calibri"/>
            <w:sz w:val="20"/>
          </w:rPr>
          <w:t xml:space="preserve"> </w:t>
        </w:r>
      </w:ins>
      <w:r w:rsidR="00120D8E" w:rsidRPr="00AA38E8">
        <w:rPr>
          <w:rFonts w:ascii="Calibri" w:hAnsi="Calibri" w:cs="Calibri"/>
        </w:rPr>
        <w:t>High-Level Description</w:t>
      </w:r>
      <w:bookmarkEnd w:id="364"/>
    </w:p>
    <w:p w:rsidR="00213F4A" w:rsidRPr="002B094F" w:rsidRDefault="00213F4A">
      <w:pPr>
        <w:pStyle w:val="ListParagraph"/>
        <w:ind w:left="567"/>
        <w:rPr>
          <w:ins w:id="369" w:author="Vignesh L S K" w:date="2016-11-18T11:34:00Z"/>
          <w:lang w:bidi="ar-SA"/>
        </w:rPr>
        <w:pPrChange w:id="370" w:author="Vignesh L S K" w:date="2016-11-18T11:34:00Z">
          <w:pPr>
            <w:pStyle w:val="ListParagraph"/>
            <w:numPr>
              <w:numId w:val="1"/>
            </w:numPr>
            <w:tabs>
              <w:tab w:val="num" w:pos="567"/>
            </w:tabs>
            <w:ind w:left="567" w:hanging="567"/>
          </w:pPr>
        </w:pPrChange>
      </w:pPr>
      <w:ins w:id="371" w:author="Vignesh L S K" w:date="2016-11-18T11:34:00Z">
        <w:r>
          <w:rPr>
            <w:lang w:bidi="ar-SA"/>
          </w:rPr>
          <w:t>Please refer FDD.</w:t>
        </w:r>
      </w:ins>
    </w:p>
    <w:p w:rsidR="000945E7" w:rsidDel="00213F4A" w:rsidRDefault="00303D1B">
      <w:pPr>
        <w:autoSpaceDE w:val="0"/>
        <w:autoSpaceDN w:val="0"/>
        <w:adjustRightInd w:val="0"/>
        <w:ind w:firstLine="567"/>
        <w:rPr>
          <w:del w:id="372" w:author="Vignesh L S K" w:date="2016-11-18T11:34:00Z"/>
          <w:rFonts w:ascii="Courier New" w:hAnsi="Courier New" w:cs="Courier New"/>
          <w:sz w:val="24"/>
          <w:lang w:bidi="ar-SA"/>
        </w:rPr>
        <w:pPrChange w:id="373" w:author="Vignesh L S K" w:date="2016-11-18T11:32:00Z">
          <w:pPr>
            <w:autoSpaceDE w:val="0"/>
            <w:autoSpaceDN w:val="0"/>
            <w:adjustRightInd w:val="0"/>
          </w:pPr>
        </w:pPrChange>
      </w:pPr>
      <w:del w:id="374" w:author="Vignesh L S K" w:date="2016-11-18T11:34:00Z">
        <w:r w:rsidDel="00213F4A">
          <w:rPr>
            <w:rFonts w:cs="Calibri"/>
            <w:i/>
          </w:rPr>
          <w:delText>None</w:delText>
        </w:r>
      </w:del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75" w:name="_Toc467233483"/>
      <w:r w:rsidRPr="00AA38E8">
        <w:rPr>
          <w:rFonts w:ascii="Calibri" w:hAnsi="Calibri" w:cs="Calibri"/>
        </w:rPr>
        <w:lastRenderedPageBreak/>
        <w:t>Design details of software module</w:t>
      </w:r>
      <w:bookmarkEnd w:id="375"/>
    </w:p>
    <w:p w:rsidR="00D953C4" w:rsidRPr="00D953C4" w:rsidRDefault="00D953C4" w:rsidP="00D953C4">
      <w:pPr>
        <w:rPr>
          <w:rFonts w:cs="Calibri"/>
          <w:i/>
        </w:rPr>
      </w:pPr>
    </w:p>
    <w:p w:rsidR="00DE24CB" w:rsidRDefault="00BA0018" w:rsidP="00763456">
      <w:pPr>
        <w:pStyle w:val="Heading2"/>
        <w:numPr>
          <w:ilvl w:val="1"/>
          <w:numId w:val="1"/>
        </w:numPr>
        <w:rPr>
          <w:ins w:id="376" w:author="Vignesh L S K" w:date="2016-11-18T11:35:00Z"/>
          <w:rFonts w:ascii="Calibri" w:hAnsi="Calibri" w:cs="Calibri"/>
        </w:rPr>
      </w:pPr>
      <w:bookmarkStart w:id="377" w:name="_Toc467233484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ins w:id="378" w:author="Vignesh L S K" w:date="2016-11-18T11:36:00Z">
        <w:r w:rsidR="005C41E5">
          <w:rPr>
            <w:rFonts w:ascii="Calibri" w:hAnsi="Calibri" w:cs="Calibri"/>
          </w:rPr>
          <w:t xml:space="preserve"> OF </w:t>
        </w:r>
        <w:r w:rsidR="005C41E5">
          <w:rPr>
            <w:sz w:val="16"/>
          </w:rPr>
          <w:t>MotVel</w:t>
        </w:r>
      </w:ins>
      <w:bookmarkEnd w:id="377"/>
    </w:p>
    <w:p w:rsidR="005C41E5" w:rsidRPr="00D5771C" w:rsidRDefault="005C41E5">
      <w:pPr>
        <w:pPrChange w:id="379" w:author="Vignesh L S K" w:date="2016-11-18T11:35:00Z">
          <w:pPr>
            <w:pStyle w:val="Heading2"/>
            <w:numPr>
              <w:ilvl w:val="1"/>
              <w:numId w:val="1"/>
            </w:numPr>
            <w:tabs>
              <w:tab w:val="num" w:pos="576"/>
            </w:tabs>
            <w:ind w:left="576" w:hanging="576"/>
          </w:pPr>
        </w:pPrChange>
      </w:pPr>
      <w:ins w:id="380" w:author="Vignesh L S K" w:date="2016-11-18T11:36:00Z">
        <w:r>
          <w:rPr>
            <w:noProof/>
            <w:lang w:bidi="ar-SA"/>
          </w:rPr>
          <w:drawing>
            <wp:inline distT="0" distB="0" distL="0" distR="0" wp14:anchorId="1FF4FE25" wp14:editId="14C68871">
              <wp:extent cx="2686050" cy="287655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2876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381" w:author="Vignesh L S K" w:date="2016-11-18T11:34:00Z">
        <w:r w:rsidR="00EE6FB7" w:rsidDel="00CC3A28">
          <w:rPr>
            <w:noProof/>
            <w:lang w:bidi="ar-SA"/>
          </w:rPr>
          <w:drawing>
            <wp:inline distT="0" distB="0" distL="0" distR="0" wp14:anchorId="1F6D16F8" wp14:editId="3716D93F">
              <wp:extent cx="2346960" cy="25527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6960" cy="2552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82" w:author="Vignesh L S K" w:date="2016-11-18T11:34:00Z">
        <w:r w:rsidR="00CC3A28" w:rsidRPr="00CC3A28">
          <w:rPr>
            <w:rFonts w:ascii="Times New Roman" w:hAnsi="Times New Roman"/>
            <w:snapToGrid w:val="0"/>
            <w:color w:val="00000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  <w:lang w:val="x-none" w:eastAsia="x-none" w:bidi="x-none"/>
          </w:rPr>
          <w:t xml:space="preserve"> </w:t>
        </w:r>
      </w:ins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3" w:name="_Toc467233485"/>
      <w:r w:rsidRPr="002D6391">
        <w:rPr>
          <w:rFonts w:ascii="Calibri" w:hAnsi="Calibri" w:cs="Calibri"/>
        </w:rPr>
        <w:t>Data Flow Diagram</w:t>
      </w:r>
      <w:bookmarkEnd w:id="383"/>
    </w:p>
    <w:p w:rsidR="002D6391" w:rsidRPr="002D6391" w:rsidRDefault="005107C7">
      <w:pPr>
        <w:ind w:firstLine="567"/>
        <w:rPr>
          <w:rFonts w:cs="Calibri"/>
          <w:i/>
        </w:rPr>
        <w:pPrChange w:id="384" w:author="Vignesh L S K" w:date="2016-11-18T11:34:00Z">
          <w:pPr/>
        </w:pPrChange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85" w:name="_Toc375924736"/>
      <w:bookmarkStart w:id="386" w:name="_Toc467233486"/>
      <w:r w:rsidRPr="002D6391">
        <w:rPr>
          <w:rFonts w:ascii="Calibri" w:hAnsi="Calibri" w:cs="Calibri"/>
        </w:rPr>
        <w:t>Module level DFD</w:t>
      </w:r>
      <w:bookmarkEnd w:id="385"/>
      <w:bookmarkEnd w:id="386"/>
    </w:p>
    <w:p w:rsidR="00722EA8" w:rsidRDefault="005107C7">
      <w:pPr>
        <w:ind w:firstLine="567"/>
        <w:rPr>
          <w:i/>
          <w:lang w:bidi="ar-SA"/>
        </w:rPr>
        <w:pPrChange w:id="387" w:author="Vignesh L S K" w:date="2016-11-18T11:34:00Z">
          <w:pPr/>
        </w:pPrChange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88" w:name="_Toc375924737"/>
      <w:bookmarkStart w:id="389" w:name="_Toc467233487"/>
      <w:r w:rsidRPr="00A32585">
        <w:rPr>
          <w:rFonts w:ascii="Calibri" w:hAnsi="Calibri" w:cs="Calibri"/>
        </w:rPr>
        <w:t>Sub-Module level DFD</w:t>
      </w:r>
      <w:bookmarkEnd w:id="388"/>
      <w:bookmarkEnd w:id="389"/>
    </w:p>
    <w:p w:rsidR="00C576BF" w:rsidRPr="002748BA" w:rsidRDefault="005107C7">
      <w:pPr>
        <w:ind w:firstLine="567"/>
        <w:rPr>
          <w:i/>
          <w:lang w:bidi="ar-SA"/>
        </w:rPr>
        <w:pPrChange w:id="390" w:author="Vignesh L S K" w:date="2016-11-18T11:34:00Z">
          <w:pPr/>
        </w:pPrChange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1" w:name="_Toc467233488"/>
      <w:r w:rsidRPr="00151B09">
        <w:rPr>
          <w:rFonts w:ascii="Calibri" w:hAnsi="Calibri" w:cs="Calibri"/>
        </w:rPr>
        <w:t>COMPONENT FLOW DIAGRAM</w:t>
      </w:r>
      <w:bookmarkEnd w:id="391"/>
    </w:p>
    <w:p w:rsidR="00A32585" w:rsidRPr="002D6391" w:rsidRDefault="005107C7">
      <w:pPr>
        <w:ind w:firstLine="567"/>
        <w:rPr>
          <w:i/>
          <w:lang w:bidi="ar-SA"/>
        </w:rPr>
        <w:pPrChange w:id="392" w:author="Vignesh L S K" w:date="2016-11-18T11:34:00Z">
          <w:pPr/>
        </w:pPrChange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93" w:name="_Toc467233489"/>
      <w:r w:rsidRPr="00AA38E8">
        <w:rPr>
          <w:rFonts w:ascii="Calibri" w:hAnsi="Calibri" w:cs="Calibri"/>
        </w:rPr>
        <w:lastRenderedPageBreak/>
        <w:t>Variable Data Dictionary</w:t>
      </w:r>
      <w:bookmarkEnd w:id="393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4" w:name="_Toc382295838"/>
      <w:bookmarkStart w:id="395" w:name="_Toc382297291"/>
      <w:bookmarkStart w:id="396" w:name="_Toc383611455"/>
      <w:bookmarkStart w:id="397" w:name="_Toc389212942"/>
      <w:bookmarkStart w:id="398" w:name="_Toc382295839"/>
      <w:bookmarkStart w:id="399" w:name="_Toc382297292"/>
      <w:bookmarkStart w:id="400" w:name="_Toc383611456"/>
      <w:bookmarkStart w:id="401" w:name="_Toc389212943"/>
      <w:bookmarkStart w:id="402" w:name="_Toc382295842"/>
      <w:bookmarkStart w:id="403" w:name="_Toc382297295"/>
      <w:bookmarkStart w:id="404" w:name="_Toc383611459"/>
      <w:bookmarkStart w:id="405" w:name="_Toc389212946"/>
      <w:bookmarkStart w:id="406" w:name="_Toc382295843"/>
      <w:bookmarkStart w:id="407" w:name="_Toc382297296"/>
      <w:bookmarkStart w:id="408" w:name="_Toc383611460"/>
      <w:bookmarkStart w:id="409" w:name="_Toc389212947"/>
      <w:bookmarkStart w:id="410" w:name="_Toc382295850"/>
      <w:bookmarkStart w:id="411" w:name="_Toc382297303"/>
      <w:bookmarkStart w:id="412" w:name="_Toc383611467"/>
      <w:bookmarkStart w:id="413" w:name="_Toc389212954"/>
      <w:bookmarkStart w:id="414" w:name="_Toc382295853"/>
      <w:bookmarkStart w:id="415" w:name="_Toc382297306"/>
      <w:bookmarkStart w:id="416" w:name="_Toc383611470"/>
      <w:bookmarkStart w:id="417" w:name="_Toc389212957"/>
      <w:bookmarkStart w:id="418" w:name="_Toc382295856"/>
      <w:bookmarkStart w:id="419" w:name="_Toc382297309"/>
      <w:bookmarkStart w:id="420" w:name="_Toc383611473"/>
      <w:bookmarkStart w:id="421" w:name="_Toc389212960"/>
      <w:bookmarkStart w:id="422" w:name="_Toc382295858"/>
      <w:bookmarkStart w:id="423" w:name="_Toc382297311"/>
      <w:bookmarkStart w:id="424" w:name="_Toc383611475"/>
      <w:bookmarkStart w:id="425" w:name="_Toc389212962"/>
      <w:bookmarkStart w:id="426" w:name="_Toc382295859"/>
      <w:bookmarkStart w:id="427" w:name="_Toc382297312"/>
      <w:bookmarkStart w:id="428" w:name="_Toc383611476"/>
      <w:bookmarkStart w:id="429" w:name="_Toc389212963"/>
      <w:bookmarkStart w:id="430" w:name="_Toc382295876"/>
      <w:bookmarkStart w:id="431" w:name="_Toc382297329"/>
      <w:bookmarkStart w:id="432" w:name="_Toc383611493"/>
      <w:bookmarkStart w:id="433" w:name="_Toc389212980"/>
      <w:bookmarkStart w:id="434" w:name="_Toc467233490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r w:rsidRPr="00AA38E8">
        <w:rPr>
          <w:rFonts w:ascii="Calibri" w:hAnsi="Calibri" w:cs="Calibri"/>
        </w:rPr>
        <w:t>User defined typedef definition/declaration</w:t>
      </w:r>
      <w:bookmarkEnd w:id="434"/>
      <w:r w:rsidRPr="00AA38E8">
        <w:rPr>
          <w:rFonts w:ascii="Calibri" w:hAnsi="Calibri" w:cs="Calibri"/>
        </w:rPr>
        <w:t xml:space="preserve"> </w:t>
      </w:r>
    </w:p>
    <w:p w:rsidR="00656B0A" w:rsidRPr="000863AA" w:rsidDel="00CF3CFC" w:rsidRDefault="000863AA" w:rsidP="00656B0A">
      <w:pPr>
        <w:rPr>
          <w:del w:id="435" w:author="Vignesh L S K" w:date="2016-11-18T11:36:00Z"/>
          <w:rFonts w:cs="Calibri"/>
          <w:i/>
        </w:rPr>
      </w:pPr>
      <w:del w:id="436" w:author="Vignesh L S K" w:date="2016-11-18T11:36:00Z">
        <w:r w:rsidRPr="000863AA" w:rsidDel="00CF3CFC">
          <w:rPr>
            <w:rFonts w:cs="Calibri"/>
            <w:i/>
          </w:rPr>
          <w:delText>&lt;</w:delText>
        </w:r>
        <w:r w:rsidR="00656B0A" w:rsidRPr="000863AA" w:rsidDel="00CF3CFC">
          <w:rPr>
            <w:rFonts w:cs="Calibri"/>
            <w:i/>
          </w:rPr>
          <w:delText>This section documents any user types uniquely used for the module.</w:delText>
        </w:r>
        <w:r w:rsidRPr="000863AA" w:rsidDel="00CF3CFC">
          <w:rPr>
            <w:rFonts w:cs="Calibri"/>
            <w:i/>
          </w:rPr>
          <w:delText>&gt;</w:delText>
        </w:r>
      </w:del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CF3CFC" w:rsidP="00D52276">
            <w:pPr>
              <w:spacing w:before="60"/>
              <w:rPr>
                <w:rFonts w:cs="Calibri"/>
                <w:sz w:val="16"/>
              </w:rPr>
            </w:pPr>
            <w:ins w:id="437" w:author="Vignesh L S K" w:date="2016-11-18T11:36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126" w:type="dxa"/>
          </w:tcPr>
          <w:p w:rsidR="00656B0A" w:rsidRPr="00AA38E8" w:rsidRDefault="00CF3CFC" w:rsidP="006B5804">
            <w:pPr>
              <w:spacing w:before="60"/>
              <w:rPr>
                <w:rFonts w:cs="Calibri"/>
                <w:sz w:val="16"/>
              </w:rPr>
            </w:pPr>
            <w:ins w:id="438" w:author="Vignesh L S K" w:date="2016-11-18T11:36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126" w:type="dxa"/>
          </w:tcPr>
          <w:p w:rsidR="00656B0A" w:rsidRPr="00AA38E8" w:rsidRDefault="00CF3CFC" w:rsidP="00F25926">
            <w:pPr>
              <w:spacing w:before="60"/>
              <w:rPr>
                <w:rFonts w:cs="Calibri"/>
                <w:sz w:val="16"/>
              </w:rPr>
            </w:pPr>
            <w:ins w:id="439" w:author="Vignesh L S K" w:date="2016-11-18T11:36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126" w:type="dxa"/>
          </w:tcPr>
          <w:p w:rsidR="00656B0A" w:rsidRPr="00AA38E8" w:rsidRDefault="00CF3CFC" w:rsidP="00F25926">
            <w:pPr>
              <w:spacing w:before="60"/>
              <w:rPr>
                <w:rFonts w:cs="Calibri"/>
                <w:sz w:val="16"/>
              </w:rPr>
            </w:pPr>
            <w:ins w:id="440" w:author="Vignesh L S K" w:date="2016-11-18T11:37:00Z">
              <w:r>
                <w:rPr>
                  <w:rFonts w:cs="Calibri"/>
                  <w:sz w:val="16"/>
                </w:rPr>
                <w:t>N/A</w:t>
              </w:r>
            </w:ins>
          </w:p>
        </w:tc>
      </w:tr>
      <w:tr w:rsidR="006B5804" w:rsidRPr="00AA38E8" w:rsidDel="00CF3CFC" w:rsidTr="00F25926">
        <w:trPr>
          <w:del w:id="441" w:author="Vignesh L S K" w:date="2016-11-18T11:37:00Z"/>
        </w:trPr>
        <w:tc>
          <w:tcPr>
            <w:tcW w:w="3348" w:type="dxa"/>
          </w:tcPr>
          <w:p w:rsidR="006B5804" w:rsidRPr="00AA38E8" w:rsidDel="00CF3CFC" w:rsidRDefault="006B5804" w:rsidP="00F25926">
            <w:pPr>
              <w:spacing w:before="60"/>
              <w:rPr>
                <w:del w:id="442" w:author="Vignesh L S K" w:date="2016-11-18T11:37:00Z"/>
                <w:rFonts w:cs="Calibri"/>
                <w:sz w:val="16"/>
              </w:rPr>
            </w:pPr>
            <w:bookmarkStart w:id="443" w:name="_Toc467233491"/>
            <w:bookmarkEnd w:id="443"/>
          </w:p>
        </w:tc>
        <w:tc>
          <w:tcPr>
            <w:tcW w:w="3097" w:type="dxa"/>
          </w:tcPr>
          <w:p w:rsidR="006B5804" w:rsidRPr="00AA38E8" w:rsidDel="00CF3CFC" w:rsidRDefault="006B5804" w:rsidP="00F25926">
            <w:pPr>
              <w:spacing w:before="60"/>
              <w:rPr>
                <w:del w:id="444" w:author="Vignesh L S K" w:date="2016-11-18T11:37:00Z"/>
                <w:rFonts w:cs="Calibri"/>
                <w:sz w:val="16"/>
              </w:rPr>
            </w:pPr>
            <w:bookmarkStart w:id="445" w:name="_Toc467233492"/>
            <w:bookmarkEnd w:id="445"/>
          </w:p>
        </w:tc>
        <w:tc>
          <w:tcPr>
            <w:tcW w:w="1126" w:type="dxa"/>
          </w:tcPr>
          <w:p w:rsidR="006B5804" w:rsidRPr="00AA38E8" w:rsidDel="00CF3CFC" w:rsidRDefault="006B5804" w:rsidP="00F25926">
            <w:pPr>
              <w:spacing w:before="60"/>
              <w:rPr>
                <w:del w:id="446" w:author="Vignesh L S K" w:date="2016-11-18T11:37:00Z"/>
                <w:rFonts w:cs="Calibri"/>
                <w:sz w:val="16"/>
              </w:rPr>
            </w:pPr>
            <w:bookmarkStart w:id="447" w:name="_Toc467233493"/>
            <w:bookmarkEnd w:id="447"/>
          </w:p>
        </w:tc>
        <w:tc>
          <w:tcPr>
            <w:tcW w:w="1126" w:type="dxa"/>
          </w:tcPr>
          <w:p w:rsidR="006B5804" w:rsidRPr="00AA38E8" w:rsidDel="00CF3CFC" w:rsidRDefault="006B5804" w:rsidP="00F25926">
            <w:pPr>
              <w:spacing w:before="60"/>
              <w:rPr>
                <w:del w:id="448" w:author="Vignesh L S K" w:date="2016-11-18T11:37:00Z"/>
                <w:rFonts w:cs="Calibri"/>
                <w:sz w:val="16"/>
              </w:rPr>
            </w:pPr>
            <w:bookmarkStart w:id="449" w:name="_Toc467233494"/>
            <w:bookmarkEnd w:id="449"/>
          </w:p>
        </w:tc>
        <w:tc>
          <w:tcPr>
            <w:tcW w:w="1126" w:type="dxa"/>
          </w:tcPr>
          <w:p w:rsidR="006B5804" w:rsidRPr="00AA38E8" w:rsidDel="00CF3CFC" w:rsidRDefault="006B5804" w:rsidP="00F25926">
            <w:pPr>
              <w:spacing w:before="60"/>
              <w:rPr>
                <w:del w:id="450" w:author="Vignesh L S K" w:date="2016-11-18T11:37:00Z"/>
                <w:rFonts w:cs="Calibri"/>
                <w:sz w:val="16"/>
              </w:rPr>
            </w:pPr>
            <w:bookmarkStart w:id="451" w:name="_Toc467233495"/>
            <w:bookmarkEnd w:id="451"/>
          </w:p>
        </w:tc>
        <w:bookmarkStart w:id="452" w:name="_Toc467233496"/>
        <w:bookmarkEnd w:id="452"/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3" w:name="_Toc338170478"/>
      <w:bookmarkStart w:id="454" w:name="_Toc375924743"/>
      <w:bookmarkStart w:id="455" w:name="_Toc467233497"/>
      <w:r w:rsidRPr="0048012A">
        <w:rPr>
          <w:rFonts w:ascii="Calibri" w:hAnsi="Calibri" w:cs="Calibri"/>
        </w:rPr>
        <w:t>Variable definition for enumerated types</w:t>
      </w:r>
      <w:bookmarkEnd w:id="453"/>
      <w:bookmarkEnd w:id="454"/>
      <w:bookmarkEnd w:id="455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CF3CFC" w:rsidP="00236557">
            <w:pPr>
              <w:spacing w:before="60"/>
              <w:rPr>
                <w:rFonts w:cs="Calibri"/>
                <w:sz w:val="16"/>
              </w:rPr>
            </w:pPr>
            <w:ins w:id="456" w:author="Vignesh L S K" w:date="2016-11-18T11:37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126" w:type="dxa"/>
          </w:tcPr>
          <w:p w:rsidR="007E1D79" w:rsidRPr="00AA38E8" w:rsidRDefault="0010378F" w:rsidP="00236557">
            <w:pPr>
              <w:spacing w:before="60"/>
              <w:rPr>
                <w:rFonts w:cs="Calibri"/>
                <w:sz w:val="16"/>
              </w:rPr>
            </w:pPr>
            <w:ins w:id="457" w:author="Vignesh L S K" w:date="2016-11-18T11:37:00Z">
              <w:r>
                <w:rPr>
                  <w:rFonts w:cs="Calibri"/>
                  <w:sz w:val="16"/>
                </w:rPr>
                <w:t>N/A</w:t>
              </w:r>
            </w:ins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58" w:name="_Toc467233498"/>
      <w:r w:rsidRPr="00AA38E8">
        <w:rPr>
          <w:rFonts w:ascii="Calibri" w:hAnsi="Calibri" w:cs="Calibri"/>
        </w:rPr>
        <w:lastRenderedPageBreak/>
        <w:t>Constant Data Dictionary</w:t>
      </w:r>
      <w:bookmarkEnd w:id="458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9" w:name="_Toc382297340"/>
      <w:bookmarkStart w:id="460" w:name="_Toc383611504"/>
      <w:bookmarkStart w:id="461" w:name="_Toc389212991"/>
      <w:bookmarkStart w:id="462" w:name="_Toc382297341"/>
      <w:bookmarkStart w:id="463" w:name="_Toc383611505"/>
      <w:bookmarkStart w:id="464" w:name="_Toc389212992"/>
      <w:bookmarkStart w:id="465" w:name="_Toc382297346"/>
      <w:bookmarkStart w:id="466" w:name="_Toc383611510"/>
      <w:bookmarkStart w:id="467" w:name="_Toc389212997"/>
      <w:bookmarkStart w:id="468" w:name="_Toc382297348"/>
      <w:bookmarkStart w:id="469" w:name="_Toc383611512"/>
      <w:bookmarkStart w:id="470" w:name="_Toc389212999"/>
      <w:bookmarkStart w:id="471" w:name="_Toc467233499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471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72" w:name="_Toc467233500"/>
      <w:r w:rsidRPr="00AA38E8">
        <w:rPr>
          <w:rFonts w:ascii="Calibri" w:hAnsi="Calibri" w:cs="Calibri"/>
        </w:rPr>
        <w:t>Embedded Constants</w:t>
      </w:r>
      <w:bookmarkEnd w:id="472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473" w:name="_Toc413076073"/>
      <w:bookmarkStart w:id="474" w:name="_Toc413076915"/>
      <w:bookmarkStart w:id="475" w:name="_Toc467233501"/>
      <w:bookmarkEnd w:id="473"/>
      <w:bookmarkEnd w:id="474"/>
      <w:r w:rsidRPr="00AA38E8">
        <w:rPr>
          <w:rFonts w:ascii="Calibri" w:hAnsi="Calibri" w:cs="Calibri"/>
        </w:rPr>
        <w:t>Local</w:t>
      </w:r>
      <w:bookmarkEnd w:id="475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303D1B" w:rsidRPr="00AA38E8" w:rsidTr="002B0A40">
        <w:tc>
          <w:tcPr>
            <w:tcW w:w="7848" w:type="dxa"/>
            <w:gridSpan w:val="4"/>
            <w:shd w:val="pct30" w:color="FFFF00" w:fill="FFFFFF"/>
          </w:tcPr>
          <w:p w:rsidR="00303D1B" w:rsidRPr="00303D1B" w:rsidRDefault="00303D1B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Refer the m files</w:t>
            </w:r>
          </w:p>
        </w:tc>
      </w:tr>
    </w:tbl>
    <w:p w:rsidR="00656B0A" w:rsidRPr="0010378F" w:rsidRDefault="0010378F">
      <w:pPr>
        <w:spacing w:before="60"/>
        <w:rPr>
          <w:rFonts w:cs="Calibri"/>
          <w:b/>
          <w:rPrChange w:id="476" w:author="Vignesh L S K" w:date="2016-11-18T11:38:00Z">
            <w:rPr>
              <w:rFonts w:cs="Calibri"/>
            </w:rPr>
          </w:rPrChange>
        </w:rPr>
        <w:pPrChange w:id="477" w:author="Vignesh L S K" w:date="2016-11-18T11:37:00Z">
          <w:pPr>
            <w:spacing w:before="60"/>
            <w:jc w:val="center"/>
          </w:pPr>
        </w:pPrChange>
      </w:pPr>
      <w:ins w:id="478" w:author="Vignesh L S K" w:date="2016-11-18T11:38:00Z">
        <w:r w:rsidRPr="0010378F">
          <w:rPr>
            <w:rFonts w:cs="Calibri"/>
            <w:b/>
            <w:rPrChange w:id="479" w:author="Vignesh L S K" w:date="2016-11-18T11:38:00Z">
              <w:rPr>
                <w:rFonts w:cs="Calibri"/>
              </w:rPr>
            </w:rPrChange>
          </w:rPr>
          <w:t xml:space="preserve">6.1.1.2       </w:t>
        </w:r>
      </w:ins>
      <w:r w:rsidR="00656B0A" w:rsidRPr="0010378F">
        <w:rPr>
          <w:rFonts w:cs="Calibri"/>
          <w:b/>
          <w:rPrChange w:id="480" w:author="Vignesh L S K" w:date="2016-11-18T11:38:00Z">
            <w:rPr>
              <w:rFonts w:cs="Calibri"/>
            </w:rPr>
          </w:rPrChange>
        </w:rPr>
        <w:t>Global</w:t>
      </w:r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810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  <w:tblPrChange w:id="481" w:author="Vignesh L S K" w:date="2016-11-18T11:37:00Z">
          <w:tblPr>
            <w:tblW w:w="4608" w:type="dxa"/>
            <w:tbl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nil"/>
              <w:insideV w:val="single" w:sz="6" w:space="0" w:color="00000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8104"/>
        <w:tblGridChange w:id="482">
          <w:tblGrid>
            <w:gridCol w:w="4608"/>
          </w:tblGrid>
        </w:tblGridChange>
      </w:tblGrid>
      <w:tr w:rsidR="00656B0A" w:rsidRPr="00AA38E8" w:rsidTr="0010378F">
        <w:trPr>
          <w:trHeight w:val="254"/>
        </w:trPr>
        <w:tc>
          <w:tcPr>
            <w:tcW w:w="8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483" w:author="Vignesh L S K" w:date="2016-11-18T11:37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10378F">
        <w:trPr>
          <w:trHeight w:val="254"/>
        </w:trPr>
        <w:tc>
          <w:tcPr>
            <w:tcW w:w="8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84" w:author="Vignesh L S K" w:date="2016-11-18T11:37:00Z">
              <w:tcPr>
                <w:tcW w:w="46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42129" w:rsidRPr="00336317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ins w:id="485" w:author="Vignesh L S K" w:date="2016-11-18T11:37:00Z">
              <w:r>
                <w:rPr>
                  <w:rFonts w:cs="Calibri"/>
                  <w:sz w:val="16"/>
                </w:rPr>
                <w:t>N/A</w:t>
              </w:r>
            </w:ins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86" w:name="_Toc467233502"/>
      <w:r w:rsidRPr="00AA38E8">
        <w:rPr>
          <w:rFonts w:ascii="Calibri" w:hAnsi="Calibri" w:cs="Calibri"/>
        </w:rPr>
        <w:t>Module specific Lookup Tables Constants</w:t>
      </w:r>
      <w:bookmarkEnd w:id="486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ins w:id="487" w:author="Vignesh L S K" w:date="2016-11-18T11:38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ins w:id="488" w:author="Vignesh L S K" w:date="2016-11-18T11:38:00Z">
              <w:r>
                <w:rPr>
                  <w:rFonts w:cs="Calibri"/>
                  <w:sz w:val="16"/>
                </w:rPr>
                <w:t>N/A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ins w:id="489" w:author="Vignesh L S K" w:date="2016-11-18T11:38:00Z">
              <w:r>
                <w:rPr>
                  <w:rFonts w:cs="Calibri"/>
                  <w:sz w:val="16"/>
                </w:rPr>
                <w:t>N/A</w:t>
              </w:r>
            </w:ins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90" w:name="_Toc467233503"/>
      <w:r w:rsidRPr="00AA38E8">
        <w:rPr>
          <w:rFonts w:ascii="Calibri" w:hAnsi="Calibri" w:cs="Calibri"/>
        </w:rPr>
        <w:lastRenderedPageBreak/>
        <w:t>Software Module Implementation</w:t>
      </w:r>
      <w:bookmarkEnd w:id="490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1" w:name="_Toc338170484"/>
      <w:bookmarkStart w:id="492" w:name="_Toc389214467"/>
      <w:bookmarkStart w:id="493" w:name="_Toc467233504"/>
      <w:r w:rsidRPr="00AE640F">
        <w:rPr>
          <w:rFonts w:ascii="Calibri" w:hAnsi="Calibri" w:cs="Calibri"/>
        </w:rPr>
        <w:t>Sub-Module Functions</w:t>
      </w:r>
      <w:bookmarkEnd w:id="491"/>
      <w:bookmarkEnd w:id="492"/>
      <w:bookmarkEnd w:id="493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94" w:name="_Toc413076079"/>
      <w:bookmarkStart w:id="495" w:name="_Toc413076921"/>
      <w:bookmarkStart w:id="496" w:name="_Toc467233505"/>
      <w:bookmarkEnd w:id="494"/>
      <w:bookmarkEnd w:id="495"/>
      <w:r w:rsidRPr="00AA38E8">
        <w:rPr>
          <w:rFonts w:ascii="Calibri" w:hAnsi="Calibri" w:cs="Calibri"/>
        </w:rPr>
        <w:t>Initialization Functions</w:t>
      </w:r>
      <w:bookmarkEnd w:id="496"/>
    </w:p>
    <w:p w:rsidR="00656B0A" w:rsidRDefault="00EE6FB7">
      <w:pPr>
        <w:ind w:firstLine="567"/>
        <w:rPr>
          <w:rFonts w:cs="Calibri"/>
          <w:i/>
        </w:rPr>
        <w:pPrChange w:id="497" w:author="Vignesh L S K" w:date="2016-11-18T11:38:00Z">
          <w:pPr/>
        </w:pPrChange>
      </w:pPr>
      <w:r>
        <w:rPr>
          <w:rFonts w:cs="Calibri"/>
          <w:i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98" w:name="_Ref382299990"/>
      <w:bookmarkStart w:id="499" w:name="_Toc467233506"/>
      <w:r>
        <w:rPr>
          <w:rFonts w:ascii="Calibri" w:hAnsi="Calibri" w:cs="Calibri"/>
        </w:rPr>
        <w:t>PERIODIC FUNCTIONS</w:t>
      </w:r>
      <w:bookmarkEnd w:id="498"/>
      <w:bookmarkEnd w:id="499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500" w:name="_Toc46723350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EE6FB7">
        <w:rPr>
          <w:rFonts w:ascii="Calibri" w:hAnsi="Calibri" w:cs="Calibri"/>
        </w:rPr>
        <w:t>MotVel</w:t>
      </w:r>
      <w:r>
        <w:rPr>
          <w:rFonts w:ascii="Calibri" w:hAnsi="Calibri" w:cs="Calibri"/>
        </w:rPr>
        <w:t>PER1</w:t>
      </w:r>
      <w:bookmarkEnd w:id="500"/>
    </w:p>
    <w:p w:rsidR="00D173C8" w:rsidRPr="00AA38E8" w:rsidDel="00A90967" w:rsidRDefault="00D173C8" w:rsidP="00D173C8">
      <w:pPr>
        <w:pStyle w:val="Heading2"/>
        <w:numPr>
          <w:ilvl w:val="4"/>
          <w:numId w:val="1"/>
        </w:numPr>
        <w:rPr>
          <w:del w:id="501" w:author="Anne, Krishna" w:date="2016-11-29T10:50:00Z"/>
          <w:rFonts w:ascii="Calibri" w:hAnsi="Calibri" w:cs="Calibri"/>
        </w:rPr>
      </w:pPr>
      <w:bookmarkStart w:id="502" w:name="_Toc467233508"/>
      <w:del w:id="503" w:author="Anne, Krishna" w:date="2016-11-29T10:50:00Z">
        <w:r w:rsidRPr="00AA38E8" w:rsidDel="00A90967">
          <w:rPr>
            <w:rFonts w:ascii="Calibri" w:hAnsi="Calibri" w:cs="Calibri"/>
          </w:rPr>
          <w:delText>Design Rationale</w:delText>
        </w:r>
        <w:bookmarkEnd w:id="502"/>
      </w:del>
    </w:p>
    <w:p w:rsidR="00D173C8" w:rsidRPr="00733D40" w:rsidDel="00A90967" w:rsidRDefault="00733D40">
      <w:pPr>
        <w:ind w:firstLine="864"/>
        <w:rPr>
          <w:del w:id="504" w:author="Anne, Krishna" w:date="2016-11-29T10:50:00Z"/>
          <w:rFonts w:cs="Calibri"/>
          <w:i/>
        </w:rPr>
        <w:pPrChange w:id="505" w:author="Vignesh L S K" w:date="2016-11-18T11:38:00Z">
          <w:pPr/>
        </w:pPrChange>
      </w:pPr>
      <w:del w:id="506" w:author="Anne, Krishna" w:date="2016-11-29T10:50:00Z">
        <w:r w:rsidRPr="00733D40" w:rsidDel="00A90967">
          <w:rPr>
            <w:rFonts w:cs="Calibri"/>
            <w:i/>
          </w:rPr>
          <w:delText>Refer the next version of the design.</w:delText>
        </w:r>
      </w:del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07" w:author="Vignesh L S K" w:date="2016-11-18T11:40:00Z"/>
          <w:rFonts w:ascii="Calibri" w:hAnsi="Calibri" w:cs="Calibri"/>
        </w:rPr>
      </w:pPr>
      <w:bookmarkStart w:id="508" w:name="_Toc467146128"/>
      <w:bookmarkStart w:id="509" w:name="_Toc467233509"/>
      <w:ins w:id="510" w:author="Vignesh L S K" w:date="2016-11-18T11:40:00Z">
        <w:r w:rsidRPr="00AA38E8">
          <w:rPr>
            <w:rFonts w:ascii="Calibri" w:hAnsi="Calibri" w:cs="Calibri"/>
          </w:rPr>
          <w:t>Design Rationale</w:t>
        </w:r>
        <w:bookmarkEnd w:id="508"/>
        <w:bookmarkEnd w:id="509"/>
      </w:ins>
    </w:p>
    <w:p w:rsidR="00E11F57" w:rsidRPr="0033680E" w:rsidRDefault="00E11F57" w:rsidP="00E11F57">
      <w:pPr>
        <w:ind w:firstLine="864"/>
        <w:rPr>
          <w:ins w:id="511" w:author="Vignesh L S K" w:date="2016-11-18T11:40:00Z"/>
          <w:rFonts w:cs="Calibri"/>
          <w:i/>
        </w:rPr>
      </w:pPr>
      <w:ins w:id="512" w:author="Vignesh L S K" w:date="2016-11-18T11:40:00Z">
        <w:r>
          <w:rPr>
            <w:rFonts w:cs="Calibri"/>
            <w:i/>
          </w:rPr>
          <w:t>None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13" w:author="Vignesh L S K" w:date="2016-11-18T11:40:00Z"/>
          <w:rFonts w:ascii="Calibri" w:hAnsi="Calibri" w:cs="Calibri"/>
        </w:rPr>
      </w:pPr>
      <w:bookmarkStart w:id="514" w:name="_Toc467146129"/>
      <w:bookmarkStart w:id="515" w:name="_Toc467233510"/>
      <w:ins w:id="516" w:author="Vignesh L S K" w:date="2016-11-18T11:40:00Z">
        <w:r w:rsidRPr="00AA38E8">
          <w:rPr>
            <w:rFonts w:ascii="Calibri" w:hAnsi="Calibri" w:cs="Calibri"/>
          </w:rPr>
          <w:t>Store Module Inputs to Local copies</w:t>
        </w:r>
        <w:bookmarkEnd w:id="514"/>
        <w:bookmarkEnd w:id="515"/>
      </w:ins>
    </w:p>
    <w:p w:rsidR="00E11F57" w:rsidRPr="006B457A" w:rsidRDefault="00E11F57" w:rsidP="00E11F57">
      <w:pPr>
        <w:ind w:firstLine="864"/>
        <w:rPr>
          <w:ins w:id="517" w:author="Vignesh L S K" w:date="2016-11-18T11:40:00Z"/>
          <w:rFonts w:cs="Calibri"/>
        </w:rPr>
      </w:pPr>
      <w:ins w:id="518" w:author="Vignesh L S K" w:date="2016-11-18T11:40:00Z">
        <w:r>
          <w:rPr>
            <w:rFonts w:cs="Calibri"/>
            <w:i/>
          </w:rPr>
          <w:t>Refer to FDD</w:t>
        </w:r>
        <w:r w:rsidDel="0054314F">
          <w:rPr>
            <w:rFonts w:cs="Calibri"/>
            <w:i/>
          </w:rPr>
          <w:t xml:space="preserve"> 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19" w:author="Vignesh L S K" w:date="2016-11-18T11:40:00Z"/>
          <w:rFonts w:ascii="Calibri" w:hAnsi="Calibri" w:cs="Calibri"/>
        </w:rPr>
      </w:pPr>
      <w:bookmarkStart w:id="520" w:name="_Toc467146130"/>
      <w:bookmarkStart w:id="521" w:name="_Toc467233511"/>
      <w:ins w:id="522" w:author="Vignesh L S K" w:date="2016-11-18T11:40:00Z">
        <w:r w:rsidRPr="00AA38E8">
          <w:rPr>
            <w:rFonts w:ascii="Calibri" w:hAnsi="Calibri" w:cs="Calibri"/>
          </w:rPr>
          <w:t>(Processing of function)………</w:t>
        </w:r>
        <w:bookmarkEnd w:id="520"/>
        <w:bookmarkEnd w:id="521"/>
      </w:ins>
    </w:p>
    <w:p w:rsidR="00E11F57" w:rsidRDefault="00E11F57" w:rsidP="00E11F57">
      <w:pPr>
        <w:ind w:firstLine="864"/>
        <w:rPr>
          <w:ins w:id="523" w:author="Vignesh L S K" w:date="2016-11-18T11:40:00Z"/>
          <w:rFonts w:cs="Calibri"/>
          <w:i/>
        </w:rPr>
      </w:pPr>
      <w:ins w:id="524" w:author="Vignesh L S K" w:date="2016-11-18T11:40:00Z">
        <w:r>
          <w:rPr>
            <w:rFonts w:cs="Calibri"/>
            <w:i/>
          </w:rPr>
          <w:t>Refer to FDD</w:t>
        </w:r>
        <w:r w:rsidDel="0054314F">
          <w:rPr>
            <w:rFonts w:cs="Calibri"/>
            <w:i/>
          </w:rPr>
          <w:t xml:space="preserve"> 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25" w:author="Vignesh L S K" w:date="2016-11-18T11:40:00Z"/>
          <w:rFonts w:ascii="Calibri" w:hAnsi="Calibri" w:cs="Calibri"/>
        </w:rPr>
      </w:pPr>
      <w:bookmarkStart w:id="526" w:name="_Toc467146131"/>
      <w:bookmarkStart w:id="527" w:name="_Toc467233512"/>
      <w:ins w:id="528" w:author="Vignesh L S K" w:date="2016-11-18T11:40:00Z">
        <w:r w:rsidRPr="00AA38E8">
          <w:rPr>
            <w:rFonts w:ascii="Calibri" w:hAnsi="Calibri" w:cs="Calibri"/>
          </w:rPr>
          <w:t>Store Local copy of outputs into Module Outputs</w:t>
        </w:r>
        <w:bookmarkEnd w:id="526"/>
        <w:bookmarkEnd w:id="527"/>
      </w:ins>
    </w:p>
    <w:p w:rsidR="00E11F57" w:rsidRDefault="00E11F57" w:rsidP="00E11F57">
      <w:pPr>
        <w:ind w:firstLine="567"/>
        <w:rPr>
          <w:ins w:id="529" w:author="Vignesh L S K" w:date="2016-11-18T11:40:00Z"/>
          <w:rFonts w:cs="Calibri"/>
        </w:rPr>
      </w:pPr>
      <w:ins w:id="530" w:author="Vignesh L S K" w:date="2016-11-18T11:40:00Z">
        <w:r>
          <w:rPr>
            <w:rFonts w:cs="Calibri"/>
            <w:i/>
          </w:rPr>
          <w:t xml:space="preserve">      Refer to FDD</w:t>
        </w:r>
        <w:r w:rsidDel="0054314F">
          <w:rPr>
            <w:rFonts w:cs="Calibri"/>
            <w:i/>
          </w:rPr>
          <w:t xml:space="preserve"> </w:t>
        </w:r>
      </w:ins>
    </w:p>
    <w:p w:rsidR="00D173C8" w:rsidRPr="00AA38E8" w:rsidRDefault="00D173C8">
      <w:pPr>
        <w:pStyle w:val="Heading2"/>
        <w:ind w:left="1008"/>
        <w:rPr>
          <w:rFonts w:ascii="Calibri" w:hAnsi="Calibri" w:cs="Calibri"/>
        </w:rPr>
        <w:pPrChange w:id="531" w:author="Vignesh L S K" w:date="2016-11-18T11:40:00Z">
          <w:pPr>
            <w:pStyle w:val="Heading2"/>
            <w:numPr>
              <w:ilvl w:val="4"/>
              <w:numId w:val="1"/>
            </w:numPr>
            <w:tabs>
              <w:tab w:val="num" w:pos="1008"/>
            </w:tabs>
            <w:ind w:left="1008" w:hanging="1008"/>
          </w:pPr>
        </w:pPrChange>
      </w:pPr>
      <w:del w:id="532" w:author="Vignesh L S K" w:date="2016-11-18T11:40:00Z">
        <w:r w:rsidRPr="00AA38E8" w:rsidDel="00E11F57">
          <w:rPr>
            <w:rFonts w:ascii="Calibri" w:hAnsi="Calibri" w:cs="Calibri"/>
          </w:rPr>
          <w:delText>Module Outputs</w:delText>
        </w:r>
      </w:del>
    </w:p>
    <w:p w:rsidR="00EE6FB7" w:rsidRDefault="00EE6FB7" w:rsidP="00D173C8">
      <w:pPr>
        <w:rPr>
          <w:rFonts w:cs="Calibri"/>
          <w:i/>
        </w:rPr>
      </w:pPr>
    </w:p>
    <w:p w:rsidR="00EE6FB7" w:rsidRPr="001B1577" w:rsidRDefault="00EE6FB7" w:rsidP="00EE6FB7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533" w:name="_Toc467233513"/>
      <w:r>
        <w:rPr>
          <w:rFonts w:ascii="Calibri" w:hAnsi="Calibri" w:cs="Calibri"/>
        </w:rPr>
        <w:t>PERIODIC FUNCTIONS</w:t>
      </w:r>
      <w:bookmarkEnd w:id="533"/>
      <w:r>
        <w:rPr>
          <w:rFonts w:ascii="Calibri" w:hAnsi="Calibri" w:cs="Calibri"/>
        </w:rPr>
        <w:t xml:space="preserve">  </w:t>
      </w:r>
    </w:p>
    <w:p w:rsidR="00EE6FB7" w:rsidRDefault="00EE6FB7" w:rsidP="00EE6FB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534" w:name="_Toc467233514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MotVelPER2</w:t>
      </w:r>
      <w:bookmarkEnd w:id="534"/>
    </w:p>
    <w:p w:rsidR="00EE6FB7" w:rsidRPr="00AA38E8" w:rsidDel="00A90967" w:rsidRDefault="00EE6FB7" w:rsidP="00EE6FB7">
      <w:pPr>
        <w:pStyle w:val="Heading2"/>
        <w:numPr>
          <w:ilvl w:val="4"/>
          <w:numId w:val="1"/>
        </w:numPr>
        <w:rPr>
          <w:del w:id="535" w:author="Anne, Krishna" w:date="2016-11-29T10:50:00Z"/>
          <w:rFonts w:ascii="Calibri" w:hAnsi="Calibri" w:cs="Calibri"/>
        </w:rPr>
      </w:pPr>
      <w:bookmarkStart w:id="536" w:name="_Toc467233515"/>
      <w:del w:id="537" w:author="Anne, Krishna" w:date="2016-11-29T10:50:00Z">
        <w:r w:rsidRPr="00AA38E8" w:rsidDel="00A90967">
          <w:rPr>
            <w:rFonts w:ascii="Calibri" w:hAnsi="Calibri" w:cs="Calibri"/>
          </w:rPr>
          <w:delText>Design Rationale</w:delText>
        </w:r>
        <w:bookmarkEnd w:id="536"/>
      </w:del>
    </w:p>
    <w:p w:rsidR="00733D40" w:rsidRPr="00733D40" w:rsidDel="00A90967" w:rsidRDefault="00733D40">
      <w:pPr>
        <w:ind w:firstLine="864"/>
        <w:rPr>
          <w:del w:id="538" w:author="Anne, Krishna" w:date="2016-11-29T10:50:00Z"/>
          <w:rFonts w:cs="Calibri"/>
          <w:i/>
        </w:rPr>
        <w:pPrChange w:id="539" w:author="Vignesh L S K" w:date="2016-11-18T11:40:00Z">
          <w:pPr/>
        </w:pPrChange>
      </w:pPr>
      <w:del w:id="540" w:author="Anne, Krishna" w:date="2016-11-29T10:50:00Z">
        <w:r w:rsidRPr="00733D40" w:rsidDel="00A90967">
          <w:rPr>
            <w:rFonts w:cs="Calibri"/>
            <w:i/>
          </w:rPr>
          <w:delText>Refer the next version of the design.</w:delText>
        </w:r>
      </w:del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41" w:author="Vignesh L S K" w:date="2016-11-18T11:40:00Z"/>
          <w:rFonts w:ascii="Calibri" w:hAnsi="Calibri" w:cs="Calibri"/>
        </w:rPr>
      </w:pPr>
      <w:bookmarkStart w:id="542" w:name="_Toc467233516"/>
      <w:ins w:id="543" w:author="Vignesh L S K" w:date="2016-11-18T11:40:00Z">
        <w:r w:rsidRPr="00AA38E8">
          <w:rPr>
            <w:rFonts w:ascii="Calibri" w:hAnsi="Calibri" w:cs="Calibri"/>
          </w:rPr>
          <w:t>Design Rationale</w:t>
        </w:r>
        <w:bookmarkEnd w:id="542"/>
      </w:ins>
    </w:p>
    <w:p w:rsidR="00E11F57" w:rsidRPr="0033680E" w:rsidRDefault="00E11F57" w:rsidP="00E11F57">
      <w:pPr>
        <w:ind w:firstLine="864"/>
        <w:rPr>
          <w:ins w:id="544" w:author="Vignesh L S K" w:date="2016-11-18T11:40:00Z"/>
          <w:rFonts w:cs="Calibri"/>
          <w:i/>
        </w:rPr>
      </w:pPr>
      <w:ins w:id="545" w:author="Vignesh L S K" w:date="2016-11-18T11:40:00Z">
        <w:r>
          <w:rPr>
            <w:rFonts w:cs="Calibri"/>
            <w:i/>
          </w:rPr>
          <w:t>None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46" w:author="Vignesh L S K" w:date="2016-11-18T11:40:00Z"/>
          <w:rFonts w:ascii="Calibri" w:hAnsi="Calibri" w:cs="Calibri"/>
        </w:rPr>
      </w:pPr>
      <w:bookmarkStart w:id="547" w:name="_Toc467233517"/>
      <w:ins w:id="548" w:author="Vignesh L S K" w:date="2016-11-18T11:40:00Z">
        <w:r w:rsidRPr="00AA38E8">
          <w:rPr>
            <w:rFonts w:ascii="Calibri" w:hAnsi="Calibri" w:cs="Calibri"/>
          </w:rPr>
          <w:t>Store Module Inputs to Local copies</w:t>
        </w:r>
        <w:bookmarkEnd w:id="547"/>
      </w:ins>
    </w:p>
    <w:p w:rsidR="00E11F57" w:rsidRPr="006B457A" w:rsidRDefault="00E11F57" w:rsidP="00E11F57">
      <w:pPr>
        <w:ind w:firstLine="864"/>
        <w:rPr>
          <w:ins w:id="549" w:author="Vignesh L S K" w:date="2016-11-18T11:40:00Z"/>
          <w:rFonts w:cs="Calibri"/>
        </w:rPr>
      </w:pPr>
      <w:ins w:id="550" w:author="Vignesh L S K" w:date="2016-11-18T11:40:00Z">
        <w:r>
          <w:rPr>
            <w:rFonts w:cs="Calibri"/>
            <w:i/>
          </w:rPr>
          <w:t>Refer to FDD</w:t>
        </w:r>
        <w:r w:rsidDel="0054314F">
          <w:rPr>
            <w:rFonts w:cs="Calibri"/>
            <w:i/>
          </w:rPr>
          <w:t xml:space="preserve"> 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51" w:author="Vignesh L S K" w:date="2016-11-18T11:40:00Z"/>
          <w:rFonts w:ascii="Calibri" w:hAnsi="Calibri" w:cs="Calibri"/>
        </w:rPr>
      </w:pPr>
      <w:bookmarkStart w:id="552" w:name="_Toc467233518"/>
      <w:ins w:id="553" w:author="Vignesh L S K" w:date="2016-11-18T11:40:00Z">
        <w:r w:rsidRPr="00AA38E8">
          <w:rPr>
            <w:rFonts w:ascii="Calibri" w:hAnsi="Calibri" w:cs="Calibri"/>
          </w:rPr>
          <w:t>(Processing of function)………</w:t>
        </w:r>
        <w:bookmarkEnd w:id="552"/>
      </w:ins>
    </w:p>
    <w:p w:rsidR="00E11F57" w:rsidRDefault="00E11F57" w:rsidP="00E11F57">
      <w:pPr>
        <w:ind w:firstLine="864"/>
        <w:rPr>
          <w:ins w:id="554" w:author="Vignesh L S K" w:date="2016-11-18T11:40:00Z"/>
          <w:rFonts w:cs="Calibri"/>
          <w:i/>
        </w:rPr>
      </w:pPr>
      <w:ins w:id="555" w:author="Vignesh L S K" w:date="2016-11-18T11:40:00Z">
        <w:r>
          <w:rPr>
            <w:rFonts w:cs="Calibri"/>
            <w:i/>
          </w:rPr>
          <w:t>Refer to FDD</w:t>
        </w:r>
        <w:r w:rsidDel="0054314F">
          <w:rPr>
            <w:rFonts w:cs="Calibri"/>
            <w:i/>
          </w:rPr>
          <w:t xml:space="preserve"> </w:t>
        </w:r>
      </w:ins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ins w:id="556" w:author="Vignesh L S K" w:date="2016-11-18T11:40:00Z"/>
          <w:rFonts w:ascii="Calibri" w:hAnsi="Calibri" w:cs="Calibri"/>
        </w:rPr>
      </w:pPr>
      <w:bookmarkStart w:id="557" w:name="_Toc467233519"/>
      <w:ins w:id="558" w:author="Vignesh L S K" w:date="2016-11-18T11:40:00Z">
        <w:r w:rsidRPr="00AA38E8">
          <w:rPr>
            <w:rFonts w:ascii="Calibri" w:hAnsi="Calibri" w:cs="Calibri"/>
          </w:rPr>
          <w:t>Store Local copy of outputs into Module Outputs</w:t>
        </w:r>
        <w:bookmarkEnd w:id="557"/>
      </w:ins>
    </w:p>
    <w:p w:rsidR="00E11F57" w:rsidRDefault="00E11F57" w:rsidP="00E11F57">
      <w:pPr>
        <w:ind w:firstLine="567"/>
        <w:rPr>
          <w:ins w:id="559" w:author="Vignesh L S K" w:date="2016-11-18T11:40:00Z"/>
          <w:rFonts w:cs="Calibri"/>
        </w:rPr>
      </w:pPr>
      <w:ins w:id="560" w:author="Vignesh L S K" w:date="2016-11-18T11:40:00Z">
        <w:r>
          <w:rPr>
            <w:rFonts w:cs="Calibri"/>
            <w:i/>
          </w:rPr>
          <w:t xml:space="preserve">      Refer to FDD</w:t>
        </w:r>
        <w:r w:rsidDel="0054314F">
          <w:rPr>
            <w:rFonts w:cs="Calibri"/>
            <w:i/>
          </w:rPr>
          <w:t xml:space="preserve"> </w:t>
        </w:r>
      </w:ins>
    </w:p>
    <w:p w:rsidR="00EE6FB7" w:rsidRPr="00AA38E8" w:rsidDel="00E11F57" w:rsidRDefault="00EE6FB7" w:rsidP="00EE6FB7">
      <w:pPr>
        <w:pStyle w:val="Heading2"/>
        <w:numPr>
          <w:ilvl w:val="4"/>
          <w:numId w:val="1"/>
        </w:numPr>
        <w:rPr>
          <w:del w:id="561" w:author="Vignesh L S K" w:date="2016-11-18T11:40:00Z"/>
          <w:rFonts w:ascii="Calibri" w:hAnsi="Calibri" w:cs="Calibri"/>
        </w:rPr>
      </w:pPr>
      <w:del w:id="562" w:author="Vignesh L S K" w:date="2016-11-18T11:40:00Z">
        <w:r w:rsidRPr="00AA38E8" w:rsidDel="00E11F57">
          <w:rPr>
            <w:rFonts w:ascii="Calibri" w:hAnsi="Calibri" w:cs="Calibri"/>
          </w:rPr>
          <w:delText>Module Outputs</w:delText>
        </w:r>
      </w:del>
    </w:p>
    <w:p w:rsidR="00EE6FB7" w:rsidRPr="00D173C8" w:rsidRDefault="00EE6FB7" w:rsidP="00D173C8">
      <w:pPr>
        <w:rPr>
          <w:rFonts w:cs="Calibri"/>
          <w:i/>
        </w:rPr>
      </w:pP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563" w:name="_Toc382297371"/>
      <w:bookmarkStart w:id="564" w:name="_Toc383611535"/>
      <w:bookmarkStart w:id="565" w:name="_Toc389213022"/>
      <w:bookmarkStart w:id="566" w:name="_Toc382297372"/>
      <w:bookmarkStart w:id="567" w:name="_Toc383611536"/>
      <w:bookmarkStart w:id="568" w:name="_Toc389213023"/>
      <w:bookmarkStart w:id="569" w:name="_Toc382297373"/>
      <w:bookmarkStart w:id="570" w:name="_Toc383611537"/>
      <w:bookmarkStart w:id="571" w:name="_Toc389213024"/>
      <w:bookmarkStart w:id="572" w:name="_Toc382297374"/>
      <w:bookmarkStart w:id="573" w:name="_Toc383611538"/>
      <w:bookmarkStart w:id="574" w:name="_Toc389213025"/>
      <w:bookmarkStart w:id="575" w:name="_Toc382297375"/>
      <w:bookmarkStart w:id="576" w:name="_Toc383611539"/>
      <w:bookmarkStart w:id="577" w:name="_Toc389213026"/>
      <w:bookmarkStart w:id="578" w:name="_Toc382297376"/>
      <w:bookmarkStart w:id="579" w:name="_Toc383611540"/>
      <w:bookmarkStart w:id="580" w:name="_Toc389213027"/>
      <w:bookmarkStart w:id="581" w:name="_Toc382297377"/>
      <w:bookmarkStart w:id="582" w:name="_Toc383611541"/>
      <w:bookmarkStart w:id="583" w:name="_Toc389213028"/>
      <w:bookmarkStart w:id="584" w:name="_Toc382297378"/>
      <w:bookmarkStart w:id="585" w:name="_Toc383611542"/>
      <w:bookmarkStart w:id="586" w:name="_Toc389213029"/>
      <w:bookmarkStart w:id="587" w:name="_Toc382297379"/>
      <w:bookmarkStart w:id="588" w:name="_Toc383611543"/>
      <w:bookmarkStart w:id="589" w:name="_Toc389213030"/>
      <w:bookmarkStart w:id="590" w:name="_Toc382297380"/>
      <w:bookmarkStart w:id="591" w:name="_Toc383611544"/>
      <w:bookmarkStart w:id="592" w:name="_Toc389213031"/>
      <w:bookmarkStart w:id="593" w:name="_Toc382297381"/>
      <w:bookmarkStart w:id="594" w:name="_Toc383611545"/>
      <w:bookmarkStart w:id="595" w:name="_Toc389213032"/>
      <w:bookmarkStart w:id="596" w:name="_Toc382297382"/>
      <w:bookmarkStart w:id="597" w:name="_Toc383611546"/>
      <w:bookmarkStart w:id="598" w:name="_Toc389213033"/>
      <w:bookmarkStart w:id="599" w:name="_Toc382297383"/>
      <w:bookmarkStart w:id="600" w:name="_Toc383611547"/>
      <w:bookmarkStart w:id="601" w:name="_Toc389213034"/>
      <w:bookmarkStart w:id="602" w:name="_Toc382295908"/>
      <w:bookmarkStart w:id="603" w:name="_Toc382297384"/>
      <w:bookmarkStart w:id="604" w:name="_Toc383611548"/>
      <w:bookmarkStart w:id="605" w:name="_Toc389213035"/>
      <w:bookmarkStart w:id="606" w:name="_Toc382295909"/>
      <w:bookmarkStart w:id="607" w:name="_Toc382297385"/>
      <w:bookmarkStart w:id="608" w:name="_Toc383611549"/>
      <w:bookmarkStart w:id="609" w:name="_Toc389213036"/>
      <w:bookmarkStart w:id="610" w:name="_Toc382295910"/>
      <w:bookmarkStart w:id="611" w:name="_Toc382297386"/>
      <w:bookmarkStart w:id="612" w:name="_Toc383611550"/>
      <w:bookmarkStart w:id="613" w:name="_Toc389213037"/>
      <w:bookmarkStart w:id="614" w:name="_Toc382295911"/>
      <w:bookmarkStart w:id="615" w:name="_Toc382297387"/>
      <w:bookmarkStart w:id="616" w:name="_Toc383611551"/>
      <w:bookmarkStart w:id="617" w:name="_Toc389213038"/>
      <w:bookmarkStart w:id="618" w:name="_Toc382295912"/>
      <w:bookmarkStart w:id="619" w:name="_Toc382297388"/>
      <w:bookmarkStart w:id="620" w:name="_Toc383611552"/>
      <w:bookmarkStart w:id="621" w:name="_Toc389213039"/>
      <w:bookmarkStart w:id="622" w:name="_Toc382295913"/>
      <w:bookmarkStart w:id="623" w:name="_Toc382297389"/>
      <w:bookmarkStart w:id="624" w:name="_Toc383611553"/>
      <w:bookmarkStart w:id="625" w:name="_Toc389213040"/>
      <w:bookmarkStart w:id="626" w:name="_Toc382295914"/>
      <w:bookmarkStart w:id="627" w:name="_Toc382297390"/>
      <w:bookmarkStart w:id="628" w:name="_Toc383611554"/>
      <w:bookmarkStart w:id="629" w:name="_Toc389213041"/>
      <w:bookmarkStart w:id="630" w:name="_Toc382295915"/>
      <w:bookmarkStart w:id="631" w:name="_Toc382297391"/>
      <w:bookmarkStart w:id="632" w:name="_Toc383611555"/>
      <w:bookmarkStart w:id="633" w:name="_Toc389213042"/>
      <w:bookmarkStart w:id="634" w:name="_Ref382299966"/>
      <w:bookmarkStart w:id="635" w:name="_Toc467233520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r w:rsidRPr="00AA38E8">
        <w:rPr>
          <w:rFonts w:ascii="Calibri" w:hAnsi="Calibri" w:cs="Calibri"/>
        </w:rPr>
        <w:t>Interrupt Functions</w:t>
      </w:r>
      <w:bookmarkEnd w:id="634"/>
      <w:bookmarkEnd w:id="635"/>
    </w:p>
    <w:p w:rsidR="00656B0A" w:rsidRPr="0033680E" w:rsidRDefault="00CB757E">
      <w:pPr>
        <w:ind w:firstLine="567"/>
        <w:rPr>
          <w:rFonts w:cs="Calibri"/>
          <w:i/>
        </w:rPr>
        <w:pPrChange w:id="636" w:author="Vignesh L S K" w:date="2016-11-18T11:41:00Z">
          <w:pPr/>
        </w:pPrChange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Del="00E11F57" w:rsidRDefault="00C27725" w:rsidP="00656B0A">
      <w:pPr>
        <w:rPr>
          <w:del w:id="637" w:author="Vignesh L S K" w:date="2016-11-18T11:41:00Z"/>
          <w:rFonts w:cs="Calibri"/>
        </w:rPr>
      </w:pPr>
    </w:p>
    <w:p w:rsidR="00656B0A" w:rsidRDefault="00656B0A">
      <w:pPr>
        <w:pStyle w:val="Heading2"/>
        <w:rPr>
          <w:rFonts w:ascii="Calibri" w:hAnsi="Calibri" w:cs="Calibri"/>
        </w:rPr>
        <w:pPrChange w:id="638" w:author="Vignesh L S K" w:date="2016-11-18T11:40:00Z">
          <w:pPr>
            <w:pStyle w:val="Heading2"/>
            <w:numPr>
              <w:ilvl w:val="2"/>
              <w:numId w:val="1"/>
            </w:numPr>
            <w:tabs>
              <w:tab w:val="num" w:pos="567"/>
            </w:tabs>
            <w:ind w:left="567" w:hanging="567"/>
          </w:pPr>
        </w:pPrChange>
      </w:pPr>
      <w:del w:id="639" w:author="Vignesh L S K" w:date="2016-11-18T11:41:00Z">
        <w:r w:rsidRPr="00AA38E8" w:rsidDel="00E11F57">
          <w:rPr>
            <w:rFonts w:ascii="Calibri" w:hAnsi="Calibri" w:cs="Calibri"/>
          </w:rPr>
          <w:br w:type="page"/>
        </w:r>
      </w:del>
      <w:bookmarkStart w:id="640" w:name="_Toc467233521"/>
      <w:r w:rsidR="00B262EB">
        <w:rPr>
          <w:rFonts w:ascii="Calibri" w:hAnsi="Calibri" w:cs="Calibri"/>
        </w:rPr>
        <w:t>Server runnables</w:t>
      </w:r>
      <w:bookmarkEnd w:id="640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641" w:name="_Toc467233522"/>
      <w:r w:rsidRPr="00AA38E8">
        <w:rPr>
          <w:rFonts w:ascii="Calibri" w:hAnsi="Calibri" w:cs="Calibri"/>
        </w:rPr>
        <w:t>Store Local copy of outputs into Module Outputs</w:t>
      </w:r>
      <w:bookmarkEnd w:id="641"/>
    </w:p>
    <w:p w:rsidR="00813DF4" w:rsidRPr="0002711E" w:rsidRDefault="00813DF4">
      <w:pPr>
        <w:ind w:firstLine="864"/>
        <w:rPr>
          <w:rFonts w:cs="Calibri"/>
          <w:i/>
        </w:rPr>
        <w:pPrChange w:id="642" w:author="Vignesh L S K" w:date="2016-11-18T11:41:00Z">
          <w:pPr/>
        </w:pPrChange>
      </w:pPr>
      <w:r>
        <w:rPr>
          <w:rFonts w:cs="Calibri"/>
          <w:i/>
        </w:rPr>
        <w:t>None</w:t>
      </w:r>
    </w:p>
    <w:p w:rsidR="00656B0A" w:rsidRDefault="00656B0A">
      <w:pPr>
        <w:pStyle w:val="Heading2"/>
        <w:numPr>
          <w:ilvl w:val="3"/>
          <w:numId w:val="1"/>
        </w:numPr>
        <w:rPr>
          <w:rFonts w:ascii="Calibri" w:hAnsi="Calibri" w:cs="Calibri"/>
        </w:rPr>
        <w:pPrChange w:id="643" w:author="Vignesh L S K" w:date="2016-11-18T11:41:00Z">
          <w:pPr>
            <w:pStyle w:val="Heading2"/>
            <w:numPr>
              <w:ilvl w:val="2"/>
              <w:numId w:val="1"/>
            </w:numPr>
            <w:tabs>
              <w:tab w:val="num" w:pos="567"/>
            </w:tabs>
            <w:ind w:left="567" w:hanging="567"/>
          </w:pPr>
        </w:pPrChange>
      </w:pPr>
      <w:bookmarkStart w:id="644" w:name="_Toc413076094"/>
      <w:bookmarkStart w:id="645" w:name="_Toc413076936"/>
      <w:bookmarkStart w:id="646" w:name="_Toc413076095"/>
      <w:bookmarkStart w:id="647" w:name="_Toc413076937"/>
      <w:bookmarkStart w:id="648" w:name="_Toc413076096"/>
      <w:bookmarkStart w:id="649" w:name="_Toc413076938"/>
      <w:bookmarkStart w:id="650" w:name="_Toc413076097"/>
      <w:bookmarkStart w:id="651" w:name="_Toc413076939"/>
      <w:bookmarkStart w:id="652" w:name="_Toc413076098"/>
      <w:bookmarkStart w:id="653" w:name="_Toc413076940"/>
      <w:bookmarkStart w:id="654" w:name="_Toc413076099"/>
      <w:bookmarkStart w:id="655" w:name="_Toc413076941"/>
      <w:bookmarkStart w:id="656" w:name="_Toc413076100"/>
      <w:bookmarkStart w:id="657" w:name="_Toc413076942"/>
      <w:bookmarkStart w:id="658" w:name="_Toc413076101"/>
      <w:bookmarkStart w:id="659" w:name="_Toc413076943"/>
      <w:bookmarkStart w:id="660" w:name="_Toc413076102"/>
      <w:bookmarkStart w:id="661" w:name="_Toc413076944"/>
      <w:bookmarkStart w:id="662" w:name="_Toc413076103"/>
      <w:bookmarkStart w:id="663" w:name="_Toc413076945"/>
      <w:bookmarkStart w:id="664" w:name="_Toc382297405"/>
      <w:bookmarkStart w:id="665" w:name="_Toc383611575"/>
      <w:bookmarkStart w:id="666" w:name="_Toc389213062"/>
      <w:bookmarkStart w:id="667" w:name="_Toc46723352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r w:rsidRPr="00AA38E8">
        <w:rPr>
          <w:rFonts w:ascii="Calibri" w:hAnsi="Calibri" w:cs="Calibri"/>
        </w:rPr>
        <w:t>Local Function/Macro Definitions</w:t>
      </w:r>
      <w:bookmarkEnd w:id="667"/>
    </w:p>
    <w:p w:rsidR="00E11F57" w:rsidRPr="00E11F57" w:rsidRDefault="00E11F57">
      <w:pPr>
        <w:pStyle w:val="ListParagraph"/>
        <w:ind w:left="567" w:firstLine="297"/>
        <w:rPr>
          <w:ins w:id="668" w:author="Vignesh L S K" w:date="2016-11-18T11:41:00Z"/>
          <w:rFonts w:cs="Calibri"/>
          <w:i/>
        </w:rPr>
        <w:pPrChange w:id="669" w:author="Vignesh L S K" w:date="2016-11-18T11:41:00Z">
          <w:pPr>
            <w:pStyle w:val="ListParagraph"/>
            <w:numPr>
              <w:numId w:val="1"/>
            </w:numPr>
            <w:tabs>
              <w:tab w:val="num" w:pos="567"/>
            </w:tabs>
            <w:ind w:left="567" w:hanging="567"/>
          </w:pPr>
        </w:pPrChange>
      </w:pPr>
      <w:ins w:id="670" w:author="Vignesh L S K" w:date="2016-11-18T11:41:00Z">
        <w:r w:rsidRPr="00E11F57">
          <w:rPr>
            <w:rFonts w:cs="Calibri"/>
            <w:i/>
          </w:rPr>
          <w:t>None</w:t>
        </w:r>
      </w:ins>
    </w:p>
    <w:p w:rsidR="008A6E12" w:rsidRPr="003F0B57" w:rsidDel="00E11F57" w:rsidRDefault="00D173C8" w:rsidP="003F0B57">
      <w:pPr>
        <w:pStyle w:val="ListParagraph"/>
        <w:ind w:left="360"/>
        <w:rPr>
          <w:del w:id="671" w:author="Vignesh L S K" w:date="2016-11-18T11:41:00Z"/>
          <w:rFonts w:cs="Calibri"/>
          <w:sz w:val="16"/>
          <w:szCs w:val="16"/>
        </w:rPr>
      </w:pPr>
      <w:del w:id="672" w:author="Vignesh L S K" w:date="2016-11-18T11:41:00Z">
        <w:r w:rsidDel="00E11F57">
          <w:rPr>
            <w:rFonts w:cs="Calibri"/>
            <w:sz w:val="16"/>
            <w:szCs w:val="16"/>
          </w:rPr>
          <w:delText>None</w:delText>
        </w:r>
        <w:bookmarkStart w:id="673" w:name="_Toc467233524"/>
        <w:bookmarkEnd w:id="673"/>
      </w:del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674" w:name="_Toc46723352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74"/>
    </w:p>
    <w:p w:rsidR="00934EA5" w:rsidRDefault="00C44101">
      <w:pPr>
        <w:ind w:firstLine="567"/>
        <w:rPr>
          <w:rFonts w:cs="Calibri"/>
        </w:rPr>
        <w:pPrChange w:id="675" w:author="Vignesh L S K" w:date="2016-11-18T11:41:00Z">
          <w:pPr/>
        </w:pPrChange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676" w:name="_Toc467233526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676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>
      <w:pPr>
        <w:ind w:firstLine="567"/>
        <w:rPr>
          <w:rFonts w:cs="Calibri"/>
        </w:rPr>
        <w:pPrChange w:id="677" w:author="Vignesh L S K" w:date="2016-11-18T11:41:00Z">
          <w:pPr/>
        </w:pPrChange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78" w:name="_Toc382295931"/>
      <w:bookmarkStart w:id="679" w:name="_Toc382297409"/>
      <w:bookmarkStart w:id="680" w:name="_Toc383611582"/>
      <w:bookmarkStart w:id="681" w:name="_Toc389213069"/>
      <w:bookmarkStart w:id="682" w:name="_Toc382295932"/>
      <w:bookmarkStart w:id="683" w:name="_Toc382297410"/>
      <w:bookmarkStart w:id="684" w:name="_Toc383611583"/>
      <w:bookmarkStart w:id="685" w:name="_Toc389213070"/>
      <w:bookmarkStart w:id="686" w:name="_Toc382295935"/>
      <w:bookmarkStart w:id="687" w:name="_Toc382297413"/>
      <w:bookmarkStart w:id="688" w:name="_Toc383611586"/>
      <w:bookmarkStart w:id="689" w:name="_Toc389213073"/>
      <w:bookmarkStart w:id="690" w:name="_Toc382295937"/>
      <w:bookmarkStart w:id="691" w:name="_Toc382297415"/>
      <w:bookmarkStart w:id="692" w:name="_Toc383611588"/>
      <w:bookmarkStart w:id="693" w:name="_Toc389213075"/>
      <w:bookmarkStart w:id="694" w:name="_Toc382295942"/>
      <w:bookmarkStart w:id="695" w:name="_Toc382297420"/>
      <w:bookmarkStart w:id="696" w:name="_Toc383611593"/>
      <w:bookmarkStart w:id="697" w:name="_Toc389213080"/>
      <w:bookmarkStart w:id="698" w:name="_Toc382295950"/>
      <w:bookmarkStart w:id="699" w:name="_Toc382297428"/>
      <w:bookmarkStart w:id="700" w:name="_Toc383611601"/>
      <w:bookmarkStart w:id="701" w:name="_Toc389213088"/>
      <w:bookmarkStart w:id="702" w:name="_Toc382295955"/>
      <w:bookmarkStart w:id="703" w:name="_Toc382297433"/>
      <w:bookmarkStart w:id="704" w:name="_Toc383611606"/>
      <w:bookmarkStart w:id="705" w:name="_Toc389213093"/>
      <w:bookmarkStart w:id="706" w:name="_Toc382295959"/>
      <w:bookmarkStart w:id="707" w:name="_Toc382297437"/>
      <w:bookmarkStart w:id="708" w:name="_Toc383611610"/>
      <w:bookmarkStart w:id="709" w:name="_Toc389213097"/>
      <w:bookmarkStart w:id="710" w:name="_Toc382295963"/>
      <w:bookmarkStart w:id="711" w:name="_Toc382297441"/>
      <w:bookmarkStart w:id="712" w:name="_Toc383611614"/>
      <w:bookmarkStart w:id="713" w:name="_Toc389213101"/>
      <w:bookmarkStart w:id="714" w:name="_Toc382295967"/>
      <w:bookmarkStart w:id="715" w:name="_Toc382297445"/>
      <w:bookmarkStart w:id="716" w:name="_Toc383611618"/>
      <w:bookmarkStart w:id="717" w:name="_Toc389213105"/>
      <w:bookmarkStart w:id="718" w:name="_Toc46723352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r w:rsidRPr="00AA38E8">
        <w:rPr>
          <w:rFonts w:ascii="Calibri" w:hAnsi="Calibri" w:cs="Calibri"/>
        </w:rPr>
        <w:lastRenderedPageBreak/>
        <w:t>Known Limitations With Design</w:t>
      </w:r>
      <w:bookmarkEnd w:id="718"/>
    </w:p>
    <w:p w:rsidR="00FA424B" w:rsidRDefault="009842D6">
      <w:pPr>
        <w:pStyle w:val="ListParagraph"/>
        <w:numPr>
          <w:ilvl w:val="0"/>
          <w:numId w:val="47"/>
        </w:numPr>
        <w:rPr>
          <w:ins w:id="719" w:author="Anne, Krishna" w:date="2016-11-28T16:52:00Z"/>
        </w:rPr>
        <w:pPrChange w:id="720" w:author="Ramachandran M G." w:date="2016-11-21T19:34:00Z">
          <w:pPr/>
        </w:pPrChange>
      </w:pPr>
      <w:ins w:id="721" w:author="Vignesh L S K" w:date="2016-11-18T11:39:00Z">
        <w:del w:id="722" w:author="Ramachandran M G." w:date="2016-11-21T19:34:00Z">
          <w:r w:rsidDel="00A9197C">
            <w:delText xml:space="preserve">          </w:delText>
          </w:r>
        </w:del>
      </w:ins>
      <w:ins w:id="723" w:author="Ramachandran M G." w:date="2016-11-21T19:34:00Z">
        <w:r w:rsidR="00A9197C" w:rsidRPr="00A9197C">
          <w:rPr>
            <w:color w:val="000000"/>
            <w:shd w:val="clear" w:color="auto" w:fill="FFFFFF"/>
            <w:rPrChange w:id="724" w:author="Ramachandran M G." w:date="2016-11-21T19:34:00Z">
              <w:rPr>
                <w:shd w:val="clear" w:color="auto" w:fill="FFFFFF"/>
              </w:rPr>
            </w:rPrChange>
          </w:rPr>
          <w:t xml:space="preserve">In SF040A </w:t>
        </w:r>
        <w:proofErr w:type="spellStart"/>
        <w:r w:rsidR="00A9197C" w:rsidRPr="00A9197C">
          <w:rPr>
            <w:color w:val="000000"/>
            <w:shd w:val="clear" w:color="auto" w:fill="FFFFFF"/>
            <w:rPrChange w:id="725" w:author="Ramachandran M G." w:date="2016-11-21T19:34:00Z">
              <w:rPr>
                <w:shd w:val="clear" w:color="auto" w:fill="FFFFFF"/>
              </w:rPr>
            </w:rPrChange>
          </w:rPr>
          <w:t>datadictionary</w:t>
        </w:r>
        <w:proofErr w:type="spellEnd"/>
        <w:r w:rsidR="00A9197C" w:rsidRPr="00A9197C">
          <w:rPr>
            <w:color w:val="000000"/>
            <w:shd w:val="clear" w:color="auto" w:fill="FFFFFF"/>
            <w:rPrChange w:id="726" w:author="Ramachandran M G." w:date="2016-11-21T19:34:00Z">
              <w:rPr>
                <w:shd w:val="clear" w:color="auto" w:fill="FFFFFF"/>
              </w:rPr>
            </w:rPrChange>
          </w:rPr>
          <w:t xml:space="preserve"> (</w:t>
        </w:r>
        <w:proofErr w:type="spellStart"/>
        <w:r w:rsidR="00A9197C" w:rsidRPr="00A9197C">
          <w:rPr>
            <w:color w:val="000000"/>
            <w:shd w:val="clear" w:color="auto" w:fill="FFFFFF"/>
            <w:rPrChange w:id="727" w:author="Ramachandran M G." w:date="2016-11-21T19:34:00Z">
              <w:rPr>
                <w:shd w:val="clear" w:color="auto" w:fill="FFFFFF"/>
              </w:rPr>
            </w:rPrChange>
          </w:rPr>
          <w:t>Ver</w:t>
        </w:r>
        <w:proofErr w:type="spellEnd"/>
        <w:r w:rsidR="00A9197C" w:rsidRPr="00A9197C">
          <w:rPr>
            <w:color w:val="000000"/>
            <w:shd w:val="clear" w:color="auto" w:fill="FFFFFF"/>
            <w:rPrChange w:id="728" w:author="Ramachandran M G." w:date="2016-11-21T19:34:00Z">
              <w:rPr>
                <w:shd w:val="clear" w:color="auto" w:fill="FFFFFF"/>
              </w:rPr>
            </w:rPrChange>
          </w:rPr>
          <w:t> 2.0.0), </w:t>
        </w:r>
        <w:proofErr w:type="spellStart"/>
        <w:r w:rsidR="00A9197C" w:rsidRPr="00A9197C">
          <w:rPr>
            <w:color w:val="000000"/>
            <w:shd w:val="clear" w:color="auto" w:fill="FFFFFF"/>
            <w:rPrChange w:id="729" w:author="Ramachandran M G." w:date="2016-11-21T19:34:00Z">
              <w:rPr>
                <w:shd w:val="clear" w:color="auto" w:fill="FFFFFF"/>
              </w:rPr>
            </w:rPrChange>
          </w:rPr>
          <w:t>MotAgBufIdx</w:t>
        </w:r>
        <w:proofErr w:type="spellEnd"/>
        <w:r w:rsidR="00A9197C" w:rsidRPr="00A9197C">
          <w:rPr>
            <w:color w:val="000000"/>
            <w:shd w:val="clear" w:color="auto" w:fill="FFFFFF"/>
            <w:rPrChange w:id="730" w:author="Ramachandran M G." w:date="2016-11-21T19:34:00Z">
              <w:rPr>
                <w:shd w:val="clear" w:color="auto" w:fill="FFFFFF"/>
              </w:rPr>
            </w:rPrChange>
          </w:rPr>
          <w:t xml:space="preserve"> input signal is removed. But it is used in the SF040A </w:t>
        </w:r>
      </w:ins>
      <w:proofErr w:type="gramStart"/>
      <w:ins w:id="731" w:author="Ramachandran M G." w:date="2016-11-21T19:41:00Z">
        <w:r w:rsidR="00FF297B">
          <w:rPr>
            <w:color w:val="000000"/>
            <w:shd w:val="clear" w:color="auto" w:fill="FFFFFF"/>
          </w:rPr>
          <w:t>implementation</w:t>
        </w:r>
      </w:ins>
      <w:ins w:id="732" w:author="Ramachandran M G." w:date="2016-11-21T19:34:00Z">
        <w:r w:rsidR="00A9197C" w:rsidRPr="00A9197C">
          <w:rPr>
            <w:color w:val="000000"/>
            <w:shd w:val="clear" w:color="auto" w:fill="FFFFFF"/>
            <w:rPrChange w:id="733" w:author="Ramachandran M G." w:date="2016-11-21T19:34:00Z">
              <w:rPr>
                <w:shd w:val="clear" w:color="auto" w:fill="FFFFFF"/>
              </w:rPr>
            </w:rPrChange>
          </w:rPr>
          <w:t>(</w:t>
        </w:r>
        <w:proofErr w:type="spellStart"/>
        <w:proofErr w:type="gramEnd"/>
        <w:r w:rsidR="00A9197C" w:rsidRPr="00A9197C">
          <w:rPr>
            <w:color w:val="000000"/>
            <w:shd w:val="clear" w:color="auto" w:fill="FFFFFF"/>
            <w:rPrChange w:id="734" w:author="Ramachandran M G." w:date="2016-11-21T19:34:00Z">
              <w:rPr>
                <w:shd w:val="clear" w:color="auto" w:fill="FFFFFF"/>
              </w:rPr>
            </w:rPrChange>
          </w:rPr>
          <w:t>ver</w:t>
        </w:r>
        <w:proofErr w:type="spellEnd"/>
        <w:r w:rsidR="00A9197C" w:rsidRPr="00A9197C">
          <w:rPr>
            <w:color w:val="000000"/>
            <w:shd w:val="clear" w:color="auto" w:fill="FFFFFF"/>
            <w:rPrChange w:id="735" w:author="Ramachandran M G." w:date="2016-11-21T19:34:00Z">
              <w:rPr>
                <w:shd w:val="clear" w:color="auto" w:fill="FFFFFF"/>
              </w:rPr>
            </w:rPrChange>
          </w:rPr>
          <w:t xml:space="preserve"> 2.0.0)</w:t>
        </w:r>
      </w:ins>
      <w:ins w:id="736" w:author="Ramachandran M G." w:date="2016-11-21T19:44:00Z">
        <w:r w:rsidR="00FF297B">
          <w:rPr>
            <w:color w:val="000000"/>
            <w:shd w:val="clear" w:color="auto" w:fill="FFFFFF"/>
          </w:rPr>
          <w:t>’MotVelPer2’</w:t>
        </w:r>
      </w:ins>
      <w:ins w:id="737" w:author="Ramachandran M G." w:date="2016-11-21T19:34:00Z">
        <w:r w:rsidR="00A9197C" w:rsidRPr="00A9197C">
          <w:rPr>
            <w:color w:val="000000"/>
            <w:shd w:val="clear" w:color="auto" w:fill="FFFFFF"/>
            <w:rPrChange w:id="738" w:author="Ramachandran M G." w:date="2016-11-21T19:34:00Z">
              <w:rPr>
                <w:shd w:val="clear" w:color="auto" w:fill="FFFFFF"/>
              </w:rPr>
            </w:rPrChange>
          </w:rPr>
          <w:t>.</w:t>
        </w:r>
      </w:ins>
      <w:ins w:id="739" w:author="Ramachandran M G." w:date="2016-11-21T19:45:00Z">
        <w:r w:rsidR="00FF297B">
          <w:rPr>
            <w:color w:val="000000"/>
            <w:shd w:val="clear" w:color="auto" w:fill="FFFFFF"/>
          </w:rPr>
          <w:t xml:space="preserve"> This leads mismatch between DD and Design.</w:t>
        </w:r>
      </w:ins>
      <w:del w:id="740" w:author="Ramachandran M G." w:date="2016-11-21T19:34:00Z">
        <w:r w:rsidR="00547CA4" w:rsidRPr="00547CA4" w:rsidDel="00A9197C">
          <w:delText>None.</w:delText>
        </w:r>
      </w:del>
    </w:p>
    <w:p w:rsidR="00D5771C" w:rsidRPr="00547CA4" w:rsidRDefault="00D5771C">
      <w:pPr>
        <w:pStyle w:val="ListParagraph"/>
        <w:numPr>
          <w:ilvl w:val="0"/>
          <w:numId w:val="47"/>
        </w:numPr>
        <w:pPrChange w:id="741" w:author="Ramachandran M G." w:date="2016-11-21T19:34:00Z">
          <w:pPr/>
        </w:pPrChange>
      </w:pPr>
      <w:proofErr w:type="spellStart"/>
      <w:ins w:id="742" w:author="Anne, Krishna" w:date="2016-11-28T16:52:00Z">
        <w:r>
          <w:t>MotCtrlMotAgBuf</w:t>
        </w:r>
      </w:ins>
      <w:proofErr w:type="spellEnd"/>
      <w:ins w:id="743" w:author="Anne, Krishna" w:date="2016-11-28T16:53:00Z">
        <w:r>
          <w:t xml:space="preserve"> and </w:t>
        </w:r>
        <w:proofErr w:type="spellStart"/>
        <w:r>
          <w:t>MotCtrlMotAgTiBuf</w:t>
        </w:r>
        <w:proofErr w:type="spellEnd"/>
        <w:r>
          <w:t xml:space="preserve"> are removed in data dictionary but used in the model in</w:t>
        </w:r>
      </w:ins>
      <w:ins w:id="744" w:author="Anne, Krishna" w:date="2016-11-28T16:54:00Z">
        <w:r>
          <w:t xml:space="preserve"> MotVelPer1. </w:t>
        </w:r>
        <w:r>
          <w:rPr>
            <w:color w:val="000000"/>
            <w:shd w:val="clear" w:color="auto" w:fill="FFFFFF"/>
          </w:rPr>
          <w:t>This leads mismatch between DD and D</w:t>
        </w:r>
        <w:bookmarkStart w:id="745" w:name="_GoBack"/>
        <w:bookmarkEnd w:id="745"/>
        <w:r>
          <w:rPr>
            <w:color w:val="000000"/>
            <w:shd w:val="clear" w:color="auto" w:fill="FFFFFF"/>
          </w:rPr>
          <w:t>esign.</w:t>
        </w:r>
      </w:ins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746" w:name="_Toc413076140"/>
      <w:bookmarkStart w:id="747" w:name="_Toc413076985"/>
      <w:bookmarkStart w:id="748" w:name="_Toc467233528"/>
      <w:bookmarkEnd w:id="746"/>
      <w:bookmarkEnd w:id="747"/>
      <w:r>
        <w:rPr>
          <w:rFonts w:ascii="Calibri" w:hAnsi="Calibri" w:cs="Calibri"/>
        </w:rPr>
        <w:lastRenderedPageBreak/>
        <w:t>UNIT TEST CONSIDERATION</w:t>
      </w:r>
      <w:bookmarkEnd w:id="748"/>
    </w:p>
    <w:p w:rsidR="002B0A40" w:rsidRDefault="00111E2F" w:rsidP="00C05DA9">
      <w:pPr>
        <w:rPr>
          <w:lang w:bidi="ar-SA"/>
        </w:rPr>
      </w:pPr>
      <w:ins w:id="749" w:author="Vignesh L S K" w:date="2016-11-18T11:39:00Z">
        <w:r>
          <w:rPr>
            <w:lang w:bidi="ar-SA"/>
          </w:rPr>
          <w:t xml:space="preserve">          </w:t>
        </w:r>
      </w:ins>
      <w:r w:rsidR="00BE7622">
        <w:rPr>
          <w:lang w:bidi="ar-SA"/>
        </w:rPr>
        <w:t>None</w:t>
      </w:r>
    </w:p>
    <w:p w:rsidR="00FA5768" w:rsidRDefault="00FA5768" w:rsidP="00151B09">
      <w:pPr>
        <w:spacing w:after="120"/>
        <w:ind w:left="720"/>
        <w:rPr>
          <w:rFonts w:cs="Calibri"/>
        </w:rPr>
      </w:pP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750" w:name="_Toc467233529"/>
      <w:r w:rsidRPr="00AA38E8">
        <w:rPr>
          <w:rFonts w:ascii="Calibri" w:hAnsi="Calibri" w:cs="Calibri"/>
        </w:rPr>
        <w:lastRenderedPageBreak/>
        <w:t>Appendix</w:t>
      </w:r>
      <w:bookmarkEnd w:id="750"/>
    </w:p>
    <w:p w:rsidR="00912AE0" w:rsidRPr="00EF1337" w:rsidRDefault="00FA679D" w:rsidP="00912AE0">
      <w:pPr>
        <w:rPr>
          <w:rFonts w:cs="Calibri"/>
          <w:i/>
          <w:lang w:bidi="ar-SA"/>
        </w:rPr>
      </w:pPr>
      <w:ins w:id="751" w:author="Vignesh L S K" w:date="2016-11-18T11:39:00Z">
        <w:r>
          <w:rPr>
            <w:rFonts w:cs="Calibri"/>
            <w:i/>
            <w:lang w:bidi="ar-SA"/>
          </w:rPr>
          <w:t xml:space="preserve">        </w:t>
        </w:r>
      </w:ins>
      <w:r w:rsidR="00C70A6C">
        <w:rPr>
          <w:rFonts w:cs="Calibri"/>
          <w:i/>
          <w:lang w:bidi="ar-SA"/>
        </w:rPr>
        <w:t>None</w:t>
      </w:r>
    </w:p>
    <w:sectPr w:rsidR="00912AE0" w:rsidRPr="00EF13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D21" w:rsidRDefault="00CB7D21">
      <w:r>
        <w:separator/>
      </w:r>
    </w:p>
  </w:endnote>
  <w:endnote w:type="continuationSeparator" w:id="0">
    <w:p w:rsidR="00CB7D21" w:rsidRDefault="00CB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BC0" w:rsidRDefault="00AC0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2B0A40" w:rsidRPr="008969C4" w:rsidTr="00722EA8">
      <w:tc>
        <w:tcPr>
          <w:tcW w:w="3618" w:type="dxa"/>
          <w:shd w:val="clear" w:color="auto" w:fill="auto"/>
        </w:tcPr>
        <w:p w:rsidR="002B0A40" w:rsidRPr="00891F29" w:rsidRDefault="00FA424B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MotVel</w:t>
          </w:r>
          <w:ins w:id="752" w:author="Vignesh L S K" w:date="2016-11-18T11:32:00Z">
            <w:r w:rsidR="00D0307F">
              <w:rPr>
                <w:sz w:val="16"/>
              </w:rPr>
              <w:t>_MDD</w:t>
            </w:r>
          </w:ins>
          <w:proofErr w:type="spellEnd"/>
          <w:del w:id="753" w:author="Vignesh L S K" w:date="2016-11-18T11:32:00Z">
            <w:r w:rsidDel="00D0307F">
              <w:rPr>
                <w:sz w:val="16"/>
              </w:rPr>
              <w:delText xml:space="preserve"> </w:delText>
            </w:r>
            <w:r w:rsidR="002B0A40" w:rsidDel="00D0307F">
              <w:rPr>
                <w:sz w:val="16"/>
              </w:rPr>
              <w:delText>Module Design Document</w:delText>
            </w:r>
          </w:del>
          <w:r w:rsidR="002B0A40">
            <w:rPr>
              <w:sz w:val="16"/>
            </w:rPr>
            <w:t xml:space="preserve"> </w:t>
          </w:r>
        </w:p>
        <w:p w:rsidR="002B0A40" w:rsidRPr="002C4E7D" w:rsidRDefault="00BE7622" w:rsidP="005E0CBB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754" w:author="Vignesh L S K" w:date="2016-11-18T11:42:00Z">
            <w:r w:rsidR="00AC0BC0">
              <w:rPr>
                <w:sz w:val="16"/>
              </w:rPr>
              <w:t>2</w:t>
            </w:r>
          </w:ins>
          <w:del w:id="755" w:author="Vignesh L S K" w:date="2016-11-18T11:42:00Z">
            <w:r w:rsidDel="00AC0BC0">
              <w:rPr>
                <w:sz w:val="16"/>
              </w:rPr>
              <w:delText>1</w:delText>
            </w:r>
          </w:del>
          <w:r>
            <w:rPr>
              <w:sz w:val="16"/>
            </w:rPr>
            <w:t xml:space="preserve">.0, Date: </w:t>
          </w:r>
          <w:ins w:id="756" w:author="Vignesh L S K" w:date="2016-11-18T11:32:00Z">
            <w:r w:rsidR="00D0307F">
              <w:rPr>
                <w:sz w:val="16"/>
              </w:rPr>
              <w:t>18</w:t>
            </w:r>
          </w:ins>
          <w:del w:id="757" w:author="Vignesh L S K" w:date="2016-11-18T11:32:00Z">
            <w:r w:rsidDel="00D0307F">
              <w:rPr>
                <w:sz w:val="16"/>
              </w:rPr>
              <w:delText>12</w:delText>
            </w:r>
          </w:del>
          <w:r w:rsidR="002B0A40" w:rsidRPr="002E2C87">
            <w:rPr>
              <w:sz w:val="16"/>
            </w:rPr>
            <w:t>-</w:t>
          </w:r>
          <w:ins w:id="758" w:author="Vignesh L S K" w:date="2016-11-18T11:32:00Z">
            <w:r w:rsidR="00D0307F">
              <w:rPr>
                <w:sz w:val="16"/>
              </w:rPr>
              <w:t>Nov</w:t>
            </w:r>
          </w:ins>
          <w:del w:id="759" w:author="Vignesh L S K" w:date="2016-11-18T11:32:00Z">
            <w:r w:rsidDel="00D0307F">
              <w:rPr>
                <w:sz w:val="16"/>
              </w:rPr>
              <w:delText>April</w:delText>
            </w:r>
          </w:del>
          <w:r w:rsidR="002B0A40" w:rsidRPr="002E2C87">
            <w:rPr>
              <w:sz w:val="16"/>
            </w:rPr>
            <w:t>-201</w:t>
          </w:r>
          <w:r>
            <w:rPr>
              <w:sz w:val="16"/>
            </w:rPr>
            <w:t>6</w:t>
          </w:r>
        </w:p>
      </w:tc>
      <w:tc>
        <w:tcPr>
          <w:tcW w:w="2520" w:type="dxa"/>
          <w:shd w:val="clear" w:color="auto" w:fill="auto"/>
        </w:tcPr>
        <w:p w:rsidR="002B0A40" w:rsidRPr="00891F29" w:rsidRDefault="002B0A40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2B0A40" w:rsidRPr="00891F29" w:rsidRDefault="002B0A40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2B0A40" w:rsidRPr="00722EA8" w:rsidRDefault="002B0A40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90967">
            <w:rPr>
              <w:noProof/>
              <w:sz w:val="16"/>
              <w:szCs w:val="16"/>
            </w:rPr>
            <w:t>13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90967">
            <w:rPr>
              <w:noProof/>
              <w:sz w:val="16"/>
              <w:szCs w:val="16"/>
            </w:rPr>
            <w:t>15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2B0A40" w:rsidRPr="004F3C64" w:rsidRDefault="002B0A40" w:rsidP="004F3C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BC0" w:rsidRDefault="00AC0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D21" w:rsidRDefault="00CB7D21">
      <w:r>
        <w:separator/>
      </w:r>
    </w:p>
  </w:footnote>
  <w:footnote w:type="continuationSeparator" w:id="0">
    <w:p w:rsidR="00CB7D21" w:rsidRDefault="00CB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BC0" w:rsidRDefault="00AC0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2B0A40" w:rsidRPr="008969C4" w:rsidTr="001B11CC">
      <w:trPr>
        <w:trHeight w:val="710"/>
      </w:trPr>
      <w:tc>
        <w:tcPr>
          <w:tcW w:w="2520" w:type="dxa"/>
        </w:tcPr>
        <w:p w:rsidR="002B0A40" w:rsidRPr="008969C4" w:rsidRDefault="002B0A4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63B6960A" wp14:editId="6EA6E5B5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2B0A40" w:rsidRPr="00891F29" w:rsidRDefault="002B0A40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2B0A40" w:rsidRPr="008969C4" w:rsidRDefault="002B0A40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2B0A40" w:rsidRDefault="002B0A40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BC0" w:rsidRDefault="00AC0B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3DB0B79"/>
    <w:multiLevelType w:val="hybridMultilevel"/>
    <w:tmpl w:val="3F389916"/>
    <w:lvl w:ilvl="0" w:tplc="F72C1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D309DA"/>
    <w:multiLevelType w:val="hybridMultilevel"/>
    <w:tmpl w:val="89B42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29"/>
  </w:num>
  <w:num w:numId="15">
    <w:abstractNumId w:val="15"/>
  </w:num>
  <w:num w:numId="16">
    <w:abstractNumId w:val="11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6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30"/>
  </w:num>
  <w:num w:numId="37">
    <w:abstractNumId w:val="18"/>
  </w:num>
  <w:num w:numId="38">
    <w:abstractNumId w:val="17"/>
  </w:num>
  <w:num w:numId="39">
    <w:abstractNumId w:val="18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4"/>
  </w:num>
  <w:num w:numId="42">
    <w:abstractNumId w:val="19"/>
  </w:num>
  <w:num w:numId="43">
    <w:abstractNumId w:val="25"/>
  </w:num>
  <w:num w:numId="44">
    <w:abstractNumId w:val="28"/>
  </w:num>
  <w:num w:numId="45">
    <w:abstractNumId w:val="23"/>
  </w:num>
  <w:num w:numId="46">
    <w:abstractNumId w:val="26"/>
  </w:num>
  <w:num w:numId="47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C2E1C"/>
    <w:rsid w:val="000D43DF"/>
    <w:rsid w:val="000D5DB4"/>
    <w:rsid w:val="000E0B71"/>
    <w:rsid w:val="000E102A"/>
    <w:rsid w:val="000E5665"/>
    <w:rsid w:val="000F13B1"/>
    <w:rsid w:val="000F2505"/>
    <w:rsid w:val="000F78B2"/>
    <w:rsid w:val="00101127"/>
    <w:rsid w:val="0010378F"/>
    <w:rsid w:val="00103C4C"/>
    <w:rsid w:val="00111E2F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155F"/>
    <w:rsid w:val="0017276A"/>
    <w:rsid w:val="00174A55"/>
    <w:rsid w:val="001833C5"/>
    <w:rsid w:val="00186C07"/>
    <w:rsid w:val="00190C16"/>
    <w:rsid w:val="0019671A"/>
    <w:rsid w:val="001A315D"/>
    <w:rsid w:val="001A714F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3F4A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6525"/>
    <w:rsid w:val="002B0737"/>
    <w:rsid w:val="002B0A40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80612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04900"/>
    <w:rsid w:val="00410E30"/>
    <w:rsid w:val="0042494B"/>
    <w:rsid w:val="0043354D"/>
    <w:rsid w:val="00436F3E"/>
    <w:rsid w:val="00443370"/>
    <w:rsid w:val="00444F99"/>
    <w:rsid w:val="004516C4"/>
    <w:rsid w:val="00454165"/>
    <w:rsid w:val="00467A4E"/>
    <w:rsid w:val="00473BDC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47CA4"/>
    <w:rsid w:val="00560958"/>
    <w:rsid w:val="00561114"/>
    <w:rsid w:val="005639E8"/>
    <w:rsid w:val="00566BF1"/>
    <w:rsid w:val="00571A27"/>
    <w:rsid w:val="00585674"/>
    <w:rsid w:val="005878B7"/>
    <w:rsid w:val="00596684"/>
    <w:rsid w:val="005A1BE5"/>
    <w:rsid w:val="005A3EDE"/>
    <w:rsid w:val="005B6300"/>
    <w:rsid w:val="005C01FD"/>
    <w:rsid w:val="005C41E5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71B3"/>
    <w:rsid w:val="00633FE1"/>
    <w:rsid w:val="006374FA"/>
    <w:rsid w:val="00645E1D"/>
    <w:rsid w:val="006463C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E3996"/>
    <w:rsid w:val="006F3CF4"/>
    <w:rsid w:val="00707BA6"/>
    <w:rsid w:val="007129B5"/>
    <w:rsid w:val="0071391C"/>
    <w:rsid w:val="0071423B"/>
    <w:rsid w:val="00722EA8"/>
    <w:rsid w:val="00727610"/>
    <w:rsid w:val="00733D4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C6038"/>
    <w:rsid w:val="007D4D9A"/>
    <w:rsid w:val="007E1D79"/>
    <w:rsid w:val="007E4EF4"/>
    <w:rsid w:val="008005DE"/>
    <w:rsid w:val="008114FF"/>
    <w:rsid w:val="008119C7"/>
    <w:rsid w:val="00813DF4"/>
    <w:rsid w:val="00817C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E0F78"/>
    <w:rsid w:val="008E1AB4"/>
    <w:rsid w:val="008E228F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42D6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1698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0967"/>
    <w:rsid w:val="00A9197C"/>
    <w:rsid w:val="00A92EE5"/>
    <w:rsid w:val="00AA3334"/>
    <w:rsid w:val="00AA38E8"/>
    <w:rsid w:val="00AB200C"/>
    <w:rsid w:val="00AB2785"/>
    <w:rsid w:val="00AB634B"/>
    <w:rsid w:val="00AC0BC0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4D4E"/>
    <w:rsid w:val="00B96B57"/>
    <w:rsid w:val="00BA0018"/>
    <w:rsid w:val="00BC4BCB"/>
    <w:rsid w:val="00BC6B0F"/>
    <w:rsid w:val="00BD6557"/>
    <w:rsid w:val="00BE43E9"/>
    <w:rsid w:val="00BE7622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3103"/>
    <w:rsid w:val="00C576BF"/>
    <w:rsid w:val="00C60657"/>
    <w:rsid w:val="00C63F4D"/>
    <w:rsid w:val="00C67522"/>
    <w:rsid w:val="00C70A6C"/>
    <w:rsid w:val="00C71993"/>
    <w:rsid w:val="00C71EF8"/>
    <w:rsid w:val="00C807CB"/>
    <w:rsid w:val="00CA1263"/>
    <w:rsid w:val="00CA5BBE"/>
    <w:rsid w:val="00CB724F"/>
    <w:rsid w:val="00CB757E"/>
    <w:rsid w:val="00CB7D21"/>
    <w:rsid w:val="00CC1047"/>
    <w:rsid w:val="00CC1793"/>
    <w:rsid w:val="00CC3A28"/>
    <w:rsid w:val="00CC5FFD"/>
    <w:rsid w:val="00CE6C5F"/>
    <w:rsid w:val="00CF01A3"/>
    <w:rsid w:val="00CF3CFC"/>
    <w:rsid w:val="00CF7C4B"/>
    <w:rsid w:val="00D0307F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2ADB"/>
    <w:rsid w:val="00D57397"/>
    <w:rsid w:val="00D5771C"/>
    <w:rsid w:val="00D605E1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1F5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D7CA4"/>
    <w:rsid w:val="00EE26AB"/>
    <w:rsid w:val="00EE6919"/>
    <w:rsid w:val="00EE6FB7"/>
    <w:rsid w:val="00EE7F45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424B"/>
    <w:rsid w:val="00FA5768"/>
    <w:rsid w:val="00FA679D"/>
    <w:rsid w:val="00FB39DC"/>
    <w:rsid w:val="00FC02CC"/>
    <w:rsid w:val="00FD04B9"/>
    <w:rsid w:val="00FF0123"/>
    <w:rsid w:val="00FF297B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E9D2E6-4339-4070-9951-CA89BE15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8830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Anne, Krishna</cp:lastModifiedBy>
  <cp:revision>28</cp:revision>
  <cp:lastPrinted>2015-02-27T19:09:00Z</cp:lastPrinted>
  <dcterms:created xsi:type="dcterms:W3CDTF">2016-04-12T15:23:00Z</dcterms:created>
  <dcterms:modified xsi:type="dcterms:W3CDTF">2016-11-29T15:51:00Z</dcterms:modified>
</cp:coreProperties>
</file>