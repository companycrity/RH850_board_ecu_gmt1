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F6BFC9A0F2A4470586541D09ACA6F3CC"/>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5E61CD" w:rsidRDefault="004C2582" w:rsidP="007E0373">
      <w:pPr>
        <w:tabs>
          <w:tab w:val="left" w:pos="4320"/>
          <w:tab w:val="left" w:pos="8640"/>
        </w:tabs>
        <w:spacing w:before="120" w:after="360"/>
        <w:jc w:val="center"/>
        <w:rPr>
          <w:rFonts w:cs="Calibri"/>
          <w:b/>
          <w:sz w:val="48"/>
          <w:szCs w:val="48"/>
        </w:rPr>
      </w:pPr>
      <w:r>
        <w:rPr>
          <w:rFonts w:cs="Calibri"/>
          <w:b/>
          <w:sz w:val="48"/>
          <w:szCs w:val="48"/>
        </w:rPr>
        <w:t>WhlImbRejctn</w:t>
      </w:r>
    </w:p>
    <w:p w:rsidR="00BE1794" w:rsidRPr="00B37B03" w:rsidRDefault="00BE1794" w:rsidP="007E0373">
      <w:pPr>
        <w:tabs>
          <w:tab w:val="left" w:pos="4320"/>
          <w:tab w:val="left" w:pos="8640"/>
        </w:tabs>
        <w:spacing w:before="120" w:after="360"/>
        <w:jc w:val="center"/>
        <w:rPr>
          <w:rFonts w:cs="Calibri"/>
          <w:b/>
          <w:sz w:val="48"/>
          <w:szCs w:val="48"/>
        </w:rPr>
      </w:pPr>
      <w:r>
        <w:rPr>
          <w:rFonts w:cs="Calibri"/>
          <w:b/>
          <w:sz w:val="48"/>
          <w:szCs w:val="48"/>
        </w:rPr>
        <w:t xml:space="preserve">Version: </w:t>
      </w:r>
      <w:ins w:id="0" w:author="Matt Leser" w:date="2017-01-26T11:14:00Z">
        <w:r w:rsidR="0090013D">
          <w:rPr>
            <w:rFonts w:cs="Calibri"/>
            <w:b/>
            <w:sz w:val="48"/>
            <w:szCs w:val="48"/>
          </w:rPr>
          <w:t>9</w:t>
        </w:r>
      </w:ins>
      <w:del w:id="1" w:author="Matt Leser" w:date="2017-01-26T11:14:00Z">
        <w:r w:rsidR="00444264" w:rsidDel="0090013D">
          <w:rPr>
            <w:rFonts w:cs="Calibri"/>
            <w:b/>
            <w:sz w:val="48"/>
            <w:szCs w:val="48"/>
          </w:rPr>
          <w:delText>8</w:delText>
        </w:r>
      </w:del>
    </w:p>
    <w:p w:rsidR="005E61CD" w:rsidRPr="007E0373" w:rsidRDefault="00444264" w:rsidP="007E0373">
      <w:pPr>
        <w:tabs>
          <w:tab w:val="left" w:pos="4320"/>
          <w:tab w:val="left" w:pos="8640"/>
        </w:tabs>
        <w:spacing w:before="120" w:after="360"/>
        <w:jc w:val="center"/>
        <w:rPr>
          <w:b/>
          <w:sz w:val="36"/>
        </w:rPr>
      </w:pPr>
      <w:del w:id="2" w:author="Matt Leser" w:date="2017-01-26T11:14:00Z">
        <w:r w:rsidDel="0090013D">
          <w:rPr>
            <w:b/>
            <w:sz w:val="36"/>
          </w:rPr>
          <w:delText>Dec 2, 2016</w:delText>
        </w:r>
      </w:del>
      <w:ins w:id="3" w:author="Matt Leser" w:date="2017-01-26T11:14:00Z">
        <w:r w:rsidR="0090013D">
          <w:rPr>
            <w:b/>
            <w:sz w:val="36"/>
          </w:rPr>
          <w:t>Jan 26, 2017</w:t>
        </w:r>
      </w:ins>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401A9E">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401A9E">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401A9E">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251D36" w:rsidP="00891F29">
      <w:pPr>
        <w:tabs>
          <w:tab w:val="left" w:pos="4320"/>
          <w:tab w:val="left" w:pos="8640"/>
        </w:tabs>
        <w:jc w:val="center"/>
        <w:rPr>
          <w:b/>
          <w:sz w:val="24"/>
        </w:rPr>
      </w:pPr>
      <w:r>
        <w:rPr>
          <w:b/>
          <w:sz w:val="24"/>
        </w:rPr>
        <w:t>Matt Leser</w:t>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401A9E">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401A9E">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401A9E" w:rsidRPr="00AA38E8" w:rsidTr="00401A9E">
        <w:tc>
          <w:tcPr>
            <w:tcW w:w="2520" w:type="dxa"/>
          </w:tcPr>
          <w:p w:rsidR="00401A9E" w:rsidRPr="00AA38E8" w:rsidRDefault="00401A9E" w:rsidP="00D229A6">
            <w:pPr>
              <w:jc w:val="center"/>
              <w:rPr>
                <w:rFonts w:cs="Calibri"/>
                <w:b/>
              </w:rPr>
            </w:pPr>
            <w:bookmarkStart w:id="4" w:name="_Toc348792978"/>
            <w:bookmarkStart w:id="5" w:name="_Toc348793074"/>
            <w:bookmarkStart w:id="6" w:name="_Toc348793965"/>
            <w:bookmarkStart w:id="7" w:name="_Toc349459173"/>
            <w:bookmarkStart w:id="8" w:name="_Toc349621609"/>
            <w:r w:rsidRPr="00AA38E8">
              <w:rPr>
                <w:rFonts w:cs="Calibri"/>
                <w:b/>
              </w:rPr>
              <w:t>Description</w:t>
            </w:r>
          </w:p>
        </w:tc>
        <w:tc>
          <w:tcPr>
            <w:tcW w:w="2160" w:type="dxa"/>
          </w:tcPr>
          <w:p w:rsidR="00401A9E" w:rsidRPr="00AA38E8" w:rsidRDefault="00401A9E" w:rsidP="00D229A6">
            <w:pPr>
              <w:jc w:val="center"/>
              <w:rPr>
                <w:rFonts w:cs="Calibri"/>
                <w:b/>
              </w:rPr>
            </w:pPr>
            <w:r w:rsidRPr="00AA38E8">
              <w:rPr>
                <w:rFonts w:cs="Calibri"/>
                <w:b/>
              </w:rPr>
              <w:t>Author</w:t>
            </w:r>
          </w:p>
        </w:tc>
        <w:tc>
          <w:tcPr>
            <w:tcW w:w="1350" w:type="dxa"/>
          </w:tcPr>
          <w:p w:rsidR="00401A9E" w:rsidRPr="00AA38E8" w:rsidRDefault="00401A9E" w:rsidP="00D229A6">
            <w:pPr>
              <w:jc w:val="center"/>
              <w:rPr>
                <w:rFonts w:cs="Calibri"/>
                <w:b/>
              </w:rPr>
            </w:pPr>
            <w:r w:rsidRPr="00AA38E8">
              <w:rPr>
                <w:rFonts w:cs="Calibri"/>
                <w:b/>
              </w:rPr>
              <w:t>Version</w:t>
            </w:r>
          </w:p>
        </w:tc>
        <w:tc>
          <w:tcPr>
            <w:tcW w:w="1440" w:type="dxa"/>
          </w:tcPr>
          <w:p w:rsidR="00401A9E" w:rsidRPr="00AA38E8" w:rsidRDefault="00401A9E" w:rsidP="00D229A6">
            <w:pPr>
              <w:jc w:val="center"/>
              <w:rPr>
                <w:rFonts w:cs="Calibri"/>
                <w:b/>
              </w:rPr>
            </w:pPr>
            <w:r w:rsidRPr="00AA38E8">
              <w:rPr>
                <w:rFonts w:cs="Calibri"/>
                <w:b/>
              </w:rPr>
              <w:t>Date</w:t>
            </w:r>
          </w:p>
        </w:tc>
      </w:tr>
      <w:tr w:rsidR="00401A9E" w:rsidRPr="00AA38E8" w:rsidTr="00401A9E">
        <w:tc>
          <w:tcPr>
            <w:tcW w:w="2520" w:type="dxa"/>
          </w:tcPr>
          <w:p w:rsidR="00401A9E" w:rsidRPr="00AA38E8" w:rsidRDefault="00401A9E" w:rsidP="00D229A6">
            <w:pPr>
              <w:rPr>
                <w:rFonts w:cs="Calibri"/>
              </w:rPr>
            </w:pPr>
            <w:r>
              <w:rPr>
                <w:rFonts w:cs="Calibri"/>
              </w:rPr>
              <w:t>Initial Version</w:t>
            </w:r>
          </w:p>
        </w:tc>
        <w:tc>
          <w:tcPr>
            <w:tcW w:w="2160" w:type="dxa"/>
          </w:tcPr>
          <w:p w:rsidR="00401A9E" w:rsidRPr="00AA38E8" w:rsidRDefault="00401A9E" w:rsidP="00D229A6">
            <w:pPr>
              <w:rPr>
                <w:rFonts w:cs="Calibri"/>
              </w:rPr>
            </w:pPr>
            <w:r>
              <w:rPr>
                <w:rFonts w:cs="Calibri"/>
              </w:rPr>
              <w:t>Sankardu Varadapureddi</w:t>
            </w:r>
          </w:p>
        </w:tc>
        <w:tc>
          <w:tcPr>
            <w:tcW w:w="1350" w:type="dxa"/>
          </w:tcPr>
          <w:p w:rsidR="00401A9E" w:rsidRPr="00AA38E8" w:rsidRDefault="00401A9E" w:rsidP="00D229A6">
            <w:pPr>
              <w:rPr>
                <w:rFonts w:cs="Calibri"/>
              </w:rPr>
            </w:pPr>
            <w:r>
              <w:rPr>
                <w:rFonts w:cs="Calibri"/>
              </w:rPr>
              <w:t>1</w:t>
            </w:r>
          </w:p>
        </w:tc>
        <w:tc>
          <w:tcPr>
            <w:tcW w:w="1440" w:type="dxa"/>
          </w:tcPr>
          <w:p w:rsidR="00401A9E" w:rsidRPr="00AA38E8" w:rsidRDefault="004C2582" w:rsidP="004C2582">
            <w:pPr>
              <w:rPr>
                <w:rFonts w:cs="Calibri"/>
              </w:rPr>
            </w:pPr>
            <w:r>
              <w:rPr>
                <w:rFonts w:cs="Calibri"/>
              </w:rPr>
              <w:t>4</w:t>
            </w:r>
            <w:r w:rsidR="00401A9E">
              <w:rPr>
                <w:rFonts w:cs="Calibri"/>
              </w:rPr>
              <w:t>-</w:t>
            </w:r>
            <w:r>
              <w:rPr>
                <w:rFonts w:cs="Calibri"/>
              </w:rPr>
              <w:t>Mar</w:t>
            </w:r>
            <w:r w:rsidR="00401A9E">
              <w:rPr>
                <w:rFonts w:cs="Calibri"/>
              </w:rPr>
              <w:t>-201</w:t>
            </w:r>
            <w:r w:rsidR="00E72614">
              <w:rPr>
                <w:rFonts w:cs="Calibri"/>
              </w:rPr>
              <w:t>6</w:t>
            </w:r>
          </w:p>
        </w:tc>
      </w:tr>
      <w:tr w:rsidR="0085428C" w:rsidRPr="00AA38E8" w:rsidTr="00401A9E">
        <w:tc>
          <w:tcPr>
            <w:tcW w:w="2520" w:type="dxa"/>
          </w:tcPr>
          <w:p w:rsidR="0085428C" w:rsidRDefault="0085428C" w:rsidP="00D229A6">
            <w:pPr>
              <w:rPr>
                <w:rFonts w:cs="Calibri"/>
              </w:rPr>
            </w:pPr>
            <w:r>
              <w:rPr>
                <w:rFonts w:cs="Calibri"/>
              </w:rPr>
              <w:t>Updated for FDD ver 1.2.0</w:t>
            </w:r>
          </w:p>
        </w:tc>
        <w:tc>
          <w:tcPr>
            <w:tcW w:w="2160" w:type="dxa"/>
          </w:tcPr>
          <w:p w:rsidR="0085428C" w:rsidRDefault="0085428C" w:rsidP="00D229A6">
            <w:pPr>
              <w:rPr>
                <w:rFonts w:cs="Calibri"/>
              </w:rPr>
            </w:pPr>
            <w:r>
              <w:rPr>
                <w:rFonts w:cs="Calibri"/>
              </w:rPr>
              <w:t>Sankardu Varadapureddi</w:t>
            </w:r>
          </w:p>
        </w:tc>
        <w:tc>
          <w:tcPr>
            <w:tcW w:w="1350" w:type="dxa"/>
          </w:tcPr>
          <w:p w:rsidR="0085428C" w:rsidRDefault="0085428C" w:rsidP="00D229A6">
            <w:pPr>
              <w:rPr>
                <w:rFonts w:cs="Calibri"/>
              </w:rPr>
            </w:pPr>
            <w:r>
              <w:rPr>
                <w:rFonts w:cs="Calibri"/>
              </w:rPr>
              <w:t>2</w:t>
            </w:r>
          </w:p>
        </w:tc>
        <w:tc>
          <w:tcPr>
            <w:tcW w:w="1440" w:type="dxa"/>
          </w:tcPr>
          <w:p w:rsidR="0085428C" w:rsidRDefault="0085428C" w:rsidP="004C2582">
            <w:pPr>
              <w:rPr>
                <w:rFonts w:cs="Calibri"/>
              </w:rPr>
            </w:pPr>
            <w:r>
              <w:rPr>
                <w:rFonts w:cs="Calibri"/>
              </w:rPr>
              <w:t>21-Mar-2016</w:t>
            </w:r>
          </w:p>
        </w:tc>
      </w:tr>
      <w:tr w:rsidR="00251D36" w:rsidRPr="00AA38E8" w:rsidTr="00401A9E">
        <w:tc>
          <w:tcPr>
            <w:tcW w:w="2520" w:type="dxa"/>
          </w:tcPr>
          <w:p w:rsidR="00251D36" w:rsidRDefault="00251D36" w:rsidP="003E59C3">
            <w:pPr>
              <w:rPr>
                <w:rFonts w:cs="Calibri"/>
              </w:rPr>
            </w:pPr>
            <w:r>
              <w:rPr>
                <w:rFonts w:cs="Calibri"/>
              </w:rPr>
              <w:t>Updated for FDD ver 1.</w:t>
            </w:r>
            <w:r w:rsidR="003E59C3">
              <w:rPr>
                <w:rFonts w:cs="Calibri"/>
              </w:rPr>
              <w:t>6</w:t>
            </w:r>
            <w:r>
              <w:rPr>
                <w:rFonts w:cs="Calibri"/>
              </w:rPr>
              <w:t>.0</w:t>
            </w:r>
            <w:r w:rsidR="00E867E0">
              <w:rPr>
                <w:rFonts w:cs="Calibri"/>
              </w:rPr>
              <w:t xml:space="preserve"> </w:t>
            </w:r>
          </w:p>
        </w:tc>
        <w:tc>
          <w:tcPr>
            <w:tcW w:w="2160" w:type="dxa"/>
          </w:tcPr>
          <w:p w:rsidR="00251D36" w:rsidRDefault="00251D36" w:rsidP="00D229A6">
            <w:pPr>
              <w:rPr>
                <w:rFonts w:cs="Calibri"/>
              </w:rPr>
            </w:pPr>
            <w:r>
              <w:rPr>
                <w:rFonts w:cs="Calibri"/>
              </w:rPr>
              <w:t>Matt Leser</w:t>
            </w:r>
          </w:p>
        </w:tc>
        <w:tc>
          <w:tcPr>
            <w:tcW w:w="1350" w:type="dxa"/>
          </w:tcPr>
          <w:p w:rsidR="00251D36" w:rsidRDefault="00E867E0" w:rsidP="00D229A6">
            <w:pPr>
              <w:rPr>
                <w:rFonts w:cs="Calibri"/>
              </w:rPr>
            </w:pPr>
            <w:r>
              <w:rPr>
                <w:rFonts w:cs="Calibri"/>
              </w:rPr>
              <w:t>3 (Version 4 in Synergy)</w:t>
            </w:r>
          </w:p>
        </w:tc>
        <w:tc>
          <w:tcPr>
            <w:tcW w:w="1440" w:type="dxa"/>
          </w:tcPr>
          <w:p w:rsidR="00746252" w:rsidRDefault="00251D36" w:rsidP="004C2582">
            <w:pPr>
              <w:rPr>
                <w:rFonts w:cs="Calibri"/>
              </w:rPr>
            </w:pPr>
            <w:r>
              <w:rPr>
                <w:rFonts w:cs="Calibri"/>
              </w:rPr>
              <w:t>21-Sep-2016</w:t>
            </w:r>
          </w:p>
        </w:tc>
      </w:tr>
      <w:tr w:rsidR="00746252" w:rsidRPr="00AA38E8" w:rsidTr="00401A9E">
        <w:tc>
          <w:tcPr>
            <w:tcW w:w="2520" w:type="dxa"/>
          </w:tcPr>
          <w:p w:rsidR="00746252" w:rsidRDefault="00BE1794" w:rsidP="003E59C3">
            <w:pPr>
              <w:rPr>
                <w:rFonts w:cs="Calibri"/>
              </w:rPr>
            </w:pPr>
            <w:r>
              <w:rPr>
                <w:rFonts w:cs="Calibri"/>
              </w:rPr>
              <w:t>Updated version number to match Synergy Database</w:t>
            </w:r>
          </w:p>
        </w:tc>
        <w:tc>
          <w:tcPr>
            <w:tcW w:w="2160" w:type="dxa"/>
          </w:tcPr>
          <w:p w:rsidR="00746252" w:rsidRDefault="00746252" w:rsidP="00D229A6">
            <w:pPr>
              <w:rPr>
                <w:rFonts w:cs="Calibri"/>
              </w:rPr>
            </w:pPr>
            <w:r>
              <w:rPr>
                <w:rFonts w:cs="Calibri"/>
              </w:rPr>
              <w:t>Matt Leser</w:t>
            </w:r>
          </w:p>
        </w:tc>
        <w:tc>
          <w:tcPr>
            <w:tcW w:w="1350" w:type="dxa"/>
          </w:tcPr>
          <w:p w:rsidR="00746252" w:rsidRDefault="00BE1794" w:rsidP="00D229A6">
            <w:pPr>
              <w:rPr>
                <w:rFonts w:cs="Calibri"/>
              </w:rPr>
            </w:pPr>
            <w:r>
              <w:rPr>
                <w:rFonts w:cs="Calibri"/>
              </w:rPr>
              <w:t>6</w:t>
            </w:r>
          </w:p>
        </w:tc>
        <w:tc>
          <w:tcPr>
            <w:tcW w:w="1440" w:type="dxa"/>
          </w:tcPr>
          <w:p w:rsidR="00746252" w:rsidRDefault="00746252" w:rsidP="004C2582">
            <w:pPr>
              <w:rPr>
                <w:rFonts w:cs="Calibri"/>
              </w:rPr>
            </w:pPr>
            <w:r>
              <w:rPr>
                <w:rFonts w:cs="Calibri"/>
              </w:rPr>
              <w:t>28-Sep-2016</w:t>
            </w:r>
          </w:p>
        </w:tc>
      </w:tr>
      <w:tr w:rsidR="00294FE6" w:rsidRPr="00AA38E8" w:rsidTr="00401A9E">
        <w:tc>
          <w:tcPr>
            <w:tcW w:w="2520" w:type="dxa"/>
          </w:tcPr>
          <w:p w:rsidR="00294FE6" w:rsidRDefault="00294FE6" w:rsidP="003E59C3">
            <w:pPr>
              <w:rPr>
                <w:rFonts w:cs="Calibri"/>
              </w:rPr>
            </w:pPr>
            <w:r>
              <w:rPr>
                <w:rFonts w:cs="Calibri"/>
              </w:rPr>
              <w:t>Updated for FDD ver 1.7.0</w:t>
            </w:r>
          </w:p>
        </w:tc>
        <w:tc>
          <w:tcPr>
            <w:tcW w:w="2160" w:type="dxa"/>
          </w:tcPr>
          <w:p w:rsidR="00294FE6" w:rsidRDefault="00294FE6" w:rsidP="00D229A6">
            <w:pPr>
              <w:rPr>
                <w:rFonts w:cs="Calibri"/>
              </w:rPr>
            </w:pPr>
            <w:r>
              <w:rPr>
                <w:rFonts w:cs="Calibri"/>
              </w:rPr>
              <w:t>Matt Leser</w:t>
            </w:r>
          </w:p>
        </w:tc>
        <w:tc>
          <w:tcPr>
            <w:tcW w:w="1350" w:type="dxa"/>
          </w:tcPr>
          <w:p w:rsidR="00294FE6" w:rsidRDefault="00294FE6" w:rsidP="00D229A6">
            <w:pPr>
              <w:rPr>
                <w:rFonts w:cs="Calibri"/>
              </w:rPr>
            </w:pPr>
            <w:r>
              <w:rPr>
                <w:rFonts w:cs="Calibri"/>
              </w:rPr>
              <w:t>7</w:t>
            </w:r>
          </w:p>
        </w:tc>
        <w:tc>
          <w:tcPr>
            <w:tcW w:w="1440" w:type="dxa"/>
          </w:tcPr>
          <w:p w:rsidR="00294FE6" w:rsidRDefault="00294FE6" w:rsidP="004C2582">
            <w:pPr>
              <w:rPr>
                <w:rFonts w:cs="Calibri"/>
              </w:rPr>
            </w:pPr>
            <w:r>
              <w:rPr>
                <w:rFonts w:cs="Calibri"/>
              </w:rPr>
              <w:t>13-Oct-2016</w:t>
            </w:r>
          </w:p>
        </w:tc>
      </w:tr>
      <w:tr w:rsidR="00444264" w:rsidRPr="00AA38E8" w:rsidTr="00401A9E">
        <w:tc>
          <w:tcPr>
            <w:tcW w:w="2520" w:type="dxa"/>
          </w:tcPr>
          <w:p w:rsidR="00444264" w:rsidRDefault="00444264" w:rsidP="003E59C3">
            <w:pPr>
              <w:rPr>
                <w:rFonts w:cs="Calibri"/>
              </w:rPr>
            </w:pPr>
            <w:r>
              <w:rPr>
                <w:rFonts w:cs="Calibri"/>
              </w:rPr>
              <w:t>Updated to fix Anomaly EA4#8205</w:t>
            </w:r>
          </w:p>
        </w:tc>
        <w:tc>
          <w:tcPr>
            <w:tcW w:w="2160" w:type="dxa"/>
          </w:tcPr>
          <w:p w:rsidR="00444264" w:rsidRDefault="00444264" w:rsidP="00D229A6">
            <w:pPr>
              <w:rPr>
                <w:rFonts w:cs="Calibri"/>
              </w:rPr>
            </w:pPr>
            <w:r>
              <w:rPr>
                <w:rFonts w:cs="Calibri"/>
              </w:rPr>
              <w:t>Matt Leser</w:t>
            </w:r>
          </w:p>
        </w:tc>
        <w:tc>
          <w:tcPr>
            <w:tcW w:w="1350" w:type="dxa"/>
          </w:tcPr>
          <w:p w:rsidR="00444264" w:rsidRDefault="00444264" w:rsidP="00D229A6">
            <w:pPr>
              <w:rPr>
                <w:rFonts w:cs="Calibri"/>
              </w:rPr>
            </w:pPr>
            <w:r>
              <w:rPr>
                <w:rFonts w:cs="Calibri"/>
              </w:rPr>
              <w:t>8</w:t>
            </w:r>
          </w:p>
        </w:tc>
        <w:tc>
          <w:tcPr>
            <w:tcW w:w="1440" w:type="dxa"/>
          </w:tcPr>
          <w:p w:rsidR="00444264" w:rsidRDefault="00444264" w:rsidP="004C2582">
            <w:pPr>
              <w:rPr>
                <w:rFonts w:cs="Calibri"/>
              </w:rPr>
            </w:pPr>
            <w:r>
              <w:rPr>
                <w:rFonts w:cs="Calibri"/>
              </w:rPr>
              <w:t>2-Dec-2016</w:t>
            </w:r>
          </w:p>
        </w:tc>
      </w:tr>
      <w:tr w:rsidR="0090013D" w:rsidRPr="00AA38E8" w:rsidTr="00401A9E">
        <w:trPr>
          <w:ins w:id="9" w:author="Matt Leser" w:date="2017-01-26T11:15:00Z"/>
        </w:trPr>
        <w:tc>
          <w:tcPr>
            <w:tcW w:w="2520" w:type="dxa"/>
          </w:tcPr>
          <w:p w:rsidR="0090013D" w:rsidRDefault="0090013D" w:rsidP="003E59C3">
            <w:pPr>
              <w:rPr>
                <w:ins w:id="10" w:author="Matt Leser" w:date="2017-01-26T11:15:00Z"/>
                <w:rFonts w:cs="Calibri"/>
              </w:rPr>
            </w:pPr>
            <w:ins w:id="11" w:author="Matt Leser" w:date="2017-01-26T11:15:00Z">
              <w:r>
                <w:rPr>
                  <w:rFonts w:cs="Calibri"/>
                </w:rPr>
                <w:t>Updated for FDD ver 1.9.0, Fixed Anoma</w:t>
              </w:r>
            </w:ins>
            <w:ins w:id="12" w:author="Matt Leser" w:date="2017-02-06T11:35:00Z">
              <w:r w:rsidR="00BB6C47">
                <w:rPr>
                  <w:rFonts w:cs="Calibri"/>
                </w:rPr>
                <w:t>ies</w:t>
              </w:r>
            </w:ins>
            <w:ins w:id="13" w:author="Matt Leser" w:date="2017-01-26T11:15:00Z">
              <w:r>
                <w:rPr>
                  <w:rFonts w:cs="Calibri"/>
                </w:rPr>
                <w:t xml:space="preserve"> EA4#8955</w:t>
              </w:r>
            </w:ins>
            <w:ins w:id="14" w:author="Matt Leser" w:date="2017-02-06T11:35:00Z">
              <w:r w:rsidR="00BB6C47">
                <w:rPr>
                  <w:rFonts w:cs="Calibri"/>
                </w:rPr>
                <w:t>/EA4#9065</w:t>
              </w:r>
            </w:ins>
          </w:p>
        </w:tc>
        <w:tc>
          <w:tcPr>
            <w:tcW w:w="2160" w:type="dxa"/>
          </w:tcPr>
          <w:p w:rsidR="0090013D" w:rsidRDefault="0090013D" w:rsidP="00D229A6">
            <w:pPr>
              <w:rPr>
                <w:ins w:id="15" w:author="Matt Leser" w:date="2017-01-26T11:15:00Z"/>
                <w:rFonts w:cs="Calibri"/>
              </w:rPr>
            </w:pPr>
            <w:ins w:id="16" w:author="Matt Leser" w:date="2017-01-26T11:15:00Z">
              <w:r>
                <w:rPr>
                  <w:rFonts w:cs="Calibri"/>
                </w:rPr>
                <w:t>Matt Leser</w:t>
              </w:r>
            </w:ins>
          </w:p>
        </w:tc>
        <w:tc>
          <w:tcPr>
            <w:tcW w:w="1350" w:type="dxa"/>
          </w:tcPr>
          <w:p w:rsidR="0090013D" w:rsidRDefault="0090013D" w:rsidP="00D229A6">
            <w:pPr>
              <w:rPr>
                <w:ins w:id="17" w:author="Matt Leser" w:date="2017-01-26T11:15:00Z"/>
                <w:rFonts w:cs="Calibri"/>
              </w:rPr>
            </w:pPr>
            <w:ins w:id="18" w:author="Matt Leser" w:date="2017-01-26T11:15:00Z">
              <w:r>
                <w:rPr>
                  <w:rFonts w:cs="Calibri"/>
                </w:rPr>
                <w:t>9</w:t>
              </w:r>
            </w:ins>
          </w:p>
        </w:tc>
        <w:tc>
          <w:tcPr>
            <w:tcW w:w="1440" w:type="dxa"/>
          </w:tcPr>
          <w:p w:rsidR="0090013D" w:rsidRDefault="0090013D" w:rsidP="004C2582">
            <w:pPr>
              <w:rPr>
                <w:ins w:id="19" w:author="Matt Leser" w:date="2017-01-26T11:15:00Z"/>
                <w:rFonts w:cs="Calibri"/>
              </w:rPr>
            </w:pPr>
            <w:ins w:id="20" w:author="Matt Leser" w:date="2017-01-26T11:15:00Z">
              <w:r>
                <w:rPr>
                  <w:rFonts w:cs="Calibri"/>
                </w:rPr>
                <w:t>26-Jan-2017</w:t>
              </w:r>
            </w:ins>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5E5BB4"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5E5BB4" w:rsidRDefault="003F09B1">
      <w:pPr>
        <w:pStyle w:val="TOC1"/>
        <w:rPr>
          <w:rFonts w:eastAsiaTheme="minorEastAsia"/>
          <w:b w:val="0"/>
          <w:color w:val="auto"/>
          <w:kern w:val="0"/>
          <w:sz w:val="22"/>
          <w:szCs w:val="22"/>
          <w:lang w:val="en-US"/>
        </w:rPr>
      </w:pPr>
      <w:hyperlink w:anchor="_Toc445464804" w:history="1">
        <w:r w:rsidR="005E5BB4" w:rsidRPr="006F0052">
          <w:rPr>
            <w:rStyle w:val="Hyperlink"/>
          </w:rPr>
          <w:t>1</w:t>
        </w:r>
        <w:r w:rsidR="005E5BB4">
          <w:rPr>
            <w:rFonts w:eastAsiaTheme="minorEastAsia"/>
            <w:b w:val="0"/>
            <w:color w:val="auto"/>
            <w:kern w:val="0"/>
            <w:sz w:val="22"/>
            <w:szCs w:val="22"/>
            <w:lang w:val="en-US"/>
          </w:rPr>
          <w:tab/>
        </w:r>
        <w:r w:rsidR="005E5BB4" w:rsidRPr="006F0052">
          <w:rPr>
            <w:rStyle w:val="Hyperlink"/>
          </w:rPr>
          <w:t>Introduction</w:t>
        </w:r>
        <w:r w:rsidR="005E5BB4">
          <w:rPr>
            <w:webHidden/>
          </w:rPr>
          <w:tab/>
        </w:r>
        <w:r w:rsidR="005E5BB4">
          <w:rPr>
            <w:webHidden/>
          </w:rPr>
          <w:fldChar w:fldCharType="begin"/>
        </w:r>
        <w:r w:rsidR="005E5BB4">
          <w:rPr>
            <w:webHidden/>
          </w:rPr>
          <w:instrText xml:space="preserve"> PAGEREF _Toc445464804 \h </w:instrText>
        </w:r>
        <w:r w:rsidR="005E5BB4">
          <w:rPr>
            <w:webHidden/>
          </w:rPr>
        </w:r>
        <w:r w:rsidR="005E5BB4">
          <w:rPr>
            <w:webHidden/>
          </w:rPr>
          <w:fldChar w:fldCharType="separate"/>
        </w:r>
        <w:r w:rsidR="005E5BB4">
          <w:rPr>
            <w:webHidden/>
          </w:rPr>
          <w:t>5</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05" w:history="1">
        <w:r w:rsidR="005E5BB4" w:rsidRPr="006F0052">
          <w:rPr>
            <w:rStyle w:val="Hyperlink"/>
          </w:rPr>
          <w:t>1.1</w:t>
        </w:r>
        <w:r w:rsidR="005E5BB4">
          <w:rPr>
            <w:rFonts w:asciiTheme="minorHAnsi" w:eastAsiaTheme="minorEastAsia" w:hAnsiTheme="minorHAnsi"/>
            <w:color w:val="auto"/>
            <w:kern w:val="0"/>
            <w:szCs w:val="22"/>
          </w:rPr>
          <w:tab/>
        </w:r>
        <w:r w:rsidR="005E5BB4" w:rsidRPr="006F0052">
          <w:rPr>
            <w:rStyle w:val="Hyperlink"/>
          </w:rPr>
          <w:t>Purpose</w:t>
        </w:r>
        <w:r w:rsidR="005E5BB4">
          <w:rPr>
            <w:webHidden/>
          </w:rPr>
          <w:tab/>
        </w:r>
        <w:r w:rsidR="005E5BB4">
          <w:rPr>
            <w:webHidden/>
          </w:rPr>
          <w:fldChar w:fldCharType="begin"/>
        </w:r>
        <w:r w:rsidR="005E5BB4">
          <w:rPr>
            <w:webHidden/>
          </w:rPr>
          <w:instrText xml:space="preserve"> PAGEREF _Toc445464805 \h </w:instrText>
        </w:r>
        <w:r w:rsidR="005E5BB4">
          <w:rPr>
            <w:webHidden/>
          </w:rPr>
        </w:r>
        <w:r w:rsidR="005E5BB4">
          <w:rPr>
            <w:webHidden/>
          </w:rPr>
          <w:fldChar w:fldCharType="separate"/>
        </w:r>
        <w:r w:rsidR="005E5BB4">
          <w:rPr>
            <w:webHidden/>
          </w:rPr>
          <w:t>5</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06" w:history="1">
        <w:r w:rsidR="005E5BB4" w:rsidRPr="006F0052">
          <w:rPr>
            <w:rStyle w:val="Hyperlink"/>
          </w:rPr>
          <w:t>1.2</w:t>
        </w:r>
        <w:r w:rsidR="005E5BB4">
          <w:rPr>
            <w:rFonts w:asciiTheme="minorHAnsi" w:eastAsiaTheme="minorEastAsia" w:hAnsiTheme="minorHAnsi"/>
            <w:color w:val="auto"/>
            <w:kern w:val="0"/>
            <w:szCs w:val="22"/>
          </w:rPr>
          <w:tab/>
        </w:r>
        <w:r w:rsidR="005E5BB4" w:rsidRPr="006F0052">
          <w:rPr>
            <w:rStyle w:val="Hyperlink"/>
          </w:rPr>
          <w:t>Scope</w:t>
        </w:r>
        <w:r w:rsidR="005E5BB4">
          <w:rPr>
            <w:webHidden/>
          </w:rPr>
          <w:tab/>
        </w:r>
        <w:r w:rsidR="005E5BB4">
          <w:rPr>
            <w:webHidden/>
          </w:rPr>
          <w:fldChar w:fldCharType="begin"/>
        </w:r>
        <w:r w:rsidR="005E5BB4">
          <w:rPr>
            <w:webHidden/>
          </w:rPr>
          <w:instrText xml:space="preserve"> PAGEREF _Toc445464806 \h </w:instrText>
        </w:r>
        <w:r w:rsidR="005E5BB4">
          <w:rPr>
            <w:webHidden/>
          </w:rPr>
        </w:r>
        <w:r w:rsidR="005E5BB4">
          <w:rPr>
            <w:webHidden/>
          </w:rPr>
          <w:fldChar w:fldCharType="separate"/>
        </w:r>
        <w:r w:rsidR="005E5BB4">
          <w:rPr>
            <w:webHidden/>
          </w:rPr>
          <w:t>5</w:t>
        </w:r>
        <w:r w:rsidR="005E5BB4">
          <w:rPr>
            <w:webHidden/>
          </w:rPr>
          <w:fldChar w:fldCharType="end"/>
        </w:r>
      </w:hyperlink>
    </w:p>
    <w:p w:rsidR="005E5BB4" w:rsidRDefault="003F09B1">
      <w:pPr>
        <w:pStyle w:val="TOC1"/>
        <w:rPr>
          <w:rFonts w:eastAsiaTheme="minorEastAsia"/>
          <w:b w:val="0"/>
          <w:color w:val="auto"/>
          <w:kern w:val="0"/>
          <w:sz w:val="22"/>
          <w:szCs w:val="22"/>
          <w:lang w:val="en-US"/>
        </w:rPr>
      </w:pPr>
      <w:hyperlink w:anchor="_Toc445464807" w:history="1">
        <w:r w:rsidR="005E5BB4" w:rsidRPr="006F0052">
          <w:rPr>
            <w:rStyle w:val="Hyperlink"/>
          </w:rPr>
          <w:t>2</w:t>
        </w:r>
        <w:r w:rsidR="005E5BB4">
          <w:rPr>
            <w:rFonts w:eastAsiaTheme="minorEastAsia"/>
            <w:b w:val="0"/>
            <w:color w:val="auto"/>
            <w:kern w:val="0"/>
            <w:sz w:val="22"/>
            <w:szCs w:val="22"/>
            <w:lang w:val="en-US"/>
          </w:rPr>
          <w:tab/>
        </w:r>
        <w:r w:rsidR="005E5BB4" w:rsidRPr="006F0052">
          <w:rPr>
            <w:rStyle w:val="Hyperlink"/>
          </w:rPr>
          <w:t>WhlImbRejctn High-Level Description</w:t>
        </w:r>
        <w:r w:rsidR="005E5BB4">
          <w:rPr>
            <w:webHidden/>
          </w:rPr>
          <w:tab/>
        </w:r>
        <w:r w:rsidR="005E5BB4">
          <w:rPr>
            <w:webHidden/>
          </w:rPr>
          <w:fldChar w:fldCharType="begin"/>
        </w:r>
        <w:r w:rsidR="005E5BB4">
          <w:rPr>
            <w:webHidden/>
          </w:rPr>
          <w:instrText xml:space="preserve"> PAGEREF _Toc445464807 \h </w:instrText>
        </w:r>
        <w:r w:rsidR="005E5BB4">
          <w:rPr>
            <w:webHidden/>
          </w:rPr>
        </w:r>
        <w:r w:rsidR="005E5BB4">
          <w:rPr>
            <w:webHidden/>
          </w:rPr>
          <w:fldChar w:fldCharType="separate"/>
        </w:r>
        <w:r w:rsidR="005E5BB4">
          <w:rPr>
            <w:webHidden/>
          </w:rPr>
          <w:t>6</w:t>
        </w:r>
        <w:r w:rsidR="005E5BB4">
          <w:rPr>
            <w:webHidden/>
          </w:rPr>
          <w:fldChar w:fldCharType="end"/>
        </w:r>
      </w:hyperlink>
    </w:p>
    <w:p w:rsidR="005E5BB4" w:rsidRDefault="003F09B1">
      <w:pPr>
        <w:pStyle w:val="TOC1"/>
        <w:rPr>
          <w:rFonts w:eastAsiaTheme="minorEastAsia"/>
          <w:b w:val="0"/>
          <w:color w:val="auto"/>
          <w:kern w:val="0"/>
          <w:sz w:val="22"/>
          <w:szCs w:val="22"/>
          <w:lang w:val="en-US"/>
        </w:rPr>
      </w:pPr>
      <w:hyperlink w:anchor="_Toc445464808" w:history="1">
        <w:r w:rsidR="005E5BB4" w:rsidRPr="006F0052">
          <w:rPr>
            <w:rStyle w:val="Hyperlink"/>
            <w:rFonts w:ascii="Calibri" w:hAnsi="Calibri" w:cs="Calibri"/>
          </w:rPr>
          <w:t>3</w:t>
        </w:r>
        <w:r w:rsidR="005E5BB4">
          <w:rPr>
            <w:rFonts w:eastAsiaTheme="minorEastAsia"/>
            <w:b w:val="0"/>
            <w:color w:val="auto"/>
            <w:kern w:val="0"/>
            <w:sz w:val="22"/>
            <w:szCs w:val="22"/>
            <w:lang w:val="en-US"/>
          </w:rPr>
          <w:tab/>
        </w:r>
        <w:r w:rsidR="005E5BB4" w:rsidRPr="006F0052">
          <w:rPr>
            <w:rStyle w:val="Hyperlink"/>
            <w:rFonts w:ascii="Calibri" w:hAnsi="Calibri" w:cs="Calibri"/>
          </w:rPr>
          <w:t>Design details of software module</w:t>
        </w:r>
        <w:r w:rsidR="005E5BB4">
          <w:rPr>
            <w:webHidden/>
          </w:rPr>
          <w:tab/>
        </w:r>
        <w:r w:rsidR="005E5BB4">
          <w:rPr>
            <w:webHidden/>
          </w:rPr>
          <w:fldChar w:fldCharType="begin"/>
        </w:r>
        <w:r w:rsidR="005E5BB4">
          <w:rPr>
            <w:webHidden/>
          </w:rPr>
          <w:instrText xml:space="preserve"> PAGEREF _Toc445464808 \h </w:instrText>
        </w:r>
        <w:r w:rsidR="005E5BB4">
          <w:rPr>
            <w:webHidden/>
          </w:rPr>
        </w:r>
        <w:r w:rsidR="005E5BB4">
          <w:rPr>
            <w:webHidden/>
          </w:rPr>
          <w:fldChar w:fldCharType="separate"/>
        </w:r>
        <w:r w:rsidR="005E5BB4">
          <w:rPr>
            <w:webHidden/>
          </w:rPr>
          <w:t>7</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09" w:history="1">
        <w:r w:rsidR="005E5BB4" w:rsidRPr="006F0052">
          <w:rPr>
            <w:rStyle w:val="Hyperlink"/>
          </w:rPr>
          <w:t>3.1</w:t>
        </w:r>
        <w:r w:rsidR="005E5BB4">
          <w:rPr>
            <w:rFonts w:asciiTheme="minorHAnsi" w:eastAsiaTheme="minorEastAsia" w:hAnsiTheme="minorHAnsi"/>
            <w:color w:val="auto"/>
            <w:kern w:val="0"/>
            <w:szCs w:val="22"/>
          </w:rPr>
          <w:tab/>
        </w:r>
        <w:r w:rsidR="005E5BB4" w:rsidRPr="006F0052">
          <w:rPr>
            <w:rStyle w:val="Hyperlink"/>
          </w:rPr>
          <w:t>Graphical representation of WhlImbRejctn</w:t>
        </w:r>
        <w:r w:rsidR="005E5BB4">
          <w:rPr>
            <w:webHidden/>
          </w:rPr>
          <w:tab/>
        </w:r>
        <w:r w:rsidR="005E5BB4">
          <w:rPr>
            <w:webHidden/>
          </w:rPr>
          <w:fldChar w:fldCharType="begin"/>
        </w:r>
        <w:r w:rsidR="005E5BB4">
          <w:rPr>
            <w:webHidden/>
          </w:rPr>
          <w:instrText xml:space="preserve"> PAGEREF _Toc445464809 \h </w:instrText>
        </w:r>
        <w:r w:rsidR="005E5BB4">
          <w:rPr>
            <w:webHidden/>
          </w:rPr>
        </w:r>
        <w:r w:rsidR="005E5BB4">
          <w:rPr>
            <w:webHidden/>
          </w:rPr>
          <w:fldChar w:fldCharType="separate"/>
        </w:r>
        <w:r w:rsidR="005E5BB4">
          <w:rPr>
            <w:webHidden/>
          </w:rPr>
          <w:t>7</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10" w:history="1">
        <w:r w:rsidR="005E5BB4" w:rsidRPr="006F0052">
          <w:rPr>
            <w:rStyle w:val="Hyperlink"/>
            <w:rFonts w:cs="Calibri"/>
          </w:rPr>
          <w:t>3.2</w:t>
        </w:r>
        <w:r w:rsidR="005E5BB4">
          <w:rPr>
            <w:rFonts w:asciiTheme="minorHAnsi" w:eastAsiaTheme="minorEastAsia" w:hAnsiTheme="minorHAnsi"/>
            <w:color w:val="auto"/>
            <w:kern w:val="0"/>
            <w:szCs w:val="22"/>
          </w:rPr>
          <w:tab/>
        </w:r>
        <w:r w:rsidR="005E5BB4" w:rsidRPr="006F0052">
          <w:rPr>
            <w:rStyle w:val="Hyperlink"/>
            <w:rFonts w:cs="Calibri"/>
          </w:rPr>
          <w:t>Data Flow Diagram</w:t>
        </w:r>
        <w:r w:rsidR="005E5BB4">
          <w:rPr>
            <w:webHidden/>
          </w:rPr>
          <w:tab/>
        </w:r>
        <w:r w:rsidR="005E5BB4">
          <w:rPr>
            <w:webHidden/>
          </w:rPr>
          <w:fldChar w:fldCharType="begin"/>
        </w:r>
        <w:r w:rsidR="005E5BB4">
          <w:rPr>
            <w:webHidden/>
          </w:rPr>
          <w:instrText xml:space="preserve"> PAGEREF _Toc445464810 \h </w:instrText>
        </w:r>
        <w:r w:rsidR="005E5BB4">
          <w:rPr>
            <w:webHidden/>
          </w:rPr>
        </w:r>
        <w:r w:rsidR="005E5BB4">
          <w:rPr>
            <w:webHidden/>
          </w:rPr>
          <w:fldChar w:fldCharType="separate"/>
        </w:r>
        <w:r w:rsidR="005E5BB4">
          <w:rPr>
            <w:webHidden/>
          </w:rPr>
          <w:t>7</w:t>
        </w:r>
        <w:r w:rsidR="005E5BB4">
          <w:rPr>
            <w:webHidden/>
          </w:rPr>
          <w:fldChar w:fldCharType="end"/>
        </w:r>
      </w:hyperlink>
    </w:p>
    <w:p w:rsidR="005E5BB4" w:rsidRDefault="003F09B1">
      <w:pPr>
        <w:pStyle w:val="TOC3"/>
        <w:tabs>
          <w:tab w:val="left" w:pos="1200"/>
        </w:tabs>
        <w:rPr>
          <w:rFonts w:asciiTheme="minorHAnsi" w:eastAsiaTheme="minorEastAsia" w:hAnsiTheme="minorHAnsi"/>
          <w:color w:val="auto"/>
          <w:kern w:val="0"/>
          <w:sz w:val="22"/>
          <w:szCs w:val="22"/>
        </w:rPr>
      </w:pPr>
      <w:hyperlink w:anchor="_Toc445464811" w:history="1">
        <w:r w:rsidR="005E5BB4" w:rsidRPr="006F0052">
          <w:rPr>
            <w:rStyle w:val="Hyperlink"/>
            <w:rFonts w:cs="Calibri"/>
          </w:rPr>
          <w:t>3.2.1</w:t>
        </w:r>
        <w:r w:rsidR="005E5BB4">
          <w:rPr>
            <w:rFonts w:asciiTheme="minorHAnsi" w:eastAsiaTheme="minorEastAsia" w:hAnsiTheme="minorHAnsi"/>
            <w:color w:val="auto"/>
            <w:kern w:val="0"/>
            <w:sz w:val="22"/>
            <w:szCs w:val="22"/>
          </w:rPr>
          <w:tab/>
        </w:r>
        <w:r w:rsidR="005E5BB4" w:rsidRPr="006F0052">
          <w:rPr>
            <w:rStyle w:val="Hyperlink"/>
          </w:rPr>
          <w:t xml:space="preserve">Component </w:t>
        </w:r>
        <w:r w:rsidR="005E5BB4" w:rsidRPr="006F0052">
          <w:rPr>
            <w:rStyle w:val="Hyperlink"/>
            <w:rFonts w:cs="Calibri"/>
          </w:rPr>
          <w:t>level DFD</w:t>
        </w:r>
        <w:r w:rsidR="005E5BB4">
          <w:rPr>
            <w:webHidden/>
          </w:rPr>
          <w:tab/>
        </w:r>
        <w:r w:rsidR="005E5BB4">
          <w:rPr>
            <w:webHidden/>
          </w:rPr>
          <w:fldChar w:fldCharType="begin"/>
        </w:r>
        <w:r w:rsidR="005E5BB4">
          <w:rPr>
            <w:webHidden/>
          </w:rPr>
          <w:instrText xml:space="preserve"> PAGEREF _Toc445464811 \h </w:instrText>
        </w:r>
        <w:r w:rsidR="005E5BB4">
          <w:rPr>
            <w:webHidden/>
          </w:rPr>
        </w:r>
        <w:r w:rsidR="005E5BB4">
          <w:rPr>
            <w:webHidden/>
          </w:rPr>
          <w:fldChar w:fldCharType="separate"/>
        </w:r>
        <w:r w:rsidR="005E5BB4">
          <w:rPr>
            <w:webHidden/>
          </w:rPr>
          <w:t>7</w:t>
        </w:r>
        <w:r w:rsidR="005E5BB4">
          <w:rPr>
            <w:webHidden/>
          </w:rPr>
          <w:fldChar w:fldCharType="end"/>
        </w:r>
      </w:hyperlink>
    </w:p>
    <w:p w:rsidR="005E5BB4" w:rsidRDefault="003F09B1">
      <w:pPr>
        <w:pStyle w:val="TOC3"/>
        <w:tabs>
          <w:tab w:val="left" w:pos="1200"/>
        </w:tabs>
        <w:rPr>
          <w:rFonts w:asciiTheme="minorHAnsi" w:eastAsiaTheme="minorEastAsia" w:hAnsiTheme="minorHAnsi"/>
          <w:color w:val="auto"/>
          <w:kern w:val="0"/>
          <w:sz w:val="22"/>
          <w:szCs w:val="22"/>
        </w:rPr>
      </w:pPr>
      <w:hyperlink w:anchor="_Toc445464812" w:history="1">
        <w:r w:rsidR="005E5BB4" w:rsidRPr="006F0052">
          <w:rPr>
            <w:rStyle w:val="Hyperlink"/>
            <w:rFonts w:cs="Calibri"/>
          </w:rPr>
          <w:t>3.2.2</w:t>
        </w:r>
        <w:r w:rsidR="005E5BB4">
          <w:rPr>
            <w:rFonts w:asciiTheme="minorHAnsi" w:eastAsiaTheme="minorEastAsia" w:hAnsiTheme="minorHAnsi"/>
            <w:color w:val="auto"/>
            <w:kern w:val="0"/>
            <w:sz w:val="22"/>
            <w:szCs w:val="22"/>
          </w:rPr>
          <w:tab/>
        </w:r>
        <w:r w:rsidR="005E5BB4" w:rsidRPr="006F0052">
          <w:rPr>
            <w:rStyle w:val="Hyperlink"/>
          </w:rPr>
          <w:t xml:space="preserve">Function </w:t>
        </w:r>
        <w:r w:rsidR="005E5BB4" w:rsidRPr="006F0052">
          <w:rPr>
            <w:rStyle w:val="Hyperlink"/>
            <w:rFonts w:cs="Calibri"/>
          </w:rPr>
          <w:t>level DFD</w:t>
        </w:r>
        <w:r w:rsidR="005E5BB4">
          <w:rPr>
            <w:webHidden/>
          </w:rPr>
          <w:tab/>
        </w:r>
        <w:r w:rsidR="005E5BB4">
          <w:rPr>
            <w:webHidden/>
          </w:rPr>
          <w:fldChar w:fldCharType="begin"/>
        </w:r>
        <w:r w:rsidR="005E5BB4">
          <w:rPr>
            <w:webHidden/>
          </w:rPr>
          <w:instrText xml:space="preserve"> PAGEREF _Toc445464812 \h </w:instrText>
        </w:r>
        <w:r w:rsidR="005E5BB4">
          <w:rPr>
            <w:webHidden/>
          </w:rPr>
        </w:r>
        <w:r w:rsidR="005E5BB4">
          <w:rPr>
            <w:webHidden/>
          </w:rPr>
          <w:fldChar w:fldCharType="separate"/>
        </w:r>
        <w:r w:rsidR="005E5BB4">
          <w:rPr>
            <w:webHidden/>
          </w:rPr>
          <w:t>8</w:t>
        </w:r>
        <w:r w:rsidR="005E5BB4">
          <w:rPr>
            <w:webHidden/>
          </w:rPr>
          <w:fldChar w:fldCharType="end"/>
        </w:r>
      </w:hyperlink>
    </w:p>
    <w:p w:rsidR="005E5BB4" w:rsidRDefault="003F09B1">
      <w:pPr>
        <w:pStyle w:val="TOC1"/>
        <w:rPr>
          <w:rFonts w:eastAsiaTheme="minorEastAsia"/>
          <w:b w:val="0"/>
          <w:color w:val="auto"/>
          <w:kern w:val="0"/>
          <w:sz w:val="22"/>
          <w:szCs w:val="22"/>
          <w:lang w:val="en-US"/>
        </w:rPr>
      </w:pPr>
      <w:hyperlink w:anchor="_Toc445464813" w:history="1">
        <w:r w:rsidR="005E5BB4" w:rsidRPr="006F0052">
          <w:rPr>
            <w:rStyle w:val="Hyperlink"/>
            <w:rFonts w:ascii="Calibri" w:hAnsi="Calibri" w:cs="Calibri"/>
          </w:rPr>
          <w:t>4</w:t>
        </w:r>
        <w:r w:rsidR="005E5BB4">
          <w:rPr>
            <w:rFonts w:eastAsiaTheme="minorEastAsia"/>
            <w:b w:val="0"/>
            <w:color w:val="auto"/>
            <w:kern w:val="0"/>
            <w:sz w:val="22"/>
            <w:szCs w:val="22"/>
            <w:lang w:val="en-US"/>
          </w:rPr>
          <w:tab/>
        </w:r>
        <w:r w:rsidR="005E5BB4" w:rsidRPr="006F0052">
          <w:rPr>
            <w:rStyle w:val="Hyperlink"/>
            <w:rFonts w:ascii="Calibri" w:hAnsi="Calibri" w:cs="Calibri"/>
          </w:rPr>
          <w:t>Constant Data Dictionary</w:t>
        </w:r>
        <w:r w:rsidR="005E5BB4">
          <w:rPr>
            <w:webHidden/>
          </w:rPr>
          <w:tab/>
        </w:r>
        <w:r w:rsidR="005E5BB4">
          <w:rPr>
            <w:webHidden/>
          </w:rPr>
          <w:fldChar w:fldCharType="begin"/>
        </w:r>
        <w:r w:rsidR="005E5BB4">
          <w:rPr>
            <w:webHidden/>
          </w:rPr>
          <w:instrText xml:space="preserve"> PAGEREF _Toc445464813 \h </w:instrText>
        </w:r>
        <w:r w:rsidR="005E5BB4">
          <w:rPr>
            <w:webHidden/>
          </w:rPr>
        </w:r>
        <w:r w:rsidR="005E5BB4">
          <w:rPr>
            <w:webHidden/>
          </w:rPr>
          <w:fldChar w:fldCharType="separate"/>
        </w:r>
        <w:r w:rsidR="005E5BB4">
          <w:rPr>
            <w:webHidden/>
          </w:rPr>
          <w:t>9</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14" w:history="1">
        <w:r w:rsidR="005E5BB4" w:rsidRPr="006F0052">
          <w:rPr>
            <w:rStyle w:val="Hyperlink"/>
          </w:rPr>
          <w:t>4.1</w:t>
        </w:r>
        <w:r w:rsidR="005E5BB4">
          <w:rPr>
            <w:rFonts w:asciiTheme="minorHAnsi" w:eastAsiaTheme="minorEastAsia" w:hAnsiTheme="minorHAnsi"/>
            <w:color w:val="auto"/>
            <w:kern w:val="0"/>
            <w:szCs w:val="22"/>
          </w:rPr>
          <w:tab/>
        </w:r>
        <w:r w:rsidR="005E5BB4" w:rsidRPr="006F0052">
          <w:rPr>
            <w:rStyle w:val="Hyperlink"/>
          </w:rPr>
          <w:t>Program (fixed) Constants</w:t>
        </w:r>
        <w:r w:rsidR="005E5BB4">
          <w:rPr>
            <w:webHidden/>
          </w:rPr>
          <w:tab/>
        </w:r>
        <w:r w:rsidR="005E5BB4">
          <w:rPr>
            <w:webHidden/>
          </w:rPr>
          <w:fldChar w:fldCharType="begin"/>
        </w:r>
        <w:r w:rsidR="005E5BB4">
          <w:rPr>
            <w:webHidden/>
          </w:rPr>
          <w:instrText xml:space="preserve"> PAGEREF _Toc445464814 \h </w:instrText>
        </w:r>
        <w:r w:rsidR="005E5BB4">
          <w:rPr>
            <w:webHidden/>
          </w:rPr>
        </w:r>
        <w:r w:rsidR="005E5BB4">
          <w:rPr>
            <w:webHidden/>
          </w:rPr>
          <w:fldChar w:fldCharType="separate"/>
        </w:r>
        <w:r w:rsidR="005E5BB4">
          <w:rPr>
            <w:webHidden/>
          </w:rPr>
          <w:t>9</w:t>
        </w:r>
        <w:r w:rsidR="005E5BB4">
          <w:rPr>
            <w:webHidden/>
          </w:rPr>
          <w:fldChar w:fldCharType="end"/>
        </w:r>
      </w:hyperlink>
    </w:p>
    <w:p w:rsidR="005E5BB4" w:rsidRDefault="003F09B1">
      <w:pPr>
        <w:pStyle w:val="TOC3"/>
        <w:tabs>
          <w:tab w:val="left" w:pos="1200"/>
        </w:tabs>
        <w:rPr>
          <w:rFonts w:asciiTheme="minorHAnsi" w:eastAsiaTheme="minorEastAsia" w:hAnsiTheme="minorHAnsi"/>
          <w:color w:val="auto"/>
          <w:kern w:val="0"/>
          <w:sz w:val="22"/>
          <w:szCs w:val="22"/>
        </w:rPr>
      </w:pPr>
      <w:hyperlink w:anchor="_Toc445464815" w:history="1">
        <w:r w:rsidR="005E5BB4" w:rsidRPr="006F0052">
          <w:rPr>
            <w:rStyle w:val="Hyperlink"/>
          </w:rPr>
          <w:t>4.1.1</w:t>
        </w:r>
        <w:r w:rsidR="005E5BB4">
          <w:rPr>
            <w:rFonts w:asciiTheme="minorHAnsi" w:eastAsiaTheme="minorEastAsia" w:hAnsiTheme="minorHAnsi"/>
            <w:color w:val="auto"/>
            <w:kern w:val="0"/>
            <w:sz w:val="22"/>
            <w:szCs w:val="22"/>
          </w:rPr>
          <w:tab/>
        </w:r>
        <w:r w:rsidR="005E5BB4" w:rsidRPr="006F0052">
          <w:rPr>
            <w:rStyle w:val="Hyperlink"/>
          </w:rPr>
          <w:t>Embedded Constants</w:t>
        </w:r>
        <w:r w:rsidR="005E5BB4">
          <w:rPr>
            <w:webHidden/>
          </w:rPr>
          <w:tab/>
        </w:r>
        <w:r w:rsidR="005E5BB4">
          <w:rPr>
            <w:webHidden/>
          </w:rPr>
          <w:fldChar w:fldCharType="begin"/>
        </w:r>
        <w:r w:rsidR="005E5BB4">
          <w:rPr>
            <w:webHidden/>
          </w:rPr>
          <w:instrText xml:space="preserve"> PAGEREF _Toc445464815 \h </w:instrText>
        </w:r>
        <w:r w:rsidR="005E5BB4">
          <w:rPr>
            <w:webHidden/>
          </w:rPr>
        </w:r>
        <w:r w:rsidR="005E5BB4">
          <w:rPr>
            <w:webHidden/>
          </w:rPr>
          <w:fldChar w:fldCharType="separate"/>
        </w:r>
        <w:r w:rsidR="005E5BB4">
          <w:rPr>
            <w:webHidden/>
          </w:rPr>
          <w:t>9</w:t>
        </w:r>
        <w:r w:rsidR="005E5BB4">
          <w:rPr>
            <w:webHidden/>
          </w:rPr>
          <w:fldChar w:fldCharType="end"/>
        </w:r>
      </w:hyperlink>
    </w:p>
    <w:p w:rsidR="005E5BB4" w:rsidRDefault="003F09B1">
      <w:pPr>
        <w:pStyle w:val="TOC1"/>
        <w:rPr>
          <w:rFonts w:eastAsiaTheme="minorEastAsia"/>
          <w:b w:val="0"/>
          <w:color w:val="auto"/>
          <w:kern w:val="0"/>
          <w:sz w:val="22"/>
          <w:szCs w:val="22"/>
          <w:lang w:val="en-US"/>
        </w:rPr>
      </w:pPr>
      <w:hyperlink w:anchor="_Toc445464816" w:history="1">
        <w:r w:rsidR="005E5BB4" w:rsidRPr="006F0052">
          <w:rPr>
            <w:rStyle w:val="Hyperlink"/>
            <w:rFonts w:ascii="Calibri" w:hAnsi="Calibri" w:cs="Calibri"/>
          </w:rPr>
          <w:t>5</w:t>
        </w:r>
        <w:r w:rsidR="005E5BB4">
          <w:rPr>
            <w:rFonts w:eastAsiaTheme="minorEastAsia"/>
            <w:b w:val="0"/>
            <w:color w:val="auto"/>
            <w:kern w:val="0"/>
            <w:sz w:val="22"/>
            <w:szCs w:val="22"/>
            <w:lang w:val="en-US"/>
          </w:rPr>
          <w:tab/>
        </w:r>
        <w:r w:rsidR="005E5BB4" w:rsidRPr="006F0052">
          <w:rPr>
            <w:rStyle w:val="Hyperlink"/>
            <w:rFonts w:ascii="Calibri" w:hAnsi="Calibri" w:cs="Calibri"/>
          </w:rPr>
          <w:t>Software Component Implementation</w:t>
        </w:r>
        <w:r w:rsidR="005E5BB4">
          <w:rPr>
            <w:webHidden/>
          </w:rPr>
          <w:tab/>
        </w:r>
        <w:r w:rsidR="005E5BB4">
          <w:rPr>
            <w:webHidden/>
          </w:rPr>
          <w:fldChar w:fldCharType="begin"/>
        </w:r>
        <w:r w:rsidR="005E5BB4">
          <w:rPr>
            <w:webHidden/>
          </w:rPr>
          <w:instrText xml:space="preserve"> PAGEREF _Toc445464816 \h </w:instrText>
        </w:r>
        <w:r w:rsidR="005E5BB4">
          <w:rPr>
            <w:webHidden/>
          </w:rPr>
        </w:r>
        <w:r w:rsidR="005E5BB4">
          <w:rPr>
            <w:webHidden/>
          </w:rPr>
          <w:fldChar w:fldCharType="separate"/>
        </w:r>
        <w:r w:rsidR="005E5BB4">
          <w:rPr>
            <w:webHidden/>
          </w:rPr>
          <w:t>10</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17" w:history="1">
        <w:r w:rsidR="005E5BB4" w:rsidRPr="006F0052">
          <w:rPr>
            <w:rStyle w:val="Hyperlink"/>
          </w:rPr>
          <w:t>5.1</w:t>
        </w:r>
        <w:r w:rsidR="005E5BB4">
          <w:rPr>
            <w:rFonts w:asciiTheme="minorHAnsi" w:eastAsiaTheme="minorEastAsia" w:hAnsiTheme="minorHAnsi"/>
            <w:color w:val="auto"/>
            <w:kern w:val="0"/>
            <w:szCs w:val="22"/>
          </w:rPr>
          <w:tab/>
        </w:r>
        <w:r w:rsidR="005E5BB4" w:rsidRPr="006F0052">
          <w:rPr>
            <w:rStyle w:val="Hyperlink"/>
          </w:rPr>
          <w:t>Sub-Module Functions</w:t>
        </w:r>
        <w:r w:rsidR="005E5BB4">
          <w:rPr>
            <w:webHidden/>
          </w:rPr>
          <w:tab/>
        </w:r>
        <w:r w:rsidR="005E5BB4">
          <w:rPr>
            <w:webHidden/>
          </w:rPr>
          <w:fldChar w:fldCharType="begin"/>
        </w:r>
        <w:r w:rsidR="005E5BB4">
          <w:rPr>
            <w:webHidden/>
          </w:rPr>
          <w:instrText xml:space="preserve"> PAGEREF _Toc445464817 \h </w:instrText>
        </w:r>
        <w:r w:rsidR="005E5BB4">
          <w:rPr>
            <w:webHidden/>
          </w:rPr>
        </w:r>
        <w:r w:rsidR="005E5BB4">
          <w:rPr>
            <w:webHidden/>
          </w:rPr>
          <w:fldChar w:fldCharType="separate"/>
        </w:r>
        <w:r w:rsidR="005E5BB4">
          <w:rPr>
            <w:webHidden/>
          </w:rPr>
          <w:t>10</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18" w:history="1">
        <w:r w:rsidR="005E5BB4" w:rsidRPr="006F0052">
          <w:rPr>
            <w:rStyle w:val="Hyperlink"/>
            <w:rFonts w:cs="Calibri"/>
          </w:rPr>
          <w:t>5.1.1</w:t>
        </w:r>
        <w:r w:rsidR="005E5BB4">
          <w:rPr>
            <w:rFonts w:asciiTheme="minorHAnsi" w:eastAsiaTheme="minorEastAsia" w:hAnsiTheme="minorHAnsi"/>
            <w:color w:val="auto"/>
            <w:kern w:val="0"/>
            <w:szCs w:val="22"/>
          </w:rPr>
          <w:tab/>
        </w:r>
        <w:r w:rsidR="005E5BB4" w:rsidRPr="006F0052">
          <w:rPr>
            <w:rStyle w:val="Hyperlink"/>
            <w:rFonts w:cs="Calibri"/>
          </w:rPr>
          <w:t>Init: WhlImbRejctnInit1</w:t>
        </w:r>
        <w:r w:rsidR="005E5BB4">
          <w:rPr>
            <w:webHidden/>
          </w:rPr>
          <w:tab/>
        </w:r>
        <w:r w:rsidR="005E5BB4">
          <w:rPr>
            <w:webHidden/>
          </w:rPr>
          <w:fldChar w:fldCharType="begin"/>
        </w:r>
        <w:r w:rsidR="005E5BB4">
          <w:rPr>
            <w:webHidden/>
          </w:rPr>
          <w:instrText xml:space="preserve"> PAGEREF _Toc445464818 \h </w:instrText>
        </w:r>
        <w:r w:rsidR="005E5BB4">
          <w:rPr>
            <w:webHidden/>
          </w:rPr>
        </w:r>
        <w:r w:rsidR="005E5BB4">
          <w:rPr>
            <w:webHidden/>
          </w:rPr>
          <w:fldChar w:fldCharType="separate"/>
        </w:r>
        <w:r w:rsidR="005E5BB4">
          <w:rPr>
            <w:webHidden/>
          </w:rPr>
          <w:t>10</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19" w:history="1">
        <w:r w:rsidR="005E5BB4" w:rsidRPr="006F0052">
          <w:rPr>
            <w:rStyle w:val="Hyperlink"/>
            <w:rFonts w:cs="Calibri"/>
          </w:rPr>
          <w:t>5.1.1.1</w:t>
        </w:r>
        <w:r w:rsidR="005E5BB4">
          <w:rPr>
            <w:rFonts w:asciiTheme="minorHAnsi" w:eastAsiaTheme="minorEastAsia" w:hAnsiTheme="minorHAnsi"/>
            <w:color w:val="auto"/>
            <w:kern w:val="0"/>
            <w:szCs w:val="22"/>
          </w:rPr>
          <w:tab/>
        </w:r>
        <w:r w:rsidR="005E5BB4" w:rsidRPr="006F0052">
          <w:rPr>
            <w:rStyle w:val="Hyperlink"/>
            <w:rFonts w:cs="Calibri"/>
          </w:rPr>
          <w:t>Design Rationale</w:t>
        </w:r>
        <w:r w:rsidR="005E5BB4">
          <w:rPr>
            <w:webHidden/>
          </w:rPr>
          <w:tab/>
        </w:r>
        <w:r w:rsidR="005E5BB4">
          <w:rPr>
            <w:webHidden/>
          </w:rPr>
          <w:fldChar w:fldCharType="begin"/>
        </w:r>
        <w:r w:rsidR="005E5BB4">
          <w:rPr>
            <w:webHidden/>
          </w:rPr>
          <w:instrText xml:space="preserve"> PAGEREF _Toc445464819 \h </w:instrText>
        </w:r>
        <w:r w:rsidR="005E5BB4">
          <w:rPr>
            <w:webHidden/>
          </w:rPr>
        </w:r>
        <w:r w:rsidR="005E5BB4">
          <w:rPr>
            <w:webHidden/>
          </w:rPr>
          <w:fldChar w:fldCharType="separate"/>
        </w:r>
        <w:r w:rsidR="005E5BB4">
          <w:rPr>
            <w:webHidden/>
          </w:rPr>
          <w:t>10</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20" w:history="1">
        <w:r w:rsidR="005E5BB4" w:rsidRPr="006F0052">
          <w:rPr>
            <w:rStyle w:val="Hyperlink"/>
            <w:rFonts w:cs="Calibri"/>
          </w:rPr>
          <w:t>5.1.1.2</w:t>
        </w:r>
        <w:r w:rsidR="005E5BB4">
          <w:rPr>
            <w:rFonts w:asciiTheme="minorHAnsi" w:eastAsiaTheme="minorEastAsia" w:hAnsiTheme="minorHAnsi"/>
            <w:color w:val="auto"/>
            <w:kern w:val="0"/>
            <w:szCs w:val="22"/>
          </w:rPr>
          <w:tab/>
        </w:r>
        <w:r w:rsidR="005E5BB4" w:rsidRPr="006F0052">
          <w:rPr>
            <w:rStyle w:val="Hyperlink"/>
            <w:rFonts w:cs="Calibri"/>
          </w:rPr>
          <w:t>Module Outputs</w:t>
        </w:r>
        <w:r w:rsidR="005E5BB4">
          <w:rPr>
            <w:webHidden/>
          </w:rPr>
          <w:tab/>
        </w:r>
        <w:r w:rsidR="005E5BB4">
          <w:rPr>
            <w:webHidden/>
          </w:rPr>
          <w:fldChar w:fldCharType="begin"/>
        </w:r>
        <w:r w:rsidR="005E5BB4">
          <w:rPr>
            <w:webHidden/>
          </w:rPr>
          <w:instrText xml:space="preserve"> PAGEREF _Toc445464820 \h </w:instrText>
        </w:r>
        <w:r w:rsidR="005E5BB4">
          <w:rPr>
            <w:webHidden/>
          </w:rPr>
        </w:r>
        <w:r w:rsidR="005E5BB4">
          <w:rPr>
            <w:webHidden/>
          </w:rPr>
          <w:fldChar w:fldCharType="separate"/>
        </w:r>
        <w:r w:rsidR="005E5BB4">
          <w:rPr>
            <w:webHidden/>
          </w:rPr>
          <w:t>10</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21" w:history="1">
        <w:r w:rsidR="005E5BB4" w:rsidRPr="006F0052">
          <w:rPr>
            <w:rStyle w:val="Hyperlink"/>
            <w:rFonts w:cs="Calibri"/>
          </w:rPr>
          <w:t>5.1.2</w:t>
        </w:r>
        <w:r w:rsidR="005E5BB4">
          <w:rPr>
            <w:rFonts w:asciiTheme="minorHAnsi" w:eastAsiaTheme="minorEastAsia" w:hAnsiTheme="minorHAnsi"/>
            <w:color w:val="auto"/>
            <w:kern w:val="0"/>
            <w:szCs w:val="22"/>
          </w:rPr>
          <w:tab/>
        </w:r>
        <w:r w:rsidR="005E5BB4" w:rsidRPr="006F0052">
          <w:rPr>
            <w:rStyle w:val="Hyperlink"/>
            <w:rFonts w:cs="Calibri"/>
          </w:rPr>
          <w:t>Per: WhlImbRejctnPer1</w:t>
        </w:r>
        <w:r w:rsidR="005E5BB4">
          <w:rPr>
            <w:webHidden/>
          </w:rPr>
          <w:tab/>
        </w:r>
        <w:r w:rsidR="005E5BB4">
          <w:rPr>
            <w:webHidden/>
          </w:rPr>
          <w:fldChar w:fldCharType="begin"/>
        </w:r>
        <w:r w:rsidR="005E5BB4">
          <w:rPr>
            <w:webHidden/>
          </w:rPr>
          <w:instrText xml:space="preserve"> PAGEREF _Toc445464821 \h </w:instrText>
        </w:r>
        <w:r w:rsidR="005E5BB4">
          <w:rPr>
            <w:webHidden/>
          </w:rPr>
        </w:r>
        <w:r w:rsidR="005E5BB4">
          <w:rPr>
            <w:webHidden/>
          </w:rPr>
          <w:fldChar w:fldCharType="separate"/>
        </w:r>
        <w:r w:rsidR="005E5BB4">
          <w:rPr>
            <w:webHidden/>
          </w:rPr>
          <w:t>10</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22" w:history="1">
        <w:r w:rsidR="005E5BB4" w:rsidRPr="006F0052">
          <w:rPr>
            <w:rStyle w:val="Hyperlink"/>
            <w:rFonts w:cs="Calibri"/>
          </w:rPr>
          <w:t>5.1.2.1</w:t>
        </w:r>
        <w:r w:rsidR="005E5BB4">
          <w:rPr>
            <w:rFonts w:asciiTheme="minorHAnsi" w:eastAsiaTheme="minorEastAsia" w:hAnsiTheme="minorHAnsi"/>
            <w:color w:val="auto"/>
            <w:kern w:val="0"/>
            <w:szCs w:val="22"/>
          </w:rPr>
          <w:tab/>
        </w:r>
        <w:r w:rsidR="005E5BB4" w:rsidRPr="006F0052">
          <w:rPr>
            <w:rStyle w:val="Hyperlink"/>
            <w:rFonts w:cs="Calibri"/>
          </w:rPr>
          <w:t>Design Rationale</w:t>
        </w:r>
        <w:r w:rsidR="005E5BB4">
          <w:rPr>
            <w:webHidden/>
          </w:rPr>
          <w:tab/>
        </w:r>
        <w:r w:rsidR="005E5BB4">
          <w:rPr>
            <w:webHidden/>
          </w:rPr>
          <w:fldChar w:fldCharType="begin"/>
        </w:r>
        <w:r w:rsidR="005E5BB4">
          <w:rPr>
            <w:webHidden/>
          </w:rPr>
          <w:instrText xml:space="preserve"> PAGEREF _Toc445464822 \h </w:instrText>
        </w:r>
        <w:r w:rsidR="005E5BB4">
          <w:rPr>
            <w:webHidden/>
          </w:rPr>
        </w:r>
        <w:r w:rsidR="005E5BB4">
          <w:rPr>
            <w:webHidden/>
          </w:rPr>
          <w:fldChar w:fldCharType="separate"/>
        </w:r>
        <w:r w:rsidR="005E5BB4">
          <w:rPr>
            <w:webHidden/>
          </w:rPr>
          <w:t>10</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23" w:history="1">
        <w:r w:rsidR="005E5BB4" w:rsidRPr="006F0052">
          <w:rPr>
            <w:rStyle w:val="Hyperlink"/>
            <w:rFonts w:cs="Calibri"/>
          </w:rPr>
          <w:t>5.1.2.2</w:t>
        </w:r>
        <w:r w:rsidR="005E5BB4">
          <w:rPr>
            <w:rFonts w:asciiTheme="minorHAnsi" w:eastAsiaTheme="minorEastAsia" w:hAnsiTheme="minorHAnsi"/>
            <w:color w:val="auto"/>
            <w:kern w:val="0"/>
            <w:szCs w:val="22"/>
          </w:rPr>
          <w:tab/>
        </w:r>
        <w:r w:rsidR="005E5BB4" w:rsidRPr="006F0052">
          <w:rPr>
            <w:rStyle w:val="Hyperlink"/>
            <w:rFonts w:cs="Calibri"/>
          </w:rPr>
          <w:t>Store Module Inputs to Local copies</w:t>
        </w:r>
        <w:r w:rsidR="005E5BB4">
          <w:rPr>
            <w:webHidden/>
          </w:rPr>
          <w:tab/>
        </w:r>
        <w:r w:rsidR="005E5BB4">
          <w:rPr>
            <w:webHidden/>
          </w:rPr>
          <w:fldChar w:fldCharType="begin"/>
        </w:r>
        <w:r w:rsidR="005E5BB4">
          <w:rPr>
            <w:webHidden/>
          </w:rPr>
          <w:instrText xml:space="preserve"> PAGEREF _Toc445464823 \h </w:instrText>
        </w:r>
        <w:r w:rsidR="005E5BB4">
          <w:rPr>
            <w:webHidden/>
          </w:rPr>
        </w:r>
        <w:r w:rsidR="005E5BB4">
          <w:rPr>
            <w:webHidden/>
          </w:rPr>
          <w:fldChar w:fldCharType="separate"/>
        </w:r>
        <w:r w:rsidR="005E5BB4">
          <w:rPr>
            <w:webHidden/>
          </w:rPr>
          <w:t>10</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24" w:history="1">
        <w:r w:rsidR="005E5BB4" w:rsidRPr="006F0052">
          <w:rPr>
            <w:rStyle w:val="Hyperlink"/>
            <w:rFonts w:cs="Calibri"/>
          </w:rPr>
          <w:t>5.1.2.3</w:t>
        </w:r>
        <w:r w:rsidR="005E5BB4">
          <w:rPr>
            <w:rFonts w:asciiTheme="minorHAnsi" w:eastAsiaTheme="minorEastAsia" w:hAnsiTheme="minorHAnsi"/>
            <w:color w:val="auto"/>
            <w:kern w:val="0"/>
            <w:szCs w:val="22"/>
          </w:rPr>
          <w:tab/>
        </w:r>
        <w:r w:rsidR="005E5BB4" w:rsidRPr="006F0052">
          <w:rPr>
            <w:rStyle w:val="Hyperlink"/>
            <w:rFonts w:cs="Calibri"/>
          </w:rPr>
          <w:t>(Processing of function)………</w:t>
        </w:r>
        <w:r w:rsidR="005E5BB4">
          <w:rPr>
            <w:webHidden/>
          </w:rPr>
          <w:tab/>
        </w:r>
        <w:r w:rsidR="005E5BB4">
          <w:rPr>
            <w:webHidden/>
          </w:rPr>
          <w:fldChar w:fldCharType="begin"/>
        </w:r>
        <w:r w:rsidR="005E5BB4">
          <w:rPr>
            <w:webHidden/>
          </w:rPr>
          <w:instrText xml:space="preserve"> PAGEREF _Toc445464824 \h </w:instrText>
        </w:r>
        <w:r w:rsidR="005E5BB4">
          <w:rPr>
            <w:webHidden/>
          </w:rPr>
        </w:r>
        <w:r w:rsidR="005E5BB4">
          <w:rPr>
            <w:webHidden/>
          </w:rPr>
          <w:fldChar w:fldCharType="separate"/>
        </w:r>
        <w:r w:rsidR="005E5BB4">
          <w:rPr>
            <w:webHidden/>
          </w:rPr>
          <w:t>10</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25" w:history="1">
        <w:r w:rsidR="005E5BB4" w:rsidRPr="006F0052">
          <w:rPr>
            <w:rStyle w:val="Hyperlink"/>
            <w:rFonts w:cs="Calibri"/>
          </w:rPr>
          <w:t>5.1.2.4</w:t>
        </w:r>
        <w:r w:rsidR="005E5BB4">
          <w:rPr>
            <w:rFonts w:asciiTheme="minorHAnsi" w:eastAsiaTheme="minorEastAsia" w:hAnsiTheme="minorHAnsi"/>
            <w:color w:val="auto"/>
            <w:kern w:val="0"/>
            <w:szCs w:val="22"/>
          </w:rPr>
          <w:tab/>
        </w:r>
        <w:r w:rsidR="005E5BB4" w:rsidRPr="006F0052">
          <w:rPr>
            <w:rStyle w:val="Hyperlink"/>
            <w:rFonts w:cs="Calibri"/>
          </w:rPr>
          <w:t>Store Local copy of outputs into Module Outputs</w:t>
        </w:r>
        <w:r w:rsidR="005E5BB4">
          <w:rPr>
            <w:webHidden/>
          </w:rPr>
          <w:tab/>
        </w:r>
        <w:r w:rsidR="005E5BB4">
          <w:rPr>
            <w:webHidden/>
          </w:rPr>
          <w:fldChar w:fldCharType="begin"/>
        </w:r>
        <w:r w:rsidR="005E5BB4">
          <w:rPr>
            <w:webHidden/>
          </w:rPr>
          <w:instrText xml:space="preserve"> PAGEREF _Toc445464825 \h </w:instrText>
        </w:r>
        <w:r w:rsidR="005E5BB4">
          <w:rPr>
            <w:webHidden/>
          </w:rPr>
        </w:r>
        <w:r w:rsidR="005E5BB4">
          <w:rPr>
            <w:webHidden/>
          </w:rPr>
          <w:fldChar w:fldCharType="separate"/>
        </w:r>
        <w:r w:rsidR="005E5BB4">
          <w:rPr>
            <w:webHidden/>
          </w:rPr>
          <w:t>10</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26" w:history="1">
        <w:r w:rsidR="005E5BB4" w:rsidRPr="006F0052">
          <w:rPr>
            <w:rStyle w:val="Hyperlink"/>
            <w:rFonts w:cs="Calibri"/>
          </w:rPr>
          <w:t>5.1.3</w:t>
        </w:r>
        <w:r w:rsidR="005E5BB4">
          <w:rPr>
            <w:rFonts w:asciiTheme="minorHAnsi" w:eastAsiaTheme="minorEastAsia" w:hAnsiTheme="minorHAnsi"/>
            <w:color w:val="auto"/>
            <w:kern w:val="0"/>
            <w:szCs w:val="22"/>
          </w:rPr>
          <w:tab/>
        </w:r>
        <w:r w:rsidR="005E5BB4" w:rsidRPr="006F0052">
          <w:rPr>
            <w:rStyle w:val="Hyperlink"/>
            <w:rFonts w:cs="Calibri"/>
          </w:rPr>
          <w:t>Per: WhlImbRejctnPer2</w:t>
        </w:r>
        <w:r w:rsidR="005E5BB4">
          <w:rPr>
            <w:webHidden/>
          </w:rPr>
          <w:tab/>
        </w:r>
        <w:r w:rsidR="005E5BB4">
          <w:rPr>
            <w:webHidden/>
          </w:rPr>
          <w:fldChar w:fldCharType="begin"/>
        </w:r>
        <w:r w:rsidR="005E5BB4">
          <w:rPr>
            <w:webHidden/>
          </w:rPr>
          <w:instrText xml:space="preserve"> PAGEREF _Toc445464826 \h </w:instrText>
        </w:r>
        <w:r w:rsidR="005E5BB4">
          <w:rPr>
            <w:webHidden/>
          </w:rPr>
        </w:r>
        <w:r w:rsidR="005E5BB4">
          <w:rPr>
            <w:webHidden/>
          </w:rPr>
          <w:fldChar w:fldCharType="separate"/>
        </w:r>
        <w:r w:rsidR="005E5BB4">
          <w:rPr>
            <w:webHidden/>
          </w:rPr>
          <w:t>10</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27" w:history="1">
        <w:r w:rsidR="005E5BB4" w:rsidRPr="006F0052">
          <w:rPr>
            <w:rStyle w:val="Hyperlink"/>
            <w:rFonts w:cs="Calibri"/>
          </w:rPr>
          <w:t>5.1.3.1</w:t>
        </w:r>
        <w:r w:rsidR="005E5BB4">
          <w:rPr>
            <w:rFonts w:asciiTheme="minorHAnsi" w:eastAsiaTheme="minorEastAsia" w:hAnsiTheme="minorHAnsi"/>
            <w:color w:val="auto"/>
            <w:kern w:val="0"/>
            <w:szCs w:val="22"/>
          </w:rPr>
          <w:tab/>
        </w:r>
        <w:r w:rsidR="005E5BB4" w:rsidRPr="006F0052">
          <w:rPr>
            <w:rStyle w:val="Hyperlink"/>
            <w:rFonts w:cs="Calibri"/>
          </w:rPr>
          <w:t>Design Rationale</w:t>
        </w:r>
        <w:r w:rsidR="005E5BB4">
          <w:rPr>
            <w:webHidden/>
          </w:rPr>
          <w:tab/>
        </w:r>
        <w:r w:rsidR="005E5BB4">
          <w:rPr>
            <w:webHidden/>
          </w:rPr>
          <w:fldChar w:fldCharType="begin"/>
        </w:r>
        <w:r w:rsidR="005E5BB4">
          <w:rPr>
            <w:webHidden/>
          </w:rPr>
          <w:instrText xml:space="preserve"> PAGEREF _Toc445464827 \h </w:instrText>
        </w:r>
        <w:r w:rsidR="005E5BB4">
          <w:rPr>
            <w:webHidden/>
          </w:rPr>
        </w:r>
        <w:r w:rsidR="005E5BB4">
          <w:rPr>
            <w:webHidden/>
          </w:rPr>
          <w:fldChar w:fldCharType="separate"/>
        </w:r>
        <w:r w:rsidR="005E5BB4">
          <w:rPr>
            <w:webHidden/>
          </w:rPr>
          <w:t>10</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28" w:history="1">
        <w:r w:rsidR="005E5BB4" w:rsidRPr="006F0052">
          <w:rPr>
            <w:rStyle w:val="Hyperlink"/>
            <w:rFonts w:cs="Calibri"/>
          </w:rPr>
          <w:t>5.1.3.2</w:t>
        </w:r>
        <w:r w:rsidR="005E5BB4">
          <w:rPr>
            <w:rFonts w:asciiTheme="minorHAnsi" w:eastAsiaTheme="minorEastAsia" w:hAnsiTheme="minorHAnsi"/>
            <w:color w:val="auto"/>
            <w:kern w:val="0"/>
            <w:szCs w:val="22"/>
          </w:rPr>
          <w:tab/>
        </w:r>
        <w:r w:rsidR="005E5BB4" w:rsidRPr="006F0052">
          <w:rPr>
            <w:rStyle w:val="Hyperlink"/>
            <w:rFonts w:cs="Calibri"/>
          </w:rPr>
          <w:t>Store Module Inputs to Local copies</w:t>
        </w:r>
        <w:r w:rsidR="005E5BB4">
          <w:rPr>
            <w:webHidden/>
          </w:rPr>
          <w:tab/>
        </w:r>
        <w:r w:rsidR="005E5BB4">
          <w:rPr>
            <w:webHidden/>
          </w:rPr>
          <w:fldChar w:fldCharType="begin"/>
        </w:r>
        <w:r w:rsidR="005E5BB4">
          <w:rPr>
            <w:webHidden/>
          </w:rPr>
          <w:instrText xml:space="preserve"> PAGEREF _Toc445464828 \h </w:instrText>
        </w:r>
        <w:r w:rsidR="005E5BB4">
          <w:rPr>
            <w:webHidden/>
          </w:rPr>
        </w:r>
        <w:r w:rsidR="005E5BB4">
          <w:rPr>
            <w:webHidden/>
          </w:rPr>
          <w:fldChar w:fldCharType="separate"/>
        </w:r>
        <w:r w:rsidR="005E5BB4">
          <w:rPr>
            <w:webHidden/>
          </w:rPr>
          <w:t>10</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29" w:history="1">
        <w:r w:rsidR="005E5BB4" w:rsidRPr="006F0052">
          <w:rPr>
            <w:rStyle w:val="Hyperlink"/>
            <w:rFonts w:cs="Calibri"/>
          </w:rPr>
          <w:t>5.1.3.3</w:t>
        </w:r>
        <w:r w:rsidR="005E5BB4">
          <w:rPr>
            <w:rFonts w:asciiTheme="minorHAnsi" w:eastAsiaTheme="minorEastAsia" w:hAnsiTheme="minorHAnsi"/>
            <w:color w:val="auto"/>
            <w:kern w:val="0"/>
            <w:szCs w:val="22"/>
          </w:rPr>
          <w:tab/>
        </w:r>
        <w:r w:rsidR="005E5BB4" w:rsidRPr="006F0052">
          <w:rPr>
            <w:rStyle w:val="Hyperlink"/>
            <w:rFonts w:cs="Calibri"/>
          </w:rPr>
          <w:t>(Processing of function)………</w:t>
        </w:r>
        <w:r w:rsidR="005E5BB4">
          <w:rPr>
            <w:webHidden/>
          </w:rPr>
          <w:tab/>
        </w:r>
        <w:r w:rsidR="005E5BB4">
          <w:rPr>
            <w:webHidden/>
          </w:rPr>
          <w:fldChar w:fldCharType="begin"/>
        </w:r>
        <w:r w:rsidR="005E5BB4">
          <w:rPr>
            <w:webHidden/>
          </w:rPr>
          <w:instrText xml:space="preserve"> PAGEREF _Toc445464829 \h </w:instrText>
        </w:r>
        <w:r w:rsidR="005E5BB4">
          <w:rPr>
            <w:webHidden/>
          </w:rPr>
        </w:r>
        <w:r w:rsidR="005E5BB4">
          <w:rPr>
            <w:webHidden/>
          </w:rPr>
          <w:fldChar w:fldCharType="separate"/>
        </w:r>
        <w:r w:rsidR="005E5BB4">
          <w:rPr>
            <w:webHidden/>
          </w:rPr>
          <w:t>10</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30" w:history="1">
        <w:r w:rsidR="005E5BB4" w:rsidRPr="006F0052">
          <w:rPr>
            <w:rStyle w:val="Hyperlink"/>
            <w:rFonts w:cs="Calibri"/>
          </w:rPr>
          <w:t>5.1.3.4</w:t>
        </w:r>
        <w:r w:rsidR="005E5BB4">
          <w:rPr>
            <w:rFonts w:asciiTheme="minorHAnsi" w:eastAsiaTheme="minorEastAsia" w:hAnsiTheme="minorHAnsi"/>
            <w:color w:val="auto"/>
            <w:kern w:val="0"/>
            <w:szCs w:val="22"/>
          </w:rPr>
          <w:tab/>
        </w:r>
        <w:r w:rsidR="005E5BB4" w:rsidRPr="006F0052">
          <w:rPr>
            <w:rStyle w:val="Hyperlink"/>
            <w:rFonts w:cs="Calibri"/>
          </w:rPr>
          <w:t>Store Local copy of outputs into Module Outputs</w:t>
        </w:r>
        <w:r w:rsidR="005E5BB4">
          <w:rPr>
            <w:webHidden/>
          </w:rPr>
          <w:tab/>
        </w:r>
        <w:r w:rsidR="005E5BB4">
          <w:rPr>
            <w:webHidden/>
          </w:rPr>
          <w:fldChar w:fldCharType="begin"/>
        </w:r>
        <w:r w:rsidR="005E5BB4">
          <w:rPr>
            <w:webHidden/>
          </w:rPr>
          <w:instrText xml:space="preserve"> PAGEREF _Toc445464830 \h </w:instrText>
        </w:r>
        <w:r w:rsidR="005E5BB4">
          <w:rPr>
            <w:webHidden/>
          </w:rPr>
        </w:r>
        <w:r w:rsidR="005E5BB4">
          <w:rPr>
            <w:webHidden/>
          </w:rPr>
          <w:fldChar w:fldCharType="separate"/>
        </w:r>
        <w:r w:rsidR="005E5BB4">
          <w:rPr>
            <w:webHidden/>
          </w:rPr>
          <w:t>10</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31" w:history="1">
        <w:r w:rsidR="005E5BB4" w:rsidRPr="006F0052">
          <w:rPr>
            <w:rStyle w:val="Hyperlink"/>
          </w:rPr>
          <w:t>5.2</w:t>
        </w:r>
        <w:r w:rsidR="005E5BB4">
          <w:rPr>
            <w:rFonts w:asciiTheme="minorHAnsi" w:eastAsiaTheme="minorEastAsia" w:hAnsiTheme="minorHAnsi"/>
            <w:color w:val="auto"/>
            <w:kern w:val="0"/>
            <w:szCs w:val="22"/>
          </w:rPr>
          <w:tab/>
        </w:r>
        <w:r w:rsidR="005E5BB4" w:rsidRPr="006F0052">
          <w:rPr>
            <w:rStyle w:val="Hyperlink"/>
          </w:rPr>
          <w:t>Server Runables</w:t>
        </w:r>
        <w:r w:rsidR="005E5BB4">
          <w:rPr>
            <w:webHidden/>
          </w:rPr>
          <w:tab/>
        </w:r>
        <w:r w:rsidR="005E5BB4">
          <w:rPr>
            <w:webHidden/>
          </w:rPr>
          <w:fldChar w:fldCharType="begin"/>
        </w:r>
        <w:r w:rsidR="005E5BB4">
          <w:rPr>
            <w:webHidden/>
          </w:rPr>
          <w:instrText xml:space="preserve"> PAGEREF _Toc445464831 \h </w:instrText>
        </w:r>
        <w:r w:rsidR="005E5BB4">
          <w:rPr>
            <w:webHidden/>
          </w:rPr>
        </w:r>
        <w:r w:rsidR="005E5BB4">
          <w:rPr>
            <w:webHidden/>
          </w:rPr>
          <w:fldChar w:fldCharType="separate"/>
        </w:r>
        <w:r w:rsidR="005E5BB4">
          <w:rPr>
            <w:webHidden/>
          </w:rPr>
          <w:t>10</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32" w:history="1">
        <w:r w:rsidR="005E5BB4" w:rsidRPr="006F0052">
          <w:rPr>
            <w:rStyle w:val="Hyperlink"/>
            <w:rFonts w:cs="Calibri"/>
          </w:rPr>
          <w:t>5.3</w:t>
        </w:r>
        <w:r w:rsidR="005E5BB4">
          <w:rPr>
            <w:rFonts w:asciiTheme="minorHAnsi" w:eastAsiaTheme="minorEastAsia" w:hAnsiTheme="minorHAnsi"/>
            <w:color w:val="auto"/>
            <w:kern w:val="0"/>
            <w:szCs w:val="22"/>
          </w:rPr>
          <w:tab/>
        </w:r>
        <w:r w:rsidR="005E5BB4" w:rsidRPr="006F0052">
          <w:rPr>
            <w:rStyle w:val="Hyperlink"/>
            <w:rFonts w:cs="Calibri"/>
          </w:rPr>
          <w:t>Interrupt Functions</w:t>
        </w:r>
        <w:r w:rsidR="005E5BB4">
          <w:rPr>
            <w:webHidden/>
          </w:rPr>
          <w:tab/>
        </w:r>
        <w:r w:rsidR="005E5BB4">
          <w:rPr>
            <w:webHidden/>
          </w:rPr>
          <w:fldChar w:fldCharType="begin"/>
        </w:r>
        <w:r w:rsidR="005E5BB4">
          <w:rPr>
            <w:webHidden/>
          </w:rPr>
          <w:instrText xml:space="preserve"> PAGEREF _Toc445464832 \h </w:instrText>
        </w:r>
        <w:r w:rsidR="005E5BB4">
          <w:rPr>
            <w:webHidden/>
          </w:rPr>
        </w:r>
        <w:r w:rsidR="005E5BB4">
          <w:rPr>
            <w:webHidden/>
          </w:rPr>
          <w:fldChar w:fldCharType="separate"/>
        </w:r>
        <w:r w:rsidR="005E5BB4">
          <w:rPr>
            <w:webHidden/>
          </w:rPr>
          <w:t>10</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33" w:history="1">
        <w:r w:rsidR="005E5BB4" w:rsidRPr="006F0052">
          <w:rPr>
            <w:rStyle w:val="Hyperlink"/>
            <w:rFonts w:cs="Calibri"/>
          </w:rPr>
          <w:t>5.4</w:t>
        </w:r>
        <w:r w:rsidR="005E5BB4">
          <w:rPr>
            <w:rFonts w:asciiTheme="minorHAnsi" w:eastAsiaTheme="minorEastAsia" w:hAnsiTheme="minorHAnsi"/>
            <w:color w:val="auto"/>
            <w:kern w:val="0"/>
            <w:szCs w:val="22"/>
          </w:rPr>
          <w:tab/>
        </w:r>
        <w:r w:rsidR="005E5BB4" w:rsidRPr="006F0052">
          <w:rPr>
            <w:rStyle w:val="Hyperlink"/>
            <w:rFonts w:cs="Calibri"/>
          </w:rPr>
          <w:t>Module Internal (Local) Functions</w:t>
        </w:r>
        <w:r w:rsidR="005E5BB4">
          <w:rPr>
            <w:webHidden/>
          </w:rPr>
          <w:tab/>
        </w:r>
        <w:r w:rsidR="005E5BB4">
          <w:rPr>
            <w:webHidden/>
          </w:rPr>
          <w:fldChar w:fldCharType="begin"/>
        </w:r>
        <w:r w:rsidR="005E5BB4">
          <w:rPr>
            <w:webHidden/>
          </w:rPr>
          <w:instrText xml:space="preserve"> PAGEREF _Toc445464833 \h </w:instrText>
        </w:r>
        <w:r w:rsidR="005E5BB4">
          <w:rPr>
            <w:webHidden/>
          </w:rPr>
        </w:r>
        <w:r w:rsidR="005E5BB4">
          <w:rPr>
            <w:webHidden/>
          </w:rPr>
          <w:fldChar w:fldCharType="separate"/>
        </w:r>
        <w:r w:rsidR="005E5BB4">
          <w:rPr>
            <w:webHidden/>
          </w:rPr>
          <w:t>11</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34" w:history="1">
        <w:r w:rsidR="005E5BB4" w:rsidRPr="006F0052">
          <w:rPr>
            <w:rStyle w:val="Hyperlink"/>
            <w:rFonts w:cs="Calibri"/>
          </w:rPr>
          <w:t>5.4.1</w:t>
        </w:r>
        <w:r w:rsidR="005E5BB4">
          <w:rPr>
            <w:rFonts w:asciiTheme="minorHAnsi" w:eastAsiaTheme="minorEastAsia" w:hAnsiTheme="minorHAnsi"/>
            <w:color w:val="auto"/>
            <w:kern w:val="0"/>
            <w:szCs w:val="22"/>
          </w:rPr>
          <w:tab/>
        </w:r>
        <w:r w:rsidR="005E5BB4" w:rsidRPr="006F0052">
          <w:rPr>
            <w:rStyle w:val="Hyperlink"/>
            <w:rFonts w:cs="Calibri"/>
          </w:rPr>
          <w:t>Local Function #1</w:t>
        </w:r>
        <w:r w:rsidR="005E5BB4">
          <w:rPr>
            <w:webHidden/>
          </w:rPr>
          <w:tab/>
        </w:r>
        <w:r w:rsidR="005E5BB4">
          <w:rPr>
            <w:webHidden/>
          </w:rPr>
          <w:fldChar w:fldCharType="begin"/>
        </w:r>
        <w:r w:rsidR="005E5BB4">
          <w:rPr>
            <w:webHidden/>
          </w:rPr>
          <w:instrText xml:space="preserve"> PAGEREF _Toc445464834 \h </w:instrText>
        </w:r>
        <w:r w:rsidR="005E5BB4">
          <w:rPr>
            <w:webHidden/>
          </w:rPr>
        </w:r>
        <w:r w:rsidR="005E5BB4">
          <w:rPr>
            <w:webHidden/>
          </w:rPr>
          <w:fldChar w:fldCharType="separate"/>
        </w:r>
        <w:r w:rsidR="005E5BB4">
          <w:rPr>
            <w:webHidden/>
          </w:rPr>
          <w:t>11</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35" w:history="1">
        <w:r w:rsidR="005E5BB4" w:rsidRPr="006F0052">
          <w:rPr>
            <w:rStyle w:val="Hyperlink"/>
            <w:rFonts w:cs="Calibri"/>
          </w:rPr>
          <w:t>5.4.1.1</w:t>
        </w:r>
        <w:r w:rsidR="005E5BB4">
          <w:rPr>
            <w:rFonts w:asciiTheme="minorHAnsi" w:eastAsiaTheme="minorEastAsia" w:hAnsiTheme="minorHAnsi"/>
            <w:color w:val="auto"/>
            <w:kern w:val="0"/>
            <w:szCs w:val="22"/>
          </w:rPr>
          <w:tab/>
        </w:r>
        <w:r w:rsidR="005E5BB4" w:rsidRPr="006F0052">
          <w:rPr>
            <w:rStyle w:val="Hyperlink"/>
            <w:rFonts w:cs="Calibri"/>
          </w:rPr>
          <w:t>Description</w:t>
        </w:r>
        <w:r w:rsidR="005E5BB4">
          <w:rPr>
            <w:webHidden/>
          </w:rPr>
          <w:tab/>
        </w:r>
        <w:r w:rsidR="005E5BB4">
          <w:rPr>
            <w:webHidden/>
          </w:rPr>
          <w:fldChar w:fldCharType="begin"/>
        </w:r>
        <w:r w:rsidR="005E5BB4">
          <w:rPr>
            <w:webHidden/>
          </w:rPr>
          <w:instrText xml:space="preserve"> PAGEREF _Toc445464835 \h </w:instrText>
        </w:r>
        <w:r w:rsidR="005E5BB4">
          <w:rPr>
            <w:webHidden/>
          </w:rPr>
        </w:r>
        <w:r w:rsidR="005E5BB4">
          <w:rPr>
            <w:webHidden/>
          </w:rPr>
          <w:fldChar w:fldCharType="separate"/>
        </w:r>
        <w:r w:rsidR="005E5BB4">
          <w:rPr>
            <w:webHidden/>
          </w:rPr>
          <w:t>11</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36" w:history="1">
        <w:r w:rsidR="005E5BB4" w:rsidRPr="006F0052">
          <w:rPr>
            <w:rStyle w:val="Hyperlink"/>
            <w:rFonts w:cs="Calibri"/>
          </w:rPr>
          <w:t>5.4.2</w:t>
        </w:r>
        <w:r w:rsidR="005E5BB4">
          <w:rPr>
            <w:rFonts w:asciiTheme="minorHAnsi" w:eastAsiaTheme="minorEastAsia" w:hAnsiTheme="minorHAnsi"/>
            <w:color w:val="auto"/>
            <w:kern w:val="0"/>
            <w:szCs w:val="22"/>
          </w:rPr>
          <w:tab/>
        </w:r>
        <w:r w:rsidR="005E5BB4" w:rsidRPr="006F0052">
          <w:rPr>
            <w:rStyle w:val="Hyperlink"/>
            <w:rFonts w:cs="Calibri"/>
          </w:rPr>
          <w:t>Local Function #2</w:t>
        </w:r>
        <w:r w:rsidR="005E5BB4">
          <w:rPr>
            <w:webHidden/>
          </w:rPr>
          <w:tab/>
        </w:r>
        <w:r w:rsidR="005E5BB4">
          <w:rPr>
            <w:webHidden/>
          </w:rPr>
          <w:fldChar w:fldCharType="begin"/>
        </w:r>
        <w:r w:rsidR="005E5BB4">
          <w:rPr>
            <w:webHidden/>
          </w:rPr>
          <w:instrText xml:space="preserve"> PAGEREF _Toc445464836 \h </w:instrText>
        </w:r>
        <w:r w:rsidR="005E5BB4">
          <w:rPr>
            <w:webHidden/>
          </w:rPr>
        </w:r>
        <w:r w:rsidR="005E5BB4">
          <w:rPr>
            <w:webHidden/>
          </w:rPr>
          <w:fldChar w:fldCharType="separate"/>
        </w:r>
        <w:r w:rsidR="005E5BB4">
          <w:rPr>
            <w:webHidden/>
          </w:rPr>
          <w:t>11</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37" w:history="1">
        <w:r w:rsidR="005E5BB4" w:rsidRPr="006F0052">
          <w:rPr>
            <w:rStyle w:val="Hyperlink"/>
            <w:rFonts w:cs="Calibri"/>
          </w:rPr>
          <w:t>5.4.2.1</w:t>
        </w:r>
        <w:r w:rsidR="005E5BB4">
          <w:rPr>
            <w:rFonts w:asciiTheme="minorHAnsi" w:eastAsiaTheme="minorEastAsia" w:hAnsiTheme="minorHAnsi"/>
            <w:color w:val="auto"/>
            <w:kern w:val="0"/>
            <w:szCs w:val="22"/>
          </w:rPr>
          <w:tab/>
        </w:r>
        <w:r w:rsidR="005E5BB4" w:rsidRPr="006F0052">
          <w:rPr>
            <w:rStyle w:val="Hyperlink"/>
            <w:rFonts w:cs="Calibri"/>
          </w:rPr>
          <w:t>Description</w:t>
        </w:r>
        <w:r w:rsidR="005E5BB4">
          <w:rPr>
            <w:webHidden/>
          </w:rPr>
          <w:tab/>
        </w:r>
        <w:r w:rsidR="005E5BB4">
          <w:rPr>
            <w:webHidden/>
          </w:rPr>
          <w:fldChar w:fldCharType="begin"/>
        </w:r>
        <w:r w:rsidR="005E5BB4">
          <w:rPr>
            <w:webHidden/>
          </w:rPr>
          <w:instrText xml:space="preserve"> PAGEREF _Toc445464837 \h </w:instrText>
        </w:r>
        <w:r w:rsidR="005E5BB4">
          <w:rPr>
            <w:webHidden/>
          </w:rPr>
        </w:r>
        <w:r w:rsidR="005E5BB4">
          <w:rPr>
            <w:webHidden/>
          </w:rPr>
          <w:fldChar w:fldCharType="separate"/>
        </w:r>
        <w:r w:rsidR="005E5BB4">
          <w:rPr>
            <w:webHidden/>
          </w:rPr>
          <w:t>11</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38" w:history="1">
        <w:r w:rsidR="005E5BB4" w:rsidRPr="006F0052">
          <w:rPr>
            <w:rStyle w:val="Hyperlink"/>
            <w:rFonts w:cs="Calibri"/>
          </w:rPr>
          <w:t>5.4.3</w:t>
        </w:r>
        <w:r w:rsidR="005E5BB4">
          <w:rPr>
            <w:rFonts w:asciiTheme="minorHAnsi" w:eastAsiaTheme="minorEastAsia" w:hAnsiTheme="minorHAnsi"/>
            <w:color w:val="auto"/>
            <w:kern w:val="0"/>
            <w:szCs w:val="22"/>
          </w:rPr>
          <w:tab/>
        </w:r>
        <w:r w:rsidR="005E5BB4" w:rsidRPr="006F0052">
          <w:rPr>
            <w:rStyle w:val="Hyperlink"/>
            <w:rFonts w:cs="Calibri"/>
          </w:rPr>
          <w:t>Local Function #3</w:t>
        </w:r>
        <w:r w:rsidR="005E5BB4">
          <w:rPr>
            <w:webHidden/>
          </w:rPr>
          <w:tab/>
        </w:r>
        <w:r w:rsidR="005E5BB4">
          <w:rPr>
            <w:webHidden/>
          </w:rPr>
          <w:fldChar w:fldCharType="begin"/>
        </w:r>
        <w:r w:rsidR="005E5BB4">
          <w:rPr>
            <w:webHidden/>
          </w:rPr>
          <w:instrText xml:space="preserve"> PAGEREF _Toc445464838 \h </w:instrText>
        </w:r>
        <w:r w:rsidR="005E5BB4">
          <w:rPr>
            <w:webHidden/>
          </w:rPr>
        </w:r>
        <w:r w:rsidR="005E5BB4">
          <w:rPr>
            <w:webHidden/>
          </w:rPr>
          <w:fldChar w:fldCharType="separate"/>
        </w:r>
        <w:r w:rsidR="005E5BB4">
          <w:rPr>
            <w:webHidden/>
          </w:rPr>
          <w:t>12</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39" w:history="1">
        <w:r w:rsidR="005E5BB4" w:rsidRPr="006F0052">
          <w:rPr>
            <w:rStyle w:val="Hyperlink"/>
            <w:rFonts w:cs="Calibri"/>
          </w:rPr>
          <w:t>5.4.3.1</w:t>
        </w:r>
        <w:r w:rsidR="005E5BB4">
          <w:rPr>
            <w:rFonts w:asciiTheme="minorHAnsi" w:eastAsiaTheme="minorEastAsia" w:hAnsiTheme="minorHAnsi"/>
            <w:color w:val="auto"/>
            <w:kern w:val="0"/>
            <w:szCs w:val="22"/>
          </w:rPr>
          <w:tab/>
        </w:r>
        <w:r w:rsidR="005E5BB4" w:rsidRPr="006F0052">
          <w:rPr>
            <w:rStyle w:val="Hyperlink"/>
            <w:rFonts w:cs="Calibri"/>
          </w:rPr>
          <w:t>Description</w:t>
        </w:r>
        <w:r w:rsidR="005E5BB4">
          <w:rPr>
            <w:webHidden/>
          </w:rPr>
          <w:tab/>
        </w:r>
        <w:r w:rsidR="005E5BB4">
          <w:rPr>
            <w:webHidden/>
          </w:rPr>
          <w:fldChar w:fldCharType="begin"/>
        </w:r>
        <w:r w:rsidR="005E5BB4">
          <w:rPr>
            <w:webHidden/>
          </w:rPr>
          <w:instrText xml:space="preserve"> PAGEREF _Toc445464839 \h </w:instrText>
        </w:r>
        <w:r w:rsidR="005E5BB4">
          <w:rPr>
            <w:webHidden/>
          </w:rPr>
        </w:r>
        <w:r w:rsidR="005E5BB4">
          <w:rPr>
            <w:webHidden/>
          </w:rPr>
          <w:fldChar w:fldCharType="separate"/>
        </w:r>
        <w:r w:rsidR="005E5BB4">
          <w:rPr>
            <w:webHidden/>
          </w:rPr>
          <w:t>12</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40" w:history="1">
        <w:r w:rsidR="005E5BB4" w:rsidRPr="006F0052">
          <w:rPr>
            <w:rStyle w:val="Hyperlink"/>
            <w:rFonts w:cs="Calibri"/>
          </w:rPr>
          <w:t>5.4.4</w:t>
        </w:r>
        <w:r w:rsidR="005E5BB4">
          <w:rPr>
            <w:rFonts w:asciiTheme="minorHAnsi" w:eastAsiaTheme="minorEastAsia" w:hAnsiTheme="minorHAnsi"/>
            <w:color w:val="auto"/>
            <w:kern w:val="0"/>
            <w:szCs w:val="22"/>
          </w:rPr>
          <w:tab/>
        </w:r>
        <w:r w:rsidR="005E5BB4" w:rsidRPr="006F0052">
          <w:rPr>
            <w:rStyle w:val="Hyperlink"/>
            <w:rFonts w:cs="Calibri"/>
          </w:rPr>
          <w:t>Local Function #4</w:t>
        </w:r>
        <w:r w:rsidR="005E5BB4">
          <w:rPr>
            <w:webHidden/>
          </w:rPr>
          <w:tab/>
        </w:r>
        <w:r w:rsidR="005E5BB4">
          <w:rPr>
            <w:webHidden/>
          </w:rPr>
          <w:fldChar w:fldCharType="begin"/>
        </w:r>
        <w:r w:rsidR="005E5BB4">
          <w:rPr>
            <w:webHidden/>
          </w:rPr>
          <w:instrText xml:space="preserve"> PAGEREF _Toc445464840 \h </w:instrText>
        </w:r>
        <w:r w:rsidR="005E5BB4">
          <w:rPr>
            <w:webHidden/>
          </w:rPr>
        </w:r>
        <w:r w:rsidR="005E5BB4">
          <w:rPr>
            <w:webHidden/>
          </w:rPr>
          <w:fldChar w:fldCharType="separate"/>
        </w:r>
        <w:r w:rsidR="005E5BB4">
          <w:rPr>
            <w:webHidden/>
          </w:rPr>
          <w:t>12</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41" w:history="1">
        <w:r w:rsidR="005E5BB4" w:rsidRPr="006F0052">
          <w:rPr>
            <w:rStyle w:val="Hyperlink"/>
            <w:rFonts w:cs="Calibri"/>
          </w:rPr>
          <w:t>5.4.4.1</w:t>
        </w:r>
        <w:r w:rsidR="005E5BB4">
          <w:rPr>
            <w:rFonts w:asciiTheme="minorHAnsi" w:eastAsiaTheme="minorEastAsia" w:hAnsiTheme="minorHAnsi"/>
            <w:color w:val="auto"/>
            <w:kern w:val="0"/>
            <w:szCs w:val="22"/>
          </w:rPr>
          <w:tab/>
        </w:r>
        <w:r w:rsidR="005E5BB4" w:rsidRPr="006F0052">
          <w:rPr>
            <w:rStyle w:val="Hyperlink"/>
            <w:rFonts w:cs="Calibri"/>
          </w:rPr>
          <w:t>Description</w:t>
        </w:r>
        <w:r w:rsidR="005E5BB4">
          <w:rPr>
            <w:webHidden/>
          </w:rPr>
          <w:tab/>
        </w:r>
        <w:r w:rsidR="005E5BB4">
          <w:rPr>
            <w:webHidden/>
          </w:rPr>
          <w:fldChar w:fldCharType="begin"/>
        </w:r>
        <w:r w:rsidR="005E5BB4">
          <w:rPr>
            <w:webHidden/>
          </w:rPr>
          <w:instrText xml:space="preserve"> PAGEREF _Toc445464841 \h </w:instrText>
        </w:r>
        <w:r w:rsidR="005E5BB4">
          <w:rPr>
            <w:webHidden/>
          </w:rPr>
        </w:r>
        <w:r w:rsidR="005E5BB4">
          <w:rPr>
            <w:webHidden/>
          </w:rPr>
          <w:fldChar w:fldCharType="separate"/>
        </w:r>
        <w:r w:rsidR="005E5BB4">
          <w:rPr>
            <w:webHidden/>
          </w:rPr>
          <w:t>12</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42" w:history="1">
        <w:r w:rsidR="005E5BB4" w:rsidRPr="006F0052">
          <w:rPr>
            <w:rStyle w:val="Hyperlink"/>
            <w:rFonts w:cs="Calibri"/>
          </w:rPr>
          <w:t>5.4.5</w:t>
        </w:r>
        <w:r w:rsidR="005E5BB4">
          <w:rPr>
            <w:rFonts w:asciiTheme="minorHAnsi" w:eastAsiaTheme="minorEastAsia" w:hAnsiTheme="minorHAnsi"/>
            <w:color w:val="auto"/>
            <w:kern w:val="0"/>
            <w:szCs w:val="22"/>
          </w:rPr>
          <w:tab/>
        </w:r>
        <w:r w:rsidR="005E5BB4" w:rsidRPr="006F0052">
          <w:rPr>
            <w:rStyle w:val="Hyperlink"/>
            <w:rFonts w:cs="Calibri"/>
          </w:rPr>
          <w:t>Local Function #5</w:t>
        </w:r>
        <w:r w:rsidR="005E5BB4">
          <w:rPr>
            <w:webHidden/>
          </w:rPr>
          <w:tab/>
        </w:r>
        <w:r w:rsidR="005E5BB4">
          <w:rPr>
            <w:webHidden/>
          </w:rPr>
          <w:fldChar w:fldCharType="begin"/>
        </w:r>
        <w:r w:rsidR="005E5BB4">
          <w:rPr>
            <w:webHidden/>
          </w:rPr>
          <w:instrText xml:space="preserve"> PAGEREF _Toc445464842 \h </w:instrText>
        </w:r>
        <w:r w:rsidR="005E5BB4">
          <w:rPr>
            <w:webHidden/>
          </w:rPr>
        </w:r>
        <w:r w:rsidR="005E5BB4">
          <w:rPr>
            <w:webHidden/>
          </w:rPr>
          <w:fldChar w:fldCharType="separate"/>
        </w:r>
        <w:r w:rsidR="005E5BB4">
          <w:rPr>
            <w:webHidden/>
          </w:rPr>
          <w:t>12</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43" w:history="1">
        <w:r w:rsidR="005E5BB4" w:rsidRPr="006F0052">
          <w:rPr>
            <w:rStyle w:val="Hyperlink"/>
            <w:rFonts w:cs="Calibri"/>
          </w:rPr>
          <w:t>5.4.5.1</w:t>
        </w:r>
        <w:r w:rsidR="005E5BB4">
          <w:rPr>
            <w:rFonts w:asciiTheme="minorHAnsi" w:eastAsiaTheme="minorEastAsia" w:hAnsiTheme="minorHAnsi"/>
            <w:color w:val="auto"/>
            <w:kern w:val="0"/>
            <w:szCs w:val="22"/>
          </w:rPr>
          <w:tab/>
        </w:r>
        <w:r w:rsidR="005E5BB4" w:rsidRPr="006F0052">
          <w:rPr>
            <w:rStyle w:val="Hyperlink"/>
            <w:rFonts w:cs="Calibri"/>
          </w:rPr>
          <w:t>Description</w:t>
        </w:r>
        <w:r w:rsidR="005E5BB4">
          <w:rPr>
            <w:webHidden/>
          </w:rPr>
          <w:tab/>
        </w:r>
        <w:r w:rsidR="005E5BB4">
          <w:rPr>
            <w:webHidden/>
          </w:rPr>
          <w:fldChar w:fldCharType="begin"/>
        </w:r>
        <w:r w:rsidR="005E5BB4">
          <w:rPr>
            <w:webHidden/>
          </w:rPr>
          <w:instrText xml:space="preserve"> PAGEREF _Toc445464843 \h </w:instrText>
        </w:r>
        <w:r w:rsidR="005E5BB4">
          <w:rPr>
            <w:webHidden/>
          </w:rPr>
        </w:r>
        <w:r w:rsidR="005E5BB4">
          <w:rPr>
            <w:webHidden/>
          </w:rPr>
          <w:fldChar w:fldCharType="separate"/>
        </w:r>
        <w:r w:rsidR="005E5BB4">
          <w:rPr>
            <w:webHidden/>
          </w:rPr>
          <w:t>12</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44" w:history="1">
        <w:r w:rsidR="005E5BB4" w:rsidRPr="006F0052">
          <w:rPr>
            <w:rStyle w:val="Hyperlink"/>
            <w:rFonts w:cs="Calibri"/>
          </w:rPr>
          <w:t>5.4.6</w:t>
        </w:r>
        <w:r w:rsidR="005E5BB4">
          <w:rPr>
            <w:rFonts w:asciiTheme="minorHAnsi" w:eastAsiaTheme="minorEastAsia" w:hAnsiTheme="minorHAnsi"/>
            <w:color w:val="auto"/>
            <w:kern w:val="0"/>
            <w:szCs w:val="22"/>
          </w:rPr>
          <w:tab/>
        </w:r>
        <w:r w:rsidR="005E5BB4" w:rsidRPr="006F0052">
          <w:rPr>
            <w:rStyle w:val="Hyperlink"/>
            <w:rFonts w:cs="Calibri"/>
          </w:rPr>
          <w:t>Local Function #6</w:t>
        </w:r>
        <w:r w:rsidR="005E5BB4">
          <w:rPr>
            <w:webHidden/>
          </w:rPr>
          <w:tab/>
        </w:r>
        <w:r w:rsidR="005E5BB4">
          <w:rPr>
            <w:webHidden/>
          </w:rPr>
          <w:fldChar w:fldCharType="begin"/>
        </w:r>
        <w:r w:rsidR="005E5BB4">
          <w:rPr>
            <w:webHidden/>
          </w:rPr>
          <w:instrText xml:space="preserve"> PAGEREF _Toc445464844 \h </w:instrText>
        </w:r>
        <w:r w:rsidR="005E5BB4">
          <w:rPr>
            <w:webHidden/>
          </w:rPr>
        </w:r>
        <w:r w:rsidR="005E5BB4">
          <w:rPr>
            <w:webHidden/>
          </w:rPr>
          <w:fldChar w:fldCharType="separate"/>
        </w:r>
        <w:r w:rsidR="005E5BB4">
          <w:rPr>
            <w:webHidden/>
          </w:rPr>
          <w:t>13</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45" w:history="1">
        <w:r w:rsidR="005E5BB4" w:rsidRPr="006F0052">
          <w:rPr>
            <w:rStyle w:val="Hyperlink"/>
            <w:rFonts w:cs="Calibri"/>
          </w:rPr>
          <w:t>5.4.6.1</w:t>
        </w:r>
        <w:r w:rsidR="005E5BB4">
          <w:rPr>
            <w:rFonts w:asciiTheme="minorHAnsi" w:eastAsiaTheme="minorEastAsia" w:hAnsiTheme="minorHAnsi"/>
            <w:color w:val="auto"/>
            <w:kern w:val="0"/>
            <w:szCs w:val="22"/>
          </w:rPr>
          <w:tab/>
        </w:r>
        <w:r w:rsidR="005E5BB4" w:rsidRPr="006F0052">
          <w:rPr>
            <w:rStyle w:val="Hyperlink"/>
            <w:rFonts w:cs="Calibri"/>
          </w:rPr>
          <w:t>Description</w:t>
        </w:r>
        <w:r w:rsidR="005E5BB4">
          <w:rPr>
            <w:webHidden/>
          </w:rPr>
          <w:tab/>
        </w:r>
        <w:r w:rsidR="005E5BB4">
          <w:rPr>
            <w:webHidden/>
          </w:rPr>
          <w:fldChar w:fldCharType="begin"/>
        </w:r>
        <w:r w:rsidR="005E5BB4">
          <w:rPr>
            <w:webHidden/>
          </w:rPr>
          <w:instrText xml:space="preserve"> PAGEREF _Toc445464845 \h </w:instrText>
        </w:r>
        <w:r w:rsidR="005E5BB4">
          <w:rPr>
            <w:webHidden/>
          </w:rPr>
        </w:r>
        <w:r w:rsidR="005E5BB4">
          <w:rPr>
            <w:webHidden/>
          </w:rPr>
          <w:fldChar w:fldCharType="separate"/>
        </w:r>
        <w:r w:rsidR="005E5BB4">
          <w:rPr>
            <w:webHidden/>
          </w:rPr>
          <w:t>13</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46" w:history="1">
        <w:r w:rsidR="005E5BB4" w:rsidRPr="006F0052">
          <w:rPr>
            <w:rStyle w:val="Hyperlink"/>
            <w:rFonts w:cs="Calibri"/>
          </w:rPr>
          <w:t>5.4.7</w:t>
        </w:r>
        <w:r w:rsidR="005E5BB4">
          <w:rPr>
            <w:rFonts w:asciiTheme="minorHAnsi" w:eastAsiaTheme="minorEastAsia" w:hAnsiTheme="minorHAnsi"/>
            <w:color w:val="auto"/>
            <w:kern w:val="0"/>
            <w:szCs w:val="22"/>
          </w:rPr>
          <w:tab/>
        </w:r>
        <w:r w:rsidR="005E5BB4" w:rsidRPr="006F0052">
          <w:rPr>
            <w:rStyle w:val="Hyperlink"/>
            <w:rFonts w:cs="Calibri"/>
          </w:rPr>
          <w:t>Local Function #7</w:t>
        </w:r>
        <w:r w:rsidR="005E5BB4">
          <w:rPr>
            <w:webHidden/>
          </w:rPr>
          <w:tab/>
        </w:r>
        <w:r w:rsidR="005E5BB4">
          <w:rPr>
            <w:webHidden/>
          </w:rPr>
          <w:fldChar w:fldCharType="begin"/>
        </w:r>
        <w:r w:rsidR="005E5BB4">
          <w:rPr>
            <w:webHidden/>
          </w:rPr>
          <w:instrText xml:space="preserve"> PAGEREF _Toc445464846 \h </w:instrText>
        </w:r>
        <w:r w:rsidR="005E5BB4">
          <w:rPr>
            <w:webHidden/>
          </w:rPr>
        </w:r>
        <w:r w:rsidR="005E5BB4">
          <w:rPr>
            <w:webHidden/>
          </w:rPr>
          <w:fldChar w:fldCharType="separate"/>
        </w:r>
        <w:r w:rsidR="005E5BB4">
          <w:rPr>
            <w:webHidden/>
          </w:rPr>
          <w:t>13</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47" w:history="1">
        <w:r w:rsidR="005E5BB4" w:rsidRPr="006F0052">
          <w:rPr>
            <w:rStyle w:val="Hyperlink"/>
            <w:rFonts w:cs="Calibri"/>
          </w:rPr>
          <w:t>5.4.7.1</w:t>
        </w:r>
        <w:r w:rsidR="005E5BB4">
          <w:rPr>
            <w:rFonts w:asciiTheme="minorHAnsi" w:eastAsiaTheme="minorEastAsia" w:hAnsiTheme="minorHAnsi"/>
            <w:color w:val="auto"/>
            <w:kern w:val="0"/>
            <w:szCs w:val="22"/>
          </w:rPr>
          <w:tab/>
        </w:r>
        <w:r w:rsidR="005E5BB4" w:rsidRPr="006F0052">
          <w:rPr>
            <w:rStyle w:val="Hyperlink"/>
            <w:rFonts w:cs="Calibri"/>
          </w:rPr>
          <w:t>Description</w:t>
        </w:r>
        <w:r w:rsidR="005E5BB4">
          <w:rPr>
            <w:webHidden/>
          </w:rPr>
          <w:tab/>
        </w:r>
        <w:r w:rsidR="005E5BB4">
          <w:rPr>
            <w:webHidden/>
          </w:rPr>
          <w:fldChar w:fldCharType="begin"/>
        </w:r>
        <w:r w:rsidR="005E5BB4">
          <w:rPr>
            <w:webHidden/>
          </w:rPr>
          <w:instrText xml:space="preserve"> PAGEREF _Toc445464847 \h </w:instrText>
        </w:r>
        <w:r w:rsidR="005E5BB4">
          <w:rPr>
            <w:webHidden/>
          </w:rPr>
        </w:r>
        <w:r w:rsidR="005E5BB4">
          <w:rPr>
            <w:webHidden/>
          </w:rPr>
          <w:fldChar w:fldCharType="separate"/>
        </w:r>
        <w:r w:rsidR="005E5BB4">
          <w:rPr>
            <w:webHidden/>
          </w:rPr>
          <w:t>13</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48" w:history="1">
        <w:r w:rsidR="005E5BB4" w:rsidRPr="006F0052">
          <w:rPr>
            <w:rStyle w:val="Hyperlink"/>
            <w:rFonts w:cs="Calibri"/>
          </w:rPr>
          <w:t>5.4.8</w:t>
        </w:r>
        <w:r w:rsidR="005E5BB4">
          <w:rPr>
            <w:rFonts w:asciiTheme="minorHAnsi" w:eastAsiaTheme="minorEastAsia" w:hAnsiTheme="minorHAnsi"/>
            <w:color w:val="auto"/>
            <w:kern w:val="0"/>
            <w:szCs w:val="22"/>
          </w:rPr>
          <w:tab/>
        </w:r>
        <w:r w:rsidR="005E5BB4" w:rsidRPr="006F0052">
          <w:rPr>
            <w:rStyle w:val="Hyperlink"/>
            <w:rFonts w:cs="Calibri"/>
          </w:rPr>
          <w:t>Local Function #8</w:t>
        </w:r>
        <w:r w:rsidR="005E5BB4">
          <w:rPr>
            <w:webHidden/>
          </w:rPr>
          <w:tab/>
        </w:r>
        <w:r w:rsidR="005E5BB4">
          <w:rPr>
            <w:webHidden/>
          </w:rPr>
          <w:fldChar w:fldCharType="begin"/>
        </w:r>
        <w:r w:rsidR="005E5BB4">
          <w:rPr>
            <w:webHidden/>
          </w:rPr>
          <w:instrText xml:space="preserve"> PAGEREF _Toc445464848 \h </w:instrText>
        </w:r>
        <w:r w:rsidR="005E5BB4">
          <w:rPr>
            <w:webHidden/>
          </w:rPr>
        </w:r>
        <w:r w:rsidR="005E5BB4">
          <w:rPr>
            <w:webHidden/>
          </w:rPr>
          <w:fldChar w:fldCharType="separate"/>
        </w:r>
        <w:r w:rsidR="005E5BB4">
          <w:rPr>
            <w:webHidden/>
          </w:rPr>
          <w:t>13</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49" w:history="1">
        <w:r w:rsidR="005E5BB4" w:rsidRPr="006F0052">
          <w:rPr>
            <w:rStyle w:val="Hyperlink"/>
            <w:rFonts w:cs="Calibri"/>
          </w:rPr>
          <w:t>5.4.8.1</w:t>
        </w:r>
        <w:r w:rsidR="005E5BB4">
          <w:rPr>
            <w:rFonts w:asciiTheme="minorHAnsi" w:eastAsiaTheme="minorEastAsia" w:hAnsiTheme="minorHAnsi"/>
            <w:color w:val="auto"/>
            <w:kern w:val="0"/>
            <w:szCs w:val="22"/>
          </w:rPr>
          <w:tab/>
        </w:r>
        <w:r w:rsidR="005E5BB4" w:rsidRPr="006F0052">
          <w:rPr>
            <w:rStyle w:val="Hyperlink"/>
            <w:rFonts w:cs="Calibri"/>
          </w:rPr>
          <w:t>Description</w:t>
        </w:r>
        <w:r w:rsidR="005E5BB4">
          <w:rPr>
            <w:webHidden/>
          </w:rPr>
          <w:tab/>
        </w:r>
        <w:r w:rsidR="005E5BB4">
          <w:rPr>
            <w:webHidden/>
          </w:rPr>
          <w:fldChar w:fldCharType="begin"/>
        </w:r>
        <w:r w:rsidR="005E5BB4">
          <w:rPr>
            <w:webHidden/>
          </w:rPr>
          <w:instrText xml:space="preserve"> PAGEREF _Toc445464849 \h </w:instrText>
        </w:r>
        <w:r w:rsidR="005E5BB4">
          <w:rPr>
            <w:webHidden/>
          </w:rPr>
        </w:r>
        <w:r w:rsidR="005E5BB4">
          <w:rPr>
            <w:webHidden/>
          </w:rPr>
          <w:fldChar w:fldCharType="separate"/>
        </w:r>
        <w:r w:rsidR="005E5BB4">
          <w:rPr>
            <w:webHidden/>
          </w:rPr>
          <w:t>14</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50" w:history="1">
        <w:r w:rsidR="005E5BB4" w:rsidRPr="006F0052">
          <w:rPr>
            <w:rStyle w:val="Hyperlink"/>
            <w:rFonts w:cs="Calibri"/>
          </w:rPr>
          <w:t>5.4.9</w:t>
        </w:r>
        <w:r w:rsidR="005E5BB4">
          <w:rPr>
            <w:rFonts w:asciiTheme="minorHAnsi" w:eastAsiaTheme="minorEastAsia" w:hAnsiTheme="minorHAnsi"/>
            <w:color w:val="auto"/>
            <w:kern w:val="0"/>
            <w:szCs w:val="22"/>
          </w:rPr>
          <w:tab/>
        </w:r>
        <w:r w:rsidR="005E5BB4" w:rsidRPr="006F0052">
          <w:rPr>
            <w:rStyle w:val="Hyperlink"/>
            <w:rFonts w:cs="Calibri"/>
          </w:rPr>
          <w:t>Local Function #9</w:t>
        </w:r>
        <w:r w:rsidR="005E5BB4">
          <w:rPr>
            <w:webHidden/>
          </w:rPr>
          <w:tab/>
        </w:r>
        <w:r w:rsidR="005E5BB4">
          <w:rPr>
            <w:webHidden/>
          </w:rPr>
          <w:fldChar w:fldCharType="begin"/>
        </w:r>
        <w:r w:rsidR="005E5BB4">
          <w:rPr>
            <w:webHidden/>
          </w:rPr>
          <w:instrText xml:space="preserve"> PAGEREF _Toc445464850 \h </w:instrText>
        </w:r>
        <w:r w:rsidR="005E5BB4">
          <w:rPr>
            <w:webHidden/>
          </w:rPr>
        </w:r>
        <w:r w:rsidR="005E5BB4">
          <w:rPr>
            <w:webHidden/>
          </w:rPr>
          <w:fldChar w:fldCharType="separate"/>
        </w:r>
        <w:r w:rsidR="005E5BB4">
          <w:rPr>
            <w:webHidden/>
          </w:rPr>
          <w:t>14</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51" w:history="1">
        <w:r w:rsidR="005E5BB4" w:rsidRPr="006F0052">
          <w:rPr>
            <w:rStyle w:val="Hyperlink"/>
            <w:rFonts w:cs="Calibri"/>
          </w:rPr>
          <w:t>5.4.9.1</w:t>
        </w:r>
        <w:r w:rsidR="005E5BB4">
          <w:rPr>
            <w:rFonts w:asciiTheme="minorHAnsi" w:eastAsiaTheme="minorEastAsia" w:hAnsiTheme="minorHAnsi"/>
            <w:color w:val="auto"/>
            <w:kern w:val="0"/>
            <w:szCs w:val="22"/>
          </w:rPr>
          <w:tab/>
        </w:r>
        <w:r w:rsidR="005E5BB4" w:rsidRPr="006F0052">
          <w:rPr>
            <w:rStyle w:val="Hyperlink"/>
            <w:rFonts w:cs="Calibri"/>
          </w:rPr>
          <w:t>Description</w:t>
        </w:r>
        <w:r w:rsidR="005E5BB4">
          <w:rPr>
            <w:webHidden/>
          </w:rPr>
          <w:tab/>
        </w:r>
        <w:r w:rsidR="005E5BB4">
          <w:rPr>
            <w:webHidden/>
          </w:rPr>
          <w:fldChar w:fldCharType="begin"/>
        </w:r>
        <w:r w:rsidR="005E5BB4">
          <w:rPr>
            <w:webHidden/>
          </w:rPr>
          <w:instrText xml:space="preserve"> PAGEREF _Toc445464851 \h </w:instrText>
        </w:r>
        <w:r w:rsidR="005E5BB4">
          <w:rPr>
            <w:webHidden/>
          </w:rPr>
        </w:r>
        <w:r w:rsidR="005E5BB4">
          <w:rPr>
            <w:webHidden/>
          </w:rPr>
          <w:fldChar w:fldCharType="separate"/>
        </w:r>
        <w:r w:rsidR="005E5BB4">
          <w:rPr>
            <w:webHidden/>
          </w:rPr>
          <w:t>14</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52" w:history="1">
        <w:r w:rsidR="005E5BB4" w:rsidRPr="006F0052">
          <w:rPr>
            <w:rStyle w:val="Hyperlink"/>
            <w:rFonts w:cs="Calibri"/>
          </w:rPr>
          <w:t>5.4.10</w:t>
        </w:r>
        <w:r w:rsidR="005E5BB4">
          <w:rPr>
            <w:rFonts w:asciiTheme="minorHAnsi" w:eastAsiaTheme="minorEastAsia" w:hAnsiTheme="minorHAnsi"/>
            <w:color w:val="auto"/>
            <w:kern w:val="0"/>
            <w:szCs w:val="22"/>
          </w:rPr>
          <w:tab/>
        </w:r>
        <w:r w:rsidR="005E5BB4" w:rsidRPr="006F0052">
          <w:rPr>
            <w:rStyle w:val="Hyperlink"/>
            <w:rFonts w:cs="Calibri"/>
          </w:rPr>
          <w:t>Local Function #10</w:t>
        </w:r>
        <w:r w:rsidR="005E5BB4">
          <w:rPr>
            <w:webHidden/>
          </w:rPr>
          <w:tab/>
        </w:r>
        <w:r w:rsidR="005E5BB4">
          <w:rPr>
            <w:webHidden/>
          </w:rPr>
          <w:fldChar w:fldCharType="begin"/>
        </w:r>
        <w:r w:rsidR="005E5BB4">
          <w:rPr>
            <w:webHidden/>
          </w:rPr>
          <w:instrText xml:space="preserve"> PAGEREF _Toc445464852 \h </w:instrText>
        </w:r>
        <w:r w:rsidR="005E5BB4">
          <w:rPr>
            <w:webHidden/>
          </w:rPr>
        </w:r>
        <w:r w:rsidR="005E5BB4">
          <w:rPr>
            <w:webHidden/>
          </w:rPr>
          <w:fldChar w:fldCharType="separate"/>
        </w:r>
        <w:r w:rsidR="005E5BB4">
          <w:rPr>
            <w:webHidden/>
          </w:rPr>
          <w:t>14</w:t>
        </w:r>
        <w:r w:rsidR="005E5BB4">
          <w:rPr>
            <w:webHidden/>
          </w:rPr>
          <w:fldChar w:fldCharType="end"/>
        </w:r>
      </w:hyperlink>
    </w:p>
    <w:p w:rsidR="005E5BB4" w:rsidRDefault="003F09B1">
      <w:pPr>
        <w:pStyle w:val="TOC2"/>
        <w:tabs>
          <w:tab w:val="left" w:pos="1200"/>
        </w:tabs>
        <w:rPr>
          <w:rFonts w:asciiTheme="minorHAnsi" w:eastAsiaTheme="minorEastAsia" w:hAnsiTheme="minorHAnsi"/>
          <w:color w:val="auto"/>
          <w:kern w:val="0"/>
          <w:szCs w:val="22"/>
        </w:rPr>
      </w:pPr>
      <w:hyperlink w:anchor="_Toc445464853" w:history="1">
        <w:r w:rsidR="005E5BB4" w:rsidRPr="006F0052">
          <w:rPr>
            <w:rStyle w:val="Hyperlink"/>
            <w:rFonts w:cs="Calibri"/>
          </w:rPr>
          <w:t>5.4.10.1</w:t>
        </w:r>
        <w:r w:rsidR="005E5BB4">
          <w:rPr>
            <w:rFonts w:asciiTheme="minorHAnsi" w:eastAsiaTheme="minorEastAsia" w:hAnsiTheme="minorHAnsi"/>
            <w:color w:val="auto"/>
            <w:kern w:val="0"/>
            <w:szCs w:val="22"/>
          </w:rPr>
          <w:tab/>
        </w:r>
        <w:r w:rsidR="005E5BB4" w:rsidRPr="006F0052">
          <w:rPr>
            <w:rStyle w:val="Hyperlink"/>
            <w:rFonts w:cs="Calibri"/>
          </w:rPr>
          <w:t>Description</w:t>
        </w:r>
        <w:r w:rsidR="005E5BB4">
          <w:rPr>
            <w:webHidden/>
          </w:rPr>
          <w:tab/>
        </w:r>
        <w:r w:rsidR="005E5BB4">
          <w:rPr>
            <w:webHidden/>
          </w:rPr>
          <w:fldChar w:fldCharType="begin"/>
        </w:r>
        <w:r w:rsidR="005E5BB4">
          <w:rPr>
            <w:webHidden/>
          </w:rPr>
          <w:instrText xml:space="preserve"> PAGEREF _Toc445464853 \h </w:instrText>
        </w:r>
        <w:r w:rsidR="005E5BB4">
          <w:rPr>
            <w:webHidden/>
          </w:rPr>
        </w:r>
        <w:r w:rsidR="005E5BB4">
          <w:rPr>
            <w:webHidden/>
          </w:rPr>
          <w:fldChar w:fldCharType="separate"/>
        </w:r>
        <w:r w:rsidR="005E5BB4">
          <w:rPr>
            <w:webHidden/>
          </w:rPr>
          <w:t>14</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54" w:history="1">
        <w:r w:rsidR="005E5BB4" w:rsidRPr="006F0052">
          <w:rPr>
            <w:rStyle w:val="Hyperlink"/>
            <w:rFonts w:cs="Calibri"/>
          </w:rPr>
          <w:t>5.4.11</w:t>
        </w:r>
        <w:r w:rsidR="005E5BB4">
          <w:rPr>
            <w:rFonts w:asciiTheme="minorHAnsi" w:eastAsiaTheme="minorEastAsia" w:hAnsiTheme="minorHAnsi"/>
            <w:color w:val="auto"/>
            <w:kern w:val="0"/>
            <w:szCs w:val="22"/>
          </w:rPr>
          <w:tab/>
        </w:r>
        <w:r w:rsidR="005E5BB4" w:rsidRPr="006F0052">
          <w:rPr>
            <w:rStyle w:val="Hyperlink"/>
            <w:rFonts w:cs="Calibri"/>
          </w:rPr>
          <w:t>Local Function #11</w:t>
        </w:r>
        <w:r w:rsidR="005E5BB4">
          <w:rPr>
            <w:webHidden/>
          </w:rPr>
          <w:tab/>
        </w:r>
        <w:r w:rsidR="005E5BB4">
          <w:rPr>
            <w:webHidden/>
          </w:rPr>
          <w:fldChar w:fldCharType="begin"/>
        </w:r>
        <w:r w:rsidR="005E5BB4">
          <w:rPr>
            <w:webHidden/>
          </w:rPr>
          <w:instrText xml:space="preserve"> PAGEREF _Toc445464854 \h </w:instrText>
        </w:r>
        <w:r w:rsidR="005E5BB4">
          <w:rPr>
            <w:webHidden/>
          </w:rPr>
        </w:r>
        <w:r w:rsidR="005E5BB4">
          <w:rPr>
            <w:webHidden/>
          </w:rPr>
          <w:fldChar w:fldCharType="separate"/>
        </w:r>
        <w:r w:rsidR="005E5BB4">
          <w:rPr>
            <w:webHidden/>
          </w:rPr>
          <w:t>14</w:t>
        </w:r>
        <w:r w:rsidR="005E5BB4">
          <w:rPr>
            <w:webHidden/>
          </w:rPr>
          <w:fldChar w:fldCharType="end"/>
        </w:r>
      </w:hyperlink>
    </w:p>
    <w:p w:rsidR="005E5BB4" w:rsidRDefault="003F09B1">
      <w:pPr>
        <w:pStyle w:val="TOC2"/>
        <w:tabs>
          <w:tab w:val="left" w:pos="1200"/>
        </w:tabs>
        <w:rPr>
          <w:rFonts w:asciiTheme="minorHAnsi" w:eastAsiaTheme="minorEastAsia" w:hAnsiTheme="minorHAnsi"/>
          <w:color w:val="auto"/>
          <w:kern w:val="0"/>
          <w:szCs w:val="22"/>
        </w:rPr>
      </w:pPr>
      <w:hyperlink w:anchor="_Toc445464855" w:history="1">
        <w:r w:rsidR="005E5BB4" w:rsidRPr="006F0052">
          <w:rPr>
            <w:rStyle w:val="Hyperlink"/>
            <w:rFonts w:cs="Calibri"/>
          </w:rPr>
          <w:t>5.4.11.1</w:t>
        </w:r>
        <w:r w:rsidR="005E5BB4">
          <w:rPr>
            <w:rFonts w:asciiTheme="minorHAnsi" w:eastAsiaTheme="minorEastAsia" w:hAnsiTheme="minorHAnsi"/>
            <w:color w:val="auto"/>
            <w:kern w:val="0"/>
            <w:szCs w:val="22"/>
          </w:rPr>
          <w:tab/>
        </w:r>
        <w:r w:rsidR="005E5BB4" w:rsidRPr="006F0052">
          <w:rPr>
            <w:rStyle w:val="Hyperlink"/>
            <w:rFonts w:cs="Calibri"/>
          </w:rPr>
          <w:t>Description</w:t>
        </w:r>
        <w:r w:rsidR="005E5BB4">
          <w:rPr>
            <w:webHidden/>
          </w:rPr>
          <w:tab/>
        </w:r>
        <w:r w:rsidR="005E5BB4">
          <w:rPr>
            <w:webHidden/>
          </w:rPr>
          <w:fldChar w:fldCharType="begin"/>
        </w:r>
        <w:r w:rsidR="005E5BB4">
          <w:rPr>
            <w:webHidden/>
          </w:rPr>
          <w:instrText xml:space="preserve"> PAGEREF _Toc445464855 \h </w:instrText>
        </w:r>
        <w:r w:rsidR="005E5BB4">
          <w:rPr>
            <w:webHidden/>
          </w:rPr>
        </w:r>
        <w:r w:rsidR="005E5BB4">
          <w:rPr>
            <w:webHidden/>
          </w:rPr>
          <w:fldChar w:fldCharType="separate"/>
        </w:r>
        <w:r w:rsidR="005E5BB4">
          <w:rPr>
            <w:webHidden/>
          </w:rPr>
          <w:t>14</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56" w:history="1">
        <w:r w:rsidR="005E5BB4" w:rsidRPr="006F0052">
          <w:rPr>
            <w:rStyle w:val="Hyperlink"/>
            <w:rFonts w:cs="Calibri"/>
          </w:rPr>
          <w:t>5.4.12</w:t>
        </w:r>
        <w:r w:rsidR="005E5BB4">
          <w:rPr>
            <w:rFonts w:asciiTheme="minorHAnsi" w:eastAsiaTheme="minorEastAsia" w:hAnsiTheme="minorHAnsi"/>
            <w:color w:val="auto"/>
            <w:kern w:val="0"/>
            <w:szCs w:val="22"/>
          </w:rPr>
          <w:tab/>
        </w:r>
        <w:r w:rsidR="005E5BB4" w:rsidRPr="006F0052">
          <w:rPr>
            <w:rStyle w:val="Hyperlink"/>
            <w:rFonts w:cs="Calibri"/>
          </w:rPr>
          <w:t>Local Function #12</w:t>
        </w:r>
        <w:r w:rsidR="005E5BB4">
          <w:rPr>
            <w:webHidden/>
          </w:rPr>
          <w:tab/>
        </w:r>
        <w:r w:rsidR="005E5BB4">
          <w:rPr>
            <w:webHidden/>
          </w:rPr>
          <w:fldChar w:fldCharType="begin"/>
        </w:r>
        <w:r w:rsidR="005E5BB4">
          <w:rPr>
            <w:webHidden/>
          </w:rPr>
          <w:instrText xml:space="preserve"> PAGEREF _Toc445464856 \h </w:instrText>
        </w:r>
        <w:r w:rsidR="005E5BB4">
          <w:rPr>
            <w:webHidden/>
          </w:rPr>
        </w:r>
        <w:r w:rsidR="005E5BB4">
          <w:rPr>
            <w:webHidden/>
          </w:rPr>
          <w:fldChar w:fldCharType="separate"/>
        </w:r>
        <w:r w:rsidR="005E5BB4">
          <w:rPr>
            <w:webHidden/>
          </w:rPr>
          <w:t>14</w:t>
        </w:r>
        <w:r w:rsidR="005E5BB4">
          <w:rPr>
            <w:webHidden/>
          </w:rPr>
          <w:fldChar w:fldCharType="end"/>
        </w:r>
      </w:hyperlink>
    </w:p>
    <w:p w:rsidR="005E5BB4" w:rsidRDefault="003F09B1">
      <w:pPr>
        <w:pStyle w:val="TOC2"/>
        <w:tabs>
          <w:tab w:val="left" w:pos="1200"/>
        </w:tabs>
        <w:rPr>
          <w:rFonts w:asciiTheme="minorHAnsi" w:eastAsiaTheme="minorEastAsia" w:hAnsiTheme="minorHAnsi"/>
          <w:color w:val="auto"/>
          <w:kern w:val="0"/>
          <w:szCs w:val="22"/>
        </w:rPr>
      </w:pPr>
      <w:hyperlink w:anchor="_Toc445464857" w:history="1">
        <w:r w:rsidR="005E5BB4" w:rsidRPr="006F0052">
          <w:rPr>
            <w:rStyle w:val="Hyperlink"/>
            <w:rFonts w:cs="Calibri"/>
          </w:rPr>
          <w:t>5.4.12.1</w:t>
        </w:r>
        <w:r w:rsidR="005E5BB4">
          <w:rPr>
            <w:rFonts w:asciiTheme="minorHAnsi" w:eastAsiaTheme="minorEastAsia" w:hAnsiTheme="minorHAnsi"/>
            <w:color w:val="auto"/>
            <w:kern w:val="0"/>
            <w:szCs w:val="22"/>
          </w:rPr>
          <w:tab/>
        </w:r>
        <w:r w:rsidR="005E5BB4" w:rsidRPr="006F0052">
          <w:rPr>
            <w:rStyle w:val="Hyperlink"/>
            <w:rFonts w:cs="Calibri"/>
          </w:rPr>
          <w:t>Description</w:t>
        </w:r>
        <w:r w:rsidR="005E5BB4">
          <w:rPr>
            <w:webHidden/>
          </w:rPr>
          <w:tab/>
        </w:r>
        <w:r w:rsidR="005E5BB4">
          <w:rPr>
            <w:webHidden/>
          </w:rPr>
          <w:fldChar w:fldCharType="begin"/>
        </w:r>
        <w:r w:rsidR="005E5BB4">
          <w:rPr>
            <w:webHidden/>
          </w:rPr>
          <w:instrText xml:space="preserve"> PAGEREF _Toc445464857 \h </w:instrText>
        </w:r>
        <w:r w:rsidR="005E5BB4">
          <w:rPr>
            <w:webHidden/>
          </w:rPr>
        </w:r>
        <w:r w:rsidR="005E5BB4">
          <w:rPr>
            <w:webHidden/>
          </w:rPr>
          <w:fldChar w:fldCharType="separate"/>
        </w:r>
        <w:r w:rsidR="005E5BB4">
          <w:rPr>
            <w:webHidden/>
          </w:rPr>
          <w:t>15</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58" w:history="1">
        <w:r w:rsidR="005E5BB4" w:rsidRPr="006F0052">
          <w:rPr>
            <w:rStyle w:val="Hyperlink"/>
            <w:rFonts w:cs="Calibri"/>
          </w:rPr>
          <w:t>5.4.13</w:t>
        </w:r>
        <w:r w:rsidR="005E5BB4">
          <w:rPr>
            <w:rFonts w:asciiTheme="minorHAnsi" w:eastAsiaTheme="minorEastAsia" w:hAnsiTheme="minorHAnsi"/>
            <w:color w:val="auto"/>
            <w:kern w:val="0"/>
            <w:szCs w:val="22"/>
          </w:rPr>
          <w:tab/>
        </w:r>
        <w:r w:rsidR="005E5BB4" w:rsidRPr="006F0052">
          <w:rPr>
            <w:rStyle w:val="Hyperlink"/>
            <w:rFonts w:cs="Calibri"/>
          </w:rPr>
          <w:t>Local Function #13</w:t>
        </w:r>
        <w:r w:rsidR="005E5BB4">
          <w:rPr>
            <w:webHidden/>
          </w:rPr>
          <w:tab/>
        </w:r>
        <w:r w:rsidR="005E5BB4">
          <w:rPr>
            <w:webHidden/>
          </w:rPr>
          <w:fldChar w:fldCharType="begin"/>
        </w:r>
        <w:r w:rsidR="005E5BB4">
          <w:rPr>
            <w:webHidden/>
          </w:rPr>
          <w:instrText xml:space="preserve"> PAGEREF _Toc445464858 \h </w:instrText>
        </w:r>
        <w:r w:rsidR="005E5BB4">
          <w:rPr>
            <w:webHidden/>
          </w:rPr>
        </w:r>
        <w:r w:rsidR="005E5BB4">
          <w:rPr>
            <w:webHidden/>
          </w:rPr>
          <w:fldChar w:fldCharType="separate"/>
        </w:r>
        <w:r w:rsidR="005E5BB4">
          <w:rPr>
            <w:webHidden/>
          </w:rPr>
          <w:t>15</w:t>
        </w:r>
        <w:r w:rsidR="005E5BB4">
          <w:rPr>
            <w:webHidden/>
          </w:rPr>
          <w:fldChar w:fldCharType="end"/>
        </w:r>
      </w:hyperlink>
    </w:p>
    <w:p w:rsidR="005E5BB4" w:rsidRDefault="003F09B1">
      <w:pPr>
        <w:pStyle w:val="TOC2"/>
        <w:tabs>
          <w:tab w:val="left" w:pos="1200"/>
        </w:tabs>
        <w:rPr>
          <w:rFonts w:asciiTheme="minorHAnsi" w:eastAsiaTheme="minorEastAsia" w:hAnsiTheme="minorHAnsi"/>
          <w:color w:val="auto"/>
          <w:kern w:val="0"/>
          <w:szCs w:val="22"/>
        </w:rPr>
      </w:pPr>
      <w:hyperlink w:anchor="_Toc445464859" w:history="1">
        <w:r w:rsidR="005E5BB4" w:rsidRPr="006F0052">
          <w:rPr>
            <w:rStyle w:val="Hyperlink"/>
            <w:rFonts w:cs="Calibri"/>
          </w:rPr>
          <w:t>5.4.13.1</w:t>
        </w:r>
        <w:r w:rsidR="005E5BB4">
          <w:rPr>
            <w:rFonts w:asciiTheme="minorHAnsi" w:eastAsiaTheme="minorEastAsia" w:hAnsiTheme="minorHAnsi"/>
            <w:color w:val="auto"/>
            <w:kern w:val="0"/>
            <w:szCs w:val="22"/>
          </w:rPr>
          <w:tab/>
        </w:r>
        <w:r w:rsidR="005E5BB4" w:rsidRPr="006F0052">
          <w:rPr>
            <w:rStyle w:val="Hyperlink"/>
            <w:rFonts w:cs="Calibri"/>
          </w:rPr>
          <w:t>Description</w:t>
        </w:r>
        <w:r w:rsidR="005E5BB4">
          <w:rPr>
            <w:webHidden/>
          </w:rPr>
          <w:tab/>
        </w:r>
        <w:r w:rsidR="005E5BB4">
          <w:rPr>
            <w:webHidden/>
          </w:rPr>
          <w:fldChar w:fldCharType="begin"/>
        </w:r>
        <w:r w:rsidR="005E5BB4">
          <w:rPr>
            <w:webHidden/>
          </w:rPr>
          <w:instrText xml:space="preserve"> PAGEREF _Toc445464859 \h </w:instrText>
        </w:r>
        <w:r w:rsidR="005E5BB4">
          <w:rPr>
            <w:webHidden/>
          </w:rPr>
        </w:r>
        <w:r w:rsidR="005E5BB4">
          <w:rPr>
            <w:webHidden/>
          </w:rPr>
          <w:fldChar w:fldCharType="separate"/>
        </w:r>
        <w:r w:rsidR="005E5BB4">
          <w:rPr>
            <w:webHidden/>
          </w:rPr>
          <w:t>15</w:t>
        </w:r>
        <w:r w:rsidR="005E5BB4">
          <w:rPr>
            <w:webHidden/>
          </w:rPr>
          <w:fldChar w:fldCharType="end"/>
        </w:r>
      </w:hyperlink>
    </w:p>
    <w:p w:rsidR="005E5BB4" w:rsidRDefault="003F09B1">
      <w:pPr>
        <w:pStyle w:val="TOC2"/>
        <w:rPr>
          <w:rFonts w:asciiTheme="minorHAnsi" w:eastAsiaTheme="minorEastAsia" w:hAnsiTheme="minorHAnsi"/>
          <w:color w:val="auto"/>
          <w:kern w:val="0"/>
          <w:szCs w:val="22"/>
        </w:rPr>
      </w:pPr>
      <w:hyperlink w:anchor="_Toc445464860" w:history="1">
        <w:r w:rsidR="005E5BB4" w:rsidRPr="006F0052">
          <w:rPr>
            <w:rStyle w:val="Hyperlink"/>
            <w:rFonts w:cs="Calibri"/>
          </w:rPr>
          <w:t>5.5</w:t>
        </w:r>
        <w:r w:rsidR="005E5BB4">
          <w:rPr>
            <w:rFonts w:asciiTheme="minorHAnsi" w:eastAsiaTheme="minorEastAsia" w:hAnsiTheme="minorHAnsi"/>
            <w:color w:val="auto"/>
            <w:kern w:val="0"/>
            <w:szCs w:val="22"/>
          </w:rPr>
          <w:tab/>
        </w:r>
        <w:r w:rsidR="005E5BB4" w:rsidRPr="006F0052">
          <w:rPr>
            <w:rStyle w:val="Hyperlink"/>
            <w:rFonts w:cs="Calibri"/>
          </w:rPr>
          <w:t>GLOBAL Function/Macro Definitions</w:t>
        </w:r>
        <w:r w:rsidR="005E5BB4">
          <w:rPr>
            <w:webHidden/>
          </w:rPr>
          <w:tab/>
        </w:r>
        <w:r w:rsidR="005E5BB4">
          <w:rPr>
            <w:webHidden/>
          </w:rPr>
          <w:fldChar w:fldCharType="begin"/>
        </w:r>
        <w:r w:rsidR="005E5BB4">
          <w:rPr>
            <w:webHidden/>
          </w:rPr>
          <w:instrText xml:space="preserve"> PAGEREF _Toc445464860 \h </w:instrText>
        </w:r>
        <w:r w:rsidR="005E5BB4">
          <w:rPr>
            <w:webHidden/>
          </w:rPr>
        </w:r>
        <w:r w:rsidR="005E5BB4">
          <w:rPr>
            <w:webHidden/>
          </w:rPr>
          <w:fldChar w:fldCharType="separate"/>
        </w:r>
        <w:r w:rsidR="005E5BB4">
          <w:rPr>
            <w:webHidden/>
          </w:rPr>
          <w:t>15</w:t>
        </w:r>
        <w:r w:rsidR="005E5BB4">
          <w:rPr>
            <w:webHidden/>
          </w:rPr>
          <w:fldChar w:fldCharType="end"/>
        </w:r>
      </w:hyperlink>
    </w:p>
    <w:p w:rsidR="005E5BB4" w:rsidRDefault="003F09B1">
      <w:pPr>
        <w:pStyle w:val="TOC1"/>
        <w:rPr>
          <w:rFonts w:eastAsiaTheme="minorEastAsia"/>
          <w:b w:val="0"/>
          <w:color w:val="auto"/>
          <w:kern w:val="0"/>
          <w:sz w:val="22"/>
          <w:szCs w:val="22"/>
          <w:lang w:val="en-US"/>
        </w:rPr>
      </w:pPr>
      <w:hyperlink w:anchor="_Toc445464861" w:history="1">
        <w:r w:rsidR="005E5BB4" w:rsidRPr="006F0052">
          <w:rPr>
            <w:rStyle w:val="Hyperlink"/>
            <w:rFonts w:ascii="Calibri" w:hAnsi="Calibri" w:cs="Calibri"/>
          </w:rPr>
          <w:t>6</w:t>
        </w:r>
        <w:r w:rsidR="005E5BB4">
          <w:rPr>
            <w:rFonts w:eastAsiaTheme="minorEastAsia"/>
            <w:b w:val="0"/>
            <w:color w:val="auto"/>
            <w:kern w:val="0"/>
            <w:sz w:val="22"/>
            <w:szCs w:val="22"/>
            <w:lang w:val="en-US"/>
          </w:rPr>
          <w:tab/>
        </w:r>
        <w:r w:rsidR="005E5BB4" w:rsidRPr="006F0052">
          <w:rPr>
            <w:rStyle w:val="Hyperlink"/>
            <w:rFonts w:ascii="Calibri" w:hAnsi="Calibri"/>
          </w:rPr>
          <w:t>Known</w:t>
        </w:r>
        <w:r w:rsidR="005E5BB4" w:rsidRPr="006F0052">
          <w:rPr>
            <w:rStyle w:val="Hyperlink"/>
            <w:rFonts w:ascii="Calibri" w:hAnsi="Calibri" w:cs="Calibri"/>
          </w:rPr>
          <w:t xml:space="preserve"> Limitations with Design</w:t>
        </w:r>
        <w:r w:rsidR="005E5BB4">
          <w:rPr>
            <w:webHidden/>
          </w:rPr>
          <w:tab/>
        </w:r>
        <w:r w:rsidR="005E5BB4">
          <w:rPr>
            <w:webHidden/>
          </w:rPr>
          <w:fldChar w:fldCharType="begin"/>
        </w:r>
        <w:r w:rsidR="005E5BB4">
          <w:rPr>
            <w:webHidden/>
          </w:rPr>
          <w:instrText xml:space="preserve"> PAGEREF _Toc445464861 \h </w:instrText>
        </w:r>
        <w:r w:rsidR="005E5BB4">
          <w:rPr>
            <w:webHidden/>
          </w:rPr>
        </w:r>
        <w:r w:rsidR="005E5BB4">
          <w:rPr>
            <w:webHidden/>
          </w:rPr>
          <w:fldChar w:fldCharType="separate"/>
        </w:r>
        <w:r w:rsidR="005E5BB4">
          <w:rPr>
            <w:webHidden/>
          </w:rPr>
          <w:t>16</w:t>
        </w:r>
        <w:r w:rsidR="005E5BB4">
          <w:rPr>
            <w:webHidden/>
          </w:rPr>
          <w:fldChar w:fldCharType="end"/>
        </w:r>
      </w:hyperlink>
    </w:p>
    <w:p w:rsidR="005E5BB4" w:rsidRDefault="003F09B1">
      <w:pPr>
        <w:pStyle w:val="TOC1"/>
        <w:rPr>
          <w:rFonts w:eastAsiaTheme="minorEastAsia"/>
          <w:b w:val="0"/>
          <w:color w:val="auto"/>
          <w:kern w:val="0"/>
          <w:sz w:val="22"/>
          <w:szCs w:val="22"/>
          <w:lang w:val="en-US"/>
        </w:rPr>
      </w:pPr>
      <w:hyperlink w:anchor="_Toc445464862" w:history="1">
        <w:r w:rsidR="005E5BB4" w:rsidRPr="006F0052">
          <w:rPr>
            <w:rStyle w:val="Hyperlink"/>
            <w:rFonts w:ascii="Calibri" w:hAnsi="Calibri" w:cs="Calibri"/>
          </w:rPr>
          <w:t>7</w:t>
        </w:r>
        <w:r w:rsidR="005E5BB4">
          <w:rPr>
            <w:rFonts w:eastAsiaTheme="minorEastAsia"/>
            <w:b w:val="0"/>
            <w:color w:val="auto"/>
            <w:kern w:val="0"/>
            <w:sz w:val="22"/>
            <w:szCs w:val="22"/>
            <w:lang w:val="en-US"/>
          </w:rPr>
          <w:tab/>
        </w:r>
        <w:r w:rsidR="005E5BB4" w:rsidRPr="006F0052">
          <w:rPr>
            <w:rStyle w:val="Hyperlink"/>
            <w:rFonts w:ascii="Calibri" w:hAnsi="Calibri" w:cs="Calibri"/>
          </w:rPr>
          <w:t>UNIT TEST CONSIDERATION</w:t>
        </w:r>
        <w:r w:rsidR="005E5BB4">
          <w:rPr>
            <w:webHidden/>
          </w:rPr>
          <w:tab/>
        </w:r>
        <w:r w:rsidR="005E5BB4">
          <w:rPr>
            <w:webHidden/>
          </w:rPr>
          <w:fldChar w:fldCharType="begin"/>
        </w:r>
        <w:r w:rsidR="005E5BB4">
          <w:rPr>
            <w:webHidden/>
          </w:rPr>
          <w:instrText xml:space="preserve"> PAGEREF _Toc445464862 \h </w:instrText>
        </w:r>
        <w:r w:rsidR="005E5BB4">
          <w:rPr>
            <w:webHidden/>
          </w:rPr>
        </w:r>
        <w:r w:rsidR="005E5BB4">
          <w:rPr>
            <w:webHidden/>
          </w:rPr>
          <w:fldChar w:fldCharType="separate"/>
        </w:r>
        <w:r w:rsidR="005E5BB4">
          <w:rPr>
            <w:webHidden/>
          </w:rPr>
          <w:t>17</w:t>
        </w:r>
        <w:r w:rsidR="005E5BB4">
          <w:rPr>
            <w:webHidden/>
          </w:rPr>
          <w:fldChar w:fldCharType="end"/>
        </w:r>
      </w:hyperlink>
    </w:p>
    <w:p w:rsidR="005E5BB4" w:rsidRDefault="003F09B1">
      <w:pPr>
        <w:pStyle w:val="TOC1"/>
        <w:tabs>
          <w:tab w:val="left" w:pos="1400"/>
        </w:tabs>
        <w:rPr>
          <w:rFonts w:eastAsiaTheme="minorEastAsia"/>
          <w:b w:val="0"/>
          <w:color w:val="auto"/>
          <w:kern w:val="0"/>
          <w:sz w:val="22"/>
          <w:szCs w:val="22"/>
          <w:lang w:val="en-US"/>
        </w:rPr>
      </w:pPr>
      <w:hyperlink w:anchor="_Toc445464863" w:history="1">
        <w:r w:rsidR="005E5BB4" w:rsidRPr="006F0052">
          <w:rPr>
            <w:rStyle w:val="Hyperlink"/>
          </w:rPr>
          <w:t>Appendix A</w:t>
        </w:r>
        <w:r w:rsidR="005E5BB4">
          <w:rPr>
            <w:rFonts w:eastAsiaTheme="minorEastAsia"/>
            <w:b w:val="0"/>
            <w:color w:val="auto"/>
            <w:kern w:val="0"/>
            <w:sz w:val="22"/>
            <w:szCs w:val="22"/>
            <w:lang w:val="en-US"/>
          </w:rPr>
          <w:tab/>
        </w:r>
        <w:r w:rsidR="005E5BB4" w:rsidRPr="006F0052">
          <w:rPr>
            <w:rStyle w:val="Hyperlink"/>
          </w:rPr>
          <w:t>Abbreviations and Acronyms</w:t>
        </w:r>
        <w:r w:rsidR="005E5BB4">
          <w:rPr>
            <w:webHidden/>
          </w:rPr>
          <w:tab/>
        </w:r>
        <w:r w:rsidR="005E5BB4">
          <w:rPr>
            <w:webHidden/>
          </w:rPr>
          <w:fldChar w:fldCharType="begin"/>
        </w:r>
        <w:r w:rsidR="005E5BB4">
          <w:rPr>
            <w:webHidden/>
          </w:rPr>
          <w:instrText xml:space="preserve"> PAGEREF _Toc445464863 \h </w:instrText>
        </w:r>
        <w:r w:rsidR="005E5BB4">
          <w:rPr>
            <w:webHidden/>
          </w:rPr>
        </w:r>
        <w:r w:rsidR="005E5BB4">
          <w:rPr>
            <w:webHidden/>
          </w:rPr>
          <w:fldChar w:fldCharType="separate"/>
        </w:r>
        <w:r w:rsidR="005E5BB4">
          <w:rPr>
            <w:webHidden/>
          </w:rPr>
          <w:t>18</w:t>
        </w:r>
        <w:r w:rsidR="005E5BB4">
          <w:rPr>
            <w:webHidden/>
          </w:rPr>
          <w:fldChar w:fldCharType="end"/>
        </w:r>
      </w:hyperlink>
    </w:p>
    <w:p w:rsidR="005E5BB4" w:rsidRDefault="003F09B1">
      <w:pPr>
        <w:pStyle w:val="TOC1"/>
        <w:tabs>
          <w:tab w:val="left" w:pos="1400"/>
        </w:tabs>
        <w:rPr>
          <w:rFonts w:eastAsiaTheme="minorEastAsia"/>
          <w:b w:val="0"/>
          <w:color w:val="auto"/>
          <w:kern w:val="0"/>
          <w:sz w:val="22"/>
          <w:szCs w:val="22"/>
          <w:lang w:val="en-US"/>
        </w:rPr>
      </w:pPr>
      <w:hyperlink w:anchor="_Toc445464864" w:history="1">
        <w:r w:rsidR="005E5BB4" w:rsidRPr="006F0052">
          <w:rPr>
            <w:rStyle w:val="Hyperlink"/>
          </w:rPr>
          <w:t>Appendix B</w:t>
        </w:r>
        <w:r w:rsidR="005E5BB4">
          <w:rPr>
            <w:rFonts w:eastAsiaTheme="minorEastAsia"/>
            <w:b w:val="0"/>
            <w:color w:val="auto"/>
            <w:kern w:val="0"/>
            <w:sz w:val="22"/>
            <w:szCs w:val="22"/>
            <w:lang w:val="en-US"/>
          </w:rPr>
          <w:tab/>
        </w:r>
        <w:r w:rsidR="005E5BB4" w:rsidRPr="006F0052">
          <w:rPr>
            <w:rStyle w:val="Hyperlink"/>
          </w:rPr>
          <w:t>Glossary</w:t>
        </w:r>
        <w:r w:rsidR="005E5BB4">
          <w:rPr>
            <w:webHidden/>
          </w:rPr>
          <w:tab/>
        </w:r>
        <w:r w:rsidR="005E5BB4">
          <w:rPr>
            <w:webHidden/>
          </w:rPr>
          <w:fldChar w:fldCharType="begin"/>
        </w:r>
        <w:r w:rsidR="005E5BB4">
          <w:rPr>
            <w:webHidden/>
          </w:rPr>
          <w:instrText xml:space="preserve"> PAGEREF _Toc445464864 \h </w:instrText>
        </w:r>
        <w:r w:rsidR="005E5BB4">
          <w:rPr>
            <w:webHidden/>
          </w:rPr>
        </w:r>
        <w:r w:rsidR="005E5BB4">
          <w:rPr>
            <w:webHidden/>
          </w:rPr>
          <w:fldChar w:fldCharType="separate"/>
        </w:r>
        <w:r w:rsidR="005E5BB4">
          <w:rPr>
            <w:webHidden/>
          </w:rPr>
          <w:t>19</w:t>
        </w:r>
        <w:r w:rsidR="005E5BB4">
          <w:rPr>
            <w:webHidden/>
          </w:rPr>
          <w:fldChar w:fldCharType="end"/>
        </w:r>
      </w:hyperlink>
    </w:p>
    <w:p w:rsidR="005E5BB4" w:rsidRDefault="003F09B1">
      <w:pPr>
        <w:pStyle w:val="TOC1"/>
        <w:tabs>
          <w:tab w:val="left" w:pos="1400"/>
        </w:tabs>
        <w:rPr>
          <w:rFonts w:eastAsiaTheme="minorEastAsia"/>
          <w:b w:val="0"/>
          <w:color w:val="auto"/>
          <w:kern w:val="0"/>
          <w:sz w:val="22"/>
          <w:szCs w:val="22"/>
          <w:lang w:val="en-US"/>
        </w:rPr>
      </w:pPr>
      <w:hyperlink w:anchor="_Toc445464865" w:history="1">
        <w:r w:rsidR="005E5BB4" w:rsidRPr="006F0052">
          <w:rPr>
            <w:rStyle w:val="Hyperlink"/>
          </w:rPr>
          <w:t>Appendix C</w:t>
        </w:r>
        <w:r w:rsidR="005E5BB4">
          <w:rPr>
            <w:rFonts w:eastAsiaTheme="minorEastAsia"/>
            <w:b w:val="0"/>
            <w:color w:val="auto"/>
            <w:kern w:val="0"/>
            <w:sz w:val="22"/>
            <w:szCs w:val="22"/>
            <w:lang w:val="en-US"/>
          </w:rPr>
          <w:tab/>
        </w:r>
        <w:r w:rsidR="005E5BB4" w:rsidRPr="006F0052">
          <w:rPr>
            <w:rStyle w:val="Hyperlink"/>
          </w:rPr>
          <w:t>References</w:t>
        </w:r>
        <w:r w:rsidR="005E5BB4">
          <w:rPr>
            <w:webHidden/>
          </w:rPr>
          <w:tab/>
        </w:r>
        <w:r w:rsidR="005E5BB4">
          <w:rPr>
            <w:webHidden/>
          </w:rPr>
          <w:fldChar w:fldCharType="begin"/>
        </w:r>
        <w:r w:rsidR="005E5BB4">
          <w:rPr>
            <w:webHidden/>
          </w:rPr>
          <w:instrText xml:space="preserve"> PAGEREF _Toc445464865 \h </w:instrText>
        </w:r>
        <w:r w:rsidR="005E5BB4">
          <w:rPr>
            <w:webHidden/>
          </w:rPr>
        </w:r>
        <w:r w:rsidR="005E5BB4">
          <w:rPr>
            <w:webHidden/>
          </w:rPr>
          <w:fldChar w:fldCharType="separate"/>
        </w:r>
        <w:r w:rsidR="005E5BB4">
          <w:rPr>
            <w:webHidden/>
          </w:rPr>
          <w:t>20</w:t>
        </w:r>
        <w:r w:rsidR="005E5BB4">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21" w:name="_Toc445464804"/>
      <w:r w:rsidRPr="00A158C7">
        <w:lastRenderedPageBreak/>
        <w:t>Introduction</w:t>
      </w:r>
      <w:bookmarkEnd w:id="21"/>
    </w:p>
    <w:p w:rsidR="00063A7A" w:rsidRPr="00A158C7" w:rsidRDefault="00FE5DF5" w:rsidP="000B37D5">
      <w:pPr>
        <w:pStyle w:val="Heading2"/>
      </w:pPr>
      <w:bookmarkStart w:id="22" w:name="_Toc445464805"/>
      <w:r w:rsidRPr="00A158C7">
        <w:t>Purpose</w:t>
      </w:r>
      <w:bookmarkEnd w:id="22"/>
    </w:p>
    <w:p w:rsidR="00DC0959" w:rsidRPr="00A158C7" w:rsidRDefault="00DC0959" w:rsidP="00DC0959">
      <w:pPr>
        <w:rPr>
          <w:lang w:bidi="ar-SA"/>
        </w:rPr>
      </w:pPr>
    </w:p>
    <w:p w:rsidR="00AE0435" w:rsidRPr="00A158C7" w:rsidRDefault="00FE5DF5" w:rsidP="000B37D5">
      <w:pPr>
        <w:pStyle w:val="Heading2"/>
      </w:pPr>
      <w:bookmarkStart w:id="23" w:name="_Toc445464806"/>
      <w:r w:rsidRPr="00A158C7">
        <w:t>Scope</w:t>
      </w:r>
      <w:bookmarkEnd w:id="23"/>
    </w:p>
    <w:p w:rsidR="00DC0959" w:rsidRPr="008C412D" w:rsidRDefault="00DC0959" w:rsidP="00401A9E">
      <w:pPr>
        <w:keepNext/>
        <w:ind w:left="720"/>
        <w:jc w:val="both"/>
        <w:rPr>
          <w:rFonts w:cs="Calibri"/>
        </w:rPr>
      </w:pPr>
    </w:p>
    <w:p w:rsidR="00F95E33" w:rsidRPr="00A158C7" w:rsidRDefault="00F95E33" w:rsidP="00E16D14"/>
    <w:p w:rsidR="00312179" w:rsidRDefault="004C2582" w:rsidP="00E72614">
      <w:pPr>
        <w:pStyle w:val="Heading1"/>
      </w:pPr>
      <w:bookmarkStart w:id="24" w:name="_Toc406065228"/>
      <w:bookmarkStart w:id="25" w:name="_Toc445464807"/>
      <w:bookmarkEnd w:id="4"/>
      <w:bookmarkEnd w:id="5"/>
      <w:bookmarkEnd w:id="6"/>
      <w:bookmarkEnd w:id="7"/>
      <w:bookmarkEnd w:id="8"/>
      <w:r>
        <w:lastRenderedPageBreak/>
        <w:t>WhlImbRejctn</w:t>
      </w:r>
      <w:r w:rsidR="00D229A6">
        <w:t xml:space="preserve"> </w:t>
      </w:r>
      <w:r w:rsidR="00D229A6" w:rsidRPr="00AA38E8">
        <w:t>High-Level Description</w:t>
      </w:r>
      <w:bookmarkEnd w:id="24"/>
      <w:bookmarkEnd w:id="25"/>
    </w:p>
    <w:p w:rsidR="00E379A5" w:rsidRPr="00E379A5" w:rsidRDefault="00E379A5" w:rsidP="00E379A5">
      <w:pPr>
        <w:rPr>
          <w:lang w:bidi="ar-SA"/>
        </w:rPr>
      </w:pPr>
      <w:r>
        <w:rPr>
          <w:lang w:bidi="ar-SA"/>
        </w:rPr>
        <w:t>Refer to FDD</w:t>
      </w:r>
    </w:p>
    <w:p w:rsidR="00D229A6" w:rsidRPr="002D6391" w:rsidRDefault="00D229A6" w:rsidP="00D229A6">
      <w:pPr>
        <w:rPr>
          <w:rFonts w:cs="Calibri"/>
          <w:i/>
        </w:rPr>
      </w:pP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6" w:name="_Toc406065229"/>
      <w:bookmarkStart w:id="27" w:name="_Toc445464808"/>
      <w:r w:rsidRPr="00AA38E8">
        <w:rPr>
          <w:rFonts w:ascii="Calibri" w:hAnsi="Calibri" w:cs="Calibri"/>
        </w:rPr>
        <w:lastRenderedPageBreak/>
        <w:t>Design details of software module</w:t>
      </w:r>
      <w:bookmarkEnd w:id="26"/>
      <w:bookmarkEnd w:id="27"/>
    </w:p>
    <w:p w:rsidR="00D229A6" w:rsidRPr="00AA38E8" w:rsidRDefault="00D229A6" w:rsidP="00E72614">
      <w:pPr>
        <w:pStyle w:val="Heading2"/>
      </w:pPr>
      <w:bookmarkStart w:id="28" w:name="_Toc406065230"/>
      <w:bookmarkStart w:id="29" w:name="_Toc445464809"/>
      <w:r w:rsidRPr="00D229A6">
        <w:t>Graphical</w:t>
      </w:r>
      <w:r>
        <w:t xml:space="preserve"> representation of </w:t>
      </w:r>
      <w:bookmarkEnd w:id="28"/>
      <w:r w:rsidR="004C2582">
        <w:t>WhlImbRejctn</w:t>
      </w:r>
      <w:bookmarkEnd w:id="29"/>
    </w:p>
    <w:p w:rsidR="00D229A6" w:rsidRDefault="00D229A6" w:rsidP="00D229A6">
      <w:pPr>
        <w:rPr>
          <w:rFonts w:cs="Calibri"/>
          <w:i/>
        </w:rPr>
      </w:pPr>
      <w:r>
        <w:rPr>
          <w:rFonts w:cs="Calibri"/>
          <w:i/>
        </w:rPr>
        <w:t xml:space="preserve"> </w:t>
      </w:r>
      <w:ins w:id="30" w:author="Matt Leser" w:date="2017-01-26T11:16:00Z">
        <w:r w:rsidR="0090013D">
          <w:rPr>
            <w:noProof/>
            <w:lang w:bidi="ar-SA"/>
          </w:rPr>
          <w:drawing>
            <wp:inline distT="0" distB="0" distL="0" distR="0" wp14:anchorId="22016A92" wp14:editId="6E5CA83C">
              <wp:extent cx="2518644" cy="466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1902" cy="4673288"/>
                      </a:xfrm>
                      <a:prstGeom prst="rect">
                        <a:avLst/>
                      </a:prstGeom>
                    </pic:spPr>
                  </pic:pic>
                </a:graphicData>
              </a:graphic>
            </wp:inline>
          </w:drawing>
        </w:r>
      </w:ins>
    </w:p>
    <w:p w:rsidR="00D229A6" w:rsidRPr="002D6391" w:rsidRDefault="00D229A6" w:rsidP="00D229A6">
      <w:pPr>
        <w:pStyle w:val="Heading2"/>
        <w:rPr>
          <w:rFonts w:ascii="Calibri" w:hAnsi="Calibri" w:cs="Calibri"/>
        </w:rPr>
      </w:pPr>
      <w:bookmarkStart w:id="31" w:name="_Toc406065231"/>
      <w:bookmarkStart w:id="32" w:name="_Toc445464810"/>
      <w:r w:rsidRPr="002D6391">
        <w:rPr>
          <w:rFonts w:ascii="Calibri" w:hAnsi="Calibri" w:cs="Calibri"/>
        </w:rPr>
        <w:t>Data Flow Diagram</w:t>
      </w:r>
      <w:bookmarkEnd w:id="31"/>
      <w:bookmarkEnd w:id="32"/>
    </w:p>
    <w:p w:rsidR="00D229A6" w:rsidRPr="002B094F" w:rsidRDefault="00C3002A" w:rsidP="00D229A6">
      <w:pPr>
        <w:rPr>
          <w:rFonts w:cs="Calibri"/>
        </w:rPr>
      </w:pPr>
      <w:r>
        <w:rPr>
          <w:rFonts w:cs="Calibri"/>
        </w:rPr>
        <w:t>Refer FDD</w:t>
      </w:r>
    </w:p>
    <w:p w:rsidR="00D229A6" w:rsidRPr="002D6391" w:rsidRDefault="00AC4CD8" w:rsidP="00387BF4">
      <w:pPr>
        <w:pStyle w:val="Heading3"/>
        <w:tabs>
          <w:tab w:val="clear" w:pos="1017"/>
        </w:tabs>
        <w:ind w:left="562" w:hanging="562"/>
        <w:rPr>
          <w:rFonts w:ascii="Calibri" w:hAnsi="Calibri" w:cs="Calibri"/>
        </w:rPr>
      </w:pPr>
      <w:bookmarkStart w:id="33" w:name="_Toc375924736"/>
      <w:bookmarkStart w:id="34" w:name="_Toc406065232"/>
      <w:bookmarkStart w:id="35" w:name="_Toc445464811"/>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33"/>
      <w:bookmarkEnd w:id="34"/>
      <w:bookmarkEnd w:id="35"/>
    </w:p>
    <w:p w:rsidR="00D229A6" w:rsidRPr="002B094F" w:rsidRDefault="00D229A6" w:rsidP="00D229A6">
      <w:pPr>
        <w:rPr>
          <w:lang w:bidi="ar-SA"/>
        </w:rPr>
      </w:pPr>
    </w:p>
    <w:p w:rsidR="00D229A6" w:rsidRPr="00A32585" w:rsidRDefault="00AC4CD8" w:rsidP="00D229A6">
      <w:pPr>
        <w:pStyle w:val="Heading3"/>
        <w:ind w:left="562" w:hanging="562"/>
        <w:rPr>
          <w:rFonts w:ascii="Calibri" w:hAnsi="Calibri" w:cs="Calibri"/>
        </w:rPr>
      </w:pPr>
      <w:bookmarkStart w:id="36" w:name="_Toc375924737"/>
      <w:bookmarkStart w:id="37" w:name="_Toc406065233"/>
      <w:bookmarkStart w:id="38" w:name="_Toc445464812"/>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36"/>
      <w:bookmarkEnd w:id="37"/>
      <w:bookmarkEnd w:id="38"/>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39" w:name="_Toc338170479"/>
      <w:bookmarkStart w:id="40" w:name="_Toc375678228"/>
      <w:bookmarkStart w:id="41" w:name="_Toc418080062"/>
      <w:bookmarkStart w:id="42" w:name="_Toc421709912"/>
      <w:bookmarkStart w:id="43" w:name="_Toc445464813"/>
      <w:r w:rsidRPr="00AC4CD8">
        <w:rPr>
          <w:rFonts w:ascii="Calibri" w:hAnsi="Calibri" w:cs="Calibri"/>
        </w:rPr>
        <w:lastRenderedPageBreak/>
        <w:t>Constant Data Dictionary</w:t>
      </w:r>
      <w:bookmarkEnd w:id="39"/>
      <w:bookmarkEnd w:id="40"/>
      <w:bookmarkEnd w:id="41"/>
      <w:bookmarkEnd w:id="42"/>
      <w:bookmarkEnd w:id="43"/>
    </w:p>
    <w:p w:rsidR="00AC4CD8" w:rsidRPr="00DA5500" w:rsidRDefault="00AC4CD8" w:rsidP="00AC4CD8">
      <w:pPr>
        <w:pStyle w:val="Heading2"/>
        <w:spacing w:after="60"/>
        <w:rPr>
          <w:rFonts w:ascii="Calibri" w:hAnsi="Calibri"/>
        </w:rPr>
      </w:pPr>
      <w:bookmarkStart w:id="44" w:name="_Toc421011506"/>
      <w:bookmarkStart w:id="45" w:name="_Toc421786527"/>
      <w:bookmarkStart w:id="46" w:name="_Toc445464814"/>
      <w:bookmarkStart w:id="47" w:name="_Toc418080064"/>
      <w:r w:rsidRPr="00DA5500">
        <w:rPr>
          <w:rFonts w:ascii="Calibri" w:hAnsi="Calibri"/>
        </w:rPr>
        <w:t>Program (fixed) Constants</w:t>
      </w:r>
      <w:bookmarkEnd w:id="44"/>
      <w:bookmarkEnd w:id="45"/>
      <w:bookmarkEnd w:id="46"/>
    </w:p>
    <w:p w:rsidR="00AC4CD8" w:rsidRDefault="00AC4CD8" w:rsidP="00AC4CD8">
      <w:pPr>
        <w:pStyle w:val="Heading3"/>
        <w:tabs>
          <w:tab w:val="clear" w:pos="1017"/>
          <w:tab w:val="num" w:pos="567"/>
        </w:tabs>
        <w:ind w:left="567"/>
        <w:rPr>
          <w:rFonts w:ascii="Calibri" w:hAnsi="Calibri"/>
        </w:rPr>
      </w:pPr>
      <w:bookmarkStart w:id="48" w:name="_Toc445464815"/>
      <w:bookmarkEnd w:id="47"/>
      <w:r w:rsidRPr="00DA5500">
        <w:rPr>
          <w:rFonts w:ascii="Calibri" w:hAnsi="Calibri"/>
        </w:rPr>
        <w:t>Embedded Constants</w:t>
      </w:r>
      <w:bookmarkEnd w:id="48"/>
    </w:p>
    <w:tbl>
      <w:tblPr>
        <w:tblW w:w="748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170"/>
        <w:gridCol w:w="1260"/>
        <w:gridCol w:w="1170"/>
      </w:tblGrid>
      <w:tr w:rsidR="00A33D92" w:rsidRPr="00AA38E8" w:rsidTr="00886D7D">
        <w:tc>
          <w:tcPr>
            <w:tcW w:w="3888" w:type="dxa"/>
            <w:tcBorders>
              <w:top w:val="single" w:sz="6" w:space="0" w:color="auto"/>
              <w:left w:val="single" w:sz="6" w:space="0" w:color="auto"/>
              <w:bottom w:val="single" w:sz="6" w:space="0" w:color="auto"/>
              <w:right w:val="single" w:sz="6" w:space="0" w:color="auto"/>
            </w:tcBorders>
            <w:shd w:val="pct30" w:color="FFFF00" w:fill="FFFFFF"/>
          </w:tcPr>
          <w:p w:rsidR="00A33D92" w:rsidRPr="00AA38E8" w:rsidRDefault="00A33D92" w:rsidP="00886D7D">
            <w:pPr>
              <w:spacing w:before="60"/>
              <w:jc w:val="center"/>
              <w:rPr>
                <w:rFonts w:cs="Calibri"/>
                <w:sz w:val="16"/>
                <w:szCs w:val="16"/>
              </w:rPr>
            </w:pPr>
            <w:r w:rsidRPr="00AA38E8">
              <w:rPr>
                <w:rFonts w:cs="Calibri"/>
                <w:sz w:val="16"/>
                <w:szCs w:val="16"/>
              </w:rPr>
              <w:t>Constant Name</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A33D92" w:rsidRPr="00AA38E8" w:rsidRDefault="00A33D92" w:rsidP="00886D7D">
            <w:pPr>
              <w:spacing w:before="60"/>
              <w:jc w:val="center"/>
              <w:rPr>
                <w:rFonts w:cs="Calibri"/>
                <w:sz w:val="16"/>
                <w:szCs w:val="16"/>
              </w:rPr>
            </w:pPr>
            <w:r w:rsidRPr="00AA38E8">
              <w:rPr>
                <w:rFonts w:cs="Calibri"/>
                <w:sz w:val="16"/>
                <w:szCs w:val="16"/>
              </w:rPr>
              <w:t>Resolution</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A33D92" w:rsidRPr="00AA38E8" w:rsidRDefault="00A33D92" w:rsidP="00886D7D">
            <w:pPr>
              <w:spacing w:before="60"/>
              <w:jc w:val="center"/>
              <w:rPr>
                <w:rFonts w:cs="Calibri"/>
                <w:sz w:val="16"/>
                <w:szCs w:val="16"/>
              </w:rPr>
            </w:pPr>
            <w:r w:rsidRPr="00AA38E8">
              <w:rPr>
                <w:rFonts w:cs="Calibri"/>
                <w:sz w:val="16"/>
                <w:szCs w:val="16"/>
              </w:rPr>
              <w:t>Units</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A33D92" w:rsidRPr="00AA38E8" w:rsidRDefault="00A33D92" w:rsidP="00886D7D">
            <w:pPr>
              <w:spacing w:before="60"/>
              <w:jc w:val="center"/>
              <w:rPr>
                <w:rFonts w:cs="Calibri"/>
                <w:sz w:val="16"/>
                <w:szCs w:val="16"/>
              </w:rPr>
            </w:pPr>
            <w:r w:rsidRPr="00AA38E8">
              <w:rPr>
                <w:rFonts w:cs="Calibri"/>
                <w:sz w:val="16"/>
                <w:szCs w:val="16"/>
              </w:rPr>
              <w:t>Value</w:t>
            </w:r>
          </w:p>
        </w:tc>
      </w:tr>
      <w:tr w:rsidR="00A33D92" w:rsidRPr="00AA38E8" w:rsidTr="00886D7D">
        <w:tc>
          <w:tcPr>
            <w:tcW w:w="3888" w:type="dxa"/>
            <w:tcBorders>
              <w:top w:val="single" w:sz="6" w:space="0" w:color="auto"/>
              <w:left w:val="single" w:sz="6" w:space="0" w:color="auto"/>
              <w:bottom w:val="single" w:sz="6" w:space="0" w:color="auto"/>
              <w:right w:val="single" w:sz="6" w:space="0" w:color="auto"/>
            </w:tcBorders>
          </w:tcPr>
          <w:p w:rsidR="00A33D92" w:rsidRPr="003162BA" w:rsidRDefault="00796BD4" w:rsidP="00886D7D">
            <w:pPr>
              <w:spacing w:before="60"/>
              <w:jc w:val="center"/>
              <w:rPr>
                <w:rFonts w:cs="Calibri"/>
                <w:sz w:val="16"/>
                <w:szCs w:val="16"/>
              </w:rPr>
            </w:pPr>
            <w:r w:rsidRPr="00796BD4">
              <w:rPr>
                <w:rFonts w:cs="Calibri"/>
                <w:sz w:val="16"/>
                <w:szCs w:val="16"/>
              </w:rPr>
              <w:t>MAXMGNMASK_CNT_U08</w:t>
            </w:r>
          </w:p>
        </w:tc>
        <w:tc>
          <w:tcPr>
            <w:tcW w:w="1170" w:type="dxa"/>
            <w:tcBorders>
              <w:top w:val="single" w:sz="6" w:space="0" w:color="auto"/>
              <w:left w:val="single" w:sz="6" w:space="0" w:color="auto"/>
              <w:bottom w:val="single" w:sz="6" w:space="0" w:color="auto"/>
              <w:right w:val="single" w:sz="6" w:space="0" w:color="auto"/>
            </w:tcBorders>
          </w:tcPr>
          <w:p w:rsidR="00A33D92" w:rsidDel="003162BA" w:rsidRDefault="00A33D92" w:rsidP="00886D7D">
            <w:pPr>
              <w:spacing w:before="60"/>
              <w:jc w:val="center"/>
              <w:rPr>
                <w:rFonts w:cs="Calibri"/>
                <w:sz w:val="16"/>
                <w:szCs w:val="16"/>
              </w:rPr>
            </w:pPr>
            <w:r>
              <w:rPr>
                <w:rFonts w:cs="Calibri"/>
                <w:sz w:val="16"/>
                <w:szCs w:val="16"/>
              </w:rPr>
              <w:t>1</w:t>
            </w:r>
          </w:p>
        </w:tc>
        <w:tc>
          <w:tcPr>
            <w:tcW w:w="1260" w:type="dxa"/>
            <w:tcBorders>
              <w:top w:val="single" w:sz="6" w:space="0" w:color="auto"/>
              <w:left w:val="single" w:sz="6" w:space="0" w:color="auto"/>
              <w:bottom w:val="single" w:sz="6" w:space="0" w:color="auto"/>
              <w:right w:val="single" w:sz="6" w:space="0" w:color="auto"/>
            </w:tcBorders>
          </w:tcPr>
          <w:p w:rsidR="00A33D92" w:rsidRDefault="00A33D92" w:rsidP="00886D7D">
            <w:pPr>
              <w:tabs>
                <w:tab w:val="left" w:pos="1551"/>
              </w:tabs>
              <w:rPr>
                <w:rFonts w:cs="Calibri"/>
                <w:sz w:val="16"/>
                <w:szCs w:val="16"/>
              </w:rPr>
            </w:pPr>
            <w:r>
              <w:rPr>
                <w:rFonts w:cs="Calibri"/>
                <w:sz w:val="16"/>
                <w:szCs w:val="16"/>
              </w:rPr>
              <w:t xml:space="preserve">           Cnt</w:t>
            </w:r>
          </w:p>
        </w:tc>
        <w:tc>
          <w:tcPr>
            <w:tcW w:w="1170" w:type="dxa"/>
            <w:tcBorders>
              <w:top w:val="single" w:sz="6" w:space="0" w:color="auto"/>
              <w:left w:val="single" w:sz="6" w:space="0" w:color="auto"/>
              <w:bottom w:val="single" w:sz="6" w:space="0" w:color="auto"/>
              <w:right w:val="single" w:sz="6" w:space="0" w:color="auto"/>
            </w:tcBorders>
          </w:tcPr>
          <w:p w:rsidR="00A33D92" w:rsidRDefault="00A33D92" w:rsidP="00796BD4">
            <w:pPr>
              <w:tabs>
                <w:tab w:val="left" w:pos="1551"/>
              </w:tabs>
              <w:rPr>
                <w:rFonts w:cs="Calibri"/>
                <w:sz w:val="16"/>
                <w:szCs w:val="16"/>
              </w:rPr>
            </w:pPr>
            <w:r>
              <w:rPr>
                <w:rFonts w:cs="Calibri"/>
                <w:sz w:val="16"/>
                <w:szCs w:val="16"/>
              </w:rPr>
              <w:t xml:space="preserve">            </w:t>
            </w:r>
            <w:r w:rsidR="00796BD4">
              <w:rPr>
                <w:rFonts w:cs="Calibri"/>
                <w:sz w:val="16"/>
                <w:szCs w:val="16"/>
              </w:rPr>
              <w:t>1</w:t>
            </w:r>
          </w:p>
        </w:tc>
      </w:tr>
      <w:tr w:rsidR="00796BD4" w:rsidRPr="00AA38E8" w:rsidTr="00886D7D">
        <w:tc>
          <w:tcPr>
            <w:tcW w:w="3888" w:type="dxa"/>
            <w:tcBorders>
              <w:top w:val="single" w:sz="6" w:space="0" w:color="auto"/>
              <w:left w:val="single" w:sz="6" w:space="0" w:color="auto"/>
              <w:bottom w:val="single" w:sz="6" w:space="0" w:color="auto"/>
              <w:right w:val="single" w:sz="6" w:space="0" w:color="auto"/>
            </w:tcBorders>
          </w:tcPr>
          <w:p w:rsidR="00796BD4" w:rsidRPr="00A33D92" w:rsidRDefault="00796BD4" w:rsidP="00886D7D">
            <w:pPr>
              <w:spacing w:before="60"/>
              <w:jc w:val="center"/>
              <w:rPr>
                <w:rFonts w:cs="Calibri"/>
                <w:sz w:val="16"/>
                <w:szCs w:val="16"/>
              </w:rPr>
            </w:pPr>
            <w:r w:rsidRPr="00796BD4">
              <w:rPr>
                <w:rFonts w:cs="Calibri"/>
                <w:sz w:val="16"/>
                <w:szCs w:val="16"/>
              </w:rPr>
              <w:t>QUALMASK_CNT_U08</w:t>
            </w:r>
          </w:p>
        </w:tc>
        <w:tc>
          <w:tcPr>
            <w:tcW w:w="1170" w:type="dxa"/>
            <w:tcBorders>
              <w:top w:val="single" w:sz="6" w:space="0" w:color="auto"/>
              <w:left w:val="single" w:sz="6" w:space="0" w:color="auto"/>
              <w:bottom w:val="single" w:sz="6" w:space="0" w:color="auto"/>
              <w:right w:val="single" w:sz="6" w:space="0" w:color="auto"/>
            </w:tcBorders>
          </w:tcPr>
          <w:p w:rsidR="00796BD4" w:rsidRDefault="00796BD4" w:rsidP="00886D7D">
            <w:pPr>
              <w:spacing w:before="60"/>
              <w:jc w:val="center"/>
              <w:rPr>
                <w:rFonts w:cs="Calibri"/>
                <w:sz w:val="16"/>
                <w:szCs w:val="16"/>
              </w:rPr>
            </w:pPr>
            <w:r>
              <w:rPr>
                <w:rFonts w:cs="Calibri"/>
                <w:sz w:val="16"/>
                <w:szCs w:val="16"/>
              </w:rPr>
              <w:t>1</w:t>
            </w:r>
          </w:p>
        </w:tc>
        <w:tc>
          <w:tcPr>
            <w:tcW w:w="1260" w:type="dxa"/>
            <w:tcBorders>
              <w:top w:val="single" w:sz="6" w:space="0" w:color="auto"/>
              <w:left w:val="single" w:sz="6" w:space="0" w:color="auto"/>
              <w:bottom w:val="single" w:sz="6" w:space="0" w:color="auto"/>
              <w:right w:val="single" w:sz="6" w:space="0" w:color="auto"/>
            </w:tcBorders>
          </w:tcPr>
          <w:p w:rsidR="00796BD4" w:rsidRDefault="00796BD4">
            <w:r w:rsidRPr="00EF2752">
              <w:rPr>
                <w:rFonts w:cs="Calibri"/>
                <w:sz w:val="16"/>
                <w:szCs w:val="16"/>
              </w:rPr>
              <w:t xml:space="preserve">           Cnt</w:t>
            </w:r>
          </w:p>
        </w:tc>
        <w:tc>
          <w:tcPr>
            <w:tcW w:w="1170" w:type="dxa"/>
            <w:tcBorders>
              <w:top w:val="single" w:sz="6" w:space="0" w:color="auto"/>
              <w:left w:val="single" w:sz="6" w:space="0" w:color="auto"/>
              <w:bottom w:val="single" w:sz="6" w:space="0" w:color="auto"/>
              <w:right w:val="single" w:sz="6" w:space="0" w:color="auto"/>
            </w:tcBorders>
          </w:tcPr>
          <w:p w:rsidR="00796BD4" w:rsidRDefault="00796BD4" w:rsidP="00796BD4">
            <w:pPr>
              <w:tabs>
                <w:tab w:val="left" w:pos="1551"/>
              </w:tabs>
              <w:jc w:val="center"/>
              <w:rPr>
                <w:rFonts w:cs="Calibri"/>
                <w:sz w:val="16"/>
                <w:szCs w:val="16"/>
              </w:rPr>
            </w:pPr>
            <w:r>
              <w:rPr>
                <w:rFonts w:cs="Calibri"/>
                <w:sz w:val="16"/>
                <w:szCs w:val="16"/>
              </w:rPr>
              <w:t>2</w:t>
            </w:r>
          </w:p>
        </w:tc>
      </w:tr>
      <w:tr w:rsidR="00796BD4" w:rsidRPr="00AA38E8" w:rsidTr="00886D7D">
        <w:tc>
          <w:tcPr>
            <w:tcW w:w="3888" w:type="dxa"/>
            <w:tcBorders>
              <w:top w:val="single" w:sz="6" w:space="0" w:color="auto"/>
              <w:left w:val="single" w:sz="6" w:space="0" w:color="auto"/>
              <w:bottom w:val="single" w:sz="6" w:space="0" w:color="auto"/>
              <w:right w:val="single" w:sz="6" w:space="0" w:color="auto"/>
            </w:tcBorders>
          </w:tcPr>
          <w:p w:rsidR="00796BD4" w:rsidRPr="00A33D92" w:rsidRDefault="00796BD4" w:rsidP="00886D7D">
            <w:pPr>
              <w:spacing w:before="60"/>
              <w:jc w:val="center"/>
              <w:rPr>
                <w:rFonts w:cs="Calibri"/>
                <w:sz w:val="16"/>
                <w:szCs w:val="16"/>
              </w:rPr>
            </w:pPr>
            <w:r w:rsidRPr="00796BD4">
              <w:rPr>
                <w:rFonts w:cs="Calibri"/>
                <w:sz w:val="16"/>
                <w:szCs w:val="16"/>
              </w:rPr>
              <w:t>DCTRENDMASK_CNT_U08</w:t>
            </w:r>
          </w:p>
        </w:tc>
        <w:tc>
          <w:tcPr>
            <w:tcW w:w="1170" w:type="dxa"/>
            <w:tcBorders>
              <w:top w:val="single" w:sz="6" w:space="0" w:color="auto"/>
              <w:left w:val="single" w:sz="6" w:space="0" w:color="auto"/>
              <w:bottom w:val="single" w:sz="6" w:space="0" w:color="auto"/>
              <w:right w:val="single" w:sz="6" w:space="0" w:color="auto"/>
            </w:tcBorders>
          </w:tcPr>
          <w:p w:rsidR="00796BD4" w:rsidRDefault="00796BD4" w:rsidP="00886D7D">
            <w:pPr>
              <w:spacing w:before="60"/>
              <w:jc w:val="center"/>
              <w:rPr>
                <w:rFonts w:cs="Calibri"/>
                <w:sz w:val="16"/>
                <w:szCs w:val="16"/>
              </w:rPr>
            </w:pPr>
            <w:r>
              <w:rPr>
                <w:rFonts w:cs="Calibri"/>
                <w:sz w:val="16"/>
                <w:szCs w:val="16"/>
              </w:rPr>
              <w:t>1</w:t>
            </w:r>
          </w:p>
        </w:tc>
        <w:tc>
          <w:tcPr>
            <w:tcW w:w="1260" w:type="dxa"/>
            <w:tcBorders>
              <w:top w:val="single" w:sz="6" w:space="0" w:color="auto"/>
              <w:left w:val="single" w:sz="6" w:space="0" w:color="auto"/>
              <w:bottom w:val="single" w:sz="6" w:space="0" w:color="auto"/>
              <w:right w:val="single" w:sz="6" w:space="0" w:color="auto"/>
            </w:tcBorders>
          </w:tcPr>
          <w:p w:rsidR="00796BD4" w:rsidRDefault="00796BD4">
            <w:r w:rsidRPr="00EF2752">
              <w:rPr>
                <w:rFonts w:cs="Calibri"/>
                <w:sz w:val="16"/>
                <w:szCs w:val="16"/>
              </w:rPr>
              <w:t xml:space="preserve">           Cnt</w:t>
            </w:r>
          </w:p>
        </w:tc>
        <w:tc>
          <w:tcPr>
            <w:tcW w:w="1170" w:type="dxa"/>
            <w:tcBorders>
              <w:top w:val="single" w:sz="6" w:space="0" w:color="auto"/>
              <w:left w:val="single" w:sz="6" w:space="0" w:color="auto"/>
              <w:bottom w:val="single" w:sz="6" w:space="0" w:color="auto"/>
              <w:right w:val="single" w:sz="6" w:space="0" w:color="auto"/>
            </w:tcBorders>
          </w:tcPr>
          <w:p w:rsidR="00796BD4" w:rsidRDefault="00796BD4" w:rsidP="00796BD4">
            <w:pPr>
              <w:tabs>
                <w:tab w:val="left" w:pos="1551"/>
              </w:tabs>
              <w:jc w:val="center"/>
              <w:rPr>
                <w:rFonts w:cs="Calibri"/>
                <w:sz w:val="16"/>
                <w:szCs w:val="16"/>
              </w:rPr>
            </w:pPr>
            <w:r>
              <w:rPr>
                <w:rFonts w:cs="Calibri"/>
                <w:sz w:val="16"/>
                <w:szCs w:val="16"/>
              </w:rPr>
              <w:t>4</w:t>
            </w:r>
          </w:p>
        </w:tc>
      </w:tr>
      <w:tr w:rsidR="00796BD4" w:rsidRPr="00AA38E8" w:rsidTr="00886D7D">
        <w:tc>
          <w:tcPr>
            <w:tcW w:w="3888" w:type="dxa"/>
            <w:tcBorders>
              <w:top w:val="single" w:sz="6" w:space="0" w:color="auto"/>
              <w:left w:val="single" w:sz="6" w:space="0" w:color="auto"/>
              <w:bottom w:val="single" w:sz="6" w:space="0" w:color="auto"/>
              <w:right w:val="single" w:sz="6" w:space="0" w:color="auto"/>
            </w:tcBorders>
          </w:tcPr>
          <w:p w:rsidR="00796BD4" w:rsidRPr="00A33D92" w:rsidRDefault="00796BD4" w:rsidP="00886D7D">
            <w:pPr>
              <w:spacing w:before="60"/>
              <w:jc w:val="center"/>
              <w:rPr>
                <w:rFonts w:cs="Calibri"/>
                <w:sz w:val="16"/>
                <w:szCs w:val="16"/>
              </w:rPr>
            </w:pPr>
            <w:r w:rsidRPr="00796BD4">
              <w:rPr>
                <w:rFonts w:cs="Calibri"/>
                <w:sz w:val="16"/>
                <w:szCs w:val="16"/>
              </w:rPr>
              <w:t>FREQDIAGCMASK_CNT_U08</w:t>
            </w:r>
          </w:p>
        </w:tc>
        <w:tc>
          <w:tcPr>
            <w:tcW w:w="1170" w:type="dxa"/>
            <w:tcBorders>
              <w:top w:val="single" w:sz="6" w:space="0" w:color="auto"/>
              <w:left w:val="single" w:sz="6" w:space="0" w:color="auto"/>
              <w:bottom w:val="single" w:sz="6" w:space="0" w:color="auto"/>
              <w:right w:val="single" w:sz="6" w:space="0" w:color="auto"/>
            </w:tcBorders>
          </w:tcPr>
          <w:p w:rsidR="00796BD4" w:rsidRDefault="00796BD4" w:rsidP="00886D7D">
            <w:pPr>
              <w:spacing w:before="60"/>
              <w:jc w:val="center"/>
              <w:rPr>
                <w:rFonts w:cs="Calibri"/>
                <w:sz w:val="16"/>
                <w:szCs w:val="16"/>
              </w:rPr>
            </w:pPr>
            <w:r>
              <w:rPr>
                <w:rFonts w:cs="Calibri"/>
                <w:sz w:val="16"/>
                <w:szCs w:val="16"/>
              </w:rPr>
              <w:t>1</w:t>
            </w:r>
          </w:p>
        </w:tc>
        <w:tc>
          <w:tcPr>
            <w:tcW w:w="1260" w:type="dxa"/>
            <w:tcBorders>
              <w:top w:val="single" w:sz="6" w:space="0" w:color="auto"/>
              <w:left w:val="single" w:sz="6" w:space="0" w:color="auto"/>
              <w:bottom w:val="single" w:sz="6" w:space="0" w:color="auto"/>
              <w:right w:val="single" w:sz="6" w:space="0" w:color="auto"/>
            </w:tcBorders>
          </w:tcPr>
          <w:p w:rsidR="00796BD4" w:rsidRDefault="00796BD4">
            <w:r w:rsidRPr="00EF2752">
              <w:rPr>
                <w:rFonts w:cs="Calibri"/>
                <w:sz w:val="16"/>
                <w:szCs w:val="16"/>
              </w:rPr>
              <w:t xml:space="preserve">           Cnt</w:t>
            </w:r>
          </w:p>
        </w:tc>
        <w:tc>
          <w:tcPr>
            <w:tcW w:w="1170" w:type="dxa"/>
            <w:tcBorders>
              <w:top w:val="single" w:sz="6" w:space="0" w:color="auto"/>
              <w:left w:val="single" w:sz="6" w:space="0" w:color="auto"/>
              <w:bottom w:val="single" w:sz="6" w:space="0" w:color="auto"/>
              <w:right w:val="single" w:sz="6" w:space="0" w:color="auto"/>
            </w:tcBorders>
          </w:tcPr>
          <w:p w:rsidR="00796BD4" w:rsidRDefault="00796BD4" w:rsidP="00796BD4">
            <w:pPr>
              <w:tabs>
                <w:tab w:val="left" w:pos="1551"/>
              </w:tabs>
              <w:jc w:val="center"/>
              <w:rPr>
                <w:rFonts w:cs="Calibri"/>
                <w:sz w:val="16"/>
                <w:szCs w:val="16"/>
              </w:rPr>
            </w:pPr>
            <w:r>
              <w:rPr>
                <w:rFonts w:cs="Calibri"/>
                <w:sz w:val="16"/>
                <w:szCs w:val="16"/>
              </w:rPr>
              <w:t>8</w:t>
            </w:r>
          </w:p>
        </w:tc>
      </w:tr>
      <w:tr w:rsidR="00796BD4" w:rsidRPr="00AA38E8" w:rsidTr="00886D7D">
        <w:tc>
          <w:tcPr>
            <w:tcW w:w="3888" w:type="dxa"/>
            <w:tcBorders>
              <w:top w:val="single" w:sz="6" w:space="0" w:color="auto"/>
              <w:left w:val="single" w:sz="6" w:space="0" w:color="auto"/>
              <w:bottom w:val="single" w:sz="6" w:space="0" w:color="auto"/>
              <w:right w:val="single" w:sz="6" w:space="0" w:color="auto"/>
            </w:tcBorders>
          </w:tcPr>
          <w:p w:rsidR="00796BD4" w:rsidRPr="00A33D92" w:rsidRDefault="00796BD4" w:rsidP="00886D7D">
            <w:pPr>
              <w:spacing w:before="60"/>
              <w:jc w:val="center"/>
              <w:rPr>
                <w:rFonts w:cs="Calibri"/>
                <w:sz w:val="16"/>
                <w:szCs w:val="16"/>
              </w:rPr>
            </w:pPr>
            <w:r w:rsidRPr="00796BD4">
              <w:rPr>
                <w:rFonts w:cs="Calibri"/>
                <w:sz w:val="16"/>
                <w:szCs w:val="16"/>
              </w:rPr>
              <w:t>WHLSPDCORRLNMASK_CNT_U08</w:t>
            </w:r>
          </w:p>
        </w:tc>
        <w:tc>
          <w:tcPr>
            <w:tcW w:w="1170" w:type="dxa"/>
            <w:tcBorders>
              <w:top w:val="single" w:sz="6" w:space="0" w:color="auto"/>
              <w:left w:val="single" w:sz="6" w:space="0" w:color="auto"/>
              <w:bottom w:val="single" w:sz="6" w:space="0" w:color="auto"/>
              <w:right w:val="single" w:sz="6" w:space="0" w:color="auto"/>
            </w:tcBorders>
          </w:tcPr>
          <w:p w:rsidR="00796BD4" w:rsidRDefault="00796BD4" w:rsidP="00886D7D">
            <w:pPr>
              <w:spacing w:before="60"/>
              <w:jc w:val="center"/>
              <w:rPr>
                <w:rFonts w:cs="Calibri"/>
                <w:sz w:val="16"/>
                <w:szCs w:val="16"/>
              </w:rPr>
            </w:pPr>
            <w:r>
              <w:rPr>
                <w:rFonts w:cs="Calibri"/>
                <w:sz w:val="16"/>
                <w:szCs w:val="16"/>
              </w:rPr>
              <w:t>1</w:t>
            </w:r>
          </w:p>
        </w:tc>
        <w:tc>
          <w:tcPr>
            <w:tcW w:w="1260" w:type="dxa"/>
            <w:tcBorders>
              <w:top w:val="single" w:sz="6" w:space="0" w:color="auto"/>
              <w:left w:val="single" w:sz="6" w:space="0" w:color="auto"/>
              <w:bottom w:val="single" w:sz="6" w:space="0" w:color="auto"/>
              <w:right w:val="single" w:sz="6" w:space="0" w:color="auto"/>
            </w:tcBorders>
          </w:tcPr>
          <w:p w:rsidR="00796BD4" w:rsidRDefault="00796BD4">
            <w:r w:rsidRPr="00EF2752">
              <w:rPr>
                <w:rFonts w:cs="Calibri"/>
                <w:sz w:val="16"/>
                <w:szCs w:val="16"/>
              </w:rPr>
              <w:t xml:space="preserve">           Cnt</w:t>
            </w:r>
          </w:p>
        </w:tc>
        <w:tc>
          <w:tcPr>
            <w:tcW w:w="1170" w:type="dxa"/>
            <w:tcBorders>
              <w:top w:val="single" w:sz="6" w:space="0" w:color="auto"/>
              <w:left w:val="single" w:sz="6" w:space="0" w:color="auto"/>
              <w:bottom w:val="single" w:sz="6" w:space="0" w:color="auto"/>
              <w:right w:val="single" w:sz="6" w:space="0" w:color="auto"/>
            </w:tcBorders>
          </w:tcPr>
          <w:p w:rsidR="00796BD4" w:rsidRDefault="00796BD4" w:rsidP="00796BD4">
            <w:pPr>
              <w:tabs>
                <w:tab w:val="left" w:pos="1551"/>
              </w:tabs>
              <w:jc w:val="center"/>
              <w:rPr>
                <w:rFonts w:cs="Calibri"/>
                <w:sz w:val="16"/>
                <w:szCs w:val="16"/>
              </w:rPr>
            </w:pPr>
            <w:r>
              <w:rPr>
                <w:rFonts w:cs="Calibri"/>
                <w:sz w:val="16"/>
                <w:szCs w:val="16"/>
              </w:rPr>
              <w:t>16</w:t>
            </w:r>
          </w:p>
        </w:tc>
      </w:tr>
      <w:tr w:rsidR="0085428C" w:rsidRPr="00AA38E8" w:rsidTr="00886D7D">
        <w:tc>
          <w:tcPr>
            <w:tcW w:w="3888" w:type="dxa"/>
            <w:tcBorders>
              <w:top w:val="single" w:sz="6" w:space="0" w:color="auto"/>
              <w:left w:val="single" w:sz="6" w:space="0" w:color="auto"/>
              <w:bottom w:val="single" w:sz="6" w:space="0" w:color="auto"/>
              <w:right w:val="single" w:sz="6" w:space="0" w:color="auto"/>
            </w:tcBorders>
          </w:tcPr>
          <w:p w:rsidR="0085428C" w:rsidRPr="00796BD4" w:rsidRDefault="00447BCA" w:rsidP="00886D7D">
            <w:pPr>
              <w:spacing w:before="60"/>
              <w:jc w:val="center"/>
              <w:rPr>
                <w:rFonts w:cs="Calibri"/>
                <w:sz w:val="16"/>
                <w:szCs w:val="16"/>
              </w:rPr>
            </w:pPr>
            <w:r w:rsidRPr="00447BCA">
              <w:rPr>
                <w:rFonts w:cs="Calibri"/>
                <w:sz w:val="16"/>
                <w:szCs w:val="16"/>
              </w:rPr>
              <w:t>MINSTOMILLISEC_ULS_F32</w:t>
            </w:r>
          </w:p>
        </w:tc>
        <w:tc>
          <w:tcPr>
            <w:tcW w:w="1170" w:type="dxa"/>
            <w:tcBorders>
              <w:top w:val="single" w:sz="6" w:space="0" w:color="auto"/>
              <w:left w:val="single" w:sz="6" w:space="0" w:color="auto"/>
              <w:bottom w:val="single" w:sz="6" w:space="0" w:color="auto"/>
              <w:right w:val="single" w:sz="6" w:space="0" w:color="auto"/>
            </w:tcBorders>
          </w:tcPr>
          <w:p w:rsidR="0085428C" w:rsidRDefault="0085428C" w:rsidP="00886D7D">
            <w:pPr>
              <w:spacing w:before="60"/>
              <w:jc w:val="center"/>
              <w:rPr>
                <w:rFonts w:cs="Calibri"/>
                <w:sz w:val="16"/>
                <w:szCs w:val="16"/>
              </w:rPr>
            </w:pPr>
            <w:r>
              <w:rPr>
                <w:rFonts w:cs="Calibri"/>
                <w:sz w:val="16"/>
                <w:szCs w:val="16"/>
              </w:rPr>
              <w:t>1</w:t>
            </w:r>
          </w:p>
        </w:tc>
        <w:tc>
          <w:tcPr>
            <w:tcW w:w="1260" w:type="dxa"/>
            <w:tcBorders>
              <w:top w:val="single" w:sz="6" w:space="0" w:color="auto"/>
              <w:left w:val="single" w:sz="6" w:space="0" w:color="auto"/>
              <w:bottom w:val="single" w:sz="6" w:space="0" w:color="auto"/>
              <w:right w:val="single" w:sz="6" w:space="0" w:color="auto"/>
            </w:tcBorders>
          </w:tcPr>
          <w:p w:rsidR="0085428C" w:rsidRPr="00EF2752" w:rsidRDefault="0085428C" w:rsidP="0085428C">
            <w:pPr>
              <w:jc w:val="center"/>
              <w:rPr>
                <w:rFonts w:cs="Calibri"/>
                <w:sz w:val="16"/>
                <w:szCs w:val="16"/>
              </w:rPr>
            </w:pPr>
            <w:r>
              <w:rPr>
                <w:rFonts w:cs="Calibri"/>
                <w:sz w:val="16"/>
                <w:szCs w:val="16"/>
              </w:rPr>
              <w:t>Cnt</w:t>
            </w:r>
          </w:p>
        </w:tc>
        <w:tc>
          <w:tcPr>
            <w:tcW w:w="1170" w:type="dxa"/>
            <w:tcBorders>
              <w:top w:val="single" w:sz="6" w:space="0" w:color="auto"/>
              <w:left w:val="single" w:sz="6" w:space="0" w:color="auto"/>
              <w:bottom w:val="single" w:sz="6" w:space="0" w:color="auto"/>
              <w:right w:val="single" w:sz="6" w:space="0" w:color="auto"/>
            </w:tcBorders>
          </w:tcPr>
          <w:p w:rsidR="0085428C" w:rsidRDefault="00447BCA" w:rsidP="00796BD4">
            <w:pPr>
              <w:tabs>
                <w:tab w:val="left" w:pos="1551"/>
              </w:tabs>
              <w:jc w:val="center"/>
              <w:rPr>
                <w:rFonts w:cs="Calibri"/>
                <w:sz w:val="16"/>
                <w:szCs w:val="16"/>
              </w:rPr>
            </w:pPr>
            <w:r w:rsidRPr="00447BCA">
              <w:rPr>
                <w:rFonts w:cs="Calibri"/>
                <w:sz w:val="16"/>
                <w:szCs w:val="16"/>
              </w:rPr>
              <w:t>60000</w:t>
            </w:r>
          </w:p>
        </w:tc>
      </w:tr>
    </w:tbl>
    <w:p w:rsidR="00A33D92" w:rsidRPr="00A33D92" w:rsidRDefault="00A33D92" w:rsidP="00A33D92">
      <w:pPr>
        <w:rPr>
          <w:lang w:bidi="ar-SA"/>
        </w:rPr>
      </w:pPr>
    </w:p>
    <w:p w:rsidR="000A5AA5" w:rsidRPr="000A5AA5" w:rsidRDefault="00A33D92" w:rsidP="000A5AA5">
      <w:pPr>
        <w:rPr>
          <w:lang w:bidi="ar-SA"/>
        </w:rPr>
      </w:pPr>
      <w:r>
        <w:rPr>
          <w:lang w:bidi="ar-SA"/>
        </w:rPr>
        <w:t>For other constants, r</w:t>
      </w:r>
      <w:r w:rsidR="000A5AA5">
        <w:rPr>
          <w:lang w:bidi="ar-SA"/>
        </w:rPr>
        <w:t>efer .m file</w:t>
      </w:r>
      <w:r>
        <w:rPr>
          <w:lang w:bidi="ar-SA"/>
        </w:rPr>
        <w:t>.</w:t>
      </w:r>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49" w:name="_Ref87065593"/>
      <w:bookmarkStart w:id="50" w:name="_Toc338170483"/>
      <w:bookmarkStart w:id="51" w:name="_Toc375678229"/>
      <w:bookmarkStart w:id="52" w:name="_Toc418080067"/>
      <w:bookmarkStart w:id="53" w:name="_Toc421786702"/>
      <w:bookmarkStart w:id="54" w:name="_Toc445464816"/>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49"/>
      <w:bookmarkEnd w:id="50"/>
      <w:bookmarkEnd w:id="51"/>
      <w:bookmarkEnd w:id="52"/>
      <w:bookmarkEnd w:id="53"/>
      <w:bookmarkEnd w:id="54"/>
    </w:p>
    <w:p w:rsidR="002B094F" w:rsidRPr="00987B4A" w:rsidRDefault="002B094F" w:rsidP="00007584">
      <w:pPr>
        <w:pStyle w:val="Heading2"/>
        <w:spacing w:after="60"/>
        <w:rPr>
          <w:rFonts w:ascii="Calibri" w:hAnsi="Calibri"/>
        </w:rPr>
      </w:pPr>
      <w:bookmarkStart w:id="55" w:name="_Toc338170484"/>
      <w:bookmarkStart w:id="56" w:name="_Toc418080068"/>
      <w:bookmarkStart w:id="57" w:name="_Toc421709916"/>
      <w:bookmarkStart w:id="58" w:name="_Toc445464817"/>
      <w:r w:rsidRPr="00007584">
        <w:rPr>
          <w:rFonts w:ascii="Calibri" w:hAnsi="Calibri"/>
        </w:rPr>
        <w:t>Sub</w:t>
      </w:r>
      <w:r w:rsidRPr="00987B4A">
        <w:rPr>
          <w:rFonts w:ascii="Calibri" w:hAnsi="Calibri"/>
        </w:rPr>
        <w:t>-Module Functions</w:t>
      </w:r>
      <w:bookmarkEnd w:id="55"/>
      <w:bookmarkEnd w:id="56"/>
      <w:bookmarkEnd w:id="57"/>
      <w:bookmarkEnd w:id="58"/>
    </w:p>
    <w:p w:rsidR="00007584" w:rsidRPr="00B37B03" w:rsidRDefault="00007584" w:rsidP="00B37B03">
      <w:pPr>
        <w:pStyle w:val="Heading2"/>
        <w:numPr>
          <w:ilvl w:val="2"/>
          <w:numId w:val="11"/>
        </w:numPr>
        <w:tabs>
          <w:tab w:val="clear" w:pos="1017"/>
          <w:tab w:val="num" w:pos="567"/>
        </w:tabs>
        <w:spacing w:after="60"/>
        <w:ind w:left="567"/>
        <w:rPr>
          <w:rFonts w:ascii="Calibri" w:hAnsi="Calibri" w:cs="Calibri"/>
        </w:rPr>
      </w:pPr>
      <w:bookmarkStart w:id="59" w:name="_Toc421011514"/>
      <w:bookmarkStart w:id="60" w:name="_Toc445464818"/>
      <w:r w:rsidRPr="00B37B03">
        <w:rPr>
          <w:rFonts w:ascii="Calibri" w:hAnsi="Calibri" w:cs="Calibri"/>
        </w:rPr>
        <w:t xml:space="preserve">Init: </w:t>
      </w:r>
      <w:bookmarkEnd w:id="59"/>
      <w:r w:rsidR="004C2582">
        <w:rPr>
          <w:rFonts w:ascii="Calibri" w:hAnsi="Calibri" w:cs="Calibri"/>
        </w:rPr>
        <w:t>WhlImbRejctn</w:t>
      </w:r>
      <w:r w:rsidR="0052226A" w:rsidRPr="00B37B03">
        <w:rPr>
          <w:rFonts w:ascii="Calibri" w:hAnsi="Calibri" w:cs="Calibri"/>
        </w:rPr>
        <w:t>Init1</w:t>
      </w:r>
      <w:bookmarkEnd w:id="60"/>
    </w:p>
    <w:p w:rsidR="00714679" w:rsidRDefault="00714679" w:rsidP="00714679">
      <w:pPr>
        <w:pStyle w:val="Heading2"/>
        <w:numPr>
          <w:ilvl w:val="3"/>
          <w:numId w:val="11"/>
        </w:numPr>
        <w:spacing w:after="60"/>
        <w:rPr>
          <w:rFonts w:ascii="Calibri" w:hAnsi="Calibri" w:cs="Calibri"/>
        </w:rPr>
      </w:pPr>
      <w:bookmarkStart w:id="61" w:name="_Toc421011515"/>
      <w:bookmarkStart w:id="62" w:name="_Toc430945175"/>
      <w:bookmarkStart w:id="63" w:name="_Toc431482454"/>
      <w:bookmarkStart w:id="64" w:name="_Toc445464819"/>
      <w:r w:rsidRPr="00AA38E8">
        <w:rPr>
          <w:rFonts w:ascii="Calibri" w:hAnsi="Calibri" w:cs="Calibri"/>
        </w:rPr>
        <w:t>Design Rationale</w:t>
      </w:r>
      <w:bookmarkEnd w:id="61"/>
      <w:bookmarkEnd w:id="62"/>
      <w:bookmarkEnd w:id="63"/>
      <w:bookmarkEnd w:id="64"/>
    </w:p>
    <w:p w:rsidR="0052226A" w:rsidRPr="0052226A" w:rsidRDefault="00B37B03" w:rsidP="0052226A">
      <w:pPr>
        <w:rPr>
          <w:lang w:bidi="ar-SA"/>
        </w:rPr>
      </w:pPr>
      <w:r>
        <w:rPr>
          <w:lang w:bidi="ar-SA"/>
        </w:rPr>
        <w:t>Refer FDD</w:t>
      </w:r>
      <w:r w:rsidR="0052226A">
        <w:rPr>
          <w:lang w:bidi="ar-SA"/>
        </w:rPr>
        <w:t xml:space="preserve"> </w:t>
      </w:r>
    </w:p>
    <w:p w:rsidR="00714679" w:rsidRDefault="00714679" w:rsidP="00714679">
      <w:pPr>
        <w:pStyle w:val="Heading2"/>
        <w:numPr>
          <w:ilvl w:val="3"/>
          <w:numId w:val="11"/>
        </w:numPr>
        <w:spacing w:after="60"/>
        <w:rPr>
          <w:rFonts w:ascii="Calibri" w:hAnsi="Calibri" w:cs="Calibri"/>
        </w:rPr>
      </w:pPr>
      <w:bookmarkStart w:id="65" w:name="_Toc421011516"/>
      <w:bookmarkStart w:id="66" w:name="_Toc430945176"/>
      <w:bookmarkStart w:id="67" w:name="_Toc431482455"/>
      <w:bookmarkStart w:id="68" w:name="_Toc445464820"/>
      <w:r w:rsidRPr="00AA38E8">
        <w:rPr>
          <w:rFonts w:ascii="Calibri" w:hAnsi="Calibri" w:cs="Calibri"/>
        </w:rPr>
        <w:t>Module Outputs</w:t>
      </w:r>
      <w:bookmarkEnd w:id="65"/>
      <w:bookmarkEnd w:id="66"/>
      <w:bookmarkEnd w:id="67"/>
      <w:bookmarkEnd w:id="68"/>
    </w:p>
    <w:p w:rsidR="00B37B03" w:rsidRPr="00B37B03" w:rsidRDefault="00B37B03" w:rsidP="00B37B03">
      <w:pPr>
        <w:rPr>
          <w:lang w:bidi="ar-SA"/>
        </w:rPr>
      </w:pPr>
      <w:r>
        <w:rPr>
          <w:lang w:bidi="ar-SA"/>
        </w:rPr>
        <w:t>Refer FDD</w:t>
      </w:r>
    </w:p>
    <w:p w:rsidR="00DB3C1D" w:rsidRPr="00AA38E8" w:rsidRDefault="00DB3C1D" w:rsidP="00B37B03">
      <w:pPr>
        <w:pStyle w:val="Heading2"/>
        <w:numPr>
          <w:ilvl w:val="2"/>
          <w:numId w:val="11"/>
        </w:numPr>
        <w:tabs>
          <w:tab w:val="clear" w:pos="1017"/>
          <w:tab w:val="num" w:pos="567"/>
        </w:tabs>
        <w:spacing w:after="60"/>
        <w:ind w:left="567"/>
        <w:rPr>
          <w:rFonts w:ascii="Calibri" w:hAnsi="Calibri" w:cs="Calibri"/>
        </w:rPr>
      </w:pPr>
      <w:bookmarkStart w:id="69" w:name="_Toc421011518"/>
      <w:bookmarkStart w:id="70" w:name="_Toc445464821"/>
      <w:r w:rsidRPr="00AA38E8">
        <w:rPr>
          <w:rFonts w:ascii="Calibri" w:hAnsi="Calibri" w:cs="Calibri"/>
        </w:rPr>
        <w:t xml:space="preserve">Per: </w:t>
      </w:r>
      <w:bookmarkEnd w:id="69"/>
      <w:r w:rsidR="004C2582">
        <w:rPr>
          <w:rFonts w:ascii="Calibri" w:hAnsi="Calibri" w:cs="Calibri"/>
        </w:rPr>
        <w:t>WhlImbRejctn</w:t>
      </w:r>
      <w:r w:rsidR="00714679" w:rsidRPr="00714679">
        <w:rPr>
          <w:rFonts w:ascii="Calibri" w:hAnsi="Calibri" w:cs="Calibri"/>
        </w:rPr>
        <w:t>Per1</w:t>
      </w:r>
      <w:bookmarkEnd w:id="70"/>
    </w:p>
    <w:p w:rsidR="00DB3C1D" w:rsidRPr="00E84FCD" w:rsidRDefault="00DB3C1D" w:rsidP="00DB3C1D">
      <w:pPr>
        <w:pStyle w:val="Heading2"/>
        <w:numPr>
          <w:ilvl w:val="3"/>
          <w:numId w:val="11"/>
        </w:numPr>
        <w:spacing w:after="60"/>
        <w:rPr>
          <w:rFonts w:ascii="Calibri" w:hAnsi="Calibri" w:cs="Calibri"/>
        </w:rPr>
      </w:pPr>
      <w:bookmarkStart w:id="71" w:name="_Toc421011519"/>
      <w:bookmarkStart w:id="72" w:name="_Toc445464822"/>
      <w:r w:rsidRPr="00E84FCD">
        <w:rPr>
          <w:rFonts w:ascii="Calibri" w:hAnsi="Calibri" w:cs="Calibri"/>
        </w:rPr>
        <w:t>Design Rationale</w:t>
      </w:r>
      <w:bookmarkEnd w:id="71"/>
      <w:bookmarkEnd w:id="72"/>
    </w:p>
    <w:p w:rsidR="00363FC9" w:rsidRDefault="009904FD" w:rsidP="001F01F0">
      <w:r>
        <w:t>Refer FDD</w:t>
      </w:r>
      <w:r w:rsidR="00DD4CCF">
        <w:t xml:space="preserve"> </w:t>
      </w:r>
    </w:p>
    <w:p w:rsidR="00DB3C1D" w:rsidRPr="00AA38E8" w:rsidRDefault="00DB3C1D" w:rsidP="00DB3C1D">
      <w:pPr>
        <w:pStyle w:val="Heading2"/>
        <w:numPr>
          <w:ilvl w:val="3"/>
          <w:numId w:val="11"/>
        </w:numPr>
        <w:spacing w:after="60"/>
        <w:rPr>
          <w:rFonts w:ascii="Calibri" w:hAnsi="Calibri" w:cs="Calibri"/>
        </w:rPr>
      </w:pPr>
      <w:bookmarkStart w:id="73" w:name="_Toc421011520"/>
      <w:bookmarkStart w:id="74" w:name="_Toc445464823"/>
      <w:r w:rsidRPr="00AA38E8">
        <w:rPr>
          <w:rFonts w:ascii="Calibri" w:hAnsi="Calibri" w:cs="Calibri"/>
        </w:rPr>
        <w:t>Store Module Inputs to Local copies</w:t>
      </w:r>
      <w:bookmarkEnd w:id="73"/>
      <w:bookmarkEnd w:id="74"/>
    </w:p>
    <w:p w:rsidR="00DB3C1D" w:rsidRPr="0033680E" w:rsidRDefault="00D13AA4"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75" w:name="_Toc421011521"/>
      <w:bookmarkStart w:id="76" w:name="_Toc445464824"/>
      <w:r w:rsidRPr="00AA38E8">
        <w:rPr>
          <w:rFonts w:ascii="Calibri" w:hAnsi="Calibri" w:cs="Calibri"/>
        </w:rPr>
        <w:t>(Processing of function)………</w:t>
      </w:r>
      <w:bookmarkEnd w:id="75"/>
      <w:bookmarkEnd w:id="76"/>
    </w:p>
    <w:p w:rsidR="00DB3C1D" w:rsidRPr="0033680E" w:rsidRDefault="00D13AA4"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77" w:name="_Toc421011522"/>
      <w:bookmarkStart w:id="78" w:name="_Toc445464825"/>
      <w:r w:rsidRPr="00AA38E8">
        <w:rPr>
          <w:rFonts w:ascii="Calibri" w:hAnsi="Calibri" w:cs="Calibri"/>
        </w:rPr>
        <w:t>Store Local copy of outputs into Module Outputs</w:t>
      </w:r>
      <w:bookmarkEnd w:id="77"/>
      <w:bookmarkEnd w:id="78"/>
    </w:p>
    <w:p w:rsidR="00DB3C1D" w:rsidRDefault="00D13AA4" w:rsidP="00DB3C1D">
      <w:pPr>
        <w:rPr>
          <w:rFonts w:cs="Calibri"/>
          <w:i/>
        </w:rPr>
      </w:pPr>
      <w:r>
        <w:rPr>
          <w:rFonts w:cs="Calibri"/>
          <w:i/>
        </w:rPr>
        <w:t>Refer FDD</w:t>
      </w:r>
    </w:p>
    <w:p w:rsidR="00341733" w:rsidRPr="00AA38E8" w:rsidRDefault="00341733" w:rsidP="00341733">
      <w:pPr>
        <w:pStyle w:val="Heading2"/>
        <w:numPr>
          <w:ilvl w:val="2"/>
          <w:numId w:val="11"/>
        </w:numPr>
        <w:tabs>
          <w:tab w:val="clear" w:pos="1017"/>
          <w:tab w:val="num" w:pos="567"/>
        </w:tabs>
        <w:spacing w:after="60"/>
        <w:ind w:left="567"/>
        <w:rPr>
          <w:rFonts w:ascii="Calibri" w:hAnsi="Calibri" w:cs="Calibri"/>
        </w:rPr>
      </w:pPr>
      <w:bookmarkStart w:id="79" w:name="_Toc445464826"/>
      <w:r w:rsidRPr="00AA38E8">
        <w:rPr>
          <w:rFonts w:ascii="Calibri" w:hAnsi="Calibri" w:cs="Calibri"/>
        </w:rPr>
        <w:t xml:space="preserve">Per: </w:t>
      </w:r>
      <w:r>
        <w:rPr>
          <w:rFonts w:ascii="Calibri" w:hAnsi="Calibri" w:cs="Calibri"/>
        </w:rPr>
        <w:t>WhlImbRejctn</w:t>
      </w:r>
      <w:r w:rsidRPr="00714679">
        <w:rPr>
          <w:rFonts w:ascii="Calibri" w:hAnsi="Calibri" w:cs="Calibri"/>
        </w:rPr>
        <w:t>Per</w:t>
      </w:r>
      <w:r>
        <w:rPr>
          <w:rFonts w:ascii="Calibri" w:hAnsi="Calibri" w:cs="Calibri"/>
        </w:rPr>
        <w:t>2</w:t>
      </w:r>
      <w:bookmarkEnd w:id="79"/>
    </w:p>
    <w:p w:rsidR="00341733" w:rsidRPr="00E84FCD" w:rsidRDefault="00341733" w:rsidP="00341733">
      <w:pPr>
        <w:pStyle w:val="Heading2"/>
        <w:numPr>
          <w:ilvl w:val="3"/>
          <w:numId w:val="11"/>
        </w:numPr>
        <w:spacing w:after="60"/>
        <w:rPr>
          <w:rFonts w:ascii="Calibri" w:hAnsi="Calibri" w:cs="Calibri"/>
        </w:rPr>
      </w:pPr>
      <w:bookmarkStart w:id="80" w:name="_Toc445464827"/>
      <w:r w:rsidRPr="00E84FCD">
        <w:rPr>
          <w:rFonts w:ascii="Calibri" w:hAnsi="Calibri" w:cs="Calibri"/>
        </w:rPr>
        <w:t>Design Rationale</w:t>
      </w:r>
      <w:bookmarkEnd w:id="80"/>
    </w:p>
    <w:p w:rsidR="00341733" w:rsidRDefault="00341733" w:rsidP="00341733">
      <w:r>
        <w:t xml:space="preserve">Refer FDD </w:t>
      </w:r>
    </w:p>
    <w:p w:rsidR="00341733" w:rsidRPr="00AA38E8" w:rsidRDefault="00341733" w:rsidP="00341733">
      <w:pPr>
        <w:pStyle w:val="Heading2"/>
        <w:numPr>
          <w:ilvl w:val="3"/>
          <w:numId w:val="11"/>
        </w:numPr>
        <w:spacing w:after="60"/>
        <w:rPr>
          <w:rFonts w:ascii="Calibri" w:hAnsi="Calibri" w:cs="Calibri"/>
        </w:rPr>
      </w:pPr>
      <w:bookmarkStart w:id="81" w:name="_Toc445464828"/>
      <w:r w:rsidRPr="00AA38E8">
        <w:rPr>
          <w:rFonts w:ascii="Calibri" w:hAnsi="Calibri" w:cs="Calibri"/>
        </w:rPr>
        <w:t>Store Module Inputs to Local copies</w:t>
      </w:r>
      <w:bookmarkEnd w:id="81"/>
    </w:p>
    <w:p w:rsidR="00341733" w:rsidRPr="0033680E" w:rsidRDefault="00341733" w:rsidP="00341733">
      <w:pPr>
        <w:rPr>
          <w:rFonts w:cs="Calibri"/>
          <w:i/>
        </w:rPr>
      </w:pPr>
      <w:r>
        <w:rPr>
          <w:rFonts w:cs="Calibri"/>
          <w:i/>
        </w:rPr>
        <w:t>Refer FDD</w:t>
      </w:r>
    </w:p>
    <w:p w:rsidR="00341733" w:rsidRPr="00AA38E8" w:rsidRDefault="00341733" w:rsidP="00341733">
      <w:pPr>
        <w:pStyle w:val="Heading2"/>
        <w:numPr>
          <w:ilvl w:val="3"/>
          <w:numId w:val="11"/>
        </w:numPr>
        <w:spacing w:after="60"/>
        <w:rPr>
          <w:rFonts w:ascii="Calibri" w:hAnsi="Calibri" w:cs="Calibri"/>
        </w:rPr>
      </w:pPr>
      <w:bookmarkStart w:id="82" w:name="_Toc445464829"/>
      <w:r w:rsidRPr="00AA38E8">
        <w:rPr>
          <w:rFonts w:ascii="Calibri" w:hAnsi="Calibri" w:cs="Calibri"/>
        </w:rPr>
        <w:t>(Processing of function)………</w:t>
      </w:r>
      <w:bookmarkEnd w:id="82"/>
    </w:p>
    <w:p w:rsidR="00341733" w:rsidRPr="0033680E" w:rsidRDefault="00341733" w:rsidP="00341733">
      <w:pPr>
        <w:rPr>
          <w:rFonts w:cs="Calibri"/>
          <w:i/>
        </w:rPr>
      </w:pPr>
      <w:r>
        <w:rPr>
          <w:rFonts w:cs="Calibri"/>
          <w:i/>
        </w:rPr>
        <w:t>Refer FDD</w:t>
      </w:r>
    </w:p>
    <w:p w:rsidR="00341733" w:rsidRPr="00AA38E8" w:rsidRDefault="00341733" w:rsidP="00341733">
      <w:pPr>
        <w:pStyle w:val="Heading2"/>
        <w:numPr>
          <w:ilvl w:val="3"/>
          <w:numId w:val="11"/>
        </w:numPr>
        <w:spacing w:after="60"/>
        <w:rPr>
          <w:rFonts w:ascii="Calibri" w:hAnsi="Calibri" w:cs="Calibri"/>
        </w:rPr>
      </w:pPr>
      <w:bookmarkStart w:id="83" w:name="_Toc445464830"/>
      <w:r w:rsidRPr="00AA38E8">
        <w:rPr>
          <w:rFonts w:ascii="Calibri" w:hAnsi="Calibri" w:cs="Calibri"/>
        </w:rPr>
        <w:t>Store Local copy of outputs into Module Outputs</w:t>
      </w:r>
      <w:bookmarkEnd w:id="83"/>
    </w:p>
    <w:p w:rsidR="00341733" w:rsidRPr="0033680E" w:rsidRDefault="00341733" w:rsidP="00341733">
      <w:pPr>
        <w:rPr>
          <w:rFonts w:cs="Calibri"/>
          <w:i/>
        </w:rPr>
      </w:pPr>
      <w:r>
        <w:rPr>
          <w:rFonts w:cs="Calibri"/>
          <w:i/>
        </w:rPr>
        <w:t>Refer FDD</w:t>
      </w:r>
    </w:p>
    <w:p w:rsidR="007969D1" w:rsidRPr="007969D1" w:rsidRDefault="008C6874" w:rsidP="007969D1">
      <w:pPr>
        <w:pStyle w:val="Heading2"/>
        <w:spacing w:after="60"/>
        <w:rPr>
          <w:rFonts w:ascii="Calibri" w:hAnsi="Calibri"/>
        </w:rPr>
      </w:pPr>
      <w:bookmarkStart w:id="84" w:name="_Toc445464831"/>
      <w:r>
        <w:rPr>
          <w:rFonts w:ascii="Calibri" w:hAnsi="Calibri"/>
        </w:rPr>
        <w:t>Server R</w:t>
      </w:r>
      <w:r w:rsidRPr="008C6874">
        <w:rPr>
          <w:rFonts w:ascii="Calibri" w:hAnsi="Calibri"/>
        </w:rPr>
        <w:t>unables</w:t>
      </w:r>
      <w:bookmarkEnd w:id="84"/>
      <w:r w:rsidR="002B094F" w:rsidRPr="008C6874">
        <w:rPr>
          <w:rFonts w:ascii="Calibri" w:hAnsi="Calibri"/>
        </w:rPr>
        <w:t xml:space="preserve"> </w:t>
      </w:r>
      <w:bookmarkStart w:id="85" w:name="_Toc382301471"/>
      <w:bookmarkStart w:id="86" w:name="_Toc383698997"/>
      <w:bookmarkEnd w:id="85"/>
      <w:bookmarkEnd w:id="86"/>
    </w:p>
    <w:p w:rsidR="00B37B03" w:rsidRPr="0033680E" w:rsidRDefault="00341733" w:rsidP="007969D1">
      <w:pPr>
        <w:rPr>
          <w:rFonts w:cs="Calibri"/>
          <w:i/>
        </w:rPr>
      </w:pPr>
      <w:r>
        <w:rPr>
          <w:rFonts w:cs="Calibri"/>
          <w:i/>
        </w:rPr>
        <w:t>None</w:t>
      </w:r>
    </w:p>
    <w:p w:rsidR="008C6874" w:rsidRPr="00AA38E8" w:rsidRDefault="008C6874" w:rsidP="008C6874">
      <w:pPr>
        <w:pStyle w:val="Heading2"/>
        <w:spacing w:after="60"/>
        <w:rPr>
          <w:rFonts w:ascii="Calibri" w:hAnsi="Calibri" w:cs="Calibri"/>
        </w:rPr>
      </w:pPr>
      <w:bookmarkStart w:id="87" w:name="_Ref382299966"/>
      <w:bookmarkStart w:id="88" w:name="_Toc421011529"/>
      <w:bookmarkStart w:id="89" w:name="_Toc445464832"/>
      <w:r w:rsidRPr="00AA38E8">
        <w:rPr>
          <w:rFonts w:ascii="Calibri" w:hAnsi="Calibri" w:cs="Calibri"/>
        </w:rPr>
        <w:t>Interrupt Functions</w:t>
      </w:r>
      <w:bookmarkEnd w:id="87"/>
      <w:bookmarkEnd w:id="88"/>
      <w:bookmarkEnd w:id="89"/>
    </w:p>
    <w:p w:rsidR="008C6874" w:rsidRPr="0033680E" w:rsidRDefault="00D13AA4" w:rsidP="008C6874">
      <w:pPr>
        <w:rPr>
          <w:rFonts w:cs="Calibri"/>
          <w:i/>
        </w:rPr>
      </w:pPr>
      <w:r>
        <w:rPr>
          <w:rFonts w:cs="Calibri"/>
          <w:i/>
        </w:rPr>
        <w:t>None</w:t>
      </w:r>
    </w:p>
    <w:p w:rsidR="002B094F" w:rsidRPr="008C6874" w:rsidRDefault="002B094F" w:rsidP="008C6874">
      <w:pPr>
        <w:pStyle w:val="Heading2"/>
        <w:spacing w:after="60"/>
        <w:rPr>
          <w:rFonts w:ascii="Calibri" w:hAnsi="Calibri" w:cs="Calibri"/>
        </w:rPr>
      </w:pPr>
      <w:bookmarkStart w:id="90" w:name="_Toc338170485"/>
      <w:bookmarkStart w:id="91" w:name="_Toc418080074"/>
      <w:bookmarkStart w:id="92" w:name="_Toc421709919"/>
      <w:bookmarkStart w:id="93" w:name="_Toc445464833"/>
      <w:r w:rsidRPr="008C6874">
        <w:rPr>
          <w:rFonts w:ascii="Calibri" w:hAnsi="Calibri" w:cs="Calibri"/>
        </w:rPr>
        <w:lastRenderedPageBreak/>
        <w:t>Module Internal (Local) Functions</w:t>
      </w:r>
      <w:bookmarkEnd w:id="90"/>
      <w:bookmarkEnd w:id="91"/>
      <w:bookmarkEnd w:id="92"/>
      <w:bookmarkEnd w:id="93"/>
    </w:p>
    <w:p w:rsidR="002F5138" w:rsidRPr="002F5138" w:rsidRDefault="002F5138" w:rsidP="002F5138">
      <w:pPr>
        <w:pStyle w:val="Heading2"/>
        <w:numPr>
          <w:ilvl w:val="2"/>
          <w:numId w:val="11"/>
        </w:numPr>
        <w:tabs>
          <w:tab w:val="clear" w:pos="1017"/>
          <w:tab w:val="num" w:pos="567"/>
        </w:tabs>
        <w:spacing w:after="60"/>
        <w:ind w:left="567"/>
        <w:rPr>
          <w:rFonts w:ascii="Calibri" w:hAnsi="Calibri" w:cs="Calibri"/>
        </w:rPr>
      </w:pPr>
      <w:bookmarkStart w:id="94" w:name="_Toc414443275"/>
      <w:bookmarkStart w:id="95" w:name="_Toc420488402"/>
      <w:bookmarkStart w:id="96" w:name="_Toc445464834"/>
      <w:r w:rsidRPr="002F5138">
        <w:rPr>
          <w:rFonts w:ascii="Calibri" w:hAnsi="Calibri" w:cs="Calibri"/>
        </w:rPr>
        <w:t>Local Function #1</w:t>
      </w:r>
      <w:bookmarkEnd w:id="94"/>
      <w:bookmarkEnd w:id="95"/>
      <w:bookmarkEnd w:id="9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5"/>
        <w:gridCol w:w="4230"/>
        <w:gridCol w:w="1133"/>
        <w:gridCol w:w="1174"/>
        <w:gridCol w:w="23"/>
        <w:gridCol w:w="1063"/>
      </w:tblGrid>
      <w:tr w:rsidR="002F5138" w:rsidRPr="00AA38E8" w:rsidTr="00341733">
        <w:tc>
          <w:tcPr>
            <w:tcW w:w="1305" w:type="dxa"/>
          </w:tcPr>
          <w:p w:rsidR="002F5138" w:rsidRPr="003877CA" w:rsidRDefault="002F5138" w:rsidP="003F765F">
            <w:pPr>
              <w:spacing w:before="60"/>
              <w:rPr>
                <w:rFonts w:cs="Calibri"/>
                <w:b/>
                <w:bCs/>
                <w:sz w:val="18"/>
                <w:szCs w:val="18"/>
              </w:rPr>
            </w:pPr>
            <w:r w:rsidRPr="003877CA">
              <w:rPr>
                <w:rFonts w:cs="Calibri"/>
                <w:b/>
                <w:bCs/>
                <w:sz w:val="18"/>
                <w:szCs w:val="18"/>
              </w:rPr>
              <w:t>Function Name</w:t>
            </w:r>
          </w:p>
        </w:tc>
        <w:tc>
          <w:tcPr>
            <w:tcW w:w="4230" w:type="dxa"/>
          </w:tcPr>
          <w:p w:rsidR="002F5138" w:rsidRPr="003877CA" w:rsidRDefault="00341733" w:rsidP="003F765F">
            <w:pPr>
              <w:spacing w:before="60"/>
              <w:rPr>
                <w:rFonts w:cs="Calibri"/>
                <w:sz w:val="18"/>
                <w:szCs w:val="18"/>
              </w:rPr>
            </w:pPr>
            <w:r w:rsidRPr="00341733">
              <w:rPr>
                <w:rFonts w:cs="Calibri"/>
                <w:sz w:val="18"/>
                <w:szCs w:val="18"/>
              </w:rPr>
              <w:t>UGRFilOutp</w:t>
            </w:r>
          </w:p>
        </w:tc>
        <w:tc>
          <w:tcPr>
            <w:tcW w:w="1133" w:type="dxa"/>
            <w:shd w:val="pct30" w:color="FFFF00" w:fill="auto"/>
          </w:tcPr>
          <w:p w:rsidR="002F5138" w:rsidRPr="003877CA" w:rsidRDefault="002F5138" w:rsidP="003F765F">
            <w:pPr>
              <w:spacing w:before="60"/>
              <w:jc w:val="center"/>
              <w:rPr>
                <w:rFonts w:cs="Calibri"/>
                <w:sz w:val="18"/>
                <w:szCs w:val="18"/>
              </w:rPr>
            </w:pPr>
            <w:r w:rsidRPr="003877CA">
              <w:rPr>
                <w:rFonts w:cs="Calibri"/>
                <w:sz w:val="18"/>
                <w:szCs w:val="18"/>
              </w:rPr>
              <w:t>Type</w:t>
            </w:r>
          </w:p>
        </w:tc>
        <w:tc>
          <w:tcPr>
            <w:tcW w:w="1197" w:type="dxa"/>
            <w:gridSpan w:val="2"/>
            <w:shd w:val="pct30" w:color="FFFF00" w:fill="auto"/>
          </w:tcPr>
          <w:p w:rsidR="002F5138" w:rsidRPr="003877CA" w:rsidRDefault="002F5138" w:rsidP="003F765F">
            <w:pPr>
              <w:spacing w:before="60"/>
              <w:jc w:val="center"/>
              <w:rPr>
                <w:rFonts w:cs="Calibri"/>
                <w:sz w:val="18"/>
                <w:szCs w:val="18"/>
              </w:rPr>
            </w:pPr>
            <w:r w:rsidRPr="003877CA">
              <w:rPr>
                <w:rFonts w:cs="Calibri"/>
                <w:sz w:val="18"/>
                <w:szCs w:val="18"/>
              </w:rPr>
              <w:t>Min</w:t>
            </w:r>
          </w:p>
        </w:tc>
        <w:tc>
          <w:tcPr>
            <w:tcW w:w="1063" w:type="dxa"/>
            <w:shd w:val="pct30" w:color="FFFF00" w:fill="auto"/>
          </w:tcPr>
          <w:p w:rsidR="002F5138" w:rsidRPr="003877CA" w:rsidRDefault="002F5138" w:rsidP="003F765F">
            <w:pPr>
              <w:spacing w:before="60"/>
              <w:jc w:val="center"/>
              <w:rPr>
                <w:rFonts w:cs="Calibri"/>
                <w:sz w:val="18"/>
                <w:szCs w:val="18"/>
              </w:rPr>
            </w:pPr>
            <w:r w:rsidRPr="003877CA">
              <w:rPr>
                <w:rFonts w:cs="Calibri"/>
                <w:sz w:val="18"/>
                <w:szCs w:val="18"/>
              </w:rPr>
              <w:t>Max</w:t>
            </w:r>
          </w:p>
        </w:tc>
      </w:tr>
      <w:tr w:rsidR="001A30BD" w:rsidRPr="00AA38E8" w:rsidTr="00341733">
        <w:tc>
          <w:tcPr>
            <w:tcW w:w="1305" w:type="dxa"/>
          </w:tcPr>
          <w:p w:rsidR="001A30BD" w:rsidRPr="003877CA" w:rsidRDefault="001A30BD" w:rsidP="003F765F">
            <w:pPr>
              <w:spacing w:before="60"/>
              <w:rPr>
                <w:rFonts w:cs="Calibri"/>
                <w:b/>
                <w:bCs/>
                <w:sz w:val="18"/>
                <w:szCs w:val="18"/>
              </w:rPr>
            </w:pPr>
            <w:r w:rsidRPr="003877CA">
              <w:rPr>
                <w:rFonts w:cs="Calibri"/>
                <w:b/>
                <w:bCs/>
                <w:sz w:val="18"/>
                <w:szCs w:val="18"/>
              </w:rPr>
              <w:t xml:space="preserve">Arguments Passed </w:t>
            </w:r>
          </w:p>
        </w:tc>
        <w:tc>
          <w:tcPr>
            <w:tcW w:w="4230" w:type="dxa"/>
          </w:tcPr>
          <w:p w:rsidR="001A30BD" w:rsidRPr="003877CA" w:rsidRDefault="00341733" w:rsidP="003F765F">
            <w:pPr>
              <w:spacing w:before="60"/>
              <w:rPr>
                <w:rFonts w:cs="Calibri"/>
                <w:sz w:val="18"/>
                <w:szCs w:val="18"/>
              </w:rPr>
            </w:pPr>
            <w:r w:rsidRPr="00341733">
              <w:rPr>
                <w:rFonts w:cs="Calibri"/>
                <w:sz w:val="18"/>
                <w:szCs w:val="18"/>
              </w:rPr>
              <w:t>Y_Hz_T_f32</w:t>
            </w:r>
          </w:p>
        </w:tc>
        <w:tc>
          <w:tcPr>
            <w:tcW w:w="1133" w:type="dxa"/>
          </w:tcPr>
          <w:p w:rsidR="001A30BD" w:rsidRDefault="001A30BD">
            <w:r w:rsidRPr="00EB42CF">
              <w:rPr>
                <w:rFonts w:cs="Calibri"/>
                <w:sz w:val="18"/>
                <w:szCs w:val="18"/>
              </w:rPr>
              <w:t>float32</w:t>
            </w:r>
          </w:p>
        </w:tc>
        <w:tc>
          <w:tcPr>
            <w:tcW w:w="1174" w:type="dxa"/>
          </w:tcPr>
          <w:p w:rsidR="001A30BD" w:rsidRPr="003877CA" w:rsidRDefault="00674741" w:rsidP="003F765F">
            <w:pPr>
              <w:spacing w:before="60"/>
              <w:rPr>
                <w:rFonts w:cs="Calibri"/>
                <w:sz w:val="18"/>
                <w:szCs w:val="18"/>
              </w:rPr>
            </w:pPr>
            <w:r>
              <w:rPr>
                <w:rFonts w:cs="Calibri"/>
                <w:sz w:val="18"/>
                <w:szCs w:val="18"/>
              </w:rPr>
              <w:t>-8.8</w:t>
            </w:r>
          </w:p>
        </w:tc>
        <w:tc>
          <w:tcPr>
            <w:tcW w:w="1086" w:type="dxa"/>
            <w:gridSpan w:val="2"/>
          </w:tcPr>
          <w:p w:rsidR="001A30BD" w:rsidRPr="003877CA" w:rsidRDefault="00341733" w:rsidP="003F765F">
            <w:pPr>
              <w:spacing w:before="60"/>
              <w:rPr>
                <w:rFonts w:cs="Calibri"/>
                <w:sz w:val="18"/>
                <w:szCs w:val="18"/>
              </w:rPr>
            </w:pPr>
            <w:r w:rsidRPr="00341733">
              <w:rPr>
                <w:rFonts w:cs="Calibri"/>
                <w:sz w:val="18"/>
                <w:szCs w:val="18"/>
              </w:rPr>
              <w:t>376.991118</w:t>
            </w:r>
          </w:p>
        </w:tc>
      </w:tr>
      <w:tr w:rsidR="001A30BD" w:rsidRPr="00AA38E8" w:rsidTr="00341733">
        <w:tc>
          <w:tcPr>
            <w:tcW w:w="1305" w:type="dxa"/>
          </w:tcPr>
          <w:p w:rsidR="001A30BD" w:rsidRPr="003877CA" w:rsidRDefault="001A30BD" w:rsidP="003F765F">
            <w:pPr>
              <w:spacing w:before="60"/>
              <w:rPr>
                <w:rFonts w:cs="Calibri"/>
                <w:b/>
                <w:bCs/>
                <w:sz w:val="18"/>
                <w:szCs w:val="18"/>
              </w:rPr>
            </w:pPr>
          </w:p>
        </w:tc>
        <w:tc>
          <w:tcPr>
            <w:tcW w:w="4230" w:type="dxa"/>
          </w:tcPr>
          <w:p w:rsidR="001A30BD" w:rsidRPr="00886D7D" w:rsidRDefault="00341733" w:rsidP="003F765F">
            <w:pPr>
              <w:spacing w:before="60"/>
              <w:rPr>
                <w:rFonts w:cs="Calibri"/>
                <w:sz w:val="18"/>
                <w:szCs w:val="18"/>
              </w:rPr>
            </w:pPr>
            <w:r w:rsidRPr="00341733">
              <w:rPr>
                <w:rFonts w:cs="Calibri"/>
                <w:sz w:val="18"/>
                <w:szCs w:val="18"/>
              </w:rPr>
              <w:t>FreqEst_Hz_T_f32</w:t>
            </w:r>
          </w:p>
        </w:tc>
        <w:tc>
          <w:tcPr>
            <w:tcW w:w="1133" w:type="dxa"/>
          </w:tcPr>
          <w:p w:rsidR="001A30BD" w:rsidRDefault="001A30BD">
            <w:r w:rsidRPr="00EB42CF">
              <w:rPr>
                <w:rFonts w:cs="Calibri"/>
                <w:sz w:val="18"/>
                <w:szCs w:val="18"/>
              </w:rPr>
              <w:t>float32</w:t>
            </w:r>
          </w:p>
        </w:tc>
        <w:tc>
          <w:tcPr>
            <w:tcW w:w="1174" w:type="dxa"/>
          </w:tcPr>
          <w:p w:rsidR="001A30BD" w:rsidRPr="003877CA" w:rsidRDefault="00341733" w:rsidP="00154326">
            <w:pPr>
              <w:spacing w:before="60"/>
              <w:rPr>
                <w:rFonts w:cs="Calibri"/>
                <w:sz w:val="18"/>
                <w:szCs w:val="18"/>
              </w:rPr>
            </w:pPr>
            <w:r>
              <w:rPr>
                <w:rFonts w:cs="Calibri"/>
                <w:sz w:val="18"/>
                <w:szCs w:val="18"/>
              </w:rPr>
              <w:t>0.0</w:t>
            </w:r>
            <w:r w:rsidR="00674741">
              <w:rPr>
                <w:rFonts w:cs="Calibri"/>
                <w:sz w:val="18"/>
                <w:szCs w:val="18"/>
              </w:rPr>
              <w:t>05</w:t>
            </w:r>
          </w:p>
        </w:tc>
        <w:tc>
          <w:tcPr>
            <w:tcW w:w="1086" w:type="dxa"/>
            <w:gridSpan w:val="2"/>
          </w:tcPr>
          <w:p w:rsidR="001A30BD" w:rsidRPr="003877CA" w:rsidRDefault="00341733" w:rsidP="00154326">
            <w:pPr>
              <w:spacing w:before="60"/>
              <w:rPr>
                <w:rFonts w:cs="Calibri"/>
                <w:sz w:val="18"/>
                <w:szCs w:val="18"/>
              </w:rPr>
            </w:pPr>
            <w:r>
              <w:rPr>
                <w:rFonts w:cs="Calibri"/>
                <w:sz w:val="18"/>
                <w:szCs w:val="18"/>
              </w:rPr>
              <w:t>60</w:t>
            </w:r>
          </w:p>
        </w:tc>
      </w:tr>
      <w:tr w:rsidR="00341733" w:rsidRPr="00AA38E8" w:rsidTr="00341733">
        <w:tc>
          <w:tcPr>
            <w:tcW w:w="1305" w:type="dxa"/>
          </w:tcPr>
          <w:p w:rsidR="00341733" w:rsidRPr="003877CA" w:rsidRDefault="00341733" w:rsidP="003F765F">
            <w:pPr>
              <w:spacing w:before="60"/>
              <w:rPr>
                <w:rFonts w:cs="Calibri"/>
                <w:b/>
                <w:bCs/>
                <w:sz w:val="18"/>
                <w:szCs w:val="18"/>
              </w:rPr>
            </w:pPr>
          </w:p>
        </w:tc>
        <w:tc>
          <w:tcPr>
            <w:tcW w:w="4230" w:type="dxa"/>
          </w:tcPr>
          <w:p w:rsidR="00341733" w:rsidRPr="00341733" w:rsidRDefault="00341733" w:rsidP="003F765F">
            <w:pPr>
              <w:spacing w:before="60"/>
              <w:rPr>
                <w:rFonts w:cs="Calibri"/>
                <w:sz w:val="18"/>
                <w:szCs w:val="18"/>
              </w:rPr>
            </w:pPr>
            <w:r w:rsidRPr="00341733">
              <w:rPr>
                <w:rFonts w:cs="Calibri"/>
                <w:sz w:val="18"/>
                <w:szCs w:val="18"/>
              </w:rPr>
              <w:t>PoleMag_Uls_T_f32</w:t>
            </w:r>
          </w:p>
        </w:tc>
        <w:tc>
          <w:tcPr>
            <w:tcW w:w="1133" w:type="dxa"/>
          </w:tcPr>
          <w:p w:rsidR="00341733" w:rsidRDefault="00341733" w:rsidP="00154326">
            <w:r w:rsidRPr="00EB42CF">
              <w:rPr>
                <w:rFonts w:cs="Calibri"/>
                <w:sz w:val="18"/>
                <w:szCs w:val="18"/>
              </w:rPr>
              <w:t>float32</w:t>
            </w:r>
          </w:p>
        </w:tc>
        <w:tc>
          <w:tcPr>
            <w:tcW w:w="1174" w:type="dxa"/>
          </w:tcPr>
          <w:p w:rsidR="00341733" w:rsidRPr="003877CA" w:rsidRDefault="00341733" w:rsidP="00154326">
            <w:pPr>
              <w:spacing w:before="60"/>
              <w:rPr>
                <w:rFonts w:cs="Calibri"/>
                <w:sz w:val="18"/>
                <w:szCs w:val="18"/>
              </w:rPr>
            </w:pPr>
            <w:r>
              <w:rPr>
                <w:rFonts w:cs="Calibri"/>
                <w:sz w:val="18"/>
                <w:szCs w:val="18"/>
              </w:rPr>
              <w:t>0</w:t>
            </w:r>
          </w:p>
        </w:tc>
        <w:tc>
          <w:tcPr>
            <w:tcW w:w="1086" w:type="dxa"/>
            <w:gridSpan w:val="2"/>
          </w:tcPr>
          <w:p w:rsidR="00341733" w:rsidRPr="003877CA" w:rsidRDefault="00341733" w:rsidP="00154326">
            <w:pPr>
              <w:spacing w:before="60"/>
              <w:rPr>
                <w:rFonts w:cs="Calibri"/>
                <w:sz w:val="18"/>
                <w:szCs w:val="18"/>
              </w:rPr>
            </w:pPr>
            <w:r>
              <w:rPr>
                <w:rFonts w:cs="Calibri"/>
                <w:sz w:val="18"/>
                <w:szCs w:val="18"/>
              </w:rPr>
              <w:t>1</w:t>
            </w:r>
          </w:p>
        </w:tc>
      </w:tr>
      <w:tr w:rsidR="00341733" w:rsidRPr="00AA38E8" w:rsidTr="00341733">
        <w:tc>
          <w:tcPr>
            <w:tcW w:w="1305" w:type="dxa"/>
          </w:tcPr>
          <w:p w:rsidR="00341733" w:rsidRPr="003877CA" w:rsidRDefault="00341733" w:rsidP="003F765F">
            <w:pPr>
              <w:spacing w:before="60"/>
              <w:rPr>
                <w:rFonts w:cs="Calibri"/>
                <w:b/>
                <w:bCs/>
                <w:sz w:val="18"/>
                <w:szCs w:val="18"/>
              </w:rPr>
            </w:pPr>
          </w:p>
        </w:tc>
        <w:tc>
          <w:tcPr>
            <w:tcW w:w="4230" w:type="dxa"/>
          </w:tcPr>
          <w:p w:rsidR="00341733" w:rsidRPr="00341733" w:rsidRDefault="00341733" w:rsidP="003F765F">
            <w:pPr>
              <w:spacing w:before="60"/>
              <w:rPr>
                <w:rFonts w:cs="Calibri"/>
                <w:sz w:val="18"/>
                <w:szCs w:val="18"/>
              </w:rPr>
            </w:pPr>
            <w:r>
              <w:rPr>
                <w:rFonts w:cs="Calibri"/>
                <w:sz w:val="18"/>
                <w:szCs w:val="18"/>
              </w:rPr>
              <w:t>*</w:t>
            </w:r>
            <w:r>
              <w:t xml:space="preserve"> </w:t>
            </w:r>
            <w:r w:rsidRPr="00341733">
              <w:rPr>
                <w:rFonts w:cs="Calibri"/>
                <w:sz w:val="18"/>
                <w:szCs w:val="18"/>
              </w:rPr>
              <w:t>Ugr1_MotRadPerSec_T_f32</w:t>
            </w:r>
          </w:p>
        </w:tc>
        <w:tc>
          <w:tcPr>
            <w:tcW w:w="1133" w:type="dxa"/>
          </w:tcPr>
          <w:p w:rsidR="00341733" w:rsidRDefault="00341733" w:rsidP="00154326">
            <w:r w:rsidRPr="00EB42CF">
              <w:rPr>
                <w:rFonts w:cs="Calibri"/>
                <w:sz w:val="18"/>
                <w:szCs w:val="18"/>
              </w:rPr>
              <w:t>float32</w:t>
            </w:r>
          </w:p>
        </w:tc>
        <w:tc>
          <w:tcPr>
            <w:tcW w:w="1174" w:type="dxa"/>
          </w:tcPr>
          <w:p w:rsidR="00341733" w:rsidRPr="003877CA" w:rsidRDefault="00341733" w:rsidP="00154326">
            <w:pPr>
              <w:spacing w:before="60"/>
              <w:rPr>
                <w:rFonts w:cs="Calibri"/>
                <w:sz w:val="18"/>
                <w:szCs w:val="18"/>
              </w:rPr>
            </w:pPr>
            <w:r>
              <w:rPr>
                <w:rFonts w:cs="Calibri"/>
                <w:sz w:val="18"/>
                <w:szCs w:val="18"/>
              </w:rPr>
              <w:t>0</w:t>
            </w:r>
          </w:p>
        </w:tc>
        <w:tc>
          <w:tcPr>
            <w:tcW w:w="1086" w:type="dxa"/>
            <w:gridSpan w:val="2"/>
          </w:tcPr>
          <w:p w:rsidR="00341733" w:rsidRPr="003877CA" w:rsidRDefault="00341733" w:rsidP="00154326">
            <w:pPr>
              <w:spacing w:before="60"/>
              <w:rPr>
                <w:rFonts w:cs="Calibri"/>
                <w:sz w:val="18"/>
                <w:szCs w:val="18"/>
              </w:rPr>
            </w:pPr>
            <w:r>
              <w:rPr>
                <w:rFonts w:cs="Calibri"/>
                <w:sz w:val="18"/>
                <w:szCs w:val="18"/>
              </w:rPr>
              <w:t>256</w:t>
            </w:r>
          </w:p>
        </w:tc>
      </w:tr>
      <w:tr w:rsidR="00341733" w:rsidRPr="00AA38E8" w:rsidTr="00341733">
        <w:tc>
          <w:tcPr>
            <w:tcW w:w="1305" w:type="dxa"/>
          </w:tcPr>
          <w:p w:rsidR="00341733" w:rsidRPr="003877CA" w:rsidRDefault="00341733" w:rsidP="003F765F">
            <w:pPr>
              <w:spacing w:before="60"/>
              <w:rPr>
                <w:rFonts w:cs="Calibri"/>
                <w:b/>
                <w:bCs/>
                <w:sz w:val="18"/>
                <w:szCs w:val="18"/>
              </w:rPr>
            </w:pPr>
          </w:p>
        </w:tc>
        <w:tc>
          <w:tcPr>
            <w:tcW w:w="4230" w:type="dxa"/>
          </w:tcPr>
          <w:p w:rsidR="00341733" w:rsidRPr="00341733" w:rsidRDefault="00341733" w:rsidP="003F765F">
            <w:pPr>
              <w:spacing w:before="60"/>
              <w:rPr>
                <w:rFonts w:cs="Calibri"/>
                <w:sz w:val="18"/>
                <w:szCs w:val="18"/>
              </w:rPr>
            </w:pPr>
            <w:r>
              <w:rPr>
                <w:rFonts w:cs="Calibri"/>
                <w:sz w:val="18"/>
                <w:szCs w:val="18"/>
              </w:rPr>
              <w:t>*</w:t>
            </w:r>
            <w:r>
              <w:t xml:space="preserve"> </w:t>
            </w:r>
            <w:r w:rsidRPr="00341733">
              <w:rPr>
                <w:rFonts w:cs="Calibri"/>
                <w:sz w:val="18"/>
                <w:szCs w:val="18"/>
              </w:rPr>
              <w:t>Ugr2_MotRadPerSec_T_f32</w:t>
            </w:r>
          </w:p>
        </w:tc>
        <w:tc>
          <w:tcPr>
            <w:tcW w:w="1133" w:type="dxa"/>
          </w:tcPr>
          <w:p w:rsidR="00341733" w:rsidRDefault="00341733" w:rsidP="00154326">
            <w:r w:rsidRPr="00EB42CF">
              <w:rPr>
                <w:rFonts w:cs="Calibri"/>
                <w:sz w:val="18"/>
                <w:szCs w:val="18"/>
              </w:rPr>
              <w:t>float32</w:t>
            </w:r>
          </w:p>
        </w:tc>
        <w:tc>
          <w:tcPr>
            <w:tcW w:w="1174" w:type="dxa"/>
          </w:tcPr>
          <w:p w:rsidR="00341733" w:rsidRPr="003877CA" w:rsidRDefault="00341733" w:rsidP="00154326">
            <w:pPr>
              <w:spacing w:before="60"/>
              <w:rPr>
                <w:rFonts w:cs="Calibri"/>
                <w:sz w:val="18"/>
                <w:szCs w:val="18"/>
              </w:rPr>
            </w:pPr>
            <w:r>
              <w:rPr>
                <w:rFonts w:cs="Calibri"/>
                <w:sz w:val="18"/>
                <w:szCs w:val="18"/>
              </w:rPr>
              <w:t>0</w:t>
            </w:r>
          </w:p>
        </w:tc>
        <w:tc>
          <w:tcPr>
            <w:tcW w:w="1086" w:type="dxa"/>
            <w:gridSpan w:val="2"/>
          </w:tcPr>
          <w:p w:rsidR="00341733" w:rsidRPr="003877CA" w:rsidRDefault="00341733" w:rsidP="00154326">
            <w:pPr>
              <w:spacing w:before="60"/>
              <w:rPr>
                <w:rFonts w:cs="Calibri"/>
                <w:sz w:val="18"/>
                <w:szCs w:val="18"/>
              </w:rPr>
            </w:pPr>
            <w:r>
              <w:rPr>
                <w:rFonts w:cs="Calibri"/>
                <w:sz w:val="18"/>
                <w:szCs w:val="18"/>
              </w:rPr>
              <w:t>256</w:t>
            </w:r>
          </w:p>
        </w:tc>
      </w:tr>
      <w:tr w:rsidR="00341733" w:rsidRPr="00AA38E8" w:rsidTr="00341733">
        <w:tc>
          <w:tcPr>
            <w:tcW w:w="1305" w:type="dxa"/>
          </w:tcPr>
          <w:p w:rsidR="00341733" w:rsidRPr="003877CA" w:rsidRDefault="00341733" w:rsidP="003F765F">
            <w:pPr>
              <w:spacing w:before="60"/>
              <w:rPr>
                <w:rFonts w:cs="Calibri"/>
                <w:b/>
                <w:bCs/>
                <w:sz w:val="18"/>
                <w:szCs w:val="18"/>
              </w:rPr>
            </w:pPr>
            <w:r w:rsidRPr="003877CA">
              <w:rPr>
                <w:rFonts w:cs="Calibri"/>
                <w:b/>
                <w:bCs/>
                <w:sz w:val="18"/>
                <w:szCs w:val="18"/>
              </w:rPr>
              <w:t>Return Value</w:t>
            </w:r>
          </w:p>
        </w:tc>
        <w:tc>
          <w:tcPr>
            <w:tcW w:w="4230" w:type="dxa"/>
          </w:tcPr>
          <w:p w:rsidR="00341733" w:rsidRPr="003877CA" w:rsidRDefault="00674741" w:rsidP="003F765F">
            <w:pPr>
              <w:spacing w:before="60"/>
              <w:rPr>
                <w:rFonts w:cs="Calibri"/>
                <w:sz w:val="18"/>
                <w:szCs w:val="18"/>
              </w:rPr>
            </w:pPr>
            <w:r w:rsidRPr="00674741">
              <w:rPr>
                <w:rFonts w:cs="Calibri"/>
                <w:sz w:val="18"/>
                <w:szCs w:val="18"/>
              </w:rPr>
              <w:t>YFild_Hz_T_f32</w:t>
            </w:r>
          </w:p>
        </w:tc>
        <w:tc>
          <w:tcPr>
            <w:tcW w:w="1133" w:type="dxa"/>
          </w:tcPr>
          <w:p w:rsidR="00341733" w:rsidRPr="00911C31" w:rsidRDefault="00341733" w:rsidP="003F765F">
            <w:pPr>
              <w:rPr>
                <w:rFonts w:cs="Calibri"/>
                <w:sz w:val="18"/>
                <w:szCs w:val="18"/>
              </w:rPr>
            </w:pPr>
            <w:r>
              <w:rPr>
                <w:rFonts w:cs="Calibri"/>
                <w:sz w:val="18"/>
                <w:szCs w:val="18"/>
              </w:rPr>
              <w:t>float32</w:t>
            </w:r>
          </w:p>
        </w:tc>
        <w:tc>
          <w:tcPr>
            <w:tcW w:w="1174" w:type="dxa"/>
          </w:tcPr>
          <w:p w:rsidR="00341733" w:rsidRPr="003877CA" w:rsidRDefault="00341733" w:rsidP="003F765F">
            <w:pPr>
              <w:spacing w:before="60"/>
              <w:rPr>
                <w:rFonts w:cs="Calibri"/>
                <w:sz w:val="18"/>
                <w:szCs w:val="18"/>
              </w:rPr>
            </w:pPr>
            <w:r>
              <w:rPr>
                <w:rFonts w:cs="Calibri"/>
                <w:sz w:val="18"/>
                <w:szCs w:val="18"/>
              </w:rPr>
              <w:t>0</w:t>
            </w:r>
          </w:p>
        </w:tc>
        <w:tc>
          <w:tcPr>
            <w:tcW w:w="1086" w:type="dxa"/>
            <w:gridSpan w:val="2"/>
          </w:tcPr>
          <w:p w:rsidR="00341733" w:rsidRPr="003877CA" w:rsidRDefault="00341733" w:rsidP="003F765F">
            <w:pPr>
              <w:spacing w:before="60"/>
              <w:rPr>
                <w:rFonts w:cs="Calibri"/>
                <w:sz w:val="18"/>
                <w:szCs w:val="18"/>
              </w:rPr>
            </w:pPr>
            <w:r>
              <w:rPr>
                <w:rFonts w:cs="Calibri"/>
                <w:sz w:val="18"/>
                <w:szCs w:val="18"/>
              </w:rPr>
              <w:t>127</w:t>
            </w:r>
          </w:p>
        </w:tc>
      </w:tr>
    </w:tbl>
    <w:p w:rsidR="002F5138" w:rsidRPr="002F5138" w:rsidRDefault="002F5138" w:rsidP="002F5138">
      <w:pPr>
        <w:pStyle w:val="Heading2"/>
        <w:numPr>
          <w:ilvl w:val="3"/>
          <w:numId w:val="11"/>
        </w:numPr>
        <w:spacing w:after="60"/>
        <w:rPr>
          <w:rFonts w:ascii="Calibri" w:hAnsi="Calibri" w:cs="Calibri"/>
        </w:rPr>
      </w:pPr>
      <w:bookmarkStart w:id="97" w:name="_Toc406065269"/>
      <w:bookmarkStart w:id="98" w:name="_Toc414443276"/>
      <w:bookmarkStart w:id="99" w:name="_Toc420488403"/>
      <w:bookmarkStart w:id="100" w:name="_Toc445464835"/>
      <w:r w:rsidRPr="002F5138">
        <w:rPr>
          <w:rFonts w:ascii="Calibri" w:hAnsi="Calibri" w:cs="Calibri"/>
        </w:rPr>
        <w:t>Description</w:t>
      </w:r>
      <w:bookmarkEnd w:id="97"/>
      <w:bookmarkEnd w:id="98"/>
      <w:bookmarkEnd w:id="99"/>
      <w:bookmarkEnd w:id="100"/>
    </w:p>
    <w:p w:rsidR="00404A3F" w:rsidRDefault="00674741" w:rsidP="00404A3F">
      <w:pPr>
        <w:autoSpaceDE w:val="0"/>
        <w:autoSpaceDN w:val="0"/>
        <w:adjustRightInd w:val="0"/>
        <w:rPr>
          <w:rFonts w:cs="Calibri"/>
          <w:sz w:val="18"/>
          <w:szCs w:val="18"/>
        </w:rPr>
      </w:pPr>
      <w:bookmarkStart w:id="101" w:name="_Toc421011542"/>
      <w:r>
        <w:rPr>
          <w:sz w:val="18"/>
          <w:szCs w:val="18"/>
          <w:lang w:bidi="ar-SA"/>
        </w:rPr>
        <w:t>‘</w:t>
      </w:r>
      <w:r>
        <w:t>UGR’ filter implementation. ‘</w:t>
      </w:r>
      <w:r w:rsidRPr="00341733">
        <w:rPr>
          <w:rFonts w:cs="Calibri"/>
          <w:sz w:val="18"/>
          <w:szCs w:val="18"/>
        </w:rPr>
        <w:t>Ugr1_MotRadPerSec_T_f32</w:t>
      </w:r>
      <w:r>
        <w:rPr>
          <w:rFonts w:cs="Calibri"/>
          <w:sz w:val="18"/>
          <w:szCs w:val="18"/>
        </w:rPr>
        <w:t>’ and ‘</w:t>
      </w:r>
      <w:r w:rsidRPr="00341733">
        <w:rPr>
          <w:rFonts w:cs="Calibri"/>
          <w:sz w:val="18"/>
          <w:szCs w:val="18"/>
        </w:rPr>
        <w:t>Ugr</w:t>
      </w:r>
      <w:r>
        <w:rPr>
          <w:rFonts w:cs="Calibri"/>
          <w:sz w:val="18"/>
          <w:szCs w:val="18"/>
        </w:rPr>
        <w:t>2</w:t>
      </w:r>
      <w:r w:rsidRPr="00341733">
        <w:rPr>
          <w:rFonts w:cs="Calibri"/>
          <w:sz w:val="18"/>
          <w:szCs w:val="18"/>
        </w:rPr>
        <w:t>_MotRadPerSec_T_f32</w:t>
      </w:r>
      <w:r>
        <w:rPr>
          <w:rFonts w:cs="Calibri"/>
          <w:sz w:val="18"/>
          <w:szCs w:val="18"/>
        </w:rPr>
        <w:t>’ corresponds to PIMs used in internal calculations</w:t>
      </w:r>
      <w:r w:rsidR="003D4E66">
        <w:rPr>
          <w:rFonts w:cs="Calibri"/>
          <w:sz w:val="18"/>
          <w:szCs w:val="18"/>
        </w:rPr>
        <w:t>.</w:t>
      </w:r>
    </w:p>
    <w:p w:rsidR="00F80A87" w:rsidRPr="002F5138" w:rsidRDefault="00F80A87" w:rsidP="00F80A87">
      <w:pPr>
        <w:pStyle w:val="Heading2"/>
        <w:numPr>
          <w:ilvl w:val="2"/>
          <w:numId w:val="11"/>
        </w:numPr>
        <w:tabs>
          <w:tab w:val="clear" w:pos="1017"/>
          <w:tab w:val="num" w:pos="567"/>
        </w:tabs>
        <w:spacing w:after="60"/>
        <w:ind w:left="567"/>
        <w:rPr>
          <w:rFonts w:ascii="Calibri" w:hAnsi="Calibri" w:cs="Calibri"/>
        </w:rPr>
      </w:pPr>
      <w:bookmarkStart w:id="102" w:name="_Toc445464836"/>
      <w:r w:rsidRPr="002F5138">
        <w:rPr>
          <w:rFonts w:ascii="Calibri" w:hAnsi="Calibri" w:cs="Calibri"/>
        </w:rPr>
        <w:t>Local Function #</w:t>
      </w:r>
      <w:r>
        <w:rPr>
          <w:rFonts w:ascii="Calibri" w:hAnsi="Calibri" w:cs="Calibri"/>
        </w:rPr>
        <w:t>2</w:t>
      </w:r>
      <w:bookmarkEnd w:id="10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3987"/>
        <w:gridCol w:w="1090"/>
        <w:gridCol w:w="1126"/>
        <w:gridCol w:w="31"/>
        <w:gridCol w:w="1434"/>
      </w:tblGrid>
      <w:tr w:rsidR="00F80A87" w:rsidRPr="00AA38E8" w:rsidTr="00F80A87">
        <w:tc>
          <w:tcPr>
            <w:tcW w:w="1260" w:type="dxa"/>
          </w:tcPr>
          <w:p w:rsidR="00F80A87" w:rsidRPr="003877CA" w:rsidRDefault="00F80A87" w:rsidP="00154326">
            <w:pPr>
              <w:spacing w:before="60"/>
              <w:rPr>
                <w:rFonts w:cs="Calibri"/>
                <w:b/>
                <w:bCs/>
                <w:sz w:val="18"/>
                <w:szCs w:val="18"/>
              </w:rPr>
            </w:pPr>
            <w:r w:rsidRPr="003877CA">
              <w:rPr>
                <w:rFonts w:cs="Calibri"/>
                <w:b/>
                <w:bCs/>
                <w:sz w:val="18"/>
                <w:szCs w:val="18"/>
              </w:rPr>
              <w:t>Function Name</w:t>
            </w:r>
          </w:p>
        </w:tc>
        <w:tc>
          <w:tcPr>
            <w:tcW w:w="3987" w:type="dxa"/>
          </w:tcPr>
          <w:p w:rsidR="00F80A87" w:rsidRPr="003877CA" w:rsidRDefault="00F80A87" w:rsidP="00154326">
            <w:pPr>
              <w:spacing w:before="60"/>
              <w:rPr>
                <w:rFonts w:cs="Calibri"/>
                <w:sz w:val="18"/>
                <w:szCs w:val="18"/>
              </w:rPr>
            </w:pPr>
            <w:r w:rsidRPr="00F80A87">
              <w:rPr>
                <w:rFonts w:cs="Calibri"/>
                <w:sz w:val="18"/>
                <w:szCs w:val="18"/>
              </w:rPr>
              <w:t>DtrmnEnadAmnt</w:t>
            </w:r>
          </w:p>
        </w:tc>
        <w:tc>
          <w:tcPr>
            <w:tcW w:w="1090" w:type="dxa"/>
            <w:shd w:val="pct30" w:color="FFFF00" w:fill="auto"/>
          </w:tcPr>
          <w:p w:rsidR="00F80A87" w:rsidRPr="003877CA" w:rsidRDefault="00F80A87" w:rsidP="00154326">
            <w:pPr>
              <w:spacing w:before="60"/>
              <w:jc w:val="center"/>
              <w:rPr>
                <w:rFonts w:cs="Calibri"/>
                <w:sz w:val="18"/>
                <w:szCs w:val="18"/>
              </w:rPr>
            </w:pPr>
            <w:r w:rsidRPr="003877CA">
              <w:rPr>
                <w:rFonts w:cs="Calibri"/>
                <w:sz w:val="18"/>
                <w:szCs w:val="18"/>
              </w:rPr>
              <w:t>Type</w:t>
            </w:r>
          </w:p>
        </w:tc>
        <w:tc>
          <w:tcPr>
            <w:tcW w:w="1157" w:type="dxa"/>
            <w:gridSpan w:val="2"/>
            <w:shd w:val="pct30" w:color="FFFF00" w:fill="auto"/>
          </w:tcPr>
          <w:p w:rsidR="00F80A87" w:rsidRPr="003877CA" w:rsidRDefault="00F80A87" w:rsidP="00154326">
            <w:pPr>
              <w:spacing w:before="60"/>
              <w:jc w:val="center"/>
              <w:rPr>
                <w:rFonts w:cs="Calibri"/>
                <w:sz w:val="18"/>
                <w:szCs w:val="18"/>
              </w:rPr>
            </w:pPr>
            <w:r w:rsidRPr="003877CA">
              <w:rPr>
                <w:rFonts w:cs="Calibri"/>
                <w:sz w:val="18"/>
                <w:szCs w:val="18"/>
              </w:rPr>
              <w:t>Min</w:t>
            </w:r>
          </w:p>
        </w:tc>
        <w:tc>
          <w:tcPr>
            <w:tcW w:w="1434" w:type="dxa"/>
            <w:shd w:val="pct30" w:color="FFFF00" w:fill="auto"/>
          </w:tcPr>
          <w:p w:rsidR="00F80A87" w:rsidRPr="003877CA" w:rsidRDefault="00F80A87" w:rsidP="00154326">
            <w:pPr>
              <w:spacing w:before="60"/>
              <w:jc w:val="center"/>
              <w:rPr>
                <w:rFonts w:cs="Calibri"/>
                <w:sz w:val="18"/>
                <w:szCs w:val="18"/>
              </w:rPr>
            </w:pPr>
            <w:r w:rsidRPr="003877CA">
              <w:rPr>
                <w:rFonts w:cs="Calibri"/>
                <w:sz w:val="18"/>
                <w:szCs w:val="18"/>
              </w:rPr>
              <w:t>Max</w:t>
            </w:r>
          </w:p>
        </w:tc>
      </w:tr>
      <w:tr w:rsidR="00F80A87" w:rsidRPr="00AA38E8" w:rsidTr="00F80A87">
        <w:tc>
          <w:tcPr>
            <w:tcW w:w="1260" w:type="dxa"/>
          </w:tcPr>
          <w:p w:rsidR="00F80A87" w:rsidRPr="003877CA" w:rsidRDefault="00F80A87" w:rsidP="00154326">
            <w:pPr>
              <w:spacing w:before="60"/>
              <w:rPr>
                <w:rFonts w:cs="Calibri"/>
                <w:b/>
                <w:bCs/>
                <w:sz w:val="18"/>
                <w:szCs w:val="18"/>
              </w:rPr>
            </w:pPr>
            <w:r w:rsidRPr="003877CA">
              <w:rPr>
                <w:rFonts w:cs="Calibri"/>
                <w:b/>
                <w:bCs/>
                <w:sz w:val="18"/>
                <w:szCs w:val="18"/>
              </w:rPr>
              <w:t xml:space="preserve">Arguments Passed </w:t>
            </w:r>
          </w:p>
        </w:tc>
        <w:tc>
          <w:tcPr>
            <w:tcW w:w="3987" w:type="dxa"/>
          </w:tcPr>
          <w:p w:rsidR="00F80A87" w:rsidRPr="003877CA" w:rsidRDefault="00F80A87" w:rsidP="00154326">
            <w:pPr>
              <w:spacing w:before="60"/>
              <w:rPr>
                <w:rFonts w:cs="Calibri"/>
                <w:sz w:val="18"/>
                <w:szCs w:val="18"/>
              </w:rPr>
            </w:pPr>
            <w:r w:rsidRPr="00F80A87">
              <w:rPr>
                <w:rFonts w:cs="Calibri"/>
                <w:sz w:val="18"/>
                <w:szCs w:val="18"/>
              </w:rPr>
              <w:t>FreqEstAvg_Hz_T_f32</w:t>
            </w:r>
          </w:p>
        </w:tc>
        <w:tc>
          <w:tcPr>
            <w:tcW w:w="1090" w:type="dxa"/>
          </w:tcPr>
          <w:p w:rsidR="00F80A87" w:rsidRDefault="00F80A87" w:rsidP="00154326">
            <w:r w:rsidRPr="00EB42CF">
              <w:rPr>
                <w:rFonts w:cs="Calibri"/>
                <w:sz w:val="18"/>
                <w:szCs w:val="18"/>
              </w:rPr>
              <w:t>float32</w:t>
            </w:r>
          </w:p>
        </w:tc>
        <w:tc>
          <w:tcPr>
            <w:tcW w:w="1126" w:type="dxa"/>
          </w:tcPr>
          <w:p w:rsidR="00F80A87" w:rsidRPr="003877CA" w:rsidRDefault="00F80A87" w:rsidP="00154326">
            <w:pPr>
              <w:spacing w:before="60"/>
              <w:rPr>
                <w:rFonts w:cs="Calibri"/>
                <w:sz w:val="18"/>
                <w:szCs w:val="18"/>
              </w:rPr>
            </w:pPr>
            <w:r>
              <w:rPr>
                <w:rFonts w:cs="Calibri"/>
                <w:sz w:val="18"/>
                <w:szCs w:val="18"/>
              </w:rPr>
              <w:t>0.005</w:t>
            </w:r>
          </w:p>
        </w:tc>
        <w:tc>
          <w:tcPr>
            <w:tcW w:w="1465" w:type="dxa"/>
            <w:gridSpan w:val="2"/>
          </w:tcPr>
          <w:p w:rsidR="00F80A87" w:rsidRPr="003877CA" w:rsidRDefault="00F80A87" w:rsidP="00154326">
            <w:pPr>
              <w:spacing w:before="60"/>
              <w:rPr>
                <w:rFonts w:cs="Calibri"/>
                <w:sz w:val="18"/>
                <w:szCs w:val="18"/>
              </w:rPr>
            </w:pPr>
            <w:r>
              <w:rPr>
                <w:rFonts w:cs="Calibri"/>
                <w:sz w:val="18"/>
                <w:szCs w:val="18"/>
              </w:rPr>
              <w:t>60</w:t>
            </w:r>
          </w:p>
        </w:tc>
      </w:tr>
      <w:tr w:rsidR="00F80A87" w:rsidRPr="00AA38E8" w:rsidTr="00F80A87">
        <w:tc>
          <w:tcPr>
            <w:tcW w:w="1260" w:type="dxa"/>
          </w:tcPr>
          <w:p w:rsidR="00F80A87" w:rsidRPr="003877CA" w:rsidRDefault="00F80A87" w:rsidP="00154326">
            <w:pPr>
              <w:spacing w:before="60"/>
              <w:rPr>
                <w:rFonts w:cs="Calibri"/>
                <w:b/>
                <w:bCs/>
                <w:sz w:val="18"/>
                <w:szCs w:val="18"/>
              </w:rPr>
            </w:pPr>
          </w:p>
        </w:tc>
        <w:tc>
          <w:tcPr>
            <w:tcW w:w="3987" w:type="dxa"/>
          </w:tcPr>
          <w:p w:rsidR="00F80A87" w:rsidRPr="00886D7D" w:rsidRDefault="00F80A87" w:rsidP="00154326">
            <w:pPr>
              <w:spacing w:before="60"/>
              <w:rPr>
                <w:rFonts w:cs="Calibri"/>
                <w:sz w:val="18"/>
                <w:szCs w:val="18"/>
              </w:rPr>
            </w:pPr>
            <w:r w:rsidRPr="00F80A87">
              <w:rPr>
                <w:rFonts w:cs="Calibri"/>
                <w:sz w:val="18"/>
                <w:szCs w:val="18"/>
              </w:rPr>
              <w:t>WhlSpdLFilt_MotRadPerSec_T_f32</w:t>
            </w:r>
          </w:p>
        </w:tc>
        <w:tc>
          <w:tcPr>
            <w:tcW w:w="1090" w:type="dxa"/>
          </w:tcPr>
          <w:p w:rsidR="00F80A87" w:rsidRDefault="00F80A87" w:rsidP="00154326">
            <w:r w:rsidRPr="00EB42CF">
              <w:rPr>
                <w:rFonts w:cs="Calibri"/>
                <w:sz w:val="18"/>
                <w:szCs w:val="18"/>
              </w:rPr>
              <w:t>float32</w:t>
            </w:r>
          </w:p>
        </w:tc>
        <w:tc>
          <w:tcPr>
            <w:tcW w:w="1126" w:type="dxa"/>
          </w:tcPr>
          <w:p w:rsidR="00F80A87" w:rsidRPr="003877CA" w:rsidRDefault="00F80A87" w:rsidP="00154326">
            <w:pPr>
              <w:spacing w:before="60"/>
              <w:rPr>
                <w:rFonts w:cs="Calibri"/>
                <w:sz w:val="18"/>
                <w:szCs w:val="18"/>
              </w:rPr>
            </w:pPr>
            <w:r>
              <w:rPr>
                <w:rFonts w:cs="Calibri"/>
                <w:sz w:val="18"/>
                <w:szCs w:val="18"/>
              </w:rPr>
              <w:t>-100</w:t>
            </w:r>
          </w:p>
        </w:tc>
        <w:tc>
          <w:tcPr>
            <w:tcW w:w="1465" w:type="dxa"/>
            <w:gridSpan w:val="2"/>
          </w:tcPr>
          <w:p w:rsidR="00F80A87" w:rsidRPr="003877CA" w:rsidRDefault="00F80A87" w:rsidP="00154326">
            <w:pPr>
              <w:spacing w:before="60"/>
              <w:rPr>
                <w:rFonts w:cs="Calibri"/>
                <w:sz w:val="18"/>
                <w:szCs w:val="18"/>
              </w:rPr>
            </w:pPr>
            <w:r>
              <w:rPr>
                <w:rFonts w:cs="Calibri"/>
                <w:sz w:val="18"/>
                <w:szCs w:val="18"/>
              </w:rPr>
              <w:t>100</w:t>
            </w:r>
          </w:p>
        </w:tc>
      </w:tr>
      <w:tr w:rsidR="00F80A87" w:rsidRPr="00AA38E8" w:rsidTr="00F80A87">
        <w:tc>
          <w:tcPr>
            <w:tcW w:w="1260" w:type="dxa"/>
          </w:tcPr>
          <w:p w:rsidR="00F80A87" w:rsidRPr="003877CA" w:rsidRDefault="00F80A87" w:rsidP="00154326">
            <w:pPr>
              <w:spacing w:before="60"/>
              <w:rPr>
                <w:rFonts w:cs="Calibri"/>
                <w:b/>
                <w:bCs/>
                <w:sz w:val="18"/>
                <w:szCs w:val="18"/>
              </w:rPr>
            </w:pPr>
          </w:p>
        </w:tc>
        <w:tc>
          <w:tcPr>
            <w:tcW w:w="3987" w:type="dxa"/>
          </w:tcPr>
          <w:p w:rsidR="00F80A87" w:rsidRPr="00341733" w:rsidRDefault="00F80A87" w:rsidP="00154326">
            <w:pPr>
              <w:spacing w:before="60"/>
              <w:rPr>
                <w:rFonts w:cs="Calibri"/>
                <w:sz w:val="18"/>
                <w:szCs w:val="18"/>
              </w:rPr>
            </w:pPr>
            <w:r w:rsidRPr="00F80A87">
              <w:rPr>
                <w:rFonts w:cs="Calibri"/>
                <w:sz w:val="18"/>
                <w:szCs w:val="18"/>
              </w:rPr>
              <w:t>WhlSpdRFilt_MotRadPerSec_T_f32</w:t>
            </w:r>
          </w:p>
        </w:tc>
        <w:tc>
          <w:tcPr>
            <w:tcW w:w="1090" w:type="dxa"/>
          </w:tcPr>
          <w:p w:rsidR="00F80A87" w:rsidRDefault="00F80A87" w:rsidP="00154326">
            <w:r w:rsidRPr="00EB42CF">
              <w:rPr>
                <w:rFonts w:cs="Calibri"/>
                <w:sz w:val="18"/>
                <w:szCs w:val="18"/>
              </w:rPr>
              <w:t>float32</w:t>
            </w:r>
          </w:p>
        </w:tc>
        <w:tc>
          <w:tcPr>
            <w:tcW w:w="1126" w:type="dxa"/>
          </w:tcPr>
          <w:p w:rsidR="00F80A87" w:rsidRPr="003877CA" w:rsidRDefault="00F80A87" w:rsidP="00154326">
            <w:pPr>
              <w:spacing w:before="60"/>
              <w:rPr>
                <w:rFonts w:cs="Calibri"/>
                <w:sz w:val="18"/>
                <w:szCs w:val="18"/>
              </w:rPr>
            </w:pPr>
            <w:r>
              <w:rPr>
                <w:rFonts w:cs="Calibri"/>
                <w:sz w:val="18"/>
                <w:szCs w:val="18"/>
              </w:rPr>
              <w:t>-100</w:t>
            </w:r>
          </w:p>
        </w:tc>
        <w:tc>
          <w:tcPr>
            <w:tcW w:w="1465" w:type="dxa"/>
            <w:gridSpan w:val="2"/>
          </w:tcPr>
          <w:p w:rsidR="00F80A87" w:rsidRPr="003877CA" w:rsidRDefault="00F80A87" w:rsidP="00154326">
            <w:pPr>
              <w:spacing w:before="60"/>
              <w:rPr>
                <w:rFonts w:cs="Calibri"/>
                <w:sz w:val="18"/>
                <w:szCs w:val="18"/>
              </w:rPr>
            </w:pPr>
            <w:r>
              <w:rPr>
                <w:rFonts w:cs="Calibri"/>
                <w:sz w:val="18"/>
                <w:szCs w:val="18"/>
              </w:rPr>
              <w:t>100</w:t>
            </w:r>
          </w:p>
        </w:tc>
      </w:tr>
      <w:tr w:rsidR="00F80A87" w:rsidRPr="00AA38E8" w:rsidTr="00F80A87">
        <w:tc>
          <w:tcPr>
            <w:tcW w:w="1260" w:type="dxa"/>
          </w:tcPr>
          <w:p w:rsidR="00F80A87" w:rsidRPr="003877CA" w:rsidRDefault="00F80A87" w:rsidP="00154326">
            <w:pPr>
              <w:spacing w:before="60"/>
              <w:rPr>
                <w:rFonts w:cs="Calibri"/>
                <w:b/>
                <w:bCs/>
                <w:sz w:val="18"/>
                <w:szCs w:val="18"/>
              </w:rPr>
            </w:pPr>
          </w:p>
        </w:tc>
        <w:tc>
          <w:tcPr>
            <w:tcW w:w="3987" w:type="dxa"/>
          </w:tcPr>
          <w:p w:rsidR="00F80A87" w:rsidRPr="00341733" w:rsidRDefault="00F80A87" w:rsidP="00154326">
            <w:pPr>
              <w:spacing w:before="60"/>
              <w:rPr>
                <w:rFonts w:cs="Calibri"/>
                <w:sz w:val="18"/>
                <w:szCs w:val="18"/>
              </w:rPr>
            </w:pPr>
            <w:r w:rsidRPr="00F80A87">
              <w:rPr>
                <w:rFonts w:cs="Calibri"/>
                <w:sz w:val="18"/>
                <w:szCs w:val="18"/>
              </w:rPr>
              <w:t>VehSpd_Kph_T_f32</w:t>
            </w:r>
          </w:p>
        </w:tc>
        <w:tc>
          <w:tcPr>
            <w:tcW w:w="1090" w:type="dxa"/>
          </w:tcPr>
          <w:p w:rsidR="00F80A87" w:rsidRDefault="00F80A87" w:rsidP="00154326">
            <w:r w:rsidRPr="00EB42CF">
              <w:rPr>
                <w:rFonts w:cs="Calibri"/>
                <w:sz w:val="18"/>
                <w:szCs w:val="18"/>
              </w:rPr>
              <w:t>float32</w:t>
            </w:r>
          </w:p>
        </w:tc>
        <w:tc>
          <w:tcPr>
            <w:tcW w:w="1126" w:type="dxa"/>
          </w:tcPr>
          <w:p w:rsidR="00F80A87" w:rsidRPr="003877CA" w:rsidRDefault="00F80A87" w:rsidP="00154326">
            <w:pPr>
              <w:spacing w:before="60"/>
              <w:rPr>
                <w:rFonts w:cs="Calibri"/>
                <w:sz w:val="18"/>
                <w:szCs w:val="18"/>
              </w:rPr>
            </w:pPr>
            <w:r>
              <w:rPr>
                <w:rFonts w:cs="Calibri"/>
                <w:sz w:val="18"/>
                <w:szCs w:val="18"/>
              </w:rPr>
              <w:t>0</w:t>
            </w:r>
          </w:p>
        </w:tc>
        <w:tc>
          <w:tcPr>
            <w:tcW w:w="1465" w:type="dxa"/>
            <w:gridSpan w:val="2"/>
          </w:tcPr>
          <w:p w:rsidR="00F80A87" w:rsidRPr="003877CA" w:rsidRDefault="0043623C" w:rsidP="00154326">
            <w:pPr>
              <w:spacing w:before="60"/>
              <w:rPr>
                <w:rFonts w:cs="Calibri"/>
                <w:sz w:val="18"/>
                <w:szCs w:val="18"/>
              </w:rPr>
            </w:pPr>
            <w:r>
              <w:rPr>
                <w:rFonts w:cs="Calibri"/>
                <w:sz w:val="18"/>
                <w:szCs w:val="18"/>
              </w:rPr>
              <w:t>511</w:t>
            </w:r>
          </w:p>
        </w:tc>
      </w:tr>
      <w:tr w:rsidR="00F80A87" w:rsidRPr="00AA38E8" w:rsidTr="00F80A87">
        <w:tc>
          <w:tcPr>
            <w:tcW w:w="1260" w:type="dxa"/>
          </w:tcPr>
          <w:p w:rsidR="00F80A87" w:rsidRPr="003877CA" w:rsidRDefault="00F80A87" w:rsidP="00154326">
            <w:pPr>
              <w:spacing w:before="60"/>
              <w:rPr>
                <w:rFonts w:cs="Calibri"/>
                <w:b/>
                <w:bCs/>
                <w:sz w:val="18"/>
                <w:szCs w:val="18"/>
              </w:rPr>
            </w:pPr>
          </w:p>
        </w:tc>
        <w:tc>
          <w:tcPr>
            <w:tcW w:w="3987" w:type="dxa"/>
          </w:tcPr>
          <w:p w:rsidR="00F80A87" w:rsidRPr="00341733" w:rsidRDefault="00F80A87" w:rsidP="00154326">
            <w:pPr>
              <w:spacing w:before="60"/>
              <w:rPr>
                <w:rFonts w:cs="Calibri"/>
                <w:sz w:val="18"/>
                <w:szCs w:val="18"/>
              </w:rPr>
            </w:pPr>
            <w:r w:rsidRPr="00F80A87">
              <w:rPr>
                <w:rFonts w:cs="Calibri"/>
                <w:sz w:val="18"/>
                <w:szCs w:val="18"/>
              </w:rPr>
              <w:t>VehSpdVld_Cnt_T_logl</w:t>
            </w:r>
          </w:p>
        </w:tc>
        <w:tc>
          <w:tcPr>
            <w:tcW w:w="1090" w:type="dxa"/>
          </w:tcPr>
          <w:p w:rsidR="00F80A87" w:rsidRDefault="00F80A87" w:rsidP="00154326">
            <w:r>
              <w:t>boolean</w:t>
            </w:r>
          </w:p>
        </w:tc>
        <w:tc>
          <w:tcPr>
            <w:tcW w:w="1126" w:type="dxa"/>
          </w:tcPr>
          <w:p w:rsidR="00F80A87" w:rsidRPr="003877CA" w:rsidRDefault="00F80A87" w:rsidP="00154326">
            <w:pPr>
              <w:spacing w:before="60"/>
              <w:rPr>
                <w:rFonts w:cs="Calibri"/>
                <w:sz w:val="18"/>
                <w:szCs w:val="18"/>
              </w:rPr>
            </w:pPr>
            <w:r>
              <w:rPr>
                <w:rFonts w:cs="Calibri"/>
                <w:sz w:val="18"/>
                <w:szCs w:val="18"/>
              </w:rPr>
              <w:t>FALSE</w:t>
            </w:r>
          </w:p>
        </w:tc>
        <w:tc>
          <w:tcPr>
            <w:tcW w:w="1465" w:type="dxa"/>
            <w:gridSpan w:val="2"/>
          </w:tcPr>
          <w:p w:rsidR="00F80A87" w:rsidRPr="003877CA" w:rsidRDefault="00F80A87" w:rsidP="00154326">
            <w:pPr>
              <w:spacing w:before="60"/>
              <w:rPr>
                <w:rFonts w:cs="Calibri"/>
                <w:sz w:val="18"/>
                <w:szCs w:val="18"/>
              </w:rPr>
            </w:pPr>
            <w:r>
              <w:rPr>
                <w:rFonts w:cs="Calibri"/>
                <w:sz w:val="18"/>
                <w:szCs w:val="18"/>
              </w:rPr>
              <w:t>TRUE</w:t>
            </w:r>
          </w:p>
        </w:tc>
      </w:tr>
      <w:tr w:rsidR="00F80A87" w:rsidRPr="00AA38E8" w:rsidTr="00F80A87">
        <w:tc>
          <w:tcPr>
            <w:tcW w:w="1260" w:type="dxa"/>
          </w:tcPr>
          <w:p w:rsidR="00F80A87" w:rsidRPr="003877CA" w:rsidRDefault="00F80A87" w:rsidP="00154326">
            <w:pPr>
              <w:spacing w:before="60"/>
              <w:rPr>
                <w:rFonts w:cs="Calibri"/>
                <w:b/>
                <w:bCs/>
                <w:sz w:val="18"/>
                <w:szCs w:val="18"/>
              </w:rPr>
            </w:pPr>
          </w:p>
        </w:tc>
        <w:tc>
          <w:tcPr>
            <w:tcW w:w="3987" w:type="dxa"/>
          </w:tcPr>
          <w:p w:rsidR="00F80A87" w:rsidRPr="00F80A87" w:rsidRDefault="00F80A87" w:rsidP="00154326">
            <w:pPr>
              <w:spacing w:before="60"/>
              <w:rPr>
                <w:rFonts w:cs="Calibri"/>
                <w:sz w:val="18"/>
                <w:szCs w:val="18"/>
              </w:rPr>
            </w:pPr>
            <w:r w:rsidRPr="00F80A87">
              <w:rPr>
                <w:rFonts w:cs="Calibri"/>
                <w:sz w:val="18"/>
                <w:szCs w:val="18"/>
              </w:rPr>
              <w:t>WhlImbRejctnCustEna_Cnt_T_logl</w:t>
            </w:r>
          </w:p>
        </w:tc>
        <w:tc>
          <w:tcPr>
            <w:tcW w:w="1090" w:type="dxa"/>
          </w:tcPr>
          <w:p w:rsidR="00F80A87" w:rsidRPr="00EB42CF" w:rsidRDefault="00F80A87" w:rsidP="00154326">
            <w:pPr>
              <w:rPr>
                <w:rFonts w:cs="Calibri"/>
                <w:sz w:val="18"/>
                <w:szCs w:val="18"/>
              </w:rPr>
            </w:pPr>
            <w:r>
              <w:t>boolean</w:t>
            </w:r>
          </w:p>
        </w:tc>
        <w:tc>
          <w:tcPr>
            <w:tcW w:w="1126" w:type="dxa"/>
          </w:tcPr>
          <w:p w:rsidR="00F80A87" w:rsidRPr="003877CA" w:rsidRDefault="00F80A87" w:rsidP="00154326">
            <w:pPr>
              <w:spacing w:before="60"/>
              <w:rPr>
                <w:rFonts w:cs="Calibri"/>
                <w:sz w:val="18"/>
                <w:szCs w:val="18"/>
              </w:rPr>
            </w:pPr>
            <w:r>
              <w:rPr>
                <w:rFonts w:cs="Calibri"/>
                <w:sz w:val="18"/>
                <w:szCs w:val="18"/>
              </w:rPr>
              <w:t>FALSE</w:t>
            </w:r>
          </w:p>
        </w:tc>
        <w:tc>
          <w:tcPr>
            <w:tcW w:w="1465" w:type="dxa"/>
            <w:gridSpan w:val="2"/>
          </w:tcPr>
          <w:p w:rsidR="00F80A87" w:rsidRPr="003877CA" w:rsidRDefault="00F80A87" w:rsidP="00154326">
            <w:pPr>
              <w:spacing w:before="60"/>
              <w:rPr>
                <w:rFonts w:cs="Calibri"/>
                <w:sz w:val="18"/>
                <w:szCs w:val="18"/>
              </w:rPr>
            </w:pPr>
            <w:r>
              <w:rPr>
                <w:rFonts w:cs="Calibri"/>
                <w:sz w:val="18"/>
                <w:szCs w:val="18"/>
              </w:rPr>
              <w:t>TRUE</w:t>
            </w:r>
          </w:p>
        </w:tc>
      </w:tr>
      <w:tr w:rsidR="00F80A87" w:rsidRPr="00AA38E8" w:rsidTr="00F80A87">
        <w:tc>
          <w:tcPr>
            <w:tcW w:w="1260" w:type="dxa"/>
          </w:tcPr>
          <w:p w:rsidR="00F80A87" w:rsidRPr="003877CA" w:rsidRDefault="00F80A87" w:rsidP="00154326">
            <w:pPr>
              <w:spacing w:before="60"/>
              <w:rPr>
                <w:rFonts w:cs="Calibri"/>
                <w:b/>
                <w:bCs/>
                <w:sz w:val="18"/>
                <w:szCs w:val="18"/>
              </w:rPr>
            </w:pPr>
          </w:p>
        </w:tc>
        <w:tc>
          <w:tcPr>
            <w:tcW w:w="3987" w:type="dxa"/>
          </w:tcPr>
          <w:p w:rsidR="00F80A87" w:rsidRPr="00F80A87" w:rsidRDefault="00F80A87" w:rsidP="00154326">
            <w:pPr>
              <w:spacing w:before="60"/>
              <w:rPr>
                <w:rFonts w:cs="Calibri"/>
                <w:sz w:val="18"/>
                <w:szCs w:val="18"/>
              </w:rPr>
            </w:pPr>
            <w:r w:rsidRPr="00F80A87">
              <w:rPr>
                <w:rFonts w:cs="Calibri"/>
                <w:sz w:val="18"/>
                <w:szCs w:val="18"/>
              </w:rPr>
              <w:t>WhlImbRejctnDi_Cnt_T_logl</w:t>
            </w:r>
          </w:p>
        </w:tc>
        <w:tc>
          <w:tcPr>
            <w:tcW w:w="1090" w:type="dxa"/>
          </w:tcPr>
          <w:p w:rsidR="00F80A87" w:rsidRPr="00EB42CF" w:rsidRDefault="00F80A87" w:rsidP="00154326">
            <w:pPr>
              <w:rPr>
                <w:rFonts w:cs="Calibri"/>
                <w:sz w:val="18"/>
                <w:szCs w:val="18"/>
              </w:rPr>
            </w:pPr>
            <w:r>
              <w:t>boolean</w:t>
            </w:r>
          </w:p>
        </w:tc>
        <w:tc>
          <w:tcPr>
            <w:tcW w:w="1126" w:type="dxa"/>
          </w:tcPr>
          <w:p w:rsidR="00F80A87" w:rsidRPr="003877CA" w:rsidRDefault="00F80A87" w:rsidP="00154326">
            <w:pPr>
              <w:spacing w:before="60"/>
              <w:rPr>
                <w:rFonts w:cs="Calibri"/>
                <w:sz w:val="18"/>
                <w:szCs w:val="18"/>
              </w:rPr>
            </w:pPr>
            <w:r>
              <w:rPr>
                <w:rFonts w:cs="Calibri"/>
                <w:sz w:val="18"/>
                <w:szCs w:val="18"/>
              </w:rPr>
              <w:t>FALSE</w:t>
            </w:r>
          </w:p>
        </w:tc>
        <w:tc>
          <w:tcPr>
            <w:tcW w:w="1465" w:type="dxa"/>
            <w:gridSpan w:val="2"/>
          </w:tcPr>
          <w:p w:rsidR="00F80A87" w:rsidRPr="003877CA" w:rsidRDefault="00F80A87" w:rsidP="00154326">
            <w:pPr>
              <w:spacing w:before="60"/>
              <w:rPr>
                <w:rFonts w:cs="Calibri"/>
                <w:sz w:val="18"/>
                <w:szCs w:val="18"/>
              </w:rPr>
            </w:pPr>
            <w:r>
              <w:rPr>
                <w:rFonts w:cs="Calibri"/>
                <w:sz w:val="18"/>
                <w:szCs w:val="18"/>
              </w:rPr>
              <w:t>TRUE</w:t>
            </w:r>
          </w:p>
        </w:tc>
      </w:tr>
      <w:tr w:rsidR="00F80A87" w:rsidRPr="00AA38E8" w:rsidTr="00F80A87">
        <w:tc>
          <w:tcPr>
            <w:tcW w:w="1260" w:type="dxa"/>
          </w:tcPr>
          <w:p w:rsidR="00F80A87" w:rsidRPr="003877CA" w:rsidRDefault="00F80A87" w:rsidP="00154326">
            <w:pPr>
              <w:spacing w:before="60"/>
              <w:rPr>
                <w:rFonts w:cs="Calibri"/>
                <w:b/>
                <w:bCs/>
                <w:sz w:val="18"/>
                <w:szCs w:val="18"/>
              </w:rPr>
            </w:pPr>
          </w:p>
        </w:tc>
        <w:tc>
          <w:tcPr>
            <w:tcW w:w="3987" w:type="dxa"/>
          </w:tcPr>
          <w:p w:rsidR="00F80A87" w:rsidRPr="00F80A87" w:rsidRDefault="00F80A87" w:rsidP="00154326">
            <w:pPr>
              <w:spacing w:before="60"/>
              <w:rPr>
                <w:rFonts w:cs="Calibri"/>
                <w:sz w:val="18"/>
                <w:szCs w:val="18"/>
              </w:rPr>
            </w:pPr>
            <w:r w:rsidRPr="00F80A87">
              <w:rPr>
                <w:rFonts w:cs="Calibri"/>
                <w:sz w:val="18"/>
                <w:szCs w:val="18"/>
              </w:rPr>
              <w:t>SysSt_Cnt_T_enum</w:t>
            </w:r>
          </w:p>
        </w:tc>
        <w:tc>
          <w:tcPr>
            <w:tcW w:w="1090" w:type="dxa"/>
          </w:tcPr>
          <w:p w:rsidR="00F80A87" w:rsidRPr="00EB42CF" w:rsidRDefault="00F80A87" w:rsidP="00154326">
            <w:pPr>
              <w:rPr>
                <w:rFonts w:cs="Calibri"/>
                <w:sz w:val="18"/>
                <w:szCs w:val="18"/>
              </w:rPr>
            </w:pPr>
            <w:r w:rsidRPr="00F80A87">
              <w:rPr>
                <w:rFonts w:cs="Calibri"/>
                <w:sz w:val="18"/>
                <w:szCs w:val="18"/>
              </w:rPr>
              <w:t>SysSt1</w:t>
            </w:r>
          </w:p>
        </w:tc>
        <w:tc>
          <w:tcPr>
            <w:tcW w:w="1126" w:type="dxa"/>
          </w:tcPr>
          <w:p w:rsidR="00F80A87" w:rsidRDefault="00F80A87" w:rsidP="00154326">
            <w:pPr>
              <w:spacing w:before="60"/>
              <w:rPr>
                <w:rFonts w:cs="Calibri"/>
                <w:sz w:val="18"/>
                <w:szCs w:val="18"/>
              </w:rPr>
            </w:pPr>
            <w:r w:rsidRPr="00F80A87">
              <w:rPr>
                <w:rFonts w:cs="Calibri"/>
                <w:sz w:val="18"/>
                <w:szCs w:val="18"/>
              </w:rPr>
              <w:t>SYSST_DI</w:t>
            </w:r>
          </w:p>
        </w:tc>
        <w:tc>
          <w:tcPr>
            <w:tcW w:w="1465" w:type="dxa"/>
            <w:gridSpan w:val="2"/>
          </w:tcPr>
          <w:p w:rsidR="00F80A87" w:rsidRDefault="00F80A87" w:rsidP="00154326">
            <w:pPr>
              <w:spacing w:before="60"/>
              <w:rPr>
                <w:rFonts w:cs="Calibri"/>
                <w:sz w:val="18"/>
                <w:szCs w:val="18"/>
              </w:rPr>
            </w:pPr>
            <w:r w:rsidRPr="00F80A87">
              <w:rPr>
                <w:rFonts w:cs="Calibri"/>
                <w:sz w:val="18"/>
                <w:szCs w:val="18"/>
              </w:rPr>
              <w:t>SYSST_WRMININ</w:t>
            </w:r>
          </w:p>
        </w:tc>
      </w:tr>
      <w:tr w:rsidR="00F80A87" w:rsidRPr="00AA38E8" w:rsidTr="00F80A87">
        <w:tc>
          <w:tcPr>
            <w:tcW w:w="1260" w:type="dxa"/>
          </w:tcPr>
          <w:p w:rsidR="00F80A87" w:rsidRPr="003877CA" w:rsidRDefault="00F80A87" w:rsidP="00154326">
            <w:pPr>
              <w:spacing w:before="60"/>
              <w:rPr>
                <w:rFonts w:cs="Calibri"/>
                <w:b/>
                <w:bCs/>
                <w:sz w:val="18"/>
                <w:szCs w:val="18"/>
              </w:rPr>
            </w:pPr>
          </w:p>
        </w:tc>
        <w:tc>
          <w:tcPr>
            <w:tcW w:w="3987" w:type="dxa"/>
          </w:tcPr>
          <w:p w:rsidR="00F80A87" w:rsidRPr="00F80A87" w:rsidRDefault="007F526B" w:rsidP="00154326">
            <w:pPr>
              <w:spacing w:before="60"/>
              <w:rPr>
                <w:rFonts w:cs="Calibri"/>
                <w:sz w:val="18"/>
                <w:szCs w:val="18"/>
              </w:rPr>
            </w:pPr>
            <w:r>
              <w:rPr>
                <w:rFonts w:cs="Calibri"/>
                <w:sz w:val="18"/>
                <w:szCs w:val="18"/>
              </w:rPr>
              <w:t>*</w:t>
            </w:r>
            <w:r w:rsidR="00F80A87" w:rsidRPr="00F80A87">
              <w:rPr>
                <w:rFonts w:cs="Calibri"/>
                <w:sz w:val="18"/>
                <w:szCs w:val="18"/>
              </w:rPr>
              <w:t>Enable_Uls_T_f32</w:t>
            </w:r>
          </w:p>
        </w:tc>
        <w:tc>
          <w:tcPr>
            <w:tcW w:w="1090" w:type="dxa"/>
          </w:tcPr>
          <w:p w:rsidR="00F80A87" w:rsidRPr="00EB42CF" w:rsidRDefault="00F80A87" w:rsidP="00154326">
            <w:pPr>
              <w:rPr>
                <w:rFonts w:cs="Calibri"/>
                <w:sz w:val="18"/>
                <w:szCs w:val="18"/>
              </w:rPr>
            </w:pPr>
            <w:r w:rsidRPr="00EB42CF">
              <w:rPr>
                <w:rFonts w:cs="Calibri"/>
                <w:sz w:val="18"/>
                <w:szCs w:val="18"/>
              </w:rPr>
              <w:t>float32</w:t>
            </w:r>
          </w:p>
        </w:tc>
        <w:tc>
          <w:tcPr>
            <w:tcW w:w="1126" w:type="dxa"/>
          </w:tcPr>
          <w:p w:rsidR="00F80A87" w:rsidRDefault="00D0566E" w:rsidP="00154326">
            <w:pPr>
              <w:spacing w:before="60"/>
              <w:rPr>
                <w:rFonts w:cs="Calibri"/>
                <w:sz w:val="18"/>
                <w:szCs w:val="18"/>
              </w:rPr>
            </w:pPr>
            <w:r>
              <w:rPr>
                <w:rFonts w:cs="Calibri"/>
                <w:sz w:val="18"/>
                <w:szCs w:val="18"/>
              </w:rPr>
              <w:t>0</w:t>
            </w:r>
          </w:p>
        </w:tc>
        <w:tc>
          <w:tcPr>
            <w:tcW w:w="1465" w:type="dxa"/>
            <w:gridSpan w:val="2"/>
          </w:tcPr>
          <w:p w:rsidR="00F80A87" w:rsidRDefault="00D0566E" w:rsidP="00154326">
            <w:pPr>
              <w:spacing w:before="60"/>
              <w:rPr>
                <w:rFonts w:cs="Calibri"/>
                <w:sz w:val="18"/>
                <w:szCs w:val="18"/>
              </w:rPr>
            </w:pPr>
            <w:r>
              <w:rPr>
                <w:rFonts w:cs="Calibri"/>
                <w:sz w:val="18"/>
                <w:szCs w:val="18"/>
              </w:rPr>
              <w:t>1</w:t>
            </w:r>
          </w:p>
        </w:tc>
      </w:tr>
      <w:tr w:rsidR="007F526B" w:rsidRPr="00AA38E8" w:rsidTr="00F80A87">
        <w:tc>
          <w:tcPr>
            <w:tcW w:w="1260" w:type="dxa"/>
          </w:tcPr>
          <w:p w:rsidR="007F526B" w:rsidRPr="003877CA" w:rsidRDefault="007F526B" w:rsidP="00154326">
            <w:pPr>
              <w:spacing w:before="60"/>
              <w:rPr>
                <w:rFonts w:cs="Calibri"/>
                <w:b/>
                <w:bCs/>
                <w:sz w:val="18"/>
                <w:szCs w:val="18"/>
              </w:rPr>
            </w:pPr>
            <w:r w:rsidRPr="003877CA">
              <w:rPr>
                <w:rFonts w:cs="Calibri"/>
                <w:b/>
                <w:bCs/>
                <w:sz w:val="18"/>
                <w:szCs w:val="18"/>
              </w:rPr>
              <w:t>Return Value</w:t>
            </w:r>
          </w:p>
        </w:tc>
        <w:tc>
          <w:tcPr>
            <w:tcW w:w="3987" w:type="dxa"/>
          </w:tcPr>
          <w:p w:rsidR="007F526B" w:rsidRPr="003877CA" w:rsidRDefault="007F526B" w:rsidP="00154326">
            <w:pPr>
              <w:spacing w:before="60"/>
              <w:rPr>
                <w:rFonts w:cs="Calibri"/>
                <w:sz w:val="18"/>
                <w:szCs w:val="18"/>
              </w:rPr>
            </w:pPr>
            <w:r w:rsidRPr="007F526B">
              <w:rPr>
                <w:rFonts w:cs="Calibri"/>
                <w:sz w:val="18"/>
                <w:szCs w:val="18"/>
              </w:rPr>
              <w:t>WhlImbRejctnActv_Cnt_T_logl</w:t>
            </w:r>
          </w:p>
        </w:tc>
        <w:tc>
          <w:tcPr>
            <w:tcW w:w="1090" w:type="dxa"/>
          </w:tcPr>
          <w:p w:rsidR="007F526B" w:rsidRPr="00EB42CF" w:rsidRDefault="007F526B" w:rsidP="00154326">
            <w:pPr>
              <w:rPr>
                <w:rFonts w:cs="Calibri"/>
                <w:sz w:val="18"/>
                <w:szCs w:val="18"/>
              </w:rPr>
            </w:pPr>
            <w:r>
              <w:t>boolean</w:t>
            </w:r>
          </w:p>
        </w:tc>
        <w:tc>
          <w:tcPr>
            <w:tcW w:w="1126" w:type="dxa"/>
          </w:tcPr>
          <w:p w:rsidR="007F526B" w:rsidRPr="003877CA" w:rsidRDefault="007F526B" w:rsidP="00154326">
            <w:pPr>
              <w:spacing w:before="60"/>
              <w:rPr>
                <w:rFonts w:cs="Calibri"/>
                <w:sz w:val="18"/>
                <w:szCs w:val="18"/>
              </w:rPr>
            </w:pPr>
            <w:r>
              <w:rPr>
                <w:rFonts w:cs="Calibri"/>
                <w:sz w:val="18"/>
                <w:szCs w:val="18"/>
              </w:rPr>
              <w:t>FALSE</w:t>
            </w:r>
          </w:p>
        </w:tc>
        <w:tc>
          <w:tcPr>
            <w:tcW w:w="1465" w:type="dxa"/>
            <w:gridSpan w:val="2"/>
          </w:tcPr>
          <w:p w:rsidR="007F526B" w:rsidRPr="003877CA" w:rsidRDefault="007F526B" w:rsidP="00154326">
            <w:pPr>
              <w:spacing w:before="60"/>
              <w:rPr>
                <w:rFonts w:cs="Calibri"/>
                <w:sz w:val="18"/>
                <w:szCs w:val="18"/>
              </w:rPr>
            </w:pPr>
            <w:r>
              <w:rPr>
                <w:rFonts w:cs="Calibri"/>
                <w:sz w:val="18"/>
                <w:szCs w:val="18"/>
              </w:rPr>
              <w:t>TRUE</w:t>
            </w:r>
          </w:p>
        </w:tc>
      </w:tr>
    </w:tbl>
    <w:p w:rsidR="00F80A87" w:rsidRPr="002F5138" w:rsidRDefault="00F80A87" w:rsidP="00F80A87">
      <w:pPr>
        <w:pStyle w:val="Heading2"/>
        <w:numPr>
          <w:ilvl w:val="3"/>
          <w:numId w:val="11"/>
        </w:numPr>
        <w:spacing w:after="60"/>
        <w:rPr>
          <w:rFonts w:ascii="Calibri" w:hAnsi="Calibri" w:cs="Calibri"/>
        </w:rPr>
      </w:pPr>
      <w:bookmarkStart w:id="103" w:name="_Toc445464837"/>
      <w:r w:rsidRPr="002F5138">
        <w:rPr>
          <w:rFonts w:ascii="Calibri" w:hAnsi="Calibri" w:cs="Calibri"/>
        </w:rPr>
        <w:t>Description</w:t>
      </w:r>
      <w:bookmarkEnd w:id="103"/>
    </w:p>
    <w:p w:rsidR="009716EE" w:rsidRDefault="00F80A87" w:rsidP="00F80A87">
      <w:pPr>
        <w:autoSpaceDE w:val="0"/>
        <w:autoSpaceDN w:val="0"/>
        <w:adjustRightInd w:val="0"/>
        <w:rPr>
          <w:rFonts w:cs="Calibri"/>
          <w:sz w:val="18"/>
          <w:szCs w:val="18"/>
        </w:rPr>
      </w:pPr>
      <w:r w:rsidRPr="00F80A87">
        <w:rPr>
          <w:sz w:val="18"/>
          <w:szCs w:val="18"/>
          <w:lang w:bidi="ar-SA"/>
        </w:rPr>
        <w:t>"Determine Enabled Amt" block implementation.</w:t>
      </w:r>
      <w:r w:rsidR="009716EE">
        <w:rPr>
          <w:sz w:val="18"/>
          <w:szCs w:val="18"/>
          <w:lang w:bidi="ar-SA"/>
        </w:rPr>
        <w:t xml:space="preserve"> </w:t>
      </w:r>
      <w:r w:rsidR="009716EE">
        <w:rPr>
          <w:rFonts w:cs="Calibri"/>
          <w:sz w:val="18"/>
          <w:szCs w:val="18"/>
        </w:rPr>
        <w:t>In determination of ‘</w:t>
      </w:r>
      <w:r w:rsidR="009716EE" w:rsidRPr="009716EE">
        <w:rPr>
          <w:rFonts w:cs="Calibri"/>
          <w:sz w:val="18"/>
          <w:szCs w:val="18"/>
        </w:rPr>
        <w:t>DistbnMagEnadPrev</w:t>
      </w:r>
      <w:r w:rsidR="009716EE">
        <w:rPr>
          <w:rFonts w:cs="Calibri"/>
          <w:sz w:val="18"/>
          <w:szCs w:val="18"/>
        </w:rPr>
        <w:t>’</w:t>
      </w:r>
      <w:r w:rsidR="00C7736F">
        <w:rPr>
          <w:rFonts w:cs="Calibri"/>
          <w:sz w:val="18"/>
          <w:szCs w:val="18"/>
        </w:rPr>
        <w:t xml:space="preserve">, ‘ScaleL’ and ‘ScaleR’ </w:t>
      </w:r>
      <w:r w:rsidR="009716EE">
        <w:rPr>
          <w:rFonts w:cs="Calibri"/>
          <w:sz w:val="18"/>
          <w:szCs w:val="18"/>
        </w:rPr>
        <w:t>value</w:t>
      </w:r>
      <w:r w:rsidR="00C7736F">
        <w:rPr>
          <w:rFonts w:cs="Calibri"/>
          <w:sz w:val="18"/>
          <w:szCs w:val="18"/>
        </w:rPr>
        <w:t>s</w:t>
      </w:r>
      <w:r w:rsidR="009716EE">
        <w:rPr>
          <w:rFonts w:cs="Calibri"/>
          <w:sz w:val="18"/>
          <w:szCs w:val="18"/>
        </w:rPr>
        <w:t xml:space="preserve">, some if-else loops were combined in software for optimization. </w:t>
      </w:r>
    </w:p>
    <w:p w:rsidR="007F526B" w:rsidRDefault="007F526B" w:rsidP="00F80A87">
      <w:pPr>
        <w:autoSpaceDE w:val="0"/>
        <w:autoSpaceDN w:val="0"/>
        <w:adjustRightInd w:val="0"/>
        <w:rPr>
          <w:rFonts w:cs="Calibri"/>
          <w:sz w:val="18"/>
          <w:szCs w:val="18"/>
        </w:rPr>
      </w:pPr>
      <w:r>
        <w:rPr>
          <w:rFonts w:cs="Calibri"/>
          <w:sz w:val="18"/>
          <w:szCs w:val="18"/>
        </w:rPr>
        <w:t>*</w:t>
      </w:r>
      <w:r w:rsidRPr="00F80A87">
        <w:rPr>
          <w:rFonts w:cs="Calibri"/>
          <w:sz w:val="18"/>
          <w:szCs w:val="18"/>
        </w:rPr>
        <w:t>Enable_Uls_T_f32</w:t>
      </w:r>
      <w:r w:rsidR="00337891">
        <w:rPr>
          <w:rFonts w:cs="Calibri"/>
          <w:sz w:val="18"/>
          <w:szCs w:val="18"/>
        </w:rPr>
        <w:t xml:space="preserve"> is</w:t>
      </w:r>
      <w:r>
        <w:rPr>
          <w:rFonts w:cs="Calibri"/>
          <w:sz w:val="18"/>
          <w:szCs w:val="18"/>
        </w:rPr>
        <w:t xml:space="preserve"> </w:t>
      </w:r>
      <w:r w:rsidR="00337891">
        <w:rPr>
          <w:rFonts w:cs="Calibri"/>
          <w:sz w:val="18"/>
          <w:szCs w:val="18"/>
        </w:rPr>
        <w:t xml:space="preserve">an </w:t>
      </w:r>
      <w:r>
        <w:rPr>
          <w:rFonts w:cs="Calibri"/>
          <w:sz w:val="18"/>
          <w:szCs w:val="18"/>
        </w:rPr>
        <w:t>output of this function.</w:t>
      </w:r>
    </w:p>
    <w:p w:rsidR="00096E21" w:rsidRPr="002F5138" w:rsidRDefault="00096E21" w:rsidP="00096E21">
      <w:pPr>
        <w:pStyle w:val="Heading2"/>
        <w:numPr>
          <w:ilvl w:val="2"/>
          <w:numId w:val="11"/>
        </w:numPr>
        <w:tabs>
          <w:tab w:val="clear" w:pos="1017"/>
          <w:tab w:val="num" w:pos="567"/>
        </w:tabs>
        <w:spacing w:after="60"/>
        <w:ind w:left="567"/>
        <w:rPr>
          <w:rFonts w:ascii="Calibri" w:hAnsi="Calibri" w:cs="Calibri"/>
        </w:rPr>
      </w:pPr>
      <w:bookmarkStart w:id="104" w:name="_Toc445464838"/>
      <w:r w:rsidRPr="002F5138">
        <w:rPr>
          <w:rFonts w:ascii="Calibri" w:hAnsi="Calibri" w:cs="Calibri"/>
        </w:rPr>
        <w:lastRenderedPageBreak/>
        <w:t>Local Function #</w:t>
      </w:r>
      <w:r>
        <w:rPr>
          <w:rFonts w:ascii="Calibri" w:hAnsi="Calibri" w:cs="Calibri"/>
        </w:rPr>
        <w:t>3</w:t>
      </w:r>
      <w:bookmarkEnd w:id="10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0"/>
        <w:gridCol w:w="3974"/>
        <w:gridCol w:w="1082"/>
        <w:gridCol w:w="1137"/>
        <w:gridCol w:w="31"/>
        <w:gridCol w:w="1434"/>
      </w:tblGrid>
      <w:tr w:rsidR="00096E21" w:rsidRPr="00AA38E8" w:rsidTr="00096E21">
        <w:tc>
          <w:tcPr>
            <w:tcW w:w="1270" w:type="dxa"/>
          </w:tcPr>
          <w:p w:rsidR="00096E21" w:rsidRPr="003877CA" w:rsidRDefault="00096E21" w:rsidP="00154326">
            <w:pPr>
              <w:spacing w:before="60"/>
              <w:rPr>
                <w:rFonts w:cs="Calibri"/>
                <w:b/>
                <w:bCs/>
                <w:sz w:val="18"/>
                <w:szCs w:val="18"/>
              </w:rPr>
            </w:pPr>
            <w:r w:rsidRPr="003877CA">
              <w:rPr>
                <w:rFonts w:cs="Calibri"/>
                <w:b/>
                <w:bCs/>
                <w:sz w:val="18"/>
                <w:szCs w:val="18"/>
              </w:rPr>
              <w:t>Function Name</w:t>
            </w:r>
          </w:p>
        </w:tc>
        <w:tc>
          <w:tcPr>
            <w:tcW w:w="3974" w:type="dxa"/>
          </w:tcPr>
          <w:p w:rsidR="00096E21" w:rsidRPr="003877CA" w:rsidRDefault="00096E21" w:rsidP="00154326">
            <w:pPr>
              <w:spacing w:before="60"/>
              <w:rPr>
                <w:rFonts w:cs="Calibri"/>
                <w:sz w:val="18"/>
                <w:szCs w:val="18"/>
              </w:rPr>
            </w:pPr>
            <w:r w:rsidRPr="00096E21">
              <w:rPr>
                <w:rFonts w:cs="Calibri"/>
                <w:sz w:val="18"/>
                <w:szCs w:val="18"/>
              </w:rPr>
              <w:t>EnaRamp</w:t>
            </w:r>
          </w:p>
        </w:tc>
        <w:tc>
          <w:tcPr>
            <w:tcW w:w="1082" w:type="dxa"/>
            <w:shd w:val="pct30" w:color="FFFF00" w:fill="auto"/>
          </w:tcPr>
          <w:p w:rsidR="00096E21" w:rsidRPr="003877CA" w:rsidRDefault="00096E21" w:rsidP="00154326">
            <w:pPr>
              <w:spacing w:before="60"/>
              <w:jc w:val="center"/>
              <w:rPr>
                <w:rFonts w:cs="Calibri"/>
                <w:sz w:val="18"/>
                <w:szCs w:val="18"/>
              </w:rPr>
            </w:pPr>
            <w:r w:rsidRPr="003877CA">
              <w:rPr>
                <w:rFonts w:cs="Calibri"/>
                <w:sz w:val="18"/>
                <w:szCs w:val="18"/>
              </w:rPr>
              <w:t>Type</w:t>
            </w:r>
          </w:p>
        </w:tc>
        <w:tc>
          <w:tcPr>
            <w:tcW w:w="1168" w:type="dxa"/>
            <w:gridSpan w:val="2"/>
            <w:shd w:val="pct30" w:color="FFFF00" w:fill="auto"/>
          </w:tcPr>
          <w:p w:rsidR="00096E21" w:rsidRPr="003877CA" w:rsidRDefault="00096E21" w:rsidP="00154326">
            <w:pPr>
              <w:spacing w:before="60"/>
              <w:jc w:val="center"/>
              <w:rPr>
                <w:rFonts w:cs="Calibri"/>
                <w:sz w:val="18"/>
                <w:szCs w:val="18"/>
              </w:rPr>
            </w:pPr>
            <w:r w:rsidRPr="003877CA">
              <w:rPr>
                <w:rFonts w:cs="Calibri"/>
                <w:sz w:val="18"/>
                <w:szCs w:val="18"/>
              </w:rPr>
              <w:t>Min</w:t>
            </w:r>
          </w:p>
        </w:tc>
        <w:tc>
          <w:tcPr>
            <w:tcW w:w="1434" w:type="dxa"/>
            <w:shd w:val="pct30" w:color="FFFF00" w:fill="auto"/>
          </w:tcPr>
          <w:p w:rsidR="00096E21" w:rsidRPr="003877CA" w:rsidRDefault="00096E21" w:rsidP="00154326">
            <w:pPr>
              <w:spacing w:before="60"/>
              <w:jc w:val="center"/>
              <w:rPr>
                <w:rFonts w:cs="Calibri"/>
                <w:sz w:val="18"/>
                <w:szCs w:val="18"/>
              </w:rPr>
            </w:pPr>
            <w:r w:rsidRPr="003877CA">
              <w:rPr>
                <w:rFonts w:cs="Calibri"/>
                <w:sz w:val="18"/>
                <w:szCs w:val="18"/>
              </w:rPr>
              <w:t>Max</w:t>
            </w:r>
          </w:p>
        </w:tc>
      </w:tr>
      <w:tr w:rsidR="00096E21" w:rsidRPr="00AA38E8" w:rsidTr="00096E21">
        <w:tc>
          <w:tcPr>
            <w:tcW w:w="1270" w:type="dxa"/>
          </w:tcPr>
          <w:p w:rsidR="00096E21" w:rsidRPr="003877CA" w:rsidRDefault="00096E21" w:rsidP="00154326">
            <w:pPr>
              <w:spacing w:before="60"/>
              <w:rPr>
                <w:rFonts w:cs="Calibri"/>
                <w:b/>
                <w:bCs/>
                <w:sz w:val="18"/>
                <w:szCs w:val="18"/>
              </w:rPr>
            </w:pPr>
            <w:r w:rsidRPr="003877CA">
              <w:rPr>
                <w:rFonts w:cs="Calibri"/>
                <w:b/>
                <w:bCs/>
                <w:sz w:val="18"/>
                <w:szCs w:val="18"/>
              </w:rPr>
              <w:t xml:space="preserve">Arguments Passed </w:t>
            </w:r>
          </w:p>
        </w:tc>
        <w:tc>
          <w:tcPr>
            <w:tcW w:w="3974" w:type="dxa"/>
          </w:tcPr>
          <w:p w:rsidR="00096E21" w:rsidRPr="003877CA" w:rsidRDefault="00096E21" w:rsidP="00154326">
            <w:pPr>
              <w:spacing w:before="60"/>
              <w:rPr>
                <w:rFonts w:cs="Calibri"/>
                <w:sz w:val="18"/>
                <w:szCs w:val="18"/>
              </w:rPr>
            </w:pPr>
            <w:r w:rsidRPr="00096E21">
              <w:rPr>
                <w:rFonts w:cs="Calibri"/>
                <w:sz w:val="18"/>
                <w:szCs w:val="18"/>
              </w:rPr>
              <w:t>EnableFac_Uls_T_f32</w:t>
            </w:r>
          </w:p>
        </w:tc>
        <w:tc>
          <w:tcPr>
            <w:tcW w:w="1082" w:type="dxa"/>
          </w:tcPr>
          <w:p w:rsidR="00096E21" w:rsidRPr="00EB42CF" w:rsidRDefault="00096E21" w:rsidP="00154326">
            <w:pPr>
              <w:rPr>
                <w:rFonts w:cs="Calibri"/>
                <w:sz w:val="18"/>
                <w:szCs w:val="18"/>
              </w:rPr>
            </w:pPr>
            <w:r w:rsidRPr="00EB42CF">
              <w:rPr>
                <w:rFonts w:cs="Calibri"/>
                <w:sz w:val="18"/>
                <w:szCs w:val="18"/>
              </w:rPr>
              <w:t>float32</w:t>
            </w:r>
          </w:p>
        </w:tc>
        <w:tc>
          <w:tcPr>
            <w:tcW w:w="1137" w:type="dxa"/>
          </w:tcPr>
          <w:p w:rsidR="00096E21" w:rsidRDefault="00D0566E" w:rsidP="00154326">
            <w:pPr>
              <w:spacing w:before="60"/>
              <w:rPr>
                <w:rFonts w:cs="Calibri"/>
                <w:sz w:val="18"/>
                <w:szCs w:val="18"/>
              </w:rPr>
            </w:pPr>
            <w:r>
              <w:rPr>
                <w:rFonts w:cs="Calibri"/>
                <w:sz w:val="18"/>
                <w:szCs w:val="18"/>
              </w:rPr>
              <w:t>0</w:t>
            </w:r>
          </w:p>
        </w:tc>
        <w:tc>
          <w:tcPr>
            <w:tcW w:w="1465" w:type="dxa"/>
            <w:gridSpan w:val="2"/>
          </w:tcPr>
          <w:p w:rsidR="00096E21" w:rsidRDefault="00D0566E" w:rsidP="00154326">
            <w:pPr>
              <w:spacing w:before="60"/>
              <w:rPr>
                <w:rFonts w:cs="Calibri"/>
                <w:sz w:val="18"/>
                <w:szCs w:val="18"/>
              </w:rPr>
            </w:pPr>
            <w:r>
              <w:rPr>
                <w:rFonts w:cs="Calibri"/>
                <w:sz w:val="18"/>
                <w:szCs w:val="18"/>
              </w:rPr>
              <w:t>1</w:t>
            </w:r>
          </w:p>
        </w:tc>
      </w:tr>
      <w:tr w:rsidR="00096E21" w:rsidRPr="00AA38E8" w:rsidTr="00096E21">
        <w:tc>
          <w:tcPr>
            <w:tcW w:w="1270" w:type="dxa"/>
          </w:tcPr>
          <w:p w:rsidR="00096E21" w:rsidRPr="003877CA" w:rsidRDefault="00096E21" w:rsidP="00154326">
            <w:pPr>
              <w:spacing w:before="60"/>
              <w:rPr>
                <w:rFonts w:cs="Calibri"/>
                <w:b/>
                <w:bCs/>
                <w:sz w:val="18"/>
                <w:szCs w:val="18"/>
              </w:rPr>
            </w:pPr>
          </w:p>
        </w:tc>
        <w:tc>
          <w:tcPr>
            <w:tcW w:w="3974" w:type="dxa"/>
          </w:tcPr>
          <w:p w:rsidR="00096E21" w:rsidRPr="00886D7D" w:rsidRDefault="00096E21" w:rsidP="00154326">
            <w:pPr>
              <w:spacing w:before="60"/>
              <w:rPr>
                <w:rFonts w:cs="Calibri"/>
                <w:sz w:val="18"/>
                <w:szCs w:val="18"/>
              </w:rPr>
            </w:pPr>
            <w:r w:rsidRPr="00096E21">
              <w:rPr>
                <w:rFonts w:cs="Calibri"/>
                <w:sz w:val="18"/>
                <w:szCs w:val="18"/>
              </w:rPr>
              <w:t>SysSt_Cnt_T_enum</w:t>
            </w:r>
          </w:p>
        </w:tc>
        <w:tc>
          <w:tcPr>
            <w:tcW w:w="1082" w:type="dxa"/>
          </w:tcPr>
          <w:p w:rsidR="00096E21" w:rsidRPr="00EB42CF" w:rsidRDefault="00096E21" w:rsidP="00154326">
            <w:pPr>
              <w:rPr>
                <w:rFonts w:cs="Calibri"/>
                <w:sz w:val="18"/>
                <w:szCs w:val="18"/>
              </w:rPr>
            </w:pPr>
            <w:r w:rsidRPr="00F80A87">
              <w:rPr>
                <w:rFonts w:cs="Calibri"/>
                <w:sz w:val="18"/>
                <w:szCs w:val="18"/>
              </w:rPr>
              <w:t>SysSt1</w:t>
            </w:r>
          </w:p>
        </w:tc>
        <w:tc>
          <w:tcPr>
            <w:tcW w:w="1137" w:type="dxa"/>
          </w:tcPr>
          <w:p w:rsidR="00096E21" w:rsidRDefault="00096E21" w:rsidP="00154326">
            <w:pPr>
              <w:spacing w:before="60"/>
              <w:rPr>
                <w:rFonts w:cs="Calibri"/>
                <w:sz w:val="18"/>
                <w:szCs w:val="18"/>
              </w:rPr>
            </w:pPr>
            <w:r w:rsidRPr="00F80A87">
              <w:rPr>
                <w:rFonts w:cs="Calibri"/>
                <w:sz w:val="18"/>
                <w:szCs w:val="18"/>
              </w:rPr>
              <w:t>SYSST_DI</w:t>
            </w:r>
          </w:p>
        </w:tc>
        <w:tc>
          <w:tcPr>
            <w:tcW w:w="1465" w:type="dxa"/>
            <w:gridSpan w:val="2"/>
          </w:tcPr>
          <w:p w:rsidR="00096E21" w:rsidRDefault="00096E21" w:rsidP="00154326">
            <w:pPr>
              <w:spacing w:before="60"/>
              <w:rPr>
                <w:rFonts w:cs="Calibri"/>
                <w:sz w:val="18"/>
                <w:szCs w:val="18"/>
              </w:rPr>
            </w:pPr>
            <w:r w:rsidRPr="00F80A87">
              <w:rPr>
                <w:rFonts w:cs="Calibri"/>
                <w:sz w:val="18"/>
                <w:szCs w:val="18"/>
              </w:rPr>
              <w:t>SYSST_WRMININ</w:t>
            </w:r>
          </w:p>
        </w:tc>
      </w:tr>
      <w:tr w:rsidR="006E2C55" w:rsidRPr="00AA38E8" w:rsidTr="00096E21">
        <w:tc>
          <w:tcPr>
            <w:tcW w:w="1270" w:type="dxa"/>
          </w:tcPr>
          <w:p w:rsidR="006E2C55" w:rsidRPr="003877CA" w:rsidRDefault="006E2C55" w:rsidP="00154326">
            <w:pPr>
              <w:spacing w:before="60"/>
              <w:rPr>
                <w:rFonts w:cs="Calibri"/>
                <w:b/>
                <w:bCs/>
                <w:sz w:val="18"/>
                <w:szCs w:val="18"/>
              </w:rPr>
            </w:pPr>
            <w:r w:rsidRPr="003877CA">
              <w:rPr>
                <w:rFonts w:cs="Calibri"/>
                <w:b/>
                <w:bCs/>
                <w:sz w:val="18"/>
                <w:szCs w:val="18"/>
              </w:rPr>
              <w:t>Return Value</w:t>
            </w:r>
          </w:p>
        </w:tc>
        <w:tc>
          <w:tcPr>
            <w:tcW w:w="3974" w:type="dxa"/>
          </w:tcPr>
          <w:p w:rsidR="006E2C55" w:rsidRPr="003877CA" w:rsidRDefault="006E2C55" w:rsidP="00154326">
            <w:pPr>
              <w:spacing w:before="60"/>
              <w:rPr>
                <w:rFonts w:cs="Calibri"/>
                <w:sz w:val="18"/>
                <w:szCs w:val="18"/>
              </w:rPr>
            </w:pPr>
            <w:r w:rsidRPr="00096E21">
              <w:rPr>
                <w:rFonts w:cs="Calibri"/>
                <w:sz w:val="18"/>
                <w:szCs w:val="18"/>
              </w:rPr>
              <w:t>RampEna_Uls_T_f32</w:t>
            </w:r>
          </w:p>
        </w:tc>
        <w:tc>
          <w:tcPr>
            <w:tcW w:w="1082" w:type="dxa"/>
          </w:tcPr>
          <w:p w:rsidR="006E2C55" w:rsidRPr="00911C31" w:rsidRDefault="006E2C55" w:rsidP="00154326">
            <w:pPr>
              <w:rPr>
                <w:rFonts w:cs="Calibri"/>
                <w:sz w:val="18"/>
                <w:szCs w:val="18"/>
              </w:rPr>
            </w:pPr>
            <w:r>
              <w:rPr>
                <w:rFonts w:cs="Calibri"/>
                <w:sz w:val="18"/>
                <w:szCs w:val="18"/>
              </w:rPr>
              <w:t>float32</w:t>
            </w:r>
          </w:p>
        </w:tc>
        <w:tc>
          <w:tcPr>
            <w:tcW w:w="1137" w:type="dxa"/>
          </w:tcPr>
          <w:p w:rsidR="006E2C55" w:rsidRDefault="00D0566E" w:rsidP="00154326">
            <w:pPr>
              <w:spacing w:before="60"/>
              <w:rPr>
                <w:rFonts w:cs="Calibri"/>
                <w:sz w:val="18"/>
                <w:szCs w:val="18"/>
              </w:rPr>
            </w:pPr>
            <w:r>
              <w:rPr>
                <w:rFonts w:cs="Calibri"/>
                <w:sz w:val="18"/>
                <w:szCs w:val="18"/>
              </w:rPr>
              <w:t>0</w:t>
            </w:r>
          </w:p>
        </w:tc>
        <w:tc>
          <w:tcPr>
            <w:tcW w:w="1465" w:type="dxa"/>
            <w:gridSpan w:val="2"/>
          </w:tcPr>
          <w:p w:rsidR="006E2C55" w:rsidRDefault="00D0566E" w:rsidP="00154326">
            <w:pPr>
              <w:spacing w:before="60"/>
              <w:rPr>
                <w:rFonts w:cs="Calibri"/>
                <w:sz w:val="18"/>
                <w:szCs w:val="18"/>
              </w:rPr>
            </w:pPr>
            <w:r>
              <w:rPr>
                <w:rFonts w:cs="Calibri"/>
                <w:sz w:val="18"/>
                <w:szCs w:val="18"/>
              </w:rPr>
              <w:t>1</w:t>
            </w:r>
          </w:p>
        </w:tc>
      </w:tr>
    </w:tbl>
    <w:p w:rsidR="00096E21" w:rsidRPr="002F5138" w:rsidRDefault="00096E21" w:rsidP="00096E21">
      <w:pPr>
        <w:pStyle w:val="Heading2"/>
        <w:numPr>
          <w:ilvl w:val="3"/>
          <w:numId w:val="11"/>
        </w:numPr>
        <w:spacing w:after="60"/>
        <w:rPr>
          <w:rFonts w:ascii="Calibri" w:hAnsi="Calibri" w:cs="Calibri"/>
        </w:rPr>
      </w:pPr>
      <w:bookmarkStart w:id="105" w:name="_Toc445464839"/>
      <w:r w:rsidRPr="002F5138">
        <w:rPr>
          <w:rFonts w:ascii="Calibri" w:hAnsi="Calibri" w:cs="Calibri"/>
        </w:rPr>
        <w:t>Description</w:t>
      </w:r>
      <w:bookmarkEnd w:id="105"/>
    </w:p>
    <w:p w:rsidR="00096E21" w:rsidRDefault="00096E21" w:rsidP="00096E21">
      <w:pPr>
        <w:autoSpaceDE w:val="0"/>
        <w:autoSpaceDN w:val="0"/>
        <w:adjustRightInd w:val="0"/>
        <w:rPr>
          <w:rFonts w:cs="Calibri"/>
          <w:sz w:val="18"/>
          <w:szCs w:val="18"/>
        </w:rPr>
      </w:pPr>
      <w:r w:rsidRPr="00096E21">
        <w:rPr>
          <w:sz w:val="18"/>
          <w:szCs w:val="18"/>
          <w:lang w:bidi="ar-SA"/>
        </w:rPr>
        <w:t>"Enable Ramp" block implementation</w:t>
      </w:r>
      <w:r>
        <w:rPr>
          <w:rFonts w:cs="Calibri"/>
          <w:sz w:val="18"/>
          <w:szCs w:val="18"/>
        </w:rPr>
        <w:t>.</w:t>
      </w:r>
    </w:p>
    <w:p w:rsidR="00A87CF7" w:rsidRPr="002F5138" w:rsidRDefault="00A87CF7" w:rsidP="00A87CF7">
      <w:pPr>
        <w:pStyle w:val="Heading2"/>
        <w:numPr>
          <w:ilvl w:val="2"/>
          <w:numId w:val="11"/>
        </w:numPr>
        <w:tabs>
          <w:tab w:val="clear" w:pos="1017"/>
          <w:tab w:val="num" w:pos="567"/>
        </w:tabs>
        <w:spacing w:after="60"/>
        <w:ind w:left="567"/>
        <w:rPr>
          <w:rFonts w:ascii="Calibri" w:hAnsi="Calibri" w:cs="Calibri"/>
        </w:rPr>
      </w:pPr>
      <w:bookmarkStart w:id="106" w:name="_Toc445464840"/>
      <w:r w:rsidRPr="002F5138">
        <w:rPr>
          <w:rFonts w:ascii="Calibri" w:hAnsi="Calibri" w:cs="Calibri"/>
        </w:rPr>
        <w:t>Local Function #</w:t>
      </w:r>
      <w:r>
        <w:rPr>
          <w:rFonts w:ascii="Calibri" w:hAnsi="Calibri" w:cs="Calibri"/>
        </w:rPr>
        <w:t>4</w:t>
      </w:r>
      <w:bookmarkEnd w:id="10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5"/>
        <w:gridCol w:w="4230"/>
        <w:gridCol w:w="1133"/>
        <w:gridCol w:w="1174"/>
        <w:gridCol w:w="23"/>
        <w:gridCol w:w="1063"/>
      </w:tblGrid>
      <w:tr w:rsidR="00A87CF7" w:rsidRPr="00AA38E8" w:rsidTr="00154326">
        <w:tc>
          <w:tcPr>
            <w:tcW w:w="1305" w:type="dxa"/>
          </w:tcPr>
          <w:p w:rsidR="00A87CF7" w:rsidRPr="003877CA" w:rsidRDefault="00A87CF7" w:rsidP="00154326">
            <w:pPr>
              <w:spacing w:before="60"/>
              <w:rPr>
                <w:rFonts w:cs="Calibri"/>
                <w:b/>
                <w:bCs/>
                <w:sz w:val="18"/>
                <w:szCs w:val="18"/>
              </w:rPr>
            </w:pPr>
            <w:r w:rsidRPr="003877CA">
              <w:rPr>
                <w:rFonts w:cs="Calibri"/>
                <w:b/>
                <w:bCs/>
                <w:sz w:val="18"/>
                <w:szCs w:val="18"/>
              </w:rPr>
              <w:t>Function Name</w:t>
            </w:r>
          </w:p>
        </w:tc>
        <w:tc>
          <w:tcPr>
            <w:tcW w:w="4230" w:type="dxa"/>
          </w:tcPr>
          <w:p w:rsidR="00A87CF7" w:rsidRPr="003877CA" w:rsidRDefault="00A87CF7" w:rsidP="00154326">
            <w:pPr>
              <w:spacing w:before="60"/>
              <w:rPr>
                <w:rFonts w:cs="Calibri"/>
                <w:sz w:val="18"/>
                <w:szCs w:val="18"/>
              </w:rPr>
            </w:pPr>
            <w:r w:rsidRPr="00A87CF7">
              <w:rPr>
                <w:rFonts w:cs="Calibri"/>
                <w:sz w:val="18"/>
                <w:szCs w:val="18"/>
              </w:rPr>
              <w:t>DistMag</w:t>
            </w:r>
          </w:p>
        </w:tc>
        <w:tc>
          <w:tcPr>
            <w:tcW w:w="1133" w:type="dxa"/>
            <w:shd w:val="pct30" w:color="FFFF00" w:fill="auto"/>
          </w:tcPr>
          <w:p w:rsidR="00A87CF7" w:rsidRPr="003877CA" w:rsidRDefault="00A87CF7" w:rsidP="00154326">
            <w:pPr>
              <w:spacing w:before="60"/>
              <w:jc w:val="center"/>
              <w:rPr>
                <w:rFonts w:cs="Calibri"/>
                <w:sz w:val="18"/>
                <w:szCs w:val="18"/>
              </w:rPr>
            </w:pPr>
            <w:r w:rsidRPr="003877CA">
              <w:rPr>
                <w:rFonts w:cs="Calibri"/>
                <w:sz w:val="18"/>
                <w:szCs w:val="18"/>
              </w:rPr>
              <w:t>Type</w:t>
            </w:r>
          </w:p>
        </w:tc>
        <w:tc>
          <w:tcPr>
            <w:tcW w:w="1197" w:type="dxa"/>
            <w:gridSpan w:val="2"/>
            <w:shd w:val="pct30" w:color="FFFF00" w:fill="auto"/>
          </w:tcPr>
          <w:p w:rsidR="00A87CF7" w:rsidRPr="003877CA" w:rsidRDefault="00A87CF7" w:rsidP="00154326">
            <w:pPr>
              <w:spacing w:before="60"/>
              <w:jc w:val="center"/>
              <w:rPr>
                <w:rFonts w:cs="Calibri"/>
                <w:sz w:val="18"/>
                <w:szCs w:val="18"/>
              </w:rPr>
            </w:pPr>
            <w:r w:rsidRPr="003877CA">
              <w:rPr>
                <w:rFonts w:cs="Calibri"/>
                <w:sz w:val="18"/>
                <w:szCs w:val="18"/>
              </w:rPr>
              <w:t>Min</w:t>
            </w:r>
          </w:p>
        </w:tc>
        <w:tc>
          <w:tcPr>
            <w:tcW w:w="1063" w:type="dxa"/>
            <w:shd w:val="pct30" w:color="FFFF00" w:fill="auto"/>
          </w:tcPr>
          <w:p w:rsidR="00A87CF7" w:rsidRPr="003877CA" w:rsidRDefault="00A87CF7" w:rsidP="00154326">
            <w:pPr>
              <w:spacing w:before="60"/>
              <w:jc w:val="center"/>
              <w:rPr>
                <w:rFonts w:cs="Calibri"/>
                <w:sz w:val="18"/>
                <w:szCs w:val="18"/>
              </w:rPr>
            </w:pPr>
            <w:r w:rsidRPr="003877CA">
              <w:rPr>
                <w:rFonts w:cs="Calibri"/>
                <w:sz w:val="18"/>
                <w:szCs w:val="18"/>
              </w:rPr>
              <w:t>Max</w:t>
            </w:r>
          </w:p>
        </w:tc>
      </w:tr>
      <w:tr w:rsidR="00A87CF7" w:rsidRPr="00AA38E8" w:rsidTr="00154326">
        <w:tc>
          <w:tcPr>
            <w:tcW w:w="1305" w:type="dxa"/>
          </w:tcPr>
          <w:p w:rsidR="00A87CF7" w:rsidRPr="003877CA" w:rsidRDefault="00A87CF7" w:rsidP="00154326">
            <w:pPr>
              <w:spacing w:before="60"/>
              <w:rPr>
                <w:rFonts w:cs="Calibri"/>
                <w:b/>
                <w:bCs/>
                <w:sz w:val="18"/>
                <w:szCs w:val="18"/>
              </w:rPr>
            </w:pPr>
            <w:r w:rsidRPr="003877CA">
              <w:rPr>
                <w:rFonts w:cs="Calibri"/>
                <w:b/>
                <w:bCs/>
                <w:sz w:val="18"/>
                <w:szCs w:val="18"/>
              </w:rPr>
              <w:t xml:space="preserve">Arguments Passed </w:t>
            </w:r>
          </w:p>
        </w:tc>
        <w:tc>
          <w:tcPr>
            <w:tcW w:w="4230" w:type="dxa"/>
          </w:tcPr>
          <w:p w:rsidR="00A87CF7" w:rsidRPr="003877CA" w:rsidRDefault="00A87CF7" w:rsidP="00154326">
            <w:pPr>
              <w:spacing w:before="60"/>
              <w:rPr>
                <w:rFonts w:cs="Calibri"/>
                <w:sz w:val="18"/>
                <w:szCs w:val="18"/>
              </w:rPr>
            </w:pPr>
            <w:r w:rsidRPr="00A87CF7">
              <w:rPr>
                <w:rFonts w:cs="Calibri"/>
                <w:sz w:val="18"/>
                <w:szCs w:val="18"/>
              </w:rPr>
              <w:t>WhlSpd_MotRadPerSec_T_f32</w:t>
            </w:r>
          </w:p>
        </w:tc>
        <w:tc>
          <w:tcPr>
            <w:tcW w:w="1133" w:type="dxa"/>
          </w:tcPr>
          <w:p w:rsidR="00A87CF7" w:rsidRDefault="00A87CF7" w:rsidP="00154326">
            <w:r w:rsidRPr="00EB42CF">
              <w:rPr>
                <w:rFonts w:cs="Calibri"/>
                <w:sz w:val="18"/>
                <w:szCs w:val="18"/>
              </w:rPr>
              <w:t>float32</w:t>
            </w:r>
          </w:p>
        </w:tc>
        <w:tc>
          <w:tcPr>
            <w:tcW w:w="1174" w:type="dxa"/>
          </w:tcPr>
          <w:p w:rsidR="00A87CF7" w:rsidRPr="003877CA" w:rsidRDefault="00A87CF7" w:rsidP="00154326">
            <w:pPr>
              <w:spacing w:before="60"/>
              <w:rPr>
                <w:rFonts w:cs="Calibri"/>
                <w:sz w:val="18"/>
                <w:szCs w:val="18"/>
              </w:rPr>
            </w:pPr>
            <w:r>
              <w:rPr>
                <w:rFonts w:cs="Calibri"/>
                <w:sz w:val="18"/>
                <w:szCs w:val="18"/>
              </w:rPr>
              <w:t>-10</w:t>
            </w:r>
            <w:r w:rsidR="00090973">
              <w:rPr>
                <w:rFonts w:cs="Calibri"/>
                <w:sz w:val="18"/>
                <w:szCs w:val="18"/>
              </w:rPr>
              <w:t>0</w:t>
            </w:r>
          </w:p>
        </w:tc>
        <w:tc>
          <w:tcPr>
            <w:tcW w:w="1086" w:type="dxa"/>
            <w:gridSpan w:val="2"/>
          </w:tcPr>
          <w:p w:rsidR="00A87CF7" w:rsidRPr="003877CA" w:rsidRDefault="00A87CF7" w:rsidP="00154326">
            <w:pPr>
              <w:spacing w:before="60"/>
              <w:rPr>
                <w:rFonts w:cs="Calibri"/>
                <w:sz w:val="18"/>
                <w:szCs w:val="18"/>
              </w:rPr>
            </w:pPr>
            <w:r>
              <w:rPr>
                <w:rFonts w:cs="Calibri"/>
                <w:sz w:val="18"/>
                <w:szCs w:val="18"/>
              </w:rPr>
              <w:t>10</w:t>
            </w:r>
            <w:r w:rsidR="00090973">
              <w:rPr>
                <w:rFonts w:cs="Calibri"/>
                <w:sz w:val="18"/>
                <w:szCs w:val="18"/>
              </w:rPr>
              <w:t>0</w:t>
            </w:r>
          </w:p>
        </w:tc>
      </w:tr>
      <w:tr w:rsidR="00090973" w:rsidRPr="00AA38E8" w:rsidTr="00154326">
        <w:tc>
          <w:tcPr>
            <w:tcW w:w="1305" w:type="dxa"/>
          </w:tcPr>
          <w:p w:rsidR="00090973" w:rsidRPr="003877CA" w:rsidRDefault="00090973" w:rsidP="00154326">
            <w:pPr>
              <w:spacing w:before="60"/>
              <w:rPr>
                <w:rFonts w:cs="Calibri"/>
                <w:b/>
                <w:bCs/>
                <w:sz w:val="18"/>
                <w:szCs w:val="18"/>
              </w:rPr>
            </w:pPr>
          </w:p>
        </w:tc>
        <w:tc>
          <w:tcPr>
            <w:tcW w:w="4230" w:type="dxa"/>
          </w:tcPr>
          <w:p w:rsidR="00090973" w:rsidRPr="00886D7D" w:rsidRDefault="00090973" w:rsidP="00154326">
            <w:pPr>
              <w:spacing w:before="60"/>
              <w:rPr>
                <w:rFonts w:cs="Calibri"/>
                <w:sz w:val="18"/>
                <w:szCs w:val="18"/>
              </w:rPr>
            </w:pPr>
            <w:r w:rsidRPr="00A87CF7">
              <w:rPr>
                <w:rFonts w:cs="Calibri"/>
                <w:sz w:val="18"/>
                <w:szCs w:val="18"/>
              </w:rPr>
              <w:t>Freq_Hz_T_f32</w:t>
            </w:r>
          </w:p>
        </w:tc>
        <w:tc>
          <w:tcPr>
            <w:tcW w:w="1133" w:type="dxa"/>
          </w:tcPr>
          <w:p w:rsidR="00090973" w:rsidRDefault="00090973" w:rsidP="00154326">
            <w:r w:rsidRPr="00EB42CF">
              <w:rPr>
                <w:rFonts w:cs="Calibri"/>
                <w:sz w:val="18"/>
                <w:szCs w:val="18"/>
              </w:rPr>
              <w:t>float32</w:t>
            </w:r>
          </w:p>
        </w:tc>
        <w:tc>
          <w:tcPr>
            <w:tcW w:w="1174" w:type="dxa"/>
          </w:tcPr>
          <w:p w:rsidR="00090973" w:rsidRPr="003877CA" w:rsidRDefault="00090973" w:rsidP="00154326">
            <w:pPr>
              <w:spacing w:before="60"/>
              <w:rPr>
                <w:rFonts w:cs="Calibri"/>
                <w:sz w:val="18"/>
                <w:szCs w:val="18"/>
              </w:rPr>
            </w:pPr>
            <w:r>
              <w:rPr>
                <w:rFonts w:cs="Calibri"/>
                <w:sz w:val="18"/>
                <w:szCs w:val="18"/>
              </w:rPr>
              <w:t>0.005</w:t>
            </w:r>
          </w:p>
        </w:tc>
        <w:tc>
          <w:tcPr>
            <w:tcW w:w="1086" w:type="dxa"/>
            <w:gridSpan w:val="2"/>
          </w:tcPr>
          <w:p w:rsidR="00090973" w:rsidRPr="003877CA" w:rsidRDefault="00090973" w:rsidP="00154326">
            <w:pPr>
              <w:spacing w:before="60"/>
              <w:rPr>
                <w:rFonts w:cs="Calibri"/>
                <w:sz w:val="18"/>
                <w:szCs w:val="18"/>
              </w:rPr>
            </w:pPr>
            <w:r>
              <w:rPr>
                <w:rFonts w:cs="Calibri"/>
                <w:sz w:val="18"/>
                <w:szCs w:val="18"/>
              </w:rPr>
              <w:t>60</w:t>
            </w:r>
          </w:p>
        </w:tc>
      </w:tr>
      <w:tr w:rsidR="00A87CF7" w:rsidRPr="00AA38E8" w:rsidTr="00154326">
        <w:tc>
          <w:tcPr>
            <w:tcW w:w="1305" w:type="dxa"/>
          </w:tcPr>
          <w:p w:rsidR="00A87CF7" w:rsidRPr="003877CA" w:rsidRDefault="00A87CF7" w:rsidP="00154326">
            <w:pPr>
              <w:spacing w:before="60"/>
              <w:rPr>
                <w:rFonts w:cs="Calibri"/>
                <w:b/>
                <w:bCs/>
                <w:sz w:val="18"/>
                <w:szCs w:val="18"/>
              </w:rPr>
            </w:pPr>
          </w:p>
        </w:tc>
        <w:tc>
          <w:tcPr>
            <w:tcW w:w="4230" w:type="dxa"/>
          </w:tcPr>
          <w:p w:rsidR="00A87CF7" w:rsidRPr="00341733" w:rsidRDefault="00A87CF7" w:rsidP="00154326">
            <w:pPr>
              <w:spacing w:before="60"/>
              <w:rPr>
                <w:rFonts w:cs="Calibri"/>
                <w:sz w:val="18"/>
                <w:szCs w:val="18"/>
              </w:rPr>
            </w:pPr>
            <w:r>
              <w:rPr>
                <w:rFonts w:cs="Calibri"/>
                <w:sz w:val="18"/>
                <w:szCs w:val="18"/>
              </w:rPr>
              <w:t>*</w:t>
            </w:r>
            <w:r>
              <w:t xml:space="preserve"> </w:t>
            </w:r>
            <w:r w:rsidRPr="00A87CF7">
              <w:rPr>
                <w:rFonts w:cs="Calibri"/>
                <w:sz w:val="18"/>
                <w:szCs w:val="18"/>
              </w:rPr>
              <w:t>PeakPrev_Uls_T_f32</w:t>
            </w:r>
          </w:p>
        </w:tc>
        <w:tc>
          <w:tcPr>
            <w:tcW w:w="1133" w:type="dxa"/>
          </w:tcPr>
          <w:p w:rsidR="00A87CF7" w:rsidRDefault="00A87CF7" w:rsidP="00154326">
            <w:r w:rsidRPr="00EB42CF">
              <w:rPr>
                <w:rFonts w:cs="Calibri"/>
                <w:sz w:val="18"/>
                <w:szCs w:val="18"/>
              </w:rPr>
              <w:t>float32</w:t>
            </w:r>
          </w:p>
        </w:tc>
        <w:tc>
          <w:tcPr>
            <w:tcW w:w="1174" w:type="dxa"/>
          </w:tcPr>
          <w:p w:rsidR="00A87CF7" w:rsidRPr="003877CA" w:rsidRDefault="00090973" w:rsidP="00154326">
            <w:pPr>
              <w:spacing w:before="60"/>
              <w:rPr>
                <w:rFonts w:cs="Calibri"/>
                <w:sz w:val="18"/>
                <w:szCs w:val="18"/>
              </w:rPr>
            </w:pPr>
            <w:r>
              <w:rPr>
                <w:rFonts w:cs="Calibri"/>
                <w:sz w:val="18"/>
                <w:szCs w:val="18"/>
              </w:rPr>
              <w:t>0</w:t>
            </w:r>
          </w:p>
        </w:tc>
        <w:tc>
          <w:tcPr>
            <w:tcW w:w="1086" w:type="dxa"/>
            <w:gridSpan w:val="2"/>
          </w:tcPr>
          <w:p w:rsidR="00A87CF7" w:rsidRPr="003877CA" w:rsidRDefault="00090973" w:rsidP="00154326">
            <w:pPr>
              <w:spacing w:before="60"/>
              <w:rPr>
                <w:rFonts w:cs="Calibri"/>
                <w:sz w:val="18"/>
                <w:szCs w:val="18"/>
              </w:rPr>
            </w:pPr>
            <w:r>
              <w:rPr>
                <w:rFonts w:cs="Calibri"/>
                <w:sz w:val="18"/>
                <w:szCs w:val="18"/>
              </w:rPr>
              <w:t>127</w:t>
            </w:r>
          </w:p>
        </w:tc>
      </w:tr>
      <w:tr w:rsidR="00A87CF7" w:rsidRPr="00AA38E8" w:rsidTr="00154326">
        <w:tc>
          <w:tcPr>
            <w:tcW w:w="1305" w:type="dxa"/>
          </w:tcPr>
          <w:p w:rsidR="00A87CF7" w:rsidRPr="003877CA" w:rsidRDefault="00A87CF7" w:rsidP="00154326">
            <w:pPr>
              <w:spacing w:before="60"/>
              <w:rPr>
                <w:rFonts w:cs="Calibri"/>
                <w:b/>
                <w:bCs/>
                <w:sz w:val="18"/>
                <w:szCs w:val="18"/>
              </w:rPr>
            </w:pPr>
          </w:p>
        </w:tc>
        <w:tc>
          <w:tcPr>
            <w:tcW w:w="4230" w:type="dxa"/>
          </w:tcPr>
          <w:p w:rsidR="00A87CF7" w:rsidRPr="00341733" w:rsidRDefault="00A87CF7" w:rsidP="00090973">
            <w:pPr>
              <w:spacing w:before="60"/>
              <w:rPr>
                <w:rFonts w:cs="Calibri"/>
                <w:sz w:val="18"/>
                <w:szCs w:val="18"/>
              </w:rPr>
            </w:pPr>
            <w:r>
              <w:rPr>
                <w:rFonts w:cs="Calibri"/>
                <w:sz w:val="18"/>
                <w:szCs w:val="18"/>
              </w:rPr>
              <w:t>*</w:t>
            </w:r>
            <w:r w:rsidR="0026667A">
              <w:t xml:space="preserve"> </w:t>
            </w:r>
            <w:r w:rsidR="0026667A" w:rsidRPr="0026667A">
              <w:rPr>
                <w:rFonts w:cs="Calibri"/>
                <w:sz w:val="18"/>
                <w:szCs w:val="18"/>
              </w:rPr>
              <w:t>CurrMag_Uls_T_f32</w:t>
            </w:r>
          </w:p>
        </w:tc>
        <w:tc>
          <w:tcPr>
            <w:tcW w:w="1133" w:type="dxa"/>
          </w:tcPr>
          <w:p w:rsidR="00A87CF7" w:rsidRDefault="00A87CF7" w:rsidP="00154326">
            <w:r w:rsidRPr="00EB42CF">
              <w:rPr>
                <w:rFonts w:cs="Calibri"/>
                <w:sz w:val="18"/>
                <w:szCs w:val="18"/>
              </w:rPr>
              <w:t>float32</w:t>
            </w:r>
          </w:p>
        </w:tc>
        <w:tc>
          <w:tcPr>
            <w:tcW w:w="1174" w:type="dxa"/>
          </w:tcPr>
          <w:p w:rsidR="00A87CF7" w:rsidRPr="003877CA" w:rsidRDefault="00A87CF7" w:rsidP="00154326">
            <w:pPr>
              <w:spacing w:before="60"/>
              <w:rPr>
                <w:rFonts w:cs="Calibri"/>
                <w:sz w:val="18"/>
                <w:szCs w:val="18"/>
              </w:rPr>
            </w:pPr>
            <w:r>
              <w:rPr>
                <w:rFonts w:cs="Calibri"/>
                <w:sz w:val="18"/>
                <w:szCs w:val="18"/>
              </w:rPr>
              <w:t>0</w:t>
            </w:r>
          </w:p>
        </w:tc>
        <w:tc>
          <w:tcPr>
            <w:tcW w:w="1086" w:type="dxa"/>
            <w:gridSpan w:val="2"/>
          </w:tcPr>
          <w:p w:rsidR="00A87CF7" w:rsidRPr="003877CA" w:rsidRDefault="00090973" w:rsidP="00154326">
            <w:pPr>
              <w:spacing w:before="60"/>
              <w:rPr>
                <w:rFonts w:cs="Calibri"/>
                <w:sz w:val="18"/>
                <w:szCs w:val="18"/>
              </w:rPr>
            </w:pPr>
            <w:r>
              <w:rPr>
                <w:rFonts w:cs="Calibri"/>
                <w:sz w:val="18"/>
                <w:szCs w:val="18"/>
              </w:rPr>
              <w:t>127</w:t>
            </w:r>
          </w:p>
        </w:tc>
      </w:tr>
      <w:tr w:rsidR="002565CF" w:rsidRPr="00AA38E8" w:rsidTr="00154326">
        <w:tc>
          <w:tcPr>
            <w:tcW w:w="1305" w:type="dxa"/>
          </w:tcPr>
          <w:p w:rsidR="002565CF" w:rsidRPr="003877CA" w:rsidRDefault="002565CF" w:rsidP="00154326">
            <w:pPr>
              <w:spacing w:before="60"/>
              <w:rPr>
                <w:rFonts w:cs="Calibri"/>
                <w:b/>
                <w:bCs/>
                <w:sz w:val="18"/>
                <w:szCs w:val="18"/>
              </w:rPr>
            </w:pPr>
          </w:p>
        </w:tc>
        <w:tc>
          <w:tcPr>
            <w:tcW w:w="4230" w:type="dxa"/>
          </w:tcPr>
          <w:p w:rsidR="002565CF" w:rsidRDefault="002565CF" w:rsidP="00090973">
            <w:pPr>
              <w:spacing w:before="60"/>
              <w:rPr>
                <w:rFonts w:cs="Calibri"/>
                <w:sz w:val="18"/>
                <w:szCs w:val="18"/>
              </w:rPr>
            </w:pPr>
            <w:r>
              <w:rPr>
                <w:rFonts w:cs="Calibri"/>
                <w:sz w:val="18"/>
                <w:szCs w:val="18"/>
              </w:rPr>
              <w:t>*LpFilOut_Cnt_T_FilLpRec1</w:t>
            </w:r>
          </w:p>
        </w:tc>
        <w:tc>
          <w:tcPr>
            <w:tcW w:w="1133" w:type="dxa"/>
          </w:tcPr>
          <w:p w:rsidR="002565CF" w:rsidRPr="00EB42CF" w:rsidRDefault="002565CF" w:rsidP="00154326">
            <w:pPr>
              <w:rPr>
                <w:rFonts w:cs="Calibri"/>
                <w:sz w:val="18"/>
                <w:szCs w:val="18"/>
              </w:rPr>
            </w:pPr>
            <w:r>
              <w:rPr>
                <w:rFonts w:cs="Calibri"/>
                <w:sz w:val="18"/>
                <w:szCs w:val="18"/>
              </w:rPr>
              <w:t>FilLpRec1</w:t>
            </w:r>
          </w:p>
        </w:tc>
        <w:tc>
          <w:tcPr>
            <w:tcW w:w="1174" w:type="dxa"/>
          </w:tcPr>
          <w:p w:rsidR="002565CF" w:rsidRDefault="002565CF" w:rsidP="00154326">
            <w:pPr>
              <w:spacing w:before="60"/>
              <w:rPr>
                <w:rFonts w:cs="Calibri"/>
                <w:sz w:val="18"/>
                <w:szCs w:val="18"/>
              </w:rPr>
            </w:pPr>
          </w:p>
        </w:tc>
        <w:tc>
          <w:tcPr>
            <w:tcW w:w="1086" w:type="dxa"/>
            <w:gridSpan w:val="2"/>
          </w:tcPr>
          <w:p w:rsidR="002565CF" w:rsidRDefault="002565CF" w:rsidP="00154326">
            <w:pPr>
              <w:spacing w:before="60"/>
              <w:rPr>
                <w:rFonts w:cs="Calibri"/>
                <w:sz w:val="18"/>
                <w:szCs w:val="18"/>
              </w:rPr>
            </w:pPr>
          </w:p>
        </w:tc>
      </w:tr>
      <w:tr w:rsidR="00A87CF7" w:rsidRPr="00AA38E8" w:rsidTr="00154326">
        <w:tc>
          <w:tcPr>
            <w:tcW w:w="1305" w:type="dxa"/>
          </w:tcPr>
          <w:p w:rsidR="00A87CF7" w:rsidRPr="003877CA" w:rsidRDefault="00A87CF7" w:rsidP="00154326">
            <w:pPr>
              <w:spacing w:before="60"/>
              <w:rPr>
                <w:rFonts w:cs="Calibri"/>
                <w:b/>
                <w:bCs/>
                <w:sz w:val="18"/>
                <w:szCs w:val="18"/>
              </w:rPr>
            </w:pPr>
            <w:r w:rsidRPr="003877CA">
              <w:rPr>
                <w:rFonts w:cs="Calibri"/>
                <w:b/>
                <w:bCs/>
                <w:sz w:val="18"/>
                <w:szCs w:val="18"/>
              </w:rPr>
              <w:t>Return Value</w:t>
            </w:r>
          </w:p>
        </w:tc>
        <w:tc>
          <w:tcPr>
            <w:tcW w:w="4230" w:type="dxa"/>
          </w:tcPr>
          <w:p w:rsidR="00A87CF7" w:rsidRPr="003877CA" w:rsidRDefault="00A87CF7" w:rsidP="00154326">
            <w:pPr>
              <w:spacing w:before="60"/>
              <w:rPr>
                <w:rFonts w:cs="Calibri"/>
                <w:sz w:val="18"/>
                <w:szCs w:val="18"/>
              </w:rPr>
            </w:pPr>
            <w:r w:rsidRPr="00A87CF7">
              <w:rPr>
                <w:rFonts w:cs="Calibri"/>
                <w:sz w:val="18"/>
                <w:szCs w:val="18"/>
              </w:rPr>
              <w:t>DistMag_Uls_T_f32</w:t>
            </w:r>
          </w:p>
        </w:tc>
        <w:tc>
          <w:tcPr>
            <w:tcW w:w="1133" w:type="dxa"/>
          </w:tcPr>
          <w:p w:rsidR="00A87CF7" w:rsidRPr="00911C31" w:rsidRDefault="00A87CF7" w:rsidP="00154326">
            <w:pPr>
              <w:rPr>
                <w:rFonts w:cs="Calibri"/>
                <w:sz w:val="18"/>
                <w:szCs w:val="18"/>
              </w:rPr>
            </w:pPr>
            <w:r>
              <w:rPr>
                <w:rFonts w:cs="Calibri"/>
                <w:sz w:val="18"/>
                <w:szCs w:val="18"/>
              </w:rPr>
              <w:t>float32</w:t>
            </w:r>
          </w:p>
        </w:tc>
        <w:tc>
          <w:tcPr>
            <w:tcW w:w="1174" w:type="dxa"/>
          </w:tcPr>
          <w:p w:rsidR="00A87CF7" w:rsidRPr="003877CA" w:rsidRDefault="00090973" w:rsidP="00154326">
            <w:pPr>
              <w:spacing w:before="60"/>
              <w:rPr>
                <w:rFonts w:cs="Calibri"/>
                <w:sz w:val="18"/>
                <w:szCs w:val="18"/>
              </w:rPr>
            </w:pPr>
            <w:r>
              <w:rPr>
                <w:rFonts w:cs="Calibri"/>
                <w:sz w:val="18"/>
                <w:szCs w:val="18"/>
              </w:rPr>
              <w:t>0</w:t>
            </w:r>
          </w:p>
        </w:tc>
        <w:tc>
          <w:tcPr>
            <w:tcW w:w="1086" w:type="dxa"/>
            <w:gridSpan w:val="2"/>
          </w:tcPr>
          <w:p w:rsidR="00A87CF7" w:rsidRPr="003877CA" w:rsidRDefault="00090973" w:rsidP="00154326">
            <w:pPr>
              <w:spacing w:before="60"/>
              <w:rPr>
                <w:rFonts w:cs="Calibri"/>
                <w:sz w:val="18"/>
                <w:szCs w:val="18"/>
              </w:rPr>
            </w:pPr>
            <w:r>
              <w:rPr>
                <w:rFonts w:cs="Calibri"/>
                <w:sz w:val="18"/>
                <w:szCs w:val="18"/>
              </w:rPr>
              <w:t>127</w:t>
            </w:r>
          </w:p>
        </w:tc>
      </w:tr>
    </w:tbl>
    <w:p w:rsidR="00A87CF7" w:rsidRPr="002F5138" w:rsidRDefault="00A87CF7" w:rsidP="00A87CF7">
      <w:pPr>
        <w:pStyle w:val="Heading2"/>
        <w:numPr>
          <w:ilvl w:val="3"/>
          <w:numId w:val="11"/>
        </w:numPr>
        <w:spacing w:after="60"/>
        <w:rPr>
          <w:rFonts w:ascii="Calibri" w:hAnsi="Calibri" w:cs="Calibri"/>
        </w:rPr>
      </w:pPr>
      <w:bookmarkStart w:id="107" w:name="_Toc445464841"/>
      <w:r w:rsidRPr="002F5138">
        <w:rPr>
          <w:rFonts w:ascii="Calibri" w:hAnsi="Calibri" w:cs="Calibri"/>
        </w:rPr>
        <w:t>Description</w:t>
      </w:r>
      <w:bookmarkEnd w:id="107"/>
    </w:p>
    <w:p w:rsidR="00A87CF7" w:rsidRDefault="009F2F04" w:rsidP="00A87CF7">
      <w:pPr>
        <w:autoSpaceDE w:val="0"/>
        <w:autoSpaceDN w:val="0"/>
        <w:adjustRightInd w:val="0"/>
        <w:rPr>
          <w:rFonts w:cs="Calibri"/>
          <w:sz w:val="18"/>
          <w:szCs w:val="18"/>
        </w:rPr>
      </w:pPr>
      <w:r w:rsidRPr="009F2F04">
        <w:rPr>
          <w:sz w:val="18"/>
          <w:szCs w:val="18"/>
          <w:lang w:bidi="ar-SA"/>
        </w:rPr>
        <w:t>"DistMagL/DistMagR" block implementation.</w:t>
      </w:r>
      <w:r w:rsidR="00A87CF7">
        <w:rPr>
          <w:rFonts w:cs="Calibri"/>
          <w:sz w:val="18"/>
          <w:szCs w:val="18"/>
        </w:rPr>
        <w:t xml:space="preserve"> </w:t>
      </w:r>
      <w:r w:rsidR="00090973">
        <w:rPr>
          <w:rFonts w:cs="Calibri"/>
          <w:sz w:val="18"/>
          <w:szCs w:val="18"/>
        </w:rPr>
        <w:t>‘</w:t>
      </w:r>
      <w:r w:rsidR="00090973" w:rsidRPr="00A87CF7">
        <w:rPr>
          <w:rFonts w:cs="Calibri"/>
          <w:sz w:val="18"/>
          <w:szCs w:val="18"/>
        </w:rPr>
        <w:t>PeakPrev_Uls_T_f32</w:t>
      </w:r>
      <w:r w:rsidR="00090973">
        <w:rPr>
          <w:rFonts w:cs="Calibri"/>
          <w:sz w:val="18"/>
          <w:szCs w:val="18"/>
        </w:rPr>
        <w:t xml:space="preserve">’ is a PIM used in the internal implementation. </w:t>
      </w:r>
    </w:p>
    <w:p w:rsidR="00090973" w:rsidRDefault="00090973" w:rsidP="00A87CF7">
      <w:pPr>
        <w:autoSpaceDE w:val="0"/>
        <w:autoSpaceDN w:val="0"/>
        <w:adjustRightInd w:val="0"/>
        <w:rPr>
          <w:rFonts w:cs="Calibri"/>
          <w:sz w:val="18"/>
          <w:szCs w:val="18"/>
        </w:rPr>
      </w:pPr>
      <w:r>
        <w:rPr>
          <w:rFonts w:cs="Calibri"/>
          <w:sz w:val="18"/>
          <w:szCs w:val="18"/>
        </w:rPr>
        <w:t>‘</w:t>
      </w:r>
      <w:r w:rsidRPr="00090973">
        <w:rPr>
          <w:rFonts w:cs="Calibri"/>
          <w:sz w:val="18"/>
          <w:szCs w:val="18"/>
        </w:rPr>
        <w:t>LePeakPrev</w:t>
      </w:r>
      <w:r>
        <w:rPr>
          <w:rFonts w:cs="Calibri"/>
          <w:sz w:val="18"/>
          <w:szCs w:val="18"/>
        </w:rPr>
        <w:t>’ is output of this function.</w:t>
      </w:r>
    </w:p>
    <w:p w:rsidR="009F3F02" w:rsidRPr="002F5138" w:rsidRDefault="009F3F02" w:rsidP="009F3F02">
      <w:pPr>
        <w:pStyle w:val="Heading2"/>
        <w:numPr>
          <w:ilvl w:val="2"/>
          <w:numId w:val="11"/>
        </w:numPr>
        <w:tabs>
          <w:tab w:val="clear" w:pos="1017"/>
          <w:tab w:val="num" w:pos="567"/>
        </w:tabs>
        <w:spacing w:after="60"/>
        <w:ind w:left="567"/>
        <w:rPr>
          <w:rFonts w:ascii="Calibri" w:hAnsi="Calibri" w:cs="Calibri"/>
        </w:rPr>
      </w:pPr>
      <w:bookmarkStart w:id="108" w:name="_Toc445464842"/>
      <w:r w:rsidRPr="002F5138">
        <w:rPr>
          <w:rFonts w:ascii="Calibri" w:hAnsi="Calibri" w:cs="Calibri"/>
        </w:rPr>
        <w:t>Local Function #</w:t>
      </w:r>
      <w:r w:rsidR="00A87CF7">
        <w:rPr>
          <w:rFonts w:ascii="Calibri" w:hAnsi="Calibri" w:cs="Calibri"/>
        </w:rPr>
        <w:t>5</w:t>
      </w:r>
      <w:bookmarkEnd w:id="10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5"/>
        <w:gridCol w:w="4230"/>
        <w:gridCol w:w="1133"/>
        <w:gridCol w:w="1174"/>
        <w:gridCol w:w="23"/>
        <w:gridCol w:w="1063"/>
      </w:tblGrid>
      <w:tr w:rsidR="009F3F02" w:rsidRPr="00AA38E8" w:rsidTr="00154326">
        <w:tc>
          <w:tcPr>
            <w:tcW w:w="1305" w:type="dxa"/>
          </w:tcPr>
          <w:p w:rsidR="009F3F02" w:rsidRPr="003877CA" w:rsidRDefault="009F3F02" w:rsidP="00154326">
            <w:pPr>
              <w:spacing w:before="60"/>
              <w:rPr>
                <w:rFonts w:cs="Calibri"/>
                <w:b/>
                <w:bCs/>
                <w:sz w:val="18"/>
                <w:szCs w:val="18"/>
              </w:rPr>
            </w:pPr>
            <w:r w:rsidRPr="003877CA">
              <w:rPr>
                <w:rFonts w:cs="Calibri"/>
                <w:b/>
                <w:bCs/>
                <w:sz w:val="18"/>
                <w:szCs w:val="18"/>
              </w:rPr>
              <w:t>Function Name</w:t>
            </w:r>
          </w:p>
        </w:tc>
        <w:tc>
          <w:tcPr>
            <w:tcW w:w="4230" w:type="dxa"/>
          </w:tcPr>
          <w:p w:rsidR="009F3F02" w:rsidRPr="003877CA" w:rsidRDefault="009F3F02" w:rsidP="00154326">
            <w:pPr>
              <w:spacing w:before="60"/>
              <w:rPr>
                <w:rFonts w:cs="Calibri"/>
                <w:sz w:val="18"/>
                <w:szCs w:val="18"/>
              </w:rPr>
            </w:pPr>
            <w:r w:rsidRPr="009F3F02">
              <w:rPr>
                <w:rFonts w:cs="Calibri"/>
                <w:sz w:val="18"/>
                <w:szCs w:val="18"/>
              </w:rPr>
              <w:t>ActvRejctnCmd</w:t>
            </w:r>
          </w:p>
        </w:tc>
        <w:tc>
          <w:tcPr>
            <w:tcW w:w="1133" w:type="dxa"/>
            <w:shd w:val="pct30" w:color="FFFF00" w:fill="auto"/>
          </w:tcPr>
          <w:p w:rsidR="009F3F02" w:rsidRPr="003877CA" w:rsidRDefault="009F3F02" w:rsidP="00154326">
            <w:pPr>
              <w:spacing w:before="60"/>
              <w:jc w:val="center"/>
              <w:rPr>
                <w:rFonts w:cs="Calibri"/>
                <w:sz w:val="18"/>
                <w:szCs w:val="18"/>
              </w:rPr>
            </w:pPr>
            <w:r w:rsidRPr="003877CA">
              <w:rPr>
                <w:rFonts w:cs="Calibri"/>
                <w:sz w:val="18"/>
                <w:szCs w:val="18"/>
              </w:rPr>
              <w:t>Type</w:t>
            </w:r>
          </w:p>
        </w:tc>
        <w:tc>
          <w:tcPr>
            <w:tcW w:w="1197" w:type="dxa"/>
            <w:gridSpan w:val="2"/>
            <w:shd w:val="pct30" w:color="FFFF00" w:fill="auto"/>
          </w:tcPr>
          <w:p w:rsidR="009F3F02" w:rsidRPr="003877CA" w:rsidRDefault="009F3F02" w:rsidP="00154326">
            <w:pPr>
              <w:spacing w:before="60"/>
              <w:jc w:val="center"/>
              <w:rPr>
                <w:rFonts w:cs="Calibri"/>
                <w:sz w:val="18"/>
                <w:szCs w:val="18"/>
              </w:rPr>
            </w:pPr>
            <w:r w:rsidRPr="003877CA">
              <w:rPr>
                <w:rFonts w:cs="Calibri"/>
                <w:sz w:val="18"/>
                <w:szCs w:val="18"/>
              </w:rPr>
              <w:t>Min</w:t>
            </w:r>
          </w:p>
        </w:tc>
        <w:tc>
          <w:tcPr>
            <w:tcW w:w="1063" w:type="dxa"/>
            <w:shd w:val="pct30" w:color="FFFF00" w:fill="auto"/>
          </w:tcPr>
          <w:p w:rsidR="009F3F02" w:rsidRPr="003877CA" w:rsidRDefault="009F3F02" w:rsidP="00154326">
            <w:pPr>
              <w:spacing w:before="60"/>
              <w:jc w:val="center"/>
              <w:rPr>
                <w:rFonts w:cs="Calibri"/>
                <w:sz w:val="18"/>
                <w:szCs w:val="18"/>
              </w:rPr>
            </w:pPr>
            <w:r w:rsidRPr="003877CA">
              <w:rPr>
                <w:rFonts w:cs="Calibri"/>
                <w:sz w:val="18"/>
                <w:szCs w:val="18"/>
              </w:rPr>
              <w:t>Max</w:t>
            </w:r>
          </w:p>
        </w:tc>
      </w:tr>
      <w:tr w:rsidR="009F3F02" w:rsidRPr="00AA38E8" w:rsidTr="00154326">
        <w:tc>
          <w:tcPr>
            <w:tcW w:w="1305" w:type="dxa"/>
          </w:tcPr>
          <w:p w:rsidR="009F3F02" w:rsidRPr="003877CA" w:rsidRDefault="009F3F02" w:rsidP="00154326">
            <w:pPr>
              <w:spacing w:before="60"/>
              <w:rPr>
                <w:rFonts w:cs="Calibri"/>
                <w:b/>
                <w:bCs/>
                <w:sz w:val="18"/>
                <w:szCs w:val="18"/>
              </w:rPr>
            </w:pPr>
            <w:r w:rsidRPr="003877CA">
              <w:rPr>
                <w:rFonts w:cs="Calibri"/>
                <w:b/>
                <w:bCs/>
                <w:sz w:val="18"/>
                <w:szCs w:val="18"/>
              </w:rPr>
              <w:t xml:space="preserve">Arguments Passed </w:t>
            </w:r>
          </w:p>
        </w:tc>
        <w:tc>
          <w:tcPr>
            <w:tcW w:w="4230" w:type="dxa"/>
          </w:tcPr>
          <w:p w:rsidR="009F3F02" w:rsidRPr="003877CA" w:rsidRDefault="009F3F02" w:rsidP="00154326">
            <w:pPr>
              <w:spacing w:before="60"/>
              <w:rPr>
                <w:rFonts w:cs="Calibri"/>
                <w:sz w:val="18"/>
                <w:szCs w:val="18"/>
              </w:rPr>
            </w:pPr>
            <w:r w:rsidRPr="009F3F02">
              <w:rPr>
                <w:rFonts w:cs="Calibri"/>
                <w:sz w:val="18"/>
                <w:szCs w:val="18"/>
              </w:rPr>
              <w:t>HwTq_HwNwtMtr_T_f32</w:t>
            </w:r>
          </w:p>
        </w:tc>
        <w:tc>
          <w:tcPr>
            <w:tcW w:w="1133" w:type="dxa"/>
          </w:tcPr>
          <w:p w:rsidR="009F3F02" w:rsidRDefault="009F3F02" w:rsidP="00154326">
            <w:r w:rsidRPr="00EB42CF">
              <w:rPr>
                <w:rFonts w:cs="Calibri"/>
                <w:sz w:val="18"/>
                <w:szCs w:val="18"/>
              </w:rPr>
              <w:t>float32</w:t>
            </w:r>
          </w:p>
        </w:tc>
        <w:tc>
          <w:tcPr>
            <w:tcW w:w="1174" w:type="dxa"/>
          </w:tcPr>
          <w:p w:rsidR="009F3F02" w:rsidRPr="003877CA" w:rsidRDefault="009F3F02" w:rsidP="009F3F02">
            <w:pPr>
              <w:spacing w:before="60"/>
              <w:rPr>
                <w:rFonts w:cs="Calibri"/>
                <w:sz w:val="18"/>
                <w:szCs w:val="18"/>
              </w:rPr>
            </w:pPr>
            <w:r>
              <w:rPr>
                <w:rFonts w:cs="Calibri"/>
                <w:sz w:val="18"/>
                <w:szCs w:val="18"/>
              </w:rPr>
              <w:t>-10</w:t>
            </w:r>
          </w:p>
        </w:tc>
        <w:tc>
          <w:tcPr>
            <w:tcW w:w="1086" w:type="dxa"/>
            <w:gridSpan w:val="2"/>
          </w:tcPr>
          <w:p w:rsidR="009F3F02" w:rsidRPr="003877CA" w:rsidRDefault="009F3F02" w:rsidP="00154326">
            <w:pPr>
              <w:spacing w:before="60"/>
              <w:rPr>
                <w:rFonts w:cs="Calibri"/>
                <w:sz w:val="18"/>
                <w:szCs w:val="18"/>
              </w:rPr>
            </w:pPr>
            <w:r>
              <w:rPr>
                <w:rFonts w:cs="Calibri"/>
                <w:sz w:val="18"/>
                <w:szCs w:val="18"/>
              </w:rPr>
              <w:t>10</w:t>
            </w:r>
          </w:p>
        </w:tc>
      </w:tr>
      <w:tr w:rsidR="009F3F02" w:rsidRPr="00AA38E8" w:rsidTr="00154326">
        <w:tc>
          <w:tcPr>
            <w:tcW w:w="1305" w:type="dxa"/>
          </w:tcPr>
          <w:p w:rsidR="009F3F02" w:rsidRPr="003877CA" w:rsidRDefault="009F3F02" w:rsidP="00154326">
            <w:pPr>
              <w:spacing w:before="60"/>
              <w:rPr>
                <w:rFonts w:cs="Calibri"/>
                <w:b/>
                <w:bCs/>
                <w:sz w:val="18"/>
                <w:szCs w:val="18"/>
              </w:rPr>
            </w:pPr>
          </w:p>
        </w:tc>
        <w:tc>
          <w:tcPr>
            <w:tcW w:w="4230" w:type="dxa"/>
          </w:tcPr>
          <w:p w:rsidR="009F3F02" w:rsidRPr="00886D7D" w:rsidRDefault="009F3F02" w:rsidP="00154326">
            <w:pPr>
              <w:spacing w:before="60"/>
              <w:rPr>
                <w:rFonts w:cs="Calibri"/>
                <w:sz w:val="18"/>
                <w:szCs w:val="18"/>
              </w:rPr>
            </w:pPr>
            <w:r w:rsidRPr="009F3F02">
              <w:rPr>
                <w:rFonts w:cs="Calibri"/>
                <w:sz w:val="18"/>
                <w:szCs w:val="18"/>
              </w:rPr>
              <w:t>Enable_Uls_T_f32</w:t>
            </w:r>
          </w:p>
        </w:tc>
        <w:tc>
          <w:tcPr>
            <w:tcW w:w="1133" w:type="dxa"/>
          </w:tcPr>
          <w:p w:rsidR="009F3F02" w:rsidRDefault="009F3F02" w:rsidP="00154326">
            <w:r w:rsidRPr="00EB42CF">
              <w:rPr>
                <w:rFonts w:cs="Calibri"/>
                <w:sz w:val="18"/>
                <w:szCs w:val="18"/>
              </w:rPr>
              <w:t>float32</w:t>
            </w:r>
          </w:p>
        </w:tc>
        <w:tc>
          <w:tcPr>
            <w:tcW w:w="1174" w:type="dxa"/>
          </w:tcPr>
          <w:p w:rsidR="009F3F02" w:rsidRDefault="00D0566E" w:rsidP="00154326">
            <w:pPr>
              <w:spacing w:before="60"/>
              <w:rPr>
                <w:rFonts w:cs="Calibri"/>
                <w:sz w:val="18"/>
                <w:szCs w:val="18"/>
              </w:rPr>
            </w:pPr>
            <w:r>
              <w:rPr>
                <w:rFonts w:cs="Calibri"/>
                <w:sz w:val="18"/>
                <w:szCs w:val="18"/>
              </w:rPr>
              <w:t>0</w:t>
            </w:r>
          </w:p>
        </w:tc>
        <w:tc>
          <w:tcPr>
            <w:tcW w:w="1086" w:type="dxa"/>
            <w:gridSpan w:val="2"/>
          </w:tcPr>
          <w:p w:rsidR="009F3F02" w:rsidRDefault="00D0566E" w:rsidP="00154326">
            <w:pPr>
              <w:spacing w:before="60"/>
              <w:rPr>
                <w:rFonts w:cs="Calibri"/>
                <w:sz w:val="18"/>
                <w:szCs w:val="18"/>
              </w:rPr>
            </w:pPr>
            <w:r>
              <w:rPr>
                <w:rFonts w:cs="Calibri"/>
                <w:sz w:val="18"/>
                <w:szCs w:val="18"/>
              </w:rPr>
              <w:t>1</w:t>
            </w:r>
          </w:p>
        </w:tc>
      </w:tr>
      <w:tr w:rsidR="00096F8D" w:rsidRPr="00AA38E8" w:rsidTr="00154326">
        <w:tc>
          <w:tcPr>
            <w:tcW w:w="1305" w:type="dxa"/>
          </w:tcPr>
          <w:p w:rsidR="00096F8D" w:rsidRPr="003877CA" w:rsidRDefault="00096F8D" w:rsidP="00154326">
            <w:pPr>
              <w:spacing w:before="60"/>
              <w:rPr>
                <w:rFonts w:cs="Calibri"/>
                <w:b/>
                <w:bCs/>
                <w:sz w:val="18"/>
                <w:szCs w:val="18"/>
              </w:rPr>
            </w:pPr>
          </w:p>
        </w:tc>
        <w:tc>
          <w:tcPr>
            <w:tcW w:w="4230" w:type="dxa"/>
          </w:tcPr>
          <w:p w:rsidR="00096F8D" w:rsidRPr="00341733" w:rsidRDefault="00096F8D" w:rsidP="00154326">
            <w:pPr>
              <w:spacing w:before="60"/>
              <w:rPr>
                <w:rFonts w:cs="Calibri"/>
                <w:sz w:val="18"/>
                <w:szCs w:val="18"/>
              </w:rPr>
            </w:pPr>
            <w:r w:rsidRPr="009F3F02">
              <w:rPr>
                <w:rFonts w:cs="Calibri"/>
                <w:sz w:val="18"/>
                <w:szCs w:val="18"/>
              </w:rPr>
              <w:t>FreqEst_Hz_T_f32</w:t>
            </w:r>
          </w:p>
        </w:tc>
        <w:tc>
          <w:tcPr>
            <w:tcW w:w="1133" w:type="dxa"/>
          </w:tcPr>
          <w:p w:rsidR="00096F8D" w:rsidRDefault="00096F8D" w:rsidP="00154326">
            <w:r w:rsidRPr="00EB42CF">
              <w:rPr>
                <w:rFonts w:cs="Calibri"/>
                <w:sz w:val="18"/>
                <w:szCs w:val="18"/>
              </w:rPr>
              <w:t>float32</w:t>
            </w:r>
          </w:p>
        </w:tc>
        <w:tc>
          <w:tcPr>
            <w:tcW w:w="1174" w:type="dxa"/>
          </w:tcPr>
          <w:p w:rsidR="00096F8D" w:rsidRPr="003877CA" w:rsidRDefault="00096F8D" w:rsidP="00154326">
            <w:pPr>
              <w:spacing w:before="60"/>
              <w:rPr>
                <w:rFonts w:cs="Calibri"/>
                <w:sz w:val="18"/>
                <w:szCs w:val="18"/>
              </w:rPr>
            </w:pPr>
            <w:r>
              <w:rPr>
                <w:rFonts w:cs="Calibri"/>
                <w:sz w:val="18"/>
                <w:szCs w:val="18"/>
              </w:rPr>
              <w:t>0.005</w:t>
            </w:r>
          </w:p>
        </w:tc>
        <w:tc>
          <w:tcPr>
            <w:tcW w:w="1086" w:type="dxa"/>
            <w:gridSpan w:val="2"/>
          </w:tcPr>
          <w:p w:rsidR="00096F8D" w:rsidRPr="003877CA" w:rsidRDefault="00096F8D" w:rsidP="00154326">
            <w:pPr>
              <w:spacing w:before="60"/>
              <w:rPr>
                <w:rFonts w:cs="Calibri"/>
                <w:sz w:val="18"/>
                <w:szCs w:val="18"/>
              </w:rPr>
            </w:pPr>
            <w:r>
              <w:rPr>
                <w:rFonts w:cs="Calibri"/>
                <w:sz w:val="18"/>
                <w:szCs w:val="18"/>
              </w:rPr>
              <w:t>60</w:t>
            </w:r>
          </w:p>
        </w:tc>
      </w:tr>
      <w:tr w:rsidR="009F3F02" w:rsidRPr="00AA38E8" w:rsidTr="00154326">
        <w:tc>
          <w:tcPr>
            <w:tcW w:w="1305" w:type="dxa"/>
          </w:tcPr>
          <w:p w:rsidR="009F3F02" w:rsidRPr="003877CA" w:rsidRDefault="009F3F02" w:rsidP="00154326">
            <w:pPr>
              <w:spacing w:before="60"/>
              <w:rPr>
                <w:rFonts w:cs="Calibri"/>
                <w:b/>
                <w:bCs/>
                <w:sz w:val="18"/>
                <w:szCs w:val="18"/>
              </w:rPr>
            </w:pPr>
          </w:p>
        </w:tc>
        <w:tc>
          <w:tcPr>
            <w:tcW w:w="4230" w:type="dxa"/>
          </w:tcPr>
          <w:p w:rsidR="009F3F02" w:rsidRPr="00341733" w:rsidRDefault="009F3F02" w:rsidP="00154326">
            <w:pPr>
              <w:spacing w:before="60"/>
              <w:rPr>
                <w:rFonts w:cs="Calibri"/>
                <w:sz w:val="18"/>
                <w:szCs w:val="18"/>
              </w:rPr>
            </w:pPr>
          </w:p>
        </w:tc>
        <w:tc>
          <w:tcPr>
            <w:tcW w:w="1133" w:type="dxa"/>
          </w:tcPr>
          <w:p w:rsidR="009F3F02" w:rsidRDefault="009F3F02" w:rsidP="00154326"/>
        </w:tc>
        <w:tc>
          <w:tcPr>
            <w:tcW w:w="1174" w:type="dxa"/>
          </w:tcPr>
          <w:p w:rsidR="009F3F02" w:rsidRPr="003877CA" w:rsidRDefault="009F3F02" w:rsidP="00154326">
            <w:pPr>
              <w:spacing w:before="60"/>
              <w:rPr>
                <w:rFonts w:cs="Calibri"/>
                <w:sz w:val="18"/>
                <w:szCs w:val="18"/>
              </w:rPr>
            </w:pPr>
          </w:p>
        </w:tc>
        <w:tc>
          <w:tcPr>
            <w:tcW w:w="1086" w:type="dxa"/>
            <w:gridSpan w:val="2"/>
          </w:tcPr>
          <w:p w:rsidR="009F3F02" w:rsidRPr="003877CA" w:rsidRDefault="009F3F02" w:rsidP="00154326">
            <w:pPr>
              <w:spacing w:before="60"/>
              <w:rPr>
                <w:rFonts w:cs="Calibri"/>
                <w:sz w:val="18"/>
                <w:szCs w:val="18"/>
              </w:rPr>
            </w:pPr>
          </w:p>
        </w:tc>
      </w:tr>
      <w:tr w:rsidR="009F3F02" w:rsidRPr="00AA38E8" w:rsidTr="00154326">
        <w:tc>
          <w:tcPr>
            <w:tcW w:w="1305" w:type="dxa"/>
          </w:tcPr>
          <w:p w:rsidR="009F3F02" w:rsidRPr="003877CA" w:rsidRDefault="009F3F02" w:rsidP="00154326">
            <w:pPr>
              <w:spacing w:before="60"/>
              <w:rPr>
                <w:rFonts w:cs="Calibri"/>
                <w:b/>
                <w:bCs/>
                <w:sz w:val="18"/>
                <w:szCs w:val="18"/>
              </w:rPr>
            </w:pPr>
            <w:r w:rsidRPr="003877CA">
              <w:rPr>
                <w:rFonts w:cs="Calibri"/>
                <w:b/>
                <w:bCs/>
                <w:sz w:val="18"/>
                <w:szCs w:val="18"/>
              </w:rPr>
              <w:t>Return Value</w:t>
            </w:r>
          </w:p>
        </w:tc>
        <w:tc>
          <w:tcPr>
            <w:tcW w:w="4230" w:type="dxa"/>
          </w:tcPr>
          <w:p w:rsidR="009F3F02" w:rsidRPr="003877CA" w:rsidRDefault="009F3F02" w:rsidP="00154326">
            <w:pPr>
              <w:spacing w:before="60"/>
              <w:rPr>
                <w:rFonts w:cs="Calibri"/>
                <w:sz w:val="18"/>
                <w:szCs w:val="18"/>
              </w:rPr>
            </w:pPr>
            <w:r w:rsidRPr="009F3F02">
              <w:rPr>
                <w:rFonts w:cs="Calibri"/>
                <w:sz w:val="18"/>
                <w:szCs w:val="18"/>
              </w:rPr>
              <w:t>WhlImbRejctnCmd_MotNwtMtr_T_f32</w:t>
            </w:r>
          </w:p>
        </w:tc>
        <w:tc>
          <w:tcPr>
            <w:tcW w:w="1133" w:type="dxa"/>
          </w:tcPr>
          <w:p w:rsidR="009F3F02" w:rsidRPr="00911C31" w:rsidRDefault="009F3F02" w:rsidP="00154326">
            <w:pPr>
              <w:rPr>
                <w:rFonts w:cs="Calibri"/>
                <w:sz w:val="18"/>
                <w:szCs w:val="18"/>
              </w:rPr>
            </w:pPr>
            <w:r>
              <w:rPr>
                <w:rFonts w:cs="Calibri"/>
                <w:sz w:val="18"/>
                <w:szCs w:val="18"/>
              </w:rPr>
              <w:t>float32</w:t>
            </w:r>
          </w:p>
        </w:tc>
        <w:tc>
          <w:tcPr>
            <w:tcW w:w="1174" w:type="dxa"/>
          </w:tcPr>
          <w:p w:rsidR="009F3F02" w:rsidRPr="003877CA" w:rsidRDefault="00096F8D" w:rsidP="00154326">
            <w:pPr>
              <w:spacing w:before="60"/>
              <w:rPr>
                <w:rFonts w:cs="Calibri"/>
                <w:sz w:val="18"/>
                <w:szCs w:val="18"/>
              </w:rPr>
            </w:pPr>
            <w:r>
              <w:rPr>
                <w:rFonts w:cs="Calibri"/>
                <w:sz w:val="18"/>
                <w:szCs w:val="18"/>
              </w:rPr>
              <w:t>-8.8</w:t>
            </w:r>
          </w:p>
        </w:tc>
        <w:tc>
          <w:tcPr>
            <w:tcW w:w="1086" w:type="dxa"/>
            <w:gridSpan w:val="2"/>
          </w:tcPr>
          <w:p w:rsidR="009F3F02" w:rsidRPr="003877CA" w:rsidRDefault="00096F8D" w:rsidP="00154326">
            <w:pPr>
              <w:spacing w:before="60"/>
              <w:rPr>
                <w:rFonts w:cs="Calibri"/>
                <w:sz w:val="18"/>
                <w:szCs w:val="18"/>
              </w:rPr>
            </w:pPr>
            <w:r>
              <w:rPr>
                <w:rFonts w:cs="Calibri"/>
                <w:sz w:val="18"/>
                <w:szCs w:val="18"/>
              </w:rPr>
              <w:t>8.8</w:t>
            </w:r>
          </w:p>
        </w:tc>
      </w:tr>
    </w:tbl>
    <w:p w:rsidR="009F3F02" w:rsidRPr="002F5138" w:rsidRDefault="009F3F02" w:rsidP="009F3F02">
      <w:pPr>
        <w:pStyle w:val="Heading2"/>
        <w:numPr>
          <w:ilvl w:val="3"/>
          <w:numId w:val="11"/>
        </w:numPr>
        <w:spacing w:after="60"/>
        <w:rPr>
          <w:rFonts w:ascii="Calibri" w:hAnsi="Calibri" w:cs="Calibri"/>
        </w:rPr>
      </w:pPr>
      <w:bookmarkStart w:id="109" w:name="_Toc445464843"/>
      <w:r w:rsidRPr="002F5138">
        <w:rPr>
          <w:rFonts w:ascii="Calibri" w:hAnsi="Calibri" w:cs="Calibri"/>
        </w:rPr>
        <w:t>Description</w:t>
      </w:r>
      <w:bookmarkEnd w:id="109"/>
    </w:p>
    <w:p w:rsidR="009F3F02" w:rsidRDefault="0037678E" w:rsidP="009F3F02">
      <w:pPr>
        <w:autoSpaceDE w:val="0"/>
        <w:autoSpaceDN w:val="0"/>
        <w:adjustRightInd w:val="0"/>
        <w:rPr>
          <w:rFonts w:cs="Calibri"/>
          <w:sz w:val="18"/>
          <w:szCs w:val="18"/>
        </w:rPr>
      </w:pPr>
      <w:r w:rsidRPr="0037678E">
        <w:rPr>
          <w:sz w:val="18"/>
          <w:szCs w:val="18"/>
          <w:lang w:bidi="ar-SA"/>
        </w:rPr>
        <w:t>"Active Rejection Command " block implementation</w:t>
      </w:r>
      <w:r w:rsidR="009F3F02">
        <w:t xml:space="preserve">. </w:t>
      </w:r>
      <w:r>
        <w:t>“</w:t>
      </w:r>
      <w:r w:rsidRPr="009F3F02">
        <w:rPr>
          <w:rFonts w:cs="Calibri"/>
          <w:sz w:val="18"/>
          <w:szCs w:val="18"/>
        </w:rPr>
        <w:t>WhlImbRejctnAmp_MtrNm_T_f32</w:t>
      </w:r>
      <w:r>
        <w:rPr>
          <w:rFonts w:cs="Calibri"/>
          <w:sz w:val="18"/>
          <w:szCs w:val="18"/>
        </w:rPr>
        <w:t>” is the output of this function.</w:t>
      </w:r>
    </w:p>
    <w:p w:rsidR="0037678E" w:rsidRDefault="0037678E" w:rsidP="009F3F02">
      <w:pPr>
        <w:autoSpaceDE w:val="0"/>
        <w:autoSpaceDN w:val="0"/>
        <w:adjustRightInd w:val="0"/>
        <w:rPr>
          <w:rFonts w:cs="Calibri"/>
          <w:sz w:val="18"/>
          <w:szCs w:val="18"/>
        </w:rPr>
      </w:pPr>
      <w:r>
        <w:rPr>
          <w:rFonts w:cs="Calibri"/>
          <w:sz w:val="18"/>
          <w:szCs w:val="18"/>
        </w:rPr>
        <w:t>PIMs ‘</w:t>
      </w:r>
      <w:r w:rsidRPr="0037678E">
        <w:rPr>
          <w:rFonts w:cs="Calibri"/>
          <w:sz w:val="18"/>
          <w:szCs w:val="18"/>
        </w:rPr>
        <w:t>StordValLe</w:t>
      </w:r>
      <w:r>
        <w:rPr>
          <w:rFonts w:cs="Calibri"/>
          <w:sz w:val="18"/>
          <w:szCs w:val="18"/>
        </w:rPr>
        <w:t>’ and ‘StordValRi’ directly used in the software for signals ‘</w:t>
      </w:r>
      <w:r w:rsidRPr="0037678E">
        <w:rPr>
          <w:rFonts w:cs="Calibri"/>
          <w:sz w:val="18"/>
          <w:szCs w:val="18"/>
        </w:rPr>
        <w:t>FiltWhlSpdLScld</w:t>
      </w:r>
      <w:r>
        <w:rPr>
          <w:rFonts w:cs="Calibri"/>
          <w:sz w:val="18"/>
          <w:szCs w:val="18"/>
        </w:rPr>
        <w:t>’ and ‘</w:t>
      </w:r>
      <w:r w:rsidRPr="0037678E">
        <w:rPr>
          <w:rFonts w:cs="Calibri"/>
          <w:sz w:val="18"/>
          <w:szCs w:val="18"/>
        </w:rPr>
        <w:t>FiltWhlSpd</w:t>
      </w:r>
      <w:r>
        <w:rPr>
          <w:rFonts w:cs="Calibri"/>
          <w:sz w:val="18"/>
          <w:szCs w:val="18"/>
        </w:rPr>
        <w:t>R</w:t>
      </w:r>
      <w:r w:rsidRPr="0037678E">
        <w:rPr>
          <w:rFonts w:cs="Calibri"/>
          <w:sz w:val="18"/>
          <w:szCs w:val="18"/>
        </w:rPr>
        <w:t>Scld</w:t>
      </w:r>
      <w:r>
        <w:rPr>
          <w:rFonts w:cs="Calibri"/>
          <w:sz w:val="18"/>
          <w:szCs w:val="18"/>
        </w:rPr>
        <w:t xml:space="preserve">’ in the FDD. </w:t>
      </w:r>
    </w:p>
    <w:p w:rsidR="00C72E74" w:rsidRPr="002F5138" w:rsidRDefault="00C72E74" w:rsidP="00C72E74">
      <w:pPr>
        <w:pStyle w:val="Heading2"/>
        <w:numPr>
          <w:ilvl w:val="2"/>
          <w:numId w:val="11"/>
        </w:numPr>
        <w:tabs>
          <w:tab w:val="clear" w:pos="1017"/>
          <w:tab w:val="num" w:pos="567"/>
        </w:tabs>
        <w:spacing w:after="60"/>
        <w:ind w:left="567"/>
        <w:rPr>
          <w:rFonts w:ascii="Calibri" w:hAnsi="Calibri" w:cs="Calibri"/>
        </w:rPr>
      </w:pPr>
      <w:bookmarkStart w:id="110" w:name="_Toc445464844"/>
      <w:r w:rsidRPr="002F5138">
        <w:rPr>
          <w:rFonts w:ascii="Calibri" w:hAnsi="Calibri" w:cs="Calibri"/>
        </w:rPr>
        <w:lastRenderedPageBreak/>
        <w:t>Local Function #</w:t>
      </w:r>
      <w:r w:rsidR="00A87CF7">
        <w:rPr>
          <w:rFonts w:ascii="Calibri" w:hAnsi="Calibri" w:cs="Calibri"/>
        </w:rPr>
        <w:t>6</w:t>
      </w:r>
      <w:bookmarkEnd w:id="11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9"/>
        <w:gridCol w:w="4179"/>
        <w:gridCol w:w="1124"/>
        <w:gridCol w:w="1173"/>
        <w:gridCol w:w="23"/>
        <w:gridCol w:w="1130"/>
      </w:tblGrid>
      <w:tr w:rsidR="00C72E74" w:rsidRPr="00AA38E8" w:rsidTr="00154326">
        <w:tc>
          <w:tcPr>
            <w:tcW w:w="1305" w:type="dxa"/>
          </w:tcPr>
          <w:p w:rsidR="00C72E74" w:rsidRPr="003877CA" w:rsidRDefault="00C72E74" w:rsidP="00154326">
            <w:pPr>
              <w:spacing w:before="60"/>
              <w:rPr>
                <w:rFonts w:cs="Calibri"/>
                <w:b/>
                <w:bCs/>
                <w:sz w:val="18"/>
                <w:szCs w:val="18"/>
              </w:rPr>
            </w:pPr>
            <w:r w:rsidRPr="003877CA">
              <w:rPr>
                <w:rFonts w:cs="Calibri"/>
                <w:b/>
                <w:bCs/>
                <w:sz w:val="18"/>
                <w:szCs w:val="18"/>
              </w:rPr>
              <w:t>Function Name</w:t>
            </w:r>
          </w:p>
        </w:tc>
        <w:tc>
          <w:tcPr>
            <w:tcW w:w="4230" w:type="dxa"/>
          </w:tcPr>
          <w:p w:rsidR="00C72E74" w:rsidRPr="003877CA" w:rsidRDefault="000D3EFC" w:rsidP="00154326">
            <w:pPr>
              <w:spacing w:before="60"/>
              <w:rPr>
                <w:rFonts w:cs="Calibri"/>
                <w:sz w:val="18"/>
                <w:szCs w:val="18"/>
              </w:rPr>
            </w:pPr>
            <w:r w:rsidRPr="000D3EFC">
              <w:rPr>
                <w:rFonts w:cs="Calibri"/>
                <w:sz w:val="18"/>
                <w:szCs w:val="18"/>
              </w:rPr>
              <w:t>AdjSigFil</w:t>
            </w:r>
          </w:p>
        </w:tc>
        <w:tc>
          <w:tcPr>
            <w:tcW w:w="1133" w:type="dxa"/>
            <w:shd w:val="pct30" w:color="FFFF00" w:fill="auto"/>
          </w:tcPr>
          <w:p w:rsidR="00C72E74" w:rsidRPr="003877CA" w:rsidRDefault="00C72E74" w:rsidP="00154326">
            <w:pPr>
              <w:spacing w:before="60"/>
              <w:jc w:val="center"/>
              <w:rPr>
                <w:rFonts w:cs="Calibri"/>
                <w:sz w:val="18"/>
                <w:szCs w:val="18"/>
              </w:rPr>
            </w:pPr>
            <w:r w:rsidRPr="003877CA">
              <w:rPr>
                <w:rFonts w:cs="Calibri"/>
                <w:sz w:val="18"/>
                <w:szCs w:val="18"/>
              </w:rPr>
              <w:t>Type</w:t>
            </w:r>
          </w:p>
        </w:tc>
        <w:tc>
          <w:tcPr>
            <w:tcW w:w="1197" w:type="dxa"/>
            <w:gridSpan w:val="2"/>
            <w:shd w:val="pct30" w:color="FFFF00" w:fill="auto"/>
          </w:tcPr>
          <w:p w:rsidR="00C72E74" w:rsidRPr="003877CA" w:rsidRDefault="00C72E74" w:rsidP="00154326">
            <w:pPr>
              <w:spacing w:before="60"/>
              <w:jc w:val="center"/>
              <w:rPr>
                <w:rFonts w:cs="Calibri"/>
                <w:sz w:val="18"/>
                <w:szCs w:val="18"/>
              </w:rPr>
            </w:pPr>
            <w:r w:rsidRPr="003877CA">
              <w:rPr>
                <w:rFonts w:cs="Calibri"/>
                <w:sz w:val="18"/>
                <w:szCs w:val="18"/>
              </w:rPr>
              <w:t>Min</w:t>
            </w:r>
          </w:p>
        </w:tc>
        <w:tc>
          <w:tcPr>
            <w:tcW w:w="1063" w:type="dxa"/>
            <w:shd w:val="pct30" w:color="FFFF00" w:fill="auto"/>
          </w:tcPr>
          <w:p w:rsidR="00C72E74" w:rsidRPr="003877CA" w:rsidRDefault="00C72E74" w:rsidP="00154326">
            <w:pPr>
              <w:spacing w:before="60"/>
              <w:jc w:val="center"/>
              <w:rPr>
                <w:rFonts w:cs="Calibri"/>
                <w:sz w:val="18"/>
                <w:szCs w:val="18"/>
              </w:rPr>
            </w:pPr>
            <w:r w:rsidRPr="003877CA">
              <w:rPr>
                <w:rFonts w:cs="Calibri"/>
                <w:sz w:val="18"/>
                <w:szCs w:val="18"/>
              </w:rPr>
              <w:t>Max</w:t>
            </w:r>
          </w:p>
        </w:tc>
      </w:tr>
      <w:tr w:rsidR="00C72E74" w:rsidRPr="00AA38E8" w:rsidTr="00154326">
        <w:tc>
          <w:tcPr>
            <w:tcW w:w="1305" w:type="dxa"/>
          </w:tcPr>
          <w:p w:rsidR="00C72E74" w:rsidRPr="003877CA" w:rsidRDefault="00C72E74" w:rsidP="00154326">
            <w:pPr>
              <w:spacing w:before="60"/>
              <w:rPr>
                <w:rFonts w:cs="Calibri"/>
                <w:b/>
                <w:bCs/>
                <w:sz w:val="18"/>
                <w:szCs w:val="18"/>
              </w:rPr>
            </w:pPr>
            <w:r w:rsidRPr="003877CA">
              <w:rPr>
                <w:rFonts w:cs="Calibri"/>
                <w:b/>
                <w:bCs/>
                <w:sz w:val="18"/>
                <w:szCs w:val="18"/>
              </w:rPr>
              <w:t xml:space="preserve">Arguments Passed </w:t>
            </w:r>
          </w:p>
        </w:tc>
        <w:tc>
          <w:tcPr>
            <w:tcW w:w="4230" w:type="dxa"/>
          </w:tcPr>
          <w:p w:rsidR="00C72E74" w:rsidRPr="003877CA" w:rsidRDefault="000D3EFC" w:rsidP="00154326">
            <w:pPr>
              <w:spacing w:before="60"/>
              <w:rPr>
                <w:rFonts w:cs="Calibri"/>
                <w:sz w:val="18"/>
                <w:szCs w:val="18"/>
              </w:rPr>
            </w:pPr>
            <w:r w:rsidRPr="000D3EFC">
              <w:rPr>
                <w:rFonts w:cs="Calibri"/>
                <w:sz w:val="18"/>
                <w:szCs w:val="18"/>
              </w:rPr>
              <w:t>In1_MotNwtMtr_T_f32</w:t>
            </w:r>
          </w:p>
        </w:tc>
        <w:tc>
          <w:tcPr>
            <w:tcW w:w="1133" w:type="dxa"/>
          </w:tcPr>
          <w:p w:rsidR="00C72E74" w:rsidRDefault="00C72E74" w:rsidP="00154326">
            <w:r w:rsidRPr="00EB42CF">
              <w:rPr>
                <w:rFonts w:cs="Calibri"/>
                <w:sz w:val="18"/>
                <w:szCs w:val="18"/>
              </w:rPr>
              <w:t>float32</w:t>
            </w:r>
          </w:p>
        </w:tc>
        <w:tc>
          <w:tcPr>
            <w:tcW w:w="1174" w:type="dxa"/>
          </w:tcPr>
          <w:p w:rsidR="00C72E74" w:rsidRPr="003877CA" w:rsidRDefault="00DF53AB" w:rsidP="00154326">
            <w:pPr>
              <w:spacing w:before="60"/>
              <w:rPr>
                <w:rFonts w:cs="Calibri"/>
                <w:sz w:val="18"/>
                <w:szCs w:val="18"/>
              </w:rPr>
            </w:pPr>
            <w:r>
              <w:rPr>
                <w:rFonts w:cs="Calibri"/>
                <w:sz w:val="18"/>
                <w:szCs w:val="18"/>
              </w:rPr>
              <w:t>-127</w:t>
            </w:r>
          </w:p>
        </w:tc>
        <w:tc>
          <w:tcPr>
            <w:tcW w:w="1086" w:type="dxa"/>
            <w:gridSpan w:val="2"/>
          </w:tcPr>
          <w:p w:rsidR="00C72E74" w:rsidRPr="003877CA" w:rsidRDefault="00D92242" w:rsidP="00154326">
            <w:pPr>
              <w:spacing w:before="60"/>
              <w:rPr>
                <w:rFonts w:cs="Calibri"/>
                <w:sz w:val="18"/>
                <w:szCs w:val="18"/>
              </w:rPr>
            </w:pPr>
            <w:r>
              <w:rPr>
                <w:rFonts w:cs="Calibri"/>
                <w:sz w:val="18"/>
                <w:szCs w:val="18"/>
              </w:rPr>
              <w:t>127</w:t>
            </w:r>
          </w:p>
        </w:tc>
      </w:tr>
      <w:tr w:rsidR="00D92242" w:rsidRPr="00AA38E8" w:rsidTr="00154326">
        <w:tc>
          <w:tcPr>
            <w:tcW w:w="1305" w:type="dxa"/>
          </w:tcPr>
          <w:p w:rsidR="00D92242" w:rsidRPr="003877CA" w:rsidRDefault="00D92242" w:rsidP="00154326">
            <w:pPr>
              <w:spacing w:before="60"/>
              <w:rPr>
                <w:rFonts w:cs="Calibri"/>
                <w:b/>
                <w:bCs/>
                <w:sz w:val="18"/>
                <w:szCs w:val="18"/>
              </w:rPr>
            </w:pPr>
          </w:p>
        </w:tc>
        <w:tc>
          <w:tcPr>
            <w:tcW w:w="4230" w:type="dxa"/>
          </w:tcPr>
          <w:p w:rsidR="00D92242" w:rsidRPr="00886D7D" w:rsidRDefault="00D92242" w:rsidP="00154326">
            <w:pPr>
              <w:spacing w:before="60"/>
              <w:rPr>
                <w:rFonts w:cs="Calibri"/>
                <w:sz w:val="18"/>
                <w:szCs w:val="18"/>
              </w:rPr>
            </w:pPr>
            <w:r w:rsidRPr="000D3EFC">
              <w:rPr>
                <w:rFonts w:cs="Calibri"/>
                <w:sz w:val="18"/>
                <w:szCs w:val="18"/>
              </w:rPr>
              <w:t>Zm_Uls_T_f32</w:t>
            </w:r>
          </w:p>
        </w:tc>
        <w:tc>
          <w:tcPr>
            <w:tcW w:w="1133" w:type="dxa"/>
          </w:tcPr>
          <w:p w:rsidR="00D92242" w:rsidRDefault="00D92242" w:rsidP="00154326">
            <w:r w:rsidRPr="00EB42CF">
              <w:rPr>
                <w:rFonts w:cs="Calibri"/>
                <w:sz w:val="18"/>
                <w:szCs w:val="18"/>
              </w:rPr>
              <w:t>float32</w:t>
            </w:r>
          </w:p>
        </w:tc>
        <w:tc>
          <w:tcPr>
            <w:tcW w:w="1174" w:type="dxa"/>
          </w:tcPr>
          <w:p w:rsidR="00D92242" w:rsidRPr="009D040E" w:rsidRDefault="00D92242" w:rsidP="00154326">
            <w:pPr>
              <w:spacing w:before="60"/>
              <w:rPr>
                <w:rFonts w:ascii="Arial" w:hAnsi="Arial" w:cs="Arial"/>
                <w:sz w:val="16"/>
              </w:rPr>
            </w:pPr>
            <w:r w:rsidRPr="009D040E">
              <w:rPr>
                <w:rFonts w:ascii="Arial" w:hAnsi="Arial" w:cs="Arial"/>
                <w:sz w:val="16"/>
              </w:rPr>
              <w:t>0.244742</w:t>
            </w:r>
          </w:p>
        </w:tc>
        <w:tc>
          <w:tcPr>
            <w:tcW w:w="1086" w:type="dxa"/>
            <w:gridSpan w:val="2"/>
          </w:tcPr>
          <w:p w:rsidR="00D92242" w:rsidRPr="009D040E" w:rsidRDefault="00D92242" w:rsidP="00154326">
            <w:pPr>
              <w:spacing w:before="60"/>
              <w:rPr>
                <w:rFonts w:ascii="Arial" w:hAnsi="Arial" w:cs="Arial"/>
                <w:sz w:val="16"/>
              </w:rPr>
            </w:pPr>
            <w:r w:rsidRPr="009D040E">
              <w:rPr>
                <w:rFonts w:ascii="Arial" w:hAnsi="Arial" w:cs="Arial"/>
                <w:sz w:val="16"/>
              </w:rPr>
              <w:t>1.0</w:t>
            </w:r>
          </w:p>
        </w:tc>
      </w:tr>
      <w:tr w:rsidR="00D92242" w:rsidRPr="00AA38E8" w:rsidTr="00154326">
        <w:tc>
          <w:tcPr>
            <w:tcW w:w="1305" w:type="dxa"/>
          </w:tcPr>
          <w:p w:rsidR="00D92242" w:rsidRPr="003877CA" w:rsidRDefault="00D92242" w:rsidP="00154326">
            <w:pPr>
              <w:spacing w:before="60"/>
              <w:rPr>
                <w:rFonts w:cs="Calibri"/>
                <w:b/>
                <w:bCs/>
                <w:sz w:val="18"/>
                <w:szCs w:val="18"/>
              </w:rPr>
            </w:pPr>
          </w:p>
        </w:tc>
        <w:tc>
          <w:tcPr>
            <w:tcW w:w="4230" w:type="dxa"/>
          </w:tcPr>
          <w:p w:rsidR="00D92242" w:rsidRPr="00341733" w:rsidRDefault="00D92242" w:rsidP="00154326">
            <w:pPr>
              <w:spacing w:before="60"/>
              <w:rPr>
                <w:rFonts w:cs="Calibri"/>
                <w:sz w:val="18"/>
                <w:szCs w:val="18"/>
              </w:rPr>
            </w:pPr>
            <w:r w:rsidRPr="000D3EFC">
              <w:rPr>
                <w:rFonts w:cs="Calibri"/>
                <w:sz w:val="18"/>
                <w:szCs w:val="18"/>
              </w:rPr>
              <w:t>Pk_Uls_T_f32</w:t>
            </w:r>
          </w:p>
        </w:tc>
        <w:tc>
          <w:tcPr>
            <w:tcW w:w="1133" w:type="dxa"/>
          </w:tcPr>
          <w:p w:rsidR="00D92242" w:rsidRDefault="00D92242" w:rsidP="00154326">
            <w:r w:rsidRPr="00EB42CF">
              <w:rPr>
                <w:rFonts w:cs="Calibri"/>
                <w:sz w:val="18"/>
                <w:szCs w:val="18"/>
              </w:rPr>
              <w:t>float32</w:t>
            </w:r>
          </w:p>
        </w:tc>
        <w:tc>
          <w:tcPr>
            <w:tcW w:w="1174" w:type="dxa"/>
          </w:tcPr>
          <w:p w:rsidR="00D92242" w:rsidRPr="009D040E" w:rsidRDefault="00D92242" w:rsidP="00154326">
            <w:pPr>
              <w:spacing w:before="60"/>
              <w:rPr>
                <w:rFonts w:ascii="Arial" w:hAnsi="Arial" w:cs="Arial"/>
                <w:sz w:val="16"/>
              </w:rPr>
            </w:pPr>
            <w:r w:rsidRPr="009D040E">
              <w:rPr>
                <w:rFonts w:ascii="Arial" w:hAnsi="Arial" w:cs="Arial"/>
                <w:sz w:val="16"/>
              </w:rPr>
              <w:t>0.244742</w:t>
            </w:r>
          </w:p>
        </w:tc>
        <w:tc>
          <w:tcPr>
            <w:tcW w:w="1086" w:type="dxa"/>
            <w:gridSpan w:val="2"/>
          </w:tcPr>
          <w:p w:rsidR="00D92242" w:rsidRPr="009D040E" w:rsidRDefault="00D92242" w:rsidP="00154326">
            <w:pPr>
              <w:spacing w:before="60"/>
              <w:rPr>
                <w:rFonts w:ascii="Arial" w:hAnsi="Arial" w:cs="Arial"/>
                <w:sz w:val="16"/>
              </w:rPr>
            </w:pPr>
            <w:r w:rsidRPr="009D040E">
              <w:rPr>
                <w:rFonts w:ascii="Arial" w:hAnsi="Arial" w:cs="Arial"/>
                <w:sz w:val="16"/>
              </w:rPr>
              <w:t>1.0</w:t>
            </w:r>
          </w:p>
        </w:tc>
      </w:tr>
      <w:tr w:rsidR="00D92242" w:rsidRPr="00AA38E8" w:rsidTr="00154326">
        <w:tc>
          <w:tcPr>
            <w:tcW w:w="1305" w:type="dxa"/>
          </w:tcPr>
          <w:p w:rsidR="00D92242" w:rsidRPr="003877CA" w:rsidRDefault="00D92242" w:rsidP="00154326">
            <w:pPr>
              <w:spacing w:before="60"/>
              <w:rPr>
                <w:rFonts w:cs="Calibri"/>
                <w:b/>
                <w:bCs/>
                <w:sz w:val="18"/>
                <w:szCs w:val="18"/>
              </w:rPr>
            </w:pPr>
          </w:p>
        </w:tc>
        <w:tc>
          <w:tcPr>
            <w:tcW w:w="4230" w:type="dxa"/>
          </w:tcPr>
          <w:p w:rsidR="00D92242" w:rsidRPr="00341733" w:rsidRDefault="00D92242" w:rsidP="00154326">
            <w:pPr>
              <w:spacing w:before="60"/>
              <w:rPr>
                <w:rFonts w:cs="Calibri"/>
                <w:sz w:val="18"/>
                <w:szCs w:val="18"/>
              </w:rPr>
            </w:pPr>
            <w:r w:rsidRPr="000D3EFC">
              <w:rPr>
                <w:rFonts w:cs="Calibri"/>
                <w:sz w:val="18"/>
                <w:szCs w:val="18"/>
              </w:rPr>
              <w:t>B0_Uls_T_f32</w:t>
            </w:r>
          </w:p>
        </w:tc>
        <w:tc>
          <w:tcPr>
            <w:tcW w:w="1133" w:type="dxa"/>
          </w:tcPr>
          <w:p w:rsidR="00D92242" w:rsidRDefault="00D92242" w:rsidP="00154326">
            <w:r w:rsidRPr="00EB42CF">
              <w:rPr>
                <w:rFonts w:cs="Calibri"/>
                <w:sz w:val="18"/>
                <w:szCs w:val="18"/>
              </w:rPr>
              <w:t>float32</w:t>
            </w:r>
          </w:p>
        </w:tc>
        <w:tc>
          <w:tcPr>
            <w:tcW w:w="1174" w:type="dxa"/>
          </w:tcPr>
          <w:p w:rsidR="00D92242" w:rsidRPr="009D040E" w:rsidRDefault="00D92242" w:rsidP="00154326">
            <w:pPr>
              <w:spacing w:before="60"/>
              <w:rPr>
                <w:rFonts w:ascii="Arial" w:hAnsi="Arial" w:cs="Arial"/>
                <w:sz w:val="16"/>
              </w:rPr>
            </w:pPr>
            <w:r w:rsidRPr="009D040E">
              <w:rPr>
                <w:rFonts w:ascii="Arial" w:hAnsi="Arial" w:cs="Arial"/>
                <w:sz w:val="16"/>
              </w:rPr>
              <w:t>0.249683</w:t>
            </w:r>
          </w:p>
        </w:tc>
        <w:tc>
          <w:tcPr>
            <w:tcW w:w="1086" w:type="dxa"/>
            <w:gridSpan w:val="2"/>
          </w:tcPr>
          <w:p w:rsidR="00D92242" w:rsidRPr="009D040E" w:rsidRDefault="00D92242" w:rsidP="00154326">
            <w:pPr>
              <w:spacing w:before="60"/>
              <w:rPr>
                <w:rFonts w:ascii="Arial" w:hAnsi="Arial" w:cs="Arial"/>
                <w:sz w:val="16"/>
              </w:rPr>
            </w:pPr>
            <w:r w:rsidRPr="009D040E">
              <w:rPr>
                <w:rFonts w:ascii="Arial" w:hAnsi="Arial" w:cs="Arial"/>
                <w:sz w:val="16"/>
              </w:rPr>
              <w:t>4.005074</w:t>
            </w:r>
          </w:p>
        </w:tc>
      </w:tr>
      <w:tr w:rsidR="00D92242" w:rsidRPr="00AA38E8" w:rsidTr="00154326">
        <w:tc>
          <w:tcPr>
            <w:tcW w:w="1305" w:type="dxa"/>
          </w:tcPr>
          <w:p w:rsidR="00D92242" w:rsidRPr="003877CA" w:rsidRDefault="00D92242" w:rsidP="00154326">
            <w:pPr>
              <w:spacing w:before="60"/>
              <w:rPr>
                <w:rFonts w:cs="Calibri"/>
                <w:b/>
                <w:bCs/>
                <w:sz w:val="18"/>
                <w:szCs w:val="18"/>
              </w:rPr>
            </w:pPr>
          </w:p>
        </w:tc>
        <w:tc>
          <w:tcPr>
            <w:tcW w:w="4230" w:type="dxa"/>
          </w:tcPr>
          <w:p w:rsidR="00D92242" w:rsidRPr="000D3EFC" w:rsidRDefault="00D92242" w:rsidP="00154326">
            <w:pPr>
              <w:spacing w:before="60"/>
              <w:rPr>
                <w:rFonts w:cs="Calibri"/>
                <w:sz w:val="18"/>
                <w:szCs w:val="18"/>
              </w:rPr>
            </w:pPr>
            <w:r w:rsidRPr="000D3EFC">
              <w:rPr>
                <w:rFonts w:cs="Calibri"/>
                <w:sz w:val="18"/>
                <w:szCs w:val="18"/>
              </w:rPr>
              <w:t>MagAtFreq_Uls_T_f32</w:t>
            </w:r>
          </w:p>
        </w:tc>
        <w:tc>
          <w:tcPr>
            <w:tcW w:w="1133" w:type="dxa"/>
          </w:tcPr>
          <w:p w:rsidR="00D92242" w:rsidRPr="00EB42CF" w:rsidRDefault="00D92242" w:rsidP="00154326">
            <w:pPr>
              <w:rPr>
                <w:rFonts w:cs="Calibri"/>
                <w:sz w:val="18"/>
                <w:szCs w:val="18"/>
              </w:rPr>
            </w:pPr>
            <w:r w:rsidRPr="00EB42CF">
              <w:rPr>
                <w:rFonts w:cs="Calibri"/>
                <w:sz w:val="18"/>
                <w:szCs w:val="18"/>
              </w:rPr>
              <w:t>float32</w:t>
            </w:r>
          </w:p>
        </w:tc>
        <w:tc>
          <w:tcPr>
            <w:tcW w:w="1174" w:type="dxa"/>
          </w:tcPr>
          <w:p w:rsidR="00D92242" w:rsidRPr="009D040E" w:rsidRDefault="00D92242" w:rsidP="00154326">
            <w:pPr>
              <w:spacing w:before="60"/>
              <w:rPr>
                <w:rFonts w:ascii="Arial" w:hAnsi="Arial" w:cs="Arial"/>
                <w:sz w:val="16"/>
              </w:rPr>
            </w:pPr>
            <w:r w:rsidRPr="009D040E">
              <w:rPr>
                <w:rFonts w:ascii="Arial" w:hAnsi="Arial" w:cs="Arial"/>
                <w:sz w:val="16"/>
              </w:rPr>
              <w:t>0.414213562</w:t>
            </w:r>
          </w:p>
        </w:tc>
        <w:tc>
          <w:tcPr>
            <w:tcW w:w="1086" w:type="dxa"/>
            <w:gridSpan w:val="2"/>
          </w:tcPr>
          <w:p w:rsidR="00D92242" w:rsidRPr="009D040E" w:rsidRDefault="00D92242" w:rsidP="00154326">
            <w:pPr>
              <w:spacing w:before="60"/>
              <w:rPr>
                <w:rFonts w:ascii="Arial" w:hAnsi="Arial" w:cs="Arial"/>
                <w:sz w:val="16"/>
              </w:rPr>
            </w:pPr>
            <w:r w:rsidRPr="009D040E">
              <w:rPr>
                <w:rFonts w:ascii="Arial" w:hAnsi="Arial" w:cs="Arial"/>
                <w:sz w:val="16"/>
              </w:rPr>
              <w:t>2.414213562</w:t>
            </w:r>
          </w:p>
        </w:tc>
      </w:tr>
      <w:tr w:rsidR="00D92242" w:rsidRPr="00AA38E8" w:rsidTr="00154326">
        <w:tc>
          <w:tcPr>
            <w:tcW w:w="1305" w:type="dxa"/>
          </w:tcPr>
          <w:p w:rsidR="00D92242" w:rsidRPr="003877CA" w:rsidRDefault="00D92242" w:rsidP="00154326">
            <w:pPr>
              <w:spacing w:before="60"/>
              <w:rPr>
                <w:rFonts w:cs="Calibri"/>
                <w:b/>
                <w:bCs/>
                <w:sz w:val="18"/>
                <w:szCs w:val="18"/>
              </w:rPr>
            </w:pPr>
          </w:p>
        </w:tc>
        <w:tc>
          <w:tcPr>
            <w:tcW w:w="4230" w:type="dxa"/>
          </w:tcPr>
          <w:p w:rsidR="00D92242" w:rsidRPr="000D3EFC" w:rsidRDefault="00D92242" w:rsidP="00154326">
            <w:pPr>
              <w:spacing w:before="60"/>
              <w:rPr>
                <w:rFonts w:cs="Calibri"/>
                <w:sz w:val="18"/>
                <w:szCs w:val="18"/>
              </w:rPr>
            </w:pPr>
            <w:r>
              <w:rPr>
                <w:rFonts w:cs="Calibri"/>
                <w:sz w:val="18"/>
                <w:szCs w:val="18"/>
              </w:rPr>
              <w:t>*</w:t>
            </w:r>
            <w:r>
              <w:t xml:space="preserve"> </w:t>
            </w:r>
            <w:r w:rsidRPr="000D3EFC">
              <w:rPr>
                <w:rFonts w:cs="Calibri"/>
                <w:sz w:val="18"/>
                <w:szCs w:val="18"/>
              </w:rPr>
              <w:t>Coeff1_Uls_T_f32</w:t>
            </w:r>
          </w:p>
        </w:tc>
        <w:tc>
          <w:tcPr>
            <w:tcW w:w="1133" w:type="dxa"/>
          </w:tcPr>
          <w:p w:rsidR="00D92242" w:rsidRPr="00EB42CF" w:rsidRDefault="00D92242" w:rsidP="00154326">
            <w:pPr>
              <w:rPr>
                <w:rFonts w:cs="Calibri"/>
                <w:sz w:val="18"/>
                <w:szCs w:val="18"/>
              </w:rPr>
            </w:pPr>
            <w:r w:rsidRPr="00EB42CF">
              <w:rPr>
                <w:rFonts w:cs="Calibri"/>
                <w:sz w:val="18"/>
                <w:szCs w:val="18"/>
              </w:rPr>
              <w:t>float32</w:t>
            </w:r>
          </w:p>
        </w:tc>
        <w:tc>
          <w:tcPr>
            <w:tcW w:w="1174" w:type="dxa"/>
          </w:tcPr>
          <w:p w:rsidR="00D92242" w:rsidRDefault="00D92242" w:rsidP="00154326">
            <w:pPr>
              <w:spacing w:before="60"/>
              <w:rPr>
                <w:rFonts w:cs="Calibri"/>
                <w:sz w:val="18"/>
                <w:szCs w:val="18"/>
              </w:rPr>
            </w:pPr>
            <w:r>
              <w:rPr>
                <w:rFonts w:cs="Calibri"/>
                <w:sz w:val="18"/>
                <w:szCs w:val="18"/>
              </w:rPr>
              <w:t>0</w:t>
            </w:r>
          </w:p>
        </w:tc>
        <w:tc>
          <w:tcPr>
            <w:tcW w:w="1086" w:type="dxa"/>
            <w:gridSpan w:val="2"/>
          </w:tcPr>
          <w:p w:rsidR="00D92242" w:rsidRDefault="00D92242" w:rsidP="00154326">
            <w:pPr>
              <w:spacing w:before="60"/>
              <w:rPr>
                <w:rFonts w:cs="Calibri"/>
                <w:sz w:val="18"/>
                <w:szCs w:val="18"/>
              </w:rPr>
            </w:pPr>
            <w:r>
              <w:rPr>
                <w:rFonts w:cs="Calibri"/>
                <w:sz w:val="18"/>
                <w:szCs w:val="18"/>
              </w:rPr>
              <w:t>127</w:t>
            </w:r>
          </w:p>
        </w:tc>
      </w:tr>
      <w:tr w:rsidR="00D92242" w:rsidRPr="00AA38E8" w:rsidTr="00154326">
        <w:tc>
          <w:tcPr>
            <w:tcW w:w="1305" w:type="dxa"/>
          </w:tcPr>
          <w:p w:rsidR="00D92242" w:rsidRPr="003877CA" w:rsidRDefault="00D92242" w:rsidP="00154326">
            <w:pPr>
              <w:spacing w:before="60"/>
              <w:rPr>
                <w:rFonts w:cs="Calibri"/>
                <w:b/>
                <w:bCs/>
                <w:sz w:val="18"/>
                <w:szCs w:val="18"/>
              </w:rPr>
            </w:pPr>
          </w:p>
        </w:tc>
        <w:tc>
          <w:tcPr>
            <w:tcW w:w="4230" w:type="dxa"/>
          </w:tcPr>
          <w:p w:rsidR="00D92242" w:rsidRPr="000D3EFC" w:rsidRDefault="00D92242" w:rsidP="00154326">
            <w:pPr>
              <w:spacing w:before="60"/>
              <w:rPr>
                <w:rFonts w:cs="Calibri"/>
                <w:sz w:val="18"/>
                <w:szCs w:val="18"/>
              </w:rPr>
            </w:pPr>
            <w:r>
              <w:rPr>
                <w:rFonts w:cs="Calibri"/>
                <w:sz w:val="18"/>
                <w:szCs w:val="18"/>
              </w:rPr>
              <w:t>*</w:t>
            </w:r>
            <w:r>
              <w:t xml:space="preserve"> </w:t>
            </w:r>
            <w:r w:rsidRPr="000D3EFC">
              <w:rPr>
                <w:rFonts w:cs="Calibri"/>
                <w:sz w:val="18"/>
                <w:szCs w:val="18"/>
              </w:rPr>
              <w:t>Coeff1_Uls_T_f32</w:t>
            </w:r>
          </w:p>
        </w:tc>
        <w:tc>
          <w:tcPr>
            <w:tcW w:w="1133" w:type="dxa"/>
          </w:tcPr>
          <w:p w:rsidR="00D92242" w:rsidRPr="00EB42CF" w:rsidRDefault="00D92242" w:rsidP="00154326">
            <w:pPr>
              <w:rPr>
                <w:rFonts w:cs="Calibri"/>
                <w:sz w:val="18"/>
                <w:szCs w:val="18"/>
              </w:rPr>
            </w:pPr>
            <w:r w:rsidRPr="00EB42CF">
              <w:rPr>
                <w:rFonts w:cs="Calibri"/>
                <w:sz w:val="18"/>
                <w:szCs w:val="18"/>
              </w:rPr>
              <w:t>float32</w:t>
            </w:r>
          </w:p>
        </w:tc>
        <w:tc>
          <w:tcPr>
            <w:tcW w:w="1174" w:type="dxa"/>
          </w:tcPr>
          <w:p w:rsidR="00D92242" w:rsidRDefault="00D92242" w:rsidP="00154326">
            <w:pPr>
              <w:spacing w:before="60"/>
              <w:rPr>
                <w:rFonts w:cs="Calibri"/>
                <w:sz w:val="18"/>
                <w:szCs w:val="18"/>
              </w:rPr>
            </w:pPr>
            <w:r>
              <w:rPr>
                <w:rFonts w:cs="Calibri"/>
                <w:sz w:val="18"/>
                <w:szCs w:val="18"/>
              </w:rPr>
              <w:t>0</w:t>
            </w:r>
          </w:p>
        </w:tc>
        <w:tc>
          <w:tcPr>
            <w:tcW w:w="1086" w:type="dxa"/>
            <w:gridSpan w:val="2"/>
          </w:tcPr>
          <w:p w:rsidR="00D92242" w:rsidRDefault="00D92242" w:rsidP="00154326">
            <w:pPr>
              <w:spacing w:before="60"/>
              <w:rPr>
                <w:rFonts w:cs="Calibri"/>
                <w:sz w:val="18"/>
                <w:szCs w:val="18"/>
              </w:rPr>
            </w:pPr>
            <w:r>
              <w:rPr>
                <w:rFonts w:cs="Calibri"/>
                <w:sz w:val="18"/>
                <w:szCs w:val="18"/>
              </w:rPr>
              <w:t>127</w:t>
            </w:r>
          </w:p>
        </w:tc>
      </w:tr>
      <w:tr w:rsidR="00D92242" w:rsidRPr="00AA38E8" w:rsidTr="00154326">
        <w:tc>
          <w:tcPr>
            <w:tcW w:w="1305" w:type="dxa"/>
          </w:tcPr>
          <w:p w:rsidR="00D92242" w:rsidRPr="003877CA" w:rsidRDefault="00D92242" w:rsidP="00154326">
            <w:pPr>
              <w:spacing w:before="60"/>
              <w:rPr>
                <w:rFonts w:cs="Calibri"/>
                <w:b/>
                <w:bCs/>
                <w:sz w:val="18"/>
                <w:szCs w:val="18"/>
              </w:rPr>
            </w:pPr>
            <w:r w:rsidRPr="003877CA">
              <w:rPr>
                <w:rFonts w:cs="Calibri"/>
                <w:b/>
                <w:bCs/>
                <w:sz w:val="18"/>
                <w:szCs w:val="18"/>
              </w:rPr>
              <w:t>Return Value</w:t>
            </w:r>
          </w:p>
        </w:tc>
        <w:tc>
          <w:tcPr>
            <w:tcW w:w="4230" w:type="dxa"/>
          </w:tcPr>
          <w:p w:rsidR="00D92242" w:rsidRPr="003877CA" w:rsidRDefault="00D92242" w:rsidP="00154326">
            <w:pPr>
              <w:spacing w:before="60"/>
              <w:rPr>
                <w:rFonts w:cs="Calibri"/>
                <w:sz w:val="18"/>
                <w:szCs w:val="18"/>
              </w:rPr>
            </w:pPr>
            <w:r w:rsidRPr="000D3EFC">
              <w:rPr>
                <w:rFonts w:cs="Calibri"/>
                <w:sz w:val="18"/>
                <w:szCs w:val="18"/>
              </w:rPr>
              <w:t>Out_MotNwtMtr_T_f32</w:t>
            </w:r>
          </w:p>
        </w:tc>
        <w:tc>
          <w:tcPr>
            <w:tcW w:w="1133" w:type="dxa"/>
          </w:tcPr>
          <w:p w:rsidR="00D92242" w:rsidRPr="00911C31" w:rsidRDefault="00D92242" w:rsidP="00154326">
            <w:pPr>
              <w:rPr>
                <w:rFonts w:cs="Calibri"/>
                <w:sz w:val="18"/>
                <w:szCs w:val="18"/>
              </w:rPr>
            </w:pPr>
            <w:r>
              <w:rPr>
                <w:rFonts w:cs="Calibri"/>
                <w:sz w:val="18"/>
                <w:szCs w:val="18"/>
              </w:rPr>
              <w:t>float32</w:t>
            </w:r>
          </w:p>
        </w:tc>
        <w:tc>
          <w:tcPr>
            <w:tcW w:w="1174" w:type="dxa"/>
          </w:tcPr>
          <w:p w:rsidR="00D92242" w:rsidRPr="003877CA" w:rsidRDefault="00D92242" w:rsidP="00154326">
            <w:pPr>
              <w:spacing w:before="60"/>
              <w:rPr>
                <w:rFonts w:cs="Calibri"/>
                <w:sz w:val="18"/>
                <w:szCs w:val="18"/>
              </w:rPr>
            </w:pPr>
            <w:r>
              <w:rPr>
                <w:rFonts w:cs="Calibri"/>
                <w:sz w:val="18"/>
                <w:szCs w:val="18"/>
              </w:rPr>
              <w:t>-127</w:t>
            </w:r>
          </w:p>
        </w:tc>
        <w:tc>
          <w:tcPr>
            <w:tcW w:w="1086" w:type="dxa"/>
            <w:gridSpan w:val="2"/>
          </w:tcPr>
          <w:p w:rsidR="00D92242" w:rsidRPr="003877CA" w:rsidRDefault="00D92242" w:rsidP="00154326">
            <w:pPr>
              <w:spacing w:before="60"/>
              <w:rPr>
                <w:rFonts w:cs="Calibri"/>
                <w:sz w:val="18"/>
                <w:szCs w:val="18"/>
              </w:rPr>
            </w:pPr>
            <w:r>
              <w:rPr>
                <w:rFonts w:cs="Calibri"/>
                <w:sz w:val="18"/>
                <w:szCs w:val="18"/>
              </w:rPr>
              <w:t>127</w:t>
            </w:r>
          </w:p>
        </w:tc>
      </w:tr>
    </w:tbl>
    <w:p w:rsidR="00C72E74" w:rsidRPr="002F5138" w:rsidRDefault="00C72E74" w:rsidP="00C72E74">
      <w:pPr>
        <w:pStyle w:val="Heading2"/>
        <w:numPr>
          <w:ilvl w:val="3"/>
          <w:numId w:val="11"/>
        </w:numPr>
        <w:spacing w:after="60"/>
        <w:rPr>
          <w:rFonts w:ascii="Calibri" w:hAnsi="Calibri" w:cs="Calibri"/>
        </w:rPr>
      </w:pPr>
      <w:bookmarkStart w:id="111" w:name="_Toc445464845"/>
      <w:r w:rsidRPr="002F5138">
        <w:rPr>
          <w:rFonts w:ascii="Calibri" w:hAnsi="Calibri" w:cs="Calibri"/>
        </w:rPr>
        <w:t>Description</w:t>
      </w:r>
      <w:bookmarkEnd w:id="111"/>
    </w:p>
    <w:p w:rsidR="00C72E74" w:rsidRDefault="0022351D" w:rsidP="0022351D">
      <w:pPr>
        <w:autoSpaceDE w:val="0"/>
        <w:autoSpaceDN w:val="0"/>
        <w:adjustRightInd w:val="0"/>
        <w:rPr>
          <w:rFonts w:cs="Calibri"/>
          <w:sz w:val="18"/>
          <w:szCs w:val="18"/>
        </w:rPr>
      </w:pPr>
      <w:r w:rsidRPr="0022351D">
        <w:rPr>
          <w:sz w:val="18"/>
          <w:szCs w:val="18"/>
          <w:lang w:bidi="ar-SA"/>
        </w:rPr>
        <w:t>"Filter1 / Filter2 " block implementation</w:t>
      </w:r>
      <w:r w:rsidR="00C72E74">
        <w:t>.</w:t>
      </w:r>
      <w:r w:rsidR="00C72E74">
        <w:rPr>
          <w:rFonts w:cs="Calibri"/>
          <w:sz w:val="18"/>
          <w:szCs w:val="18"/>
        </w:rPr>
        <w:t xml:space="preserve"> </w:t>
      </w:r>
    </w:p>
    <w:p w:rsidR="0056536F" w:rsidRPr="002F5138" w:rsidRDefault="0056536F" w:rsidP="0056536F">
      <w:pPr>
        <w:pStyle w:val="Heading2"/>
        <w:numPr>
          <w:ilvl w:val="2"/>
          <w:numId w:val="11"/>
        </w:numPr>
        <w:tabs>
          <w:tab w:val="clear" w:pos="1017"/>
          <w:tab w:val="num" w:pos="567"/>
        </w:tabs>
        <w:spacing w:after="60"/>
        <w:ind w:left="567"/>
        <w:rPr>
          <w:rFonts w:ascii="Calibri" w:hAnsi="Calibri" w:cs="Calibri"/>
        </w:rPr>
      </w:pPr>
      <w:bookmarkStart w:id="112" w:name="_Toc445464846"/>
      <w:r w:rsidRPr="002F5138">
        <w:rPr>
          <w:rFonts w:ascii="Calibri" w:hAnsi="Calibri" w:cs="Calibri"/>
        </w:rPr>
        <w:t>Local Function #</w:t>
      </w:r>
      <w:r w:rsidR="00A87CF7">
        <w:rPr>
          <w:rFonts w:ascii="Calibri" w:hAnsi="Calibri" w:cs="Calibri"/>
        </w:rPr>
        <w:t>7</w:t>
      </w:r>
      <w:bookmarkEnd w:id="11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7"/>
        <w:gridCol w:w="3845"/>
        <w:gridCol w:w="1062"/>
        <w:gridCol w:w="1429"/>
        <w:gridCol w:w="23"/>
        <w:gridCol w:w="1322"/>
      </w:tblGrid>
      <w:tr w:rsidR="0056536F" w:rsidRPr="00AA38E8" w:rsidTr="0056536F">
        <w:tc>
          <w:tcPr>
            <w:tcW w:w="1247" w:type="dxa"/>
          </w:tcPr>
          <w:p w:rsidR="0056536F" w:rsidRPr="003877CA" w:rsidRDefault="0056536F" w:rsidP="00154326">
            <w:pPr>
              <w:spacing w:before="60"/>
              <w:rPr>
                <w:rFonts w:cs="Calibri"/>
                <w:b/>
                <w:bCs/>
                <w:sz w:val="18"/>
                <w:szCs w:val="18"/>
              </w:rPr>
            </w:pPr>
            <w:r w:rsidRPr="003877CA">
              <w:rPr>
                <w:rFonts w:cs="Calibri"/>
                <w:b/>
                <w:bCs/>
                <w:sz w:val="18"/>
                <w:szCs w:val="18"/>
              </w:rPr>
              <w:t>Function Name</w:t>
            </w:r>
          </w:p>
        </w:tc>
        <w:tc>
          <w:tcPr>
            <w:tcW w:w="3845" w:type="dxa"/>
          </w:tcPr>
          <w:p w:rsidR="0056536F" w:rsidRPr="003877CA" w:rsidRDefault="0056536F" w:rsidP="00154326">
            <w:pPr>
              <w:spacing w:before="60"/>
              <w:rPr>
                <w:rFonts w:cs="Calibri"/>
                <w:sz w:val="18"/>
                <w:szCs w:val="18"/>
              </w:rPr>
            </w:pPr>
            <w:r w:rsidRPr="0056536F">
              <w:rPr>
                <w:rFonts w:cs="Calibri"/>
                <w:sz w:val="18"/>
                <w:szCs w:val="18"/>
              </w:rPr>
              <w:t>SetNTCBlk</w:t>
            </w:r>
          </w:p>
        </w:tc>
        <w:tc>
          <w:tcPr>
            <w:tcW w:w="1062" w:type="dxa"/>
            <w:shd w:val="pct30" w:color="FFFF00" w:fill="auto"/>
          </w:tcPr>
          <w:p w:rsidR="0056536F" w:rsidRPr="003877CA" w:rsidRDefault="0056536F" w:rsidP="00154326">
            <w:pPr>
              <w:spacing w:before="60"/>
              <w:jc w:val="center"/>
              <w:rPr>
                <w:rFonts w:cs="Calibri"/>
                <w:sz w:val="18"/>
                <w:szCs w:val="18"/>
              </w:rPr>
            </w:pPr>
            <w:r w:rsidRPr="003877CA">
              <w:rPr>
                <w:rFonts w:cs="Calibri"/>
                <w:sz w:val="18"/>
                <w:szCs w:val="18"/>
              </w:rPr>
              <w:t>Type</w:t>
            </w:r>
          </w:p>
        </w:tc>
        <w:tc>
          <w:tcPr>
            <w:tcW w:w="1452" w:type="dxa"/>
            <w:gridSpan w:val="2"/>
            <w:shd w:val="pct30" w:color="FFFF00" w:fill="auto"/>
          </w:tcPr>
          <w:p w:rsidR="0056536F" w:rsidRPr="003877CA" w:rsidRDefault="0056536F" w:rsidP="00154326">
            <w:pPr>
              <w:spacing w:before="60"/>
              <w:jc w:val="center"/>
              <w:rPr>
                <w:rFonts w:cs="Calibri"/>
                <w:sz w:val="18"/>
                <w:szCs w:val="18"/>
              </w:rPr>
            </w:pPr>
            <w:r w:rsidRPr="003877CA">
              <w:rPr>
                <w:rFonts w:cs="Calibri"/>
                <w:sz w:val="18"/>
                <w:szCs w:val="18"/>
              </w:rPr>
              <w:t>Min</w:t>
            </w:r>
          </w:p>
        </w:tc>
        <w:tc>
          <w:tcPr>
            <w:tcW w:w="1322" w:type="dxa"/>
            <w:shd w:val="pct30" w:color="FFFF00" w:fill="auto"/>
          </w:tcPr>
          <w:p w:rsidR="0056536F" w:rsidRPr="003877CA" w:rsidRDefault="0056536F" w:rsidP="00154326">
            <w:pPr>
              <w:spacing w:before="60"/>
              <w:jc w:val="center"/>
              <w:rPr>
                <w:rFonts w:cs="Calibri"/>
                <w:sz w:val="18"/>
                <w:szCs w:val="18"/>
              </w:rPr>
            </w:pPr>
            <w:r w:rsidRPr="003877CA">
              <w:rPr>
                <w:rFonts w:cs="Calibri"/>
                <w:sz w:val="18"/>
                <w:szCs w:val="18"/>
              </w:rPr>
              <w:t>Max</w:t>
            </w:r>
          </w:p>
        </w:tc>
      </w:tr>
      <w:tr w:rsidR="0056536F" w:rsidRPr="00AA38E8" w:rsidTr="0056536F">
        <w:tc>
          <w:tcPr>
            <w:tcW w:w="1247" w:type="dxa"/>
          </w:tcPr>
          <w:p w:rsidR="0056536F" w:rsidRPr="003877CA" w:rsidRDefault="0056536F" w:rsidP="00154326">
            <w:pPr>
              <w:spacing w:before="60"/>
              <w:rPr>
                <w:rFonts w:cs="Calibri"/>
                <w:b/>
                <w:bCs/>
                <w:sz w:val="18"/>
                <w:szCs w:val="18"/>
              </w:rPr>
            </w:pPr>
            <w:r w:rsidRPr="003877CA">
              <w:rPr>
                <w:rFonts w:cs="Calibri"/>
                <w:b/>
                <w:bCs/>
                <w:sz w:val="18"/>
                <w:szCs w:val="18"/>
              </w:rPr>
              <w:t xml:space="preserve">Arguments Passed </w:t>
            </w:r>
          </w:p>
        </w:tc>
        <w:tc>
          <w:tcPr>
            <w:tcW w:w="3845" w:type="dxa"/>
          </w:tcPr>
          <w:p w:rsidR="0056536F" w:rsidRPr="003877CA" w:rsidRDefault="0056536F" w:rsidP="00154326">
            <w:pPr>
              <w:spacing w:before="60"/>
              <w:rPr>
                <w:rFonts w:cs="Calibri"/>
                <w:sz w:val="18"/>
                <w:szCs w:val="18"/>
              </w:rPr>
            </w:pPr>
          </w:p>
        </w:tc>
        <w:tc>
          <w:tcPr>
            <w:tcW w:w="1062" w:type="dxa"/>
          </w:tcPr>
          <w:p w:rsidR="0056536F" w:rsidRPr="0085428C" w:rsidRDefault="0056536F" w:rsidP="0085428C">
            <w:pPr>
              <w:spacing w:before="60"/>
              <w:rPr>
                <w:strike/>
                <w:color w:val="FF0000"/>
                <w:sz w:val="18"/>
                <w:szCs w:val="18"/>
                <w:lang w:bidi="ar-SA"/>
              </w:rPr>
            </w:pPr>
          </w:p>
        </w:tc>
        <w:tc>
          <w:tcPr>
            <w:tcW w:w="1429" w:type="dxa"/>
          </w:tcPr>
          <w:p w:rsidR="0056536F" w:rsidRPr="0085428C" w:rsidRDefault="0056536F" w:rsidP="0085428C">
            <w:pPr>
              <w:spacing w:before="60"/>
              <w:rPr>
                <w:strike/>
                <w:color w:val="FF0000"/>
                <w:sz w:val="18"/>
                <w:szCs w:val="18"/>
                <w:lang w:bidi="ar-SA"/>
              </w:rPr>
            </w:pPr>
          </w:p>
        </w:tc>
        <w:tc>
          <w:tcPr>
            <w:tcW w:w="1345" w:type="dxa"/>
            <w:gridSpan w:val="2"/>
          </w:tcPr>
          <w:p w:rsidR="0056536F" w:rsidRPr="0085428C" w:rsidRDefault="0056536F" w:rsidP="0085428C">
            <w:pPr>
              <w:spacing w:before="60"/>
              <w:rPr>
                <w:strike/>
                <w:color w:val="FF0000"/>
                <w:sz w:val="18"/>
                <w:szCs w:val="18"/>
                <w:lang w:bidi="ar-SA"/>
              </w:rPr>
            </w:pPr>
          </w:p>
        </w:tc>
      </w:tr>
      <w:tr w:rsidR="0056536F" w:rsidRPr="00AA38E8" w:rsidTr="0056536F">
        <w:tc>
          <w:tcPr>
            <w:tcW w:w="1247" w:type="dxa"/>
          </w:tcPr>
          <w:p w:rsidR="0056536F" w:rsidRPr="003877CA" w:rsidRDefault="0056536F" w:rsidP="00154326">
            <w:pPr>
              <w:spacing w:before="60"/>
              <w:rPr>
                <w:rFonts w:cs="Calibri"/>
                <w:b/>
                <w:bCs/>
                <w:sz w:val="18"/>
                <w:szCs w:val="18"/>
              </w:rPr>
            </w:pPr>
          </w:p>
        </w:tc>
        <w:tc>
          <w:tcPr>
            <w:tcW w:w="3845" w:type="dxa"/>
          </w:tcPr>
          <w:p w:rsidR="0056536F" w:rsidRPr="00886D7D" w:rsidRDefault="0056536F" w:rsidP="00154326">
            <w:pPr>
              <w:spacing w:before="60"/>
              <w:rPr>
                <w:rFonts w:cs="Calibri"/>
                <w:sz w:val="18"/>
                <w:szCs w:val="18"/>
              </w:rPr>
            </w:pPr>
          </w:p>
        </w:tc>
        <w:tc>
          <w:tcPr>
            <w:tcW w:w="1062" w:type="dxa"/>
          </w:tcPr>
          <w:p w:rsidR="0056536F" w:rsidRDefault="0056536F" w:rsidP="00154326"/>
        </w:tc>
        <w:tc>
          <w:tcPr>
            <w:tcW w:w="1429" w:type="dxa"/>
          </w:tcPr>
          <w:p w:rsidR="0056536F" w:rsidRPr="009D040E" w:rsidRDefault="0056536F" w:rsidP="00154326">
            <w:pPr>
              <w:spacing w:before="60"/>
              <w:rPr>
                <w:rFonts w:ascii="Arial" w:hAnsi="Arial" w:cs="Arial"/>
                <w:sz w:val="16"/>
              </w:rPr>
            </w:pPr>
          </w:p>
        </w:tc>
        <w:tc>
          <w:tcPr>
            <w:tcW w:w="1345" w:type="dxa"/>
            <w:gridSpan w:val="2"/>
          </w:tcPr>
          <w:p w:rsidR="0056536F" w:rsidRPr="009D040E" w:rsidRDefault="0056536F" w:rsidP="00154326">
            <w:pPr>
              <w:spacing w:before="60"/>
              <w:rPr>
                <w:rFonts w:ascii="Arial" w:hAnsi="Arial" w:cs="Arial"/>
                <w:sz w:val="16"/>
              </w:rPr>
            </w:pPr>
          </w:p>
        </w:tc>
      </w:tr>
      <w:tr w:rsidR="0056536F" w:rsidRPr="00AA38E8" w:rsidTr="0056536F">
        <w:tc>
          <w:tcPr>
            <w:tcW w:w="1247" w:type="dxa"/>
          </w:tcPr>
          <w:p w:rsidR="0056536F" w:rsidRPr="003877CA" w:rsidRDefault="0056536F" w:rsidP="00154326">
            <w:pPr>
              <w:spacing w:before="60"/>
              <w:rPr>
                <w:rFonts w:cs="Calibri"/>
                <w:b/>
                <w:bCs/>
                <w:sz w:val="18"/>
                <w:szCs w:val="18"/>
              </w:rPr>
            </w:pPr>
            <w:r w:rsidRPr="003877CA">
              <w:rPr>
                <w:rFonts w:cs="Calibri"/>
                <w:b/>
                <w:bCs/>
                <w:sz w:val="18"/>
                <w:szCs w:val="18"/>
              </w:rPr>
              <w:t>Return Value</w:t>
            </w:r>
          </w:p>
        </w:tc>
        <w:tc>
          <w:tcPr>
            <w:tcW w:w="3845" w:type="dxa"/>
          </w:tcPr>
          <w:p w:rsidR="0056536F" w:rsidRPr="003877CA" w:rsidRDefault="0056536F" w:rsidP="00154326">
            <w:pPr>
              <w:spacing w:before="60"/>
              <w:rPr>
                <w:rFonts w:cs="Calibri"/>
                <w:sz w:val="18"/>
                <w:szCs w:val="18"/>
              </w:rPr>
            </w:pPr>
            <w:r>
              <w:rPr>
                <w:rFonts w:cs="Calibri"/>
                <w:sz w:val="18"/>
                <w:szCs w:val="18"/>
              </w:rPr>
              <w:t>None</w:t>
            </w:r>
          </w:p>
        </w:tc>
        <w:tc>
          <w:tcPr>
            <w:tcW w:w="1062" w:type="dxa"/>
          </w:tcPr>
          <w:p w:rsidR="0056536F" w:rsidRPr="00911C31" w:rsidRDefault="0056536F" w:rsidP="00154326">
            <w:pPr>
              <w:rPr>
                <w:rFonts w:cs="Calibri"/>
                <w:sz w:val="18"/>
                <w:szCs w:val="18"/>
              </w:rPr>
            </w:pPr>
          </w:p>
        </w:tc>
        <w:tc>
          <w:tcPr>
            <w:tcW w:w="1429" w:type="dxa"/>
          </w:tcPr>
          <w:p w:rsidR="0056536F" w:rsidRPr="003877CA" w:rsidRDefault="0056536F" w:rsidP="00154326">
            <w:pPr>
              <w:spacing w:before="60"/>
              <w:rPr>
                <w:rFonts w:cs="Calibri"/>
                <w:sz w:val="18"/>
                <w:szCs w:val="18"/>
              </w:rPr>
            </w:pPr>
          </w:p>
        </w:tc>
        <w:tc>
          <w:tcPr>
            <w:tcW w:w="1345" w:type="dxa"/>
            <w:gridSpan w:val="2"/>
          </w:tcPr>
          <w:p w:rsidR="0056536F" w:rsidRPr="003877CA" w:rsidRDefault="0056536F" w:rsidP="00154326">
            <w:pPr>
              <w:spacing w:before="60"/>
              <w:rPr>
                <w:rFonts w:cs="Calibri"/>
                <w:sz w:val="18"/>
                <w:szCs w:val="18"/>
              </w:rPr>
            </w:pPr>
          </w:p>
        </w:tc>
      </w:tr>
    </w:tbl>
    <w:p w:rsidR="0056536F" w:rsidRPr="002F5138" w:rsidRDefault="0056536F" w:rsidP="0056536F">
      <w:pPr>
        <w:pStyle w:val="Heading2"/>
        <w:numPr>
          <w:ilvl w:val="3"/>
          <w:numId w:val="11"/>
        </w:numPr>
        <w:spacing w:after="60"/>
        <w:rPr>
          <w:rFonts w:ascii="Calibri" w:hAnsi="Calibri" w:cs="Calibri"/>
        </w:rPr>
      </w:pPr>
      <w:bookmarkStart w:id="113" w:name="_Toc445464847"/>
      <w:r w:rsidRPr="002F5138">
        <w:rPr>
          <w:rFonts w:ascii="Calibri" w:hAnsi="Calibri" w:cs="Calibri"/>
        </w:rPr>
        <w:t>Description</w:t>
      </w:r>
      <w:bookmarkEnd w:id="113"/>
    </w:p>
    <w:p w:rsidR="0056536F" w:rsidRDefault="0056536F" w:rsidP="0056536F">
      <w:pPr>
        <w:autoSpaceDE w:val="0"/>
        <w:autoSpaceDN w:val="0"/>
        <w:adjustRightInd w:val="0"/>
        <w:rPr>
          <w:rFonts w:cs="Calibri"/>
          <w:sz w:val="18"/>
          <w:szCs w:val="18"/>
        </w:rPr>
      </w:pPr>
      <w:r w:rsidRPr="0056536F">
        <w:rPr>
          <w:sz w:val="18"/>
          <w:szCs w:val="18"/>
          <w:lang w:bidi="ar-SA"/>
        </w:rPr>
        <w:t xml:space="preserve">'Set NTC Block' implementation. </w:t>
      </w:r>
    </w:p>
    <w:p w:rsidR="006962C1" w:rsidRPr="002F5138" w:rsidRDefault="006962C1" w:rsidP="006962C1">
      <w:pPr>
        <w:pStyle w:val="Heading2"/>
        <w:numPr>
          <w:ilvl w:val="2"/>
          <w:numId w:val="11"/>
        </w:numPr>
        <w:tabs>
          <w:tab w:val="clear" w:pos="1017"/>
          <w:tab w:val="num" w:pos="567"/>
        </w:tabs>
        <w:spacing w:after="60"/>
        <w:ind w:left="567"/>
        <w:rPr>
          <w:rFonts w:ascii="Calibri" w:hAnsi="Calibri" w:cs="Calibri"/>
        </w:rPr>
      </w:pPr>
      <w:bookmarkStart w:id="114" w:name="_Toc445464848"/>
      <w:r w:rsidRPr="002F5138">
        <w:rPr>
          <w:rFonts w:ascii="Calibri" w:hAnsi="Calibri" w:cs="Calibri"/>
        </w:rPr>
        <w:t>Local Function #</w:t>
      </w:r>
      <w:r>
        <w:rPr>
          <w:rFonts w:ascii="Calibri" w:hAnsi="Calibri" w:cs="Calibri"/>
        </w:rPr>
        <w:t>8</w:t>
      </w:r>
      <w:bookmarkEnd w:id="11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7"/>
        <w:gridCol w:w="3845"/>
        <w:gridCol w:w="1062"/>
        <w:gridCol w:w="1429"/>
        <w:gridCol w:w="23"/>
        <w:gridCol w:w="1322"/>
      </w:tblGrid>
      <w:tr w:rsidR="006962C1" w:rsidRPr="00AA38E8" w:rsidTr="006962C1">
        <w:trPr>
          <w:trHeight w:val="638"/>
        </w:trPr>
        <w:tc>
          <w:tcPr>
            <w:tcW w:w="1247" w:type="dxa"/>
          </w:tcPr>
          <w:p w:rsidR="006962C1" w:rsidRPr="003877CA" w:rsidRDefault="006962C1" w:rsidP="00154326">
            <w:pPr>
              <w:spacing w:before="60"/>
              <w:rPr>
                <w:rFonts w:cs="Calibri"/>
                <w:b/>
                <w:bCs/>
                <w:sz w:val="18"/>
                <w:szCs w:val="18"/>
              </w:rPr>
            </w:pPr>
            <w:r w:rsidRPr="003877CA">
              <w:rPr>
                <w:rFonts w:cs="Calibri"/>
                <w:b/>
                <w:bCs/>
                <w:sz w:val="18"/>
                <w:szCs w:val="18"/>
              </w:rPr>
              <w:t>Function Name</w:t>
            </w:r>
          </w:p>
        </w:tc>
        <w:tc>
          <w:tcPr>
            <w:tcW w:w="3845" w:type="dxa"/>
          </w:tcPr>
          <w:p w:rsidR="006962C1" w:rsidRPr="003877CA" w:rsidRDefault="006962C1" w:rsidP="00154326">
            <w:pPr>
              <w:spacing w:before="60"/>
              <w:rPr>
                <w:rFonts w:cs="Calibri"/>
                <w:sz w:val="18"/>
                <w:szCs w:val="18"/>
              </w:rPr>
            </w:pPr>
            <w:r w:rsidRPr="006962C1">
              <w:rPr>
                <w:rFonts w:cs="Calibri"/>
                <w:sz w:val="18"/>
                <w:szCs w:val="18"/>
              </w:rPr>
              <w:t>MaxMagDiag</w:t>
            </w:r>
          </w:p>
        </w:tc>
        <w:tc>
          <w:tcPr>
            <w:tcW w:w="1062" w:type="dxa"/>
            <w:shd w:val="pct30" w:color="FFFF00" w:fill="auto"/>
          </w:tcPr>
          <w:p w:rsidR="006962C1" w:rsidRPr="003877CA" w:rsidRDefault="006962C1" w:rsidP="00154326">
            <w:pPr>
              <w:spacing w:before="60"/>
              <w:jc w:val="center"/>
              <w:rPr>
                <w:rFonts w:cs="Calibri"/>
                <w:sz w:val="18"/>
                <w:szCs w:val="18"/>
              </w:rPr>
            </w:pPr>
            <w:r w:rsidRPr="003877CA">
              <w:rPr>
                <w:rFonts w:cs="Calibri"/>
                <w:sz w:val="18"/>
                <w:szCs w:val="18"/>
              </w:rPr>
              <w:t>Type</w:t>
            </w:r>
          </w:p>
        </w:tc>
        <w:tc>
          <w:tcPr>
            <w:tcW w:w="1452" w:type="dxa"/>
            <w:gridSpan w:val="2"/>
            <w:shd w:val="pct30" w:color="FFFF00" w:fill="auto"/>
          </w:tcPr>
          <w:p w:rsidR="006962C1" w:rsidRPr="003877CA" w:rsidRDefault="006962C1" w:rsidP="00154326">
            <w:pPr>
              <w:spacing w:before="60"/>
              <w:jc w:val="center"/>
              <w:rPr>
                <w:rFonts w:cs="Calibri"/>
                <w:sz w:val="18"/>
                <w:szCs w:val="18"/>
              </w:rPr>
            </w:pPr>
            <w:r w:rsidRPr="003877CA">
              <w:rPr>
                <w:rFonts w:cs="Calibri"/>
                <w:sz w:val="18"/>
                <w:szCs w:val="18"/>
              </w:rPr>
              <w:t>Min</w:t>
            </w:r>
          </w:p>
        </w:tc>
        <w:tc>
          <w:tcPr>
            <w:tcW w:w="1322" w:type="dxa"/>
            <w:shd w:val="pct30" w:color="FFFF00" w:fill="auto"/>
          </w:tcPr>
          <w:p w:rsidR="006962C1" w:rsidRPr="003877CA" w:rsidRDefault="006962C1" w:rsidP="00154326">
            <w:pPr>
              <w:spacing w:before="60"/>
              <w:jc w:val="center"/>
              <w:rPr>
                <w:rFonts w:cs="Calibri"/>
                <w:sz w:val="18"/>
                <w:szCs w:val="18"/>
              </w:rPr>
            </w:pPr>
            <w:r w:rsidRPr="003877CA">
              <w:rPr>
                <w:rFonts w:cs="Calibri"/>
                <w:sz w:val="18"/>
                <w:szCs w:val="18"/>
              </w:rPr>
              <w:t>Max</w:t>
            </w:r>
          </w:p>
        </w:tc>
      </w:tr>
      <w:tr w:rsidR="006962C1" w:rsidRPr="00AA38E8" w:rsidTr="00154326">
        <w:tc>
          <w:tcPr>
            <w:tcW w:w="1247" w:type="dxa"/>
          </w:tcPr>
          <w:p w:rsidR="006962C1" w:rsidRPr="003877CA" w:rsidRDefault="006962C1" w:rsidP="00154326">
            <w:pPr>
              <w:spacing w:before="60"/>
              <w:rPr>
                <w:rFonts w:cs="Calibri"/>
                <w:b/>
                <w:bCs/>
                <w:sz w:val="18"/>
                <w:szCs w:val="18"/>
              </w:rPr>
            </w:pPr>
            <w:r w:rsidRPr="003877CA">
              <w:rPr>
                <w:rFonts w:cs="Calibri"/>
                <w:b/>
                <w:bCs/>
                <w:sz w:val="18"/>
                <w:szCs w:val="18"/>
              </w:rPr>
              <w:t xml:space="preserve">Arguments Passed </w:t>
            </w:r>
          </w:p>
        </w:tc>
        <w:tc>
          <w:tcPr>
            <w:tcW w:w="3845" w:type="dxa"/>
          </w:tcPr>
          <w:p w:rsidR="006962C1" w:rsidRPr="003877CA" w:rsidRDefault="006962C1" w:rsidP="00154326">
            <w:pPr>
              <w:spacing w:before="60"/>
              <w:rPr>
                <w:rFonts w:cs="Calibri"/>
                <w:sz w:val="18"/>
                <w:szCs w:val="18"/>
              </w:rPr>
            </w:pPr>
            <w:r w:rsidRPr="006962C1">
              <w:rPr>
                <w:rFonts w:cs="Calibri"/>
                <w:sz w:val="18"/>
                <w:szCs w:val="18"/>
              </w:rPr>
              <w:t>CmdAmp_MotNwtMtr_T_f32</w:t>
            </w:r>
          </w:p>
        </w:tc>
        <w:tc>
          <w:tcPr>
            <w:tcW w:w="1062" w:type="dxa"/>
          </w:tcPr>
          <w:p w:rsidR="006962C1" w:rsidRDefault="006962C1" w:rsidP="00154326">
            <w:r>
              <w:rPr>
                <w:rFonts w:cs="Calibri"/>
                <w:sz w:val="18"/>
                <w:szCs w:val="18"/>
              </w:rPr>
              <w:t>float32</w:t>
            </w:r>
          </w:p>
        </w:tc>
        <w:tc>
          <w:tcPr>
            <w:tcW w:w="1429" w:type="dxa"/>
          </w:tcPr>
          <w:p w:rsidR="006962C1" w:rsidRPr="003877CA" w:rsidRDefault="006962C1" w:rsidP="00154326">
            <w:pPr>
              <w:spacing w:before="60"/>
              <w:rPr>
                <w:rFonts w:cs="Calibri"/>
                <w:sz w:val="18"/>
                <w:szCs w:val="18"/>
              </w:rPr>
            </w:pPr>
            <w:r>
              <w:rPr>
                <w:rFonts w:cs="Calibri"/>
                <w:sz w:val="18"/>
                <w:szCs w:val="18"/>
              </w:rPr>
              <w:t>-8.8</w:t>
            </w:r>
          </w:p>
        </w:tc>
        <w:tc>
          <w:tcPr>
            <w:tcW w:w="1345" w:type="dxa"/>
            <w:gridSpan w:val="2"/>
          </w:tcPr>
          <w:p w:rsidR="006962C1" w:rsidRPr="003877CA" w:rsidRDefault="006962C1" w:rsidP="00154326">
            <w:pPr>
              <w:spacing w:before="60"/>
              <w:rPr>
                <w:rFonts w:cs="Calibri"/>
                <w:sz w:val="18"/>
                <w:szCs w:val="18"/>
              </w:rPr>
            </w:pPr>
            <w:r>
              <w:rPr>
                <w:rFonts w:cs="Calibri"/>
                <w:sz w:val="18"/>
                <w:szCs w:val="18"/>
              </w:rPr>
              <w:t>8.8</w:t>
            </w:r>
          </w:p>
        </w:tc>
      </w:tr>
      <w:tr w:rsidR="006962C1" w:rsidRPr="00AA38E8" w:rsidTr="00154326">
        <w:tc>
          <w:tcPr>
            <w:tcW w:w="1247" w:type="dxa"/>
          </w:tcPr>
          <w:p w:rsidR="006962C1" w:rsidRPr="003877CA" w:rsidRDefault="006962C1" w:rsidP="00154326">
            <w:pPr>
              <w:spacing w:before="60"/>
              <w:rPr>
                <w:rFonts w:cs="Calibri"/>
                <w:b/>
                <w:bCs/>
                <w:sz w:val="18"/>
                <w:szCs w:val="18"/>
              </w:rPr>
            </w:pPr>
            <w:r w:rsidRPr="003877CA">
              <w:rPr>
                <w:rFonts w:cs="Calibri"/>
                <w:b/>
                <w:bCs/>
                <w:sz w:val="18"/>
                <w:szCs w:val="18"/>
              </w:rPr>
              <w:t>Return Value</w:t>
            </w:r>
          </w:p>
        </w:tc>
        <w:tc>
          <w:tcPr>
            <w:tcW w:w="3845" w:type="dxa"/>
          </w:tcPr>
          <w:p w:rsidR="006962C1" w:rsidRPr="003877CA" w:rsidRDefault="006962C1" w:rsidP="00154326">
            <w:pPr>
              <w:spacing w:before="60"/>
              <w:rPr>
                <w:rFonts w:cs="Calibri"/>
                <w:sz w:val="18"/>
                <w:szCs w:val="18"/>
              </w:rPr>
            </w:pPr>
            <w:r w:rsidRPr="006962C1">
              <w:rPr>
                <w:rFonts w:cs="Calibri"/>
                <w:sz w:val="18"/>
                <w:szCs w:val="18"/>
              </w:rPr>
              <w:t>FltStat_Cnt_T_lgc</w:t>
            </w:r>
          </w:p>
        </w:tc>
        <w:tc>
          <w:tcPr>
            <w:tcW w:w="1062" w:type="dxa"/>
          </w:tcPr>
          <w:p w:rsidR="006962C1" w:rsidRDefault="006962C1" w:rsidP="00154326">
            <w:r>
              <w:rPr>
                <w:rFonts w:cs="Calibri"/>
                <w:sz w:val="18"/>
                <w:szCs w:val="18"/>
              </w:rPr>
              <w:t>boolean</w:t>
            </w:r>
          </w:p>
        </w:tc>
        <w:tc>
          <w:tcPr>
            <w:tcW w:w="1429" w:type="dxa"/>
          </w:tcPr>
          <w:p w:rsidR="006962C1" w:rsidRPr="009D040E" w:rsidRDefault="006962C1" w:rsidP="00154326">
            <w:pPr>
              <w:spacing w:before="60"/>
              <w:rPr>
                <w:rFonts w:ascii="Arial" w:hAnsi="Arial" w:cs="Arial"/>
                <w:sz w:val="16"/>
              </w:rPr>
            </w:pPr>
            <w:r>
              <w:rPr>
                <w:rFonts w:ascii="Arial" w:hAnsi="Arial" w:cs="Arial"/>
                <w:sz w:val="16"/>
              </w:rPr>
              <w:t>FALSE</w:t>
            </w:r>
          </w:p>
        </w:tc>
        <w:tc>
          <w:tcPr>
            <w:tcW w:w="1345" w:type="dxa"/>
            <w:gridSpan w:val="2"/>
          </w:tcPr>
          <w:p w:rsidR="006962C1" w:rsidRPr="009D040E" w:rsidRDefault="006962C1" w:rsidP="00154326">
            <w:pPr>
              <w:spacing w:before="60"/>
              <w:rPr>
                <w:rFonts w:ascii="Arial" w:hAnsi="Arial" w:cs="Arial"/>
                <w:sz w:val="16"/>
              </w:rPr>
            </w:pPr>
            <w:r>
              <w:rPr>
                <w:rFonts w:ascii="Arial" w:hAnsi="Arial" w:cs="Arial"/>
                <w:sz w:val="16"/>
              </w:rPr>
              <w:t>TRUE</w:t>
            </w:r>
          </w:p>
        </w:tc>
      </w:tr>
    </w:tbl>
    <w:p w:rsidR="006962C1" w:rsidRPr="002F5138" w:rsidRDefault="006962C1" w:rsidP="006962C1">
      <w:pPr>
        <w:pStyle w:val="Heading2"/>
        <w:numPr>
          <w:ilvl w:val="3"/>
          <w:numId w:val="11"/>
        </w:numPr>
        <w:spacing w:after="60"/>
        <w:rPr>
          <w:rFonts w:ascii="Calibri" w:hAnsi="Calibri" w:cs="Calibri"/>
        </w:rPr>
      </w:pPr>
      <w:bookmarkStart w:id="115" w:name="_Toc445464849"/>
      <w:r w:rsidRPr="002F5138">
        <w:rPr>
          <w:rFonts w:ascii="Calibri" w:hAnsi="Calibri" w:cs="Calibri"/>
        </w:rPr>
        <w:t>Description</w:t>
      </w:r>
      <w:bookmarkEnd w:id="115"/>
    </w:p>
    <w:p w:rsidR="006962C1" w:rsidRDefault="006962C1" w:rsidP="006962C1">
      <w:pPr>
        <w:autoSpaceDE w:val="0"/>
        <w:autoSpaceDN w:val="0"/>
        <w:adjustRightInd w:val="0"/>
        <w:rPr>
          <w:rFonts w:cs="Calibri"/>
          <w:sz w:val="18"/>
          <w:szCs w:val="18"/>
        </w:rPr>
      </w:pPr>
      <w:r w:rsidRPr="006962C1">
        <w:rPr>
          <w:sz w:val="18"/>
          <w:szCs w:val="18"/>
          <w:lang w:bidi="ar-SA"/>
        </w:rPr>
        <w:t>"MaxMagDiag" block implementation</w:t>
      </w:r>
      <w:r>
        <w:rPr>
          <w:rFonts w:cs="Calibri"/>
          <w:sz w:val="18"/>
          <w:szCs w:val="18"/>
        </w:rPr>
        <w:t>.</w:t>
      </w:r>
    </w:p>
    <w:p w:rsidR="006962C1" w:rsidRPr="002F5138" w:rsidRDefault="006962C1" w:rsidP="006962C1">
      <w:pPr>
        <w:pStyle w:val="Heading2"/>
        <w:numPr>
          <w:ilvl w:val="2"/>
          <w:numId w:val="11"/>
        </w:numPr>
        <w:tabs>
          <w:tab w:val="clear" w:pos="1017"/>
          <w:tab w:val="num" w:pos="567"/>
        </w:tabs>
        <w:spacing w:after="60"/>
        <w:ind w:left="567"/>
        <w:rPr>
          <w:rFonts w:ascii="Calibri" w:hAnsi="Calibri" w:cs="Calibri"/>
        </w:rPr>
      </w:pPr>
      <w:bookmarkStart w:id="116" w:name="_Toc445464850"/>
      <w:r w:rsidRPr="002F5138">
        <w:rPr>
          <w:rFonts w:ascii="Calibri" w:hAnsi="Calibri" w:cs="Calibri"/>
        </w:rPr>
        <w:lastRenderedPageBreak/>
        <w:t>Local Function #</w:t>
      </w:r>
      <w:r>
        <w:rPr>
          <w:rFonts w:ascii="Calibri" w:hAnsi="Calibri" w:cs="Calibri"/>
        </w:rPr>
        <w:t>9</w:t>
      </w:r>
      <w:bookmarkEnd w:id="11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7"/>
        <w:gridCol w:w="3845"/>
        <w:gridCol w:w="1062"/>
        <w:gridCol w:w="1429"/>
        <w:gridCol w:w="23"/>
        <w:gridCol w:w="1322"/>
      </w:tblGrid>
      <w:tr w:rsidR="006962C1" w:rsidRPr="00AA38E8" w:rsidTr="00154326">
        <w:trPr>
          <w:trHeight w:val="638"/>
        </w:trPr>
        <w:tc>
          <w:tcPr>
            <w:tcW w:w="1247" w:type="dxa"/>
          </w:tcPr>
          <w:p w:rsidR="006962C1" w:rsidRPr="003877CA" w:rsidRDefault="006962C1" w:rsidP="00154326">
            <w:pPr>
              <w:spacing w:before="60"/>
              <w:rPr>
                <w:rFonts w:cs="Calibri"/>
                <w:b/>
                <w:bCs/>
                <w:sz w:val="18"/>
                <w:szCs w:val="18"/>
              </w:rPr>
            </w:pPr>
            <w:r w:rsidRPr="003877CA">
              <w:rPr>
                <w:rFonts w:cs="Calibri"/>
                <w:b/>
                <w:bCs/>
                <w:sz w:val="18"/>
                <w:szCs w:val="18"/>
              </w:rPr>
              <w:t>Function Name</w:t>
            </w:r>
          </w:p>
        </w:tc>
        <w:tc>
          <w:tcPr>
            <w:tcW w:w="3845" w:type="dxa"/>
          </w:tcPr>
          <w:p w:rsidR="006962C1" w:rsidRPr="003877CA" w:rsidRDefault="006962C1" w:rsidP="00154326">
            <w:pPr>
              <w:spacing w:before="60"/>
              <w:rPr>
                <w:rFonts w:cs="Calibri"/>
                <w:sz w:val="18"/>
                <w:szCs w:val="18"/>
              </w:rPr>
            </w:pPr>
            <w:r w:rsidRPr="006962C1">
              <w:rPr>
                <w:rFonts w:cs="Calibri"/>
                <w:sz w:val="18"/>
                <w:szCs w:val="18"/>
              </w:rPr>
              <w:t>DcTrendDiag</w:t>
            </w:r>
          </w:p>
        </w:tc>
        <w:tc>
          <w:tcPr>
            <w:tcW w:w="1062" w:type="dxa"/>
            <w:shd w:val="pct30" w:color="FFFF00" w:fill="auto"/>
          </w:tcPr>
          <w:p w:rsidR="006962C1" w:rsidRPr="003877CA" w:rsidRDefault="006962C1" w:rsidP="00154326">
            <w:pPr>
              <w:spacing w:before="60"/>
              <w:jc w:val="center"/>
              <w:rPr>
                <w:rFonts w:cs="Calibri"/>
                <w:sz w:val="18"/>
                <w:szCs w:val="18"/>
              </w:rPr>
            </w:pPr>
            <w:r w:rsidRPr="003877CA">
              <w:rPr>
                <w:rFonts w:cs="Calibri"/>
                <w:sz w:val="18"/>
                <w:szCs w:val="18"/>
              </w:rPr>
              <w:t>Type</w:t>
            </w:r>
          </w:p>
        </w:tc>
        <w:tc>
          <w:tcPr>
            <w:tcW w:w="1452" w:type="dxa"/>
            <w:gridSpan w:val="2"/>
            <w:shd w:val="pct30" w:color="FFFF00" w:fill="auto"/>
          </w:tcPr>
          <w:p w:rsidR="006962C1" w:rsidRPr="003877CA" w:rsidRDefault="006962C1" w:rsidP="00154326">
            <w:pPr>
              <w:spacing w:before="60"/>
              <w:jc w:val="center"/>
              <w:rPr>
                <w:rFonts w:cs="Calibri"/>
                <w:sz w:val="18"/>
                <w:szCs w:val="18"/>
              </w:rPr>
            </w:pPr>
            <w:r w:rsidRPr="003877CA">
              <w:rPr>
                <w:rFonts w:cs="Calibri"/>
                <w:sz w:val="18"/>
                <w:szCs w:val="18"/>
              </w:rPr>
              <w:t>Min</w:t>
            </w:r>
          </w:p>
        </w:tc>
        <w:tc>
          <w:tcPr>
            <w:tcW w:w="1322" w:type="dxa"/>
            <w:shd w:val="pct30" w:color="FFFF00" w:fill="auto"/>
          </w:tcPr>
          <w:p w:rsidR="006962C1" w:rsidRPr="003877CA" w:rsidRDefault="006962C1" w:rsidP="00154326">
            <w:pPr>
              <w:spacing w:before="60"/>
              <w:jc w:val="center"/>
              <w:rPr>
                <w:rFonts w:cs="Calibri"/>
                <w:sz w:val="18"/>
                <w:szCs w:val="18"/>
              </w:rPr>
            </w:pPr>
            <w:r w:rsidRPr="003877CA">
              <w:rPr>
                <w:rFonts w:cs="Calibri"/>
                <w:sz w:val="18"/>
                <w:szCs w:val="18"/>
              </w:rPr>
              <w:t>Max</w:t>
            </w:r>
          </w:p>
        </w:tc>
      </w:tr>
      <w:tr w:rsidR="006962C1" w:rsidRPr="00AA38E8" w:rsidTr="00154326">
        <w:tc>
          <w:tcPr>
            <w:tcW w:w="1247" w:type="dxa"/>
          </w:tcPr>
          <w:p w:rsidR="006962C1" w:rsidRPr="003877CA" w:rsidRDefault="006962C1" w:rsidP="00154326">
            <w:pPr>
              <w:spacing w:before="60"/>
              <w:rPr>
                <w:rFonts w:cs="Calibri"/>
                <w:b/>
                <w:bCs/>
                <w:sz w:val="18"/>
                <w:szCs w:val="18"/>
              </w:rPr>
            </w:pPr>
            <w:r w:rsidRPr="003877CA">
              <w:rPr>
                <w:rFonts w:cs="Calibri"/>
                <w:b/>
                <w:bCs/>
                <w:sz w:val="18"/>
                <w:szCs w:val="18"/>
              </w:rPr>
              <w:t xml:space="preserve">Arguments Passed </w:t>
            </w:r>
          </w:p>
        </w:tc>
        <w:tc>
          <w:tcPr>
            <w:tcW w:w="3845" w:type="dxa"/>
          </w:tcPr>
          <w:p w:rsidR="006962C1" w:rsidRPr="003877CA" w:rsidRDefault="00A51532" w:rsidP="00154326">
            <w:pPr>
              <w:spacing w:before="60"/>
              <w:rPr>
                <w:rFonts w:cs="Calibri"/>
                <w:sz w:val="18"/>
                <w:szCs w:val="18"/>
              </w:rPr>
            </w:pPr>
            <w:r w:rsidRPr="00A51532">
              <w:rPr>
                <w:rFonts w:cs="Calibri"/>
                <w:sz w:val="18"/>
                <w:szCs w:val="18"/>
              </w:rPr>
              <w:t>WIRCmd_MtrNwtMtr_T_f32</w:t>
            </w:r>
          </w:p>
        </w:tc>
        <w:tc>
          <w:tcPr>
            <w:tcW w:w="1062" w:type="dxa"/>
          </w:tcPr>
          <w:p w:rsidR="006962C1" w:rsidRDefault="006962C1" w:rsidP="00154326">
            <w:r>
              <w:rPr>
                <w:rFonts w:cs="Calibri"/>
                <w:sz w:val="18"/>
                <w:szCs w:val="18"/>
              </w:rPr>
              <w:t>float32</w:t>
            </w:r>
          </w:p>
        </w:tc>
        <w:tc>
          <w:tcPr>
            <w:tcW w:w="1429" w:type="dxa"/>
          </w:tcPr>
          <w:p w:rsidR="006962C1" w:rsidRPr="003877CA" w:rsidRDefault="006962C1" w:rsidP="00154326">
            <w:pPr>
              <w:spacing w:before="60"/>
              <w:rPr>
                <w:rFonts w:cs="Calibri"/>
                <w:sz w:val="18"/>
                <w:szCs w:val="18"/>
              </w:rPr>
            </w:pPr>
            <w:r>
              <w:rPr>
                <w:rFonts w:cs="Calibri"/>
                <w:sz w:val="18"/>
                <w:szCs w:val="18"/>
              </w:rPr>
              <w:t>-8.8</w:t>
            </w:r>
          </w:p>
        </w:tc>
        <w:tc>
          <w:tcPr>
            <w:tcW w:w="1345" w:type="dxa"/>
            <w:gridSpan w:val="2"/>
          </w:tcPr>
          <w:p w:rsidR="006962C1" w:rsidRPr="003877CA" w:rsidRDefault="006962C1" w:rsidP="00154326">
            <w:pPr>
              <w:spacing w:before="60"/>
              <w:rPr>
                <w:rFonts w:cs="Calibri"/>
                <w:sz w:val="18"/>
                <w:szCs w:val="18"/>
              </w:rPr>
            </w:pPr>
            <w:r>
              <w:rPr>
                <w:rFonts w:cs="Calibri"/>
                <w:sz w:val="18"/>
                <w:szCs w:val="18"/>
              </w:rPr>
              <w:t>8.8</w:t>
            </w:r>
          </w:p>
        </w:tc>
      </w:tr>
      <w:tr w:rsidR="006962C1" w:rsidRPr="00AA38E8" w:rsidTr="00154326">
        <w:tc>
          <w:tcPr>
            <w:tcW w:w="1247" w:type="dxa"/>
          </w:tcPr>
          <w:p w:rsidR="006962C1" w:rsidRPr="003877CA" w:rsidRDefault="006962C1" w:rsidP="00154326">
            <w:pPr>
              <w:spacing w:before="60"/>
              <w:rPr>
                <w:rFonts w:cs="Calibri"/>
                <w:b/>
                <w:bCs/>
                <w:sz w:val="18"/>
                <w:szCs w:val="18"/>
              </w:rPr>
            </w:pPr>
            <w:r w:rsidRPr="003877CA">
              <w:rPr>
                <w:rFonts w:cs="Calibri"/>
                <w:b/>
                <w:bCs/>
                <w:sz w:val="18"/>
                <w:szCs w:val="18"/>
              </w:rPr>
              <w:t>Return Value</w:t>
            </w:r>
          </w:p>
        </w:tc>
        <w:tc>
          <w:tcPr>
            <w:tcW w:w="3845" w:type="dxa"/>
          </w:tcPr>
          <w:p w:rsidR="006962C1" w:rsidRPr="003877CA" w:rsidRDefault="006962C1" w:rsidP="00154326">
            <w:pPr>
              <w:spacing w:before="60"/>
              <w:rPr>
                <w:rFonts w:cs="Calibri"/>
                <w:sz w:val="18"/>
                <w:szCs w:val="18"/>
              </w:rPr>
            </w:pPr>
            <w:r w:rsidRPr="006962C1">
              <w:rPr>
                <w:rFonts w:cs="Calibri"/>
                <w:sz w:val="18"/>
                <w:szCs w:val="18"/>
              </w:rPr>
              <w:t>FltStat_Cnt_T_lgc</w:t>
            </w:r>
          </w:p>
        </w:tc>
        <w:tc>
          <w:tcPr>
            <w:tcW w:w="1062" w:type="dxa"/>
          </w:tcPr>
          <w:p w:rsidR="006962C1" w:rsidRDefault="006962C1" w:rsidP="00154326">
            <w:r>
              <w:rPr>
                <w:rFonts w:cs="Calibri"/>
                <w:sz w:val="18"/>
                <w:szCs w:val="18"/>
              </w:rPr>
              <w:t>boolean</w:t>
            </w:r>
          </w:p>
        </w:tc>
        <w:tc>
          <w:tcPr>
            <w:tcW w:w="1429" w:type="dxa"/>
          </w:tcPr>
          <w:p w:rsidR="006962C1" w:rsidRPr="009D040E" w:rsidRDefault="006962C1" w:rsidP="00154326">
            <w:pPr>
              <w:spacing w:before="60"/>
              <w:rPr>
                <w:rFonts w:ascii="Arial" w:hAnsi="Arial" w:cs="Arial"/>
                <w:sz w:val="16"/>
              </w:rPr>
            </w:pPr>
            <w:r>
              <w:rPr>
                <w:rFonts w:ascii="Arial" w:hAnsi="Arial" w:cs="Arial"/>
                <w:sz w:val="16"/>
              </w:rPr>
              <w:t>FALSE</w:t>
            </w:r>
          </w:p>
        </w:tc>
        <w:tc>
          <w:tcPr>
            <w:tcW w:w="1345" w:type="dxa"/>
            <w:gridSpan w:val="2"/>
          </w:tcPr>
          <w:p w:rsidR="006962C1" w:rsidRPr="009D040E" w:rsidRDefault="006962C1" w:rsidP="00154326">
            <w:pPr>
              <w:spacing w:before="60"/>
              <w:rPr>
                <w:rFonts w:ascii="Arial" w:hAnsi="Arial" w:cs="Arial"/>
                <w:sz w:val="16"/>
              </w:rPr>
            </w:pPr>
            <w:r>
              <w:rPr>
                <w:rFonts w:ascii="Arial" w:hAnsi="Arial" w:cs="Arial"/>
                <w:sz w:val="16"/>
              </w:rPr>
              <w:t>TRUE</w:t>
            </w:r>
          </w:p>
        </w:tc>
      </w:tr>
    </w:tbl>
    <w:p w:rsidR="006962C1" w:rsidRPr="002F5138" w:rsidRDefault="006962C1" w:rsidP="006962C1">
      <w:pPr>
        <w:pStyle w:val="Heading2"/>
        <w:numPr>
          <w:ilvl w:val="3"/>
          <w:numId w:val="11"/>
        </w:numPr>
        <w:spacing w:after="60"/>
        <w:rPr>
          <w:rFonts w:ascii="Calibri" w:hAnsi="Calibri" w:cs="Calibri"/>
        </w:rPr>
      </w:pPr>
      <w:bookmarkStart w:id="117" w:name="_Toc445464851"/>
      <w:r w:rsidRPr="002F5138">
        <w:rPr>
          <w:rFonts w:ascii="Calibri" w:hAnsi="Calibri" w:cs="Calibri"/>
        </w:rPr>
        <w:t>Description</w:t>
      </w:r>
      <w:bookmarkEnd w:id="117"/>
    </w:p>
    <w:p w:rsidR="006962C1" w:rsidRDefault="006962C1" w:rsidP="006962C1">
      <w:pPr>
        <w:autoSpaceDE w:val="0"/>
        <w:autoSpaceDN w:val="0"/>
        <w:adjustRightInd w:val="0"/>
        <w:rPr>
          <w:rFonts w:cs="Calibri"/>
          <w:sz w:val="18"/>
          <w:szCs w:val="18"/>
        </w:rPr>
      </w:pPr>
      <w:r w:rsidRPr="006962C1">
        <w:rPr>
          <w:sz w:val="18"/>
          <w:szCs w:val="18"/>
          <w:lang w:bidi="ar-SA"/>
        </w:rPr>
        <w:t>"</w:t>
      </w:r>
      <w:r w:rsidRPr="006962C1">
        <w:t xml:space="preserve"> </w:t>
      </w:r>
      <w:r w:rsidRPr="006962C1">
        <w:rPr>
          <w:sz w:val="18"/>
          <w:szCs w:val="18"/>
          <w:lang w:bidi="ar-SA"/>
        </w:rPr>
        <w:t>DcTrendDiag" block implementation</w:t>
      </w:r>
      <w:r>
        <w:rPr>
          <w:rFonts w:cs="Calibri"/>
          <w:sz w:val="18"/>
          <w:szCs w:val="18"/>
        </w:rPr>
        <w:t>.</w:t>
      </w:r>
    </w:p>
    <w:p w:rsidR="00A51532" w:rsidRPr="002F5138" w:rsidRDefault="00A51532" w:rsidP="00A51532">
      <w:pPr>
        <w:pStyle w:val="Heading2"/>
        <w:numPr>
          <w:ilvl w:val="2"/>
          <w:numId w:val="11"/>
        </w:numPr>
        <w:tabs>
          <w:tab w:val="clear" w:pos="1017"/>
          <w:tab w:val="num" w:pos="567"/>
        </w:tabs>
        <w:spacing w:after="60"/>
        <w:ind w:left="567"/>
        <w:rPr>
          <w:rFonts w:ascii="Calibri" w:hAnsi="Calibri" w:cs="Calibri"/>
        </w:rPr>
      </w:pPr>
      <w:bookmarkStart w:id="118" w:name="_Toc445464852"/>
      <w:r w:rsidRPr="002F5138">
        <w:rPr>
          <w:rFonts w:ascii="Calibri" w:hAnsi="Calibri" w:cs="Calibri"/>
        </w:rPr>
        <w:t>Local Function #</w:t>
      </w:r>
      <w:r>
        <w:rPr>
          <w:rFonts w:ascii="Calibri" w:hAnsi="Calibri" w:cs="Calibri"/>
        </w:rPr>
        <w:t>10</w:t>
      </w:r>
      <w:bookmarkEnd w:id="11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7"/>
        <w:gridCol w:w="3845"/>
        <w:gridCol w:w="1062"/>
        <w:gridCol w:w="1429"/>
        <w:gridCol w:w="23"/>
        <w:gridCol w:w="1322"/>
      </w:tblGrid>
      <w:tr w:rsidR="00A51532" w:rsidRPr="00AA38E8" w:rsidTr="00154326">
        <w:tc>
          <w:tcPr>
            <w:tcW w:w="1247" w:type="dxa"/>
          </w:tcPr>
          <w:p w:rsidR="00A51532" w:rsidRPr="003877CA" w:rsidRDefault="00A51532" w:rsidP="00154326">
            <w:pPr>
              <w:spacing w:before="60"/>
              <w:rPr>
                <w:rFonts w:cs="Calibri"/>
                <w:b/>
                <w:bCs/>
                <w:sz w:val="18"/>
                <w:szCs w:val="18"/>
              </w:rPr>
            </w:pPr>
            <w:r w:rsidRPr="003877CA">
              <w:rPr>
                <w:rFonts w:cs="Calibri"/>
                <w:b/>
                <w:bCs/>
                <w:sz w:val="18"/>
                <w:szCs w:val="18"/>
              </w:rPr>
              <w:t>Function Name</w:t>
            </w:r>
          </w:p>
        </w:tc>
        <w:tc>
          <w:tcPr>
            <w:tcW w:w="3845" w:type="dxa"/>
          </w:tcPr>
          <w:p w:rsidR="00A51532" w:rsidRPr="003877CA" w:rsidRDefault="00A51532" w:rsidP="00154326">
            <w:pPr>
              <w:spacing w:before="60"/>
              <w:rPr>
                <w:rFonts w:cs="Calibri"/>
                <w:sz w:val="18"/>
                <w:szCs w:val="18"/>
              </w:rPr>
            </w:pPr>
            <w:r w:rsidRPr="00A51532">
              <w:rPr>
                <w:rFonts w:cs="Calibri"/>
                <w:sz w:val="18"/>
                <w:szCs w:val="18"/>
              </w:rPr>
              <w:t>FrequencyDiag</w:t>
            </w:r>
          </w:p>
        </w:tc>
        <w:tc>
          <w:tcPr>
            <w:tcW w:w="1062" w:type="dxa"/>
            <w:shd w:val="pct30" w:color="FFFF00" w:fill="auto"/>
          </w:tcPr>
          <w:p w:rsidR="00A51532" w:rsidRPr="003877CA" w:rsidRDefault="00A51532" w:rsidP="00154326">
            <w:pPr>
              <w:spacing w:before="60"/>
              <w:jc w:val="center"/>
              <w:rPr>
                <w:rFonts w:cs="Calibri"/>
                <w:sz w:val="18"/>
                <w:szCs w:val="18"/>
              </w:rPr>
            </w:pPr>
            <w:r w:rsidRPr="003877CA">
              <w:rPr>
                <w:rFonts w:cs="Calibri"/>
                <w:sz w:val="18"/>
                <w:szCs w:val="18"/>
              </w:rPr>
              <w:t>Type</w:t>
            </w:r>
          </w:p>
        </w:tc>
        <w:tc>
          <w:tcPr>
            <w:tcW w:w="1452" w:type="dxa"/>
            <w:gridSpan w:val="2"/>
            <w:shd w:val="pct30" w:color="FFFF00" w:fill="auto"/>
          </w:tcPr>
          <w:p w:rsidR="00A51532" w:rsidRPr="003877CA" w:rsidRDefault="00A51532" w:rsidP="00154326">
            <w:pPr>
              <w:spacing w:before="60"/>
              <w:jc w:val="center"/>
              <w:rPr>
                <w:rFonts w:cs="Calibri"/>
                <w:sz w:val="18"/>
                <w:szCs w:val="18"/>
              </w:rPr>
            </w:pPr>
            <w:r w:rsidRPr="003877CA">
              <w:rPr>
                <w:rFonts w:cs="Calibri"/>
                <w:sz w:val="18"/>
                <w:szCs w:val="18"/>
              </w:rPr>
              <w:t>Min</w:t>
            </w:r>
          </w:p>
        </w:tc>
        <w:tc>
          <w:tcPr>
            <w:tcW w:w="1322" w:type="dxa"/>
            <w:shd w:val="pct30" w:color="FFFF00" w:fill="auto"/>
          </w:tcPr>
          <w:p w:rsidR="00A51532" w:rsidRPr="003877CA" w:rsidRDefault="00A51532" w:rsidP="00154326">
            <w:pPr>
              <w:spacing w:before="60"/>
              <w:jc w:val="center"/>
              <w:rPr>
                <w:rFonts w:cs="Calibri"/>
                <w:sz w:val="18"/>
                <w:szCs w:val="18"/>
              </w:rPr>
            </w:pPr>
            <w:r w:rsidRPr="003877CA">
              <w:rPr>
                <w:rFonts w:cs="Calibri"/>
                <w:sz w:val="18"/>
                <w:szCs w:val="18"/>
              </w:rPr>
              <w:t>Max</w:t>
            </w:r>
          </w:p>
        </w:tc>
      </w:tr>
      <w:tr w:rsidR="00A51532" w:rsidRPr="00AA38E8" w:rsidTr="00154326">
        <w:tc>
          <w:tcPr>
            <w:tcW w:w="1247" w:type="dxa"/>
          </w:tcPr>
          <w:p w:rsidR="00A51532" w:rsidRPr="003877CA" w:rsidRDefault="00A51532" w:rsidP="00154326">
            <w:pPr>
              <w:spacing w:before="60"/>
              <w:rPr>
                <w:rFonts w:cs="Calibri"/>
                <w:b/>
                <w:bCs/>
                <w:sz w:val="18"/>
                <w:szCs w:val="18"/>
              </w:rPr>
            </w:pPr>
            <w:r w:rsidRPr="003877CA">
              <w:rPr>
                <w:rFonts w:cs="Calibri"/>
                <w:b/>
                <w:bCs/>
                <w:sz w:val="18"/>
                <w:szCs w:val="18"/>
              </w:rPr>
              <w:t xml:space="preserve">Arguments Passed </w:t>
            </w:r>
          </w:p>
        </w:tc>
        <w:tc>
          <w:tcPr>
            <w:tcW w:w="3845" w:type="dxa"/>
          </w:tcPr>
          <w:p w:rsidR="00A51532" w:rsidRPr="003877CA" w:rsidRDefault="00A51532" w:rsidP="00154326">
            <w:pPr>
              <w:spacing w:before="60"/>
              <w:rPr>
                <w:rFonts w:cs="Calibri"/>
                <w:sz w:val="18"/>
                <w:szCs w:val="18"/>
              </w:rPr>
            </w:pPr>
            <w:r w:rsidRPr="00A51532">
              <w:rPr>
                <w:rFonts w:cs="Calibri"/>
                <w:sz w:val="18"/>
                <w:szCs w:val="18"/>
              </w:rPr>
              <w:t>WIRCmd_MtrNwtMtr_T_f32</w:t>
            </w:r>
          </w:p>
        </w:tc>
        <w:tc>
          <w:tcPr>
            <w:tcW w:w="1062" w:type="dxa"/>
          </w:tcPr>
          <w:p w:rsidR="00A51532" w:rsidRDefault="00A51532" w:rsidP="00154326">
            <w:r>
              <w:rPr>
                <w:rFonts w:cs="Calibri"/>
                <w:sz w:val="18"/>
                <w:szCs w:val="18"/>
              </w:rPr>
              <w:t>float32</w:t>
            </w:r>
          </w:p>
        </w:tc>
        <w:tc>
          <w:tcPr>
            <w:tcW w:w="1429" w:type="dxa"/>
          </w:tcPr>
          <w:p w:rsidR="00A51532" w:rsidRPr="003877CA" w:rsidRDefault="00A51532" w:rsidP="00154326">
            <w:pPr>
              <w:spacing w:before="60"/>
              <w:rPr>
                <w:rFonts w:cs="Calibri"/>
                <w:sz w:val="18"/>
                <w:szCs w:val="18"/>
              </w:rPr>
            </w:pPr>
            <w:r>
              <w:rPr>
                <w:rFonts w:cs="Calibri"/>
                <w:sz w:val="18"/>
                <w:szCs w:val="18"/>
              </w:rPr>
              <w:t>-8.8</w:t>
            </w:r>
          </w:p>
        </w:tc>
        <w:tc>
          <w:tcPr>
            <w:tcW w:w="1345" w:type="dxa"/>
            <w:gridSpan w:val="2"/>
          </w:tcPr>
          <w:p w:rsidR="00A51532" w:rsidRPr="003877CA" w:rsidRDefault="00A51532" w:rsidP="00154326">
            <w:pPr>
              <w:spacing w:before="60"/>
              <w:rPr>
                <w:rFonts w:cs="Calibri"/>
                <w:sz w:val="18"/>
                <w:szCs w:val="18"/>
              </w:rPr>
            </w:pPr>
            <w:r>
              <w:rPr>
                <w:rFonts w:cs="Calibri"/>
                <w:sz w:val="18"/>
                <w:szCs w:val="18"/>
              </w:rPr>
              <w:t>8.8</w:t>
            </w:r>
          </w:p>
        </w:tc>
      </w:tr>
      <w:tr w:rsidR="00A51532" w:rsidRPr="00AA38E8" w:rsidTr="00154326">
        <w:tc>
          <w:tcPr>
            <w:tcW w:w="1247" w:type="dxa"/>
          </w:tcPr>
          <w:p w:rsidR="00A51532" w:rsidRPr="003877CA" w:rsidRDefault="00A51532" w:rsidP="00154326">
            <w:pPr>
              <w:spacing w:before="60"/>
              <w:rPr>
                <w:rFonts w:cs="Calibri"/>
                <w:b/>
                <w:bCs/>
                <w:sz w:val="18"/>
                <w:szCs w:val="18"/>
              </w:rPr>
            </w:pPr>
          </w:p>
        </w:tc>
        <w:tc>
          <w:tcPr>
            <w:tcW w:w="3845" w:type="dxa"/>
          </w:tcPr>
          <w:p w:rsidR="00A51532" w:rsidRPr="00886D7D" w:rsidRDefault="00A51532" w:rsidP="00154326">
            <w:pPr>
              <w:spacing w:before="60"/>
              <w:rPr>
                <w:rFonts w:cs="Calibri"/>
                <w:sz w:val="18"/>
                <w:szCs w:val="18"/>
              </w:rPr>
            </w:pPr>
            <w:r w:rsidRPr="00A51532">
              <w:rPr>
                <w:rFonts w:cs="Calibri"/>
                <w:sz w:val="18"/>
                <w:szCs w:val="18"/>
              </w:rPr>
              <w:t>FreqEst_Hz_T_f32</w:t>
            </w:r>
          </w:p>
        </w:tc>
        <w:tc>
          <w:tcPr>
            <w:tcW w:w="1062" w:type="dxa"/>
          </w:tcPr>
          <w:p w:rsidR="00A51532" w:rsidRDefault="00A51532" w:rsidP="00154326">
            <w:r w:rsidRPr="00EB42CF">
              <w:rPr>
                <w:rFonts w:cs="Calibri"/>
                <w:sz w:val="18"/>
                <w:szCs w:val="18"/>
              </w:rPr>
              <w:t>float32</w:t>
            </w:r>
          </w:p>
        </w:tc>
        <w:tc>
          <w:tcPr>
            <w:tcW w:w="1429" w:type="dxa"/>
          </w:tcPr>
          <w:p w:rsidR="00A51532" w:rsidRPr="003877CA" w:rsidRDefault="00A51532" w:rsidP="00154326">
            <w:pPr>
              <w:spacing w:before="60"/>
              <w:rPr>
                <w:rFonts w:cs="Calibri"/>
                <w:sz w:val="18"/>
                <w:szCs w:val="18"/>
              </w:rPr>
            </w:pPr>
            <w:r>
              <w:rPr>
                <w:rFonts w:cs="Calibri"/>
                <w:sz w:val="18"/>
                <w:szCs w:val="18"/>
              </w:rPr>
              <w:t>0.005</w:t>
            </w:r>
          </w:p>
        </w:tc>
        <w:tc>
          <w:tcPr>
            <w:tcW w:w="1345" w:type="dxa"/>
            <w:gridSpan w:val="2"/>
          </w:tcPr>
          <w:p w:rsidR="00A51532" w:rsidRPr="003877CA" w:rsidRDefault="00A51532" w:rsidP="00154326">
            <w:pPr>
              <w:spacing w:before="60"/>
              <w:rPr>
                <w:rFonts w:cs="Calibri"/>
                <w:sz w:val="18"/>
                <w:szCs w:val="18"/>
              </w:rPr>
            </w:pPr>
            <w:r>
              <w:rPr>
                <w:rFonts w:cs="Calibri"/>
                <w:sz w:val="18"/>
                <w:szCs w:val="18"/>
              </w:rPr>
              <w:t>60</w:t>
            </w:r>
          </w:p>
        </w:tc>
      </w:tr>
      <w:tr w:rsidR="00A51532" w:rsidRPr="00AA38E8" w:rsidTr="00154326">
        <w:tc>
          <w:tcPr>
            <w:tcW w:w="1247" w:type="dxa"/>
          </w:tcPr>
          <w:p w:rsidR="00A51532" w:rsidRPr="003877CA" w:rsidRDefault="00A51532" w:rsidP="00154326">
            <w:pPr>
              <w:spacing w:before="60"/>
              <w:rPr>
                <w:rFonts w:cs="Calibri"/>
                <w:b/>
                <w:bCs/>
                <w:sz w:val="18"/>
                <w:szCs w:val="18"/>
              </w:rPr>
            </w:pPr>
          </w:p>
        </w:tc>
        <w:tc>
          <w:tcPr>
            <w:tcW w:w="3845" w:type="dxa"/>
          </w:tcPr>
          <w:p w:rsidR="00A51532" w:rsidRPr="00341733" w:rsidRDefault="00A51532" w:rsidP="00154326">
            <w:pPr>
              <w:spacing w:before="60"/>
              <w:rPr>
                <w:rFonts w:cs="Calibri"/>
                <w:sz w:val="18"/>
                <w:szCs w:val="18"/>
              </w:rPr>
            </w:pPr>
            <w:r w:rsidRPr="00A51532">
              <w:rPr>
                <w:rFonts w:cs="Calibri"/>
                <w:sz w:val="18"/>
                <w:szCs w:val="18"/>
              </w:rPr>
              <w:t>Enable_Uls_T_f32</w:t>
            </w:r>
          </w:p>
        </w:tc>
        <w:tc>
          <w:tcPr>
            <w:tcW w:w="1062" w:type="dxa"/>
          </w:tcPr>
          <w:p w:rsidR="00A51532" w:rsidRDefault="00A51532" w:rsidP="00154326">
            <w:r w:rsidRPr="00EB42CF">
              <w:rPr>
                <w:rFonts w:cs="Calibri"/>
                <w:sz w:val="18"/>
                <w:szCs w:val="18"/>
              </w:rPr>
              <w:t>float32</w:t>
            </w:r>
          </w:p>
        </w:tc>
        <w:tc>
          <w:tcPr>
            <w:tcW w:w="1429" w:type="dxa"/>
          </w:tcPr>
          <w:p w:rsidR="00A51532" w:rsidRDefault="00D0566E" w:rsidP="00154326">
            <w:pPr>
              <w:spacing w:before="60"/>
              <w:rPr>
                <w:rFonts w:cs="Calibri"/>
                <w:sz w:val="18"/>
                <w:szCs w:val="18"/>
              </w:rPr>
            </w:pPr>
            <w:r>
              <w:rPr>
                <w:rFonts w:cs="Calibri"/>
                <w:sz w:val="18"/>
                <w:szCs w:val="18"/>
              </w:rPr>
              <w:t>0</w:t>
            </w:r>
          </w:p>
        </w:tc>
        <w:tc>
          <w:tcPr>
            <w:tcW w:w="1345" w:type="dxa"/>
            <w:gridSpan w:val="2"/>
          </w:tcPr>
          <w:p w:rsidR="00A51532" w:rsidRDefault="00D0566E" w:rsidP="00154326">
            <w:pPr>
              <w:spacing w:before="60"/>
              <w:rPr>
                <w:rFonts w:cs="Calibri"/>
                <w:sz w:val="18"/>
                <w:szCs w:val="18"/>
              </w:rPr>
            </w:pPr>
            <w:r>
              <w:rPr>
                <w:rFonts w:cs="Calibri"/>
                <w:sz w:val="18"/>
                <w:szCs w:val="18"/>
              </w:rPr>
              <w:t>1</w:t>
            </w:r>
          </w:p>
        </w:tc>
      </w:tr>
      <w:tr w:rsidR="00A51532" w:rsidRPr="00AA38E8" w:rsidTr="00154326">
        <w:tc>
          <w:tcPr>
            <w:tcW w:w="1247" w:type="dxa"/>
          </w:tcPr>
          <w:p w:rsidR="00A51532" w:rsidRPr="003877CA" w:rsidRDefault="00A51532" w:rsidP="00154326">
            <w:pPr>
              <w:spacing w:before="60"/>
              <w:rPr>
                <w:rFonts w:cs="Calibri"/>
                <w:b/>
                <w:bCs/>
                <w:sz w:val="18"/>
                <w:szCs w:val="18"/>
              </w:rPr>
            </w:pPr>
          </w:p>
        </w:tc>
        <w:tc>
          <w:tcPr>
            <w:tcW w:w="3845" w:type="dxa"/>
          </w:tcPr>
          <w:p w:rsidR="00A51532" w:rsidRPr="00341733" w:rsidRDefault="00A51532" w:rsidP="00154326">
            <w:pPr>
              <w:spacing w:before="60"/>
              <w:rPr>
                <w:rFonts w:cs="Calibri"/>
                <w:sz w:val="18"/>
                <w:szCs w:val="18"/>
              </w:rPr>
            </w:pPr>
            <w:r w:rsidRPr="00A51532">
              <w:rPr>
                <w:rFonts w:cs="Calibri"/>
                <w:sz w:val="18"/>
                <w:szCs w:val="18"/>
              </w:rPr>
              <w:t>CmdAmp_MotNwtMtr_T_f32</w:t>
            </w:r>
          </w:p>
        </w:tc>
        <w:tc>
          <w:tcPr>
            <w:tcW w:w="1062" w:type="dxa"/>
          </w:tcPr>
          <w:p w:rsidR="00A51532" w:rsidRDefault="00A51532" w:rsidP="00154326">
            <w:r>
              <w:rPr>
                <w:rFonts w:cs="Calibri"/>
                <w:sz w:val="18"/>
                <w:szCs w:val="18"/>
              </w:rPr>
              <w:t>float32</w:t>
            </w:r>
          </w:p>
        </w:tc>
        <w:tc>
          <w:tcPr>
            <w:tcW w:w="1429" w:type="dxa"/>
          </w:tcPr>
          <w:p w:rsidR="00A51532" w:rsidRPr="003877CA" w:rsidRDefault="00A51532" w:rsidP="00154326">
            <w:pPr>
              <w:spacing w:before="60"/>
              <w:rPr>
                <w:rFonts w:cs="Calibri"/>
                <w:sz w:val="18"/>
                <w:szCs w:val="18"/>
              </w:rPr>
            </w:pPr>
            <w:r>
              <w:rPr>
                <w:rFonts w:cs="Calibri"/>
                <w:sz w:val="18"/>
                <w:szCs w:val="18"/>
              </w:rPr>
              <w:t>-8.8</w:t>
            </w:r>
          </w:p>
        </w:tc>
        <w:tc>
          <w:tcPr>
            <w:tcW w:w="1345" w:type="dxa"/>
            <w:gridSpan w:val="2"/>
          </w:tcPr>
          <w:p w:rsidR="00A51532" w:rsidRPr="003877CA" w:rsidRDefault="00A51532" w:rsidP="00154326">
            <w:pPr>
              <w:spacing w:before="60"/>
              <w:rPr>
                <w:rFonts w:cs="Calibri"/>
                <w:sz w:val="18"/>
                <w:szCs w:val="18"/>
              </w:rPr>
            </w:pPr>
            <w:r>
              <w:rPr>
                <w:rFonts w:cs="Calibri"/>
                <w:sz w:val="18"/>
                <w:szCs w:val="18"/>
              </w:rPr>
              <w:t>8.8</w:t>
            </w:r>
          </w:p>
        </w:tc>
      </w:tr>
      <w:tr w:rsidR="00A51532" w:rsidRPr="00AA38E8" w:rsidTr="00154326">
        <w:tc>
          <w:tcPr>
            <w:tcW w:w="1247" w:type="dxa"/>
          </w:tcPr>
          <w:p w:rsidR="00A51532" w:rsidRPr="003877CA" w:rsidRDefault="00A51532" w:rsidP="00154326">
            <w:pPr>
              <w:spacing w:before="60"/>
              <w:rPr>
                <w:rFonts w:cs="Calibri"/>
                <w:b/>
                <w:bCs/>
                <w:sz w:val="18"/>
                <w:szCs w:val="18"/>
              </w:rPr>
            </w:pPr>
            <w:r w:rsidRPr="003877CA">
              <w:rPr>
                <w:rFonts w:cs="Calibri"/>
                <w:b/>
                <w:bCs/>
                <w:sz w:val="18"/>
                <w:szCs w:val="18"/>
              </w:rPr>
              <w:t>Return Value</w:t>
            </w:r>
          </w:p>
        </w:tc>
        <w:tc>
          <w:tcPr>
            <w:tcW w:w="3845" w:type="dxa"/>
          </w:tcPr>
          <w:p w:rsidR="00A51532" w:rsidRPr="003877CA" w:rsidRDefault="00A51532" w:rsidP="00154326">
            <w:pPr>
              <w:spacing w:before="60"/>
              <w:rPr>
                <w:rFonts w:cs="Calibri"/>
                <w:sz w:val="18"/>
                <w:szCs w:val="18"/>
              </w:rPr>
            </w:pPr>
            <w:r w:rsidRPr="006962C1">
              <w:rPr>
                <w:rFonts w:cs="Calibri"/>
                <w:sz w:val="18"/>
                <w:szCs w:val="18"/>
              </w:rPr>
              <w:t>FltStat_Cnt_T_lgc</w:t>
            </w:r>
          </w:p>
        </w:tc>
        <w:tc>
          <w:tcPr>
            <w:tcW w:w="1062" w:type="dxa"/>
          </w:tcPr>
          <w:p w:rsidR="00A51532" w:rsidRDefault="00A51532" w:rsidP="00154326">
            <w:r>
              <w:rPr>
                <w:rFonts w:cs="Calibri"/>
                <w:sz w:val="18"/>
                <w:szCs w:val="18"/>
              </w:rPr>
              <w:t>boolean</w:t>
            </w:r>
          </w:p>
        </w:tc>
        <w:tc>
          <w:tcPr>
            <w:tcW w:w="1429" w:type="dxa"/>
          </w:tcPr>
          <w:p w:rsidR="00A51532" w:rsidRPr="009D040E" w:rsidRDefault="00A51532" w:rsidP="00154326">
            <w:pPr>
              <w:spacing w:before="60"/>
              <w:rPr>
                <w:rFonts w:ascii="Arial" w:hAnsi="Arial" w:cs="Arial"/>
                <w:sz w:val="16"/>
              </w:rPr>
            </w:pPr>
            <w:r>
              <w:rPr>
                <w:rFonts w:ascii="Arial" w:hAnsi="Arial" w:cs="Arial"/>
                <w:sz w:val="16"/>
              </w:rPr>
              <w:t>FALSE</w:t>
            </w:r>
          </w:p>
        </w:tc>
        <w:tc>
          <w:tcPr>
            <w:tcW w:w="1345" w:type="dxa"/>
            <w:gridSpan w:val="2"/>
          </w:tcPr>
          <w:p w:rsidR="00A51532" w:rsidRPr="009D040E" w:rsidRDefault="00A51532" w:rsidP="00154326">
            <w:pPr>
              <w:spacing w:before="60"/>
              <w:rPr>
                <w:rFonts w:ascii="Arial" w:hAnsi="Arial" w:cs="Arial"/>
                <w:sz w:val="16"/>
              </w:rPr>
            </w:pPr>
            <w:r>
              <w:rPr>
                <w:rFonts w:ascii="Arial" w:hAnsi="Arial" w:cs="Arial"/>
                <w:sz w:val="16"/>
              </w:rPr>
              <w:t>TRUE</w:t>
            </w:r>
          </w:p>
        </w:tc>
      </w:tr>
    </w:tbl>
    <w:p w:rsidR="00A51532" w:rsidRPr="002F5138" w:rsidRDefault="00A51532" w:rsidP="00A51532">
      <w:pPr>
        <w:pStyle w:val="Heading2"/>
        <w:numPr>
          <w:ilvl w:val="3"/>
          <w:numId w:val="11"/>
        </w:numPr>
        <w:spacing w:after="60"/>
        <w:rPr>
          <w:rFonts w:ascii="Calibri" w:hAnsi="Calibri" w:cs="Calibri"/>
        </w:rPr>
      </w:pPr>
      <w:bookmarkStart w:id="119" w:name="_Toc445464853"/>
      <w:r w:rsidRPr="002F5138">
        <w:rPr>
          <w:rFonts w:ascii="Calibri" w:hAnsi="Calibri" w:cs="Calibri"/>
        </w:rPr>
        <w:t>Description</w:t>
      </w:r>
      <w:bookmarkEnd w:id="119"/>
    </w:p>
    <w:p w:rsidR="00A51532" w:rsidRDefault="00A51532" w:rsidP="00A51532">
      <w:pPr>
        <w:autoSpaceDE w:val="0"/>
        <w:autoSpaceDN w:val="0"/>
        <w:adjustRightInd w:val="0"/>
        <w:rPr>
          <w:rFonts w:cs="Calibri"/>
          <w:sz w:val="18"/>
          <w:szCs w:val="18"/>
        </w:rPr>
      </w:pPr>
      <w:r w:rsidRPr="0056536F">
        <w:rPr>
          <w:sz w:val="18"/>
          <w:szCs w:val="18"/>
          <w:lang w:bidi="ar-SA"/>
        </w:rPr>
        <w:t>'</w:t>
      </w:r>
      <w:r w:rsidRPr="00A51532">
        <w:rPr>
          <w:rFonts w:cs="Calibri"/>
          <w:sz w:val="18"/>
          <w:szCs w:val="18"/>
        </w:rPr>
        <w:t xml:space="preserve"> FrequencyDiag</w:t>
      </w:r>
      <w:r w:rsidRPr="0056536F">
        <w:rPr>
          <w:sz w:val="18"/>
          <w:szCs w:val="18"/>
          <w:lang w:bidi="ar-SA"/>
        </w:rPr>
        <w:t xml:space="preserve"> ' </w:t>
      </w:r>
      <w:r>
        <w:rPr>
          <w:sz w:val="18"/>
          <w:szCs w:val="18"/>
          <w:lang w:bidi="ar-SA"/>
        </w:rPr>
        <w:t xml:space="preserve">block </w:t>
      </w:r>
      <w:r w:rsidRPr="0056536F">
        <w:rPr>
          <w:sz w:val="18"/>
          <w:szCs w:val="18"/>
          <w:lang w:bidi="ar-SA"/>
        </w:rPr>
        <w:t xml:space="preserve">implementation. </w:t>
      </w:r>
    </w:p>
    <w:p w:rsidR="00A51532" w:rsidRPr="002F5138" w:rsidRDefault="00A51532" w:rsidP="00A51532">
      <w:pPr>
        <w:pStyle w:val="Heading2"/>
        <w:numPr>
          <w:ilvl w:val="2"/>
          <w:numId w:val="11"/>
        </w:numPr>
        <w:tabs>
          <w:tab w:val="clear" w:pos="1017"/>
          <w:tab w:val="num" w:pos="567"/>
        </w:tabs>
        <w:spacing w:after="60"/>
        <w:ind w:left="567"/>
        <w:rPr>
          <w:rFonts w:ascii="Calibri" w:hAnsi="Calibri" w:cs="Calibri"/>
        </w:rPr>
      </w:pPr>
      <w:bookmarkStart w:id="120" w:name="_Toc445464854"/>
      <w:r w:rsidRPr="002F5138">
        <w:rPr>
          <w:rFonts w:ascii="Calibri" w:hAnsi="Calibri" w:cs="Calibri"/>
        </w:rPr>
        <w:t>Local Function #</w:t>
      </w:r>
      <w:r>
        <w:rPr>
          <w:rFonts w:ascii="Calibri" w:hAnsi="Calibri" w:cs="Calibri"/>
        </w:rPr>
        <w:t>11</w:t>
      </w:r>
      <w:bookmarkEnd w:id="12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7"/>
        <w:gridCol w:w="3845"/>
        <w:gridCol w:w="1062"/>
        <w:gridCol w:w="1429"/>
        <w:gridCol w:w="23"/>
        <w:gridCol w:w="1322"/>
      </w:tblGrid>
      <w:tr w:rsidR="00A51532" w:rsidRPr="00AA38E8" w:rsidTr="00154326">
        <w:trPr>
          <w:trHeight w:val="638"/>
        </w:trPr>
        <w:tc>
          <w:tcPr>
            <w:tcW w:w="1247" w:type="dxa"/>
          </w:tcPr>
          <w:p w:rsidR="00A51532" w:rsidRPr="003877CA" w:rsidRDefault="00A51532" w:rsidP="00154326">
            <w:pPr>
              <w:spacing w:before="60"/>
              <w:rPr>
                <w:rFonts w:cs="Calibri"/>
                <w:b/>
                <w:bCs/>
                <w:sz w:val="18"/>
                <w:szCs w:val="18"/>
              </w:rPr>
            </w:pPr>
            <w:r w:rsidRPr="003877CA">
              <w:rPr>
                <w:rFonts w:cs="Calibri"/>
                <w:b/>
                <w:bCs/>
                <w:sz w:val="18"/>
                <w:szCs w:val="18"/>
              </w:rPr>
              <w:t>Function Name</w:t>
            </w:r>
          </w:p>
        </w:tc>
        <w:tc>
          <w:tcPr>
            <w:tcW w:w="3845" w:type="dxa"/>
          </w:tcPr>
          <w:p w:rsidR="00A51532" w:rsidRPr="003877CA" w:rsidRDefault="00A51532" w:rsidP="00154326">
            <w:pPr>
              <w:spacing w:before="60"/>
              <w:rPr>
                <w:rFonts w:cs="Calibri"/>
                <w:sz w:val="18"/>
                <w:szCs w:val="18"/>
              </w:rPr>
            </w:pPr>
            <w:r w:rsidRPr="00A51532">
              <w:rPr>
                <w:rFonts w:cs="Calibri"/>
                <w:sz w:val="18"/>
                <w:szCs w:val="18"/>
              </w:rPr>
              <w:t>WhlSpdCorrDiag</w:t>
            </w:r>
          </w:p>
        </w:tc>
        <w:tc>
          <w:tcPr>
            <w:tcW w:w="1062" w:type="dxa"/>
            <w:shd w:val="pct30" w:color="FFFF00" w:fill="auto"/>
          </w:tcPr>
          <w:p w:rsidR="00A51532" w:rsidRPr="003877CA" w:rsidRDefault="00A51532" w:rsidP="00154326">
            <w:pPr>
              <w:spacing w:before="60"/>
              <w:jc w:val="center"/>
              <w:rPr>
                <w:rFonts w:cs="Calibri"/>
                <w:sz w:val="18"/>
                <w:szCs w:val="18"/>
              </w:rPr>
            </w:pPr>
            <w:r w:rsidRPr="003877CA">
              <w:rPr>
                <w:rFonts w:cs="Calibri"/>
                <w:sz w:val="18"/>
                <w:szCs w:val="18"/>
              </w:rPr>
              <w:t>Type</w:t>
            </w:r>
          </w:p>
        </w:tc>
        <w:tc>
          <w:tcPr>
            <w:tcW w:w="1452" w:type="dxa"/>
            <w:gridSpan w:val="2"/>
            <w:shd w:val="pct30" w:color="FFFF00" w:fill="auto"/>
          </w:tcPr>
          <w:p w:rsidR="00A51532" w:rsidRPr="003877CA" w:rsidRDefault="00A51532" w:rsidP="00154326">
            <w:pPr>
              <w:spacing w:before="60"/>
              <w:jc w:val="center"/>
              <w:rPr>
                <w:rFonts w:cs="Calibri"/>
                <w:sz w:val="18"/>
                <w:szCs w:val="18"/>
              </w:rPr>
            </w:pPr>
            <w:r w:rsidRPr="003877CA">
              <w:rPr>
                <w:rFonts w:cs="Calibri"/>
                <w:sz w:val="18"/>
                <w:szCs w:val="18"/>
              </w:rPr>
              <w:t>Min</w:t>
            </w:r>
          </w:p>
        </w:tc>
        <w:tc>
          <w:tcPr>
            <w:tcW w:w="1322" w:type="dxa"/>
            <w:shd w:val="pct30" w:color="FFFF00" w:fill="auto"/>
          </w:tcPr>
          <w:p w:rsidR="00A51532" w:rsidRPr="003877CA" w:rsidRDefault="00A51532" w:rsidP="00154326">
            <w:pPr>
              <w:spacing w:before="60"/>
              <w:jc w:val="center"/>
              <w:rPr>
                <w:rFonts w:cs="Calibri"/>
                <w:sz w:val="18"/>
                <w:szCs w:val="18"/>
              </w:rPr>
            </w:pPr>
            <w:r w:rsidRPr="003877CA">
              <w:rPr>
                <w:rFonts w:cs="Calibri"/>
                <w:sz w:val="18"/>
                <w:szCs w:val="18"/>
              </w:rPr>
              <w:t>Max</w:t>
            </w:r>
          </w:p>
        </w:tc>
      </w:tr>
      <w:tr w:rsidR="00A51532" w:rsidRPr="00AA38E8" w:rsidTr="00154326">
        <w:tc>
          <w:tcPr>
            <w:tcW w:w="1247" w:type="dxa"/>
          </w:tcPr>
          <w:p w:rsidR="00A51532" w:rsidRPr="003877CA" w:rsidRDefault="00A51532" w:rsidP="00154326">
            <w:pPr>
              <w:spacing w:before="60"/>
              <w:rPr>
                <w:rFonts w:cs="Calibri"/>
                <w:b/>
                <w:bCs/>
                <w:sz w:val="18"/>
                <w:szCs w:val="18"/>
              </w:rPr>
            </w:pPr>
            <w:r w:rsidRPr="003877CA">
              <w:rPr>
                <w:rFonts w:cs="Calibri"/>
                <w:b/>
                <w:bCs/>
                <w:sz w:val="18"/>
                <w:szCs w:val="18"/>
              </w:rPr>
              <w:t xml:space="preserve">Arguments Passed </w:t>
            </w:r>
          </w:p>
        </w:tc>
        <w:tc>
          <w:tcPr>
            <w:tcW w:w="3845" w:type="dxa"/>
          </w:tcPr>
          <w:p w:rsidR="00A51532" w:rsidRPr="003877CA" w:rsidRDefault="00A51532" w:rsidP="00154326">
            <w:pPr>
              <w:spacing w:before="60"/>
              <w:rPr>
                <w:rFonts w:cs="Calibri"/>
                <w:sz w:val="18"/>
                <w:szCs w:val="18"/>
              </w:rPr>
            </w:pPr>
            <w:r w:rsidRPr="00A51532">
              <w:rPr>
                <w:rFonts w:cs="Calibri"/>
                <w:sz w:val="18"/>
                <w:szCs w:val="18"/>
              </w:rPr>
              <w:t>WhlRiFrq_Hz_T_f32</w:t>
            </w:r>
          </w:p>
        </w:tc>
        <w:tc>
          <w:tcPr>
            <w:tcW w:w="1062" w:type="dxa"/>
          </w:tcPr>
          <w:p w:rsidR="00A51532" w:rsidRDefault="00A51532" w:rsidP="00154326">
            <w:r>
              <w:rPr>
                <w:rFonts w:cs="Calibri"/>
                <w:sz w:val="18"/>
                <w:szCs w:val="18"/>
              </w:rPr>
              <w:t>float32</w:t>
            </w:r>
          </w:p>
        </w:tc>
        <w:tc>
          <w:tcPr>
            <w:tcW w:w="1429" w:type="dxa"/>
          </w:tcPr>
          <w:p w:rsidR="00A51532" w:rsidRPr="003877CA" w:rsidRDefault="001952F8" w:rsidP="00154326">
            <w:pPr>
              <w:spacing w:before="60"/>
              <w:rPr>
                <w:rFonts w:cs="Calibri"/>
                <w:sz w:val="18"/>
                <w:szCs w:val="18"/>
              </w:rPr>
            </w:pPr>
            <w:r>
              <w:rPr>
                <w:rFonts w:cs="Calibri"/>
                <w:sz w:val="18"/>
                <w:szCs w:val="18"/>
              </w:rPr>
              <w:t>0.01</w:t>
            </w:r>
          </w:p>
        </w:tc>
        <w:tc>
          <w:tcPr>
            <w:tcW w:w="1345" w:type="dxa"/>
            <w:gridSpan w:val="2"/>
          </w:tcPr>
          <w:p w:rsidR="00A51532" w:rsidRPr="003877CA" w:rsidRDefault="001952F8" w:rsidP="00154326">
            <w:pPr>
              <w:spacing w:before="60"/>
              <w:rPr>
                <w:rFonts w:cs="Calibri"/>
                <w:sz w:val="18"/>
                <w:szCs w:val="18"/>
              </w:rPr>
            </w:pPr>
            <w:r>
              <w:rPr>
                <w:rFonts w:cs="Calibri"/>
                <w:sz w:val="18"/>
                <w:szCs w:val="18"/>
              </w:rPr>
              <w:t>60</w:t>
            </w:r>
          </w:p>
        </w:tc>
      </w:tr>
      <w:tr w:rsidR="001952F8" w:rsidRPr="00AA38E8" w:rsidTr="00154326">
        <w:tc>
          <w:tcPr>
            <w:tcW w:w="1247" w:type="dxa"/>
          </w:tcPr>
          <w:p w:rsidR="001952F8" w:rsidRPr="003877CA" w:rsidRDefault="001952F8" w:rsidP="00154326">
            <w:pPr>
              <w:spacing w:before="60"/>
              <w:rPr>
                <w:rFonts w:cs="Calibri"/>
                <w:b/>
                <w:bCs/>
                <w:sz w:val="18"/>
                <w:szCs w:val="18"/>
              </w:rPr>
            </w:pPr>
          </w:p>
        </w:tc>
        <w:tc>
          <w:tcPr>
            <w:tcW w:w="3845" w:type="dxa"/>
          </w:tcPr>
          <w:p w:rsidR="001952F8" w:rsidRPr="00A51532" w:rsidRDefault="001952F8" w:rsidP="00154326">
            <w:pPr>
              <w:spacing w:before="60"/>
              <w:rPr>
                <w:rFonts w:cs="Calibri"/>
                <w:sz w:val="18"/>
                <w:szCs w:val="18"/>
              </w:rPr>
            </w:pPr>
            <w:r w:rsidRPr="00A51532">
              <w:rPr>
                <w:rFonts w:cs="Calibri"/>
                <w:sz w:val="18"/>
                <w:szCs w:val="18"/>
              </w:rPr>
              <w:t>WhlLeFrq_Hz_T_f32</w:t>
            </w:r>
          </w:p>
        </w:tc>
        <w:tc>
          <w:tcPr>
            <w:tcW w:w="1062" w:type="dxa"/>
          </w:tcPr>
          <w:p w:rsidR="001952F8" w:rsidRDefault="001952F8" w:rsidP="00154326">
            <w:r>
              <w:rPr>
                <w:rFonts w:cs="Calibri"/>
                <w:sz w:val="18"/>
                <w:szCs w:val="18"/>
              </w:rPr>
              <w:t>float32</w:t>
            </w:r>
          </w:p>
        </w:tc>
        <w:tc>
          <w:tcPr>
            <w:tcW w:w="1429" w:type="dxa"/>
          </w:tcPr>
          <w:p w:rsidR="001952F8" w:rsidRPr="003877CA" w:rsidRDefault="001952F8" w:rsidP="00154326">
            <w:pPr>
              <w:spacing w:before="60"/>
              <w:rPr>
                <w:rFonts w:cs="Calibri"/>
                <w:sz w:val="18"/>
                <w:szCs w:val="18"/>
              </w:rPr>
            </w:pPr>
            <w:r>
              <w:rPr>
                <w:rFonts w:cs="Calibri"/>
                <w:sz w:val="18"/>
                <w:szCs w:val="18"/>
              </w:rPr>
              <w:t>0.01</w:t>
            </w:r>
          </w:p>
        </w:tc>
        <w:tc>
          <w:tcPr>
            <w:tcW w:w="1345" w:type="dxa"/>
            <w:gridSpan w:val="2"/>
          </w:tcPr>
          <w:p w:rsidR="001952F8" w:rsidRPr="003877CA" w:rsidRDefault="001952F8" w:rsidP="00154326">
            <w:pPr>
              <w:spacing w:before="60"/>
              <w:rPr>
                <w:rFonts w:cs="Calibri"/>
                <w:sz w:val="18"/>
                <w:szCs w:val="18"/>
              </w:rPr>
            </w:pPr>
            <w:r>
              <w:rPr>
                <w:rFonts w:cs="Calibri"/>
                <w:sz w:val="18"/>
                <w:szCs w:val="18"/>
              </w:rPr>
              <w:t>60</w:t>
            </w:r>
          </w:p>
        </w:tc>
      </w:tr>
      <w:tr w:rsidR="001952F8" w:rsidRPr="00AA38E8" w:rsidTr="00154326">
        <w:tc>
          <w:tcPr>
            <w:tcW w:w="1247" w:type="dxa"/>
          </w:tcPr>
          <w:p w:rsidR="001952F8" w:rsidRPr="003877CA" w:rsidRDefault="001952F8" w:rsidP="00154326">
            <w:pPr>
              <w:spacing w:before="60"/>
              <w:rPr>
                <w:rFonts w:cs="Calibri"/>
                <w:b/>
                <w:bCs/>
                <w:sz w:val="18"/>
                <w:szCs w:val="18"/>
              </w:rPr>
            </w:pPr>
            <w:r w:rsidRPr="003877CA">
              <w:rPr>
                <w:rFonts w:cs="Calibri"/>
                <w:b/>
                <w:bCs/>
                <w:sz w:val="18"/>
                <w:szCs w:val="18"/>
              </w:rPr>
              <w:t>Return Value</w:t>
            </w:r>
          </w:p>
        </w:tc>
        <w:tc>
          <w:tcPr>
            <w:tcW w:w="3845" w:type="dxa"/>
          </w:tcPr>
          <w:p w:rsidR="001952F8" w:rsidRPr="003877CA" w:rsidRDefault="001952F8" w:rsidP="00154326">
            <w:pPr>
              <w:spacing w:before="60"/>
              <w:rPr>
                <w:rFonts w:cs="Calibri"/>
                <w:sz w:val="18"/>
                <w:szCs w:val="18"/>
              </w:rPr>
            </w:pPr>
            <w:r w:rsidRPr="006962C1">
              <w:rPr>
                <w:rFonts w:cs="Calibri"/>
                <w:sz w:val="18"/>
                <w:szCs w:val="18"/>
              </w:rPr>
              <w:t>FltStat_Cnt_T_lgc</w:t>
            </w:r>
          </w:p>
        </w:tc>
        <w:tc>
          <w:tcPr>
            <w:tcW w:w="1062" w:type="dxa"/>
          </w:tcPr>
          <w:p w:rsidR="001952F8" w:rsidRDefault="001952F8" w:rsidP="00154326">
            <w:r>
              <w:rPr>
                <w:rFonts w:cs="Calibri"/>
                <w:sz w:val="18"/>
                <w:szCs w:val="18"/>
              </w:rPr>
              <w:t>boolean</w:t>
            </w:r>
          </w:p>
        </w:tc>
        <w:tc>
          <w:tcPr>
            <w:tcW w:w="1429" w:type="dxa"/>
          </w:tcPr>
          <w:p w:rsidR="001952F8" w:rsidRPr="009D040E" w:rsidRDefault="001952F8" w:rsidP="00154326">
            <w:pPr>
              <w:spacing w:before="60"/>
              <w:rPr>
                <w:rFonts w:ascii="Arial" w:hAnsi="Arial" w:cs="Arial"/>
                <w:sz w:val="16"/>
              </w:rPr>
            </w:pPr>
            <w:r>
              <w:rPr>
                <w:rFonts w:ascii="Arial" w:hAnsi="Arial" w:cs="Arial"/>
                <w:sz w:val="16"/>
              </w:rPr>
              <w:t>FALSE</w:t>
            </w:r>
          </w:p>
        </w:tc>
        <w:tc>
          <w:tcPr>
            <w:tcW w:w="1345" w:type="dxa"/>
            <w:gridSpan w:val="2"/>
          </w:tcPr>
          <w:p w:rsidR="001952F8" w:rsidRPr="009D040E" w:rsidRDefault="001952F8" w:rsidP="00154326">
            <w:pPr>
              <w:spacing w:before="60"/>
              <w:rPr>
                <w:rFonts w:ascii="Arial" w:hAnsi="Arial" w:cs="Arial"/>
                <w:sz w:val="16"/>
              </w:rPr>
            </w:pPr>
            <w:r>
              <w:rPr>
                <w:rFonts w:ascii="Arial" w:hAnsi="Arial" w:cs="Arial"/>
                <w:sz w:val="16"/>
              </w:rPr>
              <w:t>TRUE</w:t>
            </w:r>
          </w:p>
        </w:tc>
      </w:tr>
    </w:tbl>
    <w:p w:rsidR="00A51532" w:rsidRPr="002F5138" w:rsidRDefault="00A51532" w:rsidP="00A51532">
      <w:pPr>
        <w:pStyle w:val="Heading2"/>
        <w:numPr>
          <w:ilvl w:val="3"/>
          <w:numId w:val="11"/>
        </w:numPr>
        <w:spacing w:after="60"/>
        <w:rPr>
          <w:rFonts w:ascii="Calibri" w:hAnsi="Calibri" w:cs="Calibri"/>
        </w:rPr>
      </w:pPr>
      <w:bookmarkStart w:id="121" w:name="_Toc445464855"/>
      <w:r w:rsidRPr="002F5138">
        <w:rPr>
          <w:rFonts w:ascii="Calibri" w:hAnsi="Calibri" w:cs="Calibri"/>
        </w:rPr>
        <w:t>Description</w:t>
      </w:r>
      <w:bookmarkEnd w:id="121"/>
    </w:p>
    <w:p w:rsidR="00A51532" w:rsidRDefault="00A51532" w:rsidP="00A51532">
      <w:pPr>
        <w:autoSpaceDE w:val="0"/>
        <w:autoSpaceDN w:val="0"/>
        <w:adjustRightInd w:val="0"/>
        <w:rPr>
          <w:rFonts w:cs="Calibri"/>
          <w:sz w:val="18"/>
          <w:szCs w:val="18"/>
        </w:rPr>
      </w:pPr>
      <w:r w:rsidRPr="006962C1">
        <w:rPr>
          <w:sz w:val="18"/>
          <w:szCs w:val="18"/>
          <w:lang w:bidi="ar-SA"/>
        </w:rPr>
        <w:t>"</w:t>
      </w:r>
      <w:r w:rsidRPr="00A51532">
        <w:t xml:space="preserve"> </w:t>
      </w:r>
      <w:r w:rsidRPr="00A51532">
        <w:rPr>
          <w:sz w:val="18"/>
          <w:szCs w:val="18"/>
          <w:lang w:bidi="ar-SA"/>
        </w:rPr>
        <w:t>WhlSpdCorrDiag</w:t>
      </w:r>
      <w:r w:rsidRPr="006962C1">
        <w:rPr>
          <w:sz w:val="18"/>
          <w:szCs w:val="18"/>
          <w:lang w:bidi="ar-SA"/>
        </w:rPr>
        <w:t>" block implementation</w:t>
      </w:r>
      <w:r>
        <w:rPr>
          <w:rFonts w:cs="Calibri"/>
          <w:sz w:val="18"/>
          <w:szCs w:val="18"/>
        </w:rPr>
        <w:t>.</w:t>
      </w:r>
    </w:p>
    <w:p w:rsidR="00154326" w:rsidRPr="002F5138" w:rsidRDefault="00154326" w:rsidP="00154326">
      <w:pPr>
        <w:pStyle w:val="Heading2"/>
        <w:numPr>
          <w:ilvl w:val="2"/>
          <w:numId w:val="11"/>
        </w:numPr>
        <w:tabs>
          <w:tab w:val="clear" w:pos="1017"/>
          <w:tab w:val="num" w:pos="567"/>
        </w:tabs>
        <w:spacing w:after="60"/>
        <w:ind w:left="567"/>
        <w:rPr>
          <w:rFonts w:ascii="Calibri" w:hAnsi="Calibri" w:cs="Calibri"/>
        </w:rPr>
      </w:pPr>
      <w:bookmarkStart w:id="122" w:name="_Toc445464856"/>
      <w:r w:rsidRPr="002F5138">
        <w:rPr>
          <w:rFonts w:ascii="Calibri" w:hAnsi="Calibri" w:cs="Calibri"/>
        </w:rPr>
        <w:t>Local Function #</w:t>
      </w:r>
      <w:r>
        <w:rPr>
          <w:rFonts w:ascii="Calibri" w:hAnsi="Calibri" w:cs="Calibri"/>
        </w:rPr>
        <w:t>12</w:t>
      </w:r>
      <w:bookmarkEnd w:id="12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7"/>
        <w:gridCol w:w="3845"/>
        <w:gridCol w:w="1062"/>
        <w:gridCol w:w="1429"/>
        <w:gridCol w:w="23"/>
        <w:gridCol w:w="1322"/>
      </w:tblGrid>
      <w:tr w:rsidR="00154326" w:rsidRPr="00AA38E8" w:rsidTr="00154326">
        <w:tc>
          <w:tcPr>
            <w:tcW w:w="1247" w:type="dxa"/>
          </w:tcPr>
          <w:p w:rsidR="00154326" w:rsidRPr="003877CA" w:rsidRDefault="00154326" w:rsidP="00154326">
            <w:pPr>
              <w:spacing w:before="60"/>
              <w:rPr>
                <w:rFonts w:cs="Calibri"/>
                <w:b/>
                <w:bCs/>
                <w:sz w:val="18"/>
                <w:szCs w:val="18"/>
              </w:rPr>
            </w:pPr>
            <w:r w:rsidRPr="003877CA">
              <w:rPr>
                <w:rFonts w:cs="Calibri"/>
                <w:b/>
                <w:bCs/>
                <w:sz w:val="18"/>
                <w:szCs w:val="18"/>
              </w:rPr>
              <w:t>Function Name</w:t>
            </w:r>
          </w:p>
        </w:tc>
        <w:tc>
          <w:tcPr>
            <w:tcW w:w="3845" w:type="dxa"/>
          </w:tcPr>
          <w:p w:rsidR="00154326" w:rsidRPr="003877CA" w:rsidRDefault="00154326" w:rsidP="00154326">
            <w:pPr>
              <w:spacing w:before="60"/>
              <w:rPr>
                <w:rFonts w:cs="Calibri"/>
                <w:sz w:val="18"/>
                <w:szCs w:val="18"/>
              </w:rPr>
            </w:pPr>
            <w:r w:rsidRPr="00154326">
              <w:rPr>
                <w:rFonts w:cs="Calibri"/>
                <w:sz w:val="18"/>
                <w:szCs w:val="18"/>
              </w:rPr>
              <w:t>ElpdTi</w:t>
            </w:r>
          </w:p>
        </w:tc>
        <w:tc>
          <w:tcPr>
            <w:tcW w:w="1062" w:type="dxa"/>
            <w:shd w:val="pct30" w:color="FFFF00" w:fill="auto"/>
          </w:tcPr>
          <w:p w:rsidR="00154326" w:rsidRPr="003877CA" w:rsidRDefault="00154326" w:rsidP="00154326">
            <w:pPr>
              <w:spacing w:before="60"/>
              <w:jc w:val="center"/>
              <w:rPr>
                <w:rFonts w:cs="Calibri"/>
                <w:sz w:val="18"/>
                <w:szCs w:val="18"/>
              </w:rPr>
            </w:pPr>
            <w:r w:rsidRPr="003877CA">
              <w:rPr>
                <w:rFonts w:cs="Calibri"/>
                <w:sz w:val="18"/>
                <w:szCs w:val="18"/>
              </w:rPr>
              <w:t>Type</w:t>
            </w:r>
          </w:p>
        </w:tc>
        <w:tc>
          <w:tcPr>
            <w:tcW w:w="1452" w:type="dxa"/>
            <w:gridSpan w:val="2"/>
            <w:shd w:val="pct30" w:color="FFFF00" w:fill="auto"/>
          </w:tcPr>
          <w:p w:rsidR="00154326" w:rsidRPr="003877CA" w:rsidRDefault="00154326" w:rsidP="00154326">
            <w:pPr>
              <w:spacing w:before="60"/>
              <w:jc w:val="center"/>
              <w:rPr>
                <w:rFonts w:cs="Calibri"/>
                <w:sz w:val="18"/>
                <w:szCs w:val="18"/>
              </w:rPr>
            </w:pPr>
            <w:r w:rsidRPr="003877CA">
              <w:rPr>
                <w:rFonts w:cs="Calibri"/>
                <w:sz w:val="18"/>
                <w:szCs w:val="18"/>
              </w:rPr>
              <w:t>Min</w:t>
            </w:r>
          </w:p>
        </w:tc>
        <w:tc>
          <w:tcPr>
            <w:tcW w:w="1322" w:type="dxa"/>
            <w:shd w:val="pct30" w:color="FFFF00" w:fill="auto"/>
          </w:tcPr>
          <w:p w:rsidR="00154326" w:rsidRPr="003877CA" w:rsidRDefault="00154326" w:rsidP="00154326">
            <w:pPr>
              <w:spacing w:before="60"/>
              <w:jc w:val="center"/>
              <w:rPr>
                <w:rFonts w:cs="Calibri"/>
                <w:sz w:val="18"/>
                <w:szCs w:val="18"/>
              </w:rPr>
            </w:pPr>
            <w:r w:rsidRPr="003877CA">
              <w:rPr>
                <w:rFonts w:cs="Calibri"/>
                <w:sz w:val="18"/>
                <w:szCs w:val="18"/>
              </w:rPr>
              <w:t>Max</w:t>
            </w:r>
          </w:p>
        </w:tc>
      </w:tr>
      <w:tr w:rsidR="00154326" w:rsidRPr="00AA38E8" w:rsidTr="00154326">
        <w:tc>
          <w:tcPr>
            <w:tcW w:w="1247" w:type="dxa"/>
          </w:tcPr>
          <w:p w:rsidR="00154326" w:rsidRPr="003877CA" w:rsidRDefault="00154326" w:rsidP="00154326">
            <w:pPr>
              <w:spacing w:before="60"/>
              <w:rPr>
                <w:rFonts w:cs="Calibri"/>
                <w:b/>
                <w:bCs/>
                <w:sz w:val="18"/>
                <w:szCs w:val="18"/>
              </w:rPr>
            </w:pPr>
            <w:r w:rsidRPr="003877CA">
              <w:rPr>
                <w:rFonts w:cs="Calibri"/>
                <w:b/>
                <w:bCs/>
                <w:sz w:val="18"/>
                <w:szCs w:val="18"/>
              </w:rPr>
              <w:t xml:space="preserve">Arguments Passed </w:t>
            </w:r>
          </w:p>
        </w:tc>
        <w:tc>
          <w:tcPr>
            <w:tcW w:w="3845" w:type="dxa"/>
          </w:tcPr>
          <w:p w:rsidR="00154326" w:rsidRPr="003877CA" w:rsidRDefault="00154326" w:rsidP="00154326">
            <w:pPr>
              <w:spacing w:before="60"/>
              <w:rPr>
                <w:rFonts w:cs="Calibri"/>
                <w:sz w:val="18"/>
                <w:szCs w:val="18"/>
              </w:rPr>
            </w:pPr>
            <w:r w:rsidRPr="00154326">
              <w:rPr>
                <w:rFonts w:cs="Calibri"/>
                <w:sz w:val="18"/>
                <w:szCs w:val="18"/>
              </w:rPr>
              <w:t>FltStsTrue_Cnt_T_lgc</w:t>
            </w:r>
          </w:p>
        </w:tc>
        <w:tc>
          <w:tcPr>
            <w:tcW w:w="1062" w:type="dxa"/>
          </w:tcPr>
          <w:p w:rsidR="00154326" w:rsidRDefault="00154326" w:rsidP="00154326">
            <w:r>
              <w:rPr>
                <w:rFonts w:cs="Calibri"/>
                <w:sz w:val="18"/>
                <w:szCs w:val="18"/>
              </w:rPr>
              <w:t>boolean</w:t>
            </w:r>
          </w:p>
        </w:tc>
        <w:tc>
          <w:tcPr>
            <w:tcW w:w="1429" w:type="dxa"/>
          </w:tcPr>
          <w:p w:rsidR="00154326" w:rsidRPr="009D040E" w:rsidRDefault="00154326" w:rsidP="00154326">
            <w:pPr>
              <w:spacing w:before="60"/>
              <w:rPr>
                <w:rFonts w:ascii="Arial" w:hAnsi="Arial" w:cs="Arial"/>
                <w:sz w:val="16"/>
              </w:rPr>
            </w:pPr>
            <w:r>
              <w:rPr>
                <w:rFonts w:ascii="Arial" w:hAnsi="Arial" w:cs="Arial"/>
                <w:sz w:val="16"/>
              </w:rPr>
              <w:t>FALSE</w:t>
            </w:r>
          </w:p>
        </w:tc>
        <w:tc>
          <w:tcPr>
            <w:tcW w:w="1345" w:type="dxa"/>
            <w:gridSpan w:val="2"/>
          </w:tcPr>
          <w:p w:rsidR="00154326" w:rsidRPr="009D040E" w:rsidRDefault="00154326" w:rsidP="00154326">
            <w:pPr>
              <w:spacing w:before="60"/>
              <w:rPr>
                <w:rFonts w:ascii="Arial" w:hAnsi="Arial" w:cs="Arial"/>
                <w:sz w:val="16"/>
              </w:rPr>
            </w:pPr>
            <w:r>
              <w:rPr>
                <w:rFonts w:ascii="Arial" w:hAnsi="Arial" w:cs="Arial"/>
                <w:sz w:val="16"/>
              </w:rPr>
              <w:t>TRUE</w:t>
            </w:r>
          </w:p>
        </w:tc>
      </w:tr>
      <w:tr w:rsidR="00154326" w:rsidRPr="00AA38E8" w:rsidTr="00154326">
        <w:tc>
          <w:tcPr>
            <w:tcW w:w="1247" w:type="dxa"/>
          </w:tcPr>
          <w:p w:rsidR="00154326" w:rsidRPr="003877CA" w:rsidRDefault="00154326" w:rsidP="00154326">
            <w:pPr>
              <w:spacing w:before="60"/>
              <w:rPr>
                <w:rFonts w:cs="Calibri"/>
                <w:b/>
                <w:bCs/>
                <w:sz w:val="18"/>
                <w:szCs w:val="18"/>
              </w:rPr>
            </w:pPr>
          </w:p>
        </w:tc>
        <w:tc>
          <w:tcPr>
            <w:tcW w:w="3845" w:type="dxa"/>
          </w:tcPr>
          <w:p w:rsidR="00154326" w:rsidRPr="00886D7D" w:rsidRDefault="00154326" w:rsidP="00154326">
            <w:pPr>
              <w:spacing w:before="60"/>
              <w:rPr>
                <w:rFonts w:cs="Calibri"/>
                <w:sz w:val="18"/>
                <w:szCs w:val="18"/>
              </w:rPr>
            </w:pPr>
            <w:r w:rsidRPr="00154326">
              <w:rPr>
                <w:rFonts w:cs="Calibri"/>
                <w:sz w:val="18"/>
                <w:szCs w:val="18"/>
              </w:rPr>
              <w:t>PrevFltStsTrue_Cnt_T_lgc</w:t>
            </w:r>
          </w:p>
        </w:tc>
        <w:tc>
          <w:tcPr>
            <w:tcW w:w="1062" w:type="dxa"/>
          </w:tcPr>
          <w:p w:rsidR="00154326" w:rsidRDefault="00154326" w:rsidP="00154326">
            <w:r>
              <w:rPr>
                <w:rFonts w:cs="Calibri"/>
                <w:sz w:val="18"/>
                <w:szCs w:val="18"/>
              </w:rPr>
              <w:t>boolean</w:t>
            </w:r>
          </w:p>
        </w:tc>
        <w:tc>
          <w:tcPr>
            <w:tcW w:w="1429" w:type="dxa"/>
          </w:tcPr>
          <w:p w:rsidR="00154326" w:rsidRPr="009D040E" w:rsidRDefault="00154326" w:rsidP="00154326">
            <w:pPr>
              <w:spacing w:before="60"/>
              <w:rPr>
                <w:rFonts w:ascii="Arial" w:hAnsi="Arial" w:cs="Arial"/>
                <w:sz w:val="16"/>
              </w:rPr>
            </w:pPr>
            <w:r>
              <w:rPr>
                <w:rFonts w:ascii="Arial" w:hAnsi="Arial" w:cs="Arial"/>
                <w:sz w:val="16"/>
              </w:rPr>
              <w:t>FALSE</w:t>
            </w:r>
          </w:p>
        </w:tc>
        <w:tc>
          <w:tcPr>
            <w:tcW w:w="1345" w:type="dxa"/>
            <w:gridSpan w:val="2"/>
          </w:tcPr>
          <w:p w:rsidR="00154326" w:rsidRPr="009D040E" w:rsidRDefault="00154326" w:rsidP="00154326">
            <w:pPr>
              <w:spacing w:before="60"/>
              <w:rPr>
                <w:rFonts w:ascii="Arial" w:hAnsi="Arial" w:cs="Arial"/>
                <w:sz w:val="16"/>
              </w:rPr>
            </w:pPr>
            <w:r>
              <w:rPr>
                <w:rFonts w:ascii="Arial" w:hAnsi="Arial" w:cs="Arial"/>
                <w:sz w:val="16"/>
              </w:rPr>
              <w:t>TRUE</w:t>
            </w:r>
          </w:p>
        </w:tc>
      </w:tr>
      <w:tr w:rsidR="00154326" w:rsidRPr="00AA38E8" w:rsidTr="00154326">
        <w:tc>
          <w:tcPr>
            <w:tcW w:w="1247" w:type="dxa"/>
          </w:tcPr>
          <w:p w:rsidR="00154326" w:rsidRPr="003877CA" w:rsidRDefault="00154326" w:rsidP="00154326">
            <w:pPr>
              <w:spacing w:before="60"/>
              <w:rPr>
                <w:rFonts w:cs="Calibri"/>
                <w:b/>
                <w:bCs/>
                <w:sz w:val="18"/>
                <w:szCs w:val="18"/>
              </w:rPr>
            </w:pPr>
          </w:p>
        </w:tc>
        <w:tc>
          <w:tcPr>
            <w:tcW w:w="3845" w:type="dxa"/>
          </w:tcPr>
          <w:p w:rsidR="00154326" w:rsidRPr="00341733" w:rsidRDefault="00154326" w:rsidP="00154326">
            <w:pPr>
              <w:spacing w:before="60"/>
              <w:rPr>
                <w:rFonts w:cs="Calibri"/>
                <w:sz w:val="18"/>
                <w:szCs w:val="18"/>
              </w:rPr>
            </w:pPr>
            <w:r w:rsidRPr="00154326">
              <w:rPr>
                <w:rFonts w:cs="Calibri"/>
                <w:sz w:val="18"/>
                <w:szCs w:val="18"/>
              </w:rPr>
              <w:t>RefTi_Sec_T_u32</w:t>
            </w:r>
          </w:p>
        </w:tc>
        <w:tc>
          <w:tcPr>
            <w:tcW w:w="1062" w:type="dxa"/>
          </w:tcPr>
          <w:p w:rsidR="00154326" w:rsidRDefault="00154326" w:rsidP="00154326">
            <w:r>
              <w:rPr>
                <w:rFonts w:cs="Calibri"/>
                <w:sz w:val="18"/>
                <w:szCs w:val="18"/>
              </w:rPr>
              <w:t>uint</w:t>
            </w:r>
            <w:r w:rsidRPr="00EB42CF">
              <w:rPr>
                <w:rFonts w:cs="Calibri"/>
                <w:sz w:val="18"/>
                <w:szCs w:val="18"/>
              </w:rPr>
              <w:t>32</w:t>
            </w:r>
          </w:p>
        </w:tc>
        <w:tc>
          <w:tcPr>
            <w:tcW w:w="1429" w:type="dxa"/>
          </w:tcPr>
          <w:p w:rsidR="00154326" w:rsidRDefault="00154326" w:rsidP="00154326">
            <w:pPr>
              <w:spacing w:before="60"/>
              <w:rPr>
                <w:rFonts w:cs="Calibri"/>
                <w:sz w:val="18"/>
                <w:szCs w:val="18"/>
              </w:rPr>
            </w:pPr>
            <w:r>
              <w:rPr>
                <w:rFonts w:cs="Calibri"/>
                <w:sz w:val="18"/>
                <w:szCs w:val="18"/>
              </w:rPr>
              <w:t>Full range</w:t>
            </w:r>
          </w:p>
        </w:tc>
        <w:tc>
          <w:tcPr>
            <w:tcW w:w="1345" w:type="dxa"/>
            <w:gridSpan w:val="2"/>
          </w:tcPr>
          <w:p w:rsidR="00154326" w:rsidRDefault="00154326" w:rsidP="00154326">
            <w:pPr>
              <w:spacing w:before="60"/>
              <w:rPr>
                <w:rFonts w:cs="Calibri"/>
                <w:sz w:val="18"/>
                <w:szCs w:val="18"/>
              </w:rPr>
            </w:pPr>
            <w:r>
              <w:rPr>
                <w:rFonts w:cs="Calibri"/>
                <w:sz w:val="18"/>
                <w:szCs w:val="18"/>
              </w:rPr>
              <w:t>Full range</w:t>
            </w:r>
          </w:p>
        </w:tc>
      </w:tr>
      <w:tr w:rsidR="00154326" w:rsidRPr="00AA38E8" w:rsidTr="00154326">
        <w:tc>
          <w:tcPr>
            <w:tcW w:w="1247" w:type="dxa"/>
          </w:tcPr>
          <w:p w:rsidR="00154326" w:rsidRPr="003877CA" w:rsidRDefault="00154326" w:rsidP="00154326">
            <w:pPr>
              <w:spacing w:before="60"/>
              <w:rPr>
                <w:rFonts w:cs="Calibri"/>
                <w:b/>
                <w:bCs/>
                <w:sz w:val="18"/>
                <w:szCs w:val="18"/>
              </w:rPr>
            </w:pPr>
            <w:r w:rsidRPr="003877CA">
              <w:rPr>
                <w:rFonts w:cs="Calibri"/>
                <w:b/>
                <w:bCs/>
                <w:sz w:val="18"/>
                <w:szCs w:val="18"/>
              </w:rPr>
              <w:t>Return Value</w:t>
            </w:r>
          </w:p>
        </w:tc>
        <w:tc>
          <w:tcPr>
            <w:tcW w:w="3845" w:type="dxa"/>
          </w:tcPr>
          <w:p w:rsidR="00154326" w:rsidRPr="003877CA" w:rsidRDefault="00154326" w:rsidP="00154326">
            <w:pPr>
              <w:spacing w:before="60"/>
              <w:rPr>
                <w:rFonts w:cs="Calibri"/>
                <w:sz w:val="18"/>
                <w:szCs w:val="18"/>
              </w:rPr>
            </w:pPr>
            <w:r w:rsidRPr="00154326">
              <w:rPr>
                <w:rFonts w:cs="Calibri"/>
                <w:sz w:val="18"/>
                <w:szCs w:val="18"/>
              </w:rPr>
              <w:t>ElpdTi_MilliSec_T_f32</w:t>
            </w:r>
          </w:p>
        </w:tc>
        <w:tc>
          <w:tcPr>
            <w:tcW w:w="1062" w:type="dxa"/>
          </w:tcPr>
          <w:p w:rsidR="00154326" w:rsidRDefault="00154326" w:rsidP="00154326">
            <w:r>
              <w:t>float32</w:t>
            </w:r>
          </w:p>
        </w:tc>
        <w:tc>
          <w:tcPr>
            <w:tcW w:w="1429" w:type="dxa"/>
          </w:tcPr>
          <w:p w:rsidR="00154326" w:rsidRDefault="00154326" w:rsidP="00154326">
            <w:pPr>
              <w:spacing w:before="60"/>
              <w:rPr>
                <w:rFonts w:cs="Calibri"/>
                <w:sz w:val="18"/>
                <w:szCs w:val="18"/>
              </w:rPr>
            </w:pPr>
            <w:r>
              <w:rPr>
                <w:rFonts w:cs="Calibri"/>
                <w:sz w:val="18"/>
                <w:szCs w:val="18"/>
              </w:rPr>
              <w:t>Full range</w:t>
            </w:r>
          </w:p>
        </w:tc>
        <w:tc>
          <w:tcPr>
            <w:tcW w:w="1345" w:type="dxa"/>
            <w:gridSpan w:val="2"/>
          </w:tcPr>
          <w:p w:rsidR="00154326" w:rsidRDefault="00154326" w:rsidP="00154326">
            <w:pPr>
              <w:spacing w:before="60"/>
              <w:rPr>
                <w:rFonts w:cs="Calibri"/>
                <w:sz w:val="18"/>
                <w:szCs w:val="18"/>
              </w:rPr>
            </w:pPr>
            <w:r>
              <w:rPr>
                <w:rFonts w:cs="Calibri"/>
                <w:sz w:val="18"/>
                <w:szCs w:val="18"/>
              </w:rPr>
              <w:t>Full range</w:t>
            </w:r>
          </w:p>
        </w:tc>
      </w:tr>
    </w:tbl>
    <w:p w:rsidR="00154326" w:rsidRPr="002F5138" w:rsidRDefault="00154326" w:rsidP="00154326">
      <w:pPr>
        <w:pStyle w:val="Heading2"/>
        <w:numPr>
          <w:ilvl w:val="3"/>
          <w:numId w:val="11"/>
        </w:numPr>
        <w:spacing w:after="60"/>
        <w:rPr>
          <w:rFonts w:ascii="Calibri" w:hAnsi="Calibri" w:cs="Calibri"/>
        </w:rPr>
      </w:pPr>
      <w:bookmarkStart w:id="123" w:name="_Toc445464857"/>
      <w:r w:rsidRPr="002F5138">
        <w:rPr>
          <w:rFonts w:ascii="Calibri" w:hAnsi="Calibri" w:cs="Calibri"/>
        </w:rPr>
        <w:t>Description</w:t>
      </w:r>
      <w:bookmarkEnd w:id="123"/>
    </w:p>
    <w:p w:rsidR="00154326" w:rsidRDefault="00154326" w:rsidP="00154326">
      <w:pPr>
        <w:autoSpaceDE w:val="0"/>
        <w:autoSpaceDN w:val="0"/>
        <w:adjustRightInd w:val="0"/>
        <w:rPr>
          <w:sz w:val="18"/>
          <w:szCs w:val="18"/>
          <w:lang w:bidi="ar-SA"/>
        </w:rPr>
      </w:pPr>
      <w:r w:rsidRPr="00154326">
        <w:rPr>
          <w:sz w:val="18"/>
          <w:szCs w:val="18"/>
          <w:lang w:bidi="ar-SA"/>
        </w:rPr>
        <w:t>"Elapsed Timer" block implementation.</w:t>
      </w:r>
      <w:r w:rsidRPr="0056536F">
        <w:rPr>
          <w:sz w:val="18"/>
          <w:szCs w:val="18"/>
          <w:lang w:bidi="ar-SA"/>
        </w:rPr>
        <w:t xml:space="preserve"> </w:t>
      </w:r>
    </w:p>
    <w:p w:rsidR="00154326" w:rsidRPr="00154326" w:rsidRDefault="00154326" w:rsidP="00154326">
      <w:pPr>
        <w:autoSpaceDE w:val="0"/>
        <w:autoSpaceDN w:val="0"/>
        <w:adjustRightInd w:val="0"/>
        <w:rPr>
          <w:rFonts w:cs="Calibri"/>
          <w:sz w:val="18"/>
          <w:szCs w:val="18"/>
        </w:rPr>
      </w:pPr>
      <w:r w:rsidRPr="00154326">
        <w:rPr>
          <w:rFonts w:cs="Calibri"/>
          <w:sz w:val="18"/>
          <w:szCs w:val="18"/>
        </w:rPr>
        <w:t>FltStsTrue_Cnt_T_lgc - Fault condition current status</w:t>
      </w:r>
    </w:p>
    <w:p w:rsidR="00154326" w:rsidRPr="00154326" w:rsidRDefault="00154326" w:rsidP="00154326">
      <w:pPr>
        <w:autoSpaceDE w:val="0"/>
        <w:autoSpaceDN w:val="0"/>
        <w:adjustRightInd w:val="0"/>
        <w:rPr>
          <w:rFonts w:cs="Calibri"/>
          <w:sz w:val="18"/>
          <w:szCs w:val="18"/>
        </w:rPr>
      </w:pPr>
      <w:r w:rsidRPr="00154326">
        <w:rPr>
          <w:rFonts w:cs="Calibri"/>
          <w:sz w:val="18"/>
          <w:szCs w:val="18"/>
        </w:rPr>
        <w:t xml:space="preserve">PrevFltStsTrue_Cnt_T_lgc - Fault condition previous status (PIM) </w:t>
      </w:r>
    </w:p>
    <w:p w:rsidR="00154326" w:rsidRDefault="00154326" w:rsidP="00154326">
      <w:pPr>
        <w:autoSpaceDE w:val="0"/>
        <w:autoSpaceDN w:val="0"/>
        <w:adjustRightInd w:val="0"/>
        <w:rPr>
          <w:rFonts w:cs="Calibri"/>
          <w:sz w:val="18"/>
          <w:szCs w:val="18"/>
        </w:rPr>
      </w:pPr>
      <w:r w:rsidRPr="00154326">
        <w:rPr>
          <w:rFonts w:cs="Calibri"/>
          <w:sz w:val="18"/>
          <w:szCs w:val="18"/>
        </w:rPr>
        <w:t>RefTi_Sec_T_u32 - Reference Timer (PIM)</w:t>
      </w:r>
    </w:p>
    <w:p w:rsidR="00FD33F9" w:rsidRPr="002F5138" w:rsidRDefault="00FD33F9" w:rsidP="00FD33F9">
      <w:pPr>
        <w:pStyle w:val="Heading2"/>
        <w:numPr>
          <w:ilvl w:val="2"/>
          <w:numId w:val="11"/>
        </w:numPr>
        <w:tabs>
          <w:tab w:val="clear" w:pos="1017"/>
          <w:tab w:val="num" w:pos="567"/>
        </w:tabs>
        <w:spacing w:after="60"/>
        <w:ind w:left="567"/>
        <w:rPr>
          <w:rFonts w:ascii="Calibri" w:hAnsi="Calibri" w:cs="Calibri"/>
        </w:rPr>
      </w:pPr>
      <w:bookmarkStart w:id="124" w:name="_Toc445464858"/>
      <w:r w:rsidRPr="002F5138">
        <w:rPr>
          <w:rFonts w:ascii="Calibri" w:hAnsi="Calibri" w:cs="Calibri"/>
        </w:rPr>
        <w:t>Local Function #</w:t>
      </w:r>
      <w:r>
        <w:rPr>
          <w:rFonts w:ascii="Calibri" w:hAnsi="Calibri" w:cs="Calibri"/>
        </w:rPr>
        <w:t>13</w:t>
      </w:r>
      <w:bookmarkEnd w:id="12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4"/>
        <w:gridCol w:w="3344"/>
        <w:gridCol w:w="1855"/>
        <w:gridCol w:w="1299"/>
        <w:gridCol w:w="21"/>
        <w:gridCol w:w="1215"/>
      </w:tblGrid>
      <w:tr w:rsidR="00FD33F9" w:rsidRPr="00AA38E8" w:rsidTr="0036235C">
        <w:tc>
          <w:tcPr>
            <w:tcW w:w="1247" w:type="dxa"/>
          </w:tcPr>
          <w:p w:rsidR="00FD33F9" w:rsidRPr="003877CA" w:rsidRDefault="00FD33F9" w:rsidP="0036235C">
            <w:pPr>
              <w:spacing w:before="60"/>
              <w:rPr>
                <w:rFonts w:cs="Calibri"/>
                <w:b/>
                <w:bCs/>
                <w:sz w:val="18"/>
                <w:szCs w:val="18"/>
              </w:rPr>
            </w:pPr>
            <w:r w:rsidRPr="003877CA">
              <w:rPr>
                <w:rFonts w:cs="Calibri"/>
                <w:b/>
                <w:bCs/>
                <w:sz w:val="18"/>
                <w:szCs w:val="18"/>
              </w:rPr>
              <w:t>Function Name</w:t>
            </w:r>
          </w:p>
        </w:tc>
        <w:tc>
          <w:tcPr>
            <w:tcW w:w="3845" w:type="dxa"/>
          </w:tcPr>
          <w:p w:rsidR="00FD33F9" w:rsidRPr="003877CA" w:rsidRDefault="00FD33F9" w:rsidP="0036235C">
            <w:pPr>
              <w:spacing w:before="60"/>
              <w:rPr>
                <w:rFonts w:cs="Calibri"/>
                <w:sz w:val="18"/>
                <w:szCs w:val="18"/>
              </w:rPr>
            </w:pPr>
            <w:r w:rsidRPr="00FD33F9">
              <w:rPr>
                <w:rFonts w:cs="Calibri"/>
                <w:sz w:val="18"/>
                <w:szCs w:val="18"/>
              </w:rPr>
              <w:t>FltRcvry</w:t>
            </w:r>
          </w:p>
        </w:tc>
        <w:tc>
          <w:tcPr>
            <w:tcW w:w="1062" w:type="dxa"/>
            <w:shd w:val="pct30" w:color="FFFF00" w:fill="auto"/>
          </w:tcPr>
          <w:p w:rsidR="00FD33F9" w:rsidRPr="003877CA" w:rsidRDefault="00FD33F9" w:rsidP="0036235C">
            <w:pPr>
              <w:spacing w:before="60"/>
              <w:jc w:val="center"/>
              <w:rPr>
                <w:rFonts w:cs="Calibri"/>
                <w:sz w:val="18"/>
                <w:szCs w:val="18"/>
              </w:rPr>
            </w:pPr>
            <w:r w:rsidRPr="003877CA">
              <w:rPr>
                <w:rFonts w:cs="Calibri"/>
                <w:sz w:val="18"/>
                <w:szCs w:val="18"/>
              </w:rPr>
              <w:t>Type</w:t>
            </w:r>
          </w:p>
        </w:tc>
        <w:tc>
          <w:tcPr>
            <w:tcW w:w="1452" w:type="dxa"/>
            <w:gridSpan w:val="2"/>
            <w:shd w:val="pct30" w:color="FFFF00" w:fill="auto"/>
          </w:tcPr>
          <w:p w:rsidR="00FD33F9" w:rsidRPr="003877CA" w:rsidRDefault="00FD33F9" w:rsidP="0036235C">
            <w:pPr>
              <w:spacing w:before="60"/>
              <w:jc w:val="center"/>
              <w:rPr>
                <w:rFonts w:cs="Calibri"/>
                <w:sz w:val="18"/>
                <w:szCs w:val="18"/>
              </w:rPr>
            </w:pPr>
            <w:r w:rsidRPr="003877CA">
              <w:rPr>
                <w:rFonts w:cs="Calibri"/>
                <w:sz w:val="18"/>
                <w:szCs w:val="18"/>
              </w:rPr>
              <w:t>Min</w:t>
            </w:r>
          </w:p>
        </w:tc>
        <w:tc>
          <w:tcPr>
            <w:tcW w:w="1322" w:type="dxa"/>
            <w:shd w:val="pct30" w:color="FFFF00" w:fill="auto"/>
          </w:tcPr>
          <w:p w:rsidR="00FD33F9" w:rsidRPr="003877CA" w:rsidRDefault="00FD33F9" w:rsidP="0036235C">
            <w:pPr>
              <w:spacing w:before="60"/>
              <w:jc w:val="center"/>
              <w:rPr>
                <w:rFonts w:cs="Calibri"/>
                <w:sz w:val="18"/>
                <w:szCs w:val="18"/>
              </w:rPr>
            </w:pPr>
            <w:r w:rsidRPr="003877CA">
              <w:rPr>
                <w:rFonts w:cs="Calibri"/>
                <w:sz w:val="18"/>
                <w:szCs w:val="18"/>
              </w:rPr>
              <w:t>Max</w:t>
            </w:r>
          </w:p>
        </w:tc>
      </w:tr>
      <w:tr w:rsidR="00FD33F9" w:rsidRPr="00AA38E8" w:rsidTr="0036235C">
        <w:tc>
          <w:tcPr>
            <w:tcW w:w="1247" w:type="dxa"/>
          </w:tcPr>
          <w:p w:rsidR="00FD33F9" w:rsidRPr="003877CA" w:rsidRDefault="00FD33F9" w:rsidP="0036235C">
            <w:pPr>
              <w:spacing w:before="60"/>
              <w:rPr>
                <w:rFonts w:cs="Calibri"/>
                <w:b/>
                <w:bCs/>
                <w:sz w:val="18"/>
                <w:szCs w:val="18"/>
              </w:rPr>
            </w:pPr>
            <w:r w:rsidRPr="003877CA">
              <w:rPr>
                <w:rFonts w:cs="Calibri"/>
                <w:b/>
                <w:bCs/>
                <w:sz w:val="18"/>
                <w:szCs w:val="18"/>
              </w:rPr>
              <w:t xml:space="preserve">Arguments Passed </w:t>
            </w:r>
          </w:p>
        </w:tc>
        <w:tc>
          <w:tcPr>
            <w:tcW w:w="3845" w:type="dxa"/>
          </w:tcPr>
          <w:p w:rsidR="00FD33F9" w:rsidRPr="003877CA" w:rsidRDefault="00FD33F9" w:rsidP="0036235C">
            <w:pPr>
              <w:spacing w:before="60"/>
              <w:rPr>
                <w:rFonts w:cs="Calibri"/>
                <w:sz w:val="18"/>
                <w:szCs w:val="18"/>
              </w:rPr>
            </w:pPr>
            <w:r w:rsidRPr="00FD33F9">
              <w:rPr>
                <w:rFonts w:cs="Calibri"/>
                <w:sz w:val="18"/>
                <w:szCs w:val="18"/>
              </w:rPr>
              <w:t>ElpdTi_Sec_T_f32</w:t>
            </w:r>
          </w:p>
        </w:tc>
        <w:tc>
          <w:tcPr>
            <w:tcW w:w="1062" w:type="dxa"/>
          </w:tcPr>
          <w:p w:rsidR="00FD33F9" w:rsidRDefault="00FD33F9" w:rsidP="0036235C">
            <w:r>
              <w:t>float32</w:t>
            </w:r>
          </w:p>
        </w:tc>
        <w:tc>
          <w:tcPr>
            <w:tcW w:w="1429" w:type="dxa"/>
          </w:tcPr>
          <w:p w:rsidR="00FD33F9" w:rsidRDefault="00FD33F9" w:rsidP="0036235C">
            <w:pPr>
              <w:spacing w:before="60"/>
              <w:rPr>
                <w:rFonts w:cs="Calibri"/>
                <w:sz w:val="18"/>
                <w:szCs w:val="18"/>
              </w:rPr>
            </w:pPr>
            <w:r>
              <w:rPr>
                <w:rFonts w:cs="Calibri"/>
                <w:sz w:val="18"/>
                <w:szCs w:val="18"/>
              </w:rPr>
              <w:t>Full range</w:t>
            </w:r>
          </w:p>
        </w:tc>
        <w:tc>
          <w:tcPr>
            <w:tcW w:w="1345" w:type="dxa"/>
            <w:gridSpan w:val="2"/>
          </w:tcPr>
          <w:p w:rsidR="00FD33F9" w:rsidRDefault="00FD33F9" w:rsidP="0036235C">
            <w:pPr>
              <w:spacing w:before="60"/>
              <w:rPr>
                <w:rFonts w:cs="Calibri"/>
                <w:sz w:val="18"/>
                <w:szCs w:val="18"/>
              </w:rPr>
            </w:pPr>
            <w:r>
              <w:rPr>
                <w:rFonts w:cs="Calibri"/>
                <w:sz w:val="18"/>
                <w:szCs w:val="18"/>
              </w:rPr>
              <w:t>Full range</w:t>
            </w:r>
          </w:p>
        </w:tc>
      </w:tr>
      <w:tr w:rsidR="00FD33F9" w:rsidRPr="00AA38E8" w:rsidTr="0036235C">
        <w:tc>
          <w:tcPr>
            <w:tcW w:w="1247" w:type="dxa"/>
          </w:tcPr>
          <w:p w:rsidR="00FD33F9" w:rsidRPr="003877CA" w:rsidRDefault="00FD33F9" w:rsidP="0036235C">
            <w:pPr>
              <w:spacing w:before="60"/>
              <w:rPr>
                <w:rFonts w:cs="Calibri"/>
                <w:b/>
                <w:bCs/>
                <w:sz w:val="18"/>
                <w:szCs w:val="18"/>
              </w:rPr>
            </w:pPr>
          </w:p>
        </w:tc>
        <w:tc>
          <w:tcPr>
            <w:tcW w:w="3845" w:type="dxa"/>
          </w:tcPr>
          <w:p w:rsidR="00FD33F9" w:rsidRPr="00886D7D" w:rsidRDefault="00FD33F9" w:rsidP="0036235C">
            <w:pPr>
              <w:spacing w:before="60"/>
              <w:rPr>
                <w:rFonts w:cs="Calibri"/>
                <w:sz w:val="18"/>
                <w:szCs w:val="18"/>
              </w:rPr>
            </w:pPr>
            <w:r w:rsidRPr="00FD33F9">
              <w:rPr>
                <w:rFonts w:cs="Calibri"/>
                <w:sz w:val="18"/>
                <w:szCs w:val="18"/>
              </w:rPr>
              <w:t>FltRecDly_Mins_T_f32</w:t>
            </w:r>
          </w:p>
        </w:tc>
        <w:tc>
          <w:tcPr>
            <w:tcW w:w="1062" w:type="dxa"/>
          </w:tcPr>
          <w:p w:rsidR="00FD33F9" w:rsidRDefault="00FD33F9" w:rsidP="0036235C">
            <w:r>
              <w:t>float32</w:t>
            </w:r>
          </w:p>
        </w:tc>
        <w:tc>
          <w:tcPr>
            <w:tcW w:w="1429" w:type="dxa"/>
          </w:tcPr>
          <w:p w:rsidR="00FD33F9" w:rsidRPr="009D040E" w:rsidRDefault="00FD33F9" w:rsidP="0036235C">
            <w:pPr>
              <w:spacing w:before="60"/>
              <w:rPr>
                <w:rFonts w:ascii="Arial" w:hAnsi="Arial" w:cs="Arial"/>
                <w:sz w:val="16"/>
              </w:rPr>
            </w:pPr>
            <w:r>
              <w:rPr>
                <w:rFonts w:ascii="Arial" w:hAnsi="Arial" w:cs="Arial"/>
                <w:sz w:val="16"/>
              </w:rPr>
              <w:t>0</w:t>
            </w:r>
          </w:p>
        </w:tc>
        <w:tc>
          <w:tcPr>
            <w:tcW w:w="1345" w:type="dxa"/>
            <w:gridSpan w:val="2"/>
          </w:tcPr>
          <w:p w:rsidR="00FD33F9" w:rsidRPr="009D040E" w:rsidRDefault="00FD33F9" w:rsidP="0036235C">
            <w:pPr>
              <w:spacing w:before="60"/>
              <w:rPr>
                <w:rFonts w:ascii="Arial" w:hAnsi="Arial" w:cs="Arial"/>
                <w:sz w:val="16"/>
              </w:rPr>
            </w:pPr>
            <w:r>
              <w:rPr>
                <w:rFonts w:ascii="Arial" w:hAnsi="Arial" w:cs="Arial"/>
                <w:sz w:val="16"/>
              </w:rPr>
              <w:t>255</w:t>
            </w:r>
          </w:p>
        </w:tc>
      </w:tr>
      <w:tr w:rsidR="00FD33F9" w:rsidRPr="00AA38E8" w:rsidTr="0036235C">
        <w:tc>
          <w:tcPr>
            <w:tcW w:w="1247" w:type="dxa"/>
          </w:tcPr>
          <w:p w:rsidR="00FD33F9" w:rsidRPr="003877CA" w:rsidRDefault="00FD33F9" w:rsidP="0036235C">
            <w:pPr>
              <w:spacing w:before="60"/>
              <w:rPr>
                <w:rFonts w:cs="Calibri"/>
                <w:b/>
                <w:bCs/>
                <w:sz w:val="18"/>
                <w:szCs w:val="18"/>
              </w:rPr>
            </w:pPr>
          </w:p>
        </w:tc>
        <w:tc>
          <w:tcPr>
            <w:tcW w:w="3845" w:type="dxa"/>
          </w:tcPr>
          <w:p w:rsidR="00FD33F9" w:rsidRPr="00341733" w:rsidRDefault="00FD33F9" w:rsidP="0036235C">
            <w:pPr>
              <w:spacing w:before="60"/>
              <w:rPr>
                <w:rFonts w:cs="Calibri"/>
                <w:sz w:val="18"/>
                <w:szCs w:val="18"/>
              </w:rPr>
            </w:pPr>
            <w:r>
              <w:rPr>
                <w:rFonts w:cs="Calibri"/>
                <w:sz w:val="18"/>
                <w:szCs w:val="18"/>
              </w:rPr>
              <w:t>*</w:t>
            </w:r>
            <w:r>
              <w:t xml:space="preserve"> </w:t>
            </w:r>
            <w:r w:rsidRPr="00FD33F9">
              <w:rPr>
                <w:rFonts w:cs="Calibri"/>
                <w:sz w:val="18"/>
                <w:szCs w:val="18"/>
              </w:rPr>
              <w:t>FltRec_Uls_T_str</w:t>
            </w:r>
          </w:p>
        </w:tc>
        <w:tc>
          <w:tcPr>
            <w:tcW w:w="1062" w:type="dxa"/>
          </w:tcPr>
          <w:p w:rsidR="00FD33F9" w:rsidRDefault="00FD33F9" w:rsidP="0036235C">
            <w:r w:rsidRPr="00FD33F9">
              <w:rPr>
                <w:rFonts w:cs="Calibri"/>
                <w:sz w:val="18"/>
                <w:szCs w:val="18"/>
              </w:rPr>
              <w:t>PassFailCntrDiagcRec1</w:t>
            </w:r>
          </w:p>
        </w:tc>
        <w:tc>
          <w:tcPr>
            <w:tcW w:w="1429" w:type="dxa"/>
          </w:tcPr>
          <w:p w:rsidR="00FD33F9" w:rsidRDefault="00BA1E74" w:rsidP="0036235C">
            <w:pPr>
              <w:spacing w:before="60"/>
              <w:rPr>
                <w:rFonts w:cs="Calibri"/>
                <w:sz w:val="18"/>
                <w:szCs w:val="18"/>
              </w:rPr>
            </w:pPr>
            <w:r>
              <w:rPr>
                <w:rFonts w:cs="Calibri"/>
                <w:sz w:val="18"/>
                <w:szCs w:val="18"/>
              </w:rPr>
              <w:t>Structure members –full range</w:t>
            </w:r>
          </w:p>
        </w:tc>
        <w:tc>
          <w:tcPr>
            <w:tcW w:w="1345" w:type="dxa"/>
            <w:gridSpan w:val="2"/>
          </w:tcPr>
          <w:p w:rsidR="00FD33F9" w:rsidRDefault="00BA1E74" w:rsidP="0036235C">
            <w:pPr>
              <w:spacing w:before="60"/>
              <w:rPr>
                <w:rFonts w:cs="Calibri"/>
                <w:sz w:val="18"/>
                <w:szCs w:val="18"/>
              </w:rPr>
            </w:pPr>
            <w:r>
              <w:rPr>
                <w:rFonts w:cs="Calibri"/>
                <w:sz w:val="18"/>
                <w:szCs w:val="18"/>
              </w:rPr>
              <w:t>Structure members –full range</w:t>
            </w:r>
          </w:p>
        </w:tc>
      </w:tr>
      <w:tr w:rsidR="00BB6C47" w:rsidRPr="00AA38E8" w:rsidTr="0036235C">
        <w:trPr>
          <w:ins w:id="125" w:author="Matt Leser" w:date="2017-02-06T11:36:00Z"/>
        </w:trPr>
        <w:tc>
          <w:tcPr>
            <w:tcW w:w="1247" w:type="dxa"/>
          </w:tcPr>
          <w:p w:rsidR="00BB6C47" w:rsidRPr="003877CA" w:rsidRDefault="00BB6C47" w:rsidP="0036235C">
            <w:pPr>
              <w:spacing w:before="60"/>
              <w:rPr>
                <w:ins w:id="126" w:author="Matt Leser" w:date="2017-02-06T11:36:00Z"/>
                <w:rFonts w:cs="Calibri"/>
                <w:b/>
                <w:bCs/>
                <w:sz w:val="18"/>
                <w:szCs w:val="18"/>
              </w:rPr>
            </w:pPr>
          </w:p>
        </w:tc>
        <w:tc>
          <w:tcPr>
            <w:tcW w:w="3845" w:type="dxa"/>
          </w:tcPr>
          <w:p w:rsidR="00BB6C47" w:rsidRDefault="00BB6C47" w:rsidP="0036235C">
            <w:pPr>
              <w:spacing w:before="60"/>
              <w:rPr>
                <w:ins w:id="127" w:author="Matt Leser" w:date="2017-02-06T11:36:00Z"/>
                <w:rFonts w:cs="Calibri"/>
                <w:sz w:val="18"/>
                <w:szCs w:val="18"/>
              </w:rPr>
            </w:pPr>
            <w:bookmarkStart w:id="128" w:name="_GoBack"/>
            <w:bookmarkEnd w:id="128"/>
            <w:ins w:id="129" w:author="Matt Leser" w:date="2017-02-06T11:36:00Z">
              <w:r>
                <w:rPr>
                  <w:rFonts w:cs="Calibri"/>
                  <w:sz w:val="18"/>
                  <w:szCs w:val="18"/>
                </w:rPr>
                <w:t>FltRst_Uls_T_lgc</w:t>
              </w:r>
            </w:ins>
          </w:p>
        </w:tc>
        <w:tc>
          <w:tcPr>
            <w:tcW w:w="1062" w:type="dxa"/>
          </w:tcPr>
          <w:p w:rsidR="00BB6C47" w:rsidRPr="00FD33F9" w:rsidRDefault="00BB6C47" w:rsidP="0036235C">
            <w:pPr>
              <w:rPr>
                <w:ins w:id="130" w:author="Matt Leser" w:date="2017-02-06T11:36:00Z"/>
                <w:rFonts w:cs="Calibri"/>
                <w:sz w:val="18"/>
                <w:szCs w:val="18"/>
              </w:rPr>
            </w:pPr>
            <w:ins w:id="131" w:author="Matt Leser" w:date="2017-02-06T11:36:00Z">
              <w:r>
                <w:rPr>
                  <w:rFonts w:cs="Calibri"/>
                  <w:sz w:val="18"/>
                  <w:szCs w:val="18"/>
                </w:rPr>
                <w:t>boolean</w:t>
              </w:r>
            </w:ins>
          </w:p>
        </w:tc>
        <w:tc>
          <w:tcPr>
            <w:tcW w:w="1429" w:type="dxa"/>
          </w:tcPr>
          <w:p w:rsidR="00BB6C47" w:rsidRDefault="00BB6C47" w:rsidP="0036235C">
            <w:pPr>
              <w:spacing w:before="60"/>
              <w:rPr>
                <w:ins w:id="132" w:author="Matt Leser" w:date="2017-02-06T11:36:00Z"/>
                <w:rFonts w:cs="Calibri"/>
                <w:sz w:val="18"/>
                <w:szCs w:val="18"/>
              </w:rPr>
            </w:pPr>
            <w:ins w:id="133" w:author="Matt Leser" w:date="2017-02-06T11:36:00Z">
              <w:r>
                <w:rPr>
                  <w:rFonts w:cs="Calibri"/>
                  <w:sz w:val="18"/>
                  <w:szCs w:val="18"/>
                </w:rPr>
                <w:t>FALSE</w:t>
              </w:r>
            </w:ins>
          </w:p>
        </w:tc>
        <w:tc>
          <w:tcPr>
            <w:tcW w:w="1345" w:type="dxa"/>
            <w:gridSpan w:val="2"/>
          </w:tcPr>
          <w:p w:rsidR="00BB6C47" w:rsidRDefault="00BB6C47" w:rsidP="0036235C">
            <w:pPr>
              <w:spacing w:before="60"/>
              <w:rPr>
                <w:ins w:id="134" w:author="Matt Leser" w:date="2017-02-06T11:36:00Z"/>
                <w:rFonts w:cs="Calibri"/>
                <w:sz w:val="18"/>
                <w:szCs w:val="18"/>
              </w:rPr>
            </w:pPr>
            <w:ins w:id="135" w:author="Matt Leser" w:date="2017-02-06T11:36:00Z">
              <w:r>
                <w:rPr>
                  <w:rFonts w:cs="Calibri"/>
                  <w:sz w:val="18"/>
                  <w:szCs w:val="18"/>
                </w:rPr>
                <w:t>TRUE</w:t>
              </w:r>
            </w:ins>
          </w:p>
        </w:tc>
      </w:tr>
      <w:tr w:rsidR="00FD33F9" w:rsidRPr="00AA38E8" w:rsidTr="0036235C">
        <w:tc>
          <w:tcPr>
            <w:tcW w:w="1247" w:type="dxa"/>
          </w:tcPr>
          <w:p w:rsidR="00FD33F9" w:rsidRPr="003877CA" w:rsidRDefault="00FD33F9" w:rsidP="0036235C">
            <w:pPr>
              <w:spacing w:before="60"/>
              <w:rPr>
                <w:rFonts w:cs="Calibri"/>
                <w:b/>
                <w:bCs/>
                <w:sz w:val="18"/>
                <w:szCs w:val="18"/>
              </w:rPr>
            </w:pPr>
            <w:r w:rsidRPr="003877CA">
              <w:rPr>
                <w:rFonts w:cs="Calibri"/>
                <w:b/>
                <w:bCs/>
                <w:sz w:val="18"/>
                <w:szCs w:val="18"/>
              </w:rPr>
              <w:t>Return Value</w:t>
            </w:r>
          </w:p>
        </w:tc>
        <w:tc>
          <w:tcPr>
            <w:tcW w:w="3845" w:type="dxa"/>
          </w:tcPr>
          <w:p w:rsidR="00FD33F9" w:rsidRPr="003877CA" w:rsidRDefault="00FD33F9" w:rsidP="0036235C">
            <w:pPr>
              <w:spacing w:before="60"/>
              <w:rPr>
                <w:rFonts w:cs="Calibri"/>
                <w:sz w:val="18"/>
                <w:szCs w:val="18"/>
              </w:rPr>
            </w:pPr>
            <w:r>
              <w:rPr>
                <w:rFonts w:cs="Calibri"/>
                <w:sz w:val="18"/>
                <w:szCs w:val="18"/>
              </w:rPr>
              <w:t>None</w:t>
            </w:r>
          </w:p>
        </w:tc>
        <w:tc>
          <w:tcPr>
            <w:tcW w:w="1062" w:type="dxa"/>
          </w:tcPr>
          <w:p w:rsidR="00FD33F9" w:rsidRDefault="00FD33F9" w:rsidP="0036235C"/>
        </w:tc>
        <w:tc>
          <w:tcPr>
            <w:tcW w:w="1429" w:type="dxa"/>
          </w:tcPr>
          <w:p w:rsidR="00FD33F9" w:rsidRDefault="00FD33F9" w:rsidP="0036235C">
            <w:pPr>
              <w:spacing w:before="60"/>
              <w:rPr>
                <w:rFonts w:cs="Calibri"/>
                <w:sz w:val="18"/>
                <w:szCs w:val="18"/>
              </w:rPr>
            </w:pPr>
          </w:p>
        </w:tc>
        <w:tc>
          <w:tcPr>
            <w:tcW w:w="1345" w:type="dxa"/>
            <w:gridSpan w:val="2"/>
          </w:tcPr>
          <w:p w:rsidR="00FD33F9" w:rsidRDefault="00FD33F9" w:rsidP="0036235C">
            <w:pPr>
              <w:spacing w:before="60"/>
              <w:rPr>
                <w:rFonts w:cs="Calibri"/>
                <w:sz w:val="18"/>
                <w:szCs w:val="18"/>
              </w:rPr>
            </w:pPr>
          </w:p>
        </w:tc>
      </w:tr>
    </w:tbl>
    <w:p w:rsidR="00FD33F9" w:rsidRPr="002F5138" w:rsidRDefault="00FD33F9" w:rsidP="00FD33F9">
      <w:pPr>
        <w:pStyle w:val="Heading2"/>
        <w:numPr>
          <w:ilvl w:val="3"/>
          <w:numId w:val="11"/>
        </w:numPr>
        <w:spacing w:after="60"/>
        <w:rPr>
          <w:rFonts w:ascii="Calibri" w:hAnsi="Calibri" w:cs="Calibri"/>
        </w:rPr>
      </w:pPr>
      <w:bookmarkStart w:id="136" w:name="_Toc445464859"/>
      <w:r w:rsidRPr="002F5138">
        <w:rPr>
          <w:rFonts w:ascii="Calibri" w:hAnsi="Calibri" w:cs="Calibri"/>
        </w:rPr>
        <w:t>Description</w:t>
      </w:r>
      <w:bookmarkEnd w:id="136"/>
    </w:p>
    <w:p w:rsidR="00294FE6" w:rsidRDefault="00FD33F9" w:rsidP="00FD33F9">
      <w:pPr>
        <w:autoSpaceDE w:val="0"/>
        <w:autoSpaceDN w:val="0"/>
        <w:adjustRightInd w:val="0"/>
        <w:rPr>
          <w:sz w:val="18"/>
          <w:szCs w:val="18"/>
          <w:lang w:bidi="ar-SA"/>
        </w:rPr>
      </w:pPr>
      <w:r w:rsidRPr="00154326">
        <w:rPr>
          <w:sz w:val="18"/>
          <w:szCs w:val="18"/>
          <w:lang w:bidi="ar-SA"/>
        </w:rPr>
        <w:t>"</w:t>
      </w:r>
      <w:r>
        <w:t>Flt Recovery</w:t>
      </w:r>
      <w:r w:rsidRPr="00154326">
        <w:rPr>
          <w:sz w:val="18"/>
          <w:szCs w:val="18"/>
          <w:lang w:bidi="ar-SA"/>
        </w:rPr>
        <w:t>" block implementation.</w:t>
      </w:r>
      <w:r w:rsidRPr="0056536F">
        <w:rPr>
          <w:sz w:val="18"/>
          <w:szCs w:val="18"/>
          <w:lang w:bidi="ar-SA"/>
        </w:rPr>
        <w:t xml:space="preserve"> </w:t>
      </w:r>
      <w:r>
        <w:rPr>
          <w:sz w:val="18"/>
          <w:szCs w:val="18"/>
          <w:lang w:bidi="ar-SA"/>
        </w:rPr>
        <w:t>Elapsed time is passed as argument</w:t>
      </w:r>
    </w:p>
    <w:p w:rsidR="00294FE6" w:rsidRPr="002F5138" w:rsidRDefault="00294FE6" w:rsidP="00294FE6">
      <w:pPr>
        <w:pStyle w:val="Heading2"/>
        <w:numPr>
          <w:ilvl w:val="2"/>
          <w:numId w:val="11"/>
        </w:numPr>
        <w:tabs>
          <w:tab w:val="clear" w:pos="1017"/>
          <w:tab w:val="num" w:pos="567"/>
        </w:tabs>
        <w:spacing w:after="60"/>
        <w:ind w:left="567"/>
        <w:rPr>
          <w:rFonts w:ascii="Calibri" w:hAnsi="Calibri" w:cs="Calibri"/>
        </w:rPr>
      </w:pPr>
      <w:r w:rsidRPr="002F5138">
        <w:rPr>
          <w:rFonts w:ascii="Calibri" w:hAnsi="Calibri" w:cs="Calibri"/>
        </w:rPr>
        <w:t>Local Function #</w:t>
      </w:r>
      <w:r>
        <w:rPr>
          <w:rFonts w:ascii="Calibri" w:hAnsi="Calibri" w:cs="Calibri"/>
        </w:rPr>
        <w:t>14</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3"/>
        <w:gridCol w:w="3735"/>
        <w:gridCol w:w="1049"/>
        <w:gridCol w:w="1375"/>
        <w:gridCol w:w="23"/>
        <w:gridCol w:w="1513"/>
      </w:tblGrid>
      <w:tr w:rsidR="00294FE6" w:rsidRPr="00AA38E8" w:rsidTr="00294FE6">
        <w:tc>
          <w:tcPr>
            <w:tcW w:w="1233" w:type="dxa"/>
          </w:tcPr>
          <w:p w:rsidR="00294FE6" w:rsidRPr="003877CA" w:rsidRDefault="00294FE6" w:rsidP="0090013D">
            <w:pPr>
              <w:spacing w:before="60"/>
              <w:rPr>
                <w:rFonts w:cs="Calibri"/>
                <w:b/>
                <w:bCs/>
                <w:sz w:val="18"/>
                <w:szCs w:val="18"/>
              </w:rPr>
            </w:pPr>
            <w:r w:rsidRPr="003877CA">
              <w:rPr>
                <w:rFonts w:cs="Calibri"/>
                <w:b/>
                <w:bCs/>
                <w:sz w:val="18"/>
                <w:szCs w:val="18"/>
              </w:rPr>
              <w:t>Function Name</w:t>
            </w:r>
          </w:p>
        </w:tc>
        <w:tc>
          <w:tcPr>
            <w:tcW w:w="3735" w:type="dxa"/>
          </w:tcPr>
          <w:p w:rsidR="00294FE6" w:rsidRPr="003877CA" w:rsidRDefault="00294FE6" w:rsidP="0090013D">
            <w:pPr>
              <w:spacing w:before="60"/>
              <w:rPr>
                <w:rFonts w:cs="Calibri"/>
                <w:sz w:val="18"/>
                <w:szCs w:val="18"/>
              </w:rPr>
            </w:pPr>
            <w:r>
              <w:rPr>
                <w:rFonts w:cs="Calibri"/>
                <w:sz w:val="18"/>
                <w:szCs w:val="18"/>
              </w:rPr>
              <w:t>ChkCompPersc</w:t>
            </w:r>
          </w:p>
        </w:tc>
        <w:tc>
          <w:tcPr>
            <w:tcW w:w="1049" w:type="dxa"/>
            <w:shd w:val="pct30" w:color="FFFF00" w:fill="auto"/>
          </w:tcPr>
          <w:p w:rsidR="00294FE6" w:rsidRPr="003877CA" w:rsidRDefault="00294FE6" w:rsidP="0090013D">
            <w:pPr>
              <w:spacing w:before="60"/>
              <w:jc w:val="center"/>
              <w:rPr>
                <w:rFonts w:cs="Calibri"/>
                <w:sz w:val="18"/>
                <w:szCs w:val="18"/>
              </w:rPr>
            </w:pPr>
            <w:r w:rsidRPr="003877CA">
              <w:rPr>
                <w:rFonts w:cs="Calibri"/>
                <w:sz w:val="18"/>
                <w:szCs w:val="18"/>
              </w:rPr>
              <w:t>Type</w:t>
            </w:r>
          </w:p>
        </w:tc>
        <w:tc>
          <w:tcPr>
            <w:tcW w:w="1398" w:type="dxa"/>
            <w:gridSpan w:val="2"/>
            <w:shd w:val="pct30" w:color="FFFF00" w:fill="auto"/>
          </w:tcPr>
          <w:p w:rsidR="00294FE6" w:rsidRPr="003877CA" w:rsidRDefault="00294FE6" w:rsidP="0090013D">
            <w:pPr>
              <w:spacing w:before="60"/>
              <w:jc w:val="center"/>
              <w:rPr>
                <w:rFonts w:cs="Calibri"/>
                <w:sz w:val="18"/>
                <w:szCs w:val="18"/>
              </w:rPr>
            </w:pPr>
            <w:r w:rsidRPr="003877CA">
              <w:rPr>
                <w:rFonts w:cs="Calibri"/>
                <w:sz w:val="18"/>
                <w:szCs w:val="18"/>
              </w:rPr>
              <w:t>Min</w:t>
            </w:r>
          </w:p>
        </w:tc>
        <w:tc>
          <w:tcPr>
            <w:tcW w:w="1513" w:type="dxa"/>
            <w:shd w:val="pct30" w:color="FFFF00" w:fill="auto"/>
          </w:tcPr>
          <w:p w:rsidR="00294FE6" w:rsidRPr="003877CA" w:rsidRDefault="00294FE6" w:rsidP="0090013D">
            <w:pPr>
              <w:spacing w:before="60"/>
              <w:jc w:val="center"/>
              <w:rPr>
                <w:rFonts w:cs="Calibri"/>
                <w:sz w:val="18"/>
                <w:szCs w:val="18"/>
              </w:rPr>
            </w:pPr>
            <w:r w:rsidRPr="003877CA">
              <w:rPr>
                <w:rFonts w:cs="Calibri"/>
                <w:sz w:val="18"/>
                <w:szCs w:val="18"/>
              </w:rPr>
              <w:t>Max</w:t>
            </w:r>
          </w:p>
        </w:tc>
      </w:tr>
      <w:tr w:rsidR="00294FE6" w:rsidRPr="00AA38E8" w:rsidTr="00294FE6">
        <w:tc>
          <w:tcPr>
            <w:tcW w:w="1233" w:type="dxa"/>
          </w:tcPr>
          <w:p w:rsidR="00294FE6" w:rsidRPr="003877CA" w:rsidRDefault="00294FE6" w:rsidP="0090013D">
            <w:pPr>
              <w:spacing w:before="60"/>
              <w:rPr>
                <w:rFonts w:cs="Calibri"/>
                <w:b/>
                <w:bCs/>
                <w:sz w:val="18"/>
                <w:szCs w:val="18"/>
              </w:rPr>
            </w:pPr>
            <w:r w:rsidRPr="003877CA">
              <w:rPr>
                <w:rFonts w:cs="Calibri"/>
                <w:b/>
                <w:bCs/>
                <w:sz w:val="18"/>
                <w:szCs w:val="18"/>
              </w:rPr>
              <w:t xml:space="preserve">Arguments Passed </w:t>
            </w:r>
          </w:p>
        </w:tc>
        <w:tc>
          <w:tcPr>
            <w:tcW w:w="3735" w:type="dxa"/>
          </w:tcPr>
          <w:p w:rsidR="00294FE6" w:rsidRPr="003877CA" w:rsidRDefault="00294FE6" w:rsidP="0090013D">
            <w:pPr>
              <w:spacing w:before="60"/>
              <w:rPr>
                <w:rFonts w:cs="Calibri"/>
                <w:sz w:val="18"/>
                <w:szCs w:val="18"/>
              </w:rPr>
            </w:pPr>
            <w:r>
              <w:rPr>
                <w:rFonts w:cs="Calibri"/>
                <w:sz w:val="18"/>
                <w:szCs w:val="18"/>
              </w:rPr>
              <w:t>ActiveBand1Inp_Cnt_T_u32</w:t>
            </w:r>
          </w:p>
        </w:tc>
        <w:tc>
          <w:tcPr>
            <w:tcW w:w="1049" w:type="dxa"/>
          </w:tcPr>
          <w:p w:rsidR="00294FE6" w:rsidRDefault="00294FE6" w:rsidP="0090013D">
            <w:r>
              <w:t>uint32</w:t>
            </w:r>
          </w:p>
        </w:tc>
        <w:tc>
          <w:tcPr>
            <w:tcW w:w="1375" w:type="dxa"/>
          </w:tcPr>
          <w:p w:rsidR="00294FE6" w:rsidRDefault="00294FE6" w:rsidP="0090013D">
            <w:pPr>
              <w:spacing w:before="60"/>
              <w:rPr>
                <w:rFonts w:cs="Calibri"/>
                <w:sz w:val="18"/>
                <w:szCs w:val="18"/>
              </w:rPr>
            </w:pPr>
            <w:r>
              <w:rPr>
                <w:rFonts w:cs="Calibri"/>
                <w:sz w:val="18"/>
                <w:szCs w:val="18"/>
              </w:rPr>
              <w:t>0</w:t>
            </w:r>
          </w:p>
        </w:tc>
        <w:tc>
          <w:tcPr>
            <w:tcW w:w="1536" w:type="dxa"/>
            <w:gridSpan w:val="2"/>
          </w:tcPr>
          <w:p w:rsidR="00294FE6" w:rsidRDefault="00294FE6" w:rsidP="0090013D">
            <w:pPr>
              <w:spacing w:before="60"/>
              <w:rPr>
                <w:rFonts w:cs="Calibri"/>
                <w:sz w:val="18"/>
                <w:szCs w:val="18"/>
              </w:rPr>
            </w:pPr>
            <w:r>
              <w:rPr>
                <w:rFonts w:cs="Calibri"/>
                <w:sz w:val="18"/>
                <w:szCs w:val="18"/>
              </w:rPr>
              <w:t>4.294967294e+09</w:t>
            </w:r>
          </w:p>
        </w:tc>
      </w:tr>
      <w:tr w:rsidR="00294FE6" w:rsidRPr="00AA38E8" w:rsidTr="00294FE6">
        <w:tc>
          <w:tcPr>
            <w:tcW w:w="1233" w:type="dxa"/>
          </w:tcPr>
          <w:p w:rsidR="00294FE6" w:rsidRPr="003877CA" w:rsidRDefault="00294FE6" w:rsidP="0090013D">
            <w:pPr>
              <w:spacing w:before="60"/>
              <w:rPr>
                <w:rFonts w:cs="Calibri"/>
                <w:b/>
                <w:bCs/>
                <w:sz w:val="18"/>
                <w:szCs w:val="18"/>
              </w:rPr>
            </w:pPr>
          </w:p>
        </w:tc>
        <w:tc>
          <w:tcPr>
            <w:tcW w:w="3735" w:type="dxa"/>
          </w:tcPr>
          <w:p w:rsidR="00294FE6" w:rsidRPr="00886D7D" w:rsidRDefault="00294FE6" w:rsidP="0090013D">
            <w:pPr>
              <w:spacing w:before="60"/>
              <w:rPr>
                <w:rFonts w:cs="Calibri"/>
                <w:sz w:val="18"/>
                <w:szCs w:val="18"/>
              </w:rPr>
            </w:pPr>
            <w:r>
              <w:rPr>
                <w:rFonts w:cs="Calibri"/>
                <w:sz w:val="18"/>
                <w:szCs w:val="18"/>
              </w:rPr>
              <w:t>ActiveBand2Inp_Cnt_T_u32</w:t>
            </w:r>
          </w:p>
        </w:tc>
        <w:tc>
          <w:tcPr>
            <w:tcW w:w="1049" w:type="dxa"/>
          </w:tcPr>
          <w:p w:rsidR="00294FE6" w:rsidRDefault="00294FE6" w:rsidP="0090013D">
            <w:r>
              <w:t>uint32</w:t>
            </w:r>
          </w:p>
        </w:tc>
        <w:tc>
          <w:tcPr>
            <w:tcW w:w="1375" w:type="dxa"/>
          </w:tcPr>
          <w:p w:rsidR="00294FE6" w:rsidRPr="009D040E" w:rsidRDefault="00294FE6" w:rsidP="0090013D">
            <w:pPr>
              <w:spacing w:before="60"/>
              <w:rPr>
                <w:rFonts w:ascii="Arial" w:hAnsi="Arial" w:cs="Arial"/>
                <w:sz w:val="16"/>
              </w:rPr>
            </w:pPr>
            <w:r>
              <w:rPr>
                <w:rFonts w:ascii="Arial" w:hAnsi="Arial" w:cs="Arial"/>
                <w:sz w:val="16"/>
              </w:rPr>
              <w:t>0</w:t>
            </w:r>
          </w:p>
        </w:tc>
        <w:tc>
          <w:tcPr>
            <w:tcW w:w="1536" w:type="dxa"/>
            <w:gridSpan w:val="2"/>
          </w:tcPr>
          <w:p w:rsidR="00294FE6" w:rsidRPr="009D040E" w:rsidRDefault="00294FE6" w:rsidP="0090013D">
            <w:pPr>
              <w:spacing w:before="60"/>
              <w:rPr>
                <w:rFonts w:ascii="Arial" w:hAnsi="Arial" w:cs="Arial"/>
                <w:sz w:val="16"/>
              </w:rPr>
            </w:pPr>
            <w:r>
              <w:rPr>
                <w:rFonts w:cs="Calibri"/>
                <w:sz w:val="18"/>
                <w:szCs w:val="18"/>
              </w:rPr>
              <w:t>4.294967294e+09</w:t>
            </w:r>
          </w:p>
        </w:tc>
      </w:tr>
      <w:tr w:rsidR="00294FE6" w:rsidRPr="00AA38E8" w:rsidTr="00294FE6">
        <w:tc>
          <w:tcPr>
            <w:tcW w:w="1233" w:type="dxa"/>
          </w:tcPr>
          <w:p w:rsidR="00294FE6" w:rsidRPr="003877CA" w:rsidRDefault="00294FE6" w:rsidP="0090013D">
            <w:pPr>
              <w:spacing w:before="60"/>
              <w:rPr>
                <w:rFonts w:cs="Calibri"/>
                <w:b/>
                <w:bCs/>
                <w:sz w:val="18"/>
                <w:szCs w:val="18"/>
              </w:rPr>
            </w:pPr>
          </w:p>
        </w:tc>
        <w:tc>
          <w:tcPr>
            <w:tcW w:w="3735" w:type="dxa"/>
          </w:tcPr>
          <w:p w:rsidR="00294FE6" w:rsidRPr="00341733" w:rsidRDefault="00294FE6" w:rsidP="0090013D">
            <w:pPr>
              <w:spacing w:before="60"/>
              <w:rPr>
                <w:rFonts w:cs="Calibri"/>
                <w:sz w:val="18"/>
                <w:szCs w:val="18"/>
              </w:rPr>
            </w:pPr>
            <w:r>
              <w:rPr>
                <w:rFonts w:cs="Calibri"/>
                <w:sz w:val="18"/>
                <w:szCs w:val="18"/>
              </w:rPr>
              <w:t>ActiveBand3Inp_Cnt_T_u32</w:t>
            </w:r>
          </w:p>
        </w:tc>
        <w:tc>
          <w:tcPr>
            <w:tcW w:w="1049" w:type="dxa"/>
          </w:tcPr>
          <w:p w:rsidR="00294FE6" w:rsidRDefault="00294FE6" w:rsidP="0090013D">
            <w:r>
              <w:t>uint32</w:t>
            </w:r>
          </w:p>
        </w:tc>
        <w:tc>
          <w:tcPr>
            <w:tcW w:w="1375" w:type="dxa"/>
          </w:tcPr>
          <w:p w:rsidR="00294FE6" w:rsidRDefault="00294FE6" w:rsidP="0090013D">
            <w:pPr>
              <w:spacing w:before="60"/>
              <w:rPr>
                <w:rFonts w:cs="Calibri"/>
                <w:sz w:val="18"/>
                <w:szCs w:val="18"/>
              </w:rPr>
            </w:pPr>
            <w:r>
              <w:rPr>
                <w:rFonts w:cs="Calibri"/>
                <w:sz w:val="18"/>
                <w:szCs w:val="18"/>
              </w:rPr>
              <w:t>0</w:t>
            </w:r>
          </w:p>
        </w:tc>
        <w:tc>
          <w:tcPr>
            <w:tcW w:w="1536" w:type="dxa"/>
            <w:gridSpan w:val="2"/>
          </w:tcPr>
          <w:p w:rsidR="00294FE6" w:rsidRDefault="00294FE6" w:rsidP="0090013D">
            <w:pPr>
              <w:spacing w:before="60"/>
              <w:rPr>
                <w:rFonts w:cs="Calibri"/>
                <w:sz w:val="18"/>
                <w:szCs w:val="18"/>
              </w:rPr>
            </w:pPr>
            <w:r>
              <w:rPr>
                <w:rFonts w:cs="Calibri"/>
                <w:sz w:val="18"/>
                <w:szCs w:val="18"/>
              </w:rPr>
              <w:t>4.294967294e+09</w:t>
            </w:r>
          </w:p>
        </w:tc>
      </w:tr>
      <w:tr w:rsidR="00294FE6" w:rsidRPr="00AA38E8" w:rsidTr="00294FE6">
        <w:tc>
          <w:tcPr>
            <w:tcW w:w="1233" w:type="dxa"/>
          </w:tcPr>
          <w:p w:rsidR="00294FE6" w:rsidRPr="003877CA" w:rsidRDefault="00294FE6" w:rsidP="0090013D">
            <w:pPr>
              <w:spacing w:before="60"/>
              <w:rPr>
                <w:rFonts w:cs="Calibri"/>
                <w:b/>
                <w:bCs/>
                <w:sz w:val="18"/>
                <w:szCs w:val="18"/>
              </w:rPr>
            </w:pPr>
            <w:r w:rsidRPr="003877CA">
              <w:rPr>
                <w:rFonts w:cs="Calibri"/>
                <w:b/>
                <w:bCs/>
                <w:sz w:val="18"/>
                <w:szCs w:val="18"/>
              </w:rPr>
              <w:t>Return Value</w:t>
            </w:r>
          </w:p>
        </w:tc>
        <w:tc>
          <w:tcPr>
            <w:tcW w:w="3735" w:type="dxa"/>
          </w:tcPr>
          <w:p w:rsidR="00294FE6" w:rsidRPr="003877CA" w:rsidRDefault="00294FE6" w:rsidP="0090013D">
            <w:pPr>
              <w:spacing w:before="60"/>
              <w:rPr>
                <w:rFonts w:cs="Calibri"/>
                <w:sz w:val="18"/>
                <w:szCs w:val="18"/>
              </w:rPr>
            </w:pPr>
            <w:r>
              <w:rPr>
                <w:rFonts w:cs="Calibri"/>
                <w:sz w:val="18"/>
                <w:szCs w:val="18"/>
              </w:rPr>
              <w:t>Flt_Cnt_T_lgc</w:t>
            </w:r>
          </w:p>
        </w:tc>
        <w:tc>
          <w:tcPr>
            <w:tcW w:w="1049" w:type="dxa"/>
          </w:tcPr>
          <w:p w:rsidR="00294FE6" w:rsidRDefault="00294FE6" w:rsidP="0090013D">
            <w:r>
              <w:t>boolean</w:t>
            </w:r>
          </w:p>
        </w:tc>
        <w:tc>
          <w:tcPr>
            <w:tcW w:w="1375" w:type="dxa"/>
          </w:tcPr>
          <w:p w:rsidR="00294FE6" w:rsidRDefault="00294FE6" w:rsidP="0090013D">
            <w:pPr>
              <w:spacing w:before="60"/>
              <w:rPr>
                <w:rFonts w:cs="Calibri"/>
                <w:sz w:val="18"/>
                <w:szCs w:val="18"/>
              </w:rPr>
            </w:pPr>
            <w:r>
              <w:rPr>
                <w:rFonts w:cs="Calibri"/>
                <w:sz w:val="18"/>
                <w:szCs w:val="18"/>
              </w:rPr>
              <w:t>FALSE</w:t>
            </w:r>
          </w:p>
        </w:tc>
        <w:tc>
          <w:tcPr>
            <w:tcW w:w="1536" w:type="dxa"/>
            <w:gridSpan w:val="2"/>
          </w:tcPr>
          <w:p w:rsidR="00294FE6" w:rsidRDefault="00294FE6" w:rsidP="0090013D">
            <w:pPr>
              <w:spacing w:before="60"/>
              <w:rPr>
                <w:rFonts w:cs="Calibri"/>
                <w:sz w:val="18"/>
                <w:szCs w:val="18"/>
              </w:rPr>
            </w:pPr>
            <w:r>
              <w:rPr>
                <w:rFonts w:cs="Calibri"/>
                <w:sz w:val="18"/>
                <w:szCs w:val="18"/>
              </w:rPr>
              <w:t>TRUE</w:t>
            </w:r>
          </w:p>
        </w:tc>
      </w:tr>
    </w:tbl>
    <w:p w:rsidR="00294FE6" w:rsidRPr="002F5138" w:rsidRDefault="00294FE6" w:rsidP="00294FE6">
      <w:pPr>
        <w:pStyle w:val="Heading2"/>
        <w:numPr>
          <w:ilvl w:val="3"/>
          <w:numId w:val="11"/>
        </w:numPr>
        <w:spacing w:after="60"/>
        <w:rPr>
          <w:rFonts w:ascii="Calibri" w:hAnsi="Calibri" w:cs="Calibri"/>
        </w:rPr>
      </w:pPr>
      <w:r w:rsidRPr="002F5138">
        <w:rPr>
          <w:rFonts w:ascii="Calibri" w:hAnsi="Calibri" w:cs="Calibri"/>
        </w:rPr>
        <w:t>Description</w:t>
      </w:r>
    </w:p>
    <w:p w:rsidR="00294FE6" w:rsidRDefault="00294FE6" w:rsidP="00FD33F9">
      <w:pPr>
        <w:autoSpaceDE w:val="0"/>
        <w:autoSpaceDN w:val="0"/>
        <w:adjustRightInd w:val="0"/>
        <w:rPr>
          <w:sz w:val="18"/>
          <w:szCs w:val="18"/>
          <w:lang w:bidi="ar-SA"/>
        </w:rPr>
      </w:pPr>
      <w:r>
        <w:rPr>
          <w:sz w:val="18"/>
          <w:szCs w:val="18"/>
          <w:lang w:bidi="ar-SA"/>
        </w:rPr>
        <w:t>“CheckCompPersistence” block implementation.</w:t>
      </w:r>
    </w:p>
    <w:p w:rsidR="008C6874" w:rsidRPr="00AA38E8" w:rsidRDefault="008C6874" w:rsidP="008C6874">
      <w:pPr>
        <w:pStyle w:val="Heading2"/>
        <w:spacing w:after="60"/>
        <w:rPr>
          <w:rFonts w:ascii="Calibri" w:hAnsi="Calibri" w:cs="Calibri"/>
        </w:rPr>
      </w:pPr>
      <w:bookmarkStart w:id="137" w:name="_Toc445464860"/>
      <w:r>
        <w:rPr>
          <w:rFonts w:ascii="Calibri" w:hAnsi="Calibri" w:cs="Calibri"/>
        </w:rPr>
        <w:t>GLOBAL</w:t>
      </w:r>
      <w:r w:rsidRPr="00AA38E8">
        <w:rPr>
          <w:rFonts w:ascii="Calibri" w:hAnsi="Calibri" w:cs="Calibri"/>
        </w:rPr>
        <w:t xml:space="preserve"> Function/Macro Definitions</w:t>
      </w:r>
      <w:bookmarkEnd w:id="101"/>
      <w:bookmarkEnd w:id="137"/>
    </w:p>
    <w:p w:rsidR="002B094F" w:rsidRDefault="009B7D1A" w:rsidP="002B094F">
      <w:pPr>
        <w:rPr>
          <w:lang w:bidi="ar-SA"/>
        </w:rPr>
      </w:pPr>
      <w:r>
        <w:rPr>
          <w:rFonts w:cs="Calibri"/>
        </w:rPr>
        <w:t>None</w:t>
      </w:r>
    </w:p>
    <w:p w:rsidR="002B094F" w:rsidRPr="002B094F" w:rsidRDefault="002B094F" w:rsidP="002B094F">
      <w:pPr>
        <w:rPr>
          <w:lang w:bidi="ar-SA"/>
        </w:rPr>
      </w:pPr>
    </w:p>
    <w:p w:rsidR="00C728E9" w:rsidRPr="00C728E9" w:rsidRDefault="00C728E9" w:rsidP="00C728E9">
      <w:pPr>
        <w:rPr>
          <w:lang w:bidi="ar-SA"/>
        </w:rPr>
      </w:pPr>
    </w:p>
    <w:p w:rsidR="00531B8C" w:rsidRPr="005B72BC" w:rsidRDefault="00531B8C" w:rsidP="00531B8C">
      <w:pPr>
        <w:pStyle w:val="Heading1"/>
        <w:ind w:left="562" w:hanging="562"/>
        <w:rPr>
          <w:rFonts w:ascii="Calibri" w:hAnsi="Calibri" w:cs="Calibri"/>
        </w:rPr>
      </w:pPr>
      <w:bookmarkStart w:id="138" w:name="_Toc418080076"/>
      <w:bookmarkStart w:id="139" w:name="_Toc421709921"/>
      <w:bookmarkStart w:id="140" w:name="_Toc445464861"/>
      <w:r w:rsidRPr="005B72BC">
        <w:rPr>
          <w:rFonts w:ascii="Calibri" w:hAnsi="Calibri"/>
        </w:rPr>
        <w:lastRenderedPageBreak/>
        <w:t>Known</w:t>
      </w:r>
      <w:r w:rsidRPr="005B72BC">
        <w:rPr>
          <w:rFonts w:ascii="Calibri" w:hAnsi="Calibri" w:cs="Calibri"/>
        </w:rPr>
        <w:t xml:space="preserve"> Limitations with Design</w:t>
      </w:r>
      <w:bookmarkEnd w:id="138"/>
      <w:bookmarkEnd w:id="139"/>
      <w:bookmarkEnd w:id="140"/>
    </w:p>
    <w:p w:rsidR="0011537F" w:rsidRDefault="00C26C66" w:rsidP="001A7E08">
      <w:pPr>
        <w:pStyle w:val="ListParagraph"/>
        <w:jc w:val="both"/>
        <w:rPr>
          <w:rFonts w:ascii="Arial" w:hAnsi="Arial" w:cs="Arial"/>
          <w:color w:val="222222"/>
          <w:sz w:val="18"/>
          <w:szCs w:val="18"/>
          <w:shd w:val="clear" w:color="auto" w:fill="FFFFFF"/>
        </w:rPr>
      </w:pPr>
      <w:r>
        <w:t xml:space="preserve">1. </w:t>
      </w:r>
      <w:r>
        <w:rPr>
          <w:rFonts w:ascii="Arial" w:hAnsi="Arial" w:cs="Arial"/>
          <w:color w:val="222222"/>
          <w:sz w:val="18"/>
          <w:szCs w:val="18"/>
          <w:shd w:val="clear" w:color="auto" w:fill="FFFFFF"/>
        </w:rPr>
        <w:t>The Inter runnable variable 'IniCmpFlt' is written in Init1 and read in Per1. The DD dictionary has a discrepancy where it mentions written in Per2 and read in Per1. The implementation/code has already been updated to the current read write combination. The design needs to be updated for the same. Refer to CR EA4#7979.</w:t>
      </w:r>
    </w:p>
    <w:p w:rsidR="00C26C66" w:rsidRDefault="00C26C66" w:rsidP="001A7E08">
      <w:pPr>
        <w:pStyle w:val="ListParagraph"/>
        <w:jc w:val="both"/>
      </w:pPr>
    </w:p>
    <w:p w:rsidR="00C26C66" w:rsidRDefault="00C26C66" w:rsidP="001A7E08">
      <w:pPr>
        <w:pStyle w:val="ListParagraph"/>
        <w:jc w:val="both"/>
        <w:rPr>
          <w:rFonts w:ascii="Arial" w:hAnsi="Arial" w:cs="Arial"/>
          <w:color w:val="000000"/>
          <w:sz w:val="16"/>
          <w:szCs w:val="16"/>
          <w:shd w:val="clear" w:color="auto" w:fill="FFFFFF"/>
        </w:rPr>
      </w:pPr>
      <w:r>
        <w:t xml:space="preserve">2. </w:t>
      </w:r>
      <w:r>
        <w:rPr>
          <w:rFonts w:ascii="Arial" w:hAnsi="Arial" w:cs="Arial"/>
          <w:color w:val="000000"/>
          <w:sz w:val="16"/>
          <w:szCs w:val="16"/>
          <w:shd w:val="clear" w:color="auto" w:fill="FFFFFF"/>
        </w:rPr>
        <w:t>Constant DURATIONDISABLE_CNT_U16 value needs to be changed to a value less than max of the data type.  Implementation is using 18500 to match the EA3 component based on agreement with FDD Owner. Refer to CR EA4#7979</w:t>
      </w:r>
    </w:p>
    <w:p w:rsidR="002565CF" w:rsidRDefault="002565CF" w:rsidP="001A7E08">
      <w:pPr>
        <w:pStyle w:val="ListParagraph"/>
        <w:jc w:val="both"/>
      </w:pPr>
    </w:p>
    <w:p w:rsidR="002565CF" w:rsidRDefault="002565CF" w:rsidP="002565CF">
      <w:pPr>
        <w:pStyle w:val="ListParagraph"/>
        <w:jc w:val="both"/>
      </w:pPr>
      <w:r>
        <w:t xml:space="preserve">3. The Inter runnable Variable ‘MaxMgnFlt’ is written in Per2 and Read in Per1. The DataDict.m has a discrepancy where it mentions written in Init1 and read in Per1. </w:t>
      </w:r>
      <w:r>
        <w:rPr>
          <w:rFonts w:ascii="Arial" w:hAnsi="Arial" w:cs="Arial"/>
          <w:color w:val="222222"/>
          <w:sz w:val="18"/>
          <w:szCs w:val="18"/>
          <w:shd w:val="clear" w:color="auto" w:fill="FFFFFF"/>
        </w:rPr>
        <w:t>The implementation/code has already been updated to the current read write combination. The design needs to be updated for the same. Refer to CR EA4#7979.</w:t>
      </w:r>
    </w:p>
    <w:p w:rsidR="001F4282" w:rsidRPr="00B26D2C" w:rsidRDefault="001F4282" w:rsidP="0043410A">
      <w:pPr>
        <w:pStyle w:val="ListParagraph"/>
        <w:rPr>
          <w:rFonts w:cs="Calibri"/>
          <w:i/>
        </w:rPr>
      </w:pPr>
    </w:p>
    <w:p w:rsidR="00531B8C" w:rsidRDefault="00531B8C" w:rsidP="00531B8C">
      <w:pPr>
        <w:rPr>
          <w:rFonts w:cs="Calibri"/>
        </w:rPr>
      </w:pP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141" w:name="_Toc382297449"/>
      <w:bookmarkStart w:id="142" w:name="_Toc418080077"/>
      <w:bookmarkStart w:id="143" w:name="_Toc421709922"/>
      <w:bookmarkStart w:id="144" w:name="_Toc445464862"/>
      <w:r w:rsidRPr="00E75CFE">
        <w:rPr>
          <w:rFonts w:ascii="Calibri" w:hAnsi="Calibri" w:cs="Calibri"/>
        </w:rPr>
        <w:lastRenderedPageBreak/>
        <w:t>UNIT TEST CONSIDERATION</w:t>
      </w:r>
      <w:bookmarkEnd w:id="141"/>
      <w:bookmarkEnd w:id="142"/>
      <w:bookmarkEnd w:id="143"/>
      <w:bookmarkEnd w:id="144"/>
    </w:p>
    <w:p w:rsidR="00250144" w:rsidRDefault="00250144" w:rsidP="00531B8C">
      <w:pPr>
        <w:rPr>
          <w:lang w:bidi="ar-SA"/>
        </w:rPr>
      </w:pPr>
      <w:r>
        <w:t>None</w:t>
      </w:r>
    </w:p>
    <w:p w:rsidR="00250144" w:rsidRPr="00250144" w:rsidRDefault="00250144" w:rsidP="00250144">
      <w:pPr>
        <w:rPr>
          <w:lang w:bidi="ar-SA"/>
        </w:rPr>
      </w:pPr>
    </w:p>
    <w:p w:rsidR="00250144" w:rsidRPr="00250144" w:rsidRDefault="00250144" w:rsidP="00250144">
      <w:pPr>
        <w:rPr>
          <w:lang w:bidi="ar-SA"/>
        </w:rPr>
      </w:pPr>
    </w:p>
    <w:p w:rsidR="00250144" w:rsidRPr="00250144" w:rsidRDefault="00250144" w:rsidP="00250144">
      <w:pPr>
        <w:rPr>
          <w:lang w:bidi="ar-SA"/>
        </w:rPr>
      </w:pPr>
    </w:p>
    <w:p w:rsidR="00250144" w:rsidRPr="00250144" w:rsidRDefault="00250144" w:rsidP="00250144">
      <w:pPr>
        <w:rPr>
          <w:lang w:bidi="ar-SA"/>
        </w:rPr>
      </w:pPr>
    </w:p>
    <w:p w:rsidR="00250144" w:rsidRPr="00250144" w:rsidRDefault="00250144" w:rsidP="00250144">
      <w:pPr>
        <w:rPr>
          <w:lang w:bidi="ar-SA"/>
        </w:rPr>
      </w:pPr>
    </w:p>
    <w:p w:rsidR="00250144" w:rsidRPr="00250144" w:rsidRDefault="00250144" w:rsidP="00250144">
      <w:pPr>
        <w:rPr>
          <w:lang w:bidi="ar-SA"/>
        </w:rPr>
      </w:pPr>
    </w:p>
    <w:p w:rsidR="00250144" w:rsidRPr="00250144" w:rsidRDefault="00250144" w:rsidP="00250144">
      <w:pPr>
        <w:rPr>
          <w:lang w:bidi="ar-SA"/>
        </w:rPr>
      </w:pPr>
    </w:p>
    <w:p w:rsidR="00250144" w:rsidRDefault="00250144" w:rsidP="00250144">
      <w:pPr>
        <w:rPr>
          <w:lang w:bidi="ar-SA"/>
        </w:rPr>
      </w:pPr>
    </w:p>
    <w:p w:rsidR="00250144" w:rsidRDefault="00250144" w:rsidP="00250144">
      <w:pPr>
        <w:rPr>
          <w:lang w:bidi="ar-SA"/>
        </w:rPr>
      </w:pPr>
    </w:p>
    <w:p w:rsidR="00531B8C" w:rsidRPr="00250144" w:rsidRDefault="00250144" w:rsidP="00250144">
      <w:pPr>
        <w:tabs>
          <w:tab w:val="left" w:pos="6636"/>
        </w:tabs>
        <w:rPr>
          <w:lang w:bidi="ar-SA"/>
        </w:rPr>
      </w:pPr>
      <w:r>
        <w:rPr>
          <w:lang w:bidi="ar-SA"/>
        </w:rPr>
        <w:tab/>
      </w:r>
    </w:p>
    <w:p w:rsidR="00786BDF" w:rsidRPr="00A158C7" w:rsidRDefault="00786BDF" w:rsidP="000B37D5">
      <w:pPr>
        <w:pStyle w:val="Heading7"/>
      </w:pPr>
      <w:bookmarkStart w:id="145" w:name="_Toc445464863"/>
      <w:r w:rsidRPr="00A158C7">
        <w:lastRenderedPageBreak/>
        <w:t>Abbreviations and Acronyms</w:t>
      </w:r>
      <w:bookmarkEnd w:id="1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146" w:name="_Toc445464864"/>
      <w:r w:rsidRPr="00A158C7">
        <w:lastRenderedPageBreak/>
        <w:t>Glossary</w:t>
      </w:r>
      <w:bookmarkEnd w:id="146"/>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147" w:name="_Toc445464865"/>
      <w:r w:rsidRPr="00A158C7">
        <w:lastRenderedPageBreak/>
        <w:t>References</w:t>
      </w:r>
      <w:bookmarkEnd w:id="1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148" w:name="_Ref313612389"/>
            <w:r>
              <w:t>AUTOSAR Specification of Memory Mapping (Link:</w:t>
            </w:r>
            <w:hyperlink r:id="rId13" w:history="1">
              <w:r w:rsidRPr="00F35C33">
                <w:rPr>
                  <w:rStyle w:val="Hyperlink"/>
                </w:rPr>
                <w:t>AUTOSAR_SWS_MemoryMapping.pdf</w:t>
              </w:r>
            </w:hyperlink>
            <w:r>
              <w:t>)</w:t>
            </w:r>
            <w:bookmarkEnd w:id="148"/>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r>
              <w:t xml:space="preserve">MDD Guideline </w:t>
            </w:r>
          </w:p>
        </w:tc>
        <w:tc>
          <w:tcPr>
            <w:tcW w:w="2091" w:type="dxa"/>
            <w:shd w:val="clear" w:color="auto" w:fill="auto"/>
          </w:tcPr>
          <w:p w:rsidR="00531B8C" w:rsidRDefault="009E4C5C" w:rsidP="0052226A">
            <w:pPr>
              <w:rPr>
                <w:lang w:bidi="ar-SA"/>
              </w:rPr>
            </w:pPr>
            <w:r>
              <w:t>EA4 01.00.01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3F09B1" w:rsidP="00B758D2">
            <w:pPr>
              <w:keepNext/>
            </w:pPr>
            <w:hyperlink r:id="rId14" w:history="1">
              <w:bookmarkStart w:id="149" w:name="_Ref335300243"/>
              <w:r w:rsidR="00531B8C" w:rsidRPr="00FC427F">
                <w:t>Software Naming Conventions.doc</w:t>
              </w:r>
              <w:bookmarkEnd w:id="149"/>
            </w:hyperlink>
          </w:p>
        </w:tc>
        <w:tc>
          <w:tcPr>
            <w:tcW w:w="2091" w:type="dxa"/>
            <w:shd w:val="clear" w:color="auto" w:fill="auto"/>
          </w:tcPr>
          <w:p w:rsidR="00531B8C" w:rsidRDefault="00E20034" w:rsidP="0052226A">
            <w:pPr>
              <w:rPr>
                <w:lang w:bidi="ar-SA"/>
              </w:rPr>
            </w:pPr>
            <w:r>
              <w:rPr>
                <w:rFonts w:cs="Calibri"/>
                <w:lang w:bidi="ar-SA"/>
              </w:rPr>
              <w:t>2.0</w:t>
            </w:r>
          </w:p>
        </w:tc>
      </w:tr>
      <w:tr w:rsidR="00531B8C" w:rsidRPr="00A158C7" w:rsidTr="00B758D2">
        <w:tc>
          <w:tcPr>
            <w:tcW w:w="738" w:type="dxa"/>
            <w:shd w:val="clear" w:color="auto" w:fill="auto"/>
          </w:tcPr>
          <w:p w:rsidR="00531B8C" w:rsidRDefault="00531B8C" w:rsidP="00B758D2">
            <w:pPr>
              <w:jc w:val="center"/>
            </w:pPr>
            <w:r>
              <w:t>4</w:t>
            </w:r>
          </w:p>
        </w:tc>
        <w:bookmarkStart w:id="150"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sidRPr="00E20034">
              <w:t>Software Design and Coding Standards.doc</w:t>
            </w:r>
            <w:r>
              <w:fldChar w:fldCharType="end"/>
            </w:r>
            <w:bookmarkEnd w:id="150"/>
          </w:p>
        </w:tc>
        <w:tc>
          <w:tcPr>
            <w:tcW w:w="2091" w:type="dxa"/>
            <w:shd w:val="clear" w:color="auto" w:fill="auto"/>
          </w:tcPr>
          <w:p w:rsidR="00531B8C" w:rsidRDefault="00E20034" w:rsidP="0052226A">
            <w:pPr>
              <w:rPr>
                <w:lang w:bidi="ar-SA"/>
              </w:rPr>
            </w:pPr>
            <w:r>
              <w:rPr>
                <w:rFonts w:cs="Calibri"/>
                <w:lang w:bidi="ar-SA"/>
              </w:rPr>
              <w:t>2.1</w:t>
            </w:r>
          </w:p>
        </w:tc>
      </w:tr>
      <w:tr w:rsidR="00DC2D5B" w:rsidRPr="00A158C7" w:rsidTr="00B758D2">
        <w:tc>
          <w:tcPr>
            <w:tcW w:w="738" w:type="dxa"/>
            <w:shd w:val="clear" w:color="auto" w:fill="auto"/>
          </w:tcPr>
          <w:p w:rsidR="00DC2D5B" w:rsidRDefault="00DC2D5B" w:rsidP="00B758D2">
            <w:pPr>
              <w:jc w:val="center"/>
            </w:pPr>
            <w:r>
              <w:t>5</w:t>
            </w:r>
          </w:p>
        </w:tc>
        <w:tc>
          <w:tcPr>
            <w:tcW w:w="6458" w:type="dxa"/>
            <w:shd w:val="clear" w:color="auto" w:fill="auto"/>
          </w:tcPr>
          <w:p w:rsidR="00DC2D5B" w:rsidRPr="00333D67" w:rsidRDefault="00DC2D5B" w:rsidP="00666AFD">
            <w:pPr>
              <w:autoSpaceDE w:val="0"/>
              <w:autoSpaceDN w:val="0"/>
              <w:adjustRightInd w:val="0"/>
              <w:spacing w:after="0"/>
            </w:pPr>
            <w:r>
              <w:t xml:space="preserve">FDD : </w:t>
            </w:r>
            <w:r w:rsidR="004C2582">
              <w:t>SF015A</w:t>
            </w:r>
            <w:r w:rsidR="001A7DB1" w:rsidRPr="001A7DB1">
              <w:t>_</w:t>
            </w:r>
            <w:r w:rsidR="004C2582">
              <w:t>WhlImbRejctn</w:t>
            </w:r>
            <w:r w:rsidRPr="00DC2D5B">
              <w:t>_Design</w:t>
            </w:r>
          </w:p>
        </w:tc>
        <w:tc>
          <w:tcPr>
            <w:tcW w:w="2091" w:type="dxa"/>
            <w:shd w:val="clear" w:color="auto" w:fill="auto"/>
          </w:tcPr>
          <w:p w:rsidR="00DC2D5B" w:rsidRDefault="00DC2D5B" w:rsidP="00602468">
            <w:pPr>
              <w:rPr>
                <w:lang w:bidi="ar-SA"/>
              </w:rPr>
            </w:pPr>
            <w:r>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9B1" w:rsidRDefault="003F09B1">
      <w:r>
        <w:separator/>
      </w:r>
    </w:p>
  </w:endnote>
  <w:endnote w:type="continuationSeparator" w:id="0">
    <w:p w:rsidR="003F09B1" w:rsidRDefault="003F0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90013D" w:rsidRPr="00B10816" w:rsidTr="00866672">
      <w:tc>
        <w:tcPr>
          <w:tcW w:w="1667" w:type="pct"/>
          <w:vAlign w:val="center"/>
        </w:tcPr>
        <w:p w:rsidR="0090013D" w:rsidRPr="00B10816" w:rsidRDefault="0090013D" w:rsidP="00B10816">
          <w:pPr>
            <w:pStyle w:val="Footer"/>
            <w:spacing w:after="0"/>
            <w:rPr>
              <w:sz w:val="16"/>
              <w:szCs w:val="16"/>
            </w:rPr>
          </w:pPr>
          <w:r w:rsidRPr="00B10816">
            <w:rPr>
              <w:sz w:val="16"/>
              <w:szCs w:val="16"/>
            </w:rPr>
            <w:t xml:space="preserve">Document: </w:t>
          </w:r>
          <w:r>
            <w:rPr>
              <w:sz w:val="16"/>
              <w:szCs w:val="16"/>
            </w:rPr>
            <w:t>WhlImbRejctn MDD</w:t>
          </w:r>
        </w:p>
        <w:p w:rsidR="0090013D" w:rsidRPr="00B10816" w:rsidRDefault="0090013D"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90013D" w:rsidRDefault="0090013D" w:rsidP="00251D36">
          <w:pPr>
            <w:pStyle w:val="Footer"/>
            <w:spacing w:after="0"/>
            <w:jc w:val="center"/>
            <w:rPr>
              <w:sz w:val="16"/>
              <w:szCs w:val="16"/>
            </w:rPr>
          </w:pPr>
          <w:del w:id="151" w:author="Matt Leser" w:date="2017-01-26T11:15:00Z">
            <w:r w:rsidDel="0090013D">
              <w:rPr>
                <w:sz w:val="16"/>
                <w:szCs w:val="16"/>
              </w:rPr>
              <w:delText>Dec 2, 2016</w:delText>
            </w:r>
          </w:del>
          <w:ins w:id="152" w:author="Matt Leser" w:date="2017-01-26T11:15:00Z">
            <w:r>
              <w:rPr>
                <w:sz w:val="16"/>
                <w:szCs w:val="16"/>
              </w:rPr>
              <w:t>Jan 26, 2017</w:t>
            </w:r>
          </w:ins>
        </w:p>
        <w:p w:rsidR="0090013D" w:rsidRPr="00B10816" w:rsidRDefault="0090013D" w:rsidP="00B10816">
          <w:pPr>
            <w:pStyle w:val="Footer"/>
            <w:spacing w:after="0"/>
            <w:jc w:val="center"/>
            <w:rPr>
              <w:sz w:val="16"/>
              <w:szCs w:val="16"/>
            </w:rPr>
          </w:pPr>
          <w:r w:rsidRPr="00B10816">
            <w:rPr>
              <w:sz w:val="16"/>
              <w:szCs w:val="16"/>
            </w:rPr>
            <w:t xml:space="preserve">© </w:t>
          </w:r>
          <w:sdt>
            <w:sdtPr>
              <w:rPr>
                <w:sz w:val="16"/>
                <w:szCs w:val="16"/>
              </w:rPr>
              <w:alias w:val="Company"/>
              <w:tag w:val=""/>
              <w:id w:val="235444217"/>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2133749745"/>
            <w:dataBinding w:prefixMappings="xmlns:ns0='http://purl.org/dc/elements/1.1/' xmlns:ns1='http://schemas.openxmlformats.org/package/2006/metadata/core-properties' " w:xpath="/ns1:coreProperties[1]/ns0:title[1]" w:storeItemID="{6C3C8BC8-F283-45AE-878A-BAB7291924A1}"/>
            <w:text/>
          </w:sdtPr>
          <w:sdtEndPr/>
          <w:sdtContent>
            <w:p w:rsidR="0090013D" w:rsidRPr="00B10816" w:rsidRDefault="0090013D" w:rsidP="00B10816">
              <w:pPr>
                <w:pStyle w:val="Footer"/>
                <w:spacing w:after="0"/>
                <w:jc w:val="right"/>
                <w:rPr>
                  <w:sz w:val="16"/>
                  <w:szCs w:val="16"/>
                </w:rPr>
              </w:pPr>
              <w:r>
                <w:rPr>
                  <w:sz w:val="16"/>
                  <w:szCs w:val="16"/>
                </w:rPr>
                <w:t>Module Design Document</w:t>
              </w:r>
            </w:p>
          </w:sdtContent>
        </w:sdt>
        <w:p w:rsidR="0090013D" w:rsidRPr="00B10816" w:rsidRDefault="0090013D"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EB09F7">
            <w:rPr>
              <w:b/>
              <w:noProof/>
              <w:sz w:val="16"/>
              <w:szCs w:val="16"/>
            </w:rPr>
            <w:t>14</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EB09F7">
            <w:rPr>
              <w:b/>
              <w:noProof/>
              <w:sz w:val="16"/>
              <w:szCs w:val="16"/>
            </w:rPr>
            <w:t>20</w:t>
          </w:r>
          <w:r w:rsidRPr="00B10816">
            <w:rPr>
              <w:b/>
              <w:sz w:val="16"/>
              <w:szCs w:val="16"/>
            </w:rPr>
            <w:fldChar w:fldCharType="end"/>
          </w:r>
        </w:p>
      </w:tc>
    </w:tr>
  </w:tbl>
  <w:p w:rsidR="0090013D" w:rsidRPr="00B10816" w:rsidRDefault="0090013D"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9B1" w:rsidRDefault="003F09B1">
      <w:r>
        <w:separator/>
      </w:r>
    </w:p>
  </w:footnote>
  <w:footnote w:type="continuationSeparator" w:id="0">
    <w:p w:rsidR="003F09B1" w:rsidRDefault="003F09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90013D" w:rsidRPr="008969C4" w:rsidTr="00866672">
      <w:trPr>
        <w:trHeight w:val="438"/>
      </w:trPr>
      <w:tc>
        <w:tcPr>
          <w:tcW w:w="1443" w:type="pct"/>
        </w:tcPr>
        <w:p w:rsidR="0090013D" w:rsidRPr="008969C4" w:rsidRDefault="0090013D" w:rsidP="00B10816">
          <w:pPr>
            <w:pStyle w:val="Header"/>
            <w:spacing w:after="0"/>
          </w:pPr>
          <w:r w:rsidRPr="008969C4">
            <w:rPr>
              <w:noProof/>
              <w:lang w:bidi="ar-SA"/>
            </w:rPr>
            <w:drawing>
              <wp:inline distT="0" distB="0" distL="0" distR="0" wp14:anchorId="4BBA027F" wp14:editId="39FE92AD">
                <wp:extent cx="1066800" cy="438150"/>
                <wp:effectExtent l="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90013D" w:rsidRPr="00891F29" w:rsidRDefault="0090013D" w:rsidP="00B10816">
          <w:pPr>
            <w:pStyle w:val="Header"/>
            <w:spacing w:after="0"/>
            <w:jc w:val="right"/>
            <w:rPr>
              <w:sz w:val="16"/>
              <w:szCs w:val="20"/>
            </w:rPr>
          </w:pPr>
          <w:r w:rsidRPr="00891F29">
            <w:rPr>
              <w:sz w:val="16"/>
              <w:szCs w:val="20"/>
            </w:rPr>
            <w:t>Nexteer Automotive Confidential Proprietary Information</w:t>
          </w:r>
        </w:p>
        <w:p w:rsidR="0090013D" w:rsidRDefault="0090013D" w:rsidP="00B10816">
          <w:pPr>
            <w:pStyle w:val="Header"/>
            <w:spacing w:after="0"/>
            <w:jc w:val="right"/>
            <w:rPr>
              <w:sz w:val="16"/>
              <w:szCs w:val="20"/>
            </w:rPr>
          </w:pPr>
          <w:r w:rsidRPr="00891F29">
            <w:rPr>
              <w:sz w:val="16"/>
              <w:szCs w:val="20"/>
            </w:rPr>
            <w:t>Do Not Copy/Distribute Without Prior Permission</w:t>
          </w:r>
        </w:p>
        <w:p w:rsidR="0090013D" w:rsidRPr="008969C4" w:rsidRDefault="0090013D" w:rsidP="00B10816">
          <w:pPr>
            <w:pStyle w:val="Header"/>
            <w:spacing w:after="0"/>
            <w:jc w:val="right"/>
            <w:rPr>
              <w:szCs w:val="20"/>
            </w:rPr>
          </w:pPr>
          <w:r w:rsidRPr="000B0DB8">
            <w:rPr>
              <w:sz w:val="16"/>
              <w:szCs w:val="20"/>
            </w:rPr>
            <w:t>This Document Is Uncontrolled When Printed – Verify Version Before Use</w:t>
          </w:r>
        </w:p>
      </w:tc>
    </w:tr>
  </w:tbl>
  <w:p w:rsidR="0090013D" w:rsidRDefault="0090013D">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BFD7798"/>
    <w:multiLevelType w:val="hybridMultilevel"/>
    <w:tmpl w:val="0884ED32"/>
    <w:lvl w:ilvl="0" w:tplc="04090011">
      <w:start w:val="1"/>
      <w:numFmt w:val="decimal"/>
      <w:lvlText w:val="%1)"/>
      <w:lvlJc w:val="left"/>
      <w:pPr>
        <w:ind w:left="720" w:hanging="360"/>
      </w:pPr>
      <w:rPr>
        <w:rFonts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68A41626"/>
    <w:multiLevelType w:val="hybridMultilevel"/>
    <w:tmpl w:val="5E88DC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46093A"/>
    <w:multiLevelType w:val="hybridMultilevel"/>
    <w:tmpl w:val="5866D6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1"/>
  </w:num>
  <w:num w:numId="14">
    <w:abstractNumId w:val="10"/>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2"/>
  </w:num>
  <w:num w:numId="23">
    <w:abstractNumId w:val="13"/>
  </w:num>
  <w:num w:numId="24">
    <w:abstractNumId w:val="13"/>
  </w:num>
  <w:num w:numId="25">
    <w:abstractNumId w:val="13"/>
  </w:num>
  <w:num w:numId="26">
    <w:abstractNumId w:val="13"/>
  </w:num>
  <w:num w:numId="27">
    <w:abstractNumId w:val="17"/>
  </w:num>
  <w:num w:numId="28">
    <w:abstractNumId w:val="13"/>
  </w:num>
  <w:num w:numId="29">
    <w:abstractNumId w:val="13"/>
  </w:num>
  <w:num w:numId="30">
    <w:abstractNumId w:val="13"/>
  </w:num>
  <w:num w:numId="31">
    <w:abstractNumId w:val="13"/>
  </w:num>
  <w:num w:numId="32">
    <w:abstractNumId w:val="13"/>
  </w:num>
  <w:num w:numId="33">
    <w:abstractNumId w:val="16"/>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Leser">
    <w15:presenceInfo w15:providerId="AD" w15:userId="S-1-5-21-1993528211-2586143117-3253031534-50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A9E"/>
    <w:rsid w:val="000040A2"/>
    <w:rsid w:val="00007584"/>
    <w:rsid w:val="00010BFD"/>
    <w:rsid w:val="00015232"/>
    <w:rsid w:val="00017164"/>
    <w:rsid w:val="000201AB"/>
    <w:rsid w:val="000265DE"/>
    <w:rsid w:val="00030567"/>
    <w:rsid w:val="00030607"/>
    <w:rsid w:val="000318E7"/>
    <w:rsid w:val="00034CF6"/>
    <w:rsid w:val="00040F83"/>
    <w:rsid w:val="0004234C"/>
    <w:rsid w:val="000429C7"/>
    <w:rsid w:val="00044B01"/>
    <w:rsid w:val="000515DF"/>
    <w:rsid w:val="00052A9E"/>
    <w:rsid w:val="000558D3"/>
    <w:rsid w:val="000573ED"/>
    <w:rsid w:val="00057E0F"/>
    <w:rsid w:val="000623F7"/>
    <w:rsid w:val="00063A7A"/>
    <w:rsid w:val="0006733C"/>
    <w:rsid w:val="000718C3"/>
    <w:rsid w:val="00076DD2"/>
    <w:rsid w:val="00080018"/>
    <w:rsid w:val="00090973"/>
    <w:rsid w:val="00096B85"/>
    <w:rsid w:val="00096E21"/>
    <w:rsid w:val="00096F8D"/>
    <w:rsid w:val="000A5AA5"/>
    <w:rsid w:val="000A5FB2"/>
    <w:rsid w:val="000B01C4"/>
    <w:rsid w:val="000B0DB8"/>
    <w:rsid w:val="000B37D5"/>
    <w:rsid w:val="000B5C1E"/>
    <w:rsid w:val="000B6648"/>
    <w:rsid w:val="000B7837"/>
    <w:rsid w:val="000C02C8"/>
    <w:rsid w:val="000C48A0"/>
    <w:rsid w:val="000C7433"/>
    <w:rsid w:val="000D3EFC"/>
    <w:rsid w:val="000E0B71"/>
    <w:rsid w:val="000E102A"/>
    <w:rsid w:val="000E3512"/>
    <w:rsid w:val="000E548A"/>
    <w:rsid w:val="00101127"/>
    <w:rsid w:val="00102C25"/>
    <w:rsid w:val="00105535"/>
    <w:rsid w:val="00105C99"/>
    <w:rsid w:val="001063C7"/>
    <w:rsid w:val="00107593"/>
    <w:rsid w:val="00113021"/>
    <w:rsid w:val="00114319"/>
    <w:rsid w:val="0011537F"/>
    <w:rsid w:val="001161D2"/>
    <w:rsid w:val="00120AED"/>
    <w:rsid w:val="0012589C"/>
    <w:rsid w:val="0012696E"/>
    <w:rsid w:val="001278D4"/>
    <w:rsid w:val="00131D7B"/>
    <w:rsid w:val="00133350"/>
    <w:rsid w:val="00135743"/>
    <w:rsid w:val="001449F2"/>
    <w:rsid w:val="00144BD1"/>
    <w:rsid w:val="00145E51"/>
    <w:rsid w:val="00152830"/>
    <w:rsid w:val="00154326"/>
    <w:rsid w:val="00180DD1"/>
    <w:rsid w:val="00181748"/>
    <w:rsid w:val="001833C5"/>
    <w:rsid w:val="00186C07"/>
    <w:rsid w:val="0018788C"/>
    <w:rsid w:val="00187F5E"/>
    <w:rsid w:val="00194117"/>
    <w:rsid w:val="001952F8"/>
    <w:rsid w:val="00196283"/>
    <w:rsid w:val="001A069D"/>
    <w:rsid w:val="001A30BD"/>
    <w:rsid w:val="001A6A75"/>
    <w:rsid w:val="001A7DB1"/>
    <w:rsid w:val="001A7E08"/>
    <w:rsid w:val="001B11CC"/>
    <w:rsid w:val="001B1516"/>
    <w:rsid w:val="001B15E2"/>
    <w:rsid w:val="001B4CA5"/>
    <w:rsid w:val="001B716A"/>
    <w:rsid w:val="001C0B31"/>
    <w:rsid w:val="001C3CBB"/>
    <w:rsid w:val="001D2F1D"/>
    <w:rsid w:val="001D6053"/>
    <w:rsid w:val="001E4877"/>
    <w:rsid w:val="001F01F0"/>
    <w:rsid w:val="001F0A02"/>
    <w:rsid w:val="001F4282"/>
    <w:rsid w:val="001F7A45"/>
    <w:rsid w:val="00203950"/>
    <w:rsid w:val="00206564"/>
    <w:rsid w:val="0021065E"/>
    <w:rsid w:val="00210877"/>
    <w:rsid w:val="00213F47"/>
    <w:rsid w:val="00216E0A"/>
    <w:rsid w:val="00217199"/>
    <w:rsid w:val="0022351D"/>
    <w:rsid w:val="0022572C"/>
    <w:rsid w:val="00226086"/>
    <w:rsid w:val="00233B24"/>
    <w:rsid w:val="002366F0"/>
    <w:rsid w:val="00237876"/>
    <w:rsid w:val="00240082"/>
    <w:rsid w:val="00241551"/>
    <w:rsid w:val="002438FE"/>
    <w:rsid w:val="00246432"/>
    <w:rsid w:val="00246474"/>
    <w:rsid w:val="00246857"/>
    <w:rsid w:val="00246930"/>
    <w:rsid w:val="00247B94"/>
    <w:rsid w:val="00250144"/>
    <w:rsid w:val="002518E0"/>
    <w:rsid w:val="00251D36"/>
    <w:rsid w:val="00252485"/>
    <w:rsid w:val="002540D9"/>
    <w:rsid w:val="002565CF"/>
    <w:rsid w:val="00256656"/>
    <w:rsid w:val="00256D7F"/>
    <w:rsid w:val="00260133"/>
    <w:rsid w:val="0026667A"/>
    <w:rsid w:val="00272F9C"/>
    <w:rsid w:val="00273A0B"/>
    <w:rsid w:val="002905EB"/>
    <w:rsid w:val="00294FE6"/>
    <w:rsid w:val="002A3DCD"/>
    <w:rsid w:val="002A4407"/>
    <w:rsid w:val="002A46ED"/>
    <w:rsid w:val="002A5D94"/>
    <w:rsid w:val="002A6127"/>
    <w:rsid w:val="002B094F"/>
    <w:rsid w:val="002B1587"/>
    <w:rsid w:val="002B2B02"/>
    <w:rsid w:val="002B6E4E"/>
    <w:rsid w:val="002B6FA5"/>
    <w:rsid w:val="002B7D4B"/>
    <w:rsid w:val="002D2079"/>
    <w:rsid w:val="002D4CF3"/>
    <w:rsid w:val="002D7C01"/>
    <w:rsid w:val="002E08B6"/>
    <w:rsid w:val="002E0FEE"/>
    <w:rsid w:val="002E3467"/>
    <w:rsid w:val="002E4849"/>
    <w:rsid w:val="002E7E59"/>
    <w:rsid w:val="002F5138"/>
    <w:rsid w:val="0030250D"/>
    <w:rsid w:val="00307A0F"/>
    <w:rsid w:val="00312179"/>
    <w:rsid w:val="003129E3"/>
    <w:rsid w:val="00314939"/>
    <w:rsid w:val="003267EF"/>
    <w:rsid w:val="00326A13"/>
    <w:rsid w:val="00327A5B"/>
    <w:rsid w:val="00330ED1"/>
    <w:rsid w:val="003313B5"/>
    <w:rsid w:val="00333D67"/>
    <w:rsid w:val="00337891"/>
    <w:rsid w:val="00341733"/>
    <w:rsid w:val="0034184E"/>
    <w:rsid w:val="00341ED6"/>
    <w:rsid w:val="00347652"/>
    <w:rsid w:val="00352E4B"/>
    <w:rsid w:val="00361921"/>
    <w:rsid w:val="0036235C"/>
    <w:rsid w:val="00362B86"/>
    <w:rsid w:val="00362CE5"/>
    <w:rsid w:val="00363975"/>
    <w:rsid w:val="003639F3"/>
    <w:rsid w:val="00363FC9"/>
    <w:rsid w:val="00364BF7"/>
    <w:rsid w:val="00364F00"/>
    <w:rsid w:val="0037678E"/>
    <w:rsid w:val="003849A4"/>
    <w:rsid w:val="00385119"/>
    <w:rsid w:val="003867CD"/>
    <w:rsid w:val="00387BF4"/>
    <w:rsid w:val="00393DBF"/>
    <w:rsid w:val="003A5B2A"/>
    <w:rsid w:val="003A722B"/>
    <w:rsid w:val="003B4A55"/>
    <w:rsid w:val="003C0C9C"/>
    <w:rsid w:val="003D456D"/>
    <w:rsid w:val="003D4CC0"/>
    <w:rsid w:val="003D4E66"/>
    <w:rsid w:val="003E59C3"/>
    <w:rsid w:val="003F09B1"/>
    <w:rsid w:val="003F18D9"/>
    <w:rsid w:val="003F3205"/>
    <w:rsid w:val="003F765F"/>
    <w:rsid w:val="00401A9E"/>
    <w:rsid w:val="00404A3F"/>
    <w:rsid w:val="00405E64"/>
    <w:rsid w:val="00410E30"/>
    <w:rsid w:val="004147D1"/>
    <w:rsid w:val="00431255"/>
    <w:rsid w:val="0043410A"/>
    <w:rsid w:val="0043623C"/>
    <w:rsid w:val="00436F3E"/>
    <w:rsid w:val="004377FE"/>
    <w:rsid w:val="00440304"/>
    <w:rsid w:val="00444264"/>
    <w:rsid w:val="00444F99"/>
    <w:rsid w:val="00447BCA"/>
    <w:rsid w:val="004526E6"/>
    <w:rsid w:val="004538E2"/>
    <w:rsid w:val="004539DE"/>
    <w:rsid w:val="00453CBC"/>
    <w:rsid w:val="00460D68"/>
    <w:rsid w:val="004610FA"/>
    <w:rsid w:val="00462B18"/>
    <w:rsid w:val="00462D3A"/>
    <w:rsid w:val="00464103"/>
    <w:rsid w:val="00467BB2"/>
    <w:rsid w:val="00480A9D"/>
    <w:rsid w:val="00482BAD"/>
    <w:rsid w:val="004863BF"/>
    <w:rsid w:val="004907B4"/>
    <w:rsid w:val="00495491"/>
    <w:rsid w:val="00496E7C"/>
    <w:rsid w:val="00497491"/>
    <w:rsid w:val="004A0EA5"/>
    <w:rsid w:val="004A3AD6"/>
    <w:rsid w:val="004C1331"/>
    <w:rsid w:val="004C2582"/>
    <w:rsid w:val="004D0FAD"/>
    <w:rsid w:val="004D5330"/>
    <w:rsid w:val="004D5D37"/>
    <w:rsid w:val="004E39D0"/>
    <w:rsid w:val="004F3C64"/>
    <w:rsid w:val="00507960"/>
    <w:rsid w:val="00510B8C"/>
    <w:rsid w:val="00510DB3"/>
    <w:rsid w:val="00514FCB"/>
    <w:rsid w:val="005200B6"/>
    <w:rsid w:val="0052226A"/>
    <w:rsid w:val="005236E7"/>
    <w:rsid w:val="00527EC6"/>
    <w:rsid w:val="00531B8C"/>
    <w:rsid w:val="0053510E"/>
    <w:rsid w:val="005366FA"/>
    <w:rsid w:val="00537B43"/>
    <w:rsid w:val="00540486"/>
    <w:rsid w:val="00540749"/>
    <w:rsid w:val="00540981"/>
    <w:rsid w:val="00541D56"/>
    <w:rsid w:val="00541D9D"/>
    <w:rsid w:val="00541E2D"/>
    <w:rsid w:val="0054769F"/>
    <w:rsid w:val="00551E95"/>
    <w:rsid w:val="00553CD9"/>
    <w:rsid w:val="005604EA"/>
    <w:rsid w:val="0056536F"/>
    <w:rsid w:val="00580C6B"/>
    <w:rsid w:val="00585674"/>
    <w:rsid w:val="0058629C"/>
    <w:rsid w:val="00591CEF"/>
    <w:rsid w:val="00592519"/>
    <w:rsid w:val="005955D1"/>
    <w:rsid w:val="005A1C6A"/>
    <w:rsid w:val="005A3EDE"/>
    <w:rsid w:val="005A77EF"/>
    <w:rsid w:val="005B090B"/>
    <w:rsid w:val="005B3586"/>
    <w:rsid w:val="005B6300"/>
    <w:rsid w:val="005B6345"/>
    <w:rsid w:val="005B6DF1"/>
    <w:rsid w:val="005B72BC"/>
    <w:rsid w:val="005C3AC2"/>
    <w:rsid w:val="005C6795"/>
    <w:rsid w:val="005C7490"/>
    <w:rsid w:val="005D297B"/>
    <w:rsid w:val="005E1F2C"/>
    <w:rsid w:val="005E4680"/>
    <w:rsid w:val="005E57D6"/>
    <w:rsid w:val="005E5BB4"/>
    <w:rsid w:val="005E61CD"/>
    <w:rsid w:val="005F2D10"/>
    <w:rsid w:val="005F3880"/>
    <w:rsid w:val="00600104"/>
    <w:rsid w:val="00600C6A"/>
    <w:rsid w:val="00601D3E"/>
    <w:rsid w:val="00602468"/>
    <w:rsid w:val="0060359A"/>
    <w:rsid w:val="00603B33"/>
    <w:rsid w:val="006041A1"/>
    <w:rsid w:val="006114E3"/>
    <w:rsid w:val="00614AFA"/>
    <w:rsid w:val="00614D08"/>
    <w:rsid w:val="006171B3"/>
    <w:rsid w:val="006224AE"/>
    <w:rsid w:val="00633FE1"/>
    <w:rsid w:val="00635297"/>
    <w:rsid w:val="00635C2F"/>
    <w:rsid w:val="006374FA"/>
    <w:rsid w:val="00646455"/>
    <w:rsid w:val="00660449"/>
    <w:rsid w:val="00661D51"/>
    <w:rsid w:val="00665E4E"/>
    <w:rsid w:val="00666AFD"/>
    <w:rsid w:val="00667AE7"/>
    <w:rsid w:val="00673A6E"/>
    <w:rsid w:val="00674741"/>
    <w:rsid w:val="0067654E"/>
    <w:rsid w:val="006811FF"/>
    <w:rsid w:val="00681E5A"/>
    <w:rsid w:val="006845E9"/>
    <w:rsid w:val="00686ED4"/>
    <w:rsid w:val="006962C1"/>
    <w:rsid w:val="0069657C"/>
    <w:rsid w:val="006A61EA"/>
    <w:rsid w:val="006A7C28"/>
    <w:rsid w:val="006B1E80"/>
    <w:rsid w:val="006B5229"/>
    <w:rsid w:val="006B5F56"/>
    <w:rsid w:val="006C12CB"/>
    <w:rsid w:val="006C2D7D"/>
    <w:rsid w:val="006D4C9F"/>
    <w:rsid w:val="006D634C"/>
    <w:rsid w:val="006E1C97"/>
    <w:rsid w:val="006E2C55"/>
    <w:rsid w:val="006F2855"/>
    <w:rsid w:val="006F3CF4"/>
    <w:rsid w:val="00702C1E"/>
    <w:rsid w:val="00707BA6"/>
    <w:rsid w:val="00711A0D"/>
    <w:rsid w:val="00714679"/>
    <w:rsid w:val="00715441"/>
    <w:rsid w:val="007219DD"/>
    <w:rsid w:val="00722EA8"/>
    <w:rsid w:val="00725671"/>
    <w:rsid w:val="00727610"/>
    <w:rsid w:val="00737A19"/>
    <w:rsid w:val="00746252"/>
    <w:rsid w:val="00751961"/>
    <w:rsid w:val="0075721A"/>
    <w:rsid w:val="00765195"/>
    <w:rsid w:val="00765A93"/>
    <w:rsid w:val="00767585"/>
    <w:rsid w:val="00770295"/>
    <w:rsid w:val="00773CA8"/>
    <w:rsid w:val="00776EF2"/>
    <w:rsid w:val="00783E4E"/>
    <w:rsid w:val="00784FF5"/>
    <w:rsid w:val="00786BDF"/>
    <w:rsid w:val="007874B4"/>
    <w:rsid w:val="007969D1"/>
    <w:rsid w:val="00796BD4"/>
    <w:rsid w:val="007A2CEC"/>
    <w:rsid w:val="007A3BEB"/>
    <w:rsid w:val="007A3D19"/>
    <w:rsid w:val="007A6029"/>
    <w:rsid w:val="007B71B8"/>
    <w:rsid w:val="007C0067"/>
    <w:rsid w:val="007C3A2E"/>
    <w:rsid w:val="007C4A1B"/>
    <w:rsid w:val="007C4B48"/>
    <w:rsid w:val="007D326F"/>
    <w:rsid w:val="007E00D7"/>
    <w:rsid w:val="007E0373"/>
    <w:rsid w:val="007E1C02"/>
    <w:rsid w:val="007E4EF4"/>
    <w:rsid w:val="007E625F"/>
    <w:rsid w:val="007E6421"/>
    <w:rsid w:val="007F526B"/>
    <w:rsid w:val="007F746C"/>
    <w:rsid w:val="008003B3"/>
    <w:rsid w:val="008068A5"/>
    <w:rsid w:val="008119C7"/>
    <w:rsid w:val="0081230A"/>
    <w:rsid w:val="00820AE5"/>
    <w:rsid w:val="0082456E"/>
    <w:rsid w:val="0082534B"/>
    <w:rsid w:val="00825980"/>
    <w:rsid w:val="00830DBF"/>
    <w:rsid w:val="00832905"/>
    <w:rsid w:val="00836552"/>
    <w:rsid w:val="0084459F"/>
    <w:rsid w:val="00847EDF"/>
    <w:rsid w:val="0085428C"/>
    <w:rsid w:val="00862735"/>
    <w:rsid w:val="00865ACA"/>
    <w:rsid w:val="00866672"/>
    <w:rsid w:val="00866C6E"/>
    <w:rsid w:val="00871C89"/>
    <w:rsid w:val="008721B1"/>
    <w:rsid w:val="008721C3"/>
    <w:rsid w:val="00872364"/>
    <w:rsid w:val="00881135"/>
    <w:rsid w:val="00881279"/>
    <w:rsid w:val="008867FE"/>
    <w:rsid w:val="00886D7D"/>
    <w:rsid w:val="00891F29"/>
    <w:rsid w:val="008943A3"/>
    <w:rsid w:val="00895757"/>
    <w:rsid w:val="00895F09"/>
    <w:rsid w:val="008969C4"/>
    <w:rsid w:val="00897591"/>
    <w:rsid w:val="008A0BF7"/>
    <w:rsid w:val="008A180F"/>
    <w:rsid w:val="008A1CA9"/>
    <w:rsid w:val="008A3325"/>
    <w:rsid w:val="008A3DEA"/>
    <w:rsid w:val="008B2A08"/>
    <w:rsid w:val="008B5750"/>
    <w:rsid w:val="008C31B1"/>
    <w:rsid w:val="008C4FBE"/>
    <w:rsid w:val="008C5B38"/>
    <w:rsid w:val="008C6874"/>
    <w:rsid w:val="008D1A6A"/>
    <w:rsid w:val="008D3DCA"/>
    <w:rsid w:val="008D69B7"/>
    <w:rsid w:val="008F09CA"/>
    <w:rsid w:val="008F11FD"/>
    <w:rsid w:val="008F1C9A"/>
    <w:rsid w:val="008F283B"/>
    <w:rsid w:val="008F38B3"/>
    <w:rsid w:val="008F402B"/>
    <w:rsid w:val="008F4A9B"/>
    <w:rsid w:val="008F7506"/>
    <w:rsid w:val="0090013D"/>
    <w:rsid w:val="009017D0"/>
    <w:rsid w:val="00905396"/>
    <w:rsid w:val="00912AE0"/>
    <w:rsid w:val="0091328D"/>
    <w:rsid w:val="009132C7"/>
    <w:rsid w:val="0091423E"/>
    <w:rsid w:val="00921DE0"/>
    <w:rsid w:val="00923E48"/>
    <w:rsid w:val="009253B7"/>
    <w:rsid w:val="00926383"/>
    <w:rsid w:val="0092752F"/>
    <w:rsid w:val="00930893"/>
    <w:rsid w:val="00930F08"/>
    <w:rsid w:val="009318C4"/>
    <w:rsid w:val="009358E8"/>
    <w:rsid w:val="00936951"/>
    <w:rsid w:val="00942D04"/>
    <w:rsid w:val="00943402"/>
    <w:rsid w:val="00945677"/>
    <w:rsid w:val="00947A9A"/>
    <w:rsid w:val="00947EA9"/>
    <w:rsid w:val="00957855"/>
    <w:rsid w:val="00964105"/>
    <w:rsid w:val="009643A3"/>
    <w:rsid w:val="00970DBB"/>
    <w:rsid w:val="009716EE"/>
    <w:rsid w:val="0097381A"/>
    <w:rsid w:val="009839AF"/>
    <w:rsid w:val="009877AA"/>
    <w:rsid w:val="009904FD"/>
    <w:rsid w:val="00992EB9"/>
    <w:rsid w:val="009B0C02"/>
    <w:rsid w:val="009B754B"/>
    <w:rsid w:val="009B7D1A"/>
    <w:rsid w:val="009C5629"/>
    <w:rsid w:val="009C5E90"/>
    <w:rsid w:val="009C71A3"/>
    <w:rsid w:val="009C7F7D"/>
    <w:rsid w:val="009D1773"/>
    <w:rsid w:val="009D493A"/>
    <w:rsid w:val="009E371E"/>
    <w:rsid w:val="009E4C5C"/>
    <w:rsid w:val="009E6A87"/>
    <w:rsid w:val="009F2F04"/>
    <w:rsid w:val="009F3119"/>
    <w:rsid w:val="009F3F02"/>
    <w:rsid w:val="00A049EB"/>
    <w:rsid w:val="00A05B7E"/>
    <w:rsid w:val="00A158C7"/>
    <w:rsid w:val="00A16FA4"/>
    <w:rsid w:val="00A25B61"/>
    <w:rsid w:val="00A33D92"/>
    <w:rsid w:val="00A365F0"/>
    <w:rsid w:val="00A37E34"/>
    <w:rsid w:val="00A51532"/>
    <w:rsid w:val="00A6172F"/>
    <w:rsid w:val="00A639FF"/>
    <w:rsid w:val="00A6463B"/>
    <w:rsid w:val="00A656E4"/>
    <w:rsid w:val="00A71A73"/>
    <w:rsid w:val="00A72ADF"/>
    <w:rsid w:val="00A75159"/>
    <w:rsid w:val="00A75452"/>
    <w:rsid w:val="00A77886"/>
    <w:rsid w:val="00A841C5"/>
    <w:rsid w:val="00A85DD5"/>
    <w:rsid w:val="00A87CF7"/>
    <w:rsid w:val="00A90F28"/>
    <w:rsid w:val="00A92EE5"/>
    <w:rsid w:val="00AA2199"/>
    <w:rsid w:val="00AA3A38"/>
    <w:rsid w:val="00AA61A8"/>
    <w:rsid w:val="00AB1565"/>
    <w:rsid w:val="00AB200C"/>
    <w:rsid w:val="00AB2785"/>
    <w:rsid w:val="00AC1BE0"/>
    <w:rsid w:val="00AC2997"/>
    <w:rsid w:val="00AC40DF"/>
    <w:rsid w:val="00AC411D"/>
    <w:rsid w:val="00AC4A58"/>
    <w:rsid w:val="00AC4CD8"/>
    <w:rsid w:val="00AC63D3"/>
    <w:rsid w:val="00AC6E5E"/>
    <w:rsid w:val="00AC79E5"/>
    <w:rsid w:val="00AD135E"/>
    <w:rsid w:val="00AD1F0E"/>
    <w:rsid w:val="00AD3866"/>
    <w:rsid w:val="00AD3DBF"/>
    <w:rsid w:val="00AE0435"/>
    <w:rsid w:val="00AE0DCB"/>
    <w:rsid w:val="00AE2063"/>
    <w:rsid w:val="00AE41D4"/>
    <w:rsid w:val="00AE55D3"/>
    <w:rsid w:val="00AE590F"/>
    <w:rsid w:val="00AE5C76"/>
    <w:rsid w:val="00AE730D"/>
    <w:rsid w:val="00AF547C"/>
    <w:rsid w:val="00AF6D2A"/>
    <w:rsid w:val="00AF7DDD"/>
    <w:rsid w:val="00B0024F"/>
    <w:rsid w:val="00B10816"/>
    <w:rsid w:val="00B11BE8"/>
    <w:rsid w:val="00B1272E"/>
    <w:rsid w:val="00B154E6"/>
    <w:rsid w:val="00B21802"/>
    <w:rsid w:val="00B25D10"/>
    <w:rsid w:val="00B26D2C"/>
    <w:rsid w:val="00B35242"/>
    <w:rsid w:val="00B35F84"/>
    <w:rsid w:val="00B37B03"/>
    <w:rsid w:val="00B42ED9"/>
    <w:rsid w:val="00B46A3B"/>
    <w:rsid w:val="00B52330"/>
    <w:rsid w:val="00B557BA"/>
    <w:rsid w:val="00B5628C"/>
    <w:rsid w:val="00B56762"/>
    <w:rsid w:val="00B629B6"/>
    <w:rsid w:val="00B647EA"/>
    <w:rsid w:val="00B72FDD"/>
    <w:rsid w:val="00B758D2"/>
    <w:rsid w:val="00B81B39"/>
    <w:rsid w:val="00B81C1B"/>
    <w:rsid w:val="00B82427"/>
    <w:rsid w:val="00B85D5F"/>
    <w:rsid w:val="00B92F19"/>
    <w:rsid w:val="00B9722C"/>
    <w:rsid w:val="00BA089B"/>
    <w:rsid w:val="00BA0D62"/>
    <w:rsid w:val="00BA1E74"/>
    <w:rsid w:val="00BA5041"/>
    <w:rsid w:val="00BA7BCD"/>
    <w:rsid w:val="00BB166E"/>
    <w:rsid w:val="00BB4210"/>
    <w:rsid w:val="00BB6C47"/>
    <w:rsid w:val="00BC3B09"/>
    <w:rsid w:val="00BC45C7"/>
    <w:rsid w:val="00BC5A79"/>
    <w:rsid w:val="00BC6B0F"/>
    <w:rsid w:val="00BD17E2"/>
    <w:rsid w:val="00BD2498"/>
    <w:rsid w:val="00BD29F5"/>
    <w:rsid w:val="00BD7322"/>
    <w:rsid w:val="00BD794B"/>
    <w:rsid w:val="00BE1794"/>
    <w:rsid w:val="00BE70B4"/>
    <w:rsid w:val="00BE7F06"/>
    <w:rsid w:val="00BF5242"/>
    <w:rsid w:val="00C0276C"/>
    <w:rsid w:val="00C04F32"/>
    <w:rsid w:val="00C145F2"/>
    <w:rsid w:val="00C170E5"/>
    <w:rsid w:val="00C22A00"/>
    <w:rsid w:val="00C2356B"/>
    <w:rsid w:val="00C24F7F"/>
    <w:rsid w:val="00C26C66"/>
    <w:rsid w:val="00C3002A"/>
    <w:rsid w:val="00C373E0"/>
    <w:rsid w:val="00C375E8"/>
    <w:rsid w:val="00C53EAE"/>
    <w:rsid w:val="00C53F02"/>
    <w:rsid w:val="00C54CBD"/>
    <w:rsid w:val="00C55116"/>
    <w:rsid w:val="00C561BB"/>
    <w:rsid w:val="00C61368"/>
    <w:rsid w:val="00C62193"/>
    <w:rsid w:val="00C642B0"/>
    <w:rsid w:val="00C64761"/>
    <w:rsid w:val="00C70668"/>
    <w:rsid w:val="00C71EF8"/>
    <w:rsid w:val="00C728E9"/>
    <w:rsid w:val="00C72E74"/>
    <w:rsid w:val="00C7430F"/>
    <w:rsid w:val="00C74FE6"/>
    <w:rsid w:val="00C7736F"/>
    <w:rsid w:val="00C77C33"/>
    <w:rsid w:val="00C77D0E"/>
    <w:rsid w:val="00C80111"/>
    <w:rsid w:val="00C8041D"/>
    <w:rsid w:val="00C80CA8"/>
    <w:rsid w:val="00C845F5"/>
    <w:rsid w:val="00C93030"/>
    <w:rsid w:val="00C93ADA"/>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0566E"/>
    <w:rsid w:val="00D06A61"/>
    <w:rsid w:val="00D13AA4"/>
    <w:rsid w:val="00D1409A"/>
    <w:rsid w:val="00D15C3C"/>
    <w:rsid w:val="00D16229"/>
    <w:rsid w:val="00D16873"/>
    <w:rsid w:val="00D229A6"/>
    <w:rsid w:val="00D23CB7"/>
    <w:rsid w:val="00D26802"/>
    <w:rsid w:val="00D30924"/>
    <w:rsid w:val="00D4065B"/>
    <w:rsid w:val="00D42EF2"/>
    <w:rsid w:val="00D443E7"/>
    <w:rsid w:val="00D47783"/>
    <w:rsid w:val="00D51275"/>
    <w:rsid w:val="00D57071"/>
    <w:rsid w:val="00D57F9F"/>
    <w:rsid w:val="00D60445"/>
    <w:rsid w:val="00D70B1D"/>
    <w:rsid w:val="00D70D96"/>
    <w:rsid w:val="00D720D2"/>
    <w:rsid w:val="00D757BC"/>
    <w:rsid w:val="00D762B8"/>
    <w:rsid w:val="00D775AC"/>
    <w:rsid w:val="00D77952"/>
    <w:rsid w:val="00D8298E"/>
    <w:rsid w:val="00D82DA8"/>
    <w:rsid w:val="00D8734B"/>
    <w:rsid w:val="00D91C8F"/>
    <w:rsid w:val="00D92242"/>
    <w:rsid w:val="00DA5C5C"/>
    <w:rsid w:val="00DB0311"/>
    <w:rsid w:val="00DB1985"/>
    <w:rsid w:val="00DB213C"/>
    <w:rsid w:val="00DB3C1D"/>
    <w:rsid w:val="00DC0959"/>
    <w:rsid w:val="00DC2D5B"/>
    <w:rsid w:val="00DC598C"/>
    <w:rsid w:val="00DD3B65"/>
    <w:rsid w:val="00DD4CCF"/>
    <w:rsid w:val="00DD4E7F"/>
    <w:rsid w:val="00DE23CE"/>
    <w:rsid w:val="00DE2FDE"/>
    <w:rsid w:val="00DF4415"/>
    <w:rsid w:val="00DF53AB"/>
    <w:rsid w:val="00E020FC"/>
    <w:rsid w:val="00E03151"/>
    <w:rsid w:val="00E032DB"/>
    <w:rsid w:val="00E044C8"/>
    <w:rsid w:val="00E16D14"/>
    <w:rsid w:val="00E176AB"/>
    <w:rsid w:val="00E20034"/>
    <w:rsid w:val="00E21C3F"/>
    <w:rsid w:val="00E23E66"/>
    <w:rsid w:val="00E268D6"/>
    <w:rsid w:val="00E31AE9"/>
    <w:rsid w:val="00E3395D"/>
    <w:rsid w:val="00E35A9F"/>
    <w:rsid w:val="00E3609B"/>
    <w:rsid w:val="00E36420"/>
    <w:rsid w:val="00E379A5"/>
    <w:rsid w:val="00E46EBF"/>
    <w:rsid w:val="00E51408"/>
    <w:rsid w:val="00E52161"/>
    <w:rsid w:val="00E61FD9"/>
    <w:rsid w:val="00E6550B"/>
    <w:rsid w:val="00E715CB"/>
    <w:rsid w:val="00E72614"/>
    <w:rsid w:val="00E84FCD"/>
    <w:rsid w:val="00E8577F"/>
    <w:rsid w:val="00E85E0E"/>
    <w:rsid w:val="00E867E0"/>
    <w:rsid w:val="00E86CD3"/>
    <w:rsid w:val="00E9004B"/>
    <w:rsid w:val="00E90862"/>
    <w:rsid w:val="00EB09F7"/>
    <w:rsid w:val="00EB1228"/>
    <w:rsid w:val="00EB6141"/>
    <w:rsid w:val="00EC0B74"/>
    <w:rsid w:val="00ED3D2B"/>
    <w:rsid w:val="00EE263E"/>
    <w:rsid w:val="00EE26AB"/>
    <w:rsid w:val="00EE3BBC"/>
    <w:rsid w:val="00EF190F"/>
    <w:rsid w:val="00EF417B"/>
    <w:rsid w:val="00EF6E62"/>
    <w:rsid w:val="00F1257A"/>
    <w:rsid w:val="00F147ED"/>
    <w:rsid w:val="00F27C51"/>
    <w:rsid w:val="00F33BD1"/>
    <w:rsid w:val="00F35C42"/>
    <w:rsid w:val="00F36729"/>
    <w:rsid w:val="00F3686A"/>
    <w:rsid w:val="00F36CC2"/>
    <w:rsid w:val="00F417BB"/>
    <w:rsid w:val="00F4318C"/>
    <w:rsid w:val="00F43F8E"/>
    <w:rsid w:val="00F50EDF"/>
    <w:rsid w:val="00F51C08"/>
    <w:rsid w:val="00F51C8D"/>
    <w:rsid w:val="00F56F9A"/>
    <w:rsid w:val="00F602B0"/>
    <w:rsid w:val="00F651F5"/>
    <w:rsid w:val="00F727CE"/>
    <w:rsid w:val="00F737FE"/>
    <w:rsid w:val="00F80444"/>
    <w:rsid w:val="00F80A87"/>
    <w:rsid w:val="00F90FCC"/>
    <w:rsid w:val="00F91518"/>
    <w:rsid w:val="00F91B91"/>
    <w:rsid w:val="00F95E33"/>
    <w:rsid w:val="00FA2AB4"/>
    <w:rsid w:val="00FB39DC"/>
    <w:rsid w:val="00FC02CC"/>
    <w:rsid w:val="00FC45EA"/>
    <w:rsid w:val="00FC5A02"/>
    <w:rsid w:val="00FD293C"/>
    <w:rsid w:val="00FD33F9"/>
    <w:rsid w:val="00FD60F0"/>
    <w:rsid w:val="00FE5DF5"/>
    <w:rsid w:val="00FF0123"/>
    <w:rsid w:val="00FF2BDF"/>
    <w:rsid w:val="00FF76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5093B8"/>
  <w15:docId w15:val="{36A502CF-12E0-4E0C-A320-9EB8AF46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utosar.org/download/R4.0/AUTOSAR_SWS_MemoryMapping.pdf"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isagweb01.nexteer.com/eRoomReq/Files/erooms8/NextGeneration/0_fc55f/Software%20Naming%20Conventions%2003x(In%20Work).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znywf\Download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BFC9A0F2A4470586541D09ACA6F3CC"/>
        <w:category>
          <w:name w:val="General"/>
          <w:gallery w:val="placeholder"/>
        </w:category>
        <w:types>
          <w:type w:val="bbPlcHdr"/>
        </w:types>
        <w:behaviors>
          <w:behavior w:val="content"/>
        </w:behaviors>
        <w:guid w:val="{2E8562E9-53FE-4893-8664-310A2BB3C37A}"/>
      </w:docPartPr>
      <w:docPartBody>
        <w:p w:rsidR="00F954D6" w:rsidRDefault="00C42526">
          <w:pPr>
            <w:pStyle w:val="F6BFC9A0F2A4470586541D09ACA6F3CC"/>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526"/>
    <w:rsid w:val="00006946"/>
    <w:rsid w:val="000371CE"/>
    <w:rsid w:val="00047F80"/>
    <w:rsid w:val="000D7E54"/>
    <w:rsid w:val="000F07E4"/>
    <w:rsid w:val="0015519A"/>
    <w:rsid w:val="00162687"/>
    <w:rsid w:val="001763E8"/>
    <w:rsid w:val="0019125C"/>
    <w:rsid w:val="001B028B"/>
    <w:rsid w:val="001B04BD"/>
    <w:rsid w:val="001B3D0E"/>
    <w:rsid w:val="00216D88"/>
    <w:rsid w:val="00317F47"/>
    <w:rsid w:val="0036034F"/>
    <w:rsid w:val="00451D02"/>
    <w:rsid w:val="004A09CC"/>
    <w:rsid w:val="005B2DDA"/>
    <w:rsid w:val="006109B7"/>
    <w:rsid w:val="00653BC6"/>
    <w:rsid w:val="00673C63"/>
    <w:rsid w:val="006B37DE"/>
    <w:rsid w:val="006C4111"/>
    <w:rsid w:val="00705F70"/>
    <w:rsid w:val="0072624C"/>
    <w:rsid w:val="00785C66"/>
    <w:rsid w:val="00796CCA"/>
    <w:rsid w:val="007C672A"/>
    <w:rsid w:val="00861737"/>
    <w:rsid w:val="00876187"/>
    <w:rsid w:val="00885E2F"/>
    <w:rsid w:val="008B259E"/>
    <w:rsid w:val="009577F1"/>
    <w:rsid w:val="0098101A"/>
    <w:rsid w:val="00983464"/>
    <w:rsid w:val="009E11E6"/>
    <w:rsid w:val="00A3755D"/>
    <w:rsid w:val="00AB46AE"/>
    <w:rsid w:val="00AE32BC"/>
    <w:rsid w:val="00B26EFC"/>
    <w:rsid w:val="00BB08F7"/>
    <w:rsid w:val="00BD775E"/>
    <w:rsid w:val="00BF58A5"/>
    <w:rsid w:val="00C42526"/>
    <w:rsid w:val="00C755DC"/>
    <w:rsid w:val="00CB2843"/>
    <w:rsid w:val="00CD579F"/>
    <w:rsid w:val="00DF5F1E"/>
    <w:rsid w:val="00E077FC"/>
    <w:rsid w:val="00E26D67"/>
    <w:rsid w:val="00EC2C4A"/>
    <w:rsid w:val="00F03995"/>
    <w:rsid w:val="00F55332"/>
    <w:rsid w:val="00F660BD"/>
    <w:rsid w:val="00F954D6"/>
    <w:rsid w:val="00FF2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FC9A0F2A4470586541D09ACA6F3CC">
    <w:name w:val="F6BFC9A0F2A4470586541D09ACA6F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4.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3.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4.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5952528D-0EFE-4FBE-BA60-450E45133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1092</TotalTime>
  <Pages>1</Pages>
  <Words>2329</Words>
  <Characters>13280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15578</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Matt Leser</cp:lastModifiedBy>
  <cp:revision>137</cp:revision>
  <cp:lastPrinted>2014-12-17T17:01:00Z</cp:lastPrinted>
  <dcterms:created xsi:type="dcterms:W3CDTF">2015-09-17T16:12:00Z</dcterms:created>
  <dcterms:modified xsi:type="dcterms:W3CDTF">2017-02-09T19:22:00Z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