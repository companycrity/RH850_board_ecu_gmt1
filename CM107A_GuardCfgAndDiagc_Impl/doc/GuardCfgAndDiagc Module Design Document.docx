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436FCBCA20F40818CD15D8F9AC5902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EF07F7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 w:rsidRPr="00EF07F7">
        <w:rPr>
          <w:rFonts w:cs="Calibri"/>
          <w:b/>
          <w:sz w:val="48"/>
          <w:szCs w:val="48"/>
        </w:rPr>
        <w:t>GuardCfgAndDiagc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del w:id="0" w:author="Nexteer Employee" w:date="2016-03-30T17:49:00Z">
        <w:r w:rsidRPr="007E0373" w:rsidDel="00B629A9">
          <w:rPr>
            <w:b/>
            <w:sz w:val="36"/>
          </w:rPr>
          <w:fldChar w:fldCharType="begin"/>
        </w:r>
        <w:r w:rsidRPr="007E0373" w:rsidDel="00B629A9">
          <w:rPr>
            <w:b/>
            <w:sz w:val="36"/>
          </w:rPr>
          <w:delInstrText xml:space="preserve"> DOCPROPERTY  "Release Date"  \* MERGEFORMAT </w:delInstrText>
        </w:r>
        <w:r w:rsidRPr="007E0373" w:rsidDel="00B629A9">
          <w:rPr>
            <w:b/>
            <w:sz w:val="36"/>
          </w:rPr>
          <w:fldChar w:fldCharType="separate"/>
        </w:r>
        <w:r w:rsidR="00EF07F7" w:rsidDel="00B629A9">
          <w:rPr>
            <w:b/>
            <w:sz w:val="36"/>
          </w:rPr>
          <w:delText>Feb</w:delText>
        </w:r>
        <w:r w:rsidR="004C6E41" w:rsidDel="00B629A9">
          <w:rPr>
            <w:b/>
            <w:sz w:val="36"/>
          </w:rPr>
          <w:delText xml:space="preserve"> </w:delText>
        </w:r>
        <w:r w:rsidR="00EF07F7" w:rsidDel="00B629A9">
          <w:rPr>
            <w:b/>
            <w:sz w:val="36"/>
          </w:rPr>
          <w:delText>16</w:delText>
        </w:r>
        <w:r w:rsidR="00121349" w:rsidDel="00B629A9">
          <w:rPr>
            <w:b/>
            <w:sz w:val="36"/>
          </w:rPr>
          <w:delText xml:space="preserve"> , 201</w:delText>
        </w:r>
        <w:r w:rsidR="004C6E41" w:rsidDel="00B629A9">
          <w:rPr>
            <w:b/>
            <w:sz w:val="36"/>
          </w:rPr>
          <w:delText>6</w:delText>
        </w:r>
        <w:r w:rsidRPr="007E0373" w:rsidDel="00B629A9">
          <w:rPr>
            <w:b/>
            <w:sz w:val="36"/>
          </w:rPr>
          <w:fldChar w:fldCharType="end"/>
        </w:r>
      </w:del>
      <w:ins w:id="1" w:author="Nexteer Employee" w:date="2016-03-30T17:49:00Z">
        <w:r w:rsidR="00B629A9" w:rsidRPr="007E0373">
          <w:rPr>
            <w:b/>
            <w:sz w:val="36"/>
          </w:rPr>
          <w:fldChar w:fldCharType="begin"/>
        </w:r>
        <w:r w:rsidR="00B629A9" w:rsidRPr="007E0373">
          <w:rPr>
            <w:b/>
            <w:sz w:val="36"/>
          </w:rPr>
          <w:instrText xml:space="preserve"> DOCPROPERTY  "Release Date"  \* MERGEFORMAT </w:instrText>
        </w:r>
        <w:r w:rsidR="00B629A9" w:rsidRPr="007E0373">
          <w:rPr>
            <w:b/>
            <w:sz w:val="36"/>
          </w:rPr>
          <w:fldChar w:fldCharType="separate"/>
        </w:r>
        <w:r w:rsidR="00B629A9">
          <w:rPr>
            <w:b/>
            <w:sz w:val="36"/>
          </w:rPr>
          <w:t>Mar</w:t>
        </w:r>
        <w:r w:rsidR="00B629A9">
          <w:rPr>
            <w:b/>
            <w:sz w:val="36"/>
          </w:rPr>
          <w:t xml:space="preserve"> </w:t>
        </w:r>
        <w:proofErr w:type="gramStart"/>
        <w:r w:rsidR="00B629A9">
          <w:rPr>
            <w:b/>
            <w:sz w:val="36"/>
          </w:rPr>
          <w:t>31</w:t>
        </w:r>
        <w:r w:rsidR="00B629A9">
          <w:rPr>
            <w:b/>
            <w:sz w:val="36"/>
          </w:rPr>
          <w:t xml:space="preserve"> ,</w:t>
        </w:r>
        <w:proofErr w:type="gramEnd"/>
        <w:r w:rsidR="00B629A9">
          <w:rPr>
            <w:b/>
            <w:sz w:val="36"/>
          </w:rPr>
          <w:t xml:space="preserve"> 2016</w:t>
        </w:r>
        <w:r w:rsidR="00B629A9" w:rsidRPr="007E0373">
          <w:rPr>
            <w:b/>
            <w:sz w:val="36"/>
          </w:rPr>
          <w:fldChar w:fldCharType="end"/>
        </w:r>
      </w:ins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121349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21349">
        <w:rPr>
          <w:b/>
          <w:sz w:val="24"/>
        </w:rPr>
        <w:t>Nexteer</w:t>
      </w:r>
      <w:proofErr w:type="spellEnd"/>
      <w:r w:rsidR="0012134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2134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121349">
        <w:rPr>
          <w:b/>
          <w:sz w:val="24"/>
        </w:rPr>
        <w:t>Software Group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21349">
        <w:rPr>
          <w:b/>
          <w:sz w:val="24"/>
        </w:rPr>
        <w:t>Nexteer</w:t>
      </w:r>
      <w:proofErr w:type="spellEnd"/>
      <w:r w:rsidR="0012134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2134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121349" w:rsidRPr="00AA38E8" w:rsidTr="00121349">
        <w:trPr>
          <w:jc w:val="center"/>
        </w:trPr>
        <w:tc>
          <w:tcPr>
            <w:tcW w:w="252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bookmarkStart w:id="2" w:name="_Toc348792978"/>
            <w:bookmarkStart w:id="3" w:name="_Toc348793074"/>
            <w:bookmarkStart w:id="4" w:name="_Toc348793965"/>
            <w:bookmarkStart w:id="5" w:name="_Toc349459173"/>
            <w:bookmarkStart w:id="6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121349" w:rsidRPr="00AA38E8" w:rsidRDefault="0012134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21349" w:rsidRPr="00AA38E8" w:rsidTr="00121349">
        <w:trPr>
          <w:jc w:val="center"/>
        </w:trPr>
        <w:tc>
          <w:tcPr>
            <w:tcW w:w="2520" w:type="dxa"/>
          </w:tcPr>
          <w:p w:rsidR="00121349" w:rsidRPr="00AA38E8" w:rsidRDefault="00121349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121349" w:rsidRPr="00AA38E8" w:rsidRDefault="00EF07F7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Avinash</w:t>
            </w:r>
            <w:proofErr w:type="spellEnd"/>
            <w:r>
              <w:rPr>
                <w:rFonts w:cs="Calibri"/>
              </w:rPr>
              <w:t xml:space="preserve"> James</w:t>
            </w:r>
          </w:p>
        </w:tc>
        <w:tc>
          <w:tcPr>
            <w:tcW w:w="1350" w:type="dxa"/>
          </w:tcPr>
          <w:p w:rsidR="00121349" w:rsidRPr="00AA38E8" w:rsidRDefault="00121349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0442D4">
              <w:rPr>
                <w:rFonts w:cs="Calibri"/>
              </w:rPr>
              <w:t>.0</w:t>
            </w:r>
          </w:p>
        </w:tc>
        <w:tc>
          <w:tcPr>
            <w:tcW w:w="1440" w:type="dxa"/>
          </w:tcPr>
          <w:p w:rsidR="00121349" w:rsidRPr="00AA38E8" w:rsidRDefault="00EF07F7" w:rsidP="00EF07F7">
            <w:pPr>
              <w:rPr>
                <w:rFonts w:cs="Calibri"/>
              </w:rPr>
            </w:pPr>
            <w:r>
              <w:rPr>
                <w:rFonts w:cs="Calibri"/>
              </w:rPr>
              <w:t>02/16/16</w:t>
            </w:r>
          </w:p>
        </w:tc>
      </w:tr>
      <w:tr w:rsidR="00B629A9" w:rsidRPr="00AA38E8" w:rsidTr="00121349">
        <w:trPr>
          <w:jc w:val="center"/>
          <w:ins w:id="7" w:author="Nexteer Employee" w:date="2016-03-30T17:49:00Z"/>
        </w:trPr>
        <w:tc>
          <w:tcPr>
            <w:tcW w:w="2520" w:type="dxa"/>
          </w:tcPr>
          <w:p w:rsidR="00B629A9" w:rsidRDefault="00B629A9" w:rsidP="00D229A6">
            <w:pPr>
              <w:rPr>
                <w:ins w:id="8" w:author="Nexteer Employee" w:date="2016-03-30T17:49:00Z"/>
                <w:rFonts w:cs="Calibri"/>
              </w:rPr>
            </w:pPr>
            <w:ins w:id="9" w:author="Nexteer Employee" w:date="2016-03-30T17:49:00Z">
              <w:r>
                <w:rPr>
                  <w:rFonts w:cs="Calibri"/>
                </w:rPr>
                <w:t xml:space="preserve">Updates for PBG Register Lock bits and </w:t>
              </w:r>
            </w:ins>
            <w:proofErr w:type="spellStart"/>
            <w:ins w:id="10" w:author="Nexteer Employee" w:date="2016-03-30T17:50:00Z">
              <w:r>
                <w:rPr>
                  <w:rFonts w:cs="Calibri"/>
                </w:rPr>
                <w:t>Syncm</w:t>
              </w:r>
              <w:proofErr w:type="spellEnd"/>
              <w:r>
                <w:rPr>
                  <w:rFonts w:cs="Calibri"/>
                </w:rPr>
                <w:t xml:space="preserve"> inclusion</w:t>
              </w:r>
            </w:ins>
          </w:p>
        </w:tc>
        <w:tc>
          <w:tcPr>
            <w:tcW w:w="2160" w:type="dxa"/>
          </w:tcPr>
          <w:p w:rsidR="00B629A9" w:rsidRDefault="00B629A9" w:rsidP="00D229A6">
            <w:pPr>
              <w:rPr>
                <w:ins w:id="11" w:author="Nexteer Employee" w:date="2016-03-30T17:49:00Z"/>
                <w:rFonts w:cs="Calibri"/>
              </w:rPr>
            </w:pPr>
            <w:proofErr w:type="spellStart"/>
            <w:ins w:id="12" w:author="Nexteer Employee" w:date="2016-03-30T17:50:00Z">
              <w:r>
                <w:rPr>
                  <w:rFonts w:cs="Calibri"/>
                </w:rPr>
                <w:t>Avinash</w:t>
              </w:r>
              <w:proofErr w:type="spellEnd"/>
              <w:r>
                <w:rPr>
                  <w:rFonts w:cs="Calibri"/>
                </w:rPr>
                <w:t xml:space="preserve"> James</w:t>
              </w:r>
            </w:ins>
          </w:p>
        </w:tc>
        <w:tc>
          <w:tcPr>
            <w:tcW w:w="1350" w:type="dxa"/>
          </w:tcPr>
          <w:p w:rsidR="00B629A9" w:rsidRDefault="00B629A9" w:rsidP="00D229A6">
            <w:pPr>
              <w:rPr>
                <w:ins w:id="13" w:author="Nexteer Employee" w:date="2016-03-30T17:49:00Z"/>
                <w:rFonts w:cs="Calibri"/>
              </w:rPr>
            </w:pPr>
            <w:ins w:id="14" w:author="Nexteer Employee" w:date="2016-03-30T17:50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1440" w:type="dxa"/>
          </w:tcPr>
          <w:p w:rsidR="00B629A9" w:rsidRDefault="00B629A9" w:rsidP="00EF07F7">
            <w:pPr>
              <w:rPr>
                <w:ins w:id="15" w:author="Nexteer Employee" w:date="2016-03-30T17:49:00Z"/>
                <w:rFonts w:cs="Calibri"/>
              </w:rPr>
            </w:pPr>
            <w:ins w:id="16" w:author="Nexteer Employee" w:date="2016-03-30T17:50:00Z">
              <w:r>
                <w:rPr>
                  <w:rFonts w:cs="Calibri"/>
                </w:rPr>
                <w:t>03/31/16</w:t>
              </w:r>
            </w:ins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A81465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A81465" w:rsidRDefault="00791B7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02489" w:history="1">
        <w:r w:rsidR="00A81465" w:rsidRPr="001520AD">
          <w:rPr>
            <w:rStyle w:val="Hyperlink"/>
          </w:rPr>
          <w:t>1</w:t>
        </w:r>
        <w:r w:rsidR="00A8146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A81465" w:rsidRPr="001520AD">
          <w:rPr>
            <w:rStyle w:val="Hyperlink"/>
          </w:rPr>
          <w:t>Introduction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_Toc443402489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5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490" w:history="1">
        <w:r w:rsidR="00A81465" w:rsidRPr="001520AD">
          <w:rPr>
            <w:rStyle w:val="Hyperlink"/>
          </w:rPr>
          <w:t>1.1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</w:rPr>
          <w:t>Purpose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_Toc443402490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5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491" w:history="1">
        <w:r w:rsidR="00A81465" w:rsidRPr="001520AD">
          <w:rPr>
            <w:rStyle w:val="Hyperlink"/>
          </w:rPr>
          <w:t>1.2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</w:rPr>
          <w:t>Scope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_Toc443402491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5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02492" w:history="1">
        <w:r w:rsidR="00A81465" w:rsidRPr="001520AD">
          <w:rPr>
            <w:rStyle w:val="Hyperlink"/>
          </w:rPr>
          <w:t>2</w:t>
        </w:r>
        <w:r w:rsidR="00A8146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A81465" w:rsidRPr="001520AD">
          <w:rPr>
            <w:rStyle w:val="Hyperlink"/>
          </w:rPr>
          <w:t>GuardCfgAndDiagc &amp; High-Level Description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_Toc443402492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6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02493" w:history="1">
        <w:r w:rsidR="00A81465" w:rsidRPr="001520AD">
          <w:rPr>
            <w:rStyle w:val="Hyperlink"/>
            <w:rFonts w:ascii="Calibri" w:hAnsi="Calibri" w:cs="Calibri"/>
          </w:rPr>
          <w:t>3</w:t>
        </w:r>
        <w:r w:rsidR="00A8146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A81465" w:rsidRPr="001520AD">
          <w:rPr>
            <w:rStyle w:val="Hyperlink"/>
            <w:rFonts w:ascii="Calibri" w:hAnsi="Calibri" w:cs="Calibri"/>
          </w:rPr>
          <w:t>Design details of software module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_Toc443402493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7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494" w:history="1">
        <w:r w:rsidR="00A81465" w:rsidRPr="001520AD">
          <w:rPr>
            <w:rStyle w:val="Hyperlink"/>
            <w:rFonts w:cs="Calibri"/>
          </w:rPr>
          <w:t>3.1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Graphical representation of GuardCfgAndDiagc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_Toc443402494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7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495" w:history="1">
        <w:r w:rsidR="00A81465" w:rsidRPr="001520AD">
          <w:rPr>
            <w:rStyle w:val="Hyperlink"/>
            <w:rFonts w:cs="Calibri"/>
          </w:rPr>
          <w:t>3.2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Data Flow Diagram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_Toc443402495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7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496" w:history="1">
        <w:r w:rsidR="00A81465" w:rsidRPr="001520AD">
          <w:rPr>
            <w:rStyle w:val="Hyperlink"/>
          </w:rPr>
          <w:t>3.2.1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Component level DFD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_Toc443402496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7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497" w:history="1">
        <w:r w:rsidR="00A81465" w:rsidRPr="001520AD">
          <w:rPr>
            <w:rStyle w:val="Hyperlink"/>
          </w:rPr>
          <w:t>3.2.2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Function level DFD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_Toc443402497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7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02498" w:history="1">
        <w:r w:rsidR="00A81465" w:rsidRPr="001520AD">
          <w:rPr>
            <w:rStyle w:val="Hyperlink"/>
            <w:rFonts w:ascii="Calibri" w:hAnsi="Calibri" w:cs="Calibri"/>
          </w:rPr>
          <w:t>4</w:t>
        </w:r>
        <w:r w:rsidR="00A8146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A81465" w:rsidRPr="001520AD">
          <w:rPr>
            <w:rStyle w:val="Hyperlink"/>
            <w:rFonts w:ascii="Calibri" w:hAnsi="Calibri" w:cs="Calibri"/>
          </w:rPr>
          <w:t>Constant Data Dictionary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_Toc443402498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8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499" w:history="1">
        <w:r w:rsidR="00A81465" w:rsidRPr="001520AD">
          <w:rPr>
            <w:rStyle w:val="Hyperlink"/>
          </w:rPr>
          <w:t>4.1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</w:rPr>
          <w:t>Program (fixed) Constants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_Toc443402499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8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500" w:history="1">
        <w:r w:rsidR="00A81465" w:rsidRPr="001520AD">
          <w:rPr>
            <w:rStyle w:val="Hyperlink"/>
          </w:rPr>
          <w:t>4.1.1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Embedded Constants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_Toc443402500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8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02501" w:history="1">
        <w:r w:rsidR="00A81465" w:rsidRPr="001520AD">
          <w:rPr>
            <w:rStyle w:val="Hyperlink"/>
            <w:rFonts w:ascii="Calibri" w:hAnsi="Calibri" w:cs="Calibri"/>
          </w:rPr>
          <w:t>5</w:t>
        </w:r>
        <w:r w:rsidR="00A8146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A81465" w:rsidRPr="001520AD">
          <w:rPr>
            <w:rStyle w:val="Hyperlink"/>
            <w:rFonts w:ascii="Calibri" w:hAnsi="Calibri" w:cs="Calibri"/>
          </w:rPr>
          <w:t>Software Component Implementation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_Toc443402501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02" w:history="1">
        <w:r w:rsidR="00A81465" w:rsidRPr="001520AD">
          <w:rPr>
            <w:rStyle w:val="Hyperlink"/>
          </w:rPr>
          <w:t>5.1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</w:rPr>
          <w:t>Sub-Module Functions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_Toc443402502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503" w:history="1">
        <w:r w:rsidR="00A81465" w:rsidRPr="001520AD">
          <w:rPr>
            <w:rStyle w:val="Hyperlink"/>
          </w:rPr>
          <w:t>5.1.1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Init: GuardCfgAndDiagcInit1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_Toc443402503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04" w:history="1">
        <w:r w:rsidR="00A81465" w:rsidRPr="001520AD">
          <w:rPr>
            <w:rStyle w:val="Hyperlink"/>
            <w:rFonts w:cs="Calibri"/>
          </w:rPr>
          <w:t>5.1.1.1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Design Rationale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_Toc443402504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05" w:history="1">
        <w:r w:rsidR="00A81465" w:rsidRPr="001520AD">
          <w:rPr>
            <w:rStyle w:val="Hyperlink"/>
            <w:rFonts w:cs="Calibri"/>
          </w:rPr>
          <w:t>5.1.1.2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Module Outputs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_Toc443402505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506" w:history="1">
        <w:r w:rsidR="00A81465" w:rsidRPr="001520AD">
          <w:rPr>
            <w:rStyle w:val="Hyperlink"/>
          </w:rPr>
          <w:t>5.1.2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Init: GuardCfgAndDiagcInit2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_Toc443402506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07" w:history="1">
        <w:r w:rsidR="00A81465" w:rsidRPr="001520AD">
          <w:rPr>
            <w:rStyle w:val="Hyperlink"/>
            <w:rFonts w:cs="Calibri"/>
          </w:rPr>
          <w:t>5.1.2.1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Design Rationale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_Toc443402507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08" w:history="1">
        <w:r w:rsidR="00A81465" w:rsidRPr="001520AD">
          <w:rPr>
            <w:rStyle w:val="Hyperlink"/>
            <w:rFonts w:cs="Calibri"/>
          </w:rPr>
          <w:t>5.1.2.2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Module Outputs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_Toc443402508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509" w:history="1">
        <w:r w:rsidR="00A81465" w:rsidRPr="001520AD">
          <w:rPr>
            <w:rStyle w:val="Hyperlink"/>
          </w:rPr>
          <w:t>5.1.3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Init: GuardCfgAndDiagcInit3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_Toc443402509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10" w:history="1">
        <w:r w:rsidR="00A81465" w:rsidRPr="001520AD">
          <w:rPr>
            <w:rStyle w:val="Hyperlink"/>
            <w:rFonts w:cs="Calibri"/>
          </w:rPr>
          <w:t>5.1.3.1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Design Rationale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_Toc443402510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11" w:history="1">
        <w:r w:rsidR="00A81465" w:rsidRPr="001520AD">
          <w:rPr>
            <w:rStyle w:val="Hyperlink"/>
            <w:rFonts w:cs="Calibri"/>
          </w:rPr>
          <w:t>5.1.3.2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Module Outputs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_Toc443402511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12" w:history="1">
        <w:r w:rsidR="00A81465" w:rsidRPr="001520AD">
          <w:rPr>
            <w:rStyle w:val="Hyperlink"/>
            <w:rFonts w:cs="Calibri"/>
          </w:rPr>
          <w:t>5.1.4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Per: None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_Toc443402512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13" w:history="1">
        <w:r w:rsidR="00A81465" w:rsidRPr="001520AD">
          <w:rPr>
            <w:rStyle w:val="Hyperlink"/>
          </w:rPr>
          <w:t>5.2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</w:rPr>
          <w:t>Server Runables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_Toc443402513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14" w:history="1">
        <w:r w:rsidR="00A81465" w:rsidRPr="001520AD">
          <w:rPr>
            <w:rStyle w:val="Hyperlink"/>
            <w:rFonts w:cs="Calibri"/>
          </w:rPr>
          <w:t>5.3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Interrupt Functions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_Toc443402514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9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15" w:history="1">
        <w:r w:rsidR="00A81465" w:rsidRPr="001520AD">
          <w:rPr>
            <w:rStyle w:val="Hyperlink"/>
            <w:rFonts w:cs="Calibri"/>
          </w:rPr>
          <w:t>5.4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Module Internal (Local) Functions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_Toc443402515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10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516" w:history="1">
        <w:r w:rsidR="00A81465" w:rsidRPr="001520AD">
          <w:rPr>
            <w:rStyle w:val="Hyperlink"/>
          </w:rPr>
          <w:t>5.4.1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ConfigureFilterN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_Toc443402516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10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17" w:history="1">
        <w:r w:rsidR="00A81465" w:rsidRPr="001520AD">
          <w:rPr>
            <w:rStyle w:val="Hyperlink"/>
            <w:rFonts w:cs="Calibri"/>
          </w:rPr>
          <w:t>5.4.1.1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Design Rationale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_Toc443402517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10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18" w:history="1">
        <w:r w:rsidR="00A81465" w:rsidRPr="001520AD">
          <w:rPr>
            <w:rStyle w:val="Hyperlink"/>
            <w:rFonts w:cs="Calibri"/>
          </w:rPr>
          <w:t>5.4.1.2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Processing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_Toc443402518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10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519" w:history="1">
        <w:r w:rsidR="00A81465" w:rsidRPr="001520AD">
          <w:rPr>
            <w:rStyle w:val="Hyperlink"/>
          </w:rPr>
          <w:t>5.4.2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ChkForPBGErr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_Toc443402519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10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20" w:history="1">
        <w:r w:rsidR="00A81465" w:rsidRPr="001520AD">
          <w:rPr>
            <w:rStyle w:val="Hyperlink"/>
            <w:rFonts w:cs="Calibri"/>
          </w:rPr>
          <w:t>5.4.2.1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Design Rationale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_Toc443402520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10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21" w:history="1">
        <w:r w:rsidR="00A81465" w:rsidRPr="001520AD">
          <w:rPr>
            <w:rStyle w:val="Hyperlink"/>
            <w:rFonts w:cs="Calibri"/>
          </w:rPr>
          <w:t>5.4.2.2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Processing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_Toc443402521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10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522" w:history="1">
        <w:r w:rsidR="00A81465" w:rsidRPr="001520AD">
          <w:rPr>
            <w:rStyle w:val="Hyperlink"/>
          </w:rPr>
          <w:t>5.4.3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ChkForECMErr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_Toc443402522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10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23" w:history="1">
        <w:r w:rsidR="00A81465" w:rsidRPr="001520AD">
          <w:rPr>
            <w:rStyle w:val="Hyperlink"/>
            <w:rFonts w:cs="Calibri"/>
          </w:rPr>
          <w:t>5.4.3.1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Design Rationale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_Toc443402523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10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24" w:history="1">
        <w:r w:rsidR="00A81465" w:rsidRPr="001520AD">
          <w:rPr>
            <w:rStyle w:val="Hyperlink"/>
            <w:rFonts w:cs="Calibri"/>
          </w:rPr>
          <w:t>5.4.3.2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Processing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_Toc443402524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11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525" w:history="1">
        <w:r w:rsidR="00A81465" w:rsidRPr="001520AD">
          <w:rPr>
            <w:rStyle w:val="Hyperlink"/>
          </w:rPr>
          <w:t>5.4.4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Vrfy32BitPBGRegAcs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_Toc443402525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11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26" w:history="1">
        <w:r w:rsidR="00A81465" w:rsidRPr="001520AD">
          <w:rPr>
            <w:rStyle w:val="Hyperlink"/>
            <w:rFonts w:cs="Calibri"/>
          </w:rPr>
          <w:t>5.4.4.1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Design Rationale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_Toc443402526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11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27" w:history="1">
        <w:r w:rsidR="00A81465" w:rsidRPr="001520AD">
          <w:rPr>
            <w:rStyle w:val="Hyperlink"/>
            <w:rFonts w:cs="Calibri"/>
          </w:rPr>
          <w:t>5.4.4.2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Processing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_Toc443402527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11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528" w:history="1">
        <w:r w:rsidR="00A81465" w:rsidRPr="001520AD">
          <w:rPr>
            <w:rStyle w:val="Hyperlink"/>
          </w:rPr>
          <w:t>5.4.5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Vrfy16BitPBGRegAcs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_Toc443402528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11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29" w:history="1">
        <w:r w:rsidR="00A81465" w:rsidRPr="001520AD">
          <w:rPr>
            <w:rStyle w:val="Hyperlink"/>
            <w:rFonts w:cs="Calibri"/>
          </w:rPr>
          <w:t>5.4.5.1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Design Rationale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_Toc443402529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11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30" w:history="1">
        <w:r w:rsidR="00A81465" w:rsidRPr="001520AD">
          <w:rPr>
            <w:rStyle w:val="Hyperlink"/>
            <w:rFonts w:cs="Calibri"/>
          </w:rPr>
          <w:t>5.4.5.2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Processing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_Toc443402530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11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3402531" w:history="1">
        <w:r w:rsidR="00A81465" w:rsidRPr="001520AD">
          <w:rPr>
            <w:rStyle w:val="Hyperlink"/>
          </w:rPr>
          <w:t>5.4.6</w:t>
        </w:r>
        <w:r w:rsidR="00A81465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A81465" w:rsidRPr="001520AD">
          <w:rPr>
            <w:rStyle w:val="Hyperlink"/>
          </w:rPr>
          <w:t>Vrfy8BitPBGRegAcs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_Toc443402531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11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32" w:history="1">
        <w:r w:rsidR="00A81465" w:rsidRPr="001520AD">
          <w:rPr>
            <w:rStyle w:val="Hyperlink"/>
            <w:rFonts w:cs="Calibri"/>
          </w:rPr>
          <w:t>5.4.6.1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Design Rationale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_Toc443402532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11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33" w:history="1">
        <w:r w:rsidR="00A81465" w:rsidRPr="001520AD">
          <w:rPr>
            <w:rStyle w:val="Hyperlink"/>
            <w:rFonts w:cs="Calibri"/>
          </w:rPr>
          <w:t>5.4.6.2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Processing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_Toc443402533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11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34" w:history="1">
        <w:r w:rsidR="00A81465" w:rsidRPr="001520AD">
          <w:rPr>
            <w:rStyle w:val="Hyperlink"/>
            <w:rFonts w:cs="Calibri"/>
          </w:rPr>
          <w:t>5.5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GLOBAL Function/Macro Definitions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_Toc443402534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12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35" w:history="1">
        <w:r w:rsidR="00A81465" w:rsidRPr="001520AD">
          <w:rPr>
            <w:rStyle w:val="Hyperlink"/>
            <w:rFonts w:cs="Calibri"/>
          </w:rPr>
          <w:t>5.5.1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GLOBAL Function #1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_Toc443402535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12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36" w:history="1">
        <w:r w:rsidR="00A81465" w:rsidRPr="001520AD">
          <w:rPr>
            <w:rStyle w:val="Hyperlink"/>
            <w:rFonts w:cs="Calibri"/>
          </w:rPr>
          <w:t>5.5.1.1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Design Rationale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_Toc443402536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12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3402537" w:history="1">
        <w:r w:rsidR="00A81465" w:rsidRPr="001520AD">
          <w:rPr>
            <w:rStyle w:val="Hyperlink"/>
            <w:rFonts w:cs="Calibri"/>
          </w:rPr>
          <w:t>5.5.1.2</w:t>
        </w:r>
        <w:r w:rsidR="00A81465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A81465" w:rsidRPr="001520AD">
          <w:rPr>
            <w:rStyle w:val="Hyperlink"/>
            <w:rFonts w:cs="Calibri"/>
          </w:rPr>
          <w:t>Processing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_Toc443402537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12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02538" w:history="1">
        <w:r w:rsidR="00A81465" w:rsidRPr="001520AD">
          <w:rPr>
            <w:rStyle w:val="Hyperlink"/>
            <w:rFonts w:ascii="Calibri" w:hAnsi="Calibri" w:cs="Calibri"/>
          </w:rPr>
          <w:t>6</w:t>
        </w:r>
        <w:r w:rsidR="00A8146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A81465" w:rsidRPr="001520AD">
          <w:rPr>
            <w:rStyle w:val="Hyperlink"/>
            <w:rFonts w:ascii="Calibri" w:hAnsi="Calibri"/>
          </w:rPr>
          <w:t>Known</w:t>
        </w:r>
        <w:r w:rsidR="00A81465" w:rsidRPr="001520AD">
          <w:rPr>
            <w:rStyle w:val="Hyperlink"/>
            <w:rFonts w:ascii="Calibri" w:hAnsi="Calibri" w:cs="Calibri"/>
          </w:rPr>
          <w:t xml:space="preserve"> Limitations with Design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_Toc443402538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13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02539" w:history="1">
        <w:r w:rsidR="00A81465" w:rsidRPr="001520AD">
          <w:rPr>
            <w:rStyle w:val="Hyperlink"/>
            <w:rFonts w:ascii="Calibri" w:hAnsi="Calibri" w:cs="Calibri"/>
          </w:rPr>
          <w:t>7</w:t>
        </w:r>
        <w:r w:rsidR="00A8146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A81465" w:rsidRPr="001520AD">
          <w:rPr>
            <w:rStyle w:val="Hyperlink"/>
            <w:rFonts w:ascii="Calibri" w:hAnsi="Calibri" w:cs="Calibri"/>
          </w:rPr>
          <w:t>UNIT TEST CONSIDERATION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_Toc443402539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14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02540" w:history="1">
        <w:r w:rsidR="00A81465" w:rsidRPr="001520AD">
          <w:rPr>
            <w:rStyle w:val="Hyperlink"/>
          </w:rPr>
          <w:t>Appendix A</w:t>
        </w:r>
        <w:r w:rsidR="00A8146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A81465" w:rsidRPr="001520AD">
          <w:rPr>
            <w:rStyle w:val="Hyperlink"/>
          </w:rPr>
          <w:t>Abbreviations and Acronyms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_Toc443402540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15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02541" w:history="1">
        <w:r w:rsidR="00A81465" w:rsidRPr="001520AD">
          <w:rPr>
            <w:rStyle w:val="Hyperlink"/>
          </w:rPr>
          <w:t>Appendix B</w:t>
        </w:r>
        <w:r w:rsidR="00A8146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A81465" w:rsidRPr="001520AD">
          <w:rPr>
            <w:rStyle w:val="Hyperlink"/>
          </w:rPr>
          <w:t>Glossary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_Toc443402541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16</w:t>
        </w:r>
        <w:r w:rsidR="00A81465">
          <w:rPr>
            <w:webHidden/>
          </w:rPr>
          <w:fldChar w:fldCharType="end"/>
        </w:r>
      </w:hyperlink>
    </w:p>
    <w:p w:rsidR="00A81465" w:rsidRDefault="00791B7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3402542" w:history="1">
        <w:r w:rsidR="00A81465" w:rsidRPr="001520AD">
          <w:rPr>
            <w:rStyle w:val="Hyperlink"/>
          </w:rPr>
          <w:t>Appendix C</w:t>
        </w:r>
        <w:r w:rsidR="00A81465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A81465" w:rsidRPr="001520AD">
          <w:rPr>
            <w:rStyle w:val="Hyperlink"/>
          </w:rPr>
          <w:t>References</w:t>
        </w:r>
        <w:r w:rsidR="00A81465">
          <w:rPr>
            <w:webHidden/>
          </w:rPr>
          <w:tab/>
        </w:r>
        <w:r w:rsidR="00A81465">
          <w:rPr>
            <w:webHidden/>
          </w:rPr>
          <w:fldChar w:fldCharType="begin"/>
        </w:r>
        <w:r w:rsidR="00A81465">
          <w:rPr>
            <w:webHidden/>
          </w:rPr>
          <w:instrText xml:space="preserve"> PAGEREF _Toc443402542 \h </w:instrText>
        </w:r>
        <w:r w:rsidR="00A81465">
          <w:rPr>
            <w:webHidden/>
          </w:rPr>
        </w:r>
        <w:r w:rsidR="00A81465">
          <w:rPr>
            <w:webHidden/>
          </w:rPr>
          <w:fldChar w:fldCharType="separate"/>
        </w:r>
        <w:r w:rsidR="00A81465">
          <w:rPr>
            <w:webHidden/>
          </w:rPr>
          <w:t>17</w:t>
        </w:r>
        <w:r w:rsidR="00A81465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7" w:name="_Toc443402489"/>
      <w:r w:rsidRPr="00A158C7">
        <w:lastRenderedPageBreak/>
        <w:t>Introduction</w:t>
      </w:r>
      <w:bookmarkEnd w:id="17"/>
    </w:p>
    <w:p w:rsidR="00DC0959" w:rsidRPr="00A158C7" w:rsidRDefault="00FE5DF5" w:rsidP="00DC0959">
      <w:pPr>
        <w:pStyle w:val="Heading2"/>
      </w:pPr>
      <w:bookmarkStart w:id="18" w:name="_Toc443402490"/>
      <w:r w:rsidRPr="00A158C7">
        <w:t>Purpose</w:t>
      </w:r>
      <w:bookmarkEnd w:id="18"/>
    </w:p>
    <w:p w:rsidR="00AE0435" w:rsidRPr="00A158C7" w:rsidRDefault="00FE5DF5" w:rsidP="000B37D5">
      <w:pPr>
        <w:pStyle w:val="Heading2"/>
      </w:pPr>
      <w:bookmarkStart w:id="19" w:name="_Toc443402491"/>
      <w:r w:rsidRPr="00A158C7">
        <w:t>Scope</w:t>
      </w:r>
      <w:bookmarkEnd w:id="19"/>
    </w:p>
    <w:p w:rsidR="00DC0959" w:rsidRPr="008C412D" w:rsidRDefault="00DC0959" w:rsidP="00DC0959">
      <w:pPr>
        <w:jc w:val="both"/>
        <w:rPr>
          <w:rFonts w:cs="Calibri"/>
        </w:rPr>
      </w:pPr>
      <w:r w:rsidRPr="008C412D">
        <w:rPr>
          <w:rFonts w:cs="Calibri"/>
        </w:rPr>
        <w:t>The following definitions are used throughout this document: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Shall</w:t>
      </w:r>
      <w:r w:rsidRPr="008C412D">
        <w:rPr>
          <w:rFonts w:cs="Calibri"/>
        </w:rPr>
        <w:t xml:space="preserve">: indicates a mandatory requirement without exception in compliance.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Should</w:t>
      </w:r>
      <w:r w:rsidRPr="008C412D">
        <w:rPr>
          <w:rFonts w:cs="Calibri"/>
        </w:rPr>
        <w:t>: indicates a mandatory requirement</w:t>
      </w:r>
      <w:r>
        <w:rPr>
          <w:rFonts w:cs="Calibri"/>
        </w:rPr>
        <w:t>;</w:t>
      </w:r>
      <w:r w:rsidRPr="008C412D">
        <w:rPr>
          <w:rFonts w:cs="Calibri"/>
        </w:rPr>
        <w:t xml:space="preserve"> </w:t>
      </w:r>
      <w:r>
        <w:rPr>
          <w:rFonts w:cs="Calibri"/>
        </w:rPr>
        <w:t>exceptions</w:t>
      </w:r>
      <w:r w:rsidRPr="008C412D">
        <w:rPr>
          <w:rFonts w:cs="Calibri"/>
        </w:rPr>
        <w:t xml:space="preserve"> allowed </w:t>
      </w:r>
      <w:r>
        <w:rPr>
          <w:rFonts w:cs="Calibri"/>
        </w:rPr>
        <w:t>only with documented justification</w:t>
      </w:r>
      <w:r w:rsidRPr="008C412D">
        <w:rPr>
          <w:rFonts w:cs="Calibri"/>
        </w:rPr>
        <w:t xml:space="preserve">. 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May</w:t>
      </w:r>
      <w:r w:rsidRPr="008C412D">
        <w:rPr>
          <w:rFonts w:cs="Calibri"/>
        </w:rPr>
        <w:t>: indicates an optional action.</w:t>
      </w:r>
    </w:p>
    <w:p w:rsidR="00F95E33" w:rsidRPr="00A158C7" w:rsidRDefault="00F95E33" w:rsidP="00E16D14"/>
    <w:p w:rsidR="00312179" w:rsidRDefault="00EF07F7" w:rsidP="00EF07F7">
      <w:pPr>
        <w:pStyle w:val="Heading1"/>
      </w:pPr>
      <w:bookmarkStart w:id="20" w:name="_Toc406065228"/>
      <w:bookmarkStart w:id="21" w:name="_Toc443402492"/>
      <w:bookmarkEnd w:id="2"/>
      <w:bookmarkEnd w:id="3"/>
      <w:bookmarkEnd w:id="4"/>
      <w:bookmarkEnd w:id="5"/>
      <w:bookmarkEnd w:id="6"/>
      <w:proofErr w:type="spellStart"/>
      <w:r w:rsidRPr="00EF07F7">
        <w:lastRenderedPageBreak/>
        <w:t>GuardCfgAndDiagc</w:t>
      </w:r>
      <w:proofErr w:type="spellEnd"/>
      <w:r w:rsidR="002B094F">
        <w:t xml:space="preserve"> </w:t>
      </w:r>
      <w:r w:rsidR="00D229A6">
        <w:t xml:space="preserve">&amp; </w:t>
      </w:r>
      <w:r w:rsidR="00D229A6" w:rsidRPr="00AA38E8">
        <w:t>High-Level Description</w:t>
      </w:r>
      <w:bookmarkEnd w:id="20"/>
      <w:bookmarkEnd w:id="21"/>
    </w:p>
    <w:p w:rsidR="00D229A6" w:rsidRPr="002D6391" w:rsidRDefault="00BB67A5" w:rsidP="00D229A6">
      <w:pPr>
        <w:rPr>
          <w:rFonts w:cs="Calibri"/>
          <w:i/>
        </w:rPr>
      </w:pPr>
      <w:r>
        <w:rPr>
          <w:rFonts w:cs="Calibri"/>
          <w:i/>
        </w:rPr>
        <w:t xml:space="preserve">See </w:t>
      </w:r>
      <w:r w:rsidR="00B955D9">
        <w:rPr>
          <w:rFonts w:cs="Calibri"/>
          <w:i/>
        </w:rPr>
        <w:t>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2" w:name="_Toc406065229"/>
      <w:bookmarkStart w:id="23" w:name="_Toc443402493"/>
      <w:r w:rsidRPr="00AA38E8">
        <w:rPr>
          <w:rFonts w:ascii="Calibri" w:hAnsi="Calibri" w:cs="Calibri"/>
        </w:rPr>
        <w:lastRenderedPageBreak/>
        <w:t>Design details of software module</w:t>
      </w:r>
      <w:bookmarkEnd w:id="22"/>
      <w:bookmarkEnd w:id="23"/>
    </w:p>
    <w:p w:rsidR="00D229A6" w:rsidRPr="00EF07F7" w:rsidRDefault="00D229A6" w:rsidP="00EF07F7">
      <w:pPr>
        <w:pStyle w:val="Heading2"/>
        <w:rPr>
          <w:rFonts w:ascii="Calibri" w:hAnsi="Calibri" w:cs="Calibri"/>
        </w:rPr>
      </w:pPr>
      <w:bookmarkStart w:id="24" w:name="_Toc406065230"/>
      <w:bookmarkStart w:id="25" w:name="_Toc443402494"/>
      <w:r w:rsidRPr="00EF07F7">
        <w:rPr>
          <w:rFonts w:ascii="Calibri" w:hAnsi="Calibri" w:cs="Calibri"/>
        </w:rPr>
        <w:t xml:space="preserve">Graphical representation of </w:t>
      </w:r>
      <w:bookmarkEnd w:id="24"/>
      <w:proofErr w:type="spellStart"/>
      <w:r w:rsidR="00EF07F7" w:rsidRPr="00EF07F7">
        <w:rPr>
          <w:rFonts w:ascii="Calibri" w:hAnsi="Calibri" w:cs="Calibri"/>
        </w:rPr>
        <w:t>GuardCfgAndDiagc</w:t>
      </w:r>
      <w:bookmarkEnd w:id="25"/>
      <w:proofErr w:type="spellEnd"/>
    </w:p>
    <w:p w:rsidR="00D229A6" w:rsidRDefault="00C761AB" w:rsidP="00EF07F7">
      <w:pPr>
        <w:rPr>
          <w:rFonts w:cs="Calibri"/>
          <w:i/>
        </w:rPr>
      </w:pPr>
      <w:r>
        <w:rPr>
          <w:rFonts w:cs="Calibri"/>
          <w:i/>
          <w:noProof/>
          <w:lang w:bidi="ar-SA"/>
        </w:rPr>
        <w:drawing>
          <wp:inline distT="0" distB="0" distL="0" distR="0">
            <wp:extent cx="2202180" cy="1348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6" w:name="_Toc406065231"/>
      <w:bookmarkStart w:id="27" w:name="_Toc443402495"/>
      <w:r w:rsidRPr="002D6391">
        <w:rPr>
          <w:rFonts w:ascii="Calibri" w:hAnsi="Calibri" w:cs="Calibri"/>
        </w:rPr>
        <w:t>Data Flow Diagram</w:t>
      </w:r>
      <w:bookmarkEnd w:id="26"/>
      <w:bookmarkEnd w:id="27"/>
    </w:p>
    <w:p w:rsidR="00D229A6" w:rsidRDefault="00AC4CD8" w:rsidP="00631187">
      <w:pPr>
        <w:pStyle w:val="Heading3"/>
      </w:pPr>
      <w:bookmarkStart w:id="28" w:name="_Toc375924736"/>
      <w:bookmarkStart w:id="29" w:name="_Toc406065232"/>
      <w:bookmarkStart w:id="30" w:name="_Toc443402496"/>
      <w:r w:rsidRPr="00305C34">
        <w:t xml:space="preserve">Component </w:t>
      </w:r>
      <w:r w:rsidR="00D229A6" w:rsidRPr="002B094F">
        <w:t>level</w:t>
      </w:r>
      <w:r w:rsidR="00D229A6" w:rsidRPr="002D6391">
        <w:t xml:space="preserve"> DFD</w:t>
      </w:r>
      <w:bookmarkEnd w:id="28"/>
      <w:bookmarkEnd w:id="29"/>
      <w:bookmarkEnd w:id="30"/>
    </w:p>
    <w:p w:rsidR="00C53E47" w:rsidRPr="003616B2" w:rsidRDefault="003616B2" w:rsidP="00C53E47">
      <w:pPr>
        <w:rPr>
          <w:i/>
          <w:szCs w:val="20"/>
          <w:lang w:bidi="ar-SA"/>
        </w:rPr>
      </w:pPr>
      <w:r w:rsidRPr="003616B2">
        <w:rPr>
          <w:i/>
          <w:kern w:val="28"/>
          <w:szCs w:val="20"/>
          <w:lang w:bidi="ar-SA"/>
        </w:rPr>
        <w:t>See FDD</w:t>
      </w:r>
    </w:p>
    <w:p w:rsidR="00D229A6" w:rsidRPr="002B094F" w:rsidRDefault="00D229A6" w:rsidP="00D229A6">
      <w:pPr>
        <w:rPr>
          <w:lang w:bidi="ar-SA"/>
        </w:rPr>
      </w:pPr>
    </w:p>
    <w:p w:rsidR="00D229A6" w:rsidRDefault="00AC4CD8" w:rsidP="00631187">
      <w:pPr>
        <w:pStyle w:val="Heading3"/>
      </w:pPr>
      <w:bookmarkStart w:id="31" w:name="_Toc375924737"/>
      <w:bookmarkStart w:id="32" w:name="_Toc406065233"/>
      <w:bookmarkStart w:id="33" w:name="_Toc443402497"/>
      <w:r>
        <w:t>Function</w:t>
      </w:r>
      <w:r w:rsidRPr="00231F0B">
        <w:t xml:space="preserve"> </w:t>
      </w:r>
      <w:r w:rsidR="00D229A6" w:rsidRPr="00A32585">
        <w:t>level DFD</w:t>
      </w:r>
      <w:bookmarkEnd w:id="31"/>
      <w:bookmarkEnd w:id="32"/>
      <w:bookmarkEnd w:id="33"/>
    </w:p>
    <w:p w:rsidR="003616B2" w:rsidRPr="003616B2" w:rsidRDefault="003616B2" w:rsidP="003616B2">
      <w:pPr>
        <w:rPr>
          <w:i/>
          <w:szCs w:val="20"/>
          <w:lang w:bidi="ar-SA"/>
        </w:rPr>
      </w:pPr>
      <w:r w:rsidRPr="003616B2">
        <w:rPr>
          <w:i/>
          <w:kern w:val="28"/>
          <w:szCs w:val="20"/>
          <w:lang w:bidi="ar-SA"/>
        </w:rPr>
        <w:t>See FDD</w:t>
      </w:r>
      <w:r w:rsidR="00631187">
        <w:rPr>
          <w:i/>
          <w:kern w:val="28"/>
          <w:szCs w:val="20"/>
          <w:lang w:bidi="ar-SA"/>
        </w:rPr>
        <w:tab/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4" w:name="_Toc338170479"/>
      <w:bookmarkStart w:id="35" w:name="_Toc375678228"/>
      <w:bookmarkStart w:id="36" w:name="_Toc418080062"/>
      <w:bookmarkStart w:id="37" w:name="_Toc421709912"/>
      <w:bookmarkStart w:id="38" w:name="_Toc443402498"/>
      <w:r w:rsidRPr="00AC4CD8">
        <w:rPr>
          <w:rFonts w:ascii="Calibri" w:hAnsi="Calibri" w:cs="Calibri"/>
        </w:rPr>
        <w:lastRenderedPageBreak/>
        <w:t>Constant Data Dictionary</w:t>
      </w:r>
      <w:bookmarkEnd w:id="34"/>
      <w:bookmarkEnd w:id="35"/>
      <w:bookmarkEnd w:id="36"/>
      <w:bookmarkEnd w:id="37"/>
      <w:bookmarkEnd w:id="38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39" w:name="_Toc421011506"/>
      <w:bookmarkStart w:id="40" w:name="_Toc421786527"/>
      <w:bookmarkStart w:id="41" w:name="_Toc443402499"/>
      <w:bookmarkStart w:id="42" w:name="_Toc418080064"/>
      <w:r w:rsidRPr="00DA5500">
        <w:rPr>
          <w:rFonts w:ascii="Calibri" w:hAnsi="Calibri"/>
        </w:rPr>
        <w:t>Program (fixed) Constants</w:t>
      </w:r>
      <w:bookmarkEnd w:id="39"/>
      <w:bookmarkEnd w:id="40"/>
      <w:bookmarkEnd w:id="41"/>
    </w:p>
    <w:p w:rsidR="00AC4CD8" w:rsidRPr="00DA5500" w:rsidRDefault="00AC4CD8" w:rsidP="00631187">
      <w:pPr>
        <w:pStyle w:val="Heading3"/>
      </w:pPr>
      <w:bookmarkStart w:id="43" w:name="_Toc443402500"/>
      <w:bookmarkEnd w:id="42"/>
      <w:r w:rsidRPr="00DA5500">
        <w:t>Embedded Constants</w:t>
      </w:r>
      <w:bookmarkEnd w:id="43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EF07F7" w:rsidRDefault="00527F4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527F43">
              <w:rPr>
                <w:rFonts w:cs="Calibri"/>
                <w:b/>
                <w:sz w:val="16"/>
                <w:szCs w:val="16"/>
              </w:rPr>
              <w:t>PBGPROTNCMN_CNT_U32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EF07F7" w:rsidRDefault="00DA22B7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EF07F7" w:rsidRDefault="00DA22B7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EF07F7" w:rsidRDefault="00527F4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527F43">
              <w:rPr>
                <w:rFonts w:cs="Calibri"/>
                <w:b/>
                <w:sz w:val="16"/>
                <w:szCs w:val="16"/>
              </w:rPr>
              <w:t>0x0405FE1FU</w:t>
            </w:r>
          </w:p>
        </w:tc>
      </w:tr>
      <w:tr w:rsidR="00DA22B7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527F4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527F43">
              <w:rPr>
                <w:rFonts w:cs="Calibri"/>
                <w:b/>
                <w:sz w:val="16"/>
                <w:szCs w:val="16"/>
              </w:rPr>
              <w:t>PBGUSRMODENA_CNT_U32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DA22B7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DA22B7" w:rsidP="00494657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527F43" w:rsidP="00DA22B7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527F43">
              <w:rPr>
                <w:rFonts w:cs="Calibri"/>
                <w:b/>
                <w:sz w:val="16"/>
                <w:szCs w:val="16"/>
              </w:rPr>
              <w:t>0x02000000U</w:t>
            </w:r>
          </w:p>
        </w:tc>
      </w:tr>
      <w:tr w:rsidR="00DA22B7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A936B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PBGUSRMODDI_CNT_U32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DA22B7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DA22B7" w:rsidP="00494657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A936B3" w:rsidP="00DA22B7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0x00000000U</w:t>
            </w:r>
          </w:p>
        </w:tc>
      </w:tr>
      <w:tr w:rsidR="00DA22B7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A936B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PBGSPID321ENA_CNT_U32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DA22B7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DA22B7" w:rsidP="00494657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A936B3" w:rsidP="00494657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0x000001C0U</w:t>
            </w:r>
          </w:p>
        </w:tc>
      </w:tr>
      <w:tr w:rsidR="00DA22B7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A936B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PBGSPID31ENA_CNT_U32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DA22B7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DA22B7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A936B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0x00000140U</w:t>
            </w:r>
          </w:p>
        </w:tc>
      </w:tr>
      <w:tr w:rsidR="00DA22B7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A936B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PBGSPID21ENA_CNT_U32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DA22B7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DA22B7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EF07F7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22B7" w:rsidRPr="00EF07F7" w:rsidRDefault="00A936B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0x000000C0U</w:t>
            </w:r>
          </w:p>
        </w:tc>
      </w:tr>
      <w:tr w:rsidR="00894682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682" w:rsidRPr="00894682" w:rsidRDefault="00A936B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PBGSPID1ENA_CNT_U32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682" w:rsidRPr="00EF1FE8" w:rsidRDefault="00EF1FE8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682" w:rsidRPr="00EF1FE8" w:rsidRDefault="00EF1FE8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FC75CB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682" w:rsidRPr="00EF1FE8" w:rsidRDefault="00A936B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0x00000040U</w:t>
            </w:r>
          </w:p>
        </w:tc>
      </w:tr>
      <w:tr w:rsidR="00A936B3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36B3" w:rsidRPr="00A936B3" w:rsidRDefault="00A936B3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PBGSETNOREADWRACS_CNT_U32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36B3" w:rsidRPr="00EF1FE8" w:rsidRDefault="00A936B3" w:rsidP="00FF0324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36B3" w:rsidRPr="00EF1FE8" w:rsidRDefault="00A936B3" w:rsidP="00FF0324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FC75CB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36B3" w:rsidRPr="00EF1FE8" w:rsidRDefault="00A936B3" w:rsidP="00FF0324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936B3">
              <w:rPr>
                <w:rFonts w:cs="Calibri"/>
                <w:b/>
                <w:sz w:val="16"/>
                <w:szCs w:val="16"/>
              </w:rPr>
              <w:t>0x405FE5CU</w:t>
            </w:r>
          </w:p>
        </w:tc>
      </w:tr>
      <w:tr w:rsidR="00B23587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587" w:rsidRPr="00A936B3" w:rsidRDefault="007545BA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NROF8BITREG_CNT_U08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587" w:rsidRDefault="007545BA" w:rsidP="00FF0324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587" w:rsidRPr="00FC75CB" w:rsidRDefault="007545BA" w:rsidP="00FF0324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uint8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587" w:rsidRPr="00A936B3" w:rsidRDefault="007545BA" w:rsidP="00FF0324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((uint8)0x09)</w:t>
            </w:r>
          </w:p>
        </w:tc>
      </w:tr>
      <w:tr w:rsidR="00B23587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587" w:rsidRPr="00A936B3" w:rsidRDefault="007545BA" w:rsidP="00F4318C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NROF32BITREG_CNT_U08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587" w:rsidRDefault="007545BA" w:rsidP="00FF0324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587" w:rsidRPr="00FC75CB" w:rsidRDefault="007545BA" w:rsidP="00FF0324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uint8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3587" w:rsidRPr="00A936B3" w:rsidRDefault="007545BA" w:rsidP="00FF0324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((uint8)0x02)</w:t>
            </w:r>
          </w:p>
        </w:tc>
      </w:tr>
      <w:tr w:rsidR="007545BA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7545BA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 xml:space="preserve">READERRBIT_CNT_U32  </w:t>
            </w:r>
          </w:p>
          <w:p w:rsidR="007545BA" w:rsidRPr="00A936B3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FC75CB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7545BA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((uint32)1U&lt;&lt;6U)</w:t>
            </w:r>
          </w:p>
        </w:tc>
      </w:tr>
      <w:tr w:rsidR="007545BA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7545BA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WRERRBIT_CNT_U32</w:t>
            </w:r>
          </w:p>
          <w:p w:rsidR="007545BA" w:rsidRPr="00A936B3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FC75CB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7545BA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((uint32)1U&lt;&lt;7U)</w:t>
            </w:r>
          </w:p>
        </w:tc>
      </w:tr>
      <w:tr w:rsidR="007545BA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0A61B9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0A61B9">
              <w:rPr>
                <w:rFonts w:cs="Calibri"/>
                <w:b/>
                <w:sz w:val="16"/>
                <w:szCs w:val="16"/>
              </w:rPr>
              <w:t>CFGERRBIT_CNT_U32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FC75CB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7545BA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((uint32)1U&lt;&lt;8U)</w:t>
            </w:r>
          </w:p>
        </w:tc>
      </w:tr>
      <w:tr w:rsidR="007545BA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0A61B9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0A61B9">
              <w:rPr>
                <w:rFonts w:cs="Calibri"/>
                <w:b/>
                <w:sz w:val="16"/>
                <w:szCs w:val="16"/>
              </w:rPr>
              <w:t>PBGERRBIT_CNT_U32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FC75CB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7545BA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((uint32)1U&lt;&lt;9U)</w:t>
            </w:r>
          </w:p>
        </w:tc>
      </w:tr>
      <w:tr w:rsidR="007545BA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0A61B9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0A61B9">
              <w:rPr>
                <w:rFonts w:cs="Calibri"/>
                <w:b/>
                <w:sz w:val="16"/>
                <w:szCs w:val="16"/>
              </w:rPr>
              <w:t>ECMERRBIT_CNT_U32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FC75CB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7545BA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((uint32)1U&lt;&lt;10U)</w:t>
            </w:r>
          </w:p>
        </w:tc>
      </w:tr>
      <w:tr w:rsidR="007545BA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0A61B9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0A61B9">
              <w:rPr>
                <w:rFonts w:cs="Calibri"/>
                <w:b/>
                <w:sz w:val="16"/>
                <w:szCs w:val="16"/>
              </w:rPr>
              <w:t>REGTYPE8BIT_CNT_U32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FC75CB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7545BA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((uint32)0U&lt;&lt;4U)</w:t>
            </w:r>
          </w:p>
        </w:tc>
      </w:tr>
      <w:tr w:rsidR="007545BA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0A61B9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0A61B9">
              <w:rPr>
                <w:rFonts w:cs="Calibri"/>
                <w:b/>
                <w:sz w:val="16"/>
                <w:szCs w:val="16"/>
              </w:rPr>
              <w:t>REGTYPE16BIT_CNT_U32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FC75CB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7545BA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((uint32)1U&lt;&lt;4U)</w:t>
            </w:r>
          </w:p>
        </w:tc>
      </w:tr>
      <w:tr w:rsidR="007545BA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Default="007545BA" w:rsidP="007545BA">
            <w:pPr>
              <w:jc w:val="center"/>
            </w:pPr>
            <w:r w:rsidRPr="000A61B9">
              <w:rPr>
                <w:rFonts w:cs="Calibri"/>
                <w:b/>
                <w:sz w:val="16"/>
                <w:szCs w:val="16"/>
              </w:rPr>
              <w:t>REGTYPE32BIT_CNT_U32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EF1FE8" w:rsidRDefault="007545BA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FC75CB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45BA" w:rsidRPr="007545BA" w:rsidRDefault="007545BA" w:rsidP="007545BA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7545BA">
              <w:rPr>
                <w:rFonts w:cs="Calibri"/>
                <w:b/>
                <w:sz w:val="16"/>
                <w:szCs w:val="16"/>
              </w:rPr>
              <w:t>((uint32)2U&lt;&lt;4U)</w:t>
            </w:r>
          </w:p>
        </w:tc>
      </w:tr>
      <w:tr w:rsidR="00D35FFB" w:rsidRPr="00621134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FFB" w:rsidRPr="000A61B9" w:rsidRDefault="00D35FFB" w:rsidP="007545BA">
            <w:pPr>
              <w:jc w:val="center"/>
              <w:rPr>
                <w:rFonts w:cs="Calibri"/>
                <w:b/>
                <w:sz w:val="16"/>
                <w:szCs w:val="16"/>
              </w:rPr>
            </w:pPr>
            <w:r w:rsidRPr="00D35FFB">
              <w:rPr>
                <w:rFonts w:cs="Calibri"/>
                <w:b/>
                <w:sz w:val="16"/>
                <w:szCs w:val="16"/>
              </w:rPr>
              <w:t>PBGSTRTUPTESTNOFAILR_CNT_U32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FFB" w:rsidRPr="00EF1FE8" w:rsidRDefault="00D35FFB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FFB" w:rsidRPr="00EF1FE8" w:rsidRDefault="00D35FFB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FC75CB">
              <w:rPr>
                <w:rFonts w:cs="Calibri"/>
                <w:b/>
                <w:sz w:val="16"/>
                <w:szCs w:val="16"/>
              </w:rPr>
              <w:t>uint32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FFB" w:rsidRPr="00EF1FE8" w:rsidRDefault="00D35FFB" w:rsidP="001F32AB">
            <w:pPr>
              <w:spacing w:before="60"/>
              <w:jc w:val="center"/>
              <w:rPr>
                <w:rFonts w:cs="Calibri"/>
                <w:b/>
                <w:sz w:val="16"/>
                <w:szCs w:val="16"/>
              </w:rPr>
            </w:pPr>
            <w:r w:rsidRPr="00D35FFB">
              <w:rPr>
                <w:rFonts w:cs="Calibri"/>
                <w:b/>
                <w:sz w:val="16"/>
                <w:szCs w:val="16"/>
              </w:rPr>
              <w:t>0x0U</w:t>
            </w:r>
          </w:p>
        </w:tc>
      </w:tr>
      <w:tr w:rsidR="00B629A9" w:rsidRPr="00621134" w:rsidTr="00F4318C">
        <w:trPr>
          <w:ins w:id="44" w:author="Nexteer Employee" w:date="2016-03-30T17:50:00Z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9A9" w:rsidRPr="00D35FFB" w:rsidRDefault="00B629A9" w:rsidP="007545BA">
            <w:pPr>
              <w:jc w:val="center"/>
              <w:rPr>
                <w:ins w:id="45" w:author="Nexteer Employee" w:date="2016-03-30T17:50:00Z"/>
                <w:rFonts w:cs="Calibri"/>
                <w:b/>
                <w:sz w:val="16"/>
                <w:szCs w:val="16"/>
              </w:rPr>
            </w:pPr>
            <w:ins w:id="46" w:author="Nexteer Employee" w:date="2016-03-30T17:51:00Z">
              <w:r w:rsidRPr="00B629A9">
                <w:rPr>
                  <w:rFonts w:cs="Calibri"/>
                  <w:b/>
                  <w:sz w:val="16"/>
                  <w:szCs w:val="16"/>
                </w:rPr>
                <w:t>PBGPROTNLOCKENA_CNT_U32</w:t>
              </w:r>
            </w:ins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9A9" w:rsidRDefault="00B629A9" w:rsidP="001F32AB">
            <w:pPr>
              <w:spacing w:before="60"/>
              <w:jc w:val="center"/>
              <w:rPr>
                <w:ins w:id="47" w:author="Nexteer Employee" w:date="2016-03-30T17:50:00Z"/>
                <w:rFonts w:cs="Calibri"/>
                <w:b/>
                <w:sz w:val="16"/>
                <w:szCs w:val="16"/>
              </w:rPr>
            </w:pPr>
            <w:ins w:id="48" w:author="Nexteer Employee" w:date="2016-03-30T17:51:00Z">
              <w:r>
                <w:rPr>
                  <w:rFonts w:cs="Calibri"/>
                  <w:b/>
                  <w:sz w:val="16"/>
                  <w:szCs w:val="16"/>
                </w:rPr>
                <w:t>1</w:t>
              </w:r>
            </w:ins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9A9" w:rsidRPr="00FC75CB" w:rsidRDefault="00B629A9" w:rsidP="001F32AB">
            <w:pPr>
              <w:spacing w:before="60"/>
              <w:jc w:val="center"/>
              <w:rPr>
                <w:ins w:id="49" w:author="Nexteer Employee" w:date="2016-03-30T17:50:00Z"/>
                <w:rFonts w:cs="Calibri"/>
                <w:b/>
                <w:sz w:val="16"/>
                <w:szCs w:val="16"/>
              </w:rPr>
            </w:pPr>
            <w:ins w:id="50" w:author="Nexteer Employee" w:date="2016-03-30T17:51:00Z">
              <w:r w:rsidRPr="00FC75CB">
                <w:rPr>
                  <w:rFonts w:cs="Calibri"/>
                  <w:b/>
                  <w:sz w:val="16"/>
                  <w:szCs w:val="16"/>
                </w:rPr>
                <w:t>uint32</w:t>
              </w:r>
            </w:ins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9A9" w:rsidRPr="00D35FFB" w:rsidRDefault="00B629A9" w:rsidP="001F32AB">
            <w:pPr>
              <w:spacing w:before="60"/>
              <w:jc w:val="center"/>
              <w:rPr>
                <w:ins w:id="51" w:author="Nexteer Employee" w:date="2016-03-30T17:50:00Z"/>
                <w:rFonts w:cs="Calibri"/>
                <w:b/>
                <w:sz w:val="16"/>
                <w:szCs w:val="16"/>
              </w:rPr>
            </w:pPr>
            <w:ins w:id="52" w:author="Nexteer Employee" w:date="2016-03-30T17:51:00Z">
              <w:r w:rsidRPr="00B629A9">
                <w:rPr>
                  <w:rFonts w:cs="Calibri"/>
                  <w:b/>
                  <w:sz w:val="16"/>
                  <w:szCs w:val="16"/>
                </w:rPr>
                <w:t>0x80000000U</w:t>
              </w:r>
            </w:ins>
            <w:bookmarkStart w:id="53" w:name="_GoBack"/>
            <w:bookmarkEnd w:id="53"/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54" w:name="_Ref87065593"/>
      <w:bookmarkStart w:id="55" w:name="_Toc338170483"/>
      <w:bookmarkStart w:id="56" w:name="_Toc375678229"/>
      <w:bookmarkStart w:id="57" w:name="_Toc418080067"/>
      <w:bookmarkStart w:id="58" w:name="_Toc421786702"/>
      <w:bookmarkStart w:id="59" w:name="_Toc443402501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54"/>
      <w:bookmarkEnd w:id="55"/>
      <w:bookmarkEnd w:id="56"/>
      <w:bookmarkEnd w:id="57"/>
      <w:bookmarkEnd w:id="58"/>
      <w:bookmarkEnd w:id="59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60" w:name="_Toc338170484"/>
      <w:bookmarkStart w:id="61" w:name="_Toc418080068"/>
      <w:bookmarkStart w:id="62" w:name="_Toc421709916"/>
      <w:bookmarkStart w:id="63" w:name="_Toc443402502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60"/>
      <w:bookmarkEnd w:id="61"/>
      <w:bookmarkEnd w:id="62"/>
      <w:bookmarkEnd w:id="63"/>
    </w:p>
    <w:p w:rsidR="00007584" w:rsidRPr="00AA38E8" w:rsidRDefault="00007584" w:rsidP="00631187">
      <w:pPr>
        <w:pStyle w:val="Heading3"/>
      </w:pPr>
      <w:bookmarkStart w:id="64" w:name="_Toc421011514"/>
      <w:bookmarkStart w:id="65" w:name="_Toc443402503"/>
      <w:proofErr w:type="spellStart"/>
      <w:r w:rsidRPr="00631187">
        <w:t>Init</w:t>
      </w:r>
      <w:proofErr w:type="spellEnd"/>
      <w:r w:rsidRPr="00631187">
        <w:t xml:space="preserve">: </w:t>
      </w:r>
      <w:bookmarkEnd w:id="64"/>
      <w:r w:rsidR="00631187" w:rsidRPr="00631187">
        <w:t>GuardCfgAndDiagcInit1</w:t>
      </w:r>
      <w:bookmarkEnd w:id="65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6" w:name="_Toc421011515"/>
      <w:bookmarkStart w:id="67" w:name="_Toc443402504"/>
      <w:r w:rsidRPr="00AA38E8">
        <w:rPr>
          <w:rFonts w:ascii="Calibri" w:hAnsi="Calibri" w:cs="Calibri"/>
        </w:rPr>
        <w:t>Design Rationale</w:t>
      </w:r>
      <w:bookmarkEnd w:id="66"/>
      <w:bookmarkEnd w:id="67"/>
    </w:p>
    <w:p w:rsidR="00007584" w:rsidRPr="00A26934" w:rsidRDefault="00631187" w:rsidP="00007584">
      <w:pPr>
        <w:rPr>
          <w:rFonts w:cs="Calibri"/>
          <w:i/>
        </w:rPr>
      </w:pPr>
      <w:r>
        <w:rPr>
          <w:rFonts w:cs="Calibri"/>
          <w:i/>
        </w:rPr>
        <w:t>Non-RTE function for</w:t>
      </w:r>
      <w:r w:rsidR="00B918DC">
        <w:rPr>
          <w:rFonts w:cs="Calibri"/>
          <w:i/>
        </w:rPr>
        <w:t xml:space="preserve"> </w:t>
      </w:r>
      <w:r w:rsidRPr="00631187">
        <w:rPr>
          <w:rFonts w:cs="Calibri"/>
          <w:i/>
        </w:rPr>
        <w:t>Guard configuration initialization of PEG, IPG, and PBG so that guard protection can be initialized and enabled before the RTE is started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8" w:name="_Toc421011516"/>
      <w:bookmarkStart w:id="69" w:name="_Toc443402505"/>
      <w:r w:rsidRPr="00AA38E8">
        <w:rPr>
          <w:rFonts w:ascii="Calibri" w:hAnsi="Calibri" w:cs="Calibri"/>
        </w:rPr>
        <w:t>Module Outputs</w:t>
      </w:r>
      <w:bookmarkEnd w:id="68"/>
      <w:bookmarkEnd w:id="69"/>
    </w:p>
    <w:p w:rsidR="00007584" w:rsidRDefault="00631187" w:rsidP="00007584">
      <w:pPr>
        <w:rPr>
          <w:rFonts w:cs="Calibri"/>
          <w:i/>
        </w:rPr>
      </w:pPr>
      <w:r>
        <w:rPr>
          <w:rFonts w:cs="Calibri"/>
          <w:i/>
        </w:rPr>
        <w:t>C</w:t>
      </w:r>
      <w:r w:rsidRPr="00631187">
        <w:rPr>
          <w:rFonts w:cs="Calibri"/>
          <w:i/>
        </w:rPr>
        <w:t>onfiguration registers for PEG, IPG, and PBG</w:t>
      </w:r>
    </w:p>
    <w:p w:rsidR="003E7D90" w:rsidRPr="00AA38E8" w:rsidRDefault="003E7D90" w:rsidP="00631187">
      <w:pPr>
        <w:pStyle w:val="Heading3"/>
      </w:pPr>
      <w:bookmarkStart w:id="70" w:name="_Toc443402506"/>
      <w:proofErr w:type="spellStart"/>
      <w:r w:rsidRPr="00AA38E8">
        <w:t>Init</w:t>
      </w:r>
      <w:proofErr w:type="spellEnd"/>
      <w:r w:rsidRPr="00AA38E8">
        <w:t xml:space="preserve">: </w:t>
      </w:r>
      <w:r w:rsidR="00631187" w:rsidRPr="00631187">
        <w:t>GuardCfgAndDiagcInit2</w:t>
      </w:r>
      <w:bookmarkEnd w:id="70"/>
    </w:p>
    <w:p w:rsidR="003E7D90" w:rsidRPr="00AA38E8" w:rsidRDefault="003E7D90" w:rsidP="003E7D9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1" w:name="_Toc443402507"/>
      <w:r w:rsidRPr="00AA38E8">
        <w:rPr>
          <w:rFonts w:ascii="Calibri" w:hAnsi="Calibri" w:cs="Calibri"/>
        </w:rPr>
        <w:t>Design Rationale</w:t>
      </w:r>
      <w:bookmarkEnd w:id="71"/>
    </w:p>
    <w:p w:rsidR="00631187" w:rsidRDefault="00631187" w:rsidP="00631187">
      <w:pPr>
        <w:rPr>
          <w:rFonts w:cs="Calibri"/>
          <w:i/>
        </w:rPr>
      </w:pPr>
      <w:r>
        <w:rPr>
          <w:rFonts w:cs="Calibri"/>
          <w:i/>
        </w:rPr>
        <w:t>RTE Empty function for purposes of memory mapping</w:t>
      </w:r>
    </w:p>
    <w:p w:rsidR="00EF1FE8" w:rsidRPr="00A26934" w:rsidRDefault="00EF1FE8" w:rsidP="003E7D90">
      <w:pPr>
        <w:rPr>
          <w:rFonts w:cs="Calibri"/>
          <w:i/>
        </w:rPr>
      </w:pPr>
      <w:r>
        <w:rPr>
          <w:rFonts w:cs="Calibri"/>
          <w:i/>
        </w:rPr>
        <w:t>See FDD for more.</w:t>
      </w:r>
    </w:p>
    <w:p w:rsidR="003E7D90" w:rsidRPr="00AA38E8" w:rsidRDefault="003E7D90" w:rsidP="003E7D9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2" w:name="_Toc443402508"/>
      <w:r w:rsidRPr="00AA38E8">
        <w:rPr>
          <w:rFonts w:ascii="Calibri" w:hAnsi="Calibri" w:cs="Calibri"/>
        </w:rPr>
        <w:t>Module Outputs</w:t>
      </w:r>
      <w:bookmarkEnd w:id="72"/>
    </w:p>
    <w:p w:rsidR="003E7D90" w:rsidRDefault="003E7D90" w:rsidP="003E7D90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3C38A5" w:rsidRPr="00AA38E8" w:rsidRDefault="003C38A5" w:rsidP="003C38A5">
      <w:pPr>
        <w:pStyle w:val="Heading3"/>
      </w:pPr>
      <w:bookmarkStart w:id="73" w:name="_Toc443402509"/>
      <w:proofErr w:type="spellStart"/>
      <w:r w:rsidRPr="00AA38E8">
        <w:t>Init</w:t>
      </w:r>
      <w:proofErr w:type="spellEnd"/>
      <w:r w:rsidRPr="00AA38E8">
        <w:t xml:space="preserve">: </w:t>
      </w:r>
      <w:r w:rsidRPr="00631187">
        <w:t>GuardCfgAndDiagcInit</w:t>
      </w:r>
      <w:r>
        <w:t>3</w:t>
      </w:r>
      <w:bookmarkEnd w:id="73"/>
    </w:p>
    <w:p w:rsidR="003C38A5" w:rsidRPr="00AA38E8" w:rsidRDefault="003C38A5" w:rsidP="003C38A5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4" w:name="_Toc443402510"/>
      <w:r w:rsidRPr="00AA38E8">
        <w:rPr>
          <w:rFonts w:ascii="Calibri" w:hAnsi="Calibri" w:cs="Calibri"/>
        </w:rPr>
        <w:t>Design Rationale</w:t>
      </w:r>
      <w:bookmarkEnd w:id="74"/>
    </w:p>
    <w:p w:rsidR="003C38A5" w:rsidRDefault="003C38A5" w:rsidP="003C38A5">
      <w:pPr>
        <w:rPr>
          <w:rFonts w:cs="Calibri"/>
          <w:i/>
        </w:rPr>
      </w:pPr>
      <w:r>
        <w:rPr>
          <w:rFonts w:cs="Calibri"/>
          <w:i/>
        </w:rPr>
        <w:t xml:space="preserve">Non-RTE function for </w:t>
      </w:r>
      <w:r w:rsidRPr="003C38A5">
        <w:rPr>
          <w:rFonts w:cs="Calibri"/>
          <w:i/>
        </w:rPr>
        <w:t xml:space="preserve">Start </w:t>
      </w:r>
      <w:proofErr w:type="gramStart"/>
      <w:r w:rsidRPr="003C38A5">
        <w:rPr>
          <w:rFonts w:cs="Calibri"/>
          <w:i/>
        </w:rPr>
        <w:t>Up</w:t>
      </w:r>
      <w:proofErr w:type="gramEnd"/>
      <w:r w:rsidRPr="003C38A5">
        <w:rPr>
          <w:rFonts w:cs="Calibri"/>
          <w:i/>
        </w:rPr>
        <w:t xml:space="preserve"> Initialization test of PBG of Group 3A</w:t>
      </w:r>
    </w:p>
    <w:p w:rsidR="003C38A5" w:rsidRPr="00A26934" w:rsidRDefault="003C38A5" w:rsidP="003C38A5">
      <w:pPr>
        <w:rPr>
          <w:rFonts w:cs="Calibri"/>
          <w:i/>
        </w:rPr>
      </w:pPr>
      <w:r>
        <w:rPr>
          <w:rFonts w:cs="Calibri"/>
          <w:i/>
        </w:rPr>
        <w:t>See FDD for more.</w:t>
      </w:r>
    </w:p>
    <w:p w:rsidR="003C38A5" w:rsidRPr="00AA38E8" w:rsidRDefault="003C38A5" w:rsidP="003C38A5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5" w:name="_Toc443402511"/>
      <w:r w:rsidRPr="00AA38E8">
        <w:rPr>
          <w:rFonts w:ascii="Calibri" w:hAnsi="Calibri" w:cs="Calibri"/>
        </w:rPr>
        <w:t>Module Outputs</w:t>
      </w:r>
      <w:bookmarkEnd w:id="75"/>
    </w:p>
    <w:p w:rsidR="003C38A5" w:rsidRPr="00A26934" w:rsidRDefault="003C38A5" w:rsidP="003C38A5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3C38A5" w:rsidRPr="00A26934" w:rsidRDefault="003C38A5" w:rsidP="003E7D90">
      <w:pPr>
        <w:rPr>
          <w:rFonts w:cs="Calibri"/>
          <w:i/>
        </w:rPr>
      </w:pP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76" w:name="_Toc421011518"/>
      <w:bookmarkStart w:id="77" w:name="_Toc443402512"/>
      <w:r w:rsidRPr="00AA38E8">
        <w:rPr>
          <w:rFonts w:ascii="Calibri" w:hAnsi="Calibri" w:cs="Calibri"/>
        </w:rPr>
        <w:t xml:space="preserve">Per: </w:t>
      </w:r>
      <w:bookmarkEnd w:id="76"/>
      <w:r w:rsidR="00631187">
        <w:rPr>
          <w:rFonts w:ascii="Calibri" w:hAnsi="Calibri" w:cs="Calibri"/>
        </w:rPr>
        <w:t>None</w:t>
      </w:r>
      <w:bookmarkEnd w:id="77"/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78" w:name="_Toc443402513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78"/>
      <w:proofErr w:type="spellEnd"/>
      <w:r w:rsidR="002B094F" w:rsidRPr="008C6874">
        <w:rPr>
          <w:rFonts w:ascii="Calibri" w:hAnsi="Calibri"/>
        </w:rPr>
        <w:t xml:space="preserve"> </w:t>
      </w:r>
    </w:p>
    <w:p w:rsidR="00894BD9" w:rsidRPr="0033680E" w:rsidRDefault="00894BD9" w:rsidP="00894BD9">
      <w:pPr>
        <w:rPr>
          <w:rFonts w:cs="Calibri"/>
          <w:i/>
        </w:rPr>
      </w:pPr>
      <w:bookmarkStart w:id="79" w:name="_Toc382301471"/>
      <w:bookmarkStart w:id="80" w:name="_Toc383698997"/>
      <w:bookmarkStart w:id="81" w:name="_Ref382299966"/>
      <w:bookmarkStart w:id="82" w:name="_Toc421011529"/>
      <w:bookmarkEnd w:id="79"/>
      <w:bookmarkEnd w:id="80"/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83" w:name="_Toc443402514"/>
      <w:r w:rsidRPr="00AA38E8">
        <w:rPr>
          <w:rFonts w:ascii="Calibri" w:hAnsi="Calibri" w:cs="Calibri"/>
        </w:rPr>
        <w:t>Interrupt Functions</w:t>
      </w:r>
      <w:bookmarkEnd w:id="81"/>
      <w:bookmarkEnd w:id="82"/>
      <w:bookmarkEnd w:id="83"/>
    </w:p>
    <w:p w:rsidR="008C6874" w:rsidRPr="0033680E" w:rsidRDefault="00B01D15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84" w:name="_Toc338170485"/>
      <w:bookmarkStart w:id="85" w:name="_Toc418080074"/>
      <w:bookmarkStart w:id="86" w:name="_Toc421709919"/>
      <w:bookmarkStart w:id="87" w:name="_Toc443402515"/>
      <w:r w:rsidRPr="008C6874">
        <w:rPr>
          <w:rFonts w:ascii="Calibri" w:hAnsi="Calibri" w:cs="Calibri"/>
        </w:rPr>
        <w:lastRenderedPageBreak/>
        <w:t>Module Internal (Local) Functions</w:t>
      </w:r>
      <w:bookmarkEnd w:id="84"/>
      <w:bookmarkEnd w:id="85"/>
      <w:bookmarkEnd w:id="86"/>
      <w:bookmarkEnd w:id="87"/>
    </w:p>
    <w:p w:rsidR="008C6874" w:rsidRPr="00AA38E8" w:rsidRDefault="00BD27B6" w:rsidP="00BD27B6">
      <w:pPr>
        <w:pStyle w:val="Heading3"/>
      </w:pPr>
      <w:bookmarkStart w:id="88" w:name="_Toc421011540"/>
      <w:bookmarkStart w:id="89" w:name="_Toc443402516"/>
      <w:proofErr w:type="spellStart"/>
      <w:r w:rsidRPr="00BD27B6">
        <w:t>ConfigureFilterN</w:t>
      </w:r>
      <w:bookmarkEnd w:id="88"/>
      <w:bookmarkEnd w:id="89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C6874" w:rsidRPr="00AA38E8" w:rsidRDefault="003C38A5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3C38A5">
              <w:rPr>
                <w:rFonts w:cs="Calibri"/>
                <w:sz w:val="16"/>
              </w:rPr>
              <w:t>ConfigureFilterN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8C6874" w:rsidRPr="00AA38E8" w:rsidRDefault="003C38A5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3C38A5">
              <w:rPr>
                <w:rFonts w:cs="Calibri"/>
                <w:sz w:val="16"/>
              </w:rPr>
              <w:t>PbgProtReg</w:t>
            </w:r>
            <w:proofErr w:type="spellEnd"/>
          </w:p>
        </w:tc>
        <w:tc>
          <w:tcPr>
            <w:tcW w:w="990" w:type="dxa"/>
          </w:tcPr>
          <w:p w:rsidR="008C6874" w:rsidRPr="00AA38E8" w:rsidRDefault="003C38A5" w:rsidP="00F4318C">
            <w:pPr>
              <w:spacing w:before="60"/>
              <w:rPr>
                <w:rFonts w:cs="Calibri"/>
                <w:sz w:val="16"/>
              </w:rPr>
            </w:pPr>
            <w:r w:rsidRPr="003C38A5">
              <w:rPr>
                <w:rFonts w:cs="Calibri"/>
                <w:sz w:val="16"/>
              </w:rPr>
              <w:t>volatile uint32*</w:t>
            </w:r>
          </w:p>
        </w:tc>
        <w:tc>
          <w:tcPr>
            <w:tcW w:w="990" w:type="dxa"/>
          </w:tcPr>
          <w:p w:rsidR="008C6874" w:rsidRPr="00AA38E8" w:rsidRDefault="003C38A5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8C6874" w:rsidRPr="00AA38E8" w:rsidRDefault="003C38A5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0xFFFFFFFF</w:t>
            </w:r>
          </w:p>
        </w:tc>
      </w:tr>
      <w:tr w:rsidR="003C38A5" w:rsidRPr="00AA38E8" w:rsidTr="00F4318C">
        <w:tc>
          <w:tcPr>
            <w:tcW w:w="1779" w:type="dxa"/>
          </w:tcPr>
          <w:p w:rsidR="003C38A5" w:rsidRPr="00AA38E8" w:rsidRDefault="003C38A5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3C38A5" w:rsidRPr="00AA38E8" w:rsidRDefault="003C38A5" w:rsidP="00F4318C">
            <w:pPr>
              <w:spacing w:before="60"/>
              <w:rPr>
                <w:rFonts w:cs="Calibri"/>
                <w:sz w:val="16"/>
              </w:rPr>
            </w:pPr>
            <w:r w:rsidRPr="003C38A5">
              <w:rPr>
                <w:rFonts w:cs="Calibri"/>
                <w:sz w:val="16"/>
              </w:rPr>
              <w:t>Val</w:t>
            </w:r>
          </w:p>
        </w:tc>
        <w:tc>
          <w:tcPr>
            <w:tcW w:w="990" w:type="dxa"/>
          </w:tcPr>
          <w:p w:rsidR="003C38A5" w:rsidRPr="00AA38E8" w:rsidRDefault="003C38A5" w:rsidP="0075064A">
            <w:pPr>
              <w:spacing w:before="60"/>
              <w:rPr>
                <w:rFonts w:cs="Calibri"/>
                <w:sz w:val="16"/>
              </w:rPr>
            </w:pPr>
            <w:r w:rsidRPr="003C38A5">
              <w:rPr>
                <w:rFonts w:cs="Calibri"/>
                <w:sz w:val="16"/>
              </w:rPr>
              <w:t>uint32</w:t>
            </w:r>
          </w:p>
        </w:tc>
        <w:tc>
          <w:tcPr>
            <w:tcW w:w="990" w:type="dxa"/>
          </w:tcPr>
          <w:p w:rsidR="003C38A5" w:rsidRPr="00AA38E8" w:rsidRDefault="003C38A5" w:rsidP="00527F4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3C38A5" w:rsidRPr="00AA38E8" w:rsidRDefault="003C38A5" w:rsidP="00527F4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0xFFFFFFFF</w:t>
            </w:r>
          </w:p>
        </w:tc>
      </w:tr>
      <w:tr w:rsidR="00B23587" w:rsidRPr="00AA38E8" w:rsidTr="00F4318C">
        <w:tc>
          <w:tcPr>
            <w:tcW w:w="1779" w:type="dxa"/>
          </w:tcPr>
          <w:p w:rsidR="00B23587" w:rsidRPr="00AA38E8" w:rsidRDefault="00B23587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23587" w:rsidRDefault="00B23587" w:rsidP="00B2358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5064A">
              <w:rPr>
                <w:rFonts w:cs="Calibri"/>
                <w:sz w:val="16"/>
              </w:rPr>
              <w:t>PbgStrtUpTestFailSts</w:t>
            </w:r>
            <w:proofErr w:type="spellEnd"/>
          </w:p>
        </w:tc>
        <w:tc>
          <w:tcPr>
            <w:tcW w:w="990" w:type="dxa"/>
          </w:tcPr>
          <w:p w:rsidR="00B23587" w:rsidRPr="00AA38E8" w:rsidRDefault="00B23587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Uint32 *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0xFFFFFFFF</w:t>
            </w:r>
          </w:p>
        </w:tc>
      </w:tr>
      <w:tr w:rsidR="00B23587" w:rsidRPr="00AA38E8" w:rsidTr="00F4318C">
        <w:tc>
          <w:tcPr>
            <w:tcW w:w="1779" w:type="dxa"/>
          </w:tcPr>
          <w:p w:rsidR="00B23587" w:rsidRPr="00AA38E8" w:rsidRDefault="00B23587" w:rsidP="0075064A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B23587" w:rsidRPr="00AA38E8" w:rsidRDefault="00B23587" w:rsidP="0075064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B23587" w:rsidRPr="00AA38E8" w:rsidRDefault="00B23587" w:rsidP="0075064A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B23587" w:rsidRPr="00AA38E8" w:rsidRDefault="00B23587" w:rsidP="0075064A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B23587" w:rsidRPr="00AA38E8" w:rsidRDefault="00B23587" w:rsidP="0075064A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0" w:name="_Toc443402517"/>
      <w:bookmarkStart w:id="91" w:name="_Toc421011541"/>
      <w:r>
        <w:rPr>
          <w:rFonts w:ascii="Calibri" w:hAnsi="Calibri" w:cs="Calibri"/>
        </w:rPr>
        <w:t>Design Rationale</w:t>
      </w:r>
      <w:bookmarkEnd w:id="90"/>
    </w:p>
    <w:p w:rsidR="00D119F5" w:rsidRPr="00D119F5" w:rsidRDefault="00D119F5" w:rsidP="00D119F5">
      <w:pPr>
        <w:rPr>
          <w:lang w:bidi="ar-SA"/>
        </w:rPr>
      </w:pPr>
      <w:r>
        <w:rPr>
          <w:lang w:bidi="ar-SA"/>
        </w:rPr>
        <w:t xml:space="preserve">This local function sets the value </w:t>
      </w:r>
      <w:r w:rsidRPr="00D119F5">
        <w:rPr>
          <w:b/>
          <w:lang w:bidi="ar-SA"/>
        </w:rPr>
        <w:t>Val</w:t>
      </w:r>
      <w:r>
        <w:rPr>
          <w:lang w:bidi="ar-SA"/>
        </w:rPr>
        <w:t xml:space="preserve"> to the register address </w:t>
      </w:r>
      <w:proofErr w:type="spellStart"/>
      <w:r w:rsidRPr="00D119F5">
        <w:rPr>
          <w:b/>
          <w:lang w:bidi="ar-SA"/>
        </w:rPr>
        <w:t>PbgProtReg</w:t>
      </w:r>
      <w:proofErr w:type="spellEnd"/>
      <w:r>
        <w:rPr>
          <w:rFonts w:cs="Calibri"/>
          <w:sz w:val="16"/>
        </w:rPr>
        <w:t xml:space="preserve"> </w:t>
      </w:r>
      <w:r>
        <w:rPr>
          <w:lang w:bidi="ar-SA"/>
        </w:rPr>
        <w:t>passed as the arguments and verifies the write operation was successful. If not a diagnostic is set.</w:t>
      </w:r>
    </w:p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2" w:name="_Toc443402518"/>
      <w:r>
        <w:rPr>
          <w:rFonts w:ascii="Calibri" w:hAnsi="Calibri" w:cs="Calibri"/>
        </w:rPr>
        <w:t>Processing</w:t>
      </w:r>
      <w:bookmarkEnd w:id="91"/>
      <w:bookmarkEnd w:id="92"/>
    </w:p>
    <w:p w:rsidR="00E82E87" w:rsidRDefault="00E82E87" w:rsidP="00E82E87">
      <w:pPr>
        <w:rPr>
          <w:noProof/>
          <w:szCs w:val="20"/>
        </w:rPr>
      </w:pPr>
      <w:r>
        <w:rPr>
          <w:noProof/>
          <w:szCs w:val="20"/>
        </w:rPr>
        <w:t>Figure 4.5.3 from SAN ver 1.20</w:t>
      </w:r>
    </w:p>
    <w:p w:rsidR="00E82E87" w:rsidRPr="00AA38E8" w:rsidRDefault="00BD27B6" w:rsidP="00BD27B6">
      <w:pPr>
        <w:pStyle w:val="Heading3"/>
      </w:pPr>
      <w:bookmarkStart w:id="93" w:name="_Toc443402519"/>
      <w:proofErr w:type="spellStart"/>
      <w:r w:rsidRPr="00BD27B6">
        <w:t>ChkForPBGErr</w:t>
      </w:r>
      <w:bookmarkEnd w:id="93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E82E87" w:rsidRPr="00AA38E8" w:rsidTr="00527F43">
        <w:tc>
          <w:tcPr>
            <w:tcW w:w="1779" w:type="dxa"/>
          </w:tcPr>
          <w:p w:rsidR="00E82E87" w:rsidRPr="00AA38E8" w:rsidRDefault="00E82E87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E82E87" w:rsidRPr="00AA38E8" w:rsidRDefault="00E82E87" w:rsidP="00527F43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82E87">
              <w:rPr>
                <w:rFonts w:cs="Calibri"/>
                <w:sz w:val="16"/>
              </w:rPr>
              <w:t>ChkForPBGErr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23587" w:rsidRPr="00AA38E8" w:rsidTr="00527F43">
        <w:tc>
          <w:tcPr>
            <w:tcW w:w="1779" w:type="dxa"/>
          </w:tcPr>
          <w:p w:rsidR="00B23587" w:rsidRPr="00AA38E8" w:rsidRDefault="00B23587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23587" w:rsidRDefault="00B23587" w:rsidP="00B2358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5064A">
              <w:rPr>
                <w:rFonts w:cs="Calibri"/>
                <w:sz w:val="16"/>
              </w:rPr>
              <w:t>PbgStrtUpTestFailSts</w:t>
            </w:r>
            <w:proofErr w:type="spellEnd"/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Uint32 *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0xFFFFFFFF</w:t>
            </w:r>
          </w:p>
        </w:tc>
      </w:tr>
      <w:tr w:rsidR="0075064A" w:rsidRPr="00AA38E8" w:rsidTr="00527F43">
        <w:tc>
          <w:tcPr>
            <w:tcW w:w="17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</w:tr>
      <w:tr w:rsidR="0075064A" w:rsidRPr="00AA38E8" w:rsidTr="00527F43">
        <w:tc>
          <w:tcPr>
            <w:tcW w:w="17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E82E87" w:rsidRDefault="00E82E87" w:rsidP="00E82E8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4" w:name="_Toc443402520"/>
      <w:r>
        <w:rPr>
          <w:rFonts w:ascii="Calibri" w:hAnsi="Calibri" w:cs="Calibri"/>
        </w:rPr>
        <w:t>Design Rationale</w:t>
      </w:r>
      <w:bookmarkEnd w:id="94"/>
    </w:p>
    <w:p w:rsidR="00E82E87" w:rsidRPr="00D119F5" w:rsidRDefault="00E82E87" w:rsidP="00E82E87">
      <w:pPr>
        <w:rPr>
          <w:lang w:bidi="ar-SA"/>
        </w:rPr>
      </w:pPr>
      <w:r>
        <w:rPr>
          <w:lang w:bidi="ar-SA"/>
        </w:rPr>
        <w:t>This local function checks PBG access violation error is captured. If not set diagnostic, clear the error and if the error doesn’t clear set diagnostic.</w:t>
      </w:r>
    </w:p>
    <w:p w:rsidR="00E82E87" w:rsidRDefault="00E82E87" w:rsidP="00E82E8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5" w:name="_Toc443402521"/>
      <w:r>
        <w:rPr>
          <w:rFonts w:ascii="Calibri" w:hAnsi="Calibri" w:cs="Calibri"/>
        </w:rPr>
        <w:t>Processing</w:t>
      </w:r>
      <w:bookmarkEnd w:id="95"/>
    </w:p>
    <w:p w:rsidR="00E82E87" w:rsidRPr="00E82E87" w:rsidRDefault="00E82E87" w:rsidP="00E82E87">
      <w:pPr>
        <w:rPr>
          <w:noProof/>
          <w:szCs w:val="20"/>
        </w:rPr>
      </w:pPr>
      <w:r>
        <w:rPr>
          <w:noProof/>
          <w:szCs w:val="20"/>
        </w:rPr>
        <w:t>Figure 4.5.3 from SAN ver 1.20</w:t>
      </w:r>
    </w:p>
    <w:p w:rsidR="00E82E87" w:rsidRPr="00AA38E8" w:rsidRDefault="00BD27B6" w:rsidP="00BD27B6">
      <w:pPr>
        <w:pStyle w:val="Heading3"/>
      </w:pPr>
      <w:bookmarkStart w:id="96" w:name="_Toc443402522"/>
      <w:proofErr w:type="spellStart"/>
      <w:r w:rsidRPr="00BD27B6">
        <w:t>ChkForECMErr</w:t>
      </w:r>
      <w:bookmarkEnd w:id="96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E82E87" w:rsidRPr="00AA38E8" w:rsidTr="00527F43">
        <w:tc>
          <w:tcPr>
            <w:tcW w:w="1779" w:type="dxa"/>
          </w:tcPr>
          <w:p w:rsidR="00E82E87" w:rsidRPr="00AA38E8" w:rsidRDefault="00E82E87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E82E87" w:rsidRPr="00AA38E8" w:rsidRDefault="00E82E87" w:rsidP="00527F43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82E87">
              <w:rPr>
                <w:rFonts w:cs="Calibri"/>
                <w:sz w:val="16"/>
              </w:rPr>
              <w:t>ChkForECMErr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23587" w:rsidRPr="00AA38E8" w:rsidTr="00527F43">
        <w:tc>
          <w:tcPr>
            <w:tcW w:w="1779" w:type="dxa"/>
          </w:tcPr>
          <w:p w:rsidR="00B23587" w:rsidRPr="00AA38E8" w:rsidRDefault="00B23587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23587" w:rsidRDefault="00B23587" w:rsidP="00B2358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5064A">
              <w:rPr>
                <w:rFonts w:cs="Calibri"/>
                <w:sz w:val="16"/>
              </w:rPr>
              <w:t>PbgStrtUpTestFailSts</w:t>
            </w:r>
            <w:proofErr w:type="spellEnd"/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Uint32 *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0xFFFFFFFF</w:t>
            </w:r>
          </w:p>
        </w:tc>
      </w:tr>
      <w:tr w:rsidR="0075064A" w:rsidRPr="00AA38E8" w:rsidTr="00527F43">
        <w:tc>
          <w:tcPr>
            <w:tcW w:w="17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</w:tr>
      <w:tr w:rsidR="0075064A" w:rsidRPr="00AA38E8" w:rsidTr="00527F43">
        <w:tc>
          <w:tcPr>
            <w:tcW w:w="17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E82E87" w:rsidRDefault="00E82E87" w:rsidP="00E82E8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7" w:name="_Toc443402523"/>
      <w:r>
        <w:rPr>
          <w:rFonts w:ascii="Calibri" w:hAnsi="Calibri" w:cs="Calibri"/>
        </w:rPr>
        <w:t>Design Rationale</w:t>
      </w:r>
      <w:bookmarkEnd w:id="97"/>
    </w:p>
    <w:p w:rsidR="00E82E87" w:rsidRPr="00D119F5" w:rsidRDefault="00E82E87" w:rsidP="00E82E87">
      <w:pPr>
        <w:rPr>
          <w:lang w:bidi="ar-SA"/>
        </w:rPr>
      </w:pPr>
      <w:r>
        <w:rPr>
          <w:lang w:bidi="ar-SA"/>
        </w:rPr>
        <w:t xml:space="preserve">This local function </w:t>
      </w:r>
      <w:proofErr w:type="spellStart"/>
      <w:r>
        <w:rPr>
          <w:lang w:bidi="ar-SA"/>
        </w:rPr>
        <w:t>checkscwhether</w:t>
      </w:r>
      <w:proofErr w:type="spellEnd"/>
      <w:r>
        <w:rPr>
          <w:lang w:bidi="ar-SA"/>
        </w:rPr>
        <w:t xml:space="preserve"> ECM captures the error sets diagnostic message and clears the ECM errors after the check else set diagnostic.</w:t>
      </w:r>
    </w:p>
    <w:p w:rsidR="00E82E87" w:rsidRDefault="00E82E87" w:rsidP="00E82E8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8" w:name="_Toc443402524"/>
      <w:r>
        <w:rPr>
          <w:rFonts w:ascii="Calibri" w:hAnsi="Calibri" w:cs="Calibri"/>
        </w:rPr>
        <w:lastRenderedPageBreak/>
        <w:t>Processing</w:t>
      </w:r>
      <w:bookmarkEnd w:id="98"/>
    </w:p>
    <w:p w:rsidR="00E82E87" w:rsidRDefault="00E82E87" w:rsidP="00E82E87">
      <w:r>
        <w:rPr>
          <w:noProof/>
          <w:szCs w:val="20"/>
        </w:rPr>
        <w:t xml:space="preserve">Refer FDD 4.5.3 </w:t>
      </w:r>
      <w:bookmarkStart w:id="99" w:name="_Toc423431358"/>
      <w:bookmarkStart w:id="100" w:name="_Toc442364582"/>
      <w:r>
        <w:t>Implementation</w:t>
      </w:r>
      <w:bookmarkEnd w:id="99"/>
      <w:bookmarkEnd w:id="100"/>
    </w:p>
    <w:p w:rsidR="00E82E87" w:rsidRPr="00AA38E8" w:rsidRDefault="00BD27B6" w:rsidP="00BD27B6">
      <w:pPr>
        <w:pStyle w:val="Heading3"/>
      </w:pPr>
      <w:bookmarkStart w:id="101" w:name="_Toc443402525"/>
      <w:r w:rsidRPr="00BD27B6">
        <w:t>Vrfy32BitPBGRegAcs</w:t>
      </w:r>
      <w:bookmarkEnd w:id="10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E82E87" w:rsidRPr="00AA38E8" w:rsidTr="00527F43">
        <w:tc>
          <w:tcPr>
            <w:tcW w:w="1779" w:type="dxa"/>
          </w:tcPr>
          <w:p w:rsidR="00E82E87" w:rsidRPr="00AA38E8" w:rsidRDefault="00E82E87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E82E87" w:rsidRPr="00AA38E8" w:rsidRDefault="00E82E87" w:rsidP="00527F43">
            <w:pPr>
              <w:spacing w:before="60"/>
              <w:rPr>
                <w:rFonts w:cs="Calibri"/>
                <w:sz w:val="16"/>
              </w:rPr>
            </w:pPr>
            <w:r w:rsidRPr="00E82E87">
              <w:rPr>
                <w:rFonts w:cs="Calibri"/>
                <w:sz w:val="16"/>
              </w:rPr>
              <w:t>Vrfy32BitPBGRegAcs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23587" w:rsidRPr="00AA38E8" w:rsidTr="00527F43">
        <w:tc>
          <w:tcPr>
            <w:tcW w:w="1779" w:type="dxa"/>
          </w:tcPr>
          <w:p w:rsidR="00B23587" w:rsidRPr="00AA38E8" w:rsidRDefault="00B23587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23587" w:rsidRDefault="00B23587" w:rsidP="00B2358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5064A">
              <w:rPr>
                <w:rFonts w:cs="Calibri"/>
                <w:sz w:val="16"/>
              </w:rPr>
              <w:t>PbgStrtUpTestFailSts</w:t>
            </w:r>
            <w:proofErr w:type="spellEnd"/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Uint32 *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0xFFFFFFFF</w:t>
            </w:r>
          </w:p>
        </w:tc>
      </w:tr>
      <w:tr w:rsidR="0075064A" w:rsidRPr="00AA38E8" w:rsidTr="00527F43">
        <w:tc>
          <w:tcPr>
            <w:tcW w:w="17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</w:tr>
      <w:tr w:rsidR="0075064A" w:rsidRPr="00AA38E8" w:rsidTr="00527F43">
        <w:tc>
          <w:tcPr>
            <w:tcW w:w="17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E82E87" w:rsidRDefault="00E82E87" w:rsidP="00E82E8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2" w:name="_Toc443402526"/>
      <w:r>
        <w:rPr>
          <w:rFonts w:ascii="Calibri" w:hAnsi="Calibri" w:cs="Calibri"/>
        </w:rPr>
        <w:t>Design Rationale</w:t>
      </w:r>
      <w:bookmarkEnd w:id="102"/>
    </w:p>
    <w:p w:rsidR="00E82E87" w:rsidRPr="00D119F5" w:rsidRDefault="00E82E87" w:rsidP="00E82E87">
      <w:pPr>
        <w:rPr>
          <w:lang w:bidi="ar-SA"/>
        </w:rPr>
      </w:pPr>
      <w:r>
        <w:rPr>
          <w:lang w:bidi="ar-SA"/>
        </w:rPr>
        <w:t>This is defined to reduce the path count and modularizes the check for the 32 bit Access registers alone.</w:t>
      </w:r>
    </w:p>
    <w:p w:rsidR="00E82E87" w:rsidRDefault="00E82E87" w:rsidP="00E82E8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3" w:name="_Toc443402527"/>
      <w:r>
        <w:rPr>
          <w:rFonts w:ascii="Calibri" w:hAnsi="Calibri" w:cs="Calibri"/>
        </w:rPr>
        <w:t>Processing</w:t>
      </w:r>
      <w:bookmarkEnd w:id="103"/>
    </w:p>
    <w:p w:rsidR="00E82E87" w:rsidRPr="00AA38E8" w:rsidRDefault="00BD27B6" w:rsidP="00BD27B6">
      <w:pPr>
        <w:pStyle w:val="Heading3"/>
      </w:pPr>
      <w:bookmarkStart w:id="104" w:name="_Toc443402528"/>
      <w:r w:rsidRPr="00BD27B6">
        <w:t>Vrfy16BitPBGRegAcs</w:t>
      </w:r>
      <w:bookmarkEnd w:id="10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E82E87" w:rsidRPr="00AA38E8" w:rsidTr="00527F43">
        <w:tc>
          <w:tcPr>
            <w:tcW w:w="1779" w:type="dxa"/>
          </w:tcPr>
          <w:p w:rsidR="00E82E87" w:rsidRPr="00AA38E8" w:rsidRDefault="00E82E87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E82E87" w:rsidRPr="00AA38E8" w:rsidRDefault="00E82E87" w:rsidP="00E82E87">
            <w:pPr>
              <w:spacing w:before="60"/>
              <w:rPr>
                <w:rFonts w:cs="Calibri"/>
                <w:sz w:val="16"/>
              </w:rPr>
            </w:pPr>
            <w:r w:rsidRPr="00E82E87">
              <w:rPr>
                <w:rFonts w:cs="Calibri"/>
                <w:sz w:val="16"/>
              </w:rPr>
              <w:t>Vrfy</w:t>
            </w:r>
            <w:r>
              <w:rPr>
                <w:rFonts w:cs="Calibri"/>
                <w:sz w:val="16"/>
              </w:rPr>
              <w:t>16</w:t>
            </w:r>
            <w:r w:rsidRPr="00E82E87">
              <w:rPr>
                <w:rFonts w:cs="Calibri"/>
                <w:sz w:val="16"/>
              </w:rPr>
              <w:t>BitPBGRegAcs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23587" w:rsidRPr="00AA38E8" w:rsidTr="00527F43">
        <w:tc>
          <w:tcPr>
            <w:tcW w:w="1779" w:type="dxa"/>
          </w:tcPr>
          <w:p w:rsidR="00B23587" w:rsidRPr="00AA38E8" w:rsidRDefault="00B23587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23587" w:rsidRDefault="00B23587" w:rsidP="00B2358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5064A">
              <w:rPr>
                <w:rFonts w:cs="Calibri"/>
                <w:sz w:val="16"/>
              </w:rPr>
              <w:t>PbgStrtUpTestFailSts</w:t>
            </w:r>
            <w:proofErr w:type="spellEnd"/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Uint32 *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0xFFFFFFFF</w:t>
            </w:r>
          </w:p>
        </w:tc>
      </w:tr>
      <w:tr w:rsidR="0075064A" w:rsidRPr="00AA38E8" w:rsidTr="00527F43">
        <w:tc>
          <w:tcPr>
            <w:tcW w:w="17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</w:tr>
      <w:tr w:rsidR="0075064A" w:rsidRPr="00AA38E8" w:rsidTr="00527F43">
        <w:tc>
          <w:tcPr>
            <w:tcW w:w="17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E82E87" w:rsidRDefault="00E82E87" w:rsidP="00E82E8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5" w:name="_Toc443402529"/>
      <w:r>
        <w:rPr>
          <w:rFonts w:ascii="Calibri" w:hAnsi="Calibri" w:cs="Calibri"/>
        </w:rPr>
        <w:t>Design Rationale</w:t>
      </w:r>
      <w:bookmarkEnd w:id="105"/>
    </w:p>
    <w:p w:rsidR="00E82E87" w:rsidRPr="00D119F5" w:rsidRDefault="00E82E87" w:rsidP="00E82E87">
      <w:pPr>
        <w:rPr>
          <w:lang w:bidi="ar-SA"/>
        </w:rPr>
      </w:pPr>
      <w:r>
        <w:rPr>
          <w:lang w:bidi="ar-SA"/>
        </w:rPr>
        <w:t>This is defined to reduce the path count and modularizes the check for the 16 bit Access registers alone.</w:t>
      </w:r>
    </w:p>
    <w:p w:rsidR="00E82E87" w:rsidRDefault="00E82E87" w:rsidP="00E82E8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6" w:name="_Toc443402530"/>
      <w:r>
        <w:rPr>
          <w:rFonts w:ascii="Calibri" w:hAnsi="Calibri" w:cs="Calibri"/>
        </w:rPr>
        <w:t>Processing</w:t>
      </w:r>
      <w:bookmarkEnd w:id="106"/>
    </w:p>
    <w:p w:rsidR="00E82E87" w:rsidRPr="00AA38E8" w:rsidRDefault="00BD27B6" w:rsidP="00BD27B6">
      <w:pPr>
        <w:pStyle w:val="Heading3"/>
      </w:pPr>
      <w:bookmarkStart w:id="107" w:name="_Toc443402531"/>
      <w:r w:rsidRPr="00BD27B6">
        <w:t>Vrfy8BitPBGRegAcs</w:t>
      </w:r>
      <w:bookmarkEnd w:id="10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E82E87" w:rsidRPr="00AA38E8" w:rsidTr="00527F43">
        <w:tc>
          <w:tcPr>
            <w:tcW w:w="1779" w:type="dxa"/>
          </w:tcPr>
          <w:p w:rsidR="00E82E87" w:rsidRPr="00AA38E8" w:rsidRDefault="00E82E87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E82E87" w:rsidRPr="00AA38E8" w:rsidRDefault="00E82E87" w:rsidP="00E82E87">
            <w:pPr>
              <w:spacing w:before="60"/>
              <w:rPr>
                <w:rFonts w:cs="Calibri"/>
                <w:sz w:val="16"/>
              </w:rPr>
            </w:pPr>
            <w:r w:rsidRPr="00E82E87">
              <w:rPr>
                <w:rFonts w:cs="Calibri"/>
                <w:sz w:val="16"/>
              </w:rPr>
              <w:t>Vrfy</w:t>
            </w:r>
            <w:r>
              <w:rPr>
                <w:rFonts w:cs="Calibri"/>
                <w:sz w:val="16"/>
              </w:rPr>
              <w:t>8</w:t>
            </w:r>
            <w:r w:rsidRPr="00E82E87">
              <w:rPr>
                <w:rFonts w:cs="Calibri"/>
                <w:sz w:val="16"/>
              </w:rPr>
              <w:t>BitPBGRegAcs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E82E87" w:rsidRPr="00AA38E8" w:rsidRDefault="00E82E87" w:rsidP="00527F43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23587" w:rsidRPr="00AA38E8" w:rsidTr="00527F43">
        <w:tc>
          <w:tcPr>
            <w:tcW w:w="1779" w:type="dxa"/>
          </w:tcPr>
          <w:p w:rsidR="00B23587" w:rsidRPr="00AA38E8" w:rsidRDefault="00B23587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23587" w:rsidRDefault="00B23587" w:rsidP="00B2358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5064A">
              <w:rPr>
                <w:rFonts w:cs="Calibri"/>
                <w:sz w:val="16"/>
              </w:rPr>
              <w:t>PbgStrtUpTestFailSts</w:t>
            </w:r>
            <w:proofErr w:type="spellEnd"/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Uint32 *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B23587" w:rsidRPr="00AA38E8" w:rsidRDefault="00B23587" w:rsidP="001F32A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0xFFFFFFFF</w:t>
            </w:r>
          </w:p>
        </w:tc>
      </w:tr>
      <w:tr w:rsidR="0075064A" w:rsidRPr="00AA38E8" w:rsidTr="00527F43">
        <w:tc>
          <w:tcPr>
            <w:tcW w:w="17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</w:tr>
      <w:tr w:rsidR="0075064A" w:rsidRPr="00AA38E8" w:rsidTr="00527F43">
        <w:tc>
          <w:tcPr>
            <w:tcW w:w="17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75064A" w:rsidRPr="00AA38E8" w:rsidRDefault="0075064A" w:rsidP="00527F43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E82E87" w:rsidRDefault="00E82E87" w:rsidP="00E82E8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8" w:name="_Toc443402532"/>
      <w:r>
        <w:rPr>
          <w:rFonts w:ascii="Calibri" w:hAnsi="Calibri" w:cs="Calibri"/>
        </w:rPr>
        <w:t>Design Rationale</w:t>
      </w:r>
      <w:bookmarkEnd w:id="108"/>
    </w:p>
    <w:p w:rsidR="00E82E87" w:rsidRPr="00D119F5" w:rsidRDefault="00E82E87" w:rsidP="00E82E87">
      <w:pPr>
        <w:rPr>
          <w:lang w:bidi="ar-SA"/>
        </w:rPr>
      </w:pPr>
      <w:r>
        <w:rPr>
          <w:lang w:bidi="ar-SA"/>
        </w:rPr>
        <w:t>This is defined to reduce the path count and modularizes the check for the 8 bit Access registers alone.</w:t>
      </w:r>
    </w:p>
    <w:p w:rsidR="00E82E87" w:rsidRDefault="00E82E87" w:rsidP="00E82E8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9" w:name="_Toc443402533"/>
      <w:r>
        <w:rPr>
          <w:rFonts w:ascii="Calibri" w:hAnsi="Calibri" w:cs="Calibri"/>
        </w:rPr>
        <w:t>Processing</w:t>
      </w:r>
      <w:bookmarkEnd w:id="109"/>
    </w:p>
    <w:p w:rsidR="00E82E87" w:rsidRPr="00E82E87" w:rsidRDefault="00E82E87" w:rsidP="00E82E87">
      <w:pPr>
        <w:rPr>
          <w:lang w:bidi="ar-SA"/>
        </w:rPr>
      </w:pPr>
    </w:p>
    <w:p w:rsidR="00E82E87" w:rsidRPr="00E82E87" w:rsidRDefault="00E82E87" w:rsidP="00E82E87">
      <w:pPr>
        <w:rPr>
          <w:noProof/>
          <w:szCs w:val="20"/>
        </w:rPr>
      </w:pPr>
    </w:p>
    <w:p w:rsidR="008C6874" w:rsidRPr="00B01D15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110" w:name="_Toc421011542"/>
      <w:bookmarkStart w:id="111" w:name="_Toc443402534"/>
      <w:r>
        <w:rPr>
          <w:rFonts w:ascii="Calibri" w:hAnsi="Calibri" w:cs="Calibri"/>
        </w:rPr>
        <w:lastRenderedPageBreak/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110"/>
      <w:bookmarkEnd w:id="111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12" w:name="_Toc421011543"/>
      <w:bookmarkStart w:id="113" w:name="_Toc443402535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 #1</w:t>
      </w:r>
      <w:bookmarkEnd w:id="112"/>
      <w:bookmarkEnd w:id="11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0"/>
        <w:gridCol w:w="3833"/>
        <w:gridCol w:w="1135"/>
        <w:gridCol w:w="1135"/>
        <w:gridCol w:w="1135"/>
      </w:tblGrid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33" w:type="dxa"/>
          </w:tcPr>
          <w:p w:rsidR="008C6874" w:rsidRPr="00AA38E8" w:rsidRDefault="008C6874" w:rsidP="0049465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494657" w:rsidRPr="00AA38E8" w:rsidTr="00F4318C">
        <w:tc>
          <w:tcPr>
            <w:tcW w:w="1690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33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494657" w:rsidRPr="00AA38E8" w:rsidTr="00F4318C">
        <w:tc>
          <w:tcPr>
            <w:tcW w:w="1690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33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494657" w:rsidRPr="00AA38E8" w:rsidRDefault="00494657" w:rsidP="00F4318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4" w:name="_Toc443402536"/>
      <w:bookmarkStart w:id="115" w:name="_Toc421011544"/>
      <w:r>
        <w:rPr>
          <w:rFonts w:ascii="Calibri" w:hAnsi="Calibri" w:cs="Calibri"/>
        </w:rPr>
        <w:t>Design Rationale</w:t>
      </w:r>
      <w:bookmarkEnd w:id="114"/>
    </w:p>
    <w:p w:rsidR="00494657" w:rsidRDefault="00494657" w:rsidP="00EF07F7">
      <w:pPr>
        <w:ind w:left="864"/>
      </w:pPr>
    </w:p>
    <w:p w:rsidR="00494657" w:rsidRPr="00494657" w:rsidRDefault="00494657" w:rsidP="00EF07F7"/>
    <w:p w:rsidR="008C6874" w:rsidRPr="00AA38E8" w:rsidRDefault="00B01D15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6" w:name="_Toc443402537"/>
      <w:bookmarkEnd w:id="115"/>
      <w:r>
        <w:rPr>
          <w:rFonts w:ascii="Calibri" w:hAnsi="Calibri" w:cs="Calibri"/>
        </w:rPr>
        <w:t>P</w:t>
      </w:r>
      <w:r w:rsidR="008C6874">
        <w:rPr>
          <w:rFonts w:ascii="Calibri" w:hAnsi="Calibri" w:cs="Calibri"/>
        </w:rPr>
        <w:t>rocessing</w:t>
      </w:r>
      <w:bookmarkEnd w:id="116"/>
    </w:p>
    <w:p w:rsidR="008C6874" w:rsidRDefault="008C6874" w:rsidP="008C6874">
      <w:pPr>
        <w:rPr>
          <w:rFonts w:cs="Calibri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7" w:name="_Toc418080076"/>
      <w:bookmarkStart w:id="118" w:name="_Toc421709921"/>
      <w:bookmarkStart w:id="119" w:name="_Toc443402538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117"/>
      <w:bookmarkEnd w:id="118"/>
      <w:bookmarkEnd w:id="119"/>
    </w:p>
    <w:p w:rsidR="00531B8C" w:rsidRDefault="0093567D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20" w:name="_Toc382297449"/>
      <w:bookmarkStart w:id="121" w:name="_Toc418080077"/>
      <w:bookmarkStart w:id="122" w:name="_Toc421709922"/>
      <w:bookmarkStart w:id="123" w:name="_Toc443402539"/>
      <w:r w:rsidRPr="00E75CFE">
        <w:rPr>
          <w:rFonts w:ascii="Calibri" w:hAnsi="Calibri" w:cs="Calibri"/>
        </w:rPr>
        <w:lastRenderedPageBreak/>
        <w:t>UNIT TEST CONSIDERATION</w:t>
      </w:r>
      <w:bookmarkEnd w:id="120"/>
      <w:bookmarkEnd w:id="121"/>
      <w:bookmarkEnd w:id="122"/>
      <w:bookmarkEnd w:id="123"/>
    </w:p>
    <w:p w:rsidR="00531B8C" w:rsidRPr="00531B8C" w:rsidRDefault="0093567D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124" w:name="_Toc443402540"/>
      <w:r w:rsidRPr="00A158C7">
        <w:lastRenderedPageBreak/>
        <w:t>Abbreviations and Acronyms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25" w:name="_Toc443402541"/>
      <w:r w:rsidRPr="00A158C7">
        <w:lastRenderedPageBreak/>
        <w:t>Glossary</w:t>
      </w:r>
      <w:bookmarkEnd w:id="125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26" w:name="_Toc443402542"/>
      <w:r w:rsidRPr="00A158C7">
        <w:lastRenderedPageBreak/>
        <w:t>References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27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27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763EAB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</w:t>
            </w:r>
            <w:r w:rsidR="00763EAB">
              <w:rPr>
                <w:lang w:bidi="ar-SA"/>
              </w:rPr>
              <w:t>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791B75" w:rsidP="00B758D2">
            <w:pPr>
              <w:keepNext/>
            </w:pPr>
            <w:hyperlink r:id="rId15" w:history="1">
              <w:bookmarkStart w:id="128" w:name="_Ref335300243"/>
              <w:r w:rsidR="00531B8C" w:rsidRPr="00FC427F">
                <w:t>Software Naming Conventions.doc</w:t>
              </w:r>
              <w:bookmarkEnd w:id="128"/>
            </w:hyperlink>
          </w:p>
        </w:tc>
        <w:tc>
          <w:tcPr>
            <w:tcW w:w="2091" w:type="dxa"/>
            <w:shd w:val="clear" w:color="auto" w:fill="auto"/>
          </w:tcPr>
          <w:p w:rsidR="00531B8C" w:rsidRDefault="00624199" w:rsidP="00B758D2">
            <w:pPr>
              <w:rPr>
                <w:lang w:bidi="ar-SA"/>
              </w:rPr>
            </w:pPr>
            <w:r>
              <w:rPr>
                <w:lang w:bidi="ar-SA"/>
              </w:rPr>
              <w:t>2</w:t>
            </w:r>
            <w:r w:rsidR="00531B8C">
              <w:rPr>
                <w:lang w:bidi="ar-SA"/>
              </w:rPr>
              <w:t>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129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29"/>
          </w:p>
        </w:tc>
        <w:tc>
          <w:tcPr>
            <w:tcW w:w="2091" w:type="dxa"/>
            <w:shd w:val="clear" w:color="auto" w:fill="auto"/>
          </w:tcPr>
          <w:p w:rsidR="00531B8C" w:rsidRDefault="00531B8C" w:rsidP="00763EAB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763EAB">
              <w:rPr>
                <w:lang w:bidi="ar-SA"/>
              </w:rPr>
              <w:t>1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B75" w:rsidRDefault="00791B75">
      <w:r>
        <w:separator/>
      </w:r>
    </w:p>
  </w:endnote>
  <w:endnote w:type="continuationSeparator" w:id="0">
    <w:p w:rsidR="00791B75" w:rsidRDefault="0079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75064A" w:rsidRPr="00B10816" w:rsidTr="00866672">
      <w:tc>
        <w:tcPr>
          <w:tcW w:w="1667" w:type="pct"/>
          <w:vAlign w:val="center"/>
        </w:tcPr>
        <w:p w:rsidR="0075064A" w:rsidRPr="00B10816" w:rsidRDefault="0075064A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Pr="00EF07F7">
            <w:rPr>
              <w:sz w:val="16"/>
              <w:szCs w:val="16"/>
            </w:rPr>
            <w:t>GuardCfgAndDiagc</w:t>
          </w:r>
          <w:proofErr w:type="spellEnd"/>
        </w:p>
        <w:p w:rsidR="0075064A" w:rsidRPr="00B10816" w:rsidRDefault="0075064A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75064A" w:rsidRDefault="0075064A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del w:id="130" w:author="Nexteer Employee" w:date="2016-03-30T17:49:00Z">
            <w:r w:rsidDel="00B629A9">
              <w:rPr>
                <w:sz w:val="16"/>
                <w:szCs w:val="16"/>
              </w:rPr>
              <w:fldChar w:fldCharType="begin"/>
            </w:r>
            <w:r w:rsidDel="00B629A9">
              <w:rPr>
                <w:sz w:val="16"/>
                <w:szCs w:val="16"/>
              </w:rPr>
              <w:delInstrText xml:space="preserve"> DOCPROPERTY  "Release Date"  \* MERGEFORMAT </w:delInstrText>
            </w:r>
            <w:r w:rsidDel="00B629A9">
              <w:rPr>
                <w:sz w:val="16"/>
                <w:szCs w:val="16"/>
              </w:rPr>
              <w:fldChar w:fldCharType="separate"/>
            </w:r>
            <w:r w:rsidDel="00B629A9">
              <w:rPr>
                <w:sz w:val="16"/>
                <w:szCs w:val="16"/>
              </w:rPr>
              <w:delText>Feb 16, 2016</w:delText>
            </w:r>
            <w:r w:rsidDel="00B629A9">
              <w:rPr>
                <w:sz w:val="16"/>
                <w:szCs w:val="16"/>
              </w:rPr>
              <w:fldChar w:fldCharType="end"/>
            </w:r>
          </w:del>
          <w:ins w:id="131" w:author="Nexteer Employee" w:date="2016-03-30T17:49:00Z">
            <w:r w:rsidR="00B629A9">
              <w:rPr>
                <w:sz w:val="16"/>
                <w:szCs w:val="16"/>
              </w:rPr>
              <w:fldChar w:fldCharType="begin"/>
            </w:r>
            <w:r w:rsidR="00B629A9">
              <w:rPr>
                <w:sz w:val="16"/>
                <w:szCs w:val="16"/>
              </w:rPr>
              <w:instrText xml:space="preserve"> DOCPROPERTY  "Release Date"  \* MERGEFORMAT </w:instrText>
            </w:r>
            <w:r w:rsidR="00B629A9">
              <w:rPr>
                <w:sz w:val="16"/>
                <w:szCs w:val="16"/>
              </w:rPr>
              <w:fldChar w:fldCharType="separate"/>
            </w:r>
            <w:r w:rsidR="00B629A9">
              <w:rPr>
                <w:sz w:val="16"/>
                <w:szCs w:val="16"/>
              </w:rPr>
              <w:t>Mar</w:t>
            </w:r>
            <w:r w:rsidR="00B629A9">
              <w:rPr>
                <w:sz w:val="16"/>
                <w:szCs w:val="16"/>
              </w:rPr>
              <w:t xml:space="preserve"> </w:t>
            </w:r>
            <w:r w:rsidR="00B629A9">
              <w:rPr>
                <w:sz w:val="16"/>
                <w:szCs w:val="16"/>
              </w:rPr>
              <w:t>31</w:t>
            </w:r>
            <w:r w:rsidR="00B629A9">
              <w:rPr>
                <w:sz w:val="16"/>
                <w:szCs w:val="16"/>
              </w:rPr>
              <w:t>, 2016</w:t>
            </w:r>
            <w:r w:rsidR="00B629A9">
              <w:rPr>
                <w:sz w:val="16"/>
                <w:szCs w:val="16"/>
              </w:rPr>
              <w:fldChar w:fldCharType="end"/>
            </w:r>
          </w:ins>
        </w:p>
        <w:p w:rsidR="0075064A" w:rsidRPr="00B10816" w:rsidRDefault="0075064A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5064A" w:rsidRPr="00B10816" w:rsidRDefault="0075064A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75064A" w:rsidRPr="00B10816" w:rsidRDefault="0075064A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629A9">
            <w:rPr>
              <w:b/>
              <w:noProof/>
              <w:sz w:val="16"/>
              <w:szCs w:val="16"/>
            </w:rPr>
            <w:t>8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629A9">
            <w:rPr>
              <w:b/>
              <w:noProof/>
              <w:sz w:val="16"/>
              <w:szCs w:val="16"/>
            </w:rPr>
            <w:t>17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75064A" w:rsidRPr="00B10816" w:rsidRDefault="0075064A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B75" w:rsidRDefault="00791B75">
      <w:r>
        <w:separator/>
      </w:r>
    </w:p>
  </w:footnote>
  <w:footnote w:type="continuationSeparator" w:id="0">
    <w:p w:rsidR="00791B75" w:rsidRDefault="00791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75064A" w:rsidRPr="008969C4" w:rsidTr="00866672">
      <w:trPr>
        <w:trHeight w:val="438"/>
      </w:trPr>
      <w:tc>
        <w:tcPr>
          <w:tcW w:w="1443" w:type="pct"/>
        </w:tcPr>
        <w:p w:rsidR="0075064A" w:rsidRPr="008969C4" w:rsidRDefault="0075064A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4D4035F5" wp14:editId="3362D6DD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75064A" w:rsidRPr="00891F29" w:rsidRDefault="0075064A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75064A" w:rsidRDefault="0075064A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75064A" w:rsidRPr="008969C4" w:rsidRDefault="0075064A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75064A" w:rsidRDefault="0075064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D4D2F4F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46C95A8F"/>
    <w:multiLevelType w:val="hybridMultilevel"/>
    <w:tmpl w:val="59A2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CF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442D4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C7EBC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1349"/>
    <w:rsid w:val="001278D4"/>
    <w:rsid w:val="00133350"/>
    <w:rsid w:val="00135743"/>
    <w:rsid w:val="001449F2"/>
    <w:rsid w:val="00144BD1"/>
    <w:rsid w:val="00145E51"/>
    <w:rsid w:val="00147574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1AA5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6B2"/>
    <w:rsid w:val="00361921"/>
    <w:rsid w:val="00362B86"/>
    <w:rsid w:val="00362CE5"/>
    <w:rsid w:val="00364BF7"/>
    <w:rsid w:val="00364F00"/>
    <w:rsid w:val="003849A4"/>
    <w:rsid w:val="00385119"/>
    <w:rsid w:val="00387BF4"/>
    <w:rsid w:val="0039193A"/>
    <w:rsid w:val="00393DBF"/>
    <w:rsid w:val="003A5B2A"/>
    <w:rsid w:val="003B4A55"/>
    <w:rsid w:val="003B6532"/>
    <w:rsid w:val="003C38A5"/>
    <w:rsid w:val="003D456D"/>
    <w:rsid w:val="003E7D90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04A8"/>
    <w:rsid w:val="004526E6"/>
    <w:rsid w:val="004538E2"/>
    <w:rsid w:val="00453CBC"/>
    <w:rsid w:val="00460D68"/>
    <w:rsid w:val="004610FA"/>
    <w:rsid w:val="00462B18"/>
    <w:rsid w:val="00462D3A"/>
    <w:rsid w:val="00467BB2"/>
    <w:rsid w:val="00473DC6"/>
    <w:rsid w:val="00480A9D"/>
    <w:rsid w:val="00482BAD"/>
    <w:rsid w:val="004863BF"/>
    <w:rsid w:val="004907B4"/>
    <w:rsid w:val="00494657"/>
    <w:rsid w:val="00496E7C"/>
    <w:rsid w:val="00497491"/>
    <w:rsid w:val="004A0EA5"/>
    <w:rsid w:val="004A3AD6"/>
    <w:rsid w:val="004C1331"/>
    <w:rsid w:val="004C6E4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27F43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1780"/>
    <w:rsid w:val="00585674"/>
    <w:rsid w:val="0058629C"/>
    <w:rsid w:val="00591CEF"/>
    <w:rsid w:val="005922E9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1134"/>
    <w:rsid w:val="006224AE"/>
    <w:rsid w:val="00624199"/>
    <w:rsid w:val="00631187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36C7"/>
    <w:rsid w:val="00725671"/>
    <w:rsid w:val="00727610"/>
    <w:rsid w:val="00737A19"/>
    <w:rsid w:val="0075064A"/>
    <w:rsid w:val="00751961"/>
    <w:rsid w:val="007540D0"/>
    <w:rsid w:val="007545BA"/>
    <w:rsid w:val="0075721A"/>
    <w:rsid w:val="00763EAB"/>
    <w:rsid w:val="00765195"/>
    <w:rsid w:val="00767585"/>
    <w:rsid w:val="00770295"/>
    <w:rsid w:val="00773CA8"/>
    <w:rsid w:val="00777D9E"/>
    <w:rsid w:val="00784FF5"/>
    <w:rsid w:val="00786BDF"/>
    <w:rsid w:val="00791B75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4682"/>
    <w:rsid w:val="00894BD9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67D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B7BCF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1465"/>
    <w:rsid w:val="00A85DD5"/>
    <w:rsid w:val="00A90F28"/>
    <w:rsid w:val="00A92EE5"/>
    <w:rsid w:val="00A936B3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1D15"/>
    <w:rsid w:val="00B10816"/>
    <w:rsid w:val="00B11BE8"/>
    <w:rsid w:val="00B154E6"/>
    <w:rsid w:val="00B21802"/>
    <w:rsid w:val="00B23587"/>
    <w:rsid w:val="00B25D10"/>
    <w:rsid w:val="00B35242"/>
    <w:rsid w:val="00B35F84"/>
    <w:rsid w:val="00B52330"/>
    <w:rsid w:val="00B557BA"/>
    <w:rsid w:val="00B5628C"/>
    <w:rsid w:val="00B629A9"/>
    <w:rsid w:val="00B629B6"/>
    <w:rsid w:val="00B647EA"/>
    <w:rsid w:val="00B72FDD"/>
    <w:rsid w:val="00B758D2"/>
    <w:rsid w:val="00B81B39"/>
    <w:rsid w:val="00B81C1B"/>
    <w:rsid w:val="00B81C58"/>
    <w:rsid w:val="00B85D5F"/>
    <w:rsid w:val="00B918DC"/>
    <w:rsid w:val="00B92F19"/>
    <w:rsid w:val="00B955D9"/>
    <w:rsid w:val="00B97041"/>
    <w:rsid w:val="00B9722C"/>
    <w:rsid w:val="00BA089B"/>
    <w:rsid w:val="00BA0D62"/>
    <w:rsid w:val="00BA5041"/>
    <w:rsid w:val="00BA7BCD"/>
    <w:rsid w:val="00BB166E"/>
    <w:rsid w:val="00BB4210"/>
    <w:rsid w:val="00BB67A5"/>
    <w:rsid w:val="00BB7DF3"/>
    <w:rsid w:val="00BC45C7"/>
    <w:rsid w:val="00BC6B0F"/>
    <w:rsid w:val="00BD17E2"/>
    <w:rsid w:val="00BD2498"/>
    <w:rsid w:val="00BD27B6"/>
    <w:rsid w:val="00BD29F5"/>
    <w:rsid w:val="00BD7322"/>
    <w:rsid w:val="00BD7EF7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41DC3"/>
    <w:rsid w:val="00C53E47"/>
    <w:rsid w:val="00C53F02"/>
    <w:rsid w:val="00C5454A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61AB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19F5"/>
    <w:rsid w:val="00D16229"/>
    <w:rsid w:val="00D229A6"/>
    <w:rsid w:val="00D23CB7"/>
    <w:rsid w:val="00D24938"/>
    <w:rsid w:val="00D26802"/>
    <w:rsid w:val="00D30924"/>
    <w:rsid w:val="00D35FFB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22B7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06515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82E87"/>
    <w:rsid w:val="00E9004B"/>
    <w:rsid w:val="00EB1228"/>
    <w:rsid w:val="00ED3D2B"/>
    <w:rsid w:val="00EE263E"/>
    <w:rsid w:val="00EE26AB"/>
    <w:rsid w:val="00EE3BBC"/>
    <w:rsid w:val="00EF07F7"/>
    <w:rsid w:val="00EF190F"/>
    <w:rsid w:val="00EF1FE8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  <w:rsid w:val="00FF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631187"/>
    <w:pPr>
      <w:numPr>
        <w:ilvl w:val="2"/>
      </w:numPr>
      <w:tabs>
        <w:tab w:val="left" w:pos="864"/>
      </w:tabs>
      <w:ind w:hanging="1017"/>
      <w:jc w:val="both"/>
      <w:outlineLvl w:val="2"/>
    </w:pPr>
    <w:rPr>
      <w:rFonts w:ascii="Calibri" w:hAnsi="Calibri" w:cs="Calibri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631187"/>
    <w:pPr>
      <w:numPr>
        <w:ilvl w:val="2"/>
      </w:numPr>
      <w:tabs>
        <w:tab w:val="left" w:pos="864"/>
      </w:tabs>
      <w:ind w:hanging="1017"/>
      <w:jc w:val="both"/>
      <w:outlineLvl w:val="2"/>
    </w:pPr>
    <w:rPr>
      <w:rFonts w:ascii="Calibri" w:hAnsi="Calibri" w:cs="Calibri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gng4\Document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36FCBCA20F40818CD15D8F9AC59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78A8-0C49-4064-A77E-E5DEE826AB5A}"/>
      </w:docPartPr>
      <w:docPartBody>
        <w:p w:rsidR="009E7D79" w:rsidRDefault="002F5B5A">
          <w:pPr>
            <w:pStyle w:val="9436FCBCA20F40818CD15D8F9AC5902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5A"/>
    <w:rsid w:val="001928BC"/>
    <w:rsid w:val="001B2C07"/>
    <w:rsid w:val="00207F3B"/>
    <w:rsid w:val="00261D9C"/>
    <w:rsid w:val="002F5B5A"/>
    <w:rsid w:val="005253DE"/>
    <w:rsid w:val="009974A4"/>
    <w:rsid w:val="009E7D79"/>
    <w:rsid w:val="00E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ED7BDB68-D409-4514-80CF-3F3D46A9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6068</TotalTime>
  <Pages>17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11445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Nexteer Employee</cp:lastModifiedBy>
  <cp:revision>27</cp:revision>
  <cp:lastPrinted>2014-12-17T17:01:00Z</cp:lastPrinted>
  <dcterms:created xsi:type="dcterms:W3CDTF">2015-10-06T16:52:00Z</dcterms:created>
  <dcterms:modified xsi:type="dcterms:W3CDTF">2016-03-30T21:51:00Z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FlsMem</vt:lpwstr>
  </property>
  <property fmtid="{D5CDD505-2E9C-101B-9397-08002B2CF9AE}" pid="3" name="Template Version">
    <vt:lpwstr>EA4 01.00.00</vt:lpwstr>
  </property>
  <property fmtid="{D5CDD505-2E9C-101B-9397-08002B2CF9AE}" pid="4" name="Release Date">
    <vt:lpwstr>Oct 6,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