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1B11CC" w:rsidRPr="00AA38E8" w:rsidRDefault="001B11C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26400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Integration Manual</w:t>
      </w:r>
    </w:p>
    <w:p w:rsidR="00B11BE8" w:rsidRPr="00AA38E8" w:rsidRDefault="00B11BE8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For</w:t>
      </w:r>
    </w:p>
    <w:p w:rsidR="00B81C1B" w:rsidRPr="00AA38E8" w:rsidRDefault="00316B5F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316B5F">
        <w:rPr>
          <w:rFonts w:cs="Calibri"/>
          <w:b/>
          <w:sz w:val="24"/>
        </w:rPr>
        <w:t>CURRENT MEASUREMENT CORRELATION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VERSION: </w:t>
      </w:r>
      <w:del w:id="0" w:author="Anne, Krishna" w:date="2016-06-27T16:57:00Z">
        <w:r w:rsidR="00831038" w:rsidDel="009C5021">
          <w:rPr>
            <w:rFonts w:cs="Calibri"/>
            <w:b/>
            <w:sz w:val="24"/>
          </w:rPr>
          <w:delText>1.</w:delText>
        </w:r>
      </w:del>
      <w:r w:rsidR="00BA72F4">
        <w:rPr>
          <w:rFonts w:cs="Calibri"/>
          <w:b/>
          <w:sz w:val="24"/>
        </w:rPr>
        <w:t>2</w:t>
      </w:r>
      <w:ins w:id="1" w:author="Anne, Krishna" w:date="2016-06-27T16:57:00Z">
        <w:r w:rsidR="009C5021">
          <w:rPr>
            <w:rFonts w:cs="Calibri"/>
            <w:b/>
            <w:sz w:val="24"/>
          </w:rPr>
          <w:t>.0</w:t>
        </w:r>
      </w:ins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3"/>
        </w:rPr>
      </w:pPr>
      <w:r w:rsidRPr="00AA38E8">
        <w:rPr>
          <w:rFonts w:cs="Calibri"/>
          <w:b/>
          <w:sz w:val="24"/>
        </w:rPr>
        <w:t xml:space="preserve">DATE: </w:t>
      </w:r>
      <w:r w:rsidR="007C54C2">
        <w:rPr>
          <w:rFonts w:cs="Calibri"/>
          <w:b/>
          <w:sz w:val="24"/>
        </w:rPr>
        <w:t>2</w:t>
      </w:r>
      <w:del w:id="2" w:author="Anne, Krishna" w:date="2016-06-27T16:57:00Z">
        <w:r w:rsidR="007D216B" w:rsidDel="009C5021">
          <w:rPr>
            <w:rFonts w:cs="Calibri"/>
            <w:b/>
            <w:sz w:val="24"/>
          </w:rPr>
          <w:delText>3</w:delText>
        </w:r>
      </w:del>
      <w:ins w:id="3" w:author="Anne, Krishna" w:date="2016-06-27T16:57:00Z">
        <w:r w:rsidR="009C5021">
          <w:rPr>
            <w:rFonts w:cs="Calibri"/>
            <w:b/>
            <w:sz w:val="24"/>
          </w:rPr>
          <w:t>7</w:t>
        </w:r>
      </w:ins>
      <w:r w:rsidR="007D216B" w:rsidRPr="00AA38E8">
        <w:rPr>
          <w:rFonts w:cs="Calibri"/>
          <w:b/>
          <w:sz w:val="24"/>
        </w:rPr>
        <w:t>-</w:t>
      </w:r>
      <w:ins w:id="4" w:author="Anne, Krishna" w:date="2016-06-27T16:57:00Z">
        <w:r w:rsidR="009C5021">
          <w:rPr>
            <w:rFonts w:cs="Calibri"/>
            <w:b/>
            <w:sz w:val="24"/>
          </w:rPr>
          <w:t>Jun</w:t>
        </w:r>
      </w:ins>
      <w:del w:id="5" w:author="Anne, Krishna" w:date="2016-06-27T16:57:00Z">
        <w:r w:rsidR="007D216B" w:rsidDel="009C5021">
          <w:rPr>
            <w:rFonts w:cs="Calibri"/>
            <w:b/>
            <w:sz w:val="24"/>
          </w:rPr>
          <w:delText>MAR</w:delText>
        </w:r>
      </w:del>
      <w:r w:rsidR="007D216B">
        <w:rPr>
          <w:rFonts w:cs="Calibri"/>
          <w:b/>
          <w:sz w:val="24"/>
        </w:rPr>
        <w:t>-201</w:t>
      </w:r>
      <w:del w:id="6" w:author="Anne, Krishna" w:date="2016-06-27T16:57:00Z">
        <w:r w:rsidR="007D216B" w:rsidDel="009C5021">
          <w:rPr>
            <w:rFonts w:cs="Calibri"/>
            <w:b/>
            <w:sz w:val="24"/>
          </w:rPr>
          <w:delText>5</w:delText>
        </w:r>
      </w:del>
      <w:ins w:id="7" w:author="Anne, Krishna" w:date="2016-06-27T16:57:00Z">
        <w:r w:rsidR="009C5021">
          <w:rPr>
            <w:rFonts w:cs="Calibri"/>
            <w:b/>
            <w:sz w:val="24"/>
          </w:rPr>
          <w:t>6</w:t>
        </w:r>
      </w:ins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Prepared By: </w:t>
      </w:r>
    </w:p>
    <w:p w:rsidR="00891F29" w:rsidRPr="00AA38E8" w:rsidRDefault="000246FD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Software Group</w:t>
      </w:r>
      <w:r w:rsidR="00891F29" w:rsidRPr="00AA38E8">
        <w:rPr>
          <w:rFonts w:cs="Calibri"/>
          <w:b/>
          <w:sz w:val="24"/>
        </w:rPr>
        <w:t>,</w:t>
      </w:r>
    </w:p>
    <w:p w:rsidR="00A365F0" w:rsidRPr="00AA38E8" w:rsidRDefault="00A365F0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Nexteer Automotive,</w:t>
      </w:r>
    </w:p>
    <w:p w:rsidR="00A365F0" w:rsidRPr="00AA38E8" w:rsidRDefault="00EA128E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 Saginaw,</w:t>
      </w:r>
      <w:r w:rsidR="0071423B">
        <w:rPr>
          <w:rFonts w:cs="Calibri"/>
          <w:b/>
          <w:sz w:val="24"/>
        </w:rPr>
        <w:t xml:space="preserve"> </w:t>
      </w:r>
      <w:r w:rsidRPr="00AA38E8">
        <w:rPr>
          <w:rFonts w:cs="Calibri"/>
          <w:b/>
          <w:sz w:val="24"/>
        </w:rPr>
        <w:t>MI</w:t>
      </w:r>
      <w:r w:rsidR="00A365F0" w:rsidRPr="00AA38E8">
        <w:rPr>
          <w:rFonts w:cs="Calibri"/>
          <w:b/>
          <w:sz w:val="24"/>
        </w:rPr>
        <w:t xml:space="preserve">, </w:t>
      </w:r>
      <w:r w:rsidRPr="00AA38E8">
        <w:rPr>
          <w:rFonts w:cs="Calibri"/>
          <w:b/>
          <w:sz w:val="24"/>
        </w:rPr>
        <w:t>USA</w:t>
      </w:r>
    </w:p>
    <w:p w:rsidR="0097381A" w:rsidRPr="00AA38E8" w:rsidRDefault="00B81C1B" w:rsidP="0097381A">
      <w:pPr>
        <w:tabs>
          <w:tab w:val="left" w:pos="4320"/>
          <w:tab w:val="left" w:pos="8640"/>
        </w:tabs>
        <w:spacing w:line="240" w:lineRule="atLeast"/>
        <w:rPr>
          <w:rFonts w:cs="Calibri"/>
          <w:szCs w:val="20"/>
        </w:rPr>
      </w:pPr>
      <w:r w:rsidRPr="00AA38E8">
        <w:rPr>
          <w:rFonts w:cs="Calibri"/>
          <w:b/>
          <w:sz w:val="23"/>
        </w:rPr>
        <w:br w:type="page"/>
      </w:r>
      <w:r w:rsidR="0097381A" w:rsidRPr="00AA38E8">
        <w:rPr>
          <w:rFonts w:cs="Calibri"/>
          <w:b/>
        </w:rPr>
        <w:lastRenderedPageBreak/>
        <w:t>Location:</w:t>
      </w:r>
      <w:r w:rsidR="0097381A" w:rsidRPr="00AA38E8">
        <w:rPr>
          <w:rFonts w:cs="Calibri"/>
        </w:rPr>
        <w:t xml:space="preserve"> The official version of this document is stored in the </w:t>
      </w:r>
      <w:r w:rsidR="00347663">
        <w:rPr>
          <w:rFonts w:cs="Calibri"/>
        </w:rPr>
        <w:t>Nexteer</w:t>
      </w:r>
      <w:r w:rsidR="0097381A" w:rsidRPr="00AA38E8">
        <w:rPr>
          <w:rFonts w:cs="Calibri"/>
        </w:rPr>
        <w:t xml:space="preserve"> </w:t>
      </w:r>
      <w:r w:rsidR="000665B8">
        <w:rPr>
          <w:rFonts w:cs="Calibri"/>
        </w:rPr>
        <w:t>Configuration Management System.</w:t>
      </w:r>
    </w:p>
    <w:p w:rsidR="00B81C1B" w:rsidRPr="00AA38E8" w:rsidRDefault="00B81C1B" w:rsidP="001B11CC">
      <w:pPr>
        <w:tabs>
          <w:tab w:val="left" w:pos="4320"/>
          <w:tab w:val="left" w:pos="8640"/>
        </w:tabs>
        <w:jc w:val="center"/>
        <w:rPr>
          <w:rFonts w:cs="Calibri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  <w:sz w:val="19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  <w:r w:rsidRPr="00AA38E8">
        <w:rPr>
          <w:rFonts w:cs="Calibri"/>
          <w:b/>
        </w:rPr>
        <w:t>Revision History</w:t>
      </w: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</w:p>
    <w:tbl>
      <w:tblPr>
        <w:tblW w:w="80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2"/>
        <w:gridCol w:w="2202"/>
        <w:gridCol w:w="2202"/>
        <w:gridCol w:w="865"/>
        <w:gridCol w:w="2281"/>
      </w:tblGrid>
      <w:tr w:rsidR="007D216B" w:rsidRPr="00AA38E8" w:rsidTr="007D216B">
        <w:trPr>
          <w:trHeight w:val="484"/>
        </w:trPr>
        <w:tc>
          <w:tcPr>
            <w:tcW w:w="472" w:type="dxa"/>
          </w:tcPr>
          <w:p w:rsidR="007D216B" w:rsidRPr="00AA38E8" w:rsidRDefault="007D216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Sl. No.</w:t>
            </w:r>
          </w:p>
        </w:tc>
        <w:tc>
          <w:tcPr>
            <w:tcW w:w="2202" w:type="dxa"/>
          </w:tcPr>
          <w:p w:rsidR="007D216B" w:rsidRPr="00AA38E8" w:rsidRDefault="007D216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202" w:type="dxa"/>
          </w:tcPr>
          <w:p w:rsidR="007D216B" w:rsidRPr="00AA38E8" w:rsidRDefault="007D216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865" w:type="dxa"/>
          </w:tcPr>
          <w:p w:rsidR="007D216B" w:rsidRPr="00AA38E8" w:rsidRDefault="007D216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2281" w:type="dxa"/>
          </w:tcPr>
          <w:p w:rsidR="007D216B" w:rsidRPr="00AA38E8" w:rsidRDefault="007D216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7D216B" w:rsidRPr="00AA38E8" w:rsidTr="007D216B">
        <w:trPr>
          <w:trHeight w:val="242"/>
        </w:trPr>
        <w:tc>
          <w:tcPr>
            <w:tcW w:w="472" w:type="dxa"/>
          </w:tcPr>
          <w:p w:rsidR="007D216B" w:rsidRPr="00AA38E8" w:rsidRDefault="007D216B" w:rsidP="00877199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2202" w:type="dxa"/>
          </w:tcPr>
          <w:p w:rsidR="007D216B" w:rsidRPr="00AA38E8" w:rsidRDefault="007D216B" w:rsidP="00877199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202" w:type="dxa"/>
          </w:tcPr>
          <w:p w:rsidR="007D216B" w:rsidRPr="00AA38E8" w:rsidRDefault="00316B5F" w:rsidP="00877199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Selva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Sengottaiyan</w:t>
            </w:r>
            <w:proofErr w:type="spellEnd"/>
          </w:p>
        </w:tc>
        <w:tc>
          <w:tcPr>
            <w:tcW w:w="865" w:type="dxa"/>
          </w:tcPr>
          <w:p w:rsidR="007D216B" w:rsidRPr="00AA38E8" w:rsidRDefault="007D216B" w:rsidP="00877199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2281" w:type="dxa"/>
          </w:tcPr>
          <w:p w:rsidR="007D216B" w:rsidRPr="00AA38E8" w:rsidRDefault="00316B5F" w:rsidP="00316B5F">
            <w:pPr>
              <w:rPr>
                <w:rFonts w:cs="Calibri"/>
              </w:rPr>
            </w:pPr>
            <w:r>
              <w:rPr>
                <w:rFonts w:cs="Calibri"/>
              </w:rPr>
              <w:t>09</w:t>
            </w:r>
            <w:r w:rsidR="007D216B">
              <w:rPr>
                <w:rFonts w:cs="Calibri"/>
              </w:rPr>
              <w:t>-</w:t>
            </w:r>
            <w:r>
              <w:rPr>
                <w:rFonts w:cs="Calibri"/>
              </w:rPr>
              <w:t>Apr</w:t>
            </w:r>
            <w:r w:rsidR="007D216B">
              <w:rPr>
                <w:rFonts w:cs="Calibri"/>
              </w:rPr>
              <w:t>-2015</w:t>
            </w:r>
          </w:p>
        </w:tc>
      </w:tr>
      <w:tr w:rsidR="007D216B" w:rsidRPr="00AA38E8" w:rsidTr="007D216B">
        <w:trPr>
          <w:trHeight w:val="242"/>
        </w:trPr>
        <w:tc>
          <w:tcPr>
            <w:tcW w:w="472" w:type="dxa"/>
          </w:tcPr>
          <w:p w:rsidR="007D216B" w:rsidRPr="00AA38E8" w:rsidRDefault="009C5021">
            <w:pPr>
              <w:rPr>
                <w:rFonts w:cs="Calibri"/>
              </w:rPr>
            </w:pPr>
            <w:ins w:id="8" w:author="Anne, Krishna" w:date="2016-06-27T16:52:00Z">
              <w:r>
                <w:rPr>
                  <w:rFonts w:cs="Calibri"/>
                </w:rPr>
                <w:t>2</w:t>
              </w:r>
            </w:ins>
          </w:p>
        </w:tc>
        <w:tc>
          <w:tcPr>
            <w:tcW w:w="2202" w:type="dxa"/>
          </w:tcPr>
          <w:p w:rsidR="007D216B" w:rsidRPr="00AA38E8" w:rsidRDefault="009C5021" w:rsidP="00AF082D">
            <w:pPr>
              <w:rPr>
                <w:rFonts w:cs="Calibri"/>
              </w:rPr>
            </w:pPr>
            <w:ins w:id="9" w:author="Anne, Krishna" w:date="2016-06-27T16:52:00Z">
              <w:r>
                <w:rPr>
                  <w:rFonts w:cs="Calibri"/>
                </w:rPr>
                <w:t xml:space="preserve">Added </w:t>
              </w:r>
              <w:proofErr w:type="spellStart"/>
              <w:r>
                <w:rPr>
                  <w:rFonts w:cs="Calibri"/>
                </w:rPr>
                <w:t>FltInj</w:t>
              </w:r>
              <w:proofErr w:type="spellEnd"/>
              <w:r>
                <w:rPr>
                  <w:rFonts w:cs="Calibri"/>
                </w:rPr>
                <w:t xml:space="preserve"> point for an output</w:t>
              </w:r>
            </w:ins>
          </w:p>
        </w:tc>
        <w:tc>
          <w:tcPr>
            <w:tcW w:w="2202" w:type="dxa"/>
          </w:tcPr>
          <w:p w:rsidR="007D216B" w:rsidRPr="00AA38E8" w:rsidRDefault="009C5021">
            <w:pPr>
              <w:rPr>
                <w:rFonts w:cs="Calibri"/>
              </w:rPr>
            </w:pPr>
            <w:ins w:id="10" w:author="Anne, Krishna" w:date="2016-06-27T16:52:00Z">
              <w:r>
                <w:rPr>
                  <w:rFonts w:cs="Calibri"/>
                </w:rPr>
                <w:t>Krishna Anne</w:t>
              </w:r>
            </w:ins>
          </w:p>
        </w:tc>
        <w:tc>
          <w:tcPr>
            <w:tcW w:w="865" w:type="dxa"/>
          </w:tcPr>
          <w:p w:rsidR="007D216B" w:rsidRPr="00AA38E8" w:rsidRDefault="009C5021">
            <w:pPr>
              <w:rPr>
                <w:rFonts w:cs="Calibri"/>
              </w:rPr>
            </w:pPr>
            <w:ins w:id="11" w:author="Anne, Krishna" w:date="2016-06-27T16:52:00Z">
              <w:r>
                <w:rPr>
                  <w:rFonts w:cs="Calibri"/>
                </w:rPr>
                <w:t>2.0</w:t>
              </w:r>
            </w:ins>
          </w:p>
        </w:tc>
        <w:tc>
          <w:tcPr>
            <w:tcW w:w="2281" w:type="dxa"/>
          </w:tcPr>
          <w:p w:rsidR="007D216B" w:rsidRPr="00AA38E8" w:rsidRDefault="009C5021" w:rsidP="00AC7DD3">
            <w:pPr>
              <w:rPr>
                <w:rFonts w:cs="Calibri"/>
              </w:rPr>
            </w:pPr>
            <w:ins w:id="12" w:author="Anne, Krishna" w:date="2016-06-27T16:52:00Z">
              <w:r>
                <w:rPr>
                  <w:rFonts w:cs="Calibri"/>
                </w:rPr>
                <w:t>27-Jun-16</w:t>
              </w:r>
            </w:ins>
          </w:p>
        </w:tc>
      </w:tr>
      <w:tr w:rsidR="007D216B" w:rsidRPr="00AA38E8" w:rsidDel="009C5021" w:rsidTr="007D216B">
        <w:trPr>
          <w:trHeight w:val="982"/>
          <w:del w:id="13" w:author="Anne, Krishna" w:date="2016-06-27T16:57:00Z"/>
        </w:trPr>
        <w:tc>
          <w:tcPr>
            <w:tcW w:w="472" w:type="dxa"/>
          </w:tcPr>
          <w:p w:rsidR="007D216B" w:rsidDel="009C5021" w:rsidRDefault="007D216B">
            <w:pPr>
              <w:rPr>
                <w:del w:id="14" w:author="Anne, Krishna" w:date="2016-06-27T16:57:00Z"/>
                <w:rFonts w:cs="Calibri"/>
              </w:rPr>
            </w:pPr>
          </w:p>
        </w:tc>
        <w:tc>
          <w:tcPr>
            <w:tcW w:w="2202" w:type="dxa"/>
          </w:tcPr>
          <w:p w:rsidR="007D216B" w:rsidDel="009C5021" w:rsidRDefault="007D216B" w:rsidP="000F2D13">
            <w:pPr>
              <w:rPr>
                <w:del w:id="15" w:author="Anne, Krishna" w:date="2016-06-27T16:57:00Z"/>
                <w:rFonts w:cs="Calibri"/>
              </w:rPr>
            </w:pPr>
          </w:p>
        </w:tc>
        <w:tc>
          <w:tcPr>
            <w:tcW w:w="2202" w:type="dxa"/>
          </w:tcPr>
          <w:p w:rsidR="007D216B" w:rsidDel="009C5021" w:rsidRDefault="007D216B">
            <w:pPr>
              <w:rPr>
                <w:del w:id="16" w:author="Anne, Krishna" w:date="2016-06-27T16:57:00Z"/>
                <w:rFonts w:cs="Calibri"/>
              </w:rPr>
            </w:pPr>
          </w:p>
        </w:tc>
        <w:tc>
          <w:tcPr>
            <w:tcW w:w="865" w:type="dxa"/>
          </w:tcPr>
          <w:p w:rsidR="007D216B" w:rsidDel="009C5021" w:rsidRDefault="007D216B">
            <w:pPr>
              <w:rPr>
                <w:del w:id="17" w:author="Anne, Krishna" w:date="2016-06-27T16:57:00Z"/>
                <w:rFonts w:cs="Calibri"/>
              </w:rPr>
            </w:pPr>
          </w:p>
        </w:tc>
        <w:tc>
          <w:tcPr>
            <w:tcW w:w="2281" w:type="dxa"/>
          </w:tcPr>
          <w:p w:rsidR="007D216B" w:rsidDel="009C5021" w:rsidRDefault="007D216B" w:rsidP="00AC7DD3">
            <w:pPr>
              <w:rPr>
                <w:del w:id="18" w:author="Anne, Krishna" w:date="2016-06-27T16:57:00Z"/>
                <w:rFonts w:cs="Calibri"/>
              </w:rPr>
            </w:pPr>
          </w:p>
        </w:tc>
      </w:tr>
    </w:tbl>
    <w:p w:rsidR="00B81C1B" w:rsidRPr="00AA38E8" w:rsidRDefault="00B81C1B">
      <w:pPr>
        <w:jc w:val="center"/>
        <w:rPr>
          <w:rFonts w:cs="Calibri"/>
          <w:b/>
          <w:sz w:val="24"/>
        </w:rPr>
      </w:pPr>
      <w:bookmarkStart w:id="19" w:name="_Toc378476016"/>
      <w:bookmarkStart w:id="20" w:name="_Toc348792978"/>
      <w:bookmarkStart w:id="21" w:name="_Toc348793074"/>
      <w:bookmarkStart w:id="22" w:name="_Toc348793965"/>
      <w:bookmarkStart w:id="23" w:name="_Toc349459173"/>
      <w:bookmarkStart w:id="24" w:name="_Toc349621609"/>
    </w:p>
    <w:p w:rsidR="00891F29" w:rsidRPr="00AA38E8" w:rsidRDefault="00B81C1B" w:rsidP="00891F29">
      <w:pPr>
        <w:jc w:val="center"/>
        <w:rPr>
          <w:rFonts w:cs="Calibri"/>
          <w:b/>
          <w:sz w:val="24"/>
          <w:u w:val="single"/>
        </w:rPr>
      </w:pPr>
      <w:r w:rsidRPr="00AA38E8">
        <w:rPr>
          <w:rFonts w:cs="Calibri"/>
          <w:b/>
          <w:sz w:val="32"/>
          <w:u w:val="single"/>
        </w:rPr>
        <w:br w:type="page"/>
      </w:r>
      <w:bookmarkEnd w:id="19"/>
      <w:r w:rsidR="00891F29" w:rsidRPr="00AA38E8">
        <w:rPr>
          <w:rFonts w:cs="Calibri"/>
          <w:b/>
          <w:sz w:val="24"/>
          <w:u w:val="single"/>
        </w:rPr>
        <w:lastRenderedPageBreak/>
        <w:t>Table of Contents</w:t>
      </w:r>
    </w:p>
    <w:p w:rsidR="00316B5F" w:rsidRDefault="00962AD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r>
        <w:rPr>
          <w:rStyle w:val="Hyperlink"/>
          <w:bCs/>
          <w:lang w:bidi="ur-PK"/>
        </w:rPr>
        <w:fldChar w:fldCharType="begin"/>
      </w:r>
      <w:r>
        <w:rPr>
          <w:rStyle w:val="Hyperlink"/>
          <w:bCs/>
          <w:lang w:bidi="ur-PK"/>
        </w:rPr>
        <w:instrText xml:space="preserve"> TOC \o "1-2" \h \z \u </w:instrText>
      </w:r>
      <w:r>
        <w:rPr>
          <w:rStyle w:val="Hyperlink"/>
          <w:bCs/>
          <w:lang w:bidi="ur-PK"/>
        </w:rPr>
        <w:fldChar w:fldCharType="separate"/>
      </w:r>
      <w:hyperlink w:anchor="_Toc416364093" w:history="1">
        <w:r w:rsidR="00316B5F" w:rsidRPr="00F6307A">
          <w:rPr>
            <w:rStyle w:val="Hyperlink"/>
            <w:rFonts w:cs="Calibri"/>
            <w:noProof/>
          </w:rPr>
          <w:t>1</w:t>
        </w:r>
        <w:r w:rsidR="00316B5F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316B5F" w:rsidRPr="00F6307A">
          <w:rPr>
            <w:rStyle w:val="Hyperlink"/>
            <w:rFonts w:cs="Calibri"/>
            <w:noProof/>
          </w:rPr>
          <w:t>Abbrevations And Acronyms</w:t>
        </w:r>
        <w:r w:rsidR="00316B5F">
          <w:rPr>
            <w:noProof/>
            <w:webHidden/>
          </w:rPr>
          <w:tab/>
        </w:r>
        <w:r w:rsidR="00316B5F">
          <w:rPr>
            <w:noProof/>
            <w:webHidden/>
          </w:rPr>
          <w:fldChar w:fldCharType="begin"/>
        </w:r>
        <w:r w:rsidR="00316B5F">
          <w:rPr>
            <w:noProof/>
            <w:webHidden/>
          </w:rPr>
          <w:instrText xml:space="preserve"> PAGEREF _Toc416364093 \h </w:instrText>
        </w:r>
        <w:r w:rsidR="00316B5F">
          <w:rPr>
            <w:noProof/>
            <w:webHidden/>
          </w:rPr>
        </w:r>
        <w:r w:rsidR="00316B5F">
          <w:rPr>
            <w:noProof/>
            <w:webHidden/>
          </w:rPr>
          <w:fldChar w:fldCharType="separate"/>
        </w:r>
        <w:r w:rsidR="00316B5F">
          <w:rPr>
            <w:noProof/>
            <w:webHidden/>
          </w:rPr>
          <w:t>4</w:t>
        </w:r>
        <w:r w:rsidR="00316B5F">
          <w:rPr>
            <w:noProof/>
            <w:webHidden/>
          </w:rPr>
          <w:fldChar w:fldCharType="end"/>
        </w:r>
      </w:hyperlink>
    </w:p>
    <w:p w:rsidR="00316B5F" w:rsidRDefault="00B4705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6364094" w:history="1">
        <w:r w:rsidR="00316B5F" w:rsidRPr="00F6307A">
          <w:rPr>
            <w:rStyle w:val="Hyperlink"/>
            <w:rFonts w:cs="Calibri"/>
            <w:noProof/>
          </w:rPr>
          <w:t>2</w:t>
        </w:r>
        <w:r w:rsidR="00316B5F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316B5F" w:rsidRPr="00F6307A">
          <w:rPr>
            <w:rStyle w:val="Hyperlink"/>
            <w:rFonts w:cs="Calibri"/>
            <w:noProof/>
          </w:rPr>
          <w:t>References</w:t>
        </w:r>
        <w:r w:rsidR="00316B5F">
          <w:rPr>
            <w:noProof/>
            <w:webHidden/>
          </w:rPr>
          <w:tab/>
        </w:r>
        <w:r w:rsidR="00316B5F">
          <w:rPr>
            <w:noProof/>
            <w:webHidden/>
          </w:rPr>
          <w:fldChar w:fldCharType="begin"/>
        </w:r>
        <w:r w:rsidR="00316B5F">
          <w:rPr>
            <w:noProof/>
            <w:webHidden/>
          </w:rPr>
          <w:instrText xml:space="preserve"> PAGEREF _Toc416364094 \h </w:instrText>
        </w:r>
        <w:r w:rsidR="00316B5F">
          <w:rPr>
            <w:noProof/>
            <w:webHidden/>
          </w:rPr>
        </w:r>
        <w:r w:rsidR="00316B5F">
          <w:rPr>
            <w:noProof/>
            <w:webHidden/>
          </w:rPr>
          <w:fldChar w:fldCharType="separate"/>
        </w:r>
        <w:r w:rsidR="00316B5F">
          <w:rPr>
            <w:noProof/>
            <w:webHidden/>
          </w:rPr>
          <w:t>5</w:t>
        </w:r>
        <w:r w:rsidR="00316B5F">
          <w:rPr>
            <w:noProof/>
            <w:webHidden/>
          </w:rPr>
          <w:fldChar w:fldCharType="end"/>
        </w:r>
      </w:hyperlink>
    </w:p>
    <w:p w:rsidR="00316B5F" w:rsidRDefault="00B4705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6364095" w:history="1">
        <w:r w:rsidR="00316B5F" w:rsidRPr="00F6307A">
          <w:rPr>
            <w:rStyle w:val="Hyperlink"/>
            <w:noProof/>
          </w:rPr>
          <w:t>3</w:t>
        </w:r>
        <w:r w:rsidR="00316B5F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316B5F" w:rsidRPr="00F6307A">
          <w:rPr>
            <w:rStyle w:val="Hyperlink"/>
            <w:rFonts w:cs="Calibri"/>
            <w:noProof/>
          </w:rPr>
          <w:t>Dependencies</w:t>
        </w:r>
        <w:r w:rsidR="00316B5F">
          <w:rPr>
            <w:noProof/>
            <w:webHidden/>
          </w:rPr>
          <w:tab/>
        </w:r>
        <w:r w:rsidR="00316B5F">
          <w:rPr>
            <w:noProof/>
            <w:webHidden/>
          </w:rPr>
          <w:fldChar w:fldCharType="begin"/>
        </w:r>
        <w:r w:rsidR="00316B5F">
          <w:rPr>
            <w:noProof/>
            <w:webHidden/>
          </w:rPr>
          <w:instrText xml:space="preserve"> PAGEREF _Toc416364095 \h </w:instrText>
        </w:r>
        <w:r w:rsidR="00316B5F">
          <w:rPr>
            <w:noProof/>
            <w:webHidden/>
          </w:rPr>
        </w:r>
        <w:r w:rsidR="00316B5F">
          <w:rPr>
            <w:noProof/>
            <w:webHidden/>
          </w:rPr>
          <w:fldChar w:fldCharType="separate"/>
        </w:r>
        <w:r w:rsidR="00316B5F">
          <w:rPr>
            <w:noProof/>
            <w:webHidden/>
          </w:rPr>
          <w:t>6</w:t>
        </w:r>
        <w:r w:rsidR="00316B5F">
          <w:rPr>
            <w:noProof/>
            <w:webHidden/>
          </w:rPr>
          <w:fldChar w:fldCharType="end"/>
        </w:r>
      </w:hyperlink>
    </w:p>
    <w:p w:rsidR="00316B5F" w:rsidRDefault="00B4705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364096" w:history="1">
        <w:r w:rsidR="00316B5F" w:rsidRPr="00F6307A">
          <w:rPr>
            <w:rStyle w:val="Hyperlink"/>
            <w:rFonts w:cs="Calibri"/>
          </w:rPr>
          <w:t>3.1</w:t>
        </w:r>
        <w:r w:rsidR="00316B5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16B5F" w:rsidRPr="00F6307A">
          <w:rPr>
            <w:rStyle w:val="Hyperlink"/>
            <w:rFonts w:cs="Calibri"/>
          </w:rPr>
          <w:t>SWCs</w:t>
        </w:r>
        <w:r w:rsidR="00316B5F">
          <w:rPr>
            <w:webHidden/>
          </w:rPr>
          <w:tab/>
        </w:r>
        <w:r w:rsidR="00316B5F">
          <w:rPr>
            <w:webHidden/>
          </w:rPr>
          <w:fldChar w:fldCharType="begin"/>
        </w:r>
        <w:r w:rsidR="00316B5F">
          <w:rPr>
            <w:webHidden/>
          </w:rPr>
          <w:instrText xml:space="preserve"> PAGEREF _Toc416364096 \h </w:instrText>
        </w:r>
        <w:r w:rsidR="00316B5F">
          <w:rPr>
            <w:webHidden/>
          </w:rPr>
        </w:r>
        <w:r w:rsidR="00316B5F">
          <w:rPr>
            <w:webHidden/>
          </w:rPr>
          <w:fldChar w:fldCharType="separate"/>
        </w:r>
        <w:r w:rsidR="00316B5F">
          <w:rPr>
            <w:webHidden/>
          </w:rPr>
          <w:t>6</w:t>
        </w:r>
        <w:r w:rsidR="00316B5F">
          <w:rPr>
            <w:webHidden/>
          </w:rPr>
          <w:fldChar w:fldCharType="end"/>
        </w:r>
      </w:hyperlink>
    </w:p>
    <w:p w:rsidR="00316B5F" w:rsidRDefault="00B4705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364097" w:history="1">
        <w:r w:rsidR="00316B5F" w:rsidRPr="00F6307A">
          <w:rPr>
            <w:rStyle w:val="Hyperlink"/>
            <w:rFonts w:cs="Calibri"/>
          </w:rPr>
          <w:t>3.2</w:t>
        </w:r>
        <w:r w:rsidR="00316B5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16B5F" w:rsidRPr="00F6307A">
          <w:rPr>
            <w:rStyle w:val="Hyperlink"/>
            <w:rFonts w:cs="Calibri"/>
          </w:rPr>
          <w:t>Global Functions(Non RTE) to be provided to Integration Project</w:t>
        </w:r>
        <w:r w:rsidR="00316B5F">
          <w:rPr>
            <w:webHidden/>
          </w:rPr>
          <w:tab/>
        </w:r>
        <w:r w:rsidR="00316B5F">
          <w:rPr>
            <w:webHidden/>
          </w:rPr>
          <w:fldChar w:fldCharType="begin"/>
        </w:r>
        <w:r w:rsidR="00316B5F">
          <w:rPr>
            <w:webHidden/>
          </w:rPr>
          <w:instrText xml:space="preserve"> PAGEREF _Toc416364097 \h </w:instrText>
        </w:r>
        <w:r w:rsidR="00316B5F">
          <w:rPr>
            <w:webHidden/>
          </w:rPr>
        </w:r>
        <w:r w:rsidR="00316B5F">
          <w:rPr>
            <w:webHidden/>
          </w:rPr>
          <w:fldChar w:fldCharType="separate"/>
        </w:r>
        <w:r w:rsidR="00316B5F">
          <w:rPr>
            <w:webHidden/>
          </w:rPr>
          <w:t>6</w:t>
        </w:r>
        <w:r w:rsidR="00316B5F">
          <w:rPr>
            <w:webHidden/>
          </w:rPr>
          <w:fldChar w:fldCharType="end"/>
        </w:r>
      </w:hyperlink>
    </w:p>
    <w:p w:rsidR="00316B5F" w:rsidRDefault="00B4705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6364098" w:history="1">
        <w:r w:rsidR="00316B5F" w:rsidRPr="00F6307A">
          <w:rPr>
            <w:rStyle w:val="Hyperlink"/>
            <w:rFonts w:cs="Calibri"/>
            <w:noProof/>
          </w:rPr>
          <w:t>4</w:t>
        </w:r>
        <w:r w:rsidR="00316B5F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316B5F" w:rsidRPr="00F6307A">
          <w:rPr>
            <w:rStyle w:val="Hyperlink"/>
            <w:noProof/>
          </w:rPr>
          <w:t>Configuration REQUIREMeNTS</w:t>
        </w:r>
        <w:r w:rsidR="00316B5F">
          <w:rPr>
            <w:noProof/>
            <w:webHidden/>
          </w:rPr>
          <w:tab/>
        </w:r>
        <w:r w:rsidR="00316B5F">
          <w:rPr>
            <w:noProof/>
            <w:webHidden/>
          </w:rPr>
          <w:fldChar w:fldCharType="begin"/>
        </w:r>
        <w:r w:rsidR="00316B5F">
          <w:rPr>
            <w:noProof/>
            <w:webHidden/>
          </w:rPr>
          <w:instrText xml:space="preserve"> PAGEREF _Toc416364098 \h </w:instrText>
        </w:r>
        <w:r w:rsidR="00316B5F">
          <w:rPr>
            <w:noProof/>
            <w:webHidden/>
          </w:rPr>
        </w:r>
        <w:r w:rsidR="00316B5F">
          <w:rPr>
            <w:noProof/>
            <w:webHidden/>
          </w:rPr>
          <w:fldChar w:fldCharType="separate"/>
        </w:r>
        <w:r w:rsidR="00316B5F">
          <w:rPr>
            <w:noProof/>
            <w:webHidden/>
          </w:rPr>
          <w:t>7</w:t>
        </w:r>
        <w:r w:rsidR="00316B5F">
          <w:rPr>
            <w:noProof/>
            <w:webHidden/>
          </w:rPr>
          <w:fldChar w:fldCharType="end"/>
        </w:r>
      </w:hyperlink>
    </w:p>
    <w:p w:rsidR="00316B5F" w:rsidRDefault="00B4705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364099" w:history="1">
        <w:r w:rsidR="00316B5F" w:rsidRPr="00F6307A">
          <w:rPr>
            <w:rStyle w:val="Hyperlink"/>
            <w:rFonts w:cs="Calibri"/>
          </w:rPr>
          <w:t>4.1</w:t>
        </w:r>
        <w:r w:rsidR="00316B5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16B5F" w:rsidRPr="00F6307A">
          <w:rPr>
            <w:rStyle w:val="Hyperlink"/>
            <w:rFonts w:cs="Calibri"/>
          </w:rPr>
          <w:t>Build Time Config</w:t>
        </w:r>
        <w:r w:rsidR="00316B5F">
          <w:rPr>
            <w:webHidden/>
          </w:rPr>
          <w:tab/>
        </w:r>
        <w:r w:rsidR="00316B5F">
          <w:rPr>
            <w:webHidden/>
          </w:rPr>
          <w:fldChar w:fldCharType="begin"/>
        </w:r>
        <w:r w:rsidR="00316B5F">
          <w:rPr>
            <w:webHidden/>
          </w:rPr>
          <w:instrText xml:space="preserve"> PAGEREF _Toc416364099 \h </w:instrText>
        </w:r>
        <w:r w:rsidR="00316B5F">
          <w:rPr>
            <w:webHidden/>
          </w:rPr>
        </w:r>
        <w:r w:rsidR="00316B5F">
          <w:rPr>
            <w:webHidden/>
          </w:rPr>
          <w:fldChar w:fldCharType="separate"/>
        </w:r>
        <w:r w:rsidR="00316B5F">
          <w:rPr>
            <w:webHidden/>
          </w:rPr>
          <w:t>7</w:t>
        </w:r>
        <w:r w:rsidR="00316B5F">
          <w:rPr>
            <w:webHidden/>
          </w:rPr>
          <w:fldChar w:fldCharType="end"/>
        </w:r>
      </w:hyperlink>
    </w:p>
    <w:p w:rsidR="00316B5F" w:rsidRDefault="00B4705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364100" w:history="1">
        <w:r w:rsidR="00316B5F" w:rsidRPr="00F6307A">
          <w:rPr>
            <w:rStyle w:val="Hyperlink"/>
            <w:rFonts w:cs="Calibri"/>
          </w:rPr>
          <w:t>4.2</w:t>
        </w:r>
        <w:r w:rsidR="00316B5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16B5F" w:rsidRPr="00F6307A">
          <w:rPr>
            <w:rStyle w:val="Hyperlink"/>
            <w:rFonts w:cs="Calibri"/>
          </w:rPr>
          <w:t>Configuration Files to be provided by Integration Project</w:t>
        </w:r>
        <w:r w:rsidR="00316B5F">
          <w:rPr>
            <w:webHidden/>
          </w:rPr>
          <w:tab/>
        </w:r>
        <w:r w:rsidR="00316B5F">
          <w:rPr>
            <w:webHidden/>
          </w:rPr>
          <w:fldChar w:fldCharType="begin"/>
        </w:r>
        <w:r w:rsidR="00316B5F">
          <w:rPr>
            <w:webHidden/>
          </w:rPr>
          <w:instrText xml:space="preserve"> PAGEREF _Toc416364100 \h </w:instrText>
        </w:r>
        <w:r w:rsidR="00316B5F">
          <w:rPr>
            <w:webHidden/>
          </w:rPr>
        </w:r>
        <w:r w:rsidR="00316B5F">
          <w:rPr>
            <w:webHidden/>
          </w:rPr>
          <w:fldChar w:fldCharType="separate"/>
        </w:r>
        <w:r w:rsidR="00316B5F">
          <w:rPr>
            <w:webHidden/>
          </w:rPr>
          <w:t>7</w:t>
        </w:r>
        <w:r w:rsidR="00316B5F">
          <w:rPr>
            <w:webHidden/>
          </w:rPr>
          <w:fldChar w:fldCharType="end"/>
        </w:r>
      </w:hyperlink>
    </w:p>
    <w:p w:rsidR="00316B5F" w:rsidRDefault="00B4705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364101" w:history="1">
        <w:r w:rsidR="00316B5F" w:rsidRPr="00F6307A">
          <w:rPr>
            <w:rStyle w:val="Hyperlink"/>
            <w:rFonts w:cs="Calibri"/>
          </w:rPr>
          <w:t>4.3</w:t>
        </w:r>
        <w:r w:rsidR="00316B5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16B5F" w:rsidRPr="00F6307A">
          <w:rPr>
            <w:rStyle w:val="Hyperlink"/>
            <w:rFonts w:cs="Calibri"/>
          </w:rPr>
          <w:t>Da Vinci Parameter Configuration Changes</w:t>
        </w:r>
        <w:r w:rsidR="00316B5F">
          <w:rPr>
            <w:webHidden/>
          </w:rPr>
          <w:tab/>
        </w:r>
        <w:r w:rsidR="00316B5F">
          <w:rPr>
            <w:webHidden/>
          </w:rPr>
          <w:fldChar w:fldCharType="begin"/>
        </w:r>
        <w:r w:rsidR="00316B5F">
          <w:rPr>
            <w:webHidden/>
          </w:rPr>
          <w:instrText xml:space="preserve"> PAGEREF _Toc416364101 \h </w:instrText>
        </w:r>
        <w:r w:rsidR="00316B5F">
          <w:rPr>
            <w:webHidden/>
          </w:rPr>
        </w:r>
        <w:r w:rsidR="00316B5F">
          <w:rPr>
            <w:webHidden/>
          </w:rPr>
          <w:fldChar w:fldCharType="separate"/>
        </w:r>
        <w:r w:rsidR="00316B5F">
          <w:rPr>
            <w:webHidden/>
          </w:rPr>
          <w:t>7</w:t>
        </w:r>
        <w:r w:rsidR="00316B5F">
          <w:rPr>
            <w:webHidden/>
          </w:rPr>
          <w:fldChar w:fldCharType="end"/>
        </w:r>
      </w:hyperlink>
    </w:p>
    <w:p w:rsidR="00316B5F" w:rsidRDefault="00B4705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364102" w:history="1">
        <w:r w:rsidR="00316B5F" w:rsidRPr="00F6307A">
          <w:rPr>
            <w:rStyle w:val="Hyperlink"/>
            <w:rFonts w:cs="Calibri"/>
          </w:rPr>
          <w:t>4.4</w:t>
        </w:r>
        <w:r w:rsidR="00316B5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16B5F" w:rsidRPr="00F6307A">
          <w:rPr>
            <w:rStyle w:val="Hyperlink"/>
            <w:rFonts w:cs="Calibri"/>
          </w:rPr>
          <w:t>DaVinci Interrupt Configuration Changes</w:t>
        </w:r>
        <w:r w:rsidR="00316B5F">
          <w:rPr>
            <w:webHidden/>
          </w:rPr>
          <w:tab/>
        </w:r>
        <w:r w:rsidR="00316B5F">
          <w:rPr>
            <w:webHidden/>
          </w:rPr>
          <w:fldChar w:fldCharType="begin"/>
        </w:r>
        <w:r w:rsidR="00316B5F">
          <w:rPr>
            <w:webHidden/>
          </w:rPr>
          <w:instrText xml:space="preserve"> PAGEREF _Toc416364102 \h </w:instrText>
        </w:r>
        <w:r w:rsidR="00316B5F">
          <w:rPr>
            <w:webHidden/>
          </w:rPr>
        </w:r>
        <w:r w:rsidR="00316B5F">
          <w:rPr>
            <w:webHidden/>
          </w:rPr>
          <w:fldChar w:fldCharType="separate"/>
        </w:r>
        <w:r w:rsidR="00316B5F">
          <w:rPr>
            <w:webHidden/>
          </w:rPr>
          <w:t>7</w:t>
        </w:r>
        <w:r w:rsidR="00316B5F">
          <w:rPr>
            <w:webHidden/>
          </w:rPr>
          <w:fldChar w:fldCharType="end"/>
        </w:r>
      </w:hyperlink>
    </w:p>
    <w:p w:rsidR="00316B5F" w:rsidRDefault="00B4705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364103" w:history="1">
        <w:r w:rsidR="00316B5F" w:rsidRPr="00F6307A">
          <w:rPr>
            <w:rStyle w:val="Hyperlink"/>
            <w:rFonts w:cs="Calibri"/>
          </w:rPr>
          <w:t>4.5</w:t>
        </w:r>
        <w:r w:rsidR="00316B5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16B5F" w:rsidRPr="00F6307A">
          <w:rPr>
            <w:rStyle w:val="Hyperlink"/>
            <w:rFonts w:cs="Calibri"/>
          </w:rPr>
          <w:t>Manual Configuration Changes</w:t>
        </w:r>
        <w:r w:rsidR="00316B5F">
          <w:rPr>
            <w:webHidden/>
          </w:rPr>
          <w:tab/>
        </w:r>
        <w:r w:rsidR="00316B5F">
          <w:rPr>
            <w:webHidden/>
          </w:rPr>
          <w:fldChar w:fldCharType="begin"/>
        </w:r>
        <w:r w:rsidR="00316B5F">
          <w:rPr>
            <w:webHidden/>
          </w:rPr>
          <w:instrText xml:space="preserve"> PAGEREF _Toc416364103 \h </w:instrText>
        </w:r>
        <w:r w:rsidR="00316B5F">
          <w:rPr>
            <w:webHidden/>
          </w:rPr>
        </w:r>
        <w:r w:rsidR="00316B5F">
          <w:rPr>
            <w:webHidden/>
          </w:rPr>
          <w:fldChar w:fldCharType="separate"/>
        </w:r>
        <w:r w:rsidR="00316B5F">
          <w:rPr>
            <w:webHidden/>
          </w:rPr>
          <w:t>7</w:t>
        </w:r>
        <w:r w:rsidR="00316B5F">
          <w:rPr>
            <w:webHidden/>
          </w:rPr>
          <w:fldChar w:fldCharType="end"/>
        </w:r>
      </w:hyperlink>
    </w:p>
    <w:p w:rsidR="00316B5F" w:rsidRDefault="00B4705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6364104" w:history="1">
        <w:r w:rsidR="00316B5F" w:rsidRPr="00F6307A">
          <w:rPr>
            <w:rStyle w:val="Hyperlink"/>
            <w:rFonts w:cs="Calibri"/>
            <w:noProof/>
          </w:rPr>
          <w:t>5</w:t>
        </w:r>
        <w:r w:rsidR="00316B5F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316B5F" w:rsidRPr="00F6307A">
          <w:rPr>
            <w:rStyle w:val="Hyperlink"/>
            <w:rFonts w:cs="Calibri"/>
            <w:noProof/>
          </w:rPr>
          <w:t>Integration  DATAFLOW REQUIREMENTS</w:t>
        </w:r>
        <w:r w:rsidR="00316B5F">
          <w:rPr>
            <w:noProof/>
            <w:webHidden/>
          </w:rPr>
          <w:tab/>
        </w:r>
        <w:r w:rsidR="00316B5F">
          <w:rPr>
            <w:noProof/>
            <w:webHidden/>
          </w:rPr>
          <w:fldChar w:fldCharType="begin"/>
        </w:r>
        <w:r w:rsidR="00316B5F">
          <w:rPr>
            <w:noProof/>
            <w:webHidden/>
          </w:rPr>
          <w:instrText xml:space="preserve"> PAGEREF _Toc416364104 \h </w:instrText>
        </w:r>
        <w:r w:rsidR="00316B5F">
          <w:rPr>
            <w:noProof/>
            <w:webHidden/>
          </w:rPr>
        </w:r>
        <w:r w:rsidR="00316B5F">
          <w:rPr>
            <w:noProof/>
            <w:webHidden/>
          </w:rPr>
          <w:fldChar w:fldCharType="separate"/>
        </w:r>
        <w:r w:rsidR="00316B5F">
          <w:rPr>
            <w:noProof/>
            <w:webHidden/>
          </w:rPr>
          <w:t>8</w:t>
        </w:r>
        <w:r w:rsidR="00316B5F">
          <w:rPr>
            <w:noProof/>
            <w:webHidden/>
          </w:rPr>
          <w:fldChar w:fldCharType="end"/>
        </w:r>
      </w:hyperlink>
    </w:p>
    <w:p w:rsidR="00316B5F" w:rsidRDefault="00B4705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364105" w:history="1">
        <w:r w:rsidR="00316B5F" w:rsidRPr="00F6307A">
          <w:rPr>
            <w:rStyle w:val="Hyperlink"/>
            <w:rFonts w:cs="Calibri"/>
          </w:rPr>
          <w:t>5.1</w:t>
        </w:r>
        <w:r w:rsidR="00316B5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16B5F" w:rsidRPr="00F6307A">
          <w:rPr>
            <w:rStyle w:val="Hyperlink"/>
            <w:rFonts w:cs="Calibri"/>
          </w:rPr>
          <w:t>Required Global Data Inputs</w:t>
        </w:r>
        <w:r w:rsidR="00316B5F">
          <w:rPr>
            <w:webHidden/>
          </w:rPr>
          <w:tab/>
        </w:r>
        <w:r w:rsidR="00316B5F">
          <w:rPr>
            <w:webHidden/>
          </w:rPr>
          <w:fldChar w:fldCharType="begin"/>
        </w:r>
        <w:r w:rsidR="00316B5F">
          <w:rPr>
            <w:webHidden/>
          </w:rPr>
          <w:instrText xml:space="preserve"> PAGEREF _Toc416364105 \h </w:instrText>
        </w:r>
        <w:r w:rsidR="00316B5F">
          <w:rPr>
            <w:webHidden/>
          </w:rPr>
        </w:r>
        <w:r w:rsidR="00316B5F">
          <w:rPr>
            <w:webHidden/>
          </w:rPr>
          <w:fldChar w:fldCharType="separate"/>
        </w:r>
        <w:r w:rsidR="00316B5F">
          <w:rPr>
            <w:webHidden/>
          </w:rPr>
          <w:t>8</w:t>
        </w:r>
        <w:r w:rsidR="00316B5F">
          <w:rPr>
            <w:webHidden/>
          </w:rPr>
          <w:fldChar w:fldCharType="end"/>
        </w:r>
      </w:hyperlink>
    </w:p>
    <w:p w:rsidR="00316B5F" w:rsidRDefault="00B4705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364106" w:history="1">
        <w:r w:rsidR="00316B5F" w:rsidRPr="00F6307A">
          <w:rPr>
            <w:rStyle w:val="Hyperlink"/>
            <w:rFonts w:cs="Calibri"/>
          </w:rPr>
          <w:t>5.2</w:t>
        </w:r>
        <w:r w:rsidR="00316B5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16B5F" w:rsidRPr="00F6307A">
          <w:rPr>
            <w:rStyle w:val="Hyperlink"/>
            <w:rFonts w:cs="Calibri"/>
          </w:rPr>
          <w:t>Required Global Data Outputs</w:t>
        </w:r>
        <w:r w:rsidR="00316B5F">
          <w:rPr>
            <w:webHidden/>
          </w:rPr>
          <w:tab/>
        </w:r>
        <w:r w:rsidR="00316B5F">
          <w:rPr>
            <w:webHidden/>
          </w:rPr>
          <w:fldChar w:fldCharType="begin"/>
        </w:r>
        <w:r w:rsidR="00316B5F">
          <w:rPr>
            <w:webHidden/>
          </w:rPr>
          <w:instrText xml:space="preserve"> PAGEREF _Toc416364106 \h </w:instrText>
        </w:r>
        <w:r w:rsidR="00316B5F">
          <w:rPr>
            <w:webHidden/>
          </w:rPr>
        </w:r>
        <w:r w:rsidR="00316B5F">
          <w:rPr>
            <w:webHidden/>
          </w:rPr>
          <w:fldChar w:fldCharType="separate"/>
        </w:r>
        <w:r w:rsidR="00316B5F">
          <w:rPr>
            <w:webHidden/>
          </w:rPr>
          <w:t>8</w:t>
        </w:r>
        <w:r w:rsidR="00316B5F">
          <w:rPr>
            <w:webHidden/>
          </w:rPr>
          <w:fldChar w:fldCharType="end"/>
        </w:r>
      </w:hyperlink>
    </w:p>
    <w:p w:rsidR="00316B5F" w:rsidRDefault="00B4705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364107" w:history="1">
        <w:r w:rsidR="00316B5F" w:rsidRPr="00F6307A">
          <w:rPr>
            <w:rStyle w:val="Hyperlink"/>
            <w:rFonts w:cs="Calibri"/>
          </w:rPr>
          <w:t>5.3</w:t>
        </w:r>
        <w:r w:rsidR="00316B5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16B5F" w:rsidRPr="00F6307A">
          <w:rPr>
            <w:rStyle w:val="Hyperlink"/>
            <w:rFonts w:cs="Calibri"/>
          </w:rPr>
          <w:t>Specific Include Path present</w:t>
        </w:r>
        <w:r w:rsidR="00316B5F">
          <w:rPr>
            <w:webHidden/>
          </w:rPr>
          <w:tab/>
        </w:r>
        <w:r w:rsidR="00316B5F">
          <w:rPr>
            <w:webHidden/>
          </w:rPr>
          <w:fldChar w:fldCharType="begin"/>
        </w:r>
        <w:r w:rsidR="00316B5F">
          <w:rPr>
            <w:webHidden/>
          </w:rPr>
          <w:instrText xml:space="preserve"> PAGEREF _Toc416364107 \h </w:instrText>
        </w:r>
        <w:r w:rsidR="00316B5F">
          <w:rPr>
            <w:webHidden/>
          </w:rPr>
        </w:r>
        <w:r w:rsidR="00316B5F">
          <w:rPr>
            <w:webHidden/>
          </w:rPr>
          <w:fldChar w:fldCharType="separate"/>
        </w:r>
        <w:r w:rsidR="00316B5F">
          <w:rPr>
            <w:webHidden/>
          </w:rPr>
          <w:t>8</w:t>
        </w:r>
        <w:r w:rsidR="00316B5F">
          <w:rPr>
            <w:webHidden/>
          </w:rPr>
          <w:fldChar w:fldCharType="end"/>
        </w:r>
      </w:hyperlink>
    </w:p>
    <w:p w:rsidR="00316B5F" w:rsidRDefault="00B4705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6364108" w:history="1">
        <w:r w:rsidR="00316B5F" w:rsidRPr="00F6307A">
          <w:rPr>
            <w:rStyle w:val="Hyperlink"/>
            <w:rFonts w:cs="Calibri"/>
            <w:noProof/>
          </w:rPr>
          <w:t>6</w:t>
        </w:r>
        <w:r w:rsidR="00316B5F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316B5F" w:rsidRPr="00F6307A">
          <w:rPr>
            <w:rStyle w:val="Hyperlink"/>
            <w:rFonts w:cs="Calibri"/>
            <w:noProof/>
          </w:rPr>
          <w:t>Runnable Scheduling</w:t>
        </w:r>
        <w:r w:rsidR="00316B5F">
          <w:rPr>
            <w:noProof/>
            <w:webHidden/>
          </w:rPr>
          <w:tab/>
        </w:r>
        <w:r w:rsidR="00316B5F">
          <w:rPr>
            <w:noProof/>
            <w:webHidden/>
          </w:rPr>
          <w:fldChar w:fldCharType="begin"/>
        </w:r>
        <w:r w:rsidR="00316B5F">
          <w:rPr>
            <w:noProof/>
            <w:webHidden/>
          </w:rPr>
          <w:instrText xml:space="preserve"> PAGEREF _Toc416364108 \h </w:instrText>
        </w:r>
        <w:r w:rsidR="00316B5F">
          <w:rPr>
            <w:noProof/>
            <w:webHidden/>
          </w:rPr>
        </w:r>
        <w:r w:rsidR="00316B5F">
          <w:rPr>
            <w:noProof/>
            <w:webHidden/>
          </w:rPr>
          <w:fldChar w:fldCharType="separate"/>
        </w:r>
        <w:r w:rsidR="00316B5F">
          <w:rPr>
            <w:noProof/>
            <w:webHidden/>
          </w:rPr>
          <w:t>9</w:t>
        </w:r>
        <w:r w:rsidR="00316B5F">
          <w:rPr>
            <w:noProof/>
            <w:webHidden/>
          </w:rPr>
          <w:fldChar w:fldCharType="end"/>
        </w:r>
      </w:hyperlink>
    </w:p>
    <w:p w:rsidR="00316B5F" w:rsidRDefault="00B4705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6364109" w:history="1">
        <w:r w:rsidR="00316B5F" w:rsidRPr="00F6307A">
          <w:rPr>
            <w:rStyle w:val="Hyperlink"/>
            <w:rFonts w:cs="Calibri"/>
            <w:noProof/>
          </w:rPr>
          <w:t>7</w:t>
        </w:r>
        <w:r w:rsidR="00316B5F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316B5F" w:rsidRPr="00F6307A">
          <w:rPr>
            <w:rStyle w:val="Hyperlink"/>
            <w:rFonts w:cs="Calibri"/>
            <w:noProof/>
          </w:rPr>
          <w:t>Memory Map REQUIREMENTS</w:t>
        </w:r>
        <w:r w:rsidR="00316B5F">
          <w:rPr>
            <w:noProof/>
            <w:webHidden/>
          </w:rPr>
          <w:tab/>
        </w:r>
        <w:r w:rsidR="00316B5F">
          <w:rPr>
            <w:noProof/>
            <w:webHidden/>
          </w:rPr>
          <w:fldChar w:fldCharType="begin"/>
        </w:r>
        <w:r w:rsidR="00316B5F">
          <w:rPr>
            <w:noProof/>
            <w:webHidden/>
          </w:rPr>
          <w:instrText xml:space="preserve"> PAGEREF _Toc416364109 \h </w:instrText>
        </w:r>
        <w:r w:rsidR="00316B5F">
          <w:rPr>
            <w:noProof/>
            <w:webHidden/>
          </w:rPr>
        </w:r>
        <w:r w:rsidR="00316B5F">
          <w:rPr>
            <w:noProof/>
            <w:webHidden/>
          </w:rPr>
          <w:fldChar w:fldCharType="separate"/>
        </w:r>
        <w:r w:rsidR="00316B5F">
          <w:rPr>
            <w:noProof/>
            <w:webHidden/>
          </w:rPr>
          <w:t>10</w:t>
        </w:r>
        <w:r w:rsidR="00316B5F">
          <w:rPr>
            <w:noProof/>
            <w:webHidden/>
          </w:rPr>
          <w:fldChar w:fldCharType="end"/>
        </w:r>
      </w:hyperlink>
    </w:p>
    <w:p w:rsidR="00316B5F" w:rsidRDefault="00B4705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364110" w:history="1">
        <w:r w:rsidR="00316B5F" w:rsidRPr="00F6307A">
          <w:rPr>
            <w:rStyle w:val="Hyperlink"/>
            <w:rFonts w:cs="Calibri"/>
          </w:rPr>
          <w:t>7.1</w:t>
        </w:r>
        <w:r w:rsidR="00316B5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16B5F" w:rsidRPr="00F6307A">
          <w:rPr>
            <w:rStyle w:val="Hyperlink"/>
            <w:rFonts w:cs="Calibri"/>
          </w:rPr>
          <w:t>Mapping</w:t>
        </w:r>
        <w:r w:rsidR="00316B5F">
          <w:rPr>
            <w:webHidden/>
          </w:rPr>
          <w:tab/>
        </w:r>
        <w:r w:rsidR="00316B5F">
          <w:rPr>
            <w:webHidden/>
          </w:rPr>
          <w:fldChar w:fldCharType="begin"/>
        </w:r>
        <w:r w:rsidR="00316B5F">
          <w:rPr>
            <w:webHidden/>
          </w:rPr>
          <w:instrText xml:space="preserve"> PAGEREF _Toc416364110 \h </w:instrText>
        </w:r>
        <w:r w:rsidR="00316B5F">
          <w:rPr>
            <w:webHidden/>
          </w:rPr>
        </w:r>
        <w:r w:rsidR="00316B5F">
          <w:rPr>
            <w:webHidden/>
          </w:rPr>
          <w:fldChar w:fldCharType="separate"/>
        </w:r>
        <w:r w:rsidR="00316B5F">
          <w:rPr>
            <w:webHidden/>
          </w:rPr>
          <w:t>10</w:t>
        </w:r>
        <w:r w:rsidR="00316B5F">
          <w:rPr>
            <w:webHidden/>
          </w:rPr>
          <w:fldChar w:fldCharType="end"/>
        </w:r>
      </w:hyperlink>
    </w:p>
    <w:p w:rsidR="00316B5F" w:rsidRDefault="00B4705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364111" w:history="1">
        <w:r w:rsidR="00316B5F" w:rsidRPr="00F6307A">
          <w:rPr>
            <w:rStyle w:val="Hyperlink"/>
            <w:rFonts w:cs="Calibri"/>
          </w:rPr>
          <w:t>7.2</w:t>
        </w:r>
        <w:r w:rsidR="00316B5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16B5F" w:rsidRPr="00F6307A">
          <w:rPr>
            <w:rStyle w:val="Hyperlink"/>
            <w:rFonts w:cs="Calibri"/>
          </w:rPr>
          <w:t>Usage</w:t>
        </w:r>
        <w:r w:rsidR="00316B5F">
          <w:rPr>
            <w:webHidden/>
          </w:rPr>
          <w:tab/>
        </w:r>
        <w:r w:rsidR="00316B5F">
          <w:rPr>
            <w:webHidden/>
          </w:rPr>
          <w:fldChar w:fldCharType="begin"/>
        </w:r>
        <w:r w:rsidR="00316B5F">
          <w:rPr>
            <w:webHidden/>
          </w:rPr>
          <w:instrText xml:space="preserve"> PAGEREF _Toc416364111 \h </w:instrText>
        </w:r>
        <w:r w:rsidR="00316B5F">
          <w:rPr>
            <w:webHidden/>
          </w:rPr>
        </w:r>
        <w:r w:rsidR="00316B5F">
          <w:rPr>
            <w:webHidden/>
          </w:rPr>
          <w:fldChar w:fldCharType="separate"/>
        </w:r>
        <w:r w:rsidR="00316B5F">
          <w:rPr>
            <w:webHidden/>
          </w:rPr>
          <w:t>10</w:t>
        </w:r>
        <w:r w:rsidR="00316B5F">
          <w:rPr>
            <w:webHidden/>
          </w:rPr>
          <w:fldChar w:fldCharType="end"/>
        </w:r>
      </w:hyperlink>
    </w:p>
    <w:p w:rsidR="00316B5F" w:rsidRDefault="00B4705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364112" w:history="1">
        <w:r w:rsidR="00316B5F" w:rsidRPr="00F6307A">
          <w:rPr>
            <w:rStyle w:val="Hyperlink"/>
            <w:rFonts w:cs="Calibri"/>
          </w:rPr>
          <w:t>7.3</w:t>
        </w:r>
        <w:r w:rsidR="00316B5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16B5F" w:rsidRPr="00F6307A">
          <w:rPr>
            <w:rStyle w:val="Hyperlink"/>
            <w:rFonts w:cs="Calibri"/>
          </w:rPr>
          <w:t>Non  RTE NvM Blocks</w:t>
        </w:r>
        <w:r w:rsidR="00316B5F">
          <w:rPr>
            <w:webHidden/>
          </w:rPr>
          <w:tab/>
        </w:r>
        <w:r w:rsidR="00316B5F">
          <w:rPr>
            <w:webHidden/>
          </w:rPr>
          <w:fldChar w:fldCharType="begin"/>
        </w:r>
        <w:r w:rsidR="00316B5F">
          <w:rPr>
            <w:webHidden/>
          </w:rPr>
          <w:instrText xml:space="preserve"> PAGEREF _Toc416364112 \h </w:instrText>
        </w:r>
        <w:r w:rsidR="00316B5F">
          <w:rPr>
            <w:webHidden/>
          </w:rPr>
        </w:r>
        <w:r w:rsidR="00316B5F">
          <w:rPr>
            <w:webHidden/>
          </w:rPr>
          <w:fldChar w:fldCharType="separate"/>
        </w:r>
        <w:r w:rsidR="00316B5F">
          <w:rPr>
            <w:webHidden/>
          </w:rPr>
          <w:t>10</w:t>
        </w:r>
        <w:r w:rsidR="00316B5F">
          <w:rPr>
            <w:webHidden/>
          </w:rPr>
          <w:fldChar w:fldCharType="end"/>
        </w:r>
      </w:hyperlink>
    </w:p>
    <w:p w:rsidR="00316B5F" w:rsidRDefault="00B4705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364113" w:history="1">
        <w:r w:rsidR="00316B5F" w:rsidRPr="00F6307A">
          <w:rPr>
            <w:rStyle w:val="Hyperlink"/>
            <w:rFonts w:cs="Calibri"/>
          </w:rPr>
          <w:t>7.4</w:t>
        </w:r>
        <w:r w:rsidR="00316B5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16B5F" w:rsidRPr="00F6307A">
          <w:rPr>
            <w:rStyle w:val="Hyperlink"/>
            <w:rFonts w:cs="Calibri"/>
          </w:rPr>
          <w:t>RTE NvM Blocks</w:t>
        </w:r>
        <w:r w:rsidR="00316B5F">
          <w:rPr>
            <w:webHidden/>
          </w:rPr>
          <w:tab/>
        </w:r>
        <w:r w:rsidR="00316B5F">
          <w:rPr>
            <w:webHidden/>
          </w:rPr>
          <w:fldChar w:fldCharType="begin"/>
        </w:r>
        <w:r w:rsidR="00316B5F">
          <w:rPr>
            <w:webHidden/>
          </w:rPr>
          <w:instrText xml:space="preserve"> PAGEREF _Toc416364113 \h </w:instrText>
        </w:r>
        <w:r w:rsidR="00316B5F">
          <w:rPr>
            <w:webHidden/>
          </w:rPr>
        </w:r>
        <w:r w:rsidR="00316B5F">
          <w:rPr>
            <w:webHidden/>
          </w:rPr>
          <w:fldChar w:fldCharType="separate"/>
        </w:r>
        <w:r w:rsidR="00316B5F">
          <w:rPr>
            <w:webHidden/>
          </w:rPr>
          <w:t>10</w:t>
        </w:r>
        <w:r w:rsidR="00316B5F">
          <w:rPr>
            <w:webHidden/>
          </w:rPr>
          <w:fldChar w:fldCharType="end"/>
        </w:r>
      </w:hyperlink>
    </w:p>
    <w:p w:rsidR="00316B5F" w:rsidRDefault="00B4705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6364114" w:history="1">
        <w:r w:rsidR="00316B5F" w:rsidRPr="00F6307A">
          <w:rPr>
            <w:rStyle w:val="Hyperlink"/>
            <w:rFonts w:cs="Calibri"/>
            <w:noProof/>
          </w:rPr>
          <w:t>8</w:t>
        </w:r>
        <w:r w:rsidR="00316B5F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316B5F" w:rsidRPr="00F6307A">
          <w:rPr>
            <w:rStyle w:val="Hyperlink"/>
            <w:rFonts w:cs="Calibri"/>
            <w:noProof/>
          </w:rPr>
          <w:t>Compiler Settings</w:t>
        </w:r>
        <w:r w:rsidR="00316B5F">
          <w:rPr>
            <w:noProof/>
            <w:webHidden/>
          </w:rPr>
          <w:tab/>
        </w:r>
        <w:r w:rsidR="00316B5F">
          <w:rPr>
            <w:noProof/>
            <w:webHidden/>
          </w:rPr>
          <w:fldChar w:fldCharType="begin"/>
        </w:r>
        <w:r w:rsidR="00316B5F">
          <w:rPr>
            <w:noProof/>
            <w:webHidden/>
          </w:rPr>
          <w:instrText xml:space="preserve"> PAGEREF _Toc416364114 \h </w:instrText>
        </w:r>
        <w:r w:rsidR="00316B5F">
          <w:rPr>
            <w:noProof/>
            <w:webHidden/>
          </w:rPr>
        </w:r>
        <w:r w:rsidR="00316B5F">
          <w:rPr>
            <w:noProof/>
            <w:webHidden/>
          </w:rPr>
          <w:fldChar w:fldCharType="separate"/>
        </w:r>
        <w:r w:rsidR="00316B5F">
          <w:rPr>
            <w:noProof/>
            <w:webHidden/>
          </w:rPr>
          <w:t>11</w:t>
        </w:r>
        <w:r w:rsidR="00316B5F">
          <w:rPr>
            <w:noProof/>
            <w:webHidden/>
          </w:rPr>
          <w:fldChar w:fldCharType="end"/>
        </w:r>
      </w:hyperlink>
    </w:p>
    <w:p w:rsidR="00316B5F" w:rsidRDefault="00B4705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364115" w:history="1">
        <w:r w:rsidR="00316B5F" w:rsidRPr="00F6307A">
          <w:rPr>
            <w:rStyle w:val="Hyperlink"/>
            <w:rFonts w:cs="Calibri"/>
          </w:rPr>
          <w:t>8.1</w:t>
        </w:r>
        <w:r w:rsidR="00316B5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16B5F" w:rsidRPr="00F6307A">
          <w:rPr>
            <w:rStyle w:val="Hyperlink"/>
            <w:rFonts w:cs="Calibri"/>
          </w:rPr>
          <w:t>Preprocessor MACRO</w:t>
        </w:r>
        <w:r w:rsidR="00316B5F">
          <w:rPr>
            <w:webHidden/>
          </w:rPr>
          <w:tab/>
        </w:r>
        <w:r w:rsidR="00316B5F">
          <w:rPr>
            <w:webHidden/>
          </w:rPr>
          <w:fldChar w:fldCharType="begin"/>
        </w:r>
        <w:r w:rsidR="00316B5F">
          <w:rPr>
            <w:webHidden/>
          </w:rPr>
          <w:instrText xml:space="preserve"> PAGEREF _Toc416364115 \h </w:instrText>
        </w:r>
        <w:r w:rsidR="00316B5F">
          <w:rPr>
            <w:webHidden/>
          </w:rPr>
        </w:r>
        <w:r w:rsidR="00316B5F">
          <w:rPr>
            <w:webHidden/>
          </w:rPr>
          <w:fldChar w:fldCharType="separate"/>
        </w:r>
        <w:r w:rsidR="00316B5F">
          <w:rPr>
            <w:webHidden/>
          </w:rPr>
          <w:t>11</w:t>
        </w:r>
        <w:r w:rsidR="00316B5F">
          <w:rPr>
            <w:webHidden/>
          </w:rPr>
          <w:fldChar w:fldCharType="end"/>
        </w:r>
      </w:hyperlink>
    </w:p>
    <w:p w:rsidR="00316B5F" w:rsidRDefault="00B4705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364116" w:history="1">
        <w:r w:rsidR="00316B5F" w:rsidRPr="00F6307A">
          <w:rPr>
            <w:rStyle w:val="Hyperlink"/>
            <w:rFonts w:cs="Calibri"/>
          </w:rPr>
          <w:t>8.2</w:t>
        </w:r>
        <w:r w:rsidR="00316B5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16B5F" w:rsidRPr="00F6307A">
          <w:rPr>
            <w:rStyle w:val="Hyperlink"/>
            <w:rFonts w:cs="Calibri"/>
          </w:rPr>
          <w:t>Optimization Settings</w:t>
        </w:r>
        <w:r w:rsidR="00316B5F">
          <w:rPr>
            <w:webHidden/>
          </w:rPr>
          <w:tab/>
        </w:r>
        <w:r w:rsidR="00316B5F">
          <w:rPr>
            <w:webHidden/>
          </w:rPr>
          <w:fldChar w:fldCharType="begin"/>
        </w:r>
        <w:r w:rsidR="00316B5F">
          <w:rPr>
            <w:webHidden/>
          </w:rPr>
          <w:instrText xml:space="preserve"> PAGEREF _Toc416364116 \h </w:instrText>
        </w:r>
        <w:r w:rsidR="00316B5F">
          <w:rPr>
            <w:webHidden/>
          </w:rPr>
        </w:r>
        <w:r w:rsidR="00316B5F">
          <w:rPr>
            <w:webHidden/>
          </w:rPr>
          <w:fldChar w:fldCharType="separate"/>
        </w:r>
        <w:r w:rsidR="00316B5F">
          <w:rPr>
            <w:webHidden/>
          </w:rPr>
          <w:t>11</w:t>
        </w:r>
        <w:r w:rsidR="00316B5F">
          <w:rPr>
            <w:webHidden/>
          </w:rPr>
          <w:fldChar w:fldCharType="end"/>
        </w:r>
      </w:hyperlink>
    </w:p>
    <w:p w:rsidR="00316B5F" w:rsidRDefault="00B4705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6364117" w:history="1">
        <w:r w:rsidR="00316B5F" w:rsidRPr="00F6307A">
          <w:rPr>
            <w:rStyle w:val="Hyperlink"/>
            <w:rFonts w:cs="Calibri"/>
            <w:noProof/>
          </w:rPr>
          <w:t>9</w:t>
        </w:r>
        <w:r w:rsidR="00316B5F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316B5F" w:rsidRPr="00F6307A">
          <w:rPr>
            <w:rStyle w:val="Hyperlink"/>
            <w:rFonts w:cs="Calibri"/>
            <w:noProof/>
          </w:rPr>
          <w:t>Appendix</w:t>
        </w:r>
        <w:r w:rsidR="00316B5F">
          <w:rPr>
            <w:noProof/>
            <w:webHidden/>
          </w:rPr>
          <w:tab/>
        </w:r>
        <w:r w:rsidR="00316B5F">
          <w:rPr>
            <w:noProof/>
            <w:webHidden/>
          </w:rPr>
          <w:fldChar w:fldCharType="begin"/>
        </w:r>
        <w:r w:rsidR="00316B5F">
          <w:rPr>
            <w:noProof/>
            <w:webHidden/>
          </w:rPr>
          <w:instrText xml:space="preserve"> PAGEREF _Toc416364117 \h </w:instrText>
        </w:r>
        <w:r w:rsidR="00316B5F">
          <w:rPr>
            <w:noProof/>
            <w:webHidden/>
          </w:rPr>
        </w:r>
        <w:r w:rsidR="00316B5F">
          <w:rPr>
            <w:noProof/>
            <w:webHidden/>
          </w:rPr>
          <w:fldChar w:fldCharType="separate"/>
        </w:r>
        <w:r w:rsidR="00316B5F">
          <w:rPr>
            <w:noProof/>
            <w:webHidden/>
          </w:rPr>
          <w:t>12</w:t>
        </w:r>
        <w:r w:rsidR="00316B5F">
          <w:rPr>
            <w:noProof/>
            <w:webHidden/>
          </w:rPr>
          <w:fldChar w:fldCharType="end"/>
        </w:r>
      </w:hyperlink>
    </w:p>
    <w:p w:rsidR="00891F29" w:rsidRPr="00AA38E8" w:rsidRDefault="00962AD0" w:rsidP="00962AD0">
      <w:pPr>
        <w:pStyle w:val="TOC2"/>
        <w:widowControl/>
        <w:tabs>
          <w:tab w:val="clear" w:pos="800"/>
        </w:tabs>
        <w:spacing w:before="0" w:after="0"/>
        <w:rPr>
          <w:rFonts w:cs="Calibri"/>
        </w:rPr>
      </w:pPr>
      <w:r>
        <w:rPr>
          <w:rStyle w:val="Hyperlink"/>
          <w:bCs/>
          <w:noProof w:val="0"/>
          <w:sz w:val="24"/>
          <w:lang w:val="en-GB" w:bidi="ur-PK"/>
        </w:rPr>
        <w:fldChar w:fldCharType="end"/>
      </w:r>
    </w:p>
    <w:p w:rsidR="00B81C1B" w:rsidRPr="00AA38E8" w:rsidRDefault="00B81C1B">
      <w:pPr>
        <w:rPr>
          <w:rFonts w:cs="Calibri"/>
        </w:rPr>
      </w:pPr>
    </w:p>
    <w:p w:rsidR="00707BA6" w:rsidRPr="00AA38E8" w:rsidRDefault="00707BA6" w:rsidP="00707BA6">
      <w:pPr>
        <w:pStyle w:val="TOC3"/>
        <w:numPr>
          <w:ilvl w:val="0"/>
          <w:numId w:val="0"/>
        </w:numPr>
        <w:ind w:left="567"/>
        <w:rPr>
          <w:rFonts w:cs="Calibri"/>
        </w:rPr>
      </w:pPr>
    </w:p>
    <w:p w:rsidR="00063A7A" w:rsidRDefault="00B81C1B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25" w:name="_Toc367436496"/>
      <w:bookmarkStart w:id="26" w:name="_Toc416364093"/>
      <w:r w:rsidRPr="00AA38E8">
        <w:rPr>
          <w:rFonts w:ascii="Calibri" w:hAnsi="Calibri" w:cs="Calibri"/>
        </w:rPr>
        <w:lastRenderedPageBreak/>
        <w:t>A</w:t>
      </w:r>
      <w:bookmarkEnd w:id="25"/>
      <w:r w:rsidR="001161D2" w:rsidRPr="00AA38E8">
        <w:rPr>
          <w:rFonts w:ascii="Calibri" w:hAnsi="Calibri" w:cs="Calibri"/>
        </w:rPr>
        <w:t xml:space="preserve">bbrevations And </w:t>
      </w:r>
      <w:r w:rsidR="00063A7A" w:rsidRPr="00AA38E8">
        <w:rPr>
          <w:rFonts w:ascii="Calibri" w:hAnsi="Calibri" w:cs="Calibri"/>
        </w:rPr>
        <w:t>Acronyms</w:t>
      </w:r>
      <w:bookmarkEnd w:id="26"/>
    </w:p>
    <w:p w:rsidR="002C7D10" w:rsidRPr="002C7D10" w:rsidRDefault="002C7D10" w:rsidP="002C7D10">
      <w:pPr>
        <w:rPr>
          <w:lang w:bidi="ar-SA"/>
        </w:rPr>
      </w:pPr>
    </w:p>
    <w:tbl>
      <w:tblPr>
        <w:tblW w:w="0" w:type="auto"/>
        <w:tblInd w:w="64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37"/>
        <w:gridCol w:w="6202"/>
      </w:tblGrid>
      <w:tr w:rsidR="001161D2" w:rsidRPr="007B2442" w:rsidTr="00B915BD">
        <w:tc>
          <w:tcPr>
            <w:tcW w:w="2437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B1EDB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Abbreviation</w:t>
            </w:r>
          </w:p>
        </w:tc>
        <w:tc>
          <w:tcPr>
            <w:tcW w:w="6202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27610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Description</w:t>
            </w:r>
          </w:p>
        </w:tc>
      </w:tr>
      <w:tr w:rsidR="001161D2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13608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DFD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E53BF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Design functional diagram</w:t>
            </w:r>
          </w:p>
        </w:tc>
      </w:tr>
      <w:tr w:rsidR="00D52276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MDD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Module design Document</w:t>
            </w:r>
          </w:p>
        </w:tc>
      </w:tr>
      <w:tr w:rsidR="00D52276" w:rsidRPr="00AA38E8" w:rsidTr="00D52276"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&lt;ADD  more to the table if applicable&gt;</w:t>
            </w:r>
          </w:p>
        </w:tc>
      </w:tr>
      <w:tr w:rsidR="00D52276" w:rsidRPr="00AA38E8" w:rsidTr="00D52276">
        <w:tc>
          <w:tcPr>
            <w:tcW w:w="2437" w:type="dxa"/>
            <w:tcBorders>
              <w:top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tcBorders>
              <w:top w:val="single" w:sz="4" w:space="0" w:color="auto"/>
            </w:tcBorders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  <w:tr w:rsidR="00D52276" w:rsidRPr="00AA38E8" w:rsidTr="004057AC">
        <w:trPr>
          <w:trHeight w:val="87"/>
        </w:trPr>
        <w:tc>
          <w:tcPr>
            <w:tcW w:w="2437" w:type="dxa"/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</w:tbl>
    <w:p w:rsidR="00B81C1B" w:rsidRPr="00AA38E8" w:rsidRDefault="00B81C1B">
      <w:pPr>
        <w:rPr>
          <w:rFonts w:cs="Calibri"/>
          <w:sz w:val="19"/>
        </w:rPr>
      </w:pPr>
    </w:p>
    <w:p w:rsidR="00063A7A" w:rsidRPr="00AA38E8" w:rsidRDefault="00063A7A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27" w:name="_Toc416364094"/>
      <w:r w:rsidRPr="00AA38E8">
        <w:rPr>
          <w:rFonts w:ascii="Calibri" w:hAnsi="Calibri" w:cs="Calibri"/>
        </w:rPr>
        <w:lastRenderedPageBreak/>
        <w:t>References</w:t>
      </w:r>
      <w:bookmarkEnd w:id="27"/>
    </w:p>
    <w:p w:rsidR="00063A7A" w:rsidRPr="00AA38E8" w:rsidRDefault="00063A7A" w:rsidP="00063A7A">
      <w:pPr>
        <w:rPr>
          <w:rFonts w:cs="Calibri"/>
          <w:lang w:bidi="ar-SA"/>
        </w:rPr>
      </w:pPr>
      <w:r w:rsidRPr="00AA38E8">
        <w:rPr>
          <w:rFonts w:cs="Calibri"/>
          <w:lang w:bidi="ar-SA"/>
        </w:rPr>
        <w:t xml:space="preserve">This section </w:t>
      </w:r>
      <w:r w:rsidR="002C7D10" w:rsidRPr="00AA38E8">
        <w:rPr>
          <w:rFonts w:cs="Calibri"/>
          <w:lang w:bidi="ar-SA"/>
        </w:rPr>
        <w:t>lists</w:t>
      </w:r>
      <w:r w:rsidRPr="00AA38E8">
        <w:rPr>
          <w:rFonts w:cs="Calibri"/>
          <w:lang w:bidi="ar-SA"/>
        </w:rPr>
        <w:t xml:space="preserve"> the title &amp; version of all the documents that are referred for development of this document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01"/>
        <w:gridCol w:w="6095"/>
        <w:gridCol w:w="2091"/>
      </w:tblGrid>
      <w:tr w:rsidR="00063A7A" w:rsidRPr="007B2442" w:rsidTr="004057AC">
        <w:tc>
          <w:tcPr>
            <w:tcW w:w="110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Sr. No.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Title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Version</w:t>
            </w:r>
          </w:p>
        </w:tc>
      </w:tr>
      <w:tr w:rsidR="004765F7" w:rsidRPr="00AA38E8" w:rsidTr="004057A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4765F7" w:rsidP="004765F7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&lt;1&gt;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4765F7" w:rsidP="00316B5F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>FDD - ES2</w:t>
            </w:r>
            <w:r w:rsidR="00316B5F">
              <w:rPr>
                <w:rFonts w:cs="Calibri"/>
                <w:szCs w:val="19"/>
              </w:rPr>
              <w:t>09</w:t>
            </w:r>
            <w:r>
              <w:rPr>
                <w:rFonts w:cs="Calibri"/>
                <w:szCs w:val="19"/>
              </w:rPr>
              <w:t xml:space="preserve">A </w:t>
            </w:r>
            <w:r w:rsidR="00316B5F">
              <w:rPr>
                <w:rFonts w:cs="Calibri"/>
                <w:szCs w:val="19"/>
              </w:rPr>
              <w:t>Current</w:t>
            </w:r>
            <w:r w:rsidR="007C54C2">
              <w:rPr>
                <w:rFonts w:cs="Calibri"/>
                <w:szCs w:val="19"/>
              </w:rPr>
              <w:t xml:space="preserve"> Measurement</w:t>
            </w:r>
            <w:r w:rsidR="00316B5F">
              <w:rPr>
                <w:rFonts w:cs="Calibri"/>
                <w:szCs w:val="19"/>
              </w:rPr>
              <w:t xml:space="preserve"> Correlation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5F7" w:rsidRDefault="00805149" w:rsidP="009C5021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&lt;</w:t>
            </w:r>
            <w:del w:id="28" w:author="Anne, Krishna" w:date="2016-06-27T16:56:00Z">
              <w:r w:rsidDel="009C5021">
                <w:rPr>
                  <w:rFonts w:cs="Calibri"/>
                  <w:lang w:bidi="ar-SA"/>
                </w:rPr>
                <w:delText>1</w:delText>
              </w:r>
            </w:del>
            <w:r>
              <w:rPr>
                <w:rFonts w:cs="Calibri"/>
                <w:lang w:bidi="ar-SA"/>
              </w:rPr>
              <w:t>.</w:t>
            </w:r>
            <w:r w:rsidR="00316B5F">
              <w:rPr>
                <w:rFonts w:cs="Calibri"/>
                <w:lang w:bidi="ar-SA"/>
              </w:rPr>
              <w:t>2</w:t>
            </w:r>
            <w:r w:rsidR="004765F7">
              <w:rPr>
                <w:rFonts w:cs="Calibri"/>
                <w:lang w:bidi="ar-SA"/>
              </w:rPr>
              <w:t>.</w:t>
            </w:r>
            <w:ins w:id="29" w:author="Anne, Krishna" w:date="2016-06-27T16:56:00Z">
              <w:r w:rsidR="009C5021">
                <w:rPr>
                  <w:rFonts w:cs="Calibri"/>
                  <w:lang w:bidi="ar-SA"/>
                </w:rPr>
                <w:t>7.</w:t>
              </w:r>
            </w:ins>
            <w:r w:rsidR="004765F7">
              <w:rPr>
                <w:rFonts w:cs="Calibri"/>
                <w:lang w:bidi="ar-SA"/>
              </w:rPr>
              <w:t>0&gt;</w:t>
            </w:r>
          </w:p>
        </w:tc>
      </w:tr>
      <w:tr w:rsidR="004765F7" w:rsidRPr="00AA38E8" w:rsidTr="004057AC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4765F7" w:rsidP="00063A7A">
            <w:pPr>
              <w:rPr>
                <w:rFonts w:cs="Calibri"/>
                <w:lang w:bidi="ar-SA"/>
              </w:rPr>
            </w:pP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4765F7" w:rsidP="00063A7A">
            <w:pPr>
              <w:rPr>
                <w:rFonts w:cs="Calibri"/>
                <w:lang w:bidi="ar-SA"/>
              </w:rPr>
            </w:pP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4765F7" w:rsidP="00063A7A">
            <w:pPr>
              <w:rPr>
                <w:rFonts w:cs="Calibri"/>
                <w:lang w:bidi="ar-SA"/>
              </w:rPr>
            </w:pPr>
          </w:p>
        </w:tc>
      </w:tr>
      <w:tr w:rsidR="004765F7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4765F7" w:rsidP="00063A7A">
            <w:pPr>
              <w:rPr>
                <w:rFonts w:cs="Calibri"/>
                <w:lang w:bidi="ar-SA"/>
              </w:rPr>
            </w:pP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4765F7" w:rsidP="00063A7A">
            <w:pPr>
              <w:rPr>
                <w:rFonts w:cs="Calibri"/>
                <w:szCs w:val="19"/>
              </w:rPr>
            </w:pP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4765F7" w:rsidP="00063A7A">
            <w:pPr>
              <w:rPr>
                <w:rFonts w:cs="Calibri"/>
                <w:lang w:bidi="ar-SA"/>
              </w:rPr>
            </w:pPr>
          </w:p>
        </w:tc>
      </w:tr>
      <w:tr w:rsidR="004765F7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4765F7" w:rsidP="00063A7A">
            <w:pPr>
              <w:rPr>
                <w:rFonts w:cs="Calibri"/>
                <w:lang w:bidi="ar-SA"/>
              </w:rPr>
            </w:pP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4765F7" w:rsidP="009C2C9A">
            <w:pPr>
              <w:rPr>
                <w:rFonts w:cs="Calibri"/>
                <w:szCs w:val="19"/>
              </w:rPr>
            </w:pP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4765F7" w:rsidP="00063A7A">
            <w:pPr>
              <w:rPr>
                <w:rFonts w:cs="Calibri"/>
                <w:lang w:bidi="ar-SA"/>
              </w:rPr>
            </w:pPr>
          </w:p>
        </w:tc>
      </w:tr>
      <w:tr w:rsidR="004765F7" w:rsidRPr="00AA38E8" w:rsidTr="00D52276">
        <w:tc>
          <w:tcPr>
            <w:tcW w:w="1101" w:type="dxa"/>
            <w:tcBorders>
              <w:top w:val="single" w:sz="4" w:space="0" w:color="auto"/>
            </w:tcBorders>
            <w:shd w:val="clear" w:color="auto" w:fill="auto"/>
          </w:tcPr>
          <w:p w:rsidR="004765F7" w:rsidRDefault="004765F7" w:rsidP="00063A7A">
            <w:pPr>
              <w:rPr>
                <w:rFonts w:cs="Calibri"/>
                <w:lang w:bidi="ar-SA"/>
              </w:rPr>
            </w:pPr>
          </w:p>
        </w:tc>
        <w:tc>
          <w:tcPr>
            <w:tcW w:w="6095" w:type="dxa"/>
            <w:tcBorders>
              <w:top w:val="single" w:sz="4" w:space="0" w:color="auto"/>
            </w:tcBorders>
            <w:shd w:val="clear" w:color="auto" w:fill="auto"/>
          </w:tcPr>
          <w:p w:rsidR="004765F7" w:rsidRDefault="004765F7" w:rsidP="00063A7A">
            <w:pPr>
              <w:rPr>
                <w:rFonts w:cs="Calibri"/>
                <w:szCs w:val="19"/>
              </w:rPr>
            </w:pPr>
          </w:p>
        </w:tc>
        <w:tc>
          <w:tcPr>
            <w:tcW w:w="2091" w:type="dxa"/>
            <w:tcBorders>
              <w:top w:val="single" w:sz="4" w:space="0" w:color="auto"/>
            </w:tcBorders>
            <w:shd w:val="clear" w:color="auto" w:fill="auto"/>
          </w:tcPr>
          <w:p w:rsidR="004765F7" w:rsidRDefault="004765F7" w:rsidP="00063A7A">
            <w:pPr>
              <w:rPr>
                <w:rFonts w:cs="Calibri"/>
                <w:lang w:bidi="ar-SA"/>
              </w:rPr>
            </w:pPr>
          </w:p>
        </w:tc>
      </w:tr>
    </w:tbl>
    <w:p w:rsidR="004057AC" w:rsidRDefault="004057AC" w:rsidP="004057AC">
      <w:pPr>
        <w:pStyle w:val="Heading1"/>
        <w:numPr>
          <w:ilvl w:val="0"/>
          <w:numId w:val="1"/>
        </w:numPr>
      </w:pPr>
      <w:bookmarkStart w:id="30" w:name="_Toc357692818"/>
      <w:bookmarkStart w:id="31" w:name="_Toc416364095"/>
      <w:bookmarkEnd w:id="20"/>
      <w:bookmarkEnd w:id="21"/>
      <w:bookmarkEnd w:id="22"/>
      <w:bookmarkEnd w:id="23"/>
      <w:bookmarkEnd w:id="24"/>
      <w:r w:rsidRPr="004057AC">
        <w:rPr>
          <w:rFonts w:ascii="Calibri" w:hAnsi="Calibri" w:cs="Calibri"/>
        </w:rPr>
        <w:lastRenderedPageBreak/>
        <w:t>Dependencies</w:t>
      </w:r>
      <w:bookmarkEnd w:id="30"/>
      <w:bookmarkEnd w:id="31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2" w:name="_Toc357692819"/>
      <w:bookmarkStart w:id="33" w:name="_Toc416364096"/>
      <w:r w:rsidRPr="00877199">
        <w:rPr>
          <w:rFonts w:ascii="Calibri" w:hAnsi="Calibri" w:cs="Calibri"/>
        </w:rPr>
        <w:t>SWCs</w:t>
      </w:r>
      <w:bookmarkEnd w:id="32"/>
      <w:bookmarkEnd w:id="33"/>
    </w:p>
    <w:p w:rsidR="00BC0234" w:rsidRPr="00877199" w:rsidRDefault="00BC0234" w:rsidP="00BC0234">
      <w:pPr>
        <w:ind w:left="846"/>
        <w:rPr>
          <w:rFonts w:cs="Calibri"/>
          <w:lang w:bidi="ar-SA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18"/>
        <w:gridCol w:w="6138"/>
      </w:tblGrid>
      <w:tr w:rsidR="004057AC" w:rsidRPr="00877199" w:rsidTr="00DE4B77">
        <w:tc>
          <w:tcPr>
            <w:tcW w:w="271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</w:t>
            </w:r>
          </w:p>
        </w:tc>
        <w:tc>
          <w:tcPr>
            <w:tcW w:w="613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Required Feature</w:t>
            </w:r>
          </w:p>
        </w:tc>
      </w:tr>
      <w:tr w:rsidR="004057AC" w:rsidRPr="00877199" w:rsidTr="00DE4B77">
        <w:tc>
          <w:tcPr>
            <w:tcW w:w="27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8F61A0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613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8F61A0" w:rsidP="00DE4B77">
            <w:pPr>
              <w:rPr>
                <w:rFonts w:cs="Calibri"/>
              </w:rPr>
            </w:pPr>
            <w:r>
              <w:rPr>
                <w:rFonts w:cs="Calibri"/>
              </w:rPr>
              <w:t>N/A</w:t>
            </w:r>
          </w:p>
        </w:tc>
      </w:tr>
    </w:tbl>
    <w:p w:rsidR="004057AC" w:rsidRPr="00877199" w:rsidRDefault="004057AC" w:rsidP="004057AC">
      <w:pPr>
        <w:rPr>
          <w:rFonts w:cs="Calibri"/>
        </w:rPr>
      </w:pPr>
      <w:proofErr w:type="gramStart"/>
      <w:r w:rsidRPr="00877199">
        <w:rPr>
          <w:rFonts w:cs="Calibri"/>
        </w:rPr>
        <w:t>Note :</w:t>
      </w:r>
      <w:proofErr w:type="gramEnd"/>
      <w:r w:rsidRPr="00877199">
        <w:rPr>
          <w:rFonts w:cs="Calibri"/>
        </w:rPr>
        <w:t xml:space="preserve"> Referencing the external components should be avoided in most cases. Only in unavoidable circumstance external components should be </w:t>
      </w:r>
      <w:r w:rsidR="002C7D10" w:rsidRPr="00877199">
        <w:rPr>
          <w:rFonts w:cs="Calibri"/>
        </w:rPr>
        <w:t>referred</w:t>
      </w:r>
      <w:r w:rsidRPr="00877199">
        <w:rPr>
          <w:rFonts w:cs="Calibri"/>
        </w:rPr>
        <w:t>. Developer should track the references.</w:t>
      </w:r>
    </w:p>
    <w:p w:rsidR="004057AC" w:rsidRPr="00877199" w:rsidRDefault="004057AC" w:rsidP="004057AC">
      <w:pPr>
        <w:rPr>
          <w:rFonts w:cs="Calibri"/>
        </w:rPr>
      </w:pPr>
    </w:p>
    <w:p w:rsidR="004057AC" w:rsidRPr="00316B5F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4" w:name="_Toc357692820"/>
      <w:bookmarkStart w:id="35" w:name="_Toc416364097"/>
      <w:r w:rsidRPr="00316B5F">
        <w:rPr>
          <w:rFonts w:ascii="Calibri" w:hAnsi="Calibri" w:cs="Calibri"/>
        </w:rPr>
        <w:t xml:space="preserve">Global </w:t>
      </w:r>
      <w:proofErr w:type="gramStart"/>
      <w:r w:rsidRPr="00316B5F">
        <w:rPr>
          <w:rFonts w:ascii="Calibri" w:hAnsi="Calibri" w:cs="Calibri"/>
        </w:rPr>
        <w:t>Functions(</w:t>
      </w:r>
      <w:proofErr w:type="gramEnd"/>
      <w:r w:rsidRPr="00316B5F">
        <w:rPr>
          <w:rFonts w:ascii="Calibri" w:hAnsi="Calibri" w:cs="Calibri"/>
        </w:rPr>
        <w:t>Non RTE) to be provided to Integration Project</w:t>
      </w:r>
      <w:bookmarkEnd w:id="34"/>
      <w:bookmarkEnd w:id="35"/>
    </w:p>
    <w:p w:rsidR="004057AC" w:rsidRPr="00877199" w:rsidRDefault="00316B5F" w:rsidP="004057AC">
      <w:pPr>
        <w:rPr>
          <w:rFonts w:cs="Calibri"/>
          <w:b/>
          <w:kern w:val="28"/>
          <w:sz w:val="28"/>
        </w:rPr>
      </w:pPr>
      <w:r>
        <w:rPr>
          <w:rFonts w:cs="Calibri"/>
        </w:rPr>
        <w:t>None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36" w:name="_Toc357692821"/>
      <w:bookmarkStart w:id="37" w:name="_Toc416364098"/>
      <w:r>
        <w:lastRenderedPageBreak/>
        <w:t>Configuration</w:t>
      </w:r>
      <w:bookmarkEnd w:id="36"/>
      <w:r w:rsidR="009A2ED4">
        <w:t xml:space="preserve"> REQUIREMeNTS</w:t>
      </w:r>
      <w:bookmarkEnd w:id="37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8" w:name="_Toc357692822"/>
      <w:bookmarkStart w:id="39" w:name="_Toc416364099"/>
      <w:r w:rsidRPr="00877199">
        <w:rPr>
          <w:rFonts w:ascii="Calibri" w:hAnsi="Calibri" w:cs="Calibri"/>
        </w:rPr>
        <w:t>Build Time Config</w:t>
      </w:r>
      <w:bookmarkEnd w:id="38"/>
      <w:bookmarkEnd w:id="39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4057AC" w:rsidRPr="00877199" w:rsidTr="00DE4B77">
        <w:tc>
          <w:tcPr>
            <w:tcW w:w="325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Modules</w:t>
            </w:r>
          </w:p>
        </w:tc>
        <w:tc>
          <w:tcPr>
            <w:tcW w:w="4771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82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</w:p>
        </w:tc>
      </w:tr>
      <w:tr w:rsidR="004057AC" w:rsidRPr="00877199" w:rsidTr="00DE4B77">
        <w:tc>
          <w:tcPr>
            <w:tcW w:w="3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DA40E8" w:rsidP="00DE4B77">
            <w:pPr>
              <w:rPr>
                <w:rFonts w:cs="Calibri"/>
                <w:b/>
                <w:bCs/>
              </w:rPr>
            </w:pPr>
            <w:proofErr w:type="spellStart"/>
            <w:ins w:id="40" w:author="Anne, Krishna" w:date="2016-06-28T09:32:00Z">
              <w:r w:rsidRPr="00DA40E8">
                <w:rPr>
                  <w:rFonts w:cs="Calibri"/>
                  <w:b/>
                  <w:bCs/>
                </w:rPr>
                <w:t>CurrMeasCorrln</w:t>
              </w:r>
            </w:ins>
            <w:proofErr w:type="spellEnd"/>
            <w:del w:id="41" w:author="Anne, Krishna" w:date="2016-06-28T09:32:00Z">
              <w:r w:rsidR="004057AC" w:rsidRPr="00877199" w:rsidDel="00DA40E8">
                <w:rPr>
                  <w:rFonts w:cs="Calibri"/>
                  <w:b/>
                  <w:bCs/>
                </w:rPr>
                <w:delText>None</w:delText>
              </w:r>
            </w:del>
          </w:p>
        </w:tc>
        <w:tc>
          <w:tcPr>
            <w:tcW w:w="477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DA40E8" w:rsidP="00DE4B77">
            <w:pPr>
              <w:rPr>
                <w:rFonts w:cs="Calibri"/>
              </w:rPr>
            </w:pPr>
            <w:ins w:id="42" w:author="Anne, Krishna" w:date="2016-06-28T09:31:00Z">
              <w:r w:rsidRPr="00BA63FA">
                <w:rPr>
                  <w:rFonts w:cs="Calibri"/>
                </w:rPr>
                <w:t>FLTINJENA</w:t>
              </w:r>
              <w:r>
                <w:rPr>
                  <w:rFonts w:cs="Calibri"/>
                </w:rPr>
                <w:t xml:space="preserve"> should be set to </w:t>
              </w:r>
              <w:r w:rsidRPr="00BA63FA">
                <w:rPr>
                  <w:rFonts w:cs="Calibri"/>
                </w:rPr>
                <w:t>STD_ON</w:t>
              </w:r>
              <w:r>
                <w:rPr>
                  <w:rFonts w:cs="Calibri"/>
                </w:rPr>
                <w:t xml:space="preserve"> as required</w:t>
              </w:r>
            </w:ins>
          </w:p>
        </w:tc>
        <w:tc>
          <w:tcPr>
            <w:tcW w:w="82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CF445E" w:rsidRDefault="004057AC" w:rsidP="00962AD0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3" w:name="_Toc357692823"/>
      <w:bookmarkStart w:id="44" w:name="_Toc416364100"/>
      <w:bookmarkStart w:id="45" w:name="OLE_LINK10"/>
      <w:bookmarkStart w:id="46" w:name="OLE_LINK11"/>
      <w:r w:rsidRPr="00877199">
        <w:rPr>
          <w:rFonts w:ascii="Calibri" w:hAnsi="Calibri" w:cs="Calibri"/>
        </w:rPr>
        <w:t>Configuration Files to be provided by Integration Project</w:t>
      </w:r>
      <w:bookmarkEnd w:id="43"/>
      <w:bookmarkEnd w:id="44"/>
    </w:p>
    <w:p w:rsidR="004057AC" w:rsidRPr="00877199" w:rsidRDefault="00316B5F" w:rsidP="004057AC">
      <w:pPr>
        <w:rPr>
          <w:rFonts w:cs="Calibri"/>
        </w:rPr>
      </w:pPr>
      <w:r>
        <w:rPr>
          <w:rFonts w:cs="Calibri"/>
        </w:rPr>
        <w:t>None</w:t>
      </w:r>
    </w:p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7" w:name="_Toc357692824"/>
      <w:bookmarkStart w:id="48" w:name="_Toc416364101"/>
      <w:bookmarkStart w:id="49" w:name="OLE_LINK12"/>
      <w:bookmarkStart w:id="50" w:name="OLE_LINK13"/>
      <w:bookmarkStart w:id="51" w:name="_Toc357692825"/>
      <w:bookmarkEnd w:id="45"/>
      <w:bookmarkEnd w:id="46"/>
      <w:r w:rsidRPr="00877199">
        <w:rPr>
          <w:rFonts w:ascii="Calibri" w:hAnsi="Calibri" w:cs="Calibri"/>
        </w:rPr>
        <w:t>Da Vinci Parameter Configuration Changes</w:t>
      </w:r>
      <w:bookmarkEnd w:id="47"/>
      <w:bookmarkEnd w:id="48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Parameter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C714F3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N/A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  <w:bookmarkEnd w:id="49"/>
      <w:bookmarkEnd w:id="50"/>
    </w:tbl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2" w:name="_Toc416364102"/>
      <w:r w:rsidRPr="00877199">
        <w:rPr>
          <w:rFonts w:ascii="Calibri" w:hAnsi="Calibri" w:cs="Calibri"/>
        </w:rPr>
        <w:t>DaVinci Interrupt Configuration Changes</w:t>
      </w:r>
      <w:bookmarkEnd w:id="52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4057AC" w:rsidRPr="00877199" w:rsidTr="00DE4B77">
        <w:tc>
          <w:tcPr>
            <w:tcW w:w="1496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ISR Name</w:t>
            </w:r>
          </w:p>
        </w:tc>
        <w:tc>
          <w:tcPr>
            <w:tcW w:w="86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VIM #</w:t>
            </w:r>
          </w:p>
        </w:tc>
        <w:tc>
          <w:tcPr>
            <w:tcW w:w="3402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Priority Dependency</w:t>
            </w:r>
          </w:p>
        </w:tc>
        <w:tc>
          <w:tcPr>
            <w:tcW w:w="308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</w:tr>
      <w:tr w:rsidR="004057AC" w:rsidRPr="00877199" w:rsidTr="00DE4B77">
        <w:tc>
          <w:tcPr>
            <w:tcW w:w="1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C714F3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N/A</w:t>
            </w:r>
          </w:p>
        </w:tc>
        <w:tc>
          <w:tcPr>
            <w:tcW w:w="86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40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08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3" w:name="_Toc416364103"/>
      <w:r w:rsidRPr="00877199">
        <w:rPr>
          <w:rFonts w:ascii="Calibri" w:hAnsi="Calibri" w:cs="Calibri"/>
        </w:rPr>
        <w:t xml:space="preserve">Manual </w:t>
      </w:r>
      <w:bookmarkStart w:id="54" w:name="OLE_LINK22"/>
      <w:bookmarkStart w:id="55" w:name="OLE_LINK23"/>
      <w:bookmarkStart w:id="56" w:name="OLE_LINK24"/>
      <w:r w:rsidRPr="00877199">
        <w:rPr>
          <w:rFonts w:ascii="Calibri" w:hAnsi="Calibri" w:cs="Calibri"/>
        </w:rPr>
        <w:t>Configuration Changes</w:t>
      </w:r>
      <w:bookmarkEnd w:id="51"/>
      <w:bookmarkEnd w:id="53"/>
      <w:bookmarkEnd w:id="54"/>
      <w:bookmarkEnd w:id="55"/>
      <w:bookmarkEnd w:id="56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Constant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C714F3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N/A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4057AC">
      <w:pPr>
        <w:rPr>
          <w:rFonts w:cs="Calibri"/>
        </w:rPr>
      </w:pPr>
    </w:p>
    <w:p w:rsidR="004057AC" w:rsidRDefault="004057AC" w:rsidP="004057AC">
      <w:pPr>
        <w:rPr>
          <w:rFonts w:ascii="Arial" w:hAnsi="Arial"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57" w:name="_Toc357692826"/>
      <w:bookmarkStart w:id="58" w:name="_Toc416364104"/>
      <w:proofErr w:type="gramStart"/>
      <w:r w:rsidRPr="004057AC">
        <w:rPr>
          <w:rFonts w:ascii="Calibri" w:hAnsi="Calibri" w:cs="Calibri"/>
        </w:rPr>
        <w:lastRenderedPageBreak/>
        <w:t>Integration</w:t>
      </w:r>
      <w:bookmarkEnd w:id="57"/>
      <w:r w:rsidR="00D4267E">
        <w:rPr>
          <w:rFonts w:ascii="Calibri" w:hAnsi="Calibri" w:cs="Calibri"/>
        </w:rPr>
        <w:t xml:space="preserve">  DATAFLOW</w:t>
      </w:r>
      <w:proofErr w:type="gramEnd"/>
      <w:r w:rsidR="00D4267E">
        <w:rPr>
          <w:rFonts w:ascii="Calibri" w:hAnsi="Calibri" w:cs="Calibri"/>
        </w:rPr>
        <w:t xml:space="preserve"> REQUIREMENTS</w:t>
      </w:r>
      <w:bookmarkEnd w:id="58"/>
    </w:p>
    <w:p w:rsidR="004057AC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9" w:name="_Toc357692827"/>
      <w:bookmarkStart w:id="60" w:name="_Toc416364105"/>
      <w:bookmarkStart w:id="61" w:name="OLE_LINK83"/>
      <w:bookmarkStart w:id="62" w:name="OLE_LINK84"/>
      <w:r w:rsidRPr="00877199">
        <w:rPr>
          <w:rFonts w:ascii="Calibri" w:hAnsi="Calibri" w:cs="Calibri"/>
        </w:rPr>
        <w:t>Required Global Data Inputs</w:t>
      </w:r>
      <w:bookmarkEnd w:id="59"/>
      <w:bookmarkEnd w:id="60"/>
    </w:p>
    <w:p w:rsidR="00777949" w:rsidRPr="00777949" w:rsidRDefault="00777949" w:rsidP="00777949">
      <w:pPr>
        <w:ind w:firstLine="270"/>
        <w:rPr>
          <w:lang w:bidi="ar-SA"/>
        </w:rPr>
      </w:pPr>
      <w:r w:rsidRPr="00777949">
        <w:rPr>
          <w:rFonts w:cs="Calibri"/>
        </w:rPr>
        <w:t>Refer</w:t>
      </w:r>
      <w:r w:rsidRPr="00777949">
        <w:rPr>
          <w:lang w:bidi="ar-SA"/>
        </w:rPr>
        <w:t xml:space="preserve"> </w:t>
      </w:r>
      <w:proofErr w:type="spellStart"/>
      <w:r w:rsidRPr="00777949">
        <w:rPr>
          <w:lang w:bidi="ar-SA"/>
        </w:rPr>
        <w:t>DataDict.m</w:t>
      </w:r>
      <w:proofErr w:type="spellEnd"/>
      <w:r w:rsidRPr="00777949">
        <w:rPr>
          <w:lang w:bidi="ar-SA"/>
        </w:rPr>
        <w:t xml:space="preserve"> file</w:t>
      </w:r>
    </w:p>
    <w:p w:rsidR="004057AC" w:rsidRPr="00877199" w:rsidRDefault="004057AC" w:rsidP="008E4D30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63" w:name="_Toc416364106"/>
      <w:r w:rsidRPr="00877199">
        <w:rPr>
          <w:rFonts w:ascii="Calibri" w:hAnsi="Calibri" w:cs="Calibri"/>
        </w:rPr>
        <w:t>Required Global Data Outputs</w:t>
      </w:r>
      <w:bookmarkEnd w:id="63"/>
    </w:p>
    <w:p w:rsidR="004057AC" w:rsidRPr="00877199" w:rsidRDefault="00777949" w:rsidP="008E4D30">
      <w:pPr>
        <w:ind w:firstLine="270"/>
        <w:rPr>
          <w:rFonts w:cs="Calibri"/>
        </w:rPr>
      </w:pPr>
      <w:r>
        <w:rPr>
          <w:rFonts w:cs="Calibri"/>
        </w:rPr>
        <w:t xml:space="preserve">Refer </w:t>
      </w:r>
      <w:proofErr w:type="spellStart"/>
      <w:r>
        <w:rPr>
          <w:rFonts w:cs="Calibri"/>
        </w:rPr>
        <w:t>DataDict.m</w:t>
      </w:r>
      <w:proofErr w:type="spellEnd"/>
      <w:r>
        <w:rPr>
          <w:rFonts w:cs="Calibri"/>
        </w:rPr>
        <w:t xml:space="preserve"> file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64" w:name="_Toc357692829"/>
      <w:bookmarkStart w:id="65" w:name="_Toc416364107"/>
      <w:bookmarkEnd w:id="61"/>
      <w:bookmarkEnd w:id="62"/>
      <w:r w:rsidRPr="00877199">
        <w:rPr>
          <w:rFonts w:ascii="Calibri" w:hAnsi="Calibri" w:cs="Calibri"/>
        </w:rPr>
        <w:t>Specific Include Path present</w:t>
      </w:r>
      <w:bookmarkEnd w:id="64"/>
      <w:bookmarkEnd w:id="65"/>
    </w:p>
    <w:p w:rsidR="004057AC" w:rsidRDefault="0064129F" w:rsidP="0064129F">
      <w:pPr>
        <w:ind w:firstLine="270"/>
        <w:rPr>
          <w:rFonts w:ascii="Arial" w:hAnsi="Arial"/>
          <w:b/>
          <w:kern w:val="28"/>
          <w:sz w:val="28"/>
        </w:rPr>
      </w:pPr>
      <w:r>
        <w:t>No</w:t>
      </w:r>
      <w:bookmarkStart w:id="66" w:name="_GoBack"/>
      <w:bookmarkEnd w:id="66"/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67" w:name="_Toc357692830"/>
      <w:bookmarkStart w:id="68" w:name="_Toc416364108"/>
      <w:r w:rsidRPr="004057AC">
        <w:rPr>
          <w:rFonts w:ascii="Calibri" w:hAnsi="Calibri" w:cs="Calibri"/>
        </w:rPr>
        <w:lastRenderedPageBreak/>
        <w:t>Runnable Scheduling</w:t>
      </w:r>
      <w:bookmarkEnd w:id="67"/>
      <w:bookmarkEnd w:id="68"/>
      <w:r w:rsidRPr="004057AC">
        <w:rPr>
          <w:rFonts w:ascii="Calibri" w:hAnsi="Calibri" w:cs="Calibri"/>
        </w:rPr>
        <w:t xml:space="preserve"> </w:t>
      </w:r>
    </w:p>
    <w:p w:rsidR="004057AC" w:rsidRDefault="004057AC" w:rsidP="004057AC">
      <w:r>
        <w:t>This section specifies the required runnable scheduling.</w:t>
      </w:r>
    </w:p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4057AC" w:rsidTr="00DE4B77">
        <w:tc>
          <w:tcPr>
            <w:tcW w:w="224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Init</w:t>
            </w:r>
          </w:p>
        </w:tc>
        <w:tc>
          <w:tcPr>
            <w:tcW w:w="483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2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4057AC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316B5F" w:rsidP="009E68C0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/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E4B77"/>
        </w:tc>
      </w:tr>
      <w:tr w:rsidR="009E68C0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9E68C0" w:rsidRPr="00DE4B77" w:rsidRDefault="009E68C0" w:rsidP="009E68C0">
            <w:pPr>
              <w:rPr>
                <w:b/>
                <w:bCs/>
              </w:rPr>
            </w:pP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9E68C0" w:rsidRDefault="009E68C0" w:rsidP="00DE4B77"/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E68C0" w:rsidRDefault="009E68C0" w:rsidP="00DE4B77"/>
        </w:tc>
      </w:tr>
    </w:tbl>
    <w:p w:rsidR="004057AC" w:rsidRDefault="004057AC" w:rsidP="004057AC"/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4057AC" w:rsidTr="00DE4B77">
        <w:tc>
          <w:tcPr>
            <w:tcW w:w="224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Runnable</w:t>
            </w:r>
          </w:p>
        </w:tc>
        <w:tc>
          <w:tcPr>
            <w:tcW w:w="483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2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4057AC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316B5F" w:rsidP="00DE4B77">
            <w:pPr>
              <w:rPr>
                <w:b/>
                <w:bCs/>
              </w:rPr>
            </w:pPr>
            <w:r w:rsidRPr="00316B5F">
              <w:rPr>
                <w:b/>
                <w:bCs/>
              </w:rPr>
              <w:t>CurrMeasCorrlnPer1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>
            <w:r>
              <w:t xml:space="preserve"> None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7C54C2" w:rsidP="00316B5F">
            <w:r>
              <w:t xml:space="preserve">RTE </w:t>
            </w:r>
            <w:r w:rsidR="00316B5F">
              <w:t>2</w:t>
            </w:r>
            <w:r w:rsidR="009E68C0">
              <w:t>ms Task</w:t>
            </w:r>
          </w:p>
        </w:tc>
      </w:tr>
    </w:tbl>
    <w:p w:rsidR="004057AC" w:rsidRDefault="004057AC" w:rsidP="004057AC"/>
    <w:p w:rsidR="004057AC" w:rsidRDefault="004057AC" w:rsidP="004057AC"/>
    <w:p w:rsidR="004057AC" w:rsidRDefault="004057AC" w:rsidP="004057AC">
      <w:pPr>
        <w:rPr>
          <w:b/>
        </w:rPr>
      </w:pPr>
      <w:r>
        <w:rPr>
          <w:b/>
        </w:rPr>
        <w:t>.</w:t>
      </w:r>
    </w:p>
    <w:p w:rsidR="004057AC" w:rsidRDefault="004057AC" w:rsidP="004057AC">
      <w:pPr>
        <w:rPr>
          <w:rFonts w:ascii="Arial" w:hAnsi="Arial"/>
          <w:b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69" w:name="_Toc357692831"/>
      <w:bookmarkStart w:id="70" w:name="_Toc416364109"/>
      <w:bookmarkStart w:id="71" w:name="OLE_LINK16"/>
      <w:bookmarkStart w:id="72" w:name="OLE_LINK17"/>
      <w:r w:rsidRPr="004057AC">
        <w:rPr>
          <w:rFonts w:ascii="Calibri" w:hAnsi="Calibri" w:cs="Calibri"/>
        </w:rPr>
        <w:lastRenderedPageBreak/>
        <w:t>Memory Map</w:t>
      </w:r>
      <w:r w:rsidR="00D4267E">
        <w:rPr>
          <w:rFonts w:ascii="Calibri" w:hAnsi="Calibri" w:cs="Calibri"/>
        </w:rPr>
        <w:t xml:space="preserve"> REQUIREMENTS</w:t>
      </w:r>
      <w:bookmarkEnd w:id="69"/>
      <w:bookmarkEnd w:id="70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73" w:name="_Toc357692832"/>
      <w:bookmarkStart w:id="74" w:name="_Toc416364110"/>
      <w:bookmarkEnd w:id="71"/>
      <w:bookmarkEnd w:id="72"/>
      <w:r w:rsidRPr="00877199">
        <w:rPr>
          <w:rFonts w:ascii="Calibri" w:hAnsi="Calibri" w:cs="Calibri"/>
        </w:rPr>
        <w:t>Mapping</w:t>
      </w:r>
      <w:bookmarkEnd w:id="73"/>
      <w:bookmarkEnd w:id="74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000"/>
        <w:gridCol w:w="2351"/>
        <w:gridCol w:w="2505"/>
      </w:tblGrid>
      <w:tr w:rsidR="004057AC" w:rsidTr="00DE4B77">
        <w:tc>
          <w:tcPr>
            <w:tcW w:w="400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Memory Section</w:t>
            </w:r>
          </w:p>
        </w:tc>
        <w:tc>
          <w:tcPr>
            <w:tcW w:w="2351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Contents</w:t>
            </w:r>
          </w:p>
        </w:tc>
        <w:tc>
          <w:tcPr>
            <w:tcW w:w="250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Notes</w:t>
            </w:r>
          </w:p>
        </w:tc>
      </w:tr>
      <w:tr w:rsidR="004057AC" w:rsidTr="00DE4B77">
        <w:tc>
          <w:tcPr>
            <w:tcW w:w="4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7A015E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235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/>
        </w:tc>
        <w:tc>
          <w:tcPr>
            <w:tcW w:w="250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E4B77"/>
        </w:tc>
      </w:tr>
      <w:tr w:rsidR="004057AC" w:rsidTr="00DE4B77">
        <w:tc>
          <w:tcPr>
            <w:tcW w:w="4000" w:type="dxa"/>
            <w:shd w:val="clear" w:color="auto" w:fill="auto"/>
          </w:tcPr>
          <w:p w:rsidR="004057AC" w:rsidRPr="00DE4B77" w:rsidRDefault="004057AC" w:rsidP="00DE4B77">
            <w:pPr>
              <w:rPr>
                <w:b/>
                <w:bCs/>
              </w:rPr>
            </w:pPr>
          </w:p>
        </w:tc>
        <w:tc>
          <w:tcPr>
            <w:tcW w:w="2351" w:type="dxa"/>
            <w:shd w:val="clear" w:color="auto" w:fill="auto"/>
          </w:tcPr>
          <w:p w:rsidR="004057AC" w:rsidRDefault="004057AC" w:rsidP="00DE4B77"/>
        </w:tc>
        <w:tc>
          <w:tcPr>
            <w:tcW w:w="2505" w:type="dxa"/>
            <w:shd w:val="clear" w:color="auto" w:fill="auto"/>
          </w:tcPr>
          <w:p w:rsidR="004057AC" w:rsidRDefault="004057AC" w:rsidP="00DE4B77"/>
        </w:tc>
      </w:tr>
    </w:tbl>
    <w:p w:rsidR="004057AC" w:rsidRPr="006768B8" w:rsidRDefault="004057AC" w:rsidP="004057AC">
      <w:r>
        <w:t xml:space="preserve">* Each …START_SEC… constant is terminated by a …STOP_SEC… constant as specified in the AUTOSAR Memory Mapping requirements. </w:t>
      </w:r>
    </w:p>
    <w:p w:rsidR="004057AC" w:rsidRPr="00316B5F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75" w:name="_Toc357692833"/>
      <w:bookmarkStart w:id="76" w:name="_Toc416364111"/>
      <w:r w:rsidRPr="00316B5F">
        <w:rPr>
          <w:rFonts w:ascii="Calibri" w:hAnsi="Calibri" w:cs="Calibri"/>
        </w:rPr>
        <w:t>Usage</w:t>
      </w:r>
      <w:bookmarkEnd w:id="75"/>
      <w:bookmarkEnd w:id="76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4057AC" w:rsidTr="00DE4B77">
        <w:tc>
          <w:tcPr>
            <w:tcW w:w="487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Feature</w:t>
            </w:r>
          </w:p>
        </w:tc>
        <w:tc>
          <w:tcPr>
            <w:tcW w:w="207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RAM </w:t>
            </w:r>
          </w:p>
        </w:tc>
        <w:tc>
          <w:tcPr>
            <w:tcW w:w="190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ROM </w:t>
            </w:r>
          </w:p>
        </w:tc>
      </w:tr>
      <w:tr w:rsidR="004057AC" w:rsidTr="00DE4B77">
        <w:tc>
          <w:tcPr>
            <w:tcW w:w="48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7A015E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207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/>
        </w:tc>
        <w:tc>
          <w:tcPr>
            <w:tcW w:w="19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E4B77"/>
        </w:tc>
      </w:tr>
    </w:tbl>
    <w:p w:rsidR="004057AC" w:rsidRDefault="004057AC" w:rsidP="004057AC">
      <w:pPr>
        <w:pStyle w:val="Caption"/>
      </w:pPr>
      <w:r>
        <w:t xml:space="preserve">Table </w:t>
      </w:r>
      <w:r w:rsidR="00B47050">
        <w:fldChar w:fldCharType="begin"/>
      </w:r>
      <w:r w:rsidR="00B47050">
        <w:instrText xml:space="preserve"> SEQ Table \* ARABIC </w:instrText>
      </w:r>
      <w:r w:rsidR="00B47050">
        <w:fldChar w:fldCharType="separate"/>
      </w:r>
      <w:r>
        <w:rPr>
          <w:noProof/>
        </w:rPr>
        <w:t>1</w:t>
      </w:r>
      <w:r w:rsidR="00B47050">
        <w:rPr>
          <w:noProof/>
        </w:rPr>
        <w:fldChar w:fldCharType="end"/>
      </w:r>
      <w:r>
        <w:t>: ARM Cortex R4 Memory Usage</w:t>
      </w:r>
    </w:p>
    <w:p w:rsidR="004057AC" w:rsidRPr="00316B5F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77" w:name="_Toc416364112"/>
      <w:bookmarkStart w:id="78" w:name="OLE_LINK20"/>
      <w:bookmarkStart w:id="79" w:name="OLE_LINK81"/>
      <w:bookmarkStart w:id="80" w:name="OLE_LINK82"/>
      <w:proofErr w:type="gramStart"/>
      <w:r w:rsidRPr="00316B5F">
        <w:rPr>
          <w:rFonts w:ascii="Calibri" w:hAnsi="Calibri" w:cs="Calibri"/>
        </w:rPr>
        <w:t>Non  RTE</w:t>
      </w:r>
      <w:proofErr w:type="gramEnd"/>
      <w:r w:rsidRPr="00316B5F">
        <w:rPr>
          <w:rFonts w:ascii="Calibri" w:hAnsi="Calibri" w:cs="Calibri"/>
        </w:rPr>
        <w:t xml:space="preserve"> </w:t>
      </w:r>
      <w:bookmarkStart w:id="81" w:name="_Toc357692834"/>
      <w:r w:rsidRPr="00316B5F">
        <w:rPr>
          <w:rFonts w:ascii="Calibri" w:hAnsi="Calibri" w:cs="Calibri"/>
        </w:rPr>
        <w:t>NvM Blocks</w:t>
      </w:r>
      <w:bookmarkEnd w:id="77"/>
      <w:bookmarkEnd w:id="81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838"/>
      </w:tblGrid>
      <w:tr w:rsidR="004057AC" w:rsidTr="00DE4B77">
        <w:tc>
          <w:tcPr>
            <w:tcW w:w="8838" w:type="dxa"/>
            <w:shd w:val="clear" w:color="auto" w:fill="4F81BD"/>
          </w:tcPr>
          <w:bookmarkEnd w:id="78"/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Block Name</w:t>
            </w:r>
          </w:p>
        </w:tc>
      </w:tr>
      <w:tr w:rsidR="004057AC" w:rsidTr="00DE4B77">
        <w:tc>
          <w:tcPr>
            <w:tcW w:w="88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DE4B77" w:rsidRDefault="007A015E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</w:tr>
    </w:tbl>
    <w:p w:rsidR="004057AC" w:rsidRDefault="004057AC" w:rsidP="004057AC">
      <w:proofErr w:type="gramStart"/>
      <w:r>
        <w:t>Note :</w:t>
      </w:r>
      <w:proofErr w:type="gramEnd"/>
      <w:r>
        <w:t xml:space="preserve"> Size of the NVM block if configured in developer   </w:t>
      </w:r>
    </w:p>
    <w:bookmarkEnd w:id="79"/>
    <w:bookmarkEnd w:id="80"/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877199">
        <w:rPr>
          <w:rFonts w:ascii="Calibri" w:hAnsi="Calibri" w:cs="Calibri"/>
        </w:rPr>
        <w:t xml:space="preserve"> </w:t>
      </w:r>
      <w:bookmarkStart w:id="82" w:name="_Toc416364113"/>
      <w:r w:rsidRPr="00877199">
        <w:rPr>
          <w:rFonts w:ascii="Calibri" w:hAnsi="Calibri" w:cs="Calibri"/>
        </w:rPr>
        <w:t>RTE NvM Blocks</w:t>
      </w:r>
      <w:bookmarkEnd w:id="82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838"/>
      </w:tblGrid>
      <w:tr w:rsidR="004057AC" w:rsidTr="00DE4B77">
        <w:tc>
          <w:tcPr>
            <w:tcW w:w="883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Block Name</w:t>
            </w:r>
          </w:p>
        </w:tc>
      </w:tr>
      <w:tr w:rsidR="004057AC" w:rsidTr="00DE4B77">
        <w:tc>
          <w:tcPr>
            <w:tcW w:w="88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DE4B77" w:rsidRDefault="007A015E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</w:tr>
    </w:tbl>
    <w:p w:rsidR="004057AC" w:rsidRDefault="004057AC" w:rsidP="004057AC">
      <w:proofErr w:type="gramStart"/>
      <w:r>
        <w:t>Note :</w:t>
      </w:r>
      <w:proofErr w:type="gramEnd"/>
      <w:r>
        <w:t xml:space="preserve"> Size of the NVM block if configured in developer   </w:t>
      </w:r>
    </w:p>
    <w:p w:rsidR="004057AC" w:rsidRDefault="004057AC" w:rsidP="004057AC"/>
    <w:p w:rsidR="004057AC" w:rsidRPr="00BC0234" w:rsidRDefault="004057AC" w:rsidP="00BC0234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83" w:name="_Toc357692835"/>
      <w:bookmarkStart w:id="84" w:name="_Toc416364114"/>
      <w:bookmarkStart w:id="85" w:name="OLE_LINK18"/>
      <w:bookmarkStart w:id="86" w:name="OLE_LINK19"/>
      <w:r w:rsidRPr="00BC0234">
        <w:rPr>
          <w:rFonts w:ascii="Calibri" w:hAnsi="Calibri" w:cs="Calibri"/>
        </w:rPr>
        <w:lastRenderedPageBreak/>
        <w:t>Compiler Settings</w:t>
      </w:r>
      <w:bookmarkEnd w:id="83"/>
      <w:bookmarkEnd w:id="84"/>
    </w:p>
    <w:bookmarkEnd w:id="85"/>
    <w:bookmarkEnd w:id="86"/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877199">
        <w:rPr>
          <w:rFonts w:ascii="Calibri" w:hAnsi="Calibri" w:cs="Calibri"/>
        </w:rPr>
        <w:t xml:space="preserve"> </w:t>
      </w:r>
      <w:bookmarkStart w:id="87" w:name="_Toc357692836"/>
      <w:bookmarkStart w:id="88" w:name="_Toc416364115"/>
      <w:r w:rsidRPr="00877199">
        <w:rPr>
          <w:rFonts w:ascii="Calibri" w:hAnsi="Calibri" w:cs="Calibri"/>
        </w:rPr>
        <w:t>Preprocessor MACRO</w:t>
      </w:r>
      <w:bookmarkEnd w:id="87"/>
      <w:bookmarkEnd w:id="88"/>
    </w:p>
    <w:p w:rsidR="004057AC" w:rsidRPr="00877199" w:rsidRDefault="002A1FBA" w:rsidP="004057AC">
      <w:pPr>
        <w:rPr>
          <w:rFonts w:cs="Calibri"/>
        </w:rPr>
      </w:pPr>
      <w:bookmarkStart w:id="89" w:name="OLE_LINK21"/>
      <w:r>
        <w:rPr>
          <w:rFonts w:cs="Calibri"/>
        </w:rPr>
        <w:t>None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90" w:name="_Toc357692837"/>
      <w:bookmarkStart w:id="91" w:name="_Toc416364116"/>
      <w:bookmarkEnd w:id="89"/>
      <w:r w:rsidRPr="00877199">
        <w:rPr>
          <w:rFonts w:ascii="Calibri" w:hAnsi="Calibri" w:cs="Calibri"/>
        </w:rPr>
        <w:t>Optimization Settings</w:t>
      </w:r>
      <w:bookmarkEnd w:id="90"/>
      <w:bookmarkEnd w:id="91"/>
    </w:p>
    <w:p w:rsidR="00656B0A" w:rsidRDefault="002A1FBA" w:rsidP="005A392A">
      <w:pPr>
        <w:rPr>
          <w:rFonts w:cs="Calibri"/>
        </w:rPr>
      </w:pPr>
      <w:bookmarkStart w:id="92" w:name="_Toc382295838"/>
      <w:bookmarkStart w:id="93" w:name="_Toc382297291"/>
      <w:bookmarkStart w:id="94" w:name="_Toc383611455"/>
      <w:bookmarkStart w:id="95" w:name="_Toc383698777"/>
      <w:bookmarkStart w:id="96" w:name="_Toc382295839"/>
      <w:bookmarkStart w:id="97" w:name="_Toc382297292"/>
      <w:bookmarkStart w:id="98" w:name="_Toc383611456"/>
      <w:bookmarkStart w:id="99" w:name="_Toc383698778"/>
      <w:bookmarkStart w:id="100" w:name="_Toc382295842"/>
      <w:bookmarkStart w:id="101" w:name="_Toc382297295"/>
      <w:bookmarkStart w:id="102" w:name="_Toc383611459"/>
      <w:bookmarkStart w:id="103" w:name="_Toc383698781"/>
      <w:bookmarkStart w:id="104" w:name="_Toc382295843"/>
      <w:bookmarkStart w:id="105" w:name="_Toc382297296"/>
      <w:bookmarkStart w:id="106" w:name="_Toc383611460"/>
      <w:bookmarkStart w:id="107" w:name="_Toc383698782"/>
      <w:bookmarkStart w:id="108" w:name="_Toc382295850"/>
      <w:bookmarkStart w:id="109" w:name="_Toc382297303"/>
      <w:bookmarkStart w:id="110" w:name="_Toc383611467"/>
      <w:bookmarkStart w:id="111" w:name="_Toc383698789"/>
      <w:bookmarkStart w:id="112" w:name="_Toc382295853"/>
      <w:bookmarkStart w:id="113" w:name="_Toc382297306"/>
      <w:bookmarkStart w:id="114" w:name="_Toc383611470"/>
      <w:bookmarkStart w:id="115" w:name="_Toc383698792"/>
      <w:bookmarkStart w:id="116" w:name="_Toc382295856"/>
      <w:bookmarkStart w:id="117" w:name="_Toc382297309"/>
      <w:bookmarkStart w:id="118" w:name="_Toc383611473"/>
      <w:bookmarkStart w:id="119" w:name="_Toc383698795"/>
      <w:bookmarkStart w:id="120" w:name="_Toc382295858"/>
      <w:bookmarkStart w:id="121" w:name="_Toc382297311"/>
      <w:bookmarkStart w:id="122" w:name="_Toc383611475"/>
      <w:bookmarkStart w:id="123" w:name="_Toc383698797"/>
      <w:bookmarkStart w:id="124" w:name="_Toc382295859"/>
      <w:bookmarkStart w:id="125" w:name="_Toc382297312"/>
      <w:bookmarkStart w:id="126" w:name="_Toc383611476"/>
      <w:bookmarkStart w:id="127" w:name="_Toc383698798"/>
      <w:bookmarkStart w:id="128" w:name="_Toc382295876"/>
      <w:bookmarkStart w:id="129" w:name="_Toc382297329"/>
      <w:bookmarkStart w:id="130" w:name="_Toc383611493"/>
      <w:bookmarkStart w:id="131" w:name="_Toc383698815"/>
      <w:bookmarkStart w:id="132" w:name="_Toc382297340"/>
      <w:bookmarkStart w:id="133" w:name="_Toc383611504"/>
      <w:bookmarkStart w:id="134" w:name="_Toc383698826"/>
      <w:bookmarkStart w:id="135" w:name="_Toc382297341"/>
      <w:bookmarkStart w:id="136" w:name="_Toc383611505"/>
      <w:bookmarkStart w:id="137" w:name="_Toc383698827"/>
      <w:bookmarkStart w:id="138" w:name="_Toc382297346"/>
      <w:bookmarkStart w:id="139" w:name="_Toc383611510"/>
      <w:bookmarkStart w:id="140" w:name="_Toc383698832"/>
      <w:bookmarkStart w:id="141" w:name="_Toc382297348"/>
      <w:bookmarkStart w:id="142" w:name="_Toc383611512"/>
      <w:bookmarkStart w:id="143" w:name="_Toc383698834"/>
      <w:bookmarkStart w:id="144" w:name="_Toc382297371"/>
      <w:bookmarkStart w:id="145" w:name="_Toc383611535"/>
      <w:bookmarkStart w:id="146" w:name="_Toc383698857"/>
      <w:bookmarkStart w:id="147" w:name="_Toc382297372"/>
      <w:bookmarkStart w:id="148" w:name="_Toc383611536"/>
      <w:bookmarkStart w:id="149" w:name="_Toc383698858"/>
      <w:bookmarkStart w:id="150" w:name="_Toc382297373"/>
      <w:bookmarkStart w:id="151" w:name="_Toc383611537"/>
      <w:bookmarkStart w:id="152" w:name="_Toc383698859"/>
      <w:bookmarkStart w:id="153" w:name="_Toc382297374"/>
      <w:bookmarkStart w:id="154" w:name="_Toc383611538"/>
      <w:bookmarkStart w:id="155" w:name="_Toc383698860"/>
      <w:bookmarkStart w:id="156" w:name="_Toc382297375"/>
      <w:bookmarkStart w:id="157" w:name="_Toc383611539"/>
      <w:bookmarkStart w:id="158" w:name="_Toc383698861"/>
      <w:bookmarkStart w:id="159" w:name="_Toc382297376"/>
      <w:bookmarkStart w:id="160" w:name="_Toc383611540"/>
      <w:bookmarkStart w:id="161" w:name="_Toc383698862"/>
      <w:bookmarkStart w:id="162" w:name="_Toc382297377"/>
      <w:bookmarkStart w:id="163" w:name="_Toc383611541"/>
      <w:bookmarkStart w:id="164" w:name="_Toc383698863"/>
      <w:bookmarkStart w:id="165" w:name="_Toc382297378"/>
      <w:bookmarkStart w:id="166" w:name="_Toc383611542"/>
      <w:bookmarkStart w:id="167" w:name="_Toc383698864"/>
      <w:bookmarkStart w:id="168" w:name="_Toc382297379"/>
      <w:bookmarkStart w:id="169" w:name="_Toc383611543"/>
      <w:bookmarkStart w:id="170" w:name="_Toc383698865"/>
      <w:bookmarkStart w:id="171" w:name="_Toc382297380"/>
      <w:bookmarkStart w:id="172" w:name="_Toc383611544"/>
      <w:bookmarkStart w:id="173" w:name="_Toc383698866"/>
      <w:bookmarkStart w:id="174" w:name="_Toc382297381"/>
      <w:bookmarkStart w:id="175" w:name="_Toc383611545"/>
      <w:bookmarkStart w:id="176" w:name="_Toc383698867"/>
      <w:bookmarkStart w:id="177" w:name="_Toc382297382"/>
      <w:bookmarkStart w:id="178" w:name="_Toc383611546"/>
      <w:bookmarkStart w:id="179" w:name="_Toc383698868"/>
      <w:bookmarkStart w:id="180" w:name="_Toc382297383"/>
      <w:bookmarkStart w:id="181" w:name="_Toc383611547"/>
      <w:bookmarkStart w:id="182" w:name="_Toc383698869"/>
      <w:bookmarkStart w:id="183" w:name="_Toc382295908"/>
      <w:bookmarkStart w:id="184" w:name="_Toc382297384"/>
      <w:bookmarkStart w:id="185" w:name="_Toc383611548"/>
      <w:bookmarkStart w:id="186" w:name="_Toc383698870"/>
      <w:bookmarkStart w:id="187" w:name="_Toc382295909"/>
      <w:bookmarkStart w:id="188" w:name="_Toc382297385"/>
      <w:bookmarkStart w:id="189" w:name="_Toc383611549"/>
      <w:bookmarkStart w:id="190" w:name="_Toc383698871"/>
      <w:bookmarkStart w:id="191" w:name="_Toc382295910"/>
      <w:bookmarkStart w:id="192" w:name="_Toc382297386"/>
      <w:bookmarkStart w:id="193" w:name="_Toc383611550"/>
      <w:bookmarkStart w:id="194" w:name="_Toc383698872"/>
      <w:bookmarkStart w:id="195" w:name="_Toc382295911"/>
      <w:bookmarkStart w:id="196" w:name="_Toc382297387"/>
      <w:bookmarkStart w:id="197" w:name="_Toc383611551"/>
      <w:bookmarkStart w:id="198" w:name="_Toc383698873"/>
      <w:bookmarkStart w:id="199" w:name="_Toc382295912"/>
      <w:bookmarkStart w:id="200" w:name="_Toc382297388"/>
      <w:bookmarkStart w:id="201" w:name="_Toc383611552"/>
      <w:bookmarkStart w:id="202" w:name="_Toc383698874"/>
      <w:bookmarkStart w:id="203" w:name="_Toc382295913"/>
      <w:bookmarkStart w:id="204" w:name="_Toc382297389"/>
      <w:bookmarkStart w:id="205" w:name="_Toc383611553"/>
      <w:bookmarkStart w:id="206" w:name="_Toc383698875"/>
      <w:bookmarkStart w:id="207" w:name="_Toc382295914"/>
      <w:bookmarkStart w:id="208" w:name="_Toc382297390"/>
      <w:bookmarkStart w:id="209" w:name="_Toc383611554"/>
      <w:bookmarkStart w:id="210" w:name="_Toc383698876"/>
      <w:bookmarkStart w:id="211" w:name="_Toc382295915"/>
      <w:bookmarkStart w:id="212" w:name="_Toc382297391"/>
      <w:bookmarkStart w:id="213" w:name="_Toc383611555"/>
      <w:bookmarkStart w:id="214" w:name="_Toc383698877"/>
      <w:bookmarkStart w:id="215" w:name="_Toc382297405"/>
      <w:bookmarkStart w:id="216" w:name="_Toc383611575"/>
      <w:bookmarkStart w:id="217" w:name="_Toc383698897"/>
      <w:bookmarkStart w:id="218" w:name="_Toc382295931"/>
      <w:bookmarkStart w:id="219" w:name="_Toc382297409"/>
      <w:bookmarkStart w:id="220" w:name="_Toc383611582"/>
      <w:bookmarkStart w:id="221" w:name="_Toc383698904"/>
      <w:bookmarkStart w:id="222" w:name="_Toc382295932"/>
      <w:bookmarkStart w:id="223" w:name="_Toc382297410"/>
      <w:bookmarkStart w:id="224" w:name="_Toc383611583"/>
      <w:bookmarkStart w:id="225" w:name="_Toc383698905"/>
      <w:bookmarkStart w:id="226" w:name="_Toc382295935"/>
      <w:bookmarkStart w:id="227" w:name="_Toc382297413"/>
      <w:bookmarkStart w:id="228" w:name="_Toc383611586"/>
      <w:bookmarkStart w:id="229" w:name="_Toc383698908"/>
      <w:bookmarkStart w:id="230" w:name="_Toc382295937"/>
      <w:bookmarkStart w:id="231" w:name="_Toc382297415"/>
      <w:bookmarkStart w:id="232" w:name="_Toc383611588"/>
      <w:bookmarkStart w:id="233" w:name="_Toc383698910"/>
      <w:bookmarkStart w:id="234" w:name="_Toc382295942"/>
      <w:bookmarkStart w:id="235" w:name="_Toc382297420"/>
      <w:bookmarkStart w:id="236" w:name="_Toc383611593"/>
      <w:bookmarkStart w:id="237" w:name="_Toc383698915"/>
      <w:bookmarkStart w:id="238" w:name="_Toc382295950"/>
      <w:bookmarkStart w:id="239" w:name="_Toc382297428"/>
      <w:bookmarkStart w:id="240" w:name="_Toc383611601"/>
      <w:bookmarkStart w:id="241" w:name="_Toc383698923"/>
      <w:bookmarkStart w:id="242" w:name="_Toc382295955"/>
      <w:bookmarkStart w:id="243" w:name="_Toc382297433"/>
      <w:bookmarkStart w:id="244" w:name="_Toc383611606"/>
      <w:bookmarkStart w:id="245" w:name="_Toc383698928"/>
      <w:bookmarkStart w:id="246" w:name="_Toc382295959"/>
      <w:bookmarkStart w:id="247" w:name="_Toc382297437"/>
      <w:bookmarkStart w:id="248" w:name="_Toc383611610"/>
      <w:bookmarkStart w:id="249" w:name="_Toc383698932"/>
      <w:bookmarkStart w:id="250" w:name="_Toc382295963"/>
      <w:bookmarkStart w:id="251" w:name="_Toc382297441"/>
      <w:bookmarkStart w:id="252" w:name="_Toc383611614"/>
      <w:bookmarkStart w:id="253" w:name="_Toc383698936"/>
      <w:bookmarkStart w:id="254" w:name="_Toc382295967"/>
      <w:bookmarkStart w:id="255" w:name="_Toc382297445"/>
      <w:bookmarkStart w:id="256" w:name="_Toc383611618"/>
      <w:bookmarkStart w:id="257" w:name="_Toc383698940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r>
        <w:rPr>
          <w:rFonts w:cs="Calibri"/>
        </w:rPr>
        <w:t>None</w:t>
      </w:r>
    </w:p>
    <w:p w:rsidR="00FA5768" w:rsidRPr="00AA38E8" w:rsidRDefault="00FA5768" w:rsidP="004057AC">
      <w:pPr>
        <w:spacing w:after="120"/>
        <w:ind w:left="720"/>
        <w:rPr>
          <w:rFonts w:cs="Calibri"/>
        </w:rPr>
      </w:pPr>
    </w:p>
    <w:p w:rsidR="00F4712F" w:rsidRPr="00AA38E8" w:rsidRDefault="00F4712F" w:rsidP="0027405F">
      <w:pPr>
        <w:rPr>
          <w:rFonts w:cs="Calibri"/>
        </w:rPr>
      </w:pPr>
    </w:p>
    <w:p w:rsidR="00722EA8" w:rsidRPr="00AA38E8" w:rsidRDefault="00722EA8" w:rsidP="00722EA8">
      <w:pPr>
        <w:rPr>
          <w:rFonts w:cs="Calibri"/>
          <w:lang w:bidi="ar-SA"/>
        </w:rPr>
      </w:pPr>
    </w:p>
    <w:p w:rsidR="009F3119" w:rsidRPr="00AA38E8" w:rsidRDefault="00912AE0" w:rsidP="0027405F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258" w:name="_Toc416364117"/>
      <w:r w:rsidRPr="00AA38E8">
        <w:rPr>
          <w:rFonts w:ascii="Calibri" w:hAnsi="Calibri" w:cs="Calibri"/>
        </w:rPr>
        <w:lastRenderedPageBreak/>
        <w:t>Appendix</w:t>
      </w:r>
      <w:bookmarkEnd w:id="258"/>
    </w:p>
    <w:p w:rsidR="00912AE0" w:rsidRPr="00EF1337" w:rsidRDefault="00316B5F" w:rsidP="009C5021">
      <w:pPr>
        <w:rPr>
          <w:rFonts w:cs="Calibri"/>
          <w:i/>
          <w:lang w:bidi="ar-SA"/>
        </w:rPr>
      </w:pPr>
      <w:r>
        <w:rPr>
          <w:rFonts w:cs="Calibri"/>
          <w:i/>
          <w:lang w:bidi="ar-SA"/>
        </w:rPr>
        <w:t>None</w:t>
      </w:r>
    </w:p>
    <w:sectPr w:rsidR="00912AE0" w:rsidRPr="00EF1337">
      <w:headerReference w:type="default" r:id="rId12"/>
      <w:footerReference w:type="default" r:id="rId13"/>
      <w:pgSz w:w="11907" w:h="16840" w:code="9"/>
      <w:pgMar w:top="1701" w:right="1418" w:bottom="1701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050" w:rsidRDefault="00B47050">
      <w:r>
        <w:separator/>
      </w:r>
    </w:p>
  </w:endnote>
  <w:endnote w:type="continuationSeparator" w:id="0">
    <w:p w:rsidR="00B47050" w:rsidRDefault="00B47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12" w:space="0" w:color="auto"/>
      </w:tblBorders>
      <w:tblLook w:val="04A0" w:firstRow="1" w:lastRow="0" w:firstColumn="1" w:lastColumn="0" w:noHBand="0" w:noVBand="1"/>
    </w:tblPr>
    <w:tblGrid>
      <w:gridCol w:w="3618"/>
      <w:gridCol w:w="2520"/>
      <w:gridCol w:w="3149"/>
    </w:tblGrid>
    <w:tr w:rsidR="00C576BF" w:rsidRPr="008969C4" w:rsidTr="00722EA8">
      <w:tc>
        <w:tcPr>
          <w:tcW w:w="3618" w:type="dxa"/>
          <w:shd w:val="clear" w:color="auto" w:fill="auto"/>
        </w:tcPr>
        <w:p w:rsidR="00C576BF" w:rsidRPr="00891F29" w:rsidRDefault="0026400C" w:rsidP="004F3C64">
          <w:pPr>
            <w:pStyle w:val="Footer"/>
            <w:rPr>
              <w:sz w:val="16"/>
            </w:rPr>
          </w:pPr>
          <w:r>
            <w:rPr>
              <w:sz w:val="16"/>
            </w:rPr>
            <w:t>Integration Manual</w:t>
          </w:r>
          <w:r w:rsidR="00C576BF">
            <w:rPr>
              <w:sz w:val="16"/>
            </w:rPr>
            <w:t xml:space="preserve"> Template</w:t>
          </w:r>
        </w:p>
        <w:p w:rsidR="00C576BF" w:rsidRPr="000665B8" w:rsidRDefault="00C576BF" w:rsidP="00101033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Version: </w:t>
          </w:r>
          <w:r w:rsidR="00831038">
            <w:rPr>
              <w:sz w:val="16"/>
            </w:rPr>
            <w:t>1.</w:t>
          </w:r>
          <w:r w:rsidR="002D349C">
            <w:rPr>
              <w:sz w:val="16"/>
            </w:rPr>
            <w:t>2</w:t>
          </w:r>
          <w:r>
            <w:rPr>
              <w:sz w:val="16"/>
            </w:rPr>
            <w:t xml:space="preserve"> Date: </w:t>
          </w:r>
          <w:r w:rsidR="00101033">
            <w:rPr>
              <w:sz w:val="16"/>
            </w:rPr>
            <w:t>01/16/2015</w:t>
          </w:r>
        </w:p>
      </w:tc>
      <w:tc>
        <w:tcPr>
          <w:tcW w:w="2520" w:type="dxa"/>
          <w:shd w:val="clear" w:color="auto" w:fill="auto"/>
        </w:tcPr>
        <w:p w:rsidR="00C576BF" w:rsidRPr="00891F29" w:rsidRDefault="00C576BF" w:rsidP="00891F29">
          <w:pPr>
            <w:spacing w:before="100" w:beforeAutospacing="1" w:after="100" w:afterAutospacing="1" w:line="330" w:lineRule="atLeast"/>
            <w:ind w:left="720"/>
            <w:rPr>
              <w:rFonts w:ascii="Arial" w:hAnsi="Arial" w:cs="Arial"/>
              <w:color w:val="666666"/>
              <w:sz w:val="16"/>
              <w:szCs w:val="21"/>
              <w:lang w:bidi="ar-SA"/>
            </w:rPr>
          </w:pPr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>© Nexteer Automotive</w:t>
          </w:r>
        </w:p>
        <w:p w:rsidR="00C576BF" w:rsidRPr="00891F29" w:rsidRDefault="00C576BF" w:rsidP="00891F29">
          <w:pPr>
            <w:pStyle w:val="Footer"/>
            <w:jc w:val="center"/>
            <w:rPr>
              <w:b/>
            </w:rPr>
          </w:pPr>
        </w:p>
      </w:tc>
      <w:tc>
        <w:tcPr>
          <w:tcW w:w="3149" w:type="dxa"/>
          <w:shd w:val="clear" w:color="auto" w:fill="auto"/>
        </w:tcPr>
        <w:p w:rsidR="00C576BF" w:rsidRPr="00722EA8" w:rsidRDefault="00C576BF" w:rsidP="00722EA8">
          <w:pPr>
            <w:spacing w:before="100" w:beforeAutospacing="1" w:after="100" w:afterAutospacing="1" w:line="330" w:lineRule="atLeast"/>
            <w:ind w:left="720"/>
            <w:jc w:val="right"/>
            <w:rPr>
              <w:sz w:val="16"/>
              <w:szCs w:val="16"/>
            </w:rPr>
          </w:pPr>
          <w:r w:rsidRPr="00722EA8">
            <w:rPr>
              <w:sz w:val="16"/>
              <w:szCs w:val="16"/>
            </w:rPr>
            <w:t xml:space="preserve">Page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PAGE  \* Arabic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DA40E8">
            <w:rPr>
              <w:noProof/>
              <w:sz w:val="16"/>
              <w:szCs w:val="16"/>
            </w:rPr>
            <w:t>6</w:t>
          </w:r>
          <w:r w:rsidRPr="00722EA8">
            <w:rPr>
              <w:sz w:val="16"/>
              <w:szCs w:val="16"/>
            </w:rPr>
            <w:fldChar w:fldCharType="end"/>
          </w:r>
          <w:r w:rsidRPr="00722EA8">
            <w:rPr>
              <w:sz w:val="16"/>
              <w:szCs w:val="16"/>
            </w:rPr>
            <w:t xml:space="preserve"> of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NUMPAGES 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DA40E8">
            <w:rPr>
              <w:noProof/>
              <w:sz w:val="16"/>
              <w:szCs w:val="16"/>
            </w:rPr>
            <w:t>12</w:t>
          </w:r>
          <w:r w:rsidRPr="00722EA8">
            <w:rPr>
              <w:sz w:val="16"/>
              <w:szCs w:val="16"/>
            </w:rPr>
            <w:fldChar w:fldCharType="end"/>
          </w:r>
        </w:p>
      </w:tc>
    </w:tr>
  </w:tbl>
  <w:p w:rsidR="00C576BF" w:rsidRPr="004F3C64" w:rsidRDefault="00C576BF" w:rsidP="004F3C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050" w:rsidRDefault="00B47050">
      <w:r>
        <w:separator/>
      </w:r>
    </w:p>
  </w:footnote>
  <w:footnote w:type="continuationSeparator" w:id="0">
    <w:p w:rsidR="00B47050" w:rsidRDefault="00B470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20"/>
      <w:gridCol w:w="6659"/>
    </w:tblGrid>
    <w:tr w:rsidR="00C576BF" w:rsidRPr="008969C4" w:rsidTr="001B11CC">
      <w:trPr>
        <w:trHeight w:val="710"/>
      </w:trPr>
      <w:tc>
        <w:tcPr>
          <w:tcW w:w="2520" w:type="dxa"/>
        </w:tcPr>
        <w:p w:rsidR="00C576BF" w:rsidRPr="008969C4" w:rsidRDefault="00316B5F">
          <w:pPr>
            <w:pStyle w:val="Header"/>
          </w:pPr>
          <w:r>
            <w:rPr>
              <w:noProof/>
              <w:lang w:bidi="ar-SA"/>
            </w:rPr>
            <w:drawing>
              <wp:inline distT="0" distB="0" distL="0" distR="0">
                <wp:extent cx="1068070" cy="438785"/>
                <wp:effectExtent l="0" t="0" r="0" b="0"/>
                <wp:docPr id="1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8070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9" w:type="dxa"/>
          <w:vAlign w:val="center"/>
        </w:tcPr>
        <w:p w:rsidR="00C576BF" w:rsidRPr="00891F29" w:rsidRDefault="00C576BF" w:rsidP="001B11CC">
          <w:pPr>
            <w:pStyle w:val="Header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Nexteer Automotive Confidential Proprietary Information</w:t>
          </w:r>
        </w:p>
        <w:p w:rsidR="00C576BF" w:rsidRPr="008969C4" w:rsidRDefault="00C576BF" w:rsidP="001B11CC">
          <w:pPr>
            <w:pStyle w:val="Header"/>
            <w:jc w:val="right"/>
            <w:rPr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</w:tc>
    </w:tr>
  </w:tbl>
  <w:p w:rsidR="00C576BF" w:rsidRDefault="00C576BF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9"/>
  </w:num>
  <w:num w:numId="14">
    <w:abstractNumId w:val="25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</w:num>
  <w:num w:numId="21">
    <w:abstractNumId w:val="15"/>
  </w:num>
  <w:num w:numId="22">
    <w:abstractNumId w:val="24"/>
  </w:num>
  <w:num w:numId="23">
    <w:abstractNumId w:val="21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6"/>
  </w:num>
  <w:num w:numId="37">
    <w:abstractNumId w:val="17"/>
  </w:num>
  <w:num w:numId="38">
    <w:abstractNumId w:val="16"/>
  </w:num>
  <w:num w:numId="39">
    <w:abstractNumId w:val="17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2"/>
  </w:num>
  <w:num w:numId="42">
    <w:abstractNumId w:val="18"/>
  </w:num>
  <w:num w:numId="43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98E"/>
    <w:rsid w:val="000049BC"/>
    <w:rsid w:val="000246FD"/>
    <w:rsid w:val="0002711E"/>
    <w:rsid w:val="00030567"/>
    <w:rsid w:val="00040AC7"/>
    <w:rsid w:val="00045875"/>
    <w:rsid w:val="000558D3"/>
    <w:rsid w:val="000573ED"/>
    <w:rsid w:val="00057E0F"/>
    <w:rsid w:val="000635CA"/>
    <w:rsid w:val="00063A7A"/>
    <w:rsid w:val="000665B8"/>
    <w:rsid w:val="000863AA"/>
    <w:rsid w:val="000900A0"/>
    <w:rsid w:val="000A0ED7"/>
    <w:rsid w:val="000B202E"/>
    <w:rsid w:val="000D5DB4"/>
    <w:rsid w:val="000E0B71"/>
    <w:rsid w:val="000E102A"/>
    <w:rsid w:val="000F13B1"/>
    <w:rsid w:val="000F2505"/>
    <w:rsid w:val="000F2D13"/>
    <w:rsid w:val="00101033"/>
    <w:rsid w:val="00101127"/>
    <w:rsid w:val="00103C4C"/>
    <w:rsid w:val="001123AD"/>
    <w:rsid w:val="00114319"/>
    <w:rsid w:val="001146E7"/>
    <w:rsid w:val="001161D2"/>
    <w:rsid w:val="00120D8E"/>
    <w:rsid w:val="00132EC3"/>
    <w:rsid w:val="00136080"/>
    <w:rsid w:val="00151B57"/>
    <w:rsid w:val="00173835"/>
    <w:rsid w:val="001833C5"/>
    <w:rsid w:val="00186C07"/>
    <w:rsid w:val="0019671A"/>
    <w:rsid w:val="001B11CC"/>
    <w:rsid w:val="001B1516"/>
    <w:rsid w:val="001B7B1D"/>
    <w:rsid w:val="001D2F1D"/>
    <w:rsid w:val="001D631F"/>
    <w:rsid w:val="001E0633"/>
    <w:rsid w:val="002105D0"/>
    <w:rsid w:val="00213F47"/>
    <w:rsid w:val="00223BA5"/>
    <w:rsid w:val="0022551D"/>
    <w:rsid w:val="00236557"/>
    <w:rsid w:val="00246432"/>
    <w:rsid w:val="0025182D"/>
    <w:rsid w:val="002540D9"/>
    <w:rsid w:val="0026400C"/>
    <w:rsid w:val="0027405F"/>
    <w:rsid w:val="002748BA"/>
    <w:rsid w:val="00285D4A"/>
    <w:rsid w:val="002A087E"/>
    <w:rsid w:val="002A1FBA"/>
    <w:rsid w:val="002A3DCD"/>
    <w:rsid w:val="002B2EB2"/>
    <w:rsid w:val="002B6BA8"/>
    <w:rsid w:val="002C742E"/>
    <w:rsid w:val="002C7D10"/>
    <w:rsid w:val="002D2079"/>
    <w:rsid w:val="002D349C"/>
    <w:rsid w:val="002D6391"/>
    <w:rsid w:val="002E08B6"/>
    <w:rsid w:val="002E0FEE"/>
    <w:rsid w:val="002E14D9"/>
    <w:rsid w:val="002E2ADA"/>
    <w:rsid w:val="00302D3C"/>
    <w:rsid w:val="00314939"/>
    <w:rsid w:val="00316B5F"/>
    <w:rsid w:val="00332C76"/>
    <w:rsid w:val="00333CDC"/>
    <w:rsid w:val="0033680E"/>
    <w:rsid w:val="00347663"/>
    <w:rsid w:val="00364F00"/>
    <w:rsid w:val="003A7BDF"/>
    <w:rsid w:val="003B4A55"/>
    <w:rsid w:val="003B5604"/>
    <w:rsid w:val="003C4980"/>
    <w:rsid w:val="004057AC"/>
    <w:rsid w:val="00410E30"/>
    <w:rsid w:val="0041167D"/>
    <w:rsid w:val="0042494B"/>
    <w:rsid w:val="0043354D"/>
    <w:rsid w:val="00436F3E"/>
    <w:rsid w:val="00443370"/>
    <w:rsid w:val="00444F99"/>
    <w:rsid w:val="00454165"/>
    <w:rsid w:val="00467A4E"/>
    <w:rsid w:val="004765F7"/>
    <w:rsid w:val="004863BF"/>
    <w:rsid w:val="0049479C"/>
    <w:rsid w:val="004C3E01"/>
    <w:rsid w:val="004F3152"/>
    <w:rsid w:val="004F3C64"/>
    <w:rsid w:val="00510DB3"/>
    <w:rsid w:val="00523070"/>
    <w:rsid w:val="005717E6"/>
    <w:rsid w:val="00585674"/>
    <w:rsid w:val="005878B7"/>
    <w:rsid w:val="005A392A"/>
    <w:rsid w:val="005A3EDE"/>
    <w:rsid w:val="005B6300"/>
    <w:rsid w:val="005C6E8D"/>
    <w:rsid w:val="005D4850"/>
    <w:rsid w:val="005D671A"/>
    <w:rsid w:val="005E2580"/>
    <w:rsid w:val="00606A67"/>
    <w:rsid w:val="006171B3"/>
    <w:rsid w:val="00633FE1"/>
    <w:rsid w:val="006374FA"/>
    <w:rsid w:val="0064129F"/>
    <w:rsid w:val="00646455"/>
    <w:rsid w:val="0065533E"/>
    <w:rsid w:val="00656B0A"/>
    <w:rsid w:val="006719D4"/>
    <w:rsid w:val="00681E5A"/>
    <w:rsid w:val="006A61EA"/>
    <w:rsid w:val="006B2E05"/>
    <w:rsid w:val="006B4871"/>
    <w:rsid w:val="006B5229"/>
    <w:rsid w:val="006B5804"/>
    <w:rsid w:val="006B5F56"/>
    <w:rsid w:val="006D1DB4"/>
    <w:rsid w:val="006D4B2E"/>
    <w:rsid w:val="006E4739"/>
    <w:rsid w:val="006F3CF4"/>
    <w:rsid w:val="00700FDB"/>
    <w:rsid w:val="00707BA6"/>
    <w:rsid w:val="007129B5"/>
    <w:rsid w:val="0071423B"/>
    <w:rsid w:val="00722EA8"/>
    <w:rsid w:val="00727610"/>
    <w:rsid w:val="0075721A"/>
    <w:rsid w:val="00767585"/>
    <w:rsid w:val="00777949"/>
    <w:rsid w:val="007A015E"/>
    <w:rsid w:val="007A2CEC"/>
    <w:rsid w:val="007B1EDB"/>
    <w:rsid w:val="007B2442"/>
    <w:rsid w:val="007B71B8"/>
    <w:rsid w:val="007C4BC5"/>
    <w:rsid w:val="007C54C2"/>
    <w:rsid w:val="007D216B"/>
    <w:rsid w:val="007E1D79"/>
    <w:rsid w:val="007E4EF4"/>
    <w:rsid w:val="00805149"/>
    <w:rsid w:val="008116BA"/>
    <w:rsid w:val="008119C7"/>
    <w:rsid w:val="00823506"/>
    <w:rsid w:val="00831038"/>
    <w:rsid w:val="00862735"/>
    <w:rsid w:val="008661A8"/>
    <w:rsid w:val="00877199"/>
    <w:rsid w:val="008805EE"/>
    <w:rsid w:val="0088479F"/>
    <w:rsid w:val="00886A61"/>
    <w:rsid w:val="00891F29"/>
    <w:rsid w:val="00893A8E"/>
    <w:rsid w:val="008943A3"/>
    <w:rsid w:val="008969C4"/>
    <w:rsid w:val="008A1CA9"/>
    <w:rsid w:val="008A3DEA"/>
    <w:rsid w:val="008C4FBE"/>
    <w:rsid w:val="008D69B7"/>
    <w:rsid w:val="008E2C85"/>
    <w:rsid w:val="008E4D30"/>
    <w:rsid w:val="008F11FD"/>
    <w:rsid w:val="008F3FD4"/>
    <w:rsid w:val="008F4A9B"/>
    <w:rsid w:val="008F61A0"/>
    <w:rsid w:val="008F7506"/>
    <w:rsid w:val="00905BA7"/>
    <w:rsid w:val="00912AE0"/>
    <w:rsid w:val="009172C4"/>
    <w:rsid w:val="00926383"/>
    <w:rsid w:val="00942D04"/>
    <w:rsid w:val="00946E5C"/>
    <w:rsid w:val="00957855"/>
    <w:rsid w:val="0096191C"/>
    <w:rsid w:val="00962170"/>
    <w:rsid w:val="00962AD0"/>
    <w:rsid w:val="00970DBB"/>
    <w:rsid w:val="0097381A"/>
    <w:rsid w:val="009A2ED4"/>
    <w:rsid w:val="009B6BDF"/>
    <w:rsid w:val="009B754B"/>
    <w:rsid w:val="009C2C9A"/>
    <w:rsid w:val="009C5021"/>
    <w:rsid w:val="009C5629"/>
    <w:rsid w:val="009C694E"/>
    <w:rsid w:val="009D56A4"/>
    <w:rsid w:val="009E68C0"/>
    <w:rsid w:val="009F3119"/>
    <w:rsid w:val="00A22E5D"/>
    <w:rsid w:val="00A2583B"/>
    <w:rsid w:val="00A25B61"/>
    <w:rsid w:val="00A26934"/>
    <w:rsid w:val="00A32585"/>
    <w:rsid w:val="00A365F0"/>
    <w:rsid w:val="00A5749E"/>
    <w:rsid w:val="00A92EE5"/>
    <w:rsid w:val="00AA3334"/>
    <w:rsid w:val="00AA38E8"/>
    <w:rsid w:val="00AB200C"/>
    <w:rsid w:val="00AB2785"/>
    <w:rsid w:val="00AC7DD3"/>
    <w:rsid w:val="00AE0435"/>
    <w:rsid w:val="00AE5C76"/>
    <w:rsid w:val="00AE684E"/>
    <w:rsid w:val="00AF082D"/>
    <w:rsid w:val="00AF0B3E"/>
    <w:rsid w:val="00AF21A5"/>
    <w:rsid w:val="00B11BE8"/>
    <w:rsid w:val="00B15158"/>
    <w:rsid w:val="00B21099"/>
    <w:rsid w:val="00B263A8"/>
    <w:rsid w:val="00B35242"/>
    <w:rsid w:val="00B352F7"/>
    <w:rsid w:val="00B401DA"/>
    <w:rsid w:val="00B47050"/>
    <w:rsid w:val="00B81B39"/>
    <w:rsid w:val="00B81C1B"/>
    <w:rsid w:val="00B85E5D"/>
    <w:rsid w:val="00B871EB"/>
    <w:rsid w:val="00B915BD"/>
    <w:rsid w:val="00B96B57"/>
    <w:rsid w:val="00BA0018"/>
    <w:rsid w:val="00BA72F4"/>
    <w:rsid w:val="00BC0234"/>
    <w:rsid w:val="00BC6B0F"/>
    <w:rsid w:val="00BD6557"/>
    <w:rsid w:val="00BF1475"/>
    <w:rsid w:val="00BF5242"/>
    <w:rsid w:val="00C0276C"/>
    <w:rsid w:val="00C145F2"/>
    <w:rsid w:val="00C24FF5"/>
    <w:rsid w:val="00C27725"/>
    <w:rsid w:val="00C3267C"/>
    <w:rsid w:val="00C375E8"/>
    <w:rsid w:val="00C576BF"/>
    <w:rsid w:val="00C60657"/>
    <w:rsid w:val="00C714F3"/>
    <w:rsid w:val="00C71EF8"/>
    <w:rsid w:val="00CA5BBE"/>
    <w:rsid w:val="00CB724F"/>
    <w:rsid w:val="00CC5FFD"/>
    <w:rsid w:val="00CC7429"/>
    <w:rsid w:val="00CE298F"/>
    <w:rsid w:val="00CF01A3"/>
    <w:rsid w:val="00CF445E"/>
    <w:rsid w:val="00CF7C4B"/>
    <w:rsid w:val="00D16229"/>
    <w:rsid w:val="00D31601"/>
    <w:rsid w:val="00D4065B"/>
    <w:rsid w:val="00D4267E"/>
    <w:rsid w:val="00D43475"/>
    <w:rsid w:val="00D51275"/>
    <w:rsid w:val="00D52276"/>
    <w:rsid w:val="00D57397"/>
    <w:rsid w:val="00D6547D"/>
    <w:rsid w:val="00D66AB8"/>
    <w:rsid w:val="00D77952"/>
    <w:rsid w:val="00D8298E"/>
    <w:rsid w:val="00DA40E8"/>
    <w:rsid w:val="00DB213C"/>
    <w:rsid w:val="00DC3017"/>
    <w:rsid w:val="00DC336B"/>
    <w:rsid w:val="00DD3B65"/>
    <w:rsid w:val="00DE24CB"/>
    <w:rsid w:val="00DE2FDE"/>
    <w:rsid w:val="00DE4B77"/>
    <w:rsid w:val="00E01806"/>
    <w:rsid w:val="00E024FD"/>
    <w:rsid w:val="00E107A7"/>
    <w:rsid w:val="00E202D5"/>
    <w:rsid w:val="00E35A9F"/>
    <w:rsid w:val="00E36420"/>
    <w:rsid w:val="00E53BF0"/>
    <w:rsid w:val="00E61FD9"/>
    <w:rsid w:val="00E67396"/>
    <w:rsid w:val="00E70D2A"/>
    <w:rsid w:val="00E77432"/>
    <w:rsid w:val="00E9431D"/>
    <w:rsid w:val="00EA128E"/>
    <w:rsid w:val="00EC0CCD"/>
    <w:rsid w:val="00ED7CA4"/>
    <w:rsid w:val="00EE26AB"/>
    <w:rsid w:val="00EF1337"/>
    <w:rsid w:val="00F01D8E"/>
    <w:rsid w:val="00F07544"/>
    <w:rsid w:val="00F25926"/>
    <w:rsid w:val="00F31A9D"/>
    <w:rsid w:val="00F36729"/>
    <w:rsid w:val="00F36CC2"/>
    <w:rsid w:val="00F36E66"/>
    <w:rsid w:val="00F41E6C"/>
    <w:rsid w:val="00F4330C"/>
    <w:rsid w:val="00F4712F"/>
    <w:rsid w:val="00F56F9A"/>
    <w:rsid w:val="00F575E2"/>
    <w:rsid w:val="00F602B0"/>
    <w:rsid w:val="00F64A35"/>
    <w:rsid w:val="00F7344A"/>
    <w:rsid w:val="00F737FE"/>
    <w:rsid w:val="00F847B4"/>
    <w:rsid w:val="00F91518"/>
    <w:rsid w:val="00FA5768"/>
    <w:rsid w:val="00FB39DC"/>
    <w:rsid w:val="00FC02CC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694B662-21EF-4348-BF2A-DF974A7DE5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A7C800E-5AD6-4A42-B1DB-3EB0CFD0B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4906</CharactersWithSpaces>
  <SharedDoc>false</SharedDoc>
  <HLinks>
    <vt:vector size="150" baseType="variant"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_Toc389222340</vt:lpwstr>
      </vt:variant>
      <vt:variant>
        <vt:i4>1835067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_Toc389222339</vt:lpwstr>
      </vt:variant>
      <vt:variant>
        <vt:i4>1835067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_Toc389222338</vt:lpwstr>
      </vt:variant>
      <vt:variant>
        <vt:i4>1835067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_Toc389222337</vt:lpwstr>
      </vt:variant>
      <vt:variant>
        <vt:i4>1835067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_Toc389222336</vt:lpwstr>
      </vt:variant>
      <vt:variant>
        <vt:i4>1835067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_Toc389222335</vt:lpwstr>
      </vt:variant>
      <vt:variant>
        <vt:i4>1835067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_Toc389222334</vt:lpwstr>
      </vt:variant>
      <vt:variant>
        <vt:i4>1835067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_Toc389222333</vt:lpwstr>
      </vt:variant>
      <vt:variant>
        <vt:i4>1835067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_Toc389222332</vt:lpwstr>
      </vt:variant>
      <vt:variant>
        <vt:i4>1835067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_Toc389222331</vt:lpwstr>
      </vt:variant>
      <vt:variant>
        <vt:i4>1835067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_Toc389222330</vt:lpwstr>
      </vt:variant>
      <vt:variant>
        <vt:i4>1900603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_Toc389222329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_Toc389222328</vt:lpwstr>
      </vt:variant>
      <vt:variant>
        <vt:i4>1900603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_Toc389222327</vt:lpwstr>
      </vt:variant>
      <vt:variant>
        <vt:i4>1900603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_Toc389222326</vt:lpwstr>
      </vt:variant>
      <vt:variant>
        <vt:i4>1900603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_Toc389222325</vt:lpwstr>
      </vt:variant>
      <vt:variant>
        <vt:i4>1900603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_Toc389222324</vt:lpwstr>
      </vt:variant>
      <vt:variant>
        <vt:i4>1900603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_Toc389222323</vt:lpwstr>
      </vt:variant>
      <vt:variant>
        <vt:i4>1900603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_Toc389222322</vt:lpwstr>
      </vt:variant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_Toc389222321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_Toc389222320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_Toc389222319</vt:lpwstr>
      </vt:variant>
      <vt:variant>
        <vt:i4>1966139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_Toc389222318</vt:lpwstr>
      </vt:variant>
      <vt:variant>
        <vt:i4>1966139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_Toc389222317</vt:lpwstr>
      </vt:variant>
      <vt:variant>
        <vt:i4>1966139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_Toc389222316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creator>Nexteer</dc:creator>
  <dc:description>version 1.0 dated 24-Dec-2013</dc:description>
  <cp:lastModifiedBy>Anne, Krishna</cp:lastModifiedBy>
  <cp:revision>5</cp:revision>
  <cp:lastPrinted>2015-04-09T21:33:00Z</cp:lastPrinted>
  <dcterms:created xsi:type="dcterms:W3CDTF">2015-04-09T21:33:00Z</dcterms:created>
  <dcterms:modified xsi:type="dcterms:W3CDTF">2016-06-28T13:32:00Z</dcterms:modified>
</cp:coreProperties>
</file>