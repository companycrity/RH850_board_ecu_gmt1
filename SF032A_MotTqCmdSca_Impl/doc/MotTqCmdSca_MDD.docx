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882795BF97146279370E486FE53B14E"/>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2675A0" w:rsidP="007E0373">
      <w:pPr>
        <w:tabs>
          <w:tab w:val="left" w:pos="4320"/>
          <w:tab w:val="left" w:pos="8640"/>
        </w:tabs>
        <w:spacing w:before="120" w:after="360"/>
        <w:jc w:val="center"/>
        <w:rPr>
          <w:b/>
          <w:sz w:val="36"/>
        </w:rPr>
      </w:pPr>
      <w:r>
        <w:fldChar w:fldCharType="begin"/>
      </w:r>
      <w:r>
        <w:instrText xml:space="preserve"> DOCPROPERTY  "Document Version"  \* MERGEFORMAT </w:instrText>
      </w:r>
      <w:r>
        <w:fldChar w:fldCharType="separate"/>
      </w:r>
      <w:proofErr w:type="spellStart"/>
      <w:r w:rsidR="0070288F" w:rsidRPr="0070288F">
        <w:rPr>
          <w:rFonts w:cs="Calibri"/>
          <w:b/>
          <w:sz w:val="48"/>
          <w:szCs w:val="48"/>
        </w:rPr>
        <w:t>MotTqCmdSca</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7951E4" w:rsidP="007E0373">
      <w:pPr>
        <w:tabs>
          <w:tab w:val="left" w:pos="4320"/>
          <w:tab w:val="left" w:pos="8640"/>
        </w:tabs>
        <w:spacing w:before="120" w:after="360"/>
        <w:jc w:val="center"/>
        <w:rPr>
          <w:b/>
          <w:sz w:val="36"/>
        </w:rPr>
      </w:pPr>
      <w:fldSimple w:instr=" DOCPROPERTY  &quot;Release Date&quot;  \* MERGEFORMAT ">
        <w:ins w:id="0" w:author="Anne, Krishna" w:date="2016-03-14T11:21:00Z">
          <w:r w:rsidR="002B62DC" w:rsidRPr="002B62DC">
            <w:rPr>
              <w:b/>
              <w:sz w:val="36"/>
            </w:rPr>
            <w:t>March 14, 2016</w:t>
          </w:r>
        </w:ins>
        <w:del w:id="1" w:author="Anne, Krishna" w:date="2016-03-14T11:21:00Z">
          <w:r w:rsidR="0086617B" w:rsidRPr="0086617B" w:rsidDel="002B62DC">
            <w:rPr>
              <w:b/>
              <w:sz w:val="36"/>
            </w:rPr>
            <w:delText>January 21, 2016</w:delText>
          </w:r>
        </w:del>
      </w:fldSimple>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7951E4" w:rsidP="00DE23CE">
      <w:pPr>
        <w:tabs>
          <w:tab w:val="left" w:pos="4320"/>
          <w:tab w:val="left" w:pos="8640"/>
        </w:tabs>
        <w:jc w:val="center"/>
        <w:rPr>
          <w:b/>
          <w:sz w:val="24"/>
        </w:rPr>
      </w:pPr>
      <w:fldSimple w:instr=" DOCPROPERTY  &quot;Prepared for Group&quot;  \* MERGEFORMAT ">
        <w:r w:rsidR="007D7B75">
          <w:rPr>
            <w:b/>
            <w:sz w:val="24"/>
          </w:rPr>
          <w:t>Software Engineering</w:t>
        </w:r>
      </w:fldSimple>
    </w:p>
    <w:p w:rsidR="00DE23CE" w:rsidRPr="00A158C7" w:rsidRDefault="007951E4" w:rsidP="00DE23CE">
      <w:pPr>
        <w:tabs>
          <w:tab w:val="left" w:pos="4320"/>
          <w:tab w:val="left" w:pos="8640"/>
        </w:tabs>
        <w:jc w:val="center"/>
        <w:rPr>
          <w:b/>
          <w:sz w:val="24"/>
        </w:rPr>
      </w:pPr>
      <w:fldSimple w:instr=" DOCPROPERTY  Company  \* MERGEFORMAT ">
        <w:r w:rsidR="007D7B75">
          <w:rPr>
            <w:b/>
            <w:sz w:val="24"/>
          </w:rPr>
          <w:t>Nexteer Automotive</w:t>
        </w:r>
      </w:fldSimple>
      <w:r w:rsidR="007E0373">
        <w:rPr>
          <w:b/>
          <w:sz w:val="24"/>
        </w:rPr>
        <w:t>,</w:t>
      </w:r>
    </w:p>
    <w:p w:rsidR="007E0373" w:rsidRDefault="007951E4">
      <w:pPr>
        <w:tabs>
          <w:tab w:val="left" w:pos="4320"/>
          <w:tab w:val="left" w:pos="8640"/>
        </w:tabs>
        <w:jc w:val="center"/>
        <w:rPr>
          <w:b/>
          <w:sz w:val="24"/>
        </w:rPr>
      </w:pPr>
      <w:fldSimple w:instr=" DOCPROPERTY  Location  \* MERGEFORMAT ">
        <w:r w:rsidR="007D7B75">
          <w:rPr>
            <w:b/>
            <w:sz w:val="24"/>
          </w:rPr>
          <w:t>Saginaw, MI, USA</w:t>
        </w:r>
      </w:fldSimple>
    </w:p>
    <w:p w:rsidR="00A91633" w:rsidRDefault="00A91633" w:rsidP="00A91633">
      <w:pPr>
        <w:tabs>
          <w:tab w:val="left" w:pos="4320"/>
          <w:tab w:val="left" w:pos="8640"/>
        </w:tabs>
        <w:jc w:val="center"/>
        <w:rPr>
          <w:rFonts w:cs="Calibri"/>
          <w:b/>
          <w:sz w:val="24"/>
        </w:rPr>
      </w:pPr>
    </w:p>
    <w:p w:rsidR="00A91633" w:rsidRDefault="00A91633" w:rsidP="00A91633">
      <w:pPr>
        <w:tabs>
          <w:tab w:val="left" w:pos="4320"/>
          <w:tab w:val="left" w:pos="8640"/>
        </w:tabs>
        <w:jc w:val="center"/>
        <w:rPr>
          <w:rFonts w:cs="Calibri"/>
          <w:b/>
          <w:sz w:val="24"/>
        </w:rPr>
      </w:pPr>
    </w:p>
    <w:p w:rsidR="00A91633" w:rsidRDefault="00A91633" w:rsidP="00A91633">
      <w:pPr>
        <w:tabs>
          <w:tab w:val="left" w:pos="4320"/>
          <w:tab w:val="left" w:pos="8640"/>
        </w:tabs>
        <w:jc w:val="center"/>
        <w:rPr>
          <w:rFonts w:cs="Calibri"/>
          <w:b/>
          <w:sz w:val="24"/>
        </w:rPr>
      </w:pPr>
    </w:p>
    <w:p w:rsidR="00A91633" w:rsidRDefault="00A91633" w:rsidP="00A91633">
      <w:pPr>
        <w:tabs>
          <w:tab w:val="left" w:pos="4320"/>
          <w:tab w:val="left" w:pos="8640"/>
        </w:tabs>
        <w:jc w:val="center"/>
        <w:rPr>
          <w:rFonts w:cs="Calibri"/>
          <w:b/>
          <w:sz w:val="24"/>
        </w:rPr>
      </w:pPr>
    </w:p>
    <w:p w:rsidR="00A91633" w:rsidRDefault="00A91633" w:rsidP="00A91633">
      <w:pPr>
        <w:tabs>
          <w:tab w:val="left" w:pos="4320"/>
          <w:tab w:val="left" w:pos="8640"/>
        </w:tabs>
        <w:jc w:val="center"/>
        <w:rPr>
          <w:rFonts w:cs="Calibri"/>
          <w:b/>
          <w:sz w:val="24"/>
        </w:rPr>
      </w:pPr>
    </w:p>
    <w:p w:rsidR="00A91633" w:rsidRDefault="00A91633" w:rsidP="00A91633">
      <w:pPr>
        <w:tabs>
          <w:tab w:val="left" w:pos="4320"/>
          <w:tab w:val="left" w:pos="8640"/>
        </w:tabs>
        <w:jc w:val="center"/>
        <w:rPr>
          <w:rFonts w:cs="Calibri"/>
          <w:b/>
          <w:sz w:val="24"/>
        </w:rPr>
      </w:pPr>
    </w:p>
    <w:p w:rsidR="00A91633" w:rsidRPr="00AA38E8" w:rsidRDefault="00A91633" w:rsidP="00A91633">
      <w:pPr>
        <w:tabs>
          <w:tab w:val="left" w:pos="4320"/>
          <w:tab w:val="left" w:pos="8640"/>
        </w:tabs>
        <w:jc w:val="center"/>
        <w:rPr>
          <w:rFonts w:cs="Calibri"/>
          <w:b/>
          <w:sz w:val="24"/>
        </w:rPr>
      </w:pPr>
      <w:r w:rsidRPr="00AA38E8">
        <w:rPr>
          <w:rFonts w:cs="Calibri"/>
          <w:b/>
          <w:sz w:val="24"/>
        </w:rPr>
        <w:t xml:space="preserve">Prepared By: </w:t>
      </w:r>
    </w:p>
    <w:p w:rsidR="002B62DC" w:rsidRPr="00AA38E8" w:rsidRDefault="002B62DC" w:rsidP="002B62DC">
      <w:pPr>
        <w:tabs>
          <w:tab w:val="left" w:pos="4320"/>
          <w:tab w:val="left" w:pos="8640"/>
        </w:tabs>
        <w:jc w:val="center"/>
        <w:rPr>
          <w:ins w:id="2" w:author="Anne, Krishna" w:date="2016-03-14T11:21:00Z"/>
          <w:rFonts w:cs="Calibri"/>
          <w:b/>
          <w:sz w:val="24"/>
        </w:rPr>
      </w:pPr>
      <w:ins w:id="3" w:author="Anne, Krishna" w:date="2016-03-14T11:21:00Z">
        <w:r>
          <w:rPr>
            <w:rFonts w:cs="Calibri"/>
            <w:b/>
            <w:sz w:val="24"/>
          </w:rPr>
          <w:t>Krishna Anne</w:t>
        </w:r>
        <w:r w:rsidRPr="00AA38E8">
          <w:rPr>
            <w:rFonts w:cs="Calibri"/>
            <w:b/>
            <w:sz w:val="24"/>
          </w:rPr>
          <w:t>,</w:t>
        </w:r>
      </w:ins>
    </w:p>
    <w:p w:rsidR="002B62DC" w:rsidRPr="00AA38E8" w:rsidRDefault="002B62DC" w:rsidP="002B62DC">
      <w:pPr>
        <w:tabs>
          <w:tab w:val="left" w:pos="4320"/>
          <w:tab w:val="left" w:pos="8640"/>
        </w:tabs>
        <w:jc w:val="center"/>
        <w:rPr>
          <w:ins w:id="4" w:author="Anne, Krishna" w:date="2016-03-14T11:21:00Z"/>
          <w:rFonts w:cs="Calibri"/>
          <w:b/>
          <w:sz w:val="24"/>
        </w:rPr>
      </w:pPr>
      <w:ins w:id="5" w:author="Anne, Krishna" w:date="2016-03-14T11:21:00Z">
        <w:r w:rsidRPr="00AA38E8">
          <w:rPr>
            <w:rFonts w:cs="Calibri"/>
            <w:b/>
            <w:sz w:val="24"/>
          </w:rPr>
          <w:t>Nexteer Automotive,</w:t>
        </w:r>
      </w:ins>
    </w:p>
    <w:p w:rsidR="002B62DC" w:rsidRPr="00AA38E8" w:rsidRDefault="002B62DC" w:rsidP="002B62DC">
      <w:pPr>
        <w:tabs>
          <w:tab w:val="left" w:pos="4320"/>
          <w:tab w:val="left" w:pos="8640"/>
        </w:tabs>
        <w:jc w:val="center"/>
        <w:rPr>
          <w:ins w:id="6" w:author="Anne, Krishna" w:date="2016-03-14T11:21:00Z"/>
          <w:rFonts w:cs="Calibri"/>
          <w:b/>
          <w:sz w:val="24"/>
        </w:rPr>
      </w:pPr>
      <w:ins w:id="7" w:author="Anne, Krishna" w:date="2016-03-14T11:21:00Z">
        <w:r w:rsidRPr="00AA38E8">
          <w:rPr>
            <w:rFonts w:cs="Calibri"/>
            <w:b/>
            <w:sz w:val="24"/>
          </w:rPr>
          <w:t xml:space="preserve"> Saginaw,</w:t>
        </w:r>
        <w:r>
          <w:rPr>
            <w:rFonts w:cs="Calibri"/>
            <w:b/>
            <w:sz w:val="24"/>
          </w:rPr>
          <w:t xml:space="preserve"> </w:t>
        </w:r>
        <w:r w:rsidRPr="00AA38E8">
          <w:rPr>
            <w:rFonts w:cs="Calibri"/>
            <w:b/>
            <w:sz w:val="24"/>
          </w:rPr>
          <w:t>MI, USA</w:t>
        </w:r>
      </w:ins>
    </w:p>
    <w:p w:rsidR="00A91633" w:rsidRPr="00AA38E8" w:rsidDel="002B62DC" w:rsidRDefault="00A91633" w:rsidP="00A91633">
      <w:pPr>
        <w:tabs>
          <w:tab w:val="left" w:pos="4320"/>
          <w:tab w:val="left" w:pos="8640"/>
        </w:tabs>
        <w:jc w:val="center"/>
        <w:rPr>
          <w:del w:id="8" w:author="Anne, Krishna" w:date="2016-03-14T11:21:00Z"/>
          <w:rFonts w:cs="Calibri"/>
          <w:b/>
          <w:sz w:val="24"/>
        </w:rPr>
      </w:pPr>
      <w:del w:id="9" w:author="Anne, Krishna" w:date="2016-03-14T11:21:00Z">
        <w:r w:rsidDel="002B62DC">
          <w:rPr>
            <w:rFonts w:cs="Calibri"/>
            <w:b/>
            <w:sz w:val="24"/>
          </w:rPr>
          <w:delText>Kannappa Chidambaram (</w:delText>
        </w:r>
        <w:r w:rsidRPr="00495C4A" w:rsidDel="002B62DC">
          <w:rPr>
            <w:rFonts w:cs="Calibri"/>
            <w:b/>
            <w:sz w:val="24"/>
          </w:rPr>
          <w:delText>Tata Elxsi</w:delText>
        </w:r>
        <w:r w:rsidDel="002B62DC">
          <w:rPr>
            <w:rFonts w:cs="Calibri"/>
            <w:b/>
            <w:sz w:val="24"/>
          </w:rPr>
          <w:delText>)</w:delText>
        </w:r>
        <w:r w:rsidRPr="00AA38E8" w:rsidDel="002B62DC">
          <w:rPr>
            <w:rFonts w:cs="Calibri"/>
            <w:b/>
            <w:sz w:val="24"/>
          </w:rPr>
          <w:delText>,</w:delText>
        </w:r>
      </w:del>
    </w:p>
    <w:p w:rsidR="00A91633" w:rsidRPr="00AA38E8" w:rsidRDefault="00A91633" w:rsidP="00A91633">
      <w:pPr>
        <w:tabs>
          <w:tab w:val="left" w:pos="4320"/>
          <w:tab w:val="left" w:pos="8640"/>
        </w:tabs>
        <w:jc w:val="center"/>
        <w:rPr>
          <w:rFonts w:cs="Calibri"/>
          <w:b/>
          <w:sz w:val="24"/>
        </w:rPr>
      </w:pPr>
      <w:del w:id="10" w:author="Anne, Krishna" w:date="2016-03-14T11:21:00Z">
        <w:r w:rsidDel="002B62DC">
          <w:rPr>
            <w:rFonts w:cs="Calibri"/>
            <w:b/>
            <w:sz w:val="24"/>
          </w:rPr>
          <w:delText>Trivandrum, INDIA.</w:delText>
        </w:r>
      </w:del>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A91633" w:rsidRPr="00AA38E8" w:rsidDel="002B62DC" w:rsidTr="00A91633">
        <w:trPr>
          <w:del w:id="11" w:author="Anne, Krishna" w:date="2016-03-14T11:22:00Z"/>
        </w:trPr>
        <w:tc>
          <w:tcPr>
            <w:tcW w:w="2520" w:type="dxa"/>
          </w:tcPr>
          <w:p w:rsidR="00A91633" w:rsidRPr="00AA38E8" w:rsidDel="002B62DC" w:rsidRDefault="00A91633" w:rsidP="00D229A6">
            <w:pPr>
              <w:jc w:val="center"/>
              <w:rPr>
                <w:del w:id="12" w:author="Anne, Krishna" w:date="2016-03-14T11:22:00Z"/>
                <w:rFonts w:cs="Calibri"/>
                <w:b/>
              </w:rPr>
            </w:pPr>
            <w:bookmarkStart w:id="13" w:name="_Toc348792978"/>
            <w:bookmarkStart w:id="14" w:name="_Toc348793074"/>
            <w:bookmarkStart w:id="15" w:name="_Toc348793965"/>
            <w:bookmarkStart w:id="16" w:name="_Toc349459173"/>
            <w:bookmarkStart w:id="17" w:name="_Toc349621609"/>
            <w:del w:id="18" w:author="Anne, Krishna" w:date="2016-03-14T11:22:00Z">
              <w:r w:rsidRPr="00AA38E8" w:rsidDel="002B62DC">
                <w:rPr>
                  <w:rFonts w:cs="Calibri"/>
                  <w:b/>
                </w:rPr>
                <w:delText>Description</w:delText>
              </w:r>
            </w:del>
          </w:p>
        </w:tc>
        <w:tc>
          <w:tcPr>
            <w:tcW w:w="2160" w:type="dxa"/>
          </w:tcPr>
          <w:p w:rsidR="00A91633" w:rsidRPr="00AA38E8" w:rsidDel="002B62DC" w:rsidRDefault="00A91633" w:rsidP="00D229A6">
            <w:pPr>
              <w:jc w:val="center"/>
              <w:rPr>
                <w:del w:id="19" w:author="Anne, Krishna" w:date="2016-03-14T11:22:00Z"/>
                <w:rFonts w:cs="Calibri"/>
                <w:b/>
              </w:rPr>
            </w:pPr>
            <w:del w:id="20" w:author="Anne, Krishna" w:date="2016-03-14T11:22:00Z">
              <w:r w:rsidRPr="00AA38E8" w:rsidDel="002B62DC">
                <w:rPr>
                  <w:rFonts w:cs="Calibri"/>
                  <w:b/>
                </w:rPr>
                <w:delText>Author</w:delText>
              </w:r>
            </w:del>
          </w:p>
        </w:tc>
        <w:tc>
          <w:tcPr>
            <w:tcW w:w="1350" w:type="dxa"/>
          </w:tcPr>
          <w:p w:rsidR="00A91633" w:rsidRPr="00AA38E8" w:rsidDel="002B62DC" w:rsidRDefault="00A91633" w:rsidP="00D229A6">
            <w:pPr>
              <w:jc w:val="center"/>
              <w:rPr>
                <w:del w:id="21" w:author="Anne, Krishna" w:date="2016-03-14T11:22:00Z"/>
                <w:rFonts w:cs="Calibri"/>
                <w:b/>
              </w:rPr>
            </w:pPr>
            <w:del w:id="22" w:author="Anne, Krishna" w:date="2016-03-14T11:22:00Z">
              <w:r w:rsidRPr="00AA38E8" w:rsidDel="002B62DC">
                <w:rPr>
                  <w:rFonts w:cs="Calibri"/>
                  <w:b/>
                </w:rPr>
                <w:delText>Version</w:delText>
              </w:r>
            </w:del>
          </w:p>
        </w:tc>
        <w:tc>
          <w:tcPr>
            <w:tcW w:w="1440" w:type="dxa"/>
          </w:tcPr>
          <w:p w:rsidR="00A91633" w:rsidRPr="00AA38E8" w:rsidDel="002B62DC" w:rsidRDefault="00A91633" w:rsidP="00D229A6">
            <w:pPr>
              <w:jc w:val="center"/>
              <w:rPr>
                <w:del w:id="23" w:author="Anne, Krishna" w:date="2016-03-14T11:22:00Z"/>
                <w:rFonts w:cs="Calibri"/>
                <w:b/>
              </w:rPr>
            </w:pPr>
            <w:del w:id="24" w:author="Anne, Krishna" w:date="2016-03-14T11:22:00Z">
              <w:r w:rsidRPr="00AA38E8" w:rsidDel="002B62DC">
                <w:rPr>
                  <w:rFonts w:cs="Calibri"/>
                  <w:b/>
                </w:rPr>
                <w:delText>Date</w:delText>
              </w:r>
            </w:del>
          </w:p>
        </w:tc>
      </w:tr>
      <w:tr w:rsidR="00A91633" w:rsidRPr="00AA38E8" w:rsidDel="002B62DC" w:rsidTr="00A91633">
        <w:trPr>
          <w:del w:id="25" w:author="Anne, Krishna" w:date="2016-03-14T11:22:00Z"/>
        </w:trPr>
        <w:tc>
          <w:tcPr>
            <w:tcW w:w="2520" w:type="dxa"/>
          </w:tcPr>
          <w:p w:rsidR="00A91633" w:rsidRPr="00AA38E8" w:rsidDel="002B62DC" w:rsidRDefault="00A91633" w:rsidP="00A91633">
            <w:pPr>
              <w:jc w:val="center"/>
              <w:rPr>
                <w:del w:id="26" w:author="Anne, Krishna" w:date="2016-03-14T11:22:00Z"/>
                <w:rFonts w:cs="Calibri"/>
              </w:rPr>
            </w:pPr>
            <w:del w:id="27" w:author="Anne, Krishna" w:date="2016-03-14T11:22:00Z">
              <w:r w:rsidDel="002B62DC">
                <w:rPr>
                  <w:rFonts w:cs="Calibri"/>
                </w:rPr>
                <w:delText>Initial Version</w:delText>
              </w:r>
            </w:del>
          </w:p>
        </w:tc>
        <w:tc>
          <w:tcPr>
            <w:tcW w:w="2160" w:type="dxa"/>
          </w:tcPr>
          <w:p w:rsidR="00A91633" w:rsidRPr="00AA38E8" w:rsidDel="002B62DC" w:rsidRDefault="00A91633" w:rsidP="00A91633">
            <w:pPr>
              <w:jc w:val="center"/>
              <w:rPr>
                <w:del w:id="28" w:author="Anne, Krishna" w:date="2016-03-14T11:22:00Z"/>
                <w:rFonts w:cs="Calibri"/>
              </w:rPr>
            </w:pPr>
            <w:del w:id="29" w:author="Anne, Krishna" w:date="2016-03-14T11:22:00Z">
              <w:r w:rsidDel="002B62DC">
                <w:rPr>
                  <w:rFonts w:cs="Calibri"/>
                </w:rPr>
                <w:delText>Kannappa C</w:delText>
              </w:r>
            </w:del>
          </w:p>
        </w:tc>
        <w:tc>
          <w:tcPr>
            <w:tcW w:w="1350" w:type="dxa"/>
          </w:tcPr>
          <w:p w:rsidR="00A91633" w:rsidRPr="00AA38E8" w:rsidDel="002B62DC" w:rsidRDefault="00A91633" w:rsidP="00A91633">
            <w:pPr>
              <w:jc w:val="center"/>
              <w:rPr>
                <w:del w:id="30" w:author="Anne, Krishna" w:date="2016-03-14T11:22:00Z"/>
                <w:rFonts w:cs="Calibri"/>
              </w:rPr>
            </w:pPr>
            <w:del w:id="31" w:author="Anne, Krishna" w:date="2016-03-14T11:22:00Z">
              <w:r w:rsidDel="002B62DC">
                <w:rPr>
                  <w:rFonts w:cs="Calibri"/>
                </w:rPr>
                <w:delText>EA4 01.00.01</w:delText>
              </w:r>
            </w:del>
          </w:p>
        </w:tc>
        <w:tc>
          <w:tcPr>
            <w:tcW w:w="1440" w:type="dxa"/>
          </w:tcPr>
          <w:p w:rsidR="00A91633" w:rsidRPr="00AA38E8" w:rsidDel="002B62DC" w:rsidRDefault="00A91633" w:rsidP="00A91633">
            <w:pPr>
              <w:jc w:val="center"/>
              <w:rPr>
                <w:del w:id="32" w:author="Anne, Krishna" w:date="2016-03-14T11:22:00Z"/>
                <w:rFonts w:cs="Calibri"/>
              </w:rPr>
            </w:pPr>
            <w:del w:id="33" w:author="Anne, Krishna" w:date="2016-03-14T11:22:00Z">
              <w:r w:rsidDel="002B62DC">
                <w:rPr>
                  <w:rFonts w:cs="Calibri"/>
                </w:rPr>
                <w:delText>21-Jan-2016</w:delText>
              </w:r>
            </w:del>
          </w:p>
        </w:tc>
      </w:tr>
    </w:tbl>
    <w:p w:rsidR="002B62DC" w:rsidRDefault="002B62DC">
      <w:pPr>
        <w:spacing w:after="0"/>
        <w:rPr>
          <w:ins w:id="34" w:author="Anne, Krishna" w:date="2016-03-14T11:22:00Z"/>
          <w:b/>
          <w:sz w:val="28"/>
          <w:szCs w:val="28"/>
        </w:rPr>
      </w:pPr>
    </w:p>
    <w:tbl>
      <w:tblPr>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7"/>
        <w:gridCol w:w="2527"/>
        <w:gridCol w:w="2527"/>
        <w:gridCol w:w="1357"/>
        <w:gridCol w:w="2253"/>
      </w:tblGrid>
      <w:tr w:rsidR="002B62DC" w:rsidRPr="00AA38E8" w:rsidTr="00635941">
        <w:tblPrEx>
          <w:tblCellMar>
            <w:top w:w="0" w:type="dxa"/>
            <w:bottom w:w="0" w:type="dxa"/>
          </w:tblCellMar>
        </w:tblPrEx>
        <w:trPr>
          <w:trHeight w:val="456"/>
          <w:ins w:id="35" w:author="Anne, Krishna" w:date="2016-03-14T11:22:00Z"/>
        </w:trPr>
        <w:tc>
          <w:tcPr>
            <w:tcW w:w="1147" w:type="dxa"/>
          </w:tcPr>
          <w:p w:rsidR="002B62DC" w:rsidRPr="00AA38E8" w:rsidRDefault="002B62DC" w:rsidP="00635941">
            <w:pPr>
              <w:jc w:val="center"/>
              <w:rPr>
                <w:ins w:id="36" w:author="Anne, Krishna" w:date="2016-03-14T11:22:00Z"/>
                <w:rFonts w:cs="Calibri"/>
                <w:b/>
              </w:rPr>
            </w:pPr>
            <w:ins w:id="37" w:author="Anne, Krishna" w:date="2016-03-14T11:22:00Z">
              <w:r w:rsidRPr="00AA38E8">
                <w:rPr>
                  <w:rFonts w:cs="Calibri"/>
                  <w:b/>
                </w:rPr>
                <w:t>Sl. No.</w:t>
              </w:r>
            </w:ins>
          </w:p>
        </w:tc>
        <w:tc>
          <w:tcPr>
            <w:tcW w:w="2527" w:type="dxa"/>
          </w:tcPr>
          <w:p w:rsidR="002B62DC" w:rsidRPr="00AA38E8" w:rsidRDefault="002B62DC" w:rsidP="00635941">
            <w:pPr>
              <w:jc w:val="center"/>
              <w:rPr>
                <w:ins w:id="38" w:author="Anne, Krishna" w:date="2016-03-14T11:22:00Z"/>
                <w:rFonts w:cs="Calibri"/>
                <w:b/>
              </w:rPr>
            </w:pPr>
            <w:ins w:id="39" w:author="Anne, Krishna" w:date="2016-03-14T11:22:00Z">
              <w:r w:rsidRPr="00AA38E8">
                <w:rPr>
                  <w:rFonts w:cs="Calibri"/>
                  <w:b/>
                </w:rPr>
                <w:t>Description</w:t>
              </w:r>
            </w:ins>
          </w:p>
        </w:tc>
        <w:tc>
          <w:tcPr>
            <w:tcW w:w="2527" w:type="dxa"/>
          </w:tcPr>
          <w:p w:rsidR="002B62DC" w:rsidRPr="00AA38E8" w:rsidRDefault="002B62DC" w:rsidP="00635941">
            <w:pPr>
              <w:jc w:val="center"/>
              <w:rPr>
                <w:ins w:id="40" w:author="Anne, Krishna" w:date="2016-03-14T11:22:00Z"/>
                <w:rFonts w:cs="Calibri"/>
                <w:b/>
              </w:rPr>
            </w:pPr>
            <w:ins w:id="41" w:author="Anne, Krishna" w:date="2016-03-14T11:22:00Z">
              <w:r w:rsidRPr="00AA38E8">
                <w:rPr>
                  <w:rFonts w:cs="Calibri"/>
                  <w:b/>
                </w:rPr>
                <w:t>Author</w:t>
              </w:r>
            </w:ins>
          </w:p>
        </w:tc>
        <w:tc>
          <w:tcPr>
            <w:tcW w:w="1357" w:type="dxa"/>
          </w:tcPr>
          <w:p w:rsidR="002B62DC" w:rsidRPr="00AA38E8" w:rsidRDefault="002B62DC" w:rsidP="00635941">
            <w:pPr>
              <w:jc w:val="center"/>
              <w:rPr>
                <w:ins w:id="42" w:author="Anne, Krishna" w:date="2016-03-14T11:22:00Z"/>
                <w:rFonts w:cs="Calibri"/>
                <w:b/>
              </w:rPr>
            </w:pPr>
            <w:ins w:id="43" w:author="Anne, Krishna" w:date="2016-03-14T11:22:00Z">
              <w:r w:rsidRPr="00AA38E8">
                <w:rPr>
                  <w:rFonts w:cs="Calibri"/>
                  <w:b/>
                </w:rPr>
                <w:t>Version</w:t>
              </w:r>
            </w:ins>
          </w:p>
        </w:tc>
        <w:tc>
          <w:tcPr>
            <w:tcW w:w="2253" w:type="dxa"/>
          </w:tcPr>
          <w:p w:rsidR="002B62DC" w:rsidRPr="00AA38E8" w:rsidRDefault="002B62DC" w:rsidP="00635941">
            <w:pPr>
              <w:jc w:val="center"/>
              <w:rPr>
                <w:ins w:id="44" w:author="Anne, Krishna" w:date="2016-03-14T11:22:00Z"/>
                <w:rFonts w:cs="Calibri"/>
                <w:b/>
              </w:rPr>
            </w:pPr>
            <w:ins w:id="45" w:author="Anne, Krishna" w:date="2016-03-14T11:22:00Z">
              <w:r w:rsidRPr="00AA38E8">
                <w:rPr>
                  <w:rFonts w:cs="Calibri"/>
                  <w:b/>
                </w:rPr>
                <w:t>Date</w:t>
              </w:r>
            </w:ins>
          </w:p>
        </w:tc>
      </w:tr>
      <w:tr w:rsidR="002B62DC" w:rsidRPr="00AA38E8" w:rsidTr="00635941">
        <w:tblPrEx>
          <w:tblCellMar>
            <w:top w:w="0" w:type="dxa"/>
            <w:bottom w:w="0" w:type="dxa"/>
          </w:tblCellMar>
        </w:tblPrEx>
        <w:trPr>
          <w:trHeight w:val="227"/>
          <w:ins w:id="46" w:author="Anne, Krishna" w:date="2016-03-14T11:22:00Z"/>
        </w:trPr>
        <w:tc>
          <w:tcPr>
            <w:tcW w:w="1147" w:type="dxa"/>
          </w:tcPr>
          <w:p w:rsidR="002B62DC" w:rsidRPr="00AA38E8" w:rsidRDefault="002B62DC" w:rsidP="00635941">
            <w:pPr>
              <w:jc w:val="center"/>
              <w:rPr>
                <w:ins w:id="47" w:author="Anne, Krishna" w:date="2016-03-14T11:22:00Z"/>
                <w:rFonts w:cs="Calibri"/>
              </w:rPr>
            </w:pPr>
            <w:ins w:id="48" w:author="Anne, Krishna" w:date="2016-03-14T11:22:00Z">
              <w:r>
                <w:rPr>
                  <w:rFonts w:cs="Calibri"/>
                </w:rPr>
                <w:t>1</w:t>
              </w:r>
            </w:ins>
          </w:p>
        </w:tc>
        <w:tc>
          <w:tcPr>
            <w:tcW w:w="2527" w:type="dxa"/>
          </w:tcPr>
          <w:p w:rsidR="002B62DC" w:rsidRPr="00AA38E8" w:rsidRDefault="002B62DC" w:rsidP="00635941">
            <w:pPr>
              <w:jc w:val="center"/>
              <w:rPr>
                <w:ins w:id="49" w:author="Anne, Krishna" w:date="2016-03-14T11:22:00Z"/>
                <w:rFonts w:cs="Calibri"/>
              </w:rPr>
            </w:pPr>
            <w:ins w:id="50" w:author="Anne, Krishna" w:date="2016-03-14T11:22:00Z">
              <w:r>
                <w:rPr>
                  <w:rFonts w:cs="Calibri"/>
                </w:rPr>
                <w:t>Initial version</w:t>
              </w:r>
            </w:ins>
          </w:p>
        </w:tc>
        <w:tc>
          <w:tcPr>
            <w:tcW w:w="2527" w:type="dxa"/>
          </w:tcPr>
          <w:p w:rsidR="002B62DC" w:rsidRPr="00AA38E8" w:rsidRDefault="002B62DC" w:rsidP="00635941">
            <w:pPr>
              <w:jc w:val="center"/>
              <w:rPr>
                <w:ins w:id="51" w:author="Anne, Krishna" w:date="2016-03-14T11:22:00Z"/>
                <w:rFonts w:cs="Calibri"/>
              </w:rPr>
            </w:pPr>
            <w:proofErr w:type="spellStart"/>
            <w:ins w:id="52" w:author="Anne, Krishna" w:date="2016-03-14T11:22:00Z">
              <w:r>
                <w:rPr>
                  <w:rFonts w:cs="Calibri"/>
                </w:rPr>
                <w:t>Kannappa</w:t>
              </w:r>
              <w:proofErr w:type="spellEnd"/>
              <w:r>
                <w:rPr>
                  <w:rFonts w:cs="Calibri"/>
                </w:rPr>
                <w:t xml:space="preserve"> Chidambaram P R</w:t>
              </w:r>
            </w:ins>
          </w:p>
        </w:tc>
        <w:tc>
          <w:tcPr>
            <w:tcW w:w="1357" w:type="dxa"/>
          </w:tcPr>
          <w:p w:rsidR="002B62DC" w:rsidRPr="00AA38E8" w:rsidRDefault="002B62DC" w:rsidP="00635941">
            <w:pPr>
              <w:jc w:val="center"/>
              <w:rPr>
                <w:ins w:id="53" w:author="Anne, Krishna" w:date="2016-03-14T11:22:00Z"/>
                <w:rFonts w:cs="Calibri"/>
              </w:rPr>
            </w:pPr>
            <w:ins w:id="54" w:author="Anne, Krishna" w:date="2016-03-14T11:22:00Z">
              <w:r>
                <w:rPr>
                  <w:rFonts w:cs="Calibri"/>
                </w:rPr>
                <w:t>1.0</w:t>
              </w:r>
            </w:ins>
          </w:p>
        </w:tc>
        <w:tc>
          <w:tcPr>
            <w:tcW w:w="2253" w:type="dxa"/>
          </w:tcPr>
          <w:p w:rsidR="002B62DC" w:rsidRPr="00AA38E8" w:rsidRDefault="002B62DC" w:rsidP="00635941">
            <w:pPr>
              <w:jc w:val="center"/>
              <w:rPr>
                <w:ins w:id="55" w:author="Anne, Krishna" w:date="2016-03-14T11:22:00Z"/>
                <w:rFonts w:cs="Calibri"/>
              </w:rPr>
            </w:pPr>
            <w:ins w:id="56" w:author="Anne, Krishna" w:date="2016-03-14T11:22:00Z">
              <w:r>
                <w:rPr>
                  <w:rFonts w:cs="Calibri"/>
                </w:rPr>
                <w:t>01/21/2016</w:t>
              </w:r>
            </w:ins>
          </w:p>
        </w:tc>
      </w:tr>
      <w:tr w:rsidR="002B62DC" w:rsidRPr="00AA38E8" w:rsidTr="00635941">
        <w:tblPrEx>
          <w:tblCellMar>
            <w:top w:w="0" w:type="dxa"/>
            <w:bottom w:w="0" w:type="dxa"/>
          </w:tblCellMar>
        </w:tblPrEx>
        <w:trPr>
          <w:trHeight w:val="227"/>
          <w:ins w:id="57" w:author="Anne, Krishna" w:date="2016-03-14T11:22:00Z"/>
        </w:trPr>
        <w:tc>
          <w:tcPr>
            <w:tcW w:w="1147" w:type="dxa"/>
          </w:tcPr>
          <w:p w:rsidR="002B62DC" w:rsidRDefault="002B62DC" w:rsidP="00635941">
            <w:pPr>
              <w:jc w:val="center"/>
              <w:rPr>
                <w:ins w:id="58" w:author="Anne, Krishna" w:date="2016-03-14T11:22:00Z"/>
                <w:rFonts w:cs="Calibri"/>
              </w:rPr>
            </w:pPr>
            <w:ins w:id="59" w:author="Anne, Krishna" w:date="2016-03-14T11:22:00Z">
              <w:r>
                <w:rPr>
                  <w:rFonts w:cs="Calibri"/>
                </w:rPr>
                <w:t>2</w:t>
              </w:r>
            </w:ins>
          </w:p>
        </w:tc>
        <w:tc>
          <w:tcPr>
            <w:tcW w:w="2527" w:type="dxa"/>
          </w:tcPr>
          <w:p w:rsidR="002B62DC" w:rsidRDefault="002B62DC" w:rsidP="00635941">
            <w:pPr>
              <w:jc w:val="center"/>
              <w:rPr>
                <w:ins w:id="60" w:author="Anne, Krishna" w:date="2016-03-14T11:22:00Z"/>
                <w:rFonts w:cs="Calibri"/>
              </w:rPr>
            </w:pPr>
            <w:ins w:id="61" w:author="Anne, Krishna" w:date="2016-03-14T11:22:00Z">
              <w:r>
                <w:rPr>
                  <w:rFonts w:cs="Calibri"/>
                </w:rPr>
                <w:t>Updated as per FDD v 1.2.0</w:t>
              </w:r>
            </w:ins>
          </w:p>
        </w:tc>
        <w:tc>
          <w:tcPr>
            <w:tcW w:w="2527" w:type="dxa"/>
          </w:tcPr>
          <w:p w:rsidR="002B62DC" w:rsidRDefault="002B62DC" w:rsidP="00635941">
            <w:pPr>
              <w:jc w:val="center"/>
              <w:rPr>
                <w:ins w:id="62" w:author="Anne, Krishna" w:date="2016-03-14T11:22:00Z"/>
                <w:rFonts w:cs="Calibri"/>
              </w:rPr>
            </w:pPr>
            <w:ins w:id="63" w:author="Anne, Krishna" w:date="2016-03-14T11:22:00Z">
              <w:r>
                <w:rPr>
                  <w:rFonts w:cs="Calibri"/>
                </w:rPr>
                <w:t>Krishna Anne</w:t>
              </w:r>
            </w:ins>
          </w:p>
        </w:tc>
        <w:tc>
          <w:tcPr>
            <w:tcW w:w="1357" w:type="dxa"/>
          </w:tcPr>
          <w:p w:rsidR="002B62DC" w:rsidRDefault="002B62DC" w:rsidP="00635941">
            <w:pPr>
              <w:jc w:val="center"/>
              <w:rPr>
                <w:ins w:id="64" w:author="Anne, Krishna" w:date="2016-03-14T11:22:00Z"/>
                <w:rFonts w:cs="Calibri"/>
              </w:rPr>
            </w:pPr>
            <w:ins w:id="65" w:author="Anne, Krishna" w:date="2016-03-14T11:22:00Z">
              <w:r>
                <w:rPr>
                  <w:rFonts w:cs="Calibri"/>
                </w:rPr>
                <w:t>2.0</w:t>
              </w:r>
            </w:ins>
          </w:p>
        </w:tc>
        <w:tc>
          <w:tcPr>
            <w:tcW w:w="2253" w:type="dxa"/>
          </w:tcPr>
          <w:p w:rsidR="002B62DC" w:rsidRDefault="002B62DC" w:rsidP="00635941">
            <w:pPr>
              <w:jc w:val="center"/>
              <w:rPr>
                <w:ins w:id="66" w:author="Anne, Krishna" w:date="2016-03-14T11:22:00Z"/>
                <w:rFonts w:cs="Calibri"/>
              </w:rPr>
            </w:pPr>
            <w:ins w:id="67" w:author="Anne, Krishna" w:date="2016-03-14T11:22:00Z">
              <w:r>
                <w:rPr>
                  <w:rFonts w:cs="Calibri"/>
                </w:rPr>
                <w:t>03/14/2016</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11EF1" w:rsidRDefault="00891F29" w:rsidP="00E16D14">
      <w:pPr>
        <w:jc w:val="center"/>
        <w:rPr>
          <w:noProof/>
        </w:rPr>
      </w:pPr>
      <w:r w:rsidRPr="00C728E9">
        <w:rPr>
          <w:b/>
          <w:sz w:val="32"/>
          <w:szCs w:val="32"/>
          <w:u w:val="single"/>
        </w:rPr>
        <w:t>Table of Contents</w:t>
      </w:r>
      <w:r w:rsidR="005A3491">
        <w:rPr>
          <w:caps/>
          <w:sz w:val="32"/>
          <w:szCs w:val="32"/>
        </w:rPr>
        <w:fldChar w:fldCharType="begin"/>
      </w:r>
      <w:r w:rsidR="00E16D14" w:rsidRPr="00C728E9">
        <w:rPr>
          <w:caps/>
          <w:sz w:val="32"/>
          <w:szCs w:val="32"/>
        </w:rPr>
        <w:instrText xml:space="preserve"> TOC \o "2-3" \h \z \t "Heading 1,1,Heading 7,1" </w:instrText>
      </w:r>
      <w:r w:rsidR="005A3491">
        <w:rPr>
          <w:caps/>
          <w:sz w:val="32"/>
          <w:szCs w:val="32"/>
        </w:rPr>
        <w:fldChar w:fldCharType="separate"/>
      </w:r>
    </w:p>
    <w:p w:rsidR="00D11EF1" w:rsidRDefault="00874A1C">
      <w:pPr>
        <w:pStyle w:val="TOC1"/>
        <w:rPr>
          <w:rFonts w:eastAsiaTheme="minorEastAsia"/>
          <w:b w:val="0"/>
          <w:color w:val="auto"/>
          <w:kern w:val="0"/>
          <w:sz w:val="22"/>
          <w:szCs w:val="22"/>
          <w:lang w:val="en-US"/>
        </w:rPr>
      </w:pPr>
      <w:hyperlink w:anchor="_Toc441164418" w:history="1">
        <w:r w:rsidR="00D11EF1" w:rsidRPr="00502B81">
          <w:rPr>
            <w:rStyle w:val="Hyperlink"/>
          </w:rPr>
          <w:t>1</w:t>
        </w:r>
        <w:r w:rsidR="00D11EF1">
          <w:rPr>
            <w:rFonts w:eastAsiaTheme="minorEastAsia"/>
            <w:b w:val="0"/>
            <w:color w:val="auto"/>
            <w:kern w:val="0"/>
            <w:sz w:val="22"/>
            <w:szCs w:val="22"/>
            <w:lang w:val="en-US"/>
          </w:rPr>
          <w:tab/>
        </w:r>
        <w:r w:rsidR="00D11EF1" w:rsidRPr="00502B81">
          <w:rPr>
            <w:rStyle w:val="Hyperlink"/>
          </w:rPr>
          <w:t>Introduction</w:t>
        </w:r>
        <w:r w:rsidR="00D11EF1">
          <w:rPr>
            <w:webHidden/>
          </w:rPr>
          <w:tab/>
        </w:r>
        <w:r w:rsidR="005A3491">
          <w:rPr>
            <w:webHidden/>
          </w:rPr>
          <w:fldChar w:fldCharType="begin"/>
        </w:r>
        <w:r w:rsidR="00D11EF1">
          <w:rPr>
            <w:webHidden/>
          </w:rPr>
          <w:instrText xml:space="preserve"> PAGEREF _Toc441164418 \h </w:instrText>
        </w:r>
        <w:r w:rsidR="005A3491">
          <w:rPr>
            <w:webHidden/>
          </w:rPr>
        </w:r>
        <w:r w:rsidR="005A3491">
          <w:rPr>
            <w:webHidden/>
          </w:rPr>
          <w:fldChar w:fldCharType="separate"/>
        </w:r>
        <w:r w:rsidR="00D11EF1">
          <w:rPr>
            <w:webHidden/>
          </w:rPr>
          <w:t>5</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19" w:history="1">
        <w:r w:rsidR="00D11EF1" w:rsidRPr="00502B81">
          <w:rPr>
            <w:rStyle w:val="Hyperlink"/>
          </w:rPr>
          <w:t>1.1</w:t>
        </w:r>
        <w:r w:rsidR="00D11EF1">
          <w:rPr>
            <w:rFonts w:asciiTheme="minorHAnsi" w:eastAsiaTheme="minorEastAsia" w:hAnsiTheme="minorHAnsi"/>
            <w:color w:val="auto"/>
            <w:kern w:val="0"/>
            <w:szCs w:val="22"/>
          </w:rPr>
          <w:tab/>
        </w:r>
        <w:r w:rsidR="00D11EF1" w:rsidRPr="00502B81">
          <w:rPr>
            <w:rStyle w:val="Hyperlink"/>
          </w:rPr>
          <w:t>Purpose</w:t>
        </w:r>
        <w:r w:rsidR="00D11EF1">
          <w:rPr>
            <w:webHidden/>
          </w:rPr>
          <w:tab/>
        </w:r>
        <w:r w:rsidR="005A3491">
          <w:rPr>
            <w:webHidden/>
          </w:rPr>
          <w:fldChar w:fldCharType="begin"/>
        </w:r>
        <w:r w:rsidR="00D11EF1">
          <w:rPr>
            <w:webHidden/>
          </w:rPr>
          <w:instrText xml:space="preserve"> PAGEREF _Toc441164419 \h </w:instrText>
        </w:r>
        <w:r w:rsidR="005A3491">
          <w:rPr>
            <w:webHidden/>
          </w:rPr>
        </w:r>
        <w:r w:rsidR="005A3491">
          <w:rPr>
            <w:webHidden/>
          </w:rPr>
          <w:fldChar w:fldCharType="separate"/>
        </w:r>
        <w:r w:rsidR="00D11EF1">
          <w:rPr>
            <w:webHidden/>
          </w:rPr>
          <w:t>5</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20" w:history="1">
        <w:r w:rsidR="00D11EF1" w:rsidRPr="00502B81">
          <w:rPr>
            <w:rStyle w:val="Hyperlink"/>
          </w:rPr>
          <w:t>1.2</w:t>
        </w:r>
        <w:r w:rsidR="00D11EF1">
          <w:rPr>
            <w:rFonts w:asciiTheme="minorHAnsi" w:eastAsiaTheme="minorEastAsia" w:hAnsiTheme="minorHAnsi"/>
            <w:color w:val="auto"/>
            <w:kern w:val="0"/>
            <w:szCs w:val="22"/>
          </w:rPr>
          <w:tab/>
        </w:r>
        <w:r w:rsidR="00D11EF1" w:rsidRPr="00502B81">
          <w:rPr>
            <w:rStyle w:val="Hyperlink"/>
          </w:rPr>
          <w:t>Scope</w:t>
        </w:r>
        <w:r w:rsidR="00D11EF1">
          <w:rPr>
            <w:webHidden/>
          </w:rPr>
          <w:tab/>
        </w:r>
        <w:r w:rsidR="005A3491">
          <w:rPr>
            <w:webHidden/>
          </w:rPr>
          <w:fldChar w:fldCharType="begin"/>
        </w:r>
        <w:r w:rsidR="00D11EF1">
          <w:rPr>
            <w:webHidden/>
          </w:rPr>
          <w:instrText xml:space="preserve"> PAGEREF _Toc441164420 \h </w:instrText>
        </w:r>
        <w:r w:rsidR="005A3491">
          <w:rPr>
            <w:webHidden/>
          </w:rPr>
        </w:r>
        <w:r w:rsidR="005A3491">
          <w:rPr>
            <w:webHidden/>
          </w:rPr>
          <w:fldChar w:fldCharType="separate"/>
        </w:r>
        <w:r w:rsidR="00D11EF1">
          <w:rPr>
            <w:webHidden/>
          </w:rPr>
          <w:t>5</w:t>
        </w:r>
        <w:r w:rsidR="005A3491">
          <w:rPr>
            <w:webHidden/>
          </w:rPr>
          <w:fldChar w:fldCharType="end"/>
        </w:r>
      </w:hyperlink>
    </w:p>
    <w:p w:rsidR="00D11EF1" w:rsidRDefault="00874A1C">
      <w:pPr>
        <w:pStyle w:val="TOC1"/>
        <w:rPr>
          <w:rFonts w:eastAsiaTheme="minorEastAsia"/>
          <w:b w:val="0"/>
          <w:color w:val="auto"/>
          <w:kern w:val="0"/>
          <w:sz w:val="22"/>
          <w:szCs w:val="22"/>
          <w:lang w:val="en-US"/>
        </w:rPr>
      </w:pPr>
      <w:hyperlink w:anchor="_Toc441164421" w:history="1">
        <w:r w:rsidR="00D11EF1" w:rsidRPr="00502B81">
          <w:rPr>
            <w:rStyle w:val="Hyperlink"/>
            <w:rFonts w:ascii="Calibri" w:hAnsi="Calibri" w:cs="Calibri"/>
          </w:rPr>
          <w:t>2</w:t>
        </w:r>
        <w:r w:rsidR="00D11EF1">
          <w:rPr>
            <w:rFonts w:eastAsiaTheme="minorEastAsia"/>
            <w:b w:val="0"/>
            <w:color w:val="auto"/>
            <w:kern w:val="0"/>
            <w:sz w:val="22"/>
            <w:szCs w:val="22"/>
            <w:lang w:val="en-US"/>
          </w:rPr>
          <w:tab/>
        </w:r>
        <w:r w:rsidR="00D11EF1" w:rsidRPr="00502B81">
          <w:rPr>
            <w:rStyle w:val="Hyperlink"/>
            <w:rFonts w:ascii="Calibri" w:hAnsi="Calibri" w:cs="Calibri"/>
          </w:rPr>
          <w:t>MotTqCmdSca &amp; High-Level Description</w:t>
        </w:r>
        <w:r w:rsidR="00D11EF1">
          <w:rPr>
            <w:webHidden/>
          </w:rPr>
          <w:tab/>
        </w:r>
        <w:r w:rsidR="005A3491">
          <w:rPr>
            <w:webHidden/>
          </w:rPr>
          <w:fldChar w:fldCharType="begin"/>
        </w:r>
        <w:r w:rsidR="00D11EF1">
          <w:rPr>
            <w:webHidden/>
          </w:rPr>
          <w:instrText xml:space="preserve"> PAGEREF _Toc441164421 \h </w:instrText>
        </w:r>
        <w:r w:rsidR="005A3491">
          <w:rPr>
            <w:webHidden/>
          </w:rPr>
        </w:r>
        <w:r w:rsidR="005A3491">
          <w:rPr>
            <w:webHidden/>
          </w:rPr>
          <w:fldChar w:fldCharType="separate"/>
        </w:r>
        <w:r w:rsidR="00D11EF1">
          <w:rPr>
            <w:webHidden/>
          </w:rPr>
          <w:t>6</w:t>
        </w:r>
        <w:r w:rsidR="005A3491">
          <w:rPr>
            <w:webHidden/>
          </w:rPr>
          <w:fldChar w:fldCharType="end"/>
        </w:r>
      </w:hyperlink>
    </w:p>
    <w:p w:rsidR="00D11EF1" w:rsidRDefault="00874A1C">
      <w:pPr>
        <w:pStyle w:val="TOC1"/>
        <w:rPr>
          <w:rFonts w:eastAsiaTheme="minorEastAsia"/>
          <w:b w:val="0"/>
          <w:color w:val="auto"/>
          <w:kern w:val="0"/>
          <w:sz w:val="22"/>
          <w:szCs w:val="22"/>
          <w:lang w:val="en-US"/>
        </w:rPr>
      </w:pPr>
      <w:hyperlink w:anchor="_Toc441164422" w:history="1">
        <w:r w:rsidR="00D11EF1" w:rsidRPr="00502B81">
          <w:rPr>
            <w:rStyle w:val="Hyperlink"/>
            <w:rFonts w:ascii="Calibri" w:hAnsi="Calibri" w:cs="Calibri"/>
          </w:rPr>
          <w:t>3</w:t>
        </w:r>
        <w:r w:rsidR="00D11EF1">
          <w:rPr>
            <w:rFonts w:eastAsiaTheme="minorEastAsia"/>
            <w:b w:val="0"/>
            <w:color w:val="auto"/>
            <w:kern w:val="0"/>
            <w:sz w:val="22"/>
            <w:szCs w:val="22"/>
            <w:lang w:val="en-US"/>
          </w:rPr>
          <w:tab/>
        </w:r>
        <w:r w:rsidR="00D11EF1" w:rsidRPr="00502B81">
          <w:rPr>
            <w:rStyle w:val="Hyperlink"/>
            <w:rFonts w:ascii="Calibri" w:hAnsi="Calibri" w:cs="Calibri"/>
          </w:rPr>
          <w:t>Design details of software module</w:t>
        </w:r>
        <w:r w:rsidR="00D11EF1">
          <w:rPr>
            <w:webHidden/>
          </w:rPr>
          <w:tab/>
        </w:r>
        <w:r w:rsidR="005A3491">
          <w:rPr>
            <w:webHidden/>
          </w:rPr>
          <w:fldChar w:fldCharType="begin"/>
        </w:r>
        <w:r w:rsidR="00D11EF1">
          <w:rPr>
            <w:webHidden/>
          </w:rPr>
          <w:instrText xml:space="preserve"> PAGEREF _Toc441164422 \h </w:instrText>
        </w:r>
        <w:r w:rsidR="005A3491">
          <w:rPr>
            <w:webHidden/>
          </w:rPr>
        </w:r>
        <w:r w:rsidR="005A3491">
          <w:rPr>
            <w:webHidden/>
          </w:rPr>
          <w:fldChar w:fldCharType="separate"/>
        </w:r>
        <w:r w:rsidR="00D11EF1">
          <w:rPr>
            <w:webHidden/>
          </w:rPr>
          <w:t>7</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23" w:history="1">
        <w:r w:rsidR="00D11EF1" w:rsidRPr="00502B81">
          <w:rPr>
            <w:rStyle w:val="Hyperlink"/>
            <w:rFonts w:cs="Calibri"/>
          </w:rPr>
          <w:t>3.1</w:t>
        </w:r>
        <w:r w:rsidR="00D11EF1">
          <w:rPr>
            <w:rFonts w:asciiTheme="minorHAnsi" w:eastAsiaTheme="minorEastAsia" w:hAnsiTheme="minorHAnsi"/>
            <w:color w:val="auto"/>
            <w:kern w:val="0"/>
            <w:szCs w:val="22"/>
          </w:rPr>
          <w:tab/>
        </w:r>
        <w:r w:rsidR="00D11EF1" w:rsidRPr="00502B81">
          <w:rPr>
            <w:rStyle w:val="Hyperlink"/>
          </w:rPr>
          <w:t>Graphical</w:t>
        </w:r>
        <w:r w:rsidR="00D11EF1" w:rsidRPr="00502B81">
          <w:rPr>
            <w:rStyle w:val="Hyperlink"/>
            <w:rFonts w:cs="Calibri"/>
          </w:rPr>
          <w:t xml:space="preserve"> representation of MotTqCmdSca</w:t>
        </w:r>
        <w:r w:rsidR="00D11EF1">
          <w:rPr>
            <w:webHidden/>
          </w:rPr>
          <w:tab/>
        </w:r>
        <w:r w:rsidR="005A3491">
          <w:rPr>
            <w:webHidden/>
          </w:rPr>
          <w:fldChar w:fldCharType="begin"/>
        </w:r>
        <w:r w:rsidR="00D11EF1">
          <w:rPr>
            <w:webHidden/>
          </w:rPr>
          <w:instrText xml:space="preserve"> PAGEREF _Toc441164423 \h </w:instrText>
        </w:r>
        <w:r w:rsidR="005A3491">
          <w:rPr>
            <w:webHidden/>
          </w:rPr>
        </w:r>
        <w:r w:rsidR="005A3491">
          <w:rPr>
            <w:webHidden/>
          </w:rPr>
          <w:fldChar w:fldCharType="separate"/>
        </w:r>
        <w:r w:rsidR="00D11EF1">
          <w:rPr>
            <w:webHidden/>
          </w:rPr>
          <w:t>7</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24" w:history="1">
        <w:r w:rsidR="00D11EF1" w:rsidRPr="00502B81">
          <w:rPr>
            <w:rStyle w:val="Hyperlink"/>
            <w:rFonts w:cs="Calibri"/>
          </w:rPr>
          <w:t>3.2</w:t>
        </w:r>
        <w:r w:rsidR="00D11EF1">
          <w:rPr>
            <w:rFonts w:asciiTheme="minorHAnsi" w:eastAsiaTheme="minorEastAsia" w:hAnsiTheme="minorHAnsi"/>
            <w:color w:val="auto"/>
            <w:kern w:val="0"/>
            <w:szCs w:val="22"/>
          </w:rPr>
          <w:tab/>
        </w:r>
        <w:r w:rsidR="00D11EF1" w:rsidRPr="00502B81">
          <w:rPr>
            <w:rStyle w:val="Hyperlink"/>
            <w:rFonts w:cs="Calibri"/>
          </w:rPr>
          <w:t>Data Flow Diagram</w:t>
        </w:r>
        <w:r w:rsidR="00D11EF1">
          <w:rPr>
            <w:webHidden/>
          </w:rPr>
          <w:tab/>
        </w:r>
        <w:r w:rsidR="005A3491">
          <w:rPr>
            <w:webHidden/>
          </w:rPr>
          <w:fldChar w:fldCharType="begin"/>
        </w:r>
        <w:r w:rsidR="00D11EF1">
          <w:rPr>
            <w:webHidden/>
          </w:rPr>
          <w:instrText xml:space="preserve"> PAGEREF _Toc441164424 \h </w:instrText>
        </w:r>
        <w:r w:rsidR="005A3491">
          <w:rPr>
            <w:webHidden/>
          </w:rPr>
        </w:r>
        <w:r w:rsidR="005A3491">
          <w:rPr>
            <w:webHidden/>
          </w:rPr>
          <w:fldChar w:fldCharType="separate"/>
        </w:r>
        <w:r w:rsidR="00D11EF1">
          <w:rPr>
            <w:webHidden/>
          </w:rPr>
          <w:t>7</w:t>
        </w:r>
        <w:r w:rsidR="005A3491">
          <w:rPr>
            <w:webHidden/>
          </w:rPr>
          <w:fldChar w:fldCharType="end"/>
        </w:r>
      </w:hyperlink>
    </w:p>
    <w:p w:rsidR="00D11EF1" w:rsidRDefault="00874A1C">
      <w:pPr>
        <w:pStyle w:val="TOC3"/>
        <w:tabs>
          <w:tab w:val="left" w:pos="1200"/>
        </w:tabs>
        <w:rPr>
          <w:rFonts w:asciiTheme="minorHAnsi" w:eastAsiaTheme="minorEastAsia" w:hAnsiTheme="minorHAnsi"/>
          <w:color w:val="auto"/>
          <w:kern w:val="0"/>
          <w:sz w:val="22"/>
          <w:szCs w:val="22"/>
        </w:rPr>
      </w:pPr>
      <w:hyperlink w:anchor="_Toc441164425" w:history="1">
        <w:r w:rsidR="00D11EF1" w:rsidRPr="00502B81">
          <w:rPr>
            <w:rStyle w:val="Hyperlink"/>
            <w:rFonts w:cs="Calibri"/>
          </w:rPr>
          <w:t>3.2.1</w:t>
        </w:r>
        <w:r w:rsidR="00D11EF1">
          <w:rPr>
            <w:rFonts w:asciiTheme="minorHAnsi" w:eastAsiaTheme="minorEastAsia" w:hAnsiTheme="minorHAnsi"/>
            <w:color w:val="auto"/>
            <w:kern w:val="0"/>
            <w:sz w:val="22"/>
            <w:szCs w:val="22"/>
          </w:rPr>
          <w:tab/>
        </w:r>
        <w:r w:rsidR="00D11EF1" w:rsidRPr="00502B81">
          <w:rPr>
            <w:rStyle w:val="Hyperlink"/>
          </w:rPr>
          <w:t xml:space="preserve">Component </w:t>
        </w:r>
        <w:r w:rsidR="00D11EF1" w:rsidRPr="00502B81">
          <w:rPr>
            <w:rStyle w:val="Hyperlink"/>
            <w:rFonts w:cs="Calibri"/>
          </w:rPr>
          <w:t>level DFD</w:t>
        </w:r>
        <w:r w:rsidR="00D11EF1">
          <w:rPr>
            <w:webHidden/>
          </w:rPr>
          <w:tab/>
        </w:r>
        <w:r w:rsidR="005A3491">
          <w:rPr>
            <w:webHidden/>
          </w:rPr>
          <w:fldChar w:fldCharType="begin"/>
        </w:r>
        <w:r w:rsidR="00D11EF1">
          <w:rPr>
            <w:webHidden/>
          </w:rPr>
          <w:instrText xml:space="preserve"> PAGEREF _Toc441164425 \h </w:instrText>
        </w:r>
        <w:r w:rsidR="005A3491">
          <w:rPr>
            <w:webHidden/>
          </w:rPr>
        </w:r>
        <w:r w:rsidR="005A3491">
          <w:rPr>
            <w:webHidden/>
          </w:rPr>
          <w:fldChar w:fldCharType="separate"/>
        </w:r>
        <w:r w:rsidR="00D11EF1">
          <w:rPr>
            <w:webHidden/>
          </w:rPr>
          <w:t>7</w:t>
        </w:r>
        <w:r w:rsidR="005A3491">
          <w:rPr>
            <w:webHidden/>
          </w:rPr>
          <w:fldChar w:fldCharType="end"/>
        </w:r>
      </w:hyperlink>
    </w:p>
    <w:p w:rsidR="00D11EF1" w:rsidRDefault="00874A1C">
      <w:pPr>
        <w:pStyle w:val="TOC3"/>
        <w:tabs>
          <w:tab w:val="left" w:pos="1200"/>
        </w:tabs>
        <w:rPr>
          <w:rFonts w:asciiTheme="minorHAnsi" w:eastAsiaTheme="minorEastAsia" w:hAnsiTheme="minorHAnsi"/>
          <w:color w:val="auto"/>
          <w:kern w:val="0"/>
          <w:sz w:val="22"/>
          <w:szCs w:val="22"/>
        </w:rPr>
      </w:pPr>
      <w:hyperlink w:anchor="_Toc441164426" w:history="1">
        <w:r w:rsidR="00D11EF1" w:rsidRPr="00502B81">
          <w:rPr>
            <w:rStyle w:val="Hyperlink"/>
            <w:rFonts w:cs="Calibri"/>
          </w:rPr>
          <w:t>3.2.2</w:t>
        </w:r>
        <w:r w:rsidR="00D11EF1">
          <w:rPr>
            <w:rFonts w:asciiTheme="minorHAnsi" w:eastAsiaTheme="minorEastAsia" w:hAnsiTheme="minorHAnsi"/>
            <w:color w:val="auto"/>
            <w:kern w:val="0"/>
            <w:sz w:val="22"/>
            <w:szCs w:val="22"/>
          </w:rPr>
          <w:tab/>
        </w:r>
        <w:r w:rsidR="00D11EF1" w:rsidRPr="00502B81">
          <w:rPr>
            <w:rStyle w:val="Hyperlink"/>
          </w:rPr>
          <w:t xml:space="preserve">Function </w:t>
        </w:r>
        <w:r w:rsidR="00D11EF1" w:rsidRPr="00502B81">
          <w:rPr>
            <w:rStyle w:val="Hyperlink"/>
            <w:rFonts w:cs="Calibri"/>
          </w:rPr>
          <w:t>level DFD</w:t>
        </w:r>
        <w:r w:rsidR="00D11EF1">
          <w:rPr>
            <w:webHidden/>
          </w:rPr>
          <w:tab/>
        </w:r>
        <w:r w:rsidR="005A3491">
          <w:rPr>
            <w:webHidden/>
          </w:rPr>
          <w:fldChar w:fldCharType="begin"/>
        </w:r>
        <w:r w:rsidR="00D11EF1">
          <w:rPr>
            <w:webHidden/>
          </w:rPr>
          <w:instrText xml:space="preserve"> PAGEREF _Toc441164426 \h </w:instrText>
        </w:r>
        <w:r w:rsidR="005A3491">
          <w:rPr>
            <w:webHidden/>
          </w:rPr>
        </w:r>
        <w:r w:rsidR="005A3491">
          <w:rPr>
            <w:webHidden/>
          </w:rPr>
          <w:fldChar w:fldCharType="separate"/>
        </w:r>
        <w:r w:rsidR="00D11EF1">
          <w:rPr>
            <w:webHidden/>
          </w:rPr>
          <w:t>7</w:t>
        </w:r>
        <w:r w:rsidR="005A3491">
          <w:rPr>
            <w:webHidden/>
          </w:rPr>
          <w:fldChar w:fldCharType="end"/>
        </w:r>
      </w:hyperlink>
    </w:p>
    <w:p w:rsidR="00D11EF1" w:rsidRDefault="00874A1C">
      <w:pPr>
        <w:pStyle w:val="TOC1"/>
        <w:rPr>
          <w:rFonts w:eastAsiaTheme="minorEastAsia"/>
          <w:b w:val="0"/>
          <w:color w:val="auto"/>
          <w:kern w:val="0"/>
          <w:sz w:val="22"/>
          <w:szCs w:val="22"/>
          <w:lang w:val="en-US"/>
        </w:rPr>
      </w:pPr>
      <w:hyperlink w:anchor="_Toc441164427" w:history="1">
        <w:r w:rsidR="00D11EF1" w:rsidRPr="00502B81">
          <w:rPr>
            <w:rStyle w:val="Hyperlink"/>
            <w:rFonts w:ascii="Calibri" w:hAnsi="Calibri" w:cs="Calibri"/>
          </w:rPr>
          <w:t>4</w:t>
        </w:r>
        <w:r w:rsidR="00D11EF1">
          <w:rPr>
            <w:rFonts w:eastAsiaTheme="minorEastAsia"/>
            <w:b w:val="0"/>
            <w:color w:val="auto"/>
            <w:kern w:val="0"/>
            <w:sz w:val="22"/>
            <w:szCs w:val="22"/>
            <w:lang w:val="en-US"/>
          </w:rPr>
          <w:tab/>
        </w:r>
        <w:r w:rsidR="00D11EF1" w:rsidRPr="00502B81">
          <w:rPr>
            <w:rStyle w:val="Hyperlink"/>
            <w:rFonts w:ascii="Calibri" w:hAnsi="Calibri" w:cs="Calibri"/>
          </w:rPr>
          <w:t>Constant Data Dictionary</w:t>
        </w:r>
        <w:r w:rsidR="00D11EF1">
          <w:rPr>
            <w:webHidden/>
          </w:rPr>
          <w:tab/>
        </w:r>
        <w:r w:rsidR="005A3491">
          <w:rPr>
            <w:webHidden/>
          </w:rPr>
          <w:fldChar w:fldCharType="begin"/>
        </w:r>
        <w:r w:rsidR="00D11EF1">
          <w:rPr>
            <w:webHidden/>
          </w:rPr>
          <w:instrText xml:space="preserve"> PAGEREF _Toc441164427 \h </w:instrText>
        </w:r>
        <w:r w:rsidR="005A3491">
          <w:rPr>
            <w:webHidden/>
          </w:rPr>
        </w:r>
        <w:r w:rsidR="005A3491">
          <w:rPr>
            <w:webHidden/>
          </w:rPr>
          <w:fldChar w:fldCharType="separate"/>
        </w:r>
        <w:r w:rsidR="00D11EF1">
          <w:rPr>
            <w:webHidden/>
          </w:rPr>
          <w:t>8</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28" w:history="1">
        <w:r w:rsidR="00D11EF1" w:rsidRPr="00502B81">
          <w:rPr>
            <w:rStyle w:val="Hyperlink"/>
          </w:rPr>
          <w:t>4.1</w:t>
        </w:r>
        <w:r w:rsidR="00D11EF1">
          <w:rPr>
            <w:rFonts w:asciiTheme="minorHAnsi" w:eastAsiaTheme="minorEastAsia" w:hAnsiTheme="minorHAnsi"/>
            <w:color w:val="auto"/>
            <w:kern w:val="0"/>
            <w:szCs w:val="22"/>
          </w:rPr>
          <w:tab/>
        </w:r>
        <w:r w:rsidR="00D11EF1" w:rsidRPr="00502B81">
          <w:rPr>
            <w:rStyle w:val="Hyperlink"/>
          </w:rPr>
          <w:t>Program (fixed) Constants</w:t>
        </w:r>
        <w:r w:rsidR="00D11EF1">
          <w:rPr>
            <w:webHidden/>
          </w:rPr>
          <w:tab/>
        </w:r>
        <w:r w:rsidR="005A3491">
          <w:rPr>
            <w:webHidden/>
          </w:rPr>
          <w:fldChar w:fldCharType="begin"/>
        </w:r>
        <w:r w:rsidR="00D11EF1">
          <w:rPr>
            <w:webHidden/>
          </w:rPr>
          <w:instrText xml:space="preserve"> PAGEREF _Toc441164428 \h </w:instrText>
        </w:r>
        <w:r w:rsidR="005A3491">
          <w:rPr>
            <w:webHidden/>
          </w:rPr>
        </w:r>
        <w:r w:rsidR="005A3491">
          <w:rPr>
            <w:webHidden/>
          </w:rPr>
          <w:fldChar w:fldCharType="separate"/>
        </w:r>
        <w:r w:rsidR="00D11EF1">
          <w:rPr>
            <w:webHidden/>
          </w:rPr>
          <w:t>8</w:t>
        </w:r>
        <w:r w:rsidR="005A3491">
          <w:rPr>
            <w:webHidden/>
          </w:rPr>
          <w:fldChar w:fldCharType="end"/>
        </w:r>
      </w:hyperlink>
    </w:p>
    <w:p w:rsidR="00D11EF1" w:rsidRDefault="00874A1C">
      <w:pPr>
        <w:pStyle w:val="TOC3"/>
        <w:tabs>
          <w:tab w:val="left" w:pos="1200"/>
        </w:tabs>
        <w:rPr>
          <w:rFonts w:asciiTheme="minorHAnsi" w:eastAsiaTheme="minorEastAsia" w:hAnsiTheme="minorHAnsi"/>
          <w:color w:val="auto"/>
          <w:kern w:val="0"/>
          <w:sz w:val="22"/>
          <w:szCs w:val="22"/>
        </w:rPr>
      </w:pPr>
      <w:hyperlink w:anchor="_Toc441164429" w:history="1">
        <w:r w:rsidR="00D11EF1" w:rsidRPr="00502B81">
          <w:rPr>
            <w:rStyle w:val="Hyperlink"/>
          </w:rPr>
          <w:t>4.1.1</w:t>
        </w:r>
        <w:r w:rsidR="00D11EF1">
          <w:rPr>
            <w:rFonts w:asciiTheme="minorHAnsi" w:eastAsiaTheme="minorEastAsia" w:hAnsiTheme="minorHAnsi"/>
            <w:color w:val="auto"/>
            <w:kern w:val="0"/>
            <w:sz w:val="22"/>
            <w:szCs w:val="22"/>
          </w:rPr>
          <w:tab/>
        </w:r>
        <w:r w:rsidR="00D11EF1" w:rsidRPr="00502B81">
          <w:rPr>
            <w:rStyle w:val="Hyperlink"/>
          </w:rPr>
          <w:t>Embedded Constants</w:t>
        </w:r>
        <w:r w:rsidR="00D11EF1">
          <w:rPr>
            <w:webHidden/>
          </w:rPr>
          <w:tab/>
        </w:r>
        <w:r w:rsidR="005A3491">
          <w:rPr>
            <w:webHidden/>
          </w:rPr>
          <w:fldChar w:fldCharType="begin"/>
        </w:r>
        <w:r w:rsidR="00D11EF1">
          <w:rPr>
            <w:webHidden/>
          </w:rPr>
          <w:instrText xml:space="preserve"> PAGEREF _Toc441164429 \h </w:instrText>
        </w:r>
        <w:r w:rsidR="005A3491">
          <w:rPr>
            <w:webHidden/>
          </w:rPr>
        </w:r>
        <w:r w:rsidR="005A3491">
          <w:rPr>
            <w:webHidden/>
          </w:rPr>
          <w:fldChar w:fldCharType="separate"/>
        </w:r>
        <w:r w:rsidR="00D11EF1">
          <w:rPr>
            <w:webHidden/>
          </w:rPr>
          <w:t>8</w:t>
        </w:r>
        <w:r w:rsidR="005A3491">
          <w:rPr>
            <w:webHidden/>
          </w:rPr>
          <w:fldChar w:fldCharType="end"/>
        </w:r>
      </w:hyperlink>
    </w:p>
    <w:p w:rsidR="00D11EF1" w:rsidRDefault="00874A1C">
      <w:pPr>
        <w:pStyle w:val="TOC1"/>
        <w:rPr>
          <w:rFonts w:eastAsiaTheme="minorEastAsia"/>
          <w:b w:val="0"/>
          <w:color w:val="auto"/>
          <w:kern w:val="0"/>
          <w:sz w:val="22"/>
          <w:szCs w:val="22"/>
          <w:lang w:val="en-US"/>
        </w:rPr>
      </w:pPr>
      <w:hyperlink w:anchor="_Toc441164430" w:history="1">
        <w:r w:rsidR="00D11EF1" w:rsidRPr="00502B81">
          <w:rPr>
            <w:rStyle w:val="Hyperlink"/>
            <w:rFonts w:ascii="Calibri" w:hAnsi="Calibri" w:cs="Calibri"/>
          </w:rPr>
          <w:t>5</w:t>
        </w:r>
        <w:r w:rsidR="00D11EF1">
          <w:rPr>
            <w:rFonts w:eastAsiaTheme="minorEastAsia"/>
            <w:b w:val="0"/>
            <w:color w:val="auto"/>
            <w:kern w:val="0"/>
            <w:sz w:val="22"/>
            <w:szCs w:val="22"/>
            <w:lang w:val="en-US"/>
          </w:rPr>
          <w:tab/>
        </w:r>
        <w:r w:rsidR="00D11EF1" w:rsidRPr="00502B81">
          <w:rPr>
            <w:rStyle w:val="Hyperlink"/>
            <w:rFonts w:ascii="Calibri" w:hAnsi="Calibri" w:cs="Calibri"/>
          </w:rPr>
          <w:t>Software Component Implementation</w:t>
        </w:r>
        <w:r w:rsidR="00D11EF1">
          <w:rPr>
            <w:webHidden/>
          </w:rPr>
          <w:tab/>
        </w:r>
        <w:r w:rsidR="005A3491">
          <w:rPr>
            <w:webHidden/>
          </w:rPr>
          <w:fldChar w:fldCharType="begin"/>
        </w:r>
        <w:r w:rsidR="00D11EF1">
          <w:rPr>
            <w:webHidden/>
          </w:rPr>
          <w:instrText xml:space="preserve"> PAGEREF _Toc441164430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31" w:history="1">
        <w:r w:rsidR="00D11EF1" w:rsidRPr="00502B81">
          <w:rPr>
            <w:rStyle w:val="Hyperlink"/>
          </w:rPr>
          <w:t>5.1</w:t>
        </w:r>
        <w:r w:rsidR="00D11EF1">
          <w:rPr>
            <w:rFonts w:asciiTheme="minorHAnsi" w:eastAsiaTheme="minorEastAsia" w:hAnsiTheme="minorHAnsi"/>
            <w:color w:val="auto"/>
            <w:kern w:val="0"/>
            <w:szCs w:val="22"/>
          </w:rPr>
          <w:tab/>
        </w:r>
        <w:r w:rsidR="00D11EF1" w:rsidRPr="00502B81">
          <w:rPr>
            <w:rStyle w:val="Hyperlink"/>
          </w:rPr>
          <w:t>Sub-Module Functions</w:t>
        </w:r>
        <w:r w:rsidR="00D11EF1">
          <w:rPr>
            <w:webHidden/>
          </w:rPr>
          <w:tab/>
        </w:r>
        <w:r w:rsidR="005A3491">
          <w:rPr>
            <w:webHidden/>
          </w:rPr>
          <w:fldChar w:fldCharType="begin"/>
        </w:r>
        <w:r w:rsidR="00D11EF1">
          <w:rPr>
            <w:webHidden/>
          </w:rPr>
          <w:instrText xml:space="preserve"> PAGEREF _Toc441164431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32" w:history="1">
        <w:r w:rsidR="00D11EF1" w:rsidRPr="00502B81">
          <w:rPr>
            <w:rStyle w:val="Hyperlink"/>
            <w:rFonts w:cs="Calibri"/>
          </w:rPr>
          <w:t>5.1.1</w:t>
        </w:r>
        <w:r w:rsidR="00D11EF1">
          <w:rPr>
            <w:rFonts w:asciiTheme="minorHAnsi" w:eastAsiaTheme="minorEastAsia" w:hAnsiTheme="minorHAnsi"/>
            <w:color w:val="auto"/>
            <w:kern w:val="0"/>
            <w:szCs w:val="22"/>
          </w:rPr>
          <w:tab/>
        </w:r>
        <w:r w:rsidR="00D11EF1" w:rsidRPr="00502B81">
          <w:rPr>
            <w:rStyle w:val="Hyperlink"/>
            <w:rFonts w:cs="Calibri"/>
          </w:rPr>
          <w:t xml:space="preserve">Init: </w:t>
        </w:r>
        <w:r w:rsidR="00D11EF1" w:rsidRPr="00502B81">
          <w:rPr>
            <w:rStyle w:val="Hyperlink"/>
          </w:rPr>
          <w:t>MotTqCmdScaInit1</w:t>
        </w:r>
        <w:r w:rsidR="00D11EF1">
          <w:rPr>
            <w:webHidden/>
          </w:rPr>
          <w:tab/>
        </w:r>
        <w:r w:rsidR="005A3491">
          <w:rPr>
            <w:webHidden/>
          </w:rPr>
          <w:fldChar w:fldCharType="begin"/>
        </w:r>
        <w:r w:rsidR="00D11EF1">
          <w:rPr>
            <w:webHidden/>
          </w:rPr>
          <w:instrText xml:space="preserve"> PAGEREF _Toc441164432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33" w:history="1">
        <w:r w:rsidR="00D11EF1" w:rsidRPr="00502B81">
          <w:rPr>
            <w:rStyle w:val="Hyperlink"/>
            <w:rFonts w:cs="Calibri"/>
          </w:rPr>
          <w:t>5.1.1.1</w:t>
        </w:r>
        <w:r w:rsidR="00D11EF1">
          <w:rPr>
            <w:rFonts w:asciiTheme="minorHAnsi" w:eastAsiaTheme="minorEastAsia" w:hAnsiTheme="minorHAnsi"/>
            <w:color w:val="auto"/>
            <w:kern w:val="0"/>
            <w:szCs w:val="22"/>
          </w:rPr>
          <w:tab/>
        </w:r>
        <w:r w:rsidR="00D11EF1" w:rsidRPr="00502B81">
          <w:rPr>
            <w:rStyle w:val="Hyperlink"/>
            <w:rFonts w:cs="Calibri"/>
          </w:rPr>
          <w:t>Design Rationale</w:t>
        </w:r>
        <w:r w:rsidR="00D11EF1">
          <w:rPr>
            <w:webHidden/>
          </w:rPr>
          <w:tab/>
        </w:r>
        <w:r w:rsidR="005A3491">
          <w:rPr>
            <w:webHidden/>
          </w:rPr>
          <w:fldChar w:fldCharType="begin"/>
        </w:r>
        <w:r w:rsidR="00D11EF1">
          <w:rPr>
            <w:webHidden/>
          </w:rPr>
          <w:instrText xml:space="preserve"> PAGEREF _Toc441164433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34" w:history="1">
        <w:r w:rsidR="00D11EF1" w:rsidRPr="00502B81">
          <w:rPr>
            <w:rStyle w:val="Hyperlink"/>
            <w:rFonts w:cs="Calibri"/>
          </w:rPr>
          <w:t>5.1.1.2</w:t>
        </w:r>
        <w:r w:rsidR="00D11EF1">
          <w:rPr>
            <w:rFonts w:asciiTheme="minorHAnsi" w:eastAsiaTheme="minorEastAsia" w:hAnsiTheme="minorHAnsi"/>
            <w:color w:val="auto"/>
            <w:kern w:val="0"/>
            <w:szCs w:val="22"/>
          </w:rPr>
          <w:tab/>
        </w:r>
        <w:r w:rsidR="00D11EF1" w:rsidRPr="00502B81">
          <w:rPr>
            <w:rStyle w:val="Hyperlink"/>
            <w:rFonts w:cs="Calibri"/>
          </w:rPr>
          <w:t>Module Outputs</w:t>
        </w:r>
        <w:r w:rsidR="00D11EF1">
          <w:rPr>
            <w:webHidden/>
          </w:rPr>
          <w:tab/>
        </w:r>
        <w:r w:rsidR="005A3491">
          <w:rPr>
            <w:webHidden/>
          </w:rPr>
          <w:fldChar w:fldCharType="begin"/>
        </w:r>
        <w:r w:rsidR="00D11EF1">
          <w:rPr>
            <w:webHidden/>
          </w:rPr>
          <w:instrText xml:space="preserve"> PAGEREF _Toc441164434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35" w:history="1">
        <w:r w:rsidR="00D11EF1" w:rsidRPr="00502B81">
          <w:rPr>
            <w:rStyle w:val="Hyperlink"/>
            <w:rFonts w:cs="Calibri"/>
          </w:rPr>
          <w:t>5.1.2</w:t>
        </w:r>
        <w:r w:rsidR="00D11EF1">
          <w:rPr>
            <w:rFonts w:asciiTheme="minorHAnsi" w:eastAsiaTheme="minorEastAsia" w:hAnsiTheme="minorHAnsi"/>
            <w:color w:val="auto"/>
            <w:kern w:val="0"/>
            <w:szCs w:val="22"/>
          </w:rPr>
          <w:tab/>
        </w:r>
        <w:r w:rsidR="00D11EF1" w:rsidRPr="00502B81">
          <w:rPr>
            <w:rStyle w:val="Hyperlink"/>
            <w:rFonts w:cs="Calibri"/>
          </w:rPr>
          <w:t>Per: MotTqCmdScaPer1</w:t>
        </w:r>
        <w:r w:rsidR="00D11EF1">
          <w:rPr>
            <w:webHidden/>
          </w:rPr>
          <w:tab/>
        </w:r>
        <w:r w:rsidR="005A3491">
          <w:rPr>
            <w:webHidden/>
          </w:rPr>
          <w:fldChar w:fldCharType="begin"/>
        </w:r>
        <w:r w:rsidR="00D11EF1">
          <w:rPr>
            <w:webHidden/>
          </w:rPr>
          <w:instrText xml:space="preserve"> PAGEREF _Toc441164435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36" w:history="1">
        <w:r w:rsidR="00D11EF1" w:rsidRPr="00502B81">
          <w:rPr>
            <w:rStyle w:val="Hyperlink"/>
            <w:rFonts w:cs="Calibri"/>
          </w:rPr>
          <w:t>5.1.2.1</w:t>
        </w:r>
        <w:r w:rsidR="00D11EF1">
          <w:rPr>
            <w:rFonts w:asciiTheme="minorHAnsi" w:eastAsiaTheme="minorEastAsia" w:hAnsiTheme="minorHAnsi"/>
            <w:color w:val="auto"/>
            <w:kern w:val="0"/>
            <w:szCs w:val="22"/>
          </w:rPr>
          <w:tab/>
        </w:r>
        <w:r w:rsidR="00D11EF1" w:rsidRPr="00502B81">
          <w:rPr>
            <w:rStyle w:val="Hyperlink"/>
            <w:rFonts w:cs="Calibri"/>
          </w:rPr>
          <w:t>Design Rationale</w:t>
        </w:r>
        <w:r w:rsidR="00D11EF1">
          <w:rPr>
            <w:webHidden/>
          </w:rPr>
          <w:tab/>
        </w:r>
        <w:r w:rsidR="005A3491">
          <w:rPr>
            <w:webHidden/>
          </w:rPr>
          <w:fldChar w:fldCharType="begin"/>
        </w:r>
        <w:r w:rsidR="00D11EF1">
          <w:rPr>
            <w:webHidden/>
          </w:rPr>
          <w:instrText xml:space="preserve"> PAGEREF _Toc441164436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37" w:history="1">
        <w:r w:rsidR="00D11EF1" w:rsidRPr="00502B81">
          <w:rPr>
            <w:rStyle w:val="Hyperlink"/>
            <w:rFonts w:cs="Calibri"/>
          </w:rPr>
          <w:t>5.1.2.2</w:t>
        </w:r>
        <w:r w:rsidR="00D11EF1">
          <w:rPr>
            <w:rFonts w:asciiTheme="minorHAnsi" w:eastAsiaTheme="minorEastAsia" w:hAnsiTheme="minorHAnsi"/>
            <w:color w:val="auto"/>
            <w:kern w:val="0"/>
            <w:szCs w:val="22"/>
          </w:rPr>
          <w:tab/>
        </w:r>
        <w:r w:rsidR="00D11EF1" w:rsidRPr="00502B81">
          <w:rPr>
            <w:rStyle w:val="Hyperlink"/>
            <w:rFonts w:cs="Calibri"/>
          </w:rPr>
          <w:t>Store Module Inputs to Local copies</w:t>
        </w:r>
        <w:r w:rsidR="00D11EF1">
          <w:rPr>
            <w:webHidden/>
          </w:rPr>
          <w:tab/>
        </w:r>
        <w:r w:rsidR="005A3491">
          <w:rPr>
            <w:webHidden/>
          </w:rPr>
          <w:fldChar w:fldCharType="begin"/>
        </w:r>
        <w:r w:rsidR="00D11EF1">
          <w:rPr>
            <w:webHidden/>
          </w:rPr>
          <w:instrText xml:space="preserve"> PAGEREF _Toc441164437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38" w:history="1">
        <w:r w:rsidR="00D11EF1" w:rsidRPr="00502B81">
          <w:rPr>
            <w:rStyle w:val="Hyperlink"/>
            <w:rFonts w:cs="Calibri"/>
          </w:rPr>
          <w:t>5.1.2.3</w:t>
        </w:r>
        <w:r w:rsidR="00D11EF1">
          <w:rPr>
            <w:rFonts w:asciiTheme="minorHAnsi" w:eastAsiaTheme="minorEastAsia" w:hAnsiTheme="minorHAnsi"/>
            <w:color w:val="auto"/>
            <w:kern w:val="0"/>
            <w:szCs w:val="22"/>
          </w:rPr>
          <w:tab/>
        </w:r>
        <w:r w:rsidR="00D11EF1" w:rsidRPr="00502B81">
          <w:rPr>
            <w:rStyle w:val="Hyperlink"/>
            <w:rFonts w:cs="Calibri"/>
          </w:rPr>
          <w:t>(Processing of function)………</w:t>
        </w:r>
        <w:r w:rsidR="00D11EF1">
          <w:rPr>
            <w:webHidden/>
          </w:rPr>
          <w:tab/>
        </w:r>
        <w:r w:rsidR="005A3491">
          <w:rPr>
            <w:webHidden/>
          </w:rPr>
          <w:fldChar w:fldCharType="begin"/>
        </w:r>
        <w:r w:rsidR="00D11EF1">
          <w:rPr>
            <w:webHidden/>
          </w:rPr>
          <w:instrText xml:space="preserve"> PAGEREF _Toc441164438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39" w:history="1">
        <w:r w:rsidR="00D11EF1" w:rsidRPr="00502B81">
          <w:rPr>
            <w:rStyle w:val="Hyperlink"/>
            <w:rFonts w:cs="Calibri"/>
          </w:rPr>
          <w:t>5.1.2.4</w:t>
        </w:r>
        <w:r w:rsidR="00D11EF1">
          <w:rPr>
            <w:rFonts w:asciiTheme="minorHAnsi" w:eastAsiaTheme="minorEastAsia" w:hAnsiTheme="minorHAnsi"/>
            <w:color w:val="auto"/>
            <w:kern w:val="0"/>
            <w:szCs w:val="22"/>
          </w:rPr>
          <w:tab/>
        </w:r>
        <w:r w:rsidR="00D11EF1" w:rsidRPr="00502B81">
          <w:rPr>
            <w:rStyle w:val="Hyperlink"/>
            <w:rFonts w:cs="Calibri"/>
          </w:rPr>
          <w:t>Store Local copy of outputs into Module Outputs</w:t>
        </w:r>
        <w:r w:rsidR="00D11EF1">
          <w:rPr>
            <w:webHidden/>
          </w:rPr>
          <w:tab/>
        </w:r>
        <w:r w:rsidR="005A3491">
          <w:rPr>
            <w:webHidden/>
          </w:rPr>
          <w:fldChar w:fldCharType="begin"/>
        </w:r>
        <w:r w:rsidR="00D11EF1">
          <w:rPr>
            <w:webHidden/>
          </w:rPr>
          <w:instrText xml:space="preserve"> PAGEREF _Toc441164439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40" w:history="1">
        <w:r w:rsidR="00D11EF1" w:rsidRPr="00502B81">
          <w:rPr>
            <w:rStyle w:val="Hyperlink"/>
          </w:rPr>
          <w:t>5.2</w:t>
        </w:r>
        <w:r w:rsidR="00D11EF1">
          <w:rPr>
            <w:rFonts w:asciiTheme="minorHAnsi" w:eastAsiaTheme="minorEastAsia" w:hAnsiTheme="minorHAnsi"/>
            <w:color w:val="auto"/>
            <w:kern w:val="0"/>
            <w:szCs w:val="22"/>
          </w:rPr>
          <w:tab/>
        </w:r>
        <w:r w:rsidR="00D11EF1" w:rsidRPr="00502B81">
          <w:rPr>
            <w:rStyle w:val="Hyperlink"/>
          </w:rPr>
          <w:t>Server Runables</w:t>
        </w:r>
        <w:r w:rsidR="00D11EF1">
          <w:rPr>
            <w:webHidden/>
          </w:rPr>
          <w:tab/>
        </w:r>
        <w:r w:rsidR="005A3491">
          <w:rPr>
            <w:webHidden/>
          </w:rPr>
          <w:fldChar w:fldCharType="begin"/>
        </w:r>
        <w:r w:rsidR="00D11EF1">
          <w:rPr>
            <w:webHidden/>
          </w:rPr>
          <w:instrText xml:space="preserve"> PAGEREF _Toc441164440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41" w:history="1">
        <w:r w:rsidR="00D11EF1" w:rsidRPr="00502B81">
          <w:rPr>
            <w:rStyle w:val="Hyperlink"/>
            <w:rFonts w:cs="Calibri"/>
          </w:rPr>
          <w:t>5.2.1</w:t>
        </w:r>
        <w:r w:rsidR="00D11EF1">
          <w:rPr>
            <w:rFonts w:asciiTheme="minorHAnsi" w:eastAsiaTheme="minorEastAsia" w:hAnsiTheme="minorHAnsi"/>
            <w:color w:val="auto"/>
            <w:kern w:val="0"/>
            <w:szCs w:val="22"/>
          </w:rPr>
          <w:tab/>
        </w:r>
        <w:r w:rsidR="00D11EF1" w:rsidRPr="00502B81">
          <w:rPr>
            <w:rStyle w:val="Hyperlink"/>
            <w:rFonts w:cs="Calibri"/>
          </w:rPr>
          <w:t>SetMotTqCmdSca</w:t>
        </w:r>
        <w:r w:rsidR="00D11EF1">
          <w:rPr>
            <w:webHidden/>
          </w:rPr>
          <w:tab/>
        </w:r>
        <w:r w:rsidR="005A3491">
          <w:rPr>
            <w:webHidden/>
          </w:rPr>
          <w:fldChar w:fldCharType="begin"/>
        </w:r>
        <w:r w:rsidR="00D11EF1">
          <w:rPr>
            <w:webHidden/>
          </w:rPr>
          <w:instrText xml:space="preserve"> PAGEREF _Toc441164441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42" w:history="1">
        <w:r w:rsidR="00D11EF1" w:rsidRPr="00502B81">
          <w:rPr>
            <w:rStyle w:val="Hyperlink"/>
            <w:rFonts w:cs="Calibri"/>
          </w:rPr>
          <w:t>5.2.1.1</w:t>
        </w:r>
        <w:r w:rsidR="00D11EF1">
          <w:rPr>
            <w:rFonts w:asciiTheme="minorHAnsi" w:eastAsiaTheme="minorEastAsia" w:hAnsiTheme="minorHAnsi"/>
            <w:color w:val="auto"/>
            <w:kern w:val="0"/>
            <w:szCs w:val="22"/>
          </w:rPr>
          <w:tab/>
        </w:r>
        <w:r w:rsidR="00D11EF1" w:rsidRPr="00502B81">
          <w:rPr>
            <w:rStyle w:val="Hyperlink"/>
            <w:rFonts w:cs="Calibri"/>
          </w:rPr>
          <w:t>Design Rationale</w:t>
        </w:r>
        <w:r w:rsidR="00D11EF1">
          <w:rPr>
            <w:webHidden/>
          </w:rPr>
          <w:tab/>
        </w:r>
        <w:r w:rsidR="005A3491">
          <w:rPr>
            <w:webHidden/>
          </w:rPr>
          <w:fldChar w:fldCharType="begin"/>
        </w:r>
        <w:r w:rsidR="00D11EF1">
          <w:rPr>
            <w:webHidden/>
          </w:rPr>
          <w:instrText xml:space="preserve"> PAGEREF _Toc441164442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43" w:history="1">
        <w:r w:rsidR="00D11EF1" w:rsidRPr="00502B81">
          <w:rPr>
            <w:rStyle w:val="Hyperlink"/>
            <w:rFonts w:cs="Calibri"/>
          </w:rPr>
          <w:t>5.2.1.2</w:t>
        </w:r>
        <w:r w:rsidR="00D11EF1">
          <w:rPr>
            <w:rFonts w:asciiTheme="minorHAnsi" w:eastAsiaTheme="minorEastAsia" w:hAnsiTheme="minorHAnsi"/>
            <w:color w:val="auto"/>
            <w:kern w:val="0"/>
            <w:szCs w:val="22"/>
          </w:rPr>
          <w:tab/>
        </w:r>
        <w:r w:rsidR="00D11EF1" w:rsidRPr="00502B81">
          <w:rPr>
            <w:rStyle w:val="Hyperlink"/>
            <w:rFonts w:cs="Calibri"/>
          </w:rPr>
          <w:t>(Processing of function)………</w:t>
        </w:r>
        <w:r w:rsidR="00D11EF1">
          <w:rPr>
            <w:webHidden/>
          </w:rPr>
          <w:tab/>
        </w:r>
        <w:r w:rsidR="005A3491">
          <w:rPr>
            <w:webHidden/>
          </w:rPr>
          <w:fldChar w:fldCharType="begin"/>
        </w:r>
        <w:r w:rsidR="00D11EF1">
          <w:rPr>
            <w:webHidden/>
          </w:rPr>
          <w:instrText xml:space="preserve"> PAGEREF _Toc441164443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44" w:history="1">
        <w:r w:rsidR="00D11EF1" w:rsidRPr="00502B81">
          <w:rPr>
            <w:rStyle w:val="Hyperlink"/>
            <w:rFonts w:cs="Calibri"/>
          </w:rPr>
          <w:t>5.3</w:t>
        </w:r>
        <w:r w:rsidR="00D11EF1">
          <w:rPr>
            <w:rFonts w:asciiTheme="minorHAnsi" w:eastAsiaTheme="minorEastAsia" w:hAnsiTheme="minorHAnsi"/>
            <w:color w:val="auto"/>
            <w:kern w:val="0"/>
            <w:szCs w:val="22"/>
          </w:rPr>
          <w:tab/>
        </w:r>
        <w:r w:rsidR="00D11EF1" w:rsidRPr="00502B81">
          <w:rPr>
            <w:rStyle w:val="Hyperlink"/>
            <w:rFonts w:cs="Calibri"/>
          </w:rPr>
          <w:t>Interrupt Functions</w:t>
        </w:r>
        <w:r w:rsidR="00D11EF1">
          <w:rPr>
            <w:webHidden/>
          </w:rPr>
          <w:tab/>
        </w:r>
        <w:r w:rsidR="005A3491">
          <w:rPr>
            <w:webHidden/>
          </w:rPr>
          <w:fldChar w:fldCharType="begin"/>
        </w:r>
        <w:r w:rsidR="00D11EF1">
          <w:rPr>
            <w:webHidden/>
          </w:rPr>
          <w:instrText xml:space="preserve"> PAGEREF _Toc441164444 \h </w:instrText>
        </w:r>
        <w:r w:rsidR="005A3491">
          <w:rPr>
            <w:webHidden/>
          </w:rPr>
        </w:r>
        <w:r w:rsidR="005A3491">
          <w:rPr>
            <w:webHidden/>
          </w:rPr>
          <w:fldChar w:fldCharType="separate"/>
        </w:r>
        <w:r w:rsidR="00D11EF1">
          <w:rPr>
            <w:webHidden/>
          </w:rPr>
          <w:t>9</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45" w:history="1">
        <w:r w:rsidR="00D11EF1" w:rsidRPr="00502B81">
          <w:rPr>
            <w:rStyle w:val="Hyperlink"/>
            <w:rFonts w:cs="Calibri"/>
          </w:rPr>
          <w:t>5.4</w:t>
        </w:r>
        <w:r w:rsidR="00D11EF1">
          <w:rPr>
            <w:rFonts w:asciiTheme="minorHAnsi" w:eastAsiaTheme="minorEastAsia" w:hAnsiTheme="minorHAnsi"/>
            <w:color w:val="auto"/>
            <w:kern w:val="0"/>
            <w:szCs w:val="22"/>
          </w:rPr>
          <w:tab/>
        </w:r>
        <w:r w:rsidR="00D11EF1" w:rsidRPr="00502B81">
          <w:rPr>
            <w:rStyle w:val="Hyperlink"/>
            <w:rFonts w:cs="Calibri"/>
          </w:rPr>
          <w:t>Module Internal (Local) Functions</w:t>
        </w:r>
        <w:r w:rsidR="00D11EF1">
          <w:rPr>
            <w:webHidden/>
          </w:rPr>
          <w:tab/>
        </w:r>
        <w:r w:rsidR="005A3491">
          <w:rPr>
            <w:webHidden/>
          </w:rPr>
          <w:fldChar w:fldCharType="begin"/>
        </w:r>
        <w:r w:rsidR="00D11EF1">
          <w:rPr>
            <w:webHidden/>
          </w:rPr>
          <w:instrText xml:space="preserve"> PAGEREF _Toc441164445 \h </w:instrText>
        </w:r>
        <w:r w:rsidR="005A3491">
          <w:rPr>
            <w:webHidden/>
          </w:rPr>
        </w:r>
        <w:r w:rsidR="005A3491">
          <w:rPr>
            <w:webHidden/>
          </w:rPr>
          <w:fldChar w:fldCharType="separate"/>
        </w:r>
        <w:r w:rsidR="00D11EF1">
          <w:rPr>
            <w:webHidden/>
          </w:rPr>
          <w:t>10</w:t>
        </w:r>
        <w:r w:rsidR="005A3491">
          <w:rPr>
            <w:webHidden/>
          </w:rPr>
          <w:fldChar w:fldCharType="end"/>
        </w:r>
      </w:hyperlink>
    </w:p>
    <w:p w:rsidR="00D11EF1" w:rsidRDefault="00874A1C">
      <w:pPr>
        <w:pStyle w:val="TOC2"/>
        <w:rPr>
          <w:rFonts w:asciiTheme="minorHAnsi" w:eastAsiaTheme="minorEastAsia" w:hAnsiTheme="minorHAnsi"/>
          <w:color w:val="auto"/>
          <w:kern w:val="0"/>
          <w:szCs w:val="22"/>
        </w:rPr>
      </w:pPr>
      <w:hyperlink w:anchor="_Toc441164446" w:history="1">
        <w:r w:rsidR="00D11EF1" w:rsidRPr="00502B81">
          <w:rPr>
            <w:rStyle w:val="Hyperlink"/>
            <w:rFonts w:cs="Calibri"/>
          </w:rPr>
          <w:t>5.5</w:t>
        </w:r>
        <w:r w:rsidR="00D11EF1">
          <w:rPr>
            <w:rFonts w:asciiTheme="minorHAnsi" w:eastAsiaTheme="minorEastAsia" w:hAnsiTheme="minorHAnsi"/>
            <w:color w:val="auto"/>
            <w:kern w:val="0"/>
            <w:szCs w:val="22"/>
          </w:rPr>
          <w:tab/>
        </w:r>
        <w:r w:rsidR="00D11EF1" w:rsidRPr="00502B81">
          <w:rPr>
            <w:rStyle w:val="Hyperlink"/>
            <w:rFonts w:cs="Calibri"/>
          </w:rPr>
          <w:t>GLOBAL Function/Macro Definitions</w:t>
        </w:r>
        <w:r w:rsidR="00D11EF1">
          <w:rPr>
            <w:webHidden/>
          </w:rPr>
          <w:tab/>
        </w:r>
        <w:r w:rsidR="005A3491">
          <w:rPr>
            <w:webHidden/>
          </w:rPr>
          <w:fldChar w:fldCharType="begin"/>
        </w:r>
        <w:r w:rsidR="00D11EF1">
          <w:rPr>
            <w:webHidden/>
          </w:rPr>
          <w:instrText xml:space="preserve"> PAGEREF _Toc441164446 \h </w:instrText>
        </w:r>
        <w:r w:rsidR="005A3491">
          <w:rPr>
            <w:webHidden/>
          </w:rPr>
        </w:r>
        <w:r w:rsidR="005A3491">
          <w:rPr>
            <w:webHidden/>
          </w:rPr>
          <w:fldChar w:fldCharType="separate"/>
        </w:r>
        <w:r w:rsidR="00D11EF1">
          <w:rPr>
            <w:webHidden/>
          </w:rPr>
          <w:t>10</w:t>
        </w:r>
        <w:r w:rsidR="005A3491">
          <w:rPr>
            <w:webHidden/>
          </w:rPr>
          <w:fldChar w:fldCharType="end"/>
        </w:r>
      </w:hyperlink>
    </w:p>
    <w:p w:rsidR="00D11EF1" w:rsidRDefault="00874A1C">
      <w:pPr>
        <w:pStyle w:val="TOC1"/>
        <w:rPr>
          <w:rFonts w:eastAsiaTheme="minorEastAsia"/>
          <w:b w:val="0"/>
          <w:color w:val="auto"/>
          <w:kern w:val="0"/>
          <w:sz w:val="22"/>
          <w:szCs w:val="22"/>
          <w:lang w:val="en-US"/>
        </w:rPr>
      </w:pPr>
      <w:hyperlink w:anchor="_Toc441164447" w:history="1">
        <w:r w:rsidR="00D11EF1" w:rsidRPr="00502B81">
          <w:rPr>
            <w:rStyle w:val="Hyperlink"/>
            <w:rFonts w:ascii="Calibri" w:hAnsi="Calibri" w:cs="Calibri"/>
          </w:rPr>
          <w:t>6</w:t>
        </w:r>
        <w:r w:rsidR="00D11EF1">
          <w:rPr>
            <w:rFonts w:eastAsiaTheme="minorEastAsia"/>
            <w:b w:val="0"/>
            <w:color w:val="auto"/>
            <w:kern w:val="0"/>
            <w:sz w:val="22"/>
            <w:szCs w:val="22"/>
            <w:lang w:val="en-US"/>
          </w:rPr>
          <w:tab/>
        </w:r>
        <w:r w:rsidR="00D11EF1" w:rsidRPr="00502B81">
          <w:rPr>
            <w:rStyle w:val="Hyperlink"/>
            <w:rFonts w:ascii="Calibri" w:hAnsi="Calibri"/>
          </w:rPr>
          <w:t>Known</w:t>
        </w:r>
        <w:r w:rsidR="00D11EF1" w:rsidRPr="00502B81">
          <w:rPr>
            <w:rStyle w:val="Hyperlink"/>
            <w:rFonts w:ascii="Calibri" w:hAnsi="Calibri" w:cs="Calibri"/>
          </w:rPr>
          <w:t xml:space="preserve"> Limitations with Design</w:t>
        </w:r>
        <w:r w:rsidR="00D11EF1">
          <w:rPr>
            <w:webHidden/>
          </w:rPr>
          <w:tab/>
        </w:r>
        <w:r w:rsidR="005A3491">
          <w:rPr>
            <w:webHidden/>
          </w:rPr>
          <w:fldChar w:fldCharType="begin"/>
        </w:r>
        <w:r w:rsidR="00D11EF1">
          <w:rPr>
            <w:webHidden/>
          </w:rPr>
          <w:instrText xml:space="preserve"> PAGEREF _Toc441164447 \h </w:instrText>
        </w:r>
        <w:r w:rsidR="005A3491">
          <w:rPr>
            <w:webHidden/>
          </w:rPr>
        </w:r>
        <w:r w:rsidR="005A3491">
          <w:rPr>
            <w:webHidden/>
          </w:rPr>
          <w:fldChar w:fldCharType="separate"/>
        </w:r>
        <w:r w:rsidR="00D11EF1">
          <w:rPr>
            <w:webHidden/>
          </w:rPr>
          <w:t>11</w:t>
        </w:r>
        <w:r w:rsidR="005A3491">
          <w:rPr>
            <w:webHidden/>
          </w:rPr>
          <w:fldChar w:fldCharType="end"/>
        </w:r>
      </w:hyperlink>
    </w:p>
    <w:p w:rsidR="00D11EF1" w:rsidRDefault="00874A1C">
      <w:pPr>
        <w:pStyle w:val="TOC1"/>
        <w:rPr>
          <w:rFonts w:eastAsiaTheme="minorEastAsia"/>
          <w:b w:val="0"/>
          <w:color w:val="auto"/>
          <w:kern w:val="0"/>
          <w:sz w:val="22"/>
          <w:szCs w:val="22"/>
          <w:lang w:val="en-US"/>
        </w:rPr>
      </w:pPr>
      <w:hyperlink w:anchor="_Toc441164448" w:history="1">
        <w:r w:rsidR="00D11EF1" w:rsidRPr="00502B81">
          <w:rPr>
            <w:rStyle w:val="Hyperlink"/>
            <w:rFonts w:ascii="Calibri" w:hAnsi="Calibri" w:cs="Calibri"/>
          </w:rPr>
          <w:t>7</w:t>
        </w:r>
        <w:r w:rsidR="00D11EF1">
          <w:rPr>
            <w:rFonts w:eastAsiaTheme="minorEastAsia"/>
            <w:b w:val="0"/>
            <w:color w:val="auto"/>
            <w:kern w:val="0"/>
            <w:sz w:val="22"/>
            <w:szCs w:val="22"/>
            <w:lang w:val="en-US"/>
          </w:rPr>
          <w:tab/>
        </w:r>
        <w:r w:rsidR="00D11EF1" w:rsidRPr="00502B81">
          <w:rPr>
            <w:rStyle w:val="Hyperlink"/>
            <w:rFonts w:ascii="Calibri" w:hAnsi="Calibri" w:cs="Calibri"/>
          </w:rPr>
          <w:t>UNIT TEST CONSIDERATION</w:t>
        </w:r>
        <w:r w:rsidR="00D11EF1">
          <w:rPr>
            <w:webHidden/>
          </w:rPr>
          <w:tab/>
        </w:r>
        <w:r w:rsidR="005A3491">
          <w:rPr>
            <w:webHidden/>
          </w:rPr>
          <w:fldChar w:fldCharType="begin"/>
        </w:r>
        <w:r w:rsidR="00D11EF1">
          <w:rPr>
            <w:webHidden/>
          </w:rPr>
          <w:instrText xml:space="preserve"> PAGEREF _Toc441164448 \h </w:instrText>
        </w:r>
        <w:r w:rsidR="005A3491">
          <w:rPr>
            <w:webHidden/>
          </w:rPr>
        </w:r>
        <w:r w:rsidR="005A3491">
          <w:rPr>
            <w:webHidden/>
          </w:rPr>
          <w:fldChar w:fldCharType="separate"/>
        </w:r>
        <w:r w:rsidR="00D11EF1">
          <w:rPr>
            <w:webHidden/>
          </w:rPr>
          <w:t>12</w:t>
        </w:r>
        <w:r w:rsidR="005A3491">
          <w:rPr>
            <w:webHidden/>
          </w:rPr>
          <w:fldChar w:fldCharType="end"/>
        </w:r>
      </w:hyperlink>
    </w:p>
    <w:p w:rsidR="00D11EF1" w:rsidRDefault="00874A1C">
      <w:pPr>
        <w:pStyle w:val="TOC1"/>
        <w:tabs>
          <w:tab w:val="left" w:pos="1400"/>
        </w:tabs>
        <w:rPr>
          <w:rFonts w:eastAsiaTheme="minorEastAsia"/>
          <w:b w:val="0"/>
          <w:color w:val="auto"/>
          <w:kern w:val="0"/>
          <w:sz w:val="22"/>
          <w:szCs w:val="22"/>
          <w:lang w:val="en-US"/>
        </w:rPr>
      </w:pPr>
      <w:hyperlink w:anchor="_Toc441164449" w:history="1">
        <w:r w:rsidR="00D11EF1" w:rsidRPr="00502B81">
          <w:rPr>
            <w:rStyle w:val="Hyperlink"/>
          </w:rPr>
          <w:t>Appendix A</w:t>
        </w:r>
        <w:r w:rsidR="00D11EF1">
          <w:rPr>
            <w:rFonts w:eastAsiaTheme="minorEastAsia"/>
            <w:b w:val="0"/>
            <w:color w:val="auto"/>
            <w:kern w:val="0"/>
            <w:sz w:val="22"/>
            <w:szCs w:val="22"/>
            <w:lang w:val="en-US"/>
          </w:rPr>
          <w:tab/>
        </w:r>
        <w:r w:rsidR="00D11EF1" w:rsidRPr="00502B81">
          <w:rPr>
            <w:rStyle w:val="Hyperlink"/>
          </w:rPr>
          <w:t>Abbreviations and Acronyms</w:t>
        </w:r>
        <w:r w:rsidR="00D11EF1">
          <w:rPr>
            <w:webHidden/>
          </w:rPr>
          <w:tab/>
        </w:r>
        <w:r w:rsidR="005A3491">
          <w:rPr>
            <w:webHidden/>
          </w:rPr>
          <w:fldChar w:fldCharType="begin"/>
        </w:r>
        <w:r w:rsidR="00D11EF1">
          <w:rPr>
            <w:webHidden/>
          </w:rPr>
          <w:instrText xml:space="preserve"> PAGEREF _Toc441164449 \h </w:instrText>
        </w:r>
        <w:r w:rsidR="005A3491">
          <w:rPr>
            <w:webHidden/>
          </w:rPr>
        </w:r>
        <w:r w:rsidR="005A3491">
          <w:rPr>
            <w:webHidden/>
          </w:rPr>
          <w:fldChar w:fldCharType="separate"/>
        </w:r>
        <w:r w:rsidR="00D11EF1">
          <w:rPr>
            <w:webHidden/>
          </w:rPr>
          <w:t>13</w:t>
        </w:r>
        <w:r w:rsidR="005A3491">
          <w:rPr>
            <w:webHidden/>
          </w:rPr>
          <w:fldChar w:fldCharType="end"/>
        </w:r>
      </w:hyperlink>
    </w:p>
    <w:p w:rsidR="00D11EF1" w:rsidRDefault="00874A1C">
      <w:pPr>
        <w:pStyle w:val="TOC1"/>
        <w:tabs>
          <w:tab w:val="left" w:pos="1400"/>
        </w:tabs>
        <w:rPr>
          <w:rFonts w:eastAsiaTheme="minorEastAsia"/>
          <w:b w:val="0"/>
          <w:color w:val="auto"/>
          <w:kern w:val="0"/>
          <w:sz w:val="22"/>
          <w:szCs w:val="22"/>
          <w:lang w:val="en-US"/>
        </w:rPr>
      </w:pPr>
      <w:hyperlink w:anchor="_Toc441164450" w:history="1">
        <w:r w:rsidR="00D11EF1" w:rsidRPr="00502B81">
          <w:rPr>
            <w:rStyle w:val="Hyperlink"/>
          </w:rPr>
          <w:t>Appendix B</w:t>
        </w:r>
        <w:r w:rsidR="00D11EF1">
          <w:rPr>
            <w:rFonts w:eastAsiaTheme="minorEastAsia"/>
            <w:b w:val="0"/>
            <w:color w:val="auto"/>
            <w:kern w:val="0"/>
            <w:sz w:val="22"/>
            <w:szCs w:val="22"/>
            <w:lang w:val="en-US"/>
          </w:rPr>
          <w:tab/>
        </w:r>
        <w:r w:rsidR="00D11EF1" w:rsidRPr="00502B81">
          <w:rPr>
            <w:rStyle w:val="Hyperlink"/>
          </w:rPr>
          <w:t>Glossary</w:t>
        </w:r>
        <w:r w:rsidR="00D11EF1">
          <w:rPr>
            <w:webHidden/>
          </w:rPr>
          <w:tab/>
        </w:r>
        <w:r w:rsidR="005A3491">
          <w:rPr>
            <w:webHidden/>
          </w:rPr>
          <w:fldChar w:fldCharType="begin"/>
        </w:r>
        <w:r w:rsidR="00D11EF1">
          <w:rPr>
            <w:webHidden/>
          </w:rPr>
          <w:instrText xml:space="preserve"> PAGEREF _Toc441164450 \h </w:instrText>
        </w:r>
        <w:r w:rsidR="005A3491">
          <w:rPr>
            <w:webHidden/>
          </w:rPr>
        </w:r>
        <w:r w:rsidR="005A3491">
          <w:rPr>
            <w:webHidden/>
          </w:rPr>
          <w:fldChar w:fldCharType="separate"/>
        </w:r>
        <w:r w:rsidR="00D11EF1">
          <w:rPr>
            <w:webHidden/>
          </w:rPr>
          <w:t>14</w:t>
        </w:r>
        <w:r w:rsidR="005A3491">
          <w:rPr>
            <w:webHidden/>
          </w:rPr>
          <w:fldChar w:fldCharType="end"/>
        </w:r>
      </w:hyperlink>
    </w:p>
    <w:p w:rsidR="00D11EF1" w:rsidRDefault="00874A1C">
      <w:pPr>
        <w:pStyle w:val="TOC1"/>
        <w:tabs>
          <w:tab w:val="left" w:pos="1400"/>
        </w:tabs>
        <w:rPr>
          <w:rFonts w:eastAsiaTheme="minorEastAsia"/>
          <w:b w:val="0"/>
          <w:color w:val="auto"/>
          <w:kern w:val="0"/>
          <w:sz w:val="22"/>
          <w:szCs w:val="22"/>
          <w:lang w:val="en-US"/>
        </w:rPr>
      </w:pPr>
      <w:hyperlink w:anchor="_Toc441164451" w:history="1">
        <w:r w:rsidR="00D11EF1" w:rsidRPr="00502B81">
          <w:rPr>
            <w:rStyle w:val="Hyperlink"/>
          </w:rPr>
          <w:t>Appendix C</w:t>
        </w:r>
        <w:r w:rsidR="00D11EF1">
          <w:rPr>
            <w:rFonts w:eastAsiaTheme="minorEastAsia"/>
            <w:b w:val="0"/>
            <w:color w:val="auto"/>
            <w:kern w:val="0"/>
            <w:sz w:val="22"/>
            <w:szCs w:val="22"/>
            <w:lang w:val="en-US"/>
          </w:rPr>
          <w:tab/>
        </w:r>
        <w:r w:rsidR="00D11EF1" w:rsidRPr="00502B81">
          <w:rPr>
            <w:rStyle w:val="Hyperlink"/>
          </w:rPr>
          <w:t>References</w:t>
        </w:r>
        <w:r w:rsidR="00D11EF1">
          <w:rPr>
            <w:webHidden/>
          </w:rPr>
          <w:tab/>
        </w:r>
        <w:r w:rsidR="005A3491">
          <w:rPr>
            <w:webHidden/>
          </w:rPr>
          <w:fldChar w:fldCharType="begin"/>
        </w:r>
        <w:r w:rsidR="00D11EF1">
          <w:rPr>
            <w:webHidden/>
          </w:rPr>
          <w:instrText xml:space="preserve"> PAGEREF _Toc441164451 \h </w:instrText>
        </w:r>
        <w:r w:rsidR="005A3491">
          <w:rPr>
            <w:webHidden/>
          </w:rPr>
        </w:r>
        <w:r w:rsidR="005A3491">
          <w:rPr>
            <w:webHidden/>
          </w:rPr>
          <w:fldChar w:fldCharType="separate"/>
        </w:r>
        <w:r w:rsidR="00D11EF1">
          <w:rPr>
            <w:webHidden/>
          </w:rPr>
          <w:t>15</w:t>
        </w:r>
        <w:r w:rsidR="005A3491">
          <w:rPr>
            <w:webHidden/>
          </w:rPr>
          <w:fldChar w:fldCharType="end"/>
        </w:r>
      </w:hyperlink>
    </w:p>
    <w:p w:rsidR="00707BA6" w:rsidRPr="00A158C7" w:rsidRDefault="005A3491" w:rsidP="00E16D14">
      <w:pPr>
        <w:jc w:val="center"/>
      </w:pPr>
      <w:r>
        <w:rPr>
          <w:caps/>
        </w:rPr>
        <w:fldChar w:fldCharType="end"/>
      </w:r>
    </w:p>
    <w:p w:rsidR="00B81C1B" w:rsidRPr="00A158C7" w:rsidRDefault="00FE5DF5" w:rsidP="00B0024F">
      <w:pPr>
        <w:pStyle w:val="Heading1"/>
      </w:pPr>
      <w:bookmarkStart w:id="68" w:name="_Toc441164418"/>
      <w:r w:rsidRPr="00A158C7">
        <w:lastRenderedPageBreak/>
        <w:t>Introduction</w:t>
      </w:r>
      <w:bookmarkEnd w:id="68"/>
    </w:p>
    <w:p w:rsidR="00063A7A" w:rsidRPr="00A158C7" w:rsidRDefault="00FE5DF5" w:rsidP="000B37D5">
      <w:pPr>
        <w:pStyle w:val="Heading2"/>
      </w:pPr>
      <w:bookmarkStart w:id="69" w:name="_Toc441164419"/>
      <w:r w:rsidRPr="00A158C7">
        <w:t>Purpose</w:t>
      </w:r>
      <w:bookmarkEnd w:id="69"/>
    </w:p>
    <w:p w:rsidR="00F95E33" w:rsidRPr="00A158C7" w:rsidRDefault="00F95E33" w:rsidP="00E16D14"/>
    <w:bookmarkStart w:id="70" w:name="_Toc406065228"/>
    <w:bookmarkEnd w:id="13"/>
    <w:bookmarkEnd w:id="14"/>
    <w:bookmarkEnd w:id="15"/>
    <w:bookmarkEnd w:id="16"/>
    <w:bookmarkEnd w:id="17"/>
    <w:p w:rsidR="00312179" w:rsidRDefault="005A3491" w:rsidP="00F43F8E">
      <w:pPr>
        <w:pStyle w:val="Heading1"/>
        <w:rPr>
          <w:rFonts w:ascii="Calibri" w:hAnsi="Calibri" w:cs="Calibri"/>
        </w:rPr>
      </w:pPr>
      <w:r>
        <w:rPr>
          <w:rFonts w:ascii="Calibri" w:hAnsi="Calibri" w:cs="Calibri"/>
        </w:rPr>
        <w:lastRenderedPageBreak/>
        <w:fldChar w:fldCharType="begin"/>
      </w:r>
      <w:r w:rsidR="002B094F">
        <w:rPr>
          <w:rFonts w:ascii="Calibri" w:hAnsi="Calibri" w:cs="Calibri"/>
        </w:rPr>
        <w:instrText xml:space="preserve"> DOCPROPERTY  "Document Version"  \* MERGEFORMAT </w:instrText>
      </w:r>
      <w:r>
        <w:rPr>
          <w:rFonts w:ascii="Calibri" w:hAnsi="Calibri" w:cs="Calibri"/>
        </w:rPr>
        <w:fldChar w:fldCharType="separate"/>
      </w:r>
      <w:bookmarkStart w:id="71" w:name="_Toc441164421"/>
      <w:proofErr w:type="spellStart"/>
      <w:r w:rsidR="00A81CE1">
        <w:rPr>
          <w:rFonts w:ascii="Calibri" w:hAnsi="Calibri" w:cs="Calibri"/>
        </w:rPr>
        <w:t>MotTqCmdSca</w:t>
      </w:r>
      <w:proofErr w:type="spellEnd"/>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0"/>
      <w:bookmarkEnd w:id="71"/>
    </w:p>
    <w:p w:rsidR="00A81CE1" w:rsidRPr="007D2B42" w:rsidRDefault="00A81CE1" w:rsidP="00A81CE1">
      <w:pPr>
        <w:rPr>
          <w:rFonts w:cs="Calibri"/>
        </w:rPr>
      </w:pPr>
      <w:r>
        <w:rPr>
          <w:rFonts w:cs="Calibri"/>
        </w:rPr>
        <w:t>Please refer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72" w:name="_Toc406065229"/>
      <w:bookmarkStart w:id="73" w:name="_Toc441164422"/>
      <w:r w:rsidRPr="00AA38E8">
        <w:rPr>
          <w:rFonts w:ascii="Calibri" w:hAnsi="Calibri" w:cs="Calibri"/>
        </w:rPr>
        <w:lastRenderedPageBreak/>
        <w:t>Design details of software module</w:t>
      </w:r>
      <w:bookmarkEnd w:id="72"/>
      <w:bookmarkEnd w:id="73"/>
    </w:p>
    <w:p w:rsidR="00D229A6" w:rsidRPr="00AA38E8" w:rsidRDefault="00D229A6" w:rsidP="00D229A6">
      <w:pPr>
        <w:pStyle w:val="Heading2"/>
        <w:rPr>
          <w:rFonts w:ascii="Calibri" w:hAnsi="Calibri" w:cs="Calibri"/>
        </w:rPr>
      </w:pPr>
      <w:bookmarkStart w:id="74" w:name="_Toc406065230"/>
      <w:bookmarkStart w:id="75" w:name="_Toc441164423"/>
      <w:r w:rsidRPr="00D229A6">
        <w:t>Graphical</w:t>
      </w:r>
      <w:r>
        <w:rPr>
          <w:rFonts w:ascii="Calibri" w:hAnsi="Calibri" w:cs="Calibri"/>
        </w:rPr>
        <w:t xml:space="preserve"> representation of </w:t>
      </w:r>
      <w:bookmarkEnd w:id="74"/>
      <w:r w:rsidR="005A3491">
        <w:rPr>
          <w:rFonts w:ascii="Calibri" w:hAnsi="Calibri" w:cs="Calibri"/>
        </w:rPr>
        <w:fldChar w:fldCharType="begin"/>
      </w:r>
      <w:r w:rsidR="00AE55D3">
        <w:rPr>
          <w:rFonts w:ascii="Calibri" w:hAnsi="Calibri" w:cs="Calibri"/>
        </w:rPr>
        <w:instrText xml:space="preserve"> DOCPROPERTY  "Document Version"  \* MERGEFORMAT </w:instrText>
      </w:r>
      <w:r w:rsidR="005A3491">
        <w:rPr>
          <w:rFonts w:ascii="Calibri" w:hAnsi="Calibri" w:cs="Calibri"/>
        </w:rPr>
        <w:fldChar w:fldCharType="separate"/>
      </w:r>
      <w:proofErr w:type="spellStart"/>
      <w:r w:rsidR="00A81CE1">
        <w:rPr>
          <w:rFonts w:ascii="Calibri" w:hAnsi="Calibri" w:cs="Calibri"/>
        </w:rPr>
        <w:t>MotTqCmdSca</w:t>
      </w:r>
      <w:bookmarkEnd w:id="75"/>
      <w:proofErr w:type="spellEnd"/>
      <w:r w:rsidR="005A3491">
        <w:rPr>
          <w:rFonts w:ascii="Calibri" w:hAnsi="Calibri" w:cs="Calibri"/>
        </w:rPr>
        <w:fldChar w:fldCharType="end"/>
      </w:r>
    </w:p>
    <w:p w:rsidR="00D229A6" w:rsidRDefault="00D229A6" w:rsidP="00D229A6">
      <w:pPr>
        <w:rPr>
          <w:ins w:id="76" w:author="Anne, Krishna" w:date="2016-03-14T11:23:00Z"/>
          <w:rFonts w:cs="Calibri"/>
          <w:i/>
        </w:rPr>
      </w:pPr>
      <w:r>
        <w:rPr>
          <w:rFonts w:cs="Calibri"/>
          <w:i/>
        </w:rPr>
        <w:t xml:space="preserve"> </w:t>
      </w:r>
      <w:del w:id="77" w:author="Anne, Krishna" w:date="2016-03-14T11:22:00Z">
        <w:r w:rsidR="009C78E7" w:rsidDel="002B62DC">
          <w:rPr>
            <w:rFonts w:cs="Calibri"/>
            <w:i/>
            <w:noProof/>
            <w:lang w:bidi="ar-SA"/>
          </w:rPr>
          <w:drawing>
            <wp:inline distT="0" distB="0" distL="0" distR="0" wp14:anchorId="53180ABF" wp14:editId="5C612A96">
              <wp:extent cx="3038475" cy="1733550"/>
              <wp:effectExtent l="19050" t="0" r="9525" b="0"/>
              <wp:docPr id="1" name="Picture 0" descr="MotTqCmdSc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TqCmdSca.bmp"/>
                      <pic:cNvPicPr/>
                    </pic:nvPicPr>
                    <pic:blipFill>
                      <a:blip r:embed="rId13"/>
                      <a:stretch>
                        <a:fillRect/>
                      </a:stretch>
                    </pic:blipFill>
                    <pic:spPr>
                      <a:xfrm>
                        <a:off x="0" y="0"/>
                        <a:ext cx="3038475" cy="1733550"/>
                      </a:xfrm>
                      <a:prstGeom prst="rect">
                        <a:avLst/>
                      </a:prstGeom>
                    </pic:spPr>
                  </pic:pic>
                </a:graphicData>
              </a:graphic>
            </wp:inline>
          </w:drawing>
        </w:r>
      </w:del>
    </w:p>
    <w:p w:rsidR="002B62DC" w:rsidRDefault="002B62DC" w:rsidP="00D229A6">
      <w:pPr>
        <w:rPr>
          <w:rFonts w:cs="Calibri"/>
          <w:i/>
        </w:rPr>
      </w:pPr>
      <w:ins w:id="78" w:author="Anne, Krishna" w:date="2016-03-14T11:23:00Z">
        <w:r>
          <w:rPr>
            <w:rFonts w:cs="Calibri"/>
            <w:i/>
            <w:noProof/>
            <w:lang w:bidi="ar-SA"/>
          </w:rPr>
          <w:drawing>
            <wp:inline distT="0" distB="0" distL="0" distR="0">
              <wp:extent cx="3792855" cy="3403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2855" cy="3403600"/>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79" w:name="_Toc406065231"/>
      <w:bookmarkStart w:id="80" w:name="_Toc441164424"/>
      <w:r w:rsidRPr="002D6391">
        <w:rPr>
          <w:rFonts w:ascii="Calibri" w:hAnsi="Calibri" w:cs="Calibri"/>
        </w:rPr>
        <w:t>Data Flow Diagram</w:t>
      </w:r>
      <w:bookmarkEnd w:id="79"/>
      <w:bookmarkEnd w:id="80"/>
    </w:p>
    <w:p w:rsidR="00D229A6" w:rsidRPr="002B094F" w:rsidRDefault="00A81CE1" w:rsidP="00D229A6">
      <w:pPr>
        <w:rPr>
          <w:rFonts w:cs="Calibri"/>
        </w:rPr>
      </w:pPr>
      <w:r>
        <w:rPr>
          <w:rFonts w:cs="Calibri"/>
        </w:rPr>
        <w:t>Please Refer FDD</w:t>
      </w:r>
    </w:p>
    <w:p w:rsidR="00D229A6" w:rsidRPr="002D6391" w:rsidRDefault="00AC4CD8" w:rsidP="00387BF4">
      <w:pPr>
        <w:pStyle w:val="Heading3"/>
        <w:tabs>
          <w:tab w:val="clear" w:pos="1017"/>
        </w:tabs>
        <w:ind w:left="562" w:hanging="562"/>
        <w:rPr>
          <w:rFonts w:ascii="Calibri" w:hAnsi="Calibri" w:cs="Calibri"/>
        </w:rPr>
      </w:pPr>
      <w:bookmarkStart w:id="81" w:name="_Toc375924736"/>
      <w:bookmarkStart w:id="82" w:name="_Toc406065232"/>
      <w:bookmarkStart w:id="83" w:name="_Toc441164425"/>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81"/>
      <w:bookmarkEnd w:id="82"/>
      <w:bookmarkEnd w:id="83"/>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84" w:name="_Toc375924737"/>
      <w:bookmarkStart w:id="85" w:name="_Toc406065233"/>
      <w:bookmarkStart w:id="86" w:name="_Toc441164426"/>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84"/>
      <w:bookmarkEnd w:id="85"/>
      <w:bookmarkEnd w:id="86"/>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87" w:name="_Toc338170479"/>
      <w:bookmarkStart w:id="88" w:name="_Toc375678228"/>
      <w:bookmarkStart w:id="89" w:name="_Toc418080062"/>
      <w:bookmarkStart w:id="90" w:name="_Toc421709912"/>
      <w:bookmarkStart w:id="91" w:name="_Toc441164427"/>
      <w:r w:rsidRPr="00AC4CD8">
        <w:rPr>
          <w:rFonts w:ascii="Calibri" w:hAnsi="Calibri" w:cs="Calibri"/>
        </w:rPr>
        <w:lastRenderedPageBreak/>
        <w:t>Constant Data Dictionary</w:t>
      </w:r>
      <w:bookmarkEnd w:id="87"/>
      <w:bookmarkEnd w:id="88"/>
      <w:bookmarkEnd w:id="89"/>
      <w:bookmarkEnd w:id="90"/>
      <w:bookmarkEnd w:id="91"/>
    </w:p>
    <w:p w:rsidR="00AC4CD8" w:rsidRPr="00DA5500" w:rsidRDefault="00AC4CD8" w:rsidP="00AC4CD8">
      <w:pPr>
        <w:pStyle w:val="Heading2"/>
        <w:spacing w:after="60"/>
        <w:rPr>
          <w:rFonts w:ascii="Calibri" w:hAnsi="Calibri"/>
        </w:rPr>
      </w:pPr>
      <w:bookmarkStart w:id="92" w:name="_Toc421011506"/>
      <w:bookmarkStart w:id="93" w:name="_Toc421786527"/>
      <w:bookmarkStart w:id="94" w:name="_Toc441164428"/>
      <w:bookmarkStart w:id="95" w:name="_Toc418080064"/>
      <w:r w:rsidRPr="00DA5500">
        <w:rPr>
          <w:rFonts w:ascii="Calibri" w:hAnsi="Calibri"/>
        </w:rPr>
        <w:t>Program (fixed) Constants</w:t>
      </w:r>
      <w:bookmarkEnd w:id="92"/>
      <w:bookmarkEnd w:id="93"/>
      <w:bookmarkEnd w:id="94"/>
    </w:p>
    <w:p w:rsidR="00AC4CD8" w:rsidRPr="00DA5500" w:rsidRDefault="00AC4CD8" w:rsidP="00AC4CD8">
      <w:pPr>
        <w:pStyle w:val="Heading3"/>
        <w:tabs>
          <w:tab w:val="clear" w:pos="1017"/>
          <w:tab w:val="num" w:pos="567"/>
        </w:tabs>
        <w:ind w:left="567"/>
        <w:rPr>
          <w:rFonts w:ascii="Calibri" w:hAnsi="Calibri"/>
        </w:rPr>
      </w:pPr>
      <w:bookmarkStart w:id="96" w:name="_Toc441164429"/>
      <w:bookmarkEnd w:id="95"/>
      <w:r w:rsidRPr="00DA5500">
        <w:rPr>
          <w:rFonts w:ascii="Calibri" w:hAnsi="Calibri"/>
        </w:rPr>
        <w:t>Embedded Constants</w:t>
      </w:r>
      <w:bookmarkEnd w:id="96"/>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007584" w:rsidP="00A81CE1">
            <w:pPr>
              <w:spacing w:before="60"/>
              <w:jc w:val="center"/>
              <w:rPr>
                <w:rFonts w:cs="Calibri"/>
                <w:sz w:val="16"/>
                <w:szCs w:val="16"/>
              </w:rPr>
            </w:pPr>
            <w:r>
              <w:rPr>
                <w:rFonts w:cs="Calibri"/>
                <w:sz w:val="16"/>
                <w:szCs w:val="16"/>
              </w:rPr>
              <w:t xml:space="preserve"> </w:t>
            </w:r>
            <w:r w:rsidR="00A81CE1">
              <w:rPr>
                <w:rFonts w:cs="Calibri"/>
                <w:sz w:val="16"/>
                <w:szCs w:val="16"/>
              </w:rPr>
              <w:t>Please 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A81CE1">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A81CE1">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A81CE1">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97" w:name="_Ref87065593"/>
      <w:bookmarkStart w:id="98" w:name="_Toc338170483"/>
      <w:bookmarkStart w:id="99" w:name="_Toc375678229"/>
      <w:bookmarkStart w:id="100" w:name="_Toc418080067"/>
      <w:bookmarkStart w:id="101" w:name="_Toc421786702"/>
      <w:bookmarkStart w:id="102" w:name="_Toc44116443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97"/>
      <w:bookmarkEnd w:id="98"/>
      <w:bookmarkEnd w:id="99"/>
      <w:bookmarkEnd w:id="100"/>
      <w:bookmarkEnd w:id="101"/>
      <w:bookmarkEnd w:id="102"/>
    </w:p>
    <w:p w:rsidR="002518E0" w:rsidRDefault="002518E0" w:rsidP="002518E0">
      <w:pPr>
        <w:pStyle w:val="BodyText"/>
      </w:pPr>
    </w:p>
    <w:p w:rsidR="002B094F" w:rsidRPr="00987B4A" w:rsidRDefault="002B094F" w:rsidP="00007584">
      <w:pPr>
        <w:pStyle w:val="Heading2"/>
        <w:spacing w:after="60"/>
        <w:rPr>
          <w:rFonts w:ascii="Calibri" w:hAnsi="Calibri"/>
        </w:rPr>
      </w:pPr>
      <w:bookmarkStart w:id="103" w:name="_Toc338170484"/>
      <w:bookmarkStart w:id="104" w:name="_Toc418080068"/>
      <w:bookmarkStart w:id="105" w:name="_Toc421709916"/>
      <w:bookmarkStart w:id="106" w:name="_Toc441164431"/>
      <w:r w:rsidRPr="00007584">
        <w:rPr>
          <w:rFonts w:ascii="Calibri" w:hAnsi="Calibri"/>
        </w:rPr>
        <w:t>Sub</w:t>
      </w:r>
      <w:r w:rsidRPr="00987B4A">
        <w:rPr>
          <w:rFonts w:ascii="Calibri" w:hAnsi="Calibri"/>
        </w:rPr>
        <w:t>-Module Functions</w:t>
      </w:r>
      <w:bookmarkEnd w:id="103"/>
      <w:bookmarkEnd w:id="104"/>
      <w:bookmarkEnd w:id="105"/>
      <w:bookmarkEnd w:id="106"/>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107" w:name="_Toc421011514"/>
      <w:bookmarkStart w:id="108" w:name="_Toc441164432"/>
      <w:r w:rsidRPr="00AA38E8">
        <w:rPr>
          <w:rFonts w:ascii="Calibri" w:hAnsi="Calibri" w:cs="Calibri"/>
        </w:rPr>
        <w:t xml:space="preserve">Init: </w:t>
      </w:r>
      <w:bookmarkEnd w:id="107"/>
      <w:r w:rsidR="00A81CE1" w:rsidRPr="00A81CE1">
        <w:t>MotTqCmdScaInit1</w:t>
      </w:r>
      <w:bookmarkEnd w:id="108"/>
    </w:p>
    <w:p w:rsidR="00007584" w:rsidRPr="00AA38E8" w:rsidRDefault="00007584" w:rsidP="00007584">
      <w:pPr>
        <w:pStyle w:val="Heading2"/>
        <w:numPr>
          <w:ilvl w:val="3"/>
          <w:numId w:val="11"/>
        </w:numPr>
        <w:spacing w:after="60"/>
        <w:rPr>
          <w:rFonts w:ascii="Calibri" w:hAnsi="Calibri" w:cs="Calibri"/>
        </w:rPr>
      </w:pPr>
      <w:bookmarkStart w:id="109" w:name="_Toc421011515"/>
      <w:bookmarkStart w:id="110" w:name="_Toc441164433"/>
      <w:r w:rsidRPr="00AA38E8">
        <w:rPr>
          <w:rFonts w:ascii="Calibri" w:hAnsi="Calibri" w:cs="Calibri"/>
        </w:rPr>
        <w:t>Design Rationale</w:t>
      </w:r>
      <w:bookmarkEnd w:id="109"/>
      <w:bookmarkEnd w:id="110"/>
    </w:p>
    <w:p w:rsidR="00A91633" w:rsidRPr="00BD152C" w:rsidRDefault="00A91633" w:rsidP="00A91633">
      <w:pPr>
        <w:rPr>
          <w:rFonts w:cs="Calibri"/>
        </w:rPr>
      </w:pPr>
      <w:bookmarkStart w:id="111" w:name="_Toc421011516"/>
      <w:bookmarkStart w:id="112" w:name="_Toc441164434"/>
      <w:r w:rsidRPr="00BC118B">
        <w:rPr>
          <w:rFonts w:cs="Calibri"/>
        </w:rPr>
        <w:t>Please refer FDD</w:t>
      </w:r>
      <w:r w:rsidRPr="00BD152C">
        <w:rPr>
          <w:rFonts w:cs="Calibri"/>
        </w:rPr>
        <w:t xml:space="preserve"> </w:t>
      </w:r>
    </w:p>
    <w:p w:rsidR="00007584" w:rsidRPr="00AA38E8" w:rsidRDefault="00007584" w:rsidP="00007584">
      <w:pPr>
        <w:pStyle w:val="Heading2"/>
        <w:numPr>
          <w:ilvl w:val="3"/>
          <w:numId w:val="11"/>
        </w:numPr>
        <w:spacing w:after="60"/>
        <w:rPr>
          <w:rFonts w:ascii="Calibri" w:hAnsi="Calibri" w:cs="Calibri"/>
        </w:rPr>
      </w:pPr>
      <w:r w:rsidRPr="00AA38E8">
        <w:rPr>
          <w:rFonts w:ascii="Calibri" w:hAnsi="Calibri" w:cs="Calibri"/>
        </w:rPr>
        <w:t>Module Outputs</w:t>
      </w:r>
      <w:bookmarkEnd w:id="111"/>
      <w:bookmarkEnd w:id="112"/>
    </w:p>
    <w:p w:rsidR="00A91633" w:rsidRPr="00BD152C" w:rsidRDefault="00A91633" w:rsidP="00A91633">
      <w:pPr>
        <w:rPr>
          <w:rFonts w:cs="Calibri"/>
        </w:rPr>
      </w:pPr>
      <w:r w:rsidRPr="00BC118B">
        <w:rPr>
          <w:rFonts w:cs="Calibri"/>
        </w:rPr>
        <w:t>Please refer FDD</w:t>
      </w:r>
      <w:r w:rsidRPr="00BD152C">
        <w:rPr>
          <w:rFonts w:cs="Calibri"/>
        </w:rPr>
        <w:t xml:space="preserve"> </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113" w:name="_Toc421011518"/>
      <w:bookmarkStart w:id="114" w:name="_Toc441164435"/>
      <w:r w:rsidRPr="00AA38E8">
        <w:rPr>
          <w:rFonts w:ascii="Calibri" w:hAnsi="Calibri" w:cs="Calibri"/>
        </w:rPr>
        <w:t xml:space="preserve">Per: </w:t>
      </w:r>
      <w:bookmarkEnd w:id="113"/>
      <w:r w:rsidR="00A81CE1" w:rsidRPr="00A81CE1">
        <w:rPr>
          <w:rFonts w:ascii="Calibri" w:hAnsi="Calibri" w:cs="Calibri"/>
        </w:rPr>
        <w:t>MotTqCmdScaPer1</w:t>
      </w:r>
      <w:bookmarkEnd w:id="114"/>
    </w:p>
    <w:p w:rsidR="00DB3C1D" w:rsidRPr="00AA38E8" w:rsidRDefault="00DB3C1D" w:rsidP="00DB3C1D">
      <w:pPr>
        <w:pStyle w:val="Heading2"/>
        <w:numPr>
          <w:ilvl w:val="3"/>
          <w:numId w:val="11"/>
        </w:numPr>
        <w:spacing w:after="60"/>
        <w:rPr>
          <w:rFonts w:ascii="Calibri" w:hAnsi="Calibri" w:cs="Calibri"/>
        </w:rPr>
      </w:pPr>
      <w:bookmarkStart w:id="115" w:name="_Toc421011519"/>
      <w:bookmarkStart w:id="116" w:name="_Toc441164436"/>
      <w:r w:rsidRPr="00AA38E8">
        <w:rPr>
          <w:rFonts w:ascii="Calibri" w:hAnsi="Calibri" w:cs="Calibri"/>
        </w:rPr>
        <w:t>Design Rationale</w:t>
      </w:r>
      <w:bookmarkEnd w:id="115"/>
      <w:bookmarkEnd w:id="116"/>
    </w:p>
    <w:p w:rsidR="00A91633" w:rsidRPr="00BD152C" w:rsidRDefault="00A91633" w:rsidP="00A91633">
      <w:pPr>
        <w:rPr>
          <w:rFonts w:cs="Calibri"/>
        </w:rPr>
      </w:pPr>
      <w:bookmarkStart w:id="117" w:name="_Toc421011520"/>
      <w:bookmarkStart w:id="118" w:name="_Toc441164437"/>
      <w:r w:rsidRPr="00BC118B">
        <w:rPr>
          <w:rFonts w:cs="Calibri"/>
        </w:rPr>
        <w:t>Please refer FDD</w:t>
      </w:r>
      <w:r w:rsidRPr="00BD152C">
        <w:rPr>
          <w:rFonts w:cs="Calibri"/>
        </w:rPr>
        <w:t xml:space="preserve"> </w:t>
      </w:r>
    </w:p>
    <w:p w:rsidR="00DB3C1D" w:rsidRPr="00AA38E8" w:rsidRDefault="00DB3C1D" w:rsidP="00DB3C1D">
      <w:pPr>
        <w:pStyle w:val="Heading2"/>
        <w:numPr>
          <w:ilvl w:val="3"/>
          <w:numId w:val="11"/>
        </w:numPr>
        <w:spacing w:after="60"/>
        <w:rPr>
          <w:rFonts w:ascii="Calibri" w:hAnsi="Calibri" w:cs="Calibri"/>
        </w:rPr>
      </w:pPr>
      <w:r w:rsidRPr="00AA38E8">
        <w:rPr>
          <w:rFonts w:ascii="Calibri" w:hAnsi="Calibri" w:cs="Calibri"/>
        </w:rPr>
        <w:t>Store Module Inputs to Local copies</w:t>
      </w:r>
      <w:bookmarkEnd w:id="117"/>
      <w:bookmarkEnd w:id="118"/>
    </w:p>
    <w:p w:rsidR="00A91633" w:rsidRPr="00BD152C" w:rsidRDefault="00A91633" w:rsidP="00A91633">
      <w:pPr>
        <w:rPr>
          <w:rFonts w:cs="Calibri"/>
        </w:rPr>
      </w:pPr>
      <w:bookmarkStart w:id="119" w:name="_Toc421011521"/>
      <w:bookmarkStart w:id="120" w:name="_Toc441164438"/>
      <w:r w:rsidRPr="00BC118B">
        <w:rPr>
          <w:rFonts w:cs="Calibri"/>
        </w:rPr>
        <w:t>Please refer FDD</w:t>
      </w:r>
      <w:r w:rsidRPr="00BD152C">
        <w:rPr>
          <w:rFonts w:cs="Calibri"/>
        </w:rPr>
        <w:t xml:space="preserve"> </w:t>
      </w:r>
    </w:p>
    <w:p w:rsidR="00DB3C1D" w:rsidRPr="00AA38E8" w:rsidRDefault="00A91633" w:rsidP="00A91633">
      <w:pPr>
        <w:pStyle w:val="Heading2"/>
        <w:numPr>
          <w:ilvl w:val="3"/>
          <w:numId w:val="11"/>
        </w:numPr>
        <w:spacing w:after="60"/>
        <w:rPr>
          <w:rFonts w:ascii="Calibri" w:hAnsi="Calibri" w:cs="Calibri"/>
        </w:rPr>
      </w:pPr>
      <w:r w:rsidRPr="00AA38E8">
        <w:rPr>
          <w:rFonts w:ascii="Calibri" w:hAnsi="Calibri" w:cs="Calibri"/>
        </w:rPr>
        <w:t xml:space="preserve"> </w:t>
      </w:r>
      <w:r w:rsidR="00DB3C1D" w:rsidRPr="00AA38E8">
        <w:rPr>
          <w:rFonts w:ascii="Calibri" w:hAnsi="Calibri" w:cs="Calibri"/>
        </w:rPr>
        <w:t>(Processing of function)………</w:t>
      </w:r>
      <w:bookmarkEnd w:id="119"/>
      <w:bookmarkEnd w:id="120"/>
    </w:p>
    <w:p w:rsidR="00DB3C1D" w:rsidRPr="00BD152C" w:rsidRDefault="00BD152C" w:rsidP="00DB3C1D">
      <w:pPr>
        <w:rPr>
          <w:rFonts w:cs="Calibri"/>
        </w:rPr>
      </w:pPr>
      <w:r w:rsidRPr="00BC118B">
        <w:rPr>
          <w:rFonts w:cs="Calibri"/>
        </w:rPr>
        <w:t>Please refer FDD</w:t>
      </w:r>
      <w:r w:rsidRPr="00BD152C">
        <w:rPr>
          <w:rFonts w:cs="Calibri"/>
        </w:rPr>
        <w:t xml:space="preserve"> </w:t>
      </w:r>
    </w:p>
    <w:p w:rsidR="00DB3C1D" w:rsidRPr="00AA38E8" w:rsidRDefault="00DB3C1D" w:rsidP="00DB3C1D">
      <w:pPr>
        <w:pStyle w:val="Heading2"/>
        <w:numPr>
          <w:ilvl w:val="3"/>
          <w:numId w:val="11"/>
        </w:numPr>
        <w:spacing w:after="60"/>
        <w:rPr>
          <w:rFonts w:ascii="Calibri" w:hAnsi="Calibri" w:cs="Calibri"/>
        </w:rPr>
      </w:pPr>
      <w:bookmarkStart w:id="121" w:name="_Toc421011522"/>
      <w:bookmarkStart w:id="122" w:name="_Toc441164439"/>
      <w:r w:rsidRPr="00AA38E8">
        <w:rPr>
          <w:rFonts w:ascii="Calibri" w:hAnsi="Calibri" w:cs="Calibri"/>
        </w:rPr>
        <w:t>Store Local copy of outputs into Module Outputs</w:t>
      </w:r>
      <w:bookmarkEnd w:id="121"/>
      <w:bookmarkEnd w:id="122"/>
    </w:p>
    <w:p w:rsidR="00DB3C1D" w:rsidRPr="00BD152C" w:rsidRDefault="00BD152C" w:rsidP="00DB3C1D">
      <w:pPr>
        <w:rPr>
          <w:rFonts w:cs="Calibri"/>
        </w:rPr>
      </w:pPr>
      <w:r w:rsidRPr="00BC118B">
        <w:rPr>
          <w:rFonts w:cs="Calibri"/>
        </w:rPr>
        <w:t>Please refer FDD</w:t>
      </w:r>
      <w:r>
        <w:rPr>
          <w:rFonts w:cs="Calibri"/>
        </w:rPr>
        <w:t xml:space="preserve"> </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123" w:name="_Toc441164440"/>
      <w:r>
        <w:rPr>
          <w:rFonts w:ascii="Calibri" w:hAnsi="Calibri"/>
        </w:rPr>
        <w:t xml:space="preserve">Server </w:t>
      </w:r>
      <w:proofErr w:type="spellStart"/>
      <w:r>
        <w:rPr>
          <w:rFonts w:ascii="Calibri" w:hAnsi="Calibri"/>
        </w:rPr>
        <w:t>R</w:t>
      </w:r>
      <w:r w:rsidRPr="008C6874">
        <w:rPr>
          <w:rFonts w:ascii="Calibri" w:hAnsi="Calibri"/>
        </w:rPr>
        <w:t>unables</w:t>
      </w:r>
      <w:bookmarkEnd w:id="123"/>
      <w:proofErr w:type="spellEnd"/>
      <w:r w:rsidR="002B094F" w:rsidRPr="008C6874">
        <w:rPr>
          <w:rFonts w:ascii="Calibri" w:hAnsi="Calibri"/>
        </w:rPr>
        <w:t xml:space="preserve"> </w:t>
      </w:r>
    </w:p>
    <w:p w:rsidR="008C6874" w:rsidRPr="00AA38E8" w:rsidRDefault="00BD152C" w:rsidP="008C6874">
      <w:pPr>
        <w:pStyle w:val="Heading2"/>
        <w:numPr>
          <w:ilvl w:val="2"/>
          <w:numId w:val="11"/>
        </w:numPr>
        <w:tabs>
          <w:tab w:val="clear" w:pos="1017"/>
          <w:tab w:val="num" w:pos="567"/>
        </w:tabs>
        <w:spacing w:after="60"/>
        <w:ind w:left="567"/>
        <w:rPr>
          <w:rFonts w:ascii="Calibri" w:hAnsi="Calibri" w:cs="Calibri"/>
        </w:rPr>
      </w:pPr>
      <w:bookmarkStart w:id="124" w:name="_Toc382301471"/>
      <w:bookmarkStart w:id="125" w:name="_Toc383698997"/>
      <w:bookmarkStart w:id="126" w:name="_Toc441164441"/>
      <w:bookmarkEnd w:id="124"/>
      <w:bookmarkEnd w:id="125"/>
      <w:proofErr w:type="spellStart"/>
      <w:r w:rsidRPr="00BD152C">
        <w:rPr>
          <w:rFonts w:ascii="Calibri" w:hAnsi="Calibri" w:cs="Calibri"/>
        </w:rPr>
        <w:t>SetMotTqCmdSca</w:t>
      </w:r>
      <w:bookmarkEnd w:id="126"/>
      <w:proofErr w:type="spellEnd"/>
    </w:p>
    <w:p w:rsidR="008C6874" w:rsidRPr="00AA38E8" w:rsidRDefault="008C6874" w:rsidP="008C6874">
      <w:pPr>
        <w:pStyle w:val="Heading2"/>
        <w:numPr>
          <w:ilvl w:val="3"/>
          <w:numId w:val="11"/>
        </w:numPr>
        <w:spacing w:after="60"/>
        <w:rPr>
          <w:rFonts w:ascii="Calibri" w:hAnsi="Calibri" w:cs="Calibri"/>
        </w:rPr>
      </w:pPr>
      <w:bookmarkStart w:id="127" w:name="_Toc421011525"/>
      <w:bookmarkStart w:id="128" w:name="_Toc441164442"/>
      <w:r w:rsidRPr="00AA38E8">
        <w:rPr>
          <w:rFonts w:ascii="Calibri" w:hAnsi="Calibri" w:cs="Calibri"/>
        </w:rPr>
        <w:t>Design Rationale</w:t>
      </w:r>
      <w:bookmarkEnd w:id="127"/>
      <w:bookmarkEnd w:id="128"/>
    </w:p>
    <w:p w:rsidR="00A91633" w:rsidRPr="00BD152C" w:rsidRDefault="00A91633" w:rsidP="00A91633">
      <w:pPr>
        <w:rPr>
          <w:rFonts w:cs="Calibri"/>
        </w:rPr>
      </w:pPr>
      <w:bookmarkStart w:id="129" w:name="_Toc421011526"/>
      <w:r w:rsidRPr="00BC118B">
        <w:rPr>
          <w:rFonts w:cs="Calibri"/>
        </w:rPr>
        <w:t>Please refer FDD</w:t>
      </w:r>
      <w:r w:rsidRPr="00BD152C">
        <w:rPr>
          <w:rFonts w:cs="Calibri"/>
        </w:rPr>
        <w:t xml:space="preserve"> </w:t>
      </w:r>
    </w:p>
    <w:p w:rsidR="008C6874" w:rsidRPr="00AA38E8" w:rsidRDefault="008C6874" w:rsidP="008C6874">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30" w:name="_Toc421011527"/>
      <w:bookmarkStart w:id="131" w:name="_Toc441164443"/>
      <w:bookmarkEnd w:id="129"/>
      <w:r w:rsidRPr="00AA38E8">
        <w:rPr>
          <w:rFonts w:ascii="Calibri" w:hAnsi="Calibri" w:cs="Calibri"/>
        </w:rPr>
        <w:t>(Processing of function)………</w:t>
      </w:r>
      <w:bookmarkEnd w:id="130"/>
      <w:bookmarkEnd w:id="131"/>
    </w:p>
    <w:p w:rsidR="008C6874" w:rsidRDefault="00371A62" w:rsidP="008C6874">
      <w:pPr>
        <w:rPr>
          <w:ins w:id="132" w:author="Anne, Krishna" w:date="2016-03-14T11:23:00Z"/>
          <w:rFonts w:cs="Calibri"/>
        </w:rPr>
      </w:pPr>
      <w:r w:rsidRPr="00BC118B">
        <w:rPr>
          <w:rFonts w:cs="Calibri"/>
        </w:rPr>
        <w:t>Please refer FDD</w:t>
      </w:r>
    </w:p>
    <w:p w:rsidR="002B62DC" w:rsidRPr="008C6874" w:rsidRDefault="002B62DC" w:rsidP="002B62DC">
      <w:pPr>
        <w:pStyle w:val="Heading2"/>
        <w:spacing w:after="60"/>
        <w:rPr>
          <w:ins w:id="133" w:author="Anne, Krishna" w:date="2016-03-14T11:23:00Z"/>
          <w:rFonts w:ascii="Calibri" w:hAnsi="Calibri"/>
        </w:rPr>
      </w:pPr>
      <w:ins w:id="134" w:author="Anne, Krishna" w:date="2016-03-14T11:23:00Z">
        <w:r>
          <w:rPr>
            <w:rFonts w:ascii="Calibri" w:hAnsi="Calibri"/>
          </w:rPr>
          <w:lastRenderedPageBreak/>
          <w:t xml:space="preserve">Server </w:t>
        </w:r>
        <w:proofErr w:type="spellStart"/>
        <w:r>
          <w:rPr>
            <w:rFonts w:ascii="Calibri" w:hAnsi="Calibri"/>
          </w:rPr>
          <w:t>R</w:t>
        </w:r>
        <w:r w:rsidRPr="008C6874">
          <w:rPr>
            <w:rFonts w:ascii="Calibri" w:hAnsi="Calibri"/>
          </w:rPr>
          <w:t>unables</w:t>
        </w:r>
        <w:proofErr w:type="spellEnd"/>
        <w:r w:rsidRPr="008C6874">
          <w:rPr>
            <w:rFonts w:ascii="Calibri" w:hAnsi="Calibri"/>
          </w:rPr>
          <w:t xml:space="preserve"> </w:t>
        </w:r>
      </w:ins>
    </w:p>
    <w:p w:rsidR="002B62DC" w:rsidRPr="00AA38E8" w:rsidRDefault="002B62DC" w:rsidP="002B62DC">
      <w:pPr>
        <w:pStyle w:val="Heading2"/>
        <w:numPr>
          <w:ilvl w:val="2"/>
          <w:numId w:val="11"/>
        </w:numPr>
        <w:tabs>
          <w:tab w:val="clear" w:pos="1017"/>
          <w:tab w:val="num" w:pos="567"/>
        </w:tabs>
        <w:spacing w:after="60"/>
        <w:ind w:left="567"/>
        <w:rPr>
          <w:ins w:id="135" w:author="Anne, Krishna" w:date="2016-03-14T11:23:00Z"/>
          <w:rFonts w:ascii="Calibri" w:hAnsi="Calibri" w:cs="Calibri"/>
        </w:rPr>
      </w:pPr>
      <w:proofErr w:type="spellStart"/>
      <w:ins w:id="136" w:author="Anne, Krishna" w:date="2016-03-14T11:23:00Z">
        <w:r>
          <w:rPr>
            <w:rFonts w:ascii="Calibri" w:hAnsi="Calibri" w:cs="Calibri"/>
          </w:rPr>
          <w:t>G</w:t>
        </w:r>
        <w:r w:rsidRPr="00BD152C">
          <w:rPr>
            <w:rFonts w:ascii="Calibri" w:hAnsi="Calibri" w:cs="Calibri"/>
          </w:rPr>
          <w:t>etMotTqCmdSca</w:t>
        </w:r>
        <w:proofErr w:type="spellEnd"/>
      </w:ins>
    </w:p>
    <w:p w:rsidR="002B62DC" w:rsidRPr="00AA38E8" w:rsidRDefault="002B62DC" w:rsidP="002B62DC">
      <w:pPr>
        <w:pStyle w:val="Heading2"/>
        <w:numPr>
          <w:ilvl w:val="3"/>
          <w:numId w:val="11"/>
        </w:numPr>
        <w:spacing w:after="60"/>
        <w:rPr>
          <w:ins w:id="137" w:author="Anne, Krishna" w:date="2016-03-14T11:23:00Z"/>
          <w:rFonts w:ascii="Calibri" w:hAnsi="Calibri" w:cs="Calibri"/>
        </w:rPr>
      </w:pPr>
      <w:ins w:id="138" w:author="Anne, Krishna" w:date="2016-03-14T11:23:00Z">
        <w:r w:rsidRPr="00AA38E8">
          <w:rPr>
            <w:rFonts w:ascii="Calibri" w:hAnsi="Calibri" w:cs="Calibri"/>
          </w:rPr>
          <w:t>Design Rationale</w:t>
        </w:r>
      </w:ins>
    </w:p>
    <w:p w:rsidR="002B62DC" w:rsidRPr="00BD152C" w:rsidRDefault="002B62DC" w:rsidP="002B62DC">
      <w:pPr>
        <w:rPr>
          <w:ins w:id="139" w:author="Anne, Krishna" w:date="2016-03-14T11:23:00Z"/>
          <w:rFonts w:cs="Calibri"/>
        </w:rPr>
      </w:pPr>
      <w:ins w:id="140" w:author="Anne, Krishna" w:date="2016-03-14T11:23:00Z">
        <w:r w:rsidRPr="00BC118B">
          <w:rPr>
            <w:rFonts w:cs="Calibri"/>
          </w:rPr>
          <w:t>Please refer FDD</w:t>
        </w:r>
        <w:r w:rsidRPr="00BD152C">
          <w:rPr>
            <w:rFonts w:cs="Calibri"/>
          </w:rPr>
          <w:t xml:space="preserve"> </w:t>
        </w:r>
      </w:ins>
    </w:p>
    <w:p w:rsidR="002B62DC" w:rsidRPr="00AA38E8" w:rsidRDefault="002B62DC" w:rsidP="002B62DC">
      <w:pPr>
        <w:pStyle w:val="Heading2"/>
        <w:numPr>
          <w:ilvl w:val="3"/>
          <w:numId w:val="11"/>
        </w:numPr>
        <w:spacing w:after="60"/>
        <w:rPr>
          <w:ins w:id="141" w:author="Anne, Krishna" w:date="2016-03-14T11:23:00Z"/>
          <w:rFonts w:ascii="Calibri" w:hAnsi="Calibri" w:cs="Calibri"/>
        </w:rPr>
      </w:pPr>
      <w:ins w:id="142" w:author="Anne, Krishna" w:date="2016-03-14T11:23:00Z">
        <w:r w:rsidRPr="00AA38E8" w:rsidDel="00793E2B">
          <w:rPr>
            <w:rFonts w:ascii="Calibri" w:hAnsi="Calibri" w:cs="Calibri"/>
          </w:rPr>
          <w:t xml:space="preserve"> </w:t>
        </w:r>
        <w:r w:rsidRPr="00AA38E8">
          <w:rPr>
            <w:rFonts w:ascii="Calibri" w:hAnsi="Calibri" w:cs="Calibri"/>
          </w:rPr>
          <w:t>(Processing of function)………</w:t>
        </w:r>
      </w:ins>
    </w:p>
    <w:p w:rsidR="002B62DC" w:rsidRPr="00371A62" w:rsidRDefault="002B62DC" w:rsidP="002B62DC">
      <w:pPr>
        <w:rPr>
          <w:ins w:id="143" w:author="Anne, Krishna" w:date="2016-03-14T11:23:00Z"/>
          <w:rFonts w:cs="Calibri"/>
        </w:rPr>
      </w:pPr>
      <w:ins w:id="144" w:author="Anne, Krishna" w:date="2016-03-14T11:23:00Z">
        <w:r w:rsidRPr="00BC118B">
          <w:rPr>
            <w:rFonts w:cs="Calibri"/>
          </w:rPr>
          <w:t>Please refer FDD</w:t>
        </w:r>
      </w:ins>
    </w:p>
    <w:p w:rsidR="002B62DC" w:rsidRPr="00371A62" w:rsidRDefault="002B62DC" w:rsidP="008C6874">
      <w:pPr>
        <w:rPr>
          <w:rFonts w:cs="Calibri"/>
        </w:rPr>
      </w:pPr>
    </w:p>
    <w:p w:rsidR="008C6874" w:rsidRPr="00AA38E8" w:rsidRDefault="008C6874" w:rsidP="008C6874">
      <w:pPr>
        <w:pStyle w:val="Heading2"/>
        <w:spacing w:after="60"/>
        <w:rPr>
          <w:rFonts w:ascii="Calibri" w:hAnsi="Calibri" w:cs="Calibri"/>
        </w:rPr>
      </w:pPr>
      <w:bookmarkStart w:id="145" w:name="_Ref382299966"/>
      <w:bookmarkStart w:id="146" w:name="_Toc421011529"/>
      <w:bookmarkStart w:id="147" w:name="_Toc441164444"/>
      <w:r w:rsidRPr="00AA38E8">
        <w:rPr>
          <w:rFonts w:ascii="Calibri" w:hAnsi="Calibri" w:cs="Calibri"/>
        </w:rPr>
        <w:t>Interrupt Functions</w:t>
      </w:r>
      <w:bookmarkEnd w:id="145"/>
      <w:bookmarkEnd w:id="146"/>
      <w:bookmarkEnd w:id="147"/>
    </w:p>
    <w:p w:rsidR="008C6874" w:rsidRPr="00371A62" w:rsidRDefault="00371A62" w:rsidP="008C6874">
      <w:pPr>
        <w:rPr>
          <w:rFonts w:cs="Calibri"/>
        </w:rPr>
      </w:pPr>
      <w:r>
        <w:rPr>
          <w:rFonts w:cs="Calibri"/>
        </w:rPr>
        <w:t>None</w:t>
      </w:r>
    </w:p>
    <w:p w:rsidR="002B094F" w:rsidRDefault="002B094F" w:rsidP="008C6874">
      <w:pPr>
        <w:pStyle w:val="Heading2"/>
        <w:spacing w:after="60"/>
        <w:rPr>
          <w:rFonts w:ascii="Calibri" w:hAnsi="Calibri" w:cs="Calibri"/>
        </w:rPr>
      </w:pPr>
      <w:bookmarkStart w:id="148" w:name="_Toc338170485"/>
      <w:bookmarkStart w:id="149" w:name="_Toc418080074"/>
      <w:bookmarkStart w:id="150" w:name="_Toc421709919"/>
      <w:bookmarkStart w:id="151" w:name="_Toc441164445"/>
      <w:r w:rsidRPr="008C6874">
        <w:rPr>
          <w:rFonts w:ascii="Calibri" w:hAnsi="Calibri" w:cs="Calibri"/>
        </w:rPr>
        <w:t>Module Internal (Local) Functions</w:t>
      </w:r>
      <w:bookmarkEnd w:id="148"/>
      <w:bookmarkEnd w:id="149"/>
      <w:bookmarkEnd w:id="150"/>
      <w:bookmarkEnd w:id="151"/>
    </w:p>
    <w:p w:rsidR="00371A62" w:rsidRPr="00371A62" w:rsidRDefault="00371A62" w:rsidP="00371A62">
      <w:pPr>
        <w:rPr>
          <w:lang w:bidi="ar-SA"/>
        </w:rPr>
      </w:pPr>
      <w:r>
        <w:rPr>
          <w:lang w:bidi="ar-SA"/>
        </w:rPr>
        <w:t>None</w:t>
      </w:r>
    </w:p>
    <w:p w:rsidR="008C6874" w:rsidRPr="00AA38E8" w:rsidRDefault="008C6874" w:rsidP="008C6874">
      <w:pPr>
        <w:pStyle w:val="Heading2"/>
        <w:spacing w:after="60"/>
        <w:rPr>
          <w:rFonts w:ascii="Calibri" w:hAnsi="Calibri" w:cs="Calibri"/>
        </w:rPr>
      </w:pPr>
      <w:bookmarkStart w:id="152" w:name="_Toc421011542"/>
      <w:bookmarkStart w:id="153" w:name="_Toc441164446"/>
      <w:r>
        <w:rPr>
          <w:rFonts w:ascii="Calibri" w:hAnsi="Calibri" w:cs="Calibri"/>
        </w:rPr>
        <w:t>GLOBAL</w:t>
      </w:r>
      <w:r w:rsidRPr="00AA38E8">
        <w:rPr>
          <w:rFonts w:ascii="Calibri" w:hAnsi="Calibri" w:cs="Calibri"/>
        </w:rPr>
        <w:t xml:space="preserve"> Function/Macro Definitions</w:t>
      </w:r>
      <w:bookmarkEnd w:id="152"/>
      <w:bookmarkEnd w:id="153"/>
    </w:p>
    <w:p w:rsidR="008C6874" w:rsidRPr="00AA38E8" w:rsidRDefault="008C6874" w:rsidP="008C6874">
      <w:pPr>
        <w:rPr>
          <w:rFonts w:cs="Calibri"/>
        </w:rPr>
      </w:pPr>
    </w:p>
    <w:p w:rsidR="002B094F" w:rsidRDefault="00371A62"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54" w:name="_Toc418080076"/>
      <w:bookmarkStart w:id="155" w:name="_Toc421709921"/>
      <w:bookmarkStart w:id="156" w:name="_Toc441164447"/>
      <w:r w:rsidRPr="002E3F2E">
        <w:rPr>
          <w:rFonts w:ascii="Calibri" w:hAnsi="Calibri"/>
        </w:rPr>
        <w:lastRenderedPageBreak/>
        <w:t>Known</w:t>
      </w:r>
      <w:r w:rsidRPr="00AA38E8">
        <w:rPr>
          <w:rFonts w:ascii="Calibri" w:hAnsi="Calibri" w:cs="Calibri"/>
        </w:rPr>
        <w:t xml:space="preserve"> Limitations with Design</w:t>
      </w:r>
      <w:bookmarkEnd w:id="154"/>
      <w:bookmarkEnd w:id="155"/>
      <w:bookmarkEnd w:id="156"/>
    </w:p>
    <w:p w:rsidR="00531B8C" w:rsidRDefault="00371A62" w:rsidP="00A91633">
      <w:pPr>
        <w:ind w:firstLine="562"/>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157" w:name="_Toc382297449"/>
      <w:bookmarkStart w:id="158" w:name="_Toc418080077"/>
      <w:bookmarkStart w:id="159" w:name="_Toc421709922"/>
      <w:bookmarkStart w:id="160" w:name="_Toc441164448"/>
      <w:r w:rsidRPr="00E75CFE">
        <w:rPr>
          <w:rFonts w:ascii="Calibri" w:hAnsi="Calibri" w:cs="Calibri"/>
        </w:rPr>
        <w:lastRenderedPageBreak/>
        <w:t>UNIT TEST CONSIDERATION</w:t>
      </w:r>
      <w:bookmarkEnd w:id="157"/>
      <w:bookmarkEnd w:id="158"/>
      <w:bookmarkEnd w:id="159"/>
      <w:bookmarkEnd w:id="160"/>
    </w:p>
    <w:p w:rsidR="00531B8C" w:rsidRPr="00531B8C" w:rsidRDefault="00371A62" w:rsidP="00A91633">
      <w:pPr>
        <w:ind w:firstLine="562"/>
        <w:rPr>
          <w:lang w:bidi="ar-SA"/>
        </w:rPr>
      </w:pPr>
      <w:r>
        <w:rPr>
          <w:lang w:bidi="ar-SA"/>
        </w:rPr>
        <w:t>None</w:t>
      </w:r>
    </w:p>
    <w:p w:rsidR="00786BDF" w:rsidRPr="00A158C7" w:rsidRDefault="00786BDF" w:rsidP="000B37D5">
      <w:pPr>
        <w:pStyle w:val="Heading7"/>
      </w:pPr>
      <w:bookmarkStart w:id="161" w:name="_Toc441164449"/>
      <w:r w:rsidRPr="00A158C7">
        <w:lastRenderedPageBreak/>
        <w:t>Abbreviations and Acronyms</w:t>
      </w:r>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62" w:name="_Toc441164450"/>
      <w:r w:rsidRPr="00A158C7">
        <w:lastRenderedPageBreak/>
        <w:t>Glossary</w:t>
      </w:r>
      <w:bookmarkEnd w:id="16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63" w:name="_Toc441164451"/>
      <w:r w:rsidRPr="00A158C7">
        <w:lastRenderedPageBreak/>
        <w:t>References</w:t>
      </w:r>
      <w:bookmarkEnd w:id="1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64"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164"/>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874A1C" w:rsidP="00B758D2">
            <w:pPr>
              <w:keepNext/>
            </w:pPr>
            <w:hyperlink r:id="rId16" w:history="1">
              <w:bookmarkStart w:id="165" w:name="_Ref335300243"/>
              <w:r w:rsidR="00531B8C" w:rsidRPr="00FC427F">
                <w:t>Software Naming Conventions.doc</w:t>
              </w:r>
              <w:bookmarkEnd w:id="165"/>
            </w:hyperlink>
          </w:p>
        </w:tc>
        <w:tc>
          <w:tcPr>
            <w:tcW w:w="2091" w:type="dxa"/>
            <w:shd w:val="clear" w:color="auto" w:fill="auto"/>
          </w:tcPr>
          <w:p w:rsidR="00531B8C" w:rsidRDefault="00A91633" w:rsidP="00B758D2">
            <w:pPr>
              <w:rPr>
                <w:lang w:bidi="ar-SA"/>
              </w:rPr>
            </w:pPr>
            <w:r w:rsidRPr="00446BF8">
              <w:rPr>
                <w:rFonts w:cs="Calibri"/>
                <w:lang w:bidi="ar-SA"/>
              </w:rPr>
              <w:t>Process 4.02.00</w:t>
            </w:r>
          </w:p>
        </w:tc>
      </w:tr>
      <w:tr w:rsidR="00531B8C" w:rsidRPr="00A158C7" w:rsidTr="00B758D2">
        <w:tc>
          <w:tcPr>
            <w:tcW w:w="738" w:type="dxa"/>
            <w:shd w:val="clear" w:color="auto" w:fill="auto"/>
          </w:tcPr>
          <w:p w:rsidR="00531B8C" w:rsidRDefault="00531B8C" w:rsidP="00B758D2">
            <w:pPr>
              <w:jc w:val="center"/>
            </w:pPr>
            <w:r>
              <w:t>4</w:t>
            </w:r>
          </w:p>
        </w:tc>
        <w:bookmarkStart w:id="166" w:name="0AL0_1a67a9"/>
        <w:tc>
          <w:tcPr>
            <w:tcW w:w="6458" w:type="dxa"/>
            <w:shd w:val="clear" w:color="auto" w:fill="auto"/>
          </w:tcPr>
          <w:p w:rsidR="00531B8C" w:rsidRDefault="005A3491" w:rsidP="00B758D2">
            <w:pPr>
              <w:keepNext/>
            </w:pPr>
            <w:r>
              <w:fldChar w:fldCharType="begin"/>
            </w:r>
            <w:r w:rsidR="00531B8C">
              <w:instrText xml:space="preserve"> HYPERLINK "http://eroom1.nexteer.com/eRoomReq/Files/erooms8/NextGeneration/0_1a67a9/Software%20Design%20and%20Coding%20Standards.doc" </w:instrText>
            </w:r>
            <w:r>
              <w:fldChar w:fldCharType="separate"/>
            </w:r>
            <w:r w:rsidR="00531B8C">
              <w:rPr>
                <w:rStyle w:val="Hyperlink"/>
                <w:rFonts w:ascii="Trebuchet MS" w:hAnsi="Trebuchet MS"/>
                <w:color w:val="3333CC"/>
                <w:sz w:val="18"/>
                <w:szCs w:val="18"/>
                <w:shd w:val="clear" w:color="auto" w:fill="F0F0F0"/>
              </w:rPr>
              <w:t>Software Design and Coding Standards.doc</w:t>
            </w:r>
            <w:r>
              <w:fldChar w:fldCharType="end"/>
            </w:r>
            <w:bookmarkEnd w:id="166"/>
          </w:p>
        </w:tc>
        <w:tc>
          <w:tcPr>
            <w:tcW w:w="2091" w:type="dxa"/>
            <w:shd w:val="clear" w:color="auto" w:fill="auto"/>
          </w:tcPr>
          <w:p w:rsidR="00531B8C" w:rsidRDefault="00A91633" w:rsidP="00B758D2">
            <w:pPr>
              <w:rPr>
                <w:lang w:bidi="ar-SA"/>
              </w:rPr>
            </w:pPr>
            <w:r w:rsidRPr="00446BF8">
              <w:rPr>
                <w:rFonts w:cs="Calibri"/>
                <w:lang w:bidi="ar-SA"/>
              </w:rPr>
              <w:t>Process 4.02.00</w:t>
            </w:r>
          </w:p>
        </w:tc>
      </w:tr>
      <w:tr w:rsidR="00371A62" w:rsidRPr="00A158C7" w:rsidTr="00B758D2">
        <w:tc>
          <w:tcPr>
            <w:tcW w:w="738" w:type="dxa"/>
            <w:shd w:val="clear" w:color="auto" w:fill="auto"/>
          </w:tcPr>
          <w:p w:rsidR="00371A62" w:rsidRDefault="00371A62" w:rsidP="00EF4D8A">
            <w:pPr>
              <w:jc w:val="center"/>
            </w:pPr>
            <w:r>
              <w:t>5</w:t>
            </w:r>
          </w:p>
        </w:tc>
        <w:tc>
          <w:tcPr>
            <w:tcW w:w="6458" w:type="dxa"/>
            <w:shd w:val="clear" w:color="auto" w:fill="auto"/>
          </w:tcPr>
          <w:p w:rsidR="00371A62" w:rsidRDefault="00371A62" w:rsidP="00EF4D8A">
            <w:pPr>
              <w:keepNext/>
            </w:pPr>
            <w:r>
              <w:t xml:space="preserve">FDD: </w:t>
            </w:r>
            <w:r w:rsidRPr="00371A62">
              <w:t>SF032A_MotTqCmdSca_Design</w:t>
            </w:r>
          </w:p>
        </w:tc>
        <w:tc>
          <w:tcPr>
            <w:tcW w:w="2091" w:type="dxa"/>
            <w:shd w:val="clear" w:color="auto" w:fill="auto"/>
          </w:tcPr>
          <w:p w:rsidR="00371A62" w:rsidRDefault="00371A62" w:rsidP="00EF4D8A">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A1C" w:rsidRDefault="00874A1C">
      <w:r>
        <w:separator/>
      </w:r>
    </w:p>
  </w:endnote>
  <w:endnote w:type="continuationSeparator" w:id="0">
    <w:p w:rsidR="00874A1C" w:rsidRDefault="0087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2675A0">
            <w:fldChar w:fldCharType="begin"/>
          </w:r>
          <w:r w:rsidR="002675A0">
            <w:instrText xml:space="preserve"> DOCPROPERTY  "Document Version"  \* MERGEFORMAT </w:instrText>
          </w:r>
          <w:r w:rsidR="002675A0">
            <w:fldChar w:fldCharType="separate"/>
          </w:r>
          <w:proofErr w:type="spellStart"/>
          <w:r w:rsidR="0070288F" w:rsidRPr="0070288F">
            <w:rPr>
              <w:sz w:val="16"/>
              <w:szCs w:val="16"/>
            </w:rPr>
            <w:t>MotTqCmdSca</w:t>
          </w:r>
          <w:proofErr w:type="spellEnd"/>
          <w:r w:rsidR="002675A0">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fldSimple w:instr=" DOCPROPERTY  &quot;Template Version&quot;  \* MERGEFORMAT ">
            <w:r w:rsidR="007D7B75">
              <w:rPr>
                <w:sz w:val="16"/>
                <w:szCs w:val="16"/>
              </w:rPr>
              <w:t>EA4 01.00.00</w:t>
            </w:r>
          </w:fldSimple>
        </w:p>
      </w:tc>
      <w:tc>
        <w:tcPr>
          <w:tcW w:w="1667" w:type="pct"/>
          <w:vAlign w:val="center"/>
        </w:tcPr>
        <w:p w:rsidR="00F4318C" w:rsidRDefault="007951E4" w:rsidP="00B10816">
          <w:pPr>
            <w:pStyle w:val="Footer"/>
            <w:spacing w:after="0"/>
            <w:jc w:val="center"/>
            <w:rPr>
              <w:sz w:val="16"/>
              <w:szCs w:val="16"/>
            </w:rPr>
          </w:pPr>
          <w:fldSimple w:instr=" DOCPROPERTY  &quot;Release Date&quot;  \* MERGEFORMAT ">
            <w:ins w:id="167" w:author="Anne, Krishna" w:date="2016-03-14T11:24:00Z">
              <w:r w:rsidR="002B62DC" w:rsidRPr="002B62DC">
                <w:rPr>
                  <w:sz w:val="16"/>
                  <w:szCs w:val="16"/>
                </w:rPr>
                <w:t>March 14, 2016</w:t>
              </w:r>
            </w:ins>
            <w:del w:id="168" w:author="Anne, Krishna" w:date="2016-03-14T11:24:00Z">
              <w:r w:rsidR="0086617B" w:rsidRPr="0086617B" w:rsidDel="002B62DC">
                <w:rPr>
                  <w:sz w:val="16"/>
                  <w:szCs w:val="16"/>
                </w:rPr>
                <w:delText>January 21, 2016</w:delText>
              </w:r>
            </w:del>
          </w:fldSimple>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005A3491" w:rsidRPr="00B10816">
            <w:rPr>
              <w:b/>
              <w:sz w:val="16"/>
              <w:szCs w:val="16"/>
            </w:rPr>
            <w:fldChar w:fldCharType="begin"/>
          </w:r>
          <w:r w:rsidRPr="00B10816">
            <w:rPr>
              <w:b/>
              <w:sz w:val="16"/>
              <w:szCs w:val="16"/>
            </w:rPr>
            <w:instrText xml:space="preserve"> PAGE  \* Arabic  \* MERGEFORMAT </w:instrText>
          </w:r>
          <w:r w:rsidR="005A3491" w:rsidRPr="00B10816">
            <w:rPr>
              <w:b/>
              <w:sz w:val="16"/>
              <w:szCs w:val="16"/>
            </w:rPr>
            <w:fldChar w:fldCharType="separate"/>
          </w:r>
          <w:r w:rsidR="002B62DC">
            <w:rPr>
              <w:b/>
              <w:noProof/>
              <w:sz w:val="16"/>
              <w:szCs w:val="16"/>
            </w:rPr>
            <w:t>1</w:t>
          </w:r>
          <w:r w:rsidR="005A3491" w:rsidRPr="00B10816">
            <w:rPr>
              <w:b/>
              <w:sz w:val="16"/>
              <w:szCs w:val="16"/>
            </w:rPr>
            <w:fldChar w:fldCharType="end"/>
          </w:r>
          <w:r w:rsidRPr="00B10816">
            <w:rPr>
              <w:sz w:val="16"/>
              <w:szCs w:val="16"/>
            </w:rPr>
            <w:t xml:space="preserve"> of </w:t>
          </w:r>
          <w:fldSimple w:instr=" NUMPAGES  \* Arabic  \* MERGEFORMAT ">
            <w:r w:rsidR="002B62DC" w:rsidRPr="002B62DC">
              <w:rPr>
                <w:b/>
                <w:noProof/>
                <w:sz w:val="16"/>
                <w:szCs w:val="16"/>
              </w:rPr>
              <w:t>15</w:t>
            </w:r>
          </w:fldSimple>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A1C" w:rsidRDefault="00874A1C">
      <w:r>
        <w:separator/>
      </w:r>
    </w:p>
  </w:footnote>
  <w:footnote w:type="continuationSeparator" w:id="0">
    <w:p w:rsidR="00874A1C" w:rsidRDefault="00874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3F6"/>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49DF"/>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75A0"/>
    <w:rsid w:val="00273A0B"/>
    <w:rsid w:val="00287772"/>
    <w:rsid w:val="002905EB"/>
    <w:rsid w:val="002A3DCD"/>
    <w:rsid w:val="002A4407"/>
    <w:rsid w:val="002A46ED"/>
    <w:rsid w:val="002A6127"/>
    <w:rsid w:val="002B094F"/>
    <w:rsid w:val="002B1587"/>
    <w:rsid w:val="002B2B02"/>
    <w:rsid w:val="002B62DC"/>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71A62"/>
    <w:rsid w:val="003849A4"/>
    <w:rsid w:val="00385119"/>
    <w:rsid w:val="00387BF4"/>
    <w:rsid w:val="00393DBF"/>
    <w:rsid w:val="003A5B2A"/>
    <w:rsid w:val="003B4A55"/>
    <w:rsid w:val="003D456D"/>
    <w:rsid w:val="003E2948"/>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491"/>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88F"/>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951E4"/>
    <w:rsid w:val="007A2CEC"/>
    <w:rsid w:val="007A3BEB"/>
    <w:rsid w:val="007A3D19"/>
    <w:rsid w:val="007B71B8"/>
    <w:rsid w:val="007C0067"/>
    <w:rsid w:val="007C3A2E"/>
    <w:rsid w:val="007C4A1B"/>
    <w:rsid w:val="007C4B48"/>
    <w:rsid w:val="007D2DAB"/>
    <w:rsid w:val="007D326F"/>
    <w:rsid w:val="007D7B75"/>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17B"/>
    <w:rsid w:val="00866672"/>
    <w:rsid w:val="00866C6E"/>
    <w:rsid w:val="00871C89"/>
    <w:rsid w:val="008721B1"/>
    <w:rsid w:val="008721C3"/>
    <w:rsid w:val="00874A1C"/>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8E7"/>
    <w:rsid w:val="009C7F7D"/>
    <w:rsid w:val="009D1773"/>
    <w:rsid w:val="009D493A"/>
    <w:rsid w:val="009E371E"/>
    <w:rsid w:val="009E6A87"/>
    <w:rsid w:val="009F3119"/>
    <w:rsid w:val="00A049EB"/>
    <w:rsid w:val="00A05B7E"/>
    <w:rsid w:val="00A07B18"/>
    <w:rsid w:val="00A158C7"/>
    <w:rsid w:val="00A25B61"/>
    <w:rsid w:val="00A365F0"/>
    <w:rsid w:val="00A37E34"/>
    <w:rsid w:val="00A639FF"/>
    <w:rsid w:val="00A6463B"/>
    <w:rsid w:val="00A656E4"/>
    <w:rsid w:val="00A71A73"/>
    <w:rsid w:val="00A72ADF"/>
    <w:rsid w:val="00A75159"/>
    <w:rsid w:val="00A75452"/>
    <w:rsid w:val="00A75FB9"/>
    <w:rsid w:val="00A81CE1"/>
    <w:rsid w:val="00A85DD5"/>
    <w:rsid w:val="00A90F28"/>
    <w:rsid w:val="00A91633"/>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6747"/>
    <w:rsid w:val="00B10816"/>
    <w:rsid w:val="00B11BE8"/>
    <w:rsid w:val="00B154E6"/>
    <w:rsid w:val="00B21802"/>
    <w:rsid w:val="00B25D10"/>
    <w:rsid w:val="00B35242"/>
    <w:rsid w:val="00B35F84"/>
    <w:rsid w:val="00B52330"/>
    <w:rsid w:val="00B557BA"/>
    <w:rsid w:val="00B5628C"/>
    <w:rsid w:val="00B629B6"/>
    <w:rsid w:val="00B647EA"/>
    <w:rsid w:val="00B67CD3"/>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52C"/>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1EF1"/>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2DC3"/>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3F6"/>
    <w:rsid w:val="00E176AB"/>
    <w:rsid w:val="00E23E66"/>
    <w:rsid w:val="00E31AE9"/>
    <w:rsid w:val="00E3395D"/>
    <w:rsid w:val="00E3596D"/>
    <w:rsid w:val="00E35A9F"/>
    <w:rsid w:val="00E3609B"/>
    <w:rsid w:val="00E36420"/>
    <w:rsid w:val="00E46EBF"/>
    <w:rsid w:val="00E51408"/>
    <w:rsid w:val="00E52161"/>
    <w:rsid w:val="00E61FD9"/>
    <w:rsid w:val="00E6550B"/>
    <w:rsid w:val="00E9004B"/>
    <w:rsid w:val="00EA58B4"/>
    <w:rsid w:val="00EB1228"/>
    <w:rsid w:val="00ED3D2B"/>
    <w:rsid w:val="00EE263E"/>
    <w:rsid w:val="00EE26AB"/>
    <w:rsid w:val="00EE3BBC"/>
    <w:rsid w:val="00EE5A5C"/>
    <w:rsid w:val="00EF190F"/>
    <w:rsid w:val="00F1257A"/>
    <w:rsid w:val="00F33BD1"/>
    <w:rsid w:val="00F36729"/>
    <w:rsid w:val="00F36CC2"/>
    <w:rsid w:val="00F417BB"/>
    <w:rsid w:val="00F4318C"/>
    <w:rsid w:val="00F43F8E"/>
    <w:rsid w:val="00F51C8D"/>
    <w:rsid w:val="00F52990"/>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3E2948"/>
    <w:pPr>
      <w:ind w:left="200" w:hanging="200"/>
    </w:pPr>
  </w:style>
  <w:style w:type="paragraph" w:styleId="Index2">
    <w:name w:val="index 2"/>
    <w:basedOn w:val="Normal"/>
    <w:next w:val="Normal"/>
    <w:autoRedefine/>
    <w:semiHidden/>
    <w:rsid w:val="003E2948"/>
    <w:pPr>
      <w:ind w:left="400" w:hanging="200"/>
    </w:pPr>
  </w:style>
  <w:style w:type="paragraph" w:styleId="Index3">
    <w:name w:val="index 3"/>
    <w:basedOn w:val="Normal"/>
    <w:next w:val="Normal"/>
    <w:autoRedefine/>
    <w:semiHidden/>
    <w:rsid w:val="003E2948"/>
    <w:pPr>
      <w:ind w:left="600" w:hanging="200"/>
    </w:pPr>
  </w:style>
  <w:style w:type="paragraph" w:styleId="Index4">
    <w:name w:val="index 4"/>
    <w:basedOn w:val="Normal"/>
    <w:next w:val="Normal"/>
    <w:autoRedefine/>
    <w:semiHidden/>
    <w:rsid w:val="003E2948"/>
    <w:pPr>
      <w:ind w:left="800" w:hanging="200"/>
    </w:pPr>
  </w:style>
  <w:style w:type="paragraph" w:styleId="Index5">
    <w:name w:val="index 5"/>
    <w:basedOn w:val="Normal"/>
    <w:next w:val="Normal"/>
    <w:autoRedefine/>
    <w:semiHidden/>
    <w:rsid w:val="003E2948"/>
    <w:pPr>
      <w:ind w:left="1000" w:hanging="200"/>
    </w:pPr>
  </w:style>
  <w:style w:type="paragraph" w:styleId="Index6">
    <w:name w:val="index 6"/>
    <w:basedOn w:val="Normal"/>
    <w:next w:val="Normal"/>
    <w:autoRedefine/>
    <w:semiHidden/>
    <w:rsid w:val="003E2948"/>
    <w:pPr>
      <w:ind w:left="1200" w:hanging="200"/>
    </w:pPr>
  </w:style>
  <w:style w:type="paragraph" w:styleId="Index7">
    <w:name w:val="index 7"/>
    <w:basedOn w:val="Normal"/>
    <w:next w:val="Normal"/>
    <w:autoRedefine/>
    <w:semiHidden/>
    <w:rsid w:val="003E2948"/>
    <w:pPr>
      <w:ind w:left="1400" w:hanging="200"/>
    </w:pPr>
  </w:style>
  <w:style w:type="paragraph" w:styleId="Index8">
    <w:name w:val="index 8"/>
    <w:basedOn w:val="Normal"/>
    <w:next w:val="Normal"/>
    <w:autoRedefine/>
    <w:semiHidden/>
    <w:rsid w:val="003E2948"/>
    <w:pPr>
      <w:ind w:left="1600" w:hanging="200"/>
    </w:pPr>
  </w:style>
  <w:style w:type="paragraph" w:styleId="Index9">
    <w:name w:val="index 9"/>
    <w:basedOn w:val="Normal"/>
    <w:next w:val="Normal"/>
    <w:autoRedefine/>
    <w:semiHidden/>
    <w:rsid w:val="003E2948"/>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3E2948"/>
    <w:rPr>
      <w:dstrike w:val="0"/>
      <w:color w:val="0000FF"/>
      <w:u w:val="single"/>
      <w:vertAlign w:val="baseline"/>
    </w:rPr>
  </w:style>
  <w:style w:type="paragraph" w:styleId="Header">
    <w:name w:val="header"/>
    <w:basedOn w:val="Normal"/>
    <w:rsid w:val="003E2948"/>
    <w:pPr>
      <w:tabs>
        <w:tab w:val="center" w:pos="4320"/>
        <w:tab w:val="right" w:pos="8640"/>
      </w:tabs>
    </w:pPr>
  </w:style>
  <w:style w:type="paragraph" w:styleId="Footer">
    <w:name w:val="footer"/>
    <w:basedOn w:val="Normal"/>
    <w:rsid w:val="003E2948"/>
    <w:pPr>
      <w:tabs>
        <w:tab w:val="center" w:pos="4320"/>
        <w:tab w:val="right" w:pos="8640"/>
      </w:tabs>
    </w:pPr>
  </w:style>
  <w:style w:type="character" w:styleId="FollowedHyperlink">
    <w:name w:val="FollowedHyperlink"/>
    <w:rsid w:val="003E2948"/>
    <w:rPr>
      <w:color w:val="800080"/>
      <w:u w:val="single"/>
    </w:rPr>
  </w:style>
  <w:style w:type="paragraph" w:styleId="ListBullet">
    <w:name w:val="List Bullet"/>
    <w:basedOn w:val="Normal"/>
    <w:rsid w:val="003E2948"/>
    <w:pPr>
      <w:numPr>
        <w:numId w:val="1"/>
      </w:numPr>
      <w:spacing w:before="20" w:after="20"/>
      <w:ind w:left="357" w:hanging="357"/>
    </w:pPr>
    <w:rPr>
      <w:lang w:val="en-GB"/>
    </w:rPr>
  </w:style>
  <w:style w:type="paragraph" w:styleId="ListBullet2">
    <w:name w:val="List Bullet 2"/>
    <w:basedOn w:val="Normal"/>
    <w:rsid w:val="003E2948"/>
    <w:pPr>
      <w:numPr>
        <w:numId w:val="2"/>
      </w:numPr>
      <w:spacing w:before="20" w:after="20"/>
      <w:ind w:left="714" w:hanging="357"/>
    </w:pPr>
    <w:rPr>
      <w:lang w:val="en-GB"/>
    </w:rPr>
  </w:style>
  <w:style w:type="paragraph" w:styleId="ListBullet3">
    <w:name w:val="List Bullet 3"/>
    <w:basedOn w:val="Normal"/>
    <w:rsid w:val="003E2948"/>
    <w:pPr>
      <w:numPr>
        <w:numId w:val="3"/>
      </w:numPr>
      <w:spacing w:before="20" w:after="20"/>
      <w:ind w:left="1077" w:hanging="357"/>
    </w:pPr>
    <w:rPr>
      <w:lang w:val="en-GB"/>
    </w:rPr>
  </w:style>
  <w:style w:type="paragraph" w:styleId="ListBullet4">
    <w:name w:val="List Bullet 4"/>
    <w:basedOn w:val="Normal"/>
    <w:rsid w:val="003E2948"/>
    <w:pPr>
      <w:numPr>
        <w:numId w:val="4"/>
      </w:numPr>
      <w:spacing w:before="20" w:after="20"/>
      <w:ind w:left="1434" w:hanging="357"/>
    </w:pPr>
    <w:rPr>
      <w:lang w:val="en-GB"/>
    </w:rPr>
  </w:style>
  <w:style w:type="paragraph" w:styleId="ListBullet5">
    <w:name w:val="List Bullet 5"/>
    <w:basedOn w:val="Normal"/>
    <w:rsid w:val="003E2948"/>
    <w:pPr>
      <w:numPr>
        <w:numId w:val="5"/>
      </w:numPr>
    </w:pPr>
    <w:rPr>
      <w:lang w:val="en-GB"/>
    </w:rPr>
  </w:style>
  <w:style w:type="paragraph" w:styleId="ListNumber">
    <w:name w:val="List Number"/>
    <w:basedOn w:val="Normal"/>
    <w:rsid w:val="003E2948"/>
    <w:pPr>
      <w:numPr>
        <w:numId w:val="6"/>
      </w:numPr>
      <w:spacing w:before="20" w:after="20"/>
    </w:pPr>
    <w:rPr>
      <w:lang w:val="en-GB"/>
    </w:rPr>
  </w:style>
  <w:style w:type="paragraph" w:styleId="ListNumber2">
    <w:name w:val="List Number 2"/>
    <w:basedOn w:val="Normal"/>
    <w:rsid w:val="003E2948"/>
    <w:pPr>
      <w:numPr>
        <w:numId w:val="7"/>
      </w:numPr>
      <w:spacing w:before="20" w:after="20"/>
      <w:ind w:left="714" w:hanging="357"/>
    </w:pPr>
    <w:rPr>
      <w:lang w:val="en-GB"/>
    </w:rPr>
  </w:style>
  <w:style w:type="paragraph" w:styleId="ListNumber3">
    <w:name w:val="List Number 3"/>
    <w:basedOn w:val="Normal"/>
    <w:rsid w:val="003E2948"/>
    <w:pPr>
      <w:numPr>
        <w:numId w:val="8"/>
      </w:numPr>
      <w:spacing w:before="20" w:after="20"/>
      <w:ind w:left="1077" w:hanging="357"/>
    </w:pPr>
    <w:rPr>
      <w:lang w:val="en-GB"/>
    </w:rPr>
  </w:style>
  <w:style w:type="paragraph" w:styleId="ListNumber4">
    <w:name w:val="List Number 4"/>
    <w:basedOn w:val="Normal"/>
    <w:rsid w:val="003E2948"/>
    <w:pPr>
      <w:numPr>
        <w:numId w:val="9"/>
      </w:numPr>
      <w:spacing w:before="20" w:after="20"/>
      <w:ind w:left="1434" w:hanging="357"/>
    </w:pPr>
    <w:rPr>
      <w:lang w:val="en-GB"/>
    </w:rPr>
  </w:style>
  <w:style w:type="paragraph" w:styleId="ListNumber5">
    <w:name w:val="List Number 5"/>
    <w:basedOn w:val="Normal"/>
    <w:rsid w:val="003E2948"/>
    <w:pPr>
      <w:numPr>
        <w:numId w:val="10"/>
      </w:numPr>
    </w:pPr>
    <w:rPr>
      <w:lang w:val="en-GB"/>
    </w:rPr>
  </w:style>
  <w:style w:type="paragraph" w:styleId="Caption">
    <w:name w:val="caption"/>
    <w:basedOn w:val="Normal"/>
    <w:next w:val="Normal"/>
    <w:qFormat/>
    <w:rsid w:val="003E2948"/>
    <w:pPr>
      <w:spacing w:before="120"/>
      <w:jc w:val="center"/>
    </w:pPr>
    <w:rPr>
      <w:b/>
    </w:rPr>
  </w:style>
  <w:style w:type="paragraph" w:styleId="BalloonText">
    <w:name w:val="Balloon Text"/>
    <w:basedOn w:val="Normal"/>
    <w:semiHidden/>
    <w:rsid w:val="003E2948"/>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3E2948"/>
    <w:pPr>
      <w:ind w:left="200" w:hanging="200"/>
    </w:pPr>
  </w:style>
  <w:style w:type="paragraph" w:styleId="Index2">
    <w:name w:val="index 2"/>
    <w:basedOn w:val="Normal"/>
    <w:next w:val="Normal"/>
    <w:autoRedefine/>
    <w:semiHidden/>
    <w:rsid w:val="003E2948"/>
    <w:pPr>
      <w:ind w:left="400" w:hanging="200"/>
    </w:pPr>
  </w:style>
  <w:style w:type="paragraph" w:styleId="Index3">
    <w:name w:val="index 3"/>
    <w:basedOn w:val="Normal"/>
    <w:next w:val="Normal"/>
    <w:autoRedefine/>
    <w:semiHidden/>
    <w:rsid w:val="003E2948"/>
    <w:pPr>
      <w:ind w:left="600" w:hanging="200"/>
    </w:pPr>
  </w:style>
  <w:style w:type="paragraph" w:styleId="Index4">
    <w:name w:val="index 4"/>
    <w:basedOn w:val="Normal"/>
    <w:next w:val="Normal"/>
    <w:autoRedefine/>
    <w:semiHidden/>
    <w:rsid w:val="003E2948"/>
    <w:pPr>
      <w:ind w:left="800" w:hanging="200"/>
    </w:pPr>
  </w:style>
  <w:style w:type="paragraph" w:styleId="Index5">
    <w:name w:val="index 5"/>
    <w:basedOn w:val="Normal"/>
    <w:next w:val="Normal"/>
    <w:autoRedefine/>
    <w:semiHidden/>
    <w:rsid w:val="003E2948"/>
    <w:pPr>
      <w:ind w:left="1000" w:hanging="200"/>
    </w:pPr>
  </w:style>
  <w:style w:type="paragraph" w:styleId="Index6">
    <w:name w:val="index 6"/>
    <w:basedOn w:val="Normal"/>
    <w:next w:val="Normal"/>
    <w:autoRedefine/>
    <w:semiHidden/>
    <w:rsid w:val="003E2948"/>
    <w:pPr>
      <w:ind w:left="1200" w:hanging="200"/>
    </w:pPr>
  </w:style>
  <w:style w:type="paragraph" w:styleId="Index7">
    <w:name w:val="index 7"/>
    <w:basedOn w:val="Normal"/>
    <w:next w:val="Normal"/>
    <w:autoRedefine/>
    <w:semiHidden/>
    <w:rsid w:val="003E2948"/>
    <w:pPr>
      <w:ind w:left="1400" w:hanging="200"/>
    </w:pPr>
  </w:style>
  <w:style w:type="paragraph" w:styleId="Index8">
    <w:name w:val="index 8"/>
    <w:basedOn w:val="Normal"/>
    <w:next w:val="Normal"/>
    <w:autoRedefine/>
    <w:semiHidden/>
    <w:rsid w:val="003E2948"/>
    <w:pPr>
      <w:ind w:left="1600" w:hanging="200"/>
    </w:pPr>
  </w:style>
  <w:style w:type="paragraph" w:styleId="Index9">
    <w:name w:val="index 9"/>
    <w:basedOn w:val="Normal"/>
    <w:next w:val="Normal"/>
    <w:autoRedefine/>
    <w:semiHidden/>
    <w:rsid w:val="003E2948"/>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3E2948"/>
    <w:rPr>
      <w:dstrike w:val="0"/>
      <w:color w:val="0000FF"/>
      <w:u w:val="single"/>
      <w:vertAlign w:val="baseline"/>
    </w:rPr>
  </w:style>
  <w:style w:type="paragraph" w:styleId="Header">
    <w:name w:val="header"/>
    <w:basedOn w:val="Normal"/>
    <w:rsid w:val="003E2948"/>
    <w:pPr>
      <w:tabs>
        <w:tab w:val="center" w:pos="4320"/>
        <w:tab w:val="right" w:pos="8640"/>
      </w:tabs>
    </w:pPr>
  </w:style>
  <w:style w:type="paragraph" w:styleId="Footer">
    <w:name w:val="footer"/>
    <w:basedOn w:val="Normal"/>
    <w:rsid w:val="003E2948"/>
    <w:pPr>
      <w:tabs>
        <w:tab w:val="center" w:pos="4320"/>
        <w:tab w:val="right" w:pos="8640"/>
      </w:tabs>
    </w:pPr>
  </w:style>
  <w:style w:type="character" w:styleId="FollowedHyperlink">
    <w:name w:val="FollowedHyperlink"/>
    <w:rsid w:val="003E2948"/>
    <w:rPr>
      <w:color w:val="800080"/>
      <w:u w:val="single"/>
    </w:rPr>
  </w:style>
  <w:style w:type="paragraph" w:styleId="ListBullet">
    <w:name w:val="List Bullet"/>
    <w:basedOn w:val="Normal"/>
    <w:rsid w:val="003E2948"/>
    <w:pPr>
      <w:numPr>
        <w:numId w:val="1"/>
      </w:numPr>
      <w:spacing w:before="20" w:after="20"/>
      <w:ind w:left="357" w:hanging="357"/>
    </w:pPr>
    <w:rPr>
      <w:lang w:val="en-GB"/>
    </w:rPr>
  </w:style>
  <w:style w:type="paragraph" w:styleId="ListBullet2">
    <w:name w:val="List Bullet 2"/>
    <w:basedOn w:val="Normal"/>
    <w:rsid w:val="003E2948"/>
    <w:pPr>
      <w:numPr>
        <w:numId w:val="2"/>
      </w:numPr>
      <w:spacing w:before="20" w:after="20"/>
      <w:ind w:left="714" w:hanging="357"/>
    </w:pPr>
    <w:rPr>
      <w:lang w:val="en-GB"/>
    </w:rPr>
  </w:style>
  <w:style w:type="paragraph" w:styleId="ListBullet3">
    <w:name w:val="List Bullet 3"/>
    <w:basedOn w:val="Normal"/>
    <w:rsid w:val="003E2948"/>
    <w:pPr>
      <w:numPr>
        <w:numId w:val="3"/>
      </w:numPr>
      <w:spacing w:before="20" w:after="20"/>
      <w:ind w:left="1077" w:hanging="357"/>
    </w:pPr>
    <w:rPr>
      <w:lang w:val="en-GB"/>
    </w:rPr>
  </w:style>
  <w:style w:type="paragraph" w:styleId="ListBullet4">
    <w:name w:val="List Bullet 4"/>
    <w:basedOn w:val="Normal"/>
    <w:rsid w:val="003E2948"/>
    <w:pPr>
      <w:numPr>
        <w:numId w:val="4"/>
      </w:numPr>
      <w:spacing w:before="20" w:after="20"/>
      <w:ind w:left="1434" w:hanging="357"/>
    </w:pPr>
    <w:rPr>
      <w:lang w:val="en-GB"/>
    </w:rPr>
  </w:style>
  <w:style w:type="paragraph" w:styleId="ListBullet5">
    <w:name w:val="List Bullet 5"/>
    <w:basedOn w:val="Normal"/>
    <w:rsid w:val="003E2948"/>
    <w:pPr>
      <w:numPr>
        <w:numId w:val="5"/>
      </w:numPr>
    </w:pPr>
    <w:rPr>
      <w:lang w:val="en-GB"/>
    </w:rPr>
  </w:style>
  <w:style w:type="paragraph" w:styleId="ListNumber">
    <w:name w:val="List Number"/>
    <w:basedOn w:val="Normal"/>
    <w:rsid w:val="003E2948"/>
    <w:pPr>
      <w:numPr>
        <w:numId w:val="6"/>
      </w:numPr>
      <w:spacing w:before="20" w:after="20"/>
    </w:pPr>
    <w:rPr>
      <w:lang w:val="en-GB"/>
    </w:rPr>
  </w:style>
  <w:style w:type="paragraph" w:styleId="ListNumber2">
    <w:name w:val="List Number 2"/>
    <w:basedOn w:val="Normal"/>
    <w:rsid w:val="003E2948"/>
    <w:pPr>
      <w:numPr>
        <w:numId w:val="7"/>
      </w:numPr>
      <w:spacing w:before="20" w:after="20"/>
      <w:ind w:left="714" w:hanging="357"/>
    </w:pPr>
    <w:rPr>
      <w:lang w:val="en-GB"/>
    </w:rPr>
  </w:style>
  <w:style w:type="paragraph" w:styleId="ListNumber3">
    <w:name w:val="List Number 3"/>
    <w:basedOn w:val="Normal"/>
    <w:rsid w:val="003E2948"/>
    <w:pPr>
      <w:numPr>
        <w:numId w:val="8"/>
      </w:numPr>
      <w:spacing w:before="20" w:after="20"/>
      <w:ind w:left="1077" w:hanging="357"/>
    </w:pPr>
    <w:rPr>
      <w:lang w:val="en-GB"/>
    </w:rPr>
  </w:style>
  <w:style w:type="paragraph" w:styleId="ListNumber4">
    <w:name w:val="List Number 4"/>
    <w:basedOn w:val="Normal"/>
    <w:rsid w:val="003E2948"/>
    <w:pPr>
      <w:numPr>
        <w:numId w:val="9"/>
      </w:numPr>
      <w:spacing w:before="20" w:after="20"/>
      <w:ind w:left="1434" w:hanging="357"/>
    </w:pPr>
    <w:rPr>
      <w:lang w:val="en-GB"/>
    </w:rPr>
  </w:style>
  <w:style w:type="paragraph" w:styleId="ListNumber5">
    <w:name w:val="List Number 5"/>
    <w:basedOn w:val="Normal"/>
    <w:rsid w:val="003E2948"/>
    <w:pPr>
      <w:numPr>
        <w:numId w:val="10"/>
      </w:numPr>
    </w:pPr>
    <w:rPr>
      <w:lang w:val="en-GB"/>
    </w:rPr>
  </w:style>
  <w:style w:type="paragraph" w:styleId="Caption">
    <w:name w:val="caption"/>
    <w:basedOn w:val="Normal"/>
    <w:next w:val="Normal"/>
    <w:qFormat/>
    <w:rsid w:val="003E2948"/>
    <w:pPr>
      <w:spacing w:before="120"/>
      <w:jc w:val="center"/>
    </w:pPr>
    <w:rPr>
      <w:b/>
    </w:rPr>
  </w:style>
  <w:style w:type="paragraph" w:styleId="BalloonText">
    <w:name w:val="Balloon Text"/>
    <w:basedOn w:val="Normal"/>
    <w:semiHidden/>
    <w:rsid w:val="003E2948"/>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Nexteer\Reference\Training\Training\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82795BF97146279370E486FE53B14E"/>
        <w:category>
          <w:name w:val="General"/>
          <w:gallery w:val="placeholder"/>
        </w:category>
        <w:types>
          <w:type w:val="bbPlcHdr"/>
        </w:types>
        <w:behaviors>
          <w:behavior w:val="content"/>
        </w:behaviors>
        <w:guid w:val="{AB022977-9DDF-41EA-A146-37AF68ECDD78}"/>
      </w:docPartPr>
      <w:docPartBody>
        <w:p w:rsidR="00874B60" w:rsidRDefault="00703B9F">
          <w:pPr>
            <w:pStyle w:val="B882795BF97146279370E486FE53B14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03B9F"/>
    <w:rsid w:val="002452F2"/>
    <w:rsid w:val="0030679E"/>
    <w:rsid w:val="004277C9"/>
    <w:rsid w:val="004B0455"/>
    <w:rsid w:val="00703B9F"/>
    <w:rsid w:val="0078104D"/>
    <w:rsid w:val="00874B60"/>
    <w:rsid w:val="00D0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B60"/>
    <w:rPr>
      <w:color w:val="808080"/>
    </w:rPr>
  </w:style>
  <w:style w:type="paragraph" w:customStyle="1" w:styleId="B882795BF97146279370E486FE53B14E">
    <w:name w:val="B882795BF97146279370E486FE53B14E"/>
    <w:rsid w:val="00874B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E45ED74C-CEEF-441C-BF11-7768A5B77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TotalTime>
  <Pages>15</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6625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akhilkrishna</dc:creator>
  <cp:lastModifiedBy>Anne, Krishna</cp:lastModifiedBy>
  <cp:revision>3</cp:revision>
  <cp:lastPrinted>2014-12-17T17:01:00Z</cp:lastPrinted>
  <dcterms:created xsi:type="dcterms:W3CDTF">2016-03-14T15:21:00Z</dcterms:created>
  <dcterms:modified xsi:type="dcterms:W3CDTF">2016-03-14T15:24:00Z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MotTqCmdSca</vt:lpwstr>
  </property>
  <property fmtid="{D5CDD505-2E9C-101B-9397-08002B2CF9AE}" pid="3" name="Template Version">
    <vt:lpwstr>EA4 01.00.00</vt:lpwstr>
  </property>
  <property fmtid="{D5CDD505-2E9C-101B-9397-08002B2CF9AE}" pid="4" name="Release Date">
    <vt:lpwstr>March 14, 2016</vt:lpwstr>
  </property>
  <property fmtid="{D5CDD505-2E9C-101B-9397-08002B2CF9AE}" pid="5" name="Location">
    <vt:lpwstr>Saginaw, MI, USA</vt:lpwstr>
  </property>
  <property fmtid="{D5CDD505-2E9C-101B-9397-08002B2CF9AE}" pid="6" name="Prepared by Group">
    <vt:lpwstr>Krishna Anne</vt:lpwstr>
  </property>
  <property fmtid="{D5CDD505-2E9C-101B-9397-08002B2CF9AE}" pid="7" name="Prepared for Group">
    <vt:lpwstr>Software Engineering</vt:lpwstr>
  </property>
</Properties>
</file>