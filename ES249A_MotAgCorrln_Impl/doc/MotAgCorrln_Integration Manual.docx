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E83690" w:rsidRPr="00AA38E8" w:rsidRDefault="00E83690" w:rsidP="00E83690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Pr="00A74E62">
        <w:rPr>
          <w:rFonts w:cs="Calibri"/>
          <w:b/>
          <w:sz w:val="24"/>
        </w:rPr>
        <w:t>MotAgCorrln</w:t>
      </w:r>
      <w:proofErr w:type="spellEnd"/>
      <w:r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Sengottaiyan, Selva" w:date="2015-11-12T10:25:00Z">
        <w:r w:rsidR="00344155" w:rsidDel="004B190F">
          <w:rPr>
            <w:rFonts w:cs="Calibri"/>
            <w:b/>
            <w:sz w:val="24"/>
          </w:rPr>
          <w:delText>2</w:delText>
        </w:r>
      </w:del>
      <w:ins w:id="1" w:author="Sengottaiyan, Selva" w:date="2015-11-12T10:25:00Z">
        <w:r w:rsidR="004B190F">
          <w:rPr>
            <w:rFonts w:cs="Calibri"/>
            <w:b/>
            <w:sz w:val="24"/>
          </w:rPr>
          <w:t>3</w:t>
        </w:r>
      </w:ins>
      <w:r w:rsidR="00344155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Sengottaiyan, Selva" w:date="2015-11-12T10:25:00Z">
        <w:r w:rsidR="00344155" w:rsidDel="004B190F">
          <w:rPr>
            <w:rFonts w:cs="Calibri"/>
            <w:b/>
            <w:sz w:val="24"/>
          </w:rPr>
          <w:delText xml:space="preserve">21 </w:delText>
        </w:r>
      </w:del>
      <w:ins w:id="3" w:author="Sengottaiyan, Selva" w:date="2015-11-12T10:25:00Z">
        <w:r w:rsidR="004B190F">
          <w:rPr>
            <w:rFonts w:cs="Calibri"/>
            <w:b/>
            <w:sz w:val="24"/>
          </w:rPr>
          <w:t>11</w:t>
        </w:r>
        <w:r w:rsidR="004B190F">
          <w:rPr>
            <w:rFonts w:cs="Calibri"/>
            <w:b/>
            <w:sz w:val="24"/>
          </w:rPr>
          <w:t xml:space="preserve"> </w:t>
        </w:r>
      </w:ins>
      <w:del w:id="4" w:author="Sengottaiyan, Selva" w:date="2015-11-12T10:25:00Z">
        <w:r w:rsidR="00344155" w:rsidDel="004B190F">
          <w:rPr>
            <w:rFonts w:cs="Calibri"/>
            <w:b/>
            <w:sz w:val="24"/>
          </w:rPr>
          <w:delText>Aug</w:delText>
        </w:r>
      </w:del>
      <w:ins w:id="5" w:author="Sengottaiyan, Selva" w:date="2015-11-12T10:25:00Z">
        <w:r w:rsidR="004B190F">
          <w:rPr>
            <w:rFonts w:cs="Calibri"/>
            <w:b/>
            <w:sz w:val="24"/>
          </w:rPr>
          <w:t>Nov</w:t>
        </w:r>
      </w:ins>
      <w:r w:rsidR="00344155">
        <w:rPr>
          <w:rFonts w:cs="Calibri"/>
          <w:b/>
          <w:sz w:val="24"/>
        </w:rPr>
        <w:t xml:space="preserve"> 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E8369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Engineering,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E83690" w:rsidRPr="00AA38E8" w:rsidTr="00E83690">
        <w:trPr>
          <w:trHeight w:val="484"/>
        </w:trPr>
        <w:tc>
          <w:tcPr>
            <w:tcW w:w="472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E83690" w:rsidRPr="00AA38E8" w:rsidRDefault="00E8369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E83690" w:rsidRPr="00AA38E8" w:rsidTr="00E83690">
        <w:trPr>
          <w:trHeight w:val="242"/>
        </w:trPr>
        <w:tc>
          <w:tcPr>
            <w:tcW w:w="472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865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E83690" w:rsidRPr="00AA38E8" w:rsidRDefault="00E83690" w:rsidP="00430CC5">
            <w:pPr>
              <w:rPr>
                <w:rFonts w:cs="Calibri"/>
              </w:rPr>
            </w:pPr>
            <w:r>
              <w:rPr>
                <w:rFonts w:cs="Calibri"/>
              </w:rPr>
              <w:t>22-May-2015</w:t>
            </w:r>
          </w:p>
        </w:tc>
      </w:tr>
      <w:tr w:rsidR="007E449B" w:rsidRPr="00AA38E8" w:rsidTr="00E83690">
        <w:trPr>
          <w:trHeight w:val="242"/>
        </w:trPr>
        <w:tc>
          <w:tcPr>
            <w:tcW w:w="472" w:type="dxa"/>
          </w:tcPr>
          <w:p w:rsidR="007E449B" w:rsidRPr="00AA38E8" w:rsidRDefault="007E449B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02" w:type="dxa"/>
          </w:tcPr>
          <w:p w:rsidR="007E449B" w:rsidRPr="00AA38E8" w:rsidRDefault="007E449B" w:rsidP="00AF082D">
            <w:pPr>
              <w:rPr>
                <w:rFonts w:cs="Calibri"/>
              </w:rPr>
            </w:pPr>
            <w:r>
              <w:rPr>
                <w:rFonts w:cs="Calibri"/>
              </w:rPr>
              <w:t>Modified as per latest template EA4 01.00.01 and changes performed for FDD v02.1.01</w:t>
            </w:r>
          </w:p>
        </w:tc>
        <w:tc>
          <w:tcPr>
            <w:tcW w:w="2202" w:type="dxa"/>
          </w:tcPr>
          <w:p w:rsidR="007E449B" w:rsidRPr="00AA38E8" w:rsidRDefault="007E449B">
            <w:pPr>
              <w:rPr>
                <w:rFonts w:cs="Calibri"/>
              </w:rPr>
            </w:pPr>
            <w:proofErr w:type="spellStart"/>
            <w:r>
              <w:t>Sarika</w:t>
            </w:r>
            <w:proofErr w:type="spellEnd"/>
            <w:r>
              <w:t xml:space="preserve"> </w:t>
            </w:r>
            <w:proofErr w:type="spellStart"/>
            <w:r>
              <w:t>Natu</w:t>
            </w:r>
            <w:proofErr w:type="spellEnd"/>
          </w:p>
        </w:tc>
        <w:tc>
          <w:tcPr>
            <w:tcW w:w="865" w:type="dxa"/>
          </w:tcPr>
          <w:p w:rsidR="007E449B" w:rsidRPr="00AA38E8" w:rsidRDefault="007E449B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2281" w:type="dxa"/>
          </w:tcPr>
          <w:p w:rsidR="007E449B" w:rsidRPr="00AA38E8" w:rsidRDefault="007E449B" w:rsidP="00AC7DD3">
            <w:pPr>
              <w:rPr>
                <w:rFonts w:cs="Calibri"/>
              </w:rPr>
            </w:pPr>
            <w:r>
              <w:rPr>
                <w:rFonts w:cs="Calibri"/>
              </w:rPr>
              <w:t>21-Aug-2015</w:t>
            </w:r>
          </w:p>
        </w:tc>
      </w:tr>
      <w:tr w:rsidR="004B190F" w:rsidRPr="00AA38E8" w:rsidTr="00E83690">
        <w:trPr>
          <w:trHeight w:val="242"/>
          <w:ins w:id="6" w:author="Sengottaiyan, Selva" w:date="2015-11-12T10:26:00Z"/>
        </w:trPr>
        <w:tc>
          <w:tcPr>
            <w:tcW w:w="472" w:type="dxa"/>
          </w:tcPr>
          <w:p w:rsidR="004B190F" w:rsidRDefault="004B190F">
            <w:pPr>
              <w:rPr>
                <w:ins w:id="7" w:author="Sengottaiyan, Selva" w:date="2015-11-12T10:26:00Z"/>
                <w:rFonts w:cs="Calibri"/>
              </w:rPr>
            </w:pPr>
            <w:ins w:id="8" w:author="Sengottaiyan, Selva" w:date="2015-11-12T10:26:00Z">
              <w:r>
                <w:rPr>
                  <w:rFonts w:cs="Calibri"/>
                </w:rPr>
                <w:t xml:space="preserve">3 </w:t>
              </w:r>
            </w:ins>
          </w:p>
        </w:tc>
        <w:tc>
          <w:tcPr>
            <w:tcW w:w="2202" w:type="dxa"/>
          </w:tcPr>
          <w:p w:rsidR="004B190F" w:rsidRDefault="004B190F" w:rsidP="00AF082D">
            <w:pPr>
              <w:rPr>
                <w:ins w:id="9" w:author="Sengottaiyan, Selva" w:date="2015-11-12T10:26:00Z"/>
                <w:rFonts w:cs="Calibri"/>
              </w:rPr>
            </w:pPr>
            <w:ins w:id="10" w:author="Sengottaiyan, Selva" w:date="2015-11-12T10:26:00Z">
              <w:r>
                <w:rPr>
                  <w:rFonts w:cs="Calibri"/>
                </w:rPr>
                <w:t>Updated for v3.0.0 of FDD</w:t>
              </w:r>
            </w:ins>
          </w:p>
        </w:tc>
        <w:tc>
          <w:tcPr>
            <w:tcW w:w="2202" w:type="dxa"/>
          </w:tcPr>
          <w:p w:rsidR="004B190F" w:rsidRDefault="004B190F">
            <w:pPr>
              <w:rPr>
                <w:ins w:id="11" w:author="Sengottaiyan, Selva" w:date="2015-11-12T10:26:00Z"/>
              </w:rPr>
            </w:pPr>
            <w:proofErr w:type="spellStart"/>
            <w:ins w:id="12" w:author="Sengottaiyan, Selva" w:date="2015-11-12T10:26:00Z">
              <w:r>
                <w:t>Selva</w:t>
              </w:r>
              <w:proofErr w:type="spellEnd"/>
              <w:r>
                <w:t xml:space="preserve"> </w:t>
              </w:r>
            </w:ins>
          </w:p>
        </w:tc>
        <w:tc>
          <w:tcPr>
            <w:tcW w:w="865" w:type="dxa"/>
          </w:tcPr>
          <w:p w:rsidR="004B190F" w:rsidRDefault="004B190F">
            <w:pPr>
              <w:rPr>
                <w:ins w:id="13" w:author="Sengottaiyan, Selva" w:date="2015-11-12T10:26:00Z"/>
                <w:rFonts w:cs="Calibri"/>
              </w:rPr>
            </w:pPr>
            <w:ins w:id="14" w:author="Sengottaiyan, Selva" w:date="2015-11-12T10:26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2281" w:type="dxa"/>
          </w:tcPr>
          <w:p w:rsidR="004B190F" w:rsidRDefault="004B190F" w:rsidP="00AC7DD3">
            <w:pPr>
              <w:rPr>
                <w:ins w:id="15" w:author="Sengottaiyan, Selva" w:date="2015-11-12T10:26:00Z"/>
                <w:rFonts w:cs="Calibri"/>
              </w:rPr>
            </w:pPr>
            <w:ins w:id="16" w:author="Sengottaiyan, Selva" w:date="2015-11-12T10:26:00Z">
              <w:r>
                <w:rPr>
                  <w:rFonts w:cs="Calibri"/>
                </w:rPr>
                <w:t>11-Nov-2015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7" w:name="_Toc348792978"/>
      <w:bookmarkStart w:id="18" w:name="_Toc348793074"/>
      <w:bookmarkStart w:id="19" w:name="_Toc348793965"/>
      <w:bookmarkStart w:id="20" w:name="_Toc349459173"/>
      <w:bookmarkStart w:id="21" w:name="_Toc349621609"/>
      <w:bookmarkStart w:id="22" w:name="_Toc378476016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22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DE5133" w:rsidRPr="00430CC5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28181216" w:history="1">
        <w:r w:rsidR="00DE5133" w:rsidRPr="002E64B7">
          <w:rPr>
            <w:rStyle w:val="Hyperlink"/>
            <w:rFonts w:cs="Calibri"/>
            <w:noProof/>
          </w:rPr>
          <w:t>1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Abbrevations And Acronyms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_Toc428181216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4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17" w:history="1">
        <w:r w:rsidR="00DE5133" w:rsidRPr="002E64B7">
          <w:rPr>
            <w:rStyle w:val="Hyperlink"/>
            <w:rFonts w:cs="Calibri"/>
            <w:noProof/>
          </w:rPr>
          <w:t>2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References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_Toc428181217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5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18" w:history="1">
        <w:r w:rsidR="00DE5133" w:rsidRPr="002E64B7">
          <w:rPr>
            <w:rStyle w:val="Hyperlink"/>
            <w:noProof/>
          </w:rPr>
          <w:t>3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Dependencies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_Toc428181218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6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19" w:history="1">
        <w:r w:rsidR="00DE5133" w:rsidRPr="002E64B7">
          <w:rPr>
            <w:rStyle w:val="Hyperlink"/>
            <w:rFonts w:cs="Calibri"/>
          </w:rPr>
          <w:t>3.1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SWCs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_Toc428181219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6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0" w:history="1">
        <w:r w:rsidR="00DE5133" w:rsidRPr="002E64B7">
          <w:rPr>
            <w:rStyle w:val="Hyperlink"/>
            <w:rFonts w:cs="Calibri"/>
          </w:rPr>
          <w:t>3.2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Global Functions(Non RTE) to be provided to Integration Project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_Toc428181220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6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21" w:history="1">
        <w:r w:rsidR="00DE5133" w:rsidRPr="002E64B7">
          <w:rPr>
            <w:rStyle w:val="Hyperlink"/>
            <w:rFonts w:cs="Calibri"/>
            <w:noProof/>
          </w:rPr>
          <w:t>4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noProof/>
          </w:rPr>
          <w:t>Configuration REQUIREMeNTS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_Toc428181221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7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2" w:history="1">
        <w:r w:rsidR="00DE5133" w:rsidRPr="002E64B7">
          <w:rPr>
            <w:rStyle w:val="Hyperlink"/>
            <w:rFonts w:cs="Calibri"/>
          </w:rPr>
          <w:t>4.1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Build Time Config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_Toc428181222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3" w:history="1">
        <w:r w:rsidR="00DE5133" w:rsidRPr="002E64B7">
          <w:rPr>
            <w:rStyle w:val="Hyperlink"/>
            <w:rFonts w:cs="Calibri"/>
          </w:rPr>
          <w:t>4.2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Configuration Files to be provided by Integration Project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_Toc428181223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4" w:history="1">
        <w:r w:rsidR="00DE5133" w:rsidRPr="002E64B7">
          <w:rPr>
            <w:rStyle w:val="Hyperlink"/>
            <w:rFonts w:cs="Calibri"/>
          </w:rPr>
          <w:t>4.3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Da Vinci Parameter Configuration Changes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_Toc428181224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5" w:history="1">
        <w:r w:rsidR="00DE5133" w:rsidRPr="002E64B7">
          <w:rPr>
            <w:rStyle w:val="Hyperlink"/>
            <w:rFonts w:cs="Calibri"/>
          </w:rPr>
          <w:t>4.4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DaVinci Interrupt Configuration Changes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_Toc428181225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6" w:history="1">
        <w:r w:rsidR="00DE5133" w:rsidRPr="002E64B7">
          <w:rPr>
            <w:rStyle w:val="Hyperlink"/>
            <w:rFonts w:cs="Calibri"/>
          </w:rPr>
          <w:t>4.5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Manual Configuration Changes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_Toc428181226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7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27" w:history="1">
        <w:r w:rsidR="00DE5133" w:rsidRPr="002E64B7">
          <w:rPr>
            <w:rStyle w:val="Hyperlink"/>
            <w:rFonts w:cs="Calibri"/>
            <w:noProof/>
          </w:rPr>
          <w:t>5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Integration  DATAFLOW REQUIREMENTS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_Toc428181227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8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8" w:history="1">
        <w:r w:rsidR="00DE5133" w:rsidRPr="002E64B7">
          <w:rPr>
            <w:rStyle w:val="Hyperlink"/>
            <w:rFonts w:cs="Calibri"/>
          </w:rPr>
          <w:t>5.1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Required Global Data Inputs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_Toc428181228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8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29" w:history="1">
        <w:r w:rsidR="00DE5133" w:rsidRPr="002E64B7">
          <w:rPr>
            <w:rStyle w:val="Hyperlink"/>
            <w:rFonts w:cs="Calibri"/>
          </w:rPr>
          <w:t>5.2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Required Global Data Outputs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_Toc428181229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8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30" w:history="1">
        <w:r w:rsidR="00DE5133" w:rsidRPr="002E64B7">
          <w:rPr>
            <w:rStyle w:val="Hyperlink"/>
            <w:rFonts w:cs="Calibri"/>
          </w:rPr>
          <w:t>5.3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Specific Include Path present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_Toc428181230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8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1" w:history="1">
        <w:r w:rsidR="00DE5133" w:rsidRPr="002E64B7">
          <w:rPr>
            <w:rStyle w:val="Hyperlink"/>
            <w:rFonts w:cs="Calibri"/>
            <w:noProof/>
          </w:rPr>
          <w:t>6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Runnable Scheduling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_Toc428181231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9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2" w:history="1">
        <w:r w:rsidR="00DE5133" w:rsidRPr="002E64B7">
          <w:rPr>
            <w:rStyle w:val="Hyperlink"/>
            <w:rFonts w:cs="Calibri"/>
            <w:noProof/>
          </w:rPr>
          <w:t>7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Memory Map REQUIREMENTS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_Toc428181232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10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33" w:history="1">
        <w:r w:rsidR="00DE5133" w:rsidRPr="002E64B7">
          <w:rPr>
            <w:rStyle w:val="Hyperlink"/>
            <w:rFonts w:cs="Calibri"/>
          </w:rPr>
          <w:t>7.1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Mapping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_Toc428181233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10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34" w:history="1">
        <w:r w:rsidR="00DE5133" w:rsidRPr="002E64B7">
          <w:rPr>
            <w:rStyle w:val="Hyperlink"/>
            <w:rFonts w:cs="Calibri"/>
          </w:rPr>
          <w:t>7.2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Usage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_Toc428181234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10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35" w:history="1">
        <w:r w:rsidR="00DE5133" w:rsidRPr="002E64B7">
          <w:rPr>
            <w:rStyle w:val="Hyperlink"/>
            <w:rFonts w:cs="Calibri"/>
          </w:rPr>
          <w:t>7.3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NvM Blocks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_Toc428181235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10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6" w:history="1">
        <w:r w:rsidR="00DE5133" w:rsidRPr="002E64B7">
          <w:rPr>
            <w:rStyle w:val="Hyperlink"/>
            <w:rFonts w:cs="Calibri"/>
            <w:noProof/>
          </w:rPr>
          <w:t>8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Compiler Settings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_Toc428181236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11</w:t>
        </w:r>
        <w:r w:rsidR="00DE5133">
          <w:rPr>
            <w:noProof/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37" w:history="1">
        <w:r w:rsidR="00DE5133" w:rsidRPr="002E64B7">
          <w:rPr>
            <w:rStyle w:val="Hyperlink"/>
            <w:rFonts w:cs="Calibri"/>
          </w:rPr>
          <w:t>8.1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Preprocessor MACRO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_Toc428181237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11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2"/>
        <w:rPr>
          <w:b w:val="0"/>
          <w:caps w:val="0"/>
          <w:sz w:val="22"/>
          <w:szCs w:val="22"/>
        </w:rPr>
      </w:pPr>
      <w:hyperlink w:anchor="_Toc428181238" w:history="1">
        <w:r w:rsidR="00DE5133" w:rsidRPr="002E64B7">
          <w:rPr>
            <w:rStyle w:val="Hyperlink"/>
            <w:rFonts w:cs="Calibri"/>
          </w:rPr>
          <w:t>8.2</w:t>
        </w:r>
        <w:r w:rsidR="00DE5133" w:rsidRPr="00430CC5">
          <w:rPr>
            <w:b w:val="0"/>
            <w:caps w:val="0"/>
            <w:sz w:val="22"/>
            <w:szCs w:val="22"/>
          </w:rPr>
          <w:tab/>
        </w:r>
        <w:r w:rsidR="00DE5133" w:rsidRPr="002E64B7">
          <w:rPr>
            <w:rStyle w:val="Hyperlink"/>
            <w:rFonts w:cs="Calibri"/>
          </w:rPr>
          <w:t>Optimization Settings</w:t>
        </w:r>
        <w:r w:rsidR="00DE5133">
          <w:rPr>
            <w:webHidden/>
          </w:rPr>
          <w:tab/>
        </w:r>
        <w:r w:rsidR="00DE5133">
          <w:rPr>
            <w:webHidden/>
          </w:rPr>
          <w:fldChar w:fldCharType="begin"/>
        </w:r>
        <w:r w:rsidR="00DE5133">
          <w:rPr>
            <w:webHidden/>
          </w:rPr>
          <w:instrText xml:space="preserve"> PAGEREF _Toc428181238 \h </w:instrText>
        </w:r>
        <w:r w:rsidR="00DE5133">
          <w:rPr>
            <w:webHidden/>
          </w:rPr>
        </w:r>
        <w:r w:rsidR="00DE5133">
          <w:rPr>
            <w:webHidden/>
          </w:rPr>
          <w:fldChar w:fldCharType="separate"/>
        </w:r>
        <w:r w:rsidR="00DE5133">
          <w:rPr>
            <w:webHidden/>
          </w:rPr>
          <w:t>11</w:t>
        </w:r>
        <w:r w:rsidR="00DE5133">
          <w:rPr>
            <w:webHidden/>
          </w:rPr>
          <w:fldChar w:fldCharType="end"/>
        </w:r>
      </w:hyperlink>
    </w:p>
    <w:p w:rsidR="00DE5133" w:rsidRPr="00430CC5" w:rsidRDefault="00857CF4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28181239" w:history="1">
        <w:r w:rsidR="00DE5133" w:rsidRPr="002E64B7">
          <w:rPr>
            <w:rStyle w:val="Hyperlink"/>
            <w:rFonts w:cs="Calibri"/>
            <w:noProof/>
          </w:rPr>
          <w:t>9</w:t>
        </w:r>
        <w:r w:rsidR="00DE5133" w:rsidRPr="00430CC5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5133" w:rsidRPr="002E64B7">
          <w:rPr>
            <w:rStyle w:val="Hyperlink"/>
            <w:rFonts w:cs="Calibri"/>
            <w:noProof/>
          </w:rPr>
          <w:t>Appendix</w:t>
        </w:r>
        <w:r w:rsidR="00DE5133">
          <w:rPr>
            <w:noProof/>
            <w:webHidden/>
          </w:rPr>
          <w:tab/>
        </w:r>
        <w:r w:rsidR="00DE5133">
          <w:rPr>
            <w:noProof/>
            <w:webHidden/>
          </w:rPr>
          <w:fldChar w:fldCharType="begin"/>
        </w:r>
        <w:r w:rsidR="00DE5133">
          <w:rPr>
            <w:noProof/>
            <w:webHidden/>
          </w:rPr>
          <w:instrText xml:space="preserve"> PAGEREF _Toc428181239 \h </w:instrText>
        </w:r>
        <w:r w:rsidR="00DE5133">
          <w:rPr>
            <w:noProof/>
            <w:webHidden/>
          </w:rPr>
        </w:r>
        <w:r w:rsidR="00DE5133">
          <w:rPr>
            <w:noProof/>
            <w:webHidden/>
          </w:rPr>
          <w:fldChar w:fldCharType="separate"/>
        </w:r>
        <w:r w:rsidR="00DE5133">
          <w:rPr>
            <w:noProof/>
            <w:webHidden/>
          </w:rPr>
          <w:t>12</w:t>
        </w:r>
        <w:r w:rsidR="00DE5133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3" w:name="_Toc367436496"/>
      <w:bookmarkStart w:id="24" w:name="_Toc428181216"/>
      <w:r w:rsidRPr="00AA38E8">
        <w:rPr>
          <w:rFonts w:ascii="Calibri" w:hAnsi="Calibri" w:cs="Calibri"/>
        </w:rPr>
        <w:lastRenderedPageBreak/>
        <w:t>A</w:t>
      </w:r>
      <w:bookmarkEnd w:id="23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4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5" w:name="_Toc428181217"/>
      <w:r w:rsidRPr="00AA38E8">
        <w:rPr>
          <w:rFonts w:ascii="Calibri" w:hAnsi="Calibri" w:cs="Calibri"/>
        </w:rPr>
        <w:lastRenderedPageBreak/>
        <w:t>References</w:t>
      </w:r>
      <w:bookmarkEnd w:id="25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E83690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FDD – </w:t>
            </w:r>
            <w:r w:rsidRPr="007A6163">
              <w:rPr>
                <w:rFonts w:cs="Calibri"/>
                <w:lang w:bidi="ar-SA"/>
              </w:rPr>
              <w:t>ES249A_MotAgCorrln_</w:t>
            </w:r>
            <w:r w:rsidRPr="00091CB1">
              <w:rPr>
                <w:rFonts w:cs="Calibri"/>
                <w:lang w:bidi="ar-SA"/>
              </w:rPr>
              <w:t>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 project version</w:t>
            </w:r>
          </w:p>
        </w:tc>
      </w:tr>
      <w:tr w:rsidR="00E83690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153BE6" w:rsidP="00E83690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 Process 04.2.00</w:t>
            </w:r>
          </w:p>
        </w:tc>
      </w:tr>
      <w:tr w:rsidR="00E83690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53BE6" w:rsidRDefault="00153BE6" w:rsidP="00430CC5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04.2.00</w:t>
            </w:r>
          </w:p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</w:tr>
      <w:tr w:rsidR="00E83690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3690" w:rsidRPr="00AA38E8" w:rsidRDefault="00E83690" w:rsidP="00430CC5">
            <w:pPr>
              <w:rPr>
                <w:rFonts w:cs="Calibri"/>
                <w:lang w:bidi="ar-SA"/>
              </w:rPr>
            </w:pPr>
          </w:p>
        </w:tc>
      </w:tr>
      <w:tr w:rsidR="00E83690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E83690" w:rsidRDefault="00E83690" w:rsidP="00430CC5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6" w:name="_Toc357692818"/>
      <w:bookmarkStart w:id="27" w:name="_Toc428181218"/>
      <w:bookmarkEnd w:id="17"/>
      <w:bookmarkEnd w:id="18"/>
      <w:bookmarkEnd w:id="19"/>
      <w:bookmarkEnd w:id="20"/>
      <w:bookmarkEnd w:id="21"/>
      <w:r w:rsidRPr="004057AC">
        <w:rPr>
          <w:rFonts w:ascii="Calibri" w:hAnsi="Calibri" w:cs="Calibri"/>
        </w:rPr>
        <w:lastRenderedPageBreak/>
        <w:t>Dependencies</w:t>
      </w:r>
      <w:bookmarkEnd w:id="26"/>
      <w:bookmarkEnd w:id="2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57692819"/>
      <w:bookmarkStart w:id="29" w:name="_Toc428181219"/>
      <w:r w:rsidRPr="00877199">
        <w:rPr>
          <w:rFonts w:ascii="Calibri" w:hAnsi="Calibri" w:cs="Calibri"/>
        </w:rPr>
        <w:t>SWCs</w:t>
      </w:r>
      <w:bookmarkEnd w:id="28"/>
      <w:bookmarkEnd w:id="29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357692820"/>
      <w:bookmarkStart w:id="31" w:name="_Toc4281812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30"/>
      <w:bookmarkEnd w:id="31"/>
    </w:p>
    <w:p w:rsidR="004057AC" w:rsidRPr="00877199" w:rsidRDefault="00E8369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2" w:name="_Toc357692821"/>
      <w:bookmarkStart w:id="33" w:name="_Toc428181221"/>
      <w:r>
        <w:lastRenderedPageBreak/>
        <w:t>Configuration</w:t>
      </w:r>
      <w:bookmarkEnd w:id="32"/>
      <w:r w:rsidR="009A2ED4">
        <w:t xml:space="preserve"> REQUIREMeNTS</w:t>
      </w:r>
      <w:bookmarkEnd w:id="33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4" w:name="_Toc357692822"/>
      <w:bookmarkStart w:id="35" w:name="_Toc428181222"/>
      <w:r w:rsidRPr="00877199">
        <w:rPr>
          <w:rFonts w:ascii="Calibri" w:hAnsi="Calibri" w:cs="Calibri"/>
        </w:rPr>
        <w:t>Build Time Config</w:t>
      </w:r>
      <w:bookmarkEnd w:id="34"/>
      <w:bookmarkEnd w:id="3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 w:rsidRPr="00E83690">
              <w:rPr>
                <w:rFonts w:cs="Calibri"/>
                <w:b/>
                <w:bCs/>
              </w:rPr>
              <w:t>FLTINJENA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</w:rPr>
            </w:pPr>
            <w:r>
              <w:rPr>
                <w:rFonts w:cs="Calibri"/>
              </w:rPr>
              <w:t xml:space="preserve">Set Value to </w:t>
            </w:r>
            <w:r w:rsidRPr="00E83690">
              <w:rPr>
                <w:rFonts w:cs="Calibri"/>
              </w:rPr>
              <w:t>STD_ON</w:t>
            </w:r>
            <w:r>
              <w:rPr>
                <w:rFonts w:cs="Calibri"/>
              </w:rPr>
              <w:t xml:space="preserve"> to enable fault injection </w:t>
            </w: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357692823"/>
      <w:bookmarkStart w:id="37" w:name="_Toc428181223"/>
      <w:bookmarkStart w:id="38" w:name="OLE_LINK10"/>
      <w:bookmarkStart w:id="39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6"/>
      <w:bookmarkEnd w:id="37"/>
    </w:p>
    <w:p w:rsidR="004057AC" w:rsidRPr="00877199" w:rsidRDefault="00E8369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4"/>
      <w:bookmarkStart w:id="41" w:name="_Toc428181224"/>
      <w:bookmarkStart w:id="42" w:name="OLE_LINK12"/>
      <w:bookmarkStart w:id="43" w:name="OLE_LINK13"/>
      <w:bookmarkStart w:id="44" w:name="_Toc357692825"/>
      <w:bookmarkEnd w:id="38"/>
      <w:bookmarkEnd w:id="39"/>
      <w:r w:rsidRPr="00877199">
        <w:rPr>
          <w:rFonts w:ascii="Calibri" w:hAnsi="Calibri" w:cs="Calibri"/>
        </w:rPr>
        <w:t>Da Vinci Parameter Configuration Changes</w:t>
      </w:r>
      <w:bookmarkEnd w:id="40"/>
      <w:bookmarkEnd w:id="4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42"/>
      <w:bookmarkEnd w:id="43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" w:name="_Toc428181225"/>
      <w:r w:rsidRPr="00877199">
        <w:rPr>
          <w:rFonts w:ascii="Calibri" w:hAnsi="Calibri" w:cs="Calibri"/>
        </w:rPr>
        <w:t>DaVinci Interrupt Configuration Changes</w:t>
      </w:r>
      <w:bookmarkEnd w:id="4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6" w:name="_Toc428181226"/>
      <w:r w:rsidRPr="00877199">
        <w:rPr>
          <w:rFonts w:ascii="Calibri" w:hAnsi="Calibri" w:cs="Calibri"/>
        </w:rPr>
        <w:t xml:space="preserve">Manual </w:t>
      </w:r>
      <w:bookmarkStart w:id="47" w:name="OLE_LINK22"/>
      <w:bookmarkStart w:id="48" w:name="OLE_LINK23"/>
      <w:bookmarkStart w:id="49" w:name="OLE_LINK24"/>
      <w:r w:rsidRPr="00877199">
        <w:rPr>
          <w:rFonts w:ascii="Calibri" w:hAnsi="Calibri" w:cs="Calibri"/>
        </w:rPr>
        <w:t>Configuration Changes</w:t>
      </w:r>
      <w:bookmarkEnd w:id="44"/>
      <w:bookmarkEnd w:id="46"/>
      <w:bookmarkEnd w:id="47"/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E8369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0" w:name="_Toc357692826"/>
      <w:bookmarkStart w:id="51" w:name="_Toc4281812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50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5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357692827"/>
      <w:bookmarkStart w:id="53" w:name="_Toc428181228"/>
      <w:bookmarkStart w:id="54" w:name="OLE_LINK83"/>
      <w:bookmarkStart w:id="55" w:name="OLE_LINK84"/>
      <w:r w:rsidRPr="00877199">
        <w:rPr>
          <w:rFonts w:ascii="Calibri" w:hAnsi="Calibri" w:cs="Calibri"/>
        </w:rPr>
        <w:t>Required Global Data Inputs</w:t>
      </w:r>
      <w:bookmarkEnd w:id="52"/>
      <w:bookmarkEnd w:id="53"/>
    </w:p>
    <w:p w:rsidR="00E83690" w:rsidRPr="00877199" w:rsidRDefault="00E83690" w:rsidP="00E83690">
      <w:pPr>
        <w:ind w:left="567"/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6" w:name="_Toc428181229"/>
      <w:r w:rsidRPr="00877199">
        <w:rPr>
          <w:rFonts w:ascii="Calibri" w:hAnsi="Calibri" w:cs="Calibri"/>
        </w:rPr>
        <w:t>Required Global Data Outputs</w:t>
      </w:r>
      <w:bookmarkEnd w:id="56"/>
    </w:p>
    <w:p w:rsidR="00E83690" w:rsidRPr="00877199" w:rsidRDefault="00E83690" w:rsidP="00E83690">
      <w:pPr>
        <w:ind w:left="567"/>
        <w:rPr>
          <w:rFonts w:cs="Calibri"/>
        </w:rPr>
      </w:pPr>
      <w:bookmarkStart w:id="57" w:name="_Toc357692829"/>
      <w:bookmarkEnd w:id="54"/>
      <w:bookmarkEnd w:id="55"/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428181230"/>
      <w:r w:rsidRPr="00877199">
        <w:rPr>
          <w:rFonts w:ascii="Calibri" w:hAnsi="Calibri" w:cs="Calibri"/>
        </w:rPr>
        <w:t>Specific Include Path present</w:t>
      </w:r>
      <w:bookmarkEnd w:id="57"/>
      <w:bookmarkEnd w:id="58"/>
    </w:p>
    <w:p w:rsidR="004057AC" w:rsidRDefault="00E83690" w:rsidP="00E83690">
      <w:pPr>
        <w:ind w:firstLine="567"/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0"/>
      <w:bookmarkStart w:id="60" w:name="_Toc428181231"/>
      <w:r w:rsidRPr="004057AC">
        <w:rPr>
          <w:rFonts w:ascii="Calibri" w:hAnsi="Calibri" w:cs="Calibri"/>
        </w:rPr>
        <w:lastRenderedPageBreak/>
        <w:t>Runnable Scheduling</w:t>
      </w:r>
      <w:bookmarkEnd w:id="59"/>
      <w:bookmarkEnd w:id="60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B190F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B190F" w:rsidRPr="00DE4B77" w:rsidRDefault="004B190F" w:rsidP="00DE4B77">
            <w:pPr>
              <w:rPr>
                <w:b/>
                <w:bCs/>
              </w:rPr>
            </w:pPr>
            <w:ins w:id="61" w:author="Sengottaiyan, Selva" w:date="2015-11-12T10:26:00Z">
              <w:r>
                <w:rPr>
                  <w:b/>
                  <w:bCs/>
                </w:rPr>
                <w:t>MotAgCorrlnInit1</w:t>
              </w:r>
            </w:ins>
            <w:del w:id="62" w:author="Sengottaiyan, Selva" w:date="2015-11-12T10:26:00Z">
              <w:r w:rsidDel="00D43633">
                <w:rPr>
                  <w:b/>
                  <w:bCs/>
                </w:rPr>
                <w:delText>None</w:delText>
              </w:r>
            </w:del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B190F" w:rsidRDefault="004B190F" w:rsidP="00E83690">
            <w:ins w:id="63" w:author="Sengottaiyan, Selva" w:date="2015-11-12T10:26:00Z">
              <w:r>
                <w:t xml:space="preserve"> None</w:t>
              </w:r>
            </w:ins>
            <w:del w:id="64" w:author="Sengottaiyan, Selva" w:date="2015-11-12T10:26:00Z">
              <w:r w:rsidDel="00D43633">
                <w:delText xml:space="preserve"> </w:delText>
              </w:r>
            </w:del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B190F" w:rsidRDefault="004B190F" w:rsidP="00DE4B77">
            <w:ins w:id="65" w:author="Sengottaiyan, Selva" w:date="2015-11-12T10:26:00Z">
              <w:r>
                <w:t xml:space="preserve">RTE </w:t>
              </w:r>
            </w:ins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83690" w:rsidP="00DE4B77">
            <w:pPr>
              <w:rPr>
                <w:b/>
                <w:bCs/>
              </w:rPr>
            </w:pPr>
            <w:r w:rsidRPr="00A74E62">
              <w:rPr>
                <w:b/>
                <w:bCs/>
              </w:rPr>
              <w:t>MotAgCorrlnPer1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E83690" w:rsidP="00DE4B77">
            <w:r>
              <w:t>RTE (2ms)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  <w:bookmarkStart w:id="66" w:name="_GoBack"/>
      <w:bookmarkEnd w:id="66"/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7" w:name="_Toc357692831"/>
      <w:bookmarkStart w:id="68" w:name="_Toc428181232"/>
      <w:bookmarkStart w:id="69" w:name="OLE_LINK16"/>
      <w:bookmarkStart w:id="70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7"/>
      <w:bookmarkEnd w:id="6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1" w:name="_Toc357692832"/>
      <w:bookmarkStart w:id="72" w:name="_Toc428181233"/>
      <w:bookmarkEnd w:id="69"/>
      <w:bookmarkEnd w:id="70"/>
      <w:r w:rsidRPr="00877199">
        <w:rPr>
          <w:rFonts w:ascii="Calibri" w:hAnsi="Calibri" w:cs="Calibri"/>
        </w:rPr>
        <w:t>Mapping</w:t>
      </w:r>
      <w:bookmarkEnd w:id="71"/>
      <w:bookmarkEnd w:id="7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83690" w:rsidP="00DE4B77">
            <w:pPr>
              <w:rPr>
                <w:b/>
                <w:bCs/>
              </w:rPr>
            </w:pPr>
            <w:r w:rsidRPr="000230E1">
              <w:rPr>
                <w:b/>
                <w:bCs/>
              </w:rPr>
              <w:t xml:space="preserve"> </w:t>
            </w:r>
            <w:proofErr w:type="spellStart"/>
            <w:r w:rsidRPr="000230E1">
              <w:rPr>
                <w:b/>
                <w:bCs/>
              </w:rPr>
              <w:t>MotAgCorrln_START_SEC_CODE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357692833"/>
      <w:bookmarkStart w:id="74" w:name="_Toc428181234"/>
      <w:r w:rsidRPr="00877199">
        <w:rPr>
          <w:rFonts w:ascii="Calibri" w:hAnsi="Calibri" w:cs="Calibri"/>
        </w:rPr>
        <w:t>Usage</w:t>
      </w:r>
      <w:bookmarkEnd w:id="73"/>
      <w:bookmarkEnd w:id="7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 w:rsidR="00DE5133"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5" w:name="_Toc357692834"/>
      <w:bookmarkStart w:id="76" w:name="_Toc428181235"/>
      <w:bookmarkStart w:id="77" w:name="OLE_LINK20"/>
      <w:bookmarkStart w:id="78" w:name="OLE_LINK81"/>
      <w:bookmarkStart w:id="79" w:name="OLE_LINK82"/>
      <w:r w:rsidRPr="00877199">
        <w:rPr>
          <w:rFonts w:ascii="Calibri" w:hAnsi="Calibri" w:cs="Calibri"/>
        </w:rPr>
        <w:t>NvM Blocks</w:t>
      </w:r>
      <w:bookmarkEnd w:id="75"/>
      <w:bookmarkEnd w:id="76"/>
    </w:p>
    <w:bookmarkEnd w:id="77"/>
    <w:bookmarkEnd w:id="78"/>
    <w:bookmarkEnd w:id="79"/>
    <w:p w:rsidR="004057AC" w:rsidRDefault="00E83690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0" w:name="_Toc357692835"/>
      <w:bookmarkStart w:id="81" w:name="_Toc428181236"/>
      <w:bookmarkStart w:id="82" w:name="OLE_LINK18"/>
      <w:bookmarkStart w:id="83" w:name="OLE_LINK19"/>
      <w:r w:rsidRPr="00BC0234">
        <w:rPr>
          <w:rFonts w:ascii="Calibri" w:hAnsi="Calibri" w:cs="Calibri"/>
        </w:rPr>
        <w:lastRenderedPageBreak/>
        <w:t>Compiler Settings</w:t>
      </w:r>
      <w:bookmarkEnd w:id="80"/>
      <w:bookmarkEnd w:id="81"/>
    </w:p>
    <w:bookmarkEnd w:id="82"/>
    <w:bookmarkEnd w:id="83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4" w:name="_Toc357692836"/>
      <w:bookmarkStart w:id="85" w:name="_Toc428181237"/>
      <w:r w:rsidRPr="00877199">
        <w:rPr>
          <w:rFonts w:ascii="Calibri" w:hAnsi="Calibri" w:cs="Calibri"/>
        </w:rPr>
        <w:t>Preprocessor MACRO</w:t>
      </w:r>
      <w:bookmarkEnd w:id="84"/>
      <w:bookmarkEnd w:id="85"/>
    </w:p>
    <w:p w:rsidR="004057AC" w:rsidRPr="00877199" w:rsidRDefault="00E83690" w:rsidP="004057AC">
      <w:pPr>
        <w:rPr>
          <w:rFonts w:cs="Calibri"/>
        </w:rPr>
      </w:pPr>
      <w:bookmarkStart w:id="86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7" w:name="_Toc357692837"/>
      <w:bookmarkStart w:id="88" w:name="_Toc428181238"/>
      <w:bookmarkEnd w:id="86"/>
      <w:r w:rsidRPr="00877199">
        <w:rPr>
          <w:rFonts w:ascii="Calibri" w:hAnsi="Calibri" w:cs="Calibri"/>
        </w:rPr>
        <w:t>Optimization Settings</w:t>
      </w:r>
      <w:bookmarkEnd w:id="87"/>
      <w:bookmarkEnd w:id="88"/>
    </w:p>
    <w:p w:rsidR="007E449B" w:rsidRPr="00877199" w:rsidRDefault="007E449B" w:rsidP="007E449B">
      <w:pPr>
        <w:rPr>
          <w:rFonts w:cs="Calibri"/>
        </w:rPr>
      </w:pPr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9" w:name="_Toc428181239"/>
      <w:r w:rsidRPr="00AA38E8">
        <w:rPr>
          <w:rFonts w:ascii="Calibri" w:hAnsi="Calibri" w:cs="Calibri"/>
        </w:rPr>
        <w:lastRenderedPageBreak/>
        <w:t>Appendix</w:t>
      </w:r>
      <w:bookmarkEnd w:id="89"/>
    </w:p>
    <w:p w:rsidR="007E449B" w:rsidRPr="00877199" w:rsidRDefault="007E449B" w:rsidP="007E449B">
      <w:pPr>
        <w:rPr>
          <w:rFonts w:cs="Calibri"/>
        </w:rPr>
      </w:pPr>
      <w:r>
        <w:rPr>
          <w:rFonts w:cs="Calibri"/>
        </w:rPr>
        <w:t>None</w:t>
      </w:r>
    </w:p>
    <w:p w:rsidR="00912AE0" w:rsidRPr="00EF1337" w:rsidRDefault="00912AE0" w:rsidP="007E449B">
      <w:pPr>
        <w:rPr>
          <w:rFonts w:cs="Calibri"/>
          <w:i/>
          <w:lang w:bidi="ar-SA"/>
        </w:rPr>
      </w:pP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CF4" w:rsidRDefault="00857CF4">
      <w:r>
        <w:separator/>
      </w:r>
    </w:p>
  </w:endnote>
  <w:endnote w:type="continuationSeparator" w:id="0">
    <w:p w:rsidR="00857CF4" w:rsidRDefault="0085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4B190F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del w:id="90" w:author="Sengottaiyan, Selva" w:date="2015-11-12T10:25:00Z">
            <w:r w:rsidR="00294DDA" w:rsidDel="004B190F">
              <w:rPr>
                <w:sz w:val="16"/>
              </w:rPr>
              <w:delText>2</w:delText>
            </w:r>
          </w:del>
          <w:ins w:id="91" w:author="Sengottaiyan, Selva" w:date="2015-11-12T10:25:00Z">
            <w:r w:rsidR="004B190F">
              <w:rPr>
                <w:sz w:val="16"/>
              </w:rPr>
              <w:t>3</w:t>
            </w:r>
          </w:ins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del w:id="92" w:author="Sengottaiyan, Selva" w:date="2015-11-12T10:25:00Z">
            <w:r w:rsidR="00E83690" w:rsidDel="004B190F">
              <w:rPr>
                <w:sz w:val="16"/>
              </w:rPr>
              <w:delText>21</w:delText>
            </w:r>
          </w:del>
          <w:ins w:id="93" w:author="Sengottaiyan, Selva" w:date="2015-11-12T10:25:00Z">
            <w:r w:rsidR="004B190F">
              <w:rPr>
                <w:sz w:val="16"/>
              </w:rPr>
              <w:t>1</w:t>
            </w:r>
            <w:r w:rsidR="004B190F">
              <w:rPr>
                <w:sz w:val="16"/>
              </w:rPr>
              <w:t>1</w:t>
            </w:r>
          </w:ins>
          <w:r w:rsidR="00E83690">
            <w:rPr>
              <w:sz w:val="16"/>
            </w:rPr>
            <w:t>-</w:t>
          </w:r>
          <w:del w:id="94" w:author="Sengottaiyan, Selva" w:date="2015-11-12T10:25:00Z">
            <w:r w:rsidR="00E83690" w:rsidDel="004B190F">
              <w:rPr>
                <w:sz w:val="16"/>
              </w:rPr>
              <w:delText>Aug</w:delText>
            </w:r>
          </w:del>
          <w:ins w:id="95" w:author="Sengottaiyan, Selva" w:date="2015-11-12T10:25:00Z">
            <w:r w:rsidR="004B190F">
              <w:rPr>
                <w:sz w:val="16"/>
              </w:rPr>
              <w:t>Nov</w:t>
            </w:r>
          </w:ins>
          <w:r w:rsidR="00E83690">
            <w:rPr>
              <w:sz w:val="16"/>
            </w:rPr>
            <w:t>-</w:t>
          </w:r>
          <w:ins w:id="96" w:author="Sengottaiyan, Selva" w:date="2015-11-12T10:25:00Z">
            <w:r w:rsidR="004B190F">
              <w:rPr>
                <w:sz w:val="16"/>
              </w:rPr>
              <w:t>2015</w:t>
            </w:r>
          </w:ins>
          <w:del w:id="97" w:author="Sengottaiyan, Selva" w:date="2015-11-12T10:25:00Z">
            <w:r w:rsidR="00E83690" w:rsidDel="004B190F">
              <w:rPr>
                <w:sz w:val="16"/>
              </w:rPr>
              <w:delText>2105</w:delText>
            </w:r>
          </w:del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4B190F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4B190F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CF4" w:rsidRDefault="00857CF4">
      <w:r>
        <w:separator/>
      </w:r>
    </w:p>
  </w:footnote>
  <w:footnote w:type="continuationSeparator" w:id="0">
    <w:p w:rsidR="00857CF4" w:rsidRDefault="00857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596B3E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7C3F506D" wp14:editId="23FD4EF3">
                <wp:extent cx="1069975" cy="44005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9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53BE6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2F4C4E"/>
    <w:rsid w:val="00302D3C"/>
    <w:rsid w:val="00314939"/>
    <w:rsid w:val="00332C76"/>
    <w:rsid w:val="00333CDC"/>
    <w:rsid w:val="0033680E"/>
    <w:rsid w:val="00344155"/>
    <w:rsid w:val="00347663"/>
    <w:rsid w:val="00364F00"/>
    <w:rsid w:val="003B4A55"/>
    <w:rsid w:val="003B5604"/>
    <w:rsid w:val="003C4980"/>
    <w:rsid w:val="004057AC"/>
    <w:rsid w:val="00410E30"/>
    <w:rsid w:val="0042494B"/>
    <w:rsid w:val="00430CC5"/>
    <w:rsid w:val="0043354D"/>
    <w:rsid w:val="00436F3E"/>
    <w:rsid w:val="00443370"/>
    <w:rsid w:val="00444F99"/>
    <w:rsid w:val="00454165"/>
    <w:rsid w:val="00467A4E"/>
    <w:rsid w:val="004863BF"/>
    <w:rsid w:val="0049479C"/>
    <w:rsid w:val="004B190F"/>
    <w:rsid w:val="004C3E01"/>
    <w:rsid w:val="004F3152"/>
    <w:rsid w:val="004F3C64"/>
    <w:rsid w:val="00504279"/>
    <w:rsid w:val="00510DB3"/>
    <w:rsid w:val="00523070"/>
    <w:rsid w:val="00585674"/>
    <w:rsid w:val="005878B7"/>
    <w:rsid w:val="00596B3E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49B"/>
    <w:rsid w:val="007E4EF4"/>
    <w:rsid w:val="008116BA"/>
    <w:rsid w:val="008119C7"/>
    <w:rsid w:val="00823506"/>
    <w:rsid w:val="00831038"/>
    <w:rsid w:val="00857CF4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DE5133"/>
    <w:rsid w:val="00DF5EB0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83690"/>
    <w:rsid w:val="00E839EB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61061-F764-4578-A57A-5A07DEC9B5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7C8E3C-3CAC-40FE-A671-19C8C820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4677</CharactersWithSpaces>
  <SharedDoc>false</SharedDoc>
  <HLinks>
    <vt:vector size="144" baseType="variant"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_Toc428181239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_Toc428181238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_Toc428181237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_Toc428181236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_Toc428181235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_Toc428181234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_Toc428181233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_Toc428181232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_Toc428181231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_Toc428181230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_Toc428181229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_Toc428181228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_Toc428181227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_Toc428181226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_Toc428181225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_Toc428181224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_Toc428181223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_Toc428181222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_Toc428181221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_Toc428181220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_Toc428181219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_Toc428181218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_Toc428181217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_Toc428181216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Sengottaiyan, Selva</cp:lastModifiedBy>
  <cp:revision>3</cp:revision>
  <cp:lastPrinted>2015-08-24T20:36:00Z</cp:lastPrinted>
  <dcterms:created xsi:type="dcterms:W3CDTF">2015-08-24T20:36:00Z</dcterms:created>
  <dcterms:modified xsi:type="dcterms:W3CDTF">2015-11-12T15:27:00Z</dcterms:modified>
</cp:coreProperties>
</file>