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664EA894443E45B4B9002AD9775F7122"/>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C22219" w:rsidP="007E0373">
      <w:pPr>
        <w:tabs>
          <w:tab w:val="left" w:pos="4320"/>
          <w:tab w:val="left" w:pos="8640"/>
        </w:tabs>
        <w:spacing w:before="120" w:after="360"/>
        <w:jc w:val="center"/>
        <w:rPr>
          <w:b/>
          <w:sz w:val="36"/>
        </w:rPr>
      </w:pPr>
      <w:r>
        <w:rPr>
          <w:rFonts w:cs="Calibri"/>
          <w:b/>
          <w:sz w:val="48"/>
          <w:szCs w:val="48"/>
        </w:rPr>
        <w:t>‘</w:t>
      </w:r>
      <w:proofErr w:type="spellStart"/>
      <w:r>
        <w:rPr>
          <w:rFonts w:cs="Calibri"/>
          <w:b/>
          <w:sz w:val="48"/>
          <w:szCs w:val="48"/>
        </w:rPr>
        <w:t>MotAgCorrln</w:t>
      </w:r>
      <w:proofErr w:type="spellEnd"/>
      <w:r>
        <w:rPr>
          <w:rFonts w:cs="Calibri"/>
          <w:b/>
          <w:sz w:val="48"/>
          <w:szCs w:val="48"/>
        </w:rPr>
        <w:t>’</w:t>
      </w:r>
    </w:p>
    <w:p w:rsidR="005E61CD" w:rsidRPr="007E0373" w:rsidRDefault="005E61CD" w:rsidP="007E0373">
      <w:pPr>
        <w:tabs>
          <w:tab w:val="left" w:pos="4320"/>
          <w:tab w:val="left" w:pos="8640"/>
        </w:tabs>
        <w:spacing w:before="120" w:after="360"/>
        <w:jc w:val="center"/>
        <w:rPr>
          <w:b/>
          <w:sz w:val="36"/>
        </w:rPr>
      </w:pPr>
    </w:p>
    <w:p w:rsidR="005E61CD" w:rsidRPr="007E0373" w:rsidRDefault="00B3597C" w:rsidP="007E0373">
      <w:pPr>
        <w:tabs>
          <w:tab w:val="left" w:pos="4320"/>
          <w:tab w:val="left" w:pos="8640"/>
        </w:tabs>
        <w:spacing w:before="120" w:after="360"/>
        <w:jc w:val="center"/>
        <w:rPr>
          <w:b/>
          <w:sz w:val="36"/>
        </w:rPr>
      </w:pPr>
      <w:del w:id="0" w:author="Anne, Krishna" w:date="2016-04-14T17:26:00Z">
        <w:r w:rsidDel="00EB1DF2">
          <w:rPr>
            <w:b/>
            <w:sz w:val="36"/>
          </w:rPr>
          <w:delText>Mar</w:delText>
        </w:r>
        <w:r w:rsidR="00F90027" w:rsidDel="00EB1DF2">
          <w:rPr>
            <w:b/>
            <w:sz w:val="36"/>
          </w:rPr>
          <w:delText xml:space="preserve"> </w:delText>
        </w:r>
      </w:del>
      <w:ins w:id="1" w:author="Anne, Krishna" w:date="2016-04-14T17:26:00Z">
        <w:r w:rsidR="00EB1DF2">
          <w:rPr>
            <w:b/>
            <w:sz w:val="36"/>
          </w:rPr>
          <w:t>Apr</w:t>
        </w:r>
        <w:r w:rsidR="00EB1DF2">
          <w:rPr>
            <w:b/>
            <w:sz w:val="36"/>
          </w:rPr>
          <w:t xml:space="preserve"> </w:t>
        </w:r>
      </w:ins>
      <w:r w:rsidR="006F6C0C">
        <w:rPr>
          <w:b/>
          <w:sz w:val="36"/>
        </w:rPr>
        <w:t>1</w:t>
      </w:r>
      <w:del w:id="2" w:author="Anne, Krishna" w:date="2016-04-14T17:26:00Z">
        <w:r w:rsidDel="00EB1DF2">
          <w:rPr>
            <w:b/>
            <w:sz w:val="36"/>
          </w:rPr>
          <w:delText>9</w:delText>
        </w:r>
      </w:del>
      <w:ins w:id="3" w:author="Anne, Krishna" w:date="2016-04-14T17:26:00Z">
        <w:r w:rsidR="00EB1DF2">
          <w:rPr>
            <w:b/>
            <w:sz w:val="36"/>
          </w:rPr>
          <w:t>4</w:t>
        </w:r>
      </w:ins>
      <w:proofErr w:type="gramStart"/>
      <w:r w:rsidR="00F90027">
        <w:rPr>
          <w:b/>
          <w:sz w:val="36"/>
        </w:rPr>
        <w:t>,201</w:t>
      </w:r>
      <w:r>
        <w:rPr>
          <w:b/>
          <w:sz w:val="36"/>
        </w:rPr>
        <w:t>6</w:t>
      </w:r>
      <w:proofErr w:type="gramEnd"/>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EB1DF2">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C2221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C2221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B3597C" w:rsidP="00891F29">
      <w:pPr>
        <w:tabs>
          <w:tab w:val="left" w:pos="4320"/>
          <w:tab w:val="left" w:pos="8640"/>
        </w:tabs>
        <w:jc w:val="center"/>
        <w:rPr>
          <w:b/>
          <w:sz w:val="24"/>
        </w:rPr>
      </w:pPr>
      <w:r>
        <w:rPr>
          <w:b/>
          <w:sz w:val="24"/>
        </w:rPr>
        <w:t>Krishna Anne</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C2221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C2221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C22219" w:rsidRPr="00AA38E8" w:rsidTr="00C22219">
        <w:tc>
          <w:tcPr>
            <w:tcW w:w="2520" w:type="dxa"/>
          </w:tcPr>
          <w:p w:rsidR="00C22219" w:rsidRPr="00AA38E8" w:rsidRDefault="00C22219" w:rsidP="00D229A6">
            <w:pPr>
              <w:jc w:val="center"/>
              <w:rPr>
                <w:rFonts w:cs="Calibri"/>
                <w:b/>
              </w:rPr>
            </w:pPr>
            <w:bookmarkStart w:id="4" w:name="_Toc348792978"/>
            <w:bookmarkStart w:id="5" w:name="_Toc348793074"/>
            <w:bookmarkStart w:id="6" w:name="_Toc348793965"/>
            <w:bookmarkStart w:id="7" w:name="_Toc349459173"/>
            <w:bookmarkStart w:id="8" w:name="_Toc349621609"/>
            <w:r w:rsidRPr="00AA38E8">
              <w:rPr>
                <w:rFonts w:cs="Calibri"/>
                <w:b/>
              </w:rPr>
              <w:t>Description</w:t>
            </w:r>
          </w:p>
        </w:tc>
        <w:tc>
          <w:tcPr>
            <w:tcW w:w="2160" w:type="dxa"/>
          </w:tcPr>
          <w:p w:rsidR="00C22219" w:rsidRPr="00AA38E8" w:rsidRDefault="00C22219" w:rsidP="00D229A6">
            <w:pPr>
              <w:jc w:val="center"/>
              <w:rPr>
                <w:rFonts w:cs="Calibri"/>
                <w:b/>
              </w:rPr>
            </w:pPr>
            <w:r w:rsidRPr="00AA38E8">
              <w:rPr>
                <w:rFonts w:cs="Calibri"/>
                <w:b/>
              </w:rPr>
              <w:t>Author</w:t>
            </w:r>
          </w:p>
        </w:tc>
        <w:tc>
          <w:tcPr>
            <w:tcW w:w="1350" w:type="dxa"/>
          </w:tcPr>
          <w:p w:rsidR="00C22219" w:rsidRPr="00AA38E8" w:rsidRDefault="00C22219" w:rsidP="00D229A6">
            <w:pPr>
              <w:jc w:val="center"/>
              <w:rPr>
                <w:rFonts w:cs="Calibri"/>
                <w:b/>
              </w:rPr>
            </w:pPr>
            <w:r w:rsidRPr="00AA38E8">
              <w:rPr>
                <w:rFonts w:cs="Calibri"/>
                <w:b/>
              </w:rPr>
              <w:t>Version</w:t>
            </w:r>
          </w:p>
        </w:tc>
        <w:tc>
          <w:tcPr>
            <w:tcW w:w="1440" w:type="dxa"/>
          </w:tcPr>
          <w:p w:rsidR="00C22219" w:rsidRPr="00AA38E8" w:rsidRDefault="00C22219" w:rsidP="00D229A6">
            <w:pPr>
              <w:jc w:val="center"/>
              <w:rPr>
                <w:rFonts w:cs="Calibri"/>
                <w:b/>
              </w:rPr>
            </w:pPr>
            <w:r w:rsidRPr="00AA38E8">
              <w:rPr>
                <w:rFonts w:cs="Calibri"/>
                <w:b/>
              </w:rPr>
              <w:t>Date</w:t>
            </w:r>
          </w:p>
        </w:tc>
      </w:tr>
      <w:tr w:rsidR="00C22219" w:rsidRPr="00AA38E8" w:rsidTr="00C22219">
        <w:tc>
          <w:tcPr>
            <w:tcW w:w="2520" w:type="dxa"/>
          </w:tcPr>
          <w:p w:rsidR="00C22219" w:rsidRPr="00AA38E8" w:rsidRDefault="00C22219" w:rsidP="00D229A6">
            <w:pPr>
              <w:rPr>
                <w:rFonts w:cs="Calibri"/>
              </w:rPr>
            </w:pPr>
            <w:r>
              <w:rPr>
                <w:rFonts w:cs="Calibri"/>
              </w:rPr>
              <w:t>Initial Version</w:t>
            </w:r>
          </w:p>
        </w:tc>
        <w:tc>
          <w:tcPr>
            <w:tcW w:w="2160" w:type="dxa"/>
          </w:tcPr>
          <w:p w:rsidR="00C22219" w:rsidRPr="00AA38E8" w:rsidRDefault="00C22219" w:rsidP="00C22219">
            <w:pPr>
              <w:tabs>
                <w:tab w:val="left" w:pos="1077"/>
              </w:tabs>
              <w:rPr>
                <w:rFonts w:cs="Calibri"/>
              </w:rPr>
            </w:pPr>
            <w:proofErr w:type="spellStart"/>
            <w:r>
              <w:t>Sankardu</w:t>
            </w:r>
            <w:proofErr w:type="spellEnd"/>
            <w:r>
              <w:t xml:space="preserve"> </w:t>
            </w:r>
            <w:proofErr w:type="spellStart"/>
            <w:r>
              <w:t>Varadapureddi</w:t>
            </w:r>
            <w:proofErr w:type="spellEnd"/>
          </w:p>
        </w:tc>
        <w:tc>
          <w:tcPr>
            <w:tcW w:w="1350" w:type="dxa"/>
          </w:tcPr>
          <w:p w:rsidR="00C22219" w:rsidRPr="00AA38E8" w:rsidRDefault="00C22219" w:rsidP="00D229A6">
            <w:pPr>
              <w:rPr>
                <w:rFonts w:cs="Calibri"/>
              </w:rPr>
            </w:pPr>
            <w:r>
              <w:rPr>
                <w:rFonts w:cs="Calibri"/>
              </w:rPr>
              <w:t>1.0</w:t>
            </w:r>
          </w:p>
        </w:tc>
        <w:tc>
          <w:tcPr>
            <w:tcW w:w="1440" w:type="dxa"/>
          </w:tcPr>
          <w:p w:rsidR="00C22219" w:rsidRPr="00AA38E8" w:rsidRDefault="00C22219" w:rsidP="00D229A6">
            <w:pPr>
              <w:rPr>
                <w:rFonts w:cs="Calibri"/>
              </w:rPr>
            </w:pPr>
            <w:r>
              <w:rPr>
                <w:rFonts w:cs="Calibri"/>
              </w:rPr>
              <w:t>22-May-2015</w:t>
            </w:r>
          </w:p>
        </w:tc>
      </w:tr>
      <w:tr w:rsidR="00011103" w:rsidRPr="00AA38E8" w:rsidTr="00C22219">
        <w:tc>
          <w:tcPr>
            <w:tcW w:w="2520" w:type="dxa"/>
          </w:tcPr>
          <w:p w:rsidR="00011103" w:rsidRDefault="00011103" w:rsidP="00D229A6">
            <w:pPr>
              <w:rPr>
                <w:rFonts w:cs="Calibri"/>
              </w:rPr>
            </w:pPr>
            <w:r>
              <w:rPr>
                <w:rFonts w:cs="Calibri"/>
              </w:rPr>
              <w:t>Modified as per latest template EA4 01.00.01 and changes performed for FDD v02.1.01</w:t>
            </w:r>
          </w:p>
        </w:tc>
        <w:tc>
          <w:tcPr>
            <w:tcW w:w="2160" w:type="dxa"/>
          </w:tcPr>
          <w:p w:rsidR="00011103" w:rsidRDefault="00011103" w:rsidP="00C22219">
            <w:pPr>
              <w:tabs>
                <w:tab w:val="left" w:pos="1077"/>
              </w:tabs>
            </w:pPr>
            <w:proofErr w:type="spellStart"/>
            <w:r>
              <w:t>Sarika</w:t>
            </w:r>
            <w:proofErr w:type="spellEnd"/>
            <w:r>
              <w:t xml:space="preserve"> </w:t>
            </w:r>
            <w:proofErr w:type="spellStart"/>
            <w:r>
              <w:t>Natu</w:t>
            </w:r>
            <w:proofErr w:type="spellEnd"/>
          </w:p>
        </w:tc>
        <w:tc>
          <w:tcPr>
            <w:tcW w:w="1350" w:type="dxa"/>
          </w:tcPr>
          <w:p w:rsidR="00011103" w:rsidRDefault="00011103" w:rsidP="00D229A6">
            <w:pPr>
              <w:rPr>
                <w:rFonts w:cs="Calibri"/>
              </w:rPr>
            </w:pPr>
            <w:r>
              <w:rPr>
                <w:rFonts w:cs="Calibri"/>
              </w:rPr>
              <w:t>2.0</w:t>
            </w:r>
          </w:p>
        </w:tc>
        <w:tc>
          <w:tcPr>
            <w:tcW w:w="1440" w:type="dxa"/>
          </w:tcPr>
          <w:p w:rsidR="00011103" w:rsidRDefault="00011103" w:rsidP="00D229A6">
            <w:pPr>
              <w:rPr>
                <w:rFonts w:cs="Calibri"/>
              </w:rPr>
            </w:pPr>
            <w:r>
              <w:rPr>
                <w:rFonts w:cs="Calibri"/>
              </w:rPr>
              <w:t>21-Aug-2015</w:t>
            </w:r>
          </w:p>
        </w:tc>
      </w:tr>
      <w:tr w:rsidR="006F6C0C" w:rsidRPr="00AA38E8" w:rsidTr="00C22219">
        <w:tc>
          <w:tcPr>
            <w:tcW w:w="2520" w:type="dxa"/>
          </w:tcPr>
          <w:p w:rsidR="006F6C0C" w:rsidRDefault="006F6C0C" w:rsidP="00D229A6">
            <w:pPr>
              <w:rPr>
                <w:rFonts w:cs="Calibri"/>
              </w:rPr>
            </w:pPr>
            <w:r>
              <w:rPr>
                <w:rFonts w:cs="Calibri"/>
              </w:rPr>
              <w:t>Updated for v 3.0.0 of the FDD</w:t>
            </w:r>
          </w:p>
        </w:tc>
        <w:tc>
          <w:tcPr>
            <w:tcW w:w="2160" w:type="dxa"/>
          </w:tcPr>
          <w:p w:rsidR="006F6C0C" w:rsidRDefault="006F6C0C" w:rsidP="00C22219">
            <w:pPr>
              <w:tabs>
                <w:tab w:val="left" w:pos="1077"/>
              </w:tabs>
            </w:pPr>
            <w:proofErr w:type="spellStart"/>
            <w:r>
              <w:t>Selva</w:t>
            </w:r>
            <w:proofErr w:type="spellEnd"/>
            <w:r>
              <w:t xml:space="preserve"> </w:t>
            </w:r>
            <w:proofErr w:type="spellStart"/>
            <w:r>
              <w:t>Sengottaiyan</w:t>
            </w:r>
            <w:proofErr w:type="spellEnd"/>
          </w:p>
        </w:tc>
        <w:tc>
          <w:tcPr>
            <w:tcW w:w="1350" w:type="dxa"/>
          </w:tcPr>
          <w:p w:rsidR="006F6C0C" w:rsidRDefault="006F6C0C" w:rsidP="00D229A6">
            <w:pPr>
              <w:rPr>
                <w:rFonts w:cs="Calibri"/>
              </w:rPr>
            </w:pPr>
            <w:r>
              <w:rPr>
                <w:rFonts w:cs="Calibri"/>
              </w:rPr>
              <w:t>3.0</w:t>
            </w:r>
          </w:p>
        </w:tc>
        <w:tc>
          <w:tcPr>
            <w:tcW w:w="1440" w:type="dxa"/>
          </w:tcPr>
          <w:p w:rsidR="006F6C0C" w:rsidRDefault="006F6C0C" w:rsidP="00D229A6">
            <w:pPr>
              <w:rPr>
                <w:rFonts w:cs="Calibri"/>
              </w:rPr>
            </w:pPr>
            <w:r>
              <w:rPr>
                <w:rFonts w:cs="Calibri"/>
              </w:rPr>
              <w:t>11-Nov-2015</w:t>
            </w:r>
          </w:p>
        </w:tc>
      </w:tr>
      <w:tr w:rsidR="00B3597C" w:rsidRPr="00AA38E8" w:rsidTr="00C22219">
        <w:tc>
          <w:tcPr>
            <w:tcW w:w="2520" w:type="dxa"/>
          </w:tcPr>
          <w:p w:rsidR="00B3597C" w:rsidRDefault="00B3597C" w:rsidP="00B3597C">
            <w:pPr>
              <w:rPr>
                <w:rFonts w:cs="Calibri"/>
              </w:rPr>
            </w:pPr>
            <w:r>
              <w:rPr>
                <w:rFonts w:cs="Calibri"/>
              </w:rPr>
              <w:t>Updated for v 3.1.0 of the FDD</w:t>
            </w:r>
          </w:p>
        </w:tc>
        <w:tc>
          <w:tcPr>
            <w:tcW w:w="2160" w:type="dxa"/>
          </w:tcPr>
          <w:p w:rsidR="00B3597C" w:rsidRDefault="00B3597C" w:rsidP="00C22219">
            <w:pPr>
              <w:tabs>
                <w:tab w:val="left" w:pos="1077"/>
              </w:tabs>
            </w:pPr>
            <w:r>
              <w:t>Krishna Anne</w:t>
            </w:r>
          </w:p>
        </w:tc>
        <w:tc>
          <w:tcPr>
            <w:tcW w:w="1350" w:type="dxa"/>
          </w:tcPr>
          <w:p w:rsidR="00B3597C" w:rsidRDefault="00B3597C" w:rsidP="00D229A6">
            <w:pPr>
              <w:rPr>
                <w:rFonts w:cs="Calibri"/>
              </w:rPr>
            </w:pPr>
            <w:r>
              <w:rPr>
                <w:rFonts w:cs="Calibri"/>
              </w:rPr>
              <w:t>4.0</w:t>
            </w:r>
          </w:p>
        </w:tc>
        <w:tc>
          <w:tcPr>
            <w:tcW w:w="1440" w:type="dxa"/>
          </w:tcPr>
          <w:p w:rsidR="00B3597C" w:rsidRDefault="00B3597C" w:rsidP="00B3597C">
            <w:pPr>
              <w:rPr>
                <w:rFonts w:cs="Calibri"/>
              </w:rPr>
            </w:pPr>
            <w:r>
              <w:rPr>
                <w:rFonts w:cs="Calibri"/>
              </w:rPr>
              <w:t>19-Mar-2016</w:t>
            </w:r>
          </w:p>
        </w:tc>
      </w:tr>
      <w:tr w:rsidR="00EB1DF2" w:rsidRPr="00AA38E8" w:rsidTr="00C22219">
        <w:trPr>
          <w:ins w:id="9" w:author="Anne, Krishna" w:date="2016-04-14T17:26:00Z"/>
        </w:trPr>
        <w:tc>
          <w:tcPr>
            <w:tcW w:w="2520" w:type="dxa"/>
          </w:tcPr>
          <w:p w:rsidR="00EB1DF2" w:rsidRDefault="00EB1DF2" w:rsidP="00EB1DF2">
            <w:pPr>
              <w:rPr>
                <w:ins w:id="10" w:author="Anne, Krishna" w:date="2016-04-14T17:26:00Z"/>
                <w:rFonts w:cs="Calibri"/>
              </w:rPr>
            </w:pPr>
            <w:ins w:id="11" w:author="Anne, Krishna" w:date="2016-04-14T17:26:00Z">
              <w:r>
                <w:rPr>
                  <w:rFonts w:cs="Calibri"/>
                </w:rPr>
                <w:t>Updated for v 4</w:t>
              </w:r>
              <w:r>
                <w:rPr>
                  <w:rFonts w:cs="Calibri"/>
                </w:rPr>
                <w:t>.</w:t>
              </w:r>
              <w:r>
                <w:rPr>
                  <w:rFonts w:cs="Calibri"/>
                </w:rPr>
                <w:t>0</w:t>
              </w:r>
              <w:r>
                <w:rPr>
                  <w:rFonts w:cs="Calibri"/>
                </w:rPr>
                <w:t>.0 of the FDD</w:t>
              </w:r>
            </w:ins>
          </w:p>
        </w:tc>
        <w:tc>
          <w:tcPr>
            <w:tcW w:w="2160" w:type="dxa"/>
          </w:tcPr>
          <w:p w:rsidR="00EB1DF2" w:rsidRDefault="00EB1DF2" w:rsidP="00C22219">
            <w:pPr>
              <w:tabs>
                <w:tab w:val="left" w:pos="1077"/>
              </w:tabs>
              <w:rPr>
                <w:ins w:id="12" w:author="Anne, Krishna" w:date="2016-04-14T17:26:00Z"/>
              </w:rPr>
            </w:pPr>
            <w:ins w:id="13" w:author="Anne, Krishna" w:date="2016-04-14T17:26:00Z">
              <w:r>
                <w:t>Krishna Anne</w:t>
              </w:r>
            </w:ins>
          </w:p>
        </w:tc>
        <w:tc>
          <w:tcPr>
            <w:tcW w:w="1350" w:type="dxa"/>
          </w:tcPr>
          <w:p w:rsidR="00EB1DF2" w:rsidRDefault="00EB1DF2" w:rsidP="00D229A6">
            <w:pPr>
              <w:rPr>
                <w:ins w:id="14" w:author="Anne, Krishna" w:date="2016-04-14T17:26:00Z"/>
                <w:rFonts w:cs="Calibri"/>
              </w:rPr>
            </w:pPr>
            <w:ins w:id="15" w:author="Anne, Krishna" w:date="2016-04-14T17:26:00Z">
              <w:r>
                <w:rPr>
                  <w:rFonts w:cs="Calibri"/>
                </w:rPr>
                <w:t>5</w:t>
              </w:r>
              <w:r>
                <w:rPr>
                  <w:rFonts w:cs="Calibri"/>
                </w:rPr>
                <w:t>.0</w:t>
              </w:r>
            </w:ins>
          </w:p>
        </w:tc>
        <w:tc>
          <w:tcPr>
            <w:tcW w:w="1440" w:type="dxa"/>
          </w:tcPr>
          <w:p w:rsidR="00EB1DF2" w:rsidRDefault="00EB1DF2" w:rsidP="00EB1DF2">
            <w:pPr>
              <w:rPr>
                <w:ins w:id="16" w:author="Anne, Krishna" w:date="2016-04-14T17:26:00Z"/>
                <w:rFonts w:cs="Calibri"/>
              </w:rPr>
            </w:pPr>
            <w:ins w:id="17" w:author="Anne, Krishna" w:date="2016-04-14T17:26:00Z">
              <w:r>
                <w:rPr>
                  <w:rFonts w:cs="Calibri"/>
                </w:rPr>
                <w:t>1</w:t>
              </w:r>
              <w:r>
                <w:rPr>
                  <w:rFonts w:cs="Calibri"/>
                </w:rPr>
                <w:t>4</w:t>
              </w:r>
              <w:r>
                <w:rPr>
                  <w:rFonts w:cs="Calibri"/>
                </w:rPr>
                <w:t>-</w:t>
              </w:r>
              <w:r>
                <w:rPr>
                  <w:rFonts w:cs="Calibri"/>
                </w:rPr>
                <w:t>Ap</w:t>
              </w:r>
              <w:r>
                <w:rPr>
                  <w:rFonts w:cs="Calibri"/>
                </w:rPr>
                <w:t>r-2016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90435" w:rsidRDefault="00891F29">
      <w:pPr>
        <w:pStyle w:val="TOC1"/>
        <w:rPr>
          <w:sz w:val="32"/>
          <w:szCs w:val="32"/>
          <w:u w:val="single"/>
        </w:rPr>
      </w:pPr>
      <w:r w:rsidRPr="00C728E9">
        <w:rPr>
          <w:sz w:val="32"/>
          <w:szCs w:val="32"/>
          <w:u w:val="single"/>
        </w:rPr>
        <w:t>Table of Contents</w:t>
      </w:r>
    </w:p>
    <w:p w:rsidR="00EB1DF2" w:rsidRDefault="00E16D14">
      <w:pPr>
        <w:pStyle w:val="TOC1"/>
        <w:rPr>
          <w:ins w:id="18" w:author="Anne, Krishna" w:date="2016-04-14T17:26: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19" w:author="Anne, Krishna" w:date="2016-04-14T17:26:00Z">
        <w:r w:rsidR="00EB1DF2" w:rsidRPr="00A14BE1">
          <w:rPr>
            <w:rStyle w:val="Hyperlink"/>
          </w:rPr>
          <w:fldChar w:fldCharType="begin"/>
        </w:r>
        <w:r w:rsidR="00EB1DF2" w:rsidRPr="00A14BE1">
          <w:rPr>
            <w:rStyle w:val="Hyperlink"/>
          </w:rPr>
          <w:instrText xml:space="preserve"> </w:instrText>
        </w:r>
        <w:r w:rsidR="00EB1DF2">
          <w:instrText>HYPERLINK \l "_Toc448418137"</w:instrText>
        </w:r>
        <w:r w:rsidR="00EB1DF2" w:rsidRPr="00A14BE1">
          <w:rPr>
            <w:rStyle w:val="Hyperlink"/>
          </w:rPr>
          <w:instrText xml:space="preserve"> </w:instrText>
        </w:r>
        <w:r w:rsidR="00EB1DF2" w:rsidRPr="00A14BE1">
          <w:rPr>
            <w:rStyle w:val="Hyperlink"/>
          </w:rPr>
        </w:r>
        <w:r w:rsidR="00EB1DF2" w:rsidRPr="00A14BE1">
          <w:rPr>
            <w:rStyle w:val="Hyperlink"/>
          </w:rPr>
          <w:fldChar w:fldCharType="separate"/>
        </w:r>
        <w:r w:rsidR="00EB1DF2" w:rsidRPr="00A14BE1">
          <w:rPr>
            <w:rStyle w:val="Hyperlink"/>
          </w:rPr>
          <w:t>1</w:t>
        </w:r>
        <w:r w:rsidR="00EB1DF2">
          <w:rPr>
            <w:rFonts w:eastAsiaTheme="minorEastAsia"/>
            <w:b w:val="0"/>
            <w:color w:val="auto"/>
            <w:kern w:val="0"/>
            <w:sz w:val="22"/>
            <w:szCs w:val="22"/>
            <w:lang w:val="en-US"/>
          </w:rPr>
          <w:tab/>
        </w:r>
        <w:r w:rsidR="00EB1DF2" w:rsidRPr="00A14BE1">
          <w:rPr>
            <w:rStyle w:val="Hyperlink"/>
          </w:rPr>
          <w:t>Introduction</w:t>
        </w:r>
        <w:r w:rsidR="00EB1DF2">
          <w:rPr>
            <w:webHidden/>
          </w:rPr>
          <w:tab/>
        </w:r>
        <w:r w:rsidR="00EB1DF2">
          <w:rPr>
            <w:webHidden/>
          </w:rPr>
          <w:fldChar w:fldCharType="begin"/>
        </w:r>
        <w:r w:rsidR="00EB1DF2">
          <w:rPr>
            <w:webHidden/>
          </w:rPr>
          <w:instrText xml:space="preserve"> PAGEREF _Toc448418137 \h </w:instrText>
        </w:r>
        <w:r w:rsidR="00EB1DF2">
          <w:rPr>
            <w:webHidden/>
          </w:rPr>
        </w:r>
      </w:ins>
      <w:r w:rsidR="00EB1DF2">
        <w:rPr>
          <w:webHidden/>
        </w:rPr>
        <w:fldChar w:fldCharType="separate"/>
      </w:r>
      <w:ins w:id="20" w:author="Anne, Krishna" w:date="2016-04-14T17:26:00Z">
        <w:r w:rsidR="00EB1DF2">
          <w:rPr>
            <w:webHidden/>
          </w:rPr>
          <w:t>5</w:t>
        </w:r>
        <w:r w:rsidR="00EB1DF2">
          <w:rPr>
            <w:webHidden/>
          </w:rPr>
          <w:fldChar w:fldCharType="end"/>
        </w:r>
        <w:r w:rsidR="00EB1DF2" w:rsidRPr="00A14BE1">
          <w:rPr>
            <w:rStyle w:val="Hyperlink"/>
          </w:rPr>
          <w:fldChar w:fldCharType="end"/>
        </w:r>
      </w:ins>
    </w:p>
    <w:p w:rsidR="00EB1DF2" w:rsidRDefault="00EB1DF2">
      <w:pPr>
        <w:pStyle w:val="TOC2"/>
        <w:rPr>
          <w:ins w:id="21" w:author="Anne, Krishna" w:date="2016-04-14T17:26:00Z"/>
          <w:rFonts w:asciiTheme="minorHAnsi" w:eastAsiaTheme="minorEastAsia" w:hAnsiTheme="minorHAnsi"/>
          <w:color w:val="auto"/>
          <w:kern w:val="0"/>
          <w:szCs w:val="22"/>
        </w:rPr>
      </w:pPr>
      <w:ins w:id="22" w:author="Anne, Krishna" w:date="2016-04-14T17:26:00Z">
        <w:r w:rsidRPr="00A14BE1">
          <w:rPr>
            <w:rStyle w:val="Hyperlink"/>
          </w:rPr>
          <w:fldChar w:fldCharType="begin"/>
        </w:r>
        <w:r w:rsidRPr="00A14BE1">
          <w:rPr>
            <w:rStyle w:val="Hyperlink"/>
          </w:rPr>
          <w:instrText xml:space="preserve"> </w:instrText>
        </w:r>
        <w:r>
          <w:instrText>HYPERLINK \l "_Toc448418138"</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1.1</w:t>
        </w:r>
        <w:r>
          <w:rPr>
            <w:rFonts w:asciiTheme="minorHAnsi" w:eastAsiaTheme="minorEastAsia" w:hAnsiTheme="minorHAnsi"/>
            <w:color w:val="auto"/>
            <w:kern w:val="0"/>
            <w:szCs w:val="22"/>
          </w:rPr>
          <w:tab/>
        </w:r>
        <w:r w:rsidRPr="00A14BE1">
          <w:rPr>
            <w:rStyle w:val="Hyperlink"/>
          </w:rPr>
          <w:t>Purpose</w:t>
        </w:r>
        <w:r>
          <w:rPr>
            <w:webHidden/>
          </w:rPr>
          <w:tab/>
        </w:r>
        <w:r>
          <w:rPr>
            <w:webHidden/>
          </w:rPr>
          <w:fldChar w:fldCharType="begin"/>
        </w:r>
        <w:r>
          <w:rPr>
            <w:webHidden/>
          </w:rPr>
          <w:instrText xml:space="preserve"> PAGEREF _Toc448418138 \h </w:instrText>
        </w:r>
        <w:r>
          <w:rPr>
            <w:webHidden/>
          </w:rPr>
        </w:r>
      </w:ins>
      <w:r>
        <w:rPr>
          <w:webHidden/>
        </w:rPr>
        <w:fldChar w:fldCharType="separate"/>
      </w:r>
      <w:ins w:id="23" w:author="Anne, Krishna" w:date="2016-04-14T17:26:00Z">
        <w:r>
          <w:rPr>
            <w:webHidden/>
          </w:rPr>
          <w:t>5</w:t>
        </w:r>
        <w:r>
          <w:rPr>
            <w:webHidden/>
          </w:rPr>
          <w:fldChar w:fldCharType="end"/>
        </w:r>
        <w:r w:rsidRPr="00A14BE1">
          <w:rPr>
            <w:rStyle w:val="Hyperlink"/>
          </w:rPr>
          <w:fldChar w:fldCharType="end"/>
        </w:r>
      </w:ins>
    </w:p>
    <w:p w:rsidR="00EB1DF2" w:rsidRDefault="00EB1DF2">
      <w:pPr>
        <w:pStyle w:val="TOC2"/>
        <w:rPr>
          <w:ins w:id="24" w:author="Anne, Krishna" w:date="2016-04-14T17:26:00Z"/>
          <w:rFonts w:asciiTheme="minorHAnsi" w:eastAsiaTheme="minorEastAsia" w:hAnsiTheme="minorHAnsi"/>
          <w:color w:val="auto"/>
          <w:kern w:val="0"/>
          <w:szCs w:val="22"/>
        </w:rPr>
      </w:pPr>
      <w:ins w:id="25" w:author="Anne, Krishna" w:date="2016-04-14T17:26:00Z">
        <w:r w:rsidRPr="00A14BE1">
          <w:rPr>
            <w:rStyle w:val="Hyperlink"/>
          </w:rPr>
          <w:fldChar w:fldCharType="begin"/>
        </w:r>
        <w:r w:rsidRPr="00A14BE1">
          <w:rPr>
            <w:rStyle w:val="Hyperlink"/>
          </w:rPr>
          <w:instrText xml:space="preserve"> </w:instrText>
        </w:r>
        <w:r>
          <w:instrText>HYPERLINK \l "_Toc448418139"</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1.2</w:t>
        </w:r>
        <w:r>
          <w:rPr>
            <w:rFonts w:asciiTheme="minorHAnsi" w:eastAsiaTheme="minorEastAsia" w:hAnsiTheme="minorHAnsi"/>
            <w:color w:val="auto"/>
            <w:kern w:val="0"/>
            <w:szCs w:val="22"/>
          </w:rPr>
          <w:tab/>
        </w:r>
        <w:r w:rsidRPr="00A14BE1">
          <w:rPr>
            <w:rStyle w:val="Hyperlink"/>
          </w:rPr>
          <w:t>Scope</w:t>
        </w:r>
        <w:r>
          <w:rPr>
            <w:webHidden/>
          </w:rPr>
          <w:tab/>
        </w:r>
        <w:r>
          <w:rPr>
            <w:webHidden/>
          </w:rPr>
          <w:fldChar w:fldCharType="begin"/>
        </w:r>
        <w:r>
          <w:rPr>
            <w:webHidden/>
          </w:rPr>
          <w:instrText xml:space="preserve"> PAGEREF _Toc448418139 \h </w:instrText>
        </w:r>
        <w:r>
          <w:rPr>
            <w:webHidden/>
          </w:rPr>
        </w:r>
      </w:ins>
      <w:r>
        <w:rPr>
          <w:webHidden/>
        </w:rPr>
        <w:fldChar w:fldCharType="separate"/>
      </w:r>
      <w:ins w:id="26" w:author="Anne, Krishna" w:date="2016-04-14T17:26:00Z">
        <w:r>
          <w:rPr>
            <w:webHidden/>
          </w:rPr>
          <w:t>5</w:t>
        </w:r>
        <w:r>
          <w:rPr>
            <w:webHidden/>
          </w:rPr>
          <w:fldChar w:fldCharType="end"/>
        </w:r>
        <w:r w:rsidRPr="00A14BE1">
          <w:rPr>
            <w:rStyle w:val="Hyperlink"/>
          </w:rPr>
          <w:fldChar w:fldCharType="end"/>
        </w:r>
      </w:ins>
    </w:p>
    <w:p w:rsidR="00EB1DF2" w:rsidRDefault="00EB1DF2">
      <w:pPr>
        <w:pStyle w:val="TOC1"/>
        <w:rPr>
          <w:ins w:id="27" w:author="Anne, Krishna" w:date="2016-04-14T17:26:00Z"/>
          <w:rFonts w:eastAsiaTheme="minorEastAsia"/>
          <w:b w:val="0"/>
          <w:color w:val="auto"/>
          <w:kern w:val="0"/>
          <w:sz w:val="22"/>
          <w:szCs w:val="22"/>
          <w:lang w:val="en-US"/>
        </w:rPr>
      </w:pPr>
      <w:ins w:id="28" w:author="Anne, Krishna" w:date="2016-04-14T17:26:00Z">
        <w:r w:rsidRPr="00A14BE1">
          <w:rPr>
            <w:rStyle w:val="Hyperlink"/>
          </w:rPr>
          <w:fldChar w:fldCharType="begin"/>
        </w:r>
        <w:r w:rsidRPr="00A14BE1">
          <w:rPr>
            <w:rStyle w:val="Hyperlink"/>
          </w:rPr>
          <w:instrText xml:space="preserve"> </w:instrText>
        </w:r>
        <w:r>
          <w:instrText>HYPERLINK \l "_Toc448418140"</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2</w:t>
        </w:r>
        <w:r>
          <w:rPr>
            <w:rFonts w:eastAsiaTheme="minorEastAsia"/>
            <w:b w:val="0"/>
            <w:color w:val="auto"/>
            <w:kern w:val="0"/>
            <w:sz w:val="22"/>
            <w:szCs w:val="22"/>
            <w:lang w:val="en-US"/>
          </w:rPr>
          <w:tab/>
        </w:r>
        <w:r w:rsidRPr="00A14BE1">
          <w:rPr>
            <w:rStyle w:val="Hyperlink"/>
            <w:rFonts w:ascii="Calibri" w:hAnsi="Calibri" w:cs="Calibri"/>
          </w:rPr>
          <w:t>MotAgCorrln</w:t>
        </w:r>
        <w:r w:rsidRPr="00A14BE1">
          <w:rPr>
            <w:rStyle w:val="Hyperlink"/>
          </w:rPr>
          <w:t xml:space="preserve"> &amp; High-Level Description</w:t>
        </w:r>
        <w:r>
          <w:rPr>
            <w:webHidden/>
          </w:rPr>
          <w:tab/>
        </w:r>
        <w:r>
          <w:rPr>
            <w:webHidden/>
          </w:rPr>
          <w:fldChar w:fldCharType="begin"/>
        </w:r>
        <w:r>
          <w:rPr>
            <w:webHidden/>
          </w:rPr>
          <w:instrText xml:space="preserve"> PAGEREF _Toc448418140 \h </w:instrText>
        </w:r>
        <w:r>
          <w:rPr>
            <w:webHidden/>
          </w:rPr>
        </w:r>
      </w:ins>
      <w:r>
        <w:rPr>
          <w:webHidden/>
        </w:rPr>
        <w:fldChar w:fldCharType="separate"/>
      </w:r>
      <w:ins w:id="29" w:author="Anne, Krishna" w:date="2016-04-14T17:26:00Z">
        <w:r>
          <w:rPr>
            <w:webHidden/>
          </w:rPr>
          <w:t>6</w:t>
        </w:r>
        <w:r>
          <w:rPr>
            <w:webHidden/>
          </w:rPr>
          <w:fldChar w:fldCharType="end"/>
        </w:r>
        <w:r w:rsidRPr="00A14BE1">
          <w:rPr>
            <w:rStyle w:val="Hyperlink"/>
          </w:rPr>
          <w:fldChar w:fldCharType="end"/>
        </w:r>
      </w:ins>
    </w:p>
    <w:p w:rsidR="00EB1DF2" w:rsidRDefault="00EB1DF2">
      <w:pPr>
        <w:pStyle w:val="TOC1"/>
        <w:rPr>
          <w:ins w:id="30" w:author="Anne, Krishna" w:date="2016-04-14T17:26:00Z"/>
          <w:rFonts w:eastAsiaTheme="minorEastAsia"/>
          <w:b w:val="0"/>
          <w:color w:val="auto"/>
          <w:kern w:val="0"/>
          <w:sz w:val="22"/>
          <w:szCs w:val="22"/>
          <w:lang w:val="en-US"/>
        </w:rPr>
      </w:pPr>
      <w:ins w:id="31" w:author="Anne, Krishna" w:date="2016-04-14T17:26:00Z">
        <w:r w:rsidRPr="00A14BE1">
          <w:rPr>
            <w:rStyle w:val="Hyperlink"/>
          </w:rPr>
          <w:fldChar w:fldCharType="begin"/>
        </w:r>
        <w:r w:rsidRPr="00A14BE1">
          <w:rPr>
            <w:rStyle w:val="Hyperlink"/>
          </w:rPr>
          <w:instrText xml:space="preserve"> </w:instrText>
        </w:r>
        <w:r>
          <w:instrText>HYPERLINK \l "_Toc448418141"</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ascii="Calibri" w:hAnsi="Calibri" w:cs="Calibri"/>
          </w:rPr>
          <w:t>3</w:t>
        </w:r>
        <w:r>
          <w:rPr>
            <w:rFonts w:eastAsiaTheme="minorEastAsia"/>
            <w:b w:val="0"/>
            <w:color w:val="auto"/>
            <w:kern w:val="0"/>
            <w:sz w:val="22"/>
            <w:szCs w:val="22"/>
            <w:lang w:val="en-US"/>
          </w:rPr>
          <w:tab/>
        </w:r>
        <w:r w:rsidRPr="00A14BE1">
          <w:rPr>
            <w:rStyle w:val="Hyperlink"/>
            <w:rFonts w:ascii="Calibri" w:hAnsi="Calibri" w:cs="Calibri"/>
          </w:rPr>
          <w:t>Design details of software module</w:t>
        </w:r>
        <w:r>
          <w:rPr>
            <w:webHidden/>
          </w:rPr>
          <w:tab/>
        </w:r>
        <w:r>
          <w:rPr>
            <w:webHidden/>
          </w:rPr>
          <w:fldChar w:fldCharType="begin"/>
        </w:r>
        <w:r>
          <w:rPr>
            <w:webHidden/>
          </w:rPr>
          <w:instrText xml:space="preserve"> PAGEREF _Toc448418141 \h </w:instrText>
        </w:r>
        <w:r>
          <w:rPr>
            <w:webHidden/>
          </w:rPr>
        </w:r>
      </w:ins>
      <w:r>
        <w:rPr>
          <w:webHidden/>
        </w:rPr>
        <w:fldChar w:fldCharType="separate"/>
      </w:r>
      <w:ins w:id="32" w:author="Anne, Krishna" w:date="2016-04-14T17:26:00Z">
        <w:r>
          <w:rPr>
            <w:webHidden/>
          </w:rPr>
          <w:t>7</w:t>
        </w:r>
        <w:r>
          <w:rPr>
            <w:webHidden/>
          </w:rPr>
          <w:fldChar w:fldCharType="end"/>
        </w:r>
        <w:r w:rsidRPr="00A14BE1">
          <w:rPr>
            <w:rStyle w:val="Hyperlink"/>
          </w:rPr>
          <w:fldChar w:fldCharType="end"/>
        </w:r>
      </w:ins>
    </w:p>
    <w:p w:rsidR="00EB1DF2" w:rsidRDefault="00EB1DF2">
      <w:pPr>
        <w:pStyle w:val="TOC2"/>
        <w:rPr>
          <w:ins w:id="33" w:author="Anne, Krishna" w:date="2016-04-14T17:26:00Z"/>
          <w:rFonts w:asciiTheme="minorHAnsi" w:eastAsiaTheme="minorEastAsia" w:hAnsiTheme="minorHAnsi"/>
          <w:color w:val="auto"/>
          <w:kern w:val="0"/>
          <w:szCs w:val="22"/>
        </w:rPr>
      </w:pPr>
      <w:ins w:id="34" w:author="Anne, Krishna" w:date="2016-04-14T17:26:00Z">
        <w:r w:rsidRPr="00A14BE1">
          <w:rPr>
            <w:rStyle w:val="Hyperlink"/>
          </w:rPr>
          <w:fldChar w:fldCharType="begin"/>
        </w:r>
        <w:r w:rsidRPr="00A14BE1">
          <w:rPr>
            <w:rStyle w:val="Hyperlink"/>
          </w:rPr>
          <w:instrText xml:space="preserve"> </w:instrText>
        </w:r>
        <w:r>
          <w:instrText>HYPERLINK \l "_Toc448418142"</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3.1</w:t>
        </w:r>
        <w:r>
          <w:rPr>
            <w:rFonts w:asciiTheme="minorHAnsi" w:eastAsiaTheme="minorEastAsia" w:hAnsiTheme="minorHAnsi"/>
            <w:color w:val="auto"/>
            <w:kern w:val="0"/>
            <w:szCs w:val="22"/>
          </w:rPr>
          <w:tab/>
        </w:r>
        <w:r w:rsidRPr="00A14BE1">
          <w:rPr>
            <w:rStyle w:val="Hyperlink"/>
          </w:rPr>
          <w:t>Graphical</w:t>
        </w:r>
        <w:r w:rsidRPr="00A14BE1">
          <w:rPr>
            <w:rStyle w:val="Hyperlink"/>
            <w:rFonts w:cs="Calibri"/>
          </w:rPr>
          <w:t xml:space="preserve"> representation of MotAgCorrln</w:t>
        </w:r>
        <w:r>
          <w:rPr>
            <w:webHidden/>
          </w:rPr>
          <w:tab/>
        </w:r>
        <w:r>
          <w:rPr>
            <w:webHidden/>
          </w:rPr>
          <w:fldChar w:fldCharType="begin"/>
        </w:r>
        <w:r>
          <w:rPr>
            <w:webHidden/>
          </w:rPr>
          <w:instrText xml:space="preserve"> PAGEREF _Toc448418142 \h </w:instrText>
        </w:r>
        <w:r>
          <w:rPr>
            <w:webHidden/>
          </w:rPr>
        </w:r>
      </w:ins>
      <w:r>
        <w:rPr>
          <w:webHidden/>
        </w:rPr>
        <w:fldChar w:fldCharType="separate"/>
      </w:r>
      <w:ins w:id="35" w:author="Anne, Krishna" w:date="2016-04-14T17:26:00Z">
        <w:r>
          <w:rPr>
            <w:webHidden/>
          </w:rPr>
          <w:t>7</w:t>
        </w:r>
        <w:r>
          <w:rPr>
            <w:webHidden/>
          </w:rPr>
          <w:fldChar w:fldCharType="end"/>
        </w:r>
        <w:r w:rsidRPr="00A14BE1">
          <w:rPr>
            <w:rStyle w:val="Hyperlink"/>
          </w:rPr>
          <w:fldChar w:fldCharType="end"/>
        </w:r>
      </w:ins>
    </w:p>
    <w:p w:rsidR="00EB1DF2" w:rsidRDefault="00EB1DF2">
      <w:pPr>
        <w:pStyle w:val="TOC2"/>
        <w:rPr>
          <w:ins w:id="36" w:author="Anne, Krishna" w:date="2016-04-14T17:26:00Z"/>
          <w:rFonts w:asciiTheme="minorHAnsi" w:eastAsiaTheme="minorEastAsia" w:hAnsiTheme="minorHAnsi"/>
          <w:color w:val="auto"/>
          <w:kern w:val="0"/>
          <w:szCs w:val="22"/>
        </w:rPr>
      </w:pPr>
      <w:ins w:id="37" w:author="Anne, Krishna" w:date="2016-04-14T17:26:00Z">
        <w:r w:rsidRPr="00A14BE1">
          <w:rPr>
            <w:rStyle w:val="Hyperlink"/>
          </w:rPr>
          <w:fldChar w:fldCharType="begin"/>
        </w:r>
        <w:r w:rsidRPr="00A14BE1">
          <w:rPr>
            <w:rStyle w:val="Hyperlink"/>
          </w:rPr>
          <w:instrText xml:space="preserve"> </w:instrText>
        </w:r>
        <w:r>
          <w:instrText>HYPERLINK \l "_Toc448418143"</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3.2</w:t>
        </w:r>
        <w:r>
          <w:rPr>
            <w:rFonts w:asciiTheme="minorHAnsi" w:eastAsiaTheme="minorEastAsia" w:hAnsiTheme="minorHAnsi"/>
            <w:color w:val="auto"/>
            <w:kern w:val="0"/>
            <w:szCs w:val="22"/>
          </w:rPr>
          <w:tab/>
        </w:r>
        <w:r w:rsidRPr="00A14BE1">
          <w:rPr>
            <w:rStyle w:val="Hyperlink"/>
            <w:rFonts w:cs="Calibri"/>
          </w:rPr>
          <w:t>Data Flow Diagram</w:t>
        </w:r>
        <w:r>
          <w:rPr>
            <w:webHidden/>
          </w:rPr>
          <w:tab/>
        </w:r>
        <w:r>
          <w:rPr>
            <w:webHidden/>
          </w:rPr>
          <w:fldChar w:fldCharType="begin"/>
        </w:r>
        <w:r>
          <w:rPr>
            <w:webHidden/>
          </w:rPr>
          <w:instrText xml:space="preserve"> PAGEREF _Toc448418143 \h </w:instrText>
        </w:r>
        <w:r>
          <w:rPr>
            <w:webHidden/>
          </w:rPr>
        </w:r>
      </w:ins>
      <w:r>
        <w:rPr>
          <w:webHidden/>
        </w:rPr>
        <w:fldChar w:fldCharType="separate"/>
      </w:r>
      <w:ins w:id="38" w:author="Anne, Krishna" w:date="2016-04-14T17:26:00Z">
        <w:r>
          <w:rPr>
            <w:webHidden/>
          </w:rPr>
          <w:t>7</w:t>
        </w:r>
        <w:r>
          <w:rPr>
            <w:webHidden/>
          </w:rPr>
          <w:fldChar w:fldCharType="end"/>
        </w:r>
        <w:r w:rsidRPr="00A14BE1">
          <w:rPr>
            <w:rStyle w:val="Hyperlink"/>
          </w:rPr>
          <w:fldChar w:fldCharType="end"/>
        </w:r>
      </w:ins>
    </w:p>
    <w:p w:rsidR="00EB1DF2" w:rsidRDefault="00EB1DF2">
      <w:pPr>
        <w:pStyle w:val="TOC3"/>
        <w:tabs>
          <w:tab w:val="left" w:pos="1200"/>
        </w:tabs>
        <w:rPr>
          <w:ins w:id="39" w:author="Anne, Krishna" w:date="2016-04-14T17:26:00Z"/>
          <w:rFonts w:asciiTheme="minorHAnsi" w:eastAsiaTheme="minorEastAsia" w:hAnsiTheme="minorHAnsi"/>
          <w:color w:val="auto"/>
          <w:kern w:val="0"/>
          <w:sz w:val="22"/>
          <w:szCs w:val="22"/>
        </w:rPr>
      </w:pPr>
      <w:ins w:id="40" w:author="Anne, Krishna" w:date="2016-04-14T17:26:00Z">
        <w:r w:rsidRPr="00A14BE1">
          <w:rPr>
            <w:rStyle w:val="Hyperlink"/>
          </w:rPr>
          <w:fldChar w:fldCharType="begin"/>
        </w:r>
        <w:r w:rsidRPr="00A14BE1">
          <w:rPr>
            <w:rStyle w:val="Hyperlink"/>
          </w:rPr>
          <w:instrText xml:space="preserve"> </w:instrText>
        </w:r>
        <w:r>
          <w:instrText>HYPERLINK \l "_Toc448418144"</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3.2.1</w:t>
        </w:r>
        <w:r>
          <w:rPr>
            <w:rFonts w:asciiTheme="minorHAnsi" w:eastAsiaTheme="minorEastAsia" w:hAnsiTheme="minorHAnsi"/>
            <w:color w:val="auto"/>
            <w:kern w:val="0"/>
            <w:sz w:val="22"/>
            <w:szCs w:val="22"/>
          </w:rPr>
          <w:tab/>
        </w:r>
        <w:r w:rsidRPr="00A14BE1">
          <w:rPr>
            <w:rStyle w:val="Hyperlink"/>
          </w:rPr>
          <w:t xml:space="preserve">Component </w:t>
        </w:r>
        <w:r w:rsidRPr="00A14BE1">
          <w:rPr>
            <w:rStyle w:val="Hyperlink"/>
            <w:rFonts w:cs="Calibri"/>
          </w:rPr>
          <w:t>level DFD</w:t>
        </w:r>
        <w:r>
          <w:rPr>
            <w:webHidden/>
          </w:rPr>
          <w:tab/>
        </w:r>
        <w:r>
          <w:rPr>
            <w:webHidden/>
          </w:rPr>
          <w:fldChar w:fldCharType="begin"/>
        </w:r>
        <w:r>
          <w:rPr>
            <w:webHidden/>
          </w:rPr>
          <w:instrText xml:space="preserve"> PAGEREF _Toc448418144 \h </w:instrText>
        </w:r>
        <w:r>
          <w:rPr>
            <w:webHidden/>
          </w:rPr>
        </w:r>
      </w:ins>
      <w:r>
        <w:rPr>
          <w:webHidden/>
        </w:rPr>
        <w:fldChar w:fldCharType="separate"/>
      </w:r>
      <w:ins w:id="41" w:author="Anne, Krishna" w:date="2016-04-14T17:26:00Z">
        <w:r>
          <w:rPr>
            <w:webHidden/>
          </w:rPr>
          <w:t>7</w:t>
        </w:r>
        <w:r>
          <w:rPr>
            <w:webHidden/>
          </w:rPr>
          <w:fldChar w:fldCharType="end"/>
        </w:r>
        <w:r w:rsidRPr="00A14BE1">
          <w:rPr>
            <w:rStyle w:val="Hyperlink"/>
          </w:rPr>
          <w:fldChar w:fldCharType="end"/>
        </w:r>
      </w:ins>
    </w:p>
    <w:p w:rsidR="00EB1DF2" w:rsidRDefault="00EB1DF2">
      <w:pPr>
        <w:pStyle w:val="TOC3"/>
        <w:tabs>
          <w:tab w:val="left" w:pos="1200"/>
        </w:tabs>
        <w:rPr>
          <w:ins w:id="42" w:author="Anne, Krishna" w:date="2016-04-14T17:26:00Z"/>
          <w:rFonts w:asciiTheme="minorHAnsi" w:eastAsiaTheme="minorEastAsia" w:hAnsiTheme="minorHAnsi"/>
          <w:color w:val="auto"/>
          <w:kern w:val="0"/>
          <w:sz w:val="22"/>
          <w:szCs w:val="22"/>
        </w:rPr>
      </w:pPr>
      <w:ins w:id="43" w:author="Anne, Krishna" w:date="2016-04-14T17:26:00Z">
        <w:r w:rsidRPr="00A14BE1">
          <w:rPr>
            <w:rStyle w:val="Hyperlink"/>
          </w:rPr>
          <w:fldChar w:fldCharType="begin"/>
        </w:r>
        <w:r w:rsidRPr="00A14BE1">
          <w:rPr>
            <w:rStyle w:val="Hyperlink"/>
          </w:rPr>
          <w:instrText xml:space="preserve"> </w:instrText>
        </w:r>
        <w:r>
          <w:instrText>HYPERLINK \l "_Toc448418145"</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3.2.2</w:t>
        </w:r>
        <w:r>
          <w:rPr>
            <w:rFonts w:asciiTheme="minorHAnsi" w:eastAsiaTheme="minorEastAsia" w:hAnsiTheme="minorHAnsi"/>
            <w:color w:val="auto"/>
            <w:kern w:val="0"/>
            <w:sz w:val="22"/>
            <w:szCs w:val="22"/>
          </w:rPr>
          <w:tab/>
        </w:r>
        <w:r w:rsidRPr="00A14BE1">
          <w:rPr>
            <w:rStyle w:val="Hyperlink"/>
          </w:rPr>
          <w:t xml:space="preserve">Function </w:t>
        </w:r>
        <w:r w:rsidRPr="00A14BE1">
          <w:rPr>
            <w:rStyle w:val="Hyperlink"/>
            <w:rFonts w:cs="Calibri"/>
          </w:rPr>
          <w:t>level DFD</w:t>
        </w:r>
        <w:r>
          <w:rPr>
            <w:webHidden/>
          </w:rPr>
          <w:tab/>
        </w:r>
        <w:r>
          <w:rPr>
            <w:webHidden/>
          </w:rPr>
          <w:fldChar w:fldCharType="begin"/>
        </w:r>
        <w:r>
          <w:rPr>
            <w:webHidden/>
          </w:rPr>
          <w:instrText xml:space="preserve"> PAGEREF _Toc448418145 \h </w:instrText>
        </w:r>
        <w:r>
          <w:rPr>
            <w:webHidden/>
          </w:rPr>
        </w:r>
      </w:ins>
      <w:r>
        <w:rPr>
          <w:webHidden/>
        </w:rPr>
        <w:fldChar w:fldCharType="separate"/>
      </w:r>
      <w:ins w:id="44" w:author="Anne, Krishna" w:date="2016-04-14T17:26:00Z">
        <w:r>
          <w:rPr>
            <w:webHidden/>
          </w:rPr>
          <w:t>7</w:t>
        </w:r>
        <w:r>
          <w:rPr>
            <w:webHidden/>
          </w:rPr>
          <w:fldChar w:fldCharType="end"/>
        </w:r>
        <w:r w:rsidRPr="00A14BE1">
          <w:rPr>
            <w:rStyle w:val="Hyperlink"/>
          </w:rPr>
          <w:fldChar w:fldCharType="end"/>
        </w:r>
      </w:ins>
    </w:p>
    <w:p w:rsidR="00EB1DF2" w:rsidRDefault="00EB1DF2">
      <w:pPr>
        <w:pStyle w:val="TOC1"/>
        <w:rPr>
          <w:ins w:id="45" w:author="Anne, Krishna" w:date="2016-04-14T17:26:00Z"/>
          <w:rFonts w:eastAsiaTheme="minorEastAsia"/>
          <w:b w:val="0"/>
          <w:color w:val="auto"/>
          <w:kern w:val="0"/>
          <w:sz w:val="22"/>
          <w:szCs w:val="22"/>
          <w:lang w:val="en-US"/>
        </w:rPr>
      </w:pPr>
      <w:ins w:id="46" w:author="Anne, Krishna" w:date="2016-04-14T17:26:00Z">
        <w:r w:rsidRPr="00A14BE1">
          <w:rPr>
            <w:rStyle w:val="Hyperlink"/>
          </w:rPr>
          <w:fldChar w:fldCharType="begin"/>
        </w:r>
        <w:r w:rsidRPr="00A14BE1">
          <w:rPr>
            <w:rStyle w:val="Hyperlink"/>
          </w:rPr>
          <w:instrText xml:space="preserve"> </w:instrText>
        </w:r>
        <w:r>
          <w:instrText>HYPERLINK \l "_Toc448418146"</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ascii="Calibri" w:hAnsi="Calibri" w:cs="Calibri"/>
          </w:rPr>
          <w:t>4</w:t>
        </w:r>
        <w:r>
          <w:rPr>
            <w:rFonts w:eastAsiaTheme="minorEastAsia"/>
            <w:b w:val="0"/>
            <w:color w:val="auto"/>
            <w:kern w:val="0"/>
            <w:sz w:val="22"/>
            <w:szCs w:val="22"/>
            <w:lang w:val="en-US"/>
          </w:rPr>
          <w:tab/>
        </w:r>
        <w:r w:rsidRPr="00A14BE1">
          <w:rPr>
            <w:rStyle w:val="Hyperlink"/>
            <w:rFonts w:ascii="Calibri" w:hAnsi="Calibri" w:cs="Calibri"/>
          </w:rPr>
          <w:t>Constant Data Dictionary</w:t>
        </w:r>
        <w:r>
          <w:rPr>
            <w:webHidden/>
          </w:rPr>
          <w:tab/>
        </w:r>
        <w:r>
          <w:rPr>
            <w:webHidden/>
          </w:rPr>
          <w:fldChar w:fldCharType="begin"/>
        </w:r>
        <w:r>
          <w:rPr>
            <w:webHidden/>
          </w:rPr>
          <w:instrText xml:space="preserve"> PAGEREF _Toc448418146 \h </w:instrText>
        </w:r>
        <w:r>
          <w:rPr>
            <w:webHidden/>
          </w:rPr>
        </w:r>
      </w:ins>
      <w:r>
        <w:rPr>
          <w:webHidden/>
        </w:rPr>
        <w:fldChar w:fldCharType="separate"/>
      </w:r>
      <w:ins w:id="47" w:author="Anne, Krishna" w:date="2016-04-14T17:26:00Z">
        <w:r>
          <w:rPr>
            <w:webHidden/>
          </w:rPr>
          <w:t>8</w:t>
        </w:r>
        <w:r>
          <w:rPr>
            <w:webHidden/>
          </w:rPr>
          <w:fldChar w:fldCharType="end"/>
        </w:r>
        <w:r w:rsidRPr="00A14BE1">
          <w:rPr>
            <w:rStyle w:val="Hyperlink"/>
          </w:rPr>
          <w:fldChar w:fldCharType="end"/>
        </w:r>
      </w:ins>
    </w:p>
    <w:p w:rsidR="00EB1DF2" w:rsidRDefault="00EB1DF2">
      <w:pPr>
        <w:pStyle w:val="TOC2"/>
        <w:rPr>
          <w:ins w:id="48" w:author="Anne, Krishna" w:date="2016-04-14T17:26:00Z"/>
          <w:rFonts w:asciiTheme="minorHAnsi" w:eastAsiaTheme="minorEastAsia" w:hAnsiTheme="minorHAnsi"/>
          <w:color w:val="auto"/>
          <w:kern w:val="0"/>
          <w:szCs w:val="22"/>
        </w:rPr>
      </w:pPr>
      <w:ins w:id="49" w:author="Anne, Krishna" w:date="2016-04-14T17:26:00Z">
        <w:r w:rsidRPr="00A14BE1">
          <w:rPr>
            <w:rStyle w:val="Hyperlink"/>
          </w:rPr>
          <w:fldChar w:fldCharType="begin"/>
        </w:r>
        <w:r w:rsidRPr="00A14BE1">
          <w:rPr>
            <w:rStyle w:val="Hyperlink"/>
          </w:rPr>
          <w:instrText xml:space="preserve"> </w:instrText>
        </w:r>
        <w:r>
          <w:instrText>HYPERLINK \l "_Toc448418147"</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4.1</w:t>
        </w:r>
        <w:r>
          <w:rPr>
            <w:rFonts w:asciiTheme="minorHAnsi" w:eastAsiaTheme="minorEastAsia" w:hAnsiTheme="minorHAnsi"/>
            <w:color w:val="auto"/>
            <w:kern w:val="0"/>
            <w:szCs w:val="22"/>
          </w:rPr>
          <w:tab/>
        </w:r>
        <w:r w:rsidRPr="00A14BE1">
          <w:rPr>
            <w:rStyle w:val="Hyperlink"/>
          </w:rPr>
          <w:t>Program (fixed) Constants</w:t>
        </w:r>
        <w:r>
          <w:rPr>
            <w:webHidden/>
          </w:rPr>
          <w:tab/>
        </w:r>
        <w:r>
          <w:rPr>
            <w:webHidden/>
          </w:rPr>
          <w:fldChar w:fldCharType="begin"/>
        </w:r>
        <w:r>
          <w:rPr>
            <w:webHidden/>
          </w:rPr>
          <w:instrText xml:space="preserve"> PAGEREF _Toc448418147 \h </w:instrText>
        </w:r>
        <w:r>
          <w:rPr>
            <w:webHidden/>
          </w:rPr>
        </w:r>
      </w:ins>
      <w:r>
        <w:rPr>
          <w:webHidden/>
        </w:rPr>
        <w:fldChar w:fldCharType="separate"/>
      </w:r>
      <w:ins w:id="50" w:author="Anne, Krishna" w:date="2016-04-14T17:26:00Z">
        <w:r>
          <w:rPr>
            <w:webHidden/>
          </w:rPr>
          <w:t>8</w:t>
        </w:r>
        <w:r>
          <w:rPr>
            <w:webHidden/>
          </w:rPr>
          <w:fldChar w:fldCharType="end"/>
        </w:r>
        <w:r w:rsidRPr="00A14BE1">
          <w:rPr>
            <w:rStyle w:val="Hyperlink"/>
          </w:rPr>
          <w:fldChar w:fldCharType="end"/>
        </w:r>
      </w:ins>
    </w:p>
    <w:p w:rsidR="00EB1DF2" w:rsidRDefault="00EB1DF2">
      <w:pPr>
        <w:pStyle w:val="TOC3"/>
        <w:tabs>
          <w:tab w:val="left" w:pos="1200"/>
        </w:tabs>
        <w:rPr>
          <w:ins w:id="51" w:author="Anne, Krishna" w:date="2016-04-14T17:26:00Z"/>
          <w:rFonts w:asciiTheme="minorHAnsi" w:eastAsiaTheme="minorEastAsia" w:hAnsiTheme="minorHAnsi"/>
          <w:color w:val="auto"/>
          <w:kern w:val="0"/>
          <w:sz w:val="22"/>
          <w:szCs w:val="22"/>
        </w:rPr>
      </w:pPr>
      <w:ins w:id="52" w:author="Anne, Krishna" w:date="2016-04-14T17:26:00Z">
        <w:r w:rsidRPr="00A14BE1">
          <w:rPr>
            <w:rStyle w:val="Hyperlink"/>
          </w:rPr>
          <w:fldChar w:fldCharType="begin"/>
        </w:r>
        <w:r w:rsidRPr="00A14BE1">
          <w:rPr>
            <w:rStyle w:val="Hyperlink"/>
          </w:rPr>
          <w:instrText xml:space="preserve"> </w:instrText>
        </w:r>
        <w:r>
          <w:instrText>HYPERLINK \l "_Toc448418148"</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4.1.1</w:t>
        </w:r>
        <w:r>
          <w:rPr>
            <w:rFonts w:asciiTheme="minorHAnsi" w:eastAsiaTheme="minorEastAsia" w:hAnsiTheme="minorHAnsi"/>
            <w:color w:val="auto"/>
            <w:kern w:val="0"/>
            <w:sz w:val="22"/>
            <w:szCs w:val="22"/>
          </w:rPr>
          <w:tab/>
        </w:r>
        <w:r w:rsidRPr="00A14BE1">
          <w:rPr>
            <w:rStyle w:val="Hyperlink"/>
          </w:rPr>
          <w:t>Embedded Constants</w:t>
        </w:r>
        <w:r>
          <w:rPr>
            <w:webHidden/>
          </w:rPr>
          <w:tab/>
        </w:r>
        <w:r>
          <w:rPr>
            <w:webHidden/>
          </w:rPr>
          <w:fldChar w:fldCharType="begin"/>
        </w:r>
        <w:r>
          <w:rPr>
            <w:webHidden/>
          </w:rPr>
          <w:instrText xml:space="preserve"> PAGEREF _Toc448418148 \h </w:instrText>
        </w:r>
        <w:r>
          <w:rPr>
            <w:webHidden/>
          </w:rPr>
        </w:r>
      </w:ins>
      <w:r>
        <w:rPr>
          <w:webHidden/>
        </w:rPr>
        <w:fldChar w:fldCharType="separate"/>
      </w:r>
      <w:ins w:id="53" w:author="Anne, Krishna" w:date="2016-04-14T17:26:00Z">
        <w:r>
          <w:rPr>
            <w:webHidden/>
          </w:rPr>
          <w:t>8</w:t>
        </w:r>
        <w:r>
          <w:rPr>
            <w:webHidden/>
          </w:rPr>
          <w:fldChar w:fldCharType="end"/>
        </w:r>
        <w:r w:rsidRPr="00A14BE1">
          <w:rPr>
            <w:rStyle w:val="Hyperlink"/>
          </w:rPr>
          <w:fldChar w:fldCharType="end"/>
        </w:r>
      </w:ins>
    </w:p>
    <w:p w:rsidR="00EB1DF2" w:rsidRDefault="00EB1DF2">
      <w:pPr>
        <w:pStyle w:val="TOC1"/>
        <w:rPr>
          <w:ins w:id="54" w:author="Anne, Krishna" w:date="2016-04-14T17:26:00Z"/>
          <w:rFonts w:eastAsiaTheme="minorEastAsia"/>
          <w:b w:val="0"/>
          <w:color w:val="auto"/>
          <w:kern w:val="0"/>
          <w:sz w:val="22"/>
          <w:szCs w:val="22"/>
          <w:lang w:val="en-US"/>
        </w:rPr>
      </w:pPr>
      <w:ins w:id="55" w:author="Anne, Krishna" w:date="2016-04-14T17:26:00Z">
        <w:r w:rsidRPr="00A14BE1">
          <w:rPr>
            <w:rStyle w:val="Hyperlink"/>
          </w:rPr>
          <w:fldChar w:fldCharType="begin"/>
        </w:r>
        <w:r w:rsidRPr="00A14BE1">
          <w:rPr>
            <w:rStyle w:val="Hyperlink"/>
          </w:rPr>
          <w:instrText xml:space="preserve"> </w:instrText>
        </w:r>
        <w:r>
          <w:instrText>HYPERLINK \l "_Toc448418149"</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ascii="Calibri" w:hAnsi="Calibri" w:cs="Calibri"/>
          </w:rPr>
          <w:t>5</w:t>
        </w:r>
        <w:r>
          <w:rPr>
            <w:rFonts w:eastAsiaTheme="minorEastAsia"/>
            <w:b w:val="0"/>
            <w:color w:val="auto"/>
            <w:kern w:val="0"/>
            <w:sz w:val="22"/>
            <w:szCs w:val="22"/>
            <w:lang w:val="en-US"/>
          </w:rPr>
          <w:tab/>
        </w:r>
        <w:r w:rsidRPr="00A14BE1">
          <w:rPr>
            <w:rStyle w:val="Hyperlink"/>
            <w:rFonts w:ascii="Calibri" w:hAnsi="Calibri" w:cs="Calibri"/>
          </w:rPr>
          <w:t>Software Component Implementation</w:t>
        </w:r>
        <w:r>
          <w:rPr>
            <w:webHidden/>
          </w:rPr>
          <w:tab/>
        </w:r>
        <w:r>
          <w:rPr>
            <w:webHidden/>
          </w:rPr>
          <w:fldChar w:fldCharType="begin"/>
        </w:r>
        <w:r>
          <w:rPr>
            <w:webHidden/>
          </w:rPr>
          <w:instrText xml:space="preserve"> PAGEREF _Toc448418149 \h </w:instrText>
        </w:r>
        <w:r>
          <w:rPr>
            <w:webHidden/>
          </w:rPr>
        </w:r>
      </w:ins>
      <w:r>
        <w:rPr>
          <w:webHidden/>
        </w:rPr>
        <w:fldChar w:fldCharType="separate"/>
      </w:r>
      <w:ins w:id="56"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57" w:author="Anne, Krishna" w:date="2016-04-14T17:26:00Z"/>
          <w:rFonts w:asciiTheme="minorHAnsi" w:eastAsiaTheme="minorEastAsia" w:hAnsiTheme="minorHAnsi"/>
          <w:color w:val="auto"/>
          <w:kern w:val="0"/>
          <w:szCs w:val="22"/>
        </w:rPr>
      </w:pPr>
      <w:ins w:id="58" w:author="Anne, Krishna" w:date="2016-04-14T17:26:00Z">
        <w:r w:rsidRPr="00A14BE1">
          <w:rPr>
            <w:rStyle w:val="Hyperlink"/>
          </w:rPr>
          <w:fldChar w:fldCharType="begin"/>
        </w:r>
        <w:r w:rsidRPr="00A14BE1">
          <w:rPr>
            <w:rStyle w:val="Hyperlink"/>
          </w:rPr>
          <w:instrText xml:space="preserve"> </w:instrText>
        </w:r>
        <w:r>
          <w:instrText>HYPERLINK \l "_Toc448418150"</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5.1</w:t>
        </w:r>
        <w:r>
          <w:rPr>
            <w:rFonts w:asciiTheme="minorHAnsi" w:eastAsiaTheme="minorEastAsia" w:hAnsiTheme="minorHAnsi"/>
            <w:color w:val="auto"/>
            <w:kern w:val="0"/>
            <w:szCs w:val="22"/>
          </w:rPr>
          <w:tab/>
        </w:r>
        <w:r w:rsidRPr="00A14BE1">
          <w:rPr>
            <w:rStyle w:val="Hyperlink"/>
          </w:rPr>
          <w:t>Sub-Module Functions</w:t>
        </w:r>
        <w:r>
          <w:rPr>
            <w:webHidden/>
          </w:rPr>
          <w:tab/>
        </w:r>
        <w:r>
          <w:rPr>
            <w:webHidden/>
          </w:rPr>
          <w:fldChar w:fldCharType="begin"/>
        </w:r>
        <w:r>
          <w:rPr>
            <w:webHidden/>
          </w:rPr>
          <w:instrText xml:space="preserve"> PAGEREF _Toc448418150 \h </w:instrText>
        </w:r>
        <w:r>
          <w:rPr>
            <w:webHidden/>
          </w:rPr>
        </w:r>
      </w:ins>
      <w:r>
        <w:rPr>
          <w:webHidden/>
        </w:rPr>
        <w:fldChar w:fldCharType="separate"/>
      </w:r>
      <w:ins w:id="59"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60" w:author="Anne, Krishna" w:date="2016-04-14T17:26:00Z"/>
          <w:rFonts w:asciiTheme="minorHAnsi" w:eastAsiaTheme="minorEastAsia" w:hAnsiTheme="minorHAnsi"/>
          <w:color w:val="auto"/>
          <w:kern w:val="0"/>
          <w:szCs w:val="22"/>
        </w:rPr>
      </w:pPr>
      <w:ins w:id="61" w:author="Anne, Krishna" w:date="2016-04-14T17:26:00Z">
        <w:r w:rsidRPr="00A14BE1">
          <w:rPr>
            <w:rStyle w:val="Hyperlink"/>
          </w:rPr>
          <w:fldChar w:fldCharType="begin"/>
        </w:r>
        <w:r w:rsidRPr="00A14BE1">
          <w:rPr>
            <w:rStyle w:val="Hyperlink"/>
          </w:rPr>
          <w:instrText xml:space="preserve"> </w:instrText>
        </w:r>
        <w:r>
          <w:instrText>HYPERLINK \l "_Toc448418151"</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5.1.1</w:t>
        </w:r>
        <w:r>
          <w:rPr>
            <w:rFonts w:asciiTheme="minorHAnsi" w:eastAsiaTheme="minorEastAsia" w:hAnsiTheme="minorHAnsi"/>
            <w:color w:val="auto"/>
            <w:kern w:val="0"/>
            <w:szCs w:val="22"/>
          </w:rPr>
          <w:tab/>
        </w:r>
        <w:r w:rsidRPr="00A14BE1">
          <w:rPr>
            <w:rStyle w:val="Hyperlink"/>
            <w:rFonts w:cs="Calibri"/>
          </w:rPr>
          <w:t>Init: MotAgCorrlnInit1</w:t>
        </w:r>
        <w:r>
          <w:rPr>
            <w:webHidden/>
          </w:rPr>
          <w:tab/>
        </w:r>
        <w:r>
          <w:rPr>
            <w:webHidden/>
          </w:rPr>
          <w:fldChar w:fldCharType="begin"/>
        </w:r>
        <w:r>
          <w:rPr>
            <w:webHidden/>
          </w:rPr>
          <w:instrText xml:space="preserve"> PAGEREF _Toc448418151 \h </w:instrText>
        </w:r>
        <w:r>
          <w:rPr>
            <w:webHidden/>
          </w:rPr>
        </w:r>
      </w:ins>
      <w:r>
        <w:rPr>
          <w:webHidden/>
        </w:rPr>
        <w:fldChar w:fldCharType="separate"/>
      </w:r>
      <w:ins w:id="62"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63" w:author="Anne, Krishna" w:date="2016-04-14T17:26:00Z"/>
          <w:rFonts w:asciiTheme="minorHAnsi" w:eastAsiaTheme="minorEastAsia" w:hAnsiTheme="minorHAnsi"/>
          <w:color w:val="auto"/>
          <w:kern w:val="0"/>
          <w:szCs w:val="22"/>
        </w:rPr>
      </w:pPr>
      <w:ins w:id="64" w:author="Anne, Krishna" w:date="2016-04-14T17:26:00Z">
        <w:r w:rsidRPr="00A14BE1">
          <w:rPr>
            <w:rStyle w:val="Hyperlink"/>
          </w:rPr>
          <w:fldChar w:fldCharType="begin"/>
        </w:r>
        <w:r w:rsidRPr="00A14BE1">
          <w:rPr>
            <w:rStyle w:val="Hyperlink"/>
          </w:rPr>
          <w:instrText xml:space="preserve"> </w:instrText>
        </w:r>
        <w:r>
          <w:instrText>HYPERLINK \l "_Toc448418152"</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5.1.1.1</w:t>
        </w:r>
        <w:r>
          <w:rPr>
            <w:rFonts w:asciiTheme="minorHAnsi" w:eastAsiaTheme="minorEastAsia" w:hAnsiTheme="minorHAnsi"/>
            <w:color w:val="auto"/>
            <w:kern w:val="0"/>
            <w:szCs w:val="22"/>
          </w:rPr>
          <w:tab/>
        </w:r>
        <w:r w:rsidRPr="00A14BE1">
          <w:rPr>
            <w:rStyle w:val="Hyperlink"/>
            <w:rFonts w:cs="Calibri"/>
          </w:rPr>
          <w:t>Design Rationale</w:t>
        </w:r>
        <w:r>
          <w:rPr>
            <w:webHidden/>
          </w:rPr>
          <w:tab/>
        </w:r>
        <w:r>
          <w:rPr>
            <w:webHidden/>
          </w:rPr>
          <w:fldChar w:fldCharType="begin"/>
        </w:r>
        <w:r>
          <w:rPr>
            <w:webHidden/>
          </w:rPr>
          <w:instrText xml:space="preserve"> PAGEREF _Toc448418152 \h </w:instrText>
        </w:r>
        <w:r>
          <w:rPr>
            <w:webHidden/>
          </w:rPr>
        </w:r>
      </w:ins>
      <w:r>
        <w:rPr>
          <w:webHidden/>
        </w:rPr>
        <w:fldChar w:fldCharType="separate"/>
      </w:r>
      <w:ins w:id="65"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66" w:author="Anne, Krishna" w:date="2016-04-14T17:26:00Z"/>
          <w:rFonts w:asciiTheme="minorHAnsi" w:eastAsiaTheme="minorEastAsia" w:hAnsiTheme="minorHAnsi"/>
          <w:color w:val="auto"/>
          <w:kern w:val="0"/>
          <w:szCs w:val="22"/>
        </w:rPr>
      </w:pPr>
      <w:ins w:id="67" w:author="Anne, Krishna" w:date="2016-04-14T17:26:00Z">
        <w:r w:rsidRPr="00A14BE1">
          <w:rPr>
            <w:rStyle w:val="Hyperlink"/>
          </w:rPr>
          <w:fldChar w:fldCharType="begin"/>
        </w:r>
        <w:r w:rsidRPr="00A14BE1">
          <w:rPr>
            <w:rStyle w:val="Hyperlink"/>
          </w:rPr>
          <w:instrText xml:space="preserve"> </w:instrText>
        </w:r>
        <w:r>
          <w:instrText>HYPERLINK \l "_Toc448418153"</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5.1.1.2</w:t>
        </w:r>
        <w:r>
          <w:rPr>
            <w:rFonts w:asciiTheme="minorHAnsi" w:eastAsiaTheme="minorEastAsia" w:hAnsiTheme="minorHAnsi"/>
            <w:color w:val="auto"/>
            <w:kern w:val="0"/>
            <w:szCs w:val="22"/>
          </w:rPr>
          <w:tab/>
        </w:r>
        <w:r w:rsidRPr="00A14BE1">
          <w:rPr>
            <w:rStyle w:val="Hyperlink"/>
            <w:rFonts w:cs="Calibri"/>
          </w:rPr>
          <w:t>Module Outputs</w:t>
        </w:r>
        <w:r>
          <w:rPr>
            <w:webHidden/>
          </w:rPr>
          <w:tab/>
        </w:r>
        <w:r>
          <w:rPr>
            <w:webHidden/>
          </w:rPr>
          <w:fldChar w:fldCharType="begin"/>
        </w:r>
        <w:r>
          <w:rPr>
            <w:webHidden/>
          </w:rPr>
          <w:instrText xml:space="preserve"> PAGEREF _Toc448418153 \h </w:instrText>
        </w:r>
        <w:r>
          <w:rPr>
            <w:webHidden/>
          </w:rPr>
        </w:r>
      </w:ins>
      <w:r>
        <w:rPr>
          <w:webHidden/>
        </w:rPr>
        <w:fldChar w:fldCharType="separate"/>
      </w:r>
      <w:ins w:id="68"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69" w:author="Anne, Krishna" w:date="2016-04-14T17:26:00Z"/>
          <w:rFonts w:asciiTheme="minorHAnsi" w:eastAsiaTheme="minorEastAsia" w:hAnsiTheme="minorHAnsi"/>
          <w:color w:val="auto"/>
          <w:kern w:val="0"/>
          <w:szCs w:val="22"/>
        </w:rPr>
      </w:pPr>
      <w:ins w:id="70" w:author="Anne, Krishna" w:date="2016-04-14T17:26:00Z">
        <w:r w:rsidRPr="00A14BE1">
          <w:rPr>
            <w:rStyle w:val="Hyperlink"/>
          </w:rPr>
          <w:fldChar w:fldCharType="begin"/>
        </w:r>
        <w:r w:rsidRPr="00A14BE1">
          <w:rPr>
            <w:rStyle w:val="Hyperlink"/>
          </w:rPr>
          <w:instrText xml:space="preserve"> </w:instrText>
        </w:r>
        <w:r>
          <w:instrText>HYPERLINK \l "_Toc448418154"</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5.1.2</w:t>
        </w:r>
        <w:r>
          <w:rPr>
            <w:rFonts w:asciiTheme="minorHAnsi" w:eastAsiaTheme="minorEastAsia" w:hAnsiTheme="minorHAnsi"/>
            <w:color w:val="auto"/>
            <w:kern w:val="0"/>
            <w:szCs w:val="22"/>
          </w:rPr>
          <w:tab/>
        </w:r>
        <w:r w:rsidRPr="00A14BE1">
          <w:rPr>
            <w:rStyle w:val="Hyperlink"/>
            <w:rFonts w:cs="Calibri"/>
          </w:rPr>
          <w:t>Per: MotAgCorrlnPer1</w:t>
        </w:r>
        <w:r>
          <w:rPr>
            <w:webHidden/>
          </w:rPr>
          <w:tab/>
        </w:r>
        <w:r>
          <w:rPr>
            <w:webHidden/>
          </w:rPr>
          <w:fldChar w:fldCharType="begin"/>
        </w:r>
        <w:r>
          <w:rPr>
            <w:webHidden/>
          </w:rPr>
          <w:instrText xml:space="preserve"> PAGEREF _Toc448418154 \h </w:instrText>
        </w:r>
        <w:r>
          <w:rPr>
            <w:webHidden/>
          </w:rPr>
        </w:r>
      </w:ins>
      <w:r>
        <w:rPr>
          <w:webHidden/>
        </w:rPr>
        <w:fldChar w:fldCharType="separate"/>
      </w:r>
      <w:ins w:id="71"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72" w:author="Anne, Krishna" w:date="2016-04-14T17:26:00Z"/>
          <w:rFonts w:asciiTheme="minorHAnsi" w:eastAsiaTheme="minorEastAsia" w:hAnsiTheme="minorHAnsi"/>
          <w:color w:val="auto"/>
          <w:kern w:val="0"/>
          <w:szCs w:val="22"/>
        </w:rPr>
      </w:pPr>
      <w:ins w:id="73" w:author="Anne, Krishna" w:date="2016-04-14T17:26:00Z">
        <w:r w:rsidRPr="00A14BE1">
          <w:rPr>
            <w:rStyle w:val="Hyperlink"/>
          </w:rPr>
          <w:fldChar w:fldCharType="begin"/>
        </w:r>
        <w:r w:rsidRPr="00A14BE1">
          <w:rPr>
            <w:rStyle w:val="Hyperlink"/>
          </w:rPr>
          <w:instrText xml:space="preserve"> </w:instrText>
        </w:r>
        <w:r>
          <w:instrText>HYPERLINK \l "_Toc448418155"</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5.1.2.1</w:t>
        </w:r>
        <w:r>
          <w:rPr>
            <w:rFonts w:asciiTheme="minorHAnsi" w:eastAsiaTheme="minorEastAsia" w:hAnsiTheme="minorHAnsi"/>
            <w:color w:val="auto"/>
            <w:kern w:val="0"/>
            <w:szCs w:val="22"/>
          </w:rPr>
          <w:tab/>
        </w:r>
        <w:r w:rsidRPr="00A14BE1">
          <w:rPr>
            <w:rStyle w:val="Hyperlink"/>
            <w:rFonts w:cs="Calibri"/>
          </w:rPr>
          <w:t>Design Rationale</w:t>
        </w:r>
        <w:r>
          <w:rPr>
            <w:webHidden/>
          </w:rPr>
          <w:tab/>
        </w:r>
        <w:r>
          <w:rPr>
            <w:webHidden/>
          </w:rPr>
          <w:fldChar w:fldCharType="begin"/>
        </w:r>
        <w:r>
          <w:rPr>
            <w:webHidden/>
          </w:rPr>
          <w:instrText xml:space="preserve"> PAGEREF _Toc448418155 \h </w:instrText>
        </w:r>
        <w:r>
          <w:rPr>
            <w:webHidden/>
          </w:rPr>
        </w:r>
      </w:ins>
      <w:r>
        <w:rPr>
          <w:webHidden/>
        </w:rPr>
        <w:fldChar w:fldCharType="separate"/>
      </w:r>
      <w:ins w:id="74"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75" w:author="Anne, Krishna" w:date="2016-04-14T17:26:00Z"/>
          <w:rFonts w:asciiTheme="minorHAnsi" w:eastAsiaTheme="minorEastAsia" w:hAnsiTheme="minorHAnsi"/>
          <w:color w:val="auto"/>
          <w:kern w:val="0"/>
          <w:szCs w:val="22"/>
        </w:rPr>
      </w:pPr>
      <w:ins w:id="76" w:author="Anne, Krishna" w:date="2016-04-14T17:26:00Z">
        <w:r w:rsidRPr="00A14BE1">
          <w:rPr>
            <w:rStyle w:val="Hyperlink"/>
          </w:rPr>
          <w:fldChar w:fldCharType="begin"/>
        </w:r>
        <w:r w:rsidRPr="00A14BE1">
          <w:rPr>
            <w:rStyle w:val="Hyperlink"/>
          </w:rPr>
          <w:instrText xml:space="preserve"> </w:instrText>
        </w:r>
        <w:r>
          <w:instrText>HYPERLINK \l "_Toc448418156"</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5.1.2.2</w:t>
        </w:r>
        <w:r>
          <w:rPr>
            <w:rFonts w:asciiTheme="minorHAnsi" w:eastAsiaTheme="minorEastAsia" w:hAnsiTheme="minorHAnsi"/>
            <w:color w:val="auto"/>
            <w:kern w:val="0"/>
            <w:szCs w:val="22"/>
          </w:rPr>
          <w:tab/>
        </w:r>
        <w:r w:rsidRPr="00A14BE1">
          <w:rPr>
            <w:rStyle w:val="Hyperlink"/>
            <w:rFonts w:cs="Calibri"/>
          </w:rPr>
          <w:t>Store Module Inputs to Local copies</w:t>
        </w:r>
        <w:r>
          <w:rPr>
            <w:webHidden/>
          </w:rPr>
          <w:tab/>
        </w:r>
        <w:r>
          <w:rPr>
            <w:webHidden/>
          </w:rPr>
          <w:fldChar w:fldCharType="begin"/>
        </w:r>
        <w:r>
          <w:rPr>
            <w:webHidden/>
          </w:rPr>
          <w:instrText xml:space="preserve"> PAGEREF _Toc448418156 \h </w:instrText>
        </w:r>
        <w:r>
          <w:rPr>
            <w:webHidden/>
          </w:rPr>
        </w:r>
      </w:ins>
      <w:r>
        <w:rPr>
          <w:webHidden/>
        </w:rPr>
        <w:fldChar w:fldCharType="separate"/>
      </w:r>
      <w:ins w:id="77"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78" w:author="Anne, Krishna" w:date="2016-04-14T17:26:00Z"/>
          <w:rFonts w:asciiTheme="minorHAnsi" w:eastAsiaTheme="minorEastAsia" w:hAnsiTheme="minorHAnsi"/>
          <w:color w:val="auto"/>
          <w:kern w:val="0"/>
          <w:szCs w:val="22"/>
        </w:rPr>
      </w:pPr>
      <w:ins w:id="79" w:author="Anne, Krishna" w:date="2016-04-14T17:26:00Z">
        <w:r w:rsidRPr="00A14BE1">
          <w:rPr>
            <w:rStyle w:val="Hyperlink"/>
          </w:rPr>
          <w:fldChar w:fldCharType="begin"/>
        </w:r>
        <w:r w:rsidRPr="00A14BE1">
          <w:rPr>
            <w:rStyle w:val="Hyperlink"/>
          </w:rPr>
          <w:instrText xml:space="preserve"> </w:instrText>
        </w:r>
        <w:r>
          <w:instrText>HYPERLINK \l "_Toc448418157"</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5.1.2.3</w:t>
        </w:r>
        <w:r>
          <w:rPr>
            <w:rFonts w:asciiTheme="minorHAnsi" w:eastAsiaTheme="minorEastAsia" w:hAnsiTheme="minorHAnsi"/>
            <w:color w:val="auto"/>
            <w:kern w:val="0"/>
            <w:szCs w:val="22"/>
          </w:rPr>
          <w:tab/>
        </w:r>
        <w:r w:rsidRPr="00A14BE1">
          <w:rPr>
            <w:rStyle w:val="Hyperlink"/>
            <w:rFonts w:cs="Calibri"/>
          </w:rPr>
          <w:t>(Processing of function)………</w:t>
        </w:r>
        <w:r>
          <w:rPr>
            <w:webHidden/>
          </w:rPr>
          <w:tab/>
        </w:r>
        <w:r>
          <w:rPr>
            <w:webHidden/>
          </w:rPr>
          <w:fldChar w:fldCharType="begin"/>
        </w:r>
        <w:r>
          <w:rPr>
            <w:webHidden/>
          </w:rPr>
          <w:instrText xml:space="preserve"> PAGEREF _Toc448418157 \h </w:instrText>
        </w:r>
        <w:r>
          <w:rPr>
            <w:webHidden/>
          </w:rPr>
        </w:r>
      </w:ins>
      <w:r>
        <w:rPr>
          <w:webHidden/>
        </w:rPr>
        <w:fldChar w:fldCharType="separate"/>
      </w:r>
      <w:ins w:id="80"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81" w:author="Anne, Krishna" w:date="2016-04-14T17:26:00Z"/>
          <w:rFonts w:asciiTheme="minorHAnsi" w:eastAsiaTheme="minorEastAsia" w:hAnsiTheme="minorHAnsi"/>
          <w:color w:val="auto"/>
          <w:kern w:val="0"/>
          <w:szCs w:val="22"/>
        </w:rPr>
      </w:pPr>
      <w:ins w:id="82" w:author="Anne, Krishna" w:date="2016-04-14T17:26:00Z">
        <w:r w:rsidRPr="00A14BE1">
          <w:rPr>
            <w:rStyle w:val="Hyperlink"/>
          </w:rPr>
          <w:fldChar w:fldCharType="begin"/>
        </w:r>
        <w:r w:rsidRPr="00A14BE1">
          <w:rPr>
            <w:rStyle w:val="Hyperlink"/>
          </w:rPr>
          <w:instrText xml:space="preserve"> </w:instrText>
        </w:r>
        <w:r>
          <w:instrText>HYPERLINK \l "_Toc448418158"</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5.1.2.4</w:t>
        </w:r>
        <w:r>
          <w:rPr>
            <w:rFonts w:asciiTheme="minorHAnsi" w:eastAsiaTheme="minorEastAsia" w:hAnsiTheme="minorHAnsi"/>
            <w:color w:val="auto"/>
            <w:kern w:val="0"/>
            <w:szCs w:val="22"/>
          </w:rPr>
          <w:tab/>
        </w:r>
        <w:r w:rsidRPr="00A14BE1">
          <w:rPr>
            <w:rStyle w:val="Hyperlink"/>
            <w:rFonts w:cs="Calibri"/>
          </w:rPr>
          <w:t>Store Local copy of outputs into Module Outputs</w:t>
        </w:r>
        <w:r>
          <w:rPr>
            <w:webHidden/>
          </w:rPr>
          <w:tab/>
        </w:r>
        <w:r>
          <w:rPr>
            <w:webHidden/>
          </w:rPr>
          <w:fldChar w:fldCharType="begin"/>
        </w:r>
        <w:r>
          <w:rPr>
            <w:webHidden/>
          </w:rPr>
          <w:instrText xml:space="preserve"> PAGEREF _Toc448418158 \h </w:instrText>
        </w:r>
        <w:r>
          <w:rPr>
            <w:webHidden/>
          </w:rPr>
        </w:r>
      </w:ins>
      <w:r>
        <w:rPr>
          <w:webHidden/>
        </w:rPr>
        <w:fldChar w:fldCharType="separate"/>
      </w:r>
      <w:ins w:id="83"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84" w:author="Anne, Krishna" w:date="2016-04-14T17:26:00Z"/>
          <w:rFonts w:asciiTheme="minorHAnsi" w:eastAsiaTheme="minorEastAsia" w:hAnsiTheme="minorHAnsi"/>
          <w:color w:val="auto"/>
          <w:kern w:val="0"/>
          <w:szCs w:val="22"/>
        </w:rPr>
      </w:pPr>
      <w:ins w:id="85" w:author="Anne, Krishna" w:date="2016-04-14T17:26:00Z">
        <w:r w:rsidRPr="00A14BE1">
          <w:rPr>
            <w:rStyle w:val="Hyperlink"/>
          </w:rPr>
          <w:fldChar w:fldCharType="begin"/>
        </w:r>
        <w:r w:rsidRPr="00A14BE1">
          <w:rPr>
            <w:rStyle w:val="Hyperlink"/>
          </w:rPr>
          <w:instrText xml:space="preserve"> </w:instrText>
        </w:r>
        <w:r>
          <w:instrText>HYPERLINK \l "_Toc448418159"</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5.2</w:t>
        </w:r>
        <w:r>
          <w:rPr>
            <w:rFonts w:asciiTheme="minorHAnsi" w:eastAsiaTheme="minorEastAsia" w:hAnsiTheme="minorHAnsi"/>
            <w:color w:val="auto"/>
            <w:kern w:val="0"/>
            <w:szCs w:val="22"/>
          </w:rPr>
          <w:tab/>
        </w:r>
        <w:r w:rsidRPr="00A14BE1">
          <w:rPr>
            <w:rStyle w:val="Hyperlink"/>
          </w:rPr>
          <w:t>Server Runables</w:t>
        </w:r>
        <w:r>
          <w:rPr>
            <w:webHidden/>
          </w:rPr>
          <w:tab/>
        </w:r>
        <w:r>
          <w:rPr>
            <w:webHidden/>
          </w:rPr>
          <w:fldChar w:fldCharType="begin"/>
        </w:r>
        <w:r>
          <w:rPr>
            <w:webHidden/>
          </w:rPr>
          <w:instrText xml:space="preserve"> PAGEREF _Toc448418159 \h </w:instrText>
        </w:r>
        <w:r>
          <w:rPr>
            <w:webHidden/>
          </w:rPr>
        </w:r>
      </w:ins>
      <w:r>
        <w:rPr>
          <w:webHidden/>
        </w:rPr>
        <w:fldChar w:fldCharType="separate"/>
      </w:r>
      <w:ins w:id="86"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87" w:author="Anne, Krishna" w:date="2016-04-14T17:26:00Z"/>
          <w:rFonts w:asciiTheme="minorHAnsi" w:eastAsiaTheme="minorEastAsia" w:hAnsiTheme="minorHAnsi"/>
          <w:color w:val="auto"/>
          <w:kern w:val="0"/>
          <w:szCs w:val="22"/>
        </w:rPr>
      </w:pPr>
      <w:ins w:id="88" w:author="Anne, Krishna" w:date="2016-04-14T17:26:00Z">
        <w:r w:rsidRPr="00A14BE1">
          <w:rPr>
            <w:rStyle w:val="Hyperlink"/>
          </w:rPr>
          <w:fldChar w:fldCharType="begin"/>
        </w:r>
        <w:r w:rsidRPr="00A14BE1">
          <w:rPr>
            <w:rStyle w:val="Hyperlink"/>
          </w:rPr>
          <w:instrText xml:space="preserve"> </w:instrText>
        </w:r>
        <w:r>
          <w:instrText>HYPERLINK \l "_Toc448418160"</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5.3</w:t>
        </w:r>
        <w:r>
          <w:rPr>
            <w:rFonts w:asciiTheme="minorHAnsi" w:eastAsiaTheme="minorEastAsia" w:hAnsiTheme="minorHAnsi"/>
            <w:color w:val="auto"/>
            <w:kern w:val="0"/>
            <w:szCs w:val="22"/>
          </w:rPr>
          <w:tab/>
        </w:r>
        <w:r w:rsidRPr="00A14BE1">
          <w:rPr>
            <w:rStyle w:val="Hyperlink"/>
            <w:rFonts w:cs="Calibri"/>
            <w:i/>
          </w:rPr>
          <w:t>None</w:t>
        </w:r>
        <w:r w:rsidRPr="00A14BE1">
          <w:rPr>
            <w:rStyle w:val="Hyperlink"/>
            <w:rFonts w:cs="Calibri"/>
          </w:rPr>
          <w:t>Interrupt Functions</w:t>
        </w:r>
        <w:r>
          <w:rPr>
            <w:webHidden/>
          </w:rPr>
          <w:tab/>
        </w:r>
        <w:r>
          <w:rPr>
            <w:webHidden/>
          </w:rPr>
          <w:fldChar w:fldCharType="begin"/>
        </w:r>
        <w:r>
          <w:rPr>
            <w:webHidden/>
          </w:rPr>
          <w:instrText xml:space="preserve"> PAGEREF _Toc448418160 \h </w:instrText>
        </w:r>
        <w:r>
          <w:rPr>
            <w:webHidden/>
          </w:rPr>
        </w:r>
      </w:ins>
      <w:r>
        <w:rPr>
          <w:webHidden/>
        </w:rPr>
        <w:fldChar w:fldCharType="separate"/>
      </w:r>
      <w:ins w:id="89"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90" w:author="Anne, Krishna" w:date="2016-04-14T17:26:00Z"/>
          <w:rFonts w:asciiTheme="minorHAnsi" w:eastAsiaTheme="minorEastAsia" w:hAnsiTheme="minorHAnsi"/>
          <w:color w:val="auto"/>
          <w:kern w:val="0"/>
          <w:szCs w:val="22"/>
        </w:rPr>
      </w:pPr>
      <w:ins w:id="91" w:author="Anne, Krishna" w:date="2016-04-14T17:26:00Z">
        <w:r w:rsidRPr="00A14BE1">
          <w:rPr>
            <w:rStyle w:val="Hyperlink"/>
          </w:rPr>
          <w:fldChar w:fldCharType="begin"/>
        </w:r>
        <w:r w:rsidRPr="00A14BE1">
          <w:rPr>
            <w:rStyle w:val="Hyperlink"/>
          </w:rPr>
          <w:instrText xml:space="preserve"> </w:instrText>
        </w:r>
        <w:r>
          <w:instrText>HYPERLINK \l "_Toc448418161"</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5.3.1</w:t>
        </w:r>
        <w:r>
          <w:rPr>
            <w:rFonts w:asciiTheme="minorHAnsi" w:eastAsiaTheme="minorEastAsia" w:hAnsiTheme="minorHAnsi"/>
            <w:color w:val="auto"/>
            <w:kern w:val="0"/>
            <w:szCs w:val="22"/>
          </w:rPr>
          <w:tab/>
        </w:r>
        <w:r w:rsidRPr="00A14BE1">
          <w:rPr>
            <w:rStyle w:val="Hyperlink"/>
            <w:rFonts w:cs="Calibri"/>
          </w:rPr>
          <w:t>Interrupt Function Name</w:t>
        </w:r>
        <w:r>
          <w:rPr>
            <w:webHidden/>
          </w:rPr>
          <w:tab/>
        </w:r>
        <w:r>
          <w:rPr>
            <w:webHidden/>
          </w:rPr>
          <w:fldChar w:fldCharType="begin"/>
        </w:r>
        <w:r>
          <w:rPr>
            <w:webHidden/>
          </w:rPr>
          <w:instrText xml:space="preserve"> PAGEREF _Toc448418161 \h </w:instrText>
        </w:r>
        <w:r>
          <w:rPr>
            <w:webHidden/>
          </w:rPr>
        </w:r>
      </w:ins>
      <w:r>
        <w:rPr>
          <w:webHidden/>
        </w:rPr>
        <w:fldChar w:fldCharType="separate"/>
      </w:r>
      <w:ins w:id="92"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93" w:author="Anne, Krishna" w:date="2016-04-14T17:26:00Z"/>
          <w:rFonts w:asciiTheme="minorHAnsi" w:eastAsiaTheme="minorEastAsia" w:hAnsiTheme="minorHAnsi"/>
          <w:color w:val="auto"/>
          <w:kern w:val="0"/>
          <w:szCs w:val="22"/>
        </w:rPr>
      </w:pPr>
      <w:ins w:id="94" w:author="Anne, Krishna" w:date="2016-04-14T17:26:00Z">
        <w:r w:rsidRPr="00A14BE1">
          <w:rPr>
            <w:rStyle w:val="Hyperlink"/>
          </w:rPr>
          <w:fldChar w:fldCharType="begin"/>
        </w:r>
        <w:r w:rsidRPr="00A14BE1">
          <w:rPr>
            <w:rStyle w:val="Hyperlink"/>
          </w:rPr>
          <w:instrText xml:space="preserve"> </w:instrText>
        </w:r>
        <w:r>
          <w:instrText>HYPERLINK \l "_Toc448418162"</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5.3.1.1</w:t>
        </w:r>
        <w:r>
          <w:rPr>
            <w:rFonts w:asciiTheme="minorHAnsi" w:eastAsiaTheme="minorEastAsia" w:hAnsiTheme="minorHAnsi"/>
            <w:color w:val="auto"/>
            <w:kern w:val="0"/>
            <w:szCs w:val="22"/>
          </w:rPr>
          <w:tab/>
        </w:r>
        <w:r w:rsidRPr="00A14BE1">
          <w:rPr>
            <w:rStyle w:val="Hyperlink"/>
            <w:rFonts w:cs="Calibri"/>
          </w:rPr>
          <w:t>Design Rationale</w:t>
        </w:r>
        <w:r>
          <w:rPr>
            <w:webHidden/>
          </w:rPr>
          <w:tab/>
        </w:r>
        <w:r>
          <w:rPr>
            <w:webHidden/>
          </w:rPr>
          <w:fldChar w:fldCharType="begin"/>
        </w:r>
        <w:r>
          <w:rPr>
            <w:webHidden/>
          </w:rPr>
          <w:instrText xml:space="preserve"> PAGEREF _Toc448418162 \h </w:instrText>
        </w:r>
        <w:r>
          <w:rPr>
            <w:webHidden/>
          </w:rPr>
        </w:r>
      </w:ins>
      <w:r>
        <w:rPr>
          <w:webHidden/>
        </w:rPr>
        <w:fldChar w:fldCharType="separate"/>
      </w:r>
      <w:ins w:id="95"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96" w:author="Anne, Krishna" w:date="2016-04-14T17:26:00Z"/>
          <w:rFonts w:asciiTheme="minorHAnsi" w:eastAsiaTheme="minorEastAsia" w:hAnsiTheme="minorHAnsi"/>
          <w:color w:val="auto"/>
          <w:kern w:val="0"/>
          <w:szCs w:val="22"/>
        </w:rPr>
      </w:pPr>
      <w:ins w:id="97" w:author="Anne, Krishna" w:date="2016-04-14T17:26:00Z">
        <w:r w:rsidRPr="00A14BE1">
          <w:rPr>
            <w:rStyle w:val="Hyperlink"/>
          </w:rPr>
          <w:fldChar w:fldCharType="begin"/>
        </w:r>
        <w:r w:rsidRPr="00A14BE1">
          <w:rPr>
            <w:rStyle w:val="Hyperlink"/>
          </w:rPr>
          <w:instrText xml:space="preserve"> </w:instrText>
        </w:r>
        <w:r>
          <w:instrText>HYPERLINK \l "_Toc448418163"</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5.3.1.2</w:t>
        </w:r>
        <w:r>
          <w:rPr>
            <w:rFonts w:asciiTheme="minorHAnsi" w:eastAsiaTheme="minorEastAsia" w:hAnsiTheme="minorHAnsi"/>
            <w:color w:val="auto"/>
            <w:kern w:val="0"/>
            <w:szCs w:val="22"/>
          </w:rPr>
          <w:tab/>
        </w:r>
        <w:r w:rsidRPr="00A14BE1">
          <w:rPr>
            <w:rStyle w:val="Hyperlink"/>
            <w:rFonts w:cs="Calibri"/>
          </w:rPr>
          <w:t>(Processing of the ISR function)…..</w:t>
        </w:r>
        <w:r>
          <w:rPr>
            <w:webHidden/>
          </w:rPr>
          <w:tab/>
        </w:r>
        <w:r>
          <w:rPr>
            <w:webHidden/>
          </w:rPr>
          <w:fldChar w:fldCharType="begin"/>
        </w:r>
        <w:r>
          <w:rPr>
            <w:webHidden/>
          </w:rPr>
          <w:instrText xml:space="preserve"> PAGEREF _Toc448418163 \h </w:instrText>
        </w:r>
        <w:r>
          <w:rPr>
            <w:webHidden/>
          </w:rPr>
        </w:r>
      </w:ins>
      <w:r>
        <w:rPr>
          <w:webHidden/>
        </w:rPr>
        <w:fldChar w:fldCharType="separate"/>
      </w:r>
      <w:ins w:id="98" w:author="Anne, Krishna" w:date="2016-04-14T17:26:00Z">
        <w:r>
          <w:rPr>
            <w:webHidden/>
          </w:rPr>
          <w:t>9</w:t>
        </w:r>
        <w:r>
          <w:rPr>
            <w:webHidden/>
          </w:rPr>
          <w:fldChar w:fldCharType="end"/>
        </w:r>
        <w:r w:rsidRPr="00A14BE1">
          <w:rPr>
            <w:rStyle w:val="Hyperlink"/>
          </w:rPr>
          <w:fldChar w:fldCharType="end"/>
        </w:r>
      </w:ins>
    </w:p>
    <w:p w:rsidR="00EB1DF2" w:rsidRDefault="00EB1DF2">
      <w:pPr>
        <w:pStyle w:val="TOC2"/>
        <w:rPr>
          <w:ins w:id="99" w:author="Anne, Krishna" w:date="2016-04-14T17:26:00Z"/>
          <w:rFonts w:asciiTheme="minorHAnsi" w:eastAsiaTheme="minorEastAsia" w:hAnsiTheme="minorHAnsi"/>
          <w:color w:val="auto"/>
          <w:kern w:val="0"/>
          <w:szCs w:val="22"/>
        </w:rPr>
      </w:pPr>
      <w:ins w:id="100" w:author="Anne, Krishna" w:date="2016-04-14T17:26:00Z">
        <w:r w:rsidRPr="00A14BE1">
          <w:rPr>
            <w:rStyle w:val="Hyperlink"/>
          </w:rPr>
          <w:fldChar w:fldCharType="begin"/>
        </w:r>
        <w:r w:rsidRPr="00A14BE1">
          <w:rPr>
            <w:rStyle w:val="Hyperlink"/>
          </w:rPr>
          <w:instrText xml:space="preserve"> </w:instrText>
        </w:r>
        <w:r>
          <w:instrText>HYPERLINK \l "_Toc448418164"</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w:t>
        </w:r>
        <w:r>
          <w:rPr>
            <w:rFonts w:asciiTheme="minorHAnsi" w:eastAsiaTheme="minorEastAsia" w:hAnsiTheme="minorHAnsi"/>
            <w:color w:val="auto"/>
            <w:kern w:val="0"/>
            <w:szCs w:val="22"/>
          </w:rPr>
          <w:tab/>
        </w:r>
        <w:r w:rsidRPr="00A14BE1">
          <w:rPr>
            <w:rStyle w:val="Hyperlink"/>
            <w:rFonts w:cs="Calibri"/>
          </w:rPr>
          <w:t>Module Internal (Local) Functions</w:t>
        </w:r>
        <w:r>
          <w:rPr>
            <w:webHidden/>
          </w:rPr>
          <w:tab/>
        </w:r>
        <w:r>
          <w:rPr>
            <w:webHidden/>
          </w:rPr>
          <w:fldChar w:fldCharType="begin"/>
        </w:r>
        <w:r>
          <w:rPr>
            <w:webHidden/>
          </w:rPr>
          <w:instrText xml:space="preserve"> PAGEREF _Toc448418164 \h </w:instrText>
        </w:r>
        <w:r>
          <w:rPr>
            <w:webHidden/>
          </w:rPr>
        </w:r>
      </w:ins>
      <w:r>
        <w:rPr>
          <w:webHidden/>
        </w:rPr>
        <w:fldChar w:fldCharType="separate"/>
      </w:r>
      <w:ins w:id="101" w:author="Anne, Krishna" w:date="2016-04-14T17:26:00Z">
        <w:r>
          <w:rPr>
            <w:webHidden/>
          </w:rPr>
          <w:t>10</w:t>
        </w:r>
        <w:r>
          <w:rPr>
            <w:webHidden/>
          </w:rPr>
          <w:fldChar w:fldCharType="end"/>
        </w:r>
        <w:r w:rsidRPr="00A14BE1">
          <w:rPr>
            <w:rStyle w:val="Hyperlink"/>
          </w:rPr>
          <w:fldChar w:fldCharType="end"/>
        </w:r>
      </w:ins>
    </w:p>
    <w:p w:rsidR="00EB1DF2" w:rsidRDefault="00EB1DF2">
      <w:pPr>
        <w:pStyle w:val="TOC2"/>
        <w:rPr>
          <w:ins w:id="102" w:author="Anne, Krishna" w:date="2016-04-14T17:26:00Z"/>
          <w:rFonts w:asciiTheme="minorHAnsi" w:eastAsiaTheme="minorEastAsia" w:hAnsiTheme="minorHAnsi"/>
          <w:color w:val="auto"/>
          <w:kern w:val="0"/>
          <w:szCs w:val="22"/>
        </w:rPr>
      </w:pPr>
      <w:ins w:id="103" w:author="Anne, Krishna" w:date="2016-04-14T17:26:00Z">
        <w:r w:rsidRPr="00A14BE1">
          <w:rPr>
            <w:rStyle w:val="Hyperlink"/>
          </w:rPr>
          <w:fldChar w:fldCharType="begin"/>
        </w:r>
        <w:r w:rsidRPr="00A14BE1">
          <w:rPr>
            <w:rStyle w:val="Hyperlink"/>
          </w:rPr>
          <w:instrText xml:space="preserve"> </w:instrText>
        </w:r>
        <w:r>
          <w:instrText>HYPERLINK \l "_Toc448418165"</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5.4.1</w:t>
        </w:r>
        <w:r>
          <w:rPr>
            <w:rFonts w:asciiTheme="minorHAnsi" w:eastAsiaTheme="minorEastAsia" w:hAnsiTheme="minorHAnsi"/>
            <w:color w:val="auto"/>
            <w:kern w:val="0"/>
            <w:szCs w:val="22"/>
          </w:rPr>
          <w:tab/>
        </w:r>
        <w:r w:rsidRPr="00A14BE1">
          <w:rPr>
            <w:rStyle w:val="Hyperlink"/>
            <w:rFonts w:cs="Calibri"/>
          </w:rPr>
          <w:t>Local Function #1</w:t>
        </w:r>
        <w:r>
          <w:rPr>
            <w:webHidden/>
          </w:rPr>
          <w:tab/>
        </w:r>
        <w:r>
          <w:rPr>
            <w:webHidden/>
          </w:rPr>
          <w:fldChar w:fldCharType="begin"/>
        </w:r>
        <w:r>
          <w:rPr>
            <w:webHidden/>
          </w:rPr>
          <w:instrText xml:space="preserve"> PAGEREF _Toc448418165 \h </w:instrText>
        </w:r>
        <w:r>
          <w:rPr>
            <w:webHidden/>
          </w:rPr>
        </w:r>
      </w:ins>
      <w:r>
        <w:rPr>
          <w:webHidden/>
        </w:rPr>
        <w:fldChar w:fldCharType="separate"/>
      </w:r>
      <w:ins w:id="104" w:author="Anne, Krishna" w:date="2016-04-14T17:26:00Z">
        <w:r>
          <w:rPr>
            <w:webHidden/>
          </w:rPr>
          <w:t>10</w:t>
        </w:r>
        <w:r>
          <w:rPr>
            <w:webHidden/>
          </w:rPr>
          <w:fldChar w:fldCharType="end"/>
        </w:r>
        <w:r w:rsidRPr="00A14BE1">
          <w:rPr>
            <w:rStyle w:val="Hyperlink"/>
          </w:rPr>
          <w:fldChar w:fldCharType="end"/>
        </w:r>
      </w:ins>
    </w:p>
    <w:p w:rsidR="00EB1DF2" w:rsidRDefault="00EB1DF2">
      <w:pPr>
        <w:pStyle w:val="TOC2"/>
        <w:rPr>
          <w:ins w:id="105" w:author="Anne, Krishna" w:date="2016-04-14T17:26:00Z"/>
          <w:rFonts w:asciiTheme="minorHAnsi" w:eastAsiaTheme="minorEastAsia" w:hAnsiTheme="minorHAnsi"/>
          <w:color w:val="auto"/>
          <w:kern w:val="0"/>
          <w:szCs w:val="22"/>
        </w:rPr>
      </w:pPr>
      <w:ins w:id="106" w:author="Anne, Krishna" w:date="2016-04-14T17:26:00Z">
        <w:r w:rsidRPr="00A14BE1">
          <w:rPr>
            <w:rStyle w:val="Hyperlink"/>
          </w:rPr>
          <w:fldChar w:fldCharType="begin"/>
        </w:r>
        <w:r w:rsidRPr="00A14BE1">
          <w:rPr>
            <w:rStyle w:val="Hyperlink"/>
          </w:rPr>
          <w:instrText xml:space="preserve"> </w:instrText>
        </w:r>
        <w:r>
          <w:instrText>HYPERLINK \l "_Toc448418166"</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5.4.1.1</w:t>
        </w:r>
        <w:r>
          <w:rPr>
            <w:rFonts w:asciiTheme="minorHAnsi" w:eastAsiaTheme="minorEastAsia" w:hAnsiTheme="minorHAnsi"/>
            <w:color w:val="auto"/>
            <w:kern w:val="0"/>
            <w:szCs w:val="22"/>
          </w:rPr>
          <w:tab/>
        </w:r>
        <w:r w:rsidRPr="00A14BE1">
          <w:rPr>
            <w:rStyle w:val="Hyperlink"/>
            <w:rFonts w:cs="Calibri"/>
          </w:rPr>
          <w:t>Design Rationale</w:t>
        </w:r>
        <w:r>
          <w:rPr>
            <w:webHidden/>
          </w:rPr>
          <w:tab/>
        </w:r>
        <w:r>
          <w:rPr>
            <w:webHidden/>
          </w:rPr>
          <w:fldChar w:fldCharType="begin"/>
        </w:r>
        <w:r>
          <w:rPr>
            <w:webHidden/>
          </w:rPr>
          <w:instrText xml:space="preserve"> PAGEREF _Toc448418166 \h </w:instrText>
        </w:r>
        <w:r>
          <w:rPr>
            <w:webHidden/>
          </w:rPr>
        </w:r>
      </w:ins>
      <w:r>
        <w:rPr>
          <w:webHidden/>
        </w:rPr>
        <w:fldChar w:fldCharType="separate"/>
      </w:r>
      <w:ins w:id="107" w:author="Anne, Krishna" w:date="2016-04-14T17:26:00Z">
        <w:r>
          <w:rPr>
            <w:webHidden/>
          </w:rPr>
          <w:t>10</w:t>
        </w:r>
        <w:r>
          <w:rPr>
            <w:webHidden/>
          </w:rPr>
          <w:fldChar w:fldCharType="end"/>
        </w:r>
        <w:r w:rsidRPr="00A14BE1">
          <w:rPr>
            <w:rStyle w:val="Hyperlink"/>
          </w:rPr>
          <w:fldChar w:fldCharType="end"/>
        </w:r>
      </w:ins>
    </w:p>
    <w:p w:rsidR="00EB1DF2" w:rsidRDefault="00EB1DF2">
      <w:pPr>
        <w:pStyle w:val="TOC2"/>
        <w:rPr>
          <w:ins w:id="108" w:author="Anne, Krishna" w:date="2016-04-14T17:26:00Z"/>
          <w:rFonts w:asciiTheme="minorHAnsi" w:eastAsiaTheme="minorEastAsia" w:hAnsiTheme="minorHAnsi"/>
          <w:color w:val="auto"/>
          <w:kern w:val="0"/>
          <w:szCs w:val="22"/>
        </w:rPr>
      </w:pPr>
      <w:ins w:id="109" w:author="Anne, Krishna" w:date="2016-04-14T17:26:00Z">
        <w:r w:rsidRPr="00A14BE1">
          <w:rPr>
            <w:rStyle w:val="Hyperlink"/>
          </w:rPr>
          <w:fldChar w:fldCharType="begin"/>
        </w:r>
        <w:r w:rsidRPr="00A14BE1">
          <w:rPr>
            <w:rStyle w:val="Hyperlink"/>
          </w:rPr>
          <w:instrText xml:space="preserve"> </w:instrText>
        </w:r>
        <w:r>
          <w:instrText>HYPERLINK \l "_Toc448418167"</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5.4.1.2</w:t>
        </w:r>
        <w:r>
          <w:rPr>
            <w:rFonts w:asciiTheme="minorHAnsi" w:eastAsiaTheme="minorEastAsia" w:hAnsiTheme="minorHAnsi"/>
            <w:color w:val="auto"/>
            <w:kern w:val="0"/>
            <w:szCs w:val="22"/>
          </w:rPr>
          <w:tab/>
        </w:r>
        <w:r w:rsidRPr="00A14BE1">
          <w:rPr>
            <w:rStyle w:val="Hyperlink"/>
            <w:rFonts w:cs="Calibri"/>
          </w:rPr>
          <w:t>Processing</w:t>
        </w:r>
        <w:r>
          <w:rPr>
            <w:webHidden/>
          </w:rPr>
          <w:tab/>
        </w:r>
        <w:r>
          <w:rPr>
            <w:webHidden/>
          </w:rPr>
          <w:fldChar w:fldCharType="begin"/>
        </w:r>
        <w:r>
          <w:rPr>
            <w:webHidden/>
          </w:rPr>
          <w:instrText xml:space="preserve"> PAGEREF _Toc448418167 \h </w:instrText>
        </w:r>
        <w:r>
          <w:rPr>
            <w:webHidden/>
          </w:rPr>
        </w:r>
      </w:ins>
      <w:r>
        <w:rPr>
          <w:webHidden/>
        </w:rPr>
        <w:fldChar w:fldCharType="separate"/>
      </w:r>
      <w:ins w:id="110" w:author="Anne, Krishna" w:date="2016-04-14T17:26:00Z">
        <w:r>
          <w:rPr>
            <w:webHidden/>
          </w:rPr>
          <w:t>10</w:t>
        </w:r>
        <w:r>
          <w:rPr>
            <w:webHidden/>
          </w:rPr>
          <w:fldChar w:fldCharType="end"/>
        </w:r>
        <w:r w:rsidRPr="00A14BE1">
          <w:rPr>
            <w:rStyle w:val="Hyperlink"/>
          </w:rPr>
          <w:fldChar w:fldCharType="end"/>
        </w:r>
      </w:ins>
    </w:p>
    <w:p w:rsidR="00EB1DF2" w:rsidRDefault="00EB1DF2">
      <w:pPr>
        <w:pStyle w:val="TOC3"/>
        <w:tabs>
          <w:tab w:val="left" w:pos="1200"/>
        </w:tabs>
        <w:rPr>
          <w:ins w:id="111" w:author="Anne, Krishna" w:date="2016-04-14T17:26:00Z"/>
          <w:rFonts w:asciiTheme="minorHAnsi" w:eastAsiaTheme="minorEastAsia" w:hAnsiTheme="minorHAnsi"/>
          <w:color w:val="auto"/>
          <w:kern w:val="0"/>
          <w:sz w:val="22"/>
          <w:szCs w:val="22"/>
        </w:rPr>
      </w:pPr>
      <w:ins w:id="112" w:author="Anne, Krishna" w:date="2016-04-14T17:26:00Z">
        <w:r w:rsidRPr="00A14BE1">
          <w:rPr>
            <w:rStyle w:val="Hyperlink"/>
          </w:rPr>
          <w:fldChar w:fldCharType="begin"/>
        </w:r>
        <w:r w:rsidRPr="00A14BE1">
          <w:rPr>
            <w:rStyle w:val="Hyperlink"/>
          </w:rPr>
          <w:instrText xml:space="preserve"> </w:instrText>
        </w:r>
        <w:r>
          <w:instrText>HYPERLINK \l "_Toc448418168"</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5.4.2</w:t>
        </w:r>
        <w:r>
          <w:rPr>
            <w:rFonts w:asciiTheme="minorHAnsi" w:eastAsiaTheme="minorEastAsia" w:hAnsiTheme="minorHAnsi"/>
            <w:color w:val="auto"/>
            <w:kern w:val="0"/>
            <w:sz w:val="22"/>
            <w:szCs w:val="22"/>
          </w:rPr>
          <w:tab/>
        </w:r>
        <w:r w:rsidRPr="00A14BE1">
          <w:rPr>
            <w:rStyle w:val="Hyperlink"/>
          </w:rPr>
          <w:t>Local Function #2</w:t>
        </w:r>
        <w:r>
          <w:rPr>
            <w:webHidden/>
          </w:rPr>
          <w:tab/>
        </w:r>
        <w:r>
          <w:rPr>
            <w:webHidden/>
          </w:rPr>
          <w:fldChar w:fldCharType="begin"/>
        </w:r>
        <w:r>
          <w:rPr>
            <w:webHidden/>
          </w:rPr>
          <w:instrText xml:space="preserve"> PAGEREF _Toc448418168 \h </w:instrText>
        </w:r>
        <w:r>
          <w:rPr>
            <w:webHidden/>
          </w:rPr>
        </w:r>
      </w:ins>
      <w:r>
        <w:rPr>
          <w:webHidden/>
        </w:rPr>
        <w:fldChar w:fldCharType="separate"/>
      </w:r>
      <w:ins w:id="113" w:author="Anne, Krishna" w:date="2016-04-14T17:26:00Z">
        <w:r>
          <w:rPr>
            <w:webHidden/>
          </w:rPr>
          <w:t>10</w:t>
        </w:r>
        <w:r>
          <w:rPr>
            <w:webHidden/>
          </w:rPr>
          <w:fldChar w:fldCharType="end"/>
        </w:r>
        <w:r w:rsidRPr="00A14BE1">
          <w:rPr>
            <w:rStyle w:val="Hyperlink"/>
          </w:rPr>
          <w:fldChar w:fldCharType="end"/>
        </w:r>
      </w:ins>
    </w:p>
    <w:p w:rsidR="00EB1DF2" w:rsidRDefault="00EB1DF2">
      <w:pPr>
        <w:pStyle w:val="TOC2"/>
        <w:rPr>
          <w:ins w:id="114" w:author="Anne, Krishna" w:date="2016-04-14T17:26:00Z"/>
          <w:rFonts w:asciiTheme="minorHAnsi" w:eastAsiaTheme="minorEastAsia" w:hAnsiTheme="minorHAnsi"/>
          <w:color w:val="auto"/>
          <w:kern w:val="0"/>
          <w:szCs w:val="22"/>
        </w:rPr>
      </w:pPr>
      <w:ins w:id="115" w:author="Anne, Krishna" w:date="2016-04-14T17:26:00Z">
        <w:r w:rsidRPr="00A14BE1">
          <w:rPr>
            <w:rStyle w:val="Hyperlink"/>
          </w:rPr>
          <w:lastRenderedPageBreak/>
          <w:fldChar w:fldCharType="begin"/>
        </w:r>
        <w:r w:rsidRPr="00A14BE1">
          <w:rPr>
            <w:rStyle w:val="Hyperlink"/>
          </w:rPr>
          <w:instrText xml:space="preserve"> </w:instrText>
        </w:r>
        <w:r>
          <w:instrText>HYPERLINK \l "_Toc448418169"</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5.4.2.1</w:t>
        </w:r>
        <w:r>
          <w:rPr>
            <w:rFonts w:asciiTheme="minorHAnsi" w:eastAsiaTheme="minorEastAsia" w:hAnsiTheme="minorHAnsi"/>
            <w:color w:val="auto"/>
            <w:kern w:val="0"/>
            <w:szCs w:val="22"/>
          </w:rPr>
          <w:tab/>
        </w:r>
        <w:r w:rsidRPr="00A14BE1">
          <w:rPr>
            <w:rStyle w:val="Hyperlink"/>
            <w:rFonts w:cs="Calibri"/>
          </w:rPr>
          <w:t>Design Rationale</w:t>
        </w:r>
        <w:r>
          <w:rPr>
            <w:webHidden/>
          </w:rPr>
          <w:tab/>
        </w:r>
        <w:r>
          <w:rPr>
            <w:webHidden/>
          </w:rPr>
          <w:fldChar w:fldCharType="begin"/>
        </w:r>
        <w:r>
          <w:rPr>
            <w:webHidden/>
          </w:rPr>
          <w:instrText xml:space="preserve"> PAGEREF _Toc448418169 \h </w:instrText>
        </w:r>
        <w:r>
          <w:rPr>
            <w:webHidden/>
          </w:rPr>
        </w:r>
      </w:ins>
      <w:r>
        <w:rPr>
          <w:webHidden/>
        </w:rPr>
        <w:fldChar w:fldCharType="separate"/>
      </w:r>
      <w:ins w:id="116" w:author="Anne, Krishna" w:date="2016-04-14T17:26:00Z">
        <w:r>
          <w:rPr>
            <w:webHidden/>
          </w:rPr>
          <w:t>10</w:t>
        </w:r>
        <w:r>
          <w:rPr>
            <w:webHidden/>
          </w:rPr>
          <w:fldChar w:fldCharType="end"/>
        </w:r>
        <w:r w:rsidRPr="00A14BE1">
          <w:rPr>
            <w:rStyle w:val="Hyperlink"/>
          </w:rPr>
          <w:fldChar w:fldCharType="end"/>
        </w:r>
      </w:ins>
    </w:p>
    <w:p w:rsidR="00EB1DF2" w:rsidRDefault="00EB1DF2">
      <w:pPr>
        <w:pStyle w:val="TOC2"/>
        <w:rPr>
          <w:ins w:id="117" w:author="Anne, Krishna" w:date="2016-04-14T17:26:00Z"/>
          <w:rFonts w:asciiTheme="minorHAnsi" w:eastAsiaTheme="minorEastAsia" w:hAnsiTheme="minorHAnsi"/>
          <w:color w:val="auto"/>
          <w:kern w:val="0"/>
          <w:szCs w:val="22"/>
        </w:rPr>
      </w:pPr>
      <w:ins w:id="118" w:author="Anne, Krishna" w:date="2016-04-14T17:26:00Z">
        <w:r w:rsidRPr="00A14BE1">
          <w:rPr>
            <w:rStyle w:val="Hyperlink"/>
          </w:rPr>
          <w:fldChar w:fldCharType="begin"/>
        </w:r>
        <w:r w:rsidRPr="00A14BE1">
          <w:rPr>
            <w:rStyle w:val="Hyperlink"/>
          </w:rPr>
          <w:instrText xml:space="preserve"> </w:instrText>
        </w:r>
        <w:r>
          <w:instrText>HYPERLINK \l "_Toc448418170"</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5.4.2.2</w:t>
        </w:r>
        <w:r>
          <w:rPr>
            <w:rFonts w:asciiTheme="minorHAnsi" w:eastAsiaTheme="minorEastAsia" w:hAnsiTheme="minorHAnsi"/>
            <w:color w:val="auto"/>
            <w:kern w:val="0"/>
            <w:szCs w:val="22"/>
          </w:rPr>
          <w:tab/>
        </w:r>
        <w:r w:rsidRPr="00A14BE1">
          <w:rPr>
            <w:rStyle w:val="Hyperlink"/>
            <w:rFonts w:cs="Calibri"/>
          </w:rPr>
          <w:t>Processing</w:t>
        </w:r>
        <w:r>
          <w:rPr>
            <w:webHidden/>
          </w:rPr>
          <w:tab/>
        </w:r>
        <w:r>
          <w:rPr>
            <w:webHidden/>
          </w:rPr>
          <w:fldChar w:fldCharType="begin"/>
        </w:r>
        <w:r>
          <w:rPr>
            <w:webHidden/>
          </w:rPr>
          <w:instrText xml:space="preserve"> PAGEREF _Toc448418170 \h </w:instrText>
        </w:r>
        <w:r>
          <w:rPr>
            <w:webHidden/>
          </w:rPr>
        </w:r>
      </w:ins>
      <w:r>
        <w:rPr>
          <w:webHidden/>
        </w:rPr>
        <w:fldChar w:fldCharType="separate"/>
      </w:r>
      <w:ins w:id="119" w:author="Anne, Krishna" w:date="2016-04-14T17:26:00Z">
        <w:r>
          <w:rPr>
            <w:webHidden/>
          </w:rPr>
          <w:t>11</w:t>
        </w:r>
        <w:r>
          <w:rPr>
            <w:webHidden/>
          </w:rPr>
          <w:fldChar w:fldCharType="end"/>
        </w:r>
        <w:r w:rsidRPr="00A14BE1">
          <w:rPr>
            <w:rStyle w:val="Hyperlink"/>
          </w:rPr>
          <w:fldChar w:fldCharType="end"/>
        </w:r>
      </w:ins>
    </w:p>
    <w:p w:rsidR="00EB1DF2" w:rsidRDefault="00EB1DF2">
      <w:pPr>
        <w:pStyle w:val="TOC3"/>
        <w:tabs>
          <w:tab w:val="left" w:pos="1200"/>
        </w:tabs>
        <w:rPr>
          <w:ins w:id="120" w:author="Anne, Krishna" w:date="2016-04-14T17:26:00Z"/>
          <w:rFonts w:asciiTheme="minorHAnsi" w:eastAsiaTheme="minorEastAsia" w:hAnsiTheme="minorHAnsi"/>
          <w:color w:val="auto"/>
          <w:kern w:val="0"/>
          <w:sz w:val="22"/>
          <w:szCs w:val="22"/>
        </w:rPr>
      </w:pPr>
      <w:ins w:id="121" w:author="Anne, Krishna" w:date="2016-04-14T17:26:00Z">
        <w:r w:rsidRPr="00A14BE1">
          <w:rPr>
            <w:rStyle w:val="Hyperlink"/>
          </w:rPr>
          <w:fldChar w:fldCharType="begin"/>
        </w:r>
        <w:r w:rsidRPr="00A14BE1">
          <w:rPr>
            <w:rStyle w:val="Hyperlink"/>
          </w:rPr>
          <w:instrText xml:space="preserve"> </w:instrText>
        </w:r>
        <w:r>
          <w:instrText>HYPERLINK \l "_Toc448418171"</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5.4.3</w:t>
        </w:r>
        <w:r>
          <w:rPr>
            <w:rFonts w:asciiTheme="minorHAnsi" w:eastAsiaTheme="minorEastAsia" w:hAnsiTheme="minorHAnsi"/>
            <w:color w:val="auto"/>
            <w:kern w:val="0"/>
            <w:sz w:val="22"/>
            <w:szCs w:val="22"/>
          </w:rPr>
          <w:tab/>
        </w:r>
        <w:r w:rsidRPr="00A14BE1">
          <w:rPr>
            <w:rStyle w:val="Hyperlink"/>
          </w:rPr>
          <w:t>Local Function #3</w:t>
        </w:r>
        <w:r>
          <w:rPr>
            <w:webHidden/>
          </w:rPr>
          <w:tab/>
        </w:r>
        <w:r>
          <w:rPr>
            <w:webHidden/>
          </w:rPr>
          <w:fldChar w:fldCharType="begin"/>
        </w:r>
        <w:r>
          <w:rPr>
            <w:webHidden/>
          </w:rPr>
          <w:instrText xml:space="preserve"> PAGEREF _Toc448418171 \h </w:instrText>
        </w:r>
        <w:r>
          <w:rPr>
            <w:webHidden/>
          </w:rPr>
        </w:r>
      </w:ins>
      <w:r>
        <w:rPr>
          <w:webHidden/>
        </w:rPr>
        <w:fldChar w:fldCharType="separate"/>
      </w:r>
      <w:ins w:id="122" w:author="Anne, Krishna" w:date="2016-04-14T17:26:00Z">
        <w:r>
          <w:rPr>
            <w:webHidden/>
          </w:rPr>
          <w:t>11</w:t>
        </w:r>
        <w:r>
          <w:rPr>
            <w:webHidden/>
          </w:rPr>
          <w:fldChar w:fldCharType="end"/>
        </w:r>
        <w:r w:rsidRPr="00A14BE1">
          <w:rPr>
            <w:rStyle w:val="Hyperlink"/>
          </w:rPr>
          <w:fldChar w:fldCharType="end"/>
        </w:r>
      </w:ins>
    </w:p>
    <w:p w:rsidR="00EB1DF2" w:rsidRDefault="00EB1DF2">
      <w:pPr>
        <w:pStyle w:val="TOC2"/>
        <w:rPr>
          <w:ins w:id="123" w:author="Anne, Krishna" w:date="2016-04-14T17:26:00Z"/>
          <w:rFonts w:asciiTheme="minorHAnsi" w:eastAsiaTheme="minorEastAsia" w:hAnsiTheme="minorHAnsi"/>
          <w:color w:val="auto"/>
          <w:kern w:val="0"/>
          <w:szCs w:val="22"/>
        </w:rPr>
      </w:pPr>
      <w:ins w:id="124" w:author="Anne, Krishna" w:date="2016-04-14T17:26:00Z">
        <w:r w:rsidRPr="00A14BE1">
          <w:rPr>
            <w:rStyle w:val="Hyperlink"/>
          </w:rPr>
          <w:fldChar w:fldCharType="begin"/>
        </w:r>
        <w:r w:rsidRPr="00A14BE1">
          <w:rPr>
            <w:rStyle w:val="Hyperlink"/>
          </w:rPr>
          <w:instrText xml:space="preserve"> </w:instrText>
        </w:r>
        <w:r>
          <w:instrText>HYPERLINK \l "_Toc448418172"</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5.4.3.1</w:t>
        </w:r>
        <w:r>
          <w:rPr>
            <w:rFonts w:asciiTheme="minorHAnsi" w:eastAsiaTheme="minorEastAsia" w:hAnsiTheme="minorHAnsi"/>
            <w:color w:val="auto"/>
            <w:kern w:val="0"/>
            <w:szCs w:val="22"/>
          </w:rPr>
          <w:tab/>
        </w:r>
        <w:r w:rsidRPr="00A14BE1">
          <w:rPr>
            <w:rStyle w:val="Hyperlink"/>
            <w:rFonts w:cs="Calibri"/>
          </w:rPr>
          <w:t>Design Rationale</w:t>
        </w:r>
        <w:r>
          <w:rPr>
            <w:webHidden/>
          </w:rPr>
          <w:tab/>
        </w:r>
        <w:r>
          <w:rPr>
            <w:webHidden/>
          </w:rPr>
          <w:fldChar w:fldCharType="begin"/>
        </w:r>
        <w:r>
          <w:rPr>
            <w:webHidden/>
          </w:rPr>
          <w:instrText xml:space="preserve"> PAGEREF _Toc448418172 \h </w:instrText>
        </w:r>
        <w:r>
          <w:rPr>
            <w:webHidden/>
          </w:rPr>
        </w:r>
      </w:ins>
      <w:r>
        <w:rPr>
          <w:webHidden/>
        </w:rPr>
        <w:fldChar w:fldCharType="separate"/>
      </w:r>
      <w:ins w:id="125" w:author="Anne, Krishna" w:date="2016-04-14T17:26:00Z">
        <w:r>
          <w:rPr>
            <w:webHidden/>
          </w:rPr>
          <w:t>11</w:t>
        </w:r>
        <w:r>
          <w:rPr>
            <w:webHidden/>
          </w:rPr>
          <w:fldChar w:fldCharType="end"/>
        </w:r>
        <w:r w:rsidRPr="00A14BE1">
          <w:rPr>
            <w:rStyle w:val="Hyperlink"/>
          </w:rPr>
          <w:fldChar w:fldCharType="end"/>
        </w:r>
      </w:ins>
    </w:p>
    <w:p w:rsidR="00EB1DF2" w:rsidRDefault="00EB1DF2">
      <w:pPr>
        <w:pStyle w:val="TOC2"/>
        <w:rPr>
          <w:ins w:id="126" w:author="Anne, Krishna" w:date="2016-04-14T17:26:00Z"/>
          <w:rFonts w:asciiTheme="minorHAnsi" w:eastAsiaTheme="minorEastAsia" w:hAnsiTheme="minorHAnsi"/>
          <w:color w:val="auto"/>
          <w:kern w:val="0"/>
          <w:szCs w:val="22"/>
        </w:rPr>
      </w:pPr>
      <w:ins w:id="127" w:author="Anne, Krishna" w:date="2016-04-14T17:26:00Z">
        <w:r w:rsidRPr="00A14BE1">
          <w:rPr>
            <w:rStyle w:val="Hyperlink"/>
          </w:rPr>
          <w:fldChar w:fldCharType="begin"/>
        </w:r>
        <w:r w:rsidRPr="00A14BE1">
          <w:rPr>
            <w:rStyle w:val="Hyperlink"/>
          </w:rPr>
          <w:instrText xml:space="preserve"> </w:instrText>
        </w:r>
        <w:r>
          <w:instrText>HYPERLINK \l "_Toc448418173"</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5.4.3.2</w:t>
        </w:r>
        <w:r>
          <w:rPr>
            <w:rFonts w:asciiTheme="minorHAnsi" w:eastAsiaTheme="minorEastAsia" w:hAnsiTheme="minorHAnsi"/>
            <w:color w:val="auto"/>
            <w:kern w:val="0"/>
            <w:szCs w:val="22"/>
          </w:rPr>
          <w:tab/>
        </w:r>
        <w:r w:rsidRPr="00A14BE1">
          <w:rPr>
            <w:rStyle w:val="Hyperlink"/>
            <w:rFonts w:cs="Calibri"/>
          </w:rPr>
          <w:t>Processing</w:t>
        </w:r>
        <w:r>
          <w:rPr>
            <w:webHidden/>
          </w:rPr>
          <w:tab/>
        </w:r>
        <w:r>
          <w:rPr>
            <w:webHidden/>
          </w:rPr>
          <w:fldChar w:fldCharType="begin"/>
        </w:r>
        <w:r>
          <w:rPr>
            <w:webHidden/>
          </w:rPr>
          <w:instrText xml:space="preserve"> PAGEREF _Toc448418173 \h </w:instrText>
        </w:r>
        <w:r>
          <w:rPr>
            <w:webHidden/>
          </w:rPr>
        </w:r>
      </w:ins>
      <w:r>
        <w:rPr>
          <w:webHidden/>
        </w:rPr>
        <w:fldChar w:fldCharType="separate"/>
      </w:r>
      <w:ins w:id="128" w:author="Anne, Krishna" w:date="2016-04-14T17:26:00Z">
        <w:r>
          <w:rPr>
            <w:webHidden/>
          </w:rPr>
          <w:t>11</w:t>
        </w:r>
        <w:r>
          <w:rPr>
            <w:webHidden/>
          </w:rPr>
          <w:fldChar w:fldCharType="end"/>
        </w:r>
        <w:r w:rsidRPr="00A14BE1">
          <w:rPr>
            <w:rStyle w:val="Hyperlink"/>
          </w:rPr>
          <w:fldChar w:fldCharType="end"/>
        </w:r>
      </w:ins>
    </w:p>
    <w:p w:rsidR="00EB1DF2" w:rsidRDefault="00EB1DF2">
      <w:pPr>
        <w:pStyle w:val="TOC3"/>
        <w:tabs>
          <w:tab w:val="left" w:pos="1200"/>
        </w:tabs>
        <w:rPr>
          <w:ins w:id="129" w:author="Anne, Krishna" w:date="2016-04-14T17:26:00Z"/>
          <w:rFonts w:asciiTheme="minorHAnsi" w:eastAsiaTheme="minorEastAsia" w:hAnsiTheme="minorHAnsi"/>
          <w:color w:val="auto"/>
          <w:kern w:val="0"/>
          <w:sz w:val="22"/>
          <w:szCs w:val="22"/>
        </w:rPr>
      </w:pPr>
      <w:ins w:id="130" w:author="Anne, Krishna" w:date="2016-04-14T17:26:00Z">
        <w:r w:rsidRPr="00A14BE1">
          <w:rPr>
            <w:rStyle w:val="Hyperlink"/>
          </w:rPr>
          <w:fldChar w:fldCharType="begin"/>
        </w:r>
        <w:r w:rsidRPr="00A14BE1">
          <w:rPr>
            <w:rStyle w:val="Hyperlink"/>
          </w:rPr>
          <w:instrText xml:space="preserve"> </w:instrText>
        </w:r>
        <w:r>
          <w:instrText>HYPERLINK \l "_Toc448418174"</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5.4.1</w:t>
        </w:r>
        <w:r>
          <w:rPr>
            <w:rFonts w:asciiTheme="minorHAnsi" w:eastAsiaTheme="minorEastAsia" w:hAnsiTheme="minorHAnsi"/>
            <w:color w:val="auto"/>
            <w:kern w:val="0"/>
            <w:sz w:val="22"/>
            <w:szCs w:val="22"/>
          </w:rPr>
          <w:tab/>
        </w:r>
        <w:r w:rsidRPr="00A14BE1">
          <w:rPr>
            <w:rStyle w:val="Hyperlink"/>
          </w:rPr>
          <w:t>Local Function #2</w:t>
        </w:r>
        <w:r>
          <w:rPr>
            <w:webHidden/>
          </w:rPr>
          <w:tab/>
        </w:r>
        <w:r>
          <w:rPr>
            <w:webHidden/>
          </w:rPr>
          <w:fldChar w:fldCharType="begin"/>
        </w:r>
        <w:r>
          <w:rPr>
            <w:webHidden/>
          </w:rPr>
          <w:instrText xml:space="preserve"> PAGEREF _Toc448418174 \h </w:instrText>
        </w:r>
        <w:r>
          <w:rPr>
            <w:webHidden/>
          </w:rPr>
        </w:r>
      </w:ins>
      <w:r>
        <w:rPr>
          <w:webHidden/>
        </w:rPr>
        <w:fldChar w:fldCharType="separate"/>
      </w:r>
      <w:ins w:id="131" w:author="Anne, Krishna" w:date="2016-04-14T17:26:00Z">
        <w:r>
          <w:rPr>
            <w:webHidden/>
          </w:rPr>
          <w:t>11</w:t>
        </w:r>
        <w:r>
          <w:rPr>
            <w:webHidden/>
          </w:rPr>
          <w:fldChar w:fldCharType="end"/>
        </w:r>
        <w:r w:rsidRPr="00A14BE1">
          <w:rPr>
            <w:rStyle w:val="Hyperlink"/>
          </w:rPr>
          <w:fldChar w:fldCharType="end"/>
        </w:r>
      </w:ins>
    </w:p>
    <w:p w:rsidR="00EB1DF2" w:rsidRDefault="00EB1DF2">
      <w:pPr>
        <w:pStyle w:val="TOC2"/>
        <w:rPr>
          <w:ins w:id="132" w:author="Anne, Krishna" w:date="2016-04-14T17:26:00Z"/>
          <w:rFonts w:asciiTheme="minorHAnsi" w:eastAsiaTheme="minorEastAsia" w:hAnsiTheme="minorHAnsi"/>
          <w:color w:val="auto"/>
          <w:kern w:val="0"/>
          <w:szCs w:val="22"/>
        </w:rPr>
      </w:pPr>
      <w:ins w:id="133" w:author="Anne, Krishna" w:date="2016-04-14T17:26:00Z">
        <w:r w:rsidRPr="00A14BE1">
          <w:rPr>
            <w:rStyle w:val="Hyperlink"/>
          </w:rPr>
          <w:fldChar w:fldCharType="begin"/>
        </w:r>
        <w:r w:rsidRPr="00A14BE1">
          <w:rPr>
            <w:rStyle w:val="Hyperlink"/>
          </w:rPr>
          <w:instrText xml:space="preserve"> </w:instrText>
        </w:r>
        <w:r>
          <w:instrText>HYPERLINK \l "_Toc448418175"</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5.4.1.1</w:t>
        </w:r>
        <w:r>
          <w:rPr>
            <w:rFonts w:asciiTheme="minorHAnsi" w:eastAsiaTheme="minorEastAsia" w:hAnsiTheme="minorHAnsi"/>
            <w:color w:val="auto"/>
            <w:kern w:val="0"/>
            <w:szCs w:val="22"/>
          </w:rPr>
          <w:tab/>
        </w:r>
        <w:r w:rsidRPr="00A14BE1">
          <w:rPr>
            <w:rStyle w:val="Hyperlink"/>
            <w:rFonts w:cs="Calibri"/>
          </w:rPr>
          <w:t>Design Rationale</w:t>
        </w:r>
        <w:r>
          <w:rPr>
            <w:webHidden/>
          </w:rPr>
          <w:tab/>
        </w:r>
        <w:r>
          <w:rPr>
            <w:webHidden/>
          </w:rPr>
          <w:fldChar w:fldCharType="begin"/>
        </w:r>
        <w:r>
          <w:rPr>
            <w:webHidden/>
          </w:rPr>
          <w:instrText xml:space="preserve"> PAGEREF _Toc448418175 \h </w:instrText>
        </w:r>
        <w:r>
          <w:rPr>
            <w:webHidden/>
          </w:rPr>
        </w:r>
      </w:ins>
      <w:r>
        <w:rPr>
          <w:webHidden/>
        </w:rPr>
        <w:fldChar w:fldCharType="separate"/>
      </w:r>
      <w:ins w:id="134" w:author="Anne, Krishna" w:date="2016-04-14T17:26:00Z">
        <w:r>
          <w:rPr>
            <w:webHidden/>
          </w:rPr>
          <w:t>11</w:t>
        </w:r>
        <w:r>
          <w:rPr>
            <w:webHidden/>
          </w:rPr>
          <w:fldChar w:fldCharType="end"/>
        </w:r>
        <w:r w:rsidRPr="00A14BE1">
          <w:rPr>
            <w:rStyle w:val="Hyperlink"/>
          </w:rPr>
          <w:fldChar w:fldCharType="end"/>
        </w:r>
      </w:ins>
    </w:p>
    <w:p w:rsidR="00EB1DF2" w:rsidRDefault="00EB1DF2">
      <w:pPr>
        <w:pStyle w:val="TOC2"/>
        <w:rPr>
          <w:ins w:id="135" w:author="Anne, Krishna" w:date="2016-04-14T17:26:00Z"/>
          <w:rFonts w:asciiTheme="minorHAnsi" w:eastAsiaTheme="minorEastAsia" w:hAnsiTheme="minorHAnsi"/>
          <w:color w:val="auto"/>
          <w:kern w:val="0"/>
          <w:szCs w:val="22"/>
        </w:rPr>
      </w:pPr>
      <w:ins w:id="136" w:author="Anne, Krishna" w:date="2016-04-14T17:26:00Z">
        <w:r w:rsidRPr="00A14BE1">
          <w:rPr>
            <w:rStyle w:val="Hyperlink"/>
          </w:rPr>
          <w:fldChar w:fldCharType="begin"/>
        </w:r>
        <w:r w:rsidRPr="00A14BE1">
          <w:rPr>
            <w:rStyle w:val="Hyperlink"/>
          </w:rPr>
          <w:instrText xml:space="preserve"> </w:instrText>
        </w:r>
        <w:r>
          <w:instrText>HYPERLINK \l "_Toc448418176"</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5.4.1.2</w:t>
        </w:r>
        <w:r>
          <w:rPr>
            <w:rFonts w:asciiTheme="minorHAnsi" w:eastAsiaTheme="minorEastAsia" w:hAnsiTheme="minorHAnsi"/>
            <w:color w:val="auto"/>
            <w:kern w:val="0"/>
            <w:szCs w:val="22"/>
          </w:rPr>
          <w:tab/>
        </w:r>
        <w:r w:rsidRPr="00A14BE1">
          <w:rPr>
            <w:rStyle w:val="Hyperlink"/>
            <w:rFonts w:cs="Calibri"/>
          </w:rPr>
          <w:t>Processing</w:t>
        </w:r>
        <w:r>
          <w:rPr>
            <w:webHidden/>
          </w:rPr>
          <w:tab/>
        </w:r>
        <w:r>
          <w:rPr>
            <w:webHidden/>
          </w:rPr>
          <w:fldChar w:fldCharType="begin"/>
        </w:r>
        <w:r>
          <w:rPr>
            <w:webHidden/>
          </w:rPr>
          <w:instrText xml:space="preserve"> PAGEREF _Toc448418176 \h </w:instrText>
        </w:r>
        <w:r>
          <w:rPr>
            <w:webHidden/>
          </w:rPr>
        </w:r>
      </w:ins>
      <w:r>
        <w:rPr>
          <w:webHidden/>
        </w:rPr>
        <w:fldChar w:fldCharType="separate"/>
      </w:r>
      <w:ins w:id="137" w:author="Anne, Krishna" w:date="2016-04-14T17:26:00Z">
        <w:r>
          <w:rPr>
            <w:webHidden/>
          </w:rPr>
          <w:t>11</w:t>
        </w:r>
        <w:r>
          <w:rPr>
            <w:webHidden/>
          </w:rPr>
          <w:fldChar w:fldCharType="end"/>
        </w:r>
        <w:r w:rsidRPr="00A14BE1">
          <w:rPr>
            <w:rStyle w:val="Hyperlink"/>
          </w:rPr>
          <w:fldChar w:fldCharType="end"/>
        </w:r>
      </w:ins>
    </w:p>
    <w:p w:rsidR="00EB1DF2" w:rsidRDefault="00EB1DF2">
      <w:pPr>
        <w:pStyle w:val="TOC2"/>
        <w:rPr>
          <w:ins w:id="138" w:author="Anne, Krishna" w:date="2016-04-14T17:26:00Z"/>
          <w:rFonts w:asciiTheme="minorHAnsi" w:eastAsiaTheme="minorEastAsia" w:hAnsiTheme="minorHAnsi"/>
          <w:color w:val="auto"/>
          <w:kern w:val="0"/>
          <w:szCs w:val="22"/>
        </w:rPr>
      </w:pPr>
      <w:ins w:id="139" w:author="Anne, Krishna" w:date="2016-04-14T17:26:00Z">
        <w:r w:rsidRPr="00A14BE1">
          <w:rPr>
            <w:rStyle w:val="Hyperlink"/>
          </w:rPr>
          <w:fldChar w:fldCharType="begin"/>
        </w:r>
        <w:r w:rsidRPr="00A14BE1">
          <w:rPr>
            <w:rStyle w:val="Hyperlink"/>
          </w:rPr>
          <w:instrText xml:space="preserve"> </w:instrText>
        </w:r>
        <w:r>
          <w:instrText>HYPERLINK \l "_Toc448418177"</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5.5</w:t>
        </w:r>
        <w:r>
          <w:rPr>
            <w:rFonts w:asciiTheme="minorHAnsi" w:eastAsiaTheme="minorEastAsia" w:hAnsiTheme="minorHAnsi"/>
            <w:color w:val="auto"/>
            <w:kern w:val="0"/>
            <w:szCs w:val="22"/>
          </w:rPr>
          <w:tab/>
        </w:r>
        <w:r w:rsidRPr="00A14BE1">
          <w:rPr>
            <w:rStyle w:val="Hyperlink"/>
            <w:rFonts w:cs="Calibri"/>
          </w:rPr>
          <w:t>GLOBAL Function/Macro Definitions</w:t>
        </w:r>
        <w:r>
          <w:rPr>
            <w:webHidden/>
          </w:rPr>
          <w:tab/>
        </w:r>
        <w:r>
          <w:rPr>
            <w:webHidden/>
          </w:rPr>
          <w:fldChar w:fldCharType="begin"/>
        </w:r>
        <w:r>
          <w:rPr>
            <w:webHidden/>
          </w:rPr>
          <w:instrText xml:space="preserve"> PAGEREF _Toc448418177 \h </w:instrText>
        </w:r>
        <w:r>
          <w:rPr>
            <w:webHidden/>
          </w:rPr>
        </w:r>
      </w:ins>
      <w:r>
        <w:rPr>
          <w:webHidden/>
        </w:rPr>
        <w:fldChar w:fldCharType="separate"/>
      </w:r>
      <w:ins w:id="140" w:author="Anne, Krishna" w:date="2016-04-14T17:26:00Z">
        <w:r>
          <w:rPr>
            <w:webHidden/>
          </w:rPr>
          <w:t>12</w:t>
        </w:r>
        <w:r>
          <w:rPr>
            <w:webHidden/>
          </w:rPr>
          <w:fldChar w:fldCharType="end"/>
        </w:r>
        <w:r w:rsidRPr="00A14BE1">
          <w:rPr>
            <w:rStyle w:val="Hyperlink"/>
          </w:rPr>
          <w:fldChar w:fldCharType="end"/>
        </w:r>
      </w:ins>
    </w:p>
    <w:p w:rsidR="00EB1DF2" w:rsidRDefault="00EB1DF2">
      <w:pPr>
        <w:pStyle w:val="TOC2"/>
        <w:rPr>
          <w:ins w:id="141" w:author="Anne, Krishna" w:date="2016-04-14T17:26:00Z"/>
          <w:rFonts w:asciiTheme="minorHAnsi" w:eastAsiaTheme="minorEastAsia" w:hAnsiTheme="minorHAnsi"/>
          <w:color w:val="auto"/>
          <w:kern w:val="0"/>
          <w:szCs w:val="22"/>
        </w:rPr>
      </w:pPr>
      <w:ins w:id="142" w:author="Anne, Krishna" w:date="2016-04-14T17:26:00Z">
        <w:r w:rsidRPr="00A14BE1">
          <w:rPr>
            <w:rStyle w:val="Hyperlink"/>
          </w:rPr>
          <w:fldChar w:fldCharType="begin"/>
        </w:r>
        <w:r w:rsidRPr="00A14BE1">
          <w:rPr>
            <w:rStyle w:val="Hyperlink"/>
          </w:rPr>
          <w:instrText xml:space="preserve"> </w:instrText>
        </w:r>
        <w:r>
          <w:instrText>HYPERLINK \l "_Toc448418178"</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5.5.1</w:t>
        </w:r>
        <w:r>
          <w:rPr>
            <w:rFonts w:asciiTheme="minorHAnsi" w:eastAsiaTheme="minorEastAsia" w:hAnsiTheme="minorHAnsi"/>
            <w:color w:val="auto"/>
            <w:kern w:val="0"/>
            <w:szCs w:val="22"/>
          </w:rPr>
          <w:tab/>
        </w:r>
        <w:r w:rsidRPr="00A14BE1">
          <w:rPr>
            <w:rStyle w:val="Hyperlink"/>
            <w:rFonts w:cs="Calibri"/>
          </w:rPr>
          <w:t>GLOBAL Function #1</w:t>
        </w:r>
        <w:r>
          <w:rPr>
            <w:webHidden/>
          </w:rPr>
          <w:tab/>
        </w:r>
        <w:r>
          <w:rPr>
            <w:webHidden/>
          </w:rPr>
          <w:fldChar w:fldCharType="begin"/>
        </w:r>
        <w:r>
          <w:rPr>
            <w:webHidden/>
          </w:rPr>
          <w:instrText xml:space="preserve"> PAGEREF _Toc448418178 \h </w:instrText>
        </w:r>
        <w:r>
          <w:rPr>
            <w:webHidden/>
          </w:rPr>
        </w:r>
      </w:ins>
      <w:r>
        <w:rPr>
          <w:webHidden/>
        </w:rPr>
        <w:fldChar w:fldCharType="separate"/>
      </w:r>
      <w:ins w:id="143" w:author="Anne, Krishna" w:date="2016-04-14T17:26:00Z">
        <w:r>
          <w:rPr>
            <w:webHidden/>
          </w:rPr>
          <w:t>12</w:t>
        </w:r>
        <w:r>
          <w:rPr>
            <w:webHidden/>
          </w:rPr>
          <w:fldChar w:fldCharType="end"/>
        </w:r>
        <w:r w:rsidRPr="00A14BE1">
          <w:rPr>
            <w:rStyle w:val="Hyperlink"/>
          </w:rPr>
          <w:fldChar w:fldCharType="end"/>
        </w:r>
      </w:ins>
    </w:p>
    <w:p w:rsidR="00EB1DF2" w:rsidRDefault="00EB1DF2">
      <w:pPr>
        <w:pStyle w:val="TOC2"/>
        <w:rPr>
          <w:ins w:id="144" w:author="Anne, Krishna" w:date="2016-04-14T17:26:00Z"/>
          <w:rFonts w:asciiTheme="minorHAnsi" w:eastAsiaTheme="minorEastAsia" w:hAnsiTheme="minorHAnsi"/>
          <w:color w:val="auto"/>
          <w:kern w:val="0"/>
          <w:szCs w:val="22"/>
        </w:rPr>
      </w:pPr>
      <w:ins w:id="145" w:author="Anne, Krishna" w:date="2016-04-14T17:26:00Z">
        <w:r w:rsidRPr="00A14BE1">
          <w:rPr>
            <w:rStyle w:val="Hyperlink"/>
          </w:rPr>
          <w:fldChar w:fldCharType="begin"/>
        </w:r>
        <w:r w:rsidRPr="00A14BE1">
          <w:rPr>
            <w:rStyle w:val="Hyperlink"/>
          </w:rPr>
          <w:instrText xml:space="preserve"> </w:instrText>
        </w:r>
        <w:r>
          <w:instrText>HYPERLINK \l "_Toc448418179"</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5.5.1.1</w:t>
        </w:r>
        <w:r>
          <w:rPr>
            <w:rFonts w:asciiTheme="minorHAnsi" w:eastAsiaTheme="minorEastAsia" w:hAnsiTheme="minorHAnsi"/>
            <w:color w:val="auto"/>
            <w:kern w:val="0"/>
            <w:szCs w:val="22"/>
          </w:rPr>
          <w:tab/>
        </w:r>
        <w:r w:rsidRPr="00A14BE1">
          <w:rPr>
            <w:rStyle w:val="Hyperlink"/>
            <w:rFonts w:cs="Calibri"/>
          </w:rPr>
          <w:t>Design Rationale</w:t>
        </w:r>
        <w:r>
          <w:rPr>
            <w:webHidden/>
          </w:rPr>
          <w:tab/>
        </w:r>
        <w:r>
          <w:rPr>
            <w:webHidden/>
          </w:rPr>
          <w:fldChar w:fldCharType="begin"/>
        </w:r>
        <w:r>
          <w:rPr>
            <w:webHidden/>
          </w:rPr>
          <w:instrText xml:space="preserve"> PAGEREF _Toc448418179 \h </w:instrText>
        </w:r>
        <w:r>
          <w:rPr>
            <w:webHidden/>
          </w:rPr>
        </w:r>
      </w:ins>
      <w:r>
        <w:rPr>
          <w:webHidden/>
        </w:rPr>
        <w:fldChar w:fldCharType="separate"/>
      </w:r>
      <w:ins w:id="146" w:author="Anne, Krishna" w:date="2016-04-14T17:26:00Z">
        <w:r>
          <w:rPr>
            <w:webHidden/>
          </w:rPr>
          <w:t>12</w:t>
        </w:r>
        <w:r>
          <w:rPr>
            <w:webHidden/>
          </w:rPr>
          <w:fldChar w:fldCharType="end"/>
        </w:r>
        <w:r w:rsidRPr="00A14BE1">
          <w:rPr>
            <w:rStyle w:val="Hyperlink"/>
          </w:rPr>
          <w:fldChar w:fldCharType="end"/>
        </w:r>
      </w:ins>
    </w:p>
    <w:p w:rsidR="00EB1DF2" w:rsidRDefault="00EB1DF2">
      <w:pPr>
        <w:pStyle w:val="TOC2"/>
        <w:rPr>
          <w:ins w:id="147" w:author="Anne, Krishna" w:date="2016-04-14T17:26:00Z"/>
          <w:rFonts w:asciiTheme="minorHAnsi" w:eastAsiaTheme="minorEastAsia" w:hAnsiTheme="minorHAnsi"/>
          <w:color w:val="auto"/>
          <w:kern w:val="0"/>
          <w:szCs w:val="22"/>
        </w:rPr>
      </w:pPr>
      <w:ins w:id="148" w:author="Anne, Krishna" w:date="2016-04-14T17:26:00Z">
        <w:r w:rsidRPr="00A14BE1">
          <w:rPr>
            <w:rStyle w:val="Hyperlink"/>
          </w:rPr>
          <w:fldChar w:fldCharType="begin"/>
        </w:r>
        <w:r w:rsidRPr="00A14BE1">
          <w:rPr>
            <w:rStyle w:val="Hyperlink"/>
          </w:rPr>
          <w:instrText xml:space="preserve"> </w:instrText>
        </w:r>
        <w:r>
          <w:instrText>HYPERLINK \l "_Toc448418180"</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cs="Calibri"/>
          </w:rPr>
          <w:t>5.5.1.2</w:t>
        </w:r>
        <w:r>
          <w:rPr>
            <w:rFonts w:asciiTheme="minorHAnsi" w:eastAsiaTheme="minorEastAsia" w:hAnsiTheme="minorHAnsi"/>
            <w:color w:val="auto"/>
            <w:kern w:val="0"/>
            <w:szCs w:val="22"/>
          </w:rPr>
          <w:tab/>
        </w:r>
        <w:r w:rsidRPr="00A14BE1">
          <w:rPr>
            <w:rStyle w:val="Hyperlink"/>
            <w:rFonts w:cs="Calibri"/>
          </w:rPr>
          <w:t>processing</w:t>
        </w:r>
        <w:r>
          <w:rPr>
            <w:webHidden/>
          </w:rPr>
          <w:tab/>
        </w:r>
        <w:r>
          <w:rPr>
            <w:webHidden/>
          </w:rPr>
          <w:fldChar w:fldCharType="begin"/>
        </w:r>
        <w:r>
          <w:rPr>
            <w:webHidden/>
          </w:rPr>
          <w:instrText xml:space="preserve"> PAGEREF _Toc448418180 \h </w:instrText>
        </w:r>
        <w:r>
          <w:rPr>
            <w:webHidden/>
          </w:rPr>
        </w:r>
      </w:ins>
      <w:r>
        <w:rPr>
          <w:webHidden/>
        </w:rPr>
        <w:fldChar w:fldCharType="separate"/>
      </w:r>
      <w:ins w:id="149" w:author="Anne, Krishna" w:date="2016-04-14T17:26:00Z">
        <w:r>
          <w:rPr>
            <w:webHidden/>
          </w:rPr>
          <w:t>12</w:t>
        </w:r>
        <w:r>
          <w:rPr>
            <w:webHidden/>
          </w:rPr>
          <w:fldChar w:fldCharType="end"/>
        </w:r>
        <w:r w:rsidRPr="00A14BE1">
          <w:rPr>
            <w:rStyle w:val="Hyperlink"/>
          </w:rPr>
          <w:fldChar w:fldCharType="end"/>
        </w:r>
      </w:ins>
    </w:p>
    <w:p w:rsidR="00EB1DF2" w:rsidRDefault="00EB1DF2">
      <w:pPr>
        <w:pStyle w:val="TOC1"/>
        <w:rPr>
          <w:ins w:id="150" w:author="Anne, Krishna" w:date="2016-04-14T17:26:00Z"/>
          <w:rFonts w:eastAsiaTheme="minorEastAsia"/>
          <w:b w:val="0"/>
          <w:color w:val="auto"/>
          <w:kern w:val="0"/>
          <w:sz w:val="22"/>
          <w:szCs w:val="22"/>
          <w:lang w:val="en-US"/>
        </w:rPr>
      </w:pPr>
      <w:ins w:id="151" w:author="Anne, Krishna" w:date="2016-04-14T17:26:00Z">
        <w:r w:rsidRPr="00A14BE1">
          <w:rPr>
            <w:rStyle w:val="Hyperlink"/>
          </w:rPr>
          <w:fldChar w:fldCharType="begin"/>
        </w:r>
        <w:r w:rsidRPr="00A14BE1">
          <w:rPr>
            <w:rStyle w:val="Hyperlink"/>
          </w:rPr>
          <w:instrText xml:space="preserve"> </w:instrText>
        </w:r>
        <w:r>
          <w:instrText>HYPERLINK \l "_Toc448418181"</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ascii="Calibri" w:hAnsi="Calibri" w:cs="Calibri"/>
          </w:rPr>
          <w:t>6</w:t>
        </w:r>
        <w:r>
          <w:rPr>
            <w:rFonts w:eastAsiaTheme="minorEastAsia"/>
            <w:b w:val="0"/>
            <w:color w:val="auto"/>
            <w:kern w:val="0"/>
            <w:sz w:val="22"/>
            <w:szCs w:val="22"/>
            <w:lang w:val="en-US"/>
          </w:rPr>
          <w:tab/>
        </w:r>
        <w:r w:rsidRPr="00A14BE1">
          <w:rPr>
            <w:rStyle w:val="Hyperlink"/>
            <w:rFonts w:ascii="Calibri" w:hAnsi="Calibri"/>
          </w:rPr>
          <w:t>Known</w:t>
        </w:r>
        <w:r w:rsidRPr="00A14BE1">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_Toc448418181 \h </w:instrText>
        </w:r>
        <w:r>
          <w:rPr>
            <w:webHidden/>
          </w:rPr>
        </w:r>
      </w:ins>
      <w:r>
        <w:rPr>
          <w:webHidden/>
        </w:rPr>
        <w:fldChar w:fldCharType="separate"/>
      </w:r>
      <w:ins w:id="152" w:author="Anne, Krishna" w:date="2016-04-14T17:26:00Z">
        <w:r>
          <w:rPr>
            <w:webHidden/>
          </w:rPr>
          <w:t>13</w:t>
        </w:r>
        <w:r>
          <w:rPr>
            <w:webHidden/>
          </w:rPr>
          <w:fldChar w:fldCharType="end"/>
        </w:r>
        <w:r w:rsidRPr="00A14BE1">
          <w:rPr>
            <w:rStyle w:val="Hyperlink"/>
          </w:rPr>
          <w:fldChar w:fldCharType="end"/>
        </w:r>
      </w:ins>
    </w:p>
    <w:p w:rsidR="00EB1DF2" w:rsidRDefault="00EB1DF2">
      <w:pPr>
        <w:pStyle w:val="TOC1"/>
        <w:rPr>
          <w:ins w:id="153" w:author="Anne, Krishna" w:date="2016-04-14T17:26:00Z"/>
          <w:rFonts w:eastAsiaTheme="minorEastAsia"/>
          <w:b w:val="0"/>
          <w:color w:val="auto"/>
          <w:kern w:val="0"/>
          <w:sz w:val="22"/>
          <w:szCs w:val="22"/>
          <w:lang w:val="en-US"/>
        </w:rPr>
      </w:pPr>
      <w:ins w:id="154" w:author="Anne, Krishna" w:date="2016-04-14T17:26:00Z">
        <w:r w:rsidRPr="00A14BE1">
          <w:rPr>
            <w:rStyle w:val="Hyperlink"/>
          </w:rPr>
          <w:fldChar w:fldCharType="begin"/>
        </w:r>
        <w:r w:rsidRPr="00A14BE1">
          <w:rPr>
            <w:rStyle w:val="Hyperlink"/>
          </w:rPr>
          <w:instrText xml:space="preserve"> </w:instrText>
        </w:r>
        <w:r>
          <w:instrText>HYPERLINK \l "_Toc448418182"</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Fonts w:ascii="Calibri" w:hAnsi="Calibri" w:cs="Calibri"/>
          </w:rPr>
          <w:t>7</w:t>
        </w:r>
        <w:r>
          <w:rPr>
            <w:rFonts w:eastAsiaTheme="minorEastAsia"/>
            <w:b w:val="0"/>
            <w:color w:val="auto"/>
            <w:kern w:val="0"/>
            <w:sz w:val="22"/>
            <w:szCs w:val="22"/>
            <w:lang w:val="en-US"/>
          </w:rPr>
          <w:tab/>
        </w:r>
        <w:r w:rsidRPr="00A14BE1">
          <w:rPr>
            <w:rStyle w:val="Hyperlink"/>
            <w:rFonts w:ascii="Calibri" w:hAnsi="Calibri" w:cs="Calibri"/>
          </w:rPr>
          <w:t>UNIT TEST CONSIDERATION</w:t>
        </w:r>
        <w:r>
          <w:rPr>
            <w:webHidden/>
          </w:rPr>
          <w:tab/>
        </w:r>
        <w:r>
          <w:rPr>
            <w:webHidden/>
          </w:rPr>
          <w:fldChar w:fldCharType="begin"/>
        </w:r>
        <w:r>
          <w:rPr>
            <w:webHidden/>
          </w:rPr>
          <w:instrText xml:space="preserve"> PAGEREF _Toc448418182 \h </w:instrText>
        </w:r>
        <w:r>
          <w:rPr>
            <w:webHidden/>
          </w:rPr>
        </w:r>
      </w:ins>
      <w:r>
        <w:rPr>
          <w:webHidden/>
        </w:rPr>
        <w:fldChar w:fldCharType="separate"/>
      </w:r>
      <w:ins w:id="155" w:author="Anne, Krishna" w:date="2016-04-14T17:26:00Z">
        <w:r>
          <w:rPr>
            <w:webHidden/>
          </w:rPr>
          <w:t>14</w:t>
        </w:r>
        <w:r>
          <w:rPr>
            <w:webHidden/>
          </w:rPr>
          <w:fldChar w:fldCharType="end"/>
        </w:r>
        <w:r w:rsidRPr="00A14BE1">
          <w:rPr>
            <w:rStyle w:val="Hyperlink"/>
          </w:rPr>
          <w:fldChar w:fldCharType="end"/>
        </w:r>
      </w:ins>
    </w:p>
    <w:p w:rsidR="00EB1DF2" w:rsidRDefault="00EB1DF2">
      <w:pPr>
        <w:pStyle w:val="TOC1"/>
        <w:tabs>
          <w:tab w:val="left" w:pos="1400"/>
        </w:tabs>
        <w:rPr>
          <w:ins w:id="156" w:author="Anne, Krishna" w:date="2016-04-14T17:26:00Z"/>
          <w:rFonts w:eastAsiaTheme="minorEastAsia"/>
          <w:b w:val="0"/>
          <w:color w:val="auto"/>
          <w:kern w:val="0"/>
          <w:sz w:val="22"/>
          <w:szCs w:val="22"/>
          <w:lang w:val="en-US"/>
        </w:rPr>
      </w:pPr>
      <w:ins w:id="157" w:author="Anne, Krishna" w:date="2016-04-14T17:26:00Z">
        <w:r w:rsidRPr="00A14BE1">
          <w:rPr>
            <w:rStyle w:val="Hyperlink"/>
          </w:rPr>
          <w:fldChar w:fldCharType="begin"/>
        </w:r>
        <w:r w:rsidRPr="00A14BE1">
          <w:rPr>
            <w:rStyle w:val="Hyperlink"/>
          </w:rPr>
          <w:instrText xml:space="preserve"> </w:instrText>
        </w:r>
        <w:r>
          <w:instrText>HYPERLINK \l "_Toc448418183"</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Appendix A</w:t>
        </w:r>
        <w:r>
          <w:rPr>
            <w:rFonts w:eastAsiaTheme="minorEastAsia"/>
            <w:b w:val="0"/>
            <w:color w:val="auto"/>
            <w:kern w:val="0"/>
            <w:sz w:val="22"/>
            <w:szCs w:val="22"/>
            <w:lang w:val="en-US"/>
          </w:rPr>
          <w:tab/>
        </w:r>
        <w:r w:rsidRPr="00A14BE1">
          <w:rPr>
            <w:rStyle w:val="Hyperlink"/>
          </w:rPr>
          <w:t>Abbreviations and Acronyms</w:t>
        </w:r>
        <w:r>
          <w:rPr>
            <w:webHidden/>
          </w:rPr>
          <w:tab/>
        </w:r>
        <w:r>
          <w:rPr>
            <w:webHidden/>
          </w:rPr>
          <w:fldChar w:fldCharType="begin"/>
        </w:r>
        <w:r>
          <w:rPr>
            <w:webHidden/>
          </w:rPr>
          <w:instrText xml:space="preserve"> PAGEREF _Toc448418183 \h </w:instrText>
        </w:r>
        <w:r>
          <w:rPr>
            <w:webHidden/>
          </w:rPr>
        </w:r>
      </w:ins>
      <w:r>
        <w:rPr>
          <w:webHidden/>
        </w:rPr>
        <w:fldChar w:fldCharType="separate"/>
      </w:r>
      <w:ins w:id="158" w:author="Anne, Krishna" w:date="2016-04-14T17:26:00Z">
        <w:r>
          <w:rPr>
            <w:webHidden/>
          </w:rPr>
          <w:t>15</w:t>
        </w:r>
        <w:r>
          <w:rPr>
            <w:webHidden/>
          </w:rPr>
          <w:fldChar w:fldCharType="end"/>
        </w:r>
        <w:r w:rsidRPr="00A14BE1">
          <w:rPr>
            <w:rStyle w:val="Hyperlink"/>
          </w:rPr>
          <w:fldChar w:fldCharType="end"/>
        </w:r>
      </w:ins>
    </w:p>
    <w:p w:rsidR="00EB1DF2" w:rsidRDefault="00EB1DF2">
      <w:pPr>
        <w:pStyle w:val="TOC1"/>
        <w:tabs>
          <w:tab w:val="left" w:pos="1400"/>
        </w:tabs>
        <w:rPr>
          <w:ins w:id="159" w:author="Anne, Krishna" w:date="2016-04-14T17:26:00Z"/>
          <w:rFonts w:eastAsiaTheme="minorEastAsia"/>
          <w:b w:val="0"/>
          <w:color w:val="auto"/>
          <w:kern w:val="0"/>
          <w:sz w:val="22"/>
          <w:szCs w:val="22"/>
          <w:lang w:val="en-US"/>
        </w:rPr>
      </w:pPr>
      <w:ins w:id="160" w:author="Anne, Krishna" w:date="2016-04-14T17:26:00Z">
        <w:r w:rsidRPr="00A14BE1">
          <w:rPr>
            <w:rStyle w:val="Hyperlink"/>
          </w:rPr>
          <w:fldChar w:fldCharType="begin"/>
        </w:r>
        <w:r w:rsidRPr="00A14BE1">
          <w:rPr>
            <w:rStyle w:val="Hyperlink"/>
          </w:rPr>
          <w:instrText xml:space="preserve"> </w:instrText>
        </w:r>
        <w:r>
          <w:instrText>HYPERLINK \l "_Toc448418184"</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Appendix B</w:t>
        </w:r>
        <w:r>
          <w:rPr>
            <w:rFonts w:eastAsiaTheme="minorEastAsia"/>
            <w:b w:val="0"/>
            <w:color w:val="auto"/>
            <w:kern w:val="0"/>
            <w:sz w:val="22"/>
            <w:szCs w:val="22"/>
            <w:lang w:val="en-US"/>
          </w:rPr>
          <w:tab/>
        </w:r>
        <w:r w:rsidRPr="00A14BE1">
          <w:rPr>
            <w:rStyle w:val="Hyperlink"/>
          </w:rPr>
          <w:t>Glossary</w:t>
        </w:r>
        <w:r>
          <w:rPr>
            <w:webHidden/>
          </w:rPr>
          <w:tab/>
        </w:r>
        <w:r>
          <w:rPr>
            <w:webHidden/>
          </w:rPr>
          <w:fldChar w:fldCharType="begin"/>
        </w:r>
        <w:r>
          <w:rPr>
            <w:webHidden/>
          </w:rPr>
          <w:instrText xml:space="preserve"> PAGEREF _Toc448418184 \h </w:instrText>
        </w:r>
        <w:r>
          <w:rPr>
            <w:webHidden/>
          </w:rPr>
        </w:r>
      </w:ins>
      <w:r>
        <w:rPr>
          <w:webHidden/>
        </w:rPr>
        <w:fldChar w:fldCharType="separate"/>
      </w:r>
      <w:ins w:id="161" w:author="Anne, Krishna" w:date="2016-04-14T17:26:00Z">
        <w:r>
          <w:rPr>
            <w:webHidden/>
          </w:rPr>
          <w:t>16</w:t>
        </w:r>
        <w:r>
          <w:rPr>
            <w:webHidden/>
          </w:rPr>
          <w:fldChar w:fldCharType="end"/>
        </w:r>
        <w:r w:rsidRPr="00A14BE1">
          <w:rPr>
            <w:rStyle w:val="Hyperlink"/>
          </w:rPr>
          <w:fldChar w:fldCharType="end"/>
        </w:r>
      </w:ins>
    </w:p>
    <w:p w:rsidR="00EB1DF2" w:rsidRDefault="00EB1DF2">
      <w:pPr>
        <w:pStyle w:val="TOC1"/>
        <w:tabs>
          <w:tab w:val="left" w:pos="1400"/>
        </w:tabs>
        <w:rPr>
          <w:ins w:id="162" w:author="Anne, Krishna" w:date="2016-04-14T17:26:00Z"/>
          <w:rFonts w:eastAsiaTheme="minorEastAsia"/>
          <w:b w:val="0"/>
          <w:color w:val="auto"/>
          <w:kern w:val="0"/>
          <w:sz w:val="22"/>
          <w:szCs w:val="22"/>
          <w:lang w:val="en-US"/>
        </w:rPr>
      </w:pPr>
      <w:ins w:id="163" w:author="Anne, Krishna" w:date="2016-04-14T17:26:00Z">
        <w:r w:rsidRPr="00A14BE1">
          <w:rPr>
            <w:rStyle w:val="Hyperlink"/>
          </w:rPr>
          <w:fldChar w:fldCharType="begin"/>
        </w:r>
        <w:r w:rsidRPr="00A14BE1">
          <w:rPr>
            <w:rStyle w:val="Hyperlink"/>
          </w:rPr>
          <w:instrText xml:space="preserve"> </w:instrText>
        </w:r>
        <w:r>
          <w:instrText>HYPERLINK \l "_Toc448418185"</w:instrText>
        </w:r>
        <w:r w:rsidRPr="00A14BE1">
          <w:rPr>
            <w:rStyle w:val="Hyperlink"/>
          </w:rPr>
          <w:instrText xml:space="preserve"> </w:instrText>
        </w:r>
        <w:r w:rsidRPr="00A14BE1">
          <w:rPr>
            <w:rStyle w:val="Hyperlink"/>
          </w:rPr>
        </w:r>
        <w:r w:rsidRPr="00A14BE1">
          <w:rPr>
            <w:rStyle w:val="Hyperlink"/>
          </w:rPr>
          <w:fldChar w:fldCharType="separate"/>
        </w:r>
        <w:r w:rsidRPr="00A14BE1">
          <w:rPr>
            <w:rStyle w:val="Hyperlink"/>
          </w:rPr>
          <w:t>Appendix C</w:t>
        </w:r>
        <w:r>
          <w:rPr>
            <w:rFonts w:eastAsiaTheme="minorEastAsia"/>
            <w:b w:val="0"/>
            <w:color w:val="auto"/>
            <w:kern w:val="0"/>
            <w:sz w:val="22"/>
            <w:szCs w:val="22"/>
            <w:lang w:val="en-US"/>
          </w:rPr>
          <w:tab/>
        </w:r>
        <w:r w:rsidRPr="00A14BE1">
          <w:rPr>
            <w:rStyle w:val="Hyperlink"/>
          </w:rPr>
          <w:t>References</w:t>
        </w:r>
        <w:r>
          <w:rPr>
            <w:webHidden/>
          </w:rPr>
          <w:tab/>
        </w:r>
        <w:r>
          <w:rPr>
            <w:webHidden/>
          </w:rPr>
          <w:fldChar w:fldCharType="begin"/>
        </w:r>
        <w:r>
          <w:rPr>
            <w:webHidden/>
          </w:rPr>
          <w:instrText xml:space="preserve"> PAGEREF _Toc448418185 \h </w:instrText>
        </w:r>
        <w:r>
          <w:rPr>
            <w:webHidden/>
          </w:rPr>
        </w:r>
      </w:ins>
      <w:r>
        <w:rPr>
          <w:webHidden/>
        </w:rPr>
        <w:fldChar w:fldCharType="separate"/>
      </w:r>
      <w:ins w:id="164" w:author="Anne, Krishna" w:date="2016-04-14T17:26:00Z">
        <w:r>
          <w:rPr>
            <w:webHidden/>
          </w:rPr>
          <w:t>17</w:t>
        </w:r>
        <w:r>
          <w:rPr>
            <w:webHidden/>
          </w:rPr>
          <w:fldChar w:fldCharType="end"/>
        </w:r>
        <w:r w:rsidRPr="00A14BE1">
          <w:rPr>
            <w:rStyle w:val="Hyperlink"/>
          </w:rPr>
          <w:fldChar w:fldCharType="end"/>
        </w:r>
      </w:ins>
    </w:p>
    <w:p w:rsidR="006F6C0C" w:rsidDel="00EB1DF2" w:rsidRDefault="006F6C0C">
      <w:pPr>
        <w:pStyle w:val="TOC1"/>
        <w:rPr>
          <w:del w:id="165" w:author="Anne, Krishna" w:date="2016-04-14T17:26:00Z"/>
          <w:rFonts w:eastAsiaTheme="minorEastAsia"/>
          <w:b w:val="0"/>
          <w:color w:val="auto"/>
          <w:kern w:val="0"/>
          <w:sz w:val="22"/>
          <w:szCs w:val="22"/>
          <w:lang w:val="en-US"/>
        </w:rPr>
      </w:pPr>
      <w:del w:id="166" w:author="Anne, Krishna" w:date="2016-04-14T17:26:00Z">
        <w:r w:rsidRPr="00EB1DF2" w:rsidDel="00EB1DF2">
          <w:rPr>
            <w:rPrChange w:id="167" w:author="Anne, Krishna" w:date="2016-04-14T17:26:00Z">
              <w:rPr>
                <w:rStyle w:val="Hyperlink"/>
              </w:rPr>
            </w:rPrChange>
          </w:rPr>
          <w:delText>1</w:delText>
        </w:r>
        <w:r w:rsidDel="00EB1DF2">
          <w:rPr>
            <w:rFonts w:eastAsiaTheme="minorEastAsia"/>
            <w:b w:val="0"/>
            <w:color w:val="auto"/>
            <w:kern w:val="0"/>
            <w:sz w:val="22"/>
            <w:szCs w:val="22"/>
            <w:lang w:val="en-US"/>
          </w:rPr>
          <w:tab/>
        </w:r>
        <w:r w:rsidRPr="00EB1DF2" w:rsidDel="00EB1DF2">
          <w:rPr>
            <w:rPrChange w:id="168" w:author="Anne, Krishna" w:date="2016-04-14T17:26:00Z">
              <w:rPr>
                <w:rStyle w:val="Hyperlink"/>
              </w:rPr>
            </w:rPrChange>
          </w:rPr>
          <w:delText>Introduction</w:delText>
        </w:r>
        <w:r w:rsidDel="00EB1DF2">
          <w:rPr>
            <w:webHidden/>
          </w:rPr>
          <w:tab/>
          <w:delText>5</w:delText>
        </w:r>
      </w:del>
    </w:p>
    <w:p w:rsidR="006F6C0C" w:rsidDel="00EB1DF2" w:rsidRDefault="006F6C0C">
      <w:pPr>
        <w:pStyle w:val="TOC2"/>
        <w:rPr>
          <w:del w:id="169" w:author="Anne, Krishna" w:date="2016-04-14T17:26:00Z"/>
          <w:rFonts w:asciiTheme="minorHAnsi" w:eastAsiaTheme="minorEastAsia" w:hAnsiTheme="minorHAnsi"/>
          <w:color w:val="auto"/>
          <w:kern w:val="0"/>
          <w:szCs w:val="22"/>
        </w:rPr>
      </w:pPr>
      <w:del w:id="170" w:author="Anne, Krishna" w:date="2016-04-14T17:26:00Z">
        <w:r w:rsidRPr="00EB1DF2" w:rsidDel="00EB1DF2">
          <w:rPr>
            <w:rPrChange w:id="171" w:author="Anne, Krishna" w:date="2016-04-14T17:26:00Z">
              <w:rPr>
                <w:rStyle w:val="Hyperlink"/>
              </w:rPr>
            </w:rPrChange>
          </w:rPr>
          <w:delText>1.1</w:delText>
        </w:r>
        <w:r w:rsidDel="00EB1DF2">
          <w:rPr>
            <w:rFonts w:asciiTheme="minorHAnsi" w:eastAsiaTheme="minorEastAsia" w:hAnsiTheme="minorHAnsi"/>
            <w:color w:val="auto"/>
            <w:kern w:val="0"/>
            <w:szCs w:val="22"/>
          </w:rPr>
          <w:tab/>
        </w:r>
        <w:r w:rsidRPr="00EB1DF2" w:rsidDel="00EB1DF2">
          <w:rPr>
            <w:rPrChange w:id="172" w:author="Anne, Krishna" w:date="2016-04-14T17:26:00Z">
              <w:rPr>
                <w:rStyle w:val="Hyperlink"/>
              </w:rPr>
            </w:rPrChange>
          </w:rPr>
          <w:delText>Purpose</w:delText>
        </w:r>
        <w:r w:rsidDel="00EB1DF2">
          <w:rPr>
            <w:webHidden/>
          </w:rPr>
          <w:tab/>
          <w:delText>5</w:delText>
        </w:r>
      </w:del>
    </w:p>
    <w:p w:rsidR="006F6C0C" w:rsidDel="00EB1DF2" w:rsidRDefault="006F6C0C">
      <w:pPr>
        <w:pStyle w:val="TOC2"/>
        <w:rPr>
          <w:del w:id="173" w:author="Anne, Krishna" w:date="2016-04-14T17:26:00Z"/>
          <w:rFonts w:asciiTheme="minorHAnsi" w:eastAsiaTheme="minorEastAsia" w:hAnsiTheme="minorHAnsi"/>
          <w:color w:val="auto"/>
          <w:kern w:val="0"/>
          <w:szCs w:val="22"/>
        </w:rPr>
      </w:pPr>
      <w:del w:id="174" w:author="Anne, Krishna" w:date="2016-04-14T17:26:00Z">
        <w:r w:rsidRPr="00EB1DF2" w:rsidDel="00EB1DF2">
          <w:rPr>
            <w:rPrChange w:id="175" w:author="Anne, Krishna" w:date="2016-04-14T17:26:00Z">
              <w:rPr>
                <w:rStyle w:val="Hyperlink"/>
              </w:rPr>
            </w:rPrChange>
          </w:rPr>
          <w:delText>1.2</w:delText>
        </w:r>
        <w:r w:rsidDel="00EB1DF2">
          <w:rPr>
            <w:rFonts w:asciiTheme="minorHAnsi" w:eastAsiaTheme="minorEastAsia" w:hAnsiTheme="minorHAnsi"/>
            <w:color w:val="auto"/>
            <w:kern w:val="0"/>
            <w:szCs w:val="22"/>
          </w:rPr>
          <w:tab/>
        </w:r>
        <w:r w:rsidRPr="00EB1DF2" w:rsidDel="00EB1DF2">
          <w:rPr>
            <w:rPrChange w:id="176" w:author="Anne, Krishna" w:date="2016-04-14T17:26:00Z">
              <w:rPr>
                <w:rStyle w:val="Hyperlink"/>
              </w:rPr>
            </w:rPrChange>
          </w:rPr>
          <w:delText>Scope</w:delText>
        </w:r>
        <w:r w:rsidDel="00EB1DF2">
          <w:rPr>
            <w:webHidden/>
          </w:rPr>
          <w:tab/>
          <w:delText>5</w:delText>
        </w:r>
      </w:del>
    </w:p>
    <w:p w:rsidR="006F6C0C" w:rsidDel="00EB1DF2" w:rsidRDefault="006F6C0C">
      <w:pPr>
        <w:pStyle w:val="TOC1"/>
        <w:rPr>
          <w:del w:id="177" w:author="Anne, Krishna" w:date="2016-04-14T17:26:00Z"/>
          <w:rFonts w:eastAsiaTheme="minorEastAsia"/>
          <w:b w:val="0"/>
          <w:color w:val="auto"/>
          <w:kern w:val="0"/>
          <w:sz w:val="22"/>
          <w:szCs w:val="22"/>
          <w:lang w:val="en-US"/>
        </w:rPr>
      </w:pPr>
      <w:del w:id="178" w:author="Anne, Krishna" w:date="2016-04-14T17:26:00Z">
        <w:r w:rsidRPr="00EB1DF2" w:rsidDel="00EB1DF2">
          <w:rPr>
            <w:rPrChange w:id="179" w:author="Anne, Krishna" w:date="2016-04-14T17:26:00Z">
              <w:rPr>
                <w:rStyle w:val="Hyperlink"/>
              </w:rPr>
            </w:rPrChange>
          </w:rPr>
          <w:delText>2</w:delText>
        </w:r>
        <w:r w:rsidDel="00EB1DF2">
          <w:rPr>
            <w:rFonts w:eastAsiaTheme="minorEastAsia"/>
            <w:b w:val="0"/>
            <w:color w:val="auto"/>
            <w:kern w:val="0"/>
            <w:sz w:val="22"/>
            <w:szCs w:val="22"/>
            <w:lang w:val="en-US"/>
          </w:rPr>
          <w:tab/>
        </w:r>
        <w:r w:rsidRPr="00EB1DF2" w:rsidDel="00EB1DF2">
          <w:rPr>
            <w:rFonts w:ascii="Calibri" w:hAnsi="Calibri" w:cs="Calibri"/>
            <w:rPrChange w:id="180" w:author="Anne, Krishna" w:date="2016-04-14T17:26:00Z">
              <w:rPr>
                <w:rStyle w:val="Hyperlink"/>
                <w:rFonts w:ascii="Calibri" w:hAnsi="Calibri" w:cs="Calibri"/>
              </w:rPr>
            </w:rPrChange>
          </w:rPr>
          <w:delText>MotAgCorrln</w:delText>
        </w:r>
        <w:r w:rsidRPr="00EB1DF2" w:rsidDel="00EB1DF2">
          <w:rPr>
            <w:rPrChange w:id="181" w:author="Anne, Krishna" w:date="2016-04-14T17:26:00Z">
              <w:rPr>
                <w:rStyle w:val="Hyperlink"/>
              </w:rPr>
            </w:rPrChange>
          </w:rPr>
          <w:delText xml:space="preserve"> &amp; High-Level Description</w:delText>
        </w:r>
        <w:r w:rsidDel="00EB1DF2">
          <w:rPr>
            <w:webHidden/>
          </w:rPr>
          <w:tab/>
          <w:delText>6</w:delText>
        </w:r>
      </w:del>
    </w:p>
    <w:p w:rsidR="006F6C0C" w:rsidDel="00EB1DF2" w:rsidRDefault="006F6C0C">
      <w:pPr>
        <w:pStyle w:val="TOC1"/>
        <w:rPr>
          <w:del w:id="182" w:author="Anne, Krishna" w:date="2016-04-14T17:26:00Z"/>
          <w:rFonts w:eastAsiaTheme="minorEastAsia"/>
          <w:b w:val="0"/>
          <w:color w:val="auto"/>
          <w:kern w:val="0"/>
          <w:sz w:val="22"/>
          <w:szCs w:val="22"/>
          <w:lang w:val="en-US"/>
        </w:rPr>
      </w:pPr>
      <w:del w:id="183" w:author="Anne, Krishna" w:date="2016-04-14T17:26:00Z">
        <w:r w:rsidRPr="00EB1DF2" w:rsidDel="00EB1DF2">
          <w:rPr>
            <w:rFonts w:ascii="Calibri" w:hAnsi="Calibri" w:cs="Calibri"/>
            <w:rPrChange w:id="184" w:author="Anne, Krishna" w:date="2016-04-14T17:26:00Z">
              <w:rPr>
                <w:rStyle w:val="Hyperlink"/>
                <w:rFonts w:ascii="Calibri" w:hAnsi="Calibri" w:cs="Calibri"/>
              </w:rPr>
            </w:rPrChange>
          </w:rPr>
          <w:delText>3</w:delText>
        </w:r>
        <w:r w:rsidDel="00EB1DF2">
          <w:rPr>
            <w:rFonts w:eastAsiaTheme="minorEastAsia"/>
            <w:b w:val="0"/>
            <w:color w:val="auto"/>
            <w:kern w:val="0"/>
            <w:sz w:val="22"/>
            <w:szCs w:val="22"/>
            <w:lang w:val="en-US"/>
          </w:rPr>
          <w:tab/>
        </w:r>
        <w:r w:rsidRPr="00EB1DF2" w:rsidDel="00EB1DF2">
          <w:rPr>
            <w:rFonts w:ascii="Calibri" w:hAnsi="Calibri" w:cs="Calibri"/>
            <w:rPrChange w:id="185" w:author="Anne, Krishna" w:date="2016-04-14T17:26:00Z">
              <w:rPr>
                <w:rStyle w:val="Hyperlink"/>
                <w:rFonts w:ascii="Calibri" w:hAnsi="Calibri" w:cs="Calibri"/>
              </w:rPr>
            </w:rPrChange>
          </w:rPr>
          <w:delText>Design details of software module</w:delText>
        </w:r>
        <w:r w:rsidDel="00EB1DF2">
          <w:rPr>
            <w:webHidden/>
          </w:rPr>
          <w:tab/>
          <w:delText>7</w:delText>
        </w:r>
      </w:del>
    </w:p>
    <w:p w:rsidR="006F6C0C" w:rsidDel="00EB1DF2" w:rsidRDefault="006F6C0C">
      <w:pPr>
        <w:pStyle w:val="TOC2"/>
        <w:rPr>
          <w:del w:id="186" w:author="Anne, Krishna" w:date="2016-04-14T17:26:00Z"/>
          <w:rFonts w:asciiTheme="minorHAnsi" w:eastAsiaTheme="minorEastAsia" w:hAnsiTheme="minorHAnsi"/>
          <w:color w:val="auto"/>
          <w:kern w:val="0"/>
          <w:szCs w:val="22"/>
        </w:rPr>
      </w:pPr>
      <w:del w:id="187" w:author="Anne, Krishna" w:date="2016-04-14T17:26:00Z">
        <w:r w:rsidRPr="00EB1DF2" w:rsidDel="00EB1DF2">
          <w:rPr>
            <w:rFonts w:cs="Calibri"/>
            <w:rPrChange w:id="188" w:author="Anne, Krishna" w:date="2016-04-14T17:26:00Z">
              <w:rPr>
                <w:rStyle w:val="Hyperlink"/>
                <w:rFonts w:cs="Calibri"/>
              </w:rPr>
            </w:rPrChange>
          </w:rPr>
          <w:delText>3.1</w:delText>
        </w:r>
        <w:r w:rsidDel="00EB1DF2">
          <w:rPr>
            <w:rFonts w:asciiTheme="minorHAnsi" w:eastAsiaTheme="minorEastAsia" w:hAnsiTheme="minorHAnsi"/>
            <w:color w:val="auto"/>
            <w:kern w:val="0"/>
            <w:szCs w:val="22"/>
          </w:rPr>
          <w:tab/>
        </w:r>
        <w:r w:rsidRPr="00EB1DF2" w:rsidDel="00EB1DF2">
          <w:rPr>
            <w:rPrChange w:id="189" w:author="Anne, Krishna" w:date="2016-04-14T17:26:00Z">
              <w:rPr>
                <w:rStyle w:val="Hyperlink"/>
              </w:rPr>
            </w:rPrChange>
          </w:rPr>
          <w:delText>Graphical</w:delText>
        </w:r>
        <w:r w:rsidRPr="00EB1DF2" w:rsidDel="00EB1DF2">
          <w:rPr>
            <w:rFonts w:cs="Calibri"/>
            <w:rPrChange w:id="190" w:author="Anne, Krishna" w:date="2016-04-14T17:26:00Z">
              <w:rPr>
                <w:rStyle w:val="Hyperlink"/>
                <w:rFonts w:cs="Calibri"/>
              </w:rPr>
            </w:rPrChange>
          </w:rPr>
          <w:delText xml:space="preserve"> representation of MotAgCorrln</w:delText>
        </w:r>
        <w:r w:rsidDel="00EB1DF2">
          <w:rPr>
            <w:webHidden/>
          </w:rPr>
          <w:tab/>
          <w:delText>7</w:delText>
        </w:r>
      </w:del>
    </w:p>
    <w:p w:rsidR="006F6C0C" w:rsidDel="00EB1DF2" w:rsidRDefault="006F6C0C">
      <w:pPr>
        <w:pStyle w:val="TOC2"/>
        <w:rPr>
          <w:del w:id="191" w:author="Anne, Krishna" w:date="2016-04-14T17:26:00Z"/>
          <w:rFonts w:asciiTheme="minorHAnsi" w:eastAsiaTheme="minorEastAsia" w:hAnsiTheme="minorHAnsi"/>
          <w:color w:val="auto"/>
          <w:kern w:val="0"/>
          <w:szCs w:val="22"/>
        </w:rPr>
      </w:pPr>
      <w:del w:id="192" w:author="Anne, Krishna" w:date="2016-04-14T17:26:00Z">
        <w:r w:rsidRPr="00EB1DF2" w:rsidDel="00EB1DF2">
          <w:rPr>
            <w:rFonts w:cs="Calibri"/>
            <w:rPrChange w:id="193" w:author="Anne, Krishna" w:date="2016-04-14T17:26:00Z">
              <w:rPr>
                <w:rStyle w:val="Hyperlink"/>
                <w:rFonts w:cs="Calibri"/>
              </w:rPr>
            </w:rPrChange>
          </w:rPr>
          <w:delText>3.2</w:delText>
        </w:r>
        <w:r w:rsidDel="00EB1DF2">
          <w:rPr>
            <w:rFonts w:asciiTheme="minorHAnsi" w:eastAsiaTheme="minorEastAsia" w:hAnsiTheme="minorHAnsi"/>
            <w:color w:val="auto"/>
            <w:kern w:val="0"/>
            <w:szCs w:val="22"/>
          </w:rPr>
          <w:tab/>
        </w:r>
        <w:r w:rsidRPr="00EB1DF2" w:rsidDel="00EB1DF2">
          <w:rPr>
            <w:rFonts w:cs="Calibri"/>
            <w:rPrChange w:id="194" w:author="Anne, Krishna" w:date="2016-04-14T17:26:00Z">
              <w:rPr>
                <w:rStyle w:val="Hyperlink"/>
                <w:rFonts w:cs="Calibri"/>
              </w:rPr>
            </w:rPrChange>
          </w:rPr>
          <w:delText>Data Flow Diagram</w:delText>
        </w:r>
        <w:r w:rsidDel="00EB1DF2">
          <w:rPr>
            <w:webHidden/>
          </w:rPr>
          <w:tab/>
          <w:delText>7</w:delText>
        </w:r>
      </w:del>
    </w:p>
    <w:p w:rsidR="006F6C0C" w:rsidDel="00EB1DF2" w:rsidRDefault="006F6C0C">
      <w:pPr>
        <w:pStyle w:val="TOC3"/>
        <w:tabs>
          <w:tab w:val="left" w:pos="1200"/>
        </w:tabs>
        <w:rPr>
          <w:del w:id="195" w:author="Anne, Krishna" w:date="2016-04-14T17:26:00Z"/>
          <w:rFonts w:asciiTheme="minorHAnsi" w:eastAsiaTheme="minorEastAsia" w:hAnsiTheme="minorHAnsi"/>
          <w:color w:val="auto"/>
          <w:kern w:val="0"/>
          <w:sz w:val="22"/>
          <w:szCs w:val="22"/>
        </w:rPr>
      </w:pPr>
      <w:del w:id="196" w:author="Anne, Krishna" w:date="2016-04-14T17:26:00Z">
        <w:r w:rsidRPr="00EB1DF2" w:rsidDel="00EB1DF2">
          <w:rPr>
            <w:rFonts w:cs="Calibri"/>
            <w:rPrChange w:id="197" w:author="Anne, Krishna" w:date="2016-04-14T17:26:00Z">
              <w:rPr>
                <w:rStyle w:val="Hyperlink"/>
                <w:rFonts w:cs="Calibri"/>
              </w:rPr>
            </w:rPrChange>
          </w:rPr>
          <w:delText>3.2.1</w:delText>
        </w:r>
        <w:r w:rsidDel="00EB1DF2">
          <w:rPr>
            <w:rFonts w:asciiTheme="minorHAnsi" w:eastAsiaTheme="minorEastAsia" w:hAnsiTheme="minorHAnsi"/>
            <w:color w:val="auto"/>
            <w:kern w:val="0"/>
            <w:sz w:val="22"/>
            <w:szCs w:val="22"/>
          </w:rPr>
          <w:tab/>
        </w:r>
        <w:r w:rsidRPr="00EB1DF2" w:rsidDel="00EB1DF2">
          <w:rPr>
            <w:rPrChange w:id="198" w:author="Anne, Krishna" w:date="2016-04-14T17:26:00Z">
              <w:rPr>
                <w:rStyle w:val="Hyperlink"/>
              </w:rPr>
            </w:rPrChange>
          </w:rPr>
          <w:delText xml:space="preserve">Component </w:delText>
        </w:r>
        <w:r w:rsidRPr="00EB1DF2" w:rsidDel="00EB1DF2">
          <w:rPr>
            <w:rFonts w:cs="Calibri"/>
            <w:rPrChange w:id="199" w:author="Anne, Krishna" w:date="2016-04-14T17:26:00Z">
              <w:rPr>
                <w:rStyle w:val="Hyperlink"/>
                <w:rFonts w:cs="Calibri"/>
              </w:rPr>
            </w:rPrChange>
          </w:rPr>
          <w:delText>level DFD</w:delText>
        </w:r>
        <w:r w:rsidDel="00EB1DF2">
          <w:rPr>
            <w:webHidden/>
          </w:rPr>
          <w:tab/>
          <w:delText>7</w:delText>
        </w:r>
      </w:del>
    </w:p>
    <w:p w:rsidR="006F6C0C" w:rsidDel="00EB1DF2" w:rsidRDefault="006F6C0C">
      <w:pPr>
        <w:pStyle w:val="TOC3"/>
        <w:tabs>
          <w:tab w:val="left" w:pos="1200"/>
        </w:tabs>
        <w:rPr>
          <w:del w:id="200" w:author="Anne, Krishna" w:date="2016-04-14T17:26:00Z"/>
          <w:rFonts w:asciiTheme="minorHAnsi" w:eastAsiaTheme="minorEastAsia" w:hAnsiTheme="minorHAnsi"/>
          <w:color w:val="auto"/>
          <w:kern w:val="0"/>
          <w:sz w:val="22"/>
          <w:szCs w:val="22"/>
        </w:rPr>
      </w:pPr>
      <w:del w:id="201" w:author="Anne, Krishna" w:date="2016-04-14T17:26:00Z">
        <w:r w:rsidRPr="00EB1DF2" w:rsidDel="00EB1DF2">
          <w:rPr>
            <w:rFonts w:cs="Calibri"/>
            <w:rPrChange w:id="202" w:author="Anne, Krishna" w:date="2016-04-14T17:26:00Z">
              <w:rPr>
                <w:rStyle w:val="Hyperlink"/>
                <w:rFonts w:cs="Calibri"/>
              </w:rPr>
            </w:rPrChange>
          </w:rPr>
          <w:delText>3.2.2</w:delText>
        </w:r>
        <w:r w:rsidDel="00EB1DF2">
          <w:rPr>
            <w:rFonts w:asciiTheme="minorHAnsi" w:eastAsiaTheme="minorEastAsia" w:hAnsiTheme="minorHAnsi"/>
            <w:color w:val="auto"/>
            <w:kern w:val="0"/>
            <w:sz w:val="22"/>
            <w:szCs w:val="22"/>
          </w:rPr>
          <w:tab/>
        </w:r>
        <w:r w:rsidRPr="00EB1DF2" w:rsidDel="00EB1DF2">
          <w:rPr>
            <w:rPrChange w:id="203" w:author="Anne, Krishna" w:date="2016-04-14T17:26:00Z">
              <w:rPr>
                <w:rStyle w:val="Hyperlink"/>
              </w:rPr>
            </w:rPrChange>
          </w:rPr>
          <w:delText xml:space="preserve">Function </w:delText>
        </w:r>
        <w:r w:rsidRPr="00EB1DF2" w:rsidDel="00EB1DF2">
          <w:rPr>
            <w:rFonts w:cs="Calibri"/>
            <w:rPrChange w:id="204" w:author="Anne, Krishna" w:date="2016-04-14T17:26:00Z">
              <w:rPr>
                <w:rStyle w:val="Hyperlink"/>
                <w:rFonts w:cs="Calibri"/>
              </w:rPr>
            </w:rPrChange>
          </w:rPr>
          <w:delText>level DFD</w:delText>
        </w:r>
        <w:r w:rsidDel="00EB1DF2">
          <w:rPr>
            <w:webHidden/>
          </w:rPr>
          <w:tab/>
          <w:delText>7</w:delText>
        </w:r>
      </w:del>
    </w:p>
    <w:p w:rsidR="006F6C0C" w:rsidDel="00EB1DF2" w:rsidRDefault="006F6C0C">
      <w:pPr>
        <w:pStyle w:val="TOC1"/>
        <w:rPr>
          <w:del w:id="205" w:author="Anne, Krishna" w:date="2016-04-14T17:26:00Z"/>
          <w:rFonts w:eastAsiaTheme="minorEastAsia"/>
          <w:b w:val="0"/>
          <w:color w:val="auto"/>
          <w:kern w:val="0"/>
          <w:sz w:val="22"/>
          <w:szCs w:val="22"/>
          <w:lang w:val="en-US"/>
        </w:rPr>
      </w:pPr>
      <w:del w:id="206" w:author="Anne, Krishna" w:date="2016-04-14T17:26:00Z">
        <w:r w:rsidRPr="00EB1DF2" w:rsidDel="00EB1DF2">
          <w:rPr>
            <w:rFonts w:ascii="Calibri" w:hAnsi="Calibri" w:cs="Calibri"/>
            <w:rPrChange w:id="207" w:author="Anne, Krishna" w:date="2016-04-14T17:26:00Z">
              <w:rPr>
                <w:rStyle w:val="Hyperlink"/>
                <w:rFonts w:ascii="Calibri" w:hAnsi="Calibri" w:cs="Calibri"/>
              </w:rPr>
            </w:rPrChange>
          </w:rPr>
          <w:delText>4</w:delText>
        </w:r>
        <w:r w:rsidDel="00EB1DF2">
          <w:rPr>
            <w:rFonts w:eastAsiaTheme="minorEastAsia"/>
            <w:b w:val="0"/>
            <w:color w:val="auto"/>
            <w:kern w:val="0"/>
            <w:sz w:val="22"/>
            <w:szCs w:val="22"/>
            <w:lang w:val="en-US"/>
          </w:rPr>
          <w:tab/>
        </w:r>
        <w:r w:rsidRPr="00EB1DF2" w:rsidDel="00EB1DF2">
          <w:rPr>
            <w:rFonts w:ascii="Calibri" w:hAnsi="Calibri" w:cs="Calibri"/>
            <w:rPrChange w:id="208" w:author="Anne, Krishna" w:date="2016-04-14T17:26:00Z">
              <w:rPr>
                <w:rStyle w:val="Hyperlink"/>
                <w:rFonts w:ascii="Calibri" w:hAnsi="Calibri" w:cs="Calibri"/>
              </w:rPr>
            </w:rPrChange>
          </w:rPr>
          <w:delText>Constant Data Dictionary</w:delText>
        </w:r>
        <w:r w:rsidDel="00EB1DF2">
          <w:rPr>
            <w:webHidden/>
          </w:rPr>
          <w:tab/>
          <w:delText>8</w:delText>
        </w:r>
      </w:del>
    </w:p>
    <w:p w:rsidR="006F6C0C" w:rsidDel="00EB1DF2" w:rsidRDefault="006F6C0C">
      <w:pPr>
        <w:pStyle w:val="TOC2"/>
        <w:rPr>
          <w:del w:id="209" w:author="Anne, Krishna" w:date="2016-04-14T17:26:00Z"/>
          <w:rFonts w:asciiTheme="minorHAnsi" w:eastAsiaTheme="minorEastAsia" w:hAnsiTheme="minorHAnsi"/>
          <w:color w:val="auto"/>
          <w:kern w:val="0"/>
          <w:szCs w:val="22"/>
        </w:rPr>
      </w:pPr>
      <w:del w:id="210" w:author="Anne, Krishna" w:date="2016-04-14T17:26:00Z">
        <w:r w:rsidRPr="00EB1DF2" w:rsidDel="00EB1DF2">
          <w:rPr>
            <w:rPrChange w:id="211" w:author="Anne, Krishna" w:date="2016-04-14T17:26:00Z">
              <w:rPr>
                <w:rStyle w:val="Hyperlink"/>
              </w:rPr>
            </w:rPrChange>
          </w:rPr>
          <w:delText>4.1</w:delText>
        </w:r>
        <w:r w:rsidDel="00EB1DF2">
          <w:rPr>
            <w:rFonts w:asciiTheme="minorHAnsi" w:eastAsiaTheme="minorEastAsia" w:hAnsiTheme="minorHAnsi"/>
            <w:color w:val="auto"/>
            <w:kern w:val="0"/>
            <w:szCs w:val="22"/>
          </w:rPr>
          <w:tab/>
        </w:r>
        <w:r w:rsidRPr="00EB1DF2" w:rsidDel="00EB1DF2">
          <w:rPr>
            <w:rPrChange w:id="212" w:author="Anne, Krishna" w:date="2016-04-14T17:26:00Z">
              <w:rPr>
                <w:rStyle w:val="Hyperlink"/>
              </w:rPr>
            </w:rPrChange>
          </w:rPr>
          <w:delText>Program (fixed) Constants</w:delText>
        </w:r>
        <w:r w:rsidDel="00EB1DF2">
          <w:rPr>
            <w:webHidden/>
          </w:rPr>
          <w:tab/>
          <w:delText>8</w:delText>
        </w:r>
      </w:del>
    </w:p>
    <w:p w:rsidR="006F6C0C" w:rsidDel="00EB1DF2" w:rsidRDefault="006F6C0C">
      <w:pPr>
        <w:pStyle w:val="TOC3"/>
        <w:tabs>
          <w:tab w:val="left" w:pos="1200"/>
        </w:tabs>
        <w:rPr>
          <w:del w:id="213" w:author="Anne, Krishna" w:date="2016-04-14T17:26:00Z"/>
          <w:rFonts w:asciiTheme="minorHAnsi" w:eastAsiaTheme="minorEastAsia" w:hAnsiTheme="minorHAnsi"/>
          <w:color w:val="auto"/>
          <w:kern w:val="0"/>
          <w:sz w:val="22"/>
          <w:szCs w:val="22"/>
        </w:rPr>
      </w:pPr>
      <w:del w:id="214" w:author="Anne, Krishna" w:date="2016-04-14T17:26:00Z">
        <w:r w:rsidRPr="00EB1DF2" w:rsidDel="00EB1DF2">
          <w:rPr>
            <w:rPrChange w:id="215" w:author="Anne, Krishna" w:date="2016-04-14T17:26:00Z">
              <w:rPr>
                <w:rStyle w:val="Hyperlink"/>
              </w:rPr>
            </w:rPrChange>
          </w:rPr>
          <w:delText>4.1.1</w:delText>
        </w:r>
        <w:r w:rsidDel="00EB1DF2">
          <w:rPr>
            <w:rFonts w:asciiTheme="minorHAnsi" w:eastAsiaTheme="minorEastAsia" w:hAnsiTheme="minorHAnsi"/>
            <w:color w:val="auto"/>
            <w:kern w:val="0"/>
            <w:sz w:val="22"/>
            <w:szCs w:val="22"/>
          </w:rPr>
          <w:tab/>
        </w:r>
        <w:r w:rsidRPr="00EB1DF2" w:rsidDel="00EB1DF2">
          <w:rPr>
            <w:rPrChange w:id="216" w:author="Anne, Krishna" w:date="2016-04-14T17:26:00Z">
              <w:rPr>
                <w:rStyle w:val="Hyperlink"/>
              </w:rPr>
            </w:rPrChange>
          </w:rPr>
          <w:delText>Embedded Constants</w:delText>
        </w:r>
        <w:r w:rsidDel="00EB1DF2">
          <w:rPr>
            <w:webHidden/>
          </w:rPr>
          <w:tab/>
          <w:delText>8</w:delText>
        </w:r>
      </w:del>
    </w:p>
    <w:p w:rsidR="006F6C0C" w:rsidDel="00EB1DF2" w:rsidRDefault="006F6C0C">
      <w:pPr>
        <w:pStyle w:val="TOC1"/>
        <w:rPr>
          <w:del w:id="217" w:author="Anne, Krishna" w:date="2016-04-14T17:26:00Z"/>
          <w:rFonts w:eastAsiaTheme="minorEastAsia"/>
          <w:b w:val="0"/>
          <w:color w:val="auto"/>
          <w:kern w:val="0"/>
          <w:sz w:val="22"/>
          <w:szCs w:val="22"/>
          <w:lang w:val="en-US"/>
        </w:rPr>
      </w:pPr>
      <w:del w:id="218" w:author="Anne, Krishna" w:date="2016-04-14T17:26:00Z">
        <w:r w:rsidRPr="00EB1DF2" w:rsidDel="00EB1DF2">
          <w:rPr>
            <w:rFonts w:ascii="Calibri" w:hAnsi="Calibri" w:cs="Calibri"/>
            <w:rPrChange w:id="219" w:author="Anne, Krishna" w:date="2016-04-14T17:26:00Z">
              <w:rPr>
                <w:rStyle w:val="Hyperlink"/>
                <w:rFonts w:ascii="Calibri" w:hAnsi="Calibri" w:cs="Calibri"/>
              </w:rPr>
            </w:rPrChange>
          </w:rPr>
          <w:delText>5</w:delText>
        </w:r>
        <w:r w:rsidDel="00EB1DF2">
          <w:rPr>
            <w:rFonts w:eastAsiaTheme="minorEastAsia"/>
            <w:b w:val="0"/>
            <w:color w:val="auto"/>
            <w:kern w:val="0"/>
            <w:sz w:val="22"/>
            <w:szCs w:val="22"/>
            <w:lang w:val="en-US"/>
          </w:rPr>
          <w:tab/>
        </w:r>
        <w:r w:rsidRPr="00EB1DF2" w:rsidDel="00EB1DF2">
          <w:rPr>
            <w:rFonts w:ascii="Calibri" w:hAnsi="Calibri" w:cs="Calibri"/>
            <w:rPrChange w:id="220" w:author="Anne, Krishna" w:date="2016-04-14T17:26:00Z">
              <w:rPr>
                <w:rStyle w:val="Hyperlink"/>
                <w:rFonts w:ascii="Calibri" w:hAnsi="Calibri" w:cs="Calibri"/>
              </w:rPr>
            </w:rPrChange>
          </w:rPr>
          <w:delText>Software Component Implementation</w:delText>
        </w:r>
        <w:r w:rsidDel="00EB1DF2">
          <w:rPr>
            <w:webHidden/>
          </w:rPr>
          <w:tab/>
          <w:delText>9</w:delText>
        </w:r>
      </w:del>
    </w:p>
    <w:p w:rsidR="006F6C0C" w:rsidDel="00EB1DF2" w:rsidRDefault="006F6C0C">
      <w:pPr>
        <w:pStyle w:val="TOC2"/>
        <w:rPr>
          <w:del w:id="221" w:author="Anne, Krishna" w:date="2016-04-14T17:26:00Z"/>
          <w:rFonts w:asciiTheme="minorHAnsi" w:eastAsiaTheme="minorEastAsia" w:hAnsiTheme="minorHAnsi"/>
          <w:color w:val="auto"/>
          <w:kern w:val="0"/>
          <w:szCs w:val="22"/>
        </w:rPr>
      </w:pPr>
      <w:del w:id="222" w:author="Anne, Krishna" w:date="2016-04-14T17:26:00Z">
        <w:r w:rsidRPr="00EB1DF2" w:rsidDel="00EB1DF2">
          <w:rPr>
            <w:rPrChange w:id="223" w:author="Anne, Krishna" w:date="2016-04-14T17:26:00Z">
              <w:rPr>
                <w:rStyle w:val="Hyperlink"/>
              </w:rPr>
            </w:rPrChange>
          </w:rPr>
          <w:delText>5.1</w:delText>
        </w:r>
        <w:r w:rsidDel="00EB1DF2">
          <w:rPr>
            <w:rFonts w:asciiTheme="minorHAnsi" w:eastAsiaTheme="minorEastAsia" w:hAnsiTheme="minorHAnsi"/>
            <w:color w:val="auto"/>
            <w:kern w:val="0"/>
            <w:szCs w:val="22"/>
          </w:rPr>
          <w:tab/>
        </w:r>
        <w:r w:rsidRPr="00EB1DF2" w:rsidDel="00EB1DF2">
          <w:rPr>
            <w:rPrChange w:id="224" w:author="Anne, Krishna" w:date="2016-04-14T17:26:00Z">
              <w:rPr>
                <w:rStyle w:val="Hyperlink"/>
              </w:rPr>
            </w:rPrChange>
          </w:rPr>
          <w:delText>Sub-Module Functions</w:delText>
        </w:r>
        <w:r w:rsidDel="00EB1DF2">
          <w:rPr>
            <w:webHidden/>
          </w:rPr>
          <w:tab/>
          <w:delText>9</w:delText>
        </w:r>
      </w:del>
    </w:p>
    <w:p w:rsidR="006F6C0C" w:rsidDel="00EB1DF2" w:rsidRDefault="006F6C0C">
      <w:pPr>
        <w:pStyle w:val="TOC2"/>
        <w:rPr>
          <w:del w:id="225" w:author="Anne, Krishna" w:date="2016-04-14T17:26:00Z"/>
          <w:rFonts w:asciiTheme="minorHAnsi" w:eastAsiaTheme="minorEastAsia" w:hAnsiTheme="minorHAnsi"/>
          <w:color w:val="auto"/>
          <w:kern w:val="0"/>
          <w:szCs w:val="22"/>
        </w:rPr>
      </w:pPr>
      <w:del w:id="226" w:author="Anne, Krishna" w:date="2016-04-14T17:26:00Z">
        <w:r w:rsidRPr="00EB1DF2" w:rsidDel="00EB1DF2">
          <w:rPr>
            <w:rFonts w:cs="Calibri"/>
            <w:rPrChange w:id="227" w:author="Anne, Krishna" w:date="2016-04-14T17:26:00Z">
              <w:rPr>
                <w:rStyle w:val="Hyperlink"/>
                <w:rFonts w:cs="Calibri"/>
              </w:rPr>
            </w:rPrChange>
          </w:rPr>
          <w:delText>5.1.1</w:delText>
        </w:r>
        <w:r w:rsidDel="00EB1DF2">
          <w:rPr>
            <w:rFonts w:asciiTheme="minorHAnsi" w:eastAsiaTheme="minorEastAsia" w:hAnsiTheme="minorHAnsi"/>
            <w:color w:val="auto"/>
            <w:kern w:val="0"/>
            <w:szCs w:val="22"/>
          </w:rPr>
          <w:tab/>
        </w:r>
        <w:r w:rsidRPr="00EB1DF2" w:rsidDel="00EB1DF2">
          <w:rPr>
            <w:rFonts w:cs="Calibri"/>
            <w:rPrChange w:id="228" w:author="Anne, Krishna" w:date="2016-04-14T17:26:00Z">
              <w:rPr>
                <w:rStyle w:val="Hyperlink"/>
                <w:rFonts w:cs="Calibri"/>
              </w:rPr>
            </w:rPrChange>
          </w:rPr>
          <w:delText>Init: &lt;Component Name&gt;_Init&lt;n&gt;</w:delText>
        </w:r>
        <w:r w:rsidDel="00EB1DF2">
          <w:rPr>
            <w:webHidden/>
          </w:rPr>
          <w:tab/>
          <w:delText>9</w:delText>
        </w:r>
      </w:del>
    </w:p>
    <w:p w:rsidR="006F6C0C" w:rsidDel="00EB1DF2" w:rsidRDefault="006F6C0C">
      <w:pPr>
        <w:pStyle w:val="TOC2"/>
        <w:rPr>
          <w:del w:id="229" w:author="Anne, Krishna" w:date="2016-04-14T17:26:00Z"/>
          <w:rFonts w:asciiTheme="minorHAnsi" w:eastAsiaTheme="minorEastAsia" w:hAnsiTheme="minorHAnsi"/>
          <w:color w:val="auto"/>
          <w:kern w:val="0"/>
          <w:szCs w:val="22"/>
        </w:rPr>
      </w:pPr>
      <w:del w:id="230" w:author="Anne, Krishna" w:date="2016-04-14T17:26:00Z">
        <w:r w:rsidRPr="00EB1DF2" w:rsidDel="00EB1DF2">
          <w:rPr>
            <w:rFonts w:cs="Calibri"/>
            <w:rPrChange w:id="231" w:author="Anne, Krishna" w:date="2016-04-14T17:26:00Z">
              <w:rPr>
                <w:rStyle w:val="Hyperlink"/>
                <w:rFonts w:cs="Calibri"/>
              </w:rPr>
            </w:rPrChange>
          </w:rPr>
          <w:delText>5.1.1.1</w:delText>
        </w:r>
        <w:r w:rsidDel="00EB1DF2">
          <w:rPr>
            <w:rFonts w:asciiTheme="minorHAnsi" w:eastAsiaTheme="minorEastAsia" w:hAnsiTheme="minorHAnsi"/>
            <w:color w:val="auto"/>
            <w:kern w:val="0"/>
            <w:szCs w:val="22"/>
          </w:rPr>
          <w:tab/>
        </w:r>
        <w:r w:rsidRPr="00EB1DF2" w:rsidDel="00EB1DF2">
          <w:rPr>
            <w:rFonts w:cs="Calibri"/>
            <w:rPrChange w:id="232" w:author="Anne, Krishna" w:date="2016-04-14T17:26:00Z">
              <w:rPr>
                <w:rStyle w:val="Hyperlink"/>
                <w:rFonts w:cs="Calibri"/>
              </w:rPr>
            </w:rPrChange>
          </w:rPr>
          <w:delText>Design Rationale</w:delText>
        </w:r>
        <w:r w:rsidDel="00EB1DF2">
          <w:rPr>
            <w:webHidden/>
          </w:rPr>
          <w:tab/>
          <w:delText>9</w:delText>
        </w:r>
      </w:del>
    </w:p>
    <w:p w:rsidR="006F6C0C" w:rsidDel="00EB1DF2" w:rsidRDefault="006F6C0C">
      <w:pPr>
        <w:pStyle w:val="TOC2"/>
        <w:rPr>
          <w:del w:id="233" w:author="Anne, Krishna" w:date="2016-04-14T17:26:00Z"/>
          <w:rFonts w:asciiTheme="minorHAnsi" w:eastAsiaTheme="minorEastAsia" w:hAnsiTheme="minorHAnsi"/>
          <w:color w:val="auto"/>
          <w:kern w:val="0"/>
          <w:szCs w:val="22"/>
        </w:rPr>
      </w:pPr>
      <w:del w:id="234" w:author="Anne, Krishna" w:date="2016-04-14T17:26:00Z">
        <w:r w:rsidRPr="00EB1DF2" w:rsidDel="00EB1DF2">
          <w:rPr>
            <w:rFonts w:cs="Calibri"/>
            <w:rPrChange w:id="235" w:author="Anne, Krishna" w:date="2016-04-14T17:26:00Z">
              <w:rPr>
                <w:rStyle w:val="Hyperlink"/>
                <w:rFonts w:cs="Calibri"/>
              </w:rPr>
            </w:rPrChange>
          </w:rPr>
          <w:delText>5.1.1.2</w:delText>
        </w:r>
        <w:r w:rsidDel="00EB1DF2">
          <w:rPr>
            <w:rFonts w:asciiTheme="minorHAnsi" w:eastAsiaTheme="minorEastAsia" w:hAnsiTheme="minorHAnsi"/>
            <w:color w:val="auto"/>
            <w:kern w:val="0"/>
            <w:szCs w:val="22"/>
          </w:rPr>
          <w:tab/>
        </w:r>
        <w:r w:rsidRPr="00EB1DF2" w:rsidDel="00EB1DF2">
          <w:rPr>
            <w:rFonts w:cs="Calibri"/>
            <w:rPrChange w:id="236" w:author="Anne, Krishna" w:date="2016-04-14T17:26:00Z">
              <w:rPr>
                <w:rStyle w:val="Hyperlink"/>
                <w:rFonts w:cs="Calibri"/>
              </w:rPr>
            </w:rPrChange>
          </w:rPr>
          <w:delText>Module Outputs</w:delText>
        </w:r>
        <w:r w:rsidDel="00EB1DF2">
          <w:rPr>
            <w:webHidden/>
          </w:rPr>
          <w:tab/>
          <w:delText>9</w:delText>
        </w:r>
      </w:del>
    </w:p>
    <w:p w:rsidR="006F6C0C" w:rsidDel="00EB1DF2" w:rsidRDefault="006F6C0C">
      <w:pPr>
        <w:pStyle w:val="TOC2"/>
        <w:rPr>
          <w:del w:id="237" w:author="Anne, Krishna" w:date="2016-04-14T17:26:00Z"/>
          <w:rFonts w:asciiTheme="minorHAnsi" w:eastAsiaTheme="minorEastAsia" w:hAnsiTheme="minorHAnsi"/>
          <w:color w:val="auto"/>
          <w:kern w:val="0"/>
          <w:szCs w:val="22"/>
        </w:rPr>
      </w:pPr>
      <w:del w:id="238" w:author="Anne, Krishna" w:date="2016-04-14T17:26:00Z">
        <w:r w:rsidRPr="00EB1DF2" w:rsidDel="00EB1DF2">
          <w:rPr>
            <w:rFonts w:cs="Calibri"/>
            <w:rPrChange w:id="239" w:author="Anne, Krishna" w:date="2016-04-14T17:26:00Z">
              <w:rPr>
                <w:rStyle w:val="Hyperlink"/>
                <w:rFonts w:cs="Calibri"/>
              </w:rPr>
            </w:rPrChange>
          </w:rPr>
          <w:lastRenderedPageBreak/>
          <w:delText>5.1.2</w:delText>
        </w:r>
        <w:r w:rsidDel="00EB1DF2">
          <w:rPr>
            <w:rFonts w:asciiTheme="minorHAnsi" w:eastAsiaTheme="minorEastAsia" w:hAnsiTheme="minorHAnsi"/>
            <w:color w:val="auto"/>
            <w:kern w:val="0"/>
            <w:szCs w:val="22"/>
          </w:rPr>
          <w:tab/>
        </w:r>
        <w:r w:rsidRPr="00EB1DF2" w:rsidDel="00EB1DF2">
          <w:rPr>
            <w:rFonts w:cs="Calibri"/>
            <w:rPrChange w:id="240" w:author="Anne, Krishna" w:date="2016-04-14T17:26:00Z">
              <w:rPr>
                <w:rStyle w:val="Hyperlink"/>
                <w:rFonts w:cs="Calibri"/>
              </w:rPr>
            </w:rPrChange>
          </w:rPr>
          <w:delText>Per: MotAgCorrlnPer1</w:delText>
        </w:r>
        <w:r w:rsidDel="00EB1DF2">
          <w:rPr>
            <w:webHidden/>
          </w:rPr>
          <w:tab/>
          <w:delText>9</w:delText>
        </w:r>
      </w:del>
    </w:p>
    <w:p w:rsidR="006F6C0C" w:rsidDel="00EB1DF2" w:rsidRDefault="006F6C0C">
      <w:pPr>
        <w:pStyle w:val="TOC2"/>
        <w:rPr>
          <w:del w:id="241" w:author="Anne, Krishna" w:date="2016-04-14T17:26:00Z"/>
          <w:rFonts w:asciiTheme="minorHAnsi" w:eastAsiaTheme="minorEastAsia" w:hAnsiTheme="minorHAnsi"/>
          <w:color w:val="auto"/>
          <w:kern w:val="0"/>
          <w:szCs w:val="22"/>
        </w:rPr>
      </w:pPr>
      <w:del w:id="242" w:author="Anne, Krishna" w:date="2016-04-14T17:26:00Z">
        <w:r w:rsidRPr="00EB1DF2" w:rsidDel="00EB1DF2">
          <w:rPr>
            <w:rFonts w:cs="Calibri"/>
            <w:rPrChange w:id="243" w:author="Anne, Krishna" w:date="2016-04-14T17:26:00Z">
              <w:rPr>
                <w:rStyle w:val="Hyperlink"/>
                <w:rFonts w:cs="Calibri"/>
              </w:rPr>
            </w:rPrChange>
          </w:rPr>
          <w:delText>5.1.2.1</w:delText>
        </w:r>
        <w:r w:rsidDel="00EB1DF2">
          <w:rPr>
            <w:rFonts w:asciiTheme="minorHAnsi" w:eastAsiaTheme="minorEastAsia" w:hAnsiTheme="minorHAnsi"/>
            <w:color w:val="auto"/>
            <w:kern w:val="0"/>
            <w:szCs w:val="22"/>
          </w:rPr>
          <w:tab/>
        </w:r>
        <w:r w:rsidRPr="00EB1DF2" w:rsidDel="00EB1DF2">
          <w:rPr>
            <w:rFonts w:cs="Calibri"/>
            <w:rPrChange w:id="244" w:author="Anne, Krishna" w:date="2016-04-14T17:26:00Z">
              <w:rPr>
                <w:rStyle w:val="Hyperlink"/>
                <w:rFonts w:cs="Calibri"/>
              </w:rPr>
            </w:rPrChange>
          </w:rPr>
          <w:delText>Design Rationale</w:delText>
        </w:r>
        <w:r w:rsidDel="00EB1DF2">
          <w:rPr>
            <w:webHidden/>
          </w:rPr>
          <w:tab/>
          <w:delText>9</w:delText>
        </w:r>
      </w:del>
    </w:p>
    <w:p w:rsidR="006F6C0C" w:rsidDel="00EB1DF2" w:rsidRDefault="006F6C0C">
      <w:pPr>
        <w:pStyle w:val="TOC2"/>
        <w:rPr>
          <w:del w:id="245" w:author="Anne, Krishna" w:date="2016-04-14T17:26:00Z"/>
          <w:rFonts w:asciiTheme="minorHAnsi" w:eastAsiaTheme="minorEastAsia" w:hAnsiTheme="minorHAnsi"/>
          <w:color w:val="auto"/>
          <w:kern w:val="0"/>
          <w:szCs w:val="22"/>
        </w:rPr>
      </w:pPr>
      <w:del w:id="246" w:author="Anne, Krishna" w:date="2016-04-14T17:26:00Z">
        <w:r w:rsidRPr="00EB1DF2" w:rsidDel="00EB1DF2">
          <w:rPr>
            <w:rFonts w:cs="Calibri"/>
            <w:rPrChange w:id="247" w:author="Anne, Krishna" w:date="2016-04-14T17:26:00Z">
              <w:rPr>
                <w:rStyle w:val="Hyperlink"/>
                <w:rFonts w:cs="Calibri"/>
              </w:rPr>
            </w:rPrChange>
          </w:rPr>
          <w:delText>5.1.2.2</w:delText>
        </w:r>
        <w:r w:rsidDel="00EB1DF2">
          <w:rPr>
            <w:rFonts w:asciiTheme="minorHAnsi" w:eastAsiaTheme="minorEastAsia" w:hAnsiTheme="minorHAnsi"/>
            <w:color w:val="auto"/>
            <w:kern w:val="0"/>
            <w:szCs w:val="22"/>
          </w:rPr>
          <w:tab/>
        </w:r>
        <w:r w:rsidRPr="00EB1DF2" w:rsidDel="00EB1DF2">
          <w:rPr>
            <w:rFonts w:cs="Calibri"/>
            <w:rPrChange w:id="248" w:author="Anne, Krishna" w:date="2016-04-14T17:26:00Z">
              <w:rPr>
                <w:rStyle w:val="Hyperlink"/>
                <w:rFonts w:cs="Calibri"/>
              </w:rPr>
            </w:rPrChange>
          </w:rPr>
          <w:delText>Store Module Inputs to Local copies</w:delText>
        </w:r>
        <w:r w:rsidDel="00EB1DF2">
          <w:rPr>
            <w:webHidden/>
          </w:rPr>
          <w:tab/>
          <w:delText>9</w:delText>
        </w:r>
      </w:del>
    </w:p>
    <w:p w:rsidR="006F6C0C" w:rsidDel="00EB1DF2" w:rsidRDefault="006F6C0C">
      <w:pPr>
        <w:pStyle w:val="TOC2"/>
        <w:rPr>
          <w:del w:id="249" w:author="Anne, Krishna" w:date="2016-04-14T17:26:00Z"/>
          <w:rFonts w:asciiTheme="minorHAnsi" w:eastAsiaTheme="minorEastAsia" w:hAnsiTheme="minorHAnsi"/>
          <w:color w:val="auto"/>
          <w:kern w:val="0"/>
          <w:szCs w:val="22"/>
        </w:rPr>
      </w:pPr>
      <w:del w:id="250" w:author="Anne, Krishna" w:date="2016-04-14T17:26:00Z">
        <w:r w:rsidRPr="00EB1DF2" w:rsidDel="00EB1DF2">
          <w:rPr>
            <w:rFonts w:cs="Calibri"/>
            <w:rPrChange w:id="251" w:author="Anne, Krishna" w:date="2016-04-14T17:26:00Z">
              <w:rPr>
                <w:rStyle w:val="Hyperlink"/>
                <w:rFonts w:cs="Calibri"/>
              </w:rPr>
            </w:rPrChange>
          </w:rPr>
          <w:delText>5.1.2.3</w:delText>
        </w:r>
        <w:r w:rsidDel="00EB1DF2">
          <w:rPr>
            <w:rFonts w:asciiTheme="minorHAnsi" w:eastAsiaTheme="minorEastAsia" w:hAnsiTheme="minorHAnsi"/>
            <w:color w:val="auto"/>
            <w:kern w:val="0"/>
            <w:szCs w:val="22"/>
          </w:rPr>
          <w:tab/>
        </w:r>
        <w:r w:rsidRPr="00EB1DF2" w:rsidDel="00EB1DF2">
          <w:rPr>
            <w:rFonts w:cs="Calibri"/>
            <w:rPrChange w:id="252" w:author="Anne, Krishna" w:date="2016-04-14T17:26:00Z">
              <w:rPr>
                <w:rStyle w:val="Hyperlink"/>
                <w:rFonts w:cs="Calibri"/>
              </w:rPr>
            </w:rPrChange>
          </w:rPr>
          <w:delText>(Processing of function)………</w:delText>
        </w:r>
        <w:r w:rsidDel="00EB1DF2">
          <w:rPr>
            <w:webHidden/>
          </w:rPr>
          <w:tab/>
          <w:delText>9</w:delText>
        </w:r>
      </w:del>
    </w:p>
    <w:p w:rsidR="006F6C0C" w:rsidDel="00EB1DF2" w:rsidRDefault="006F6C0C">
      <w:pPr>
        <w:pStyle w:val="TOC2"/>
        <w:rPr>
          <w:del w:id="253" w:author="Anne, Krishna" w:date="2016-04-14T17:26:00Z"/>
          <w:rFonts w:asciiTheme="minorHAnsi" w:eastAsiaTheme="minorEastAsia" w:hAnsiTheme="minorHAnsi"/>
          <w:color w:val="auto"/>
          <w:kern w:val="0"/>
          <w:szCs w:val="22"/>
        </w:rPr>
      </w:pPr>
      <w:del w:id="254" w:author="Anne, Krishna" w:date="2016-04-14T17:26:00Z">
        <w:r w:rsidRPr="00EB1DF2" w:rsidDel="00EB1DF2">
          <w:rPr>
            <w:rFonts w:cs="Calibri"/>
            <w:rPrChange w:id="255" w:author="Anne, Krishna" w:date="2016-04-14T17:26:00Z">
              <w:rPr>
                <w:rStyle w:val="Hyperlink"/>
                <w:rFonts w:cs="Calibri"/>
              </w:rPr>
            </w:rPrChange>
          </w:rPr>
          <w:delText>5.1.2.4</w:delText>
        </w:r>
        <w:r w:rsidDel="00EB1DF2">
          <w:rPr>
            <w:rFonts w:asciiTheme="minorHAnsi" w:eastAsiaTheme="minorEastAsia" w:hAnsiTheme="minorHAnsi"/>
            <w:color w:val="auto"/>
            <w:kern w:val="0"/>
            <w:szCs w:val="22"/>
          </w:rPr>
          <w:tab/>
        </w:r>
        <w:r w:rsidRPr="00EB1DF2" w:rsidDel="00EB1DF2">
          <w:rPr>
            <w:rFonts w:cs="Calibri"/>
            <w:rPrChange w:id="256" w:author="Anne, Krishna" w:date="2016-04-14T17:26:00Z">
              <w:rPr>
                <w:rStyle w:val="Hyperlink"/>
                <w:rFonts w:cs="Calibri"/>
              </w:rPr>
            </w:rPrChange>
          </w:rPr>
          <w:delText>Store Local copy of outputs into Module Outputs</w:delText>
        </w:r>
        <w:r w:rsidDel="00EB1DF2">
          <w:rPr>
            <w:webHidden/>
          </w:rPr>
          <w:tab/>
          <w:delText>9</w:delText>
        </w:r>
      </w:del>
    </w:p>
    <w:p w:rsidR="006F6C0C" w:rsidDel="00EB1DF2" w:rsidRDefault="006F6C0C">
      <w:pPr>
        <w:pStyle w:val="TOC2"/>
        <w:rPr>
          <w:del w:id="257" w:author="Anne, Krishna" w:date="2016-04-14T17:26:00Z"/>
          <w:rFonts w:asciiTheme="minorHAnsi" w:eastAsiaTheme="minorEastAsia" w:hAnsiTheme="minorHAnsi"/>
          <w:color w:val="auto"/>
          <w:kern w:val="0"/>
          <w:szCs w:val="22"/>
        </w:rPr>
      </w:pPr>
      <w:del w:id="258" w:author="Anne, Krishna" w:date="2016-04-14T17:26:00Z">
        <w:r w:rsidRPr="00EB1DF2" w:rsidDel="00EB1DF2">
          <w:rPr>
            <w:rPrChange w:id="259" w:author="Anne, Krishna" w:date="2016-04-14T17:26:00Z">
              <w:rPr>
                <w:rStyle w:val="Hyperlink"/>
              </w:rPr>
            </w:rPrChange>
          </w:rPr>
          <w:delText>5.2</w:delText>
        </w:r>
        <w:r w:rsidDel="00EB1DF2">
          <w:rPr>
            <w:rFonts w:asciiTheme="minorHAnsi" w:eastAsiaTheme="minorEastAsia" w:hAnsiTheme="minorHAnsi"/>
            <w:color w:val="auto"/>
            <w:kern w:val="0"/>
            <w:szCs w:val="22"/>
          </w:rPr>
          <w:tab/>
        </w:r>
        <w:r w:rsidRPr="00EB1DF2" w:rsidDel="00EB1DF2">
          <w:rPr>
            <w:rPrChange w:id="260" w:author="Anne, Krishna" w:date="2016-04-14T17:26:00Z">
              <w:rPr>
                <w:rStyle w:val="Hyperlink"/>
              </w:rPr>
            </w:rPrChange>
          </w:rPr>
          <w:delText>Server Runables</w:delText>
        </w:r>
        <w:r w:rsidDel="00EB1DF2">
          <w:rPr>
            <w:webHidden/>
          </w:rPr>
          <w:tab/>
          <w:delText>9</w:delText>
        </w:r>
      </w:del>
    </w:p>
    <w:p w:rsidR="006F6C0C" w:rsidDel="00EB1DF2" w:rsidRDefault="006F6C0C">
      <w:pPr>
        <w:pStyle w:val="TOC2"/>
        <w:rPr>
          <w:del w:id="261" w:author="Anne, Krishna" w:date="2016-04-14T17:26:00Z"/>
          <w:rFonts w:asciiTheme="minorHAnsi" w:eastAsiaTheme="minorEastAsia" w:hAnsiTheme="minorHAnsi"/>
          <w:color w:val="auto"/>
          <w:kern w:val="0"/>
          <w:szCs w:val="22"/>
        </w:rPr>
      </w:pPr>
      <w:del w:id="262" w:author="Anne, Krishna" w:date="2016-04-14T17:26:00Z">
        <w:r w:rsidRPr="00EB1DF2" w:rsidDel="00EB1DF2">
          <w:rPr>
            <w:rFonts w:cs="Calibri"/>
            <w:rPrChange w:id="263" w:author="Anne, Krishna" w:date="2016-04-14T17:26:00Z">
              <w:rPr>
                <w:rStyle w:val="Hyperlink"/>
                <w:rFonts w:cs="Calibri"/>
              </w:rPr>
            </w:rPrChange>
          </w:rPr>
          <w:delText>5.2.1</w:delText>
        </w:r>
        <w:r w:rsidDel="00EB1DF2">
          <w:rPr>
            <w:rFonts w:asciiTheme="minorHAnsi" w:eastAsiaTheme="minorEastAsia" w:hAnsiTheme="minorHAnsi"/>
            <w:color w:val="auto"/>
            <w:kern w:val="0"/>
            <w:szCs w:val="22"/>
          </w:rPr>
          <w:tab/>
        </w:r>
        <w:r w:rsidRPr="00EB1DF2" w:rsidDel="00EB1DF2">
          <w:rPr>
            <w:rFonts w:cs="Calibri"/>
            <w:rPrChange w:id="264" w:author="Anne, Krishna" w:date="2016-04-14T17:26:00Z">
              <w:rPr>
                <w:rStyle w:val="Hyperlink"/>
                <w:rFonts w:cs="Calibri"/>
              </w:rPr>
            </w:rPrChange>
          </w:rPr>
          <w:delText>&lt;Server Runable Name&gt;</w:delText>
        </w:r>
        <w:r w:rsidDel="00EB1DF2">
          <w:rPr>
            <w:webHidden/>
          </w:rPr>
          <w:tab/>
          <w:delText>9</w:delText>
        </w:r>
      </w:del>
    </w:p>
    <w:p w:rsidR="006F6C0C" w:rsidDel="00EB1DF2" w:rsidRDefault="006F6C0C">
      <w:pPr>
        <w:pStyle w:val="TOC2"/>
        <w:rPr>
          <w:del w:id="265" w:author="Anne, Krishna" w:date="2016-04-14T17:26:00Z"/>
          <w:rFonts w:asciiTheme="minorHAnsi" w:eastAsiaTheme="minorEastAsia" w:hAnsiTheme="minorHAnsi"/>
          <w:color w:val="auto"/>
          <w:kern w:val="0"/>
          <w:szCs w:val="22"/>
        </w:rPr>
      </w:pPr>
      <w:del w:id="266" w:author="Anne, Krishna" w:date="2016-04-14T17:26:00Z">
        <w:r w:rsidRPr="00EB1DF2" w:rsidDel="00EB1DF2">
          <w:rPr>
            <w:rFonts w:cs="Calibri"/>
            <w:rPrChange w:id="267" w:author="Anne, Krishna" w:date="2016-04-14T17:26:00Z">
              <w:rPr>
                <w:rStyle w:val="Hyperlink"/>
                <w:rFonts w:cs="Calibri"/>
              </w:rPr>
            </w:rPrChange>
          </w:rPr>
          <w:delText>5.2.1.1</w:delText>
        </w:r>
        <w:r w:rsidDel="00EB1DF2">
          <w:rPr>
            <w:rFonts w:asciiTheme="minorHAnsi" w:eastAsiaTheme="minorEastAsia" w:hAnsiTheme="minorHAnsi"/>
            <w:color w:val="auto"/>
            <w:kern w:val="0"/>
            <w:szCs w:val="22"/>
          </w:rPr>
          <w:tab/>
        </w:r>
        <w:r w:rsidRPr="00EB1DF2" w:rsidDel="00EB1DF2">
          <w:rPr>
            <w:rFonts w:cs="Calibri"/>
            <w:rPrChange w:id="268" w:author="Anne, Krishna" w:date="2016-04-14T17:26:00Z">
              <w:rPr>
                <w:rStyle w:val="Hyperlink"/>
                <w:rFonts w:cs="Calibri"/>
              </w:rPr>
            </w:rPrChange>
          </w:rPr>
          <w:delText>Design Rationale</w:delText>
        </w:r>
        <w:r w:rsidDel="00EB1DF2">
          <w:rPr>
            <w:webHidden/>
          </w:rPr>
          <w:tab/>
          <w:delText>9</w:delText>
        </w:r>
      </w:del>
    </w:p>
    <w:p w:rsidR="006F6C0C" w:rsidDel="00EB1DF2" w:rsidRDefault="006F6C0C">
      <w:pPr>
        <w:pStyle w:val="TOC2"/>
        <w:rPr>
          <w:del w:id="269" w:author="Anne, Krishna" w:date="2016-04-14T17:26:00Z"/>
          <w:rFonts w:asciiTheme="minorHAnsi" w:eastAsiaTheme="minorEastAsia" w:hAnsiTheme="minorHAnsi"/>
          <w:color w:val="auto"/>
          <w:kern w:val="0"/>
          <w:szCs w:val="22"/>
        </w:rPr>
      </w:pPr>
      <w:del w:id="270" w:author="Anne, Krishna" w:date="2016-04-14T17:26:00Z">
        <w:r w:rsidRPr="00EB1DF2" w:rsidDel="00EB1DF2">
          <w:rPr>
            <w:rFonts w:cs="Calibri"/>
            <w:rPrChange w:id="271" w:author="Anne, Krishna" w:date="2016-04-14T17:26:00Z">
              <w:rPr>
                <w:rStyle w:val="Hyperlink"/>
                <w:rFonts w:cs="Calibri"/>
              </w:rPr>
            </w:rPrChange>
          </w:rPr>
          <w:delText>5.2.1.2</w:delText>
        </w:r>
        <w:r w:rsidDel="00EB1DF2">
          <w:rPr>
            <w:rFonts w:asciiTheme="minorHAnsi" w:eastAsiaTheme="minorEastAsia" w:hAnsiTheme="minorHAnsi"/>
            <w:color w:val="auto"/>
            <w:kern w:val="0"/>
            <w:szCs w:val="22"/>
          </w:rPr>
          <w:tab/>
        </w:r>
        <w:r w:rsidRPr="00EB1DF2" w:rsidDel="00EB1DF2">
          <w:rPr>
            <w:rFonts w:cs="Calibri"/>
            <w:rPrChange w:id="272" w:author="Anne, Krishna" w:date="2016-04-14T17:26:00Z">
              <w:rPr>
                <w:rStyle w:val="Hyperlink"/>
                <w:rFonts w:cs="Calibri"/>
              </w:rPr>
            </w:rPrChange>
          </w:rPr>
          <w:delText>(Processing of function)………</w:delText>
        </w:r>
        <w:r w:rsidDel="00EB1DF2">
          <w:rPr>
            <w:webHidden/>
          </w:rPr>
          <w:tab/>
          <w:delText>9</w:delText>
        </w:r>
      </w:del>
    </w:p>
    <w:p w:rsidR="006F6C0C" w:rsidDel="00EB1DF2" w:rsidRDefault="006F6C0C">
      <w:pPr>
        <w:pStyle w:val="TOC2"/>
        <w:rPr>
          <w:del w:id="273" w:author="Anne, Krishna" w:date="2016-04-14T17:26:00Z"/>
          <w:rFonts w:asciiTheme="minorHAnsi" w:eastAsiaTheme="minorEastAsia" w:hAnsiTheme="minorHAnsi"/>
          <w:color w:val="auto"/>
          <w:kern w:val="0"/>
          <w:szCs w:val="22"/>
        </w:rPr>
      </w:pPr>
      <w:del w:id="274" w:author="Anne, Krishna" w:date="2016-04-14T17:26:00Z">
        <w:r w:rsidRPr="00EB1DF2" w:rsidDel="00EB1DF2">
          <w:rPr>
            <w:rFonts w:cs="Calibri"/>
            <w:rPrChange w:id="275" w:author="Anne, Krishna" w:date="2016-04-14T17:26:00Z">
              <w:rPr>
                <w:rStyle w:val="Hyperlink"/>
                <w:rFonts w:cs="Calibri"/>
              </w:rPr>
            </w:rPrChange>
          </w:rPr>
          <w:delText>5.3</w:delText>
        </w:r>
        <w:r w:rsidDel="00EB1DF2">
          <w:rPr>
            <w:rFonts w:asciiTheme="minorHAnsi" w:eastAsiaTheme="minorEastAsia" w:hAnsiTheme="minorHAnsi"/>
            <w:color w:val="auto"/>
            <w:kern w:val="0"/>
            <w:szCs w:val="22"/>
          </w:rPr>
          <w:tab/>
        </w:r>
        <w:r w:rsidRPr="00EB1DF2" w:rsidDel="00EB1DF2">
          <w:rPr>
            <w:rFonts w:cs="Calibri"/>
            <w:rPrChange w:id="276" w:author="Anne, Krishna" w:date="2016-04-14T17:26:00Z">
              <w:rPr>
                <w:rStyle w:val="Hyperlink"/>
                <w:rFonts w:cs="Calibri"/>
              </w:rPr>
            </w:rPrChange>
          </w:rPr>
          <w:delText>Interrupt Functions</w:delText>
        </w:r>
        <w:r w:rsidDel="00EB1DF2">
          <w:rPr>
            <w:webHidden/>
          </w:rPr>
          <w:tab/>
          <w:delText>9</w:delText>
        </w:r>
      </w:del>
    </w:p>
    <w:p w:rsidR="006F6C0C" w:rsidDel="00EB1DF2" w:rsidRDefault="006F6C0C">
      <w:pPr>
        <w:pStyle w:val="TOC2"/>
        <w:rPr>
          <w:del w:id="277" w:author="Anne, Krishna" w:date="2016-04-14T17:26:00Z"/>
          <w:rFonts w:asciiTheme="minorHAnsi" w:eastAsiaTheme="minorEastAsia" w:hAnsiTheme="minorHAnsi"/>
          <w:color w:val="auto"/>
          <w:kern w:val="0"/>
          <w:szCs w:val="22"/>
        </w:rPr>
      </w:pPr>
      <w:del w:id="278" w:author="Anne, Krishna" w:date="2016-04-14T17:26:00Z">
        <w:r w:rsidRPr="00EB1DF2" w:rsidDel="00EB1DF2">
          <w:rPr>
            <w:rFonts w:cs="Calibri"/>
            <w:rPrChange w:id="279" w:author="Anne, Krishna" w:date="2016-04-14T17:26:00Z">
              <w:rPr>
                <w:rStyle w:val="Hyperlink"/>
                <w:rFonts w:cs="Calibri"/>
              </w:rPr>
            </w:rPrChange>
          </w:rPr>
          <w:delText>5.3.1</w:delText>
        </w:r>
        <w:r w:rsidDel="00EB1DF2">
          <w:rPr>
            <w:rFonts w:asciiTheme="minorHAnsi" w:eastAsiaTheme="minorEastAsia" w:hAnsiTheme="minorHAnsi"/>
            <w:color w:val="auto"/>
            <w:kern w:val="0"/>
            <w:szCs w:val="22"/>
          </w:rPr>
          <w:tab/>
        </w:r>
        <w:r w:rsidRPr="00EB1DF2" w:rsidDel="00EB1DF2">
          <w:rPr>
            <w:rFonts w:cs="Calibri"/>
            <w:rPrChange w:id="280" w:author="Anne, Krishna" w:date="2016-04-14T17:26:00Z">
              <w:rPr>
                <w:rStyle w:val="Hyperlink"/>
                <w:rFonts w:cs="Calibri"/>
              </w:rPr>
            </w:rPrChange>
          </w:rPr>
          <w:delText>Interrupt Function Name</w:delText>
        </w:r>
        <w:r w:rsidDel="00EB1DF2">
          <w:rPr>
            <w:webHidden/>
          </w:rPr>
          <w:tab/>
          <w:delText>9</w:delText>
        </w:r>
      </w:del>
    </w:p>
    <w:p w:rsidR="006F6C0C" w:rsidDel="00EB1DF2" w:rsidRDefault="006F6C0C">
      <w:pPr>
        <w:pStyle w:val="TOC2"/>
        <w:rPr>
          <w:del w:id="281" w:author="Anne, Krishna" w:date="2016-04-14T17:26:00Z"/>
          <w:rFonts w:asciiTheme="minorHAnsi" w:eastAsiaTheme="minorEastAsia" w:hAnsiTheme="minorHAnsi"/>
          <w:color w:val="auto"/>
          <w:kern w:val="0"/>
          <w:szCs w:val="22"/>
        </w:rPr>
      </w:pPr>
      <w:del w:id="282" w:author="Anne, Krishna" w:date="2016-04-14T17:26:00Z">
        <w:r w:rsidRPr="00EB1DF2" w:rsidDel="00EB1DF2">
          <w:rPr>
            <w:rFonts w:cs="Calibri"/>
            <w:rPrChange w:id="283" w:author="Anne, Krishna" w:date="2016-04-14T17:26:00Z">
              <w:rPr>
                <w:rStyle w:val="Hyperlink"/>
                <w:rFonts w:cs="Calibri"/>
              </w:rPr>
            </w:rPrChange>
          </w:rPr>
          <w:delText>5.3.1.1</w:delText>
        </w:r>
        <w:r w:rsidDel="00EB1DF2">
          <w:rPr>
            <w:rFonts w:asciiTheme="minorHAnsi" w:eastAsiaTheme="minorEastAsia" w:hAnsiTheme="minorHAnsi"/>
            <w:color w:val="auto"/>
            <w:kern w:val="0"/>
            <w:szCs w:val="22"/>
          </w:rPr>
          <w:tab/>
        </w:r>
        <w:r w:rsidRPr="00EB1DF2" w:rsidDel="00EB1DF2">
          <w:rPr>
            <w:rFonts w:cs="Calibri"/>
            <w:rPrChange w:id="284" w:author="Anne, Krishna" w:date="2016-04-14T17:26:00Z">
              <w:rPr>
                <w:rStyle w:val="Hyperlink"/>
                <w:rFonts w:cs="Calibri"/>
              </w:rPr>
            </w:rPrChange>
          </w:rPr>
          <w:delText>Design Rationale</w:delText>
        </w:r>
        <w:r w:rsidDel="00EB1DF2">
          <w:rPr>
            <w:webHidden/>
          </w:rPr>
          <w:tab/>
          <w:delText>10</w:delText>
        </w:r>
      </w:del>
    </w:p>
    <w:p w:rsidR="006F6C0C" w:rsidDel="00EB1DF2" w:rsidRDefault="006F6C0C">
      <w:pPr>
        <w:pStyle w:val="TOC2"/>
        <w:rPr>
          <w:del w:id="285" w:author="Anne, Krishna" w:date="2016-04-14T17:26:00Z"/>
          <w:rFonts w:asciiTheme="minorHAnsi" w:eastAsiaTheme="minorEastAsia" w:hAnsiTheme="minorHAnsi"/>
          <w:color w:val="auto"/>
          <w:kern w:val="0"/>
          <w:szCs w:val="22"/>
        </w:rPr>
      </w:pPr>
      <w:del w:id="286" w:author="Anne, Krishna" w:date="2016-04-14T17:26:00Z">
        <w:r w:rsidRPr="00EB1DF2" w:rsidDel="00EB1DF2">
          <w:rPr>
            <w:rFonts w:cs="Calibri"/>
            <w:rPrChange w:id="287" w:author="Anne, Krishna" w:date="2016-04-14T17:26:00Z">
              <w:rPr>
                <w:rStyle w:val="Hyperlink"/>
                <w:rFonts w:cs="Calibri"/>
              </w:rPr>
            </w:rPrChange>
          </w:rPr>
          <w:delText>5.3.1.2</w:delText>
        </w:r>
        <w:r w:rsidDel="00EB1DF2">
          <w:rPr>
            <w:rFonts w:asciiTheme="minorHAnsi" w:eastAsiaTheme="minorEastAsia" w:hAnsiTheme="minorHAnsi"/>
            <w:color w:val="auto"/>
            <w:kern w:val="0"/>
            <w:szCs w:val="22"/>
          </w:rPr>
          <w:tab/>
        </w:r>
        <w:r w:rsidRPr="00EB1DF2" w:rsidDel="00EB1DF2">
          <w:rPr>
            <w:rFonts w:cs="Calibri"/>
            <w:rPrChange w:id="288" w:author="Anne, Krishna" w:date="2016-04-14T17:26:00Z">
              <w:rPr>
                <w:rStyle w:val="Hyperlink"/>
                <w:rFonts w:cs="Calibri"/>
              </w:rPr>
            </w:rPrChange>
          </w:rPr>
          <w:delText>(Processing of the ISR function)…..</w:delText>
        </w:r>
        <w:r w:rsidDel="00EB1DF2">
          <w:rPr>
            <w:webHidden/>
          </w:rPr>
          <w:tab/>
          <w:delText>10</w:delText>
        </w:r>
      </w:del>
    </w:p>
    <w:p w:rsidR="006F6C0C" w:rsidDel="00EB1DF2" w:rsidRDefault="006F6C0C">
      <w:pPr>
        <w:pStyle w:val="TOC2"/>
        <w:rPr>
          <w:del w:id="289" w:author="Anne, Krishna" w:date="2016-04-14T17:26:00Z"/>
          <w:rFonts w:asciiTheme="minorHAnsi" w:eastAsiaTheme="minorEastAsia" w:hAnsiTheme="minorHAnsi"/>
          <w:color w:val="auto"/>
          <w:kern w:val="0"/>
          <w:szCs w:val="22"/>
        </w:rPr>
      </w:pPr>
      <w:del w:id="290" w:author="Anne, Krishna" w:date="2016-04-14T17:26:00Z">
        <w:r w:rsidRPr="00EB1DF2" w:rsidDel="00EB1DF2">
          <w:rPr>
            <w:rFonts w:cs="Calibri"/>
            <w:rPrChange w:id="291" w:author="Anne, Krishna" w:date="2016-04-14T17:26:00Z">
              <w:rPr>
                <w:rStyle w:val="Hyperlink"/>
                <w:rFonts w:cs="Calibri"/>
              </w:rPr>
            </w:rPrChange>
          </w:rPr>
          <w:delText>5.4</w:delText>
        </w:r>
        <w:r w:rsidDel="00EB1DF2">
          <w:rPr>
            <w:rFonts w:asciiTheme="minorHAnsi" w:eastAsiaTheme="minorEastAsia" w:hAnsiTheme="minorHAnsi"/>
            <w:color w:val="auto"/>
            <w:kern w:val="0"/>
            <w:szCs w:val="22"/>
          </w:rPr>
          <w:tab/>
        </w:r>
        <w:r w:rsidRPr="00EB1DF2" w:rsidDel="00EB1DF2">
          <w:rPr>
            <w:rFonts w:cs="Calibri"/>
            <w:rPrChange w:id="292" w:author="Anne, Krishna" w:date="2016-04-14T17:26:00Z">
              <w:rPr>
                <w:rStyle w:val="Hyperlink"/>
                <w:rFonts w:cs="Calibri"/>
              </w:rPr>
            </w:rPrChange>
          </w:rPr>
          <w:delText>Module Internal (Local) Functions</w:delText>
        </w:r>
        <w:r w:rsidDel="00EB1DF2">
          <w:rPr>
            <w:webHidden/>
          </w:rPr>
          <w:tab/>
          <w:delText>10</w:delText>
        </w:r>
      </w:del>
    </w:p>
    <w:p w:rsidR="006F6C0C" w:rsidDel="00EB1DF2" w:rsidRDefault="006F6C0C">
      <w:pPr>
        <w:pStyle w:val="TOC2"/>
        <w:rPr>
          <w:del w:id="293" w:author="Anne, Krishna" w:date="2016-04-14T17:26:00Z"/>
          <w:rFonts w:asciiTheme="minorHAnsi" w:eastAsiaTheme="minorEastAsia" w:hAnsiTheme="minorHAnsi"/>
          <w:color w:val="auto"/>
          <w:kern w:val="0"/>
          <w:szCs w:val="22"/>
        </w:rPr>
      </w:pPr>
      <w:del w:id="294" w:author="Anne, Krishna" w:date="2016-04-14T17:26:00Z">
        <w:r w:rsidRPr="00EB1DF2" w:rsidDel="00EB1DF2">
          <w:rPr>
            <w:rFonts w:cs="Calibri"/>
            <w:rPrChange w:id="295" w:author="Anne, Krishna" w:date="2016-04-14T17:26:00Z">
              <w:rPr>
                <w:rStyle w:val="Hyperlink"/>
                <w:rFonts w:cs="Calibri"/>
              </w:rPr>
            </w:rPrChange>
          </w:rPr>
          <w:delText>5.4.1</w:delText>
        </w:r>
        <w:r w:rsidDel="00EB1DF2">
          <w:rPr>
            <w:rFonts w:asciiTheme="minorHAnsi" w:eastAsiaTheme="minorEastAsia" w:hAnsiTheme="minorHAnsi"/>
            <w:color w:val="auto"/>
            <w:kern w:val="0"/>
            <w:szCs w:val="22"/>
          </w:rPr>
          <w:tab/>
        </w:r>
        <w:r w:rsidRPr="00EB1DF2" w:rsidDel="00EB1DF2">
          <w:rPr>
            <w:rFonts w:cs="Calibri"/>
            <w:rPrChange w:id="296" w:author="Anne, Krishna" w:date="2016-04-14T17:26:00Z">
              <w:rPr>
                <w:rStyle w:val="Hyperlink"/>
                <w:rFonts w:cs="Calibri"/>
              </w:rPr>
            </w:rPrChange>
          </w:rPr>
          <w:delText>Local Function #1</w:delText>
        </w:r>
        <w:r w:rsidDel="00EB1DF2">
          <w:rPr>
            <w:webHidden/>
          </w:rPr>
          <w:tab/>
          <w:delText>10</w:delText>
        </w:r>
      </w:del>
    </w:p>
    <w:p w:rsidR="006F6C0C" w:rsidDel="00EB1DF2" w:rsidRDefault="006F6C0C">
      <w:pPr>
        <w:pStyle w:val="TOC2"/>
        <w:rPr>
          <w:del w:id="297" w:author="Anne, Krishna" w:date="2016-04-14T17:26:00Z"/>
          <w:rFonts w:asciiTheme="minorHAnsi" w:eastAsiaTheme="minorEastAsia" w:hAnsiTheme="minorHAnsi"/>
          <w:color w:val="auto"/>
          <w:kern w:val="0"/>
          <w:szCs w:val="22"/>
        </w:rPr>
      </w:pPr>
      <w:del w:id="298" w:author="Anne, Krishna" w:date="2016-04-14T17:26:00Z">
        <w:r w:rsidRPr="00EB1DF2" w:rsidDel="00EB1DF2">
          <w:rPr>
            <w:rFonts w:cs="Calibri"/>
            <w:rPrChange w:id="299" w:author="Anne, Krishna" w:date="2016-04-14T17:26:00Z">
              <w:rPr>
                <w:rStyle w:val="Hyperlink"/>
                <w:rFonts w:cs="Calibri"/>
              </w:rPr>
            </w:rPrChange>
          </w:rPr>
          <w:delText>5.4.1.1</w:delText>
        </w:r>
        <w:r w:rsidDel="00EB1DF2">
          <w:rPr>
            <w:rFonts w:asciiTheme="minorHAnsi" w:eastAsiaTheme="minorEastAsia" w:hAnsiTheme="minorHAnsi"/>
            <w:color w:val="auto"/>
            <w:kern w:val="0"/>
            <w:szCs w:val="22"/>
          </w:rPr>
          <w:tab/>
        </w:r>
        <w:r w:rsidRPr="00EB1DF2" w:rsidDel="00EB1DF2">
          <w:rPr>
            <w:rFonts w:cs="Calibri"/>
            <w:rPrChange w:id="300" w:author="Anne, Krishna" w:date="2016-04-14T17:26:00Z">
              <w:rPr>
                <w:rStyle w:val="Hyperlink"/>
                <w:rFonts w:cs="Calibri"/>
              </w:rPr>
            </w:rPrChange>
          </w:rPr>
          <w:delText>Design Rationale</w:delText>
        </w:r>
        <w:r w:rsidDel="00EB1DF2">
          <w:rPr>
            <w:webHidden/>
          </w:rPr>
          <w:tab/>
          <w:delText>10</w:delText>
        </w:r>
      </w:del>
    </w:p>
    <w:p w:rsidR="006F6C0C" w:rsidDel="00EB1DF2" w:rsidRDefault="006F6C0C">
      <w:pPr>
        <w:pStyle w:val="TOC2"/>
        <w:rPr>
          <w:del w:id="301" w:author="Anne, Krishna" w:date="2016-04-14T17:26:00Z"/>
          <w:rFonts w:asciiTheme="minorHAnsi" w:eastAsiaTheme="minorEastAsia" w:hAnsiTheme="minorHAnsi"/>
          <w:color w:val="auto"/>
          <w:kern w:val="0"/>
          <w:szCs w:val="22"/>
        </w:rPr>
      </w:pPr>
      <w:del w:id="302" w:author="Anne, Krishna" w:date="2016-04-14T17:26:00Z">
        <w:r w:rsidRPr="00EB1DF2" w:rsidDel="00EB1DF2">
          <w:rPr>
            <w:rFonts w:cs="Calibri"/>
            <w:rPrChange w:id="303" w:author="Anne, Krishna" w:date="2016-04-14T17:26:00Z">
              <w:rPr>
                <w:rStyle w:val="Hyperlink"/>
                <w:rFonts w:cs="Calibri"/>
              </w:rPr>
            </w:rPrChange>
          </w:rPr>
          <w:delText>5.4.1.2</w:delText>
        </w:r>
        <w:r w:rsidDel="00EB1DF2">
          <w:rPr>
            <w:rFonts w:asciiTheme="minorHAnsi" w:eastAsiaTheme="minorEastAsia" w:hAnsiTheme="minorHAnsi"/>
            <w:color w:val="auto"/>
            <w:kern w:val="0"/>
            <w:szCs w:val="22"/>
          </w:rPr>
          <w:tab/>
        </w:r>
        <w:r w:rsidRPr="00EB1DF2" w:rsidDel="00EB1DF2">
          <w:rPr>
            <w:rFonts w:cs="Calibri"/>
            <w:rPrChange w:id="304" w:author="Anne, Krishna" w:date="2016-04-14T17:26:00Z">
              <w:rPr>
                <w:rStyle w:val="Hyperlink"/>
                <w:rFonts w:cs="Calibri"/>
              </w:rPr>
            </w:rPrChange>
          </w:rPr>
          <w:delText>Processing</w:delText>
        </w:r>
        <w:r w:rsidDel="00EB1DF2">
          <w:rPr>
            <w:webHidden/>
          </w:rPr>
          <w:tab/>
          <w:delText>10</w:delText>
        </w:r>
      </w:del>
    </w:p>
    <w:p w:rsidR="006F6C0C" w:rsidDel="00EB1DF2" w:rsidRDefault="006F6C0C">
      <w:pPr>
        <w:pStyle w:val="TOC3"/>
        <w:tabs>
          <w:tab w:val="left" w:pos="1200"/>
        </w:tabs>
        <w:rPr>
          <w:del w:id="305" w:author="Anne, Krishna" w:date="2016-04-14T17:26:00Z"/>
          <w:rFonts w:asciiTheme="minorHAnsi" w:eastAsiaTheme="minorEastAsia" w:hAnsiTheme="minorHAnsi"/>
          <w:color w:val="auto"/>
          <w:kern w:val="0"/>
          <w:sz w:val="22"/>
          <w:szCs w:val="22"/>
        </w:rPr>
      </w:pPr>
      <w:del w:id="306" w:author="Anne, Krishna" w:date="2016-04-14T17:26:00Z">
        <w:r w:rsidRPr="00EB1DF2" w:rsidDel="00EB1DF2">
          <w:rPr>
            <w:rPrChange w:id="307" w:author="Anne, Krishna" w:date="2016-04-14T17:26:00Z">
              <w:rPr>
                <w:rStyle w:val="Hyperlink"/>
              </w:rPr>
            </w:rPrChange>
          </w:rPr>
          <w:delText>5.4.2</w:delText>
        </w:r>
        <w:r w:rsidDel="00EB1DF2">
          <w:rPr>
            <w:rFonts w:asciiTheme="minorHAnsi" w:eastAsiaTheme="minorEastAsia" w:hAnsiTheme="minorHAnsi"/>
            <w:color w:val="auto"/>
            <w:kern w:val="0"/>
            <w:sz w:val="22"/>
            <w:szCs w:val="22"/>
          </w:rPr>
          <w:tab/>
        </w:r>
        <w:r w:rsidRPr="00EB1DF2" w:rsidDel="00EB1DF2">
          <w:rPr>
            <w:rPrChange w:id="308" w:author="Anne, Krishna" w:date="2016-04-14T17:26:00Z">
              <w:rPr>
                <w:rStyle w:val="Hyperlink"/>
              </w:rPr>
            </w:rPrChange>
          </w:rPr>
          <w:delText>Local Function #2</w:delText>
        </w:r>
        <w:r w:rsidDel="00EB1DF2">
          <w:rPr>
            <w:webHidden/>
          </w:rPr>
          <w:tab/>
          <w:delText>10</w:delText>
        </w:r>
      </w:del>
    </w:p>
    <w:p w:rsidR="006F6C0C" w:rsidDel="00EB1DF2" w:rsidRDefault="006F6C0C">
      <w:pPr>
        <w:pStyle w:val="TOC2"/>
        <w:rPr>
          <w:del w:id="309" w:author="Anne, Krishna" w:date="2016-04-14T17:26:00Z"/>
          <w:rFonts w:asciiTheme="minorHAnsi" w:eastAsiaTheme="minorEastAsia" w:hAnsiTheme="minorHAnsi"/>
          <w:color w:val="auto"/>
          <w:kern w:val="0"/>
          <w:szCs w:val="22"/>
        </w:rPr>
      </w:pPr>
      <w:del w:id="310" w:author="Anne, Krishna" w:date="2016-04-14T17:26:00Z">
        <w:r w:rsidRPr="00EB1DF2" w:rsidDel="00EB1DF2">
          <w:rPr>
            <w:rFonts w:cs="Calibri"/>
            <w:rPrChange w:id="311" w:author="Anne, Krishna" w:date="2016-04-14T17:26:00Z">
              <w:rPr>
                <w:rStyle w:val="Hyperlink"/>
                <w:rFonts w:cs="Calibri"/>
              </w:rPr>
            </w:rPrChange>
          </w:rPr>
          <w:delText>5.4.2.1</w:delText>
        </w:r>
        <w:r w:rsidDel="00EB1DF2">
          <w:rPr>
            <w:rFonts w:asciiTheme="minorHAnsi" w:eastAsiaTheme="minorEastAsia" w:hAnsiTheme="minorHAnsi"/>
            <w:color w:val="auto"/>
            <w:kern w:val="0"/>
            <w:szCs w:val="22"/>
          </w:rPr>
          <w:tab/>
        </w:r>
        <w:r w:rsidRPr="00EB1DF2" w:rsidDel="00EB1DF2">
          <w:rPr>
            <w:rFonts w:cs="Calibri"/>
            <w:rPrChange w:id="312" w:author="Anne, Krishna" w:date="2016-04-14T17:26:00Z">
              <w:rPr>
                <w:rStyle w:val="Hyperlink"/>
                <w:rFonts w:cs="Calibri"/>
              </w:rPr>
            </w:rPrChange>
          </w:rPr>
          <w:delText>Design Rationale</w:delText>
        </w:r>
        <w:r w:rsidDel="00EB1DF2">
          <w:rPr>
            <w:webHidden/>
          </w:rPr>
          <w:tab/>
          <w:delText>10</w:delText>
        </w:r>
      </w:del>
    </w:p>
    <w:p w:rsidR="006F6C0C" w:rsidDel="00EB1DF2" w:rsidRDefault="006F6C0C">
      <w:pPr>
        <w:pStyle w:val="TOC2"/>
        <w:rPr>
          <w:del w:id="313" w:author="Anne, Krishna" w:date="2016-04-14T17:26:00Z"/>
          <w:rFonts w:asciiTheme="minorHAnsi" w:eastAsiaTheme="minorEastAsia" w:hAnsiTheme="minorHAnsi"/>
          <w:color w:val="auto"/>
          <w:kern w:val="0"/>
          <w:szCs w:val="22"/>
        </w:rPr>
      </w:pPr>
      <w:del w:id="314" w:author="Anne, Krishna" w:date="2016-04-14T17:26:00Z">
        <w:r w:rsidRPr="00EB1DF2" w:rsidDel="00EB1DF2">
          <w:rPr>
            <w:rFonts w:cs="Calibri"/>
            <w:rPrChange w:id="315" w:author="Anne, Krishna" w:date="2016-04-14T17:26:00Z">
              <w:rPr>
                <w:rStyle w:val="Hyperlink"/>
                <w:rFonts w:cs="Calibri"/>
              </w:rPr>
            </w:rPrChange>
          </w:rPr>
          <w:delText>5.4.2.2</w:delText>
        </w:r>
        <w:r w:rsidDel="00EB1DF2">
          <w:rPr>
            <w:rFonts w:asciiTheme="minorHAnsi" w:eastAsiaTheme="minorEastAsia" w:hAnsiTheme="minorHAnsi"/>
            <w:color w:val="auto"/>
            <w:kern w:val="0"/>
            <w:szCs w:val="22"/>
          </w:rPr>
          <w:tab/>
        </w:r>
        <w:r w:rsidRPr="00EB1DF2" w:rsidDel="00EB1DF2">
          <w:rPr>
            <w:rFonts w:cs="Calibri"/>
            <w:rPrChange w:id="316" w:author="Anne, Krishna" w:date="2016-04-14T17:26:00Z">
              <w:rPr>
                <w:rStyle w:val="Hyperlink"/>
                <w:rFonts w:cs="Calibri"/>
              </w:rPr>
            </w:rPrChange>
          </w:rPr>
          <w:delText>Processing</w:delText>
        </w:r>
        <w:r w:rsidDel="00EB1DF2">
          <w:rPr>
            <w:webHidden/>
          </w:rPr>
          <w:tab/>
          <w:delText>11</w:delText>
        </w:r>
      </w:del>
    </w:p>
    <w:p w:rsidR="006F6C0C" w:rsidDel="00EB1DF2" w:rsidRDefault="006F6C0C">
      <w:pPr>
        <w:pStyle w:val="TOC3"/>
        <w:tabs>
          <w:tab w:val="left" w:pos="1200"/>
        </w:tabs>
        <w:rPr>
          <w:del w:id="317" w:author="Anne, Krishna" w:date="2016-04-14T17:26:00Z"/>
          <w:rFonts w:asciiTheme="minorHAnsi" w:eastAsiaTheme="minorEastAsia" w:hAnsiTheme="minorHAnsi"/>
          <w:color w:val="auto"/>
          <w:kern w:val="0"/>
          <w:sz w:val="22"/>
          <w:szCs w:val="22"/>
        </w:rPr>
      </w:pPr>
      <w:del w:id="318" w:author="Anne, Krishna" w:date="2016-04-14T17:26:00Z">
        <w:r w:rsidRPr="00EB1DF2" w:rsidDel="00EB1DF2">
          <w:rPr>
            <w:rPrChange w:id="319" w:author="Anne, Krishna" w:date="2016-04-14T17:26:00Z">
              <w:rPr>
                <w:rStyle w:val="Hyperlink"/>
              </w:rPr>
            </w:rPrChange>
          </w:rPr>
          <w:delText>5.4.3</w:delText>
        </w:r>
        <w:r w:rsidDel="00EB1DF2">
          <w:rPr>
            <w:rFonts w:asciiTheme="minorHAnsi" w:eastAsiaTheme="minorEastAsia" w:hAnsiTheme="minorHAnsi"/>
            <w:color w:val="auto"/>
            <w:kern w:val="0"/>
            <w:sz w:val="22"/>
            <w:szCs w:val="22"/>
          </w:rPr>
          <w:tab/>
        </w:r>
        <w:r w:rsidRPr="00EB1DF2" w:rsidDel="00EB1DF2">
          <w:rPr>
            <w:rPrChange w:id="320" w:author="Anne, Krishna" w:date="2016-04-14T17:26:00Z">
              <w:rPr>
                <w:rStyle w:val="Hyperlink"/>
              </w:rPr>
            </w:rPrChange>
          </w:rPr>
          <w:delText>Local Function #3</w:delText>
        </w:r>
        <w:r w:rsidDel="00EB1DF2">
          <w:rPr>
            <w:webHidden/>
          </w:rPr>
          <w:tab/>
          <w:delText>11</w:delText>
        </w:r>
      </w:del>
    </w:p>
    <w:p w:rsidR="006F6C0C" w:rsidDel="00EB1DF2" w:rsidRDefault="006F6C0C">
      <w:pPr>
        <w:pStyle w:val="TOC2"/>
        <w:rPr>
          <w:del w:id="321" w:author="Anne, Krishna" w:date="2016-04-14T17:26:00Z"/>
          <w:rFonts w:asciiTheme="minorHAnsi" w:eastAsiaTheme="minorEastAsia" w:hAnsiTheme="minorHAnsi"/>
          <w:color w:val="auto"/>
          <w:kern w:val="0"/>
          <w:szCs w:val="22"/>
        </w:rPr>
      </w:pPr>
      <w:del w:id="322" w:author="Anne, Krishna" w:date="2016-04-14T17:26:00Z">
        <w:r w:rsidRPr="00EB1DF2" w:rsidDel="00EB1DF2">
          <w:rPr>
            <w:rFonts w:cs="Calibri"/>
            <w:rPrChange w:id="323" w:author="Anne, Krishna" w:date="2016-04-14T17:26:00Z">
              <w:rPr>
                <w:rStyle w:val="Hyperlink"/>
                <w:rFonts w:cs="Calibri"/>
              </w:rPr>
            </w:rPrChange>
          </w:rPr>
          <w:delText>5.4.3.1</w:delText>
        </w:r>
        <w:r w:rsidDel="00EB1DF2">
          <w:rPr>
            <w:rFonts w:asciiTheme="minorHAnsi" w:eastAsiaTheme="minorEastAsia" w:hAnsiTheme="minorHAnsi"/>
            <w:color w:val="auto"/>
            <w:kern w:val="0"/>
            <w:szCs w:val="22"/>
          </w:rPr>
          <w:tab/>
        </w:r>
        <w:r w:rsidRPr="00EB1DF2" w:rsidDel="00EB1DF2">
          <w:rPr>
            <w:rFonts w:cs="Calibri"/>
            <w:rPrChange w:id="324" w:author="Anne, Krishna" w:date="2016-04-14T17:26:00Z">
              <w:rPr>
                <w:rStyle w:val="Hyperlink"/>
                <w:rFonts w:cs="Calibri"/>
              </w:rPr>
            </w:rPrChange>
          </w:rPr>
          <w:delText>Design Rationale</w:delText>
        </w:r>
        <w:r w:rsidDel="00EB1DF2">
          <w:rPr>
            <w:webHidden/>
          </w:rPr>
          <w:tab/>
          <w:delText>11</w:delText>
        </w:r>
      </w:del>
    </w:p>
    <w:p w:rsidR="006F6C0C" w:rsidDel="00EB1DF2" w:rsidRDefault="006F6C0C">
      <w:pPr>
        <w:pStyle w:val="TOC2"/>
        <w:rPr>
          <w:del w:id="325" w:author="Anne, Krishna" w:date="2016-04-14T17:26:00Z"/>
          <w:rFonts w:asciiTheme="minorHAnsi" w:eastAsiaTheme="minorEastAsia" w:hAnsiTheme="minorHAnsi"/>
          <w:color w:val="auto"/>
          <w:kern w:val="0"/>
          <w:szCs w:val="22"/>
        </w:rPr>
      </w:pPr>
      <w:del w:id="326" w:author="Anne, Krishna" w:date="2016-04-14T17:26:00Z">
        <w:r w:rsidRPr="00EB1DF2" w:rsidDel="00EB1DF2">
          <w:rPr>
            <w:rFonts w:cs="Calibri"/>
            <w:rPrChange w:id="327" w:author="Anne, Krishna" w:date="2016-04-14T17:26:00Z">
              <w:rPr>
                <w:rStyle w:val="Hyperlink"/>
                <w:rFonts w:cs="Calibri"/>
              </w:rPr>
            </w:rPrChange>
          </w:rPr>
          <w:delText>5.4.3.2</w:delText>
        </w:r>
        <w:r w:rsidDel="00EB1DF2">
          <w:rPr>
            <w:rFonts w:asciiTheme="minorHAnsi" w:eastAsiaTheme="minorEastAsia" w:hAnsiTheme="minorHAnsi"/>
            <w:color w:val="auto"/>
            <w:kern w:val="0"/>
            <w:szCs w:val="22"/>
          </w:rPr>
          <w:tab/>
        </w:r>
        <w:r w:rsidRPr="00EB1DF2" w:rsidDel="00EB1DF2">
          <w:rPr>
            <w:rFonts w:cs="Calibri"/>
            <w:rPrChange w:id="328" w:author="Anne, Krishna" w:date="2016-04-14T17:26:00Z">
              <w:rPr>
                <w:rStyle w:val="Hyperlink"/>
                <w:rFonts w:cs="Calibri"/>
              </w:rPr>
            </w:rPrChange>
          </w:rPr>
          <w:delText>Processing</w:delText>
        </w:r>
        <w:r w:rsidDel="00EB1DF2">
          <w:rPr>
            <w:webHidden/>
          </w:rPr>
          <w:tab/>
          <w:delText>11</w:delText>
        </w:r>
      </w:del>
    </w:p>
    <w:p w:rsidR="006F6C0C" w:rsidDel="00EB1DF2" w:rsidRDefault="006F6C0C">
      <w:pPr>
        <w:pStyle w:val="TOC2"/>
        <w:rPr>
          <w:del w:id="329" w:author="Anne, Krishna" w:date="2016-04-14T17:26:00Z"/>
          <w:rFonts w:asciiTheme="minorHAnsi" w:eastAsiaTheme="minorEastAsia" w:hAnsiTheme="minorHAnsi"/>
          <w:color w:val="auto"/>
          <w:kern w:val="0"/>
          <w:szCs w:val="22"/>
        </w:rPr>
      </w:pPr>
      <w:del w:id="330" w:author="Anne, Krishna" w:date="2016-04-14T17:26:00Z">
        <w:r w:rsidRPr="00EB1DF2" w:rsidDel="00EB1DF2">
          <w:rPr>
            <w:rFonts w:cs="Calibri"/>
            <w:rPrChange w:id="331" w:author="Anne, Krishna" w:date="2016-04-14T17:26:00Z">
              <w:rPr>
                <w:rStyle w:val="Hyperlink"/>
                <w:rFonts w:cs="Calibri"/>
              </w:rPr>
            </w:rPrChange>
          </w:rPr>
          <w:delText>5.5</w:delText>
        </w:r>
        <w:r w:rsidDel="00EB1DF2">
          <w:rPr>
            <w:rFonts w:asciiTheme="minorHAnsi" w:eastAsiaTheme="minorEastAsia" w:hAnsiTheme="minorHAnsi"/>
            <w:color w:val="auto"/>
            <w:kern w:val="0"/>
            <w:szCs w:val="22"/>
          </w:rPr>
          <w:tab/>
        </w:r>
        <w:r w:rsidRPr="00EB1DF2" w:rsidDel="00EB1DF2">
          <w:rPr>
            <w:rFonts w:cs="Calibri"/>
            <w:rPrChange w:id="332" w:author="Anne, Krishna" w:date="2016-04-14T17:26:00Z">
              <w:rPr>
                <w:rStyle w:val="Hyperlink"/>
                <w:rFonts w:cs="Calibri"/>
              </w:rPr>
            </w:rPrChange>
          </w:rPr>
          <w:delText>GLOBAL Function/Macro Definitions</w:delText>
        </w:r>
        <w:r w:rsidDel="00EB1DF2">
          <w:rPr>
            <w:webHidden/>
          </w:rPr>
          <w:tab/>
          <w:delText>11</w:delText>
        </w:r>
      </w:del>
    </w:p>
    <w:p w:rsidR="006F6C0C" w:rsidDel="00EB1DF2" w:rsidRDefault="006F6C0C">
      <w:pPr>
        <w:pStyle w:val="TOC2"/>
        <w:rPr>
          <w:del w:id="333" w:author="Anne, Krishna" w:date="2016-04-14T17:26:00Z"/>
          <w:rFonts w:asciiTheme="minorHAnsi" w:eastAsiaTheme="minorEastAsia" w:hAnsiTheme="minorHAnsi"/>
          <w:color w:val="auto"/>
          <w:kern w:val="0"/>
          <w:szCs w:val="22"/>
        </w:rPr>
      </w:pPr>
      <w:del w:id="334" w:author="Anne, Krishna" w:date="2016-04-14T17:26:00Z">
        <w:r w:rsidRPr="00EB1DF2" w:rsidDel="00EB1DF2">
          <w:rPr>
            <w:rFonts w:cs="Calibri"/>
            <w:rPrChange w:id="335" w:author="Anne, Krishna" w:date="2016-04-14T17:26:00Z">
              <w:rPr>
                <w:rStyle w:val="Hyperlink"/>
                <w:rFonts w:cs="Calibri"/>
              </w:rPr>
            </w:rPrChange>
          </w:rPr>
          <w:delText>5.5.1</w:delText>
        </w:r>
        <w:r w:rsidDel="00EB1DF2">
          <w:rPr>
            <w:rFonts w:asciiTheme="minorHAnsi" w:eastAsiaTheme="minorEastAsia" w:hAnsiTheme="minorHAnsi"/>
            <w:color w:val="auto"/>
            <w:kern w:val="0"/>
            <w:szCs w:val="22"/>
          </w:rPr>
          <w:tab/>
        </w:r>
        <w:r w:rsidRPr="00EB1DF2" w:rsidDel="00EB1DF2">
          <w:rPr>
            <w:rFonts w:cs="Calibri"/>
            <w:rPrChange w:id="336" w:author="Anne, Krishna" w:date="2016-04-14T17:26:00Z">
              <w:rPr>
                <w:rStyle w:val="Hyperlink"/>
                <w:rFonts w:cs="Calibri"/>
              </w:rPr>
            </w:rPrChange>
          </w:rPr>
          <w:delText>GLOBAL Function #1</w:delText>
        </w:r>
        <w:r w:rsidDel="00EB1DF2">
          <w:rPr>
            <w:webHidden/>
          </w:rPr>
          <w:tab/>
          <w:delText>11</w:delText>
        </w:r>
      </w:del>
    </w:p>
    <w:p w:rsidR="006F6C0C" w:rsidDel="00EB1DF2" w:rsidRDefault="006F6C0C">
      <w:pPr>
        <w:pStyle w:val="TOC2"/>
        <w:rPr>
          <w:del w:id="337" w:author="Anne, Krishna" w:date="2016-04-14T17:26:00Z"/>
          <w:rFonts w:asciiTheme="minorHAnsi" w:eastAsiaTheme="minorEastAsia" w:hAnsiTheme="minorHAnsi"/>
          <w:color w:val="auto"/>
          <w:kern w:val="0"/>
          <w:szCs w:val="22"/>
        </w:rPr>
      </w:pPr>
      <w:del w:id="338" w:author="Anne, Krishna" w:date="2016-04-14T17:26:00Z">
        <w:r w:rsidRPr="00EB1DF2" w:rsidDel="00EB1DF2">
          <w:rPr>
            <w:rFonts w:cs="Calibri"/>
            <w:rPrChange w:id="339" w:author="Anne, Krishna" w:date="2016-04-14T17:26:00Z">
              <w:rPr>
                <w:rStyle w:val="Hyperlink"/>
                <w:rFonts w:cs="Calibri"/>
              </w:rPr>
            </w:rPrChange>
          </w:rPr>
          <w:delText>5.5.1.1</w:delText>
        </w:r>
        <w:r w:rsidDel="00EB1DF2">
          <w:rPr>
            <w:rFonts w:asciiTheme="minorHAnsi" w:eastAsiaTheme="minorEastAsia" w:hAnsiTheme="minorHAnsi"/>
            <w:color w:val="auto"/>
            <w:kern w:val="0"/>
            <w:szCs w:val="22"/>
          </w:rPr>
          <w:tab/>
        </w:r>
        <w:r w:rsidRPr="00EB1DF2" w:rsidDel="00EB1DF2">
          <w:rPr>
            <w:rFonts w:cs="Calibri"/>
            <w:rPrChange w:id="340" w:author="Anne, Krishna" w:date="2016-04-14T17:26:00Z">
              <w:rPr>
                <w:rStyle w:val="Hyperlink"/>
                <w:rFonts w:cs="Calibri"/>
              </w:rPr>
            </w:rPrChange>
          </w:rPr>
          <w:delText>Design Rationale</w:delText>
        </w:r>
        <w:r w:rsidDel="00EB1DF2">
          <w:rPr>
            <w:webHidden/>
          </w:rPr>
          <w:tab/>
          <w:delText>11</w:delText>
        </w:r>
      </w:del>
    </w:p>
    <w:p w:rsidR="006F6C0C" w:rsidDel="00EB1DF2" w:rsidRDefault="006F6C0C">
      <w:pPr>
        <w:pStyle w:val="TOC2"/>
        <w:rPr>
          <w:del w:id="341" w:author="Anne, Krishna" w:date="2016-04-14T17:26:00Z"/>
          <w:rFonts w:asciiTheme="minorHAnsi" w:eastAsiaTheme="minorEastAsia" w:hAnsiTheme="minorHAnsi"/>
          <w:color w:val="auto"/>
          <w:kern w:val="0"/>
          <w:szCs w:val="22"/>
        </w:rPr>
      </w:pPr>
      <w:del w:id="342" w:author="Anne, Krishna" w:date="2016-04-14T17:26:00Z">
        <w:r w:rsidRPr="00EB1DF2" w:rsidDel="00EB1DF2">
          <w:rPr>
            <w:rFonts w:cs="Calibri"/>
            <w:rPrChange w:id="343" w:author="Anne, Krishna" w:date="2016-04-14T17:26:00Z">
              <w:rPr>
                <w:rStyle w:val="Hyperlink"/>
                <w:rFonts w:cs="Calibri"/>
              </w:rPr>
            </w:rPrChange>
          </w:rPr>
          <w:delText>5.5.1.2</w:delText>
        </w:r>
        <w:r w:rsidDel="00EB1DF2">
          <w:rPr>
            <w:rFonts w:asciiTheme="minorHAnsi" w:eastAsiaTheme="minorEastAsia" w:hAnsiTheme="minorHAnsi"/>
            <w:color w:val="auto"/>
            <w:kern w:val="0"/>
            <w:szCs w:val="22"/>
          </w:rPr>
          <w:tab/>
        </w:r>
        <w:r w:rsidRPr="00EB1DF2" w:rsidDel="00EB1DF2">
          <w:rPr>
            <w:rFonts w:cs="Calibri"/>
            <w:rPrChange w:id="344" w:author="Anne, Krishna" w:date="2016-04-14T17:26:00Z">
              <w:rPr>
                <w:rStyle w:val="Hyperlink"/>
                <w:rFonts w:cs="Calibri"/>
              </w:rPr>
            </w:rPrChange>
          </w:rPr>
          <w:delText>processing</w:delText>
        </w:r>
        <w:r w:rsidDel="00EB1DF2">
          <w:rPr>
            <w:webHidden/>
          </w:rPr>
          <w:tab/>
          <w:delText>11</w:delText>
        </w:r>
      </w:del>
    </w:p>
    <w:p w:rsidR="006F6C0C" w:rsidDel="00EB1DF2" w:rsidRDefault="006F6C0C">
      <w:pPr>
        <w:pStyle w:val="TOC1"/>
        <w:rPr>
          <w:del w:id="345" w:author="Anne, Krishna" w:date="2016-04-14T17:26:00Z"/>
          <w:rFonts w:eastAsiaTheme="minorEastAsia"/>
          <w:b w:val="0"/>
          <w:color w:val="auto"/>
          <w:kern w:val="0"/>
          <w:sz w:val="22"/>
          <w:szCs w:val="22"/>
          <w:lang w:val="en-US"/>
        </w:rPr>
      </w:pPr>
      <w:del w:id="346" w:author="Anne, Krishna" w:date="2016-04-14T17:26:00Z">
        <w:r w:rsidRPr="00EB1DF2" w:rsidDel="00EB1DF2">
          <w:rPr>
            <w:rFonts w:ascii="Calibri" w:hAnsi="Calibri" w:cs="Calibri"/>
            <w:rPrChange w:id="347" w:author="Anne, Krishna" w:date="2016-04-14T17:26:00Z">
              <w:rPr>
                <w:rStyle w:val="Hyperlink"/>
                <w:rFonts w:ascii="Calibri" w:hAnsi="Calibri" w:cs="Calibri"/>
              </w:rPr>
            </w:rPrChange>
          </w:rPr>
          <w:delText>6</w:delText>
        </w:r>
        <w:r w:rsidDel="00EB1DF2">
          <w:rPr>
            <w:rFonts w:eastAsiaTheme="minorEastAsia"/>
            <w:b w:val="0"/>
            <w:color w:val="auto"/>
            <w:kern w:val="0"/>
            <w:sz w:val="22"/>
            <w:szCs w:val="22"/>
            <w:lang w:val="en-US"/>
          </w:rPr>
          <w:tab/>
        </w:r>
        <w:r w:rsidRPr="00EB1DF2" w:rsidDel="00EB1DF2">
          <w:rPr>
            <w:rFonts w:ascii="Calibri" w:hAnsi="Calibri"/>
            <w:rPrChange w:id="348" w:author="Anne, Krishna" w:date="2016-04-14T17:26:00Z">
              <w:rPr>
                <w:rStyle w:val="Hyperlink"/>
                <w:rFonts w:ascii="Calibri" w:hAnsi="Calibri"/>
              </w:rPr>
            </w:rPrChange>
          </w:rPr>
          <w:delText>Known</w:delText>
        </w:r>
        <w:r w:rsidRPr="00EB1DF2" w:rsidDel="00EB1DF2">
          <w:rPr>
            <w:rFonts w:ascii="Calibri" w:hAnsi="Calibri" w:cs="Calibri"/>
            <w:rPrChange w:id="349" w:author="Anne, Krishna" w:date="2016-04-14T17:26:00Z">
              <w:rPr>
                <w:rStyle w:val="Hyperlink"/>
                <w:rFonts w:ascii="Calibri" w:hAnsi="Calibri" w:cs="Calibri"/>
              </w:rPr>
            </w:rPrChange>
          </w:rPr>
          <w:delText xml:space="preserve"> Limitations with Design</w:delText>
        </w:r>
        <w:r w:rsidDel="00EB1DF2">
          <w:rPr>
            <w:webHidden/>
          </w:rPr>
          <w:tab/>
          <w:delText>12</w:delText>
        </w:r>
      </w:del>
    </w:p>
    <w:p w:rsidR="006F6C0C" w:rsidDel="00EB1DF2" w:rsidRDefault="006F6C0C">
      <w:pPr>
        <w:pStyle w:val="TOC1"/>
        <w:rPr>
          <w:del w:id="350" w:author="Anne, Krishna" w:date="2016-04-14T17:26:00Z"/>
          <w:rFonts w:eastAsiaTheme="minorEastAsia"/>
          <w:b w:val="0"/>
          <w:color w:val="auto"/>
          <w:kern w:val="0"/>
          <w:sz w:val="22"/>
          <w:szCs w:val="22"/>
          <w:lang w:val="en-US"/>
        </w:rPr>
      </w:pPr>
      <w:del w:id="351" w:author="Anne, Krishna" w:date="2016-04-14T17:26:00Z">
        <w:r w:rsidRPr="00EB1DF2" w:rsidDel="00EB1DF2">
          <w:rPr>
            <w:rFonts w:ascii="Calibri" w:hAnsi="Calibri" w:cs="Calibri"/>
            <w:rPrChange w:id="352" w:author="Anne, Krishna" w:date="2016-04-14T17:26:00Z">
              <w:rPr>
                <w:rStyle w:val="Hyperlink"/>
                <w:rFonts w:ascii="Calibri" w:hAnsi="Calibri" w:cs="Calibri"/>
              </w:rPr>
            </w:rPrChange>
          </w:rPr>
          <w:delText>7</w:delText>
        </w:r>
        <w:r w:rsidDel="00EB1DF2">
          <w:rPr>
            <w:rFonts w:eastAsiaTheme="minorEastAsia"/>
            <w:b w:val="0"/>
            <w:color w:val="auto"/>
            <w:kern w:val="0"/>
            <w:sz w:val="22"/>
            <w:szCs w:val="22"/>
            <w:lang w:val="en-US"/>
          </w:rPr>
          <w:tab/>
        </w:r>
        <w:r w:rsidRPr="00EB1DF2" w:rsidDel="00EB1DF2">
          <w:rPr>
            <w:rFonts w:ascii="Calibri" w:hAnsi="Calibri" w:cs="Calibri"/>
            <w:rPrChange w:id="353" w:author="Anne, Krishna" w:date="2016-04-14T17:26:00Z">
              <w:rPr>
                <w:rStyle w:val="Hyperlink"/>
                <w:rFonts w:ascii="Calibri" w:hAnsi="Calibri" w:cs="Calibri"/>
              </w:rPr>
            </w:rPrChange>
          </w:rPr>
          <w:delText>UNIT TEST CONSIDERATION</w:delText>
        </w:r>
        <w:r w:rsidDel="00EB1DF2">
          <w:rPr>
            <w:webHidden/>
          </w:rPr>
          <w:tab/>
          <w:delText>13</w:delText>
        </w:r>
      </w:del>
    </w:p>
    <w:p w:rsidR="006F6C0C" w:rsidDel="00EB1DF2" w:rsidRDefault="006F6C0C">
      <w:pPr>
        <w:pStyle w:val="TOC1"/>
        <w:tabs>
          <w:tab w:val="left" w:pos="1400"/>
        </w:tabs>
        <w:rPr>
          <w:del w:id="354" w:author="Anne, Krishna" w:date="2016-04-14T17:26:00Z"/>
          <w:rFonts w:eastAsiaTheme="minorEastAsia"/>
          <w:b w:val="0"/>
          <w:color w:val="auto"/>
          <w:kern w:val="0"/>
          <w:sz w:val="22"/>
          <w:szCs w:val="22"/>
          <w:lang w:val="en-US"/>
        </w:rPr>
      </w:pPr>
      <w:del w:id="355" w:author="Anne, Krishna" w:date="2016-04-14T17:26:00Z">
        <w:r w:rsidRPr="00EB1DF2" w:rsidDel="00EB1DF2">
          <w:rPr>
            <w:rPrChange w:id="356" w:author="Anne, Krishna" w:date="2016-04-14T17:26:00Z">
              <w:rPr>
                <w:rStyle w:val="Hyperlink"/>
              </w:rPr>
            </w:rPrChange>
          </w:rPr>
          <w:delText>Appendix A</w:delText>
        </w:r>
        <w:r w:rsidDel="00EB1DF2">
          <w:rPr>
            <w:rFonts w:eastAsiaTheme="minorEastAsia"/>
            <w:b w:val="0"/>
            <w:color w:val="auto"/>
            <w:kern w:val="0"/>
            <w:sz w:val="22"/>
            <w:szCs w:val="22"/>
            <w:lang w:val="en-US"/>
          </w:rPr>
          <w:tab/>
        </w:r>
        <w:r w:rsidRPr="00EB1DF2" w:rsidDel="00EB1DF2">
          <w:rPr>
            <w:rPrChange w:id="357" w:author="Anne, Krishna" w:date="2016-04-14T17:26:00Z">
              <w:rPr>
                <w:rStyle w:val="Hyperlink"/>
              </w:rPr>
            </w:rPrChange>
          </w:rPr>
          <w:delText>Abbreviations and Acronyms</w:delText>
        </w:r>
        <w:r w:rsidDel="00EB1DF2">
          <w:rPr>
            <w:webHidden/>
          </w:rPr>
          <w:tab/>
          <w:delText>14</w:delText>
        </w:r>
      </w:del>
    </w:p>
    <w:p w:rsidR="006F6C0C" w:rsidDel="00EB1DF2" w:rsidRDefault="006F6C0C">
      <w:pPr>
        <w:pStyle w:val="TOC1"/>
        <w:tabs>
          <w:tab w:val="left" w:pos="1400"/>
        </w:tabs>
        <w:rPr>
          <w:del w:id="358" w:author="Anne, Krishna" w:date="2016-04-14T17:26:00Z"/>
          <w:rFonts w:eastAsiaTheme="minorEastAsia"/>
          <w:b w:val="0"/>
          <w:color w:val="auto"/>
          <w:kern w:val="0"/>
          <w:sz w:val="22"/>
          <w:szCs w:val="22"/>
          <w:lang w:val="en-US"/>
        </w:rPr>
      </w:pPr>
      <w:del w:id="359" w:author="Anne, Krishna" w:date="2016-04-14T17:26:00Z">
        <w:r w:rsidRPr="00EB1DF2" w:rsidDel="00EB1DF2">
          <w:rPr>
            <w:rPrChange w:id="360" w:author="Anne, Krishna" w:date="2016-04-14T17:26:00Z">
              <w:rPr>
                <w:rStyle w:val="Hyperlink"/>
              </w:rPr>
            </w:rPrChange>
          </w:rPr>
          <w:delText>Appendix B</w:delText>
        </w:r>
        <w:r w:rsidDel="00EB1DF2">
          <w:rPr>
            <w:rFonts w:eastAsiaTheme="minorEastAsia"/>
            <w:b w:val="0"/>
            <w:color w:val="auto"/>
            <w:kern w:val="0"/>
            <w:sz w:val="22"/>
            <w:szCs w:val="22"/>
            <w:lang w:val="en-US"/>
          </w:rPr>
          <w:tab/>
        </w:r>
        <w:r w:rsidRPr="00EB1DF2" w:rsidDel="00EB1DF2">
          <w:rPr>
            <w:rPrChange w:id="361" w:author="Anne, Krishna" w:date="2016-04-14T17:26:00Z">
              <w:rPr>
                <w:rStyle w:val="Hyperlink"/>
              </w:rPr>
            </w:rPrChange>
          </w:rPr>
          <w:delText>Glossary</w:delText>
        </w:r>
        <w:r w:rsidDel="00EB1DF2">
          <w:rPr>
            <w:webHidden/>
          </w:rPr>
          <w:tab/>
          <w:delText>15</w:delText>
        </w:r>
      </w:del>
    </w:p>
    <w:p w:rsidR="006F6C0C" w:rsidDel="00EB1DF2" w:rsidRDefault="006F6C0C">
      <w:pPr>
        <w:pStyle w:val="TOC1"/>
        <w:tabs>
          <w:tab w:val="left" w:pos="1400"/>
        </w:tabs>
        <w:rPr>
          <w:del w:id="362" w:author="Anne, Krishna" w:date="2016-04-14T17:26:00Z"/>
          <w:rFonts w:eastAsiaTheme="minorEastAsia"/>
          <w:b w:val="0"/>
          <w:color w:val="auto"/>
          <w:kern w:val="0"/>
          <w:sz w:val="22"/>
          <w:szCs w:val="22"/>
          <w:lang w:val="en-US"/>
        </w:rPr>
      </w:pPr>
      <w:del w:id="363" w:author="Anne, Krishna" w:date="2016-04-14T17:26:00Z">
        <w:r w:rsidRPr="00EB1DF2" w:rsidDel="00EB1DF2">
          <w:rPr>
            <w:rPrChange w:id="364" w:author="Anne, Krishna" w:date="2016-04-14T17:26:00Z">
              <w:rPr>
                <w:rStyle w:val="Hyperlink"/>
              </w:rPr>
            </w:rPrChange>
          </w:rPr>
          <w:delText>Appendix C</w:delText>
        </w:r>
        <w:r w:rsidDel="00EB1DF2">
          <w:rPr>
            <w:rFonts w:eastAsiaTheme="minorEastAsia"/>
            <w:b w:val="0"/>
            <w:color w:val="auto"/>
            <w:kern w:val="0"/>
            <w:sz w:val="22"/>
            <w:szCs w:val="22"/>
            <w:lang w:val="en-US"/>
          </w:rPr>
          <w:tab/>
        </w:r>
        <w:r w:rsidRPr="00EB1DF2" w:rsidDel="00EB1DF2">
          <w:rPr>
            <w:rPrChange w:id="365" w:author="Anne, Krishna" w:date="2016-04-14T17:26:00Z">
              <w:rPr>
                <w:rStyle w:val="Hyperlink"/>
              </w:rPr>
            </w:rPrChange>
          </w:rPr>
          <w:delText>References</w:delText>
        </w:r>
        <w:r w:rsidDel="00EB1DF2">
          <w:rPr>
            <w:webHidden/>
          </w:rPr>
          <w:tab/>
          <w:delText>16</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366" w:name="_Toc448418137"/>
      <w:r w:rsidRPr="00A158C7">
        <w:lastRenderedPageBreak/>
        <w:t>Introduction</w:t>
      </w:r>
      <w:bookmarkEnd w:id="366"/>
    </w:p>
    <w:p w:rsidR="00063A7A" w:rsidRPr="00A158C7" w:rsidDel="00EB1DF2" w:rsidRDefault="00EB1DF2" w:rsidP="00EB1DF2">
      <w:pPr>
        <w:pStyle w:val="Heading2"/>
        <w:ind w:left="0" w:firstLine="567"/>
        <w:rPr>
          <w:del w:id="367" w:author="Anne, Krishna" w:date="2016-04-14T17:27:00Z"/>
        </w:rPr>
        <w:pPrChange w:id="368" w:author="Anne, Krishna" w:date="2016-04-14T17:28:00Z">
          <w:pPr>
            <w:pStyle w:val="Heading2"/>
          </w:pPr>
        </w:pPrChange>
      </w:pPr>
      <w:bookmarkStart w:id="369" w:name="_Toc448418138"/>
      <w:ins w:id="370" w:author="Anne, Krishna" w:date="2016-04-14T17:28:00Z">
        <w:r>
          <w:t xml:space="preserve">MDD for </w:t>
        </w:r>
        <w:proofErr w:type="spellStart"/>
        <w:proofErr w:type="gramStart"/>
        <w:r w:rsidRPr="00C22219">
          <w:rPr>
            <w:rFonts w:ascii="Calibri" w:hAnsi="Calibri" w:cs="Calibri"/>
          </w:rPr>
          <w:t>MotAgCorrln</w:t>
        </w:r>
        <w:proofErr w:type="spellEnd"/>
        <w:r w:rsidRPr="00A158C7" w:rsidDel="00EB1DF2">
          <w:t xml:space="preserve"> </w:t>
        </w:r>
        <w:r>
          <w:t>.</w:t>
        </w:r>
      </w:ins>
      <w:proofErr w:type="gramEnd"/>
      <w:del w:id="371" w:author="Anne, Krishna" w:date="2016-04-14T17:27:00Z">
        <w:r w:rsidR="00FE5DF5" w:rsidRPr="00A158C7" w:rsidDel="00EB1DF2">
          <w:delText>Purpose</w:delText>
        </w:r>
        <w:bookmarkEnd w:id="369"/>
      </w:del>
    </w:p>
    <w:p w:rsidR="00DC0959" w:rsidRPr="00A158C7" w:rsidDel="00EB1DF2" w:rsidRDefault="00011103" w:rsidP="00EB1DF2">
      <w:pPr>
        <w:ind w:firstLine="567"/>
        <w:rPr>
          <w:del w:id="372" w:author="Anne, Krishna" w:date="2016-04-14T17:27:00Z"/>
          <w:lang w:bidi="ar-SA"/>
        </w:rPr>
        <w:pPrChange w:id="373" w:author="Anne, Krishna" w:date="2016-04-14T17:28:00Z">
          <w:pPr/>
        </w:pPrChange>
      </w:pPr>
      <w:del w:id="374" w:author="Anne, Krishna" w:date="2016-04-14T17:27:00Z">
        <w:r w:rsidDel="00EB1DF2">
          <w:rPr>
            <w:lang w:bidi="ar-SA"/>
          </w:rPr>
          <w:delText>None</w:delText>
        </w:r>
      </w:del>
    </w:p>
    <w:p w:rsidR="00AE0435" w:rsidRPr="00A158C7" w:rsidDel="00EB1DF2" w:rsidRDefault="00FE5DF5" w:rsidP="00EB1DF2">
      <w:pPr>
        <w:pStyle w:val="Heading2"/>
        <w:ind w:left="0" w:firstLine="567"/>
        <w:rPr>
          <w:del w:id="375" w:author="Anne, Krishna" w:date="2016-04-14T17:27:00Z"/>
        </w:rPr>
        <w:pPrChange w:id="376" w:author="Anne, Krishna" w:date="2016-04-14T17:28:00Z">
          <w:pPr>
            <w:pStyle w:val="Heading2"/>
          </w:pPr>
        </w:pPrChange>
      </w:pPr>
      <w:bookmarkStart w:id="377" w:name="_Toc448418139"/>
      <w:del w:id="378" w:author="Anne, Krishna" w:date="2016-04-14T17:27:00Z">
        <w:r w:rsidRPr="00A158C7" w:rsidDel="00EB1DF2">
          <w:delText>Scope</w:delText>
        </w:r>
        <w:bookmarkEnd w:id="377"/>
      </w:del>
    </w:p>
    <w:p w:rsidR="00DC0959" w:rsidDel="00EB1DF2" w:rsidRDefault="00011103" w:rsidP="00EB1DF2">
      <w:pPr>
        <w:ind w:firstLine="567"/>
        <w:rPr>
          <w:del w:id="379" w:author="Anne, Krishna" w:date="2016-04-14T17:27:00Z"/>
          <w:lang w:bidi="ar-SA"/>
        </w:rPr>
        <w:pPrChange w:id="380" w:author="Anne, Krishna" w:date="2016-04-14T17:28:00Z">
          <w:pPr/>
        </w:pPrChange>
      </w:pPr>
      <w:del w:id="381" w:author="Anne, Krishna" w:date="2016-04-14T17:27:00Z">
        <w:r w:rsidDel="00EB1DF2">
          <w:rPr>
            <w:lang w:bidi="ar-SA"/>
          </w:rPr>
          <w:delText>None</w:delText>
        </w:r>
      </w:del>
    </w:p>
    <w:p w:rsidR="00DC0959" w:rsidRPr="008C412D" w:rsidDel="00EB1DF2" w:rsidRDefault="00DC0959" w:rsidP="00EB1DF2">
      <w:pPr>
        <w:ind w:firstLine="567"/>
        <w:jc w:val="both"/>
        <w:rPr>
          <w:del w:id="382" w:author="Anne, Krishna" w:date="2016-04-14T17:27:00Z"/>
          <w:rFonts w:cs="Calibri"/>
        </w:rPr>
        <w:pPrChange w:id="383" w:author="Anne, Krishna" w:date="2016-04-14T17:28:00Z">
          <w:pPr>
            <w:jc w:val="both"/>
          </w:pPr>
        </w:pPrChange>
      </w:pPr>
      <w:del w:id="384" w:author="Anne, Krishna" w:date="2016-04-14T17:27:00Z">
        <w:r w:rsidRPr="008C412D" w:rsidDel="00EB1DF2">
          <w:rPr>
            <w:rFonts w:cs="Calibri"/>
          </w:rPr>
          <w:delText>The following definitions are used throughout this document:</w:delText>
        </w:r>
      </w:del>
    </w:p>
    <w:p w:rsidR="00DC0959" w:rsidRPr="008C412D" w:rsidDel="00EB1DF2" w:rsidRDefault="00DC0959" w:rsidP="00EB1DF2">
      <w:pPr>
        <w:keepNext/>
        <w:numPr>
          <w:ilvl w:val="0"/>
          <w:numId w:val="14"/>
        </w:numPr>
        <w:ind w:left="0" w:firstLine="567"/>
        <w:jc w:val="both"/>
        <w:rPr>
          <w:del w:id="385" w:author="Anne, Krishna" w:date="2016-04-14T17:27:00Z"/>
          <w:rFonts w:cs="Calibri"/>
        </w:rPr>
        <w:pPrChange w:id="386" w:author="Anne, Krishna" w:date="2016-04-14T17:28:00Z">
          <w:pPr>
            <w:keepNext/>
            <w:numPr>
              <w:numId w:val="14"/>
            </w:numPr>
            <w:tabs>
              <w:tab w:val="num" w:pos="720"/>
            </w:tabs>
            <w:ind w:left="720" w:hanging="360"/>
            <w:jc w:val="both"/>
          </w:pPr>
        </w:pPrChange>
      </w:pPr>
      <w:del w:id="387" w:author="Anne, Krishna" w:date="2016-04-14T17:27:00Z">
        <w:r w:rsidRPr="008C412D" w:rsidDel="00EB1DF2">
          <w:rPr>
            <w:rFonts w:cs="Calibri"/>
            <w:b/>
            <w:bCs/>
            <w:u w:val="single"/>
          </w:rPr>
          <w:delText>Shall</w:delText>
        </w:r>
        <w:r w:rsidRPr="008C412D" w:rsidDel="00EB1DF2">
          <w:rPr>
            <w:rFonts w:cs="Calibri"/>
          </w:rPr>
          <w:delText xml:space="preserve">: indicates a mandatory requirement without exception in compliance. </w:delText>
        </w:r>
      </w:del>
    </w:p>
    <w:p w:rsidR="00DC0959" w:rsidRPr="008C412D" w:rsidDel="00EB1DF2" w:rsidRDefault="00DC0959" w:rsidP="00EB1DF2">
      <w:pPr>
        <w:keepNext/>
        <w:numPr>
          <w:ilvl w:val="0"/>
          <w:numId w:val="14"/>
        </w:numPr>
        <w:ind w:left="0" w:firstLine="567"/>
        <w:jc w:val="both"/>
        <w:rPr>
          <w:del w:id="388" w:author="Anne, Krishna" w:date="2016-04-14T17:27:00Z"/>
          <w:rFonts w:cs="Calibri"/>
        </w:rPr>
        <w:pPrChange w:id="389" w:author="Anne, Krishna" w:date="2016-04-14T17:28:00Z">
          <w:pPr>
            <w:keepNext/>
            <w:numPr>
              <w:numId w:val="14"/>
            </w:numPr>
            <w:tabs>
              <w:tab w:val="num" w:pos="720"/>
            </w:tabs>
            <w:ind w:left="720" w:hanging="360"/>
            <w:jc w:val="both"/>
          </w:pPr>
        </w:pPrChange>
      </w:pPr>
      <w:del w:id="390" w:author="Anne, Krishna" w:date="2016-04-14T17:27:00Z">
        <w:r w:rsidRPr="008C412D" w:rsidDel="00EB1DF2">
          <w:rPr>
            <w:rFonts w:cs="Calibri"/>
            <w:b/>
            <w:bCs/>
            <w:u w:val="single"/>
          </w:rPr>
          <w:delText>Should</w:delText>
        </w:r>
        <w:r w:rsidRPr="008C412D" w:rsidDel="00EB1DF2">
          <w:rPr>
            <w:rFonts w:cs="Calibri"/>
          </w:rPr>
          <w:delText>: indicates a mandatory requirement</w:delText>
        </w:r>
        <w:r w:rsidDel="00EB1DF2">
          <w:rPr>
            <w:rFonts w:cs="Calibri"/>
          </w:rPr>
          <w:delText>;</w:delText>
        </w:r>
        <w:r w:rsidRPr="008C412D" w:rsidDel="00EB1DF2">
          <w:rPr>
            <w:rFonts w:cs="Calibri"/>
          </w:rPr>
          <w:delText xml:space="preserve"> </w:delText>
        </w:r>
        <w:r w:rsidDel="00EB1DF2">
          <w:rPr>
            <w:rFonts w:cs="Calibri"/>
          </w:rPr>
          <w:delText>exceptions</w:delText>
        </w:r>
        <w:r w:rsidRPr="008C412D" w:rsidDel="00EB1DF2">
          <w:rPr>
            <w:rFonts w:cs="Calibri"/>
          </w:rPr>
          <w:delText xml:space="preserve"> allowed </w:delText>
        </w:r>
        <w:r w:rsidDel="00EB1DF2">
          <w:rPr>
            <w:rFonts w:cs="Calibri"/>
          </w:rPr>
          <w:delText>only with documented justification</w:delText>
        </w:r>
        <w:r w:rsidRPr="008C412D" w:rsidDel="00EB1DF2">
          <w:rPr>
            <w:rFonts w:cs="Calibri"/>
          </w:rPr>
          <w:delText xml:space="preserve">.  </w:delText>
        </w:r>
      </w:del>
    </w:p>
    <w:p w:rsidR="00DC0959" w:rsidRPr="008C412D" w:rsidDel="00EB1DF2" w:rsidRDefault="00DC0959" w:rsidP="00EB1DF2">
      <w:pPr>
        <w:keepNext/>
        <w:numPr>
          <w:ilvl w:val="0"/>
          <w:numId w:val="14"/>
        </w:numPr>
        <w:ind w:left="0" w:firstLine="567"/>
        <w:jc w:val="both"/>
        <w:rPr>
          <w:del w:id="391" w:author="Anne, Krishna" w:date="2016-04-14T17:27:00Z"/>
          <w:rFonts w:cs="Calibri"/>
        </w:rPr>
        <w:pPrChange w:id="392" w:author="Anne, Krishna" w:date="2016-04-14T17:28:00Z">
          <w:pPr>
            <w:keepNext/>
            <w:numPr>
              <w:numId w:val="14"/>
            </w:numPr>
            <w:tabs>
              <w:tab w:val="num" w:pos="720"/>
            </w:tabs>
            <w:ind w:left="720" w:hanging="360"/>
            <w:jc w:val="both"/>
          </w:pPr>
        </w:pPrChange>
      </w:pPr>
      <w:del w:id="393" w:author="Anne, Krishna" w:date="2016-04-14T17:27:00Z">
        <w:r w:rsidRPr="008C412D" w:rsidDel="00EB1DF2">
          <w:rPr>
            <w:rFonts w:cs="Calibri"/>
            <w:b/>
            <w:bCs/>
            <w:u w:val="single"/>
          </w:rPr>
          <w:delText>May</w:delText>
        </w:r>
        <w:r w:rsidRPr="008C412D" w:rsidDel="00EB1DF2">
          <w:rPr>
            <w:rFonts w:cs="Calibri"/>
          </w:rPr>
          <w:delText>: indicates an optional action.</w:delText>
        </w:r>
      </w:del>
    </w:p>
    <w:p w:rsidR="00F95E33" w:rsidRPr="00A158C7" w:rsidRDefault="00F95E33" w:rsidP="00EB1DF2">
      <w:pPr>
        <w:ind w:firstLine="567"/>
        <w:pPrChange w:id="394" w:author="Anne, Krishna" w:date="2016-04-14T17:28:00Z">
          <w:pPr/>
        </w:pPrChange>
      </w:pPr>
    </w:p>
    <w:p w:rsidR="00312179" w:rsidRDefault="00C22219" w:rsidP="00C22219">
      <w:pPr>
        <w:pStyle w:val="Heading1"/>
      </w:pPr>
      <w:bookmarkStart w:id="395" w:name="_Toc406065228"/>
      <w:bookmarkStart w:id="396" w:name="_Toc448418140"/>
      <w:bookmarkEnd w:id="4"/>
      <w:bookmarkEnd w:id="5"/>
      <w:bookmarkEnd w:id="6"/>
      <w:bookmarkEnd w:id="7"/>
      <w:bookmarkEnd w:id="8"/>
      <w:proofErr w:type="spellStart"/>
      <w:r w:rsidRPr="00C22219">
        <w:rPr>
          <w:rFonts w:ascii="Calibri" w:hAnsi="Calibri" w:cs="Calibri"/>
        </w:rPr>
        <w:lastRenderedPageBreak/>
        <w:t>MotAgCorrln</w:t>
      </w:r>
      <w:proofErr w:type="spellEnd"/>
      <w:r w:rsidR="002B094F">
        <w:t xml:space="preserve"> </w:t>
      </w:r>
      <w:r w:rsidR="00D229A6">
        <w:t xml:space="preserve">&amp; </w:t>
      </w:r>
      <w:r w:rsidR="00D229A6" w:rsidRPr="00AA38E8">
        <w:t>High-Level Description</w:t>
      </w:r>
      <w:bookmarkEnd w:id="395"/>
      <w:bookmarkEnd w:id="396"/>
    </w:p>
    <w:p w:rsidR="00D229A6" w:rsidRPr="002D6391" w:rsidRDefault="00C22219" w:rsidP="00D229A6">
      <w:pPr>
        <w:rPr>
          <w:rFonts w:cs="Calibri"/>
          <w:i/>
        </w:rPr>
      </w:pPr>
      <w:r>
        <w:rPr>
          <w:rFonts w:cs="Calibri"/>
          <w:i/>
        </w:rPr>
        <w:t>None</w:t>
      </w:r>
    </w:p>
    <w:p w:rsidR="00D229A6" w:rsidDel="00EB1DF2" w:rsidRDefault="00D229A6" w:rsidP="00D229A6">
      <w:pPr>
        <w:rPr>
          <w:del w:id="397" w:author="Anne, Krishna" w:date="2016-04-14T17:27:00Z"/>
          <w:rFonts w:cs="Calibri"/>
          <w:i/>
        </w:rPr>
      </w:pPr>
    </w:p>
    <w:p w:rsidR="00D229A6" w:rsidDel="00EB1DF2" w:rsidRDefault="00D229A6" w:rsidP="00D229A6">
      <w:pPr>
        <w:rPr>
          <w:del w:id="398" w:author="Anne, Krishna" w:date="2016-04-14T17:27:00Z"/>
          <w:rFonts w:cs="Calibri"/>
          <w:i/>
        </w:rPr>
      </w:pPr>
    </w:p>
    <w:p w:rsidR="00D229A6" w:rsidRPr="00AA38E8" w:rsidRDefault="00D229A6" w:rsidP="00D229A6">
      <w:pPr>
        <w:pStyle w:val="Heading1"/>
        <w:ind w:left="562" w:hanging="562"/>
        <w:rPr>
          <w:rFonts w:ascii="Calibri" w:hAnsi="Calibri" w:cs="Calibri"/>
        </w:rPr>
      </w:pPr>
      <w:bookmarkStart w:id="399" w:name="_Toc406065229"/>
      <w:bookmarkStart w:id="400" w:name="_Toc448418141"/>
      <w:proofErr w:type="spellStart"/>
      <w:r w:rsidRPr="00AA38E8">
        <w:rPr>
          <w:rFonts w:ascii="Calibri" w:hAnsi="Calibri" w:cs="Calibri"/>
        </w:rPr>
        <w:lastRenderedPageBreak/>
        <w:t>Design</w:t>
      </w:r>
      <w:proofErr w:type="spellEnd"/>
      <w:r w:rsidRPr="00AA38E8">
        <w:rPr>
          <w:rFonts w:ascii="Calibri" w:hAnsi="Calibri" w:cs="Calibri"/>
        </w:rPr>
        <w:t xml:space="preserve"> details of software module</w:t>
      </w:r>
      <w:bookmarkEnd w:id="399"/>
      <w:bookmarkEnd w:id="400"/>
    </w:p>
    <w:p w:rsidR="00D229A6" w:rsidRPr="00AA38E8" w:rsidRDefault="00D229A6" w:rsidP="00C22219">
      <w:pPr>
        <w:pStyle w:val="Heading2"/>
        <w:rPr>
          <w:rFonts w:ascii="Calibri" w:hAnsi="Calibri" w:cs="Calibri"/>
        </w:rPr>
      </w:pPr>
      <w:bookmarkStart w:id="401" w:name="_Toc406065230"/>
      <w:bookmarkStart w:id="402" w:name="_Toc448418142"/>
      <w:r w:rsidRPr="00D229A6">
        <w:lastRenderedPageBreak/>
        <w:t>Graphical</w:t>
      </w:r>
      <w:r>
        <w:rPr>
          <w:rFonts w:ascii="Calibri" w:hAnsi="Calibri" w:cs="Calibri"/>
        </w:rPr>
        <w:t xml:space="preserve"> representation of </w:t>
      </w:r>
      <w:bookmarkEnd w:id="401"/>
      <w:proofErr w:type="spellStart"/>
      <w:r w:rsidR="00C22219" w:rsidRPr="00C22219">
        <w:rPr>
          <w:rFonts w:ascii="Calibri" w:hAnsi="Calibri" w:cs="Calibri"/>
        </w:rPr>
        <w:t>MotAgCorrln</w:t>
      </w:r>
      <w:bookmarkEnd w:id="402"/>
      <w:proofErr w:type="spellEnd"/>
    </w:p>
    <w:p w:rsidR="00C22219" w:rsidDel="00EB1DF2" w:rsidRDefault="00C22219" w:rsidP="00C22219">
      <w:pPr>
        <w:pStyle w:val="Heading2"/>
        <w:numPr>
          <w:ilvl w:val="0"/>
          <w:numId w:val="0"/>
        </w:numPr>
        <w:ind w:left="576"/>
        <w:rPr>
          <w:del w:id="403" w:author="Anne, Krishna" w:date="2016-04-14T17:27:00Z"/>
          <w:rFonts w:ascii="Calibri" w:hAnsi="Calibri" w:cs="Calibri"/>
        </w:rPr>
      </w:pPr>
      <w:bookmarkStart w:id="404" w:name="_Toc406065231"/>
    </w:p>
    <w:p w:rsidR="00011103" w:rsidRPr="00011103" w:rsidRDefault="006F6C0C" w:rsidP="006F6C0C">
      <w:del w:id="405" w:author="Anne, Krishna" w:date="2016-04-14T17:02:00Z">
        <w:r w:rsidDel="003D36D0">
          <w:rPr>
            <w:noProof/>
            <w:lang w:bidi="ar-SA"/>
          </w:rPr>
          <w:lastRenderedPageBreak/>
          <w:drawing>
            <wp:inline distT="0" distB="0" distL="0" distR="0" wp14:anchorId="07B571D5" wp14:editId="56DCBD3D">
              <wp:extent cx="429006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0060" cy="4229100"/>
                      </a:xfrm>
                      <a:prstGeom prst="rect">
                        <a:avLst/>
                      </a:prstGeom>
                    </pic:spPr>
                  </pic:pic>
                </a:graphicData>
              </a:graphic>
            </wp:inline>
          </w:drawing>
        </w:r>
      </w:del>
      <w:ins w:id="406" w:author="Anne, Krishna" w:date="2016-04-14T17:02:00Z">
        <w:r w:rsidR="003D36D0">
          <w:rPr>
            <w:noProof/>
            <w:lang w:bidi="ar-SA"/>
          </w:rPr>
          <w:drawing>
            <wp:inline distT="0" distB="0" distL="0" distR="0">
              <wp:extent cx="4067175" cy="416941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416941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407" w:name="_Toc448418143"/>
      <w:r w:rsidRPr="002D6391">
        <w:rPr>
          <w:rFonts w:ascii="Calibri" w:hAnsi="Calibri" w:cs="Calibri"/>
        </w:rPr>
        <w:lastRenderedPageBreak/>
        <w:t>Data Flow Diagram</w:t>
      </w:r>
      <w:bookmarkEnd w:id="404"/>
      <w:bookmarkEnd w:id="407"/>
    </w:p>
    <w:p w:rsidR="00D229A6" w:rsidRPr="002B094F" w:rsidRDefault="00C22219" w:rsidP="00D229A6">
      <w:pPr>
        <w:rPr>
          <w:rFonts w:cs="Calibri"/>
        </w:rPr>
      </w:pPr>
      <w:r>
        <w:rPr>
          <w:rFonts w:cs="Calibri"/>
          <w:i/>
        </w:rPr>
        <w:t>Refer FDD</w:t>
      </w:r>
    </w:p>
    <w:p w:rsidR="00D229A6" w:rsidRPr="002D6391" w:rsidRDefault="00AC4CD8" w:rsidP="00387BF4">
      <w:pPr>
        <w:pStyle w:val="Heading3"/>
        <w:tabs>
          <w:tab w:val="clear" w:pos="1017"/>
        </w:tabs>
        <w:ind w:left="562" w:hanging="562"/>
        <w:rPr>
          <w:rFonts w:ascii="Calibri" w:hAnsi="Calibri" w:cs="Calibri"/>
        </w:rPr>
      </w:pPr>
      <w:bookmarkStart w:id="408" w:name="_Toc375924736"/>
      <w:bookmarkStart w:id="409" w:name="_Toc406065232"/>
      <w:bookmarkStart w:id="410" w:name="_Toc448418144"/>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408"/>
      <w:bookmarkEnd w:id="409"/>
      <w:bookmarkEnd w:id="410"/>
    </w:p>
    <w:p w:rsidR="00D229A6" w:rsidRPr="002B094F" w:rsidRDefault="00C22219" w:rsidP="00D229A6">
      <w:pPr>
        <w:rPr>
          <w:lang w:bidi="ar-SA"/>
        </w:rPr>
      </w:pPr>
      <w:r>
        <w:rPr>
          <w:rFonts w:cs="Calibri"/>
          <w:i/>
        </w:rPr>
        <w:t>Refer FDD</w:t>
      </w:r>
    </w:p>
    <w:p w:rsidR="00D229A6" w:rsidRPr="00A32585" w:rsidRDefault="00AC4CD8" w:rsidP="00D229A6">
      <w:pPr>
        <w:pStyle w:val="Heading3"/>
        <w:ind w:left="562" w:hanging="562"/>
        <w:rPr>
          <w:rFonts w:ascii="Calibri" w:hAnsi="Calibri" w:cs="Calibri"/>
        </w:rPr>
      </w:pPr>
      <w:bookmarkStart w:id="411" w:name="_Toc375924737"/>
      <w:bookmarkStart w:id="412" w:name="_Toc406065233"/>
      <w:bookmarkStart w:id="413" w:name="_Toc448418145"/>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411"/>
      <w:bookmarkEnd w:id="412"/>
      <w:bookmarkEnd w:id="413"/>
    </w:p>
    <w:p w:rsidR="002B094F" w:rsidRDefault="00C22219" w:rsidP="002B094F">
      <w:pPr>
        <w:rPr>
          <w:lang w:bidi="ar-SA"/>
        </w:rPr>
      </w:pPr>
      <w:r>
        <w:rPr>
          <w:rFonts w:cs="Calibri"/>
          <w:i/>
        </w:rPr>
        <w:t>Refer FDD</w:t>
      </w:r>
    </w:p>
    <w:p w:rsidR="002B094F" w:rsidRPr="00AC4CD8" w:rsidRDefault="002B094F" w:rsidP="00AC4CD8">
      <w:pPr>
        <w:pStyle w:val="Heading1"/>
        <w:ind w:left="562" w:hanging="562"/>
        <w:rPr>
          <w:rFonts w:ascii="Calibri" w:hAnsi="Calibri" w:cs="Calibri"/>
        </w:rPr>
      </w:pPr>
      <w:bookmarkStart w:id="414" w:name="_Toc338170479"/>
      <w:bookmarkStart w:id="415" w:name="_Toc375678228"/>
      <w:bookmarkStart w:id="416" w:name="_Toc418080062"/>
      <w:bookmarkStart w:id="417" w:name="_Toc421709912"/>
      <w:bookmarkStart w:id="418" w:name="_Toc448418146"/>
      <w:r w:rsidRPr="00AC4CD8">
        <w:rPr>
          <w:rFonts w:ascii="Calibri" w:hAnsi="Calibri" w:cs="Calibri"/>
        </w:rPr>
        <w:lastRenderedPageBreak/>
        <w:t>Constant Data Dictionary</w:t>
      </w:r>
      <w:bookmarkEnd w:id="414"/>
      <w:bookmarkEnd w:id="415"/>
      <w:bookmarkEnd w:id="416"/>
      <w:bookmarkEnd w:id="417"/>
      <w:bookmarkEnd w:id="418"/>
    </w:p>
    <w:p w:rsidR="00AC4CD8" w:rsidRPr="00DA5500" w:rsidRDefault="00AC4CD8" w:rsidP="00AC4CD8">
      <w:pPr>
        <w:pStyle w:val="Heading2"/>
        <w:spacing w:after="60"/>
        <w:rPr>
          <w:rFonts w:ascii="Calibri" w:hAnsi="Calibri"/>
        </w:rPr>
      </w:pPr>
      <w:bookmarkStart w:id="419" w:name="_Toc421011506"/>
      <w:bookmarkStart w:id="420" w:name="_Toc421786527"/>
      <w:bookmarkStart w:id="421" w:name="_Toc418080064"/>
      <w:bookmarkStart w:id="422" w:name="_Toc448418147"/>
      <w:r w:rsidRPr="00DA5500">
        <w:rPr>
          <w:rFonts w:ascii="Calibri" w:hAnsi="Calibri"/>
        </w:rPr>
        <w:t>Program (fixed) Constants</w:t>
      </w:r>
      <w:bookmarkEnd w:id="419"/>
      <w:bookmarkEnd w:id="420"/>
      <w:bookmarkEnd w:id="422"/>
    </w:p>
    <w:p w:rsidR="00AC4CD8" w:rsidRPr="00DA5500" w:rsidRDefault="00AC4CD8" w:rsidP="00AC4CD8">
      <w:pPr>
        <w:pStyle w:val="Heading3"/>
        <w:tabs>
          <w:tab w:val="clear" w:pos="1017"/>
          <w:tab w:val="num" w:pos="567"/>
        </w:tabs>
        <w:ind w:left="567"/>
        <w:rPr>
          <w:rFonts w:ascii="Calibri" w:hAnsi="Calibri"/>
        </w:rPr>
      </w:pPr>
      <w:bookmarkStart w:id="423" w:name="_Toc448418148"/>
      <w:bookmarkEnd w:id="421"/>
      <w:r w:rsidRPr="00DA5500">
        <w:rPr>
          <w:rFonts w:ascii="Calibri" w:hAnsi="Calibri"/>
        </w:rPr>
        <w:t>Embedded Constants</w:t>
      </w:r>
      <w:bookmarkEnd w:id="423"/>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C22219" w:rsidRPr="00AA38E8" w:rsidTr="00F4318C">
        <w:tc>
          <w:tcPr>
            <w:tcW w:w="3888" w:type="dxa"/>
            <w:tcBorders>
              <w:top w:val="single" w:sz="6" w:space="0" w:color="auto"/>
              <w:left w:val="single" w:sz="6" w:space="0" w:color="auto"/>
              <w:bottom w:val="single" w:sz="6" w:space="0" w:color="auto"/>
              <w:right w:val="single" w:sz="6" w:space="0" w:color="auto"/>
            </w:tcBorders>
          </w:tcPr>
          <w:p w:rsidR="00C22219" w:rsidRDefault="00C22219" w:rsidP="001B751D">
            <w:pPr>
              <w:spacing w:before="60"/>
              <w:jc w:val="center"/>
              <w:rPr>
                <w:rFonts w:cs="Calibri"/>
                <w:sz w:val="16"/>
                <w:szCs w:val="16"/>
              </w:rPr>
            </w:pPr>
            <w:r w:rsidRPr="00537F93">
              <w:rPr>
                <w:rFonts w:cs="Calibri"/>
                <w:sz w:val="16"/>
                <w:szCs w:val="16"/>
              </w:rPr>
              <w:t>MOTAGMECLCORRLNSTMIN_CNT_U08</w:t>
            </w:r>
          </w:p>
        </w:tc>
        <w:tc>
          <w:tcPr>
            <w:tcW w:w="1710" w:type="dxa"/>
            <w:tcBorders>
              <w:top w:val="single" w:sz="6" w:space="0" w:color="auto"/>
              <w:left w:val="single" w:sz="6" w:space="0" w:color="auto"/>
              <w:bottom w:val="single" w:sz="6" w:space="0" w:color="auto"/>
              <w:right w:val="single" w:sz="6" w:space="0" w:color="auto"/>
            </w:tcBorders>
          </w:tcPr>
          <w:p w:rsidR="00C22219" w:rsidDel="003162BA" w:rsidRDefault="00C22219" w:rsidP="001B751D">
            <w:pPr>
              <w:spacing w:before="60"/>
              <w:jc w:val="center"/>
              <w:rPr>
                <w:rFonts w:cs="Calibri"/>
                <w:sz w:val="16"/>
                <w:szCs w:val="16"/>
              </w:rPr>
            </w:pPr>
            <w:r>
              <w:rPr>
                <w:rFonts w:cs="Calibri"/>
                <w:sz w:val="16"/>
                <w:szCs w:val="16"/>
              </w:rPr>
              <w:t>None</w:t>
            </w:r>
          </w:p>
        </w:tc>
        <w:tc>
          <w:tcPr>
            <w:tcW w:w="1225" w:type="dxa"/>
            <w:tcBorders>
              <w:top w:val="single" w:sz="6" w:space="0" w:color="auto"/>
              <w:left w:val="single" w:sz="6" w:space="0" w:color="auto"/>
              <w:bottom w:val="single" w:sz="6" w:space="0" w:color="auto"/>
              <w:right w:val="single" w:sz="6" w:space="0" w:color="auto"/>
            </w:tcBorders>
          </w:tcPr>
          <w:p w:rsidR="00C22219" w:rsidDel="003162BA" w:rsidRDefault="00C22219" w:rsidP="001B751D">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C22219" w:rsidDel="003162BA" w:rsidRDefault="00C22219" w:rsidP="001B751D">
            <w:pPr>
              <w:spacing w:before="60"/>
              <w:jc w:val="center"/>
              <w:rPr>
                <w:rFonts w:cs="Calibri"/>
                <w:sz w:val="16"/>
                <w:szCs w:val="16"/>
              </w:rPr>
            </w:pPr>
            <w:r>
              <w:rPr>
                <w:rFonts w:cs="Calibri"/>
                <w:sz w:val="16"/>
                <w:szCs w:val="16"/>
              </w:rPr>
              <w:t>0</w:t>
            </w:r>
          </w:p>
        </w:tc>
      </w:tr>
      <w:tr w:rsidR="001B751D" w:rsidRPr="00AA38E8" w:rsidTr="00F4318C">
        <w:tc>
          <w:tcPr>
            <w:tcW w:w="3888" w:type="dxa"/>
            <w:tcBorders>
              <w:top w:val="single" w:sz="6" w:space="0" w:color="auto"/>
              <w:left w:val="single" w:sz="6" w:space="0" w:color="auto"/>
              <w:bottom w:val="single" w:sz="6" w:space="0" w:color="auto"/>
              <w:right w:val="single" w:sz="6" w:space="0" w:color="auto"/>
            </w:tcBorders>
          </w:tcPr>
          <w:p w:rsidR="001B751D" w:rsidRPr="00537F93" w:rsidRDefault="001B751D" w:rsidP="001B751D">
            <w:pPr>
              <w:spacing w:before="60"/>
              <w:jc w:val="center"/>
              <w:rPr>
                <w:rFonts w:cs="Calibri"/>
                <w:sz w:val="16"/>
                <w:szCs w:val="16"/>
              </w:rPr>
            </w:pPr>
            <w:r w:rsidRPr="00537F93">
              <w:rPr>
                <w:rFonts w:cs="Calibri"/>
                <w:sz w:val="16"/>
                <w:szCs w:val="16"/>
              </w:rPr>
              <w:t>MOTAGMECLCORRLNSTMAX_CNT_U08</w:t>
            </w:r>
          </w:p>
        </w:tc>
        <w:tc>
          <w:tcPr>
            <w:tcW w:w="1710" w:type="dxa"/>
            <w:tcBorders>
              <w:top w:val="single" w:sz="6" w:space="0" w:color="auto"/>
              <w:left w:val="single" w:sz="6" w:space="0" w:color="auto"/>
              <w:bottom w:val="single" w:sz="6" w:space="0" w:color="auto"/>
              <w:right w:val="single" w:sz="6" w:space="0" w:color="auto"/>
            </w:tcBorders>
          </w:tcPr>
          <w:p w:rsidR="001B751D" w:rsidDel="003162BA" w:rsidRDefault="001B751D" w:rsidP="001B751D">
            <w:pPr>
              <w:spacing w:before="60"/>
              <w:jc w:val="center"/>
              <w:rPr>
                <w:rFonts w:cs="Calibri"/>
                <w:sz w:val="16"/>
                <w:szCs w:val="16"/>
              </w:rPr>
            </w:pPr>
            <w:r>
              <w:rPr>
                <w:rFonts w:cs="Calibri"/>
                <w:sz w:val="16"/>
                <w:szCs w:val="16"/>
              </w:rPr>
              <w:t>None</w:t>
            </w:r>
          </w:p>
        </w:tc>
        <w:tc>
          <w:tcPr>
            <w:tcW w:w="1225" w:type="dxa"/>
            <w:tcBorders>
              <w:top w:val="single" w:sz="6" w:space="0" w:color="auto"/>
              <w:left w:val="single" w:sz="6" w:space="0" w:color="auto"/>
              <w:bottom w:val="single" w:sz="6" w:space="0" w:color="auto"/>
              <w:right w:val="single" w:sz="6" w:space="0" w:color="auto"/>
            </w:tcBorders>
          </w:tcPr>
          <w:p w:rsidR="001B751D" w:rsidDel="003162BA" w:rsidRDefault="001B751D" w:rsidP="001B751D">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1B751D" w:rsidRDefault="001B751D" w:rsidP="001B751D">
            <w:pPr>
              <w:spacing w:before="60"/>
              <w:jc w:val="center"/>
              <w:rPr>
                <w:rFonts w:cs="Calibri"/>
                <w:sz w:val="16"/>
                <w:szCs w:val="16"/>
              </w:rPr>
            </w:pPr>
            <w:r>
              <w:rPr>
                <w:rFonts w:cs="Calibri"/>
                <w:sz w:val="16"/>
                <w:szCs w:val="16"/>
              </w:rPr>
              <w:t>7</w:t>
            </w:r>
          </w:p>
        </w:tc>
      </w:tr>
      <w:tr w:rsidR="00011103" w:rsidRPr="00AA38E8" w:rsidTr="00F4318C">
        <w:tc>
          <w:tcPr>
            <w:tcW w:w="3888" w:type="dxa"/>
            <w:tcBorders>
              <w:top w:val="single" w:sz="6" w:space="0" w:color="auto"/>
              <w:left w:val="single" w:sz="6" w:space="0" w:color="auto"/>
              <w:bottom w:val="single" w:sz="6" w:space="0" w:color="auto"/>
              <w:right w:val="single" w:sz="6" w:space="0" w:color="auto"/>
            </w:tcBorders>
          </w:tcPr>
          <w:p w:rsidR="00011103" w:rsidRPr="00537F93" w:rsidRDefault="00011103" w:rsidP="001B751D">
            <w:pPr>
              <w:spacing w:before="60"/>
              <w:jc w:val="center"/>
              <w:rPr>
                <w:rFonts w:cs="Calibri"/>
                <w:sz w:val="16"/>
                <w:szCs w:val="16"/>
              </w:rPr>
            </w:pPr>
            <w:r w:rsidRPr="00792A8C">
              <w:rPr>
                <w:rFonts w:cs="Calibri"/>
                <w:sz w:val="16"/>
                <w:szCs w:val="16"/>
              </w:rPr>
              <w:t>MOTAGMECLIDPTSIGMIN_CNT_U08</w:t>
            </w:r>
          </w:p>
        </w:tc>
        <w:tc>
          <w:tcPr>
            <w:tcW w:w="1710" w:type="dxa"/>
            <w:tcBorders>
              <w:top w:val="single" w:sz="6" w:space="0" w:color="auto"/>
              <w:left w:val="single" w:sz="6" w:space="0" w:color="auto"/>
              <w:bottom w:val="single" w:sz="6" w:space="0" w:color="auto"/>
              <w:right w:val="single" w:sz="6" w:space="0" w:color="auto"/>
            </w:tcBorders>
          </w:tcPr>
          <w:p w:rsidR="00011103" w:rsidRDefault="00011103" w:rsidP="001B751D">
            <w:pPr>
              <w:spacing w:before="60"/>
              <w:jc w:val="center"/>
              <w:rPr>
                <w:rFonts w:cs="Calibri"/>
                <w:sz w:val="16"/>
                <w:szCs w:val="16"/>
              </w:rPr>
            </w:pPr>
            <w:r>
              <w:rPr>
                <w:rFonts w:cs="Calibri"/>
                <w:sz w:val="16"/>
                <w:szCs w:val="16"/>
              </w:rPr>
              <w:t>None</w:t>
            </w:r>
          </w:p>
        </w:tc>
        <w:tc>
          <w:tcPr>
            <w:tcW w:w="1225" w:type="dxa"/>
            <w:tcBorders>
              <w:top w:val="single" w:sz="6" w:space="0" w:color="auto"/>
              <w:left w:val="single" w:sz="6" w:space="0" w:color="auto"/>
              <w:bottom w:val="single" w:sz="6" w:space="0" w:color="auto"/>
              <w:right w:val="single" w:sz="6" w:space="0" w:color="auto"/>
            </w:tcBorders>
          </w:tcPr>
          <w:p w:rsidR="00011103" w:rsidRDefault="00011103" w:rsidP="001B751D">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011103" w:rsidRDefault="00011103" w:rsidP="001B751D">
            <w:pPr>
              <w:spacing w:before="60"/>
              <w:jc w:val="center"/>
              <w:rPr>
                <w:rFonts w:cs="Calibri"/>
                <w:sz w:val="16"/>
                <w:szCs w:val="16"/>
              </w:rPr>
            </w:pPr>
            <w:r>
              <w:rPr>
                <w:rFonts w:cs="Calibri"/>
                <w:sz w:val="16"/>
                <w:szCs w:val="16"/>
              </w:rPr>
              <w:t>0</w:t>
            </w:r>
          </w:p>
        </w:tc>
      </w:tr>
      <w:tr w:rsidR="00011103" w:rsidRPr="00AA38E8" w:rsidTr="00F4318C">
        <w:tc>
          <w:tcPr>
            <w:tcW w:w="3888" w:type="dxa"/>
            <w:tcBorders>
              <w:top w:val="single" w:sz="6" w:space="0" w:color="auto"/>
              <w:left w:val="single" w:sz="6" w:space="0" w:color="auto"/>
              <w:bottom w:val="single" w:sz="6" w:space="0" w:color="auto"/>
              <w:right w:val="single" w:sz="6" w:space="0" w:color="auto"/>
            </w:tcBorders>
          </w:tcPr>
          <w:p w:rsidR="00011103" w:rsidRPr="00537F93" w:rsidRDefault="00011103" w:rsidP="001B751D">
            <w:pPr>
              <w:spacing w:before="60"/>
              <w:jc w:val="center"/>
              <w:rPr>
                <w:rFonts w:cs="Calibri"/>
                <w:sz w:val="16"/>
                <w:szCs w:val="16"/>
              </w:rPr>
            </w:pPr>
            <w:r w:rsidRPr="00792A8C">
              <w:rPr>
                <w:rFonts w:cs="Calibri"/>
                <w:sz w:val="16"/>
                <w:szCs w:val="16"/>
              </w:rPr>
              <w:t>MOTAGMECLIDPTSIGMAX_CNT_U08</w:t>
            </w:r>
          </w:p>
        </w:tc>
        <w:tc>
          <w:tcPr>
            <w:tcW w:w="1710" w:type="dxa"/>
            <w:tcBorders>
              <w:top w:val="single" w:sz="6" w:space="0" w:color="auto"/>
              <w:left w:val="single" w:sz="6" w:space="0" w:color="auto"/>
              <w:bottom w:val="single" w:sz="6" w:space="0" w:color="auto"/>
              <w:right w:val="single" w:sz="6" w:space="0" w:color="auto"/>
            </w:tcBorders>
          </w:tcPr>
          <w:p w:rsidR="00011103" w:rsidRDefault="00011103" w:rsidP="001B751D">
            <w:pPr>
              <w:spacing w:before="60"/>
              <w:jc w:val="center"/>
              <w:rPr>
                <w:rFonts w:cs="Calibri"/>
                <w:sz w:val="16"/>
                <w:szCs w:val="16"/>
              </w:rPr>
            </w:pPr>
            <w:r>
              <w:rPr>
                <w:rFonts w:cs="Calibri"/>
                <w:sz w:val="16"/>
                <w:szCs w:val="16"/>
              </w:rPr>
              <w:t>None</w:t>
            </w:r>
          </w:p>
        </w:tc>
        <w:tc>
          <w:tcPr>
            <w:tcW w:w="1225" w:type="dxa"/>
            <w:tcBorders>
              <w:top w:val="single" w:sz="6" w:space="0" w:color="auto"/>
              <w:left w:val="single" w:sz="6" w:space="0" w:color="auto"/>
              <w:bottom w:val="single" w:sz="6" w:space="0" w:color="auto"/>
              <w:right w:val="single" w:sz="6" w:space="0" w:color="auto"/>
            </w:tcBorders>
          </w:tcPr>
          <w:p w:rsidR="00011103" w:rsidRDefault="00011103" w:rsidP="001B751D">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011103" w:rsidRDefault="00011103" w:rsidP="001B751D">
            <w:pPr>
              <w:spacing w:before="60"/>
              <w:jc w:val="center"/>
              <w:rPr>
                <w:rFonts w:cs="Calibri"/>
                <w:sz w:val="16"/>
                <w:szCs w:val="16"/>
              </w:rPr>
            </w:pPr>
            <w:r>
              <w:rPr>
                <w:rFonts w:cs="Calibri"/>
                <w:sz w:val="16"/>
                <w:szCs w:val="16"/>
              </w:rPr>
              <w:t>3</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24" w:name="_Ref87065593"/>
      <w:bookmarkStart w:id="425" w:name="_Toc338170483"/>
      <w:bookmarkStart w:id="426" w:name="_Toc375678229"/>
      <w:bookmarkStart w:id="427" w:name="_Toc418080067"/>
      <w:bookmarkStart w:id="428" w:name="_Toc421786702"/>
      <w:bookmarkStart w:id="429" w:name="_Toc44841814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24"/>
      <w:bookmarkEnd w:id="425"/>
      <w:bookmarkEnd w:id="426"/>
      <w:bookmarkEnd w:id="427"/>
      <w:bookmarkEnd w:id="428"/>
      <w:bookmarkEnd w:id="429"/>
    </w:p>
    <w:p w:rsidR="002B094F" w:rsidRPr="00987B4A" w:rsidRDefault="002B094F" w:rsidP="00007584">
      <w:pPr>
        <w:pStyle w:val="Heading2"/>
        <w:spacing w:after="60"/>
        <w:rPr>
          <w:rFonts w:ascii="Calibri" w:hAnsi="Calibri"/>
        </w:rPr>
      </w:pPr>
      <w:bookmarkStart w:id="430" w:name="_Toc338170484"/>
      <w:bookmarkStart w:id="431" w:name="_Toc418080068"/>
      <w:bookmarkStart w:id="432" w:name="_Toc421709916"/>
      <w:bookmarkStart w:id="433" w:name="_Toc448418150"/>
      <w:r w:rsidRPr="00007584">
        <w:rPr>
          <w:rFonts w:ascii="Calibri" w:hAnsi="Calibri"/>
        </w:rPr>
        <w:t>Sub</w:t>
      </w:r>
      <w:r w:rsidRPr="00987B4A">
        <w:rPr>
          <w:rFonts w:ascii="Calibri" w:hAnsi="Calibri"/>
        </w:rPr>
        <w:t>-Module Functions</w:t>
      </w:r>
      <w:bookmarkEnd w:id="430"/>
      <w:bookmarkEnd w:id="431"/>
      <w:bookmarkEnd w:id="432"/>
      <w:bookmarkEnd w:id="433"/>
    </w:p>
    <w:p w:rsidR="00007584" w:rsidRDefault="00007584" w:rsidP="00007584">
      <w:pPr>
        <w:pStyle w:val="Heading2"/>
        <w:numPr>
          <w:ilvl w:val="2"/>
          <w:numId w:val="11"/>
        </w:numPr>
        <w:tabs>
          <w:tab w:val="num" w:pos="567"/>
        </w:tabs>
        <w:spacing w:after="60"/>
        <w:ind w:left="567"/>
        <w:rPr>
          <w:rFonts w:ascii="Calibri" w:hAnsi="Calibri" w:cs="Calibri"/>
        </w:rPr>
      </w:pPr>
      <w:bookmarkStart w:id="434" w:name="_Toc421011514"/>
      <w:bookmarkStart w:id="435" w:name="_Toc448418151"/>
      <w:r w:rsidRPr="00AA38E8">
        <w:rPr>
          <w:rFonts w:ascii="Calibri" w:hAnsi="Calibri" w:cs="Calibri"/>
        </w:rPr>
        <w:t xml:space="preserve">Init: </w:t>
      </w:r>
      <w:r w:rsidR="006F6C0C" w:rsidRPr="00011103">
        <w:rPr>
          <w:rFonts w:ascii="Calibri" w:hAnsi="Calibri" w:cs="Calibri"/>
        </w:rPr>
        <w:t>MotAgCorrln</w:t>
      </w:r>
      <w:r w:rsidRPr="00AA38E8">
        <w:rPr>
          <w:rFonts w:ascii="Calibri" w:hAnsi="Calibri" w:cs="Calibri"/>
        </w:rPr>
        <w:t>Init</w:t>
      </w:r>
      <w:bookmarkEnd w:id="434"/>
      <w:r w:rsidR="006F6C0C">
        <w:rPr>
          <w:rFonts w:ascii="Calibri" w:hAnsi="Calibri" w:cs="Calibri"/>
        </w:rPr>
        <w:t>1</w:t>
      </w:r>
      <w:bookmarkEnd w:id="435"/>
    </w:p>
    <w:p w:rsidR="006F6C0C" w:rsidRPr="001B751D" w:rsidRDefault="006F6C0C" w:rsidP="006F6C0C">
      <w:pPr>
        <w:rPr>
          <w:b/>
          <w:lang w:bidi="ar-SA"/>
        </w:rPr>
      </w:pPr>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436" w:name="_Toc421011515"/>
      <w:bookmarkStart w:id="437" w:name="_Toc448418152"/>
      <w:r w:rsidRPr="00AA38E8">
        <w:rPr>
          <w:rFonts w:ascii="Calibri" w:hAnsi="Calibri" w:cs="Calibri"/>
        </w:rPr>
        <w:t>Design Rationale</w:t>
      </w:r>
      <w:bookmarkEnd w:id="436"/>
      <w:bookmarkEnd w:id="437"/>
    </w:p>
    <w:p w:rsidR="001B751D" w:rsidRDefault="001B751D" w:rsidP="001B751D">
      <w:pPr>
        <w:rPr>
          <w:rFonts w:cs="Calibri"/>
          <w:i/>
        </w:rPr>
      </w:pPr>
      <w:bookmarkStart w:id="438" w:name="_Toc421011516"/>
      <w:r>
        <w:rPr>
          <w:rFonts w:cs="Calibri"/>
          <w:i/>
        </w:rPr>
        <w:t xml:space="preserve">Design follows implementation in FDD. </w:t>
      </w:r>
    </w:p>
    <w:p w:rsidR="00007584" w:rsidRPr="00AA38E8" w:rsidRDefault="00007584" w:rsidP="00007584">
      <w:pPr>
        <w:pStyle w:val="Heading2"/>
        <w:numPr>
          <w:ilvl w:val="3"/>
          <w:numId w:val="11"/>
        </w:numPr>
        <w:spacing w:after="60"/>
        <w:rPr>
          <w:rFonts w:ascii="Calibri" w:hAnsi="Calibri" w:cs="Calibri"/>
        </w:rPr>
      </w:pPr>
      <w:bookmarkStart w:id="439" w:name="_Toc448418153"/>
      <w:r w:rsidRPr="00AA38E8">
        <w:rPr>
          <w:rFonts w:ascii="Calibri" w:hAnsi="Calibri" w:cs="Calibri"/>
        </w:rPr>
        <w:t>Module Outputs</w:t>
      </w:r>
      <w:bookmarkEnd w:id="438"/>
      <w:bookmarkEnd w:id="439"/>
    </w:p>
    <w:p w:rsidR="002B094F" w:rsidRPr="001B751D" w:rsidRDefault="001B751D" w:rsidP="001B751D">
      <w:pPr>
        <w:rPr>
          <w:b/>
          <w:lang w:bidi="ar-SA"/>
        </w:rPr>
      </w:pPr>
      <w:r>
        <w:rPr>
          <w:rFonts w:cs="Calibri"/>
          <w:i/>
        </w:rPr>
        <w:t>Refer FDD</w:t>
      </w:r>
    </w:p>
    <w:p w:rsidR="00DB3C1D" w:rsidRDefault="00DB3C1D" w:rsidP="00DB3C1D">
      <w:pPr>
        <w:pStyle w:val="Heading2"/>
        <w:numPr>
          <w:ilvl w:val="2"/>
          <w:numId w:val="11"/>
        </w:numPr>
        <w:tabs>
          <w:tab w:val="num" w:pos="567"/>
        </w:tabs>
        <w:spacing w:after="60"/>
        <w:ind w:left="567"/>
        <w:rPr>
          <w:rFonts w:ascii="Calibri" w:hAnsi="Calibri" w:cs="Calibri"/>
        </w:rPr>
      </w:pPr>
      <w:bookmarkStart w:id="440" w:name="_Toc421011518"/>
      <w:bookmarkStart w:id="441" w:name="_Toc448418154"/>
      <w:r w:rsidRPr="00AA38E8">
        <w:rPr>
          <w:rFonts w:ascii="Calibri" w:hAnsi="Calibri" w:cs="Calibri"/>
        </w:rPr>
        <w:t xml:space="preserve">Per: </w:t>
      </w:r>
      <w:bookmarkEnd w:id="440"/>
      <w:r w:rsidR="001B751D" w:rsidRPr="00011103">
        <w:rPr>
          <w:rFonts w:ascii="Calibri" w:hAnsi="Calibri" w:cs="Calibri"/>
        </w:rPr>
        <w:t>MotAgCorrlnPer1</w:t>
      </w:r>
      <w:bookmarkEnd w:id="441"/>
    </w:p>
    <w:p w:rsidR="001B751D" w:rsidRPr="0033680E" w:rsidRDefault="001B751D" w:rsidP="001B75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442" w:name="_Toc421011519"/>
      <w:bookmarkStart w:id="443" w:name="_Toc448418155"/>
      <w:r w:rsidRPr="00AA38E8">
        <w:rPr>
          <w:rFonts w:ascii="Calibri" w:hAnsi="Calibri" w:cs="Calibri"/>
        </w:rPr>
        <w:t>Design Rationale</w:t>
      </w:r>
      <w:bookmarkEnd w:id="442"/>
      <w:bookmarkEnd w:id="443"/>
    </w:p>
    <w:p w:rsidR="00DB3C1D" w:rsidRPr="0033680E" w:rsidRDefault="001B751D"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444" w:name="_Toc421011520"/>
      <w:bookmarkStart w:id="445" w:name="_Toc448418156"/>
      <w:r w:rsidRPr="00AA38E8">
        <w:rPr>
          <w:rFonts w:ascii="Calibri" w:hAnsi="Calibri" w:cs="Calibri"/>
        </w:rPr>
        <w:t>Store Module Inputs to Local copies</w:t>
      </w:r>
      <w:bookmarkEnd w:id="444"/>
      <w:bookmarkEnd w:id="445"/>
    </w:p>
    <w:p w:rsidR="001B751D" w:rsidRPr="0033680E" w:rsidRDefault="001B751D" w:rsidP="001B751D">
      <w:pPr>
        <w:rPr>
          <w:rFonts w:cs="Calibri"/>
          <w:i/>
        </w:rPr>
      </w:pPr>
      <w:bookmarkStart w:id="446" w:name="_Toc421011521"/>
      <w:r>
        <w:rPr>
          <w:rFonts w:cs="Calibri"/>
          <w:i/>
        </w:rPr>
        <w:t>Refer FDD</w:t>
      </w:r>
    </w:p>
    <w:p w:rsidR="00DB3C1D" w:rsidRPr="00AA38E8" w:rsidRDefault="001B751D" w:rsidP="001B751D">
      <w:pPr>
        <w:pStyle w:val="Heading2"/>
        <w:numPr>
          <w:ilvl w:val="3"/>
          <w:numId w:val="11"/>
        </w:numPr>
        <w:spacing w:after="60"/>
        <w:rPr>
          <w:rFonts w:ascii="Calibri" w:hAnsi="Calibri" w:cs="Calibri"/>
        </w:rPr>
      </w:pPr>
      <w:r w:rsidRPr="00AA38E8">
        <w:rPr>
          <w:rFonts w:ascii="Calibri" w:hAnsi="Calibri" w:cs="Calibri"/>
        </w:rPr>
        <w:t xml:space="preserve"> </w:t>
      </w:r>
      <w:bookmarkStart w:id="447" w:name="_Toc448418157"/>
      <w:r w:rsidR="00DB3C1D" w:rsidRPr="00AA38E8">
        <w:rPr>
          <w:rFonts w:ascii="Calibri" w:hAnsi="Calibri" w:cs="Calibri"/>
        </w:rPr>
        <w:t>(Processing of function)………</w:t>
      </w:r>
      <w:bookmarkEnd w:id="446"/>
      <w:bookmarkEnd w:id="447"/>
    </w:p>
    <w:p w:rsidR="001B751D" w:rsidRPr="0033680E" w:rsidRDefault="001B751D" w:rsidP="001B751D">
      <w:pPr>
        <w:rPr>
          <w:rFonts w:cs="Calibri"/>
          <w:i/>
        </w:rPr>
      </w:pPr>
      <w:bookmarkStart w:id="448" w:name="_Toc421011522"/>
      <w:r>
        <w:rPr>
          <w:rFonts w:cs="Calibri"/>
          <w:i/>
        </w:rPr>
        <w:t xml:space="preserve">Refer to </w:t>
      </w:r>
      <w:proofErr w:type="gramStart"/>
      <w:r>
        <w:rPr>
          <w:rFonts w:cs="Calibri"/>
          <w:i/>
        </w:rPr>
        <w:t>FDD  (</w:t>
      </w:r>
      <w:proofErr w:type="gramEnd"/>
      <w:r>
        <w:rPr>
          <w:rFonts w:cs="Calibri"/>
          <w:i/>
        </w:rPr>
        <w:t>Block ‘</w:t>
      </w:r>
      <w:r w:rsidRPr="00A673BE">
        <w:rPr>
          <w:rFonts w:cs="Calibri"/>
          <w:i/>
        </w:rPr>
        <w:t>MotAgCorrlnPer1</w:t>
      </w:r>
      <w:r>
        <w:rPr>
          <w:rFonts w:cs="Calibri"/>
          <w:i/>
        </w:rPr>
        <w:t>’)</w:t>
      </w:r>
    </w:p>
    <w:p w:rsidR="00DB3C1D" w:rsidRPr="00AA38E8" w:rsidRDefault="00DB3C1D" w:rsidP="00DB3C1D">
      <w:pPr>
        <w:pStyle w:val="Heading2"/>
        <w:numPr>
          <w:ilvl w:val="3"/>
          <w:numId w:val="11"/>
        </w:numPr>
        <w:spacing w:after="60"/>
        <w:rPr>
          <w:rFonts w:ascii="Calibri" w:hAnsi="Calibri" w:cs="Calibri"/>
        </w:rPr>
      </w:pPr>
      <w:bookmarkStart w:id="449" w:name="_Toc448418158"/>
      <w:r w:rsidRPr="00AA38E8">
        <w:rPr>
          <w:rFonts w:ascii="Calibri" w:hAnsi="Calibri" w:cs="Calibri"/>
        </w:rPr>
        <w:t>Store Local copy of outputs into Module Outputs</w:t>
      </w:r>
      <w:bookmarkEnd w:id="448"/>
      <w:bookmarkEnd w:id="449"/>
    </w:p>
    <w:p w:rsidR="001B751D" w:rsidRPr="0033680E" w:rsidRDefault="001B751D" w:rsidP="001B751D">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450" w:name="_Toc448418159"/>
      <w:r>
        <w:rPr>
          <w:rFonts w:ascii="Calibri" w:hAnsi="Calibri"/>
        </w:rPr>
        <w:t xml:space="preserve">Server </w:t>
      </w:r>
      <w:proofErr w:type="spellStart"/>
      <w:r>
        <w:rPr>
          <w:rFonts w:ascii="Calibri" w:hAnsi="Calibri"/>
        </w:rPr>
        <w:t>R</w:t>
      </w:r>
      <w:r w:rsidRPr="008C6874">
        <w:rPr>
          <w:rFonts w:ascii="Calibri" w:hAnsi="Calibri"/>
        </w:rPr>
        <w:t>unables</w:t>
      </w:r>
      <w:bookmarkEnd w:id="450"/>
      <w:proofErr w:type="spellEnd"/>
      <w:r w:rsidR="002B094F" w:rsidRPr="008C6874">
        <w:rPr>
          <w:rFonts w:ascii="Calibri" w:hAnsi="Calibri"/>
        </w:rPr>
        <w:t xml:space="preserve"> </w:t>
      </w:r>
    </w:p>
    <w:p w:rsidR="008C6874" w:rsidRPr="00AA38E8" w:rsidRDefault="006F6C0C" w:rsidP="008C6874">
      <w:pPr>
        <w:pStyle w:val="Heading2"/>
        <w:spacing w:after="60"/>
        <w:rPr>
          <w:rFonts w:ascii="Calibri" w:hAnsi="Calibri" w:cs="Calibri"/>
        </w:rPr>
      </w:pPr>
      <w:bookmarkStart w:id="451" w:name="_Toc382301471"/>
      <w:bookmarkStart w:id="452" w:name="_Toc383698997"/>
      <w:bookmarkStart w:id="453" w:name="_Toc448418160"/>
      <w:bookmarkEnd w:id="451"/>
      <w:bookmarkEnd w:id="452"/>
      <w:proofErr w:type="spellStart"/>
      <w:r>
        <w:rPr>
          <w:rFonts w:cs="Calibri"/>
          <w:i/>
        </w:rPr>
        <w:t>None</w:t>
      </w:r>
      <w:bookmarkStart w:id="454" w:name="_Ref382299966"/>
      <w:bookmarkStart w:id="455" w:name="_Toc421011529"/>
      <w:r w:rsidR="008C6874" w:rsidRPr="00AA38E8">
        <w:rPr>
          <w:rFonts w:ascii="Calibri" w:hAnsi="Calibri" w:cs="Calibri"/>
        </w:rPr>
        <w:t>Interrupt</w:t>
      </w:r>
      <w:proofErr w:type="spellEnd"/>
      <w:r w:rsidR="008C6874" w:rsidRPr="00AA38E8">
        <w:rPr>
          <w:rFonts w:ascii="Calibri" w:hAnsi="Calibri" w:cs="Calibri"/>
        </w:rPr>
        <w:t xml:space="preserve"> Functions</w:t>
      </w:r>
      <w:bookmarkEnd w:id="453"/>
      <w:bookmarkEnd w:id="454"/>
      <w:bookmarkEnd w:id="455"/>
    </w:p>
    <w:p w:rsidR="008C6874" w:rsidRPr="0033680E" w:rsidRDefault="001B751D" w:rsidP="008C6874">
      <w:pPr>
        <w:rPr>
          <w:rFonts w:cs="Calibri"/>
          <w:i/>
        </w:rPr>
      </w:pPr>
      <w:r>
        <w:rPr>
          <w:rFonts w:cs="Calibri"/>
          <w:i/>
        </w:rPr>
        <w:t>None</w:t>
      </w:r>
    </w:p>
    <w:p w:rsidR="008C6874" w:rsidRDefault="008C6874" w:rsidP="008C6874">
      <w:pPr>
        <w:pStyle w:val="Heading2"/>
        <w:numPr>
          <w:ilvl w:val="2"/>
          <w:numId w:val="11"/>
        </w:numPr>
        <w:tabs>
          <w:tab w:val="num" w:pos="567"/>
        </w:tabs>
        <w:spacing w:after="60"/>
        <w:ind w:left="567"/>
        <w:rPr>
          <w:rFonts w:ascii="Calibri" w:hAnsi="Calibri" w:cs="Calibri"/>
        </w:rPr>
      </w:pPr>
      <w:bookmarkStart w:id="456" w:name="_Toc448418161"/>
      <w:r>
        <w:rPr>
          <w:rFonts w:ascii="Calibri" w:hAnsi="Calibri" w:cs="Calibri"/>
        </w:rPr>
        <w:t>Interrupt Function Name</w:t>
      </w:r>
      <w:bookmarkEnd w:id="456"/>
    </w:p>
    <w:p w:rsidR="008C6874" w:rsidRPr="00CC5FFD" w:rsidRDefault="00011103" w:rsidP="008C6874">
      <w:pPr>
        <w:rPr>
          <w:rFonts w:cs="Calibri"/>
          <w:i/>
        </w:rPr>
      </w:pPr>
      <w:r>
        <w:rPr>
          <w:rFonts w:cs="Calibri"/>
          <w:i/>
        </w:rPr>
        <w:t>None</w:t>
      </w:r>
    </w:p>
    <w:p w:rsidR="008C6874" w:rsidRPr="00AA38E8" w:rsidRDefault="008C6874" w:rsidP="008C6874">
      <w:pPr>
        <w:pStyle w:val="Heading2"/>
        <w:numPr>
          <w:ilvl w:val="3"/>
          <w:numId w:val="11"/>
        </w:numPr>
        <w:spacing w:after="60"/>
        <w:rPr>
          <w:rFonts w:ascii="Calibri" w:hAnsi="Calibri" w:cs="Calibri"/>
        </w:rPr>
      </w:pPr>
      <w:bookmarkStart w:id="457" w:name="_Toc421011531"/>
      <w:bookmarkStart w:id="458" w:name="_Toc448418162"/>
      <w:r w:rsidRPr="00AA38E8">
        <w:rPr>
          <w:rFonts w:ascii="Calibri" w:hAnsi="Calibri" w:cs="Calibri"/>
        </w:rPr>
        <w:t>Design Rationale</w:t>
      </w:r>
      <w:bookmarkEnd w:id="457"/>
      <w:bookmarkEnd w:id="458"/>
    </w:p>
    <w:p w:rsidR="008C6874" w:rsidRPr="00CC5FFD" w:rsidRDefault="00011103" w:rsidP="008C6874">
      <w:pPr>
        <w:rPr>
          <w:rFonts w:cs="Calibri"/>
          <w:i/>
        </w:rPr>
      </w:pPr>
      <w:r>
        <w:rPr>
          <w:rFonts w:cs="Calibri"/>
          <w:i/>
        </w:rPr>
        <w:t>None</w:t>
      </w:r>
    </w:p>
    <w:p w:rsidR="008C6874" w:rsidRPr="00AA38E8" w:rsidRDefault="008C6874" w:rsidP="008C6874">
      <w:pPr>
        <w:pStyle w:val="Heading2"/>
        <w:numPr>
          <w:ilvl w:val="3"/>
          <w:numId w:val="11"/>
        </w:numPr>
        <w:spacing w:after="60"/>
        <w:rPr>
          <w:rFonts w:ascii="Calibri" w:hAnsi="Calibri" w:cs="Calibri"/>
        </w:rPr>
      </w:pPr>
      <w:bookmarkStart w:id="459" w:name="_Toc421011532"/>
      <w:bookmarkStart w:id="460" w:name="_Toc448418163"/>
      <w:r w:rsidRPr="00AA38E8">
        <w:rPr>
          <w:rFonts w:ascii="Calibri" w:hAnsi="Calibri" w:cs="Calibri"/>
        </w:rPr>
        <w:t>(Processing of the ISR function)…..</w:t>
      </w:r>
      <w:bookmarkEnd w:id="459"/>
      <w:bookmarkEnd w:id="460"/>
    </w:p>
    <w:p w:rsidR="002B094F" w:rsidRPr="008C6874" w:rsidRDefault="00011103"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461" w:name="_Toc338170485"/>
      <w:bookmarkStart w:id="462" w:name="_Toc418080074"/>
      <w:bookmarkStart w:id="463" w:name="_Toc421709919"/>
      <w:bookmarkStart w:id="464" w:name="_Toc448418164"/>
      <w:r w:rsidRPr="008C6874">
        <w:rPr>
          <w:rFonts w:ascii="Calibri" w:hAnsi="Calibri" w:cs="Calibri"/>
        </w:rPr>
        <w:lastRenderedPageBreak/>
        <w:t>Module Internal (Local) Functions</w:t>
      </w:r>
      <w:bookmarkEnd w:id="461"/>
      <w:bookmarkEnd w:id="462"/>
      <w:bookmarkEnd w:id="463"/>
      <w:bookmarkEnd w:id="464"/>
    </w:p>
    <w:p w:rsidR="008C6874" w:rsidRDefault="008C6874" w:rsidP="008C6874">
      <w:pPr>
        <w:pStyle w:val="Heading2"/>
        <w:numPr>
          <w:ilvl w:val="2"/>
          <w:numId w:val="11"/>
        </w:numPr>
        <w:tabs>
          <w:tab w:val="num" w:pos="567"/>
        </w:tabs>
        <w:spacing w:after="60"/>
        <w:ind w:left="567"/>
        <w:rPr>
          <w:rFonts w:ascii="Calibri" w:hAnsi="Calibri" w:cs="Calibri"/>
        </w:rPr>
      </w:pPr>
      <w:bookmarkStart w:id="465" w:name="_Toc421011540"/>
      <w:bookmarkStart w:id="466" w:name="_Toc448418165"/>
      <w:r w:rsidRPr="00AA38E8">
        <w:rPr>
          <w:rFonts w:ascii="Calibri" w:hAnsi="Calibri" w:cs="Calibri"/>
        </w:rPr>
        <w:t>Local Function #1</w:t>
      </w:r>
      <w:bookmarkEnd w:id="465"/>
      <w:bookmarkEnd w:id="46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2938"/>
        <w:gridCol w:w="1808"/>
        <w:gridCol w:w="1294"/>
        <w:gridCol w:w="1218"/>
      </w:tblGrid>
      <w:tr w:rsidR="001B751D" w:rsidRPr="00AA38E8" w:rsidTr="001B751D">
        <w:tc>
          <w:tcPr>
            <w:tcW w:w="1670" w:type="dxa"/>
          </w:tcPr>
          <w:p w:rsidR="001B751D" w:rsidRPr="00AA38E8" w:rsidRDefault="001B751D" w:rsidP="001B751D">
            <w:pPr>
              <w:spacing w:before="60"/>
              <w:rPr>
                <w:rFonts w:cs="Calibri"/>
                <w:b/>
                <w:bCs/>
                <w:sz w:val="16"/>
              </w:rPr>
            </w:pPr>
            <w:r w:rsidRPr="00AA38E8">
              <w:rPr>
                <w:rFonts w:cs="Calibri"/>
                <w:b/>
                <w:bCs/>
                <w:sz w:val="16"/>
              </w:rPr>
              <w:t>Function Name</w:t>
            </w:r>
          </w:p>
        </w:tc>
        <w:tc>
          <w:tcPr>
            <w:tcW w:w="2938" w:type="dxa"/>
          </w:tcPr>
          <w:p w:rsidR="001B751D" w:rsidRPr="00AA38E8" w:rsidRDefault="001B751D" w:rsidP="001B751D">
            <w:pPr>
              <w:spacing w:before="60"/>
              <w:rPr>
                <w:rFonts w:cs="Calibri"/>
                <w:sz w:val="16"/>
              </w:rPr>
            </w:pPr>
            <w:proofErr w:type="spellStart"/>
            <w:r w:rsidRPr="00177BEC">
              <w:rPr>
                <w:rFonts w:cs="Calibri"/>
                <w:sz w:val="16"/>
              </w:rPr>
              <w:t>MtrAgSigAvlCheck</w:t>
            </w:r>
            <w:proofErr w:type="spellEnd"/>
          </w:p>
        </w:tc>
        <w:tc>
          <w:tcPr>
            <w:tcW w:w="1808" w:type="dxa"/>
            <w:shd w:val="pct30" w:color="FFFF00" w:fill="auto"/>
          </w:tcPr>
          <w:p w:rsidR="001B751D" w:rsidRPr="00AA38E8" w:rsidRDefault="001B751D" w:rsidP="001B751D">
            <w:pPr>
              <w:spacing w:before="60"/>
              <w:jc w:val="center"/>
              <w:rPr>
                <w:rFonts w:cs="Calibri"/>
                <w:sz w:val="16"/>
              </w:rPr>
            </w:pPr>
            <w:r w:rsidRPr="00AA38E8">
              <w:rPr>
                <w:rFonts w:cs="Calibri"/>
                <w:sz w:val="16"/>
              </w:rPr>
              <w:t>Type</w:t>
            </w:r>
          </w:p>
        </w:tc>
        <w:tc>
          <w:tcPr>
            <w:tcW w:w="1294" w:type="dxa"/>
            <w:shd w:val="pct30" w:color="FFFF00" w:fill="auto"/>
          </w:tcPr>
          <w:p w:rsidR="001B751D" w:rsidRPr="00AA38E8" w:rsidRDefault="001B751D" w:rsidP="001B751D">
            <w:pPr>
              <w:spacing w:before="60"/>
              <w:jc w:val="center"/>
              <w:rPr>
                <w:rFonts w:cs="Calibri"/>
                <w:sz w:val="16"/>
              </w:rPr>
            </w:pPr>
            <w:r w:rsidRPr="00AA38E8">
              <w:rPr>
                <w:rFonts w:cs="Calibri"/>
                <w:sz w:val="16"/>
              </w:rPr>
              <w:t>Min</w:t>
            </w:r>
          </w:p>
        </w:tc>
        <w:tc>
          <w:tcPr>
            <w:tcW w:w="1218" w:type="dxa"/>
            <w:shd w:val="pct30" w:color="FFFF00" w:fill="auto"/>
          </w:tcPr>
          <w:p w:rsidR="001B751D" w:rsidRPr="00AA38E8" w:rsidRDefault="001B751D" w:rsidP="001B751D">
            <w:pPr>
              <w:spacing w:before="60"/>
              <w:jc w:val="center"/>
              <w:rPr>
                <w:rFonts w:cs="Calibri"/>
                <w:sz w:val="16"/>
              </w:rPr>
            </w:pPr>
            <w:r w:rsidRPr="00AA38E8">
              <w:rPr>
                <w:rFonts w:cs="Calibri"/>
                <w:sz w:val="16"/>
              </w:rPr>
              <w:t>Max</w:t>
            </w:r>
          </w:p>
        </w:tc>
      </w:tr>
      <w:tr w:rsidR="001B751D" w:rsidRPr="00AA38E8" w:rsidTr="001B751D">
        <w:tc>
          <w:tcPr>
            <w:tcW w:w="1670" w:type="dxa"/>
          </w:tcPr>
          <w:p w:rsidR="001B751D" w:rsidRPr="00AA38E8" w:rsidRDefault="001B751D" w:rsidP="001B751D">
            <w:pPr>
              <w:spacing w:before="60"/>
              <w:rPr>
                <w:rFonts w:cs="Calibri"/>
                <w:b/>
                <w:bCs/>
                <w:sz w:val="16"/>
              </w:rPr>
            </w:pPr>
            <w:r w:rsidRPr="00AA38E8">
              <w:rPr>
                <w:rFonts w:cs="Calibri"/>
                <w:b/>
                <w:bCs/>
                <w:sz w:val="16"/>
              </w:rPr>
              <w:t xml:space="preserve">Arguments Passed </w:t>
            </w:r>
          </w:p>
        </w:tc>
        <w:tc>
          <w:tcPr>
            <w:tcW w:w="2938" w:type="dxa"/>
          </w:tcPr>
          <w:p w:rsidR="001B751D" w:rsidRPr="00AA38E8" w:rsidRDefault="001B751D" w:rsidP="001B751D">
            <w:pPr>
              <w:spacing w:before="60"/>
              <w:rPr>
                <w:rFonts w:cs="Calibri"/>
                <w:sz w:val="16"/>
              </w:rPr>
            </w:pPr>
            <w:r w:rsidRPr="005C1DC0">
              <w:rPr>
                <w:rFonts w:cs="Calibri"/>
                <w:sz w:val="16"/>
              </w:rPr>
              <w:t>SigRollg_Cnt_T_u08</w:t>
            </w:r>
          </w:p>
        </w:tc>
        <w:tc>
          <w:tcPr>
            <w:tcW w:w="1808" w:type="dxa"/>
          </w:tcPr>
          <w:p w:rsidR="001B751D" w:rsidRPr="00AA38E8" w:rsidRDefault="001B751D" w:rsidP="001B751D">
            <w:pPr>
              <w:spacing w:before="60"/>
              <w:rPr>
                <w:rFonts w:cs="Calibri"/>
                <w:sz w:val="16"/>
              </w:rPr>
            </w:pPr>
            <w:r>
              <w:rPr>
                <w:rFonts w:cs="Calibri"/>
                <w:sz w:val="16"/>
              </w:rPr>
              <w:t>uint8</w:t>
            </w:r>
          </w:p>
        </w:tc>
        <w:tc>
          <w:tcPr>
            <w:tcW w:w="1294" w:type="dxa"/>
          </w:tcPr>
          <w:p w:rsidR="001B751D" w:rsidRPr="00AA38E8" w:rsidRDefault="001B751D" w:rsidP="001B751D">
            <w:pPr>
              <w:spacing w:before="60"/>
              <w:rPr>
                <w:rFonts w:cs="Calibri"/>
                <w:sz w:val="16"/>
              </w:rPr>
            </w:pPr>
            <w:r>
              <w:rPr>
                <w:rFonts w:cs="Calibri"/>
                <w:sz w:val="16"/>
              </w:rPr>
              <w:t>0</w:t>
            </w:r>
          </w:p>
        </w:tc>
        <w:tc>
          <w:tcPr>
            <w:tcW w:w="1218" w:type="dxa"/>
          </w:tcPr>
          <w:p w:rsidR="001B751D" w:rsidRPr="00AA38E8" w:rsidRDefault="001B751D" w:rsidP="001B751D">
            <w:pPr>
              <w:spacing w:before="60"/>
              <w:rPr>
                <w:rFonts w:cs="Calibri"/>
                <w:sz w:val="16"/>
              </w:rPr>
            </w:pPr>
            <w:r>
              <w:rPr>
                <w:rFonts w:cs="Calibri"/>
                <w:sz w:val="16"/>
              </w:rPr>
              <w:t>255</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760F71" w:rsidRDefault="001B751D" w:rsidP="001B751D">
            <w:pPr>
              <w:spacing w:before="60"/>
              <w:rPr>
                <w:rFonts w:cs="Calibri"/>
                <w:sz w:val="16"/>
              </w:rPr>
            </w:pPr>
            <w:proofErr w:type="spellStart"/>
            <w:r w:rsidRPr="005C1DC0">
              <w:rPr>
                <w:rFonts w:cs="Calibri"/>
                <w:sz w:val="16"/>
              </w:rPr>
              <w:t>SigQlfr_Cnt_T_enum</w:t>
            </w:r>
            <w:proofErr w:type="spellEnd"/>
          </w:p>
        </w:tc>
        <w:tc>
          <w:tcPr>
            <w:tcW w:w="1808" w:type="dxa"/>
          </w:tcPr>
          <w:p w:rsidR="001B751D" w:rsidRDefault="001B751D" w:rsidP="001B751D">
            <w:pPr>
              <w:spacing w:before="60"/>
              <w:rPr>
                <w:rFonts w:cs="Calibri"/>
                <w:sz w:val="16"/>
              </w:rPr>
            </w:pPr>
            <w:proofErr w:type="spellStart"/>
            <w:r>
              <w:rPr>
                <w:rFonts w:cs="Calibri"/>
                <w:sz w:val="16"/>
              </w:rPr>
              <w:t>Enum</w:t>
            </w:r>
            <w:proofErr w:type="spellEnd"/>
            <w:r>
              <w:rPr>
                <w:rFonts w:cs="Calibri"/>
                <w:sz w:val="16"/>
              </w:rPr>
              <w:t xml:space="preserve"> (</w:t>
            </w:r>
            <w:r w:rsidRPr="005C1DC0">
              <w:rPr>
                <w:rFonts w:cs="Calibri"/>
                <w:sz w:val="16"/>
              </w:rPr>
              <w:t>SigQlfr1</w:t>
            </w:r>
            <w:r>
              <w:rPr>
                <w:rFonts w:cs="Calibri"/>
                <w:sz w:val="16"/>
              </w:rPr>
              <w:t>)</w:t>
            </w:r>
          </w:p>
        </w:tc>
        <w:tc>
          <w:tcPr>
            <w:tcW w:w="1294" w:type="dxa"/>
          </w:tcPr>
          <w:p w:rsidR="001B751D" w:rsidRDefault="001B751D" w:rsidP="001B751D">
            <w:pPr>
              <w:spacing w:before="60"/>
              <w:rPr>
                <w:rFonts w:cs="Calibri"/>
                <w:sz w:val="16"/>
              </w:rPr>
            </w:pPr>
            <w:r w:rsidRPr="005C1DC0">
              <w:rPr>
                <w:rFonts w:cs="Calibri"/>
                <w:sz w:val="16"/>
              </w:rPr>
              <w:t>SIGQLFR_NORES</w:t>
            </w:r>
          </w:p>
        </w:tc>
        <w:tc>
          <w:tcPr>
            <w:tcW w:w="1218" w:type="dxa"/>
          </w:tcPr>
          <w:p w:rsidR="001B751D" w:rsidRDefault="001B751D" w:rsidP="001B751D">
            <w:pPr>
              <w:spacing w:before="60"/>
              <w:rPr>
                <w:rFonts w:cs="Calibri"/>
                <w:sz w:val="16"/>
              </w:rPr>
            </w:pPr>
            <w:r w:rsidRPr="005C1DC0">
              <w:rPr>
                <w:rFonts w:cs="Calibri"/>
                <w:sz w:val="16"/>
              </w:rPr>
              <w:t>SIGQLFR_FAILD</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760F71" w:rsidRDefault="001B751D" w:rsidP="001B751D">
            <w:pPr>
              <w:spacing w:before="60"/>
              <w:rPr>
                <w:rFonts w:cs="Calibri"/>
                <w:sz w:val="16"/>
              </w:rPr>
            </w:pPr>
            <w:r w:rsidRPr="005C1DC0">
              <w:rPr>
                <w:rFonts w:cs="Calibri"/>
                <w:sz w:val="16"/>
              </w:rPr>
              <w:t>LstRollg_Cnt_T_u08</w:t>
            </w:r>
          </w:p>
        </w:tc>
        <w:tc>
          <w:tcPr>
            <w:tcW w:w="1808" w:type="dxa"/>
          </w:tcPr>
          <w:p w:rsidR="001B751D" w:rsidRDefault="001B751D" w:rsidP="001B751D">
            <w:pPr>
              <w:spacing w:before="60"/>
              <w:rPr>
                <w:rFonts w:cs="Calibri"/>
                <w:sz w:val="16"/>
              </w:rPr>
            </w:pPr>
            <w:r>
              <w:rPr>
                <w:rFonts w:cs="Calibri"/>
                <w:sz w:val="16"/>
              </w:rPr>
              <w:t>uint8</w:t>
            </w:r>
          </w:p>
        </w:tc>
        <w:tc>
          <w:tcPr>
            <w:tcW w:w="1294" w:type="dxa"/>
          </w:tcPr>
          <w:p w:rsidR="001B751D" w:rsidRDefault="001B751D" w:rsidP="001B751D">
            <w:pPr>
              <w:spacing w:before="60"/>
              <w:rPr>
                <w:rFonts w:cs="Calibri"/>
                <w:sz w:val="16"/>
              </w:rPr>
            </w:pPr>
            <w:r>
              <w:rPr>
                <w:rFonts w:cs="Calibri"/>
                <w:sz w:val="16"/>
              </w:rPr>
              <w:t>0</w:t>
            </w:r>
          </w:p>
        </w:tc>
        <w:tc>
          <w:tcPr>
            <w:tcW w:w="1218" w:type="dxa"/>
          </w:tcPr>
          <w:p w:rsidR="001B751D" w:rsidRDefault="001B751D" w:rsidP="001B751D">
            <w:pPr>
              <w:spacing w:before="60"/>
              <w:rPr>
                <w:rFonts w:cs="Calibri"/>
                <w:sz w:val="16"/>
              </w:rPr>
            </w:pPr>
            <w:r>
              <w:rPr>
                <w:rFonts w:cs="Calibri"/>
                <w:sz w:val="16"/>
              </w:rPr>
              <w:t>255</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5C1DC0" w:rsidRDefault="001B751D" w:rsidP="001B751D">
            <w:pPr>
              <w:spacing w:before="60"/>
              <w:rPr>
                <w:rFonts w:cs="Calibri"/>
                <w:sz w:val="16"/>
              </w:rPr>
            </w:pPr>
            <w:r w:rsidRPr="005C1DC0">
              <w:rPr>
                <w:rFonts w:cs="Calibri"/>
                <w:sz w:val="16"/>
              </w:rPr>
              <w:t>LstStall_Cnt_T_u08</w:t>
            </w:r>
          </w:p>
        </w:tc>
        <w:tc>
          <w:tcPr>
            <w:tcW w:w="1808" w:type="dxa"/>
          </w:tcPr>
          <w:p w:rsidR="001B751D" w:rsidRDefault="001B751D" w:rsidP="001B751D">
            <w:pPr>
              <w:spacing w:before="60"/>
              <w:rPr>
                <w:rFonts w:cs="Calibri"/>
                <w:sz w:val="16"/>
              </w:rPr>
            </w:pPr>
            <w:r>
              <w:rPr>
                <w:rFonts w:cs="Calibri"/>
                <w:sz w:val="16"/>
              </w:rPr>
              <w:t>uint8</w:t>
            </w:r>
          </w:p>
        </w:tc>
        <w:tc>
          <w:tcPr>
            <w:tcW w:w="1294" w:type="dxa"/>
          </w:tcPr>
          <w:p w:rsidR="001B751D" w:rsidRDefault="001B751D" w:rsidP="001B751D">
            <w:pPr>
              <w:spacing w:before="60"/>
              <w:rPr>
                <w:rFonts w:cs="Calibri"/>
                <w:sz w:val="16"/>
              </w:rPr>
            </w:pPr>
            <w:r>
              <w:rPr>
                <w:rFonts w:cs="Calibri"/>
                <w:sz w:val="16"/>
              </w:rPr>
              <w:t>0</w:t>
            </w:r>
          </w:p>
        </w:tc>
        <w:tc>
          <w:tcPr>
            <w:tcW w:w="1218" w:type="dxa"/>
          </w:tcPr>
          <w:p w:rsidR="001B751D" w:rsidRDefault="001B751D" w:rsidP="001B751D">
            <w:pPr>
              <w:spacing w:before="60"/>
              <w:rPr>
                <w:rFonts w:cs="Calibri"/>
                <w:sz w:val="16"/>
              </w:rPr>
            </w:pPr>
            <w:r>
              <w:rPr>
                <w:rFonts w:cs="Calibri"/>
                <w:sz w:val="16"/>
              </w:rPr>
              <w:t>255</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5C1DC0" w:rsidRDefault="001B751D" w:rsidP="001B751D">
            <w:pPr>
              <w:spacing w:before="60"/>
              <w:rPr>
                <w:rFonts w:cs="Calibri"/>
                <w:sz w:val="16"/>
              </w:rPr>
            </w:pPr>
            <w:r>
              <w:rPr>
                <w:rFonts w:cs="Calibri"/>
                <w:sz w:val="16"/>
              </w:rPr>
              <w:t>*</w:t>
            </w:r>
            <w:r w:rsidRPr="005C1DC0">
              <w:rPr>
                <w:rFonts w:cs="Calibri"/>
                <w:sz w:val="16"/>
              </w:rPr>
              <w:t>StallCntOutp_Cnt_T_u08</w:t>
            </w:r>
          </w:p>
        </w:tc>
        <w:tc>
          <w:tcPr>
            <w:tcW w:w="1808" w:type="dxa"/>
          </w:tcPr>
          <w:p w:rsidR="001B751D" w:rsidRDefault="001B751D" w:rsidP="001B751D">
            <w:pPr>
              <w:spacing w:before="60"/>
              <w:rPr>
                <w:rFonts w:cs="Calibri"/>
                <w:sz w:val="16"/>
              </w:rPr>
            </w:pPr>
            <w:r>
              <w:rPr>
                <w:rFonts w:cs="Calibri"/>
                <w:sz w:val="16"/>
              </w:rPr>
              <w:t>uint8</w:t>
            </w:r>
          </w:p>
        </w:tc>
        <w:tc>
          <w:tcPr>
            <w:tcW w:w="1294" w:type="dxa"/>
          </w:tcPr>
          <w:p w:rsidR="001B751D" w:rsidRDefault="001B751D" w:rsidP="001B751D">
            <w:pPr>
              <w:spacing w:before="60"/>
              <w:rPr>
                <w:rFonts w:cs="Calibri"/>
                <w:sz w:val="16"/>
              </w:rPr>
            </w:pPr>
            <w:r>
              <w:rPr>
                <w:rFonts w:cs="Calibri"/>
                <w:sz w:val="16"/>
              </w:rPr>
              <w:t>0</w:t>
            </w:r>
          </w:p>
        </w:tc>
        <w:tc>
          <w:tcPr>
            <w:tcW w:w="1218" w:type="dxa"/>
          </w:tcPr>
          <w:p w:rsidR="001B751D" w:rsidRDefault="001B751D" w:rsidP="001B751D">
            <w:pPr>
              <w:spacing w:before="60"/>
              <w:rPr>
                <w:rFonts w:cs="Calibri"/>
                <w:sz w:val="16"/>
              </w:rPr>
            </w:pPr>
            <w:r>
              <w:rPr>
                <w:rFonts w:cs="Calibri"/>
                <w:sz w:val="16"/>
              </w:rPr>
              <w:t>255</w:t>
            </w:r>
          </w:p>
        </w:tc>
      </w:tr>
      <w:tr w:rsidR="001B751D" w:rsidRPr="00AA38E8" w:rsidTr="001B751D">
        <w:tc>
          <w:tcPr>
            <w:tcW w:w="1670" w:type="dxa"/>
          </w:tcPr>
          <w:p w:rsidR="001B751D" w:rsidRPr="00AA38E8" w:rsidRDefault="001B751D" w:rsidP="001B751D">
            <w:pPr>
              <w:spacing w:before="60"/>
              <w:rPr>
                <w:rFonts w:cs="Calibri"/>
                <w:b/>
                <w:bCs/>
                <w:sz w:val="16"/>
              </w:rPr>
            </w:pPr>
            <w:r w:rsidRPr="00AA38E8">
              <w:rPr>
                <w:rFonts w:cs="Calibri"/>
                <w:b/>
                <w:bCs/>
                <w:sz w:val="16"/>
              </w:rPr>
              <w:t>Return Value</w:t>
            </w:r>
          </w:p>
        </w:tc>
        <w:tc>
          <w:tcPr>
            <w:tcW w:w="2938" w:type="dxa"/>
          </w:tcPr>
          <w:p w:rsidR="001B751D" w:rsidRPr="00AA38E8" w:rsidRDefault="001B751D" w:rsidP="001B751D">
            <w:pPr>
              <w:spacing w:before="60"/>
              <w:rPr>
                <w:rFonts w:cs="Calibri"/>
                <w:sz w:val="16"/>
              </w:rPr>
            </w:pPr>
            <w:proofErr w:type="spellStart"/>
            <w:r w:rsidRPr="005C1DC0">
              <w:rPr>
                <w:rFonts w:cs="Calibri"/>
                <w:sz w:val="16"/>
              </w:rPr>
              <w:t>SigAvl_Cnt_T_lgc</w:t>
            </w:r>
            <w:proofErr w:type="spellEnd"/>
          </w:p>
        </w:tc>
        <w:tc>
          <w:tcPr>
            <w:tcW w:w="1808" w:type="dxa"/>
          </w:tcPr>
          <w:p w:rsidR="001B751D" w:rsidRPr="00AA38E8" w:rsidRDefault="001B751D" w:rsidP="001B751D">
            <w:pPr>
              <w:spacing w:before="60"/>
              <w:rPr>
                <w:rFonts w:cs="Calibri"/>
                <w:sz w:val="16"/>
              </w:rPr>
            </w:pPr>
            <w:proofErr w:type="spellStart"/>
            <w:r>
              <w:rPr>
                <w:rFonts w:cs="Calibri"/>
                <w:sz w:val="16"/>
              </w:rPr>
              <w:t>boolean</w:t>
            </w:r>
            <w:proofErr w:type="spellEnd"/>
          </w:p>
        </w:tc>
        <w:tc>
          <w:tcPr>
            <w:tcW w:w="1294" w:type="dxa"/>
          </w:tcPr>
          <w:p w:rsidR="001B751D" w:rsidRPr="00AA38E8" w:rsidRDefault="001B751D" w:rsidP="001B751D">
            <w:pPr>
              <w:spacing w:before="60"/>
              <w:rPr>
                <w:rFonts w:cs="Calibri"/>
                <w:sz w:val="16"/>
              </w:rPr>
            </w:pPr>
            <w:r>
              <w:rPr>
                <w:rFonts w:cs="Calibri"/>
                <w:sz w:val="16"/>
              </w:rPr>
              <w:t>FALSE</w:t>
            </w:r>
          </w:p>
        </w:tc>
        <w:tc>
          <w:tcPr>
            <w:tcW w:w="1218" w:type="dxa"/>
          </w:tcPr>
          <w:p w:rsidR="001B751D" w:rsidRPr="00AA38E8" w:rsidRDefault="001B751D" w:rsidP="001B751D">
            <w:pPr>
              <w:spacing w:before="60"/>
              <w:rPr>
                <w:rFonts w:cs="Calibri"/>
                <w:sz w:val="16"/>
              </w:rPr>
            </w:pPr>
            <w:r>
              <w:rPr>
                <w:rFonts w:cs="Calibri"/>
                <w:sz w:val="16"/>
              </w:rPr>
              <w:t>TRUE</w:t>
            </w:r>
          </w:p>
        </w:tc>
      </w:tr>
    </w:tbl>
    <w:p w:rsidR="001B751D" w:rsidRPr="001B751D" w:rsidRDefault="001B751D" w:rsidP="001B751D">
      <w:pPr>
        <w:rPr>
          <w:lang w:bidi="ar-SA"/>
        </w:rPr>
      </w:pPr>
    </w:p>
    <w:p w:rsidR="008C6874" w:rsidRDefault="008C6874" w:rsidP="008C6874">
      <w:pPr>
        <w:pStyle w:val="Heading2"/>
        <w:numPr>
          <w:ilvl w:val="3"/>
          <w:numId w:val="11"/>
        </w:numPr>
        <w:spacing w:after="60"/>
        <w:rPr>
          <w:rFonts w:ascii="Calibri" w:hAnsi="Calibri" w:cs="Calibri"/>
        </w:rPr>
      </w:pPr>
      <w:bookmarkStart w:id="467" w:name="_Toc421011541"/>
      <w:bookmarkStart w:id="468" w:name="_Toc448418166"/>
      <w:r>
        <w:rPr>
          <w:rFonts w:ascii="Calibri" w:hAnsi="Calibri" w:cs="Calibri"/>
        </w:rPr>
        <w:t>Design Rationale</w:t>
      </w:r>
      <w:bookmarkEnd w:id="468"/>
    </w:p>
    <w:p w:rsidR="001B751D" w:rsidRPr="00A23BA9" w:rsidRDefault="001B751D" w:rsidP="001B751D">
      <w:pPr>
        <w:autoSpaceDE w:val="0"/>
        <w:autoSpaceDN w:val="0"/>
        <w:adjustRightInd w:val="0"/>
        <w:rPr>
          <w:rFonts w:cs="Calibri"/>
          <w:szCs w:val="20"/>
        </w:rPr>
      </w:pPr>
      <w:proofErr w:type="gramStart"/>
      <w:r w:rsidRPr="00A23BA9">
        <w:rPr>
          <w:szCs w:val="20"/>
          <w:lang w:bidi="ar-SA"/>
        </w:rPr>
        <w:t>Checks Signal Availability of Motor.</w:t>
      </w:r>
      <w:proofErr w:type="gramEnd"/>
      <w:r w:rsidRPr="00A23BA9">
        <w:rPr>
          <w:szCs w:val="20"/>
          <w:lang w:bidi="ar-SA"/>
        </w:rPr>
        <w:t xml:space="preserve"> </w:t>
      </w:r>
      <w:proofErr w:type="gramStart"/>
      <w:r w:rsidRPr="00A23BA9">
        <w:rPr>
          <w:szCs w:val="20"/>
          <w:lang w:bidi="ar-SA"/>
        </w:rPr>
        <w:t>Implementation of '</w:t>
      </w:r>
      <w:proofErr w:type="spellStart"/>
      <w:r w:rsidRPr="00A23BA9">
        <w:rPr>
          <w:szCs w:val="20"/>
          <w:lang w:bidi="ar-SA"/>
        </w:rPr>
        <w:t>MtrAgA</w:t>
      </w:r>
      <w:proofErr w:type="spellEnd"/>
      <w:r w:rsidRPr="00A23BA9">
        <w:rPr>
          <w:szCs w:val="20"/>
          <w:lang w:bidi="ar-SA"/>
        </w:rPr>
        <w:t xml:space="preserve"> </w:t>
      </w:r>
      <w:proofErr w:type="spellStart"/>
      <w:r w:rsidRPr="00A23BA9">
        <w:rPr>
          <w:szCs w:val="20"/>
          <w:lang w:bidi="ar-SA"/>
        </w:rPr>
        <w:t>SigAvlCheck</w:t>
      </w:r>
      <w:proofErr w:type="spellEnd"/>
      <w:r w:rsidRPr="00A23BA9">
        <w:rPr>
          <w:szCs w:val="20"/>
          <w:lang w:bidi="ar-SA"/>
        </w:rPr>
        <w:t>', '</w:t>
      </w:r>
      <w:proofErr w:type="spellStart"/>
      <w:r w:rsidRPr="00A23BA9">
        <w:rPr>
          <w:szCs w:val="20"/>
          <w:lang w:bidi="ar-SA"/>
        </w:rPr>
        <w:t>MtrAgB</w:t>
      </w:r>
      <w:proofErr w:type="spellEnd"/>
      <w:r w:rsidRPr="00A23BA9">
        <w:rPr>
          <w:szCs w:val="20"/>
          <w:lang w:bidi="ar-SA"/>
        </w:rPr>
        <w:t xml:space="preserve"> </w:t>
      </w:r>
      <w:proofErr w:type="spellStart"/>
      <w:r w:rsidRPr="00A23BA9">
        <w:rPr>
          <w:szCs w:val="20"/>
          <w:lang w:bidi="ar-SA"/>
        </w:rPr>
        <w:t>SigAvlCheck</w:t>
      </w:r>
      <w:proofErr w:type="spellEnd"/>
      <w:r w:rsidRPr="00A23BA9">
        <w:rPr>
          <w:szCs w:val="20"/>
          <w:lang w:bidi="ar-SA"/>
        </w:rPr>
        <w:t>' and '</w:t>
      </w:r>
      <w:proofErr w:type="spellStart"/>
      <w:r w:rsidRPr="00A23BA9">
        <w:rPr>
          <w:szCs w:val="20"/>
          <w:lang w:bidi="ar-SA"/>
        </w:rPr>
        <w:t>MtrAgC</w:t>
      </w:r>
      <w:proofErr w:type="spellEnd"/>
      <w:r w:rsidRPr="00A23BA9">
        <w:rPr>
          <w:szCs w:val="20"/>
          <w:lang w:bidi="ar-SA"/>
        </w:rPr>
        <w:t xml:space="preserve"> </w:t>
      </w:r>
      <w:proofErr w:type="spellStart"/>
      <w:r w:rsidRPr="00A23BA9">
        <w:rPr>
          <w:szCs w:val="20"/>
          <w:lang w:bidi="ar-SA"/>
        </w:rPr>
        <w:t>SigAvlCheck</w:t>
      </w:r>
      <w:proofErr w:type="spellEnd"/>
      <w:r w:rsidRPr="00A23BA9">
        <w:rPr>
          <w:szCs w:val="20"/>
          <w:lang w:bidi="ar-SA"/>
        </w:rPr>
        <w:t>' blocks.</w:t>
      </w:r>
      <w:proofErr w:type="gramEnd"/>
    </w:p>
    <w:p w:rsidR="008C6874" w:rsidRDefault="008C6874" w:rsidP="008C6874">
      <w:pPr>
        <w:pStyle w:val="Heading2"/>
        <w:numPr>
          <w:ilvl w:val="3"/>
          <w:numId w:val="11"/>
        </w:numPr>
        <w:spacing w:after="60"/>
        <w:rPr>
          <w:rFonts w:ascii="Calibri" w:hAnsi="Calibri" w:cs="Calibri"/>
        </w:rPr>
      </w:pPr>
      <w:bookmarkStart w:id="469" w:name="_Toc448418167"/>
      <w:r>
        <w:rPr>
          <w:rFonts w:ascii="Calibri" w:hAnsi="Calibri" w:cs="Calibri"/>
        </w:rPr>
        <w:t>Processing</w:t>
      </w:r>
      <w:bookmarkEnd w:id="467"/>
      <w:bookmarkEnd w:id="469"/>
    </w:p>
    <w:p w:rsidR="001B751D" w:rsidRDefault="001B751D" w:rsidP="001B751D">
      <w:pPr>
        <w:autoSpaceDE w:val="0"/>
        <w:autoSpaceDN w:val="0"/>
        <w:adjustRightInd w:val="0"/>
        <w:rPr>
          <w:rFonts w:cs="Calibri"/>
          <w:szCs w:val="20"/>
        </w:rPr>
      </w:pPr>
      <w:r w:rsidRPr="00A23BA9">
        <w:rPr>
          <w:rFonts w:cs="Calibri"/>
          <w:b/>
          <w:szCs w:val="20"/>
        </w:rPr>
        <w:t>Note:</w:t>
      </w:r>
      <w:r w:rsidRPr="00A23BA9">
        <w:rPr>
          <w:rFonts w:cs="Calibri"/>
          <w:szCs w:val="20"/>
        </w:rPr>
        <w:t xml:space="preserve"> ‘*</w:t>
      </w:r>
      <w:r w:rsidRPr="00A23BA9">
        <w:rPr>
          <w:szCs w:val="20"/>
          <w:lang w:bidi="ar-SA"/>
        </w:rPr>
        <w:t xml:space="preserve"> </w:t>
      </w:r>
      <w:r w:rsidRPr="00A23BA9">
        <w:rPr>
          <w:rFonts w:cs="Calibri"/>
          <w:szCs w:val="20"/>
        </w:rPr>
        <w:t xml:space="preserve">StallCntOutp_Cnt_T_u08’ is an output of </w:t>
      </w:r>
      <w:r>
        <w:rPr>
          <w:rFonts w:cs="Calibri"/>
          <w:szCs w:val="20"/>
        </w:rPr>
        <w:t>this function.</w:t>
      </w:r>
    </w:p>
    <w:p w:rsidR="001B751D" w:rsidRDefault="001B751D" w:rsidP="001B751D">
      <w:pPr>
        <w:autoSpaceDE w:val="0"/>
        <w:autoSpaceDN w:val="0"/>
        <w:adjustRightInd w:val="0"/>
        <w:rPr>
          <w:rFonts w:cs="Calibri"/>
          <w:szCs w:val="20"/>
        </w:rPr>
      </w:pPr>
    </w:p>
    <w:p w:rsidR="001B751D" w:rsidRDefault="00707265" w:rsidP="001B751D">
      <w:pPr>
        <w:pStyle w:val="Heading3"/>
      </w:pPr>
      <w:r>
        <w:t xml:space="preserve"> </w:t>
      </w:r>
      <w:bookmarkStart w:id="470" w:name="_Toc448418168"/>
      <w:r w:rsidR="001B751D">
        <w:t>Local Function #2</w:t>
      </w:r>
      <w:bookmarkEnd w:id="47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2938"/>
        <w:gridCol w:w="1808"/>
        <w:gridCol w:w="1294"/>
        <w:gridCol w:w="1218"/>
      </w:tblGrid>
      <w:tr w:rsidR="001B751D" w:rsidRPr="00AA38E8" w:rsidTr="001B751D">
        <w:tc>
          <w:tcPr>
            <w:tcW w:w="1670" w:type="dxa"/>
          </w:tcPr>
          <w:p w:rsidR="001B751D" w:rsidRPr="00AA38E8" w:rsidRDefault="001B751D" w:rsidP="001B751D">
            <w:pPr>
              <w:spacing w:before="60"/>
              <w:rPr>
                <w:rFonts w:cs="Calibri"/>
                <w:b/>
                <w:bCs/>
                <w:sz w:val="16"/>
              </w:rPr>
            </w:pPr>
            <w:r w:rsidRPr="00AA38E8">
              <w:rPr>
                <w:rFonts w:cs="Calibri"/>
                <w:b/>
                <w:bCs/>
                <w:sz w:val="16"/>
              </w:rPr>
              <w:t>Function Name</w:t>
            </w:r>
          </w:p>
        </w:tc>
        <w:tc>
          <w:tcPr>
            <w:tcW w:w="2938" w:type="dxa"/>
          </w:tcPr>
          <w:p w:rsidR="001B751D" w:rsidRPr="00AA38E8" w:rsidRDefault="001B751D" w:rsidP="001B751D">
            <w:pPr>
              <w:spacing w:before="60"/>
              <w:rPr>
                <w:rFonts w:cs="Calibri"/>
                <w:sz w:val="16"/>
              </w:rPr>
            </w:pPr>
            <w:proofErr w:type="spellStart"/>
            <w:r w:rsidRPr="00ED36F8">
              <w:rPr>
                <w:rFonts w:cs="Calibri"/>
                <w:sz w:val="16"/>
              </w:rPr>
              <w:t>TestOkCheck</w:t>
            </w:r>
            <w:proofErr w:type="spellEnd"/>
          </w:p>
        </w:tc>
        <w:tc>
          <w:tcPr>
            <w:tcW w:w="1808" w:type="dxa"/>
            <w:shd w:val="pct30" w:color="FFFF00" w:fill="auto"/>
          </w:tcPr>
          <w:p w:rsidR="001B751D" w:rsidRPr="00AA38E8" w:rsidRDefault="001B751D" w:rsidP="001B751D">
            <w:pPr>
              <w:spacing w:before="60"/>
              <w:jc w:val="center"/>
              <w:rPr>
                <w:rFonts w:cs="Calibri"/>
                <w:sz w:val="16"/>
              </w:rPr>
            </w:pPr>
            <w:r w:rsidRPr="00AA38E8">
              <w:rPr>
                <w:rFonts w:cs="Calibri"/>
                <w:sz w:val="16"/>
              </w:rPr>
              <w:t>Type</w:t>
            </w:r>
          </w:p>
        </w:tc>
        <w:tc>
          <w:tcPr>
            <w:tcW w:w="1294" w:type="dxa"/>
            <w:shd w:val="pct30" w:color="FFFF00" w:fill="auto"/>
          </w:tcPr>
          <w:p w:rsidR="001B751D" w:rsidRPr="00AA38E8" w:rsidRDefault="001B751D" w:rsidP="001B751D">
            <w:pPr>
              <w:spacing w:before="60"/>
              <w:jc w:val="center"/>
              <w:rPr>
                <w:rFonts w:cs="Calibri"/>
                <w:sz w:val="16"/>
              </w:rPr>
            </w:pPr>
            <w:r w:rsidRPr="00AA38E8">
              <w:rPr>
                <w:rFonts w:cs="Calibri"/>
                <w:sz w:val="16"/>
              </w:rPr>
              <w:t>Min</w:t>
            </w:r>
          </w:p>
        </w:tc>
        <w:tc>
          <w:tcPr>
            <w:tcW w:w="1218" w:type="dxa"/>
            <w:shd w:val="pct30" w:color="FFFF00" w:fill="auto"/>
          </w:tcPr>
          <w:p w:rsidR="001B751D" w:rsidRPr="00AA38E8" w:rsidRDefault="001B751D" w:rsidP="001B751D">
            <w:pPr>
              <w:spacing w:before="60"/>
              <w:jc w:val="center"/>
              <w:rPr>
                <w:rFonts w:cs="Calibri"/>
                <w:sz w:val="16"/>
              </w:rPr>
            </w:pPr>
            <w:r w:rsidRPr="00AA38E8">
              <w:rPr>
                <w:rFonts w:cs="Calibri"/>
                <w:sz w:val="16"/>
              </w:rPr>
              <w:t>Max</w:t>
            </w:r>
          </w:p>
        </w:tc>
      </w:tr>
      <w:tr w:rsidR="001B751D" w:rsidRPr="00AA38E8" w:rsidTr="001B751D">
        <w:tc>
          <w:tcPr>
            <w:tcW w:w="1670" w:type="dxa"/>
          </w:tcPr>
          <w:p w:rsidR="001B751D" w:rsidRPr="00AA38E8" w:rsidRDefault="001B751D" w:rsidP="001B751D">
            <w:pPr>
              <w:spacing w:before="60"/>
              <w:rPr>
                <w:rFonts w:cs="Calibri"/>
                <w:b/>
                <w:bCs/>
                <w:sz w:val="16"/>
              </w:rPr>
            </w:pPr>
            <w:r w:rsidRPr="00AA38E8">
              <w:rPr>
                <w:rFonts w:cs="Calibri"/>
                <w:b/>
                <w:bCs/>
                <w:sz w:val="16"/>
              </w:rPr>
              <w:t xml:space="preserve">Arguments Passed </w:t>
            </w:r>
          </w:p>
        </w:tc>
        <w:tc>
          <w:tcPr>
            <w:tcW w:w="2938" w:type="dxa"/>
          </w:tcPr>
          <w:p w:rsidR="001B751D" w:rsidRPr="00AA38E8" w:rsidRDefault="001B751D" w:rsidP="001B751D">
            <w:pPr>
              <w:spacing w:before="60"/>
              <w:rPr>
                <w:rFonts w:cs="Calibri"/>
                <w:sz w:val="16"/>
              </w:rPr>
            </w:pPr>
            <w:r w:rsidRPr="00ED36F8">
              <w:rPr>
                <w:rFonts w:cs="Calibri"/>
                <w:sz w:val="16"/>
              </w:rPr>
              <w:t>MotAgAMecl_MotRev_T_u0p16</w:t>
            </w:r>
          </w:p>
        </w:tc>
        <w:tc>
          <w:tcPr>
            <w:tcW w:w="1808" w:type="dxa"/>
          </w:tcPr>
          <w:p w:rsidR="001B751D" w:rsidRPr="00AA38E8" w:rsidRDefault="001B751D" w:rsidP="001B751D">
            <w:pPr>
              <w:spacing w:before="60"/>
              <w:rPr>
                <w:rFonts w:cs="Calibri"/>
                <w:sz w:val="16"/>
              </w:rPr>
            </w:pPr>
            <w:r>
              <w:rPr>
                <w:rFonts w:cs="Calibri"/>
                <w:sz w:val="16"/>
              </w:rPr>
              <w:t>uint16</w:t>
            </w:r>
          </w:p>
        </w:tc>
        <w:tc>
          <w:tcPr>
            <w:tcW w:w="1294" w:type="dxa"/>
          </w:tcPr>
          <w:p w:rsidR="001B751D" w:rsidRPr="00AA38E8" w:rsidRDefault="001B751D" w:rsidP="001B751D">
            <w:pPr>
              <w:spacing w:before="60"/>
              <w:rPr>
                <w:rFonts w:cs="Calibri"/>
                <w:sz w:val="16"/>
              </w:rPr>
            </w:pPr>
            <w:r>
              <w:rPr>
                <w:rFonts w:cs="Calibri"/>
                <w:sz w:val="16"/>
              </w:rPr>
              <w:t>0</w:t>
            </w:r>
          </w:p>
        </w:tc>
        <w:tc>
          <w:tcPr>
            <w:tcW w:w="1218" w:type="dxa"/>
          </w:tcPr>
          <w:p w:rsidR="001B751D" w:rsidRPr="00ED36F8" w:rsidRDefault="001B751D" w:rsidP="001B751D">
            <w:pPr>
              <w:autoSpaceDE w:val="0"/>
              <w:autoSpaceDN w:val="0"/>
              <w:adjustRightInd w:val="0"/>
              <w:rPr>
                <w:rFonts w:ascii="Courier New" w:hAnsi="Courier New" w:cs="Courier New"/>
                <w:sz w:val="24"/>
                <w:lang w:bidi="ar-SA"/>
              </w:rPr>
            </w:pPr>
            <w:r>
              <w:rPr>
                <w:rFonts w:cs="Calibri"/>
                <w:sz w:val="16"/>
              </w:rPr>
              <w:t>65535</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760F71" w:rsidRDefault="001B751D" w:rsidP="001B751D">
            <w:pPr>
              <w:spacing w:before="60"/>
              <w:rPr>
                <w:rFonts w:cs="Calibri"/>
                <w:sz w:val="16"/>
              </w:rPr>
            </w:pPr>
            <w:r w:rsidRPr="00ED36F8">
              <w:rPr>
                <w:rFonts w:cs="Calibri"/>
                <w:sz w:val="16"/>
              </w:rPr>
              <w:t>MotAgBMecl_MotRev_T_u0p16</w:t>
            </w:r>
          </w:p>
        </w:tc>
        <w:tc>
          <w:tcPr>
            <w:tcW w:w="1808" w:type="dxa"/>
          </w:tcPr>
          <w:p w:rsidR="001B751D" w:rsidRPr="00AA38E8" w:rsidRDefault="001B751D" w:rsidP="001B751D">
            <w:pPr>
              <w:spacing w:before="60"/>
              <w:rPr>
                <w:rFonts w:cs="Calibri"/>
                <w:sz w:val="16"/>
              </w:rPr>
            </w:pPr>
            <w:r>
              <w:rPr>
                <w:rFonts w:cs="Calibri"/>
                <w:sz w:val="16"/>
              </w:rPr>
              <w:t>uint16</w:t>
            </w:r>
          </w:p>
        </w:tc>
        <w:tc>
          <w:tcPr>
            <w:tcW w:w="1294" w:type="dxa"/>
          </w:tcPr>
          <w:p w:rsidR="001B751D" w:rsidRPr="00AA38E8" w:rsidRDefault="001B751D" w:rsidP="001B751D">
            <w:pPr>
              <w:spacing w:before="60"/>
              <w:rPr>
                <w:rFonts w:cs="Calibri"/>
                <w:sz w:val="16"/>
              </w:rPr>
            </w:pPr>
            <w:r>
              <w:rPr>
                <w:rFonts w:cs="Calibri"/>
                <w:sz w:val="16"/>
              </w:rPr>
              <w:t>0</w:t>
            </w:r>
          </w:p>
        </w:tc>
        <w:tc>
          <w:tcPr>
            <w:tcW w:w="1218" w:type="dxa"/>
          </w:tcPr>
          <w:p w:rsidR="001B751D" w:rsidRPr="00ED36F8" w:rsidRDefault="001B751D" w:rsidP="001B751D">
            <w:pPr>
              <w:autoSpaceDE w:val="0"/>
              <w:autoSpaceDN w:val="0"/>
              <w:adjustRightInd w:val="0"/>
              <w:rPr>
                <w:rFonts w:ascii="Courier New" w:hAnsi="Courier New" w:cs="Courier New"/>
                <w:sz w:val="24"/>
                <w:lang w:bidi="ar-SA"/>
              </w:rPr>
            </w:pPr>
            <w:r>
              <w:rPr>
                <w:rFonts w:cs="Calibri"/>
                <w:sz w:val="16"/>
              </w:rPr>
              <w:t>65535</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760F71" w:rsidRDefault="001B751D" w:rsidP="001B751D">
            <w:pPr>
              <w:spacing w:before="60"/>
              <w:rPr>
                <w:rFonts w:cs="Calibri"/>
                <w:sz w:val="16"/>
              </w:rPr>
            </w:pPr>
            <w:r w:rsidRPr="00ED36F8">
              <w:rPr>
                <w:rFonts w:cs="Calibri"/>
                <w:sz w:val="16"/>
              </w:rPr>
              <w:t>MotAgCMecl_MotRev_T_u0p16</w:t>
            </w:r>
          </w:p>
        </w:tc>
        <w:tc>
          <w:tcPr>
            <w:tcW w:w="1808" w:type="dxa"/>
          </w:tcPr>
          <w:p w:rsidR="001B751D" w:rsidRPr="00AA38E8" w:rsidRDefault="001B751D" w:rsidP="001B751D">
            <w:pPr>
              <w:spacing w:before="60"/>
              <w:rPr>
                <w:rFonts w:cs="Calibri"/>
                <w:sz w:val="16"/>
              </w:rPr>
            </w:pPr>
            <w:r>
              <w:rPr>
                <w:rFonts w:cs="Calibri"/>
                <w:sz w:val="16"/>
              </w:rPr>
              <w:t>uint16</w:t>
            </w:r>
          </w:p>
        </w:tc>
        <w:tc>
          <w:tcPr>
            <w:tcW w:w="1294" w:type="dxa"/>
          </w:tcPr>
          <w:p w:rsidR="001B751D" w:rsidRPr="00AA38E8" w:rsidRDefault="001B751D" w:rsidP="001B751D">
            <w:pPr>
              <w:spacing w:before="60"/>
              <w:rPr>
                <w:rFonts w:cs="Calibri"/>
                <w:sz w:val="16"/>
              </w:rPr>
            </w:pPr>
            <w:r>
              <w:rPr>
                <w:rFonts w:cs="Calibri"/>
                <w:sz w:val="16"/>
              </w:rPr>
              <w:t>0</w:t>
            </w:r>
          </w:p>
        </w:tc>
        <w:tc>
          <w:tcPr>
            <w:tcW w:w="1218" w:type="dxa"/>
          </w:tcPr>
          <w:p w:rsidR="001B751D" w:rsidRPr="00ED36F8" w:rsidRDefault="001B751D" w:rsidP="001B751D">
            <w:pPr>
              <w:autoSpaceDE w:val="0"/>
              <w:autoSpaceDN w:val="0"/>
              <w:adjustRightInd w:val="0"/>
              <w:rPr>
                <w:rFonts w:ascii="Courier New" w:hAnsi="Courier New" w:cs="Courier New"/>
                <w:sz w:val="24"/>
                <w:lang w:bidi="ar-SA"/>
              </w:rPr>
            </w:pPr>
            <w:r>
              <w:rPr>
                <w:rFonts w:cs="Calibri"/>
                <w:sz w:val="16"/>
              </w:rPr>
              <w:t>65535</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5C1DC0" w:rsidRDefault="001B751D" w:rsidP="001B751D">
            <w:pPr>
              <w:spacing w:before="60"/>
              <w:rPr>
                <w:rFonts w:cs="Calibri"/>
                <w:sz w:val="16"/>
              </w:rPr>
            </w:pPr>
            <w:r>
              <w:rPr>
                <w:rFonts w:cs="Calibri"/>
                <w:sz w:val="16"/>
              </w:rPr>
              <w:t>*</w:t>
            </w:r>
            <w:proofErr w:type="spellStart"/>
            <w:r w:rsidRPr="00ED36F8">
              <w:rPr>
                <w:rFonts w:cs="Calibri"/>
                <w:sz w:val="16"/>
              </w:rPr>
              <w:t>MotAgOkA_Cnt_T_lgc</w:t>
            </w:r>
            <w:proofErr w:type="spellEnd"/>
          </w:p>
        </w:tc>
        <w:tc>
          <w:tcPr>
            <w:tcW w:w="1808" w:type="dxa"/>
          </w:tcPr>
          <w:p w:rsidR="001B751D" w:rsidRPr="00AA38E8" w:rsidRDefault="001B751D" w:rsidP="001B751D">
            <w:pPr>
              <w:spacing w:before="60"/>
              <w:rPr>
                <w:rFonts w:cs="Calibri"/>
                <w:sz w:val="16"/>
              </w:rPr>
            </w:pPr>
            <w:proofErr w:type="spellStart"/>
            <w:r>
              <w:rPr>
                <w:rFonts w:cs="Calibri"/>
                <w:sz w:val="16"/>
              </w:rPr>
              <w:t>boolean</w:t>
            </w:r>
            <w:proofErr w:type="spellEnd"/>
          </w:p>
        </w:tc>
        <w:tc>
          <w:tcPr>
            <w:tcW w:w="1294" w:type="dxa"/>
          </w:tcPr>
          <w:p w:rsidR="001B751D" w:rsidRPr="00AA38E8" w:rsidRDefault="001B751D" w:rsidP="001B751D">
            <w:pPr>
              <w:spacing w:before="60"/>
              <w:rPr>
                <w:rFonts w:cs="Calibri"/>
                <w:sz w:val="16"/>
              </w:rPr>
            </w:pPr>
            <w:r>
              <w:rPr>
                <w:rFonts w:cs="Calibri"/>
                <w:sz w:val="16"/>
              </w:rPr>
              <w:t>FALSE</w:t>
            </w:r>
          </w:p>
        </w:tc>
        <w:tc>
          <w:tcPr>
            <w:tcW w:w="1218" w:type="dxa"/>
          </w:tcPr>
          <w:p w:rsidR="001B751D" w:rsidRPr="00AA38E8" w:rsidRDefault="001B751D" w:rsidP="001B751D">
            <w:pPr>
              <w:spacing w:before="60"/>
              <w:rPr>
                <w:rFonts w:cs="Calibri"/>
                <w:sz w:val="16"/>
              </w:rPr>
            </w:pPr>
            <w:r>
              <w:rPr>
                <w:rFonts w:cs="Calibri"/>
                <w:sz w:val="16"/>
              </w:rPr>
              <w:t>TRUE</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5C1DC0" w:rsidRDefault="001B751D" w:rsidP="001B751D">
            <w:pPr>
              <w:spacing w:before="60"/>
              <w:rPr>
                <w:rFonts w:cs="Calibri"/>
                <w:sz w:val="16"/>
              </w:rPr>
            </w:pPr>
            <w:r>
              <w:rPr>
                <w:rFonts w:cs="Calibri"/>
                <w:sz w:val="16"/>
              </w:rPr>
              <w:t>*</w:t>
            </w:r>
            <w:proofErr w:type="spellStart"/>
            <w:r w:rsidRPr="00ED36F8">
              <w:rPr>
                <w:rFonts w:cs="Calibri"/>
                <w:sz w:val="16"/>
              </w:rPr>
              <w:t>MotAgOkB_Cnt_T_lgc</w:t>
            </w:r>
            <w:proofErr w:type="spellEnd"/>
          </w:p>
        </w:tc>
        <w:tc>
          <w:tcPr>
            <w:tcW w:w="1808" w:type="dxa"/>
          </w:tcPr>
          <w:p w:rsidR="001B751D" w:rsidRPr="00AA38E8" w:rsidRDefault="001B751D" w:rsidP="001B751D">
            <w:pPr>
              <w:spacing w:before="60"/>
              <w:rPr>
                <w:rFonts w:cs="Calibri"/>
                <w:sz w:val="16"/>
              </w:rPr>
            </w:pPr>
            <w:proofErr w:type="spellStart"/>
            <w:r>
              <w:rPr>
                <w:rFonts w:cs="Calibri"/>
                <w:sz w:val="16"/>
              </w:rPr>
              <w:t>boolean</w:t>
            </w:r>
            <w:proofErr w:type="spellEnd"/>
          </w:p>
        </w:tc>
        <w:tc>
          <w:tcPr>
            <w:tcW w:w="1294" w:type="dxa"/>
          </w:tcPr>
          <w:p w:rsidR="001B751D" w:rsidRPr="00AA38E8" w:rsidRDefault="001B751D" w:rsidP="001B751D">
            <w:pPr>
              <w:spacing w:before="60"/>
              <w:rPr>
                <w:rFonts w:cs="Calibri"/>
                <w:sz w:val="16"/>
              </w:rPr>
            </w:pPr>
            <w:r>
              <w:rPr>
                <w:rFonts w:cs="Calibri"/>
                <w:sz w:val="16"/>
              </w:rPr>
              <w:t>FALSE</w:t>
            </w:r>
          </w:p>
        </w:tc>
        <w:tc>
          <w:tcPr>
            <w:tcW w:w="1218" w:type="dxa"/>
          </w:tcPr>
          <w:p w:rsidR="001B751D" w:rsidRPr="00AA38E8" w:rsidRDefault="001B751D" w:rsidP="001B751D">
            <w:pPr>
              <w:spacing w:before="60"/>
              <w:rPr>
                <w:rFonts w:cs="Calibri"/>
                <w:sz w:val="16"/>
              </w:rPr>
            </w:pPr>
            <w:r>
              <w:rPr>
                <w:rFonts w:cs="Calibri"/>
                <w:sz w:val="16"/>
              </w:rPr>
              <w:t>TRUE</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ED36F8" w:rsidRDefault="001B751D" w:rsidP="001B751D">
            <w:pPr>
              <w:spacing w:before="60"/>
              <w:rPr>
                <w:rFonts w:cs="Calibri"/>
                <w:sz w:val="16"/>
              </w:rPr>
            </w:pPr>
            <w:r>
              <w:rPr>
                <w:rFonts w:cs="Calibri"/>
                <w:sz w:val="16"/>
              </w:rPr>
              <w:t>*</w:t>
            </w:r>
            <w:proofErr w:type="spellStart"/>
            <w:r w:rsidRPr="00ED36F8">
              <w:rPr>
                <w:rFonts w:cs="Calibri"/>
                <w:sz w:val="16"/>
              </w:rPr>
              <w:t>MotAgOkC_Cnt_T_lgc</w:t>
            </w:r>
            <w:proofErr w:type="spellEnd"/>
          </w:p>
        </w:tc>
        <w:tc>
          <w:tcPr>
            <w:tcW w:w="1808" w:type="dxa"/>
          </w:tcPr>
          <w:p w:rsidR="001B751D" w:rsidRPr="00AA38E8" w:rsidRDefault="001B751D" w:rsidP="001B751D">
            <w:pPr>
              <w:spacing w:before="60"/>
              <w:rPr>
                <w:rFonts w:cs="Calibri"/>
                <w:sz w:val="16"/>
              </w:rPr>
            </w:pPr>
            <w:proofErr w:type="spellStart"/>
            <w:r>
              <w:rPr>
                <w:rFonts w:cs="Calibri"/>
                <w:sz w:val="16"/>
              </w:rPr>
              <w:t>boolean</w:t>
            </w:r>
            <w:proofErr w:type="spellEnd"/>
          </w:p>
        </w:tc>
        <w:tc>
          <w:tcPr>
            <w:tcW w:w="1294" w:type="dxa"/>
          </w:tcPr>
          <w:p w:rsidR="001B751D" w:rsidRPr="00AA38E8" w:rsidRDefault="001B751D" w:rsidP="001B751D">
            <w:pPr>
              <w:spacing w:before="60"/>
              <w:rPr>
                <w:rFonts w:cs="Calibri"/>
                <w:sz w:val="16"/>
              </w:rPr>
            </w:pPr>
            <w:r>
              <w:rPr>
                <w:rFonts w:cs="Calibri"/>
                <w:sz w:val="16"/>
              </w:rPr>
              <w:t>FALSE</w:t>
            </w:r>
          </w:p>
        </w:tc>
        <w:tc>
          <w:tcPr>
            <w:tcW w:w="1218" w:type="dxa"/>
          </w:tcPr>
          <w:p w:rsidR="001B751D" w:rsidRPr="00AA38E8" w:rsidRDefault="001B751D" w:rsidP="001B751D">
            <w:pPr>
              <w:spacing w:before="60"/>
              <w:rPr>
                <w:rFonts w:cs="Calibri"/>
                <w:sz w:val="16"/>
              </w:rPr>
            </w:pPr>
            <w:r>
              <w:rPr>
                <w:rFonts w:cs="Calibri"/>
                <w:sz w:val="16"/>
              </w:rPr>
              <w:t>TRUE</w:t>
            </w:r>
          </w:p>
        </w:tc>
      </w:tr>
      <w:tr w:rsidR="000A4FFB" w:rsidRPr="00AA38E8" w:rsidTr="001B751D">
        <w:trPr>
          <w:ins w:id="471" w:author="Anne, Krishna" w:date="2016-04-14T17:21:00Z"/>
        </w:trPr>
        <w:tc>
          <w:tcPr>
            <w:tcW w:w="1670" w:type="dxa"/>
          </w:tcPr>
          <w:p w:rsidR="000A4FFB" w:rsidRPr="00AA38E8" w:rsidRDefault="000A4FFB" w:rsidP="001B751D">
            <w:pPr>
              <w:spacing w:before="60"/>
              <w:rPr>
                <w:ins w:id="472" w:author="Anne, Krishna" w:date="2016-04-14T17:21:00Z"/>
                <w:rFonts w:cs="Calibri"/>
                <w:b/>
                <w:bCs/>
                <w:sz w:val="16"/>
              </w:rPr>
            </w:pPr>
          </w:p>
        </w:tc>
        <w:tc>
          <w:tcPr>
            <w:tcW w:w="2938" w:type="dxa"/>
          </w:tcPr>
          <w:p w:rsidR="000A4FFB" w:rsidRDefault="000A4FFB" w:rsidP="001B751D">
            <w:pPr>
              <w:spacing w:before="60"/>
              <w:rPr>
                <w:ins w:id="473" w:author="Anne, Krishna" w:date="2016-04-14T17:21:00Z"/>
                <w:rFonts w:cs="Calibri"/>
                <w:sz w:val="16"/>
              </w:rPr>
            </w:pPr>
            <w:ins w:id="474" w:author="Anne, Krishna" w:date="2016-04-14T17:22:00Z">
              <w:r>
                <w:rPr>
                  <w:rFonts w:cs="Calibri"/>
                  <w:sz w:val="16"/>
                </w:rPr>
                <w:t>*</w:t>
              </w:r>
            </w:ins>
            <w:ins w:id="475" w:author="Anne, Krishna" w:date="2016-04-14T17:21:00Z">
              <w:r w:rsidRPr="000A4FFB">
                <w:rPr>
                  <w:rFonts w:cs="Calibri"/>
                  <w:sz w:val="16"/>
                </w:rPr>
                <w:t>MotAgABErrTerm_T_u0p16</w:t>
              </w:r>
            </w:ins>
          </w:p>
        </w:tc>
        <w:tc>
          <w:tcPr>
            <w:tcW w:w="1808" w:type="dxa"/>
          </w:tcPr>
          <w:p w:rsidR="000A4FFB" w:rsidRDefault="000A4FFB" w:rsidP="001B751D">
            <w:pPr>
              <w:spacing w:before="60"/>
              <w:rPr>
                <w:ins w:id="476" w:author="Anne, Krishna" w:date="2016-04-14T17:21:00Z"/>
                <w:rFonts w:cs="Calibri"/>
                <w:sz w:val="16"/>
              </w:rPr>
            </w:pPr>
            <w:ins w:id="477" w:author="Anne, Krishna" w:date="2016-04-14T17:22:00Z">
              <w:r w:rsidRPr="00EE4DB9">
                <w:rPr>
                  <w:rFonts w:cs="Calibri"/>
                  <w:sz w:val="16"/>
                </w:rPr>
                <w:t>uint16</w:t>
              </w:r>
            </w:ins>
          </w:p>
        </w:tc>
        <w:tc>
          <w:tcPr>
            <w:tcW w:w="1294" w:type="dxa"/>
          </w:tcPr>
          <w:p w:rsidR="000A4FFB" w:rsidRDefault="000A4FFB" w:rsidP="001B751D">
            <w:pPr>
              <w:spacing w:before="60"/>
              <w:rPr>
                <w:ins w:id="478" w:author="Anne, Krishna" w:date="2016-04-14T17:21:00Z"/>
                <w:rFonts w:cs="Calibri"/>
                <w:sz w:val="16"/>
              </w:rPr>
            </w:pPr>
            <w:ins w:id="479" w:author="Anne, Krishna" w:date="2016-04-14T17:23:00Z">
              <w:r>
                <w:rPr>
                  <w:rFonts w:cs="Calibri"/>
                  <w:sz w:val="16"/>
                </w:rPr>
                <w:t>0U</w:t>
              </w:r>
            </w:ins>
          </w:p>
        </w:tc>
        <w:tc>
          <w:tcPr>
            <w:tcW w:w="1218" w:type="dxa"/>
          </w:tcPr>
          <w:p w:rsidR="000A4FFB" w:rsidRDefault="000A4FFB" w:rsidP="001B751D">
            <w:pPr>
              <w:spacing w:before="60"/>
              <w:rPr>
                <w:ins w:id="480" w:author="Anne, Krishna" w:date="2016-04-14T17:21:00Z"/>
                <w:rFonts w:cs="Calibri"/>
                <w:sz w:val="16"/>
              </w:rPr>
            </w:pPr>
            <w:ins w:id="481" w:author="Anne, Krishna" w:date="2016-04-14T17:23:00Z">
              <w:r>
                <w:rPr>
                  <w:rFonts w:cs="Calibri"/>
                  <w:sz w:val="16"/>
                </w:rPr>
                <w:t>32768U</w:t>
              </w:r>
            </w:ins>
          </w:p>
        </w:tc>
      </w:tr>
      <w:tr w:rsidR="000A4FFB" w:rsidRPr="00AA38E8" w:rsidTr="001B751D">
        <w:trPr>
          <w:ins w:id="482" w:author="Anne, Krishna" w:date="2016-04-14T17:21:00Z"/>
        </w:trPr>
        <w:tc>
          <w:tcPr>
            <w:tcW w:w="1670" w:type="dxa"/>
          </w:tcPr>
          <w:p w:rsidR="000A4FFB" w:rsidRPr="00AA38E8" w:rsidRDefault="000A4FFB" w:rsidP="001B751D">
            <w:pPr>
              <w:spacing w:before="60"/>
              <w:rPr>
                <w:ins w:id="483" w:author="Anne, Krishna" w:date="2016-04-14T17:21:00Z"/>
                <w:rFonts w:cs="Calibri"/>
                <w:b/>
                <w:bCs/>
                <w:sz w:val="16"/>
              </w:rPr>
            </w:pPr>
          </w:p>
        </w:tc>
        <w:tc>
          <w:tcPr>
            <w:tcW w:w="2938" w:type="dxa"/>
          </w:tcPr>
          <w:p w:rsidR="000A4FFB" w:rsidRDefault="000A4FFB" w:rsidP="000A4FFB">
            <w:pPr>
              <w:spacing w:before="60"/>
              <w:rPr>
                <w:ins w:id="484" w:author="Anne, Krishna" w:date="2016-04-14T17:21:00Z"/>
                <w:rFonts w:cs="Calibri"/>
                <w:sz w:val="16"/>
              </w:rPr>
            </w:pPr>
            <w:ins w:id="485" w:author="Anne, Krishna" w:date="2016-04-14T17:22:00Z">
              <w:r>
                <w:rPr>
                  <w:rFonts w:cs="Calibri"/>
                  <w:sz w:val="16"/>
                </w:rPr>
                <w:t>*</w:t>
              </w:r>
              <w:r w:rsidRPr="000A4FFB">
                <w:rPr>
                  <w:rFonts w:cs="Calibri"/>
                  <w:sz w:val="16"/>
                </w:rPr>
                <w:t>MotAgB</w:t>
              </w:r>
              <w:r>
                <w:rPr>
                  <w:rFonts w:cs="Calibri"/>
                  <w:sz w:val="16"/>
                </w:rPr>
                <w:t>C</w:t>
              </w:r>
              <w:r w:rsidRPr="000A4FFB">
                <w:rPr>
                  <w:rFonts w:cs="Calibri"/>
                  <w:sz w:val="16"/>
                </w:rPr>
                <w:t>ErrTerm_T_u0p16</w:t>
              </w:r>
            </w:ins>
          </w:p>
        </w:tc>
        <w:tc>
          <w:tcPr>
            <w:tcW w:w="1808" w:type="dxa"/>
          </w:tcPr>
          <w:p w:rsidR="000A4FFB" w:rsidRDefault="000A4FFB" w:rsidP="001B751D">
            <w:pPr>
              <w:spacing w:before="60"/>
              <w:rPr>
                <w:ins w:id="486" w:author="Anne, Krishna" w:date="2016-04-14T17:21:00Z"/>
                <w:rFonts w:cs="Calibri"/>
                <w:sz w:val="16"/>
              </w:rPr>
            </w:pPr>
            <w:ins w:id="487" w:author="Anne, Krishna" w:date="2016-04-14T17:22:00Z">
              <w:r w:rsidRPr="00EE4DB9">
                <w:rPr>
                  <w:rFonts w:cs="Calibri"/>
                  <w:sz w:val="16"/>
                </w:rPr>
                <w:t>uint16</w:t>
              </w:r>
            </w:ins>
          </w:p>
        </w:tc>
        <w:tc>
          <w:tcPr>
            <w:tcW w:w="1294" w:type="dxa"/>
          </w:tcPr>
          <w:p w:rsidR="000A4FFB" w:rsidRDefault="000A4FFB" w:rsidP="001B751D">
            <w:pPr>
              <w:spacing w:before="60"/>
              <w:rPr>
                <w:ins w:id="488" w:author="Anne, Krishna" w:date="2016-04-14T17:21:00Z"/>
                <w:rFonts w:cs="Calibri"/>
                <w:sz w:val="16"/>
              </w:rPr>
            </w:pPr>
            <w:ins w:id="489" w:author="Anne, Krishna" w:date="2016-04-14T17:23:00Z">
              <w:r>
                <w:rPr>
                  <w:rFonts w:cs="Calibri"/>
                  <w:sz w:val="16"/>
                </w:rPr>
                <w:t>0U</w:t>
              </w:r>
            </w:ins>
          </w:p>
        </w:tc>
        <w:tc>
          <w:tcPr>
            <w:tcW w:w="1218" w:type="dxa"/>
          </w:tcPr>
          <w:p w:rsidR="000A4FFB" w:rsidRDefault="000A4FFB" w:rsidP="001B751D">
            <w:pPr>
              <w:spacing w:before="60"/>
              <w:rPr>
                <w:ins w:id="490" w:author="Anne, Krishna" w:date="2016-04-14T17:21:00Z"/>
                <w:rFonts w:cs="Calibri"/>
                <w:sz w:val="16"/>
              </w:rPr>
            </w:pPr>
            <w:ins w:id="491" w:author="Anne, Krishna" w:date="2016-04-14T17:23:00Z">
              <w:r w:rsidRPr="0095344D">
                <w:rPr>
                  <w:rFonts w:cs="Calibri"/>
                  <w:sz w:val="16"/>
                </w:rPr>
                <w:t>32768U</w:t>
              </w:r>
            </w:ins>
          </w:p>
        </w:tc>
      </w:tr>
      <w:tr w:rsidR="000A4FFB" w:rsidRPr="00AA38E8" w:rsidTr="001B751D">
        <w:trPr>
          <w:ins w:id="492" w:author="Anne, Krishna" w:date="2016-04-14T17:21:00Z"/>
        </w:trPr>
        <w:tc>
          <w:tcPr>
            <w:tcW w:w="1670" w:type="dxa"/>
          </w:tcPr>
          <w:p w:rsidR="000A4FFB" w:rsidRPr="00AA38E8" w:rsidRDefault="000A4FFB" w:rsidP="001B751D">
            <w:pPr>
              <w:spacing w:before="60"/>
              <w:rPr>
                <w:ins w:id="493" w:author="Anne, Krishna" w:date="2016-04-14T17:21:00Z"/>
                <w:rFonts w:cs="Calibri"/>
                <w:b/>
                <w:bCs/>
                <w:sz w:val="16"/>
              </w:rPr>
            </w:pPr>
          </w:p>
        </w:tc>
        <w:tc>
          <w:tcPr>
            <w:tcW w:w="2938" w:type="dxa"/>
          </w:tcPr>
          <w:p w:rsidR="000A4FFB" w:rsidRDefault="000A4FFB" w:rsidP="000A4FFB">
            <w:pPr>
              <w:spacing w:before="60"/>
              <w:rPr>
                <w:ins w:id="494" w:author="Anne, Krishna" w:date="2016-04-14T17:21:00Z"/>
                <w:rFonts w:cs="Calibri"/>
                <w:sz w:val="16"/>
              </w:rPr>
            </w:pPr>
            <w:ins w:id="495" w:author="Anne, Krishna" w:date="2016-04-14T17:22:00Z">
              <w:r>
                <w:rPr>
                  <w:rFonts w:cs="Calibri"/>
                  <w:sz w:val="16"/>
                </w:rPr>
                <w:t>*</w:t>
              </w:r>
              <w:r w:rsidRPr="000A4FFB">
                <w:rPr>
                  <w:rFonts w:cs="Calibri"/>
                  <w:sz w:val="16"/>
                </w:rPr>
                <w:t>MotAgA</w:t>
              </w:r>
              <w:r>
                <w:rPr>
                  <w:rFonts w:cs="Calibri"/>
                  <w:sz w:val="16"/>
                </w:rPr>
                <w:t>C</w:t>
              </w:r>
              <w:r w:rsidRPr="000A4FFB">
                <w:rPr>
                  <w:rFonts w:cs="Calibri"/>
                  <w:sz w:val="16"/>
                </w:rPr>
                <w:t>ErrTerm_T_u0p16</w:t>
              </w:r>
            </w:ins>
          </w:p>
        </w:tc>
        <w:tc>
          <w:tcPr>
            <w:tcW w:w="1808" w:type="dxa"/>
          </w:tcPr>
          <w:p w:rsidR="000A4FFB" w:rsidRDefault="000A4FFB" w:rsidP="001B751D">
            <w:pPr>
              <w:spacing w:before="60"/>
              <w:rPr>
                <w:ins w:id="496" w:author="Anne, Krishna" w:date="2016-04-14T17:21:00Z"/>
                <w:rFonts w:cs="Calibri"/>
                <w:sz w:val="16"/>
              </w:rPr>
            </w:pPr>
            <w:ins w:id="497" w:author="Anne, Krishna" w:date="2016-04-14T17:22:00Z">
              <w:r w:rsidRPr="00EE4DB9">
                <w:rPr>
                  <w:rFonts w:cs="Calibri"/>
                  <w:sz w:val="16"/>
                </w:rPr>
                <w:t>uint16</w:t>
              </w:r>
            </w:ins>
          </w:p>
        </w:tc>
        <w:tc>
          <w:tcPr>
            <w:tcW w:w="1294" w:type="dxa"/>
          </w:tcPr>
          <w:p w:rsidR="000A4FFB" w:rsidRDefault="000A4FFB" w:rsidP="001B751D">
            <w:pPr>
              <w:spacing w:before="60"/>
              <w:rPr>
                <w:ins w:id="498" w:author="Anne, Krishna" w:date="2016-04-14T17:21:00Z"/>
                <w:rFonts w:cs="Calibri"/>
                <w:sz w:val="16"/>
              </w:rPr>
            </w:pPr>
            <w:ins w:id="499" w:author="Anne, Krishna" w:date="2016-04-14T17:23:00Z">
              <w:r>
                <w:rPr>
                  <w:rFonts w:cs="Calibri"/>
                  <w:sz w:val="16"/>
                </w:rPr>
                <w:t>0U</w:t>
              </w:r>
            </w:ins>
          </w:p>
        </w:tc>
        <w:tc>
          <w:tcPr>
            <w:tcW w:w="1218" w:type="dxa"/>
          </w:tcPr>
          <w:p w:rsidR="000A4FFB" w:rsidRDefault="000A4FFB" w:rsidP="001B751D">
            <w:pPr>
              <w:spacing w:before="60"/>
              <w:rPr>
                <w:ins w:id="500" w:author="Anne, Krishna" w:date="2016-04-14T17:21:00Z"/>
                <w:rFonts w:cs="Calibri"/>
                <w:sz w:val="16"/>
              </w:rPr>
            </w:pPr>
            <w:ins w:id="501" w:author="Anne, Krishna" w:date="2016-04-14T17:23:00Z">
              <w:r w:rsidRPr="0095344D">
                <w:rPr>
                  <w:rFonts w:cs="Calibri"/>
                  <w:sz w:val="16"/>
                </w:rPr>
                <w:t>32768U</w:t>
              </w:r>
            </w:ins>
          </w:p>
        </w:tc>
      </w:tr>
      <w:tr w:rsidR="001B751D" w:rsidRPr="00AA38E8" w:rsidTr="001B751D">
        <w:tc>
          <w:tcPr>
            <w:tcW w:w="1670" w:type="dxa"/>
          </w:tcPr>
          <w:p w:rsidR="001B751D" w:rsidRPr="00AA38E8" w:rsidRDefault="001B751D" w:rsidP="001B751D">
            <w:pPr>
              <w:spacing w:before="60"/>
              <w:rPr>
                <w:rFonts w:cs="Calibri"/>
                <w:b/>
                <w:bCs/>
                <w:sz w:val="16"/>
              </w:rPr>
            </w:pPr>
            <w:r w:rsidRPr="00AA38E8">
              <w:rPr>
                <w:rFonts w:cs="Calibri"/>
                <w:b/>
                <w:bCs/>
                <w:sz w:val="16"/>
              </w:rPr>
              <w:t>Return Value</w:t>
            </w:r>
          </w:p>
        </w:tc>
        <w:tc>
          <w:tcPr>
            <w:tcW w:w="2938" w:type="dxa"/>
          </w:tcPr>
          <w:p w:rsidR="001B751D" w:rsidRPr="00AA38E8" w:rsidRDefault="001B751D" w:rsidP="001B751D">
            <w:pPr>
              <w:spacing w:before="60"/>
              <w:rPr>
                <w:rFonts w:cs="Calibri"/>
                <w:sz w:val="16"/>
              </w:rPr>
            </w:pPr>
            <w:r>
              <w:rPr>
                <w:rFonts w:cs="Calibri"/>
                <w:sz w:val="16"/>
              </w:rPr>
              <w:t>None</w:t>
            </w:r>
          </w:p>
        </w:tc>
        <w:tc>
          <w:tcPr>
            <w:tcW w:w="1808" w:type="dxa"/>
          </w:tcPr>
          <w:p w:rsidR="001B751D" w:rsidRPr="00AA38E8" w:rsidRDefault="001B751D" w:rsidP="001B751D">
            <w:pPr>
              <w:spacing w:before="60"/>
              <w:rPr>
                <w:rFonts w:cs="Calibri"/>
                <w:sz w:val="16"/>
              </w:rPr>
            </w:pPr>
          </w:p>
        </w:tc>
        <w:tc>
          <w:tcPr>
            <w:tcW w:w="1294" w:type="dxa"/>
          </w:tcPr>
          <w:p w:rsidR="001B751D" w:rsidRPr="00AA38E8" w:rsidRDefault="001B751D" w:rsidP="001B751D">
            <w:pPr>
              <w:spacing w:before="60"/>
              <w:rPr>
                <w:rFonts w:cs="Calibri"/>
                <w:sz w:val="16"/>
              </w:rPr>
            </w:pPr>
          </w:p>
        </w:tc>
        <w:tc>
          <w:tcPr>
            <w:tcW w:w="1218" w:type="dxa"/>
          </w:tcPr>
          <w:p w:rsidR="001B751D" w:rsidRPr="00AA38E8" w:rsidRDefault="001B751D" w:rsidP="001B751D">
            <w:pPr>
              <w:spacing w:before="60"/>
              <w:rPr>
                <w:rFonts w:cs="Calibri"/>
                <w:sz w:val="16"/>
              </w:rPr>
            </w:pPr>
          </w:p>
        </w:tc>
      </w:tr>
    </w:tbl>
    <w:p w:rsidR="001B751D" w:rsidRPr="001B751D" w:rsidRDefault="001B751D" w:rsidP="001B751D">
      <w:pPr>
        <w:rPr>
          <w:lang w:bidi="ar-SA"/>
        </w:rPr>
      </w:pPr>
    </w:p>
    <w:p w:rsidR="001B751D" w:rsidRDefault="001B751D" w:rsidP="001B751D">
      <w:pPr>
        <w:pStyle w:val="Heading2"/>
        <w:numPr>
          <w:ilvl w:val="3"/>
          <w:numId w:val="11"/>
        </w:numPr>
        <w:spacing w:after="60"/>
        <w:rPr>
          <w:rFonts w:ascii="Calibri" w:hAnsi="Calibri" w:cs="Calibri"/>
        </w:rPr>
      </w:pPr>
      <w:bookmarkStart w:id="502" w:name="_Toc448418169"/>
      <w:r>
        <w:rPr>
          <w:rFonts w:ascii="Calibri" w:hAnsi="Calibri" w:cs="Calibri"/>
        </w:rPr>
        <w:t>Design Rationale</w:t>
      </w:r>
      <w:bookmarkEnd w:id="502"/>
    </w:p>
    <w:p w:rsidR="001B751D" w:rsidRDefault="001B751D" w:rsidP="001B751D">
      <w:pPr>
        <w:autoSpaceDE w:val="0"/>
        <w:autoSpaceDN w:val="0"/>
        <w:adjustRightInd w:val="0"/>
        <w:rPr>
          <w:szCs w:val="20"/>
          <w:lang w:bidi="ar-SA"/>
        </w:rPr>
      </w:pPr>
      <w:proofErr w:type="gramStart"/>
      <w:r w:rsidRPr="00A23BA9">
        <w:rPr>
          <w:szCs w:val="20"/>
          <w:lang w:bidi="ar-SA"/>
        </w:rPr>
        <w:t>Implementation of '</w:t>
      </w:r>
      <w:proofErr w:type="spellStart"/>
      <w:r w:rsidRPr="00A23BA9">
        <w:rPr>
          <w:szCs w:val="20"/>
          <w:lang w:bidi="ar-SA"/>
        </w:rPr>
        <w:t>TestOk</w:t>
      </w:r>
      <w:proofErr w:type="spellEnd"/>
      <w:r w:rsidRPr="00A23BA9">
        <w:rPr>
          <w:szCs w:val="20"/>
          <w:lang w:bidi="ar-SA"/>
        </w:rPr>
        <w:t>' check</w:t>
      </w:r>
      <w:proofErr w:type="gramEnd"/>
      <w:r w:rsidRPr="00A23BA9">
        <w:rPr>
          <w:szCs w:val="20"/>
          <w:lang w:bidi="ar-SA"/>
        </w:rPr>
        <w:t xml:space="preserve"> functionality. This function corresponds to blocks '</w:t>
      </w:r>
      <w:proofErr w:type="spellStart"/>
      <w:r w:rsidRPr="00A23BA9">
        <w:rPr>
          <w:szCs w:val="20"/>
          <w:lang w:bidi="ar-SA"/>
        </w:rPr>
        <w:t>MotAgA</w:t>
      </w:r>
      <w:proofErr w:type="spellEnd"/>
      <w:r w:rsidRPr="00A23BA9">
        <w:rPr>
          <w:szCs w:val="20"/>
          <w:lang w:bidi="ar-SA"/>
        </w:rPr>
        <w:t xml:space="preserve"> </w:t>
      </w:r>
      <w:proofErr w:type="spellStart"/>
      <w:r w:rsidRPr="00A23BA9">
        <w:rPr>
          <w:szCs w:val="20"/>
          <w:lang w:bidi="ar-SA"/>
        </w:rPr>
        <w:t>vs</w:t>
      </w:r>
      <w:proofErr w:type="spellEnd"/>
      <w:r w:rsidRPr="00A23BA9">
        <w:rPr>
          <w:szCs w:val="20"/>
          <w:lang w:bidi="ar-SA"/>
        </w:rPr>
        <w:t xml:space="preserve"> </w:t>
      </w:r>
      <w:proofErr w:type="spellStart"/>
      <w:r w:rsidRPr="00A23BA9">
        <w:rPr>
          <w:szCs w:val="20"/>
          <w:lang w:bidi="ar-SA"/>
        </w:rPr>
        <w:t>MotAgB</w:t>
      </w:r>
      <w:proofErr w:type="spellEnd"/>
      <w:r w:rsidRPr="00A23BA9">
        <w:rPr>
          <w:szCs w:val="20"/>
          <w:lang w:bidi="ar-SA"/>
        </w:rPr>
        <w:t>', '</w:t>
      </w:r>
      <w:proofErr w:type="spellStart"/>
      <w:r w:rsidRPr="00A23BA9">
        <w:rPr>
          <w:szCs w:val="20"/>
          <w:lang w:bidi="ar-SA"/>
        </w:rPr>
        <w:t>MotAgA</w:t>
      </w:r>
      <w:proofErr w:type="spellEnd"/>
      <w:r w:rsidRPr="00A23BA9">
        <w:rPr>
          <w:szCs w:val="20"/>
          <w:lang w:bidi="ar-SA"/>
        </w:rPr>
        <w:t xml:space="preserve"> </w:t>
      </w:r>
      <w:proofErr w:type="spellStart"/>
      <w:r w:rsidRPr="00A23BA9">
        <w:rPr>
          <w:szCs w:val="20"/>
          <w:lang w:bidi="ar-SA"/>
        </w:rPr>
        <w:t>vs</w:t>
      </w:r>
      <w:proofErr w:type="spellEnd"/>
      <w:r w:rsidRPr="00A23BA9">
        <w:rPr>
          <w:szCs w:val="20"/>
          <w:lang w:bidi="ar-SA"/>
        </w:rPr>
        <w:t xml:space="preserve"> </w:t>
      </w:r>
      <w:proofErr w:type="spellStart"/>
      <w:r w:rsidRPr="00A23BA9">
        <w:rPr>
          <w:szCs w:val="20"/>
          <w:lang w:bidi="ar-SA"/>
        </w:rPr>
        <w:t>MotAgC</w:t>
      </w:r>
      <w:proofErr w:type="spellEnd"/>
      <w:r w:rsidRPr="00A23BA9">
        <w:rPr>
          <w:szCs w:val="20"/>
          <w:lang w:bidi="ar-SA"/>
        </w:rPr>
        <w:t>', '</w:t>
      </w:r>
      <w:proofErr w:type="spellStart"/>
      <w:r w:rsidRPr="00A23BA9">
        <w:rPr>
          <w:szCs w:val="20"/>
          <w:lang w:bidi="ar-SA"/>
        </w:rPr>
        <w:t>MotAgB</w:t>
      </w:r>
      <w:proofErr w:type="spellEnd"/>
      <w:r w:rsidRPr="00A23BA9">
        <w:rPr>
          <w:szCs w:val="20"/>
          <w:lang w:bidi="ar-SA"/>
        </w:rPr>
        <w:t xml:space="preserve"> </w:t>
      </w:r>
      <w:proofErr w:type="spellStart"/>
      <w:r w:rsidRPr="00A23BA9">
        <w:rPr>
          <w:szCs w:val="20"/>
          <w:lang w:bidi="ar-SA"/>
        </w:rPr>
        <w:t>vs</w:t>
      </w:r>
      <w:proofErr w:type="spellEnd"/>
      <w:r w:rsidRPr="00A23BA9">
        <w:rPr>
          <w:szCs w:val="20"/>
          <w:lang w:bidi="ar-SA"/>
        </w:rPr>
        <w:t xml:space="preserve"> </w:t>
      </w:r>
      <w:proofErr w:type="spellStart"/>
      <w:r w:rsidRPr="00A23BA9">
        <w:rPr>
          <w:szCs w:val="20"/>
          <w:lang w:bidi="ar-SA"/>
        </w:rPr>
        <w:t>MotAgC</w:t>
      </w:r>
      <w:proofErr w:type="spellEnd"/>
      <w:r w:rsidRPr="00A23BA9">
        <w:rPr>
          <w:szCs w:val="20"/>
          <w:lang w:bidi="ar-SA"/>
        </w:rPr>
        <w:t>' and '</w:t>
      </w:r>
      <w:proofErr w:type="spellStart"/>
      <w:r w:rsidRPr="00A23BA9">
        <w:rPr>
          <w:szCs w:val="20"/>
          <w:lang w:bidi="ar-SA"/>
        </w:rPr>
        <w:t>TestOk</w:t>
      </w:r>
      <w:proofErr w:type="spellEnd"/>
      <w:r w:rsidRPr="00A23BA9">
        <w:rPr>
          <w:szCs w:val="20"/>
          <w:lang w:bidi="ar-SA"/>
        </w:rPr>
        <w:t>'.</w:t>
      </w:r>
    </w:p>
    <w:p w:rsidR="006F6C0C" w:rsidRPr="00A23BA9" w:rsidRDefault="002130AC" w:rsidP="001B751D">
      <w:pPr>
        <w:autoSpaceDE w:val="0"/>
        <w:autoSpaceDN w:val="0"/>
        <w:adjustRightInd w:val="0"/>
        <w:rPr>
          <w:szCs w:val="20"/>
          <w:lang w:bidi="ar-SA"/>
        </w:rPr>
      </w:pPr>
      <w:r>
        <w:rPr>
          <w:szCs w:val="20"/>
          <w:lang w:bidi="ar-SA"/>
        </w:rPr>
        <w:t xml:space="preserve">  </w:t>
      </w:r>
    </w:p>
    <w:p w:rsidR="001B751D" w:rsidRDefault="001B751D" w:rsidP="001B751D">
      <w:pPr>
        <w:pStyle w:val="Heading2"/>
        <w:numPr>
          <w:ilvl w:val="3"/>
          <w:numId w:val="11"/>
        </w:numPr>
        <w:spacing w:after="60"/>
        <w:rPr>
          <w:rFonts w:ascii="Calibri" w:hAnsi="Calibri" w:cs="Calibri"/>
        </w:rPr>
      </w:pPr>
      <w:bookmarkStart w:id="503" w:name="_Toc448418170"/>
      <w:r>
        <w:rPr>
          <w:rFonts w:ascii="Calibri" w:hAnsi="Calibri" w:cs="Calibri"/>
        </w:rPr>
        <w:lastRenderedPageBreak/>
        <w:t>Processing</w:t>
      </w:r>
      <w:bookmarkEnd w:id="503"/>
    </w:p>
    <w:p w:rsidR="001B751D" w:rsidRPr="00A23BA9" w:rsidRDefault="001B751D" w:rsidP="001B751D">
      <w:pPr>
        <w:autoSpaceDE w:val="0"/>
        <w:autoSpaceDN w:val="0"/>
        <w:adjustRightInd w:val="0"/>
        <w:rPr>
          <w:szCs w:val="20"/>
          <w:lang w:bidi="ar-SA"/>
        </w:rPr>
      </w:pPr>
      <w:r w:rsidRPr="00A23BA9">
        <w:rPr>
          <w:szCs w:val="20"/>
          <w:lang w:bidi="ar-SA"/>
        </w:rPr>
        <w:t>‘</w:t>
      </w:r>
      <w:r w:rsidRPr="00A23BA9">
        <w:rPr>
          <w:rFonts w:cs="Calibri"/>
          <w:szCs w:val="20"/>
        </w:rPr>
        <w:t>*</w:t>
      </w:r>
      <w:proofErr w:type="spellStart"/>
      <w:r w:rsidRPr="00A23BA9">
        <w:rPr>
          <w:rFonts w:cs="Calibri"/>
          <w:szCs w:val="20"/>
        </w:rPr>
        <w:t>MotAgOkA_Cnt_T_lgc</w:t>
      </w:r>
      <w:proofErr w:type="spellEnd"/>
      <w:r w:rsidRPr="00A23BA9">
        <w:rPr>
          <w:rFonts w:cs="Calibri"/>
          <w:szCs w:val="20"/>
        </w:rPr>
        <w:t>’, ‘*</w:t>
      </w:r>
      <w:proofErr w:type="spellStart"/>
      <w:r w:rsidRPr="00A23BA9">
        <w:rPr>
          <w:rFonts w:cs="Calibri"/>
          <w:szCs w:val="20"/>
        </w:rPr>
        <w:t>MotAgOkB_Cnt_T_lgc</w:t>
      </w:r>
      <w:proofErr w:type="spellEnd"/>
      <w:r w:rsidRPr="00A23BA9">
        <w:rPr>
          <w:rFonts w:cs="Calibri"/>
          <w:szCs w:val="20"/>
        </w:rPr>
        <w:t>’ and ‘*</w:t>
      </w:r>
      <w:proofErr w:type="spellStart"/>
      <w:r w:rsidRPr="00A23BA9">
        <w:rPr>
          <w:rFonts w:cs="Calibri"/>
          <w:szCs w:val="20"/>
        </w:rPr>
        <w:t>MotAgOkC_Cnt_T_lgc</w:t>
      </w:r>
      <w:proofErr w:type="spellEnd"/>
      <w:r w:rsidRPr="00A23BA9">
        <w:rPr>
          <w:rFonts w:cs="Calibri"/>
          <w:szCs w:val="20"/>
        </w:rPr>
        <w:t>’ are outputs of this function</w:t>
      </w:r>
    </w:p>
    <w:p w:rsidR="001B751D" w:rsidRPr="001B751D" w:rsidRDefault="001B751D" w:rsidP="001B751D">
      <w:pPr>
        <w:rPr>
          <w:lang w:bidi="ar-SA"/>
        </w:rPr>
      </w:pPr>
    </w:p>
    <w:p w:rsidR="001B751D" w:rsidRDefault="001B751D" w:rsidP="001B751D">
      <w:pPr>
        <w:pStyle w:val="Heading3"/>
      </w:pPr>
      <w:bookmarkStart w:id="504" w:name="_Toc448418171"/>
      <w:r>
        <w:t>Local Function #3</w:t>
      </w:r>
      <w:bookmarkEnd w:id="50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2938"/>
        <w:gridCol w:w="1808"/>
        <w:gridCol w:w="1294"/>
        <w:gridCol w:w="1218"/>
      </w:tblGrid>
      <w:tr w:rsidR="001B751D" w:rsidRPr="00AA38E8" w:rsidTr="001B751D">
        <w:tc>
          <w:tcPr>
            <w:tcW w:w="1670" w:type="dxa"/>
          </w:tcPr>
          <w:p w:rsidR="001B751D" w:rsidRPr="00AA38E8" w:rsidRDefault="001B751D" w:rsidP="001B751D">
            <w:pPr>
              <w:spacing w:before="60"/>
              <w:rPr>
                <w:rFonts w:cs="Calibri"/>
                <w:b/>
                <w:bCs/>
                <w:sz w:val="16"/>
              </w:rPr>
            </w:pPr>
            <w:r w:rsidRPr="00AA38E8">
              <w:rPr>
                <w:rFonts w:cs="Calibri"/>
                <w:b/>
                <w:bCs/>
                <w:sz w:val="16"/>
              </w:rPr>
              <w:t>Function Name</w:t>
            </w:r>
          </w:p>
        </w:tc>
        <w:tc>
          <w:tcPr>
            <w:tcW w:w="2938" w:type="dxa"/>
          </w:tcPr>
          <w:p w:rsidR="001B751D" w:rsidRPr="00AA38E8" w:rsidRDefault="001B751D" w:rsidP="001B751D">
            <w:pPr>
              <w:spacing w:before="60"/>
              <w:rPr>
                <w:rFonts w:cs="Calibri"/>
                <w:sz w:val="16"/>
              </w:rPr>
            </w:pPr>
            <w:proofErr w:type="spellStart"/>
            <w:r w:rsidRPr="00627332">
              <w:rPr>
                <w:rFonts w:cs="Calibri"/>
                <w:sz w:val="16"/>
              </w:rPr>
              <w:t>MtrAgNotFailedCheck</w:t>
            </w:r>
            <w:proofErr w:type="spellEnd"/>
          </w:p>
        </w:tc>
        <w:tc>
          <w:tcPr>
            <w:tcW w:w="1808" w:type="dxa"/>
            <w:shd w:val="pct30" w:color="FFFF00" w:fill="auto"/>
          </w:tcPr>
          <w:p w:rsidR="001B751D" w:rsidRPr="00AA38E8" w:rsidRDefault="001B751D" w:rsidP="001B751D">
            <w:pPr>
              <w:spacing w:before="60"/>
              <w:jc w:val="center"/>
              <w:rPr>
                <w:rFonts w:cs="Calibri"/>
                <w:sz w:val="16"/>
              </w:rPr>
            </w:pPr>
            <w:r w:rsidRPr="00AA38E8">
              <w:rPr>
                <w:rFonts w:cs="Calibri"/>
                <w:sz w:val="16"/>
              </w:rPr>
              <w:t>Type</w:t>
            </w:r>
          </w:p>
        </w:tc>
        <w:tc>
          <w:tcPr>
            <w:tcW w:w="1294" w:type="dxa"/>
            <w:shd w:val="pct30" w:color="FFFF00" w:fill="auto"/>
          </w:tcPr>
          <w:p w:rsidR="001B751D" w:rsidRPr="00AA38E8" w:rsidRDefault="001B751D" w:rsidP="001B751D">
            <w:pPr>
              <w:spacing w:before="60"/>
              <w:jc w:val="center"/>
              <w:rPr>
                <w:rFonts w:cs="Calibri"/>
                <w:sz w:val="16"/>
              </w:rPr>
            </w:pPr>
            <w:r w:rsidRPr="00AA38E8">
              <w:rPr>
                <w:rFonts w:cs="Calibri"/>
                <w:sz w:val="16"/>
              </w:rPr>
              <w:t>Min</w:t>
            </w:r>
          </w:p>
        </w:tc>
        <w:tc>
          <w:tcPr>
            <w:tcW w:w="1218" w:type="dxa"/>
            <w:shd w:val="pct30" w:color="FFFF00" w:fill="auto"/>
          </w:tcPr>
          <w:p w:rsidR="001B751D" w:rsidRPr="00AA38E8" w:rsidRDefault="001B751D" w:rsidP="001B751D">
            <w:pPr>
              <w:spacing w:before="60"/>
              <w:jc w:val="center"/>
              <w:rPr>
                <w:rFonts w:cs="Calibri"/>
                <w:sz w:val="16"/>
              </w:rPr>
            </w:pPr>
            <w:r w:rsidRPr="00AA38E8">
              <w:rPr>
                <w:rFonts w:cs="Calibri"/>
                <w:sz w:val="16"/>
              </w:rPr>
              <w:t>Max</w:t>
            </w:r>
          </w:p>
        </w:tc>
      </w:tr>
      <w:tr w:rsidR="001B751D" w:rsidRPr="00AA38E8" w:rsidTr="001B751D">
        <w:tc>
          <w:tcPr>
            <w:tcW w:w="1670" w:type="dxa"/>
          </w:tcPr>
          <w:p w:rsidR="001B751D" w:rsidRPr="00AA38E8" w:rsidRDefault="001B751D" w:rsidP="001B751D">
            <w:pPr>
              <w:spacing w:before="60"/>
              <w:rPr>
                <w:rFonts w:cs="Calibri"/>
                <w:b/>
                <w:bCs/>
                <w:sz w:val="16"/>
              </w:rPr>
            </w:pPr>
            <w:r w:rsidRPr="00AA38E8">
              <w:rPr>
                <w:rFonts w:cs="Calibri"/>
                <w:b/>
                <w:bCs/>
                <w:sz w:val="16"/>
              </w:rPr>
              <w:t xml:space="preserve">Arguments Passed </w:t>
            </w:r>
          </w:p>
        </w:tc>
        <w:tc>
          <w:tcPr>
            <w:tcW w:w="2938" w:type="dxa"/>
          </w:tcPr>
          <w:p w:rsidR="001B751D" w:rsidRPr="00AA38E8" w:rsidRDefault="001B751D" w:rsidP="001B751D">
            <w:pPr>
              <w:spacing w:before="60"/>
              <w:rPr>
                <w:rFonts w:cs="Calibri"/>
                <w:sz w:val="16"/>
              </w:rPr>
            </w:pPr>
            <w:r>
              <w:rPr>
                <w:rFonts w:cs="Calibri"/>
                <w:sz w:val="16"/>
              </w:rPr>
              <w:t>*</w:t>
            </w:r>
            <w:r>
              <w:t xml:space="preserve"> </w:t>
            </w:r>
            <w:proofErr w:type="spellStart"/>
            <w:r w:rsidRPr="00627332">
              <w:rPr>
                <w:rFonts w:cs="Calibri"/>
                <w:sz w:val="16"/>
              </w:rPr>
              <w:t>MotAgANotFailed_Cnt_T_lgc</w:t>
            </w:r>
            <w:proofErr w:type="spellEnd"/>
          </w:p>
        </w:tc>
        <w:tc>
          <w:tcPr>
            <w:tcW w:w="1808" w:type="dxa"/>
          </w:tcPr>
          <w:p w:rsidR="001B751D" w:rsidRPr="00AA38E8" w:rsidRDefault="001B751D" w:rsidP="001B751D">
            <w:pPr>
              <w:spacing w:before="60"/>
              <w:rPr>
                <w:rFonts w:cs="Calibri"/>
                <w:sz w:val="16"/>
              </w:rPr>
            </w:pPr>
            <w:proofErr w:type="spellStart"/>
            <w:r>
              <w:rPr>
                <w:rFonts w:cs="Calibri"/>
                <w:sz w:val="16"/>
              </w:rPr>
              <w:t>boolean</w:t>
            </w:r>
            <w:proofErr w:type="spellEnd"/>
          </w:p>
        </w:tc>
        <w:tc>
          <w:tcPr>
            <w:tcW w:w="1294" w:type="dxa"/>
          </w:tcPr>
          <w:p w:rsidR="001B751D" w:rsidRPr="00AA38E8" w:rsidRDefault="001B751D" w:rsidP="001B751D">
            <w:pPr>
              <w:spacing w:before="60"/>
              <w:rPr>
                <w:rFonts w:cs="Calibri"/>
                <w:sz w:val="16"/>
              </w:rPr>
            </w:pPr>
            <w:r>
              <w:rPr>
                <w:rFonts w:cs="Calibri"/>
                <w:sz w:val="16"/>
              </w:rPr>
              <w:t>FALSE</w:t>
            </w:r>
          </w:p>
        </w:tc>
        <w:tc>
          <w:tcPr>
            <w:tcW w:w="1218" w:type="dxa"/>
          </w:tcPr>
          <w:p w:rsidR="001B751D" w:rsidRPr="00AA38E8" w:rsidRDefault="001B751D" w:rsidP="001B751D">
            <w:pPr>
              <w:spacing w:before="60"/>
              <w:rPr>
                <w:rFonts w:cs="Calibri"/>
                <w:sz w:val="16"/>
              </w:rPr>
            </w:pPr>
            <w:r>
              <w:rPr>
                <w:rFonts w:cs="Calibri"/>
                <w:sz w:val="16"/>
              </w:rPr>
              <w:t>TRUE</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5C1DC0" w:rsidRDefault="001B751D" w:rsidP="001B751D">
            <w:pPr>
              <w:spacing w:before="60"/>
              <w:rPr>
                <w:rFonts w:cs="Calibri"/>
                <w:sz w:val="16"/>
              </w:rPr>
            </w:pPr>
            <w:r>
              <w:rPr>
                <w:rFonts w:cs="Calibri"/>
                <w:sz w:val="16"/>
              </w:rPr>
              <w:t>*</w:t>
            </w:r>
            <w:r>
              <w:t xml:space="preserve"> </w:t>
            </w:r>
            <w:proofErr w:type="spellStart"/>
            <w:r w:rsidRPr="00627332">
              <w:rPr>
                <w:rFonts w:cs="Calibri"/>
                <w:sz w:val="16"/>
              </w:rPr>
              <w:t>MotAgBNotFailed_Cnt_T_lgc</w:t>
            </w:r>
            <w:proofErr w:type="spellEnd"/>
          </w:p>
        </w:tc>
        <w:tc>
          <w:tcPr>
            <w:tcW w:w="1808" w:type="dxa"/>
          </w:tcPr>
          <w:p w:rsidR="001B751D" w:rsidRPr="00AA38E8" w:rsidRDefault="001B751D" w:rsidP="001B751D">
            <w:pPr>
              <w:spacing w:before="60"/>
              <w:rPr>
                <w:rFonts w:cs="Calibri"/>
                <w:sz w:val="16"/>
              </w:rPr>
            </w:pPr>
            <w:proofErr w:type="spellStart"/>
            <w:r>
              <w:rPr>
                <w:rFonts w:cs="Calibri"/>
                <w:sz w:val="16"/>
              </w:rPr>
              <w:t>boolean</w:t>
            </w:r>
            <w:proofErr w:type="spellEnd"/>
          </w:p>
        </w:tc>
        <w:tc>
          <w:tcPr>
            <w:tcW w:w="1294" w:type="dxa"/>
          </w:tcPr>
          <w:p w:rsidR="001B751D" w:rsidRPr="00AA38E8" w:rsidRDefault="001B751D" w:rsidP="001B751D">
            <w:pPr>
              <w:spacing w:before="60"/>
              <w:rPr>
                <w:rFonts w:cs="Calibri"/>
                <w:sz w:val="16"/>
              </w:rPr>
            </w:pPr>
            <w:r>
              <w:rPr>
                <w:rFonts w:cs="Calibri"/>
                <w:sz w:val="16"/>
              </w:rPr>
              <w:t>FALSE</w:t>
            </w:r>
          </w:p>
        </w:tc>
        <w:tc>
          <w:tcPr>
            <w:tcW w:w="1218" w:type="dxa"/>
          </w:tcPr>
          <w:p w:rsidR="001B751D" w:rsidRPr="00AA38E8" w:rsidRDefault="001B751D" w:rsidP="001B751D">
            <w:pPr>
              <w:spacing w:before="60"/>
              <w:rPr>
                <w:rFonts w:cs="Calibri"/>
                <w:sz w:val="16"/>
              </w:rPr>
            </w:pPr>
            <w:r>
              <w:rPr>
                <w:rFonts w:cs="Calibri"/>
                <w:sz w:val="16"/>
              </w:rPr>
              <w:t>TRUE</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5C1DC0" w:rsidRDefault="001B751D" w:rsidP="001B751D">
            <w:pPr>
              <w:spacing w:before="60"/>
              <w:rPr>
                <w:rFonts w:cs="Calibri"/>
                <w:sz w:val="16"/>
              </w:rPr>
            </w:pPr>
            <w:r>
              <w:rPr>
                <w:rFonts w:cs="Calibri"/>
                <w:sz w:val="16"/>
              </w:rPr>
              <w:t>*</w:t>
            </w:r>
            <w:r>
              <w:t xml:space="preserve"> </w:t>
            </w:r>
            <w:proofErr w:type="spellStart"/>
            <w:r w:rsidRPr="00627332">
              <w:rPr>
                <w:rFonts w:cs="Calibri"/>
                <w:sz w:val="16"/>
              </w:rPr>
              <w:t>MotAgCNotFailed_Cnt_T_lgc</w:t>
            </w:r>
            <w:proofErr w:type="spellEnd"/>
          </w:p>
        </w:tc>
        <w:tc>
          <w:tcPr>
            <w:tcW w:w="1808" w:type="dxa"/>
          </w:tcPr>
          <w:p w:rsidR="001B751D" w:rsidRPr="00AA38E8" w:rsidRDefault="001B751D" w:rsidP="001B751D">
            <w:pPr>
              <w:spacing w:before="60"/>
              <w:rPr>
                <w:rFonts w:cs="Calibri"/>
                <w:sz w:val="16"/>
              </w:rPr>
            </w:pPr>
            <w:proofErr w:type="spellStart"/>
            <w:r>
              <w:rPr>
                <w:rFonts w:cs="Calibri"/>
                <w:sz w:val="16"/>
              </w:rPr>
              <w:t>boolean</w:t>
            </w:r>
            <w:proofErr w:type="spellEnd"/>
          </w:p>
        </w:tc>
        <w:tc>
          <w:tcPr>
            <w:tcW w:w="1294" w:type="dxa"/>
          </w:tcPr>
          <w:p w:rsidR="001B751D" w:rsidRPr="00AA38E8" w:rsidRDefault="001B751D" w:rsidP="001B751D">
            <w:pPr>
              <w:spacing w:before="60"/>
              <w:rPr>
                <w:rFonts w:cs="Calibri"/>
                <w:sz w:val="16"/>
              </w:rPr>
            </w:pPr>
            <w:r>
              <w:rPr>
                <w:rFonts w:cs="Calibri"/>
                <w:sz w:val="16"/>
              </w:rPr>
              <w:t>FALSE</w:t>
            </w:r>
          </w:p>
        </w:tc>
        <w:tc>
          <w:tcPr>
            <w:tcW w:w="1218" w:type="dxa"/>
          </w:tcPr>
          <w:p w:rsidR="001B751D" w:rsidRPr="00AA38E8" w:rsidRDefault="001B751D" w:rsidP="001B751D">
            <w:pPr>
              <w:spacing w:before="60"/>
              <w:rPr>
                <w:rFonts w:cs="Calibri"/>
                <w:sz w:val="16"/>
              </w:rPr>
            </w:pPr>
            <w:r>
              <w:rPr>
                <w:rFonts w:cs="Calibri"/>
                <w:sz w:val="16"/>
              </w:rPr>
              <w:t>TRUE</w:t>
            </w:r>
          </w:p>
        </w:tc>
      </w:tr>
      <w:tr w:rsidR="001B751D" w:rsidRPr="00AA38E8" w:rsidTr="001B751D">
        <w:tc>
          <w:tcPr>
            <w:tcW w:w="1670" w:type="dxa"/>
          </w:tcPr>
          <w:p w:rsidR="001B751D" w:rsidRPr="00AA38E8" w:rsidRDefault="001B751D" w:rsidP="001B751D">
            <w:pPr>
              <w:spacing w:before="60"/>
              <w:rPr>
                <w:rFonts w:cs="Calibri"/>
                <w:b/>
                <w:bCs/>
                <w:sz w:val="16"/>
              </w:rPr>
            </w:pPr>
          </w:p>
        </w:tc>
        <w:tc>
          <w:tcPr>
            <w:tcW w:w="2938" w:type="dxa"/>
          </w:tcPr>
          <w:p w:rsidR="001B751D" w:rsidRPr="00ED36F8" w:rsidRDefault="001B751D" w:rsidP="001B751D">
            <w:pPr>
              <w:spacing w:before="60"/>
              <w:rPr>
                <w:rFonts w:cs="Calibri"/>
                <w:sz w:val="16"/>
              </w:rPr>
            </w:pPr>
            <w:r>
              <w:rPr>
                <w:rFonts w:cs="Calibri"/>
                <w:sz w:val="16"/>
              </w:rPr>
              <w:t>*</w:t>
            </w:r>
            <w:r>
              <w:t xml:space="preserve"> </w:t>
            </w:r>
            <w:r w:rsidRPr="00627332">
              <w:rPr>
                <w:rFonts w:cs="Calibri"/>
                <w:sz w:val="16"/>
              </w:rPr>
              <w:t>MotAgMeclIdptSig_Cnt_T_u08</w:t>
            </w:r>
          </w:p>
        </w:tc>
        <w:tc>
          <w:tcPr>
            <w:tcW w:w="1808" w:type="dxa"/>
          </w:tcPr>
          <w:p w:rsidR="001B751D" w:rsidRPr="00AA38E8" w:rsidRDefault="001B751D" w:rsidP="001B751D">
            <w:pPr>
              <w:spacing w:before="60"/>
              <w:rPr>
                <w:rFonts w:cs="Calibri"/>
                <w:sz w:val="16"/>
              </w:rPr>
            </w:pPr>
            <w:r>
              <w:rPr>
                <w:rFonts w:cs="Calibri"/>
                <w:sz w:val="16"/>
              </w:rPr>
              <w:t>uint8</w:t>
            </w:r>
          </w:p>
        </w:tc>
        <w:tc>
          <w:tcPr>
            <w:tcW w:w="1294" w:type="dxa"/>
          </w:tcPr>
          <w:p w:rsidR="001B751D" w:rsidRPr="00AA38E8" w:rsidRDefault="001B751D" w:rsidP="001B751D">
            <w:pPr>
              <w:spacing w:before="60"/>
              <w:rPr>
                <w:rFonts w:cs="Calibri"/>
                <w:sz w:val="16"/>
              </w:rPr>
            </w:pPr>
            <w:r>
              <w:rPr>
                <w:rFonts w:cs="Calibri"/>
                <w:sz w:val="16"/>
              </w:rPr>
              <w:t>0</w:t>
            </w:r>
          </w:p>
        </w:tc>
        <w:tc>
          <w:tcPr>
            <w:tcW w:w="1218" w:type="dxa"/>
          </w:tcPr>
          <w:p w:rsidR="001B751D" w:rsidRPr="00AA38E8" w:rsidRDefault="001B751D" w:rsidP="001B751D">
            <w:pPr>
              <w:spacing w:before="60"/>
              <w:rPr>
                <w:rFonts w:cs="Calibri"/>
                <w:sz w:val="16"/>
              </w:rPr>
            </w:pPr>
            <w:r>
              <w:rPr>
                <w:rFonts w:cs="Calibri"/>
                <w:sz w:val="16"/>
              </w:rPr>
              <w:t>3</w:t>
            </w:r>
          </w:p>
        </w:tc>
      </w:tr>
      <w:tr w:rsidR="00B3597C" w:rsidRPr="00AA38E8" w:rsidTr="001B751D">
        <w:tc>
          <w:tcPr>
            <w:tcW w:w="1670" w:type="dxa"/>
          </w:tcPr>
          <w:p w:rsidR="00B3597C" w:rsidRPr="00AA38E8" w:rsidRDefault="00B3597C" w:rsidP="001B751D">
            <w:pPr>
              <w:spacing w:before="60"/>
              <w:rPr>
                <w:rFonts w:cs="Calibri"/>
                <w:b/>
                <w:bCs/>
                <w:sz w:val="16"/>
              </w:rPr>
            </w:pPr>
          </w:p>
        </w:tc>
        <w:tc>
          <w:tcPr>
            <w:tcW w:w="2938" w:type="dxa"/>
          </w:tcPr>
          <w:p w:rsidR="00B3597C" w:rsidRDefault="00B3597C" w:rsidP="001B751D">
            <w:pPr>
              <w:spacing w:before="60"/>
              <w:rPr>
                <w:rFonts w:cs="Calibri"/>
                <w:sz w:val="16"/>
              </w:rPr>
            </w:pPr>
            <w:proofErr w:type="spellStart"/>
            <w:r w:rsidRPr="00B3597C">
              <w:rPr>
                <w:rFonts w:cs="Calibri"/>
                <w:sz w:val="16"/>
              </w:rPr>
              <w:t>MotAgSigAvlA_Cnt_T_lgc</w:t>
            </w:r>
            <w:proofErr w:type="spellEnd"/>
          </w:p>
        </w:tc>
        <w:tc>
          <w:tcPr>
            <w:tcW w:w="1808" w:type="dxa"/>
          </w:tcPr>
          <w:p w:rsidR="00B3597C" w:rsidRDefault="00B3597C" w:rsidP="001B751D">
            <w:pPr>
              <w:spacing w:before="60"/>
              <w:rPr>
                <w:rFonts w:cs="Calibri"/>
                <w:sz w:val="16"/>
              </w:rPr>
            </w:pPr>
            <w:proofErr w:type="spellStart"/>
            <w:r>
              <w:rPr>
                <w:rFonts w:cs="Calibri"/>
                <w:sz w:val="16"/>
              </w:rPr>
              <w:t>boolean</w:t>
            </w:r>
            <w:proofErr w:type="spellEnd"/>
          </w:p>
        </w:tc>
        <w:tc>
          <w:tcPr>
            <w:tcW w:w="1294" w:type="dxa"/>
          </w:tcPr>
          <w:p w:rsidR="00B3597C" w:rsidRDefault="00B3597C" w:rsidP="001B751D">
            <w:pPr>
              <w:spacing w:before="60"/>
              <w:rPr>
                <w:rFonts w:cs="Calibri"/>
                <w:sz w:val="16"/>
              </w:rPr>
            </w:pPr>
            <w:r>
              <w:rPr>
                <w:rFonts w:cs="Calibri"/>
                <w:sz w:val="16"/>
              </w:rPr>
              <w:t>FALSE</w:t>
            </w:r>
          </w:p>
        </w:tc>
        <w:tc>
          <w:tcPr>
            <w:tcW w:w="1218" w:type="dxa"/>
          </w:tcPr>
          <w:p w:rsidR="00B3597C" w:rsidRDefault="00B3597C" w:rsidP="001B751D">
            <w:pPr>
              <w:spacing w:before="60"/>
              <w:rPr>
                <w:rFonts w:cs="Calibri"/>
                <w:sz w:val="16"/>
              </w:rPr>
            </w:pPr>
            <w:r w:rsidRPr="0040254B">
              <w:rPr>
                <w:rFonts w:cs="Calibri"/>
                <w:sz w:val="16"/>
              </w:rPr>
              <w:t>TRUE</w:t>
            </w:r>
          </w:p>
        </w:tc>
      </w:tr>
      <w:tr w:rsidR="00B3597C" w:rsidRPr="00AA38E8" w:rsidTr="001B751D">
        <w:tc>
          <w:tcPr>
            <w:tcW w:w="1670" w:type="dxa"/>
          </w:tcPr>
          <w:p w:rsidR="00B3597C" w:rsidRPr="00AA38E8" w:rsidRDefault="00B3597C" w:rsidP="001B751D">
            <w:pPr>
              <w:spacing w:before="60"/>
              <w:rPr>
                <w:rFonts w:cs="Calibri"/>
                <w:b/>
                <w:bCs/>
                <w:sz w:val="16"/>
              </w:rPr>
            </w:pPr>
          </w:p>
        </w:tc>
        <w:tc>
          <w:tcPr>
            <w:tcW w:w="2938" w:type="dxa"/>
          </w:tcPr>
          <w:p w:rsidR="00B3597C" w:rsidRDefault="00B3597C" w:rsidP="001B751D">
            <w:pPr>
              <w:spacing w:before="60"/>
              <w:rPr>
                <w:rFonts w:cs="Calibri"/>
                <w:sz w:val="16"/>
              </w:rPr>
            </w:pPr>
            <w:proofErr w:type="spellStart"/>
            <w:r w:rsidRPr="00B3597C">
              <w:rPr>
                <w:rFonts w:cs="Calibri"/>
                <w:sz w:val="16"/>
              </w:rPr>
              <w:t>MotAgSigAvlB_Cnt_T_lgc</w:t>
            </w:r>
            <w:proofErr w:type="spellEnd"/>
          </w:p>
        </w:tc>
        <w:tc>
          <w:tcPr>
            <w:tcW w:w="1808" w:type="dxa"/>
          </w:tcPr>
          <w:p w:rsidR="00B3597C" w:rsidRDefault="00B3597C" w:rsidP="001B751D">
            <w:pPr>
              <w:spacing w:before="60"/>
              <w:rPr>
                <w:rFonts w:cs="Calibri"/>
                <w:sz w:val="16"/>
              </w:rPr>
            </w:pPr>
            <w:proofErr w:type="spellStart"/>
            <w:r>
              <w:rPr>
                <w:rFonts w:cs="Calibri"/>
                <w:sz w:val="16"/>
              </w:rPr>
              <w:t>boolean</w:t>
            </w:r>
            <w:proofErr w:type="spellEnd"/>
          </w:p>
        </w:tc>
        <w:tc>
          <w:tcPr>
            <w:tcW w:w="1294" w:type="dxa"/>
          </w:tcPr>
          <w:p w:rsidR="00B3597C" w:rsidRDefault="00B3597C" w:rsidP="001B751D">
            <w:pPr>
              <w:spacing w:before="60"/>
              <w:rPr>
                <w:rFonts w:cs="Calibri"/>
                <w:sz w:val="16"/>
              </w:rPr>
            </w:pPr>
            <w:r>
              <w:rPr>
                <w:rFonts w:cs="Calibri"/>
                <w:sz w:val="16"/>
              </w:rPr>
              <w:t>FALSE</w:t>
            </w:r>
          </w:p>
        </w:tc>
        <w:tc>
          <w:tcPr>
            <w:tcW w:w="1218" w:type="dxa"/>
          </w:tcPr>
          <w:p w:rsidR="00B3597C" w:rsidRDefault="00B3597C" w:rsidP="001B751D">
            <w:pPr>
              <w:spacing w:before="60"/>
              <w:rPr>
                <w:rFonts w:cs="Calibri"/>
                <w:sz w:val="16"/>
              </w:rPr>
            </w:pPr>
            <w:r w:rsidRPr="0040254B">
              <w:rPr>
                <w:rFonts w:cs="Calibri"/>
                <w:sz w:val="16"/>
              </w:rPr>
              <w:t>TRUE</w:t>
            </w:r>
          </w:p>
        </w:tc>
      </w:tr>
      <w:tr w:rsidR="00B3597C" w:rsidRPr="00AA38E8" w:rsidTr="001B751D">
        <w:tc>
          <w:tcPr>
            <w:tcW w:w="1670" w:type="dxa"/>
          </w:tcPr>
          <w:p w:rsidR="00B3597C" w:rsidRPr="00AA38E8" w:rsidRDefault="00B3597C" w:rsidP="001B751D">
            <w:pPr>
              <w:spacing w:before="60"/>
              <w:rPr>
                <w:rFonts w:cs="Calibri"/>
                <w:b/>
                <w:bCs/>
                <w:sz w:val="16"/>
              </w:rPr>
            </w:pPr>
          </w:p>
        </w:tc>
        <w:tc>
          <w:tcPr>
            <w:tcW w:w="2938" w:type="dxa"/>
          </w:tcPr>
          <w:p w:rsidR="00B3597C" w:rsidRDefault="00B3597C" w:rsidP="001B751D">
            <w:pPr>
              <w:spacing w:before="60"/>
              <w:rPr>
                <w:rFonts w:cs="Calibri"/>
                <w:sz w:val="16"/>
              </w:rPr>
            </w:pPr>
            <w:proofErr w:type="spellStart"/>
            <w:r w:rsidRPr="00B3597C">
              <w:rPr>
                <w:rFonts w:cs="Calibri"/>
                <w:sz w:val="16"/>
              </w:rPr>
              <w:t>MotAgSigAvlC_Cnt_T_lgc</w:t>
            </w:r>
            <w:proofErr w:type="spellEnd"/>
          </w:p>
        </w:tc>
        <w:tc>
          <w:tcPr>
            <w:tcW w:w="1808" w:type="dxa"/>
          </w:tcPr>
          <w:p w:rsidR="00B3597C" w:rsidRDefault="00B3597C" w:rsidP="001B751D">
            <w:pPr>
              <w:spacing w:before="60"/>
              <w:rPr>
                <w:rFonts w:cs="Calibri"/>
                <w:sz w:val="16"/>
              </w:rPr>
            </w:pPr>
            <w:proofErr w:type="spellStart"/>
            <w:r>
              <w:rPr>
                <w:rFonts w:cs="Calibri"/>
                <w:sz w:val="16"/>
              </w:rPr>
              <w:t>boolean</w:t>
            </w:r>
            <w:proofErr w:type="spellEnd"/>
          </w:p>
        </w:tc>
        <w:tc>
          <w:tcPr>
            <w:tcW w:w="1294" w:type="dxa"/>
          </w:tcPr>
          <w:p w:rsidR="00B3597C" w:rsidRDefault="00B3597C" w:rsidP="001B751D">
            <w:pPr>
              <w:spacing w:before="60"/>
              <w:rPr>
                <w:rFonts w:cs="Calibri"/>
                <w:sz w:val="16"/>
              </w:rPr>
            </w:pPr>
            <w:r>
              <w:rPr>
                <w:rFonts w:cs="Calibri"/>
                <w:sz w:val="16"/>
              </w:rPr>
              <w:t>FALSE</w:t>
            </w:r>
          </w:p>
        </w:tc>
        <w:tc>
          <w:tcPr>
            <w:tcW w:w="1218" w:type="dxa"/>
          </w:tcPr>
          <w:p w:rsidR="00B3597C" w:rsidRDefault="00B3597C" w:rsidP="001B751D">
            <w:pPr>
              <w:spacing w:before="60"/>
              <w:rPr>
                <w:rFonts w:cs="Calibri"/>
                <w:sz w:val="16"/>
              </w:rPr>
            </w:pPr>
            <w:r w:rsidRPr="0040254B">
              <w:rPr>
                <w:rFonts w:cs="Calibri"/>
                <w:sz w:val="16"/>
              </w:rPr>
              <w:t>TRUE</w:t>
            </w:r>
          </w:p>
        </w:tc>
      </w:tr>
      <w:tr w:rsidR="001B751D" w:rsidRPr="00AA38E8" w:rsidTr="001B751D">
        <w:tc>
          <w:tcPr>
            <w:tcW w:w="1670" w:type="dxa"/>
          </w:tcPr>
          <w:p w:rsidR="001B751D" w:rsidRPr="00AA38E8" w:rsidRDefault="001B751D" w:rsidP="001B751D">
            <w:pPr>
              <w:spacing w:before="60"/>
              <w:rPr>
                <w:rFonts w:cs="Calibri"/>
                <w:b/>
                <w:bCs/>
                <w:sz w:val="16"/>
              </w:rPr>
            </w:pPr>
            <w:r w:rsidRPr="00AA38E8">
              <w:rPr>
                <w:rFonts w:cs="Calibri"/>
                <w:b/>
                <w:bCs/>
                <w:sz w:val="16"/>
              </w:rPr>
              <w:t>Return Value</w:t>
            </w:r>
          </w:p>
        </w:tc>
        <w:tc>
          <w:tcPr>
            <w:tcW w:w="2938" w:type="dxa"/>
          </w:tcPr>
          <w:p w:rsidR="001B751D" w:rsidRPr="00AA38E8" w:rsidRDefault="001B751D" w:rsidP="001B751D">
            <w:pPr>
              <w:spacing w:before="60"/>
              <w:rPr>
                <w:rFonts w:cs="Calibri"/>
                <w:sz w:val="16"/>
              </w:rPr>
            </w:pPr>
            <w:r>
              <w:rPr>
                <w:rFonts w:cs="Calibri"/>
                <w:sz w:val="16"/>
              </w:rPr>
              <w:t>None</w:t>
            </w:r>
          </w:p>
        </w:tc>
        <w:tc>
          <w:tcPr>
            <w:tcW w:w="1808" w:type="dxa"/>
          </w:tcPr>
          <w:p w:rsidR="001B751D" w:rsidRPr="00AA38E8" w:rsidRDefault="001B751D" w:rsidP="001B751D">
            <w:pPr>
              <w:spacing w:before="60"/>
              <w:rPr>
                <w:rFonts w:cs="Calibri"/>
                <w:sz w:val="16"/>
              </w:rPr>
            </w:pPr>
          </w:p>
        </w:tc>
        <w:tc>
          <w:tcPr>
            <w:tcW w:w="1294" w:type="dxa"/>
          </w:tcPr>
          <w:p w:rsidR="001B751D" w:rsidRPr="00AA38E8" w:rsidRDefault="001B751D" w:rsidP="001B751D">
            <w:pPr>
              <w:spacing w:before="60"/>
              <w:rPr>
                <w:rFonts w:cs="Calibri"/>
                <w:sz w:val="16"/>
              </w:rPr>
            </w:pPr>
          </w:p>
        </w:tc>
        <w:tc>
          <w:tcPr>
            <w:tcW w:w="1218" w:type="dxa"/>
          </w:tcPr>
          <w:p w:rsidR="001B751D" w:rsidRPr="00AA38E8" w:rsidRDefault="001B751D" w:rsidP="001B751D">
            <w:pPr>
              <w:spacing w:before="60"/>
              <w:rPr>
                <w:rFonts w:cs="Calibri"/>
                <w:sz w:val="16"/>
              </w:rPr>
            </w:pPr>
          </w:p>
        </w:tc>
      </w:tr>
    </w:tbl>
    <w:p w:rsidR="001B751D" w:rsidRDefault="001B751D" w:rsidP="001B751D">
      <w:pPr>
        <w:pStyle w:val="Heading2"/>
        <w:numPr>
          <w:ilvl w:val="3"/>
          <w:numId w:val="11"/>
        </w:numPr>
        <w:spacing w:after="60"/>
        <w:rPr>
          <w:rFonts w:ascii="Calibri" w:hAnsi="Calibri" w:cs="Calibri"/>
        </w:rPr>
      </w:pPr>
      <w:bookmarkStart w:id="505" w:name="_Toc448418172"/>
      <w:r>
        <w:rPr>
          <w:rFonts w:ascii="Calibri" w:hAnsi="Calibri" w:cs="Calibri"/>
        </w:rPr>
        <w:t>Design Rationale</w:t>
      </w:r>
      <w:bookmarkEnd w:id="505"/>
    </w:p>
    <w:p w:rsidR="001B751D" w:rsidRDefault="001B751D" w:rsidP="001B751D">
      <w:pPr>
        <w:autoSpaceDE w:val="0"/>
        <w:autoSpaceDN w:val="0"/>
        <w:adjustRightInd w:val="0"/>
        <w:rPr>
          <w:szCs w:val="20"/>
          <w:lang w:bidi="ar-SA"/>
        </w:rPr>
      </w:pPr>
      <w:r w:rsidRPr="00A23BA9">
        <w:rPr>
          <w:szCs w:val="20"/>
          <w:lang w:bidi="ar-SA"/>
        </w:rPr>
        <w:t xml:space="preserve">Implementation of </w:t>
      </w:r>
      <w:proofErr w:type="gramStart"/>
      <w:r w:rsidRPr="00A23BA9">
        <w:rPr>
          <w:szCs w:val="20"/>
          <w:lang w:bidi="ar-SA"/>
        </w:rPr>
        <w:t>'</w:t>
      </w:r>
      <w:proofErr w:type="spellStart"/>
      <w:r w:rsidRPr="00A23BA9">
        <w:rPr>
          <w:szCs w:val="20"/>
          <w:lang w:bidi="ar-SA"/>
        </w:rPr>
        <w:t>NotFailed</w:t>
      </w:r>
      <w:proofErr w:type="spellEnd"/>
      <w:r w:rsidRPr="00A23BA9">
        <w:rPr>
          <w:szCs w:val="20"/>
          <w:lang w:bidi="ar-SA"/>
        </w:rPr>
        <w:t>'  block</w:t>
      </w:r>
      <w:proofErr w:type="gramEnd"/>
      <w:r w:rsidRPr="00A23BA9">
        <w:rPr>
          <w:szCs w:val="20"/>
          <w:lang w:bidi="ar-SA"/>
        </w:rPr>
        <w:t xml:space="preserve">  functionality.</w:t>
      </w:r>
    </w:p>
    <w:p w:rsidR="003A56FC" w:rsidRPr="00A23BA9" w:rsidRDefault="003A56FC" w:rsidP="003A56FC">
      <w:pPr>
        <w:autoSpaceDE w:val="0"/>
        <w:autoSpaceDN w:val="0"/>
        <w:adjustRightInd w:val="0"/>
        <w:rPr>
          <w:szCs w:val="20"/>
          <w:lang w:bidi="ar-SA"/>
        </w:rPr>
      </w:pPr>
      <w:proofErr w:type="spellStart"/>
      <w:r w:rsidRPr="003A56FC">
        <w:rPr>
          <w:szCs w:val="20"/>
          <w:lang w:bidi="ar-SA"/>
        </w:rPr>
        <w:t>MotAgANotFailed_Cnt_T_lgc</w:t>
      </w:r>
      <w:proofErr w:type="spellEnd"/>
      <w:r w:rsidRPr="003A56FC">
        <w:rPr>
          <w:szCs w:val="20"/>
          <w:lang w:bidi="ar-SA"/>
        </w:rPr>
        <w:t xml:space="preserve">, </w:t>
      </w:r>
      <w:proofErr w:type="spellStart"/>
      <w:r w:rsidRPr="003A56FC">
        <w:rPr>
          <w:szCs w:val="20"/>
          <w:lang w:bidi="ar-SA"/>
        </w:rPr>
        <w:t>MotAgBNotFailed_Cnt_T_lgc</w:t>
      </w:r>
      <w:proofErr w:type="spellEnd"/>
      <w:r w:rsidRPr="003A56FC">
        <w:rPr>
          <w:szCs w:val="20"/>
          <w:lang w:bidi="ar-SA"/>
        </w:rPr>
        <w:t xml:space="preserve">, </w:t>
      </w:r>
      <w:proofErr w:type="spellStart"/>
      <w:r w:rsidRPr="003A56FC">
        <w:rPr>
          <w:szCs w:val="20"/>
          <w:lang w:bidi="ar-SA"/>
        </w:rPr>
        <w:t>MotAgCNotFailed_Cnt_T_lgc</w:t>
      </w:r>
      <w:proofErr w:type="spellEnd"/>
      <w:r w:rsidRPr="003A56FC">
        <w:rPr>
          <w:szCs w:val="20"/>
          <w:lang w:bidi="ar-SA"/>
        </w:rPr>
        <w:t xml:space="preserve"> and MotAgMeclIdptSig_Cnt_T_u08</w:t>
      </w:r>
      <w:r>
        <w:rPr>
          <w:szCs w:val="20"/>
          <w:lang w:bidi="ar-SA"/>
        </w:rPr>
        <w:t xml:space="preserve"> are outputs of </w:t>
      </w:r>
      <w:r w:rsidRPr="003A56FC">
        <w:rPr>
          <w:szCs w:val="20"/>
          <w:lang w:bidi="ar-SA"/>
        </w:rPr>
        <w:t>this function.</w:t>
      </w:r>
    </w:p>
    <w:p w:rsidR="001B751D" w:rsidRDefault="001B751D" w:rsidP="001B751D">
      <w:pPr>
        <w:pStyle w:val="Heading2"/>
        <w:numPr>
          <w:ilvl w:val="3"/>
          <w:numId w:val="11"/>
        </w:numPr>
        <w:spacing w:after="60"/>
        <w:rPr>
          <w:rFonts w:ascii="Calibri" w:hAnsi="Calibri" w:cs="Calibri"/>
        </w:rPr>
      </w:pPr>
      <w:bookmarkStart w:id="506" w:name="_Toc448418173"/>
      <w:r>
        <w:rPr>
          <w:rFonts w:ascii="Calibri" w:hAnsi="Calibri" w:cs="Calibri"/>
        </w:rPr>
        <w:t>Processing</w:t>
      </w:r>
      <w:bookmarkEnd w:id="506"/>
    </w:p>
    <w:p w:rsidR="001B751D" w:rsidRDefault="001B751D" w:rsidP="001B751D">
      <w:pPr>
        <w:rPr>
          <w:rFonts w:cs="Calibri"/>
          <w:szCs w:val="20"/>
        </w:rPr>
      </w:pPr>
      <w:r w:rsidRPr="00A23BA9">
        <w:rPr>
          <w:rFonts w:cs="Calibri"/>
          <w:szCs w:val="20"/>
        </w:rPr>
        <w:t>All arguments are outputs of this function</w:t>
      </w:r>
      <w:r w:rsidR="00707265">
        <w:rPr>
          <w:rFonts w:cs="Calibri"/>
          <w:szCs w:val="20"/>
        </w:rPr>
        <w:t xml:space="preserve"> </w:t>
      </w:r>
    </w:p>
    <w:p w:rsidR="00707265" w:rsidRDefault="00707265" w:rsidP="001B751D">
      <w:pPr>
        <w:rPr>
          <w:rFonts w:cs="Calibri"/>
          <w:szCs w:val="20"/>
        </w:rPr>
      </w:pPr>
    </w:p>
    <w:p w:rsidR="00707265" w:rsidRDefault="00707265" w:rsidP="00707265">
      <w:pPr>
        <w:pStyle w:val="Heading3"/>
        <w:numPr>
          <w:ilvl w:val="2"/>
          <w:numId w:val="23"/>
        </w:numPr>
      </w:pPr>
      <w:bookmarkStart w:id="507" w:name="_Toc448418174"/>
      <w:r>
        <w:t>Local Function #2</w:t>
      </w:r>
      <w:bookmarkEnd w:id="50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2938"/>
        <w:gridCol w:w="1808"/>
        <w:gridCol w:w="1294"/>
        <w:gridCol w:w="1218"/>
      </w:tblGrid>
      <w:tr w:rsidR="00707265" w:rsidRPr="00AA38E8" w:rsidTr="00160963">
        <w:tc>
          <w:tcPr>
            <w:tcW w:w="1670" w:type="dxa"/>
          </w:tcPr>
          <w:p w:rsidR="00707265" w:rsidRPr="00AA38E8" w:rsidRDefault="00707265" w:rsidP="00160963">
            <w:pPr>
              <w:spacing w:before="60"/>
              <w:rPr>
                <w:rFonts w:cs="Calibri"/>
                <w:b/>
                <w:bCs/>
                <w:sz w:val="16"/>
              </w:rPr>
            </w:pPr>
            <w:r w:rsidRPr="00AA38E8">
              <w:rPr>
                <w:rFonts w:cs="Calibri"/>
                <w:b/>
                <w:bCs/>
                <w:sz w:val="16"/>
              </w:rPr>
              <w:t>Function Name</w:t>
            </w:r>
          </w:p>
        </w:tc>
        <w:tc>
          <w:tcPr>
            <w:tcW w:w="2938" w:type="dxa"/>
          </w:tcPr>
          <w:p w:rsidR="00707265" w:rsidRPr="00AA38E8" w:rsidRDefault="00707265" w:rsidP="00160963">
            <w:pPr>
              <w:spacing w:before="60"/>
              <w:rPr>
                <w:rFonts w:cs="Calibri"/>
                <w:sz w:val="16"/>
              </w:rPr>
            </w:pPr>
            <w:proofErr w:type="spellStart"/>
            <w:r w:rsidRPr="00707265">
              <w:rPr>
                <w:rFonts w:cs="Calibri"/>
                <w:szCs w:val="20"/>
              </w:rPr>
              <w:t>CalcErrTerm</w:t>
            </w:r>
            <w:proofErr w:type="spellEnd"/>
          </w:p>
        </w:tc>
        <w:tc>
          <w:tcPr>
            <w:tcW w:w="1808" w:type="dxa"/>
            <w:shd w:val="pct30" w:color="FFFF00" w:fill="auto"/>
          </w:tcPr>
          <w:p w:rsidR="00707265" w:rsidRPr="00AA38E8" w:rsidRDefault="00707265" w:rsidP="00160963">
            <w:pPr>
              <w:spacing w:before="60"/>
              <w:jc w:val="center"/>
              <w:rPr>
                <w:rFonts w:cs="Calibri"/>
                <w:sz w:val="16"/>
              </w:rPr>
            </w:pPr>
            <w:r w:rsidRPr="00AA38E8">
              <w:rPr>
                <w:rFonts w:cs="Calibri"/>
                <w:sz w:val="16"/>
              </w:rPr>
              <w:t>Type</w:t>
            </w:r>
          </w:p>
        </w:tc>
        <w:tc>
          <w:tcPr>
            <w:tcW w:w="1294" w:type="dxa"/>
            <w:shd w:val="pct30" w:color="FFFF00" w:fill="auto"/>
          </w:tcPr>
          <w:p w:rsidR="00707265" w:rsidRPr="00AA38E8" w:rsidRDefault="00707265" w:rsidP="00160963">
            <w:pPr>
              <w:spacing w:before="60"/>
              <w:jc w:val="center"/>
              <w:rPr>
                <w:rFonts w:cs="Calibri"/>
                <w:sz w:val="16"/>
              </w:rPr>
            </w:pPr>
            <w:r w:rsidRPr="00AA38E8">
              <w:rPr>
                <w:rFonts w:cs="Calibri"/>
                <w:sz w:val="16"/>
              </w:rPr>
              <w:t>Min</w:t>
            </w:r>
          </w:p>
        </w:tc>
        <w:tc>
          <w:tcPr>
            <w:tcW w:w="1218" w:type="dxa"/>
            <w:shd w:val="pct30" w:color="FFFF00" w:fill="auto"/>
          </w:tcPr>
          <w:p w:rsidR="00707265" w:rsidRPr="00AA38E8" w:rsidRDefault="00707265" w:rsidP="00160963">
            <w:pPr>
              <w:spacing w:before="60"/>
              <w:jc w:val="center"/>
              <w:rPr>
                <w:rFonts w:cs="Calibri"/>
                <w:sz w:val="16"/>
              </w:rPr>
            </w:pPr>
            <w:r w:rsidRPr="00AA38E8">
              <w:rPr>
                <w:rFonts w:cs="Calibri"/>
                <w:sz w:val="16"/>
              </w:rPr>
              <w:t>Max</w:t>
            </w:r>
          </w:p>
        </w:tc>
      </w:tr>
      <w:tr w:rsidR="00707265" w:rsidRPr="00AA38E8" w:rsidTr="00160963">
        <w:tc>
          <w:tcPr>
            <w:tcW w:w="1670" w:type="dxa"/>
          </w:tcPr>
          <w:p w:rsidR="00707265" w:rsidRPr="00AA38E8" w:rsidRDefault="00707265" w:rsidP="00160963">
            <w:pPr>
              <w:spacing w:before="60"/>
              <w:rPr>
                <w:rFonts w:cs="Calibri"/>
                <w:b/>
                <w:bCs/>
                <w:sz w:val="16"/>
              </w:rPr>
            </w:pPr>
            <w:r w:rsidRPr="00AA38E8">
              <w:rPr>
                <w:rFonts w:cs="Calibri"/>
                <w:b/>
                <w:bCs/>
                <w:sz w:val="16"/>
              </w:rPr>
              <w:t xml:space="preserve">Arguments Passed </w:t>
            </w:r>
          </w:p>
        </w:tc>
        <w:tc>
          <w:tcPr>
            <w:tcW w:w="2938" w:type="dxa"/>
          </w:tcPr>
          <w:p w:rsidR="00707265" w:rsidRPr="00AA38E8" w:rsidRDefault="00707265" w:rsidP="00160963">
            <w:pPr>
              <w:spacing w:before="60"/>
              <w:rPr>
                <w:rFonts w:cs="Calibri"/>
                <w:sz w:val="16"/>
              </w:rPr>
            </w:pPr>
            <w:r w:rsidRPr="00ED36F8">
              <w:rPr>
                <w:rFonts w:cs="Calibri"/>
                <w:sz w:val="16"/>
              </w:rPr>
              <w:t>MotAgAMecl_MotRev_T_u0p16</w:t>
            </w:r>
          </w:p>
        </w:tc>
        <w:tc>
          <w:tcPr>
            <w:tcW w:w="1808" w:type="dxa"/>
          </w:tcPr>
          <w:p w:rsidR="00707265" w:rsidRPr="00AA38E8" w:rsidRDefault="00707265" w:rsidP="00160963">
            <w:pPr>
              <w:spacing w:before="60"/>
              <w:rPr>
                <w:rFonts w:cs="Calibri"/>
                <w:sz w:val="16"/>
              </w:rPr>
            </w:pPr>
            <w:r>
              <w:rPr>
                <w:rFonts w:cs="Calibri"/>
                <w:sz w:val="16"/>
              </w:rPr>
              <w:t>uint16</w:t>
            </w:r>
          </w:p>
        </w:tc>
        <w:tc>
          <w:tcPr>
            <w:tcW w:w="1294" w:type="dxa"/>
          </w:tcPr>
          <w:p w:rsidR="00707265" w:rsidRPr="00AA38E8" w:rsidRDefault="00707265" w:rsidP="00160963">
            <w:pPr>
              <w:spacing w:before="60"/>
              <w:rPr>
                <w:rFonts w:cs="Calibri"/>
                <w:sz w:val="16"/>
              </w:rPr>
            </w:pPr>
            <w:r>
              <w:rPr>
                <w:rFonts w:cs="Calibri"/>
                <w:sz w:val="16"/>
              </w:rPr>
              <w:t>0</w:t>
            </w:r>
          </w:p>
        </w:tc>
        <w:tc>
          <w:tcPr>
            <w:tcW w:w="1218" w:type="dxa"/>
          </w:tcPr>
          <w:p w:rsidR="00707265" w:rsidRPr="00ED36F8" w:rsidRDefault="00707265" w:rsidP="00160963">
            <w:pPr>
              <w:autoSpaceDE w:val="0"/>
              <w:autoSpaceDN w:val="0"/>
              <w:adjustRightInd w:val="0"/>
              <w:rPr>
                <w:rFonts w:ascii="Courier New" w:hAnsi="Courier New" w:cs="Courier New"/>
                <w:sz w:val="24"/>
                <w:lang w:bidi="ar-SA"/>
              </w:rPr>
            </w:pPr>
            <w:r>
              <w:rPr>
                <w:rFonts w:cs="Calibri"/>
                <w:sz w:val="16"/>
              </w:rPr>
              <w:t>65535</w:t>
            </w:r>
          </w:p>
        </w:tc>
      </w:tr>
      <w:tr w:rsidR="00707265" w:rsidRPr="00AA38E8" w:rsidTr="00160963">
        <w:tc>
          <w:tcPr>
            <w:tcW w:w="1670" w:type="dxa"/>
          </w:tcPr>
          <w:p w:rsidR="00707265" w:rsidRPr="00AA38E8" w:rsidRDefault="00707265" w:rsidP="00160963">
            <w:pPr>
              <w:spacing w:before="60"/>
              <w:rPr>
                <w:rFonts w:cs="Calibri"/>
                <w:b/>
                <w:bCs/>
                <w:sz w:val="16"/>
              </w:rPr>
            </w:pPr>
          </w:p>
        </w:tc>
        <w:tc>
          <w:tcPr>
            <w:tcW w:w="2938" w:type="dxa"/>
          </w:tcPr>
          <w:p w:rsidR="00707265" w:rsidRPr="00760F71" w:rsidRDefault="00707265" w:rsidP="00160963">
            <w:pPr>
              <w:spacing w:before="60"/>
              <w:rPr>
                <w:rFonts w:cs="Calibri"/>
                <w:sz w:val="16"/>
              </w:rPr>
            </w:pPr>
            <w:r w:rsidRPr="00ED36F8">
              <w:rPr>
                <w:rFonts w:cs="Calibri"/>
                <w:sz w:val="16"/>
              </w:rPr>
              <w:t>MotAgBMecl_MotRev_T_u0p16</w:t>
            </w:r>
          </w:p>
        </w:tc>
        <w:tc>
          <w:tcPr>
            <w:tcW w:w="1808" w:type="dxa"/>
          </w:tcPr>
          <w:p w:rsidR="00707265" w:rsidRPr="00AA38E8" w:rsidRDefault="00707265" w:rsidP="00160963">
            <w:pPr>
              <w:spacing w:before="60"/>
              <w:rPr>
                <w:rFonts w:cs="Calibri"/>
                <w:sz w:val="16"/>
              </w:rPr>
            </w:pPr>
            <w:r>
              <w:rPr>
                <w:rFonts w:cs="Calibri"/>
                <w:sz w:val="16"/>
              </w:rPr>
              <w:t>uint16</w:t>
            </w:r>
          </w:p>
        </w:tc>
        <w:tc>
          <w:tcPr>
            <w:tcW w:w="1294" w:type="dxa"/>
          </w:tcPr>
          <w:p w:rsidR="00707265" w:rsidRPr="00AA38E8" w:rsidRDefault="00707265" w:rsidP="00160963">
            <w:pPr>
              <w:spacing w:before="60"/>
              <w:rPr>
                <w:rFonts w:cs="Calibri"/>
                <w:sz w:val="16"/>
              </w:rPr>
            </w:pPr>
            <w:r>
              <w:rPr>
                <w:rFonts w:cs="Calibri"/>
                <w:sz w:val="16"/>
              </w:rPr>
              <w:t>0</w:t>
            </w:r>
          </w:p>
        </w:tc>
        <w:tc>
          <w:tcPr>
            <w:tcW w:w="1218" w:type="dxa"/>
          </w:tcPr>
          <w:p w:rsidR="00707265" w:rsidRPr="00ED36F8" w:rsidRDefault="00707265" w:rsidP="00160963">
            <w:pPr>
              <w:autoSpaceDE w:val="0"/>
              <w:autoSpaceDN w:val="0"/>
              <w:adjustRightInd w:val="0"/>
              <w:rPr>
                <w:rFonts w:ascii="Courier New" w:hAnsi="Courier New" w:cs="Courier New"/>
                <w:sz w:val="24"/>
                <w:lang w:bidi="ar-SA"/>
              </w:rPr>
            </w:pPr>
            <w:r>
              <w:rPr>
                <w:rFonts w:cs="Calibri"/>
                <w:sz w:val="16"/>
              </w:rPr>
              <w:t>65535</w:t>
            </w:r>
          </w:p>
        </w:tc>
      </w:tr>
      <w:tr w:rsidR="00707265" w:rsidRPr="00AA38E8" w:rsidTr="00160963">
        <w:tc>
          <w:tcPr>
            <w:tcW w:w="1670" w:type="dxa"/>
          </w:tcPr>
          <w:p w:rsidR="00707265" w:rsidRPr="00AA38E8" w:rsidRDefault="00707265" w:rsidP="00160963">
            <w:pPr>
              <w:spacing w:before="60"/>
              <w:rPr>
                <w:rFonts w:cs="Calibri"/>
                <w:b/>
                <w:bCs/>
                <w:sz w:val="16"/>
              </w:rPr>
            </w:pPr>
          </w:p>
        </w:tc>
        <w:tc>
          <w:tcPr>
            <w:tcW w:w="2938" w:type="dxa"/>
          </w:tcPr>
          <w:p w:rsidR="00707265" w:rsidRPr="00760F71" w:rsidRDefault="00707265" w:rsidP="00160963">
            <w:pPr>
              <w:spacing w:before="60"/>
              <w:rPr>
                <w:rFonts w:cs="Calibri"/>
                <w:sz w:val="16"/>
              </w:rPr>
            </w:pPr>
            <w:r w:rsidRPr="00ED36F8">
              <w:rPr>
                <w:rFonts w:cs="Calibri"/>
                <w:sz w:val="16"/>
              </w:rPr>
              <w:t>MotAgCMecl_MotRev_T_u0p16</w:t>
            </w:r>
          </w:p>
        </w:tc>
        <w:tc>
          <w:tcPr>
            <w:tcW w:w="1808" w:type="dxa"/>
          </w:tcPr>
          <w:p w:rsidR="00707265" w:rsidRPr="00AA38E8" w:rsidRDefault="00707265" w:rsidP="00160963">
            <w:pPr>
              <w:spacing w:before="60"/>
              <w:rPr>
                <w:rFonts w:cs="Calibri"/>
                <w:sz w:val="16"/>
              </w:rPr>
            </w:pPr>
            <w:r>
              <w:rPr>
                <w:rFonts w:cs="Calibri"/>
                <w:sz w:val="16"/>
              </w:rPr>
              <w:t>uint16</w:t>
            </w:r>
          </w:p>
        </w:tc>
        <w:tc>
          <w:tcPr>
            <w:tcW w:w="1294" w:type="dxa"/>
          </w:tcPr>
          <w:p w:rsidR="00707265" w:rsidRPr="00AA38E8" w:rsidRDefault="00707265" w:rsidP="00160963">
            <w:pPr>
              <w:spacing w:before="60"/>
              <w:rPr>
                <w:rFonts w:cs="Calibri"/>
                <w:sz w:val="16"/>
              </w:rPr>
            </w:pPr>
            <w:r>
              <w:rPr>
                <w:rFonts w:cs="Calibri"/>
                <w:sz w:val="16"/>
              </w:rPr>
              <w:t>0</w:t>
            </w:r>
          </w:p>
        </w:tc>
        <w:tc>
          <w:tcPr>
            <w:tcW w:w="1218" w:type="dxa"/>
          </w:tcPr>
          <w:p w:rsidR="00707265" w:rsidRPr="00ED36F8" w:rsidRDefault="00707265" w:rsidP="00160963">
            <w:pPr>
              <w:autoSpaceDE w:val="0"/>
              <w:autoSpaceDN w:val="0"/>
              <w:adjustRightInd w:val="0"/>
              <w:rPr>
                <w:rFonts w:ascii="Courier New" w:hAnsi="Courier New" w:cs="Courier New"/>
                <w:sz w:val="24"/>
                <w:lang w:bidi="ar-SA"/>
              </w:rPr>
            </w:pPr>
            <w:r>
              <w:rPr>
                <w:rFonts w:cs="Calibri"/>
                <w:sz w:val="16"/>
              </w:rPr>
              <w:t>65535</w:t>
            </w:r>
          </w:p>
        </w:tc>
      </w:tr>
      <w:tr w:rsidR="00707265" w:rsidRPr="00AA38E8" w:rsidTr="00160963">
        <w:tc>
          <w:tcPr>
            <w:tcW w:w="1670" w:type="dxa"/>
          </w:tcPr>
          <w:p w:rsidR="00707265" w:rsidRPr="00AA38E8" w:rsidRDefault="00707265" w:rsidP="00160963">
            <w:pPr>
              <w:spacing w:before="60"/>
              <w:rPr>
                <w:rFonts w:cs="Calibri"/>
                <w:b/>
                <w:bCs/>
                <w:sz w:val="16"/>
              </w:rPr>
            </w:pPr>
            <w:r w:rsidRPr="00AA38E8">
              <w:rPr>
                <w:rFonts w:cs="Calibri"/>
                <w:b/>
                <w:bCs/>
                <w:sz w:val="16"/>
              </w:rPr>
              <w:t>Return Value</w:t>
            </w:r>
          </w:p>
        </w:tc>
        <w:tc>
          <w:tcPr>
            <w:tcW w:w="2938" w:type="dxa"/>
          </w:tcPr>
          <w:p w:rsidR="00707265" w:rsidRPr="00AA38E8" w:rsidRDefault="00707265" w:rsidP="00160963">
            <w:pPr>
              <w:spacing w:before="60"/>
              <w:rPr>
                <w:rFonts w:cs="Calibri"/>
                <w:sz w:val="16"/>
              </w:rPr>
            </w:pPr>
            <w:r w:rsidRPr="00707265">
              <w:rPr>
                <w:rFonts w:cs="Calibri"/>
                <w:sz w:val="16"/>
              </w:rPr>
              <w:t>ErrorTerm_Rev_T_u0p16</w:t>
            </w:r>
          </w:p>
        </w:tc>
        <w:tc>
          <w:tcPr>
            <w:tcW w:w="1808" w:type="dxa"/>
          </w:tcPr>
          <w:p w:rsidR="00707265" w:rsidRPr="00AA38E8" w:rsidRDefault="00707265" w:rsidP="00160963">
            <w:pPr>
              <w:spacing w:before="60"/>
              <w:rPr>
                <w:rFonts w:cs="Calibri"/>
                <w:sz w:val="16"/>
              </w:rPr>
            </w:pPr>
            <w:r>
              <w:rPr>
                <w:rFonts w:cs="Calibri"/>
                <w:sz w:val="16"/>
              </w:rPr>
              <w:t>uint16</w:t>
            </w:r>
          </w:p>
        </w:tc>
        <w:tc>
          <w:tcPr>
            <w:tcW w:w="1294" w:type="dxa"/>
          </w:tcPr>
          <w:p w:rsidR="00707265" w:rsidRPr="00AA38E8" w:rsidRDefault="00707265" w:rsidP="00160963">
            <w:pPr>
              <w:spacing w:before="60"/>
              <w:rPr>
                <w:rFonts w:cs="Calibri"/>
                <w:sz w:val="16"/>
              </w:rPr>
            </w:pPr>
            <w:r>
              <w:rPr>
                <w:rFonts w:cs="Calibri"/>
                <w:sz w:val="16"/>
              </w:rPr>
              <w:t>0</w:t>
            </w:r>
          </w:p>
        </w:tc>
        <w:tc>
          <w:tcPr>
            <w:tcW w:w="1218" w:type="dxa"/>
          </w:tcPr>
          <w:p w:rsidR="00707265" w:rsidRPr="00AA38E8" w:rsidRDefault="00707265" w:rsidP="00160963">
            <w:pPr>
              <w:spacing w:before="60"/>
              <w:rPr>
                <w:rFonts w:cs="Calibri"/>
                <w:sz w:val="16"/>
              </w:rPr>
            </w:pPr>
            <w:r>
              <w:rPr>
                <w:rFonts w:cs="Calibri"/>
                <w:sz w:val="16"/>
              </w:rPr>
              <w:t>32768</w:t>
            </w:r>
          </w:p>
        </w:tc>
      </w:tr>
    </w:tbl>
    <w:p w:rsidR="00707265" w:rsidRPr="001B751D" w:rsidRDefault="00707265" w:rsidP="00707265">
      <w:pPr>
        <w:rPr>
          <w:lang w:bidi="ar-SA"/>
        </w:rPr>
      </w:pPr>
    </w:p>
    <w:p w:rsidR="00707265" w:rsidRDefault="00707265" w:rsidP="00707265">
      <w:pPr>
        <w:pStyle w:val="Heading2"/>
        <w:numPr>
          <w:ilvl w:val="3"/>
          <w:numId w:val="11"/>
        </w:numPr>
        <w:spacing w:after="60"/>
        <w:rPr>
          <w:rFonts w:ascii="Calibri" w:hAnsi="Calibri" w:cs="Calibri"/>
        </w:rPr>
      </w:pPr>
      <w:bookmarkStart w:id="508" w:name="_Toc448418175"/>
      <w:r>
        <w:rPr>
          <w:rFonts w:ascii="Calibri" w:hAnsi="Calibri" w:cs="Calibri"/>
        </w:rPr>
        <w:t>Design Rationale</w:t>
      </w:r>
      <w:bookmarkEnd w:id="508"/>
    </w:p>
    <w:p w:rsidR="00707265" w:rsidRPr="00A23BA9" w:rsidRDefault="00707265" w:rsidP="00707265">
      <w:pPr>
        <w:autoSpaceDE w:val="0"/>
        <w:autoSpaceDN w:val="0"/>
        <w:adjustRightInd w:val="0"/>
        <w:rPr>
          <w:szCs w:val="20"/>
          <w:lang w:bidi="ar-SA"/>
        </w:rPr>
      </w:pPr>
      <w:proofErr w:type="spellStart"/>
      <w:r>
        <w:rPr>
          <w:szCs w:val="20"/>
          <w:lang w:bidi="ar-SA"/>
        </w:rPr>
        <w:t>MotAg“X</w:t>
      </w:r>
      <w:proofErr w:type="spellEnd"/>
      <w:r>
        <w:rPr>
          <w:szCs w:val="20"/>
          <w:lang w:bidi="ar-SA"/>
        </w:rPr>
        <w:t xml:space="preserve">” </w:t>
      </w:r>
      <w:proofErr w:type="spellStart"/>
      <w:r>
        <w:rPr>
          <w:szCs w:val="20"/>
          <w:lang w:bidi="ar-SA"/>
        </w:rPr>
        <w:t>vs</w:t>
      </w:r>
      <w:proofErr w:type="spellEnd"/>
      <w:r>
        <w:rPr>
          <w:szCs w:val="20"/>
          <w:lang w:bidi="ar-SA"/>
        </w:rPr>
        <w:t xml:space="preserve"> </w:t>
      </w:r>
      <w:proofErr w:type="spellStart"/>
      <w:r>
        <w:rPr>
          <w:szCs w:val="20"/>
          <w:lang w:bidi="ar-SA"/>
        </w:rPr>
        <w:t>MotAg“Y</w:t>
      </w:r>
      <w:proofErr w:type="spellEnd"/>
      <w:proofErr w:type="gramStart"/>
      <w:r>
        <w:rPr>
          <w:szCs w:val="20"/>
          <w:lang w:bidi="ar-SA"/>
        </w:rPr>
        <w:t>”  where</w:t>
      </w:r>
      <w:proofErr w:type="gramEnd"/>
      <w:r>
        <w:rPr>
          <w:szCs w:val="20"/>
          <w:lang w:bidi="ar-SA"/>
        </w:rPr>
        <w:t xml:space="preserve"> X can be A,B and Y can be B, C block, the implementation will not result in negative values as sign of Switch2 and Abs are changed. Hence Abs1 function is redundant in implementation and ignored</w:t>
      </w:r>
      <w:proofErr w:type="gramStart"/>
      <w:r>
        <w:rPr>
          <w:szCs w:val="20"/>
          <w:lang w:bidi="ar-SA"/>
        </w:rPr>
        <w:t>..</w:t>
      </w:r>
      <w:proofErr w:type="gramEnd"/>
      <w:r>
        <w:rPr>
          <w:szCs w:val="20"/>
          <w:lang w:bidi="ar-SA"/>
        </w:rPr>
        <w:t xml:space="preserve"> (Note: Switch 2 always results in MAX VALUE of U0P16 </w:t>
      </w:r>
      <w:proofErr w:type="spellStart"/>
      <w:r>
        <w:rPr>
          <w:szCs w:val="20"/>
          <w:lang w:bidi="ar-SA"/>
        </w:rPr>
        <w:t>Datatype</w:t>
      </w:r>
      <w:proofErr w:type="spellEnd"/>
      <w:r>
        <w:rPr>
          <w:szCs w:val="20"/>
          <w:lang w:bidi="ar-SA"/>
        </w:rPr>
        <w:t xml:space="preserve">. So Subtraction of delta from it will not result in negative value)  </w:t>
      </w:r>
    </w:p>
    <w:p w:rsidR="00707265" w:rsidRDefault="00707265" w:rsidP="00707265">
      <w:pPr>
        <w:pStyle w:val="Heading2"/>
        <w:numPr>
          <w:ilvl w:val="3"/>
          <w:numId w:val="11"/>
        </w:numPr>
        <w:spacing w:after="60"/>
        <w:rPr>
          <w:rFonts w:ascii="Calibri" w:hAnsi="Calibri" w:cs="Calibri"/>
        </w:rPr>
      </w:pPr>
      <w:bookmarkStart w:id="509" w:name="_Toc448418176"/>
      <w:r>
        <w:rPr>
          <w:rFonts w:ascii="Calibri" w:hAnsi="Calibri" w:cs="Calibri"/>
        </w:rPr>
        <w:t>Processing</w:t>
      </w:r>
      <w:bookmarkEnd w:id="509"/>
    </w:p>
    <w:p w:rsidR="00707265" w:rsidRPr="00A23BA9" w:rsidRDefault="00D45C8E" w:rsidP="00707265">
      <w:pPr>
        <w:autoSpaceDE w:val="0"/>
        <w:autoSpaceDN w:val="0"/>
        <w:adjustRightInd w:val="0"/>
        <w:rPr>
          <w:szCs w:val="20"/>
          <w:lang w:bidi="ar-SA"/>
        </w:rPr>
      </w:pPr>
      <w:r>
        <w:rPr>
          <w:rFonts w:cs="Calibri"/>
          <w:szCs w:val="20"/>
        </w:rPr>
        <w:t xml:space="preserve">Delta between two input motor </w:t>
      </w:r>
      <w:proofErr w:type="gramStart"/>
      <w:r>
        <w:rPr>
          <w:rFonts w:cs="Calibri"/>
          <w:szCs w:val="20"/>
        </w:rPr>
        <w:t>angle</w:t>
      </w:r>
      <w:proofErr w:type="gramEnd"/>
      <w:r>
        <w:rPr>
          <w:rFonts w:cs="Calibri"/>
          <w:szCs w:val="20"/>
        </w:rPr>
        <w:t xml:space="preserve"> will</w:t>
      </w:r>
      <w:r w:rsidR="00707265" w:rsidRPr="00A23BA9">
        <w:rPr>
          <w:rFonts w:cs="Calibri"/>
          <w:szCs w:val="20"/>
        </w:rPr>
        <w:t xml:space="preserve"> outputs of this function</w:t>
      </w:r>
    </w:p>
    <w:p w:rsidR="00707265" w:rsidRPr="001B751D" w:rsidRDefault="00707265" w:rsidP="001B751D">
      <w:pPr>
        <w:rPr>
          <w:lang w:bidi="ar-SA"/>
        </w:rPr>
      </w:pPr>
    </w:p>
    <w:p w:rsidR="008C6874" w:rsidRPr="00AA38E8" w:rsidRDefault="008C6874" w:rsidP="008C6874">
      <w:pPr>
        <w:pStyle w:val="Heading2"/>
        <w:spacing w:after="60"/>
        <w:rPr>
          <w:rFonts w:ascii="Calibri" w:hAnsi="Calibri" w:cs="Calibri"/>
        </w:rPr>
      </w:pPr>
      <w:bookmarkStart w:id="510" w:name="_Toc421011542"/>
      <w:bookmarkStart w:id="511" w:name="_Toc448418177"/>
      <w:r>
        <w:rPr>
          <w:rFonts w:ascii="Calibri" w:hAnsi="Calibri" w:cs="Calibri"/>
        </w:rPr>
        <w:t>GLOBAL</w:t>
      </w:r>
      <w:r w:rsidRPr="00AA38E8">
        <w:rPr>
          <w:rFonts w:ascii="Calibri" w:hAnsi="Calibri" w:cs="Calibri"/>
        </w:rPr>
        <w:t xml:space="preserve"> Function/Macro Definitions</w:t>
      </w:r>
      <w:bookmarkEnd w:id="510"/>
      <w:bookmarkEnd w:id="511"/>
    </w:p>
    <w:p w:rsidR="008C6874" w:rsidRDefault="008C6874" w:rsidP="008C6874">
      <w:pPr>
        <w:pStyle w:val="Heading2"/>
        <w:numPr>
          <w:ilvl w:val="2"/>
          <w:numId w:val="11"/>
        </w:numPr>
        <w:tabs>
          <w:tab w:val="num" w:pos="567"/>
        </w:tabs>
        <w:spacing w:after="60"/>
        <w:ind w:left="567"/>
        <w:rPr>
          <w:rFonts w:ascii="Calibri" w:hAnsi="Calibri" w:cs="Calibri"/>
        </w:rPr>
      </w:pPr>
      <w:bookmarkStart w:id="512" w:name="_Toc421011543"/>
      <w:bookmarkStart w:id="513" w:name="_Toc448418178"/>
      <w:r>
        <w:rPr>
          <w:rFonts w:ascii="Calibri" w:hAnsi="Calibri" w:cs="Calibri"/>
        </w:rPr>
        <w:t>GLOBAL</w:t>
      </w:r>
      <w:r w:rsidRPr="00AA38E8">
        <w:rPr>
          <w:rFonts w:ascii="Calibri" w:hAnsi="Calibri" w:cs="Calibri"/>
        </w:rPr>
        <w:t xml:space="preserve"> Function #1</w:t>
      </w:r>
      <w:bookmarkEnd w:id="512"/>
      <w:bookmarkEnd w:id="513"/>
    </w:p>
    <w:p w:rsidR="001B751D" w:rsidRPr="001B751D" w:rsidRDefault="001B751D" w:rsidP="001B751D">
      <w:pPr>
        <w:rPr>
          <w:lang w:bidi="ar-SA"/>
        </w:rPr>
      </w:pPr>
      <w:r>
        <w:rPr>
          <w:lang w:bidi="ar-SA"/>
        </w:rPr>
        <w:t>None</w:t>
      </w:r>
    </w:p>
    <w:p w:rsidR="008C6874" w:rsidRDefault="008C6874" w:rsidP="008C6874">
      <w:pPr>
        <w:pStyle w:val="Heading2"/>
        <w:numPr>
          <w:ilvl w:val="3"/>
          <w:numId w:val="11"/>
        </w:numPr>
        <w:spacing w:after="60"/>
        <w:rPr>
          <w:rFonts w:ascii="Calibri" w:hAnsi="Calibri" w:cs="Calibri"/>
        </w:rPr>
      </w:pPr>
      <w:bookmarkStart w:id="514" w:name="_Toc421011544"/>
      <w:bookmarkStart w:id="515" w:name="_Toc448418179"/>
      <w:r>
        <w:rPr>
          <w:rFonts w:ascii="Calibri" w:hAnsi="Calibri" w:cs="Calibri"/>
        </w:rPr>
        <w:t>Design Rationale</w:t>
      </w:r>
      <w:bookmarkEnd w:id="515"/>
    </w:p>
    <w:p w:rsidR="001B751D" w:rsidRPr="001B751D" w:rsidRDefault="001B751D" w:rsidP="001B751D">
      <w:pPr>
        <w:rPr>
          <w:lang w:bidi="ar-SA"/>
        </w:rPr>
      </w:pPr>
      <w:r>
        <w:rPr>
          <w:lang w:bidi="ar-SA"/>
        </w:rPr>
        <w:t>None</w:t>
      </w:r>
    </w:p>
    <w:p w:rsidR="008C6874" w:rsidRPr="00AA38E8" w:rsidRDefault="008C6874" w:rsidP="008C6874">
      <w:pPr>
        <w:pStyle w:val="Heading2"/>
        <w:numPr>
          <w:ilvl w:val="3"/>
          <w:numId w:val="11"/>
        </w:numPr>
        <w:spacing w:after="60"/>
        <w:rPr>
          <w:rFonts w:ascii="Calibri" w:hAnsi="Calibri" w:cs="Calibri"/>
        </w:rPr>
      </w:pPr>
      <w:bookmarkStart w:id="516" w:name="_Toc448418180"/>
      <w:bookmarkEnd w:id="514"/>
      <w:proofErr w:type="gramStart"/>
      <w:r>
        <w:rPr>
          <w:rFonts w:ascii="Calibri" w:hAnsi="Calibri" w:cs="Calibri"/>
        </w:rPr>
        <w:t>processing</w:t>
      </w:r>
      <w:bookmarkEnd w:id="516"/>
      <w:proofErr w:type="gramEnd"/>
    </w:p>
    <w:p w:rsidR="002B094F" w:rsidRDefault="001B751D" w:rsidP="002B094F">
      <w:pPr>
        <w:rPr>
          <w:lang w:bidi="ar-SA"/>
        </w:rPr>
      </w:pPr>
      <w:r>
        <w:rPr>
          <w:rFonts w:cs="Calibri"/>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ins w:id="517" w:author="Anne, Krishna" w:date="2016-04-14T17:24:00Z"/>
          <w:rFonts w:ascii="Calibri" w:hAnsi="Calibri" w:cs="Calibri"/>
        </w:rPr>
      </w:pPr>
      <w:bookmarkStart w:id="518" w:name="_Toc418080076"/>
      <w:bookmarkStart w:id="519" w:name="_Toc421709921"/>
      <w:bookmarkStart w:id="520" w:name="_Toc448418181"/>
      <w:r w:rsidRPr="002E3F2E">
        <w:rPr>
          <w:rFonts w:ascii="Calibri" w:hAnsi="Calibri"/>
        </w:rPr>
        <w:lastRenderedPageBreak/>
        <w:t>Known</w:t>
      </w:r>
      <w:r w:rsidRPr="00AA38E8">
        <w:rPr>
          <w:rFonts w:ascii="Calibri" w:hAnsi="Calibri" w:cs="Calibri"/>
        </w:rPr>
        <w:t xml:space="preserve"> Limitations with Design</w:t>
      </w:r>
      <w:bookmarkEnd w:id="518"/>
      <w:bookmarkEnd w:id="519"/>
      <w:bookmarkEnd w:id="520"/>
    </w:p>
    <w:p w:rsidR="008D7198" w:rsidRPr="008D7198" w:rsidRDefault="008D7198" w:rsidP="008D7198">
      <w:pPr>
        <w:ind w:firstLine="562"/>
        <w:rPr>
          <w:lang w:bidi="ar-SA"/>
        </w:rPr>
      </w:pPr>
      <w:ins w:id="521" w:author="Anne, Krishna" w:date="2016-04-14T17:24:00Z">
        <w:r>
          <w:rPr>
            <w:rFonts w:cs="Calibri"/>
          </w:rPr>
          <w:t>None</w:t>
        </w:r>
      </w:ins>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522" w:name="_Toc382297449"/>
      <w:bookmarkStart w:id="523" w:name="_Toc418080077"/>
      <w:bookmarkStart w:id="524" w:name="_Toc421709922"/>
      <w:bookmarkStart w:id="525" w:name="_Toc448418182"/>
      <w:r w:rsidRPr="00E75CFE">
        <w:rPr>
          <w:rFonts w:ascii="Calibri" w:hAnsi="Calibri" w:cs="Calibri"/>
        </w:rPr>
        <w:lastRenderedPageBreak/>
        <w:t>UNIT TEST CONSIDERATION</w:t>
      </w:r>
      <w:bookmarkEnd w:id="522"/>
      <w:bookmarkEnd w:id="523"/>
      <w:bookmarkEnd w:id="524"/>
      <w:bookmarkEnd w:id="525"/>
    </w:p>
    <w:p w:rsidR="00531B8C" w:rsidRPr="00531B8C" w:rsidRDefault="00F13563" w:rsidP="008D7198">
      <w:pPr>
        <w:ind w:firstLine="562"/>
        <w:rPr>
          <w:lang w:bidi="ar-SA"/>
        </w:rPr>
      </w:pPr>
      <w:r>
        <w:rPr>
          <w:rFonts w:cs="Calibri"/>
        </w:rPr>
        <w:t>None</w:t>
      </w:r>
    </w:p>
    <w:p w:rsidR="00786BDF" w:rsidRPr="00A158C7" w:rsidRDefault="00786BDF" w:rsidP="000B37D5">
      <w:pPr>
        <w:pStyle w:val="Heading7"/>
      </w:pPr>
      <w:bookmarkStart w:id="526" w:name="_Toc448418183"/>
      <w:r w:rsidRPr="00A158C7">
        <w:lastRenderedPageBreak/>
        <w:t>Abbreviations and Acronyms</w:t>
      </w:r>
      <w:bookmarkEnd w:id="5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F13563" w:rsidRPr="00A158C7" w:rsidTr="00786BDF">
        <w:tc>
          <w:tcPr>
            <w:tcW w:w="3018" w:type="dxa"/>
            <w:shd w:val="clear" w:color="auto" w:fill="auto"/>
          </w:tcPr>
          <w:p w:rsidR="00F13563" w:rsidRDefault="00F13563" w:rsidP="006E415E">
            <w:pPr>
              <w:rPr>
                <w:rFonts w:cs="Calibri"/>
                <w:sz w:val="19"/>
              </w:rPr>
            </w:pPr>
            <w:r>
              <w:rPr>
                <w:rFonts w:cs="Calibri"/>
                <w:sz w:val="19"/>
              </w:rPr>
              <w:t>FDD</w:t>
            </w:r>
          </w:p>
        </w:tc>
        <w:tc>
          <w:tcPr>
            <w:tcW w:w="6270" w:type="dxa"/>
            <w:shd w:val="clear" w:color="auto" w:fill="auto"/>
          </w:tcPr>
          <w:p w:rsidR="00F13563" w:rsidRPr="00AA38E8" w:rsidRDefault="00F13563" w:rsidP="006E415E">
            <w:pPr>
              <w:rPr>
                <w:rFonts w:cs="Calibri"/>
                <w:sz w:val="19"/>
              </w:rPr>
            </w:pPr>
            <w:r>
              <w:rPr>
                <w:rFonts w:cs="Calibri"/>
                <w:sz w:val="19"/>
              </w:rPr>
              <w:t>Functional Design Document</w:t>
            </w:r>
          </w:p>
        </w:tc>
      </w:tr>
    </w:tbl>
    <w:p w:rsidR="0053510E" w:rsidRPr="00A158C7" w:rsidRDefault="005A77EF" w:rsidP="000B37D5">
      <w:pPr>
        <w:pStyle w:val="Heading7"/>
      </w:pPr>
      <w:bookmarkStart w:id="527" w:name="_Toc448418184"/>
      <w:r w:rsidRPr="00A158C7">
        <w:lastRenderedPageBreak/>
        <w:t>Glossary</w:t>
      </w:r>
      <w:bookmarkEnd w:id="52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528" w:name="_Toc448418185"/>
      <w:r w:rsidRPr="00A158C7">
        <w:lastRenderedPageBreak/>
        <w:t>References</w:t>
      </w:r>
      <w:bookmarkEnd w:id="5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529"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529"/>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1F2C6A" w:rsidRDefault="001F2C6A" w:rsidP="00B758D2">
            <w:pPr>
              <w:rPr>
                <w:lang w:bidi="ar-SA"/>
              </w:rPr>
            </w:pPr>
            <w:r>
              <w:rPr>
                <w:lang w:bidi="ar-SA"/>
              </w:rPr>
              <w:t xml:space="preserve"> EA4 01.00.02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CD6734" w:rsidP="00B758D2">
            <w:pPr>
              <w:keepNext/>
            </w:pPr>
            <w:hyperlink r:id="rId16" w:history="1">
              <w:bookmarkStart w:id="530" w:name="_Ref335300243"/>
              <w:r w:rsidR="00531B8C" w:rsidRPr="00FC427F">
                <w:t>Software Naming Conventions.doc</w:t>
              </w:r>
              <w:bookmarkEnd w:id="530"/>
            </w:hyperlink>
          </w:p>
        </w:tc>
        <w:tc>
          <w:tcPr>
            <w:tcW w:w="2091" w:type="dxa"/>
            <w:shd w:val="clear" w:color="auto" w:fill="auto"/>
          </w:tcPr>
          <w:p w:rsidR="00531B8C" w:rsidRDefault="001F2C6A" w:rsidP="00F90027">
            <w:pPr>
              <w:tabs>
                <w:tab w:val="center" w:pos="937"/>
              </w:tabs>
              <w:rPr>
                <w:lang w:bidi="ar-SA"/>
              </w:rPr>
            </w:pPr>
            <w:r>
              <w:rPr>
                <w:lang w:bidi="ar-SA"/>
              </w:rPr>
              <w:t>EA4 01.00.02</w:t>
            </w:r>
            <w:r>
              <w:rPr>
                <w:lang w:bidi="ar-SA"/>
              </w:rPr>
              <w:tab/>
            </w:r>
          </w:p>
        </w:tc>
      </w:tr>
      <w:tr w:rsidR="00531B8C" w:rsidRPr="00A158C7" w:rsidTr="00B758D2">
        <w:tc>
          <w:tcPr>
            <w:tcW w:w="738" w:type="dxa"/>
            <w:shd w:val="clear" w:color="auto" w:fill="auto"/>
          </w:tcPr>
          <w:p w:rsidR="00531B8C" w:rsidRDefault="00531B8C" w:rsidP="00B758D2">
            <w:pPr>
              <w:jc w:val="center"/>
            </w:pPr>
            <w:r>
              <w:t>4</w:t>
            </w:r>
          </w:p>
        </w:tc>
        <w:bookmarkStart w:id="531"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531"/>
          </w:p>
        </w:tc>
        <w:tc>
          <w:tcPr>
            <w:tcW w:w="2091" w:type="dxa"/>
            <w:shd w:val="clear" w:color="auto" w:fill="auto"/>
          </w:tcPr>
          <w:p w:rsidR="00531B8C" w:rsidRDefault="001F2C6A" w:rsidP="00B758D2">
            <w:pPr>
              <w:rPr>
                <w:lang w:bidi="ar-SA"/>
              </w:rPr>
            </w:pPr>
            <w:r>
              <w:rPr>
                <w:lang w:bidi="ar-SA"/>
              </w:rPr>
              <w:t xml:space="preserve"> EA4 01.00.02</w:t>
            </w:r>
          </w:p>
        </w:tc>
      </w:tr>
      <w:tr w:rsidR="001F2C6A" w:rsidRPr="00A158C7" w:rsidTr="00B758D2">
        <w:tc>
          <w:tcPr>
            <w:tcW w:w="738" w:type="dxa"/>
            <w:shd w:val="clear" w:color="auto" w:fill="auto"/>
          </w:tcPr>
          <w:p w:rsidR="001F2C6A" w:rsidRDefault="001F2C6A" w:rsidP="00B758D2">
            <w:pPr>
              <w:jc w:val="center"/>
            </w:pPr>
            <w:r>
              <w:t>5</w:t>
            </w:r>
          </w:p>
        </w:tc>
        <w:tc>
          <w:tcPr>
            <w:tcW w:w="6458" w:type="dxa"/>
            <w:shd w:val="clear" w:color="auto" w:fill="auto"/>
          </w:tcPr>
          <w:p w:rsidR="001F2C6A" w:rsidRDefault="001F2C6A" w:rsidP="00B758D2">
            <w:pPr>
              <w:keepNext/>
            </w:pPr>
            <w:r>
              <w:t>ES249A_MotAgCorrln_Design</w:t>
            </w:r>
          </w:p>
        </w:tc>
        <w:tc>
          <w:tcPr>
            <w:tcW w:w="2091" w:type="dxa"/>
            <w:shd w:val="clear" w:color="auto" w:fill="auto"/>
          </w:tcPr>
          <w:p w:rsidR="001F2C6A" w:rsidRDefault="001F2C6A" w:rsidP="00B758D2">
            <w:pPr>
              <w:rPr>
                <w:lang w:bidi="ar-SA"/>
              </w:rPr>
            </w:pPr>
            <w:r>
              <w:rPr>
                <w:rFonts w:cs="Calibri"/>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734" w:rsidRDefault="00CD6734">
      <w:r>
        <w:separator/>
      </w:r>
    </w:p>
  </w:endnote>
  <w:endnote w:type="continuationSeparator" w:id="0">
    <w:p w:rsidR="00CD6734" w:rsidRDefault="00CD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1B751D" w:rsidRPr="00B10816" w:rsidTr="00866672">
      <w:tc>
        <w:tcPr>
          <w:tcW w:w="1667" w:type="pct"/>
          <w:vAlign w:val="center"/>
        </w:tcPr>
        <w:p w:rsidR="001B751D" w:rsidRPr="00B10816" w:rsidRDefault="001B751D" w:rsidP="00B10816">
          <w:pPr>
            <w:pStyle w:val="Footer"/>
            <w:spacing w:after="0"/>
            <w:rPr>
              <w:sz w:val="16"/>
              <w:szCs w:val="16"/>
            </w:rPr>
          </w:pPr>
          <w:r w:rsidRPr="00B10816">
            <w:rPr>
              <w:sz w:val="16"/>
              <w:szCs w:val="16"/>
            </w:rPr>
            <w:t xml:space="preserve">Document: </w:t>
          </w:r>
          <w:proofErr w:type="spellStart"/>
          <w:r>
            <w:rPr>
              <w:sz w:val="16"/>
              <w:szCs w:val="16"/>
            </w:rPr>
            <w:t>MotAgCorrln</w:t>
          </w:r>
          <w:proofErr w:type="spellEnd"/>
          <w:r>
            <w:rPr>
              <w:sz w:val="16"/>
              <w:szCs w:val="16"/>
            </w:rPr>
            <w:fldChar w:fldCharType="begin"/>
          </w:r>
          <w:r>
            <w:rPr>
              <w:sz w:val="16"/>
              <w:szCs w:val="16"/>
            </w:rPr>
            <w:instrText xml:space="preserve"> DOCPROPERTY  "Document Version"  \* MERGEFORMAT </w:instrText>
          </w:r>
          <w:r>
            <w:rPr>
              <w:sz w:val="16"/>
              <w:szCs w:val="16"/>
            </w:rPr>
            <w:fldChar w:fldCharType="end"/>
          </w:r>
        </w:p>
        <w:p w:rsidR="001B751D" w:rsidRPr="00B10816" w:rsidRDefault="001B751D" w:rsidP="00C22219">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w:t>
          </w:r>
          <w:r>
            <w:rPr>
              <w:sz w:val="16"/>
              <w:szCs w:val="16"/>
            </w:rPr>
            <w:fldChar w:fldCharType="end"/>
          </w:r>
          <w:r>
            <w:rPr>
              <w:sz w:val="16"/>
              <w:szCs w:val="16"/>
            </w:rPr>
            <w:t>1</w:t>
          </w:r>
        </w:p>
      </w:tc>
      <w:tc>
        <w:tcPr>
          <w:tcW w:w="1667" w:type="pct"/>
          <w:vAlign w:val="center"/>
        </w:tcPr>
        <w:p w:rsidR="001B751D" w:rsidRDefault="00B3597C" w:rsidP="00B10816">
          <w:pPr>
            <w:pStyle w:val="Footer"/>
            <w:spacing w:after="0"/>
            <w:jc w:val="center"/>
            <w:rPr>
              <w:sz w:val="16"/>
              <w:szCs w:val="16"/>
            </w:rPr>
          </w:pPr>
          <w:del w:id="532" w:author="Anne, Krishna" w:date="2016-04-14T17:25:00Z">
            <w:r w:rsidDel="00EB1DF2">
              <w:rPr>
                <w:sz w:val="16"/>
                <w:szCs w:val="16"/>
              </w:rPr>
              <w:delText xml:space="preserve">Mar </w:delText>
            </w:r>
          </w:del>
          <w:ins w:id="533" w:author="Anne, Krishna" w:date="2016-04-14T17:25:00Z">
            <w:r w:rsidR="00EB1DF2">
              <w:rPr>
                <w:sz w:val="16"/>
                <w:szCs w:val="16"/>
              </w:rPr>
              <w:t>Apr</w:t>
            </w:r>
            <w:r w:rsidR="00EB1DF2">
              <w:rPr>
                <w:sz w:val="16"/>
                <w:szCs w:val="16"/>
              </w:rPr>
              <w:t xml:space="preserve"> </w:t>
            </w:r>
          </w:ins>
          <w:r>
            <w:rPr>
              <w:sz w:val="16"/>
              <w:szCs w:val="16"/>
            </w:rPr>
            <w:t>1</w:t>
          </w:r>
          <w:del w:id="534" w:author="Anne, Krishna" w:date="2016-04-14T17:25:00Z">
            <w:r w:rsidDel="00EB1DF2">
              <w:rPr>
                <w:sz w:val="16"/>
                <w:szCs w:val="16"/>
              </w:rPr>
              <w:delText>9</w:delText>
            </w:r>
          </w:del>
          <w:ins w:id="535" w:author="Anne, Krishna" w:date="2016-04-14T17:25:00Z">
            <w:r w:rsidR="00EB1DF2">
              <w:rPr>
                <w:sz w:val="16"/>
                <w:szCs w:val="16"/>
              </w:rPr>
              <w:t>4</w:t>
            </w:r>
          </w:ins>
          <w:r>
            <w:rPr>
              <w:sz w:val="16"/>
              <w:szCs w:val="16"/>
            </w:rPr>
            <w:t>, 2016</w:t>
          </w:r>
        </w:p>
        <w:p w:rsidR="001B751D" w:rsidRPr="00B10816" w:rsidRDefault="001B751D"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1B751D" w:rsidRPr="00B10816" w:rsidRDefault="001B751D" w:rsidP="00B10816">
              <w:pPr>
                <w:pStyle w:val="Footer"/>
                <w:spacing w:after="0"/>
                <w:jc w:val="right"/>
                <w:rPr>
                  <w:sz w:val="16"/>
                  <w:szCs w:val="16"/>
                </w:rPr>
              </w:pPr>
              <w:r>
                <w:rPr>
                  <w:sz w:val="16"/>
                  <w:szCs w:val="16"/>
                </w:rPr>
                <w:t>Module Design Document</w:t>
              </w:r>
            </w:p>
          </w:sdtContent>
        </w:sdt>
        <w:p w:rsidR="001B751D" w:rsidRPr="00B10816" w:rsidRDefault="001B751D"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EB1DF2">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EB1DF2">
            <w:rPr>
              <w:b/>
              <w:noProof/>
              <w:sz w:val="16"/>
              <w:szCs w:val="16"/>
            </w:rPr>
            <w:t>21</w:t>
          </w:r>
          <w:r w:rsidRPr="00B10816">
            <w:rPr>
              <w:b/>
              <w:sz w:val="16"/>
              <w:szCs w:val="16"/>
            </w:rPr>
            <w:fldChar w:fldCharType="end"/>
          </w:r>
        </w:p>
      </w:tc>
    </w:tr>
  </w:tbl>
  <w:p w:rsidR="001B751D" w:rsidRPr="00B10816" w:rsidRDefault="001B751D"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734" w:rsidRDefault="00CD6734">
      <w:r>
        <w:separator/>
      </w:r>
    </w:p>
  </w:footnote>
  <w:footnote w:type="continuationSeparator" w:id="0">
    <w:p w:rsidR="00CD6734" w:rsidRDefault="00CD67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1B751D" w:rsidRPr="008969C4" w:rsidTr="00866672">
      <w:trPr>
        <w:trHeight w:val="438"/>
      </w:trPr>
      <w:tc>
        <w:tcPr>
          <w:tcW w:w="1443" w:type="pct"/>
        </w:tcPr>
        <w:p w:rsidR="001B751D" w:rsidRPr="008969C4" w:rsidRDefault="001B751D" w:rsidP="00B10816">
          <w:pPr>
            <w:pStyle w:val="Header"/>
            <w:spacing w:after="0"/>
          </w:pPr>
          <w:r w:rsidRPr="008969C4">
            <w:rPr>
              <w:noProof/>
              <w:lang w:bidi="ar-SA"/>
            </w:rPr>
            <w:drawing>
              <wp:inline distT="0" distB="0" distL="0" distR="0" wp14:anchorId="678C4D42" wp14:editId="0C7CC727">
                <wp:extent cx="1066800" cy="4381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1B751D" w:rsidRPr="00891F29" w:rsidRDefault="001B751D" w:rsidP="00B10816">
          <w:pPr>
            <w:pStyle w:val="Header"/>
            <w:spacing w:after="0"/>
            <w:jc w:val="right"/>
            <w:rPr>
              <w:sz w:val="16"/>
              <w:szCs w:val="20"/>
            </w:rPr>
          </w:pPr>
          <w:r w:rsidRPr="00891F29">
            <w:rPr>
              <w:sz w:val="16"/>
              <w:szCs w:val="20"/>
            </w:rPr>
            <w:t>Nexteer Automotive Confidential Proprietary Information</w:t>
          </w:r>
        </w:p>
        <w:p w:rsidR="001B751D" w:rsidRDefault="001B751D" w:rsidP="00B10816">
          <w:pPr>
            <w:pStyle w:val="Header"/>
            <w:spacing w:after="0"/>
            <w:jc w:val="right"/>
            <w:rPr>
              <w:sz w:val="16"/>
              <w:szCs w:val="20"/>
            </w:rPr>
          </w:pPr>
          <w:r w:rsidRPr="00891F29">
            <w:rPr>
              <w:sz w:val="16"/>
              <w:szCs w:val="20"/>
            </w:rPr>
            <w:t>Do Not Copy/Distribute Without Prior Permission</w:t>
          </w:r>
        </w:p>
        <w:p w:rsidR="001B751D" w:rsidRPr="008969C4" w:rsidRDefault="001B751D" w:rsidP="00B10816">
          <w:pPr>
            <w:pStyle w:val="Header"/>
            <w:spacing w:after="0"/>
            <w:jc w:val="right"/>
            <w:rPr>
              <w:szCs w:val="20"/>
            </w:rPr>
          </w:pPr>
          <w:r w:rsidRPr="000B0DB8">
            <w:rPr>
              <w:sz w:val="16"/>
              <w:szCs w:val="20"/>
            </w:rPr>
            <w:t>This Document Is Uncontrolled When Printed – Verify Version Before Use</w:t>
          </w:r>
        </w:p>
      </w:tc>
    </w:tr>
  </w:tbl>
  <w:p w:rsidR="001B751D" w:rsidRDefault="001B751D">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47"/>
        </w:tabs>
        <w:ind w:left="74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65A3DF5"/>
    <w:multiLevelType w:val="hybridMultilevel"/>
    <w:tmpl w:val="9356D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19"/>
    <w:rsid w:val="000040A2"/>
    <w:rsid w:val="00007584"/>
    <w:rsid w:val="00010BFD"/>
    <w:rsid w:val="00011103"/>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4FFB"/>
    <w:rsid w:val="000A5FB2"/>
    <w:rsid w:val="000B01C4"/>
    <w:rsid w:val="000B0DB8"/>
    <w:rsid w:val="000B37D5"/>
    <w:rsid w:val="000B5C1E"/>
    <w:rsid w:val="000B6648"/>
    <w:rsid w:val="000E0B71"/>
    <w:rsid w:val="000E102A"/>
    <w:rsid w:val="000E3512"/>
    <w:rsid w:val="000E548A"/>
    <w:rsid w:val="000F652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B751D"/>
    <w:rsid w:val="001C3CBB"/>
    <w:rsid w:val="001D2F1D"/>
    <w:rsid w:val="001D6053"/>
    <w:rsid w:val="001E4877"/>
    <w:rsid w:val="001F0A02"/>
    <w:rsid w:val="001F2C6A"/>
    <w:rsid w:val="001F7A45"/>
    <w:rsid w:val="00203950"/>
    <w:rsid w:val="00206564"/>
    <w:rsid w:val="00210877"/>
    <w:rsid w:val="002130AC"/>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53BE"/>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02B7"/>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6FC"/>
    <w:rsid w:val="003A5B2A"/>
    <w:rsid w:val="003B4A55"/>
    <w:rsid w:val="003D36D0"/>
    <w:rsid w:val="003D456D"/>
    <w:rsid w:val="003D6681"/>
    <w:rsid w:val="003F18D9"/>
    <w:rsid w:val="003F3205"/>
    <w:rsid w:val="00405E64"/>
    <w:rsid w:val="00410E30"/>
    <w:rsid w:val="004141BD"/>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17761"/>
    <w:rsid w:val="005200B6"/>
    <w:rsid w:val="00527EC6"/>
    <w:rsid w:val="00531B8C"/>
    <w:rsid w:val="0053510E"/>
    <w:rsid w:val="0053632C"/>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6F6C0C"/>
    <w:rsid w:val="00702C1E"/>
    <w:rsid w:val="00707265"/>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823E5"/>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D7198"/>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514FB"/>
    <w:rsid w:val="00A639FF"/>
    <w:rsid w:val="00A6463B"/>
    <w:rsid w:val="00A656E4"/>
    <w:rsid w:val="00A67DDA"/>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97C"/>
    <w:rsid w:val="00B35F84"/>
    <w:rsid w:val="00B52330"/>
    <w:rsid w:val="00B557BA"/>
    <w:rsid w:val="00B5628C"/>
    <w:rsid w:val="00B629B6"/>
    <w:rsid w:val="00B647EA"/>
    <w:rsid w:val="00B72FDD"/>
    <w:rsid w:val="00B758D2"/>
    <w:rsid w:val="00B81B39"/>
    <w:rsid w:val="00B81C1B"/>
    <w:rsid w:val="00B85D5F"/>
    <w:rsid w:val="00B92F19"/>
    <w:rsid w:val="00B93AA3"/>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219"/>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D6734"/>
    <w:rsid w:val="00CE1AE1"/>
    <w:rsid w:val="00CF089D"/>
    <w:rsid w:val="00CF0E43"/>
    <w:rsid w:val="00CF107F"/>
    <w:rsid w:val="00CF2A9A"/>
    <w:rsid w:val="00CF5BE3"/>
    <w:rsid w:val="00D001E9"/>
    <w:rsid w:val="00D00A39"/>
    <w:rsid w:val="00D16229"/>
    <w:rsid w:val="00D229A6"/>
    <w:rsid w:val="00D23CB7"/>
    <w:rsid w:val="00D26802"/>
    <w:rsid w:val="00D30924"/>
    <w:rsid w:val="00D4065B"/>
    <w:rsid w:val="00D42EF2"/>
    <w:rsid w:val="00D443E7"/>
    <w:rsid w:val="00D45C8E"/>
    <w:rsid w:val="00D51275"/>
    <w:rsid w:val="00D57071"/>
    <w:rsid w:val="00D57F9F"/>
    <w:rsid w:val="00D60445"/>
    <w:rsid w:val="00D70B1D"/>
    <w:rsid w:val="00D757BC"/>
    <w:rsid w:val="00D762B8"/>
    <w:rsid w:val="00D775AC"/>
    <w:rsid w:val="00D77952"/>
    <w:rsid w:val="00D8298E"/>
    <w:rsid w:val="00D90435"/>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B1DF2"/>
    <w:rsid w:val="00ED3D2B"/>
    <w:rsid w:val="00EE263E"/>
    <w:rsid w:val="00EE26AB"/>
    <w:rsid w:val="00EE3BBC"/>
    <w:rsid w:val="00EF190F"/>
    <w:rsid w:val="00F1257A"/>
    <w:rsid w:val="00F13563"/>
    <w:rsid w:val="00F33BD1"/>
    <w:rsid w:val="00F36729"/>
    <w:rsid w:val="00F36CC2"/>
    <w:rsid w:val="00F417BB"/>
    <w:rsid w:val="00F4318C"/>
    <w:rsid w:val="00F43F8E"/>
    <w:rsid w:val="00F51C8D"/>
    <w:rsid w:val="00F56F9A"/>
    <w:rsid w:val="00F602B0"/>
    <w:rsid w:val="00F651F5"/>
    <w:rsid w:val="00F727CE"/>
    <w:rsid w:val="00F737FE"/>
    <w:rsid w:val="00F90027"/>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clear" w:pos="747"/>
        <w:tab w:val="left" w:pos="864"/>
        <w:tab w:val="num" w:pos="1017"/>
      </w:tabs>
      <w:ind w:left="101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clear" w:pos="747"/>
        <w:tab w:val="left" w:pos="864"/>
        <w:tab w:val="num" w:pos="1017"/>
      </w:tabs>
      <w:ind w:left="101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ES249A_MotAgCorrl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4EA894443E45B4B9002AD9775F7122"/>
        <w:category>
          <w:name w:val="General"/>
          <w:gallery w:val="placeholder"/>
        </w:category>
        <w:types>
          <w:type w:val="bbPlcHdr"/>
        </w:types>
        <w:behaviors>
          <w:behavior w:val="content"/>
        </w:behaviors>
        <w:guid w:val="{2C20D2DF-8F46-46CA-A54B-2B3502B50FE0}"/>
      </w:docPartPr>
      <w:docPartBody>
        <w:p w:rsidR="004D2C9F" w:rsidRDefault="00E74D8A">
          <w:pPr>
            <w:pStyle w:val="664EA894443E45B4B9002AD9775F7122"/>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8A"/>
    <w:rsid w:val="000478E8"/>
    <w:rsid w:val="001A2F14"/>
    <w:rsid w:val="004D2C9F"/>
    <w:rsid w:val="00501B83"/>
    <w:rsid w:val="0061097A"/>
    <w:rsid w:val="00684647"/>
    <w:rsid w:val="00A370F0"/>
    <w:rsid w:val="00C91E62"/>
    <w:rsid w:val="00E0050E"/>
    <w:rsid w:val="00E7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4EA894443E45B4B9002AD9775F7122">
    <w:name w:val="664EA894443E45B4B9002AD9775F71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4EA894443E45B4B9002AD9775F7122">
    <w:name w:val="664EA894443E45B4B9002AD9775F7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F7F08863-3985-488F-B3B0-859129B6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10</TotalTime>
  <Pages>1</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12598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Anne, Krishna</cp:lastModifiedBy>
  <cp:revision>8</cp:revision>
  <cp:lastPrinted>2014-12-17T17:01:00Z</cp:lastPrinted>
  <dcterms:created xsi:type="dcterms:W3CDTF">2016-03-19T15:19:00Z</dcterms:created>
  <dcterms:modified xsi:type="dcterms:W3CDTF">2016-04-14T21:29:00Z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MotAgCorrln</vt:lpwstr>
  </property>
  <property fmtid="{D5CDD505-2E9C-101B-9397-08002B2CF9AE}" pid="3" name="Template Version">
    <vt:lpwstr>EA4 01.00.01</vt:lpwstr>
  </property>
  <property fmtid="{D5CDD505-2E9C-101B-9397-08002B2CF9AE}" pid="4" name="Release Date">
    <vt:lpwstr>Apr 14, 2016</vt:lpwstr>
  </property>
  <property fmtid="{D5CDD505-2E9C-101B-9397-08002B2CF9AE}" pid="5" name="Location">
    <vt:lpwstr>Saginaw, MI, USA</vt:lpwstr>
  </property>
  <property fmtid="{D5CDD505-2E9C-101B-9397-08002B2CF9AE}" pid="6" name="Prepared by Group">
    <vt:lpwstr>Krishna Anne</vt:lpwstr>
  </property>
  <property fmtid="{D5CDD505-2E9C-101B-9397-08002B2CF9AE}" pid="7" name="Prepared for Group">
    <vt:lpwstr>Software Engineering</vt:lpwstr>
  </property>
</Properties>
</file>