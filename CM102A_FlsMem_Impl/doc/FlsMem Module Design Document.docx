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48"/>
          <w:szCs w:val="48"/>
        </w:rPr>
        <w:alias w:val="Title"/>
        <w:tag w:val=""/>
        <w:id w:val="-74908585"/>
        <w:placeholder>
          <w:docPart w:val="9436FCBCA20F40818CD15D8F9AC59023"/>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proofErr w:type="spellStart"/>
      <w:r w:rsidR="00121349">
        <w:rPr>
          <w:rFonts w:cs="Calibri"/>
          <w:b/>
          <w:sz w:val="48"/>
          <w:szCs w:val="48"/>
        </w:rPr>
        <w:t>FlsMem</w:t>
      </w:r>
      <w:proofErr w:type="spellEnd"/>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4F6D8D" w:rsidP="007E0373">
      <w:pPr>
        <w:tabs>
          <w:tab w:val="left" w:pos="4320"/>
          <w:tab w:val="left" w:pos="8640"/>
        </w:tabs>
        <w:spacing w:before="120" w:after="360"/>
        <w:jc w:val="center"/>
        <w:rPr>
          <w:b/>
          <w:sz w:val="36"/>
        </w:rPr>
      </w:pPr>
      <w:del w:id="0" w:author="Nexteer Employee" w:date="2016-08-25T09:50:00Z">
        <w:r w:rsidRPr="007E0373" w:rsidDel="00DB17BC">
          <w:rPr>
            <w:b/>
            <w:sz w:val="36"/>
          </w:rPr>
          <w:fldChar w:fldCharType="begin"/>
        </w:r>
        <w:r w:rsidRPr="007E0373" w:rsidDel="00DB17BC">
          <w:rPr>
            <w:b/>
            <w:sz w:val="36"/>
          </w:rPr>
          <w:delInstrText xml:space="preserve"> DOCPROPERTY  "Release Date"  \* MERGEFORMAT </w:delInstrText>
        </w:r>
        <w:r w:rsidRPr="007E0373" w:rsidDel="00DB17BC">
          <w:rPr>
            <w:b/>
            <w:sz w:val="36"/>
          </w:rPr>
          <w:fldChar w:fldCharType="separate"/>
        </w:r>
        <w:r w:rsidR="00FC4D49" w:rsidDel="00DB17BC">
          <w:rPr>
            <w:b/>
            <w:sz w:val="36"/>
          </w:rPr>
          <w:delText>Apr</w:delText>
        </w:r>
        <w:r w:rsidDel="00DB17BC">
          <w:rPr>
            <w:b/>
            <w:sz w:val="36"/>
          </w:rPr>
          <w:delText xml:space="preserve"> </w:delText>
        </w:r>
        <w:r w:rsidR="00FC4D49" w:rsidDel="00DB17BC">
          <w:rPr>
            <w:b/>
            <w:sz w:val="36"/>
          </w:rPr>
          <w:delText xml:space="preserve">18 </w:delText>
        </w:r>
        <w:r w:rsidDel="00DB17BC">
          <w:rPr>
            <w:b/>
            <w:sz w:val="36"/>
          </w:rPr>
          <w:delText>, 2016</w:delText>
        </w:r>
        <w:r w:rsidRPr="007E0373" w:rsidDel="00DB17BC">
          <w:rPr>
            <w:b/>
            <w:sz w:val="36"/>
          </w:rPr>
          <w:fldChar w:fldCharType="end"/>
        </w:r>
      </w:del>
      <w:ins w:id="1" w:author="Nexteer Employee" w:date="2016-08-25T09:50:00Z">
        <w:r w:rsidR="00DB17BC" w:rsidRPr="007E0373">
          <w:rPr>
            <w:b/>
            <w:sz w:val="36"/>
          </w:rPr>
          <w:fldChar w:fldCharType="begin"/>
        </w:r>
        <w:r w:rsidR="00DB17BC" w:rsidRPr="007E0373">
          <w:rPr>
            <w:b/>
            <w:sz w:val="36"/>
          </w:rPr>
          <w:instrText xml:space="preserve"> DOCPROPERTY  "Release Date"  \* MERGEFORMAT </w:instrText>
        </w:r>
        <w:r w:rsidR="00DB17BC" w:rsidRPr="007E0373">
          <w:rPr>
            <w:b/>
            <w:sz w:val="36"/>
          </w:rPr>
          <w:fldChar w:fldCharType="separate"/>
        </w:r>
        <w:r w:rsidR="00DB17BC">
          <w:rPr>
            <w:b/>
            <w:sz w:val="36"/>
          </w:rPr>
          <w:t xml:space="preserve">Aug </w:t>
        </w:r>
        <w:proofErr w:type="gramStart"/>
        <w:r w:rsidR="00DB17BC">
          <w:rPr>
            <w:b/>
            <w:sz w:val="36"/>
          </w:rPr>
          <w:t>25 ,</w:t>
        </w:r>
        <w:proofErr w:type="gramEnd"/>
        <w:r w:rsidR="00DB17BC">
          <w:rPr>
            <w:b/>
            <w:sz w:val="36"/>
          </w:rPr>
          <w:t xml:space="preserve"> 2016</w:t>
        </w:r>
        <w:r w:rsidR="00DB17BC" w:rsidRPr="007E0373">
          <w:rPr>
            <w:b/>
            <w:sz w:val="36"/>
          </w:rPr>
          <w:fldChar w:fldCharType="end"/>
        </w:r>
      </w:ins>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121349">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proofErr w:type="spellStart"/>
      <w:r w:rsidR="00121349">
        <w:rPr>
          <w:b/>
          <w:sz w:val="24"/>
        </w:rPr>
        <w:t>Nexteer</w:t>
      </w:r>
      <w:proofErr w:type="spellEnd"/>
      <w:r w:rsidR="00121349">
        <w:rPr>
          <w:b/>
          <w:sz w:val="24"/>
        </w:rPr>
        <w:t xml:space="preserve">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121349">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54769F" w:rsidP="00891F29">
      <w:pPr>
        <w:tabs>
          <w:tab w:val="left" w:pos="4320"/>
          <w:tab w:val="left" w:pos="8640"/>
        </w:tabs>
        <w:jc w:val="center"/>
        <w:rPr>
          <w:b/>
          <w:sz w:val="24"/>
        </w:rPr>
      </w:pPr>
      <w:r>
        <w:rPr>
          <w:b/>
          <w:sz w:val="24"/>
        </w:rPr>
        <w:fldChar w:fldCharType="begin"/>
      </w:r>
      <w:r>
        <w:rPr>
          <w:b/>
          <w:sz w:val="24"/>
        </w:rPr>
        <w:instrText xml:space="preserve"> DOCPROPERTY  "Prepared by Group"  \* MERGEFORMAT </w:instrText>
      </w:r>
      <w:r>
        <w:rPr>
          <w:b/>
          <w:sz w:val="24"/>
        </w:rPr>
        <w:fldChar w:fldCharType="separate"/>
      </w:r>
      <w:r w:rsidR="00121349">
        <w:rPr>
          <w:b/>
          <w:sz w:val="24"/>
        </w:rPr>
        <w:t>Software Group</w:t>
      </w:r>
      <w:r>
        <w:rPr>
          <w:b/>
          <w:sz w:val="24"/>
        </w:rPr>
        <w:fldChar w:fldCharType="end"/>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proofErr w:type="spellStart"/>
      <w:r w:rsidR="00121349">
        <w:rPr>
          <w:b/>
          <w:sz w:val="24"/>
        </w:rPr>
        <w:t>Nexteer</w:t>
      </w:r>
      <w:proofErr w:type="spellEnd"/>
      <w:r w:rsidR="00121349">
        <w:rPr>
          <w:b/>
          <w:sz w:val="24"/>
        </w:rPr>
        <w:t xml:space="preserve">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121349">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7470"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1440"/>
      </w:tblGrid>
      <w:tr w:rsidR="00121349" w:rsidRPr="00AA38E8" w:rsidTr="00121349">
        <w:trPr>
          <w:jc w:val="center"/>
        </w:trPr>
        <w:tc>
          <w:tcPr>
            <w:tcW w:w="2520" w:type="dxa"/>
          </w:tcPr>
          <w:p w:rsidR="00121349" w:rsidRPr="00AA38E8" w:rsidRDefault="00121349" w:rsidP="00D229A6">
            <w:pPr>
              <w:jc w:val="center"/>
              <w:rPr>
                <w:rFonts w:cs="Calibri"/>
                <w:b/>
              </w:rPr>
            </w:pPr>
            <w:bookmarkStart w:id="2" w:name="_Toc348792978"/>
            <w:bookmarkStart w:id="3" w:name="_Toc348793074"/>
            <w:bookmarkStart w:id="4" w:name="_Toc348793965"/>
            <w:bookmarkStart w:id="5" w:name="_Toc349459173"/>
            <w:bookmarkStart w:id="6" w:name="_Toc349621609"/>
            <w:r w:rsidRPr="00AA38E8">
              <w:rPr>
                <w:rFonts w:cs="Calibri"/>
                <w:b/>
              </w:rPr>
              <w:t>Description</w:t>
            </w:r>
          </w:p>
        </w:tc>
        <w:tc>
          <w:tcPr>
            <w:tcW w:w="2160" w:type="dxa"/>
          </w:tcPr>
          <w:p w:rsidR="00121349" w:rsidRPr="00AA38E8" w:rsidRDefault="00121349" w:rsidP="00D229A6">
            <w:pPr>
              <w:jc w:val="center"/>
              <w:rPr>
                <w:rFonts w:cs="Calibri"/>
                <w:b/>
              </w:rPr>
            </w:pPr>
            <w:r w:rsidRPr="00AA38E8">
              <w:rPr>
                <w:rFonts w:cs="Calibri"/>
                <w:b/>
              </w:rPr>
              <w:t>Author</w:t>
            </w:r>
          </w:p>
        </w:tc>
        <w:tc>
          <w:tcPr>
            <w:tcW w:w="1350" w:type="dxa"/>
          </w:tcPr>
          <w:p w:rsidR="00121349" w:rsidRPr="00AA38E8" w:rsidRDefault="00121349" w:rsidP="00D229A6">
            <w:pPr>
              <w:jc w:val="center"/>
              <w:rPr>
                <w:rFonts w:cs="Calibri"/>
                <w:b/>
              </w:rPr>
            </w:pPr>
            <w:r w:rsidRPr="00AA38E8">
              <w:rPr>
                <w:rFonts w:cs="Calibri"/>
                <w:b/>
              </w:rPr>
              <w:t>Version</w:t>
            </w:r>
          </w:p>
        </w:tc>
        <w:tc>
          <w:tcPr>
            <w:tcW w:w="1440" w:type="dxa"/>
          </w:tcPr>
          <w:p w:rsidR="00121349" w:rsidRPr="00AA38E8" w:rsidRDefault="00121349" w:rsidP="00D229A6">
            <w:pPr>
              <w:jc w:val="center"/>
              <w:rPr>
                <w:rFonts w:cs="Calibri"/>
                <w:b/>
              </w:rPr>
            </w:pPr>
            <w:r w:rsidRPr="00AA38E8">
              <w:rPr>
                <w:rFonts w:cs="Calibri"/>
                <w:b/>
              </w:rPr>
              <w:t>Date</w:t>
            </w:r>
          </w:p>
        </w:tc>
      </w:tr>
      <w:tr w:rsidR="00121349" w:rsidRPr="00AA38E8" w:rsidTr="00121349">
        <w:trPr>
          <w:jc w:val="center"/>
        </w:trPr>
        <w:tc>
          <w:tcPr>
            <w:tcW w:w="2520" w:type="dxa"/>
          </w:tcPr>
          <w:p w:rsidR="00121349" w:rsidRPr="00AA38E8" w:rsidRDefault="00121349" w:rsidP="00D229A6">
            <w:pPr>
              <w:rPr>
                <w:rFonts w:cs="Calibri"/>
              </w:rPr>
            </w:pPr>
            <w:r>
              <w:rPr>
                <w:rFonts w:cs="Calibri"/>
              </w:rPr>
              <w:t>Initial Version</w:t>
            </w:r>
          </w:p>
        </w:tc>
        <w:tc>
          <w:tcPr>
            <w:tcW w:w="2160" w:type="dxa"/>
          </w:tcPr>
          <w:p w:rsidR="00121349" w:rsidRPr="00AA38E8" w:rsidRDefault="00121349" w:rsidP="00D229A6">
            <w:pPr>
              <w:rPr>
                <w:rFonts w:cs="Calibri"/>
              </w:rPr>
            </w:pPr>
            <w:r>
              <w:rPr>
                <w:rFonts w:cs="Calibri"/>
              </w:rPr>
              <w:t xml:space="preserve">Lucas </w:t>
            </w:r>
            <w:proofErr w:type="spellStart"/>
            <w:r>
              <w:rPr>
                <w:rFonts w:cs="Calibri"/>
              </w:rPr>
              <w:t>Wendling</w:t>
            </w:r>
            <w:proofErr w:type="spellEnd"/>
          </w:p>
        </w:tc>
        <w:tc>
          <w:tcPr>
            <w:tcW w:w="1350" w:type="dxa"/>
          </w:tcPr>
          <w:p w:rsidR="00121349" w:rsidRPr="00AA38E8" w:rsidRDefault="00121349" w:rsidP="00D229A6">
            <w:pPr>
              <w:rPr>
                <w:rFonts w:cs="Calibri"/>
              </w:rPr>
            </w:pPr>
            <w:r>
              <w:rPr>
                <w:rFonts w:cs="Calibri"/>
              </w:rPr>
              <w:t>1</w:t>
            </w:r>
            <w:r w:rsidR="000442D4">
              <w:rPr>
                <w:rFonts w:cs="Calibri"/>
              </w:rPr>
              <w:t>.0</w:t>
            </w:r>
          </w:p>
        </w:tc>
        <w:tc>
          <w:tcPr>
            <w:tcW w:w="1440" w:type="dxa"/>
          </w:tcPr>
          <w:p w:rsidR="00121349" w:rsidRPr="00AA38E8" w:rsidRDefault="00121349" w:rsidP="00D229A6">
            <w:pPr>
              <w:rPr>
                <w:rFonts w:cs="Calibri"/>
              </w:rPr>
            </w:pPr>
            <w:r>
              <w:rPr>
                <w:rFonts w:cs="Calibri"/>
              </w:rPr>
              <w:t>10/06/15</w:t>
            </w:r>
          </w:p>
        </w:tc>
      </w:tr>
      <w:tr w:rsidR="000442D4" w:rsidRPr="00AA38E8" w:rsidTr="00121349">
        <w:trPr>
          <w:jc w:val="center"/>
        </w:trPr>
        <w:tc>
          <w:tcPr>
            <w:tcW w:w="2520" w:type="dxa"/>
          </w:tcPr>
          <w:p w:rsidR="000442D4" w:rsidRDefault="000442D4" w:rsidP="00D229A6">
            <w:pPr>
              <w:rPr>
                <w:rFonts w:cs="Calibri"/>
              </w:rPr>
            </w:pPr>
            <w:r>
              <w:rPr>
                <w:rFonts w:cs="Calibri"/>
              </w:rPr>
              <w:t>Updated with changes for DTS configuration for Flash CRC check</w:t>
            </w:r>
          </w:p>
        </w:tc>
        <w:tc>
          <w:tcPr>
            <w:tcW w:w="2160" w:type="dxa"/>
          </w:tcPr>
          <w:p w:rsidR="000442D4" w:rsidRDefault="000442D4" w:rsidP="00D229A6">
            <w:pPr>
              <w:rPr>
                <w:rFonts w:cs="Calibri"/>
              </w:rPr>
            </w:pPr>
            <w:proofErr w:type="spellStart"/>
            <w:r>
              <w:rPr>
                <w:rFonts w:cs="Calibri"/>
              </w:rPr>
              <w:t>Avinash</w:t>
            </w:r>
            <w:proofErr w:type="spellEnd"/>
            <w:r>
              <w:rPr>
                <w:rFonts w:cs="Calibri"/>
              </w:rPr>
              <w:t xml:space="preserve"> James</w:t>
            </w:r>
          </w:p>
        </w:tc>
        <w:tc>
          <w:tcPr>
            <w:tcW w:w="1350" w:type="dxa"/>
          </w:tcPr>
          <w:p w:rsidR="000442D4" w:rsidRDefault="000442D4" w:rsidP="00D229A6">
            <w:pPr>
              <w:rPr>
                <w:rFonts w:cs="Calibri"/>
              </w:rPr>
            </w:pPr>
            <w:r>
              <w:rPr>
                <w:rFonts w:cs="Calibri"/>
              </w:rPr>
              <w:t>2.0</w:t>
            </w:r>
          </w:p>
        </w:tc>
        <w:tc>
          <w:tcPr>
            <w:tcW w:w="1440" w:type="dxa"/>
          </w:tcPr>
          <w:p w:rsidR="000442D4" w:rsidRDefault="004F6D8D" w:rsidP="004F6D8D">
            <w:pPr>
              <w:rPr>
                <w:rFonts w:cs="Calibri"/>
              </w:rPr>
            </w:pPr>
            <w:r>
              <w:rPr>
                <w:rFonts w:cs="Calibri"/>
              </w:rPr>
              <w:t>03</w:t>
            </w:r>
            <w:r w:rsidR="000442D4">
              <w:rPr>
                <w:rFonts w:cs="Calibri"/>
              </w:rPr>
              <w:t>/</w:t>
            </w:r>
            <w:r>
              <w:rPr>
                <w:rFonts w:cs="Calibri"/>
              </w:rPr>
              <w:t>18</w:t>
            </w:r>
            <w:r w:rsidR="000442D4">
              <w:rPr>
                <w:rFonts w:cs="Calibri"/>
              </w:rPr>
              <w:t>/16</w:t>
            </w:r>
          </w:p>
        </w:tc>
      </w:tr>
      <w:tr w:rsidR="0014033E" w:rsidRPr="00AA38E8" w:rsidTr="00121349">
        <w:trPr>
          <w:jc w:val="center"/>
        </w:trPr>
        <w:tc>
          <w:tcPr>
            <w:tcW w:w="2520" w:type="dxa"/>
          </w:tcPr>
          <w:p w:rsidR="0014033E" w:rsidRDefault="0014033E" w:rsidP="00D229A6">
            <w:pPr>
              <w:rPr>
                <w:rFonts w:cs="Calibri"/>
              </w:rPr>
            </w:pPr>
            <w:r>
              <w:rPr>
                <w:rFonts w:cs="Calibri"/>
              </w:rPr>
              <w:t>Updates for DTS Transfer Clear</w:t>
            </w:r>
          </w:p>
        </w:tc>
        <w:tc>
          <w:tcPr>
            <w:tcW w:w="2160" w:type="dxa"/>
          </w:tcPr>
          <w:p w:rsidR="0014033E" w:rsidRDefault="0014033E" w:rsidP="00D229A6">
            <w:pPr>
              <w:rPr>
                <w:rFonts w:cs="Calibri"/>
              </w:rPr>
            </w:pPr>
            <w:proofErr w:type="spellStart"/>
            <w:r>
              <w:rPr>
                <w:rFonts w:cs="Calibri"/>
              </w:rPr>
              <w:t>Avinash</w:t>
            </w:r>
            <w:proofErr w:type="spellEnd"/>
            <w:r>
              <w:rPr>
                <w:rFonts w:cs="Calibri"/>
              </w:rPr>
              <w:t xml:space="preserve"> James</w:t>
            </w:r>
          </w:p>
        </w:tc>
        <w:tc>
          <w:tcPr>
            <w:tcW w:w="1350" w:type="dxa"/>
          </w:tcPr>
          <w:p w:rsidR="0014033E" w:rsidRDefault="0014033E" w:rsidP="00D229A6">
            <w:pPr>
              <w:rPr>
                <w:rFonts w:cs="Calibri"/>
              </w:rPr>
            </w:pPr>
            <w:r>
              <w:rPr>
                <w:rFonts w:cs="Calibri"/>
              </w:rPr>
              <w:t>3.0</w:t>
            </w:r>
          </w:p>
        </w:tc>
        <w:tc>
          <w:tcPr>
            <w:tcW w:w="1440" w:type="dxa"/>
          </w:tcPr>
          <w:p w:rsidR="0014033E" w:rsidRDefault="0014033E" w:rsidP="004F6D8D">
            <w:pPr>
              <w:rPr>
                <w:rFonts w:cs="Calibri"/>
              </w:rPr>
            </w:pPr>
            <w:r>
              <w:rPr>
                <w:rFonts w:cs="Calibri"/>
              </w:rPr>
              <w:t>3/29/16</w:t>
            </w:r>
          </w:p>
        </w:tc>
      </w:tr>
      <w:tr w:rsidR="00007CC1" w:rsidRPr="00AA38E8" w:rsidTr="00121349">
        <w:trPr>
          <w:jc w:val="center"/>
        </w:trPr>
        <w:tc>
          <w:tcPr>
            <w:tcW w:w="2520" w:type="dxa"/>
          </w:tcPr>
          <w:p w:rsidR="00007CC1" w:rsidRDefault="00007CC1" w:rsidP="00D229A6">
            <w:pPr>
              <w:rPr>
                <w:rFonts w:cs="Calibri"/>
              </w:rPr>
            </w:pPr>
            <w:r>
              <w:rPr>
                <w:rFonts w:cs="Calibri"/>
              </w:rPr>
              <w:t>Updated for removing the flash ECC single bit error handling</w:t>
            </w:r>
            <w:r w:rsidR="002D2460">
              <w:rPr>
                <w:rFonts w:cs="Calibri"/>
              </w:rPr>
              <w:t xml:space="preserve"> and disabling the DTS channels</w:t>
            </w:r>
            <w:r w:rsidR="0029766D">
              <w:rPr>
                <w:rFonts w:cs="Calibri"/>
              </w:rPr>
              <w:t xml:space="preserve"> after c</w:t>
            </w:r>
            <w:r w:rsidR="002D2460">
              <w:rPr>
                <w:rFonts w:cs="Calibri"/>
              </w:rPr>
              <w:t>a</w:t>
            </w:r>
            <w:r w:rsidR="0029766D">
              <w:rPr>
                <w:rFonts w:cs="Calibri"/>
              </w:rPr>
              <w:t>l</w:t>
            </w:r>
            <w:r w:rsidR="002D2460">
              <w:rPr>
                <w:rFonts w:cs="Calibri"/>
              </w:rPr>
              <w:t>culation</w:t>
            </w:r>
          </w:p>
        </w:tc>
        <w:tc>
          <w:tcPr>
            <w:tcW w:w="2160" w:type="dxa"/>
          </w:tcPr>
          <w:p w:rsidR="00007CC1" w:rsidRDefault="00007CC1" w:rsidP="00D229A6">
            <w:pPr>
              <w:rPr>
                <w:rFonts w:cs="Calibri"/>
              </w:rPr>
            </w:pPr>
            <w:proofErr w:type="spellStart"/>
            <w:r>
              <w:rPr>
                <w:rFonts w:cs="Calibri"/>
              </w:rPr>
              <w:t>Avinash</w:t>
            </w:r>
            <w:proofErr w:type="spellEnd"/>
            <w:r>
              <w:rPr>
                <w:rFonts w:cs="Calibri"/>
              </w:rPr>
              <w:t xml:space="preserve"> James</w:t>
            </w:r>
          </w:p>
        </w:tc>
        <w:tc>
          <w:tcPr>
            <w:tcW w:w="1350" w:type="dxa"/>
          </w:tcPr>
          <w:p w:rsidR="00007CC1" w:rsidRDefault="00007CC1" w:rsidP="00D229A6">
            <w:pPr>
              <w:rPr>
                <w:rFonts w:cs="Calibri"/>
              </w:rPr>
            </w:pPr>
            <w:r>
              <w:rPr>
                <w:rFonts w:cs="Calibri"/>
              </w:rPr>
              <w:t>4.0</w:t>
            </w:r>
          </w:p>
        </w:tc>
        <w:tc>
          <w:tcPr>
            <w:tcW w:w="1440" w:type="dxa"/>
          </w:tcPr>
          <w:p w:rsidR="00007CC1" w:rsidRDefault="00007CC1" w:rsidP="004F6D8D">
            <w:pPr>
              <w:rPr>
                <w:rFonts w:cs="Calibri"/>
              </w:rPr>
            </w:pPr>
            <w:r>
              <w:rPr>
                <w:rFonts w:cs="Calibri"/>
              </w:rPr>
              <w:t>3/31/16</w:t>
            </w:r>
          </w:p>
        </w:tc>
      </w:tr>
      <w:tr w:rsidR="00FC4D49" w:rsidRPr="00AA38E8" w:rsidTr="00121349">
        <w:trPr>
          <w:jc w:val="center"/>
        </w:trPr>
        <w:tc>
          <w:tcPr>
            <w:tcW w:w="2520" w:type="dxa"/>
          </w:tcPr>
          <w:p w:rsidR="00FC4D49" w:rsidRDefault="00FC4D49" w:rsidP="00D229A6">
            <w:pPr>
              <w:rPr>
                <w:rFonts w:cs="Calibri"/>
              </w:rPr>
            </w:pPr>
            <w:r>
              <w:rPr>
                <w:rFonts w:cs="Calibri"/>
              </w:rPr>
              <w:t>Trusted function call for the DTS clean up updates</w:t>
            </w:r>
          </w:p>
        </w:tc>
        <w:tc>
          <w:tcPr>
            <w:tcW w:w="2160" w:type="dxa"/>
          </w:tcPr>
          <w:p w:rsidR="00FC4D49" w:rsidRDefault="00FC4D49" w:rsidP="00D229A6">
            <w:pPr>
              <w:rPr>
                <w:rFonts w:cs="Calibri"/>
              </w:rPr>
            </w:pPr>
            <w:proofErr w:type="spellStart"/>
            <w:r>
              <w:rPr>
                <w:rFonts w:cs="Calibri"/>
              </w:rPr>
              <w:t>Avinash</w:t>
            </w:r>
            <w:proofErr w:type="spellEnd"/>
            <w:r>
              <w:rPr>
                <w:rFonts w:cs="Calibri"/>
              </w:rPr>
              <w:t xml:space="preserve"> James</w:t>
            </w:r>
          </w:p>
        </w:tc>
        <w:tc>
          <w:tcPr>
            <w:tcW w:w="1350" w:type="dxa"/>
          </w:tcPr>
          <w:p w:rsidR="00FC4D49" w:rsidRDefault="00FC4D49" w:rsidP="00D229A6">
            <w:pPr>
              <w:rPr>
                <w:rFonts w:cs="Calibri"/>
              </w:rPr>
            </w:pPr>
            <w:r>
              <w:rPr>
                <w:rFonts w:cs="Calibri"/>
              </w:rPr>
              <w:t>5.0</w:t>
            </w:r>
          </w:p>
        </w:tc>
        <w:tc>
          <w:tcPr>
            <w:tcW w:w="1440" w:type="dxa"/>
          </w:tcPr>
          <w:p w:rsidR="00FC4D49" w:rsidRDefault="00FC4D49" w:rsidP="004F6D8D">
            <w:pPr>
              <w:rPr>
                <w:rFonts w:cs="Calibri"/>
              </w:rPr>
            </w:pPr>
            <w:r>
              <w:rPr>
                <w:rFonts w:cs="Calibri"/>
              </w:rPr>
              <w:t>04/18/16</w:t>
            </w:r>
          </w:p>
        </w:tc>
      </w:tr>
      <w:tr w:rsidR="00DB17BC" w:rsidRPr="00AA38E8" w:rsidTr="00121349">
        <w:trPr>
          <w:jc w:val="center"/>
          <w:ins w:id="7" w:author="Nexteer Employee" w:date="2016-08-25T09:51:00Z"/>
        </w:trPr>
        <w:tc>
          <w:tcPr>
            <w:tcW w:w="2520" w:type="dxa"/>
          </w:tcPr>
          <w:p w:rsidR="00DB17BC" w:rsidRDefault="00DB17BC" w:rsidP="00D229A6">
            <w:pPr>
              <w:rPr>
                <w:ins w:id="8" w:author="Nexteer Employee" w:date="2016-08-25T09:51:00Z"/>
                <w:rFonts w:cs="Calibri"/>
              </w:rPr>
            </w:pPr>
            <w:ins w:id="9" w:author="Nexteer Employee" w:date="2016-08-25T09:51:00Z">
              <w:r>
                <w:rPr>
                  <w:rFonts w:cs="Calibri"/>
                </w:rPr>
                <w:t xml:space="preserve">Function name changes and added </w:t>
              </w:r>
              <w:proofErr w:type="spellStart"/>
              <w:r w:rsidRPr="00DB17BC">
                <w:rPr>
                  <w:rFonts w:cs="Calibri"/>
                </w:rPr>
                <w:t>CodFlsSngBitEcc</w:t>
              </w:r>
              <w:proofErr w:type="spellEnd"/>
              <w:r>
                <w:rPr>
                  <w:rFonts w:cs="Calibri"/>
                </w:rPr>
                <w:t xml:space="preserve"> handler for single bit code flash </w:t>
              </w:r>
              <w:proofErr w:type="spellStart"/>
              <w:r>
                <w:rPr>
                  <w:rFonts w:cs="Calibri"/>
                </w:rPr>
                <w:t>ecc</w:t>
              </w:r>
              <w:proofErr w:type="spellEnd"/>
            </w:ins>
          </w:p>
        </w:tc>
        <w:tc>
          <w:tcPr>
            <w:tcW w:w="2160" w:type="dxa"/>
          </w:tcPr>
          <w:p w:rsidR="00DB17BC" w:rsidRDefault="00DB17BC" w:rsidP="00D229A6">
            <w:pPr>
              <w:rPr>
                <w:ins w:id="10" w:author="Nexteer Employee" w:date="2016-08-25T09:51:00Z"/>
                <w:rFonts w:cs="Calibri"/>
              </w:rPr>
            </w:pPr>
            <w:proofErr w:type="spellStart"/>
            <w:ins w:id="11" w:author="Nexteer Employee" w:date="2016-08-25T09:52:00Z">
              <w:r>
                <w:rPr>
                  <w:rFonts w:cs="Calibri"/>
                </w:rPr>
                <w:t>Avinash</w:t>
              </w:r>
              <w:proofErr w:type="spellEnd"/>
              <w:r>
                <w:rPr>
                  <w:rFonts w:cs="Calibri"/>
                </w:rPr>
                <w:t xml:space="preserve"> James</w:t>
              </w:r>
            </w:ins>
          </w:p>
        </w:tc>
        <w:tc>
          <w:tcPr>
            <w:tcW w:w="1350" w:type="dxa"/>
          </w:tcPr>
          <w:p w:rsidR="00DB17BC" w:rsidRDefault="00DB17BC" w:rsidP="00D229A6">
            <w:pPr>
              <w:rPr>
                <w:ins w:id="12" w:author="Nexteer Employee" w:date="2016-08-25T09:51:00Z"/>
                <w:rFonts w:cs="Calibri"/>
              </w:rPr>
            </w:pPr>
            <w:ins w:id="13" w:author="Nexteer Employee" w:date="2016-08-25T09:52:00Z">
              <w:r>
                <w:rPr>
                  <w:rFonts w:cs="Calibri"/>
                </w:rPr>
                <w:t>6.0</w:t>
              </w:r>
            </w:ins>
          </w:p>
        </w:tc>
        <w:tc>
          <w:tcPr>
            <w:tcW w:w="1440" w:type="dxa"/>
          </w:tcPr>
          <w:p w:rsidR="00DB17BC" w:rsidRDefault="00DB17BC" w:rsidP="004F6D8D">
            <w:pPr>
              <w:rPr>
                <w:ins w:id="14" w:author="Nexteer Employee" w:date="2016-08-25T09:51:00Z"/>
                <w:rFonts w:cs="Calibri"/>
              </w:rPr>
            </w:pPr>
            <w:ins w:id="15" w:author="Nexteer Employee" w:date="2016-08-25T09:52:00Z">
              <w:r>
                <w:rPr>
                  <w:rFonts w:cs="Calibri"/>
                </w:rPr>
                <w:t>08/25/16</w:t>
              </w:r>
            </w:ins>
          </w:p>
        </w:tc>
      </w:tr>
    </w:tbl>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FC4D49" w:rsidRDefault="00891F29">
      <w:pPr>
        <w:pStyle w:val="TOC1"/>
        <w:rPr>
          <w:rFonts w:eastAsiaTheme="minorEastAsia"/>
          <w:b w:val="0"/>
          <w:color w:val="auto"/>
          <w:kern w:val="0"/>
          <w:sz w:val="22"/>
          <w:szCs w:val="22"/>
          <w:lang w:val="en-US"/>
        </w:rPr>
      </w:pPr>
      <w:r w:rsidRPr="00C728E9">
        <w:rPr>
          <w:sz w:val="32"/>
          <w:szCs w:val="32"/>
          <w:u w:val="single"/>
        </w:rPr>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hyperlink w:anchor="_Toc448756655" w:history="1">
        <w:r w:rsidR="00FC4D49" w:rsidRPr="008C2A5E">
          <w:rPr>
            <w:rStyle w:val="Hyperlink"/>
          </w:rPr>
          <w:t>1</w:t>
        </w:r>
        <w:r w:rsidR="00FC4D49">
          <w:rPr>
            <w:rFonts w:eastAsiaTheme="minorEastAsia"/>
            <w:b w:val="0"/>
            <w:color w:val="auto"/>
            <w:kern w:val="0"/>
            <w:sz w:val="22"/>
            <w:szCs w:val="22"/>
            <w:lang w:val="en-US"/>
          </w:rPr>
          <w:tab/>
        </w:r>
        <w:r w:rsidR="00FC4D49" w:rsidRPr="008C2A5E">
          <w:rPr>
            <w:rStyle w:val="Hyperlink"/>
          </w:rPr>
          <w:t>Introduction</w:t>
        </w:r>
        <w:r w:rsidR="00FC4D49">
          <w:rPr>
            <w:webHidden/>
          </w:rPr>
          <w:tab/>
        </w:r>
        <w:r w:rsidR="00FC4D49">
          <w:rPr>
            <w:webHidden/>
          </w:rPr>
          <w:fldChar w:fldCharType="begin"/>
        </w:r>
        <w:r w:rsidR="00FC4D49">
          <w:rPr>
            <w:webHidden/>
          </w:rPr>
          <w:instrText xml:space="preserve"> PAGEREF _Toc448756655 \h </w:instrText>
        </w:r>
        <w:r w:rsidR="00FC4D49">
          <w:rPr>
            <w:webHidden/>
          </w:rPr>
        </w:r>
        <w:r w:rsidR="00FC4D49">
          <w:rPr>
            <w:webHidden/>
          </w:rPr>
          <w:fldChar w:fldCharType="separate"/>
        </w:r>
        <w:r w:rsidR="00FC4D49">
          <w:rPr>
            <w:webHidden/>
          </w:rPr>
          <w:t>5</w:t>
        </w:r>
        <w:r w:rsidR="00FC4D49">
          <w:rPr>
            <w:webHidden/>
          </w:rPr>
          <w:fldChar w:fldCharType="end"/>
        </w:r>
      </w:hyperlink>
    </w:p>
    <w:p w:rsidR="00FC4D49" w:rsidRDefault="00287041">
      <w:pPr>
        <w:pStyle w:val="TOC2"/>
        <w:rPr>
          <w:rFonts w:asciiTheme="minorHAnsi" w:eastAsiaTheme="minorEastAsia" w:hAnsiTheme="minorHAnsi"/>
          <w:color w:val="auto"/>
          <w:kern w:val="0"/>
          <w:szCs w:val="22"/>
        </w:rPr>
      </w:pPr>
      <w:hyperlink w:anchor="_Toc448756656" w:history="1">
        <w:r w:rsidR="00FC4D49" w:rsidRPr="008C2A5E">
          <w:rPr>
            <w:rStyle w:val="Hyperlink"/>
          </w:rPr>
          <w:t>1.1</w:t>
        </w:r>
        <w:r w:rsidR="00FC4D49">
          <w:rPr>
            <w:rFonts w:asciiTheme="minorHAnsi" w:eastAsiaTheme="minorEastAsia" w:hAnsiTheme="minorHAnsi"/>
            <w:color w:val="auto"/>
            <w:kern w:val="0"/>
            <w:szCs w:val="22"/>
          </w:rPr>
          <w:tab/>
        </w:r>
        <w:r w:rsidR="00FC4D49" w:rsidRPr="008C2A5E">
          <w:rPr>
            <w:rStyle w:val="Hyperlink"/>
          </w:rPr>
          <w:t>Purpose</w:t>
        </w:r>
        <w:r w:rsidR="00FC4D49">
          <w:rPr>
            <w:webHidden/>
          </w:rPr>
          <w:tab/>
        </w:r>
        <w:r w:rsidR="00FC4D49">
          <w:rPr>
            <w:webHidden/>
          </w:rPr>
          <w:fldChar w:fldCharType="begin"/>
        </w:r>
        <w:r w:rsidR="00FC4D49">
          <w:rPr>
            <w:webHidden/>
          </w:rPr>
          <w:instrText xml:space="preserve"> PAGEREF _Toc448756656 \h </w:instrText>
        </w:r>
        <w:r w:rsidR="00FC4D49">
          <w:rPr>
            <w:webHidden/>
          </w:rPr>
        </w:r>
        <w:r w:rsidR="00FC4D49">
          <w:rPr>
            <w:webHidden/>
          </w:rPr>
          <w:fldChar w:fldCharType="separate"/>
        </w:r>
        <w:r w:rsidR="00FC4D49">
          <w:rPr>
            <w:webHidden/>
          </w:rPr>
          <w:t>5</w:t>
        </w:r>
        <w:r w:rsidR="00FC4D49">
          <w:rPr>
            <w:webHidden/>
          </w:rPr>
          <w:fldChar w:fldCharType="end"/>
        </w:r>
      </w:hyperlink>
    </w:p>
    <w:p w:rsidR="00FC4D49" w:rsidRDefault="00287041">
      <w:pPr>
        <w:pStyle w:val="TOC2"/>
        <w:rPr>
          <w:rFonts w:asciiTheme="minorHAnsi" w:eastAsiaTheme="minorEastAsia" w:hAnsiTheme="minorHAnsi"/>
          <w:color w:val="auto"/>
          <w:kern w:val="0"/>
          <w:szCs w:val="22"/>
        </w:rPr>
      </w:pPr>
      <w:hyperlink w:anchor="_Toc448756657" w:history="1">
        <w:r w:rsidR="00FC4D49" w:rsidRPr="008C2A5E">
          <w:rPr>
            <w:rStyle w:val="Hyperlink"/>
          </w:rPr>
          <w:t>1.2</w:t>
        </w:r>
        <w:r w:rsidR="00FC4D49">
          <w:rPr>
            <w:rFonts w:asciiTheme="minorHAnsi" w:eastAsiaTheme="minorEastAsia" w:hAnsiTheme="minorHAnsi"/>
            <w:color w:val="auto"/>
            <w:kern w:val="0"/>
            <w:szCs w:val="22"/>
          </w:rPr>
          <w:tab/>
        </w:r>
        <w:r w:rsidR="00FC4D49" w:rsidRPr="008C2A5E">
          <w:rPr>
            <w:rStyle w:val="Hyperlink"/>
          </w:rPr>
          <w:t>Scope</w:t>
        </w:r>
        <w:r w:rsidR="00FC4D49">
          <w:rPr>
            <w:webHidden/>
          </w:rPr>
          <w:tab/>
        </w:r>
        <w:r w:rsidR="00FC4D49">
          <w:rPr>
            <w:webHidden/>
          </w:rPr>
          <w:fldChar w:fldCharType="begin"/>
        </w:r>
        <w:r w:rsidR="00FC4D49">
          <w:rPr>
            <w:webHidden/>
          </w:rPr>
          <w:instrText xml:space="preserve"> PAGEREF _Toc448756657 \h </w:instrText>
        </w:r>
        <w:r w:rsidR="00FC4D49">
          <w:rPr>
            <w:webHidden/>
          </w:rPr>
        </w:r>
        <w:r w:rsidR="00FC4D49">
          <w:rPr>
            <w:webHidden/>
          </w:rPr>
          <w:fldChar w:fldCharType="separate"/>
        </w:r>
        <w:r w:rsidR="00FC4D49">
          <w:rPr>
            <w:webHidden/>
          </w:rPr>
          <w:t>5</w:t>
        </w:r>
        <w:r w:rsidR="00FC4D49">
          <w:rPr>
            <w:webHidden/>
          </w:rPr>
          <w:fldChar w:fldCharType="end"/>
        </w:r>
      </w:hyperlink>
    </w:p>
    <w:p w:rsidR="00FC4D49" w:rsidRDefault="00287041">
      <w:pPr>
        <w:pStyle w:val="TOC1"/>
        <w:rPr>
          <w:rFonts w:eastAsiaTheme="minorEastAsia"/>
          <w:b w:val="0"/>
          <w:color w:val="auto"/>
          <w:kern w:val="0"/>
          <w:sz w:val="22"/>
          <w:szCs w:val="22"/>
          <w:lang w:val="en-US"/>
        </w:rPr>
      </w:pPr>
      <w:hyperlink w:anchor="_Toc448756658" w:history="1">
        <w:r w:rsidR="00FC4D49" w:rsidRPr="008C2A5E">
          <w:rPr>
            <w:rStyle w:val="Hyperlink"/>
            <w:rFonts w:ascii="Calibri" w:hAnsi="Calibri" w:cs="Calibri"/>
          </w:rPr>
          <w:t>2</w:t>
        </w:r>
        <w:r w:rsidR="00FC4D49">
          <w:rPr>
            <w:rFonts w:eastAsiaTheme="minorEastAsia"/>
            <w:b w:val="0"/>
            <w:color w:val="auto"/>
            <w:kern w:val="0"/>
            <w:sz w:val="22"/>
            <w:szCs w:val="22"/>
            <w:lang w:val="en-US"/>
          </w:rPr>
          <w:tab/>
        </w:r>
        <w:r w:rsidR="00FC4D49" w:rsidRPr="008C2A5E">
          <w:rPr>
            <w:rStyle w:val="Hyperlink"/>
            <w:rFonts w:ascii="Calibri" w:hAnsi="Calibri" w:cs="Calibri"/>
          </w:rPr>
          <w:t>FlsMem &amp; High-Level Description</w:t>
        </w:r>
        <w:r w:rsidR="00FC4D49">
          <w:rPr>
            <w:webHidden/>
          </w:rPr>
          <w:tab/>
        </w:r>
        <w:r w:rsidR="00FC4D49">
          <w:rPr>
            <w:webHidden/>
          </w:rPr>
          <w:fldChar w:fldCharType="begin"/>
        </w:r>
        <w:r w:rsidR="00FC4D49">
          <w:rPr>
            <w:webHidden/>
          </w:rPr>
          <w:instrText xml:space="preserve"> PAGEREF _Toc448756658 \h </w:instrText>
        </w:r>
        <w:r w:rsidR="00FC4D49">
          <w:rPr>
            <w:webHidden/>
          </w:rPr>
        </w:r>
        <w:r w:rsidR="00FC4D49">
          <w:rPr>
            <w:webHidden/>
          </w:rPr>
          <w:fldChar w:fldCharType="separate"/>
        </w:r>
        <w:r w:rsidR="00FC4D49">
          <w:rPr>
            <w:webHidden/>
          </w:rPr>
          <w:t>6</w:t>
        </w:r>
        <w:r w:rsidR="00FC4D49">
          <w:rPr>
            <w:webHidden/>
          </w:rPr>
          <w:fldChar w:fldCharType="end"/>
        </w:r>
      </w:hyperlink>
    </w:p>
    <w:p w:rsidR="00FC4D49" w:rsidRDefault="00287041">
      <w:pPr>
        <w:pStyle w:val="TOC1"/>
        <w:rPr>
          <w:rFonts w:eastAsiaTheme="minorEastAsia"/>
          <w:b w:val="0"/>
          <w:color w:val="auto"/>
          <w:kern w:val="0"/>
          <w:sz w:val="22"/>
          <w:szCs w:val="22"/>
          <w:lang w:val="en-US"/>
        </w:rPr>
      </w:pPr>
      <w:hyperlink w:anchor="_Toc448756659" w:history="1">
        <w:r w:rsidR="00FC4D49" w:rsidRPr="008C2A5E">
          <w:rPr>
            <w:rStyle w:val="Hyperlink"/>
            <w:rFonts w:ascii="Calibri" w:hAnsi="Calibri" w:cs="Calibri"/>
          </w:rPr>
          <w:t>3</w:t>
        </w:r>
        <w:r w:rsidR="00FC4D49">
          <w:rPr>
            <w:rFonts w:eastAsiaTheme="minorEastAsia"/>
            <w:b w:val="0"/>
            <w:color w:val="auto"/>
            <w:kern w:val="0"/>
            <w:sz w:val="22"/>
            <w:szCs w:val="22"/>
            <w:lang w:val="en-US"/>
          </w:rPr>
          <w:tab/>
        </w:r>
        <w:r w:rsidR="00FC4D49" w:rsidRPr="008C2A5E">
          <w:rPr>
            <w:rStyle w:val="Hyperlink"/>
            <w:rFonts w:ascii="Calibri" w:hAnsi="Calibri" w:cs="Calibri"/>
          </w:rPr>
          <w:t>Design details of software module</w:t>
        </w:r>
        <w:r w:rsidR="00FC4D49">
          <w:rPr>
            <w:webHidden/>
          </w:rPr>
          <w:tab/>
        </w:r>
        <w:r w:rsidR="00FC4D49">
          <w:rPr>
            <w:webHidden/>
          </w:rPr>
          <w:fldChar w:fldCharType="begin"/>
        </w:r>
        <w:r w:rsidR="00FC4D49">
          <w:rPr>
            <w:webHidden/>
          </w:rPr>
          <w:instrText xml:space="preserve"> PAGEREF _Toc448756659 \h </w:instrText>
        </w:r>
        <w:r w:rsidR="00FC4D49">
          <w:rPr>
            <w:webHidden/>
          </w:rPr>
        </w:r>
        <w:r w:rsidR="00FC4D49">
          <w:rPr>
            <w:webHidden/>
          </w:rPr>
          <w:fldChar w:fldCharType="separate"/>
        </w:r>
        <w:r w:rsidR="00FC4D49">
          <w:rPr>
            <w:webHidden/>
          </w:rPr>
          <w:t>7</w:t>
        </w:r>
        <w:r w:rsidR="00FC4D49">
          <w:rPr>
            <w:webHidden/>
          </w:rPr>
          <w:fldChar w:fldCharType="end"/>
        </w:r>
      </w:hyperlink>
    </w:p>
    <w:p w:rsidR="00FC4D49" w:rsidRDefault="00287041">
      <w:pPr>
        <w:pStyle w:val="TOC2"/>
        <w:rPr>
          <w:rFonts w:asciiTheme="minorHAnsi" w:eastAsiaTheme="minorEastAsia" w:hAnsiTheme="minorHAnsi"/>
          <w:color w:val="auto"/>
          <w:kern w:val="0"/>
          <w:szCs w:val="22"/>
        </w:rPr>
      </w:pPr>
      <w:hyperlink w:anchor="_Toc448756660" w:history="1">
        <w:r w:rsidR="00FC4D49" w:rsidRPr="008C2A5E">
          <w:rPr>
            <w:rStyle w:val="Hyperlink"/>
            <w:rFonts w:cs="Calibri"/>
          </w:rPr>
          <w:t>3.1</w:t>
        </w:r>
        <w:r w:rsidR="00FC4D49">
          <w:rPr>
            <w:rFonts w:asciiTheme="minorHAnsi" w:eastAsiaTheme="minorEastAsia" w:hAnsiTheme="minorHAnsi"/>
            <w:color w:val="auto"/>
            <w:kern w:val="0"/>
            <w:szCs w:val="22"/>
          </w:rPr>
          <w:tab/>
        </w:r>
        <w:r w:rsidR="00FC4D49" w:rsidRPr="008C2A5E">
          <w:rPr>
            <w:rStyle w:val="Hyperlink"/>
          </w:rPr>
          <w:t>Graphical</w:t>
        </w:r>
        <w:r w:rsidR="00FC4D49" w:rsidRPr="008C2A5E">
          <w:rPr>
            <w:rStyle w:val="Hyperlink"/>
            <w:rFonts w:cs="Calibri"/>
          </w:rPr>
          <w:t xml:space="preserve"> representation of FlsMem</w:t>
        </w:r>
        <w:r w:rsidR="00FC4D49">
          <w:rPr>
            <w:webHidden/>
          </w:rPr>
          <w:tab/>
        </w:r>
        <w:r w:rsidR="00FC4D49">
          <w:rPr>
            <w:webHidden/>
          </w:rPr>
          <w:fldChar w:fldCharType="begin"/>
        </w:r>
        <w:r w:rsidR="00FC4D49">
          <w:rPr>
            <w:webHidden/>
          </w:rPr>
          <w:instrText xml:space="preserve"> PAGEREF _Toc448756660 \h </w:instrText>
        </w:r>
        <w:r w:rsidR="00FC4D49">
          <w:rPr>
            <w:webHidden/>
          </w:rPr>
        </w:r>
        <w:r w:rsidR="00FC4D49">
          <w:rPr>
            <w:webHidden/>
          </w:rPr>
          <w:fldChar w:fldCharType="separate"/>
        </w:r>
        <w:r w:rsidR="00FC4D49">
          <w:rPr>
            <w:webHidden/>
          </w:rPr>
          <w:t>7</w:t>
        </w:r>
        <w:r w:rsidR="00FC4D49">
          <w:rPr>
            <w:webHidden/>
          </w:rPr>
          <w:fldChar w:fldCharType="end"/>
        </w:r>
      </w:hyperlink>
    </w:p>
    <w:p w:rsidR="00FC4D49" w:rsidRDefault="00287041">
      <w:pPr>
        <w:pStyle w:val="TOC2"/>
        <w:rPr>
          <w:rFonts w:asciiTheme="minorHAnsi" w:eastAsiaTheme="minorEastAsia" w:hAnsiTheme="minorHAnsi"/>
          <w:color w:val="auto"/>
          <w:kern w:val="0"/>
          <w:szCs w:val="22"/>
        </w:rPr>
      </w:pPr>
      <w:hyperlink w:anchor="_Toc448756661" w:history="1">
        <w:r w:rsidR="00FC4D49" w:rsidRPr="008C2A5E">
          <w:rPr>
            <w:rStyle w:val="Hyperlink"/>
            <w:rFonts w:cs="Calibri"/>
          </w:rPr>
          <w:t>3.2</w:t>
        </w:r>
        <w:r w:rsidR="00FC4D49">
          <w:rPr>
            <w:rFonts w:asciiTheme="minorHAnsi" w:eastAsiaTheme="minorEastAsia" w:hAnsiTheme="minorHAnsi"/>
            <w:color w:val="auto"/>
            <w:kern w:val="0"/>
            <w:szCs w:val="22"/>
          </w:rPr>
          <w:tab/>
        </w:r>
        <w:r w:rsidR="00FC4D49" w:rsidRPr="008C2A5E">
          <w:rPr>
            <w:rStyle w:val="Hyperlink"/>
            <w:rFonts w:cs="Calibri"/>
          </w:rPr>
          <w:t>Data Flow Diagram</w:t>
        </w:r>
        <w:r w:rsidR="00FC4D49">
          <w:rPr>
            <w:webHidden/>
          </w:rPr>
          <w:tab/>
        </w:r>
        <w:r w:rsidR="00FC4D49">
          <w:rPr>
            <w:webHidden/>
          </w:rPr>
          <w:fldChar w:fldCharType="begin"/>
        </w:r>
        <w:r w:rsidR="00FC4D49">
          <w:rPr>
            <w:webHidden/>
          </w:rPr>
          <w:instrText xml:space="preserve"> PAGEREF _Toc448756661 \h </w:instrText>
        </w:r>
        <w:r w:rsidR="00FC4D49">
          <w:rPr>
            <w:webHidden/>
          </w:rPr>
        </w:r>
        <w:r w:rsidR="00FC4D49">
          <w:rPr>
            <w:webHidden/>
          </w:rPr>
          <w:fldChar w:fldCharType="separate"/>
        </w:r>
        <w:r w:rsidR="00FC4D49">
          <w:rPr>
            <w:webHidden/>
          </w:rPr>
          <w:t>7</w:t>
        </w:r>
        <w:r w:rsidR="00FC4D49">
          <w:rPr>
            <w:webHidden/>
          </w:rPr>
          <w:fldChar w:fldCharType="end"/>
        </w:r>
      </w:hyperlink>
    </w:p>
    <w:p w:rsidR="00FC4D49" w:rsidRDefault="00287041">
      <w:pPr>
        <w:pStyle w:val="TOC3"/>
        <w:tabs>
          <w:tab w:val="left" w:pos="1200"/>
        </w:tabs>
        <w:rPr>
          <w:rFonts w:asciiTheme="minorHAnsi" w:eastAsiaTheme="minorEastAsia" w:hAnsiTheme="minorHAnsi"/>
          <w:color w:val="auto"/>
          <w:kern w:val="0"/>
          <w:sz w:val="22"/>
          <w:szCs w:val="22"/>
        </w:rPr>
      </w:pPr>
      <w:hyperlink w:anchor="_Toc448756662" w:history="1">
        <w:r w:rsidR="00FC4D49" w:rsidRPr="008C2A5E">
          <w:rPr>
            <w:rStyle w:val="Hyperlink"/>
            <w:rFonts w:cs="Calibri"/>
          </w:rPr>
          <w:t>3.2.1</w:t>
        </w:r>
        <w:r w:rsidR="00FC4D49">
          <w:rPr>
            <w:rFonts w:asciiTheme="minorHAnsi" w:eastAsiaTheme="minorEastAsia" w:hAnsiTheme="minorHAnsi"/>
            <w:color w:val="auto"/>
            <w:kern w:val="0"/>
            <w:sz w:val="22"/>
            <w:szCs w:val="22"/>
          </w:rPr>
          <w:tab/>
        </w:r>
        <w:r w:rsidR="00FC4D49" w:rsidRPr="008C2A5E">
          <w:rPr>
            <w:rStyle w:val="Hyperlink"/>
          </w:rPr>
          <w:t xml:space="preserve">Component </w:t>
        </w:r>
        <w:r w:rsidR="00FC4D49" w:rsidRPr="008C2A5E">
          <w:rPr>
            <w:rStyle w:val="Hyperlink"/>
            <w:rFonts w:cs="Calibri"/>
          </w:rPr>
          <w:t>level DFD</w:t>
        </w:r>
        <w:r w:rsidR="00FC4D49">
          <w:rPr>
            <w:webHidden/>
          </w:rPr>
          <w:tab/>
        </w:r>
        <w:r w:rsidR="00FC4D49">
          <w:rPr>
            <w:webHidden/>
          </w:rPr>
          <w:fldChar w:fldCharType="begin"/>
        </w:r>
        <w:r w:rsidR="00FC4D49">
          <w:rPr>
            <w:webHidden/>
          </w:rPr>
          <w:instrText xml:space="preserve"> PAGEREF _Toc448756662 \h </w:instrText>
        </w:r>
        <w:r w:rsidR="00FC4D49">
          <w:rPr>
            <w:webHidden/>
          </w:rPr>
        </w:r>
        <w:r w:rsidR="00FC4D49">
          <w:rPr>
            <w:webHidden/>
          </w:rPr>
          <w:fldChar w:fldCharType="separate"/>
        </w:r>
        <w:r w:rsidR="00FC4D49">
          <w:rPr>
            <w:webHidden/>
          </w:rPr>
          <w:t>7</w:t>
        </w:r>
        <w:r w:rsidR="00FC4D49">
          <w:rPr>
            <w:webHidden/>
          </w:rPr>
          <w:fldChar w:fldCharType="end"/>
        </w:r>
      </w:hyperlink>
    </w:p>
    <w:p w:rsidR="00FC4D49" w:rsidRDefault="00287041">
      <w:pPr>
        <w:pStyle w:val="TOC3"/>
        <w:tabs>
          <w:tab w:val="left" w:pos="1200"/>
        </w:tabs>
        <w:rPr>
          <w:rFonts w:asciiTheme="minorHAnsi" w:eastAsiaTheme="minorEastAsia" w:hAnsiTheme="minorHAnsi"/>
          <w:color w:val="auto"/>
          <w:kern w:val="0"/>
          <w:sz w:val="22"/>
          <w:szCs w:val="22"/>
        </w:rPr>
      </w:pPr>
      <w:hyperlink w:anchor="_Toc448756663" w:history="1">
        <w:r w:rsidR="00FC4D49" w:rsidRPr="008C2A5E">
          <w:rPr>
            <w:rStyle w:val="Hyperlink"/>
            <w:rFonts w:cs="Calibri"/>
          </w:rPr>
          <w:t>3.2.2</w:t>
        </w:r>
        <w:r w:rsidR="00FC4D49">
          <w:rPr>
            <w:rFonts w:asciiTheme="minorHAnsi" w:eastAsiaTheme="minorEastAsia" w:hAnsiTheme="minorHAnsi"/>
            <w:color w:val="auto"/>
            <w:kern w:val="0"/>
            <w:sz w:val="22"/>
            <w:szCs w:val="22"/>
          </w:rPr>
          <w:tab/>
        </w:r>
        <w:r w:rsidR="00FC4D49" w:rsidRPr="008C2A5E">
          <w:rPr>
            <w:rStyle w:val="Hyperlink"/>
          </w:rPr>
          <w:t xml:space="preserve">Function </w:t>
        </w:r>
        <w:r w:rsidR="00FC4D49" w:rsidRPr="008C2A5E">
          <w:rPr>
            <w:rStyle w:val="Hyperlink"/>
            <w:rFonts w:cs="Calibri"/>
          </w:rPr>
          <w:t>level DFD</w:t>
        </w:r>
        <w:r w:rsidR="00FC4D49">
          <w:rPr>
            <w:webHidden/>
          </w:rPr>
          <w:tab/>
        </w:r>
        <w:r w:rsidR="00FC4D49">
          <w:rPr>
            <w:webHidden/>
          </w:rPr>
          <w:fldChar w:fldCharType="begin"/>
        </w:r>
        <w:r w:rsidR="00FC4D49">
          <w:rPr>
            <w:webHidden/>
          </w:rPr>
          <w:instrText xml:space="preserve"> PAGEREF _Toc448756663 \h </w:instrText>
        </w:r>
        <w:r w:rsidR="00FC4D49">
          <w:rPr>
            <w:webHidden/>
          </w:rPr>
        </w:r>
        <w:r w:rsidR="00FC4D49">
          <w:rPr>
            <w:webHidden/>
          </w:rPr>
          <w:fldChar w:fldCharType="separate"/>
        </w:r>
        <w:r w:rsidR="00FC4D49">
          <w:rPr>
            <w:webHidden/>
          </w:rPr>
          <w:t>7</w:t>
        </w:r>
        <w:r w:rsidR="00FC4D49">
          <w:rPr>
            <w:webHidden/>
          </w:rPr>
          <w:fldChar w:fldCharType="end"/>
        </w:r>
      </w:hyperlink>
    </w:p>
    <w:p w:rsidR="00FC4D49" w:rsidRDefault="00287041">
      <w:pPr>
        <w:pStyle w:val="TOC1"/>
        <w:rPr>
          <w:rFonts w:eastAsiaTheme="minorEastAsia"/>
          <w:b w:val="0"/>
          <w:color w:val="auto"/>
          <w:kern w:val="0"/>
          <w:sz w:val="22"/>
          <w:szCs w:val="22"/>
          <w:lang w:val="en-US"/>
        </w:rPr>
      </w:pPr>
      <w:hyperlink w:anchor="_Toc448756664" w:history="1">
        <w:r w:rsidR="00FC4D49" w:rsidRPr="008C2A5E">
          <w:rPr>
            <w:rStyle w:val="Hyperlink"/>
            <w:rFonts w:ascii="Calibri" w:hAnsi="Calibri" w:cs="Calibri"/>
          </w:rPr>
          <w:t>4</w:t>
        </w:r>
        <w:r w:rsidR="00FC4D49">
          <w:rPr>
            <w:rFonts w:eastAsiaTheme="minorEastAsia"/>
            <w:b w:val="0"/>
            <w:color w:val="auto"/>
            <w:kern w:val="0"/>
            <w:sz w:val="22"/>
            <w:szCs w:val="22"/>
            <w:lang w:val="en-US"/>
          </w:rPr>
          <w:tab/>
        </w:r>
        <w:r w:rsidR="00FC4D49" w:rsidRPr="008C2A5E">
          <w:rPr>
            <w:rStyle w:val="Hyperlink"/>
            <w:rFonts w:ascii="Calibri" w:hAnsi="Calibri" w:cs="Calibri"/>
          </w:rPr>
          <w:t>Constant Data Dictionary</w:t>
        </w:r>
        <w:r w:rsidR="00FC4D49">
          <w:rPr>
            <w:webHidden/>
          </w:rPr>
          <w:tab/>
        </w:r>
        <w:r w:rsidR="00FC4D49">
          <w:rPr>
            <w:webHidden/>
          </w:rPr>
          <w:fldChar w:fldCharType="begin"/>
        </w:r>
        <w:r w:rsidR="00FC4D49">
          <w:rPr>
            <w:webHidden/>
          </w:rPr>
          <w:instrText xml:space="preserve"> PAGEREF _Toc448756664 \h </w:instrText>
        </w:r>
        <w:r w:rsidR="00FC4D49">
          <w:rPr>
            <w:webHidden/>
          </w:rPr>
        </w:r>
        <w:r w:rsidR="00FC4D49">
          <w:rPr>
            <w:webHidden/>
          </w:rPr>
          <w:fldChar w:fldCharType="separate"/>
        </w:r>
        <w:r w:rsidR="00FC4D49">
          <w:rPr>
            <w:webHidden/>
          </w:rPr>
          <w:t>8</w:t>
        </w:r>
        <w:r w:rsidR="00FC4D49">
          <w:rPr>
            <w:webHidden/>
          </w:rPr>
          <w:fldChar w:fldCharType="end"/>
        </w:r>
      </w:hyperlink>
    </w:p>
    <w:p w:rsidR="00FC4D49" w:rsidRDefault="00287041">
      <w:pPr>
        <w:pStyle w:val="TOC2"/>
        <w:rPr>
          <w:rFonts w:asciiTheme="minorHAnsi" w:eastAsiaTheme="minorEastAsia" w:hAnsiTheme="minorHAnsi"/>
          <w:color w:val="auto"/>
          <w:kern w:val="0"/>
          <w:szCs w:val="22"/>
        </w:rPr>
      </w:pPr>
      <w:hyperlink w:anchor="_Toc448756665" w:history="1">
        <w:r w:rsidR="00FC4D49" w:rsidRPr="008C2A5E">
          <w:rPr>
            <w:rStyle w:val="Hyperlink"/>
          </w:rPr>
          <w:t>4.1</w:t>
        </w:r>
        <w:r w:rsidR="00FC4D49">
          <w:rPr>
            <w:rFonts w:asciiTheme="minorHAnsi" w:eastAsiaTheme="minorEastAsia" w:hAnsiTheme="minorHAnsi"/>
            <w:color w:val="auto"/>
            <w:kern w:val="0"/>
            <w:szCs w:val="22"/>
          </w:rPr>
          <w:tab/>
        </w:r>
        <w:r w:rsidR="00FC4D49" w:rsidRPr="008C2A5E">
          <w:rPr>
            <w:rStyle w:val="Hyperlink"/>
          </w:rPr>
          <w:t>Program (fixed) Constants</w:t>
        </w:r>
        <w:r w:rsidR="00FC4D49">
          <w:rPr>
            <w:webHidden/>
          </w:rPr>
          <w:tab/>
        </w:r>
        <w:r w:rsidR="00FC4D49">
          <w:rPr>
            <w:webHidden/>
          </w:rPr>
          <w:fldChar w:fldCharType="begin"/>
        </w:r>
        <w:r w:rsidR="00FC4D49">
          <w:rPr>
            <w:webHidden/>
          </w:rPr>
          <w:instrText xml:space="preserve"> PAGEREF _Toc448756665 \h </w:instrText>
        </w:r>
        <w:r w:rsidR="00FC4D49">
          <w:rPr>
            <w:webHidden/>
          </w:rPr>
        </w:r>
        <w:r w:rsidR="00FC4D49">
          <w:rPr>
            <w:webHidden/>
          </w:rPr>
          <w:fldChar w:fldCharType="separate"/>
        </w:r>
        <w:r w:rsidR="00FC4D49">
          <w:rPr>
            <w:webHidden/>
          </w:rPr>
          <w:t>8</w:t>
        </w:r>
        <w:r w:rsidR="00FC4D49">
          <w:rPr>
            <w:webHidden/>
          </w:rPr>
          <w:fldChar w:fldCharType="end"/>
        </w:r>
      </w:hyperlink>
    </w:p>
    <w:p w:rsidR="00FC4D49" w:rsidRDefault="00287041">
      <w:pPr>
        <w:pStyle w:val="TOC3"/>
        <w:tabs>
          <w:tab w:val="left" w:pos="1200"/>
        </w:tabs>
        <w:rPr>
          <w:rFonts w:asciiTheme="minorHAnsi" w:eastAsiaTheme="minorEastAsia" w:hAnsiTheme="minorHAnsi"/>
          <w:color w:val="auto"/>
          <w:kern w:val="0"/>
          <w:sz w:val="22"/>
          <w:szCs w:val="22"/>
        </w:rPr>
      </w:pPr>
      <w:hyperlink w:anchor="_Toc448756666" w:history="1">
        <w:r w:rsidR="00FC4D49" w:rsidRPr="008C2A5E">
          <w:rPr>
            <w:rStyle w:val="Hyperlink"/>
          </w:rPr>
          <w:t>4.1.1</w:t>
        </w:r>
        <w:r w:rsidR="00FC4D49">
          <w:rPr>
            <w:rFonts w:asciiTheme="minorHAnsi" w:eastAsiaTheme="minorEastAsia" w:hAnsiTheme="minorHAnsi"/>
            <w:color w:val="auto"/>
            <w:kern w:val="0"/>
            <w:sz w:val="22"/>
            <w:szCs w:val="22"/>
          </w:rPr>
          <w:tab/>
        </w:r>
        <w:r w:rsidR="00FC4D49" w:rsidRPr="008C2A5E">
          <w:rPr>
            <w:rStyle w:val="Hyperlink"/>
          </w:rPr>
          <w:t>Embedded Constants</w:t>
        </w:r>
        <w:r w:rsidR="00FC4D49">
          <w:rPr>
            <w:webHidden/>
          </w:rPr>
          <w:tab/>
        </w:r>
        <w:r w:rsidR="00FC4D49">
          <w:rPr>
            <w:webHidden/>
          </w:rPr>
          <w:fldChar w:fldCharType="begin"/>
        </w:r>
        <w:r w:rsidR="00FC4D49">
          <w:rPr>
            <w:webHidden/>
          </w:rPr>
          <w:instrText xml:space="preserve"> PAGEREF _Toc448756666 \h </w:instrText>
        </w:r>
        <w:r w:rsidR="00FC4D49">
          <w:rPr>
            <w:webHidden/>
          </w:rPr>
        </w:r>
        <w:r w:rsidR="00FC4D49">
          <w:rPr>
            <w:webHidden/>
          </w:rPr>
          <w:fldChar w:fldCharType="separate"/>
        </w:r>
        <w:r w:rsidR="00FC4D49">
          <w:rPr>
            <w:webHidden/>
          </w:rPr>
          <w:t>8</w:t>
        </w:r>
        <w:r w:rsidR="00FC4D49">
          <w:rPr>
            <w:webHidden/>
          </w:rPr>
          <w:fldChar w:fldCharType="end"/>
        </w:r>
      </w:hyperlink>
    </w:p>
    <w:p w:rsidR="00FC4D49" w:rsidRDefault="00287041">
      <w:pPr>
        <w:pStyle w:val="TOC1"/>
        <w:rPr>
          <w:rFonts w:eastAsiaTheme="minorEastAsia"/>
          <w:b w:val="0"/>
          <w:color w:val="auto"/>
          <w:kern w:val="0"/>
          <w:sz w:val="22"/>
          <w:szCs w:val="22"/>
          <w:lang w:val="en-US"/>
        </w:rPr>
      </w:pPr>
      <w:hyperlink w:anchor="_Toc448756667" w:history="1">
        <w:r w:rsidR="00FC4D49" w:rsidRPr="008C2A5E">
          <w:rPr>
            <w:rStyle w:val="Hyperlink"/>
            <w:rFonts w:ascii="Calibri" w:hAnsi="Calibri" w:cs="Calibri"/>
          </w:rPr>
          <w:t>5</w:t>
        </w:r>
        <w:r w:rsidR="00FC4D49">
          <w:rPr>
            <w:rFonts w:eastAsiaTheme="minorEastAsia"/>
            <w:b w:val="0"/>
            <w:color w:val="auto"/>
            <w:kern w:val="0"/>
            <w:sz w:val="22"/>
            <w:szCs w:val="22"/>
            <w:lang w:val="en-US"/>
          </w:rPr>
          <w:tab/>
        </w:r>
        <w:r w:rsidR="00FC4D49" w:rsidRPr="008C2A5E">
          <w:rPr>
            <w:rStyle w:val="Hyperlink"/>
            <w:rFonts w:ascii="Calibri" w:hAnsi="Calibri" w:cs="Calibri"/>
          </w:rPr>
          <w:t>Variable Data Dictionary</w:t>
        </w:r>
        <w:r w:rsidR="00FC4D49">
          <w:rPr>
            <w:webHidden/>
          </w:rPr>
          <w:tab/>
        </w:r>
        <w:r w:rsidR="00FC4D49">
          <w:rPr>
            <w:webHidden/>
          </w:rPr>
          <w:fldChar w:fldCharType="begin"/>
        </w:r>
        <w:r w:rsidR="00FC4D49">
          <w:rPr>
            <w:webHidden/>
          </w:rPr>
          <w:instrText xml:space="preserve"> PAGEREF _Toc448756667 \h </w:instrText>
        </w:r>
        <w:r w:rsidR="00FC4D49">
          <w:rPr>
            <w:webHidden/>
          </w:rPr>
        </w:r>
        <w:r w:rsidR="00FC4D49">
          <w:rPr>
            <w:webHidden/>
          </w:rPr>
          <w:fldChar w:fldCharType="separate"/>
        </w:r>
        <w:r w:rsidR="00FC4D49">
          <w:rPr>
            <w:webHidden/>
          </w:rPr>
          <w:t>9</w:t>
        </w:r>
        <w:r w:rsidR="00FC4D49">
          <w:rPr>
            <w:webHidden/>
          </w:rPr>
          <w:fldChar w:fldCharType="end"/>
        </w:r>
      </w:hyperlink>
    </w:p>
    <w:p w:rsidR="00FC4D49" w:rsidRDefault="00287041">
      <w:pPr>
        <w:pStyle w:val="TOC2"/>
        <w:rPr>
          <w:rFonts w:asciiTheme="minorHAnsi" w:eastAsiaTheme="minorEastAsia" w:hAnsiTheme="minorHAnsi"/>
          <w:color w:val="auto"/>
          <w:kern w:val="0"/>
          <w:szCs w:val="22"/>
        </w:rPr>
      </w:pPr>
      <w:hyperlink w:anchor="_Toc448756668" w:history="1">
        <w:r w:rsidR="00FC4D49" w:rsidRPr="008C2A5E">
          <w:rPr>
            <w:rStyle w:val="Hyperlink"/>
            <w:rFonts w:cs="Calibri"/>
          </w:rPr>
          <w:t>5.1</w:t>
        </w:r>
        <w:r w:rsidR="00FC4D49">
          <w:rPr>
            <w:rFonts w:asciiTheme="minorHAnsi" w:eastAsiaTheme="minorEastAsia" w:hAnsiTheme="minorHAnsi"/>
            <w:color w:val="auto"/>
            <w:kern w:val="0"/>
            <w:szCs w:val="22"/>
          </w:rPr>
          <w:tab/>
        </w:r>
        <w:r w:rsidR="00FC4D49" w:rsidRPr="008C2A5E">
          <w:rPr>
            <w:rStyle w:val="Hyperlink"/>
            <w:rFonts w:cs="Calibri"/>
          </w:rPr>
          <w:t>User defined typedef definition/declaration</w:t>
        </w:r>
        <w:r w:rsidR="00FC4D49">
          <w:rPr>
            <w:webHidden/>
          </w:rPr>
          <w:tab/>
        </w:r>
        <w:r w:rsidR="00FC4D49">
          <w:rPr>
            <w:webHidden/>
          </w:rPr>
          <w:fldChar w:fldCharType="begin"/>
        </w:r>
        <w:r w:rsidR="00FC4D49">
          <w:rPr>
            <w:webHidden/>
          </w:rPr>
          <w:instrText xml:space="preserve"> PAGEREF _Toc448756668 \h </w:instrText>
        </w:r>
        <w:r w:rsidR="00FC4D49">
          <w:rPr>
            <w:webHidden/>
          </w:rPr>
        </w:r>
        <w:r w:rsidR="00FC4D49">
          <w:rPr>
            <w:webHidden/>
          </w:rPr>
          <w:fldChar w:fldCharType="separate"/>
        </w:r>
        <w:r w:rsidR="00FC4D49">
          <w:rPr>
            <w:webHidden/>
          </w:rPr>
          <w:t>9</w:t>
        </w:r>
        <w:r w:rsidR="00FC4D49">
          <w:rPr>
            <w:webHidden/>
          </w:rPr>
          <w:fldChar w:fldCharType="end"/>
        </w:r>
      </w:hyperlink>
    </w:p>
    <w:p w:rsidR="00FC4D49" w:rsidRDefault="00287041">
      <w:pPr>
        <w:pStyle w:val="TOC2"/>
        <w:rPr>
          <w:rFonts w:asciiTheme="minorHAnsi" w:eastAsiaTheme="minorEastAsia" w:hAnsiTheme="minorHAnsi"/>
          <w:color w:val="auto"/>
          <w:kern w:val="0"/>
          <w:szCs w:val="22"/>
        </w:rPr>
      </w:pPr>
      <w:hyperlink w:anchor="_Toc448756669" w:history="1">
        <w:r w:rsidR="00FC4D49" w:rsidRPr="008C2A5E">
          <w:rPr>
            <w:rStyle w:val="Hyperlink"/>
            <w:rFonts w:cs="Calibri"/>
          </w:rPr>
          <w:t>5.2</w:t>
        </w:r>
        <w:r w:rsidR="00FC4D49">
          <w:rPr>
            <w:rFonts w:asciiTheme="minorHAnsi" w:eastAsiaTheme="minorEastAsia" w:hAnsiTheme="minorHAnsi"/>
            <w:color w:val="auto"/>
            <w:kern w:val="0"/>
            <w:szCs w:val="22"/>
          </w:rPr>
          <w:tab/>
        </w:r>
        <w:r w:rsidR="00FC4D49" w:rsidRPr="008C2A5E">
          <w:rPr>
            <w:rStyle w:val="Hyperlink"/>
            <w:rFonts w:cs="Calibri"/>
          </w:rPr>
          <w:t>Variable definition for enumerated types</w:t>
        </w:r>
        <w:r w:rsidR="00FC4D49">
          <w:rPr>
            <w:webHidden/>
          </w:rPr>
          <w:tab/>
        </w:r>
        <w:r w:rsidR="00FC4D49">
          <w:rPr>
            <w:webHidden/>
          </w:rPr>
          <w:fldChar w:fldCharType="begin"/>
        </w:r>
        <w:r w:rsidR="00FC4D49">
          <w:rPr>
            <w:webHidden/>
          </w:rPr>
          <w:instrText xml:space="preserve"> PAGEREF _Toc448756669 \h </w:instrText>
        </w:r>
        <w:r w:rsidR="00FC4D49">
          <w:rPr>
            <w:webHidden/>
          </w:rPr>
        </w:r>
        <w:r w:rsidR="00FC4D49">
          <w:rPr>
            <w:webHidden/>
          </w:rPr>
          <w:fldChar w:fldCharType="separate"/>
        </w:r>
        <w:r w:rsidR="00FC4D49">
          <w:rPr>
            <w:webHidden/>
          </w:rPr>
          <w:t>9</w:t>
        </w:r>
        <w:r w:rsidR="00FC4D49">
          <w:rPr>
            <w:webHidden/>
          </w:rPr>
          <w:fldChar w:fldCharType="end"/>
        </w:r>
      </w:hyperlink>
    </w:p>
    <w:p w:rsidR="00FC4D49" w:rsidRDefault="00287041">
      <w:pPr>
        <w:pStyle w:val="TOC1"/>
        <w:rPr>
          <w:rFonts w:eastAsiaTheme="minorEastAsia"/>
          <w:b w:val="0"/>
          <w:color w:val="auto"/>
          <w:kern w:val="0"/>
          <w:sz w:val="22"/>
          <w:szCs w:val="22"/>
          <w:lang w:val="en-US"/>
        </w:rPr>
      </w:pPr>
      <w:hyperlink w:anchor="_Toc448756670" w:history="1">
        <w:r w:rsidR="00FC4D49" w:rsidRPr="008C2A5E">
          <w:rPr>
            <w:rStyle w:val="Hyperlink"/>
            <w:rFonts w:ascii="Calibri" w:hAnsi="Calibri" w:cs="Calibri"/>
          </w:rPr>
          <w:t>6</w:t>
        </w:r>
        <w:r w:rsidR="00FC4D49">
          <w:rPr>
            <w:rFonts w:eastAsiaTheme="minorEastAsia"/>
            <w:b w:val="0"/>
            <w:color w:val="auto"/>
            <w:kern w:val="0"/>
            <w:sz w:val="22"/>
            <w:szCs w:val="22"/>
            <w:lang w:val="en-US"/>
          </w:rPr>
          <w:tab/>
        </w:r>
        <w:r w:rsidR="00FC4D49" w:rsidRPr="008C2A5E">
          <w:rPr>
            <w:rStyle w:val="Hyperlink"/>
            <w:rFonts w:ascii="Calibri" w:hAnsi="Calibri" w:cs="Calibri"/>
          </w:rPr>
          <w:t>Software Component Implementation</w:t>
        </w:r>
        <w:r w:rsidR="00FC4D49">
          <w:rPr>
            <w:webHidden/>
          </w:rPr>
          <w:tab/>
        </w:r>
        <w:r w:rsidR="00FC4D49">
          <w:rPr>
            <w:webHidden/>
          </w:rPr>
          <w:fldChar w:fldCharType="begin"/>
        </w:r>
        <w:r w:rsidR="00FC4D49">
          <w:rPr>
            <w:webHidden/>
          </w:rPr>
          <w:instrText xml:space="preserve"> PAGEREF _Toc448756670 \h </w:instrText>
        </w:r>
        <w:r w:rsidR="00FC4D49">
          <w:rPr>
            <w:webHidden/>
          </w:rPr>
        </w:r>
        <w:r w:rsidR="00FC4D49">
          <w:rPr>
            <w:webHidden/>
          </w:rPr>
          <w:fldChar w:fldCharType="separate"/>
        </w:r>
        <w:r w:rsidR="00FC4D49">
          <w:rPr>
            <w:webHidden/>
          </w:rPr>
          <w:t>10</w:t>
        </w:r>
        <w:r w:rsidR="00FC4D49">
          <w:rPr>
            <w:webHidden/>
          </w:rPr>
          <w:fldChar w:fldCharType="end"/>
        </w:r>
      </w:hyperlink>
    </w:p>
    <w:p w:rsidR="00FC4D49" w:rsidRDefault="00287041">
      <w:pPr>
        <w:pStyle w:val="TOC2"/>
        <w:rPr>
          <w:rFonts w:asciiTheme="minorHAnsi" w:eastAsiaTheme="minorEastAsia" w:hAnsiTheme="minorHAnsi"/>
          <w:color w:val="auto"/>
          <w:kern w:val="0"/>
          <w:szCs w:val="22"/>
        </w:rPr>
      </w:pPr>
      <w:hyperlink w:anchor="_Toc448756671" w:history="1">
        <w:r w:rsidR="00FC4D49" w:rsidRPr="008C2A5E">
          <w:rPr>
            <w:rStyle w:val="Hyperlink"/>
          </w:rPr>
          <w:t>6.1</w:t>
        </w:r>
        <w:r w:rsidR="00FC4D49">
          <w:rPr>
            <w:rFonts w:asciiTheme="minorHAnsi" w:eastAsiaTheme="minorEastAsia" w:hAnsiTheme="minorHAnsi"/>
            <w:color w:val="auto"/>
            <w:kern w:val="0"/>
            <w:szCs w:val="22"/>
          </w:rPr>
          <w:tab/>
        </w:r>
        <w:r w:rsidR="00FC4D49" w:rsidRPr="008C2A5E">
          <w:rPr>
            <w:rStyle w:val="Hyperlink"/>
          </w:rPr>
          <w:t>Sub-Module Functions</w:t>
        </w:r>
        <w:r w:rsidR="00FC4D49">
          <w:rPr>
            <w:webHidden/>
          </w:rPr>
          <w:tab/>
        </w:r>
        <w:r w:rsidR="00FC4D49">
          <w:rPr>
            <w:webHidden/>
          </w:rPr>
          <w:fldChar w:fldCharType="begin"/>
        </w:r>
        <w:r w:rsidR="00FC4D49">
          <w:rPr>
            <w:webHidden/>
          </w:rPr>
          <w:instrText xml:space="preserve"> PAGEREF _Toc448756671 \h </w:instrText>
        </w:r>
        <w:r w:rsidR="00FC4D49">
          <w:rPr>
            <w:webHidden/>
          </w:rPr>
        </w:r>
        <w:r w:rsidR="00FC4D49">
          <w:rPr>
            <w:webHidden/>
          </w:rPr>
          <w:fldChar w:fldCharType="separate"/>
        </w:r>
        <w:r w:rsidR="00FC4D49">
          <w:rPr>
            <w:webHidden/>
          </w:rPr>
          <w:t>10</w:t>
        </w:r>
        <w:r w:rsidR="00FC4D49">
          <w:rPr>
            <w:webHidden/>
          </w:rPr>
          <w:fldChar w:fldCharType="end"/>
        </w:r>
      </w:hyperlink>
    </w:p>
    <w:p w:rsidR="00FC4D49" w:rsidRDefault="00287041">
      <w:pPr>
        <w:pStyle w:val="TOC2"/>
        <w:rPr>
          <w:rFonts w:asciiTheme="minorHAnsi" w:eastAsiaTheme="minorEastAsia" w:hAnsiTheme="minorHAnsi"/>
          <w:color w:val="auto"/>
          <w:kern w:val="0"/>
          <w:szCs w:val="22"/>
        </w:rPr>
      </w:pPr>
      <w:hyperlink w:anchor="_Toc448756672" w:history="1">
        <w:r w:rsidR="00FC4D49" w:rsidRPr="008C2A5E">
          <w:rPr>
            <w:rStyle w:val="Hyperlink"/>
            <w:rFonts w:cs="Calibri"/>
          </w:rPr>
          <w:t>6.1.1</w:t>
        </w:r>
        <w:r w:rsidR="00FC4D49">
          <w:rPr>
            <w:rFonts w:asciiTheme="minorHAnsi" w:eastAsiaTheme="minorEastAsia" w:hAnsiTheme="minorHAnsi"/>
            <w:color w:val="auto"/>
            <w:kern w:val="0"/>
            <w:szCs w:val="22"/>
          </w:rPr>
          <w:tab/>
        </w:r>
        <w:r w:rsidR="00FC4D49" w:rsidRPr="008C2A5E">
          <w:rPr>
            <w:rStyle w:val="Hyperlink"/>
            <w:rFonts w:cs="Calibri"/>
          </w:rPr>
          <w:t>Init: FlsMemInit1</w:t>
        </w:r>
        <w:r w:rsidR="00FC4D49">
          <w:rPr>
            <w:webHidden/>
          </w:rPr>
          <w:tab/>
        </w:r>
        <w:r w:rsidR="00FC4D49">
          <w:rPr>
            <w:webHidden/>
          </w:rPr>
          <w:fldChar w:fldCharType="begin"/>
        </w:r>
        <w:r w:rsidR="00FC4D49">
          <w:rPr>
            <w:webHidden/>
          </w:rPr>
          <w:instrText xml:space="preserve"> PAGEREF _Toc448756672 \h </w:instrText>
        </w:r>
        <w:r w:rsidR="00FC4D49">
          <w:rPr>
            <w:webHidden/>
          </w:rPr>
        </w:r>
        <w:r w:rsidR="00FC4D49">
          <w:rPr>
            <w:webHidden/>
          </w:rPr>
          <w:fldChar w:fldCharType="separate"/>
        </w:r>
        <w:r w:rsidR="00FC4D49">
          <w:rPr>
            <w:webHidden/>
          </w:rPr>
          <w:t>10</w:t>
        </w:r>
        <w:r w:rsidR="00FC4D49">
          <w:rPr>
            <w:webHidden/>
          </w:rPr>
          <w:fldChar w:fldCharType="end"/>
        </w:r>
      </w:hyperlink>
    </w:p>
    <w:p w:rsidR="00FC4D49" w:rsidRDefault="00287041">
      <w:pPr>
        <w:pStyle w:val="TOC2"/>
        <w:rPr>
          <w:rFonts w:asciiTheme="minorHAnsi" w:eastAsiaTheme="minorEastAsia" w:hAnsiTheme="minorHAnsi"/>
          <w:color w:val="auto"/>
          <w:kern w:val="0"/>
          <w:szCs w:val="22"/>
        </w:rPr>
      </w:pPr>
      <w:hyperlink w:anchor="_Toc448756673" w:history="1">
        <w:r w:rsidR="00FC4D49" w:rsidRPr="008C2A5E">
          <w:rPr>
            <w:rStyle w:val="Hyperlink"/>
            <w:rFonts w:cs="Calibri"/>
          </w:rPr>
          <w:t>6.1.1.1</w:t>
        </w:r>
        <w:r w:rsidR="00FC4D49">
          <w:rPr>
            <w:rFonts w:asciiTheme="minorHAnsi" w:eastAsiaTheme="minorEastAsia" w:hAnsiTheme="minorHAnsi"/>
            <w:color w:val="auto"/>
            <w:kern w:val="0"/>
            <w:szCs w:val="22"/>
          </w:rPr>
          <w:tab/>
        </w:r>
        <w:r w:rsidR="00FC4D49" w:rsidRPr="008C2A5E">
          <w:rPr>
            <w:rStyle w:val="Hyperlink"/>
            <w:rFonts w:cs="Calibri"/>
          </w:rPr>
          <w:t>Design Rationale</w:t>
        </w:r>
        <w:r w:rsidR="00FC4D49">
          <w:rPr>
            <w:webHidden/>
          </w:rPr>
          <w:tab/>
        </w:r>
        <w:r w:rsidR="00FC4D49">
          <w:rPr>
            <w:webHidden/>
          </w:rPr>
          <w:fldChar w:fldCharType="begin"/>
        </w:r>
        <w:r w:rsidR="00FC4D49">
          <w:rPr>
            <w:webHidden/>
          </w:rPr>
          <w:instrText xml:space="preserve"> PAGEREF _Toc448756673 \h </w:instrText>
        </w:r>
        <w:r w:rsidR="00FC4D49">
          <w:rPr>
            <w:webHidden/>
          </w:rPr>
        </w:r>
        <w:r w:rsidR="00FC4D49">
          <w:rPr>
            <w:webHidden/>
          </w:rPr>
          <w:fldChar w:fldCharType="separate"/>
        </w:r>
        <w:r w:rsidR="00FC4D49">
          <w:rPr>
            <w:webHidden/>
          </w:rPr>
          <w:t>10</w:t>
        </w:r>
        <w:r w:rsidR="00FC4D49">
          <w:rPr>
            <w:webHidden/>
          </w:rPr>
          <w:fldChar w:fldCharType="end"/>
        </w:r>
      </w:hyperlink>
    </w:p>
    <w:p w:rsidR="00FC4D49" w:rsidRDefault="00287041">
      <w:pPr>
        <w:pStyle w:val="TOC2"/>
        <w:rPr>
          <w:rFonts w:asciiTheme="minorHAnsi" w:eastAsiaTheme="minorEastAsia" w:hAnsiTheme="minorHAnsi"/>
          <w:color w:val="auto"/>
          <w:kern w:val="0"/>
          <w:szCs w:val="22"/>
        </w:rPr>
      </w:pPr>
      <w:hyperlink w:anchor="_Toc448756674" w:history="1">
        <w:r w:rsidR="00FC4D49" w:rsidRPr="008C2A5E">
          <w:rPr>
            <w:rStyle w:val="Hyperlink"/>
            <w:rFonts w:cs="Calibri"/>
          </w:rPr>
          <w:t>6.1.1.2</w:t>
        </w:r>
        <w:r w:rsidR="00FC4D49">
          <w:rPr>
            <w:rFonts w:asciiTheme="minorHAnsi" w:eastAsiaTheme="minorEastAsia" w:hAnsiTheme="minorHAnsi"/>
            <w:color w:val="auto"/>
            <w:kern w:val="0"/>
            <w:szCs w:val="22"/>
          </w:rPr>
          <w:tab/>
        </w:r>
        <w:r w:rsidR="00FC4D49" w:rsidRPr="008C2A5E">
          <w:rPr>
            <w:rStyle w:val="Hyperlink"/>
            <w:rFonts w:cs="Calibri"/>
          </w:rPr>
          <w:t>Module Outputs</w:t>
        </w:r>
        <w:r w:rsidR="00FC4D49">
          <w:rPr>
            <w:webHidden/>
          </w:rPr>
          <w:tab/>
        </w:r>
        <w:r w:rsidR="00FC4D49">
          <w:rPr>
            <w:webHidden/>
          </w:rPr>
          <w:fldChar w:fldCharType="begin"/>
        </w:r>
        <w:r w:rsidR="00FC4D49">
          <w:rPr>
            <w:webHidden/>
          </w:rPr>
          <w:instrText xml:space="preserve"> PAGEREF _Toc448756674 \h </w:instrText>
        </w:r>
        <w:r w:rsidR="00FC4D49">
          <w:rPr>
            <w:webHidden/>
          </w:rPr>
        </w:r>
        <w:r w:rsidR="00FC4D49">
          <w:rPr>
            <w:webHidden/>
          </w:rPr>
          <w:fldChar w:fldCharType="separate"/>
        </w:r>
        <w:r w:rsidR="00FC4D49">
          <w:rPr>
            <w:webHidden/>
          </w:rPr>
          <w:t>10</w:t>
        </w:r>
        <w:r w:rsidR="00FC4D49">
          <w:rPr>
            <w:webHidden/>
          </w:rPr>
          <w:fldChar w:fldCharType="end"/>
        </w:r>
      </w:hyperlink>
    </w:p>
    <w:p w:rsidR="00FC4D49" w:rsidRDefault="00287041">
      <w:pPr>
        <w:pStyle w:val="TOC2"/>
        <w:rPr>
          <w:rFonts w:asciiTheme="minorHAnsi" w:eastAsiaTheme="minorEastAsia" w:hAnsiTheme="minorHAnsi"/>
          <w:color w:val="auto"/>
          <w:kern w:val="0"/>
          <w:szCs w:val="22"/>
        </w:rPr>
      </w:pPr>
      <w:hyperlink w:anchor="_Toc448756675" w:history="1">
        <w:r w:rsidR="00FC4D49" w:rsidRPr="008C2A5E">
          <w:rPr>
            <w:rStyle w:val="Hyperlink"/>
            <w:rFonts w:cs="Calibri"/>
          </w:rPr>
          <w:t>6.1.2</w:t>
        </w:r>
        <w:r w:rsidR="00FC4D49">
          <w:rPr>
            <w:rFonts w:asciiTheme="minorHAnsi" w:eastAsiaTheme="minorEastAsia" w:hAnsiTheme="minorHAnsi"/>
            <w:color w:val="auto"/>
            <w:kern w:val="0"/>
            <w:szCs w:val="22"/>
          </w:rPr>
          <w:tab/>
        </w:r>
        <w:r w:rsidR="00FC4D49" w:rsidRPr="008C2A5E">
          <w:rPr>
            <w:rStyle w:val="Hyperlink"/>
            <w:rFonts w:cs="Calibri"/>
          </w:rPr>
          <w:t>Init: FlsMemInit2</w:t>
        </w:r>
        <w:r w:rsidR="00FC4D49">
          <w:rPr>
            <w:webHidden/>
          </w:rPr>
          <w:tab/>
        </w:r>
        <w:r w:rsidR="00FC4D49">
          <w:rPr>
            <w:webHidden/>
          </w:rPr>
          <w:fldChar w:fldCharType="begin"/>
        </w:r>
        <w:r w:rsidR="00FC4D49">
          <w:rPr>
            <w:webHidden/>
          </w:rPr>
          <w:instrText xml:space="preserve"> PAGEREF _Toc448756675 \h </w:instrText>
        </w:r>
        <w:r w:rsidR="00FC4D49">
          <w:rPr>
            <w:webHidden/>
          </w:rPr>
        </w:r>
        <w:r w:rsidR="00FC4D49">
          <w:rPr>
            <w:webHidden/>
          </w:rPr>
          <w:fldChar w:fldCharType="separate"/>
        </w:r>
        <w:r w:rsidR="00FC4D49">
          <w:rPr>
            <w:webHidden/>
          </w:rPr>
          <w:t>10</w:t>
        </w:r>
        <w:r w:rsidR="00FC4D49">
          <w:rPr>
            <w:webHidden/>
          </w:rPr>
          <w:fldChar w:fldCharType="end"/>
        </w:r>
      </w:hyperlink>
    </w:p>
    <w:p w:rsidR="00FC4D49" w:rsidRDefault="00287041">
      <w:pPr>
        <w:pStyle w:val="TOC2"/>
        <w:rPr>
          <w:rFonts w:asciiTheme="minorHAnsi" w:eastAsiaTheme="minorEastAsia" w:hAnsiTheme="minorHAnsi"/>
          <w:color w:val="auto"/>
          <w:kern w:val="0"/>
          <w:szCs w:val="22"/>
        </w:rPr>
      </w:pPr>
      <w:hyperlink w:anchor="_Toc448756676" w:history="1">
        <w:r w:rsidR="00FC4D49" w:rsidRPr="008C2A5E">
          <w:rPr>
            <w:rStyle w:val="Hyperlink"/>
            <w:rFonts w:cs="Calibri"/>
          </w:rPr>
          <w:t>6.1.2.1</w:t>
        </w:r>
        <w:r w:rsidR="00FC4D49">
          <w:rPr>
            <w:rFonts w:asciiTheme="minorHAnsi" w:eastAsiaTheme="minorEastAsia" w:hAnsiTheme="minorHAnsi"/>
            <w:color w:val="auto"/>
            <w:kern w:val="0"/>
            <w:szCs w:val="22"/>
          </w:rPr>
          <w:tab/>
        </w:r>
        <w:r w:rsidR="00FC4D49" w:rsidRPr="008C2A5E">
          <w:rPr>
            <w:rStyle w:val="Hyperlink"/>
            <w:rFonts w:cs="Calibri"/>
          </w:rPr>
          <w:t>Design Rationale</w:t>
        </w:r>
        <w:r w:rsidR="00FC4D49">
          <w:rPr>
            <w:webHidden/>
          </w:rPr>
          <w:tab/>
        </w:r>
        <w:r w:rsidR="00FC4D49">
          <w:rPr>
            <w:webHidden/>
          </w:rPr>
          <w:fldChar w:fldCharType="begin"/>
        </w:r>
        <w:r w:rsidR="00FC4D49">
          <w:rPr>
            <w:webHidden/>
          </w:rPr>
          <w:instrText xml:space="preserve"> PAGEREF _Toc448756676 \h </w:instrText>
        </w:r>
        <w:r w:rsidR="00FC4D49">
          <w:rPr>
            <w:webHidden/>
          </w:rPr>
        </w:r>
        <w:r w:rsidR="00FC4D49">
          <w:rPr>
            <w:webHidden/>
          </w:rPr>
          <w:fldChar w:fldCharType="separate"/>
        </w:r>
        <w:r w:rsidR="00FC4D49">
          <w:rPr>
            <w:webHidden/>
          </w:rPr>
          <w:t>10</w:t>
        </w:r>
        <w:r w:rsidR="00FC4D49">
          <w:rPr>
            <w:webHidden/>
          </w:rPr>
          <w:fldChar w:fldCharType="end"/>
        </w:r>
      </w:hyperlink>
    </w:p>
    <w:p w:rsidR="00FC4D49" w:rsidRDefault="00287041">
      <w:pPr>
        <w:pStyle w:val="TOC2"/>
        <w:rPr>
          <w:rFonts w:asciiTheme="minorHAnsi" w:eastAsiaTheme="minorEastAsia" w:hAnsiTheme="minorHAnsi"/>
          <w:color w:val="auto"/>
          <w:kern w:val="0"/>
          <w:szCs w:val="22"/>
        </w:rPr>
      </w:pPr>
      <w:hyperlink w:anchor="_Toc448756677" w:history="1">
        <w:r w:rsidR="00FC4D49" w:rsidRPr="008C2A5E">
          <w:rPr>
            <w:rStyle w:val="Hyperlink"/>
            <w:rFonts w:cs="Calibri"/>
          </w:rPr>
          <w:t>6.1.2.2</w:t>
        </w:r>
        <w:r w:rsidR="00FC4D49">
          <w:rPr>
            <w:rFonts w:asciiTheme="minorHAnsi" w:eastAsiaTheme="minorEastAsia" w:hAnsiTheme="minorHAnsi"/>
            <w:color w:val="auto"/>
            <w:kern w:val="0"/>
            <w:szCs w:val="22"/>
          </w:rPr>
          <w:tab/>
        </w:r>
        <w:r w:rsidR="00FC4D49" w:rsidRPr="008C2A5E">
          <w:rPr>
            <w:rStyle w:val="Hyperlink"/>
            <w:rFonts w:cs="Calibri"/>
          </w:rPr>
          <w:t>Module Outputs</w:t>
        </w:r>
        <w:r w:rsidR="00FC4D49">
          <w:rPr>
            <w:webHidden/>
          </w:rPr>
          <w:tab/>
        </w:r>
        <w:r w:rsidR="00FC4D49">
          <w:rPr>
            <w:webHidden/>
          </w:rPr>
          <w:fldChar w:fldCharType="begin"/>
        </w:r>
        <w:r w:rsidR="00FC4D49">
          <w:rPr>
            <w:webHidden/>
          </w:rPr>
          <w:instrText xml:space="preserve"> PAGEREF _Toc448756677 \h </w:instrText>
        </w:r>
        <w:r w:rsidR="00FC4D49">
          <w:rPr>
            <w:webHidden/>
          </w:rPr>
        </w:r>
        <w:r w:rsidR="00FC4D49">
          <w:rPr>
            <w:webHidden/>
          </w:rPr>
          <w:fldChar w:fldCharType="separate"/>
        </w:r>
        <w:r w:rsidR="00FC4D49">
          <w:rPr>
            <w:webHidden/>
          </w:rPr>
          <w:t>10</w:t>
        </w:r>
        <w:r w:rsidR="00FC4D49">
          <w:rPr>
            <w:webHidden/>
          </w:rPr>
          <w:fldChar w:fldCharType="end"/>
        </w:r>
      </w:hyperlink>
    </w:p>
    <w:p w:rsidR="00FC4D49" w:rsidRDefault="00287041">
      <w:pPr>
        <w:pStyle w:val="TOC2"/>
        <w:rPr>
          <w:rFonts w:asciiTheme="minorHAnsi" w:eastAsiaTheme="minorEastAsia" w:hAnsiTheme="minorHAnsi"/>
          <w:color w:val="auto"/>
          <w:kern w:val="0"/>
          <w:szCs w:val="22"/>
        </w:rPr>
      </w:pPr>
      <w:hyperlink w:anchor="_Toc448756678" w:history="1">
        <w:r w:rsidR="00FC4D49" w:rsidRPr="008C2A5E">
          <w:rPr>
            <w:rStyle w:val="Hyperlink"/>
            <w:rFonts w:cs="Calibri"/>
          </w:rPr>
          <w:t>6.1.3</w:t>
        </w:r>
        <w:r w:rsidR="00FC4D49">
          <w:rPr>
            <w:rFonts w:asciiTheme="minorHAnsi" w:eastAsiaTheme="minorEastAsia" w:hAnsiTheme="minorHAnsi"/>
            <w:color w:val="auto"/>
            <w:kern w:val="0"/>
            <w:szCs w:val="22"/>
          </w:rPr>
          <w:tab/>
        </w:r>
        <w:r w:rsidR="00FC4D49" w:rsidRPr="008C2A5E">
          <w:rPr>
            <w:rStyle w:val="Hyperlink"/>
            <w:rFonts w:cs="Calibri"/>
          </w:rPr>
          <w:t>Per: FlsMemPer2</w:t>
        </w:r>
        <w:r w:rsidR="00FC4D49">
          <w:rPr>
            <w:webHidden/>
          </w:rPr>
          <w:tab/>
        </w:r>
        <w:r w:rsidR="00FC4D49">
          <w:rPr>
            <w:webHidden/>
          </w:rPr>
          <w:fldChar w:fldCharType="begin"/>
        </w:r>
        <w:r w:rsidR="00FC4D49">
          <w:rPr>
            <w:webHidden/>
          </w:rPr>
          <w:instrText xml:space="preserve"> PAGEREF _Toc448756678 \h </w:instrText>
        </w:r>
        <w:r w:rsidR="00FC4D49">
          <w:rPr>
            <w:webHidden/>
          </w:rPr>
        </w:r>
        <w:r w:rsidR="00FC4D49">
          <w:rPr>
            <w:webHidden/>
          </w:rPr>
          <w:fldChar w:fldCharType="separate"/>
        </w:r>
        <w:r w:rsidR="00FC4D49">
          <w:rPr>
            <w:webHidden/>
          </w:rPr>
          <w:t>10</w:t>
        </w:r>
        <w:r w:rsidR="00FC4D49">
          <w:rPr>
            <w:webHidden/>
          </w:rPr>
          <w:fldChar w:fldCharType="end"/>
        </w:r>
      </w:hyperlink>
    </w:p>
    <w:p w:rsidR="00FC4D49" w:rsidRDefault="00287041">
      <w:pPr>
        <w:pStyle w:val="TOC2"/>
        <w:rPr>
          <w:rFonts w:asciiTheme="minorHAnsi" w:eastAsiaTheme="minorEastAsia" w:hAnsiTheme="minorHAnsi"/>
          <w:color w:val="auto"/>
          <w:kern w:val="0"/>
          <w:szCs w:val="22"/>
        </w:rPr>
      </w:pPr>
      <w:hyperlink w:anchor="_Toc448756679" w:history="1">
        <w:r w:rsidR="00FC4D49" w:rsidRPr="008C2A5E">
          <w:rPr>
            <w:rStyle w:val="Hyperlink"/>
            <w:rFonts w:cs="Calibri"/>
          </w:rPr>
          <w:t>6.1.3.1</w:t>
        </w:r>
        <w:r w:rsidR="00FC4D49">
          <w:rPr>
            <w:rFonts w:asciiTheme="minorHAnsi" w:eastAsiaTheme="minorEastAsia" w:hAnsiTheme="minorHAnsi"/>
            <w:color w:val="auto"/>
            <w:kern w:val="0"/>
            <w:szCs w:val="22"/>
          </w:rPr>
          <w:tab/>
        </w:r>
        <w:r w:rsidR="00FC4D49" w:rsidRPr="008C2A5E">
          <w:rPr>
            <w:rStyle w:val="Hyperlink"/>
            <w:rFonts w:cs="Calibri"/>
          </w:rPr>
          <w:t>Design Rationale</w:t>
        </w:r>
        <w:r w:rsidR="00FC4D49">
          <w:rPr>
            <w:webHidden/>
          </w:rPr>
          <w:tab/>
        </w:r>
        <w:r w:rsidR="00FC4D49">
          <w:rPr>
            <w:webHidden/>
          </w:rPr>
          <w:fldChar w:fldCharType="begin"/>
        </w:r>
        <w:r w:rsidR="00FC4D49">
          <w:rPr>
            <w:webHidden/>
          </w:rPr>
          <w:instrText xml:space="preserve"> PAGEREF _Toc448756679 \h </w:instrText>
        </w:r>
        <w:r w:rsidR="00FC4D49">
          <w:rPr>
            <w:webHidden/>
          </w:rPr>
        </w:r>
        <w:r w:rsidR="00FC4D49">
          <w:rPr>
            <w:webHidden/>
          </w:rPr>
          <w:fldChar w:fldCharType="separate"/>
        </w:r>
        <w:r w:rsidR="00FC4D49">
          <w:rPr>
            <w:webHidden/>
          </w:rPr>
          <w:t>10</w:t>
        </w:r>
        <w:r w:rsidR="00FC4D49">
          <w:rPr>
            <w:webHidden/>
          </w:rPr>
          <w:fldChar w:fldCharType="end"/>
        </w:r>
      </w:hyperlink>
    </w:p>
    <w:p w:rsidR="00FC4D49" w:rsidRDefault="00287041">
      <w:pPr>
        <w:pStyle w:val="TOC2"/>
        <w:rPr>
          <w:rFonts w:asciiTheme="minorHAnsi" w:eastAsiaTheme="minorEastAsia" w:hAnsiTheme="minorHAnsi"/>
          <w:color w:val="auto"/>
          <w:kern w:val="0"/>
          <w:szCs w:val="22"/>
        </w:rPr>
      </w:pPr>
      <w:hyperlink w:anchor="_Toc448756680" w:history="1">
        <w:r w:rsidR="00FC4D49" w:rsidRPr="008C2A5E">
          <w:rPr>
            <w:rStyle w:val="Hyperlink"/>
            <w:rFonts w:cs="Calibri"/>
          </w:rPr>
          <w:t>6.1.3.2</w:t>
        </w:r>
        <w:r w:rsidR="00FC4D49">
          <w:rPr>
            <w:rFonts w:asciiTheme="minorHAnsi" w:eastAsiaTheme="minorEastAsia" w:hAnsiTheme="minorHAnsi"/>
            <w:color w:val="auto"/>
            <w:kern w:val="0"/>
            <w:szCs w:val="22"/>
          </w:rPr>
          <w:tab/>
        </w:r>
        <w:r w:rsidR="00FC4D49" w:rsidRPr="008C2A5E">
          <w:rPr>
            <w:rStyle w:val="Hyperlink"/>
            <w:rFonts w:cs="Calibri"/>
          </w:rPr>
          <w:t>Store Module Inputs to Local copies</w:t>
        </w:r>
        <w:r w:rsidR="00FC4D49">
          <w:rPr>
            <w:webHidden/>
          </w:rPr>
          <w:tab/>
        </w:r>
        <w:r w:rsidR="00FC4D49">
          <w:rPr>
            <w:webHidden/>
          </w:rPr>
          <w:fldChar w:fldCharType="begin"/>
        </w:r>
        <w:r w:rsidR="00FC4D49">
          <w:rPr>
            <w:webHidden/>
          </w:rPr>
          <w:instrText xml:space="preserve"> PAGEREF _Toc448756680 \h </w:instrText>
        </w:r>
        <w:r w:rsidR="00FC4D49">
          <w:rPr>
            <w:webHidden/>
          </w:rPr>
        </w:r>
        <w:r w:rsidR="00FC4D49">
          <w:rPr>
            <w:webHidden/>
          </w:rPr>
          <w:fldChar w:fldCharType="separate"/>
        </w:r>
        <w:r w:rsidR="00FC4D49">
          <w:rPr>
            <w:webHidden/>
          </w:rPr>
          <w:t>10</w:t>
        </w:r>
        <w:r w:rsidR="00FC4D49">
          <w:rPr>
            <w:webHidden/>
          </w:rPr>
          <w:fldChar w:fldCharType="end"/>
        </w:r>
      </w:hyperlink>
    </w:p>
    <w:p w:rsidR="00FC4D49" w:rsidRDefault="00287041">
      <w:pPr>
        <w:pStyle w:val="TOC2"/>
        <w:rPr>
          <w:rFonts w:asciiTheme="minorHAnsi" w:eastAsiaTheme="minorEastAsia" w:hAnsiTheme="minorHAnsi"/>
          <w:color w:val="auto"/>
          <w:kern w:val="0"/>
          <w:szCs w:val="22"/>
        </w:rPr>
      </w:pPr>
      <w:hyperlink w:anchor="_Toc448756681" w:history="1">
        <w:r w:rsidR="00FC4D49" w:rsidRPr="008C2A5E">
          <w:rPr>
            <w:rStyle w:val="Hyperlink"/>
            <w:rFonts w:cs="Calibri"/>
          </w:rPr>
          <w:t>6.1.3.3</w:t>
        </w:r>
        <w:r w:rsidR="00FC4D49">
          <w:rPr>
            <w:rFonts w:asciiTheme="minorHAnsi" w:eastAsiaTheme="minorEastAsia" w:hAnsiTheme="minorHAnsi"/>
            <w:color w:val="auto"/>
            <w:kern w:val="0"/>
            <w:szCs w:val="22"/>
          </w:rPr>
          <w:tab/>
        </w:r>
        <w:r w:rsidR="00FC4D49" w:rsidRPr="008C2A5E">
          <w:rPr>
            <w:rStyle w:val="Hyperlink"/>
            <w:rFonts w:cs="Calibri"/>
          </w:rPr>
          <w:t>(Processing of function)………</w:t>
        </w:r>
        <w:r w:rsidR="00FC4D49">
          <w:rPr>
            <w:webHidden/>
          </w:rPr>
          <w:tab/>
        </w:r>
        <w:r w:rsidR="00FC4D49">
          <w:rPr>
            <w:webHidden/>
          </w:rPr>
          <w:fldChar w:fldCharType="begin"/>
        </w:r>
        <w:r w:rsidR="00FC4D49">
          <w:rPr>
            <w:webHidden/>
          </w:rPr>
          <w:instrText xml:space="preserve"> PAGEREF _Toc448756681 \h </w:instrText>
        </w:r>
        <w:r w:rsidR="00FC4D49">
          <w:rPr>
            <w:webHidden/>
          </w:rPr>
        </w:r>
        <w:r w:rsidR="00FC4D49">
          <w:rPr>
            <w:webHidden/>
          </w:rPr>
          <w:fldChar w:fldCharType="separate"/>
        </w:r>
        <w:r w:rsidR="00FC4D49">
          <w:rPr>
            <w:webHidden/>
          </w:rPr>
          <w:t>10</w:t>
        </w:r>
        <w:r w:rsidR="00FC4D49">
          <w:rPr>
            <w:webHidden/>
          </w:rPr>
          <w:fldChar w:fldCharType="end"/>
        </w:r>
      </w:hyperlink>
    </w:p>
    <w:p w:rsidR="00FC4D49" w:rsidRDefault="00287041">
      <w:pPr>
        <w:pStyle w:val="TOC2"/>
        <w:rPr>
          <w:rFonts w:asciiTheme="minorHAnsi" w:eastAsiaTheme="minorEastAsia" w:hAnsiTheme="minorHAnsi"/>
          <w:color w:val="auto"/>
          <w:kern w:val="0"/>
          <w:szCs w:val="22"/>
        </w:rPr>
      </w:pPr>
      <w:hyperlink w:anchor="_Toc448756682" w:history="1">
        <w:r w:rsidR="00FC4D49" w:rsidRPr="008C2A5E">
          <w:rPr>
            <w:rStyle w:val="Hyperlink"/>
            <w:rFonts w:cs="Calibri"/>
          </w:rPr>
          <w:t>6.1.3.4</w:t>
        </w:r>
        <w:r w:rsidR="00FC4D49">
          <w:rPr>
            <w:rFonts w:asciiTheme="minorHAnsi" w:eastAsiaTheme="minorEastAsia" w:hAnsiTheme="minorHAnsi"/>
            <w:color w:val="auto"/>
            <w:kern w:val="0"/>
            <w:szCs w:val="22"/>
          </w:rPr>
          <w:tab/>
        </w:r>
        <w:r w:rsidR="00FC4D49" w:rsidRPr="008C2A5E">
          <w:rPr>
            <w:rStyle w:val="Hyperlink"/>
            <w:rFonts w:cs="Calibri"/>
          </w:rPr>
          <w:t>Store Local copy of outputs into Module Outputs</w:t>
        </w:r>
        <w:r w:rsidR="00FC4D49">
          <w:rPr>
            <w:webHidden/>
          </w:rPr>
          <w:tab/>
        </w:r>
        <w:r w:rsidR="00FC4D49">
          <w:rPr>
            <w:webHidden/>
          </w:rPr>
          <w:fldChar w:fldCharType="begin"/>
        </w:r>
        <w:r w:rsidR="00FC4D49">
          <w:rPr>
            <w:webHidden/>
          </w:rPr>
          <w:instrText xml:space="preserve"> PAGEREF _Toc448756682 \h </w:instrText>
        </w:r>
        <w:r w:rsidR="00FC4D49">
          <w:rPr>
            <w:webHidden/>
          </w:rPr>
        </w:r>
        <w:r w:rsidR="00FC4D49">
          <w:rPr>
            <w:webHidden/>
          </w:rPr>
          <w:fldChar w:fldCharType="separate"/>
        </w:r>
        <w:r w:rsidR="00FC4D49">
          <w:rPr>
            <w:webHidden/>
          </w:rPr>
          <w:t>10</w:t>
        </w:r>
        <w:r w:rsidR="00FC4D49">
          <w:rPr>
            <w:webHidden/>
          </w:rPr>
          <w:fldChar w:fldCharType="end"/>
        </w:r>
      </w:hyperlink>
    </w:p>
    <w:p w:rsidR="00FC4D49" w:rsidRDefault="00287041">
      <w:pPr>
        <w:pStyle w:val="TOC2"/>
        <w:rPr>
          <w:rFonts w:asciiTheme="minorHAnsi" w:eastAsiaTheme="minorEastAsia" w:hAnsiTheme="minorHAnsi"/>
          <w:color w:val="auto"/>
          <w:kern w:val="0"/>
          <w:szCs w:val="22"/>
        </w:rPr>
      </w:pPr>
      <w:hyperlink w:anchor="_Toc448756683" w:history="1">
        <w:r w:rsidR="00FC4D49" w:rsidRPr="008C2A5E">
          <w:rPr>
            <w:rStyle w:val="Hyperlink"/>
          </w:rPr>
          <w:t>6.2</w:t>
        </w:r>
        <w:r w:rsidR="00FC4D49">
          <w:rPr>
            <w:rFonts w:asciiTheme="minorHAnsi" w:eastAsiaTheme="minorEastAsia" w:hAnsiTheme="minorHAnsi"/>
            <w:color w:val="auto"/>
            <w:kern w:val="0"/>
            <w:szCs w:val="22"/>
          </w:rPr>
          <w:tab/>
        </w:r>
        <w:r w:rsidR="00FC4D49" w:rsidRPr="008C2A5E">
          <w:rPr>
            <w:rStyle w:val="Hyperlink"/>
          </w:rPr>
          <w:t>Server Runnables</w:t>
        </w:r>
        <w:r w:rsidR="00FC4D49">
          <w:rPr>
            <w:webHidden/>
          </w:rPr>
          <w:tab/>
        </w:r>
        <w:r w:rsidR="00FC4D49">
          <w:rPr>
            <w:webHidden/>
          </w:rPr>
          <w:fldChar w:fldCharType="begin"/>
        </w:r>
        <w:r w:rsidR="00FC4D49">
          <w:rPr>
            <w:webHidden/>
          </w:rPr>
          <w:instrText xml:space="preserve"> PAGEREF _Toc448756683 \h </w:instrText>
        </w:r>
        <w:r w:rsidR="00FC4D49">
          <w:rPr>
            <w:webHidden/>
          </w:rPr>
        </w:r>
        <w:r w:rsidR="00FC4D49">
          <w:rPr>
            <w:webHidden/>
          </w:rPr>
          <w:fldChar w:fldCharType="separate"/>
        </w:r>
        <w:r w:rsidR="00FC4D49">
          <w:rPr>
            <w:webHidden/>
          </w:rPr>
          <w:t>11</w:t>
        </w:r>
        <w:r w:rsidR="00FC4D49">
          <w:rPr>
            <w:webHidden/>
          </w:rPr>
          <w:fldChar w:fldCharType="end"/>
        </w:r>
      </w:hyperlink>
    </w:p>
    <w:p w:rsidR="00FC4D49" w:rsidRDefault="00287041">
      <w:pPr>
        <w:pStyle w:val="TOC2"/>
        <w:rPr>
          <w:rFonts w:asciiTheme="minorHAnsi" w:eastAsiaTheme="minorEastAsia" w:hAnsiTheme="minorHAnsi"/>
          <w:color w:val="auto"/>
          <w:kern w:val="0"/>
          <w:szCs w:val="22"/>
        </w:rPr>
      </w:pPr>
      <w:hyperlink w:anchor="_Toc448756684" w:history="1">
        <w:r w:rsidR="00FC4D49" w:rsidRPr="008C2A5E">
          <w:rPr>
            <w:rStyle w:val="Hyperlink"/>
            <w:rFonts w:cs="Calibri"/>
          </w:rPr>
          <w:t>6.3</w:t>
        </w:r>
        <w:r w:rsidR="00FC4D49">
          <w:rPr>
            <w:rFonts w:asciiTheme="minorHAnsi" w:eastAsiaTheme="minorEastAsia" w:hAnsiTheme="minorHAnsi"/>
            <w:color w:val="auto"/>
            <w:kern w:val="0"/>
            <w:szCs w:val="22"/>
          </w:rPr>
          <w:tab/>
        </w:r>
        <w:r w:rsidR="00FC4D49" w:rsidRPr="008C2A5E">
          <w:rPr>
            <w:rStyle w:val="Hyperlink"/>
            <w:rFonts w:cs="Calibri"/>
          </w:rPr>
          <w:t>Interrupt Functions</w:t>
        </w:r>
        <w:r w:rsidR="00FC4D49">
          <w:rPr>
            <w:webHidden/>
          </w:rPr>
          <w:tab/>
        </w:r>
        <w:r w:rsidR="00FC4D49">
          <w:rPr>
            <w:webHidden/>
          </w:rPr>
          <w:fldChar w:fldCharType="begin"/>
        </w:r>
        <w:r w:rsidR="00FC4D49">
          <w:rPr>
            <w:webHidden/>
          </w:rPr>
          <w:instrText xml:space="preserve"> PAGEREF _Toc448756684 \h </w:instrText>
        </w:r>
        <w:r w:rsidR="00FC4D49">
          <w:rPr>
            <w:webHidden/>
          </w:rPr>
        </w:r>
        <w:r w:rsidR="00FC4D49">
          <w:rPr>
            <w:webHidden/>
          </w:rPr>
          <w:fldChar w:fldCharType="separate"/>
        </w:r>
        <w:r w:rsidR="00FC4D49">
          <w:rPr>
            <w:webHidden/>
          </w:rPr>
          <w:t>11</w:t>
        </w:r>
        <w:r w:rsidR="00FC4D49">
          <w:rPr>
            <w:webHidden/>
          </w:rPr>
          <w:fldChar w:fldCharType="end"/>
        </w:r>
      </w:hyperlink>
    </w:p>
    <w:p w:rsidR="00FC4D49" w:rsidRDefault="00287041">
      <w:pPr>
        <w:pStyle w:val="TOC2"/>
        <w:rPr>
          <w:rFonts w:asciiTheme="minorHAnsi" w:eastAsiaTheme="minorEastAsia" w:hAnsiTheme="minorHAnsi"/>
          <w:color w:val="auto"/>
          <w:kern w:val="0"/>
          <w:szCs w:val="22"/>
        </w:rPr>
      </w:pPr>
      <w:hyperlink w:anchor="_Toc448756685" w:history="1">
        <w:r w:rsidR="00FC4D49" w:rsidRPr="008C2A5E">
          <w:rPr>
            <w:rStyle w:val="Hyperlink"/>
            <w:rFonts w:cs="Calibri"/>
          </w:rPr>
          <w:t>6.4</w:t>
        </w:r>
        <w:r w:rsidR="00FC4D49">
          <w:rPr>
            <w:rFonts w:asciiTheme="minorHAnsi" w:eastAsiaTheme="minorEastAsia" w:hAnsiTheme="minorHAnsi"/>
            <w:color w:val="auto"/>
            <w:kern w:val="0"/>
            <w:szCs w:val="22"/>
          </w:rPr>
          <w:tab/>
        </w:r>
        <w:r w:rsidR="00FC4D49" w:rsidRPr="008C2A5E">
          <w:rPr>
            <w:rStyle w:val="Hyperlink"/>
            <w:rFonts w:cs="Calibri"/>
          </w:rPr>
          <w:t>Module Internal (Local) Functions</w:t>
        </w:r>
        <w:r w:rsidR="00FC4D49">
          <w:rPr>
            <w:webHidden/>
          </w:rPr>
          <w:tab/>
        </w:r>
        <w:r w:rsidR="00FC4D49">
          <w:rPr>
            <w:webHidden/>
          </w:rPr>
          <w:fldChar w:fldCharType="begin"/>
        </w:r>
        <w:r w:rsidR="00FC4D49">
          <w:rPr>
            <w:webHidden/>
          </w:rPr>
          <w:instrText xml:space="preserve"> PAGEREF _Toc448756685 \h </w:instrText>
        </w:r>
        <w:r w:rsidR="00FC4D49">
          <w:rPr>
            <w:webHidden/>
          </w:rPr>
        </w:r>
        <w:r w:rsidR="00FC4D49">
          <w:rPr>
            <w:webHidden/>
          </w:rPr>
          <w:fldChar w:fldCharType="separate"/>
        </w:r>
        <w:r w:rsidR="00FC4D49">
          <w:rPr>
            <w:webHidden/>
          </w:rPr>
          <w:t>11</w:t>
        </w:r>
        <w:r w:rsidR="00FC4D49">
          <w:rPr>
            <w:webHidden/>
          </w:rPr>
          <w:fldChar w:fldCharType="end"/>
        </w:r>
      </w:hyperlink>
    </w:p>
    <w:p w:rsidR="00FC4D49" w:rsidRDefault="00287041">
      <w:pPr>
        <w:pStyle w:val="TOC2"/>
        <w:rPr>
          <w:rFonts w:asciiTheme="minorHAnsi" w:eastAsiaTheme="minorEastAsia" w:hAnsiTheme="minorHAnsi"/>
          <w:color w:val="auto"/>
          <w:kern w:val="0"/>
          <w:szCs w:val="22"/>
        </w:rPr>
      </w:pPr>
      <w:hyperlink w:anchor="_Toc448756686" w:history="1">
        <w:r w:rsidR="00FC4D49" w:rsidRPr="008C2A5E">
          <w:rPr>
            <w:rStyle w:val="Hyperlink"/>
            <w:rFonts w:cs="Calibri"/>
          </w:rPr>
          <w:t>6.4.1</w:t>
        </w:r>
        <w:r w:rsidR="00FC4D49">
          <w:rPr>
            <w:rFonts w:asciiTheme="minorHAnsi" w:eastAsiaTheme="minorEastAsia" w:hAnsiTheme="minorHAnsi"/>
            <w:color w:val="auto"/>
            <w:kern w:val="0"/>
            <w:szCs w:val="22"/>
          </w:rPr>
          <w:tab/>
        </w:r>
        <w:r w:rsidR="00FC4D49" w:rsidRPr="008C2A5E">
          <w:rPr>
            <w:rStyle w:val="Hyperlink"/>
            <w:rFonts w:cs="Calibri"/>
          </w:rPr>
          <w:t>Local Function #1</w:t>
        </w:r>
        <w:r w:rsidR="00FC4D49">
          <w:rPr>
            <w:webHidden/>
          </w:rPr>
          <w:tab/>
        </w:r>
        <w:r w:rsidR="00FC4D49">
          <w:rPr>
            <w:webHidden/>
          </w:rPr>
          <w:fldChar w:fldCharType="begin"/>
        </w:r>
        <w:r w:rsidR="00FC4D49">
          <w:rPr>
            <w:webHidden/>
          </w:rPr>
          <w:instrText xml:space="preserve"> PAGEREF _Toc448756686 \h </w:instrText>
        </w:r>
        <w:r w:rsidR="00FC4D49">
          <w:rPr>
            <w:webHidden/>
          </w:rPr>
        </w:r>
        <w:r w:rsidR="00FC4D49">
          <w:rPr>
            <w:webHidden/>
          </w:rPr>
          <w:fldChar w:fldCharType="separate"/>
        </w:r>
        <w:r w:rsidR="00FC4D49">
          <w:rPr>
            <w:webHidden/>
          </w:rPr>
          <w:t>11</w:t>
        </w:r>
        <w:r w:rsidR="00FC4D49">
          <w:rPr>
            <w:webHidden/>
          </w:rPr>
          <w:fldChar w:fldCharType="end"/>
        </w:r>
      </w:hyperlink>
    </w:p>
    <w:p w:rsidR="00FC4D49" w:rsidRDefault="00287041">
      <w:pPr>
        <w:pStyle w:val="TOC2"/>
        <w:rPr>
          <w:rFonts w:asciiTheme="minorHAnsi" w:eastAsiaTheme="minorEastAsia" w:hAnsiTheme="minorHAnsi"/>
          <w:color w:val="auto"/>
          <w:kern w:val="0"/>
          <w:szCs w:val="22"/>
        </w:rPr>
      </w:pPr>
      <w:hyperlink w:anchor="_Toc448756687" w:history="1">
        <w:r w:rsidR="00FC4D49" w:rsidRPr="008C2A5E">
          <w:rPr>
            <w:rStyle w:val="Hyperlink"/>
            <w:rFonts w:cs="Calibri"/>
          </w:rPr>
          <w:t>6.4.1.1</w:t>
        </w:r>
        <w:r w:rsidR="00FC4D49">
          <w:rPr>
            <w:rFonts w:asciiTheme="minorHAnsi" w:eastAsiaTheme="minorEastAsia" w:hAnsiTheme="minorHAnsi"/>
            <w:color w:val="auto"/>
            <w:kern w:val="0"/>
            <w:szCs w:val="22"/>
          </w:rPr>
          <w:tab/>
        </w:r>
        <w:r w:rsidR="00FC4D49" w:rsidRPr="008C2A5E">
          <w:rPr>
            <w:rStyle w:val="Hyperlink"/>
            <w:rFonts w:cs="Calibri"/>
          </w:rPr>
          <w:t>Design Rationale</w:t>
        </w:r>
        <w:r w:rsidR="00FC4D49">
          <w:rPr>
            <w:webHidden/>
          </w:rPr>
          <w:tab/>
        </w:r>
        <w:r w:rsidR="00FC4D49">
          <w:rPr>
            <w:webHidden/>
          </w:rPr>
          <w:fldChar w:fldCharType="begin"/>
        </w:r>
        <w:r w:rsidR="00FC4D49">
          <w:rPr>
            <w:webHidden/>
          </w:rPr>
          <w:instrText xml:space="preserve"> PAGEREF _Toc448756687 \h </w:instrText>
        </w:r>
        <w:r w:rsidR="00FC4D49">
          <w:rPr>
            <w:webHidden/>
          </w:rPr>
        </w:r>
        <w:r w:rsidR="00FC4D49">
          <w:rPr>
            <w:webHidden/>
          </w:rPr>
          <w:fldChar w:fldCharType="separate"/>
        </w:r>
        <w:r w:rsidR="00FC4D49">
          <w:rPr>
            <w:webHidden/>
          </w:rPr>
          <w:t>11</w:t>
        </w:r>
        <w:r w:rsidR="00FC4D49">
          <w:rPr>
            <w:webHidden/>
          </w:rPr>
          <w:fldChar w:fldCharType="end"/>
        </w:r>
      </w:hyperlink>
    </w:p>
    <w:p w:rsidR="00FC4D49" w:rsidRDefault="00287041">
      <w:pPr>
        <w:pStyle w:val="TOC2"/>
        <w:rPr>
          <w:rFonts w:asciiTheme="minorHAnsi" w:eastAsiaTheme="minorEastAsia" w:hAnsiTheme="minorHAnsi"/>
          <w:color w:val="auto"/>
          <w:kern w:val="0"/>
          <w:szCs w:val="22"/>
        </w:rPr>
      </w:pPr>
      <w:hyperlink w:anchor="_Toc448756688" w:history="1">
        <w:r w:rsidR="00FC4D49" w:rsidRPr="008C2A5E">
          <w:rPr>
            <w:rStyle w:val="Hyperlink"/>
            <w:rFonts w:cs="Calibri"/>
          </w:rPr>
          <w:t>6.4.1.2</w:t>
        </w:r>
        <w:r w:rsidR="00FC4D49">
          <w:rPr>
            <w:rFonts w:asciiTheme="minorHAnsi" w:eastAsiaTheme="minorEastAsia" w:hAnsiTheme="minorHAnsi"/>
            <w:color w:val="auto"/>
            <w:kern w:val="0"/>
            <w:szCs w:val="22"/>
          </w:rPr>
          <w:tab/>
        </w:r>
        <w:r w:rsidR="00FC4D49" w:rsidRPr="008C2A5E">
          <w:rPr>
            <w:rStyle w:val="Hyperlink"/>
            <w:rFonts w:cs="Calibri"/>
          </w:rPr>
          <w:t>Processing</w:t>
        </w:r>
        <w:r w:rsidR="00FC4D49">
          <w:rPr>
            <w:webHidden/>
          </w:rPr>
          <w:tab/>
        </w:r>
        <w:r w:rsidR="00FC4D49">
          <w:rPr>
            <w:webHidden/>
          </w:rPr>
          <w:fldChar w:fldCharType="begin"/>
        </w:r>
        <w:r w:rsidR="00FC4D49">
          <w:rPr>
            <w:webHidden/>
          </w:rPr>
          <w:instrText xml:space="preserve"> PAGEREF _Toc448756688 \h </w:instrText>
        </w:r>
        <w:r w:rsidR="00FC4D49">
          <w:rPr>
            <w:webHidden/>
          </w:rPr>
        </w:r>
        <w:r w:rsidR="00FC4D49">
          <w:rPr>
            <w:webHidden/>
          </w:rPr>
          <w:fldChar w:fldCharType="separate"/>
        </w:r>
        <w:r w:rsidR="00FC4D49">
          <w:rPr>
            <w:webHidden/>
          </w:rPr>
          <w:t>11</w:t>
        </w:r>
        <w:r w:rsidR="00FC4D49">
          <w:rPr>
            <w:webHidden/>
          </w:rPr>
          <w:fldChar w:fldCharType="end"/>
        </w:r>
      </w:hyperlink>
    </w:p>
    <w:p w:rsidR="00FC4D49" w:rsidRDefault="00287041">
      <w:pPr>
        <w:pStyle w:val="TOC2"/>
        <w:rPr>
          <w:rFonts w:asciiTheme="minorHAnsi" w:eastAsiaTheme="minorEastAsia" w:hAnsiTheme="minorHAnsi"/>
          <w:color w:val="auto"/>
          <w:kern w:val="0"/>
          <w:szCs w:val="22"/>
        </w:rPr>
      </w:pPr>
      <w:hyperlink w:anchor="_Toc448756689" w:history="1">
        <w:r w:rsidR="00FC4D49" w:rsidRPr="008C2A5E">
          <w:rPr>
            <w:rStyle w:val="Hyperlink"/>
            <w:rFonts w:cs="Calibri"/>
          </w:rPr>
          <w:t>6.5</w:t>
        </w:r>
        <w:r w:rsidR="00FC4D49">
          <w:rPr>
            <w:rFonts w:asciiTheme="minorHAnsi" w:eastAsiaTheme="minorEastAsia" w:hAnsiTheme="minorHAnsi"/>
            <w:color w:val="auto"/>
            <w:kern w:val="0"/>
            <w:szCs w:val="22"/>
          </w:rPr>
          <w:tab/>
        </w:r>
        <w:r w:rsidR="00FC4D49" w:rsidRPr="008C2A5E">
          <w:rPr>
            <w:rStyle w:val="Hyperlink"/>
            <w:rFonts w:cs="Calibri"/>
          </w:rPr>
          <w:t>GLOBAL Function/Macro Definitions</w:t>
        </w:r>
        <w:r w:rsidR="00FC4D49">
          <w:rPr>
            <w:webHidden/>
          </w:rPr>
          <w:tab/>
        </w:r>
        <w:r w:rsidR="00FC4D49">
          <w:rPr>
            <w:webHidden/>
          </w:rPr>
          <w:fldChar w:fldCharType="begin"/>
        </w:r>
        <w:r w:rsidR="00FC4D49">
          <w:rPr>
            <w:webHidden/>
          </w:rPr>
          <w:instrText xml:space="preserve"> PAGEREF _Toc448756689 \h </w:instrText>
        </w:r>
        <w:r w:rsidR="00FC4D49">
          <w:rPr>
            <w:webHidden/>
          </w:rPr>
        </w:r>
        <w:r w:rsidR="00FC4D49">
          <w:rPr>
            <w:webHidden/>
          </w:rPr>
          <w:fldChar w:fldCharType="separate"/>
        </w:r>
        <w:r w:rsidR="00FC4D49">
          <w:rPr>
            <w:webHidden/>
          </w:rPr>
          <w:t>11</w:t>
        </w:r>
        <w:r w:rsidR="00FC4D49">
          <w:rPr>
            <w:webHidden/>
          </w:rPr>
          <w:fldChar w:fldCharType="end"/>
        </w:r>
      </w:hyperlink>
    </w:p>
    <w:p w:rsidR="00FC4D49" w:rsidRDefault="00287041">
      <w:pPr>
        <w:pStyle w:val="TOC2"/>
        <w:rPr>
          <w:rFonts w:asciiTheme="minorHAnsi" w:eastAsiaTheme="minorEastAsia" w:hAnsiTheme="minorHAnsi"/>
          <w:color w:val="auto"/>
          <w:kern w:val="0"/>
          <w:szCs w:val="22"/>
        </w:rPr>
      </w:pPr>
      <w:hyperlink w:anchor="_Toc448756690" w:history="1">
        <w:r w:rsidR="00FC4D49" w:rsidRPr="008C2A5E">
          <w:rPr>
            <w:rStyle w:val="Hyperlink"/>
            <w:rFonts w:cs="Calibri"/>
          </w:rPr>
          <w:t>6.5.1</w:t>
        </w:r>
        <w:r w:rsidR="00FC4D49">
          <w:rPr>
            <w:rFonts w:asciiTheme="minorHAnsi" w:eastAsiaTheme="minorEastAsia" w:hAnsiTheme="minorHAnsi"/>
            <w:color w:val="auto"/>
            <w:kern w:val="0"/>
            <w:szCs w:val="22"/>
          </w:rPr>
          <w:tab/>
        </w:r>
        <w:r w:rsidR="00FC4D49" w:rsidRPr="008C2A5E">
          <w:rPr>
            <w:rStyle w:val="Hyperlink"/>
            <w:rFonts w:cs="Calibri"/>
          </w:rPr>
          <w:t>DTSInit</w:t>
        </w:r>
        <w:r w:rsidR="00FC4D49">
          <w:rPr>
            <w:webHidden/>
          </w:rPr>
          <w:tab/>
        </w:r>
        <w:r w:rsidR="00FC4D49">
          <w:rPr>
            <w:webHidden/>
          </w:rPr>
          <w:fldChar w:fldCharType="begin"/>
        </w:r>
        <w:r w:rsidR="00FC4D49">
          <w:rPr>
            <w:webHidden/>
          </w:rPr>
          <w:instrText xml:space="preserve"> PAGEREF _Toc448756690 \h </w:instrText>
        </w:r>
        <w:r w:rsidR="00FC4D49">
          <w:rPr>
            <w:webHidden/>
          </w:rPr>
        </w:r>
        <w:r w:rsidR="00FC4D49">
          <w:rPr>
            <w:webHidden/>
          </w:rPr>
          <w:fldChar w:fldCharType="separate"/>
        </w:r>
        <w:r w:rsidR="00FC4D49">
          <w:rPr>
            <w:webHidden/>
          </w:rPr>
          <w:t>11</w:t>
        </w:r>
        <w:r w:rsidR="00FC4D49">
          <w:rPr>
            <w:webHidden/>
          </w:rPr>
          <w:fldChar w:fldCharType="end"/>
        </w:r>
      </w:hyperlink>
    </w:p>
    <w:p w:rsidR="00FC4D49" w:rsidRDefault="00287041">
      <w:pPr>
        <w:pStyle w:val="TOC2"/>
        <w:rPr>
          <w:rFonts w:asciiTheme="minorHAnsi" w:eastAsiaTheme="minorEastAsia" w:hAnsiTheme="minorHAnsi"/>
          <w:color w:val="auto"/>
          <w:kern w:val="0"/>
          <w:szCs w:val="22"/>
        </w:rPr>
      </w:pPr>
      <w:hyperlink w:anchor="_Toc448756691" w:history="1">
        <w:r w:rsidR="00FC4D49" w:rsidRPr="008C2A5E">
          <w:rPr>
            <w:rStyle w:val="Hyperlink"/>
            <w:rFonts w:cs="Calibri"/>
          </w:rPr>
          <w:t>6.5.1.1</w:t>
        </w:r>
        <w:r w:rsidR="00FC4D49">
          <w:rPr>
            <w:rFonts w:asciiTheme="minorHAnsi" w:eastAsiaTheme="minorEastAsia" w:hAnsiTheme="minorHAnsi"/>
            <w:color w:val="auto"/>
            <w:kern w:val="0"/>
            <w:szCs w:val="22"/>
          </w:rPr>
          <w:tab/>
        </w:r>
        <w:r w:rsidR="00FC4D49" w:rsidRPr="008C2A5E">
          <w:rPr>
            <w:rStyle w:val="Hyperlink"/>
            <w:rFonts w:cs="Calibri"/>
          </w:rPr>
          <w:t>Design Rationale</w:t>
        </w:r>
        <w:r w:rsidR="00FC4D49">
          <w:rPr>
            <w:webHidden/>
          </w:rPr>
          <w:tab/>
        </w:r>
        <w:r w:rsidR="00FC4D49">
          <w:rPr>
            <w:webHidden/>
          </w:rPr>
          <w:fldChar w:fldCharType="begin"/>
        </w:r>
        <w:r w:rsidR="00FC4D49">
          <w:rPr>
            <w:webHidden/>
          </w:rPr>
          <w:instrText xml:space="preserve"> PAGEREF _Toc448756691 \h </w:instrText>
        </w:r>
        <w:r w:rsidR="00FC4D49">
          <w:rPr>
            <w:webHidden/>
          </w:rPr>
        </w:r>
        <w:r w:rsidR="00FC4D49">
          <w:rPr>
            <w:webHidden/>
          </w:rPr>
          <w:fldChar w:fldCharType="separate"/>
        </w:r>
        <w:r w:rsidR="00FC4D49">
          <w:rPr>
            <w:webHidden/>
          </w:rPr>
          <w:t>11</w:t>
        </w:r>
        <w:r w:rsidR="00FC4D49">
          <w:rPr>
            <w:webHidden/>
          </w:rPr>
          <w:fldChar w:fldCharType="end"/>
        </w:r>
      </w:hyperlink>
    </w:p>
    <w:p w:rsidR="00FC4D49" w:rsidRDefault="00287041">
      <w:pPr>
        <w:pStyle w:val="TOC2"/>
        <w:rPr>
          <w:rFonts w:asciiTheme="minorHAnsi" w:eastAsiaTheme="minorEastAsia" w:hAnsiTheme="minorHAnsi"/>
          <w:color w:val="auto"/>
          <w:kern w:val="0"/>
          <w:szCs w:val="22"/>
        </w:rPr>
      </w:pPr>
      <w:hyperlink w:anchor="_Toc448756692" w:history="1">
        <w:r w:rsidR="00FC4D49" w:rsidRPr="008C2A5E">
          <w:rPr>
            <w:rStyle w:val="Hyperlink"/>
            <w:rFonts w:cs="Calibri"/>
          </w:rPr>
          <w:t>6.5.1.2</w:t>
        </w:r>
        <w:r w:rsidR="00FC4D49">
          <w:rPr>
            <w:rFonts w:asciiTheme="minorHAnsi" w:eastAsiaTheme="minorEastAsia" w:hAnsiTheme="minorHAnsi"/>
            <w:color w:val="auto"/>
            <w:kern w:val="0"/>
            <w:szCs w:val="22"/>
          </w:rPr>
          <w:tab/>
        </w:r>
        <w:r w:rsidR="00FC4D49" w:rsidRPr="008C2A5E">
          <w:rPr>
            <w:rStyle w:val="Hyperlink"/>
            <w:rFonts w:cs="Calibri"/>
          </w:rPr>
          <w:t>Processing</w:t>
        </w:r>
        <w:r w:rsidR="00FC4D49">
          <w:rPr>
            <w:webHidden/>
          </w:rPr>
          <w:tab/>
        </w:r>
        <w:r w:rsidR="00FC4D49">
          <w:rPr>
            <w:webHidden/>
          </w:rPr>
          <w:fldChar w:fldCharType="begin"/>
        </w:r>
        <w:r w:rsidR="00FC4D49">
          <w:rPr>
            <w:webHidden/>
          </w:rPr>
          <w:instrText xml:space="preserve"> PAGEREF _Toc448756692 \h </w:instrText>
        </w:r>
        <w:r w:rsidR="00FC4D49">
          <w:rPr>
            <w:webHidden/>
          </w:rPr>
        </w:r>
        <w:r w:rsidR="00FC4D49">
          <w:rPr>
            <w:webHidden/>
          </w:rPr>
          <w:fldChar w:fldCharType="separate"/>
        </w:r>
        <w:r w:rsidR="00FC4D49">
          <w:rPr>
            <w:webHidden/>
          </w:rPr>
          <w:t>14</w:t>
        </w:r>
        <w:r w:rsidR="00FC4D49">
          <w:rPr>
            <w:webHidden/>
          </w:rPr>
          <w:fldChar w:fldCharType="end"/>
        </w:r>
      </w:hyperlink>
    </w:p>
    <w:p w:rsidR="00FC4D49" w:rsidRDefault="00287041">
      <w:pPr>
        <w:pStyle w:val="TOC2"/>
        <w:rPr>
          <w:rFonts w:asciiTheme="minorHAnsi" w:eastAsiaTheme="minorEastAsia" w:hAnsiTheme="minorHAnsi"/>
          <w:color w:val="auto"/>
          <w:kern w:val="0"/>
          <w:szCs w:val="22"/>
        </w:rPr>
      </w:pPr>
      <w:hyperlink w:anchor="_Toc448756693" w:history="1">
        <w:r w:rsidR="00FC4D49" w:rsidRPr="008C2A5E">
          <w:rPr>
            <w:rStyle w:val="Hyperlink"/>
            <w:rFonts w:cs="Calibri"/>
          </w:rPr>
          <w:t>6.5.2</w:t>
        </w:r>
        <w:r w:rsidR="00FC4D49">
          <w:rPr>
            <w:rFonts w:asciiTheme="minorHAnsi" w:eastAsiaTheme="minorEastAsia" w:hAnsiTheme="minorHAnsi"/>
            <w:color w:val="auto"/>
            <w:kern w:val="0"/>
            <w:szCs w:val="22"/>
          </w:rPr>
          <w:tab/>
        </w:r>
        <w:r w:rsidR="00FC4D49" w:rsidRPr="008C2A5E">
          <w:rPr>
            <w:rStyle w:val="Hyperlink"/>
            <w:rFonts w:cs="Calibri"/>
          </w:rPr>
          <w:t>DTSClnUp</w:t>
        </w:r>
        <w:r w:rsidR="00FC4D49">
          <w:rPr>
            <w:webHidden/>
          </w:rPr>
          <w:tab/>
        </w:r>
        <w:r w:rsidR="00FC4D49">
          <w:rPr>
            <w:webHidden/>
          </w:rPr>
          <w:fldChar w:fldCharType="begin"/>
        </w:r>
        <w:r w:rsidR="00FC4D49">
          <w:rPr>
            <w:webHidden/>
          </w:rPr>
          <w:instrText xml:space="preserve"> PAGEREF _Toc448756693 \h </w:instrText>
        </w:r>
        <w:r w:rsidR="00FC4D49">
          <w:rPr>
            <w:webHidden/>
          </w:rPr>
        </w:r>
        <w:r w:rsidR="00FC4D49">
          <w:rPr>
            <w:webHidden/>
          </w:rPr>
          <w:fldChar w:fldCharType="separate"/>
        </w:r>
        <w:r w:rsidR="00FC4D49">
          <w:rPr>
            <w:webHidden/>
          </w:rPr>
          <w:t>14</w:t>
        </w:r>
        <w:r w:rsidR="00FC4D49">
          <w:rPr>
            <w:webHidden/>
          </w:rPr>
          <w:fldChar w:fldCharType="end"/>
        </w:r>
      </w:hyperlink>
    </w:p>
    <w:p w:rsidR="00FC4D49" w:rsidRDefault="00287041">
      <w:pPr>
        <w:pStyle w:val="TOC2"/>
        <w:rPr>
          <w:rFonts w:asciiTheme="minorHAnsi" w:eastAsiaTheme="minorEastAsia" w:hAnsiTheme="minorHAnsi"/>
          <w:color w:val="auto"/>
          <w:kern w:val="0"/>
          <w:szCs w:val="22"/>
        </w:rPr>
      </w:pPr>
      <w:hyperlink w:anchor="_Toc448756694" w:history="1">
        <w:r w:rsidR="00FC4D49" w:rsidRPr="008C2A5E">
          <w:rPr>
            <w:rStyle w:val="Hyperlink"/>
            <w:rFonts w:cs="Calibri"/>
          </w:rPr>
          <w:t>6.5.2.1</w:t>
        </w:r>
        <w:r w:rsidR="00FC4D49">
          <w:rPr>
            <w:rFonts w:asciiTheme="minorHAnsi" w:eastAsiaTheme="minorEastAsia" w:hAnsiTheme="minorHAnsi"/>
            <w:color w:val="auto"/>
            <w:kern w:val="0"/>
            <w:szCs w:val="22"/>
          </w:rPr>
          <w:tab/>
        </w:r>
        <w:r w:rsidR="00FC4D49" w:rsidRPr="008C2A5E">
          <w:rPr>
            <w:rStyle w:val="Hyperlink"/>
            <w:rFonts w:cs="Calibri"/>
          </w:rPr>
          <w:t>Design Rationale</w:t>
        </w:r>
        <w:r w:rsidR="00FC4D49">
          <w:rPr>
            <w:webHidden/>
          </w:rPr>
          <w:tab/>
        </w:r>
        <w:r w:rsidR="00FC4D49">
          <w:rPr>
            <w:webHidden/>
          </w:rPr>
          <w:fldChar w:fldCharType="begin"/>
        </w:r>
        <w:r w:rsidR="00FC4D49">
          <w:rPr>
            <w:webHidden/>
          </w:rPr>
          <w:instrText xml:space="preserve"> PAGEREF _Toc448756694 \h </w:instrText>
        </w:r>
        <w:r w:rsidR="00FC4D49">
          <w:rPr>
            <w:webHidden/>
          </w:rPr>
        </w:r>
        <w:r w:rsidR="00FC4D49">
          <w:rPr>
            <w:webHidden/>
          </w:rPr>
          <w:fldChar w:fldCharType="separate"/>
        </w:r>
        <w:r w:rsidR="00FC4D49">
          <w:rPr>
            <w:webHidden/>
          </w:rPr>
          <w:t>14</w:t>
        </w:r>
        <w:r w:rsidR="00FC4D49">
          <w:rPr>
            <w:webHidden/>
          </w:rPr>
          <w:fldChar w:fldCharType="end"/>
        </w:r>
      </w:hyperlink>
    </w:p>
    <w:p w:rsidR="00FC4D49" w:rsidRDefault="00287041">
      <w:pPr>
        <w:pStyle w:val="TOC2"/>
        <w:rPr>
          <w:rFonts w:asciiTheme="minorHAnsi" w:eastAsiaTheme="minorEastAsia" w:hAnsiTheme="minorHAnsi"/>
          <w:color w:val="auto"/>
          <w:kern w:val="0"/>
          <w:szCs w:val="22"/>
        </w:rPr>
      </w:pPr>
      <w:hyperlink w:anchor="_Toc448756695" w:history="1">
        <w:r w:rsidR="00FC4D49" w:rsidRPr="008C2A5E">
          <w:rPr>
            <w:rStyle w:val="Hyperlink"/>
            <w:rFonts w:cs="Calibri"/>
          </w:rPr>
          <w:t>6.5.2.2</w:t>
        </w:r>
        <w:r w:rsidR="00FC4D49">
          <w:rPr>
            <w:rFonts w:asciiTheme="minorHAnsi" w:eastAsiaTheme="minorEastAsia" w:hAnsiTheme="minorHAnsi"/>
            <w:color w:val="auto"/>
            <w:kern w:val="0"/>
            <w:szCs w:val="22"/>
          </w:rPr>
          <w:tab/>
        </w:r>
        <w:r w:rsidR="00FC4D49" w:rsidRPr="008C2A5E">
          <w:rPr>
            <w:rStyle w:val="Hyperlink"/>
            <w:rFonts w:cs="Calibri"/>
          </w:rPr>
          <w:t>Processing</w:t>
        </w:r>
        <w:r w:rsidR="00FC4D49">
          <w:rPr>
            <w:webHidden/>
          </w:rPr>
          <w:tab/>
        </w:r>
        <w:r w:rsidR="00FC4D49">
          <w:rPr>
            <w:webHidden/>
          </w:rPr>
          <w:fldChar w:fldCharType="begin"/>
        </w:r>
        <w:r w:rsidR="00FC4D49">
          <w:rPr>
            <w:webHidden/>
          </w:rPr>
          <w:instrText xml:space="preserve"> PAGEREF _Toc448756695 \h </w:instrText>
        </w:r>
        <w:r w:rsidR="00FC4D49">
          <w:rPr>
            <w:webHidden/>
          </w:rPr>
        </w:r>
        <w:r w:rsidR="00FC4D49">
          <w:rPr>
            <w:webHidden/>
          </w:rPr>
          <w:fldChar w:fldCharType="separate"/>
        </w:r>
        <w:r w:rsidR="00FC4D49">
          <w:rPr>
            <w:webHidden/>
          </w:rPr>
          <w:t>14</w:t>
        </w:r>
        <w:r w:rsidR="00FC4D49">
          <w:rPr>
            <w:webHidden/>
          </w:rPr>
          <w:fldChar w:fldCharType="end"/>
        </w:r>
      </w:hyperlink>
    </w:p>
    <w:p w:rsidR="00FC4D49" w:rsidRDefault="00287041">
      <w:pPr>
        <w:pStyle w:val="TOC1"/>
        <w:rPr>
          <w:rFonts w:eastAsiaTheme="minorEastAsia"/>
          <w:b w:val="0"/>
          <w:color w:val="auto"/>
          <w:kern w:val="0"/>
          <w:sz w:val="22"/>
          <w:szCs w:val="22"/>
          <w:lang w:val="en-US"/>
        </w:rPr>
      </w:pPr>
      <w:hyperlink w:anchor="_Toc448756696" w:history="1">
        <w:r w:rsidR="00FC4D49" w:rsidRPr="008C2A5E">
          <w:rPr>
            <w:rStyle w:val="Hyperlink"/>
            <w:rFonts w:ascii="Calibri" w:hAnsi="Calibri" w:cs="Calibri"/>
          </w:rPr>
          <w:t>7</w:t>
        </w:r>
        <w:r w:rsidR="00FC4D49">
          <w:rPr>
            <w:rFonts w:eastAsiaTheme="minorEastAsia"/>
            <w:b w:val="0"/>
            <w:color w:val="auto"/>
            <w:kern w:val="0"/>
            <w:sz w:val="22"/>
            <w:szCs w:val="22"/>
            <w:lang w:val="en-US"/>
          </w:rPr>
          <w:tab/>
        </w:r>
        <w:r w:rsidR="00FC4D49" w:rsidRPr="008C2A5E">
          <w:rPr>
            <w:rStyle w:val="Hyperlink"/>
            <w:rFonts w:ascii="Calibri" w:hAnsi="Calibri"/>
          </w:rPr>
          <w:t>Known</w:t>
        </w:r>
        <w:r w:rsidR="00FC4D49" w:rsidRPr="008C2A5E">
          <w:rPr>
            <w:rStyle w:val="Hyperlink"/>
            <w:rFonts w:ascii="Calibri" w:hAnsi="Calibri" w:cs="Calibri"/>
          </w:rPr>
          <w:t xml:space="preserve"> Limitations with Design</w:t>
        </w:r>
        <w:r w:rsidR="00FC4D49">
          <w:rPr>
            <w:webHidden/>
          </w:rPr>
          <w:tab/>
        </w:r>
        <w:r w:rsidR="00FC4D49">
          <w:rPr>
            <w:webHidden/>
          </w:rPr>
          <w:fldChar w:fldCharType="begin"/>
        </w:r>
        <w:r w:rsidR="00FC4D49">
          <w:rPr>
            <w:webHidden/>
          </w:rPr>
          <w:instrText xml:space="preserve"> PAGEREF _Toc448756696 \h </w:instrText>
        </w:r>
        <w:r w:rsidR="00FC4D49">
          <w:rPr>
            <w:webHidden/>
          </w:rPr>
        </w:r>
        <w:r w:rsidR="00FC4D49">
          <w:rPr>
            <w:webHidden/>
          </w:rPr>
          <w:fldChar w:fldCharType="separate"/>
        </w:r>
        <w:r w:rsidR="00FC4D49">
          <w:rPr>
            <w:webHidden/>
          </w:rPr>
          <w:t>15</w:t>
        </w:r>
        <w:r w:rsidR="00FC4D49">
          <w:rPr>
            <w:webHidden/>
          </w:rPr>
          <w:fldChar w:fldCharType="end"/>
        </w:r>
      </w:hyperlink>
    </w:p>
    <w:p w:rsidR="00FC4D49" w:rsidRDefault="00287041">
      <w:pPr>
        <w:pStyle w:val="TOC1"/>
        <w:rPr>
          <w:rFonts w:eastAsiaTheme="minorEastAsia"/>
          <w:b w:val="0"/>
          <w:color w:val="auto"/>
          <w:kern w:val="0"/>
          <w:sz w:val="22"/>
          <w:szCs w:val="22"/>
          <w:lang w:val="en-US"/>
        </w:rPr>
      </w:pPr>
      <w:hyperlink w:anchor="_Toc448756697" w:history="1">
        <w:r w:rsidR="00FC4D49" w:rsidRPr="008C2A5E">
          <w:rPr>
            <w:rStyle w:val="Hyperlink"/>
            <w:rFonts w:ascii="Calibri" w:hAnsi="Calibri" w:cs="Calibri"/>
          </w:rPr>
          <w:t>8</w:t>
        </w:r>
        <w:r w:rsidR="00FC4D49">
          <w:rPr>
            <w:rFonts w:eastAsiaTheme="minorEastAsia"/>
            <w:b w:val="0"/>
            <w:color w:val="auto"/>
            <w:kern w:val="0"/>
            <w:sz w:val="22"/>
            <w:szCs w:val="22"/>
            <w:lang w:val="en-US"/>
          </w:rPr>
          <w:tab/>
        </w:r>
        <w:r w:rsidR="00FC4D49" w:rsidRPr="008C2A5E">
          <w:rPr>
            <w:rStyle w:val="Hyperlink"/>
            <w:rFonts w:ascii="Calibri" w:hAnsi="Calibri" w:cs="Calibri"/>
          </w:rPr>
          <w:t>UNIT TEST CONSIDERATION</w:t>
        </w:r>
        <w:r w:rsidR="00FC4D49">
          <w:rPr>
            <w:webHidden/>
          </w:rPr>
          <w:tab/>
        </w:r>
        <w:r w:rsidR="00FC4D49">
          <w:rPr>
            <w:webHidden/>
          </w:rPr>
          <w:fldChar w:fldCharType="begin"/>
        </w:r>
        <w:r w:rsidR="00FC4D49">
          <w:rPr>
            <w:webHidden/>
          </w:rPr>
          <w:instrText xml:space="preserve"> PAGEREF _Toc448756697 \h </w:instrText>
        </w:r>
        <w:r w:rsidR="00FC4D49">
          <w:rPr>
            <w:webHidden/>
          </w:rPr>
        </w:r>
        <w:r w:rsidR="00FC4D49">
          <w:rPr>
            <w:webHidden/>
          </w:rPr>
          <w:fldChar w:fldCharType="separate"/>
        </w:r>
        <w:r w:rsidR="00FC4D49">
          <w:rPr>
            <w:webHidden/>
          </w:rPr>
          <w:t>16</w:t>
        </w:r>
        <w:r w:rsidR="00FC4D49">
          <w:rPr>
            <w:webHidden/>
          </w:rPr>
          <w:fldChar w:fldCharType="end"/>
        </w:r>
      </w:hyperlink>
    </w:p>
    <w:p w:rsidR="00FC4D49" w:rsidRDefault="00287041">
      <w:pPr>
        <w:pStyle w:val="TOC1"/>
        <w:tabs>
          <w:tab w:val="left" w:pos="1400"/>
        </w:tabs>
        <w:rPr>
          <w:rFonts w:eastAsiaTheme="minorEastAsia"/>
          <w:b w:val="0"/>
          <w:color w:val="auto"/>
          <w:kern w:val="0"/>
          <w:sz w:val="22"/>
          <w:szCs w:val="22"/>
          <w:lang w:val="en-US"/>
        </w:rPr>
      </w:pPr>
      <w:hyperlink w:anchor="_Toc448756698" w:history="1">
        <w:r w:rsidR="00FC4D49" w:rsidRPr="008C2A5E">
          <w:rPr>
            <w:rStyle w:val="Hyperlink"/>
          </w:rPr>
          <w:t>Appendix A</w:t>
        </w:r>
        <w:r w:rsidR="00FC4D49">
          <w:rPr>
            <w:rFonts w:eastAsiaTheme="minorEastAsia"/>
            <w:b w:val="0"/>
            <w:color w:val="auto"/>
            <w:kern w:val="0"/>
            <w:sz w:val="22"/>
            <w:szCs w:val="22"/>
            <w:lang w:val="en-US"/>
          </w:rPr>
          <w:tab/>
        </w:r>
        <w:r w:rsidR="00FC4D49" w:rsidRPr="008C2A5E">
          <w:rPr>
            <w:rStyle w:val="Hyperlink"/>
          </w:rPr>
          <w:t>Abbreviations and Acronyms</w:t>
        </w:r>
        <w:r w:rsidR="00FC4D49">
          <w:rPr>
            <w:webHidden/>
          </w:rPr>
          <w:tab/>
        </w:r>
        <w:r w:rsidR="00FC4D49">
          <w:rPr>
            <w:webHidden/>
          </w:rPr>
          <w:fldChar w:fldCharType="begin"/>
        </w:r>
        <w:r w:rsidR="00FC4D49">
          <w:rPr>
            <w:webHidden/>
          </w:rPr>
          <w:instrText xml:space="preserve"> PAGEREF _Toc448756698 \h </w:instrText>
        </w:r>
        <w:r w:rsidR="00FC4D49">
          <w:rPr>
            <w:webHidden/>
          </w:rPr>
        </w:r>
        <w:r w:rsidR="00FC4D49">
          <w:rPr>
            <w:webHidden/>
          </w:rPr>
          <w:fldChar w:fldCharType="separate"/>
        </w:r>
        <w:r w:rsidR="00FC4D49">
          <w:rPr>
            <w:webHidden/>
          </w:rPr>
          <w:t>17</w:t>
        </w:r>
        <w:r w:rsidR="00FC4D49">
          <w:rPr>
            <w:webHidden/>
          </w:rPr>
          <w:fldChar w:fldCharType="end"/>
        </w:r>
      </w:hyperlink>
    </w:p>
    <w:p w:rsidR="00FC4D49" w:rsidRDefault="00287041">
      <w:pPr>
        <w:pStyle w:val="TOC1"/>
        <w:tabs>
          <w:tab w:val="left" w:pos="1400"/>
        </w:tabs>
        <w:rPr>
          <w:rFonts w:eastAsiaTheme="minorEastAsia"/>
          <w:b w:val="0"/>
          <w:color w:val="auto"/>
          <w:kern w:val="0"/>
          <w:sz w:val="22"/>
          <w:szCs w:val="22"/>
          <w:lang w:val="en-US"/>
        </w:rPr>
      </w:pPr>
      <w:hyperlink w:anchor="_Toc448756699" w:history="1">
        <w:r w:rsidR="00FC4D49" w:rsidRPr="008C2A5E">
          <w:rPr>
            <w:rStyle w:val="Hyperlink"/>
          </w:rPr>
          <w:t>Appendix B</w:t>
        </w:r>
        <w:r w:rsidR="00FC4D49">
          <w:rPr>
            <w:rFonts w:eastAsiaTheme="minorEastAsia"/>
            <w:b w:val="0"/>
            <w:color w:val="auto"/>
            <w:kern w:val="0"/>
            <w:sz w:val="22"/>
            <w:szCs w:val="22"/>
            <w:lang w:val="en-US"/>
          </w:rPr>
          <w:tab/>
        </w:r>
        <w:r w:rsidR="00FC4D49" w:rsidRPr="008C2A5E">
          <w:rPr>
            <w:rStyle w:val="Hyperlink"/>
          </w:rPr>
          <w:t>Glossary</w:t>
        </w:r>
        <w:r w:rsidR="00FC4D49">
          <w:rPr>
            <w:webHidden/>
          </w:rPr>
          <w:tab/>
        </w:r>
        <w:r w:rsidR="00FC4D49">
          <w:rPr>
            <w:webHidden/>
          </w:rPr>
          <w:fldChar w:fldCharType="begin"/>
        </w:r>
        <w:r w:rsidR="00FC4D49">
          <w:rPr>
            <w:webHidden/>
          </w:rPr>
          <w:instrText xml:space="preserve"> PAGEREF _Toc448756699 \h </w:instrText>
        </w:r>
        <w:r w:rsidR="00FC4D49">
          <w:rPr>
            <w:webHidden/>
          </w:rPr>
        </w:r>
        <w:r w:rsidR="00FC4D49">
          <w:rPr>
            <w:webHidden/>
          </w:rPr>
          <w:fldChar w:fldCharType="separate"/>
        </w:r>
        <w:r w:rsidR="00FC4D49">
          <w:rPr>
            <w:webHidden/>
          </w:rPr>
          <w:t>18</w:t>
        </w:r>
        <w:r w:rsidR="00FC4D49">
          <w:rPr>
            <w:webHidden/>
          </w:rPr>
          <w:fldChar w:fldCharType="end"/>
        </w:r>
      </w:hyperlink>
    </w:p>
    <w:p w:rsidR="00FC4D49" w:rsidRDefault="00287041">
      <w:pPr>
        <w:pStyle w:val="TOC1"/>
        <w:tabs>
          <w:tab w:val="left" w:pos="1400"/>
        </w:tabs>
        <w:rPr>
          <w:rFonts w:eastAsiaTheme="minorEastAsia"/>
          <w:b w:val="0"/>
          <w:color w:val="auto"/>
          <w:kern w:val="0"/>
          <w:sz w:val="22"/>
          <w:szCs w:val="22"/>
          <w:lang w:val="en-US"/>
        </w:rPr>
      </w:pPr>
      <w:hyperlink w:anchor="_Toc448756700" w:history="1">
        <w:r w:rsidR="00FC4D49" w:rsidRPr="008C2A5E">
          <w:rPr>
            <w:rStyle w:val="Hyperlink"/>
          </w:rPr>
          <w:t>Appendix C</w:t>
        </w:r>
        <w:r w:rsidR="00FC4D49">
          <w:rPr>
            <w:rFonts w:eastAsiaTheme="minorEastAsia"/>
            <w:b w:val="0"/>
            <w:color w:val="auto"/>
            <w:kern w:val="0"/>
            <w:sz w:val="22"/>
            <w:szCs w:val="22"/>
            <w:lang w:val="en-US"/>
          </w:rPr>
          <w:tab/>
        </w:r>
        <w:r w:rsidR="00FC4D49" w:rsidRPr="008C2A5E">
          <w:rPr>
            <w:rStyle w:val="Hyperlink"/>
          </w:rPr>
          <w:t>References</w:t>
        </w:r>
        <w:r w:rsidR="00FC4D49">
          <w:rPr>
            <w:webHidden/>
          </w:rPr>
          <w:tab/>
        </w:r>
        <w:r w:rsidR="00FC4D49">
          <w:rPr>
            <w:webHidden/>
          </w:rPr>
          <w:fldChar w:fldCharType="begin"/>
        </w:r>
        <w:r w:rsidR="00FC4D49">
          <w:rPr>
            <w:webHidden/>
          </w:rPr>
          <w:instrText xml:space="preserve"> PAGEREF _Toc448756700 \h </w:instrText>
        </w:r>
        <w:r w:rsidR="00FC4D49">
          <w:rPr>
            <w:webHidden/>
          </w:rPr>
        </w:r>
        <w:r w:rsidR="00FC4D49">
          <w:rPr>
            <w:webHidden/>
          </w:rPr>
          <w:fldChar w:fldCharType="separate"/>
        </w:r>
        <w:r w:rsidR="00FC4D49">
          <w:rPr>
            <w:webHidden/>
          </w:rPr>
          <w:t>19</w:t>
        </w:r>
        <w:r w:rsidR="00FC4D49">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16" w:name="_Toc448756655"/>
      <w:r w:rsidRPr="00A158C7">
        <w:lastRenderedPageBreak/>
        <w:t>Introduction</w:t>
      </w:r>
      <w:bookmarkEnd w:id="16"/>
    </w:p>
    <w:p w:rsidR="00DC0959" w:rsidRPr="00A158C7" w:rsidRDefault="00FE5DF5" w:rsidP="00DC0959">
      <w:pPr>
        <w:pStyle w:val="Heading2"/>
      </w:pPr>
      <w:bookmarkStart w:id="17" w:name="_Toc448756656"/>
      <w:r w:rsidRPr="00A158C7">
        <w:t>Purpose</w:t>
      </w:r>
      <w:bookmarkEnd w:id="17"/>
    </w:p>
    <w:p w:rsidR="00AE0435" w:rsidRPr="00A158C7" w:rsidRDefault="00FE5DF5" w:rsidP="000B37D5">
      <w:pPr>
        <w:pStyle w:val="Heading2"/>
      </w:pPr>
      <w:bookmarkStart w:id="18" w:name="_Toc448756657"/>
      <w:r w:rsidRPr="00A158C7">
        <w:t>Scope</w:t>
      </w:r>
      <w:bookmarkEnd w:id="18"/>
    </w:p>
    <w:p w:rsidR="00DC0959" w:rsidRPr="008C412D" w:rsidRDefault="00DC0959" w:rsidP="00DC0959">
      <w:pPr>
        <w:jc w:val="both"/>
        <w:rPr>
          <w:rFonts w:cs="Calibri"/>
        </w:rPr>
      </w:pPr>
      <w:r w:rsidRPr="008C412D">
        <w:rPr>
          <w:rFonts w:cs="Calibri"/>
        </w:rPr>
        <w:t>The following definitions are used throughout this document:</w:t>
      </w:r>
    </w:p>
    <w:p w:rsidR="00DC0959" w:rsidRPr="008C412D" w:rsidRDefault="00DC0959" w:rsidP="00C93030">
      <w:pPr>
        <w:keepNext/>
        <w:numPr>
          <w:ilvl w:val="0"/>
          <w:numId w:val="14"/>
        </w:numPr>
        <w:jc w:val="both"/>
        <w:rPr>
          <w:rFonts w:cs="Calibri"/>
        </w:rPr>
      </w:pPr>
      <w:r w:rsidRPr="008C412D">
        <w:rPr>
          <w:rFonts w:cs="Calibri"/>
          <w:b/>
          <w:bCs/>
          <w:u w:val="single"/>
        </w:rPr>
        <w:t>Shall</w:t>
      </w:r>
      <w:r w:rsidRPr="008C412D">
        <w:rPr>
          <w:rFonts w:cs="Calibri"/>
        </w:rPr>
        <w:t xml:space="preserve">: indicates a mandatory requirement without exception in compliance. </w:t>
      </w:r>
    </w:p>
    <w:p w:rsidR="00DC0959" w:rsidRPr="008C412D" w:rsidRDefault="00DC0959" w:rsidP="00C93030">
      <w:pPr>
        <w:keepNext/>
        <w:numPr>
          <w:ilvl w:val="0"/>
          <w:numId w:val="14"/>
        </w:numPr>
        <w:jc w:val="both"/>
        <w:rPr>
          <w:rFonts w:cs="Calibri"/>
        </w:rPr>
      </w:pPr>
      <w:r w:rsidRPr="008C412D">
        <w:rPr>
          <w:rFonts w:cs="Calibri"/>
          <w:b/>
          <w:bCs/>
          <w:u w:val="single"/>
        </w:rPr>
        <w:t>Should</w:t>
      </w:r>
      <w:r w:rsidRPr="008C412D">
        <w:rPr>
          <w:rFonts w:cs="Calibri"/>
        </w:rPr>
        <w:t>: indicates a mandatory requirement</w:t>
      </w:r>
      <w:r>
        <w:rPr>
          <w:rFonts w:cs="Calibri"/>
        </w:rPr>
        <w:t>;</w:t>
      </w:r>
      <w:r w:rsidRPr="008C412D">
        <w:rPr>
          <w:rFonts w:cs="Calibri"/>
        </w:rPr>
        <w:t xml:space="preserve"> </w:t>
      </w:r>
      <w:r>
        <w:rPr>
          <w:rFonts w:cs="Calibri"/>
        </w:rPr>
        <w:t>exceptions</w:t>
      </w:r>
      <w:r w:rsidRPr="008C412D">
        <w:rPr>
          <w:rFonts w:cs="Calibri"/>
        </w:rPr>
        <w:t xml:space="preserve"> allowed </w:t>
      </w:r>
      <w:r>
        <w:rPr>
          <w:rFonts w:cs="Calibri"/>
        </w:rPr>
        <w:t>only with documented justification</w:t>
      </w:r>
      <w:r w:rsidRPr="008C412D">
        <w:rPr>
          <w:rFonts w:cs="Calibri"/>
        </w:rPr>
        <w:t xml:space="preserve">.  </w:t>
      </w:r>
    </w:p>
    <w:p w:rsidR="00DC0959" w:rsidRPr="008C412D" w:rsidRDefault="00DC0959" w:rsidP="00C93030">
      <w:pPr>
        <w:keepNext/>
        <w:numPr>
          <w:ilvl w:val="0"/>
          <w:numId w:val="14"/>
        </w:numPr>
        <w:jc w:val="both"/>
        <w:rPr>
          <w:rFonts w:cs="Calibri"/>
        </w:rPr>
      </w:pPr>
      <w:r w:rsidRPr="008C412D">
        <w:rPr>
          <w:rFonts w:cs="Calibri"/>
          <w:b/>
          <w:bCs/>
          <w:u w:val="single"/>
        </w:rPr>
        <w:t>May</w:t>
      </w:r>
      <w:r w:rsidRPr="008C412D">
        <w:rPr>
          <w:rFonts w:cs="Calibri"/>
        </w:rPr>
        <w:t>: indicates an optional action.</w:t>
      </w:r>
    </w:p>
    <w:p w:rsidR="00F95E33" w:rsidRPr="00A158C7" w:rsidRDefault="00F95E33" w:rsidP="00E16D14"/>
    <w:bookmarkStart w:id="19" w:name="_Toc406065228"/>
    <w:bookmarkEnd w:id="2"/>
    <w:bookmarkEnd w:id="3"/>
    <w:bookmarkEnd w:id="4"/>
    <w:bookmarkEnd w:id="5"/>
    <w:bookmarkEnd w:id="6"/>
    <w:p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20" w:name="_Toc448756658"/>
      <w:proofErr w:type="spellStart"/>
      <w:r w:rsidR="00121349">
        <w:rPr>
          <w:rFonts w:ascii="Calibri" w:hAnsi="Calibri" w:cs="Calibri"/>
        </w:rPr>
        <w:t>FlsMem</w:t>
      </w:r>
      <w:proofErr w:type="spellEnd"/>
      <w:r>
        <w:rPr>
          <w:rFonts w:ascii="Calibri" w:hAnsi="Calibri" w:cs="Calibri"/>
        </w:rPr>
        <w:fldChar w:fldCharType="end"/>
      </w:r>
      <w:r>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19"/>
      <w:bookmarkEnd w:id="20"/>
    </w:p>
    <w:p w:rsidR="00D229A6" w:rsidRPr="002D6391" w:rsidRDefault="00BB67A5" w:rsidP="00D229A6">
      <w:pPr>
        <w:rPr>
          <w:rFonts w:cs="Calibri"/>
          <w:i/>
        </w:rPr>
      </w:pPr>
      <w:r>
        <w:rPr>
          <w:rFonts w:cs="Calibri"/>
          <w:i/>
        </w:rPr>
        <w:t xml:space="preserve">See </w:t>
      </w:r>
      <w:r w:rsidR="00B955D9">
        <w:rPr>
          <w:rFonts w:cs="Calibri"/>
          <w:i/>
        </w:rPr>
        <w:t>FDD</w:t>
      </w: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21" w:name="_Toc406065229"/>
      <w:bookmarkStart w:id="22" w:name="_Toc448756659"/>
      <w:r w:rsidRPr="00AA38E8">
        <w:rPr>
          <w:rFonts w:ascii="Calibri" w:hAnsi="Calibri" w:cs="Calibri"/>
        </w:rPr>
        <w:lastRenderedPageBreak/>
        <w:t>Design details of software module</w:t>
      </w:r>
      <w:bookmarkEnd w:id="21"/>
      <w:bookmarkEnd w:id="22"/>
    </w:p>
    <w:p w:rsidR="00D229A6" w:rsidRPr="00AA38E8" w:rsidRDefault="00D229A6" w:rsidP="00D229A6">
      <w:pPr>
        <w:pStyle w:val="Heading2"/>
        <w:rPr>
          <w:rFonts w:ascii="Calibri" w:hAnsi="Calibri" w:cs="Calibri"/>
        </w:rPr>
      </w:pPr>
      <w:bookmarkStart w:id="23" w:name="_Toc406065230"/>
      <w:bookmarkStart w:id="24" w:name="_Toc448756660"/>
      <w:r w:rsidRPr="00D229A6">
        <w:t>Graphical</w:t>
      </w:r>
      <w:r>
        <w:rPr>
          <w:rFonts w:ascii="Calibri" w:hAnsi="Calibri" w:cs="Calibri"/>
        </w:rPr>
        <w:t xml:space="preserve"> representation of </w:t>
      </w:r>
      <w:bookmarkEnd w:id="23"/>
      <w:r w:rsidR="00AE55D3">
        <w:rPr>
          <w:rFonts w:ascii="Calibri" w:hAnsi="Calibri" w:cs="Calibri"/>
        </w:rPr>
        <w:fldChar w:fldCharType="begin"/>
      </w:r>
      <w:r w:rsidR="00AE55D3">
        <w:rPr>
          <w:rFonts w:ascii="Calibri" w:hAnsi="Calibri" w:cs="Calibri"/>
        </w:rPr>
        <w:instrText xml:space="preserve"> DOCPROPERTY  "Document Version"  \* MERGEFORMAT </w:instrText>
      </w:r>
      <w:r w:rsidR="00AE55D3">
        <w:rPr>
          <w:rFonts w:ascii="Calibri" w:hAnsi="Calibri" w:cs="Calibri"/>
        </w:rPr>
        <w:fldChar w:fldCharType="separate"/>
      </w:r>
      <w:proofErr w:type="spellStart"/>
      <w:r w:rsidR="00121349">
        <w:rPr>
          <w:rFonts w:ascii="Calibri" w:hAnsi="Calibri" w:cs="Calibri"/>
        </w:rPr>
        <w:t>FlsMem</w:t>
      </w:r>
      <w:bookmarkEnd w:id="24"/>
      <w:proofErr w:type="spellEnd"/>
      <w:r w:rsidR="00AE55D3">
        <w:rPr>
          <w:rFonts w:ascii="Calibri" w:hAnsi="Calibri" w:cs="Calibri"/>
        </w:rPr>
        <w:fldChar w:fldCharType="end"/>
      </w:r>
    </w:p>
    <w:p w:rsidR="00D229A6" w:rsidRDefault="00D229A6" w:rsidP="00007CC1">
      <w:pPr>
        <w:rPr>
          <w:rFonts w:cs="Calibri"/>
          <w:i/>
        </w:rPr>
      </w:pPr>
    </w:p>
    <w:p w:rsidR="00697FE1" w:rsidRDefault="00697FE1" w:rsidP="00007CC1">
      <w:pPr>
        <w:rPr>
          <w:rFonts w:cs="Calibri"/>
          <w:i/>
        </w:rPr>
      </w:pPr>
      <w:r>
        <w:rPr>
          <w:rFonts w:cs="Calibri"/>
          <w:i/>
          <w:noProof/>
          <w:lang w:bidi="ar-SA"/>
        </w:rPr>
        <w:drawing>
          <wp:inline distT="0" distB="0" distL="0" distR="0" wp14:anchorId="4EA35575" wp14:editId="6B12522D">
            <wp:extent cx="2567305" cy="185229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7305" cy="1852295"/>
                    </a:xfrm>
                    <a:prstGeom prst="rect">
                      <a:avLst/>
                    </a:prstGeom>
                    <a:noFill/>
                    <a:ln>
                      <a:noFill/>
                    </a:ln>
                  </pic:spPr>
                </pic:pic>
              </a:graphicData>
            </a:graphic>
          </wp:inline>
        </w:drawing>
      </w:r>
    </w:p>
    <w:p w:rsidR="00D229A6" w:rsidRPr="002D6391" w:rsidRDefault="00D229A6" w:rsidP="00D229A6">
      <w:pPr>
        <w:pStyle w:val="Heading2"/>
        <w:rPr>
          <w:rFonts w:ascii="Calibri" w:hAnsi="Calibri" w:cs="Calibri"/>
        </w:rPr>
      </w:pPr>
      <w:bookmarkStart w:id="25" w:name="_Toc406065231"/>
      <w:bookmarkStart w:id="26" w:name="_Toc448756661"/>
      <w:r w:rsidRPr="002D6391">
        <w:rPr>
          <w:rFonts w:ascii="Calibri" w:hAnsi="Calibri" w:cs="Calibri"/>
        </w:rPr>
        <w:t>Data Flow Diagram</w:t>
      </w:r>
      <w:bookmarkEnd w:id="25"/>
      <w:bookmarkEnd w:id="26"/>
    </w:p>
    <w:p w:rsidR="00D229A6" w:rsidRDefault="00AC4CD8" w:rsidP="00387BF4">
      <w:pPr>
        <w:pStyle w:val="Heading3"/>
        <w:tabs>
          <w:tab w:val="clear" w:pos="1017"/>
        </w:tabs>
        <w:ind w:left="562" w:hanging="562"/>
        <w:rPr>
          <w:rFonts w:ascii="Calibri" w:hAnsi="Calibri" w:cs="Calibri"/>
        </w:rPr>
      </w:pPr>
      <w:bookmarkStart w:id="27" w:name="_Toc375924736"/>
      <w:bookmarkStart w:id="28" w:name="_Toc406065232"/>
      <w:bookmarkStart w:id="29" w:name="_Toc448756662"/>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27"/>
      <w:bookmarkEnd w:id="28"/>
      <w:bookmarkEnd w:id="29"/>
    </w:p>
    <w:p w:rsidR="00C53E47" w:rsidRPr="003616B2" w:rsidRDefault="003616B2" w:rsidP="00C53E47">
      <w:pPr>
        <w:rPr>
          <w:i/>
          <w:szCs w:val="20"/>
          <w:lang w:bidi="ar-SA"/>
        </w:rPr>
      </w:pPr>
      <w:r w:rsidRPr="003616B2">
        <w:rPr>
          <w:i/>
          <w:kern w:val="28"/>
          <w:szCs w:val="20"/>
          <w:lang w:bidi="ar-SA"/>
        </w:rPr>
        <w:t>See FDD</w:t>
      </w:r>
    </w:p>
    <w:p w:rsidR="00D229A6" w:rsidRPr="002B094F" w:rsidRDefault="00D229A6" w:rsidP="00D229A6">
      <w:pPr>
        <w:rPr>
          <w:lang w:bidi="ar-SA"/>
        </w:rPr>
      </w:pPr>
    </w:p>
    <w:p w:rsidR="00D229A6" w:rsidRDefault="00AC4CD8" w:rsidP="00D229A6">
      <w:pPr>
        <w:pStyle w:val="Heading3"/>
        <w:ind w:left="562" w:hanging="562"/>
        <w:rPr>
          <w:rFonts w:ascii="Calibri" w:hAnsi="Calibri" w:cs="Calibri"/>
        </w:rPr>
      </w:pPr>
      <w:bookmarkStart w:id="30" w:name="_Toc375924737"/>
      <w:bookmarkStart w:id="31" w:name="_Toc406065233"/>
      <w:bookmarkStart w:id="32" w:name="_Toc448756663"/>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30"/>
      <w:bookmarkEnd w:id="31"/>
      <w:bookmarkEnd w:id="32"/>
    </w:p>
    <w:p w:rsidR="003616B2" w:rsidRPr="003616B2" w:rsidRDefault="003616B2" w:rsidP="003616B2">
      <w:pPr>
        <w:rPr>
          <w:i/>
          <w:szCs w:val="20"/>
          <w:lang w:bidi="ar-SA"/>
        </w:rPr>
      </w:pPr>
      <w:r w:rsidRPr="003616B2">
        <w:rPr>
          <w:i/>
          <w:kern w:val="28"/>
          <w:szCs w:val="20"/>
          <w:lang w:bidi="ar-SA"/>
        </w:rPr>
        <w:t>See FDD</w:t>
      </w:r>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33" w:name="_Toc338170479"/>
      <w:bookmarkStart w:id="34" w:name="_Toc375678228"/>
      <w:bookmarkStart w:id="35" w:name="_Toc418080062"/>
      <w:bookmarkStart w:id="36" w:name="_Toc421709912"/>
      <w:bookmarkStart w:id="37" w:name="_Toc448756664"/>
      <w:r w:rsidRPr="00AC4CD8">
        <w:rPr>
          <w:rFonts w:ascii="Calibri" w:hAnsi="Calibri" w:cs="Calibri"/>
        </w:rPr>
        <w:lastRenderedPageBreak/>
        <w:t>Constant Data Dictionary</w:t>
      </w:r>
      <w:bookmarkEnd w:id="33"/>
      <w:bookmarkEnd w:id="34"/>
      <w:bookmarkEnd w:id="35"/>
      <w:bookmarkEnd w:id="36"/>
      <w:bookmarkEnd w:id="37"/>
    </w:p>
    <w:p w:rsidR="00AC4CD8" w:rsidRPr="00DA5500" w:rsidRDefault="00AC4CD8" w:rsidP="00AC4CD8">
      <w:pPr>
        <w:pStyle w:val="Heading2"/>
        <w:spacing w:after="60"/>
        <w:rPr>
          <w:rFonts w:ascii="Calibri" w:hAnsi="Calibri"/>
        </w:rPr>
      </w:pPr>
      <w:bookmarkStart w:id="38" w:name="_Toc421011506"/>
      <w:bookmarkStart w:id="39" w:name="_Toc421786527"/>
      <w:bookmarkStart w:id="40" w:name="_Toc448756665"/>
      <w:bookmarkStart w:id="41" w:name="_Toc418080064"/>
      <w:r w:rsidRPr="00DA5500">
        <w:rPr>
          <w:rFonts w:ascii="Calibri" w:hAnsi="Calibri"/>
        </w:rPr>
        <w:t>Program (fixed) Constants</w:t>
      </w:r>
      <w:bookmarkEnd w:id="38"/>
      <w:bookmarkEnd w:id="39"/>
      <w:bookmarkEnd w:id="40"/>
    </w:p>
    <w:p w:rsidR="00AC4CD8" w:rsidRPr="00DA5500" w:rsidRDefault="00AC4CD8" w:rsidP="00AC4CD8">
      <w:pPr>
        <w:pStyle w:val="Heading3"/>
        <w:tabs>
          <w:tab w:val="clear" w:pos="1017"/>
          <w:tab w:val="num" w:pos="567"/>
        </w:tabs>
        <w:ind w:left="567"/>
        <w:rPr>
          <w:rFonts w:ascii="Calibri" w:hAnsi="Calibri"/>
        </w:rPr>
      </w:pPr>
      <w:bookmarkStart w:id="42" w:name="_Toc448756666"/>
      <w:bookmarkEnd w:id="41"/>
      <w:r w:rsidRPr="00DA5500">
        <w:rPr>
          <w:rFonts w:ascii="Calibri" w:hAnsi="Calibri"/>
        </w:rPr>
        <w:t>Embedded Constants</w:t>
      </w:r>
      <w:bookmarkEnd w:id="42"/>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07584" w:rsidRPr="00AA38E8" w:rsidTr="00F4318C">
        <w:tc>
          <w:tcPr>
            <w:tcW w:w="3888"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621134" w:rsidTr="00F4318C">
        <w:tc>
          <w:tcPr>
            <w:tcW w:w="3888" w:type="dxa"/>
            <w:tcBorders>
              <w:top w:val="single" w:sz="6" w:space="0" w:color="auto"/>
              <w:left w:val="single" w:sz="6" w:space="0" w:color="auto"/>
              <w:bottom w:val="single" w:sz="6" w:space="0" w:color="auto"/>
              <w:right w:val="single" w:sz="6" w:space="0" w:color="auto"/>
            </w:tcBorders>
          </w:tcPr>
          <w:p w:rsidR="00007584" w:rsidRPr="00007CC1" w:rsidRDefault="00DA22B7" w:rsidP="00F4318C">
            <w:pPr>
              <w:spacing w:before="60"/>
              <w:jc w:val="center"/>
              <w:rPr>
                <w:rFonts w:cs="Calibri"/>
                <w:b/>
                <w:sz w:val="16"/>
                <w:szCs w:val="16"/>
              </w:rPr>
            </w:pPr>
            <w:r w:rsidRPr="00007CC1">
              <w:rPr>
                <w:rFonts w:cs="Calibri"/>
                <w:b/>
                <w:sz w:val="16"/>
                <w:szCs w:val="16"/>
              </w:rPr>
              <w:t>CPU1PEID_CNT_U32</w:t>
            </w:r>
          </w:p>
        </w:tc>
        <w:tc>
          <w:tcPr>
            <w:tcW w:w="1710" w:type="dxa"/>
            <w:tcBorders>
              <w:top w:val="single" w:sz="6" w:space="0" w:color="auto"/>
              <w:left w:val="single" w:sz="6" w:space="0" w:color="auto"/>
              <w:bottom w:val="single" w:sz="6" w:space="0" w:color="auto"/>
              <w:right w:val="single" w:sz="6" w:space="0" w:color="auto"/>
            </w:tcBorders>
          </w:tcPr>
          <w:p w:rsidR="00007584" w:rsidRPr="00007CC1" w:rsidRDefault="00DA22B7" w:rsidP="00F4318C">
            <w:pPr>
              <w:spacing w:before="60"/>
              <w:jc w:val="center"/>
              <w:rPr>
                <w:rFonts w:cs="Calibri"/>
                <w:b/>
                <w:sz w:val="16"/>
                <w:szCs w:val="16"/>
              </w:rPr>
            </w:pPr>
            <w:r w:rsidRPr="00007CC1">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007584" w:rsidRPr="00007CC1" w:rsidRDefault="00DA22B7" w:rsidP="00F4318C">
            <w:pPr>
              <w:spacing w:before="60"/>
              <w:jc w:val="center"/>
              <w:rPr>
                <w:rFonts w:cs="Calibri"/>
                <w:b/>
                <w:sz w:val="16"/>
                <w:szCs w:val="16"/>
              </w:rPr>
            </w:pPr>
            <w:r w:rsidRPr="00007CC1">
              <w:rPr>
                <w:rFonts w:cs="Calibri"/>
                <w:b/>
                <w:sz w:val="16"/>
                <w:szCs w:val="16"/>
              </w:rPr>
              <w:t>uint32</w:t>
            </w:r>
          </w:p>
        </w:tc>
        <w:tc>
          <w:tcPr>
            <w:tcW w:w="1385" w:type="dxa"/>
            <w:tcBorders>
              <w:top w:val="single" w:sz="6" w:space="0" w:color="auto"/>
              <w:left w:val="single" w:sz="6" w:space="0" w:color="auto"/>
              <w:bottom w:val="single" w:sz="6" w:space="0" w:color="auto"/>
              <w:right w:val="single" w:sz="6" w:space="0" w:color="auto"/>
            </w:tcBorders>
          </w:tcPr>
          <w:p w:rsidR="00007584" w:rsidRPr="00007CC1" w:rsidRDefault="00DA22B7" w:rsidP="00F4318C">
            <w:pPr>
              <w:spacing w:before="60"/>
              <w:jc w:val="center"/>
              <w:rPr>
                <w:rFonts w:cs="Calibri"/>
                <w:b/>
                <w:sz w:val="16"/>
                <w:szCs w:val="16"/>
              </w:rPr>
            </w:pPr>
            <w:r w:rsidRPr="00007CC1">
              <w:rPr>
                <w:rFonts w:cs="Calibri"/>
                <w:b/>
                <w:sz w:val="16"/>
                <w:szCs w:val="16"/>
              </w:rPr>
              <w:t>0x01U</w:t>
            </w:r>
          </w:p>
        </w:tc>
      </w:tr>
      <w:tr w:rsidR="00DA22B7" w:rsidRPr="00621134" w:rsidTr="00F4318C">
        <w:tc>
          <w:tcPr>
            <w:tcW w:w="3888" w:type="dxa"/>
            <w:tcBorders>
              <w:top w:val="single" w:sz="6" w:space="0" w:color="auto"/>
              <w:left w:val="single" w:sz="6" w:space="0" w:color="auto"/>
              <w:bottom w:val="single" w:sz="6" w:space="0" w:color="auto"/>
              <w:right w:val="single" w:sz="6" w:space="0" w:color="auto"/>
            </w:tcBorders>
          </w:tcPr>
          <w:p w:rsidR="00DA22B7" w:rsidRPr="00007CC1" w:rsidRDefault="00DA22B7" w:rsidP="00F4318C">
            <w:pPr>
              <w:spacing w:before="60"/>
              <w:jc w:val="center"/>
              <w:rPr>
                <w:rFonts w:cs="Calibri"/>
                <w:b/>
                <w:sz w:val="16"/>
                <w:szCs w:val="16"/>
              </w:rPr>
            </w:pPr>
            <w:r w:rsidRPr="00007CC1">
              <w:rPr>
                <w:rFonts w:cs="Calibri"/>
                <w:b/>
                <w:sz w:val="16"/>
                <w:szCs w:val="16"/>
              </w:rPr>
              <w:t>CODFLSTOCRCSPID_CNT_U32</w:t>
            </w:r>
          </w:p>
        </w:tc>
        <w:tc>
          <w:tcPr>
            <w:tcW w:w="1710" w:type="dxa"/>
            <w:tcBorders>
              <w:top w:val="single" w:sz="6" w:space="0" w:color="auto"/>
              <w:left w:val="single" w:sz="6" w:space="0" w:color="auto"/>
              <w:bottom w:val="single" w:sz="6" w:space="0" w:color="auto"/>
              <w:right w:val="single" w:sz="6" w:space="0" w:color="auto"/>
            </w:tcBorders>
          </w:tcPr>
          <w:p w:rsidR="00DA22B7" w:rsidRPr="00007CC1" w:rsidRDefault="00DA22B7" w:rsidP="00F4318C">
            <w:pPr>
              <w:spacing w:before="60"/>
              <w:jc w:val="center"/>
              <w:rPr>
                <w:rFonts w:cs="Calibri"/>
                <w:b/>
                <w:sz w:val="16"/>
                <w:szCs w:val="16"/>
              </w:rPr>
            </w:pPr>
            <w:r w:rsidRPr="00007CC1">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DA22B7" w:rsidRPr="00007CC1" w:rsidRDefault="00DA22B7" w:rsidP="00494657">
            <w:pPr>
              <w:spacing w:before="60"/>
              <w:jc w:val="center"/>
              <w:rPr>
                <w:rFonts w:cs="Calibri"/>
                <w:b/>
                <w:sz w:val="16"/>
                <w:szCs w:val="16"/>
              </w:rPr>
            </w:pPr>
            <w:r w:rsidRPr="00007CC1">
              <w:rPr>
                <w:rFonts w:cs="Calibri"/>
                <w:b/>
                <w:sz w:val="16"/>
                <w:szCs w:val="16"/>
              </w:rPr>
              <w:t>uint32</w:t>
            </w:r>
          </w:p>
        </w:tc>
        <w:tc>
          <w:tcPr>
            <w:tcW w:w="1385" w:type="dxa"/>
            <w:tcBorders>
              <w:top w:val="single" w:sz="6" w:space="0" w:color="auto"/>
              <w:left w:val="single" w:sz="6" w:space="0" w:color="auto"/>
              <w:bottom w:val="single" w:sz="6" w:space="0" w:color="auto"/>
              <w:right w:val="single" w:sz="6" w:space="0" w:color="auto"/>
            </w:tcBorders>
          </w:tcPr>
          <w:p w:rsidR="00DA22B7" w:rsidRPr="00007CC1" w:rsidRDefault="00DA22B7" w:rsidP="00DA22B7">
            <w:pPr>
              <w:spacing w:before="60"/>
              <w:jc w:val="center"/>
              <w:rPr>
                <w:rFonts w:cs="Calibri"/>
                <w:b/>
                <w:sz w:val="16"/>
                <w:szCs w:val="16"/>
              </w:rPr>
            </w:pPr>
            <w:r w:rsidRPr="00007CC1">
              <w:rPr>
                <w:rFonts w:cs="Calibri"/>
                <w:b/>
                <w:sz w:val="16"/>
                <w:szCs w:val="16"/>
              </w:rPr>
              <w:t>0x02U</w:t>
            </w:r>
          </w:p>
        </w:tc>
      </w:tr>
      <w:tr w:rsidR="00DA22B7" w:rsidRPr="00621134" w:rsidTr="00F4318C">
        <w:tc>
          <w:tcPr>
            <w:tcW w:w="3888" w:type="dxa"/>
            <w:tcBorders>
              <w:top w:val="single" w:sz="6" w:space="0" w:color="auto"/>
              <w:left w:val="single" w:sz="6" w:space="0" w:color="auto"/>
              <w:bottom w:val="single" w:sz="6" w:space="0" w:color="auto"/>
              <w:right w:val="single" w:sz="6" w:space="0" w:color="auto"/>
            </w:tcBorders>
          </w:tcPr>
          <w:p w:rsidR="00DA22B7" w:rsidRPr="00007CC1" w:rsidRDefault="00DA22B7" w:rsidP="00F4318C">
            <w:pPr>
              <w:spacing w:before="60"/>
              <w:jc w:val="center"/>
              <w:rPr>
                <w:rFonts w:cs="Calibri"/>
                <w:b/>
                <w:sz w:val="16"/>
                <w:szCs w:val="16"/>
              </w:rPr>
            </w:pPr>
            <w:r w:rsidRPr="00007CC1">
              <w:rPr>
                <w:rFonts w:cs="Calibri"/>
                <w:b/>
                <w:sz w:val="16"/>
                <w:szCs w:val="16"/>
              </w:rPr>
              <w:t>CRCTOLCLRAMSPID_CNT_U32</w:t>
            </w:r>
          </w:p>
        </w:tc>
        <w:tc>
          <w:tcPr>
            <w:tcW w:w="1710" w:type="dxa"/>
            <w:tcBorders>
              <w:top w:val="single" w:sz="6" w:space="0" w:color="auto"/>
              <w:left w:val="single" w:sz="6" w:space="0" w:color="auto"/>
              <w:bottom w:val="single" w:sz="6" w:space="0" w:color="auto"/>
              <w:right w:val="single" w:sz="6" w:space="0" w:color="auto"/>
            </w:tcBorders>
          </w:tcPr>
          <w:p w:rsidR="00DA22B7" w:rsidRPr="00007CC1" w:rsidRDefault="00DA22B7" w:rsidP="00F4318C">
            <w:pPr>
              <w:spacing w:before="60"/>
              <w:jc w:val="center"/>
              <w:rPr>
                <w:rFonts w:cs="Calibri"/>
                <w:b/>
                <w:sz w:val="16"/>
                <w:szCs w:val="16"/>
              </w:rPr>
            </w:pPr>
            <w:r w:rsidRPr="00007CC1">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DA22B7" w:rsidRPr="00007CC1" w:rsidRDefault="00DA22B7" w:rsidP="00494657">
            <w:pPr>
              <w:spacing w:before="60"/>
              <w:jc w:val="center"/>
              <w:rPr>
                <w:rFonts w:cs="Calibri"/>
                <w:b/>
                <w:sz w:val="16"/>
                <w:szCs w:val="16"/>
              </w:rPr>
            </w:pPr>
            <w:r w:rsidRPr="00007CC1">
              <w:rPr>
                <w:rFonts w:cs="Calibri"/>
                <w:b/>
                <w:sz w:val="16"/>
                <w:szCs w:val="16"/>
              </w:rPr>
              <w:t>uint32</w:t>
            </w:r>
          </w:p>
        </w:tc>
        <w:tc>
          <w:tcPr>
            <w:tcW w:w="1385" w:type="dxa"/>
            <w:tcBorders>
              <w:top w:val="single" w:sz="6" w:space="0" w:color="auto"/>
              <w:left w:val="single" w:sz="6" w:space="0" w:color="auto"/>
              <w:bottom w:val="single" w:sz="6" w:space="0" w:color="auto"/>
              <w:right w:val="single" w:sz="6" w:space="0" w:color="auto"/>
            </w:tcBorders>
          </w:tcPr>
          <w:p w:rsidR="00DA22B7" w:rsidRPr="00007CC1" w:rsidRDefault="00DA22B7" w:rsidP="00DA22B7">
            <w:pPr>
              <w:spacing w:before="60"/>
              <w:jc w:val="center"/>
              <w:rPr>
                <w:rFonts w:cs="Calibri"/>
                <w:b/>
                <w:sz w:val="16"/>
                <w:szCs w:val="16"/>
              </w:rPr>
            </w:pPr>
            <w:r w:rsidRPr="00007CC1">
              <w:rPr>
                <w:rFonts w:cs="Calibri"/>
                <w:b/>
                <w:sz w:val="16"/>
                <w:szCs w:val="16"/>
              </w:rPr>
              <w:t>0x00U</w:t>
            </w:r>
          </w:p>
        </w:tc>
      </w:tr>
      <w:tr w:rsidR="00DA22B7" w:rsidRPr="00621134" w:rsidTr="00F4318C">
        <w:tc>
          <w:tcPr>
            <w:tcW w:w="3888" w:type="dxa"/>
            <w:tcBorders>
              <w:top w:val="single" w:sz="6" w:space="0" w:color="auto"/>
              <w:left w:val="single" w:sz="6" w:space="0" w:color="auto"/>
              <w:bottom w:val="single" w:sz="6" w:space="0" w:color="auto"/>
              <w:right w:val="single" w:sz="6" w:space="0" w:color="auto"/>
            </w:tcBorders>
          </w:tcPr>
          <w:p w:rsidR="00DA22B7" w:rsidRPr="00007CC1" w:rsidRDefault="00DA22B7" w:rsidP="00F4318C">
            <w:pPr>
              <w:spacing w:before="60"/>
              <w:jc w:val="center"/>
              <w:rPr>
                <w:rFonts w:cs="Calibri"/>
                <w:b/>
                <w:sz w:val="16"/>
                <w:szCs w:val="16"/>
              </w:rPr>
            </w:pPr>
            <w:r w:rsidRPr="00007CC1">
              <w:rPr>
                <w:rFonts w:cs="Calibri"/>
                <w:b/>
                <w:sz w:val="16"/>
                <w:szCs w:val="16"/>
              </w:rPr>
              <w:t>USRMODDIS_CNT_U32</w:t>
            </w:r>
          </w:p>
        </w:tc>
        <w:tc>
          <w:tcPr>
            <w:tcW w:w="1710" w:type="dxa"/>
            <w:tcBorders>
              <w:top w:val="single" w:sz="6" w:space="0" w:color="auto"/>
              <w:left w:val="single" w:sz="6" w:space="0" w:color="auto"/>
              <w:bottom w:val="single" w:sz="6" w:space="0" w:color="auto"/>
              <w:right w:val="single" w:sz="6" w:space="0" w:color="auto"/>
            </w:tcBorders>
          </w:tcPr>
          <w:p w:rsidR="00DA22B7" w:rsidRPr="00007CC1" w:rsidRDefault="00DA22B7" w:rsidP="00F4318C">
            <w:pPr>
              <w:spacing w:before="60"/>
              <w:jc w:val="center"/>
              <w:rPr>
                <w:rFonts w:cs="Calibri"/>
                <w:b/>
                <w:sz w:val="16"/>
                <w:szCs w:val="16"/>
              </w:rPr>
            </w:pPr>
            <w:r w:rsidRPr="00007CC1">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DA22B7" w:rsidRPr="00007CC1" w:rsidRDefault="00DA22B7" w:rsidP="00494657">
            <w:pPr>
              <w:spacing w:before="60"/>
              <w:jc w:val="center"/>
              <w:rPr>
                <w:rFonts w:cs="Calibri"/>
                <w:b/>
                <w:sz w:val="16"/>
                <w:szCs w:val="16"/>
              </w:rPr>
            </w:pPr>
            <w:r w:rsidRPr="00007CC1">
              <w:rPr>
                <w:rFonts w:cs="Calibri"/>
                <w:b/>
                <w:sz w:val="16"/>
                <w:szCs w:val="16"/>
              </w:rPr>
              <w:t>uint32</w:t>
            </w:r>
          </w:p>
        </w:tc>
        <w:tc>
          <w:tcPr>
            <w:tcW w:w="1385" w:type="dxa"/>
            <w:tcBorders>
              <w:top w:val="single" w:sz="6" w:space="0" w:color="auto"/>
              <w:left w:val="single" w:sz="6" w:space="0" w:color="auto"/>
              <w:bottom w:val="single" w:sz="6" w:space="0" w:color="auto"/>
              <w:right w:val="single" w:sz="6" w:space="0" w:color="auto"/>
            </w:tcBorders>
          </w:tcPr>
          <w:p w:rsidR="00DA22B7" w:rsidRPr="00007CC1" w:rsidRDefault="00DA22B7" w:rsidP="00494657">
            <w:pPr>
              <w:spacing w:before="60"/>
              <w:jc w:val="center"/>
              <w:rPr>
                <w:rFonts w:cs="Calibri"/>
                <w:b/>
                <w:sz w:val="16"/>
                <w:szCs w:val="16"/>
              </w:rPr>
            </w:pPr>
            <w:r w:rsidRPr="00007CC1">
              <w:rPr>
                <w:rFonts w:cs="Calibri"/>
                <w:b/>
                <w:sz w:val="16"/>
                <w:szCs w:val="16"/>
              </w:rPr>
              <w:t>0x00U</w:t>
            </w:r>
          </w:p>
        </w:tc>
      </w:tr>
      <w:tr w:rsidR="00DA22B7" w:rsidRPr="00621134" w:rsidTr="00F4318C">
        <w:tc>
          <w:tcPr>
            <w:tcW w:w="3888" w:type="dxa"/>
            <w:tcBorders>
              <w:top w:val="single" w:sz="6" w:space="0" w:color="auto"/>
              <w:left w:val="single" w:sz="6" w:space="0" w:color="auto"/>
              <w:bottom w:val="single" w:sz="6" w:space="0" w:color="auto"/>
              <w:right w:val="single" w:sz="6" w:space="0" w:color="auto"/>
            </w:tcBorders>
          </w:tcPr>
          <w:p w:rsidR="00DA22B7" w:rsidRPr="00007CC1" w:rsidRDefault="00DA22B7" w:rsidP="00F4318C">
            <w:pPr>
              <w:spacing w:before="60"/>
              <w:jc w:val="center"/>
              <w:rPr>
                <w:rFonts w:cs="Calibri"/>
                <w:b/>
                <w:sz w:val="16"/>
                <w:szCs w:val="16"/>
              </w:rPr>
            </w:pPr>
            <w:r w:rsidRPr="00007CC1">
              <w:rPr>
                <w:rFonts w:cs="Calibri"/>
                <w:b/>
                <w:sz w:val="16"/>
                <w:szCs w:val="16"/>
              </w:rPr>
              <w:t>FLSBLKLEN_CNT_U32</w:t>
            </w:r>
          </w:p>
        </w:tc>
        <w:tc>
          <w:tcPr>
            <w:tcW w:w="1710" w:type="dxa"/>
            <w:tcBorders>
              <w:top w:val="single" w:sz="6" w:space="0" w:color="auto"/>
              <w:left w:val="single" w:sz="6" w:space="0" w:color="auto"/>
              <w:bottom w:val="single" w:sz="6" w:space="0" w:color="auto"/>
              <w:right w:val="single" w:sz="6" w:space="0" w:color="auto"/>
            </w:tcBorders>
          </w:tcPr>
          <w:p w:rsidR="00DA22B7" w:rsidRPr="00007CC1" w:rsidRDefault="00DA22B7" w:rsidP="00F4318C">
            <w:pPr>
              <w:spacing w:before="60"/>
              <w:jc w:val="center"/>
              <w:rPr>
                <w:rFonts w:cs="Calibri"/>
                <w:b/>
                <w:sz w:val="16"/>
                <w:szCs w:val="16"/>
              </w:rPr>
            </w:pPr>
            <w:r w:rsidRPr="00007CC1">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DA22B7" w:rsidRPr="00007CC1" w:rsidRDefault="00DA22B7" w:rsidP="00F4318C">
            <w:pPr>
              <w:spacing w:before="60"/>
              <w:jc w:val="center"/>
              <w:rPr>
                <w:rFonts w:cs="Calibri"/>
                <w:b/>
                <w:sz w:val="16"/>
                <w:szCs w:val="16"/>
              </w:rPr>
            </w:pPr>
            <w:r w:rsidRPr="00007CC1">
              <w:rPr>
                <w:rFonts w:cs="Calibri"/>
                <w:b/>
                <w:sz w:val="16"/>
                <w:szCs w:val="16"/>
              </w:rPr>
              <w:t>uint32</w:t>
            </w:r>
          </w:p>
        </w:tc>
        <w:tc>
          <w:tcPr>
            <w:tcW w:w="1385" w:type="dxa"/>
            <w:tcBorders>
              <w:top w:val="single" w:sz="6" w:space="0" w:color="auto"/>
              <w:left w:val="single" w:sz="6" w:space="0" w:color="auto"/>
              <w:bottom w:val="single" w:sz="6" w:space="0" w:color="auto"/>
              <w:right w:val="single" w:sz="6" w:space="0" w:color="auto"/>
            </w:tcBorders>
          </w:tcPr>
          <w:p w:rsidR="00DA22B7" w:rsidRPr="00007CC1" w:rsidRDefault="00DA22B7" w:rsidP="00F4318C">
            <w:pPr>
              <w:spacing w:before="60"/>
              <w:jc w:val="center"/>
              <w:rPr>
                <w:rFonts w:cs="Calibri"/>
                <w:b/>
                <w:sz w:val="16"/>
                <w:szCs w:val="16"/>
              </w:rPr>
            </w:pPr>
            <w:r w:rsidRPr="00007CC1">
              <w:rPr>
                <w:rFonts w:cs="Calibri"/>
                <w:b/>
                <w:sz w:val="16"/>
                <w:szCs w:val="16"/>
              </w:rPr>
              <w:t>0x0003FFFCU</w:t>
            </w:r>
          </w:p>
        </w:tc>
      </w:tr>
      <w:tr w:rsidR="00DA22B7" w:rsidRPr="00621134" w:rsidTr="00F4318C">
        <w:tc>
          <w:tcPr>
            <w:tcW w:w="3888" w:type="dxa"/>
            <w:tcBorders>
              <w:top w:val="single" w:sz="6" w:space="0" w:color="auto"/>
              <w:left w:val="single" w:sz="6" w:space="0" w:color="auto"/>
              <w:bottom w:val="single" w:sz="6" w:space="0" w:color="auto"/>
              <w:right w:val="single" w:sz="6" w:space="0" w:color="auto"/>
            </w:tcBorders>
          </w:tcPr>
          <w:p w:rsidR="00DA22B7" w:rsidRPr="00007CC1" w:rsidRDefault="00DA22B7" w:rsidP="00F4318C">
            <w:pPr>
              <w:spacing w:before="60"/>
              <w:jc w:val="center"/>
              <w:rPr>
                <w:rFonts w:cs="Calibri"/>
                <w:b/>
                <w:sz w:val="16"/>
                <w:szCs w:val="16"/>
              </w:rPr>
            </w:pPr>
            <w:r w:rsidRPr="00007CC1">
              <w:rPr>
                <w:rFonts w:cs="Calibri"/>
                <w:b/>
                <w:sz w:val="16"/>
                <w:szCs w:val="16"/>
              </w:rPr>
              <w:t>DTSDATALEN_CNT_U32</w:t>
            </w:r>
          </w:p>
        </w:tc>
        <w:tc>
          <w:tcPr>
            <w:tcW w:w="1710" w:type="dxa"/>
            <w:tcBorders>
              <w:top w:val="single" w:sz="6" w:space="0" w:color="auto"/>
              <w:left w:val="single" w:sz="6" w:space="0" w:color="auto"/>
              <w:bottom w:val="single" w:sz="6" w:space="0" w:color="auto"/>
              <w:right w:val="single" w:sz="6" w:space="0" w:color="auto"/>
            </w:tcBorders>
          </w:tcPr>
          <w:p w:rsidR="00DA22B7" w:rsidRPr="00007CC1" w:rsidRDefault="00DA22B7" w:rsidP="00F4318C">
            <w:pPr>
              <w:spacing w:before="60"/>
              <w:jc w:val="center"/>
              <w:rPr>
                <w:rFonts w:cs="Calibri"/>
                <w:b/>
                <w:sz w:val="16"/>
                <w:szCs w:val="16"/>
              </w:rPr>
            </w:pPr>
            <w:r w:rsidRPr="00007CC1">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DA22B7" w:rsidRPr="00007CC1" w:rsidRDefault="00DA22B7" w:rsidP="00F4318C">
            <w:pPr>
              <w:spacing w:before="60"/>
              <w:jc w:val="center"/>
              <w:rPr>
                <w:rFonts w:cs="Calibri"/>
                <w:b/>
                <w:sz w:val="16"/>
                <w:szCs w:val="16"/>
              </w:rPr>
            </w:pPr>
            <w:r w:rsidRPr="00007CC1">
              <w:rPr>
                <w:rFonts w:cs="Calibri"/>
                <w:b/>
                <w:sz w:val="16"/>
                <w:szCs w:val="16"/>
              </w:rPr>
              <w:t>uint32</w:t>
            </w:r>
          </w:p>
        </w:tc>
        <w:tc>
          <w:tcPr>
            <w:tcW w:w="1385" w:type="dxa"/>
            <w:tcBorders>
              <w:top w:val="single" w:sz="6" w:space="0" w:color="auto"/>
              <w:left w:val="single" w:sz="6" w:space="0" w:color="auto"/>
              <w:bottom w:val="single" w:sz="6" w:space="0" w:color="auto"/>
              <w:right w:val="single" w:sz="6" w:space="0" w:color="auto"/>
            </w:tcBorders>
          </w:tcPr>
          <w:p w:rsidR="00DA22B7" w:rsidRPr="00007CC1" w:rsidRDefault="00DA22B7" w:rsidP="00F4318C">
            <w:pPr>
              <w:spacing w:before="60"/>
              <w:jc w:val="center"/>
              <w:rPr>
                <w:rFonts w:cs="Calibri"/>
                <w:b/>
                <w:sz w:val="16"/>
                <w:szCs w:val="16"/>
              </w:rPr>
            </w:pPr>
            <w:r w:rsidRPr="00007CC1">
              <w:rPr>
                <w:rFonts w:cs="Calibri"/>
                <w:b/>
                <w:sz w:val="16"/>
                <w:szCs w:val="16"/>
              </w:rPr>
              <w:t>4U</w:t>
            </w:r>
          </w:p>
        </w:tc>
      </w:tr>
      <w:tr w:rsidR="00894682" w:rsidRPr="00621134" w:rsidTr="00F4318C">
        <w:tc>
          <w:tcPr>
            <w:tcW w:w="3888" w:type="dxa"/>
            <w:tcBorders>
              <w:top w:val="single" w:sz="6" w:space="0" w:color="auto"/>
              <w:left w:val="single" w:sz="6" w:space="0" w:color="auto"/>
              <w:bottom w:val="single" w:sz="6" w:space="0" w:color="auto"/>
              <w:right w:val="single" w:sz="6" w:space="0" w:color="auto"/>
            </w:tcBorders>
          </w:tcPr>
          <w:p w:rsidR="00894682" w:rsidRPr="00894682" w:rsidRDefault="00894682" w:rsidP="00F4318C">
            <w:pPr>
              <w:spacing w:before="60"/>
              <w:jc w:val="center"/>
              <w:rPr>
                <w:rFonts w:cs="Calibri"/>
                <w:b/>
                <w:sz w:val="16"/>
                <w:szCs w:val="16"/>
              </w:rPr>
            </w:pPr>
            <w:r w:rsidRPr="00894682">
              <w:rPr>
                <w:rFonts w:cs="Calibri"/>
                <w:b/>
                <w:sz w:val="16"/>
                <w:szCs w:val="16"/>
              </w:rPr>
              <w:t>CRCCHKMAXALLWDTI_CNT_U32</w:t>
            </w:r>
          </w:p>
        </w:tc>
        <w:tc>
          <w:tcPr>
            <w:tcW w:w="1710" w:type="dxa"/>
            <w:tcBorders>
              <w:top w:val="single" w:sz="6" w:space="0" w:color="auto"/>
              <w:left w:val="single" w:sz="6" w:space="0" w:color="auto"/>
              <w:bottom w:val="single" w:sz="6" w:space="0" w:color="auto"/>
              <w:right w:val="single" w:sz="6" w:space="0" w:color="auto"/>
            </w:tcBorders>
          </w:tcPr>
          <w:p w:rsidR="00894682" w:rsidRPr="00EF1FE8" w:rsidRDefault="00EF1FE8" w:rsidP="00F4318C">
            <w:pPr>
              <w:spacing w:before="60"/>
              <w:jc w:val="center"/>
              <w:rPr>
                <w:rFonts w:cs="Calibri"/>
                <w:b/>
                <w:sz w:val="16"/>
                <w:szCs w:val="16"/>
              </w:rPr>
            </w:pPr>
            <w:r>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894682" w:rsidRPr="00EF1FE8" w:rsidRDefault="00EF1FE8" w:rsidP="00F4318C">
            <w:pPr>
              <w:spacing w:before="60"/>
              <w:jc w:val="center"/>
              <w:rPr>
                <w:rFonts w:cs="Calibri"/>
                <w:b/>
                <w:sz w:val="16"/>
                <w:szCs w:val="16"/>
              </w:rPr>
            </w:pPr>
            <w:r w:rsidRPr="00FC75CB">
              <w:rPr>
                <w:rFonts w:cs="Calibri"/>
                <w:b/>
                <w:sz w:val="16"/>
                <w:szCs w:val="16"/>
              </w:rPr>
              <w:t>uint32</w:t>
            </w:r>
          </w:p>
        </w:tc>
        <w:tc>
          <w:tcPr>
            <w:tcW w:w="1385" w:type="dxa"/>
            <w:tcBorders>
              <w:top w:val="single" w:sz="6" w:space="0" w:color="auto"/>
              <w:left w:val="single" w:sz="6" w:space="0" w:color="auto"/>
              <w:bottom w:val="single" w:sz="6" w:space="0" w:color="auto"/>
              <w:right w:val="single" w:sz="6" w:space="0" w:color="auto"/>
            </w:tcBorders>
          </w:tcPr>
          <w:p w:rsidR="00894682" w:rsidRPr="00EF1FE8" w:rsidRDefault="00EF1FE8" w:rsidP="00F4318C">
            <w:pPr>
              <w:spacing w:before="60"/>
              <w:jc w:val="center"/>
              <w:rPr>
                <w:rFonts w:cs="Calibri"/>
                <w:b/>
                <w:sz w:val="16"/>
                <w:szCs w:val="16"/>
              </w:rPr>
            </w:pPr>
            <w:r>
              <w:rPr>
                <w:rFonts w:cs="Calibri"/>
                <w:b/>
                <w:sz w:val="16"/>
                <w:szCs w:val="16"/>
              </w:rPr>
              <w:t>2000</w:t>
            </w:r>
          </w:p>
        </w:tc>
      </w:tr>
      <w:tr w:rsidR="00697FE1" w:rsidRPr="00621134" w:rsidTr="00F4318C">
        <w:tc>
          <w:tcPr>
            <w:tcW w:w="3888" w:type="dxa"/>
            <w:tcBorders>
              <w:top w:val="single" w:sz="6" w:space="0" w:color="auto"/>
              <w:left w:val="single" w:sz="6" w:space="0" w:color="auto"/>
              <w:bottom w:val="single" w:sz="6" w:space="0" w:color="auto"/>
              <w:right w:val="single" w:sz="6" w:space="0" w:color="auto"/>
            </w:tcBorders>
          </w:tcPr>
          <w:p w:rsidR="00697FE1" w:rsidRPr="00894682" w:rsidRDefault="00697FE1" w:rsidP="00F4318C">
            <w:pPr>
              <w:spacing w:before="60"/>
              <w:jc w:val="center"/>
              <w:rPr>
                <w:rFonts w:cs="Calibri"/>
                <w:b/>
                <w:sz w:val="16"/>
                <w:szCs w:val="16"/>
              </w:rPr>
            </w:pPr>
            <w:r w:rsidRPr="00697FE1">
              <w:rPr>
                <w:rFonts w:cs="Calibri"/>
                <w:b/>
                <w:sz w:val="16"/>
                <w:szCs w:val="16"/>
              </w:rPr>
              <w:t>MAXNROFDTSCH_CNT_U32</w:t>
            </w:r>
          </w:p>
        </w:tc>
        <w:tc>
          <w:tcPr>
            <w:tcW w:w="1710" w:type="dxa"/>
            <w:tcBorders>
              <w:top w:val="single" w:sz="6" w:space="0" w:color="auto"/>
              <w:left w:val="single" w:sz="6" w:space="0" w:color="auto"/>
              <w:bottom w:val="single" w:sz="6" w:space="0" w:color="auto"/>
              <w:right w:val="single" w:sz="6" w:space="0" w:color="auto"/>
            </w:tcBorders>
          </w:tcPr>
          <w:p w:rsidR="00697FE1" w:rsidRDefault="00697FE1" w:rsidP="00F4318C">
            <w:pPr>
              <w:spacing w:before="60"/>
              <w:jc w:val="center"/>
              <w:rPr>
                <w:rFonts w:cs="Calibri"/>
                <w:b/>
                <w:sz w:val="16"/>
                <w:szCs w:val="16"/>
              </w:rPr>
            </w:pPr>
            <w:r>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697FE1" w:rsidRPr="00FC75CB" w:rsidRDefault="00697FE1" w:rsidP="00F4318C">
            <w:pPr>
              <w:spacing w:before="60"/>
              <w:jc w:val="center"/>
              <w:rPr>
                <w:rFonts w:cs="Calibri"/>
                <w:b/>
                <w:sz w:val="16"/>
                <w:szCs w:val="16"/>
              </w:rPr>
            </w:pPr>
            <w:r w:rsidRPr="00FC75CB">
              <w:rPr>
                <w:rFonts w:cs="Calibri"/>
                <w:b/>
                <w:sz w:val="16"/>
                <w:szCs w:val="16"/>
              </w:rPr>
              <w:t>uint32</w:t>
            </w:r>
          </w:p>
        </w:tc>
        <w:tc>
          <w:tcPr>
            <w:tcW w:w="1385" w:type="dxa"/>
            <w:tcBorders>
              <w:top w:val="single" w:sz="6" w:space="0" w:color="auto"/>
              <w:left w:val="single" w:sz="6" w:space="0" w:color="auto"/>
              <w:bottom w:val="single" w:sz="6" w:space="0" w:color="auto"/>
              <w:right w:val="single" w:sz="6" w:space="0" w:color="auto"/>
            </w:tcBorders>
          </w:tcPr>
          <w:p w:rsidR="00697FE1" w:rsidRDefault="00697FE1" w:rsidP="00F4318C">
            <w:pPr>
              <w:spacing w:before="60"/>
              <w:jc w:val="center"/>
              <w:rPr>
                <w:rFonts w:cs="Calibri"/>
                <w:b/>
                <w:sz w:val="16"/>
                <w:szCs w:val="16"/>
              </w:rPr>
            </w:pPr>
            <w:r>
              <w:rPr>
                <w:rFonts w:cs="Calibri"/>
                <w:b/>
                <w:sz w:val="16"/>
                <w:szCs w:val="16"/>
              </w:rPr>
              <w:t>32</w:t>
            </w:r>
          </w:p>
        </w:tc>
      </w:tr>
      <w:tr w:rsidR="00DB17BC" w:rsidRPr="00621134" w:rsidTr="00F4318C">
        <w:trPr>
          <w:ins w:id="43" w:author="Nexteer Employee" w:date="2016-08-25T09:54:00Z"/>
        </w:trPr>
        <w:tc>
          <w:tcPr>
            <w:tcW w:w="3888" w:type="dxa"/>
            <w:tcBorders>
              <w:top w:val="single" w:sz="6" w:space="0" w:color="auto"/>
              <w:left w:val="single" w:sz="6" w:space="0" w:color="auto"/>
              <w:bottom w:val="single" w:sz="6" w:space="0" w:color="auto"/>
              <w:right w:val="single" w:sz="6" w:space="0" w:color="auto"/>
            </w:tcBorders>
          </w:tcPr>
          <w:p w:rsidR="00DB17BC" w:rsidRPr="00697FE1" w:rsidRDefault="00DB17BC" w:rsidP="00F4318C">
            <w:pPr>
              <w:spacing w:before="60"/>
              <w:jc w:val="center"/>
              <w:rPr>
                <w:ins w:id="44" w:author="Nexteer Employee" w:date="2016-08-25T09:54:00Z"/>
                <w:rFonts w:cs="Calibri"/>
                <w:b/>
                <w:sz w:val="16"/>
                <w:szCs w:val="16"/>
              </w:rPr>
            </w:pPr>
            <w:ins w:id="45" w:author="Nexteer Employee" w:date="2016-08-25T09:54:00Z">
              <w:r w:rsidRPr="00DB17BC">
                <w:rPr>
                  <w:rFonts w:cs="Calibri"/>
                  <w:b/>
                  <w:sz w:val="16"/>
                  <w:szCs w:val="16"/>
                </w:rPr>
                <w:t>DUMMYREADADDR1_CNT_U32</w:t>
              </w:r>
            </w:ins>
          </w:p>
        </w:tc>
        <w:tc>
          <w:tcPr>
            <w:tcW w:w="1710" w:type="dxa"/>
            <w:tcBorders>
              <w:top w:val="single" w:sz="6" w:space="0" w:color="auto"/>
              <w:left w:val="single" w:sz="6" w:space="0" w:color="auto"/>
              <w:bottom w:val="single" w:sz="6" w:space="0" w:color="auto"/>
              <w:right w:val="single" w:sz="6" w:space="0" w:color="auto"/>
            </w:tcBorders>
          </w:tcPr>
          <w:p w:rsidR="00DB17BC" w:rsidRDefault="00DB17BC" w:rsidP="00F4318C">
            <w:pPr>
              <w:spacing w:before="60"/>
              <w:jc w:val="center"/>
              <w:rPr>
                <w:ins w:id="46" w:author="Nexteer Employee" w:date="2016-08-25T09:54:00Z"/>
                <w:rFonts w:cs="Calibri"/>
                <w:b/>
                <w:sz w:val="16"/>
                <w:szCs w:val="16"/>
              </w:rPr>
            </w:pPr>
            <w:ins w:id="47" w:author="Nexteer Employee" w:date="2016-08-25T09:54:00Z">
              <w:r w:rsidRPr="00882413">
                <w:rPr>
                  <w:rFonts w:cs="Calibri"/>
                  <w:b/>
                  <w:sz w:val="16"/>
                  <w:szCs w:val="16"/>
                </w:rPr>
                <w:t>1</w:t>
              </w:r>
            </w:ins>
          </w:p>
        </w:tc>
        <w:tc>
          <w:tcPr>
            <w:tcW w:w="1225" w:type="dxa"/>
            <w:tcBorders>
              <w:top w:val="single" w:sz="6" w:space="0" w:color="auto"/>
              <w:left w:val="single" w:sz="6" w:space="0" w:color="auto"/>
              <w:bottom w:val="single" w:sz="6" w:space="0" w:color="auto"/>
              <w:right w:val="single" w:sz="6" w:space="0" w:color="auto"/>
            </w:tcBorders>
          </w:tcPr>
          <w:p w:rsidR="00DB17BC" w:rsidRPr="00FC75CB" w:rsidRDefault="00DB17BC" w:rsidP="00F4318C">
            <w:pPr>
              <w:spacing w:before="60"/>
              <w:jc w:val="center"/>
              <w:rPr>
                <w:ins w:id="48" w:author="Nexteer Employee" w:date="2016-08-25T09:54:00Z"/>
                <w:rFonts w:cs="Calibri"/>
                <w:b/>
                <w:sz w:val="16"/>
                <w:szCs w:val="16"/>
              </w:rPr>
            </w:pPr>
            <w:ins w:id="49" w:author="Nexteer Employee" w:date="2016-08-25T09:54:00Z">
              <w:r w:rsidRPr="00001CD3">
                <w:rPr>
                  <w:rFonts w:cs="Calibri"/>
                  <w:b/>
                  <w:sz w:val="16"/>
                  <w:szCs w:val="16"/>
                </w:rPr>
                <w:t>uint32</w:t>
              </w:r>
            </w:ins>
          </w:p>
        </w:tc>
        <w:tc>
          <w:tcPr>
            <w:tcW w:w="1385" w:type="dxa"/>
            <w:tcBorders>
              <w:top w:val="single" w:sz="6" w:space="0" w:color="auto"/>
              <w:left w:val="single" w:sz="6" w:space="0" w:color="auto"/>
              <w:bottom w:val="single" w:sz="6" w:space="0" w:color="auto"/>
              <w:right w:val="single" w:sz="6" w:space="0" w:color="auto"/>
            </w:tcBorders>
          </w:tcPr>
          <w:p w:rsidR="00DB17BC" w:rsidRDefault="00DB17BC" w:rsidP="00F4318C">
            <w:pPr>
              <w:spacing w:before="60"/>
              <w:jc w:val="center"/>
              <w:rPr>
                <w:ins w:id="50" w:author="Nexteer Employee" w:date="2016-08-25T09:54:00Z"/>
                <w:rFonts w:cs="Calibri"/>
                <w:b/>
                <w:sz w:val="16"/>
                <w:szCs w:val="16"/>
              </w:rPr>
            </w:pPr>
            <w:ins w:id="51" w:author="Nexteer Employee" w:date="2016-08-25T09:54:00Z">
              <w:r w:rsidRPr="00DB17BC">
                <w:rPr>
                  <w:rFonts w:cs="Calibri"/>
                  <w:b/>
                  <w:sz w:val="16"/>
                  <w:szCs w:val="16"/>
                </w:rPr>
                <w:t>(0xFFFFFE1FU)</w:t>
              </w:r>
            </w:ins>
          </w:p>
        </w:tc>
      </w:tr>
      <w:tr w:rsidR="00DB17BC" w:rsidRPr="00621134" w:rsidTr="00F4318C">
        <w:trPr>
          <w:ins w:id="52" w:author="Nexteer Employee" w:date="2016-08-25T09:54:00Z"/>
        </w:trPr>
        <w:tc>
          <w:tcPr>
            <w:tcW w:w="3888" w:type="dxa"/>
            <w:tcBorders>
              <w:top w:val="single" w:sz="6" w:space="0" w:color="auto"/>
              <w:left w:val="single" w:sz="6" w:space="0" w:color="auto"/>
              <w:bottom w:val="single" w:sz="6" w:space="0" w:color="auto"/>
              <w:right w:val="single" w:sz="6" w:space="0" w:color="auto"/>
            </w:tcBorders>
          </w:tcPr>
          <w:p w:rsidR="00DB17BC" w:rsidRPr="00697FE1" w:rsidRDefault="00DB17BC" w:rsidP="00F4318C">
            <w:pPr>
              <w:spacing w:before="60"/>
              <w:jc w:val="center"/>
              <w:rPr>
                <w:ins w:id="53" w:author="Nexteer Employee" w:date="2016-08-25T09:54:00Z"/>
                <w:rFonts w:cs="Calibri"/>
                <w:b/>
                <w:sz w:val="16"/>
                <w:szCs w:val="16"/>
              </w:rPr>
            </w:pPr>
            <w:ins w:id="54" w:author="Nexteer Employee" w:date="2016-08-25T09:54:00Z">
              <w:r w:rsidRPr="00DB17BC">
                <w:rPr>
                  <w:rFonts w:cs="Calibri"/>
                  <w:b/>
                  <w:sz w:val="16"/>
                  <w:szCs w:val="16"/>
                </w:rPr>
                <w:t>DUMMYREADADDR2_CNT_U32</w:t>
              </w:r>
            </w:ins>
          </w:p>
        </w:tc>
        <w:tc>
          <w:tcPr>
            <w:tcW w:w="1710" w:type="dxa"/>
            <w:tcBorders>
              <w:top w:val="single" w:sz="6" w:space="0" w:color="auto"/>
              <w:left w:val="single" w:sz="6" w:space="0" w:color="auto"/>
              <w:bottom w:val="single" w:sz="6" w:space="0" w:color="auto"/>
              <w:right w:val="single" w:sz="6" w:space="0" w:color="auto"/>
            </w:tcBorders>
          </w:tcPr>
          <w:p w:rsidR="00DB17BC" w:rsidRDefault="00DB17BC" w:rsidP="00F4318C">
            <w:pPr>
              <w:spacing w:before="60"/>
              <w:jc w:val="center"/>
              <w:rPr>
                <w:ins w:id="55" w:author="Nexteer Employee" w:date="2016-08-25T09:54:00Z"/>
                <w:rFonts w:cs="Calibri"/>
                <w:b/>
                <w:sz w:val="16"/>
                <w:szCs w:val="16"/>
              </w:rPr>
            </w:pPr>
            <w:ins w:id="56" w:author="Nexteer Employee" w:date="2016-08-25T09:54:00Z">
              <w:r w:rsidRPr="00882413">
                <w:rPr>
                  <w:rFonts w:cs="Calibri"/>
                  <w:b/>
                  <w:sz w:val="16"/>
                  <w:szCs w:val="16"/>
                </w:rPr>
                <w:t>1</w:t>
              </w:r>
            </w:ins>
          </w:p>
        </w:tc>
        <w:tc>
          <w:tcPr>
            <w:tcW w:w="1225" w:type="dxa"/>
            <w:tcBorders>
              <w:top w:val="single" w:sz="6" w:space="0" w:color="auto"/>
              <w:left w:val="single" w:sz="6" w:space="0" w:color="auto"/>
              <w:bottom w:val="single" w:sz="6" w:space="0" w:color="auto"/>
              <w:right w:val="single" w:sz="6" w:space="0" w:color="auto"/>
            </w:tcBorders>
          </w:tcPr>
          <w:p w:rsidR="00DB17BC" w:rsidRPr="00FC75CB" w:rsidRDefault="00DB17BC" w:rsidP="00F4318C">
            <w:pPr>
              <w:spacing w:before="60"/>
              <w:jc w:val="center"/>
              <w:rPr>
                <w:ins w:id="57" w:author="Nexteer Employee" w:date="2016-08-25T09:54:00Z"/>
                <w:rFonts w:cs="Calibri"/>
                <w:b/>
                <w:sz w:val="16"/>
                <w:szCs w:val="16"/>
              </w:rPr>
            </w:pPr>
            <w:ins w:id="58" w:author="Nexteer Employee" w:date="2016-08-25T09:54:00Z">
              <w:r w:rsidRPr="00001CD3">
                <w:rPr>
                  <w:rFonts w:cs="Calibri"/>
                  <w:b/>
                  <w:sz w:val="16"/>
                  <w:szCs w:val="16"/>
                </w:rPr>
                <w:t>uint32</w:t>
              </w:r>
            </w:ins>
          </w:p>
        </w:tc>
        <w:tc>
          <w:tcPr>
            <w:tcW w:w="1385" w:type="dxa"/>
            <w:tcBorders>
              <w:top w:val="single" w:sz="6" w:space="0" w:color="auto"/>
              <w:left w:val="single" w:sz="6" w:space="0" w:color="auto"/>
              <w:bottom w:val="single" w:sz="6" w:space="0" w:color="auto"/>
              <w:right w:val="single" w:sz="6" w:space="0" w:color="auto"/>
            </w:tcBorders>
          </w:tcPr>
          <w:p w:rsidR="00DB17BC" w:rsidRDefault="00DB17BC" w:rsidP="00F4318C">
            <w:pPr>
              <w:spacing w:before="60"/>
              <w:jc w:val="center"/>
              <w:rPr>
                <w:ins w:id="59" w:author="Nexteer Employee" w:date="2016-08-25T09:54:00Z"/>
                <w:rFonts w:cs="Calibri"/>
                <w:b/>
                <w:sz w:val="16"/>
                <w:szCs w:val="16"/>
              </w:rPr>
            </w:pPr>
            <w:ins w:id="60" w:author="Nexteer Employee" w:date="2016-08-25T09:54:00Z">
              <w:r w:rsidRPr="00DB17BC">
                <w:rPr>
                  <w:rFonts w:cs="Calibri"/>
                  <w:b/>
                  <w:sz w:val="16"/>
                  <w:szCs w:val="16"/>
                </w:rPr>
                <w:t>(0xFFFFFE2FU)</w:t>
              </w:r>
            </w:ins>
          </w:p>
        </w:tc>
      </w:tr>
      <w:tr w:rsidR="00DB17BC" w:rsidRPr="00621134" w:rsidTr="00F4318C">
        <w:trPr>
          <w:ins w:id="61" w:author="Nexteer Employee" w:date="2016-08-25T09:54:00Z"/>
        </w:trPr>
        <w:tc>
          <w:tcPr>
            <w:tcW w:w="3888" w:type="dxa"/>
            <w:tcBorders>
              <w:top w:val="single" w:sz="6" w:space="0" w:color="auto"/>
              <w:left w:val="single" w:sz="6" w:space="0" w:color="auto"/>
              <w:bottom w:val="single" w:sz="6" w:space="0" w:color="auto"/>
              <w:right w:val="single" w:sz="6" w:space="0" w:color="auto"/>
            </w:tcBorders>
          </w:tcPr>
          <w:p w:rsidR="00DB17BC" w:rsidRPr="00697FE1" w:rsidRDefault="00DB17BC" w:rsidP="00F4318C">
            <w:pPr>
              <w:spacing w:before="60"/>
              <w:jc w:val="center"/>
              <w:rPr>
                <w:ins w:id="62" w:author="Nexteer Employee" w:date="2016-08-25T09:54:00Z"/>
                <w:rFonts w:cs="Calibri"/>
                <w:b/>
                <w:sz w:val="16"/>
                <w:szCs w:val="16"/>
              </w:rPr>
            </w:pPr>
            <w:ins w:id="63" w:author="Nexteer Employee" w:date="2016-08-25T09:54:00Z">
              <w:r w:rsidRPr="00DB17BC">
                <w:rPr>
                  <w:rFonts w:cs="Calibri"/>
                  <w:b/>
                  <w:sz w:val="16"/>
                  <w:szCs w:val="16"/>
                </w:rPr>
                <w:t>DUMMYREADADDR3_CNT_U32</w:t>
              </w:r>
            </w:ins>
          </w:p>
        </w:tc>
        <w:tc>
          <w:tcPr>
            <w:tcW w:w="1710" w:type="dxa"/>
            <w:tcBorders>
              <w:top w:val="single" w:sz="6" w:space="0" w:color="auto"/>
              <w:left w:val="single" w:sz="6" w:space="0" w:color="auto"/>
              <w:bottom w:val="single" w:sz="6" w:space="0" w:color="auto"/>
              <w:right w:val="single" w:sz="6" w:space="0" w:color="auto"/>
            </w:tcBorders>
          </w:tcPr>
          <w:p w:rsidR="00DB17BC" w:rsidRDefault="00DB17BC" w:rsidP="00F4318C">
            <w:pPr>
              <w:spacing w:before="60"/>
              <w:jc w:val="center"/>
              <w:rPr>
                <w:ins w:id="64" w:author="Nexteer Employee" w:date="2016-08-25T09:54:00Z"/>
                <w:rFonts w:cs="Calibri"/>
                <w:b/>
                <w:sz w:val="16"/>
                <w:szCs w:val="16"/>
              </w:rPr>
            </w:pPr>
            <w:ins w:id="65" w:author="Nexteer Employee" w:date="2016-08-25T09:54:00Z">
              <w:r w:rsidRPr="00882413">
                <w:rPr>
                  <w:rFonts w:cs="Calibri"/>
                  <w:b/>
                  <w:sz w:val="16"/>
                  <w:szCs w:val="16"/>
                </w:rPr>
                <w:t>1</w:t>
              </w:r>
            </w:ins>
          </w:p>
        </w:tc>
        <w:tc>
          <w:tcPr>
            <w:tcW w:w="1225" w:type="dxa"/>
            <w:tcBorders>
              <w:top w:val="single" w:sz="6" w:space="0" w:color="auto"/>
              <w:left w:val="single" w:sz="6" w:space="0" w:color="auto"/>
              <w:bottom w:val="single" w:sz="6" w:space="0" w:color="auto"/>
              <w:right w:val="single" w:sz="6" w:space="0" w:color="auto"/>
            </w:tcBorders>
          </w:tcPr>
          <w:p w:rsidR="00DB17BC" w:rsidRPr="00FC75CB" w:rsidRDefault="00DB17BC" w:rsidP="00F4318C">
            <w:pPr>
              <w:spacing w:before="60"/>
              <w:jc w:val="center"/>
              <w:rPr>
                <w:ins w:id="66" w:author="Nexteer Employee" w:date="2016-08-25T09:54:00Z"/>
                <w:rFonts w:cs="Calibri"/>
                <w:b/>
                <w:sz w:val="16"/>
                <w:szCs w:val="16"/>
              </w:rPr>
            </w:pPr>
            <w:ins w:id="67" w:author="Nexteer Employee" w:date="2016-08-25T09:54:00Z">
              <w:r w:rsidRPr="00001CD3">
                <w:rPr>
                  <w:rFonts w:cs="Calibri"/>
                  <w:b/>
                  <w:sz w:val="16"/>
                  <w:szCs w:val="16"/>
                </w:rPr>
                <w:t>uint32</w:t>
              </w:r>
            </w:ins>
          </w:p>
        </w:tc>
        <w:tc>
          <w:tcPr>
            <w:tcW w:w="1385" w:type="dxa"/>
            <w:tcBorders>
              <w:top w:val="single" w:sz="6" w:space="0" w:color="auto"/>
              <w:left w:val="single" w:sz="6" w:space="0" w:color="auto"/>
              <w:bottom w:val="single" w:sz="6" w:space="0" w:color="auto"/>
              <w:right w:val="single" w:sz="6" w:space="0" w:color="auto"/>
            </w:tcBorders>
          </w:tcPr>
          <w:p w:rsidR="00DB17BC" w:rsidRDefault="00DB17BC" w:rsidP="00F4318C">
            <w:pPr>
              <w:spacing w:before="60"/>
              <w:jc w:val="center"/>
              <w:rPr>
                <w:ins w:id="68" w:author="Nexteer Employee" w:date="2016-08-25T09:54:00Z"/>
                <w:rFonts w:cs="Calibri"/>
                <w:b/>
                <w:sz w:val="16"/>
                <w:szCs w:val="16"/>
              </w:rPr>
            </w:pPr>
            <w:ins w:id="69" w:author="Nexteer Employee" w:date="2016-08-25T09:54:00Z">
              <w:r w:rsidRPr="00DB17BC">
                <w:rPr>
                  <w:rFonts w:cs="Calibri"/>
                  <w:b/>
                  <w:sz w:val="16"/>
                  <w:szCs w:val="16"/>
                </w:rPr>
                <w:t>(0xFFFFFE4FU)</w:t>
              </w:r>
            </w:ins>
          </w:p>
        </w:tc>
      </w:tr>
      <w:tr w:rsidR="00DB17BC" w:rsidRPr="00621134" w:rsidTr="00F4318C">
        <w:trPr>
          <w:ins w:id="70" w:author="Nexteer Employee" w:date="2016-08-25T09:54:00Z"/>
        </w:trPr>
        <w:tc>
          <w:tcPr>
            <w:tcW w:w="3888" w:type="dxa"/>
            <w:tcBorders>
              <w:top w:val="single" w:sz="6" w:space="0" w:color="auto"/>
              <w:left w:val="single" w:sz="6" w:space="0" w:color="auto"/>
              <w:bottom w:val="single" w:sz="6" w:space="0" w:color="auto"/>
              <w:right w:val="single" w:sz="6" w:space="0" w:color="auto"/>
            </w:tcBorders>
          </w:tcPr>
          <w:p w:rsidR="00DB17BC" w:rsidRPr="00697FE1" w:rsidRDefault="00DB17BC" w:rsidP="00F4318C">
            <w:pPr>
              <w:spacing w:before="60"/>
              <w:jc w:val="center"/>
              <w:rPr>
                <w:ins w:id="71" w:author="Nexteer Employee" w:date="2016-08-25T09:54:00Z"/>
                <w:rFonts w:cs="Calibri"/>
                <w:b/>
                <w:sz w:val="16"/>
                <w:szCs w:val="16"/>
              </w:rPr>
            </w:pPr>
            <w:ins w:id="72" w:author="Nexteer Employee" w:date="2016-08-25T09:54:00Z">
              <w:r w:rsidRPr="00DB17BC">
                <w:rPr>
                  <w:rFonts w:cs="Calibri"/>
                  <w:b/>
                  <w:sz w:val="16"/>
                  <w:szCs w:val="16"/>
                </w:rPr>
                <w:t>DUMMYREADADDR4_CNT_U32</w:t>
              </w:r>
            </w:ins>
          </w:p>
        </w:tc>
        <w:tc>
          <w:tcPr>
            <w:tcW w:w="1710" w:type="dxa"/>
            <w:tcBorders>
              <w:top w:val="single" w:sz="6" w:space="0" w:color="auto"/>
              <w:left w:val="single" w:sz="6" w:space="0" w:color="auto"/>
              <w:bottom w:val="single" w:sz="6" w:space="0" w:color="auto"/>
              <w:right w:val="single" w:sz="6" w:space="0" w:color="auto"/>
            </w:tcBorders>
          </w:tcPr>
          <w:p w:rsidR="00DB17BC" w:rsidRDefault="00DB17BC" w:rsidP="00F4318C">
            <w:pPr>
              <w:spacing w:before="60"/>
              <w:jc w:val="center"/>
              <w:rPr>
                <w:ins w:id="73" w:author="Nexteer Employee" w:date="2016-08-25T09:54:00Z"/>
                <w:rFonts w:cs="Calibri"/>
                <w:b/>
                <w:sz w:val="16"/>
                <w:szCs w:val="16"/>
              </w:rPr>
            </w:pPr>
            <w:ins w:id="74" w:author="Nexteer Employee" w:date="2016-08-25T09:54:00Z">
              <w:r w:rsidRPr="00882413">
                <w:rPr>
                  <w:rFonts w:cs="Calibri"/>
                  <w:b/>
                  <w:sz w:val="16"/>
                  <w:szCs w:val="16"/>
                </w:rPr>
                <w:t>1</w:t>
              </w:r>
            </w:ins>
          </w:p>
        </w:tc>
        <w:tc>
          <w:tcPr>
            <w:tcW w:w="1225" w:type="dxa"/>
            <w:tcBorders>
              <w:top w:val="single" w:sz="6" w:space="0" w:color="auto"/>
              <w:left w:val="single" w:sz="6" w:space="0" w:color="auto"/>
              <w:bottom w:val="single" w:sz="6" w:space="0" w:color="auto"/>
              <w:right w:val="single" w:sz="6" w:space="0" w:color="auto"/>
            </w:tcBorders>
          </w:tcPr>
          <w:p w:rsidR="00DB17BC" w:rsidRPr="00FC75CB" w:rsidRDefault="00DB17BC" w:rsidP="00F4318C">
            <w:pPr>
              <w:spacing w:before="60"/>
              <w:jc w:val="center"/>
              <w:rPr>
                <w:ins w:id="75" w:author="Nexteer Employee" w:date="2016-08-25T09:54:00Z"/>
                <w:rFonts w:cs="Calibri"/>
                <w:b/>
                <w:sz w:val="16"/>
                <w:szCs w:val="16"/>
              </w:rPr>
            </w:pPr>
            <w:ins w:id="76" w:author="Nexteer Employee" w:date="2016-08-25T09:54:00Z">
              <w:r w:rsidRPr="00001CD3">
                <w:rPr>
                  <w:rFonts w:cs="Calibri"/>
                  <w:b/>
                  <w:sz w:val="16"/>
                  <w:szCs w:val="16"/>
                </w:rPr>
                <w:t>uint32</w:t>
              </w:r>
            </w:ins>
          </w:p>
        </w:tc>
        <w:tc>
          <w:tcPr>
            <w:tcW w:w="1385" w:type="dxa"/>
            <w:tcBorders>
              <w:top w:val="single" w:sz="6" w:space="0" w:color="auto"/>
              <w:left w:val="single" w:sz="6" w:space="0" w:color="auto"/>
              <w:bottom w:val="single" w:sz="6" w:space="0" w:color="auto"/>
              <w:right w:val="single" w:sz="6" w:space="0" w:color="auto"/>
            </w:tcBorders>
          </w:tcPr>
          <w:p w:rsidR="00DB17BC" w:rsidRDefault="00DB17BC" w:rsidP="00F4318C">
            <w:pPr>
              <w:spacing w:before="60"/>
              <w:jc w:val="center"/>
              <w:rPr>
                <w:ins w:id="77" w:author="Nexteer Employee" w:date="2016-08-25T09:54:00Z"/>
                <w:rFonts w:cs="Calibri"/>
                <w:b/>
                <w:sz w:val="16"/>
                <w:szCs w:val="16"/>
              </w:rPr>
            </w:pPr>
            <w:ins w:id="78" w:author="Nexteer Employee" w:date="2016-08-25T09:54:00Z">
              <w:r w:rsidRPr="00DB17BC">
                <w:rPr>
                  <w:rFonts w:cs="Calibri"/>
                  <w:b/>
                  <w:sz w:val="16"/>
                  <w:szCs w:val="16"/>
                </w:rPr>
                <w:t>(0xFFFFFE8FU)</w:t>
              </w:r>
            </w:ins>
          </w:p>
        </w:tc>
      </w:tr>
    </w:tbl>
    <w:p w:rsidR="002B094F" w:rsidRDefault="002B094F" w:rsidP="002518E0">
      <w:pPr>
        <w:pStyle w:val="BodyText3"/>
        <w:rPr>
          <w:rFonts w:cs="Calibri"/>
          <w:sz w:val="20"/>
          <w:szCs w:val="20"/>
        </w:rPr>
      </w:pPr>
    </w:p>
    <w:p w:rsidR="00F2796B" w:rsidRDefault="00F2796B" w:rsidP="00F2796B">
      <w:pPr>
        <w:pStyle w:val="Heading1"/>
        <w:tabs>
          <w:tab w:val="clear" w:pos="567"/>
          <w:tab w:val="num" w:pos="432"/>
        </w:tabs>
        <w:spacing w:before="240" w:after="60"/>
        <w:rPr>
          <w:rFonts w:ascii="Calibri" w:hAnsi="Calibri" w:cs="Calibri"/>
        </w:rPr>
      </w:pPr>
      <w:bookmarkStart w:id="79" w:name="_Toc406065235"/>
      <w:bookmarkStart w:id="80" w:name="_Toc448756667"/>
      <w:r w:rsidRPr="00AA38E8">
        <w:rPr>
          <w:rFonts w:ascii="Calibri" w:hAnsi="Calibri" w:cs="Calibri"/>
        </w:rPr>
        <w:lastRenderedPageBreak/>
        <w:t>Variable Data Dictionary</w:t>
      </w:r>
      <w:bookmarkEnd w:id="79"/>
      <w:bookmarkEnd w:id="80"/>
    </w:p>
    <w:p w:rsidR="00F2796B" w:rsidRPr="00AA38E8" w:rsidRDefault="00F2796B" w:rsidP="00F2796B">
      <w:pPr>
        <w:pStyle w:val="Heading2"/>
        <w:spacing w:after="60"/>
        <w:rPr>
          <w:rFonts w:ascii="Calibri" w:hAnsi="Calibri" w:cs="Calibri"/>
        </w:rPr>
      </w:pPr>
      <w:bookmarkStart w:id="81" w:name="_Toc382295838"/>
      <w:bookmarkStart w:id="82" w:name="_Toc382297291"/>
      <w:bookmarkStart w:id="83" w:name="_Toc383611455"/>
      <w:bookmarkStart w:id="84" w:name="_Toc389212942"/>
      <w:bookmarkStart w:id="85" w:name="_Toc382295839"/>
      <w:bookmarkStart w:id="86" w:name="_Toc382297292"/>
      <w:bookmarkStart w:id="87" w:name="_Toc383611456"/>
      <w:bookmarkStart w:id="88" w:name="_Toc389212943"/>
      <w:bookmarkStart w:id="89" w:name="_Toc382295842"/>
      <w:bookmarkStart w:id="90" w:name="_Toc382297295"/>
      <w:bookmarkStart w:id="91" w:name="_Toc383611459"/>
      <w:bookmarkStart w:id="92" w:name="_Toc389212946"/>
      <w:bookmarkStart w:id="93" w:name="_Toc382295843"/>
      <w:bookmarkStart w:id="94" w:name="_Toc382297296"/>
      <w:bookmarkStart w:id="95" w:name="_Toc383611460"/>
      <w:bookmarkStart w:id="96" w:name="_Toc389212947"/>
      <w:bookmarkStart w:id="97" w:name="_Toc382295850"/>
      <w:bookmarkStart w:id="98" w:name="_Toc382297303"/>
      <w:bookmarkStart w:id="99" w:name="_Toc383611467"/>
      <w:bookmarkStart w:id="100" w:name="_Toc389212954"/>
      <w:bookmarkStart w:id="101" w:name="_Toc382295853"/>
      <w:bookmarkStart w:id="102" w:name="_Toc382297306"/>
      <w:bookmarkStart w:id="103" w:name="_Toc383611470"/>
      <w:bookmarkStart w:id="104" w:name="_Toc389212957"/>
      <w:bookmarkStart w:id="105" w:name="_Toc382295856"/>
      <w:bookmarkStart w:id="106" w:name="_Toc382297309"/>
      <w:bookmarkStart w:id="107" w:name="_Toc383611473"/>
      <w:bookmarkStart w:id="108" w:name="_Toc389212960"/>
      <w:bookmarkStart w:id="109" w:name="_Toc382295858"/>
      <w:bookmarkStart w:id="110" w:name="_Toc382297311"/>
      <w:bookmarkStart w:id="111" w:name="_Toc383611475"/>
      <w:bookmarkStart w:id="112" w:name="_Toc389212962"/>
      <w:bookmarkStart w:id="113" w:name="_Toc382295859"/>
      <w:bookmarkStart w:id="114" w:name="_Toc382297312"/>
      <w:bookmarkStart w:id="115" w:name="_Toc383611476"/>
      <w:bookmarkStart w:id="116" w:name="_Toc389212963"/>
      <w:bookmarkStart w:id="117" w:name="_Toc382295876"/>
      <w:bookmarkStart w:id="118" w:name="_Toc382297329"/>
      <w:bookmarkStart w:id="119" w:name="_Toc383611493"/>
      <w:bookmarkStart w:id="120" w:name="_Toc389212980"/>
      <w:bookmarkStart w:id="121" w:name="_Toc406065236"/>
      <w:bookmarkStart w:id="122" w:name="_Toc448756668"/>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r w:rsidRPr="00AA38E8">
        <w:rPr>
          <w:rFonts w:ascii="Calibri" w:hAnsi="Calibri" w:cs="Calibri"/>
        </w:rPr>
        <w:t xml:space="preserve">User defined </w:t>
      </w:r>
      <w:proofErr w:type="spellStart"/>
      <w:r w:rsidRPr="00AA38E8">
        <w:rPr>
          <w:rFonts w:ascii="Calibri" w:hAnsi="Calibri" w:cs="Calibri"/>
        </w:rPr>
        <w:t>typedef</w:t>
      </w:r>
      <w:proofErr w:type="spellEnd"/>
      <w:r w:rsidRPr="00AA38E8">
        <w:rPr>
          <w:rFonts w:ascii="Calibri" w:hAnsi="Calibri" w:cs="Calibri"/>
        </w:rPr>
        <w:t xml:space="preserve"> definition/declaration</w:t>
      </w:r>
      <w:bookmarkEnd w:id="121"/>
      <w:bookmarkEnd w:id="122"/>
      <w:r w:rsidRPr="00AA38E8">
        <w:rPr>
          <w:rFonts w:ascii="Calibri" w:hAnsi="Calibri" w:cs="Calibri"/>
        </w:rPr>
        <w:t xml:space="preserve"> </w:t>
      </w:r>
    </w:p>
    <w:p w:rsidR="00F2796B" w:rsidRPr="000863AA" w:rsidRDefault="00F2796B" w:rsidP="00F2796B">
      <w:pPr>
        <w:rPr>
          <w:rFonts w:cs="Calibri"/>
          <w:i/>
        </w:rPr>
      </w:pPr>
      <w:r w:rsidRPr="000863AA">
        <w:rPr>
          <w:rFonts w:cs="Calibri"/>
          <w:i/>
        </w:rPr>
        <w:t>&lt;This section documents any user types uniquely used for the module.&gt;</w:t>
      </w:r>
    </w:p>
    <w:p w:rsidR="00F2796B" w:rsidRPr="00AA38E8" w:rsidRDefault="00F2796B" w:rsidP="00F2796B">
      <w:pPr>
        <w:rPr>
          <w:rFonts w:cs="Calibri"/>
        </w:rPr>
      </w:pPr>
    </w:p>
    <w:tbl>
      <w:tblPr>
        <w:tblW w:w="982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3097"/>
        <w:gridCol w:w="1126"/>
        <w:gridCol w:w="1126"/>
        <w:gridCol w:w="1126"/>
      </w:tblGrid>
      <w:tr w:rsidR="00F2796B" w:rsidRPr="00AA38E8" w:rsidTr="000E6AA1">
        <w:tc>
          <w:tcPr>
            <w:tcW w:w="3348" w:type="dxa"/>
            <w:shd w:val="pct30" w:color="FFFF00" w:fill="FFFFFF"/>
          </w:tcPr>
          <w:p w:rsidR="00F2796B" w:rsidRPr="00AA38E8" w:rsidRDefault="00F2796B" w:rsidP="000E6AA1">
            <w:pPr>
              <w:spacing w:before="60"/>
              <w:jc w:val="center"/>
              <w:rPr>
                <w:rFonts w:cs="Calibri"/>
                <w:sz w:val="16"/>
              </w:rPr>
            </w:pPr>
            <w:proofErr w:type="spellStart"/>
            <w:r w:rsidRPr="00AA38E8">
              <w:rPr>
                <w:rFonts w:cs="Calibri"/>
                <w:sz w:val="16"/>
              </w:rPr>
              <w:t>Typedef</w:t>
            </w:r>
            <w:proofErr w:type="spellEnd"/>
            <w:r w:rsidRPr="00AA38E8">
              <w:rPr>
                <w:rFonts w:cs="Calibri"/>
                <w:sz w:val="16"/>
              </w:rPr>
              <w:t xml:space="preserve"> Name</w:t>
            </w:r>
          </w:p>
        </w:tc>
        <w:tc>
          <w:tcPr>
            <w:tcW w:w="3097" w:type="dxa"/>
            <w:shd w:val="pct30" w:color="FFFF00" w:fill="FFFFFF"/>
          </w:tcPr>
          <w:p w:rsidR="00F2796B" w:rsidRPr="00AA38E8" w:rsidRDefault="00F2796B" w:rsidP="000E6AA1">
            <w:pPr>
              <w:spacing w:before="60"/>
              <w:jc w:val="center"/>
              <w:rPr>
                <w:rFonts w:cs="Calibri"/>
                <w:sz w:val="16"/>
              </w:rPr>
            </w:pPr>
            <w:r w:rsidRPr="00AA38E8">
              <w:rPr>
                <w:rFonts w:cs="Calibri"/>
                <w:sz w:val="16"/>
              </w:rPr>
              <w:t>Element Name</w:t>
            </w:r>
          </w:p>
        </w:tc>
        <w:tc>
          <w:tcPr>
            <w:tcW w:w="1126" w:type="dxa"/>
            <w:shd w:val="pct30" w:color="FFFF00" w:fill="FFFFFF"/>
          </w:tcPr>
          <w:p w:rsidR="00F2796B" w:rsidRPr="00AA38E8" w:rsidRDefault="00F2796B" w:rsidP="000E6AA1">
            <w:pPr>
              <w:spacing w:before="60"/>
              <w:jc w:val="center"/>
              <w:rPr>
                <w:rFonts w:cs="Calibri"/>
                <w:sz w:val="16"/>
              </w:rPr>
            </w:pPr>
            <w:r w:rsidRPr="00AA38E8">
              <w:rPr>
                <w:rFonts w:cs="Calibri"/>
                <w:sz w:val="16"/>
              </w:rPr>
              <w:t>User Defined Type</w:t>
            </w:r>
          </w:p>
        </w:tc>
        <w:tc>
          <w:tcPr>
            <w:tcW w:w="1126" w:type="dxa"/>
            <w:shd w:val="pct30" w:color="FFFF00" w:fill="FFFFFF"/>
          </w:tcPr>
          <w:p w:rsidR="00F2796B" w:rsidRPr="00AA38E8" w:rsidRDefault="00F2796B" w:rsidP="000E6AA1">
            <w:pPr>
              <w:spacing w:before="60"/>
              <w:jc w:val="center"/>
              <w:rPr>
                <w:rFonts w:cs="Calibri"/>
                <w:sz w:val="16"/>
              </w:rPr>
            </w:pPr>
            <w:r w:rsidRPr="00AA38E8">
              <w:rPr>
                <w:rFonts w:cs="Calibri"/>
                <w:sz w:val="16"/>
              </w:rPr>
              <w:t>Legal Range</w:t>
            </w:r>
          </w:p>
          <w:p w:rsidR="00F2796B" w:rsidRPr="00AA38E8" w:rsidRDefault="00F2796B" w:rsidP="000E6AA1">
            <w:pPr>
              <w:spacing w:before="60"/>
              <w:jc w:val="center"/>
              <w:rPr>
                <w:rFonts w:cs="Calibri"/>
                <w:sz w:val="16"/>
              </w:rPr>
            </w:pPr>
            <w:r w:rsidRPr="00AA38E8">
              <w:rPr>
                <w:rFonts w:cs="Calibri"/>
                <w:sz w:val="16"/>
              </w:rPr>
              <w:t>(min)</w:t>
            </w:r>
          </w:p>
        </w:tc>
        <w:tc>
          <w:tcPr>
            <w:tcW w:w="1126" w:type="dxa"/>
            <w:shd w:val="pct30" w:color="FFFF00" w:fill="FFFFFF"/>
          </w:tcPr>
          <w:p w:rsidR="00F2796B" w:rsidRPr="00AA38E8" w:rsidRDefault="00F2796B" w:rsidP="000E6AA1">
            <w:pPr>
              <w:spacing w:before="60"/>
              <w:jc w:val="center"/>
              <w:rPr>
                <w:rFonts w:cs="Calibri"/>
                <w:sz w:val="16"/>
              </w:rPr>
            </w:pPr>
            <w:r w:rsidRPr="00AA38E8">
              <w:rPr>
                <w:rFonts w:cs="Calibri"/>
                <w:sz w:val="16"/>
              </w:rPr>
              <w:t>Legal Range</w:t>
            </w:r>
          </w:p>
          <w:p w:rsidR="00F2796B" w:rsidRPr="00AA38E8" w:rsidRDefault="00F2796B" w:rsidP="000E6AA1">
            <w:pPr>
              <w:spacing w:before="60"/>
              <w:jc w:val="center"/>
              <w:rPr>
                <w:rFonts w:cs="Calibri"/>
                <w:sz w:val="16"/>
              </w:rPr>
            </w:pPr>
            <w:r w:rsidRPr="00AA38E8">
              <w:rPr>
                <w:rFonts w:cs="Calibri"/>
                <w:sz w:val="16"/>
              </w:rPr>
              <w:t>(max)</w:t>
            </w:r>
          </w:p>
        </w:tc>
      </w:tr>
      <w:tr w:rsidR="00F2796B" w:rsidRPr="00AA38E8" w:rsidTr="000E6AA1">
        <w:tc>
          <w:tcPr>
            <w:tcW w:w="3348" w:type="dxa"/>
          </w:tcPr>
          <w:p w:rsidR="00F2796B" w:rsidRPr="00AA38E8" w:rsidRDefault="000E6AA1" w:rsidP="000E6AA1">
            <w:pPr>
              <w:spacing w:before="60"/>
              <w:rPr>
                <w:rFonts w:cs="Calibri"/>
                <w:sz w:val="16"/>
              </w:rPr>
            </w:pPr>
            <w:proofErr w:type="spellStart"/>
            <w:r w:rsidRPr="000E6AA1">
              <w:rPr>
                <w:rFonts w:cs="Calibri"/>
                <w:sz w:val="16"/>
              </w:rPr>
              <w:t>FlsCrcCfgBlkRec</w:t>
            </w:r>
            <w:proofErr w:type="spellEnd"/>
          </w:p>
        </w:tc>
        <w:tc>
          <w:tcPr>
            <w:tcW w:w="3097" w:type="dxa"/>
          </w:tcPr>
          <w:p w:rsidR="00F2796B" w:rsidRPr="00AA38E8" w:rsidRDefault="00907A6E" w:rsidP="000E6AA1">
            <w:pPr>
              <w:spacing w:before="60"/>
              <w:rPr>
                <w:rFonts w:cs="Calibri"/>
                <w:sz w:val="16"/>
              </w:rPr>
            </w:pPr>
            <w:proofErr w:type="spellStart"/>
            <w:r w:rsidRPr="00907A6E">
              <w:rPr>
                <w:rFonts w:cs="Calibri"/>
                <w:sz w:val="16"/>
              </w:rPr>
              <w:t>CrcFlsBlkStrtAdr</w:t>
            </w:r>
            <w:proofErr w:type="spellEnd"/>
          </w:p>
        </w:tc>
        <w:tc>
          <w:tcPr>
            <w:tcW w:w="1126" w:type="dxa"/>
          </w:tcPr>
          <w:p w:rsidR="00F2796B" w:rsidRPr="00AA38E8" w:rsidRDefault="00907A6E" w:rsidP="000E6AA1">
            <w:pPr>
              <w:spacing w:before="60"/>
              <w:rPr>
                <w:rFonts w:cs="Calibri"/>
                <w:sz w:val="16"/>
              </w:rPr>
            </w:pPr>
            <w:r w:rsidRPr="00907A6E">
              <w:rPr>
                <w:rFonts w:cs="Calibri"/>
                <w:sz w:val="16"/>
              </w:rPr>
              <w:t>uint32</w:t>
            </w:r>
          </w:p>
        </w:tc>
        <w:tc>
          <w:tcPr>
            <w:tcW w:w="1126" w:type="dxa"/>
          </w:tcPr>
          <w:p w:rsidR="00F2796B" w:rsidRPr="00AA38E8" w:rsidRDefault="00907A6E" w:rsidP="00907A6E">
            <w:pPr>
              <w:spacing w:before="60"/>
              <w:rPr>
                <w:rFonts w:cs="Calibri"/>
                <w:sz w:val="16"/>
              </w:rPr>
            </w:pPr>
            <w:r w:rsidRPr="00907A6E">
              <w:rPr>
                <w:rFonts w:cs="Calibri"/>
                <w:sz w:val="16"/>
              </w:rPr>
              <w:t>0</w:t>
            </w:r>
          </w:p>
        </w:tc>
        <w:tc>
          <w:tcPr>
            <w:tcW w:w="1126" w:type="dxa"/>
          </w:tcPr>
          <w:p w:rsidR="00F2796B" w:rsidRPr="00AA38E8" w:rsidRDefault="00907A6E" w:rsidP="000E6AA1">
            <w:pPr>
              <w:spacing w:before="60"/>
              <w:rPr>
                <w:rFonts w:cs="Calibri"/>
                <w:sz w:val="16"/>
              </w:rPr>
            </w:pPr>
            <w:r w:rsidRPr="00907A6E">
              <w:rPr>
                <w:rFonts w:cs="Calibri"/>
                <w:sz w:val="16"/>
              </w:rPr>
              <w:t>0xFFFFFFFF</w:t>
            </w:r>
            <w:r>
              <w:rPr>
                <w:rFonts w:cs="Calibri"/>
                <w:sz w:val="16"/>
              </w:rPr>
              <w:t>H</w:t>
            </w:r>
          </w:p>
        </w:tc>
      </w:tr>
      <w:tr w:rsidR="00907A6E" w:rsidRPr="00AA38E8" w:rsidTr="000E6AA1">
        <w:tc>
          <w:tcPr>
            <w:tcW w:w="3348" w:type="dxa"/>
          </w:tcPr>
          <w:p w:rsidR="00907A6E" w:rsidRPr="00AA38E8" w:rsidRDefault="00907A6E" w:rsidP="000E6AA1">
            <w:pPr>
              <w:spacing w:before="60"/>
              <w:rPr>
                <w:rFonts w:cs="Calibri"/>
                <w:sz w:val="16"/>
              </w:rPr>
            </w:pPr>
          </w:p>
        </w:tc>
        <w:tc>
          <w:tcPr>
            <w:tcW w:w="3097" w:type="dxa"/>
          </w:tcPr>
          <w:p w:rsidR="00907A6E" w:rsidRPr="00AA38E8" w:rsidRDefault="00907A6E" w:rsidP="000E6AA1">
            <w:pPr>
              <w:spacing w:before="60"/>
              <w:rPr>
                <w:rFonts w:cs="Calibri"/>
                <w:sz w:val="16"/>
              </w:rPr>
            </w:pPr>
            <w:proofErr w:type="spellStart"/>
            <w:r w:rsidRPr="00907A6E">
              <w:rPr>
                <w:rFonts w:cs="Calibri"/>
                <w:sz w:val="16"/>
              </w:rPr>
              <w:t>CrcFlsBlkLen</w:t>
            </w:r>
            <w:proofErr w:type="spellEnd"/>
          </w:p>
        </w:tc>
        <w:tc>
          <w:tcPr>
            <w:tcW w:w="1126" w:type="dxa"/>
          </w:tcPr>
          <w:p w:rsidR="00907A6E" w:rsidRDefault="00907A6E" w:rsidP="000E6AA1">
            <w:r w:rsidRPr="00907A6E">
              <w:rPr>
                <w:rFonts w:cs="Calibri"/>
                <w:sz w:val="16"/>
              </w:rPr>
              <w:t>uint32</w:t>
            </w:r>
          </w:p>
        </w:tc>
        <w:tc>
          <w:tcPr>
            <w:tcW w:w="1126" w:type="dxa"/>
          </w:tcPr>
          <w:p w:rsidR="00907A6E" w:rsidRDefault="00907A6E" w:rsidP="000E6AA1">
            <w:r w:rsidRPr="00907A6E">
              <w:rPr>
                <w:rFonts w:cs="Calibri"/>
                <w:sz w:val="16"/>
              </w:rPr>
              <w:t>0</w:t>
            </w:r>
          </w:p>
        </w:tc>
        <w:tc>
          <w:tcPr>
            <w:tcW w:w="1126" w:type="dxa"/>
          </w:tcPr>
          <w:p w:rsidR="00907A6E" w:rsidRDefault="00907A6E" w:rsidP="000E6AA1">
            <w:r w:rsidRPr="00907A6E">
              <w:rPr>
                <w:rFonts w:cs="Calibri"/>
                <w:sz w:val="16"/>
              </w:rPr>
              <w:t>0xFFFFFFFF</w:t>
            </w:r>
            <w:r>
              <w:rPr>
                <w:rFonts w:cs="Calibri"/>
                <w:sz w:val="16"/>
              </w:rPr>
              <w:t>H</w:t>
            </w:r>
          </w:p>
        </w:tc>
      </w:tr>
      <w:tr w:rsidR="00907A6E" w:rsidRPr="00AA38E8" w:rsidTr="000E6AA1">
        <w:tc>
          <w:tcPr>
            <w:tcW w:w="3348" w:type="dxa"/>
          </w:tcPr>
          <w:p w:rsidR="00907A6E" w:rsidRPr="009562B9" w:rsidRDefault="00907A6E" w:rsidP="000E6AA1">
            <w:pPr>
              <w:spacing w:before="60"/>
              <w:rPr>
                <w:rFonts w:cs="Calibri"/>
                <w:sz w:val="16"/>
              </w:rPr>
            </w:pPr>
          </w:p>
        </w:tc>
        <w:tc>
          <w:tcPr>
            <w:tcW w:w="3097" w:type="dxa"/>
          </w:tcPr>
          <w:p w:rsidR="00907A6E" w:rsidRPr="00AA38E8" w:rsidRDefault="00907A6E" w:rsidP="000E6AA1">
            <w:pPr>
              <w:spacing w:before="60"/>
              <w:rPr>
                <w:rFonts w:cs="Calibri"/>
                <w:sz w:val="16"/>
              </w:rPr>
            </w:pPr>
            <w:proofErr w:type="spellStart"/>
            <w:r w:rsidRPr="00907A6E">
              <w:rPr>
                <w:rFonts w:cs="Calibri"/>
                <w:sz w:val="16"/>
              </w:rPr>
              <w:t>PreCalcnCrcFlsAdr</w:t>
            </w:r>
            <w:proofErr w:type="spellEnd"/>
          </w:p>
        </w:tc>
        <w:tc>
          <w:tcPr>
            <w:tcW w:w="1126" w:type="dxa"/>
          </w:tcPr>
          <w:p w:rsidR="00907A6E" w:rsidRDefault="00907A6E" w:rsidP="000E6AA1">
            <w:r w:rsidRPr="00907A6E">
              <w:rPr>
                <w:rFonts w:cs="Calibri"/>
                <w:sz w:val="16"/>
              </w:rPr>
              <w:t>uint32</w:t>
            </w:r>
            <w:r>
              <w:rPr>
                <w:rFonts w:cs="Calibri"/>
                <w:sz w:val="16"/>
              </w:rPr>
              <w:t>*</w:t>
            </w:r>
          </w:p>
        </w:tc>
        <w:tc>
          <w:tcPr>
            <w:tcW w:w="1126" w:type="dxa"/>
          </w:tcPr>
          <w:p w:rsidR="00907A6E" w:rsidRDefault="00907A6E" w:rsidP="000E6AA1">
            <w:r w:rsidRPr="00907A6E">
              <w:rPr>
                <w:rFonts w:cs="Calibri"/>
                <w:sz w:val="16"/>
              </w:rPr>
              <w:t>0</w:t>
            </w:r>
          </w:p>
        </w:tc>
        <w:tc>
          <w:tcPr>
            <w:tcW w:w="1126" w:type="dxa"/>
          </w:tcPr>
          <w:p w:rsidR="00907A6E" w:rsidRDefault="00907A6E" w:rsidP="000E6AA1">
            <w:r w:rsidRPr="00907A6E">
              <w:rPr>
                <w:rFonts w:cs="Calibri"/>
                <w:sz w:val="16"/>
              </w:rPr>
              <w:t>0xFFFFFFFF</w:t>
            </w:r>
            <w:r>
              <w:rPr>
                <w:rFonts w:cs="Calibri"/>
                <w:sz w:val="16"/>
              </w:rPr>
              <w:t>H</w:t>
            </w:r>
          </w:p>
        </w:tc>
      </w:tr>
    </w:tbl>
    <w:p w:rsidR="00F2796B" w:rsidRPr="0048012A" w:rsidRDefault="00F2796B" w:rsidP="00F2796B">
      <w:pPr>
        <w:pStyle w:val="Heading2"/>
        <w:spacing w:after="60"/>
        <w:rPr>
          <w:rFonts w:ascii="Calibri" w:hAnsi="Calibri" w:cs="Calibri"/>
        </w:rPr>
      </w:pPr>
      <w:bookmarkStart w:id="123" w:name="_Toc338170478"/>
      <w:bookmarkStart w:id="124" w:name="_Toc375924743"/>
      <w:bookmarkStart w:id="125" w:name="_Toc406065237"/>
      <w:bookmarkStart w:id="126" w:name="_Toc448756669"/>
      <w:r w:rsidRPr="0048012A">
        <w:rPr>
          <w:rFonts w:ascii="Calibri" w:hAnsi="Calibri" w:cs="Calibri"/>
        </w:rPr>
        <w:t>Variable definition for enumerated types</w:t>
      </w:r>
      <w:bookmarkEnd w:id="123"/>
      <w:bookmarkEnd w:id="124"/>
      <w:bookmarkEnd w:id="125"/>
      <w:bookmarkEnd w:id="126"/>
    </w:p>
    <w:tbl>
      <w:tblPr>
        <w:tblW w:w="75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3097"/>
        <w:gridCol w:w="1126"/>
      </w:tblGrid>
      <w:tr w:rsidR="00F2796B" w:rsidRPr="00AA38E8" w:rsidTr="000E6AA1">
        <w:tc>
          <w:tcPr>
            <w:tcW w:w="3348" w:type="dxa"/>
            <w:shd w:val="pct30" w:color="FFFF00" w:fill="FFFFFF"/>
          </w:tcPr>
          <w:p w:rsidR="00F2796B" w:rsidRPr="00AA38E8" w:rsidRDefault="00F2796B" w:rsidP="000E6AA1">
            <w:pPr>
              <w:spacing w:before="60"/>
              <w:jc w:val="center"/>
              <w:rPr>
                <w:rFonts w:cs="Calibri"/>
                <w:sz w:val="16"/>
              </w:rPr>
            </w:pPr>
            <w:proofErr w:type="spellStart"/>
            <w:r>
              <w:rPr>
                <w:rFonts w:cs="Calibri"/>
                <w:sz w:val="16"/>
              </w:rPr>
              <w:t>Enum</w:t>
            </w:r>
            <w:proofErr w:type="spellEnd"/>
            <w:r>
              <w:rPr>
                <w:rFonts w:cs="Calibri"/>
                <w:sz w:val="16"/>
              </w:rPr>
              <w:t xml:space="preserve"> </w:t>
            </w:r>
            <w:r w:rsidRPr="00AA38E8">
              <w:rPr>
                <w:rFonts w:cs="Calibri"/>
                <w:sz w:val="16"/>
              </w:rPr>
              <w:t xml:space="preserve"> Name</w:t>
            </w:r>
          </w:p>
        </w:tc>
        <w:tc>
          <w:tcPr>
            <w:tcW w:w="3097" w:type="dxa"/>
            <w:shd w:val="pct30" w:color="FFFF00" w:fill="FFFFFF"/>
          </w:tcPr>
          <w:p w:rsidR="00F2796B" w:rsidRPr="00AA38E8" w:rsidRDefault="00F2796B" w:rsidP="000E6AA1">
            <w:pPr>
              <w:spacing w:before="60"/>
              <w:jc w:val="center"/>
              <w:rPr>
                <w:rFonts w:cs="Calibri"/>
                <w:sz w:val="16"/>
              </w:rPr>
            </w:pPr>
            <w:r w:rsidRPr="00AA38E8">
              <w:rPr>
                <w:rFonts w:cs="Calibri"/>
                <w:sz w:val="16"/>
              </w:rPr>
              <w:t>Element Name</w:t>
            </w:r>
          </w:p>
        </w:tc>
        <w:tc>
          <w:tcPr>
            <w:tcW w:w="1126" w:type="dxa"/>
            <w:shd w:val="pct30" w:color="FFFF00" w:fill="FFFFFF"/>
          </w:tcPr>
          <w:p w:rsidR="00F2796B" w:rsidRPr="00AA38E8" w:rsidRDefault="00F2796B" w:rsidP="000E6AA1">
            <w:pPr>
              <w:spacing w:before="60"/>
              <w:jc w:val="center"/>
              <w:rPr>
                <w:rFonts w:cs="Calibri"/>
                <w:sz w:val="16"/>
              </w:rPr>
            </w:pPr>
            <w:r>
              <w:rPr>
                <w:rFonts w:cs="Calibri"/>
                <w:sz w:val="16"/>
              </w:rPr>
              <w:t>Value</w:t>
            </w:r>
          </w:p>
        </w:tc>
      </w:tr>
      <w:tr w:rsidR="00F2796B" w:rsidRPr="00AA38E8" w:rsidTr="000E6AA1">
        <w:tc>
          <w:tcPr>
            <w:tcW w:w="3348" w:type="dxa"/>
          </w:tcPr>
          <w:p w:rsidR="00F2796B" w:rsidRPr="00AA38E8" w:rsidRDefault="00F2796B" w:rsidP="000E6AA1">
            <w:pPr>
              <w:spacing w:before="60"/>
              <w:rPr>
                <w:rFonts w:cs="Calibri"/>
                <w:sz w:val="16"/>
              </w:rPr>
            </w:pPr>
            <w:r>
              <w:rPr>
                <w:rFonts w:cs="Calibri"/>
                <w:sz w:val="16"/>
              </w:rPr>
              <w:t>&lt;</w:t>
            </w:r>
            <w:r w:rsidRPr="00AA38E8">
              <w:rPr>
                <w:rFonts w:cs="Calibri"/>
                <w:sz w:val="16"/>
              </w:rPr>
              <w:t xml:space="preserve">(Name given for the user defined </w:t>
            </w:r>
            <w:proofErr w:type="spellStart"/>
            <w:r w:rsidRPr="00AA38E8">
              <w:rPr>
                <w:rFonts w:cs="Calibri"/>
                <w:sz w:val="16"/>
              </w:rPr>
              <w:t>typdef</w:t>
            </w:r>
            <w:proofErr w:type="spellEnd"/>
            <w:r w:rsidRPr="00AA38E8">
              <w:rPr>
                <w:rFonts w:cs="Calibri"/>
                <w:sz w:val="16"/>
              </w:rPr>
              <w:t xml:space="preserve"> of type </w:t>
            </w:r>
            <w:proofErr w:type="spellStart"/>
            <w:r w:rsidRPr="00AA38E8">
              <w:rPr>
                <w:rFonts w:cs="Calibri"/>
                <w:sz w:val="16"/>
              </w:rPr>
              <w:t>struct</w:t>
            </w:r>
            <w:proofErr w:type="spellEnd"/>
            <w:r w:rsidRPr="00AA38E8">
              <w:rPr>
                <w:rFonts w:cs="Calibri"/>
                <w:sz w:val="16"/>
              </w:rPr>
              <w:t>/union)</w:t>
            </w:r>
          </w:p>
          <w:p w:rsidR="00F2796B" w:rsidRPr="00AA38E8" w:rsidRDefault="00F2796B" w:rsidP="000E6AA1">
            <w:pPr>
              <w:spacing w:before="60"/>
              <w:rPr>
                <w:rFonts w:cs="Calibri"/>
                <w:sz w:val="16"/>
              </w:rPr>
            </w:pPr>
            <w:r w:rsidRPr="00AA38E8">
              <w:rPr>
                <w:rFonts w:cs="Calibri"/>
                <w:sz w:val="16"/>
              </w:rPr>
              <w:t>(Variable name qualified</w:t>
            </w:r>
            <w:r>
              <w:rPr>
                <w:rFonts w:cs="Calibri"/>
                <w:sz w:val="16"/>
              </w:rPr>
              <w:t xml:space="preserve"> in refer[2]</w:t>
            </w:r>
            <w:r w:rsidRPr="00AA38E8">
              <w:rPr>
                <w:rFonts w:cs="Calibri"/>
                <w:sz w:val="16"/>
              </w:rPr>
              <w:t>)</w:t>
            </w:r>
            <w:r>
              <w:rPr>
                <w:rFonts w:cs="Calibri"/>
                <w:sz w:val="16"/>
              </w:rPr>
              <w:t>&gt;</w:t>
            </w:r>
          </w:p>
        </w:tc>
        <w:tc>
          <w:tcPr>
            <w:tcW w:w="3097" w:type="dxa"/>
          </w:tcPr>
          <w:p w:rsidR="00F2796B" w:rsidRPr="00AA38E8" w:rsidRDefault="00F2796B" w:rsidP="000E6AA1">
            <w:pPr>
              <w:spacing w:before="60"/>
              <w:rPr>
                <w:rFonts w:cs="Calibri"/>
                <w:sz w:val="16"/>
              </w:rPr>
            </w:pPr>
            <w:r>
              <w:rPr>
                <w:rFonts w:cs="Calibri"/>
                <w:sz w:val="16"/>
              </w:rPr>
              <w:t>&lt;</w:t>
            </w:r>
            <w:r w:rsidRPr="00AA38E8">
              <w:rPr>
                <w:rFonts w:cs="Calibri"/>
                <w:sz w:val="16"/>
              </w:rPr>
              <w:t>(Variable name qualified</w:t>
            </w:r>
            <w:r>
              <w:rPr>
                <w:rFonts w:cs="Calibri"/>
                <w:sz w:val="16"/>
              </w:rPr>
              <w:t xml:space="preserve"> Refer[2]</w:t>
            </w:r>
            <w:r w:rsidRPr="00AA38E8">
              <w:rPr>
                <w:rFonts w:cs="Calibri"/>
                <w:sz w:val="16"/>
              </w:rPr>
              <w:t>)</w:t>
            </w:r>
            <w:r>
              <w:rPr>
                <w:rFonts w:cs="Calibri"/>
                <w:sz w:val="16"/>
              </w:rPr>
              <w:t>&gt;</w:t>
            </w:r>
          </w:p>
        </w:tc>
        <w:tc>
          <w:tcPr>
            <w:tcW w:w="1126" w:type="dxa"/>
          </w:tcPr>
          <w:p w:rsidR="00F2796B" w:rsidRPr="00AA38E8" w:rsidRDefault="00F2796B" w:rsidP="000E6AA1">
            <w:pPr>
              <w:spacing w:before="60"/>
              <w:rPr>
                <w:rFonts w:cs="Calibri"/>
                <w:sz w:val="16"/>
              </w:rPr>
            </w:pPr>
            <w:r>
              <w:rPr>
                <w:rFonts w:cs="Calibri"/>
                <w:sz w:val="16"/>
              </w:rPr>
              <w:t>&lt;Define the value &gt;</w:t>
            </w:r>
          </w:p>
        </w:tc>
      </w:tr>
    </w:tbl>
    <w:p w:rsidR="00F2796B" w:rsidRDefault="00F2796B" w:rsidP="00F2796B">
      <w:pPr>
        <w:rPr>
          <w:i/>
          <w:lang w:bidi="ar-SA"/>
        </w:rPr>
      </w:pPr>
    </w:p>
    <w:p w:rsidR="00F2796B" w:rsidRPr="0048012A" w:rsidRDefault="00F2796B"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127" w:name="_Ref87065593"/>
      <w:bookmarkStart w:id="128" w:name="_Toc338170483"/>
      <w:bookmarkStart w:id="129" w:name="_Toc375678229"/>
      <w:bookmarkStart w:id="130" w:name="_Toc418080067"/>
      <w:bookmarkStart w:id="131" w:name="_Toc421786702"/>
      <w:bookmarkStart w:id="132" w:name="_Toc448756670"/>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127"/>
      <w:bookmarkEnd w:id="128"/>
      <w:bookmarkEnd w:id="129"/>
      <w:bookmarkEnd w:id="130"/>
      <w:bookmarkEnd w:id="131"/>
      <w:bookmarkEnd w:id="132"/>
    </w:p>
    <w:p w:rsidR="002B094F" w:rsidRPr="00987B4A" w:rsidRDefault="002B094F" w:rsidP="00007584">
      <w:pPr>
        <w:pStyle w:val="Heading2"/>
        <w:spacing w:after="60"/>
        <w:rPr>
          <w:rFonts w:ascii="Calibri" w:hAnsi="Calibri"/>
        </w:rPr>
      </w:pPr>
      <w:bookmarkStart w:id="133" w:name="_Toc338170484"/>
      <w:bookmarkStart w:id="134" w:name="_Toc418080068"/>
      <w:bookmarkStart w:id="135" w:name="_Toc421709916"/>
      <w:bookmarkStart w:id="136" w:name="_Toc448756671"/>
      <w:r w:rsidRPr="00007584">
        <w:rPr>
          <w:rFonts w:ascii="Calibri" w:hAnsi="Calibri"/>
        </w:rPr>
        <w:t>Sub</w:t>
      </w:r>
      <w:r w:rsidRPr="00987B4A">
        <w:rPr>
          <w:rFonts w:ascii="Calibri" w:hAnsi="Calibri"/>
        </w:rPr>
        <w:t>-Module Functions</w:t>
      </w:r>
      <w:bookmarkEnd w:id="133"/>
      <w:bookmarkEnd w:id="134"/>
      <w:bookmarkEnd w:id="135"/>
      <w:bookmarkEnd w:id="136"/>
    </w:p>
    <w:p w:rsidR="00007584" w:rsidRPr="00AA38E8" w:rsidRDefault="00007584" w:rsidP="00007584">
      <w:pPr>
        <w:pStyle w:val="Heading2"/>
        <w:numPr>
          <w:ilvl w:val="2"/>
          <w:numId w:val="11"/>
        </w:numPr>
        <w:tabs>
          <w:tab w:val="clear" w:pos="1017"/>
          <w:tab w:val="num" w:pos="567"/>
        </w:tabs>
        <w:spacing w:after="60"/>
        <w:ind w:left="567"/>
        <w:rPr>
          <w:rFonts w:ascii="Calibri" w:hAnsi="Calibri" w:cs="Calibri"/>
        </w:rPr>
      </w:pPr>
      <w:bookmarkStart w:id="137" w:name="_Toc421011514"/>
      <w:bookmarkStart w:id="138" w:name="_Toc448756672"/>
      <w:proofErr w:type="spellStart"/>
      <w:r w:rsidRPr="00AA38E8">
        <w:rPr>
          <w:rFonts w:ascii="Calibri" w:hAnsi="Calibri" w:cs="Calibri"/>
        </w:rPr>
        <w:t>Init</w:t>
      </w:r>
      <w:proofErr w:type="spellEnd"/>
      <w:r w:rsidRPr="00AA38E8">
        <w:rPr>
          <w:rFonts w:ascii="Calibri" w:hAnsi="Calibri" w:cs="Calibri"/>
        </w:rPr>
        <w:t xml:space="preserve">: </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separate"/>
      </w:r>
      <w:r w:rsidR="00121349">
        <w:rPr>
          <w:rFonts w:ascii="Calibri" w:hAnsi="Calibri" w:cs="Calibri"/>
        </w:rPr>
        <w:t>FlsMem</w:t>
      </w:r>
      <w:r w:rsidR="006D634C">
        <w:rPr>
          <w:rFonts w:ascii="Calibri" w:hAnsi="Calibri" w:cs="Calibri"/>
        </w:rPr>
        <w:fldChar w:fldCharType="end"/>
      </w:r>
      <w:r w:rsidRPr="00AA38E8">
        <w:rPr>
          <w:rFonts w:ascii="Calibri" w:hAnsi="Calibri" w:cs="Calibri"/>
        </w:rPr>
        <w:t>Init</w:t>
      </w:r>
      <w:bookmarkEnd w:id="137"/>
      <w:r w:rsidR="00B918DC">
        <w:rPr>
          <w:rFonts w:ascii="Calibri" w:hAnsi="Calibri" w:cs="Calibri"/>
        </w:rPr>
        <w:t>1</w:t>
      </w:r>
      <w:bookmarkEnd w:id="138"/>
    </w:p>
    <w:p w:rsidR="00007584" w:rsidRPr="00AA38E8" w:rsidRDefault="00007584" w:rsidP="00007584">
      <w:pPr>
        <w:pStyle w:val="Heading2"/>
        <w:numPr>
          <w:ilvl w:val="3"/>
          <w:numId w:val="11"/>
        </w:numPr>
        <w:spacing w:after="60"/>
        <w:rPr>
          <w:rFonts w:ascii="Calibri" w:hAnsi="Calibri" w:cs="Calibri"/>
        </w:rPr>
      </w:pPr>
      <w:bookmarkStart w:id="139" w:name="_Toc421011515"/>
      <w:bookmarkStart w:id="140" w:name="_Toc448756673"/>
      <w:r w:rsidRPr="00AA38E8">
        <w:rPr>
          <w:rFonts w:ascii="Calibri" w:hAnsi="Calibri" w:cs="Calibri"/>
        </w:rPr>
        <w:t>Design Rationale</w:t>
      </w:r>
      <w:bookmarkEnd w:id="139"/>
      <w:bookmarkEnd w:id="140"/>
    </w:p>
    <w:p w:rsidR="00007584" w:rsidRPr="00A26934" w:rsidRDefault="00B918DC" w:rsidP="00007584">
      <w:pPr>
        <w:rPr>
          <w:rFonts w:cs="Calibri"/>
          <w:i/>
        </w:rPr>
      </w:pPr>
      <w:r>
        <w:rPr>
          <w:rFonts w:cs="Calibri"/>
          <w:i/>
        </w:rPr>
        <w:t>Empty function for purposes of memory mapping</w:t>
      </w:r>
    </w:p>
    <w:p w:rsidR="00007584" w:rsidRPr="00AA38E8" w:rsidRDefault="00007584" w:rsidP="00007584">
      <w:pPr>
        <w:pStyle w:val="Heading2"/>
        <w:numPr>
          <w:ilvl w:val="3"/>
          <w:numId w:val="11"/>
        </w:numPr>
        <w:spacing w:after="60"/>
        <w:rPr>
          <w:rFonts w:ascii="Calibri" w:hAnsi="Calibri" w:cs="Calibri"/>
        </w:rPr>
      </w:pPr>
      <w:bookmarkStart w:id="141" w:name="_Toc421011516"/>
      <w:bookmarkStart w:id="142" w:name="_Toc448756674"/>
      <w:r w:rsidRPr="00AA38E8">
        <w:rPr>
          <w:rFonts w:ascii="Calibri" w:hAnsi="Calibri" w:cs="Calibri"/>
        </w:rPr>
        <w:t>Module Outputs</w:t>
      </w:r>
      <w:bookmarkEnd w:id="141"/>
      <w:bookmarkEnd w:id="142"/>
    </w:p>
    <w:p w:rsidR="00007584" w:rsidRDefault="00B918DC" w:rsidP="00007584">
      <w:pPr>
        <w:rPr>
          <w:rFonts w:cs="Calibri"/>
          <w:i/>
        </w:rPr>
      </w:pPr>
      <w:r>
        <w:rPr>
          <w:rFonts w:cs="Calibri"/>
          <w:i/>
        </w:rPr>
        <w:t>None</w:t>
      </w:r>
    </w:p>
    <w:p w:rsidR="003E7D90" w:rsidRDefault="003E7D90" w:rsidP="00007584">
      <w:pPr>
        <w:rPr>
          <w:rFonts w:cs="Calibri"/>
          <w:i/>
        </w:rPr>
      </w:pPr>
    </w:p>
    <w:p w:rsidR="003E7D90" w:rsidRPr="00AA38E8" w:rsidRDefault="003E7D90" w:rsidP="003E7D90">
      <w:pPr>
        <w:pStyle w:val="Heading2"/>
        <w:numPr>
          <w:ilvl w:val="2"/>
          <w:numId w:val="11"/>
        </w:numPr>
        <w:tabs>
          <w:tab w:val="clear" w:pos="1017"/>
          <w:tab w:val="num" w:pos="567"/>
        </w:tabs>
        <w:spacing w:after="60"/>
        <w:ind w:left="567"/>
        <w:rPr>
          <w:rFonts w:ascii="Calibri" w:hAnsi="Calibri" w:cs="Calibri"/>
        </w:rPr>
      </w:pPr>
      <w:bookmarkStart w:id="143" w:name="_Toc448756675"/>
      <w:proofErr w:type="spellStart"/>
      <w:r w:rsidRPr="00AA38E8">
        <w:rPr>
          <w:rFonts w:ascii="Calibri" w:hAnsi="Calibri" w:cs="Calibri"/>
        </w:rPr>
        <w:t>Init</w:t>
      </w:r>
      <w:proofErr w:type="spellEnd"/>
      <w:r w:rsidRPr="00AA38E8">
        <w:rPr>
          <w:rFonts w:ascii="Calibri" w:hAnsi="Calibri" w:cs="Calibri"/>
        </w:rPr>
        <w:t xml:space="preserve">: </w:t>
      </w:r>
      <w:r>
        <w:rPr>
          <w:rFonts w:ascii="Calibri" w:hAnsi="Calibri" w:cs="Calibri"/>
        </w:rPr>
        <w:fldChar w:fldCharType="begin"/>
      </w:r>
      <w:r>
        <w:rPr>
          <w:rFonts w:ascii="Calibri" w:hAnsi="Calibri" w:cs="Calibri"/>
        </w:rPr>
        <w:instrText xml:space="preserve"> DOCPROPERTY  "Document Version"  \* MERGEFORMAT </w:instrText>
      </w:r>
      <w:r>
        <w:rPr>
          <w:rFonts w:ascii="Calibri" w:hAnsi="Calibri" w:cs="Calibri"/>
        </w:rPr>
        <w:fldChar w:fldCharType="separate"/>
      </w:r>
      <w:r>
        <w:rPr>
          <w:rFonts w:ascii="Calibri" w:hAnsi="Calibri" w:cs="Calibri"/>
        </w:rPr>
        <w:t>FlsMem</w:t>
      </w:r>
      <w:r>
        <w:rPr>
          <w:rFonts w:ascii="Calibri" w:hAnsi="Calibri" w:cs="Calibri"/>
        </w:rPr>
        <w:fldChar w:fldCharType="end"/>
      </w:r>
      <w:r w:rsidRPr="00AA38E8">
        <w:rPr>
          <w:rFonts w:ascii="Calibri" w:hAnsi="Calibri" w:cs="Calibri"/>
        </w:rPr>
        <w:t>Init</w:t>
      </w:r>
      <w:r>
        <w:rPr>
          <w:rFonts w:ascii="Calibri" w:hAnsi="Calibri" w:cs="Calibri"/>
        </w:rPr>
        <w:t>2</w:t>
      </w:r>
      <w:bookmarkEnd w:id="143"/>
    </w:p>
    <w:p w:rsidR="003E7D90" w:rsidRPr="00AA38E8" w:rsidRDefault="003E7D90" w:rsidP="003E7D90">
      <w:pPr>
        <w:pStyle w:val="Heading2"/>
        <w:numPr>
          <w:ilvl w:val="3"/>
          <w:numId w:val="11"/>
        </w:numPr>
        <w:spacing w:after="60"/>
        <w:rPr>
          <w:rFonts w:ascii="Calibri" w:hAnsi="Calibri" w:cs="Calibri"/>
        </w:rPr>
      </w:pPr>
      <w:bookmarkStart w:id="144" w:name="_Toc448756676"/>
      <w:r w:rsidRPr="00AA38E8">
        <w:rPr>
          <w:rFonts w:ascii="Calibri" w:hAnsi="Calibri" w:cs="Calibri"/>
        </w:rPr>
        <w:t>Design Rationale</w:t>
      </w:r>
      <w:bookmarkEnd w:id="144"/>
    </w:p>
    <w:p w:rsidR="003E7D90" w:rsidRDefault="003E7D90" w:rsidP="003E7D90">
      <w:pPr>
        <w:rPr>
          <w:rFonts w:cs="Calibri"/>
          <w:i/>
        </w:rPr>
      </w:pPr>
      <w:r>
        <w:rPr>
          <w:rFonts w:cs="Calibri"/>
          <w:i/>
        </w:rPr>
        <w:t xml:space="preserve">The FlsMemInit2 function is a non RTE function which shall be called to set up the DTS configuration for the Flash CRC check. The DTS channel configuration has to be applied only when the system is waking up from a Power </w:t>
      </w:r>
      <w:proofErr w:type="gramStart"/>
      <w:r>
        <w:rPr>
          <w:rFonts w:cs="Calibri"/>
          <w:i/>
        </w:rPr>
        <w:t>On</w:t>
      </w:r>
      <w:proofErr w:type="gramEnd"/>
      <w:r>
        <w:rPr>
          <w:rFonts w:cs="Calibri"/>
          <w:i/>
        </w:rPr>
        <w:t xml:space="preserve"> Reset or after a flash programming reset. In such a scenario a Hardware CRC unit is allocated by function call to the CRC module and once a hardware assignment is successful, the DTS channels are configured for chaining for the entire definition of the flash blocks (Boot, App, Cal1, Cal2 etc.). Record the time when </w:t>
      </w:r>
      <w:r w:rsidR="00B97041">
        <w:rPr>
          <w:rFonts w:cs="Calibri"/>
          <w:i/>
        </w:rPr>
        <w:t>the DTS</w:t>
      </w:r>
      <w:r>
        <w:rPr>
          <w:rFonts w:cs="Calibri"/>
          <w:i/>
        </w:rPr>
        <w:t xml:space="preserve"> transfer is initiated so that a check on a timeout can be made in the periodic function where a maximum timeout of 200 </w:t>
      </w:r>
      <w:proofErr w:type="spellStart"/>
      <w:r>
        <w:rPr>
          <w:rFonts w:cs="Calibri"/>
          <w:i/>
        </w:rPr>
        <w:t>ms</w:t>
      </w:r>
      <w:proofErr w:type="spellEnd"/>
      <w:r>
        <w:rPr>
          <w:rFonts w:cs="Calibri"/>
          <w:i/>
        </w:rPr>
        <w:t xml:space="preserve"> is checked for</w:t>
      </w:r>
    </w:p>
    <w:p w:rsidR="003E7D90" w:rsidRDefault="003E7D90" w:rsidP="003E7D90">
      <w:pPr>
        <w:rPr>
          <w:rFonts w:cs="Calibri"/>
          <w:i/>
        </w:rPr>
      </w:pPr>
      <w:r>
        <w:rPr>
          <w:rFonts w:cs="Calibri"/>
          <w:i/>
        </w:rPr>
        <w:t>This function shall be called in the startup sequence. Hence it is a non RTE function</w:t>
      </w:r>
    </w:p>
    <w:p w:rsidR="00EF1FE8" w:rsidRPr="00A26934" w:rsidRDefault="00EF1FE8" w:rsidP="003E7D90">
      <w:pPr>
        <w:rPr>
          <w:rFonts w:cs="Calibri"/>
          <w:i/>
        </w:rPr>
      </w:pPr>
      <w:r>
        <w:rPr>
          <w:rFonts w:cs="Calibri"/>
          <w:i/>
        </w:rPr>
        <w:t>See FDD for more.</w:t>
      </w:r>
    </w:p>
    <w:p w:rsidR="003E7D90" w:rsidRPr="00AA38E8" w:rsidRDefault="003E7D90" w:rsidP="003E7D90">
      <w:pPr>
        <w:pStyle w:val="Heading2"/>
        <w:numPr>
          <w:ilvl w:val="3"/>
          <w:numId w:val="11"/>
        </w:numPr>
        <w:spacing w:after="60"/>
        <w:rPr>
          <w:rFonts w:ascii="Calibri" w:hAnsi="Calibri" w:cs="Calibri"/>
        </w:rPr>
      </w:pPr>
      <w:bookmarkStart w:id="145" w:name="_Toc448756677"/>
      <w:r w:rsidRPr="00AA38E8">
        <w:rPr>
          <w:rFonts w:ascii="Calibri" w:hAnsi="Calibri" w:cs="Calibri"/>
        </w:rPr>
        <w:t>Module Outputs</w:t>
      </w:r>
      <w:bookmarkEnd w:id="145"/>
    </w:p>
    <w:p w:rsidR="003E7D90" w:rsidRPr="00A26934" w:rsidRDefault="003E7D90" w:rsidP="003E7D90">
      <w:pPr>
        <w:rPr>
          <w:rFonts w:cs="Calibri"/>
          <w:i/>
        </w:rPr>
      </w:pPr>
      <w:r>
        <w:rPr>
          <w:rFonts w:cs="Calibri"/>
          <w:i/>
        </w:rPr>
        <w:t>None</w:t>
      </w:r>
    </w:p>
    <w:p w:rsidR="00DB3C1D" w:rsidRPr="0033680E" w:rsidRDefault="00B955D9" w:rsidP="00DB3C1D">
      <w:pPr>
        <w:rPr>
          <w:rFonts w:cs="Calibri"/>
          <w:i/>
        </w:rPr>
      </w:pPr>
      <w:r>
        <w:rPr>
          <w:rFonts w:cs="Calibri"/>
          <w:i/>
        </w:rPr>
        <w:t>None</w:t>
      </w:r>
    </w:p>
    <w:p w:rsidR="00EF1FE8" w:rsidRPr="00AA38E8" w:rsidRDefault="00EF1FE8" w:rsidP="00EF1FE8">
      <w:pPr>
        <w:pStyle w:val="Heading2"/>
        <w:numPr>
          <w:ilvl w:val="2"/>
          <w:numId w:val="11"/>
        </w:numPr>
        <w:tabs>
          <w:tab w:val="clear" w:pos="1017"/>
          <w:tab w:val="num" w:pos="567"/>
        </w:tabs>
        <w:spacing w:after="60"/>
        <w:ind w:left="567"/>
        <w:rPr>
          <w:rFonts w:ascii="Calibri" w:hAnsi="Calibri" w:cs="Calibri"/>
        </w:rPr>
      </w:pPr>
      <w:bookmarkStart w:id="146" w:name="_Toc448756678"/>
      <w:r w:rsidRPr="00AA38E8">
        <w:rPr>
          <w:rFonts w:ascii="Calibri" w:hAnsi="Calibri" w:cs="Calibri"/>
        </w:rPr>
        <w:t xml:space="preserve">Per: </w:t>
      </w:r>
      <w:r>
        <w:rPr>
          <w:rFonts w:ascii="Calibri" w:hAnsi="Calibri" w:cs="Calibri"/>
        </w:rPr>
        <w:fldChar w:fldCharType="begin"/>
      </w:r>
      <w:r>
        <w:rPr>
          <w:rFonts w:ascii="Calibri" w:hAnsi="Calibri" w:cs="Calibri"/>
        </w:rPr>
        <w:instrText xml:space="preserve"> DOCPROPERTY  "Document Version"  \* MERGEFORMAT </w:instrText>
      </w:r>
      <w:r>
        <w:rPr>
          <w:rFonts w:ascii="Calibri" w:hAnsi="Calibri" w:cs="Calibri"/>
        </w:rPr>
        <w:fldChar w:fldCharType="separate"/>
      </w:r>
      <w:r>
        <w:rPr>
          <w:rFonts w:ascii="Calibri" w:hAnsi="Calibri" w:cs="Calibri"/>
        </w:rPr>
        <w:t>FlsMem</w:t>
      </w:r>
      <w:r>
        <w:rPr>
          <w:rFonts w:ascii="Calibri" w:hAnsi="Calibri" w:cs="Calibri"/>
        </w:rPr>
        <w:fldChar w:fldCharType="end"/>
      </w:r>
      <w:r w:rsidRPr="00AA38E8">
        <w:rPr>
          <w:rFonts w:ascii="Calibri" w:hAnsi="Calibri" w:cs="Calibri"/>
        </w:rPr>
        <w:t>Per</w:t>
      </w:r>
      <w:r>
        <w:rPr>
          <w:rFonts w:ascii="Calibri" w:hAnsi="Calibri" w:cs="Calibri"/>
        </w:rPr>
        <w:t>2</w:t>
      </w:r>
      <w:bookmarkEnd w:id="146"/>
    </w:p>
    <w:p w:rsidR="00EF1FE8" w:rsidRPr="00AA38E8" w:rsidRDefault="00EF1FE8" w:rsidP="00EF1FE8">
      <w:pPr>
        <w:pStyle w:val="Heading2"/>
        <w:numPr>
          <w:ilvl w:val="3"/>
          <w:numId w:val="11"/>
        </w:numPr>
        <w:spacing w:after="60"/>
        <w:rPr>
          <w:rFonts w:ascii="Calibri" w:hAnsi="Calibri" w:cs="Calibri"/>
        </w:rPr>
      </w:pPr>
      <w:bookmarkStart w:id="147" w:name="_Toc448756679"/>
      <w:r w:rsidRPr="00AA38E8">
        <w:rPr>
          <w:rFonts w:ascii="Calibri" w:hAnsi="Calibri" w:cs="Calibri"/>
        </w:rPr>
        <w:t>Design Rationale</w:t>
      </w:r>
      <w:bookmarkEnd w:id="147"/>
    </w:p>
    <w:p w:rsidR="00EF1FE8" w:rsidRPr="0033680E" w:rsidRDefault="00EF1FE8" w:rsidP="00EF1FE8">
      <w:pPr>
        <w:rPr>
          <w:rFonts w:cs="Calibri"/>
          <w:i/>
        </w:rPr>
      </w:pPr>
      <w:r>
        <w:rPr>
          <w:rFonts w:cs="Calibri"/>
          <w:i/>
        </w:rPr>
        <w:t>See FDD</w:t>
      </w:r>
    </w:p>
    <w:p w:rsidR="00EF1FE8" w:rsidRPr="00AA38E8" w:rsidRDefault="00EF1FE8" w:rsidP="00EF1FE8">
      <w:pPr>
        <w:pStyle w:val="Heading2"/>
        <w:numPr>
          <w:ilvl w:val="3"/>
          <w:numId w:val="11"/>
        </w:numPr>
        <w:spacing w:after="60"/>
        <w:rPr>
          <w:rFonts w:ascii="Calibri" w:hAnsi="Calibri" w:cs="Calibri"/>
        </w:rPr>
      </w:pPr>
      <w:bookmarkStart w:id="148" w:name="_Toc448756680"/>
      <w:r w:rsidRPr="00AA38E8">
        <w:rPr>
          <w:rFonts w:ascii="Calibri" w:hAnsi="Calibri" w:cs="Calibri"/>
        </w:rPr>
        <w:t>Store Module Inputs to Local copies</w:t>
      </w:r>
      <w:bookmarkEnd w:id="148"/>
    </w:p>
    <w:p w:rsidR="00EF1FE8" w:rsidRPr="0033680E" w:rsidRDefault="00EF1FE8" w:rsidP="00EF1FE8">
      <w:pPr>
        <w:rPr>
          <w:rFonts w:cs="Calibri"/>
          <w:i/>
        </w:rPr>
      </w:pPr>
      <w:r>
        <w:rPr>
          <w:rFonts w:cs="Calibri"/>
          <w:i/>
        </w:rPr>
        <w:t>Refer to FDD</w:t>
      </w:r>
    </w:p>
    <w:p w:rsidR="00EF1FE8" w:rsidRPr="00AA38E8" w:rsidRDefault="00EF1FE8" w:rsidP="00EF1FE8">
      <w:pPr>
        <w:pStyle w:val="Heading2"/>
        <w:numPr>
          <w:ilvl w:val="3"/>
          <w:numId w:val="11"/>
        </w:numPr>
        <w:spacing w:after="60"/>
        <w:rPr>
          <w:rFonts w:ascii="Calibri" w:hAnsi="Calibri" w:cs="Calibri"/>
        </w:rPr>
      </w:pPr>
      <w:bookmarkStart w:id="149" w:name="_Toc448756681"/>
      <w:r w:rsidRPr="00AA38E8">
        <w:rPr>
          <w:rFonts w:ascii="Calibri" w:hAnsi="Calibri" w:cs="Calibri"/>
        </w:rPr>
        <w:t>(Processing of function)………</w:t>
      </w:r>
      <w:bookmarkEnd w:id="149"/>
    </w:p>
    <w:p w:rsidR="00EF1FE8" w:rsidRPr="0033680E" w:rsidRDefault="00EF1FE8" w:rsidP="00EF1FE8">
      <w:pPr>
        <w:rPr>
          <w:rFonts w:cs="Calibri"/>
          <w:i/>
        </w:rPr>
      </w:pPr>
      <w:r>
        <w:rPr>
          <w:rFonts w:cs="Calibri"/>
          <w:i/>
        </w:rPr>
        <w:t>Refer to FDD</w:t>
      </w:r>
    </w:p>
    <w:p w:rsidR="00EF1FE8" w:rsidRPr="00AA38E8" w:rsidRDefault="00EF1FE8" w:rsidP="00EF1FE8">
      <w:pPr>
        <w:pStyle w:val="Heading2"/>
        <w:numPr>
          <w:ilvl w:val="3"/>
          <w:numId w:val="11"/>
        </w:numPr>
        <w:spacing w:after="60"/>
        <w:rPr>
          <w:rFonts w:ascii="Calibri" w:hAnsi="Calibri" w:cs="Calibri"/>
        </w:rPr>
      </w:pPr>
      <w:bookmarkStart w:id="150" w:name="_Toc448756682"/>
      <w:r w:rsidRPr="00AA38E8">
        <w:rPr>
          <w:rFonts w:ascii="Calibri" w:hAnsi="Calibri" w:cs="Calibri"/>
        </w:rPr>
        <w:t>Store Local copy of outputs into Module Outputs</w:t>
      </w:r>
      <w:bookmarkEnd w:id="150"/>
    </w:p>
    <w:p w:rsidR="00EF1FE8" w:rsidRPr="0033680E" w:rsidRDefault="00EF1FE8" w:rsidP="00EF1FE8">
      <w:pPr>
        <w:rPr>
          <w:rFonts w:cs="Calibri"/>
          <w:i/>
        </w:rPr>
      </w:pPr>
      <w:r>
        <w:rPr>
          <w:rFonts w:cs="Calibri"/>
          <w:i/>
        </w:rPr>
        <w:t>Refer to FDD</w:t>
      </w:r>
    </w:p>
    <w:p w:rsidR="008C6874" w:rsidRDefault="008C6874" w:rsidP="002B094F">
      <w:pPr>
        <w:pStyle w:val="BodyText"/>
        <w:rPr>
          <w:rFonts w:ascii="Calibri" w:hAnsi="Calibri" w:cs="Calibri"/>
          <w:sz w:val="20"/>
        </w:rPr>
      </w:pPr>
    </w:p>
    <w:p w:rsidR="002B094F" w:rsidRPr="008C6874" w:rsidRDefault="008C6874" w:rsidP="00DB17BC">
      <w:pPr>
        <w:pStyle w:val="Heading2"/>
      </w:pPr>
      <w:bookmarkStart w:id="151" w:name="_Toc448756683"/>
      <w:r>
        <w:lastRenderedPageBreak/>
        <w:t xml:space="preserve">Server </w:t>
      </w:r>
      <w:proofErr w:type="spellStart"/>
      <w:r w:rsidR="0029766D">
        <w:t>R</w:t>
      </w:r>
      <w:r w:rsidR="0029766D" w:rsidRPr="008C6874">
        <w:t>un</w:t>
      </w:r>
      <w:r w:rsidR="0029766D">
        <w:t>n</w:t>
      </w:r>
      <w:r w:rsidR="0029766D" w:rsidRPr="008C6874">
        <w:t>ables</w:t>
      </w:r>
      <w:bookmarkEnd w:id="151"/>
      <w:proofErr w:type="spellEnd"/>
      <w:r w:rsidR="002B094F" w:rsidRPr="008C6874">
        <w:t xml:space="preserve"> </w:t>
      </w:r>
      <w:ins w:id="152" w:author="Nexteer Employee" w:date="2016-08-25T09:56:00Z">
        <w:r w:rsidR="00DB17BC">
          <w:t xml:space="preserve">- </w:t>
        </w:r>
        <w:proofErr w:type="spellStart"/>
        <w:r w:rsidR="00DB17BC" w:rsidRPr="00DB17BC">
          <w:rPr>
            <w:rFonts w:ascii="Calibri" w:hAnsi="Calibri"/>
          </w:rPr>
          <w:t>CodFlsSngBitEcc</w:t>
        </w:r>
      </w:ins>
      <w:proofErr w:type="spellEnd"/>
    </w:p>
    <w:p w:rsidR="00DB17BC" w:rsidRPr="00AA38E8" w:rsidRDefault="00DB17BC" w:rsidP="00DB17BC">
      <w:pPr>
        <w:pStyle w:val="Heading2"/>
        <w:numPr>
          <w:ilvl w:val="3"/>
          <w:numId w:val="11"/>
        </w:numPr>
        <w:spacing w:after="60"/>
        <w:rPr>
          <w:ins w:id="153" w:author="Nexteer Employee" w:date="2016-08-25T09:56:00Z"/>
          <w:rFonts w:ascii="Calibri" w:hAnsi="Calibri" w:cs="Calibri"/>
        </w:rPr>
      </w:pPr>
      <w:bookmarkStart w:id="154" w:name="_Toc382301471"/>
      <w:bookmarkStart w:id="155" w:name="_Toc383698997"/>
      <w:bookmarkEnd w:id="154"/>
      <w:bookmarkEnd w:id="155"/>
      <w:ins w:id="156" w:author="Nexteer Employee" w:date="2016-08-25T09:56:00Z">
        <w:r w:rsidRPr="00AA38E8">
          <w:rPr>
            <w:rFonts w:ascii="Calibri" w:hAnsi="Calibri" w:cs="Calibri"/>
          </w:rPr>
          <w:t>Design Rationale</w:t>
        </w:r>
      </w:ins>
    </w:p>
    <w:p w:rsidR="00DB17BC" w:rsidRPr="0033680E" w:rsidRDefault="00DB17BC" w:rsidP="00DB17BC">
      <w:pPr>
        <w:rPr>
          <w:ins w:id="157" w:author="Nexteer Employee" w:date="2016-08-25T09:56:00Z"/>
          <w:rFonts w:cs="Calibri"/>
          <w:i/>
        </w:rPr>
      </w:pPr>
      <w:ins w:id="158" w:author="Nexteer Employee" w:date="2016-08-25T09:56:00Z">
        <w:r>
          <w:rPr>
            <w:rFonts w:cs="Calibri"/>
            <w:i/>
          </w:rPr>
          <w:t>See FDD</w:t>
        </w:r>
      </w:ins>
    </w:p>
    <w:p w:rsidR="00DB17BC" w:rsidRPr="00AA38E8" w:rsidRDefault="00DB17BC" w:rsidP="00DB17BC">
      <w:pPr>
        <w:pStyle w:val="Heading2"/>
        <w:numPr>
          <w:ilvl w:val="3"/>
          <w:numId w:val="11"/>
        </w:numPr>
        <w:spacing w:after="60"/>
        <w:rPr>
          <w:ins w:id="159" w:author="Nexteer Employee" w:date="2016-08-25T09:56:00Z"/>
          <w:rFonts w:ascii="Calibri" w:hAnsi="Calibri" w:cs="Calibri"/>
        </w:rPr>
      </w:pPr>
      <w:ins w:id="160" w:author="Nexteer Employee" w:date="2016-08-25T09:56:00Z">
        <w:r w:rsidRPr="00AA38E8">
          <w:rPr>
            <w:rFonts w:ascii="Calibri" w:hAnsi="Calibri" w:cs="Calibri"/>
          </w:rPr>
          <w:t>Store Module Inputs to Local copies</w:t>
        </w:r>
      </w:ins>
    </w:p>
    <w:p w:rsidR="00DB17BC" w:rsidRPr="0033680E" w:rsidRDefault="00DB17BC" w:rsidP="00DB17BC">
      <w:pPr>
        <w:rPr>
          <w:ins w:id="161" w:author="Nexteer Employee" w:date="2016-08-25T09:56:00Z"/>
          <w:rFonts w:cs="Calibri"/>
          <w:i/>
        </w:rPr>
      </w:pPr>
      <w:ins w:id="162" w:author="Nexteer Employee" w:date="2016-08-25T09:56:00Z">
        <w:r>
          <w:rPr>
            <w:rFonts w:cs="Calibri"/>
            <w:i/>
          </w:rPr>
          <w:t>Refer to FDD</w:t>
        </w:r>
      </w:ins>
    </w:p>
    <w:p w:rsidR="00DB17BC" w:rsidRPr="00AA38E8" w:rsidRDefault="00DB17BC" w:rsidP="00DB17BC">
      <w:pPr>
        <w:pStyle w:val="Heading2"/>
        <w:numPr>
          <w:ilvl w:val="3"/>
          <w:numId w:val="11"/>
        </w:numPr>
        <w:spacing w:after="60"/>
        <w:rPr>
          <w:ins w:id="163" w:author="Nexteer Employee" w:date="2016-08-25T09:56:00Z"/>
          <w:rFonts w:ascii="Calibri" w:hAnsi="Calibri" w:cs="Calibri"/>
        </w:rPr>
      </w:pPr>
      <w:ins w:id="164" w:author="Nexteer Employee" w:date="2016-08-25T09:56:00Z">
        <w:r w:rsidRPr="00AA38E8">
          <w:rPr>
            <w:rFonts w:ascii="Calibri" w:hAnsi="Calibri" w:cs="Calibri"/>
          </w:rPr>
          <w:t>(Processing of function)………</w:t>
        </w:r>
      </w:ins>
    </w:p>
    <w:p w:rsidR="00DB17BC" w:rsidRPr="0033680E" w:rsidRDefault="00DB17BC" w:rsidP="00DB17BC">
      <w:pPr>
        <w:rPr>
          <w:ins w:id="165" w:author="Nexteer Employee" w:date="2016-08-25T09:56:00Z"/>
          <w:rFonts w:cs="Calibri"/>
          <w:i/>
        </w:rPr>
      </w:pPr>
      <w:ins w:id="166" w:author="Nexteer Employee" w:date="2016-08-25T09:56:00Z">
        <w:r>
          <w:rPr>
            <w:rFonts w:cs="Calibri"/>
            <w:i/>
          </w:rPr>
          <w:t>Refer to FDD</w:t>
        </w:r>
      </w:ins>
    </w:p>
    <w:p w:rsidR="00DB17BC" w:rsidRPr="00AA38E8" w:rsidRDefault="00DB17BC" w:rsidP="00DB17BC">
      <w:pPr>
        <w:pStyle w:val="Heading2"/>
        <w:numPr>
          <w:ilvl w:val="3"/>
          <w:numId w:val="11"/>
        </w:numPr>
        <w:spacing w:after="60"/>
        <w:rPr>
          <w:ins w:id="167" w:author="Nexteer Employee" w:date="2016-08-25T09:56:00Z"/>
          <w:rFonts w:ascii="Calibri" w:hAnsi="Calibri" w:cs="Calibri"/>
        </w:rPr>
      </w:pPr>
      <w:ins w:id="168" w:author="Nexteer Employee" w:date="2016-08-25T09:56:00Z">
        <w:r w:rsidRPr="00AA38E8">
          <w:rPr>
            <w:rFonts w:ascii="Calibri" w:hAnsi="Calibri" w:cs="Calibri"/>
          </w:rPr>
          <w:t>Store Local copy of outputs into Module Outputs</w:t>
        </w:r>
      </w:ins>
    </w:p>
    <w:p w:rsidR="00DB17BC" w:rsidRPr="0033680E" w:rsidRDefault="00DB17BC" w:rsidP="00DB17BC">
      <w:pPr>
        <w:rPr>
          <w:ins w:id="169" w:author="Nexteer Employee" w:date="2016-08-25T09:56:00Z"/>
          <w:rFonts w:cs="Calibri"/>
          <w:i/>
        </w:rPr>
      </w:pPr>
      <w:ins w:id="170" w:author="Nexteer Employee" w:date="2016-08-25T09:56:00Z">
        <w:r>
          <w:rPr>
            <w:rFonts w:cs="Calibri"/>
            <w:i/>
          </w:rPr>
          <w:t>Refer to FDD</w:t>
        </w:r>
      </w:ins>
    </w:p>
    <w:p w:rsidR="008C6874" w:rsidRPr="00AA38E8" w:rsidRDefault="008C6874" w:rsidP="008C6874">
      <w:pPr>
        <w:pStyle w:val="Heading2"/>
        <w:spacing w:after="60"/>
        <w:rPr>
          <w:rFonts w:ascii="Calibri" w:hAnsi="Calibri" w:cs="Calibri"/>
        </w:rPr>
      </w:pPr>
      <w:bookmarkStart w:id="171" w:name="_Ref382299966"/>
      <w:bookmarkStart w:id="172" w:name="_Toc421011529"/>
      <w:bookmarkStart w:id="173" w:name="_Toc448756684"/>
      <w:r w:rsidRPr="00AA38E8">
        <w:rPr>
          <w:rFonts w:ascii="Calibri" w:hAnsi="Calibri" w:cs="Calibri"/>
        </w:rPr>
        <w:t>Interrupt Functions</w:t>
      </w:r>
      <w:bookmarkEnd w:id="171"/>
      <w:bookmarkEnd w:id="172"/>
      <w:bookmarkEnd w:id="173"/>
    </w:p>
    <w:p w:rsidR="008C6874" w:rsidRPr="0033680E" w:rsidRDefault="00B01D15" w:rsidP="008C6874">
      <w:pPr>
        <w:rPr>
          <w:rFonts w:cs="Calibri"/>
          <w:i/>
        </w:rPr>
      </w:pPr>
      <w:r>
        <w:rPr>
          <w:rFonts w:cs="Calibri"/>
          <w:i/>
        </w:rPr>
        <w:t>None</w:t>
      </w:r>
    </w:p>
    <w:p w:rsidR="002B094F" w:rsidRPr="008C6874" w:rsidRDefault="002B094F" w:rsidP="008C6874">
      <w:pPr>
        <w:pStyle w:val="Heading2"/>
        <w:spacing w:after="60"/>
        <w:rPr>
          <w:rFonts w:ascii="Calibri" w:hAnsi="Calibri" w:cs="Calibri"/>
        </w:rPr>
      </w:pPr>
      <w:bookmarkStart w:id="174" w:name="_Toc338170485"/>
      <w:bookmarkStart w:id="175" w:name="_Toc418080074"/>
      <w:bookmarkStart w:id="176" w:name="_Toc421709919"/>
      <w:bookmarkStart w:id="177" w:name="_Toc448756685"/>
      <w:r w:rsidRPr="008C6874">
        <w:rPr>
          <w:rFonts w:ascii="Calibri" w:hAnsi="Calibri" w:cs="Calibri"/>
        </w:rPr>
        <w:t>Module Internal (Local) Functions</w:t>
      </w:r>
      <w:bookmarkEnd w:id="174"/>
      <w:bookmarkEnd w:id="175"/>
      <w:bookmarkEnd w:id="176"/>
      <w:bookmarkEnd w:id="177"/>
    </w:p>
    <w:p w:rsidR="008C6874" w:rsidRPr="00AA38E8" w:rsidRDefault="008C6874" w:rsidP="008C6874">
      <w:pPr>
        <w:pStyle w:val="Heading2"/>
        <w:numPr>
          <w:ilvl w:val="2"/>
          <w:numId w:val="11"/>
        </w:numPr>
        <w:tabs>
          <w:tab w:val="clear" w:pos="1017"/>
          <w:tab w:val="num" w:pos="567"/>
        </w:tabs>
        <w:spacing w:after="60"/>
        <w:ind w:left="567"/>
        <w:rPr>
          <w:rFonts w:ascii="Calibri" w:hAnsi="Calibri" w:cs="Calibri"/>
        </w:rPr>
      </w:pPr>
      <w:bookmarkStart w:id="178" w:name="_Toc421011540"/>
      <w:bookmarkStart w:id="179" w:name="_Toc448756686"/>
      <w:r w:rsidRPr="00AA38E8">
        <w:rPr>
          <w:rFonts w:ascii="Calibri" w:hAnsi="Calibri" w:cs="Calibri"/>
        </w:rPr>
        <w:t>Local Function #1</w:t>
      </w:r>
      <w:bookmarkEnd w:id="178"/>
      <w:bookmarkEnd w:id="179"/>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7"/>
        <w:gridCol w:w="3826"/>
        <w:gridCol w:w="1135"/>
        <w:gridCol w:w="1135"/>
        <w:gridCol w:w="1135"/>
      </w:tblGrid>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Function Name</w:t>
            </w:r>
          </w:p>
        </w:tc>
        <w:tc>
          <w:tcPr>
            <w:tcW w:w="4179" w:type="dxa"/>
          </w:tcPr>
          <w:p w:rsidR="008C6874" w:rsidRPr="00AA38E8" w:rsidRDefault="008C6874" w:rsidP="00F4318C">
            <w:pPr>
              <w:spacing w:before="60"/>
              <w:rPr>
                <w:rFonts w:cs="Calibri"/>
                <w:sz w:val="16"/>
              </w:rPr>
            </w:pPr>
            <w:r w:rsidRPr="00AA38E8">
              <w:rPr>
                <w:rFonts w:cs="Calibri"/>
                <w:sz w:val="16"/>
              </w:rPr>
              <w:t>(Exact name used)</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 xml:space="preserve">Arguments Passed </w:t>
            </w:r>
          </w:p>
        </w:tc>
        <w:tc>
          <w:tcPr>
            <w:tcW w:w="4179" w:type="dxa"/>
          </w:tcPr>
          <w:p w:rsidR="008C6874" w:rsidRPr="00AA38E8" w:rsidRDefault="00B01D15" w:rsidP="00F4318C">
            <w:pPr>
              <w:spacing w:before="60"/>
              <w:rPr>
                <w:rFonts w:cs="Calibri"/>
                <w:sz w:val="16"/>
              </w:rPr>
            </w:pPr>
            <w:r>
              <w:rPr>
                <w:rFonts w:cs="Calibri"/>
                <w:sz w:val="16"/>
              </w:rPr>
              <w:t>None</w:t>
            </w:r>
          </w:p>
        </w:tc>
        <w:tc>
          <w:tcPr>
            <w:tcW w:w="990" w:type="dxa"/>
          </w:tcPr>
          <w:p w:rsidR="008C6874" w:rsidRPr="00AA38E8" w:rsidRDefault="008C6874" w:rsidP="00F4318C">
            <w:pPr>
              <w:spacing w:before="60"/>
              <w:rPr>
                <w:rFonts w:cs="Calibri"/>
                <w:sz w:val="16"/>
              </w:rPr>
            </w:pPr>
            <w:r>
              <w:rPr>
                <w:rFonts w:cs="Calibri"/>
                <w:sz w:val="16"/>
              </w:rPr>
              <w:t>&lt;Refer MDD guidelines[1]&gt;</w:t>
            </w:r>
          </w:p>
        </w:tc>
        <w:tc>
          <w:tcPr>
            <w:tcW w:w="990" w:type="dxa"/>
          </w:tcPr>
          <w:p w:rsidR="008C6874" w:rsidRPr="00AA38E8" w:rsidRDefault="008C6874" w:rsidP="00F4318C">
            <w:pPr>
              <w:spacing w:before="60"/>
              <w:rPr>
                <w:rFonts w:cs="Calibri"/>
                <w:sz w:val="16"/>
              </w:rPr>
            </w:pPr>
            <w:r>
              <w:rPr>
                <w:rFonts w:cs="Calibri"/>
                <w:sz w:val="16"/>
              </w:rPr>
              <w:t>&lt;Refer MDD guidelines[1]&gt;</w:t>
            </w:r>
          </w:p>
        </w:tc>
        <w:tc>
          <w:tcPr>
            <w:tcW w:w="990" w:type="dxa"/>
          </w:tcPr>
          <w:p w:rsidR="008C6874" w:rsidRPr="00AA38E8" w:rsidRDefault="008C6874" w:rsidP="00F4318C">
            <w:pPr>
              <w:spacing w:before="60"/>
              <w:rPr>
                <w:rFonts w:cs="Calibri"/>
                <w:sz w:val="16"/>
              </w:rPr>
            </w:pPr>
            <w:r>
              <w:rPr>
                <w:rFonts w:cs="Calibri"/>
                <w:sz w:val="16"/>
              </w:rPr>
              <w:t>&lt;Refer MDD guidelines[1]&gt;</w:t>
            </w:r>
          </w:p>
        </w:tc>
      </w:tr>
      <w:tr w:rsidR="008C6874" w:rsidRPr="00AA38E8" w:rsidTr="00F4318C">
        <w:tc>
          <w:tcPr>
            <w:tcW w:w="1779" w:type="dxa"/>
          </w:tcPr>
          <w:p w:rsidR="008C6874" w:rsidRPr="00AA38E8" w:rsidRDefault="008C6874" w:rsidP="00F4318C">
            <w:pPr>
              <w:spacing w:before="60"/>
              <w:rPr>
                <w:rFonts w:cs="Calibri"/>
                <w:b/>
                <w:bCs/>
                <w:sz w:val="16"/>
              </w:rPr>
            </w:pPr>
          </w:p>
        </w:tc>
        <w:tc>
          <w:tcPr>
            <w:tcW w:w="4179" w:type="dxa"/>
          </w:tcPr>
          <w:p w:rsidR="008C6874" w:rsidRPr="00AA38E8" w:rsidRDefault="008C6874" w:rsidP="00F4318C">
            <w:pPr>
              <w:spacing w:before="60"/>
              <w:rPr>
                <w:rFonts w:cs="Calibri"/>
                <w:sz w:val="16"/>
              </w:rPr>
            </w:pPr>
          </w:p>
        </w:tc>
        <w:tc>
          <w:tcPr>
            <w:tcW w:w="990" w:type="dxa"/>
          </w:tcPr>
          <w:p w:rsidR="008C6874" w:rsidRPr="00AA38E8" w:rsidRDefault="008C6874" w:rsidP="00F4318C">
            <w:pPr>
              <w:spacing w:before="60"/>
              <w:rPr>
                <w:rFonts w:cs="Calibri"/>
                <w:sz w:val="16"/>
              </w:rPr>
            </w:pPr>
          </w:p>
        </w:tc>
        <w:tc>
          <w:tcPr>
            <w:tcW w:w="990" w:type="dxa"/>
          </w:tcPr>
          <w:p w:rsidR="008C6874" w:rsidRPr="00AA38E8" w:rsidRDefault="008C6874" w:rsidP="00F4318C">
            <w:pPr>
              <w:spacing w:before="60"/>
              <w:rPr>
                <w:rFonts w:cs="Calibri"/>
                <w:sz w:val="16"/>
              </w:rPr>
            </w:pPr>
          </w:p>
        </w:tc>
        <w:tc>
          <w:tcPr>
            <w:tcW w:w="990" w:type="dxa"/>
          </w:tcPr>
          <w:p w:rsidR="008C6874" w:rsidRPr="00AA38E8" w:rsidRDefault="008C6874" w:rsidP="00F4318C">
            <w:pPr>
              <w:spacing w:before="60"/>
              <w:rPr>
                <w:rFonts w:cs="Calibri"/>
                <w:sz w:val="16"/>
              </w:rPr>
            </w:pPr>
          </w:p>
        </w:tc>
      </w:tr>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Return Value</w:t>
            </w:r>
          </w:p>
        </w:tc>
        <w:tc>
          <w:tcPr>
            <w:tcW w:w="4179" w:type="dxa"/>
          </w:tcPr>
          <w:p w:rsidR="008C6874" w:rsidRPr="00AA38E8" w:rsidRDefault="008C6874" w:rsidP="00F4318C">
            <w:pPr>
              <w:spacing w:before="60"/>
              <w:rPr>
                <w:rFonts w:cs="Calibri"/>
                <w:sz w:val="16"/>
              </w:rPr>
            </w:pPr>
          </w:p>
        </w:tc>
        <w:tc>
          <w:tcPr>
            <w:tcW w:w="990" w:type="dxa"/>
          </w:tcPr>
          <w:p w:rsidR="008C6874" w:rsidRPr="00AA38E8" w:rsidRDefault="008C6874" w:rsidP="00F4318C">
            <w:pPr>
              <w:spacing w:before="60"/>
              <w:rPr>
                <w:rFonts w:cs="Calibri"/>
                <w:sz w:val="16"/>
              </w:rPr>
            </w:pPr>
          </w:p>
        </w:tc>
        <w:tc>
          <w:tcPr>
            <w:tcW w:w="990" w:type="dxa"/>
          </w:tcPr>
          <w:p w:rsidR="008C6874" w:rsidRPr="00AA38E8" w:rsidRDefault="008C6874" w:rsidP="00F4318C">
            <w:pPr>
              <w:spacing w:before="60"/>
              <w:rPr>
                <w:rFonts w:cs="Calibri"/>
                <w:sz w:val="16"/>
              </w:rPr>
            </w:pPr>
          </w:p>
        </w:tc>
        <w:tc>
          <w:tcPr>
            <w:tcW w:w="990" w:type="dxa"/>
          </w:tcPr>
          <w:p w:rsidR="008C6874" w:rsidRPr="00AA38E8" w:rsidRDefault="008C6874" w:rsidP="00F4318C">
            <w:pPr>
              <w:spacing w:before="60"/>
              <w:rPr>
                <w:rFonts w:cs="Calibri"/>
                <w:sz w:val="16"/>
              </w:rPr>
            </w:pPr>
          </w:p>
        </w:tc>
      </w:tr>
    </w:tbl>
    <w:p w:rsidR="008C6874" w:rsidRDefault="008C6874" w:rsidP="008C6874">
      <w:pPr>
        <w:pStyle w:val="Heading2"/>
        <w:numPr>
          <w:ilvl w:val="3"/>
          <w:numId w:val="11"/>
        </w:numPr>
        <w:spacing w:after="60"/>
        <w:rPr>
          <w:rFonts w:ascii="Calibri" w:hAnsi="Calibri" w:cs="Calibri"/>
        </w:rPr>
      </w:pPr>
      <w:bookmarkStart w:id="180" w:name="_Toc448756687"/>
      <w:bookmarkStart w:id="181" w:name="_Toc421011541"/>
      <w:r>
        <w:rPr>
          <w:rFonts w:ascii="Calibri" w:hAnsi="Calibri" w:cs="Calibri"/>
        </w:rPr>
        <w:t>Design Rationale</w:t>
      </w:r>
      <w:bookmarkEnd w:id="180"/>
    </w:p>
    <w:p w:rsidR="008C6874" w:rsidRPr="00AA38E8" w:rsidRDefault="008C6874" w:rsidP="008C6874">
      <w:pPr>
        <w:pStyle w:val="Heading2"/>
        <w:numPr>
          <w:ilvl w:val="3"/>
          <w:numId w:val="11"/>
        </w:numPr>
        <w:spacing w:after="60"/>
        <w:rPr>
          <w:rFonts w:ascii="Calibri" w:hAnsi="Calibri" w:cs="Calibri"/>
        </w:rPr>
      </w:pPr>
      <w:bookmarkStart w:id="182" w:name="_Toc448756688"/>
      <w:r>
        <w:rPr>
          <w:rFonts w:ascii="Calibri" w:hAnsi="Calibri" w:cs="Calibri"/>
        </w:rPr>
        <w:t>Processing</w:t>
      </w:r>
      <w:bookmarkEnd w:id="181"/>
      <w:bookmarkEnd w:id="182"/>
    </w:p>
    <w:p w:rsidR="008C6874" w:rsidRPr="00B01D15" w:rsidRDefault="008C6874" w:rsidP="008C6874">
      <w:pPr>
        <w:pStyle w:val="Heading2"/>
        <w:spacing w:after="60"/>
        <w:rPr>
          <w:rFonts w:ascii="Calibri" w:hAnsi="Calibri" w:cs="Calibri"/>
        </w:rPr>
      </w:pPr>
      <w:bookmarkStart w:id="183" w:name="_Toc421011542"/>
      <w:bookmarkStart w:id="184" w:name="_Toc448756689"/>
      <w:r>
        <w:rPr>
          <w:rFonts w:ascii="Calibri" w:hAnsi="Calibri" w:cs="Calibri"/>
        </w:rPr>
        <w:t>GLOBAL</w:t>
      </w:r>
      <w:r w:rsidRPr="00AA38E8">
        <w:rPr>
          <w:rFonts w:ascii="Calibri" w:hAnsi="Calibri" w:cs="Calibri"/>
        </w:rPr>
        <w:t xml:space="preserve"> Function/Macro Definitions</w:t>
      </w:r>
      <w:bookmarkEnd w:id="183"/>
      <w:bookmarkEnd w:id="184"/>
    </w:p>
    <w:p w:rsidR="008C6874" w:rsidRPr="00AA38E8" w:rsidRDefault="00F2796B" w:rsidP="008C6874">
      <w:pPr>
        <w:pStyle w:val="Heading2"/>
        <w:numPr>
          <w:ilvl w:val="2"/>
          <w:numId w:val="11"/>
        </w:numPr>
        <w:tabs>
          <w:tab w:val="clear" w:pos="1017"/>
          <w:tab w:val="num" w:pos="567"/>
        </w:tabs>
        <w:spacing w:after="60"/>
        <w:ind w:left="567"/>
        <w:rPr>
          <w:rFonts w:ascii="Calibri" w:hAnsi="Calibri" w:cs="Calibri"/>
        </w:rPr>
      </w:pPr>
      <w:bookmarkStart w:id="185" w:name="_Toc448756690"/>
      <w:del w:id="186" w:author="Nexteer Employee" w:date="2016-08-25T09:57:00Z">
        <w:r w:rsidDel="002F5C69">
          <w:rPr>
            <w:rFonts w:ascii="Calibri" w:hAnsi="Calibri" w:cs="Calibri"/>
          </w:rPr>
          <w:delText>DTSInit</w:delText>
        </w:r>
      </w:del>
      <w:bookmarkEnd w:id="185"/>
      <w:proofErr w:type="spellStart"/>
      <w:ins w:id="187" w:author="Nexteer Employee" w:date="2016-08-25T09:57:00Z">
        <w:r w:rsidR="002F5C69">
          <w:rPr>
            <w:rFonts w:ascii="Calibri" w:hAnsi="Calibri" w:cs="Calibri"/>
          </w:rPr>
          <w:t>DtsInin</w:t>
        </w:r>
      </w:ins>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8C6874" w:rsidRPr="00AA38E8" w:rsidTr="00F4318C">
        <w:tc>
          <w:tcPr>
            <w:tcW w:w="1690" w:type="dxa"/>
          </w:tcPr>
          <w:p w:rsidR="008C6874" w:rsidRPr="00AA38E8" w:rsidRDefault="008C6874" w:rsidP="00F4318C">
            <w:pPr>
              <w:spacing w:before="60"/>
              <w:rPr>
                <w:rFonts w:cs="Calibri"/>
                <w:b/>
                <w:bCs/>
                <w:sz w:val="16"/>
              </w:rPr>
            </w:pPr>
            <w:r w:rsidRPr="00AA38E8">
              <w:rPr>
                <w:rFonts w:cs="Calibri"/>
                <w:b/>
                <w:bCs/>
                <w:sz w:val="16"/>
              </w:rPr>
              <w:t>Function Name</w:t>
            </w:r>
          </w:p>
        </w:tc>
        <w:tc>
          <w:tcPr>
            <w:tcW w:w="3833" w:type="dxa"/>
          </w:tcPr>
          <w:p w:rsidR="008C6874" w:rsidRPr="00AA38E8" w:rsidRDefault="00EF1FE8" w:rsidP="00F4318C">
            <w:pPr>
              <w:spacing w:before="60"/>
              <w:rPr>
                <w:rFonts w:cs="Calibri"/>
                <w:sz w:val="16"/>
              </w:rPr>
            </w:pPr>
            <w:proofErr w:type="spellStart"/>
            <w:r w:rsidRPr="00EF1FE8">
              <w:rPr>
                <w:rFonts w:cs="Calibri"/>
                <w:sz w:val="16"/>
              </w:rPr>
              <w:t>DTSInit</w:t>
            </w:r>
            <w:proofErr w:type="spellEnd"/>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8C6874" w:rsidRPr="00AA38E8" w:rsidTr="00F4318C">
        <w:tc>
          <w:tcPr>
            <w:tcW w:w="1690" w:type="dxa"/>
          </w:tcPr>
          <w:p w:rsidR="008C6874" w:rsidRPr="00AA38E8" w:rsidRDefault="008C6874" w:rsidP="00F4318C">
            <w:pPr>
              <w:spacing w:before="60"/>
              <w:rPr>
                <w:rFonts w:cs="Calibri"/>
                <w:b/>
                <w:bCs/>
                <w:sz w:val="16"/>
              </w:rPr>
            </w:pPr>
            <w:r w:rsidRPr="00AA38E8">
              <w:rPr>
                <w:rFonts w:cs="Calibri"/>
                <w:b/>
                <w:bCs/>
                <w:sz w:val="16"/>
              </w:rPr>
              <w:t xml:space="preserve">Arguments Passed </w:t>
            </w:r>
          </w:p>
        </w:tc>
        <w:tc>
          <w:tcPr>
            <w:tcW w:w="3833" w:type="dxa"/>
          </w:tcPr>
          <w:p w:rsidR="008C6874" w:rsidRPr="00AA38E8" w:rsidRDefault="00494657" w:rsidP="00494657">
            <w:pPr>
              <w:spacing w:before="60"/>
              <w:rPr>
                <w:rFonts w:cs="Calibri"/>
                <w:sz w:val="16"/>
              </w:rPr>
            </w:pPr>
            <w:proofErr w:type="spellStart"/>
            <w:r w:rsidRPr="00494657">
              <w:rPr>
                <w:rFonts w:cs="Calibri"/>
                <w:sz w:val="16"/>
              </w:rPr>
              <w:t>CrcHwIdxInReg</w:t>
            </w:r>
            <w:proofErr w:type="spellEnd"/>
            <w:r>
              <w:br/>
            </w:r>
          </w:p>
        </w:tc>
        <w:tc>
          <w:tcPr>
            <w:tcW w:w="1135" w:type="dxa"/>
          </w:tcPr>
          <w:p w:rsidR="008C6874" w:rsidRPr="00AA38E8" w:rsidRDefault="00494657" w:rsidP="00F4318C">
            <w:pPr>
              <w:spacing w:before="60"/>
              <w:rPr>
                <w:rFonts w:cs="Calibri"/>
                <w:sz w:val="16"/>
              </w:rPr>
            </w:pPr>
            <w:r>
              <w:t xml:space="preserve"> </w:t>
            </w:r>
            <w:r w:rsidRPr="00494657">
              <w:rPr>
                <w:rFonts w:cs="Calibri"/>
                <w:sz w:val="16"/>
              </w:rPr>
              <w:t>uint32</w:t>
            </w:r>
          </w:p>
        </w:tc>
        <w:tc>
          <w:tcPr>
            <w:tcW w:w="1135" w:type="dxa"/>
          </w:tcPr>
          <w:p w:rsidR="008C6874" w:rsidRDefault="008C6874" w:rsidP="00F4318C">
            <w:pPr>
              <w:spacing w:before="60"/>
              <w:rPr>
                <w:rFonts w:cs="Calibri"/>
                <w:sz w:val="16"/>
              </w:rPr>
            </w:pPr>
          </w:p>
          <w:p w:rsidR="00494657" w:rsidRPr="00AA38E8" w:rsidRDefault="00494657" w:rsidP="00F4318C">
            <w:pPr>
              <w:spacing w:before="60"/>
              <w:rPr>
                <w:rFonts w:cs="Calibri"/>
                <w:sz w:val="16"/>
              </w:rPr>
            </w:pPr>
            <w:r>
              <w:rPr>
                <w:rFonts w:cs="Calibri"/>
                <w:sz w:val="16"/>
              </w:rPr>
              <w:t>0</w:t>
            </w:r>
          </w:p>
        </w:tc>
        <w:tc>
          <w:tcPr>
            <w:tcW w:w="1135" w:type="dxa"/>
          </w:tcPr>
          <w:p w:rsidR="008C6874" w:rsidRDefault="008C6874" w:rsidP="00F4318C">
            <w:pPr>
              <w:spacing w:before="60"/>
              <w:rPr>
                <w:rFonts w:cs="Calibri"/>
                <w:sz w:val="16"/>
              </w:rPr>
            </w:pPr>
          </w:p>
          <w:p w:rsidR="00494657" w:rsidRPr="00AA38E8" w:rsidRDefault="00494657" w:rsidP="00F4318C">
            <w:pPr>
              <w:spacing w:before="60"/>
              <w:rPr>
                <w:rFonts w:cs="Calibri"/>
                <w:sz w:val="16"/>
              </w:rPr>
            </w:pPr>
            <w:r>
              <w:rPr>
                <w:rFonts w:cs="Calibri"/>
                <w:sz w:val="16"/>
              </w:rPr>
              <w:t>0xFFFFFFFF</w:t>
            </w:r>
          </w:p>
        </w:tc>
      </w:tr>
      <w:tr w:rsidR="00494657" w:rsidRPr="00AA38E8" w:rsidTr="00F4318C">
        <w:tc>
          <w:tcPr>
            <w:tcW w:w="1690" w:type="dxa"/>
          </w:tcPr>
          <w:p w:rsidR="00494657" w:rsidRPr="00AA38E8" w:rsidRDefault="00494657" w:rsidP="00F4318C">
            <w:pPr>
              <w:spacing w:before="60"/>
              <w:rPr>
                <w:rFonts w:cs="Calibri"/>
                <w:b/>
                <w:bCs/>
                <w:sz w:val="16"/>
              </w:rPr>
            </w:pPr>
          </w:p>
        </w:tc>
        <w:tc>
          <w:tcPr>
            <w:tcW w:w="3833" w:type="dxa"/>
          </w:tcPr>
          <w:p w:rsidR="00494657" w:rsidRPr="00AA38E8" w:rsidRDefault="00494657" w:rsidP="00F4318C">
            <w:pPr>
              <w:spacing w:before="60"/>
              <w:rPr>
                <w:rFonts w:cs="Calibri"/>
                <w:sz w:val="16"/>
              </w:rPr>
            </w:pPr>
            <w:proofErr w:type="spellStart"/>
            <w:r w:rsidRPr="00494657">
              <w:rPr>
                <w:rFonts w:cs="Calibri"/>
                <w:sz w:val="16"/>
              </w:rPr>
              <w:t>CrcHwIdxOutReg</w:t>
            </w:r>
            <w:proofErr w:type="spellEnd"/>
          </w:p>
        </w:tc>
        <w:tc>
          <w:tcPr>
            <w:tcW w:w="1135" w:type="dxa"/>
          </w:tcPr>
          <w:p w:rsidR="00494657" w:rsidRPr="00AA38E8" w:rsidRDefault="00494657" w:rsidP="00F4318C">
            <w:pPr>
              <w:spacing w:before="60"/>
              <w:rPr>
                <w:rFonts w:cs="Calibri"/>
                <w:sz w:val="16"/>
              </w:rPr>
            </w:pPr>
            <w:r w:rsidRPr="00494657">
              <w:rPr>
                <w:rFonts w:cs="Calibri"/>
                <w:sz w:val="16"/>
              </w:rPr>
              <w:t>uint32</w:t>
            </w:r>
          </w:p>
        </w:tc>
        <w:tc>
          <w:tcPr>
            <w:tcW w:w="1135" w:type="dxa"/>
          </w:tcPr>
          <w:p w:rsidR="00494657" w:rsidRDefault="00494657" w:rsidP="00494657">
            <w:pPr>
              <w:spacing w:before="60"/>
              <w:rPr>
                <w:rFonts w:cs="Calibri"/>
                <w:sz w:val="16"/>
              </w:rPr>
            </w:pPr>
          </w:p>
          <w:p w:rsidR="00494657" w:rsidRPr="00AA38E8" w:rsidRDefault="00494657" w:rsidP="00F4318C">
            <w:pPr>
              <w:spacing w:before="60"/>
              <w:rPr>
                <w:rFonts w:cs="Calibri"/>
                <w:sz w:val="16"/>
              </w:rPr>
            </w:pPr>
            <w:r>
              <w:rPr>
                <w:rFonts w:cs="Calibri"/>
                <w:sz w:val="16"/>
              </w:rPr>
              <w:t>0</w:t>
            </w:r>
          </w:p>
        </w:tc>
        <w:tc>
          <w:tcPr>
            <w:tcW w:w="1135" w:type="dxa"/>
          </w:tcPr>
          <w:p w:rsidR="00494657" w:rsidRDefault="00494657" w:rsidP="00494657">
            <w:pPr>
              <w:spacing w:before="60"/>
              <w:rPr>
                <w:rFonts w:cs="Calibri"/>
                <w:sz w:val="16"/>
              </w:rPr>
            </w:pPr>
          </w:p>
          <w:p w:rsidR="00494657" w:rsidRPr="00AA38E8" w:rsidRDefault="00494657" w:rsidP="00F4318C">
            <w:pPr>
              <w:spacing w:before="60"/>
              <w:rPr>
                <w:rFonts w:cs="Calibri"/>
                <w:sz w:val="16"/>
              </w:rPr>
            </w:pPr>
            <w:r>
              <w:rPr>
                <w:rFonts w:cs="Calibri"/>
                <w:sz w:val="16"/>
              </w:rPr>
              <w:t>0xFFFFFFFF</w:t>
            </w:r>
          </w:p>
        </w:tc>
      </w:tr>
      <w:tr w:rsidR="00494657" w:rsidRPr="00AA38E8" w:rsidTr="00F4318C">
        <w:tc>
          <w:tcPr>
            <w:tcW w:w="1690" w:type="dxa"/>
          </w:tcPr>
          <w:p w:rsidR="00494657" w:rsidRPr="00AA38E8" w:rsidRDefault="00494657" w:rsidP="00F4318C">
            <w:pPr>
              <w:spacing w:before="60"/>
              <w:rPr>
                <w:rFonts w:cs="Calibri"/>
                <w:b/>
                <w:bCs/>
                <w:sz w:val="16"/>
              </w:rPr>
            </w:pPr>
            <w:r w:rsidRPr="00AA38E8">
              <w:rPr>
                <w:rFonts w:cs="Calibri"/>
                <w:b/>
                <w:bCs/>
                <w:sz w:val="16"/>
              </w:rPr>
              <w:t>Return Value</w:t>
            </w:r>
          </w:p>
        </w:tc>
        <w:tc>
          <w:tcPr>
            <w:tcW w:w="3833" w:type="dxa"/>
          </w:tcPr>
          <w:p w:rsidR="00494657" w:rsidRPr="00AA38E8" w:rsidRDefault="00494657" w:rsidP="00F4318C">
            <w:pPr>
              <w:spacing w:before="60"/>
              <w:rPr>
                <w:rFonts w:cs="Calibri"/>
                <w:sz w:val="16"/>
              </w:rPr>
            </w:pPr>
            <w:r>
              <w:rPr>
                <w:rFonts w:cs="Calibri"/>
                <w:sz w:val="16"/>
              </w:rPr>
              <w:t>None</w:t>
            </w:r>
          </w:p>
        </w:tc>
        <w:tc>
          <w:tcPr>
            <w:tcW w:w="1135" w:type="dxa"/>
          </w:tcPr>
          <w:p w:rsidR="00494657" w:rsidRPr="00AA38E8" w:rsidRDefault="00494657" w:rsidP="00F4318C">
            <w:pPr>
              <w:spacing w:before="60"/>
              <w:rPr>
                <w:rFonts w:cs="Calibri"/>
                <w:sz w:val="16"/>
              </w:rPr>
            </w:pPr>
          </w:p>
        </w:tc>
        <w:tc>
          <w:tcPr>
            <w:tcW w:w="1135" w:type="dxa"/>
          </w:tcPr>
          <w:p w:rsidR="00494657" w:rsidRPr="00AA38E8" w:rsidRDefault="00494657" w:rsidP="00F4318C">
            <w:pPr>
              <w:spacing w:before="60"/>
              <w:rPr>
                <w:rFonts w:cs="Calibri"/>
                <w:sz w:val="16"/>
              </w:rPr>
            </w:pPr>
          </w:p>
        </w:tc>
        <w:tc>
          <w:tcPr>
            <w:tcW w:w="1135" w:type="dxa"/>
          </w:tcPr>
          <w:p w:rsidR="00494657" w:rsidRPr="00AA38E8" w:rsidRDefault="00494657" w:rsidP="00F4318C">
            <w:pPr>
              <w:spacing w:before="60"/>
              <w:rPr>
                <w:rFonts w:cs="Calibri"/>
                <w:sz w:val="16"/>
              </w:rPr>
            </w:pPr>
          </w:p>
        </w:tc>
      </w:tr>
    </w:tbl>
    <w:p w:rsidR="008C6874" w:rsidRDefault="008C6874" w:rsidP="008C6874">
      <w:pPr>
        <w:pStyle w:val="Heading2"/>
        <w:numPr>
          <w:ilvl w:val="3"/>
          <w:numId w:val="11"/>
        </w:numPr>
        <w:spacing w:after="60"/>
        <w:rPr>
          <w:rFonts w:ascii="Calibri" w:hAnsi="Calibri" w:cs="Calibri"/>
        </w:rPr>
      </w:pPr>
      <w:bookmarkStart w:id="188" w:name="_Toc448756691"/>
      <w:bookmarkStart w:id="189" w:name="_Toc421011544"/>
      <w:r>
        <w:rPr>
          <w:rFonts w:ascii="Calibri" w:hAnsi="Calibri" w:cs="Calibri"/>
        </w:rPr>
        <w:t>Design Rationale</w:t>
      </w:r>
      <w:bookmarkEnd w:id="188"/>
    </w:p>
    <w:p w:rsidR="00494657" w:rsidRDefault="00494657" w:rsidP="00007CC1">
      <w:pPr>
        <w:ind w:left="864"/>
      </w:pPr>
    </w:p>
    <w:p w:rsidR="00494657" w:rsidRDefault="00494657" w:rsidP="00494657">
      <w:pPr>
        <w:rPr>
          <w:rFonts w:cs="Calibri"/>
        </w:rPr>
      </w:pPr>
      <w:proofErr w:type="gramStart"/>
      <w:r>
        <w:rPr>
          <w:rFonts w:cs="Calibri"/>
        </w:rPr>
        <w:lastRenderedPageBreak/>
        <w:t xml:space="preserve">Trusted function that performs all register initialization from the </w:t>
      </w:r>
      <w:r w:rsidRPr="00494657">
        <w:rPr>
          <w:rFonts w:cs="Calibri"/>
        </w:rPr>
        <w:t>CM102A_FlsMem_DTSPeripheralCfg</w:t>
      </w:r>
      <w:r>
        <w:rPr>
          <w:rFonts w:cs="Calibri"/>
        </w:rPr>
        <w:t>.xlsx spreadsheet in the FDD.</w:t>
      </w:r>
      <w:proofErr w:type="gramEnd"/>
      <w:r>
        <w:rPr>
          <w:rFonts w:cs="Calibri"/>
        </w:rPr>
        <w:t xml:space="preserve">  </w:t>
      </w:r>
      <w:r w:rsidRPr="005266A7">
        <w:rPr>
          <w:rFonts w:cs="Calibri"/>
        </w:rPr>
        <w:t xml:space="preserve">The </w:t>
      </w:r>
      <w:proofErr w:type="spellStart"/>
      <w:r w:rsidRPr="00494657">
        <w:rPr>
          <w:rFonts w:cs="Calibri"/>
        </w:rPr>
        <w:t>DTSMstrCfg</w:t>
      </w:r>
      <w:proofErr w:type="spellEnd"/>
      <w:r>
        <w:rPr>
          <w:rFonts w:cs="Calibri"/>
        </w:rPr>
        <w:t xml:space="preserve"> </w:t>
      </w:r>
      <w:r w:rsidRPr="005266A7">
        <w:rPr>
          <w:rFonts w:cs="Calibri"/>
        </w:rPr>
        <w:t xml:space="preserve">channel master registers can be written only in supervisor mode.  After the Channel master register for a given channel has been written, the selected Processor Element can write to that channel’s registers.  However, for simplicity, all </w:t>
      </w:r>
      <w:r>
        <w:rPr>
          <w:rFonts w:cs="Calibri"/>
        </w:rPr>
        <w:t>DTS</w:t>
      </w:r>
      <w:r w:rsidRPr="005266A7">
        <w:rPr>
          <w:rFonts w:cs="Calibri"/>
        </w:rPr>
        <w:t xml:space="preserve"> register initialization</w:t>
      </w:r>
      <w:r>
        <w:rPr>
          <w:rFonts w:cs="Calibri"/>
        </w:rPr>
        <w:t xml:space="preserve"> and chaining</w:t>
      </w:r>
      <w:r w:rsidRPr="005266A7">
        <w:rPr>
          <w:rFonts w:cs="Calibri"/>
        </w:rPr>
        <w:t xml:space="preserve"> is being done in one trusted function.  </w:t>
      </w:r>
    </w:p>
    <w:p w:rsidR="00494657" w:rsidRDefault="00494657" w:rsidP="00494657">
      <w:pPr>
        <w:rPr>
          <w:rFonts w:cs="Calibri"/>
        </w:rPr>
      </w:pPr>
      <w:r>
        <w:rPr>
          <w:rFonts w:cs="Calibri"/>
        </w:rPr>
        <w:t>The chaining is done in the following manner</w:t>
      </w:r>
    </w:p>
    <w:p w:rsidR="00494657" w:rsidRPr="005922E9" w:rsidRDefault="00494657" w:rsidP="0014033E">
      <w:pPr>
        <w:pStyle w:val="ListParagraph"/>
        <w:numPr>
          <w:ilvl w:val="0"/>
          <w:numId w:val="22"/>
        </w:numPr>
        <w:rPr>
          <w:rFonts w:cs="Calibri"/>
        </w:rPr>
      </w:pPr>
      <w:r w:rsidRPr="005922E9">
        <w:rPr>
          <w:rFonts w:cs="Calibri"/>
        </w:rPr>
        <w:t xml:space="preserve">Consider the first flash region to have the CRC calculated </w:t>
      </w:r>
    </w:p>
    <w:p w:rsidR="00494657" w:rsidRPr="00B81C58" w:rsidRDefault="00494657" w:rsidP="0014033E">
      <w:pPr>
        <w:pStyle w:val="ListParagraph"/>
        <w:numPr>
          <w:ilvl w:val="0"/>
          <w:numId w:val="22"/>
        </w:numPr>
        <w:rPr>
          <w:rFonts w:cs="Calibri"/>
        </w:rPr>
      </w:pPr>
      <w:r w:rsidRPr="005922E9">
        <w:rPr>
          <w:rFonts w:cs="Calibri"/>
        </w:rPr>
        <w:t xml:space="preserve">Calculate the number of DTS chains required for the length of the CRC region. Each </w:t>
      </w:r>
      <w:r w:rsidR="00B81C58">
        <w:rPr>
          <w:rFonts w:cs="Calibri"/>
        </w:rPr>
        <w:t>DTS channel</w:t>
      </w:r>
      <w:r w:rsidRPr="005922E9">
        <w:rPr>
          <w:rFonts w:cs="Calibri"/>
        </w:rPr>
        <w:t xml:space="preserve"> can address up to a maximum of 0x3FFFC bytes of data</w:t>
      </w:r>
      <w:r w:rsidR="00B81C58">
        <w:rPr>
          <w:rFonts w:cs="Calibri"/>
        </w:rPr>
        <w:t xml:space="preserve"> </w:t>
      </w:r>
      <w:r w:rsidRPr="005922E9">
        <w:rPr>
          <w:rFonts w:cs="Calibri"/>
        </w:rPr>
        <w:t>(0xFFFF maximu</w:t>
      </w:r>
      <w:r w:rsidR="00B81C58">
        <w:rPr>
          <w:rFonts w:cs="Calibri"/>
        </w:rPr>
        <w:t xml:space="preserve">m transfer count multiplied by </w:t>
      </w:r>
      <w:r w:rsidRPr="005922E9">
        <w:rPr>
          <w:rFonts w:cs="Calibri"/>
        </w:rPr>
        <w:t>4 bytes of data in each transfer)</w:t>
      </w:r>
      <w:r w:rsidRPr="00B81C58">
        <w:rPr>
          <w:rFonts w:cs="Calibri"/>
        </w:rPr>
        <w:t>.</w:t>
      </w:r>
    </w:p>
    <w:p w:rsidR="00494657" w:rsidRDefault="00147574" w:rsidP="00007CC1">
      <w:pPr>
        <w:ind w:firstLine="360"/>
        <w:rPr>
          <w:rFonts w:cs="Calibri"/>
        </w:rPr>
      </w:pPr>
      <w:r>
        <w:rPr>
          <w:rFonts w:cs="Calibri"/>
        </w:rPr>
        <w:t xml:space="preserve">Hence number of </w:t>
      </w:r>
      <w:r w:rsidR="00B81C58">
        <w:rPr>
          <w:rFonts w:cs="Calibri"/>
        </w:rPr>
        <w:t>channel</w:t>
      </w:r>
      <w:r>
        <w:rPr>
          <w:rFonts w:cs="Calibri"/>
        </w:rPr>
        <w:t xml:space="preserve"> is equal to Region length/0x3FFFC + </w:t>
      </w:r>
      <w:r w:rsidR="00B81C58">
        <w:rPr>
          <w:rFonts w:cs="Calibri"/>
        </w:rPr>
        <w:t>{</w:t>
      </w:r>
      <w:r>
        <w:rPr>
          <w:rFonts w:cs="Calibri"/>
        </w:rPr>
        <w:t>1</w:t>
      </w:r>
      <w:r w:rsidR="00B81C58">
        <w:rPr>
          <w:rFonts w:cs="Calibri"/>
        </w:rPr>
        <w:t>}</w:t>
      </w:r>
      <w:r>
        <w:rPr>
          <w:rFonts w:cs="Calibri"/>
        </w:rPr>
        <w:t xml:space="preserve"> if</w:t>
      </w:r>
      <w:r w:rsidR="00B81C58">
        <w:rPr>
          <w:rFonts w:cs="Calibri"/>
        </w:rPr>
        <w:t xml:space="preserve"> (</w:t>
      </w:r>
      <w:r>
        <w:rPr>
          <w:rFonts w:cs="Calibri"/>
        </w:rPr>
        <w:t xml:space="preserve">Region length </w:t>
      </w:r>
      <w:r w:rsidR="00B81C58">
        <w:rPr>
          <w:rFonts w:cs="Calibri"/>
        </w:rPr>
        <w:t>% 0x3FFFC</w:t>
      </w:r>
      <w:r>
        <w:rPr>
          <w:rFonts w:cs="Calibri"/>
        </w:rPr>
        <w:t xml:space="preserve"> is non zero)</w:t>
      </w:r>
    </w:p>
    <w:p w:rsidR="0014033E" w:rsidRDefault="0014033E" w:rsidP="00007CC1">
      <w:pPr>
        <w:pStyle w:val="ListParagraph"/>
        <w:numPr>
          <w:ilvl w:val="0"/>
          <w:numId w:val="22"/>
        </w:numPr>
        <w:rPr>
          <w:rFonts w:cs="Calibri"/>
        </w:rPr>
      </w:pPr>
      <w:r>
        <w:rPr>
          <w:rFonts w:cs="Calibri"/>
        </w:rPr>
        <w:t>Clear the DTS Transfer flag to make sure no pending requests are present</w:t>
      </w:r>
      <w:r w:rsidR="004F1EA6">
        <w:rPr>
          <w:rFonts w:cs="Calibri"/>
        </w:rPr>
        <w:t xml:space="preserve"> for all the used channels</w:t>
      </w:r>
    </w:p>
    <w:p w:rsidR="005922E9" w:rsidRDefault="005922E9" w:rsidP="0014033E">
      <w:pPr>
        <w:pStyle w:val="ListParagraph"/>
        <w:numPr>
          <w:ilvl w:val="0"/>
          <w:numId w:val="22"/>
        </w:numPr>
        <w:rPr>
          <w:rFonts w:cs="Calibri"/>
        </w:rPr>
      </w:pPr>
      <w:r>
        <w:rPr>
          <w:rFonts w:cs="Calibri"/>
        </w:rPr>
        <w:t xml:space="preserve">Configure the DTS channels starting from 0 using the configuration defined as per </w:t>
      </w:r>
      <w:r w:rsidRPr="00494657">
        <w:rPr>
          <w:rFonts w:cs="Calibri"/>
        </w:rPr>
        <w:t>CM102A_FlsMem_DTSPeripheralCfg</w:t>
      </w:r>
      <w:r>
        <w:rPr>
          <w:rFonts w:cs="Calibri"/>
        </w:rPr>
        <w:t>.xlsx for the above calculated number of chains</w:t>
      </w:r>
    </w:p>
    <w:p w:rsidR="005922E9" w:rsidRDefault="005922E9" w:rsidP="0014033E">
      <w:pPr>
        <w:pStyle w:val="ListParagraph"/>
        <w:numPr>
          <w:ilvl w:val="0"/>
          <w:numId w:val="22"/>
        </w:numPr>
        <w:rPr>
          <w:rFonts w:cs="Calibri"/>
        </w:rPr>
      </w:pPr>
      <w:r>
        <w:rPr>
          <w:rFonts w:cs="Calibri"/>
        </w:rPr>
        <w:t>Configure the next DTS channel to transfer the CRC result from CRC HW output register to Per Instance Memory</w:t>
      </w:r>
    </w:p>
    <w:p w:rsidR="005922E9" w:rsidRDefault="005922E9" w:rsidP="0014033E">
      <w:pPr>
        <w:pStyle w:val="ListParagraph"/>
        <w:numPr>
          <w:ilvl w:val="0"/>
          <w:numId w:val="22"/>
        </w:numPr>
        <w:rPr>
          <w:rFonts w:cs="Calibri"/>
        </w:rPr>
      </w:pPr>
      <w:r>
        <w:rPr>
          <w:rFonts w:cs="Calibri"/>
        </w:rPr>
        <w:t xml:space="preserve">Configure the next DTS channel to transfer zero value to the CRC HW output register to </w:t>
      </w:r>
      <w:r w:rsidR="00B81C58">
        <w:rPr>
          <w:rFonts w:cs="Calibri"/>
        </w:rPr>
        <w:t xml:space="preserve">clear the output register to </w:t>
      </w:r>
      <w:r>
        <w:rPr>
          <w:rFonts w:cs="Calibri"/>
        </w:rPr>
        <w:t>continue with next flash region operation</w:t>
      </w:r>
    </w:p>
    <w:p w:rsidR="005922E9" w:rsidRDefault="005922E9" w:rsidP="0014033E">
      <w:pPr>
        <w:pStyle w:val="ListParagraph"/>
        <w:numPr>
          <w:ilvl w:val="0"/>
          <w:numId w:val="22"/>
        </w:numPr>
        <w:rPr>
          <w:rFonts w:cs="Calibri"/>
        </w:rPr>
      </w:pPr>
      <w:r>
        <w:rPr>
          <w:rFonts w:cs="Calibri"/>
        </w:rPr>
        <w:t xml:space="preserve">Repeat Step 1 thru 5 for all the flash regions(Boot, App, Cal1, Cal2 </w:t>
      </w:r>
      <w:proofErr w:type="spellStart"/>
      <w:r>
        <w:rPr>
          <w:rFonts w:cs="Calibri"/>
        </w:rPr>
        <w:t>etc</w:t>
      </w:r>
      <w:proofErr w:type="spellEnd"/>
      <w:r>
        <w:rPr>
          <w:rFonts w:cs="Calibri"/>
        </w:rPr>
        <w:t xml:space="preserve">) The definition of </w:t>
      </w:r>
      <w:r w:rsidR="00B81C58">
        <w:rPr>
          <w:rFonts w:cs="Calibri"/>
        </w:rPr>
        <w:t>the flash region is in the</w:t>
      </w:r>
      <w:r>
        <w:rPr>
          <w:rFonts w:cs="Calibri"/>
        </w:rPr>
        <w:t xml:space="preserve"> generated file </w:t>
      </w:r>
      <w:proofErr w:type="spellStart"/>
      <w:r w:rsidRPr="005922E9">
        <w:rPr>
          <w:rFonts w:cs="Calibri"/>
        </w:rPr>
        <w:t>CDD_FlsMem_Cfg.c</w:t>
      </w:r>
      <w:proofErr w:type="spellEnd"/>
      <w:r>
        <w:rPr>
          <w:rFonts w:cs="Calibri"/>
        </w:rPr>
        <w:t xml:space="preserve"> which takes inputs defined in the </w:t>
      </w:r>
      <w:r w:rsidR="00B81C58">
        <w:rPr>
          <w:rFonts w:cs="Calibri"/>
        </w:rPr>
        <w:t xml:space="preserve">Vector </w:t>
      </w:r>
      <w:r>
        <w:rPr>
          <w:rFonts w:cs="Calibri"/>
        </w:rPr>
        <w:t>configurator Tool</w:t>
      </w:r>
    </w:p>
    <w:p w:rsidR="005922E9" w:rsidRDefault="005922E9" w:rsidP="0014033E">
      <w:pPr>
        <w:pStyle w:val="ListParagraph"/>
        <w:numPr>
          <w:ilvl w:val="0"/>
          <w:numId w:val="22"/>
        </w:numPr>
        <w:rPr>
          <w:rFonts w:cs="Calibri"/>
        </w:rPr>
      </w:pPr>
      <w:r>
        <w:rPr>
          <w:rFonts w:cs="Calibri"/>
        </w:rPr>
        <w:t>Di</w:t>
      </w:r>
      <w:r w:rsidR="00B81C58">
        <w:rPr>
          <w:rFonts w:cs="Calibri"/>
        </w:rPr>
        <w:t>s</w:t>
      </w:r>
      <w:r>
        <w:rPr>
          <w:rFonts w:cs="Calibri"/>
        </w:rPr>
        <w:t>able chaining on the last channel</w:t>
      </w:r>
    </w:p>
    <w:p w:rsidR="005922E9" w:rsidRDefault="005922E9" w:rsidP="0014033E">
      <w:pPr>
        <w:pStyle w:val="ListParagraph"/>
        <w:numPr>
          <w:ilvl w:val="0"/>
          <w:numId w:val="22"/>
        </w:numPr>
        <w:rPr>
          <w:rFonts w:cs="Calibri"/>
        </w:rPr>
      </w:pPr>
      <w:r>
        <w:rPr>
          <w:rFonts w:cs="Calibri"/>
        </w:rPr>
        <w:t>Enable the Interrupt on the second last channel</w:t>
      </w:r>
    </w:p>
    <w:p w:rsidR="005922E9" w:rsidRDefault="005922E9" w:rsidP="0014033E">
      <w:pPr>
        <w:pStyle w:val="ListParagraph"/>
        <w:numPr>
          <w:ilvl w:val="0"/>
          <w:numId w:val="22"/>
        </w:numPr>
        <w:rPr>
          <w:rFonts w:cs="Calibri"/>
        </w:rPr>
      </w:pPr>
      <w:r>
        <w:rPr>
          <w:rFonts w:cs="Calibri"/>
        </w:rPr>
        <w:t>Clear the interrupt status register which shall be monitored in the periodic</w:t>
      </w:r>
    </w:p>
    <w:p w:rsidR="005922E9" w:rsidRDefault="005922E9" w:rsidP="0014033E">
      <w:pPr>
        <w:pStyle w:val="ListParagraph"/>
        <w:numPr>
          <w:ilvl w:val="0"/>
          <w:numId w:val="22"/>
        </w:numPr>
        <w:rPr>
          <w:rFonts w:cs="Calibri"/>
        </w:rPr>
      </w:pPr>
      <w:r>
        <w:rPr>
          <w:rFonts w:cs="Calibri"/>
        </w:rPr>
        <w:t>Start the DTS transfer</w:t>
      </w:r>
    </w:p>
    <w:p w:rsidR="00AA3643" w:rsidRDefault="00AA3643" w:rsidP="00AA3643">
      <w:pPr>
        <w:rPr>
          <w:rFonts w:cs="Calibri"/>
        </w:rPr>
      </w:pPr>
    </w:p>
    <w:p w:rsidR="00D31FF2" w:rsidRDefault="007C630A" w:rsidP="00007CC1">
      <w:pPr>
        <w:jc w:val="center"/>
        <w:rPr>
          <w:rFonts w:cs="Calibri"/>
        </w:rPr>
      </w:pPr>
      <w:r>
        <w:object w:dxaOrig="5643" w:dyaOrig="209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3pt;height:567.7pt" o:ole="">
            <v:imagedata r:id="rId14" o:title=""/>
          </v:shape>
          <o:OLEObject Type="Embed" ProgID="Visio.Drawing.11" ShapeID="_x0000_i1025" DrawAspect="Content" ObjectID="_1533712292" r:id="rId15"/>
        </w:object>
      </w:r>
    </w:p>
    <w:p w:rsidR="00D31FF2" w:rsidRDefault="00D31FF2" w:rsidP="00AA3643">
      <w:pPr>
        <w:rPr>
          <w:rFonts w:cs="Calibri"/>
        </w:rPr>
      </w:pPr>
    </w:p>
    <w:p w:rsidR="00D31FF2" w:rsidRDefault="00D31FF2" w:rsidP="00AA3643">
      <w:pPr>
        <w:rPr>
          <w:rFonts w:cs="Calibri"/>
        </w:rPr>
      </w:pPr>
    </w:p>
    <w:p w:rsidR="004428F0" w:rsidRPr="00AA3643" w:rsidRDefault="004428F0" w:rsidP="004428F0">
      <w:pPr>
        <w:rPr>
          <w:rFonts w:cs="Calibri"/>
        </w:rPr>
      </w:pPr>
    </w:p>
    <w:p w:rsidR="00494657" w:rsidRPr="00494657" w:rsidRDefault="00494657" w:rsidP="00007CC1"/>
    <w:p w:rsidR="008C6874" w:rsidRPr="00AA38E8" w:rsidRDefault="00B01D15" w:rsidP="008C6874">
      <w:pPr>
        <w:pStyle w:val="Heading2"/>
        <w:numPr>
          <w:ilvl w:val="3"/>
          <w:numId w:val="11"/>
        </w:numPr>
        <w:spacing w:after="60"/>
        <w:rPr>
          <w:rFonts w:ascii="Calibri" w:hAnsi="Calibri" w:cs="Calibri"/>
        </w:rPr>
      </w:pPr>
      <w:bookmarkStart w:id="190" w:name="_Toc448756692"/>
      <w:bookmarkEnd w:id="189"/>
      <w:r>
        <w:rPr>
          <w:rFonts w:ascii="Calibri" w:hAnsi="Calibri" w:cs="Calibri"/>
        </w:rPr>
        <w:lastRenderedPageBreak/>
        <w:t>P</w:t>
      </w:r>
      <w:r w:rsidR="008C6874">
        <w:rPr>
          <w:rFonts w:ascii="Calibri" w:hAnsi="Calibri" w:cs="Calibri"/>
        </w:rPr>
        <w:t>rocessing</w:t>
      </w:r>
      <w:bookmarkEnd w:id="190"/>
    </w:p>
    <w:p w:rsidR="008C6874" w:rsidRDefault="008C6874" w:rsidP="008C6874">
      <w:pPr>
        <w:rPr>
          <w:rFonts w:cs="Calibri"/>
        </w:rPr>
      </w:pPr>
    </w:p>
    <w:p w:rsidR="00FC4D49" w:rsidRPr="00AA38E8" w:rsidRDefault="00FC4D49" w:rsidP="00FC4D49">
      <w:pPr>
        <w:pStyle w:val="Heading2"/>
        <w:numPr>
          <w:ilvl w:val="2"/>
          <w:numId w:val="11"/>
        </w:numPr>
        <w:tabs>
          <w:tab w:val="clear" w:pos="1017"/>
          <w:tab w:val="num" w:pos="567"/>
        </w:tabs>
        <w:spacing w:after="60"/>
        <w:ind w:left="567"/>
        <w:rPr>
          <w:rFonts w:ascii="Calibri" w:hAnsi="Calibri" w:cs="Calibri"/>
        </w:rPr>
      </w:pPr>
      <w:bookmarkStart w:id="191" w:name="_Toc448756693"/>
      <w:del w:id="192" w:author="Nexteer Employee" w:date="2016-08-25T09:59:00Z">
        <w:r w:rsidDel="002F5C69">
          <w:rPr>
            <w:rFonts w:ascii="Calibri" w:hAnsi="Calibri" w:cs="Calibri"/>
          </w:rPr>
          <w:delText>DTSClnUp</w:delText>
        </w:r>
      </w:del>
      <w:bookmarkEnd w:id="191"/>
      <w:proofErr w:type="spellStart"/>
      <w:ins w:id="193" w:author="Nexteer Employee" w:date="2016-08-25T09:59:00Z">
        <w:r w:rsidR="002F5C69">
          <w:rPr>
            <w:rFonts w:ascii="Calibri" w:hAnsi="Calibri" w:cs="Calibri"/>
          </w:rPr>
          <w:t>DtsClnUp</w:t>
        </w:r>
      </w:ins>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FC4D49" w:rsidRPr="00AA38E8" w:rsidTr="002F5C69">
        <w:tc>
          <w:tcPr>
            <w:tcW w:w="1690" w:type="dxa"/>
          </w:tcPr>
          <w:p w:rsidR="00FC4D49" w:rsidRPr="00AA38E8" w:rsidRDefault="00FC4D49" w:rsidP="002F5C69">
            <w:pPr>
              <w:spacing w:before="60"/>
              <w:rPr>
                <w:rFonts w:cs="Calibri"/>
                <w:b/>
                <w:bCs/>
                <w:sz w:val="16"/>
              </w:rPr>
            </w:pPr>
            <w:r w:rsidRPr="00AA38E8">
              <w:rPr>
                <w:rFonts w:cs="Calibri"/>
                <w:b/>
                <w:bCs/>
                <w:sz w:val="16"/>
              </w:rPr>
              <w:t>Function Name</w:t>
            </w:r>
          </w:p>
        </w:tc>
        <w:tc>
          <w:tcPr>
            <w:tcW w:w="3833" w:type="dxa"/>
          </w:tcPr>
          <w:p w:rsidR="00FC4D49" w:rsidRPr="00AA38E8" w:rsidRDefault="00FC4D49" w:rsidP="002F5C69">
            <w:pPr>
              <w:spacing w:before="60"/>
              <w:rPr>
                <w:rFonts w:cs="Calibri"/>
                <w:sz w:val="16"/>
              </w:rPr>
            </w:pPr>
            <w:proofErr w:type="spellStart"/>
            <w:r w:rsidRPr="00EF1FE8">
              <w:rPr>
                <w:rFonts w:cs="Calibri"/>
                <w:sz w:val="16"/>
              </w:rPr>
              <w:t>DTS</w:t>
            </w:r>
            <w:r>
              <w:rPr>
                <w:rFonts w:cs="Calibri"/>
                <w:sz w:val="16"/>
              </w:rPr>
              <w:t>ClnUp</w:t>
            </w:r>
            <w:proofErr w:type="spellEnd"/>
          </w:p>
        </w:tc>
        <w:tc>
          <w:tcPr>
            <w:tcW w:w="1135" w:type="dxa"/>
            <w:shd w:val="pct30" w:color="FFFF00" w:fill="auto"/>
          </w:tcPr>
          <w:p w:rsidR="00FC4D49" w:rsidRPr="00AA38E8" w:rsidRDefault="00FC4D49" w:rsidP="002F5C69">
            <w:pPr>
              <w:spacing w:before="60"/>
              <w:jc w:val="center"/>
              <w:rPr>
                <w:rFonts w:cs="Calibri"/>
                <w:sz w:val="16"/>
              </w:rPr>
            </w:pPr>
            <w:r w:rsidRPr="00AA38E8">
              <w:rPr>
                <w:rFonts w:cs="Calibri"/>
                <w:sz w:val="16"/>
              </w:rPr>
              <w:t>Type</w:t>
            </w:r>
          </w:p>
        </w:tc>
        <w:tc>
          <w:tcPr>
            <w:tcW w:w="1135" w:type="dxa"/>
            <w:shd w:val="pct30" w:color="FFFF00" w:fill="auto"/>
          </w:tcPr>
          <w:p w:rsidR="00FC4D49" w:rsidRPr="00AA38E8" w:rsidRDefault="00FC4D49" w:rsidP="002F5C69">
            <w:pPr>
              <w:spacing w:before="60"/>
              <w:jc w:val="center"/>
              <w:rPr>
                <w:rFonts w:cs="Calibri"/>
                <w:sz w:val="16"/>
              </w:rPr>
            </w:pPr>
            <w:r w:rsidRPr="00AA38E8">
              <w:rPr>
                <w:rFonts w:cs="Calibri"/>
                <w:sz w:val="16"/>
              </w:rPr>
              <w:t>Min</w:t>
            </w:r>
          </w:p>
        </w:tc>
        <w:tc>
          <w:tcPr>
            <w:tcW w:w="1135" w:type="dxa"/>
            <w:shd w:val="pct30" w:color="FFFF00" w:fill="auto"/>
          </w:tcPr>
          <w:p w:rsidR="00FC4D49" w:rsidRPr="00AA38E8" w:rsidRDefault="00FC4D49" w:rsidP="002F5C69">
            <w:pPr>
              <w:spacing w:before="60"/>
              <w:jc w:val="center"/>
              <w:rPr>
                <w:rFonts w:cs="Calibri"/>
                <w:sz w:val="16"/>
              </w:rPr>
            </w:pPr>
            <w:r w:rsidRPr="00AA38E8">
              <w:rPr>
                <w:rFonts w:cs="Calibri"/>
                <w:sz w:val="16"/>
              </w:rPr>
              <w:t>Max</w:t>
            </w:r>
          </w:p>
        </w:tc>
      </w:tr>
      <w:tr w:rsidR="00FC4D49" w:rsidRPr="00AA38E8" w:rsidTr="002F5C69">
        <w:tc>
          <w:tcPr>
            <w:tcW w:w="1690" w:type="dxa"/>
          </w:tcPr>
          <w:p w:rsidR="00FC4D49" w:rsidRPr="00AA38E8" w:rsidRDefault="00FC4D49" w:rsidP="002F5C69">
            <w:pPr>
              <w:spacing w:before="60"/>
              <w:rPr>
                <w:rFonts w:cs="Calibri"/>
                <w:b/>
                <w:bCs/>
                <w:sz w:val="16"/>
              </w:rPr>
            </w:pPr>
            <w:r w:rsidRPr="00AA38E8">
              <w:rPr>
                <w:rFonts w:cs="Calibri"/>
                <w:b/>
                <w:bCs/>
                <w:sz w:val="16"/>
              </w:rPr>
              <w:t xml:space="preserve">Arguments Passed </w:t>
            </w:r>
          </w:p>
        </w:tc>
        <w:tc>
          <w:tcPr>
            <w:tcW w:w="3833" w:type="dxa"/>
          </w:tcPr>
          <w:p w:rsidR="00FC4D49" w:rsidRPr="00AA38E8" w:rsidRDefault="00FC4D49" w:rsidP="002F5C69">
            <w:pPr>
              <w:spacing w:before="60"/>
              <w:rPr>
                <w:rFonts w:cs="Calibri"/>
                <w:sz w:val="16"/>
              </w:rPr>
            </w:pPr>
            <w:r>
              <w:rPr>
                <w:rFonts w:cs="Calibri"/>
                <w:sz w:val="16"/>
              </w:rPr>
              <w:t>None</w:t>
            </w:r>
            <w:r>
              <w:br/>
            </w:r>
          </w:p>
        </w:tc>
        <w:tc>
          <w:tcPr>
            <w:tcW w:w="1135" w:type="dxa"/>
          </w:tcPr>
          <w:p w:rsidR="00FC4D49" w:rsidRPr="00AA38E8" w:rsidRDefault="00FC4D49" w:rsidP="002F5C69">
            <w:pPr>
              <w:spacing w:before="60"/>
              <w:rPr>
                <w:rFonts w:cs="Calibri"/>
                <w:sz w:val="16"/>
              </w:rPr>
            </w:pPr>
          </w:p>
        </w:tc>
        <w:tc>
          <w:tcPr>
            <w:tcW w:w="1135" w:type="dxa"/>
          </w:tcPr>
          <w:p w:rsidR="00FC4D49" w:rsidRPr="00AA38E8" w:rsidRDefault="00FC4D49" w:rsidP="002F5C69">
            <w:pPr>
              <w:spacing w:before="60"/>
              <w:rPr>
                <w:rFonts w:cs="Calibri"/>
                <w:sz w:val="16"/>
              </w:rPr>
            </w:pPr>
          </w:p>
        </w:tc>
        <w:tc>
          <w:tcPr>
            <w:tcW w:w="1135" w:type="dxa"/>
          </w:tcPr>
          <w:p w:rsidR="00FC4D49" w:rsidRPr="00AA38E8" w:rsidRDefault="00FC4D49" w:rsidP="002F5C69">
            <w:pPr>
              <w:spacing w:before="60"/>
              <w:rPr>
                <w:rFonts w:cs="Calibri"/>
                <w:sz w:val="16"/>
              </w:rPr>
            </w:pPr>
          </w:p>
        </w:tc>
      </w:tr>
      <w:tr w:rsidR="00FC4D49" w:rsidRPr="00AA38E8" w:rsidTr="002F5C69">
        <w:tc>
          <w:tcPr>
            <w:tcW w:w="1690" w:type="dxa"/>
          </w:tcPr>
          <w:p w:rsidR="00FC4D49" w:rsidRPr="00AA38E8" w:rsidRDefault="00FC4D49" w:rsidP="002F5C69">
            <w:pPr>
              <w:spacing w:before="60"/>
              <w:rPr>
                <w:rFonts w:cs="Calibri"/>
                <w:b/>
                <w:bCs/>
                <w:sz w:val="16"/>
              </w:rPr>
            </w:pPr>
          </w:p>
        </w:tc>
        <w:tc>
          <w:tcPr>
            <w:tcW w:w="3833" w:type="dxa"/>
          </w:tcPr>
          <w:p w:rsidR="00FC4D49" w:rsidRPr="00AA38E8" w:rsidRDefault="00FC4D49" w:rsidP="002F5C69">
            <w:pPr>
              <w:spacing w:before="60"/>
              <w:rPr>
                <w:rFonts w:cs="Calibri"/>
                <w:sz w:val="16"/>
              </w:rPr>
            </w:pPr>
          </w:p>
        </w:tc>
        <w:tc>
          <w:tcPr>
            <w:tcW w:w="1135" w:type="dxa"/>
          </w:tcPr>
          <w:p w:rsidR="00FC4D49" w:rsidRPr="00AA38E8" w:rsidRDefault="00FC4D49" w:rsidP="002F5C69">
            <w:pPr>
              <w:spacing w:before="60"/>
              <w:rPr>
                <w:rFonts w:cs="Calibri"/>
                <w:sz w:val="16"/>
              </w:rPr>
            </w:pPr>
          </w:p>
        </w:tc>
        <w:tc>
          <w:tcPr>
            <w:tcW w:w="1135" w:type="dxa"/>
          </w:tcPr>
          <w:p w:rsidR="00FC4D49" w:rsidRPr="00AA38E8" w:rsidRDefault="00FC4D49" w:rsidP="002F5C69">
            <w:pPr>
              <w:spacing w:before="60"/>
              <w:rPr>
                <w:rFonts w:cs="Calibri"/>
                <w:sz w:val="16"/>
              </w:rPr>
            </w:pPr>
          </w:p>
        </w:tc>
        <w:tc>
          <w:tcPr>
            <w:tcW w:w="1135" w:type="dxa"/>
          </w:tcPr>
          <w:p w:rsidR="00FC4D49" w:rsidRPr="00AA38E8" w:rsidRDefault="00FC4D49" w:rsidP="002F5C69">
            <w:pPr>
              <w:spacing w:before="60"/>
              <w:rPr>
                <w:rFonts w:cs="Calibri"/>
                <w:sz w:val="16"/>
              </w:rPr>
            </w:pPr>
          </w:p>
        </w:tc>
      </w:tr>
      <w:tr w:rsidR="00FC4D49" w:rsidRPr="00AA38E8" w:rsidTr="002F5C69">
        <w:tc>
          <w:tcPr>
            <w:tcW w:w="1690" w:type="dxa"/>
          </w:tcPr>
          <w:p w:rsidR="00FC4D49" w:rsidRPr="00AA38E8" w:rsidRDefault="00FC4D49" w:rsidP="002F5C69">
            <w:pPr>
              <w:spacing w:before="60"/>
              <w:rPr>
                <w:rFonts w:cs="Calibri"/>
                <w:b/>
                <w:bCs/>
                <w:sz w:val="16"/>
              </w:rPr>
            </w:pPr>
            <w:r w:rsidRPr="00AA38E8">
              <w:rPr>
                <w:rFonts w:cs="Calibri"/>
                <w:b/>
                <w:bCs/>
                <w:sz w:val="16"/>
              </w:rPr>
              <w:t>Return Value</w:t>
            </w:r>
          </w:p>
        </w:tc>
        <w:tc>
          <w:tcPr>
            <w:tcW w:w="3833" w:type="dxa"/>
          </w:tcPr>
          <w:p w:rsidR="00FC4D49" w:rsidRPr="00AA38E8" w:rsidRDefault="00FC4D49" w:rsidP="002F5C69">
            <w:pPr>
              <w:spacing w:before="60"/>
              <w:rPr>
                <w:rFonts w:cs="Calibri"/>
                <w:sz w:val="16"/>
              </w:rPr>
            </w:pPr>
            <w:r>
              <w:rPr>
                <w:rFonts w:cs="Calibri"/>
                <w:sz w:val="16"/>
              </w:rPr>
              <w:t>None</w:t>
            </w:r>
          </w:p>
        </w:tc>
        <w:tc>
          <w:tcPr>
            <w:tcW w:w="1135" w:type="dxa"/>
          </w:tcPr>
          <w:p w:rsidR="00FC4D49" w:rsidRPr="00AA38E8" w:rsidRDefault="00FC4D49" w:rsidP="002F5C69">
            <w:pPr>
              <w:spacing w:before="60"/>
              <w:rPr>
                <w:rFonts w:cs="Calibri"/>
                <w:sz w:val="16"/>
              </w:rPr>
            </w:pPr>
          </w:p>
        </w:tc>
        <w:tc>
          <w:tcPr>
            <w:tcW w:w="1135" w:type="dxa"/>
          </w:tcPr>
          <w:p w:rsidR="00FC4D49" w:rsidRPr="00AA38E8" w:rsidRDefault="00FC4D49" w:rsidP="002F5C69">
            <w:pPr>
              <w:spacing w:before="60"/>
              <w:rPr>
                <w:rFonts w:cs="Calibri"/>
                <w:sz w:val="16"/>
              </w:rPr>
            </w:pPr>
          </w:p>
        </w:tc>
        <w:tc>
          <w:tcPr>
            <w:tcW w:w="1135" w:type="dxa"/>
          </w:tcPr>
          <w:p w:rsidR="00FC4D49" w:rsidRPr="00AA38E8" w:rsidRDefault="00FC4D49" w:rsidP="002F5C69">
            <w:pPr>
              <w:spacing w:before="60"/>
              <w:rPr>
                <w:rFonts w:cs="Calibri"/>
                <w:sz w:val="16"/>
              </w:rPr>
            </w:pPr>
          </w:p>
        </w:tc>
      </w:tr>
    </w:tbl>
    <w:p w:rsidR="00FC4D49" w:rsidRDefault="00FC4D49" w:rsidP="00FC4D49">
      <w:pPr>
        <w:pStyle w:val="Heading2"/>
        <w:numPr>
          <w:ilvl w:val="3"/>
          <w:numId w:val="11"/>
        </w:numPr>
        <w:spacing w:after="60"/>
        <w:rPr>
          <w:rFonts w:ascii="Calibri" w:hAnsi="Calibri" w:cs="Calibri"/>
        </w:rPr>
      </w:pPr>
      <w:bookmarkStart w:id="194" w:name="_Toc448756694"/>
      <w:r>
        <w:rPr>
          <w:rFonts w:ascii="Calibri" w:hAnsi="Calibri" w:cs="Calibri"/>
        </w:rPr>
        <w:t>Design Rationale</w:t>
      </w:r>
      <w:bookmarkEnd w:id="194"/>
    </w:p>
    <w:p w:rsidR="00FC4D49" w:rsidRPr="00DB17BC" w:rsidRDefault="00FC4D49" w:rsidP="00DB17BC">
      <w:pPr>
        <w:spacing w:after="0"/>
        <w:ind w:left="-270"/>
        <w:rPr>
          <w:rFonts w:cs="Calibri"/>
          <w:b/>
          <w:i/>
        </w:rPr>
      </w:pPr>
      <w:r w:rsidRPr="00DB17BC">
        <w:rPr>
          <w:rFonts w:cs="Calibri"/>
          <w:b/>
          <w:i/>
        </w:rPr>
        <w:t>None</w:t>
      </w:r>
    </w:p>
    <w:p w:rsidR="00FC4D49" w:rsidRPr="00AA38E8" w:rsidRDefault="00FC4D49" w:rsidP="00FC4D49">
      <w:pPr>
        <w:pStyle w:val="Heading2"/>
        <w:numPr>
          <w:ilvl w:val="3"/>
          <w:numId w:val="11"/>
        </w:numPr>
        <w:spacing w:after="60"/>
        <w:rPr>
          <w:rFonts w:ascii="Calibri" w:hAnsi="Calibri" w:cs="Calibri"/>
        </w:rPr>
      </w:pPr>
      <w:bookmarkStart w:id="195" w:name="_Toc448756695"/>
      <w:r>
        <w:rPr>
          <w:rFonts w:ascii="Calibri" w:hAnsi="Calibri" w:cs="Calibri"/>
        </w:rPr>
        <w:t>Processing</w:t>
      </w:r>
      <w:bookmarkEnd w:id="195"/>
    </w:p>
    <w:p w:rsidR="00FC4D49" w:rsidRDefault="00FC4D49" w:rsidP="00DB17BC">
      <w:pPr>
        <w:spacing w:after="0"/>
        <w:ind w:left="-360"/>
        <w:rPr>
          <w:rFonts w:cs="Calibri"/>
          <w:i/>
        </w:rPr>
      </w:pPr>
      <w:r>
        <w:rPr>
          <w:rFonts w:cs="Calibri"/>
          <w:i/>
        </w:rPr>
        <w:t>None</w:t>
      </w:r>
    </w:p>
    <w:p w:rsidR="00FC4D49" w:rsidRPr="00DB17BC" w:rsidRDefault="00FC4D49" w:rsidP="00DB17BC">
      <w:pPr>
        <w:rPr>
          <w:rFonts w:cs="Calibri"/>
          <w:i/>
        </w:rPr>
      </w:pPr>
    </w:p>
    <w:p w:rsidR="00FC4D49" w:rsidRDefault="00FC4D49" w:rsidP="00FC4D49">
      <w:pPr>
        <w:rPr>
          <w:rFonts w:cs="Calibri"/>
        </w:rPr>
      </w:pPr>
    </w:p>
    <w:p w:rsidR="002B094F" w:rsidRDefault="002B094F" w:rsidP="002B094F">
      <w:pPr>
        <w:rPr>
          <w:lang w:bidi="ar-SA"/>
        </w:rPr>
      </w:pP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196" w:name="_Toc418080076"/>
      <w:bookmarkStart w:id="197" w:name="_Toc421709921"/>
      <w:bookmarkStart w:id="198" w:name="_Toc448756696"/>
      <w:r w:rsidRPr="002E3F2E">
        <w:rPr>
          <w:rFonts w:ascii="Calibri" w:hAnsi="Calibri"/>
        </w:rPr>
        <w:lastRenderedPageBreak/>
        <w:t>Known</w:t>
      </w:r>
      <w:r w:rsidRPr="00AA38E8">
        <w:rPr>
          <w:rFonts w:ascii="Calibri" w:hAnsi="Calibri" w:cs="Calibri"/>
        </w:rPr>
        <w:t xml:space="preserve"> Limitations with Design</w:t>
      </w:r>
      <w:bookmarkEnd w:id="196"/>
      <w:bookmarkEnd w:id="197"/>
      <w:bookmarkEnd w:id="198"/>
    </w:p>
    <w:p w:rsidR="00531B8C" w:rsidRDefault="00F827B3" w:rsidP="00531B8C">
      <w:pPr>
        <w:rPr>
          <w:rFonts w:cs="Calibri"/>
        </w:rPr>
      </w:pPr>
      <w:r>
        <w:rPr>
          <w:rFonts w:cs="Calibri"/>
        </w:rPr>
        <w:t xml:space="preserve">We have made use of a static constant global </w:t>
      </w:r>
      <w:r w:rsidR="00C26410">
        <w:rPr>
          <w:rFonts w:cs="Calibri"/>
        </w:rPr>
        <w:t>variable (</w:t>
      </w:r>
      <w:r w:rsidRPr="00D425BA">
        <w:rPr>
          <w:rFonts w:cs="Calibri"/>
          <w:b/>
        </w:rPr>
        <w:t xml:space="preserve">static </w:t>
      </w:r>
      <w:proofErr w:type="spellStart"/>
      <w:r w:rsidRPr="00D425BA">
        <w:rPr>
          <w:rFonts w:cs="Calibri"/>
          <w:b/>
        </w:rPr>
        <w:t>const</w:t>
      </w:r>
      <w:proofErr w:type="spellEnd"/>
      <w:r w:rsidRPr="00D425BA">
        <w:rPr>
          <w:rFonts w:cs="Calibri"/>
          <w:b/>
        </w:rPr>
        <w:t xml:space="preserve"> uint32 </w:t>
      </w:r>
      <w:proofErr w:type="spellStart"/>
      <w:r w:rsidRPr="00D425BA">
        <w:rPr>
          <w:rFonts w:cs="Calibri"/>
          <w:b/>
        </w:rPr>
        <w:t>CrcClrData_M</w:t>
      </w:r>
      <w:proofErr w:type="spellEnd"/>
      <w:r w:rsidRPr="00D425BA">
        <w:rPr>
          <w:rFonts w:cs="Calibri"/>
          <w:b/>
        </w:rPr>
        <w:t xml:space="preserve"> = 0U</w:t>
      </w:r>
      <w:proofErr w:type="gramStart"/>
      <w:r>
        <w:rPr>
          <w:rFonts w:cs="Calibri"/>
        </w:rPr>
        <w:t>)  for</w:t>
      </w:r>
      <w:proofErr w:type="gramEnd"/>
      <w:r>
        <w:rPr>
          <w:rFonts w:cs="Calibri"/>
        </w:rPr>
        <w:t xml:space="preserve"> the purpose of clearing the CRC hardware </w:t>
      </w:r>
    </w:p>
    <w:p w:rsidR="00F827B3" w:rsidRDefault="00F827B3" w:rsidP="00531B8C">
      <w:pPr>
        <w:rPr>
          <w:rFonts w:cs="Calibri"/>
        </w:rPr>
      </w:pPr>
    </w:p>
    <w:p w:rsidR="00F827B3" w:rsidRDefault="00F827B3" w:rsidP="00531B8C">
      <w:pPr>
        <w:rPr>
          <w:ins w:id="199" w:author="Nexteer Employee" w:date="2016-08-25T09:59:00Z"/>
          <w:rFonts w:cs="Calibri"/>
        </w:rPr>
      </w:pPr>
      <w:r>
        <w:rPr>
          <w:rFonts w:cs="Calibri"/>
        </w:rPr>
        <w:t>Also the result array</w:t>
      </w:r>
      <w:r w:rsidR="00C26410">
        <w:rPr>
          <w:rFonts w:cs="Calibri"/>
        </w:rPr>
        <w:t xml:space="preserve"> </w:t>
      </w:r>
      <w:r>
        <w:rPr>
          <w:rFonts w:cs="Calibri"/>
        </w:rPr>
        <w:t>(</w:t>
      </w:r>
      <w:proofErr w:type="spellStart"/>
      <w:r w:rsidRPr="00D425BA">
        <w:rPr>
          <w:rFonts w:cs="Calibri"/>
          <w:b/>
        </w:rPr>
        <w:t>HwCrcCalcdRes_</w:t>
      </w:r>
      <w:proofErr w:type="gramStart"/>
      <w:r w:rsidRPr="00D425BA">
        <w:rPr>
          <w:rFonts w:cs="Calibri"/>
          <w:b/>
        </w:rPr>
        <w:t>C</w:t>
      </w:r>
      <w:proofErr w:type="spellEnd"/>
      <w:r w:rsidRPr="00D425BA">
        <w:rPr>
          <w:rFonts w:cs="Calibri"/>
          <w:b/>
        </w:rPr>
        <w:t>[</w:t>
      </w:r>
      <w:proofErr w:type="gramEnd"/>
      <w:r w:rsidRPr="00D425BA">
        <w:rPr>
          <w:rFonts w:cs="Calibri"/>
          <w:b/>
        </w:rPr>
        <w:t>8]</w:t>
      </w:r>
      <w:r>
        <w:rPr>
          <w:rFonts w:cs="Calibri"/>
        </w:rPr>
        <w:t xml:space="preserve">) has been also declared as a global array for the purpose of DTS write access in the </w:t>
      </w:r>
      <w:proofErr w:type="spellStart"/>
      <w:r w:rsidRPr="00F827B3">
        <w:rPr>
          <w:rFonts w:cs="Calibri"/>
        </w:rPr>
        <w:t>MotCtrlMgr_MemMap</w:t>
      </w:r>
      <w:proofErr w:type="spellEnd"/>
      <w:r>
        <w:rPr>
          <w:rFonts w:cs="Calibri"/>
        </w:rPr>
        <w:t xml:space="preserve"> memory map section</w:t>
      </w:r>
    </w:p>
    <w:p w:rsidR="005E066F" w:rsidRDefault="005E066F" w:rsidP="00531B8C">
      <w:pPr>
        <w:rPr>
          <w:ins w:id="200" w:author="Nexteer Employee" w:date="2016-08-25T09:59:00Z"/>
          <w:rFonts w:cs="Calibri"/>
        </w:rPr>
      </w:pPr>
    </w:p>
    <w:p w:rsidR="005E066F" w:rsidRDefault="005E066F" w:rsidP="00531B8C">
      <w:pPr>
        <w:rPr>
          <w:rFonts w:cs="Calibri"/>
        </w:rPr>
      </w:pPr>
      <w:ins w:id="201" w:author="Nexteer Employee" w:date="2016-08-25T09:59:00Z">
        <w:r>
          <w:rPr>
            <w:rFonts w:cs="Calibri"/>
          </w:rPr>
          <w:t xml:space="preserve">In </w:t>
        </w:r>
      </w:ins>
      <w:ins w:id="202" w:author="Nexteer Employee" w:date="2016-08-25T10:00:00Z">
        <w:r>
          <w:rPr>
            <w:rFonts w:cs="Calibri"/>
          </w:rPr>
          <w:t xml:space="preserve">the </w:t>
        </w:r>
        <w:proofErr w:type="spellStart"/>
        <w:r w:rsidRPr="005E066F">
          <w:rPr>
            <w:rFonts w:cs="Calibri"/>
          </w:rPr>
          <w:t>CodFlsSngBitEcc</w:t>
        </w:r>
        <w:proofErr w:type="spellEnd"/>
        <w:r>
          <w:rPr>
            <w:rFonts w:cs="Calibri"/>
          </w:rPr>
          <w:t xml:space="preserve"> function in FDD the reads are done to the same variable. </w:t>
        </w:r>
      </w:ins>
      <w:ins w:id="203" w:author="Nexteer Employee" w:date="2016-08-26T10:24:00Z">
        <w:r w:rsidR="003A1A49">
          <w:rPr>
            <w:rFonts w:cs="Calibri"/>
          </w:rPr>
          <w:t>I</w:t>
        </w:r>
      </w:ins>
      <w:ins w:id="204" w:author="Nexteer Employee" w:date="2016-08-25T10:00:00Z">
        <w:r>
          <w:rPr>
            <w:rFonts w:cs="Calibri"/>
          </w:rPr>
          <w:t>n the implementation we have used 4 different variables for the purpose that compiler wont optimize those reads.</w:t>
        </w:r>
      </w:ins>
      <w:ins w:id="205" w:author="Nexteer Employee" w:date="2016-08-26T10:25:00Z">
        <w:r w:rsidR="003A1A49">
          <w:rPr>
            <w:rFonts w:cs="Calibri"/>
          </w:rPr>
          <w:t xml:space="preserve"> Any optimization settings change in the compiler would need a reevaluation of the use of volatile temporary variables</w:t>
        </w:r>
      </w:ins>
    </w:p>
    <w:p w:rsidR="00531B8C" w:rsidRDefault="00531B8C" w:rsidP="00531B8C">
      <w:pPr>
        <w:rPr>
          <w:rFonts w:cs="Calibri"/>
        </w:rPr>
      </w:pPr>
      <w:bookmarkStart w:id="206" w:name="_GoBack"/>
      <w:bookmarkEnd w:id="206"/>
    </w:p>
    <w:p w:rsidR="00531B8C" w:rsidRPr="00E75CFE" w:rsidRDefault="00531B8C" w:rsidP="00531B8C">
      <w:pPr>
        <w:pStyle w:val="Heading1"/>
        <w:ind w:left="562" w:hanging="562"/>
        <w:rPr>
          <w:rFonts w:ascii="Calibri" w:hAnsi="Calibri" w:cs="Calibri"/>
        </w:rPr>
      </w:pPr>
      <w:bookmarkStart w:id="207" w:name="_Toc382297449"/>
      <w:bookmarkStart w:id="208" w:name="_Toc418080077"/>
      <w:bookmarkStart w:id="209" w:name="_Toc421709922"/>
      <w:bookmarkStart w:id="210" w:name="_Toc448756697"/>
      <w:r w:rsidRPr="00E75CFE">
        <w:rPr>
          <w:rFonts w:ascii="Calibri" w:hAnsi="Calibri" w:cs="Calibri"/>
        </w:rPr>
        <w:lastRenderedPageBreak/>
        <w:t>UNIT TEST CONSIDERATION</w:t>
      </w:r>
      <w:bookmarkEnd w:id="207"/>
      <w:bookmarkEnd w:id="208"/>
      <w:bookmarkEnd w:id="209"/>
      <w:bookmarkEnd w:id="210"/>
    </w:p>
    <w:p w:rsidR="00531B8C" w:rsidRPr="00531B8C" w:rsidRDefault="0093567D" w:rsidP="00531B8C">
      <w:pPr>
        <w:rPr>
          <w:lang w:bidi="ar-SA"/>
        </w:rPr>
      </w:pPr>
      <w:r>
        <w:rPr>
          <w:rFonts w:cs="Calibri"/>
        </w:rPr>
        <w:t>None</w:t>
      </w:r>
    </w:p>
    <w:p w:rsidR="00786BDF" w:rsidRPr="00A158C7" w:rsidRDefault="00786BDF" w:rsidP="000B37D5">
      <w:pPr>
        <w:pStyle w:val="Heading7"/>
      </w:pPr>
      <w:bookmarkStart w:id="211" w:name="_Toc448756698"/>
      <w:r w:rsidRPr="00A158C7">
        <w:lastRenderedPageBreak/>
        <w:t>Abbreviations and Acronyms</w:t>
      </w:r>
      <w:bookmarkEnd w:id="2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212" w:name="_Toc448756699"/>
      <w:r w:rsidRPr="00A158C7">
        <w:lastRenderedPageBreak/>
        <w:t>Glossary</w:t>
      </w:r>
      <w:bookmarkEnd w:id="212"/>
    </w:p>
    <w:p w:rsidR="009B0C02" w:rsidRPr="00A158C7" w:rsidRDefault="009B0C02" w:rsidP="00A158C7">
      <w:pPr>
        <w:jc w:val="both"/>
        <w:rPr>
          <w:lang w:bidi="ar-SA"/>
        </w:rPr>
      </w:pPr>
      <w:r w:rsidRPr="00A158C7">
        <w:rPr>
          <w:b/>
          <w:lang w:bidi="ar-SA"/>
        </w:rPr>
        <w:t>Note</w:t>
      </w:r>
      <w:r w:rsidRPr="00A158C7">
        <w:rPr>
          <w:lang w:bidi="ar-SA"/>
        </w:rPr>
        <w:t>: Terms and definitions from the source “</w:t>
      </w:r>
      <w:proofErr w:type="spellStart"/>
      <w:r w:rsidRPr="00A158C7">
        <w:rPr>
          <w:lang w:bidi="ar-SA"/>
        </w:rPr>
        <w:t>Nexteer</w:t>
      </w:r>
      <w:proofErr w:type="spellEnd"/>
      <w:r w:rsidRPr="00A158C7">
        <w:rPr>
          <w:lang w:bidi="ar-SA"/>
        </w:rPr>
        <w:t xml:space="preserve"> Automotive” take precedence over all other definitions of the same term.  Terms and definitions from the source “</w:t>
      </w:r>
      <w:proofErr w:type="spellStart"/>
      <w:r w:rsidRPr="00A158C7">
        <w:rPr>
          <w:lang w:bidi="ar-SA"/>
        </w:rPr>
        <w:t>Nexteer</w:t>
      </w:r>
      <w:proofErr w:type="spellEnd"/>
      <w:r w:rsidRPr="00A158C7">
        <w:rPr>
          <w:lang w:bidi="ar-SA"/>
        </w:rPr>
        <w:t xml:space="preserve">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 xml:space="preserve">Existing </w:t>
      </w:r>
      <w:proofErr w:type="spellStart"/>
      <w:r w:rsidRPr="00A158C7">
        <w:rPr>
          <w:lang w:bidi="ar-SA"/>
        </w:rPr>
        <w:t>Nexteer</w:t>
      </w:r>
      <w:proofErr w:type="spellEnd"/>
      <w:r w:rsidRPr="00A158C7">
        <w:rPr>
          <w:lang w:bidi="ar-SA"/>
        </w:rPr>
        <w:t xml:space="preserve">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213" w:name="_Toc448756700"/>
      <w:r w:rsidRPr="00A158C7">
        <w:lastRenderedPageBreak/>
        <w:t>References</w:t>
      </w:r>
      <w:bookmarkEnd w:id="2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214" w:name="_Ref313612389"/>
            <w:r>
              <w:t>AUTOSAR Specification of Memory Mapping (</w:t>
            </w:r>
            <w:proofErr w:type="spellStart"/>
            <w:r>
              <w:t>Link:</w:t>
            </w:r>
            <w:hyperlink r:id="rId16" w:history="1">
              <w:r w:rsidRPr="00F35C33">
                <w:rPr>
                  <w:rStyle w:val="Hyperlink"/>
                </w:rPr>
                <w:t>AUTOSAR_SWS_MemoryMapping.pdf</w:t>
              </w:r>
              <w:proofErr w:type="spellEnd"/>
            </w:hyperlink>
            <w:r>
              <w:t>)</w:t>
            </w:r>
            <w:bookmarkEnd w:id="214"/>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B758D2">
            <w:pPr>
              <w:rPr>
                <w:lang w:bidi="ar-SA"/>
              </w:rPr>
            </w:pPr>
            <w:r>
              <w:rPr>
                <w:lang w:bidi="ar-SA"/>
              </w:rPr>
              <w:t>EA4 01.00</w:t>
            </w:r>
            <w:r w:rsidR="00531B8C">
              <w:rPr>
                <w:lang w:bidi="ar-SA"/>
              </w:rPr>
              <w:t>.00</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287041" w:rsidP="00B758D2">
            <w:pPr>
              <w:keepNext/>
            </w:pPr>
            <w:hyperlink r:id="rId17" w:history="1">
              <w:bookmarkStart w:id="215" w:name="_Ref335300243"/>
              <w:r w:rsidR="00531B8C" w:rsidRPr="00FC427F">
                <w:t>Software Naming Conventions.doc</w:t>
              </w:r>
              <w:bookmarkEnd w:id="215"/>
            </w:hyperlink>
          </w:p>
        </w:tc>
        <w:tc>
          <w:tcPr>
            <w:tcW w:w="2091" w:type="dxa"/>
            <w:shd w:val="clear" w:color="auto" w:fill="auto"/>
          </w:tcPr>
          <w:p w:rsidR="00531B8C" w:rsidRDefault="00531B8C" w:rsidP="00B758D2">
            <w:pPr>
              <w:rPr>
                <w:lang w:bidi="ar-SA"/>
              </w:rPr>
            </w:pPr>
            <w:r>
              <w:rPr>
                <w:lang w:bidi="ar-SA"/>
              </w:rPr>
              <w:t>1.0</w:t>
            </w:r>
          </w:p>
        </w:tc>
      </w:tr>
      <w:tr w:rsidR="00531B8C" w:rsidRPr="00A158C7" w:rsidTr="00B758D2">
        <w:tc>
          <w:tcPr>
            <w:tcW w:w="738" w:type="dxa"/>
            <w:shd w:val="clear" w:color="auto" w:fill="auto"/>
          </w:tcPr>
          <w:p w:rsidR="00531B8C" w:rsidRDefault="00531B8C" w:rsidP="00B758D2">
            <w:pPr>
              <w:jc w:val="center"/>
            </w:pPr>
            <w:r>
              <w:t>4</w:t>
            </w:r>
          </w:p>
        </w:tc>
        <w:bookmarkStart w:id="216"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216"/>
          </w:p>
        </w:tc>
        <w:tc>
          <w:tcPr>
            <w:tcW w:w="2091" w:type="dxa"/>
            <w:shd w:val="clear" w:color="auto" w:fill="auto"/>
          </w:tcPr>
          <w:p w:rsidR="00531B8C" w:rsidRDefault="00531B8C" w:rsidP="00B758D2">
            <w:pPr>
              <w:rPr>
                <w:lang w:bidi="ar-SA"/>
              </w:rPr>
            </w:pPr>
            <w:r>
              <w:rPr>
                <w:lang w:bidi="ar-SA"/>
              </w:rPr>
              <w:t>2.0</w:t>
            </w:r>
          </w:p>
        </w:tc>
      </w:tr>
    </w:tbl>
    <w:p w:rsidR="003A5B2A" w:rsidRDefault="003A5B2A">
      <w:pPr>
        <w:spacing w:after="0"/>
        <w:rPr>
          <w:rFonts w:ascii="Arial" w:hAnsi="Arial"/>
          <w:kern w:val="28"/>
          <w:sz w:val="24"/>
          <w:szCs w:val="20"/>
          <w:lang w:bidi="ar-SA"/>
        </w:rPr>
      </w:pPr>
    </w:p>
    <w:sectPr w:rsidR="003A5B2A" w:rsidSect="00866672">
      <w:headerReference w:type="default" r:id="rId18"/>
      <w:footerReference w:type="default" r:id="rId19"/>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7041" w:rsidRDefault="00287041">
      <w:r>
        <w:separator/>
      </w:r>
    </w:p>
  </w:endnote>
  <w:endnote w:type="continuationSeparator" w:id="0">
    <w:p w:rsidR="00287041" w:rsidRDefault="00287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2F5C69" w:rsidRPr="00B10816" w:rsidTr="00866672">
      <w:tc>
        <w:tcPr>
          <w:tcW w:w="1667" w:type="pct"/>
          <w:vAlign w:val="center"/>
        </w:tcPr>
        <w:p w:rsidR="002F5C69" w:rsidRPr="00B10816" w:rsidRDefault="002F5C69"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proofErr w:type="spellStart"/>
          <w:r>
            <w:rPr>
              <w:sz w:val="16"/>
              <w:szCs w:val="16"/>
            </w:rPr>
            <w:t>FlsMem</w:t>
          </w:r>
          <w:proofErr w:type="spellEnd"/>
          <w:r>
            <w:rPr>
              <w:sz w:val="16"/>
              <w:szCs w:val="16"/>
            </w:rPr>
            <w:fldChar w:fldCharType="end"/>
          </w:r>
        </w:p>
        <w:p w:rsidR="002F5C69" w:rsidRPr="00B10816" w:rsidRDefault="002F5C69"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01.00.00</w:t>
          </w:r>
          <w:r>
            <w:rPr>
              <w:sz w:val="16"/>
              <w:szCs w:val="16"/>
            </w:rPr>
            <w:fldChar w:fldCharType="end"/>
          </w:r>
        </w:p>
      </w:tc>
      <w:tc>
        <w:tcPr>
          <w:tcW w:w="1667" w:type="pct"/>
          <w:vAlign w:val="center"/>
        </w:tcPr>
        <w:p w:rsidR="002F5C69" w:rsidRDefault="002F5C69" w:rsidP="00B10816">
          <w:pPr>
            <w:pStyle w:val="Footer"/>
            <w:spacing w:after="0"/>
            <w:jc w:val="center"/>
            <w:rPr>
              <w:sz w:val="16"/>
              <w:szCs w:val="16"/>
            </w:rPr>
          </w:pPr>
          <w:del w:id="217" w:author="Nexteer Employee" w:date="2016-08-25T09:50:00Z">
            <w:r w:rsidDel="00DB17BC">
              <w:rPr>
                <w:sz w:val="16"/>
                <w:szCs w:val="16"/>
              </w:rPr>
              <w:fldChar w:fldCharType="begin"/>
            </w:r>
            <w:r w:rsidDel="00DB17BC">
              <w:rPr>
                <w:sz w:val="16"/>
                <w:szCs w:val="16"/>
              </w:rPr>
              <w:delInstrText xml:space="preserve"> DOCPROPERTY  "Release Date"  \* MERGEFORMAT </w:delInstrText>
            </w:r>
            <w:r w:rsidDel="00DB17BC">
              <w:rPr>
                <w:sz w:val="16"/>
                <w:szCs w:val="16"/>
              </w:rPr>
              <w:fldChar w:fldCharType="separate"/>
            </w:r>
            <w:r w:rsidDel="00DB17BC">
              <w:rPr>
                <w:sz w:val="16"/>
                <w:szCs w:val="16"/>
              </w:rPr>
              <w:delText>Apr 18, 2016</w:delText>
            </w:r>
            <w:r w:rsidDel="00DB17BC">
              <w:rPr>
                <w:sz w:val="16"/>
                <w:szCs w:val="16"/>
              </w:rPr>
              <w:fldChar w:fldCharType="end"/>
            </w:r>
          </w:del>
          <w:ins w:id="218" w:author="Nexteer Employee" w:date="2016-08-25T09:50:00Z">
            <w:r>
              <w:rPr>
                <w:sz w:val="16"/>
                <w:szCs w:val="16"/>
              </w:rPr>
              <w:fldChar w:fldCharType="begin"/>
            </w:r>
            <w:r>
              <w:rPr>
                <w:sz w:val="16"/>
                <w:szCs w:val="16"/>
              </w:rPr>
              <w:instrText xml:space="preserve"> DOCPROPERTY  "Release Date"  \* MERGEFORMAT </w:instrText>
            </w:r>
            <w:r>
              <w:rPr>
                <w:sz w:val="16"/>
                <w:szCs w:val="16"/>
              </w:rPr>
              <w:fldChar w:fldCharType="separate"/>
            </w:r>
            <w:r>
              <w:rPr>
                <w:sz w:val="16"/>
                <w:szCs w:val="16"/>
              </w:rPr>
              <w:t>Aug 25, 2016</w:t>
            </w:r>
            <w:r>
              <w:rPr>
                <w:sz w:val="16"/>
                <w:szCs w:val="16"/>
              </w:rPr>
              <w:fldChar w:fldCharType="end"/>
            </w:r>
          </w:ins>
        </w:p>
        <w:p w:rsidR="002F5C69" w:rsidRPr="00B10816" w:rsidRDefault="002F5C69"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proofErr w:type="spellStart"/>
              <w:r w:rsidRPr="00B10816">
                <w:rPr>
                  <w:sz w:val="16"/>
                  <w:szCs w:val="16"/>
                </w:rPr>
                <w:t>Nexteer</w:t>
              </w:r>
              <w:proofErr w:type="spellEnd"/>
              <w:r w:rsidRPr="00B10816">
                <w:rPr>
                  <w:sz w:val="16"/>
                  <w:szCs w:val="16"/>
                </w:rPr>
                <w:t xml:space="preserve">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2F5C69" w:rsidRPr="00B10816" w:rsidRDefault="002F5C69" w:rsidP="00B10816">
              <w:pPr>
                <w:pStyle w:val="Footer"/>
                <w:spacing w:after="0"/>
                <w:jc w:val="right"/>
                <w:rPr>
                  <w:sz w:val="16"/>
                  <w:szCs w:val="16"/>
                </w:rPr>
              </w:pPr>
              <w:r>
                <w:rPr>
                  <w:sz w:val="16"/>
                  <w:szCs w:val="16"/>
                </w:rPr>
                <w:t>Module Design Document</w:t>
              </w:r>
            </w:p>
          </w:sdtContent>
        </w:sdt>
        <w:p w:rsidR="002F5C69" w:rsidRPr="00B10816" w:rsidRDefault="002F5C69"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3A1A49">
            <w:rPr>
              <w:b/>
              <w:noProof/>
              <w:sz w:val="16"/>
              <w:szCs w:val="16"/>
            </w:rPr>
            <w:t>15</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3A1A49">
            <w:rPr>
              <w:b/>
              <w:noProof/>
              <w:sz w:val="16"/>
              <w:szCs w:val="16"/>
            </w:rPr>
            <w:t>19</w:t>
          </w:r>
          <w:r w:rsidRPr="00B10816">
            <w:rPr>
              <w:b/>
              <w:sz w:val="16"/>
              <w:szCs w:val="16"/>
            </w:rPr>
            <w:fldChar w:fldCharType="end"/>
          </w:r>
        </w:p>
      </w:tc>
    </w:tr>
  </w:tbl>
  <w:p w:rsidR="002F5C69" w:rsidRPr="00B10816" w:rsidRDefault="002F5C69" w:rsidP="00547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7041" w:rsidRDefault="00287041">
      <w:r>
        <w:separator/>
      </w:r>
    </w:p>
  </w:footnote>
  <w:footnote w:type="continuationSeparator" w:id="0">
    <w:p w:rsidR="00287041" w:rsidRDefault="002870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2F5C69" w:rsidRPr="008969C4" w:rsidTr="00866672">
      <w:trPr>
        <w:trHeight w:val="438"/>
      </w:trPr>
      <w:tc>
        <w:tcPr>
          <w:tcW w:w="1443" w:type="pct"/>
        </w:tcPr>
        <w:p w:rsidR="002F5C69" w:rsidRPr="008969C4" w:rsidRDefault="002F5C69"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2F5C69" w:rsidRPr="00891F29" w:rsidRDefault="002F5C69" w:rsidP="00B10816">
          <w:pPr>
            <w:pStyle w:val="Header"/>
            <w:spacing w:after="0"/>
            <w:jc w:val="right"/>
            <w:rPr>
              <w:sz w:val="16"/>
              <w:szCs w:val="20"/>
            </w:rPr>
          </w:pPr>
          <w:proofErr w:type="spellStart"/>
          <w:r w:rsidRPr="00891F29">
            <w:rPr>
              <w:sz w:val="16"/>
              <w:szCs w:val="20"/>
            </w:rPr>
            <w:t>Nexteer</w:t>
          </w:r>
          <w:proofErr w:type="spellEnd"/>
          <w:r w:rsidRPr="00891F29">
            <w:rPr>
              <w:sz w:val="16"/>
              <w:szCs w:val="20"/>
            </w:rPr>
            <w:t xml:space="preserve"> Automotive Confidential Proprietary Information</w:t>
          </w:r>
        </w:p>
        <w:p w:rsidR="002F5C69" w:rsidRDefault="002F5C69" w:rsidP="00B10816">
          <w:pPr>
            <w:pStyle w:val="Header"/>
            <w:spacing w:after="0"/>
            <w:jc w:val="right"/>
            <w:rPr>
              <w:sz w:val="16"/>
              <w:szCs w:val="20"/>
            </w:rPr>
          </w:pPr>
          <w:r w:rsidRPr="00891F29">
            <w:rPr>
              <w:sz w:val="16"/>
              <w:szCs w:val="20"/>
            </w:rPr>
            <w:t>Do Not Copy/Distribute Without Prior Permission</w:t>
          </w:r>
        </w:p>
        <w:p w:rsidR="002F5C69" w:rsidRPr="008969C4" w:rsidRDefault="002F5C69" w:rsidP="00B10816">
          <w:pPr>
            <w:pStyle w:val="Header"/>
            <w:spacing w:after="0"/>
            <w:jc w:val="right"/>
            <w:rPr>
              <w:szCs w:val="20"/>
            </w:rPr>
          </w:pPr>
          <w:r w:rsidRPr="000B0DB8">
            <w:rPr>
              <w:sz w:val="16"/>
              <w:szCs w:val="20"/>
            </w:rPr>
            <w:t>This Document Is Uncontrolled When Printed – Verify Version Before Use</w:t>
          </w:r>
        </w:p>
      </w:tc>
    </w:tr>
  </w:tbl>
  <w:p w:rsidR="002F5C69" w:rsidRDefault="002F5C69">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nsid w:val="46C95A8F"/>
    <w:multiLevelType w:val="hybridMultilevel"/>
    <w:tmpl w:val="59A21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5"/>
  </w:num>
  <w:num w:numId="23">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BCF"/>
    <w:rsid w:val="000040A2"/>
    <w:rsid w:val="00007584"/>
    <w:rsid w:val="00007CC1"/>
    <w:rsid w:val="00010BFD"/>
    <w:rsid w:val="00015232"/>
    <w:rsid w:val="00015FC8"/>
    <w:rsid w:val="000201AB"/>
    <w:rsid w:val="00030567"/>
    <w:rsid w:val="00030607"/>
    <w:rsid w:val="000318E7"/>
    <w:rsid w:val="0004234C"/>
    <w:rsid w:val="000442D4"/>
    <w:rsid w:val="000515DF"/>
    <w:rsid w:val="000558D3"/>
    <w:rsid w:val="000573ED"/>
    <w:rsid w:val="00057E0F"/>
    <w:rsid w:val="00063A7A"/>
    <w:rsid w:val="0006733C"/>
    <w:rsid w:val="000718C3"/>
    <w:rsid w:val="00076DD2"/>
    <w:rsid w:val="000913DC"/>
    <w:rsid w:val="00096B85"/>
    <w:rsid w:val="000A5FB2"/>
    <w:rsid w:val="000B01C4"/>
    <w:rsid w:val="000B0DB8"/>
    <w:rsid w:val="000B37D5"/>
    <w:rsid w:val="000B5C1E"/>
    <w:rsid w:val="000B6648"/>
    <w:rsid w:val="000C7EBC"/>
    <w:rsid w:val="000E0B71"/>
    <w:rsid w:val="000E102A"/>
    <w:rsid w:val="000E3512"/>
    <w:rsid w:val="000E548A"/>
    <w:rsid w:val="000E6AA1"/>
    <w:rsid w:val="00101127"/>
    <w:rsid w:val="00102C25"/>
    <w:rsid w:val="00105535"/>
    <w:rsid w:val="00105C99"/>
    <w:rsid w:val="001063C7"/>
    <w:rsid w:val="00107593"/>
    <w:rsid w:val="00113021"/>
    <w:rsid w:val="00114319"/>
    <w:rsid w:val="001161D2"/>
    <w:rsid w:val="00121349"/>
    <w:rsid w:val="001278D4"/>
    <w:rsid w:val="00133350"/>
    <w:rsid w:val="00135743"/>
    <w:rsid w:val="0014033E"/>
    <w:rsid w:val="001449F2"/>
    <w:rsid w:val="00144BD1"/>
    <w:rsid w:val="00145E51"/>
    <w:rsid w:val="00147574"/>
    <w:rsid w:val="00152830"/>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D2F1D"/>
    <w:rsid w:val="001D6053"/>
    <w:rsid w:val="001E1AA5"/>
    <w:rsid w:val="001E4877"/>
    <w:rsid w:val="001F0A02"/>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73A0B"/>
    <w:rsid w:val="00287041"/>
    <w:rsid w:val="002905EB"/>
    <w:rsid w:val="0029766D"/>
    <w:rsid w:val="002A3DCD"/>
    <w:rsid w:val="002A4407"/>
    <w:rsid w:val="002A46ED"/>
    <w:rsid w:val="002A6127"/>
    <w:rsid w:val="002B094F"/>
    <w:rsid w:val="002B1587"/>
    <w:rsid w:val="002B2B02"/>
    <w:rsid w:val="002B6E4E"/>
    <w:rsid w:val="002B7D4B"/>
    <w:rsid w:val="002D2079"/>
    <w:rsid w:val="002D2460"/>
    <w:rsid w:val="002D4CF3"/>
    <w:rsid w:val="002D7C01"/>
    <w:rsid w:val="002E08B6"/>
    <w:rsid w:val="002E0FEE"/>
    <w:rsid w:val="002E3467"/>
    <w:rsid w:val="002E4849"/>
    <w:rsid w:val="002E7E59"/>
    <w:rsid w:val="002F5C69"/>
    <w:rsid w:val="00307A0F"/>
    <w:rsid w:val="00312179"/>
    <w:rsid w:val="003129E3"/>
    <w:rsid w:val="00314939"/>
    <w:rsid w:val="003267EF"/>
    <w:rsid w:val="00326A13"/>
    <w:rsid w:val="00327A5B"/>
    <w:rsid w:val="00330ED1"/>
    <w:rsid w:val="003313B5"/>
    <w:rsid w:val="0034184E"/>
    <w:rsid w:val="00341ED6"/>
    <w:rsid w:val="00347652"/>
    <w:rsid w:val="003616B2"/>
    <w:rsid w:val="00361921"/>
    <w:rsid w:val="00362B86"/>
    <w:rsid w:val="00362CE5"/>
    <w:rsid w:val="00364BF7"/>
    <w:rsid w:val="00364F00"/>
    <w:rsid w:val="003849A4"/>
    <w:rsid w:val="00385119"/>
    <w:rsid w:val="00387BF4"/>
    <w:rsid w:val="00393DBF"/>
    <w:rsid w:val="003A1A49"/>
    <w:rsid w:val="003A5B2A"/>
    <w:rsid w:val="003B4A55"/>
    <w:rsid w:val="003B6532"/>
    <w:rsid w:val="003B78D7"/>
    <w:rsid w:val="003D456D"/>
    <w:rsid w:val="003E7D90"/>
    <w:rsid w:val="003F18D9"/>
    <w:rsid w:val="003F3205"/>
    <w:rsid w:val="00405E64"/>
    <w:rsid w:val="00410E30"/>
    <w:rsid w:val="004147D1"/>
    <w:rsid w:val="00431255"/>
    <w:rsid w:val="00431BBB"/>
    <w:rsid w:val="00436F3E"/>
    <w:rsid w:val="004377FE"/>
    <w:rsid w:val="004428F0"/>
    <w:rsid w:val="00444F99"/>
    <w:rsid w:val="004504A8"/>
    <w:rsid w:val="004526E6"/>
    <w:rsid w:val="004538E2"/>
    <w:rsid w:val="00453CBC"/>
    <w:rsid w:val="00460D68"/>
    <w:rsid w:val="004610FA"/>
    <w:rsid w:val="00462B18"/>
    <w:rsid w:val="00462D3A"/>
    <w:rsid w:val="00467BB2"/>
    <w:rsid w:val="00473DC6"/>
    <w:rsid w:val="00480A9D"/>
    <w:rsid w:val="00482BAD"/>
    <w:rsid w:val="004863BF"/>
    <w:rsid w:val="004907B4"/>
    <w:rsid w:val="00494657"/>
    <w:rsid w:val="00496E7C"/>
    <w:rsid w:val="00497491"/>
    <w:rsid w:val="004A0EA5"/>
    <w:rsid w:val="004A3AD6"/>
    <w:rsid w:val="004C1331"/>
    <w:rsid w:val="004C6E41"/>
    <w:rsid w:val="004D0FAD"/>
    <w:rsid w:val="004D5D37"/>
    <w:rsid w:val="004E39D0"/>
    <w:rsid w:val="004F1EA6"/>
    <w:rsid w:val="004F3C64"/>
    <w:rsid w:val="004F6D8D"/>
    <w:rsid w:val="00507960"/>
    <w:rsid w:val="00510DB3"/>
    <w:rsid w:val="00514FCB"/>
    <w:rsid w:val="005200B6"/>
    <w:rsid w:val="00527EC6"/>
    <w:rsid w:val="00531B8C"/>
    <w:rsid w:val="0053510E"/>
    <w:rsid w:val="005366FA"/>
    <w:rsid w:val="00540486"/>
    <w:rsid w:val="00540749"/>
    <w:rsid w:val="00541D9D"/>
    <w:rsid w:val="00541E2D"/>
    <w:rsid w:val="0054769F"/>
    <w:rsid w:val="00550F89"/>
    <w:rsid w:val="00551E95"/>
    <w:rsid w:val="00553CD9"/>
    <w:rsid w:val="00572E88"/>
    <w:rsid w:val="00580C6B"/>
    <w:rsid w:val="00585674"/>
    <w:rsid w:val="0058629C"/>
    <w:rsid w:val="00591CEF"/>
    <w:rsid w:val="005922E9"/>
    <w:rsid w:val="00592519"/>
    <w:rsid w:val="005955D1"/>
    <w:rsid w:val="00597389"/>
    <w:rsid w:val="005A1C6A"/>
    <w:rsid w:val="005A3EDE"/>
    <w:rsid w:val="005A77EF"/>
    <w:rsid w:val="005B3586"/>
    <w:rsid w:val="005B6300"/>
    <w:rsid w:val="005B6345"/>
    <w:rsid w:val="005C3AC2"/>
    <w:rsid w:val="005C6795"/>
    <w:rsid w:val="005C7490"/>
    <w:rsid w:val="005D297B"/>
    <w:rsid w:val="005E066F"/>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1134"/>
    <w:rsid w:val="006224AE"/>
    <w:rsid w:val="00633FE1"/>
    <w:rsid w:val="00635297"/>
    <w:rsid w:val="006374FA"/>
    <w:rsid w:val="00646455"/>
    <w:rsid w:val="00660449"/>
    <w:rsid w:val="00665E4E"/>
    <w:rsid w:val="00667AE7"/>
    <w:rsid w:val="00673A6E"/>
    <w:rsid w:val="0067654E"/>
    <w:rsid w:val="006811FF"/>
    <w:rsid w:val="00681E5A"/>
    <w:rsid w:val="006845E9"/>
    <w:rsid w:val="00686ED4"/>
    <w:rsid w:val="0069657C"/>
    <w:rsid w:val="00697FE1"/>
    <w:rsid w:val="006A61EA"/>
    <w:rsid w:val="006A7C28"/>
    <w:rsid w:val="006B5229"/>
    <w:rsid w:val="006B5F56"/>
    <w:rsid w:val="006C12CB"/>
    <w:rsid w:val="006C2D7D"/>
    <w:rsid w:val="006D634C"/>
    <w:rsid w:val="006E1C97"/>
    <w:rsid w:val="006F2855"/>
    <w:rsid w:val="006F3CF4"/>
    <w:rsid w:val="00702C1E"/>
    <w:rsid w:val="00707BA6"/>
    <w:rsid w:val="00710756"/>
    <w:rsid w:val="00715441"/>
    <w:rsid w:val="007219DD"/>
    <w:rsid w:val="00722EA8"/>
    <w:rsid w:val="007236C7"/>
    <w:rsid w:val="00725671"/>
    <w:rsid w:val="00727610"/>
    <w:rsid w:val="00737A19"/>
    <w:rsid w:val="00751961"/>
    <w:rsid w:val="007540D0"/>
    <w:rsid w:val="0075721A"/>
    <w:rsid w:val="00765195"/>
    <w:rsid w:val="00767585"/>
    <w:rsid w:val="00770295"/>
    <w:rsid w:val="00773CA8"/>
    <w:rsid w:val="00777D9E"/>
    <w:rsid w:val="00784FF5"/>
    <w:rsid w:val="00786BDF"/>
    <w:rsid w:val="007A2CEC"/>
    <w:rsid w:val="007A3BEB"/>
    <w:rsid w:val="007A3D19"/>
    <w:rsid w:val="007A6ADA"/>
    <w:rsid w:val="007B71B8"/>
    <w:rsid w:val="007C0067"/>
    <w:rsid w:val="007C3A2E"/>
    <w:rsid w:val="007C4A1B"/>
    <w:rsid w:val="007C4B48"/>
    <w:rsid w:val="007C630A"/>
    <w:rsid w:val="007D326F"/>
    <w:rsid w:val="007E00D7"/>
    <w:rsid w:val="007E0373"/>
    <w:rsid w:val="007E1C02"/>
    <w:rsid w:val="007E4EF4"/>
    <w:rsid w:val="007E625F"/>
    <w:rsid w:val="007E6421"/>
    <w:rsid w:val="007F746C"/>
    <w:rsid w:val="008068A5"/>
    <w:rsid w:val="008119C7"/>
    <w:rsid w:val="00820AE5"/>
    <w:rsid w:val="0082456E"/>
    <w:rsid w:val="0082534B"/>
    <w:rsid w:val="00832905"/>
    <w:rsid w:val="00836552"/>
    <w:rsid w:val="0084459F"/>
    <w:rsid w:val="00847EDF"/>
    <w:rsid w:val="00862735"/>
    <w:rsid w:val="0086466C"/>
    <w:rsid w:val="00865ACA"/>
    <w:rsid w:val="00866672"/>
    <w:rsid w:val="00866C6E"/>
    <w:rsid w:val="00871C89"/>
    <w:rsid w:val="008721B1"/>
    <w:rsid w:val="008721C3"/>
    <w:rsid w:val="00881135"/>
    <w:rsid w:val="00881279"/>
    <w:rsid w:val="00891F29"/>
    <w:rsid w:val="008943A3"/>
    <w:rsid w:val="00894682"/>
    <w:rsid w:val="00894BB2"/>
    <w:rsid w:val="00895757"/>
    <w:rsid w:val="00896899"/>
    <w:rsid w:val="008969C4"/>
    <w:rsid w:val="00897591"/>
    <w:rsid w:val="008A0BF7"/>
    <w:rsid w:val="008A1CA9"/>
    <w:rsid w:val="008A3325"/>
    <w:rsid w:val="008A3DEA"/>
    <w:rsid w:val="008B2A08"/>
    <w:rsid w:val="008C1C46"/>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5396"/>
    <w:rsid w:val="00907A6E"/>
    <w:rsid w:val="00912AE0"/>
    <w:rsid w:val="0091328D"/>
    <w:rsid w:val="009132C7"/>
    <w:rsid w:val="0091423E"/>
    <w:rsid w:val="00921DE0"/>
    <w:rsid w:val="009253B7"/>
    <w:rsid w:val="00926383"/>
    <w:rsid w:val="0092752F"/>
    <w:rsid w:val="00930893"/>
    <w:rsid w:val="009318C4"/>
    <w:rsid w:val="0093567D"/>
    <w:rsid w:val="009358E8"/>
    <w:rsid w:val="00942D04"/>
    <w:rsid w:val="00945677"/>
    <w:rsid w:val="00947A9A"/>
    <w:rsid w:val="00947EA9"/>
    <w:rsid w:val="00957855"/>
    <w:rsid w:val="00964105"/>
    <w:rsid w:val="009643A3"/>
    <w:rsid w:val="00970DBB"/>
    <w:rsid w:val="0097381A"/>
    <w:rsid w:val="00976A55"/>
    <w:rsid w:val="009839AF"/>
    <w:rsid w:val="009877AA"/>
    <w:rsid w:val="00992EB9"/>
    <w:rsid w:val="009B0C02"/>
    <w:rsid w:val="009B754B"/>
    <w:rsid w:val="009B7BCF"/>
    <w:rsid w:val="009C45C1"/>
    <w:rsid w:val="009C5629"/>
    <w:rsid w:val="009C5E90"/>
    <w:rsid w:val="009C71A3"/>
    <w:rsid w:val="009C7F7D"/>
    <w:rsid w:val="009D1773"/>
    <w:rsid w:val="009D493A"/>
    <w:rsid w:val="009E371E"/>
    <w:rsid w:val="009E6A87"/>
    <w:rsid w:val="009F3119"/>
    <w:rsid w:val="00A049EB"/>
    <w:rsid w:val="00A05B7E"/>
    <w:rsid w:val="00A158C7"/>
    <w:rsid w:val="00A16D3E"/>
    <w:rsid w:val="00A25B61"/>
    <w:rsid w:val="00A365F0"/>
    <w:rsid w:val="00A37E34"/>
    <w:rsid w:val="00A465D0"/>
    <w:rsid w:val="00A639FF"/>
    <w:rsid w:val="00A6463B"/>
    <w:rsid w:val="00A656E4"/>
    <w:rsid w:val="00A71A73"/>
    <w:rsid w:val="00A72ADF"/>
    <w:rsid w:val="00A75159"/>
    <w:rsid w:val="00A75452"/>
    <w:rsid w:val="00A85DD5"/>
    <w:rsid w:val="00A90F28"/>
    <w:rsid w:val="00A92EE5"/>
    <w:rsid w:val="00A949AC"/>
    <w:rsid w:val="00AA2199"/>
    <w:rsid w:val="00AA3643"/>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01C98"/>
    <w:rsid w:val="00B01D15"/>
    <w:rsid w:val="00B10816"/>
    <w:rsid w:val="00B11BE8"/>
    <w:rsid w:val="00B154E6"/>
    <w:rsid w:val="00B21802"/>
    <w:rsid w:val="00B25D10"/>
    <w:rsid w:val="00B35242"/>
    <w:rsid w:val="00B35F84"/>
    <w:rsid w:val="00B52330"/>
    <w:rsid w:val="00B557BA"/>
    <w:rsid w:val="00B5628C"/>
    <w:rsid w:val="00B629B6"/>
    <w:rsid w:val="00B647EA"/>
    <w:rsid w:val="00B72FDD"/>
    <w:rsid w:val="00B758D2"/>
    <w:rsid w:val="00B81B39"/>
    <w:rsid w:val="00B81C1B"/>
    <w:rsid w:val="00B81C58"/>
    <w:rsid w:val="00B85D5F"/>
    <w:rsid w:val="00B918DC"/>
    <w:rsid w:val="00B92F19"/>
    <w:rsid w:val="00B943CC"/>
    <w:rsid w:val="00B955D9"/>
    <w:rsid w:val="00B97041"/>
    <w:rsid w:val="00B9722C"/>
    <w:rsid w:val="00BA089B"/>
    <w:rsid w:val="00BA0D62"/>
    <w:rsid w:val="00BA5041"/>
    <w:rsid w:val="00BA7BCD"/>
    <w:rsid w:val="00BB166E"/>
    <w:rsid w:val="00BB4210"/>
    <w:rsid w:val="00BB67A5"/>
    <w:rsid w:val="00BC45C7"/>
    <w:rsid w:val="00BC6B0F"/>
    <w:rsid w:val="00BD17E2"/>
    <w:rsid w:val="00BD2498"/>
    <w:rsid w:val="00BD29F5"/>
    <w:rsid w:val="00BD7322"/>
    <w:rsid w:val="00BD7EF7"/>
    <w:rsid w:val="00BE7F06"/>
    <w:rsid w:val="00BF5242"/>
    <w:rsid w:val="00C0276C"/>
    <w:rsid w:val="00C04F32"/>
    <w:rsid w:val="00C145F2"/>
    <w:rsid w:val="00C22A00"/>
    <w:rsid w:val="00C2356B"/>
    <w:rsid w:val="00C26410"/>
    <w:rsid w:val="00C373E0"/>
    <w:rsid w:val="00C375E8"/>
    <w:rsid w:val="00C53E47"/>
    <w:rsid w:val="00C53F02"/>
    <w:rsid w:val="00C54CBD"/>
    <w:rsid w:val="00C62193"/>
    <w:rsid w:val="00C642B0"/>
    <w:rsid w:val="00C64761"/>
    <w:rsid w:val="00C70668"/>
    <w:rsid w:val="00C71EF8"/>
    <w:rsid w:val="00C728E9"/>
    <w:rsid w:val="00C7430F"/>
    <w:rsid w:val="00C74FE6"/>
    <w:rsid w:val="00C77D0E"/>
    <w:rsid w:val="00C8041D"/>
    <w:rsid w:val="00C845F5"/>
    <w:rsid w:val="00C93030"/>
    <w:rsid w:val="00CA1424"/>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16229"/>
    <w:rsid w:val="00D229A6"/>
    <w:rsid w:val="00D23CB7"/>
    <w:rsid w:val="00D24938"/>
    <w:rsid w:val="00D26802"/>
    <w:rsid w:val="00D30924"/>
    <w:rsid w:val="00D31FF2"/>
    <w:rsid w:val="00D4065B"/>
    <w:rsid w:val="00D425BA"/>
    <w:rsid w:val="00D42EF2"/>
    <w:rsid w:val="00D443E7"/>
    <w:rsid w:val="00D51275"/>
    <w:rsid w:val="00D57071"/>
    <w:rsid w:val="00D57F9F"/>
    <w:rsid w:val="00D60445"/>
    <w:rsid w:val="00D70B1D"/>
    <w:rsid w:val="00D757BC"/>
    <w:rsid w:val="00D762B8"/>
    <w:rsid w:val="00D775AC"/>
    <w:rsid w:val="00D77952"/>
    <w:rsid w:val="00D8298E"/>
    <w:rsid w:val="00D94459"/>
    <w:rsid w:val="00DA22B7"/>
    <w:rsid w:val="00DA5C5C"/>
    <w:rsid w:val="00DB0311"/>
    <w:rsid w:val="00DB17BC"/>
    <w:rsid w:val="00DB1985"/>
    <w:rsid w:val="00DB213C"/>
    <w:rsid w:val="00DB3C1D"/>
    <w:rsid w:val="00DC0959"/>
    <w:rsid w:val="00DC598C"/>
    <w:rsid w:val="00DC6D51"/>
    <w:rsid w:val="00DD3B65"/>
    <w:rsid w:val="00DE23CE"/>
    <w:rsid w:val="00DE2FDE"/>
    <w:rsid w:val="00DF4415"/>
    <w:rsid w:val="00E020FC"/>
    <w:rsid w:val="00E03151"/>
    <w:rsid w:val="00E044C8"/>
    <w:rsid w:val="00E06515"/>
    <w:rsid w:val="00E16D14"/>
    <w:rsid w:val="00E176AB"/>
    <w:rsid w:val="00E23E66"/>
    <w:rsid w:val="00E31AE9"/>
    <w:rsid w:val="00E3395D"/>
    <w:rsid w:val="00E35A9F"/>
    <w:rsid w:val="00E3609B"/>
    <w:rsid w:val="00E36420"/>
    <w:rsid w:val="00E46EBF"/>
    <w:rsid w:val="00E51408"/>
    <w:rsid w:val="00E52161"/>
    <w:rsid w:val="00E61FD9"/>
    <w:rsid w:val="00E6550B"/>
    <w:rsid w:val="00E9004B"/>
    <w:rsid w:val="00E977EE"/>
    <w:rsid w:val="00EB1228"/>
    <w:rsid w:val="00ED3D2B"/>
    <w:rsid w:val="00EE263E"/>
    <w:rsid w:val="00EE26AB"/>
    <w:rsid w:val="00EE3BBC"/>
    <w:rsid w:val="00EF190F"/>
    <w:rsid w:val="00EF1FE8"/>
    <w:rsid w:val="00F1257A"/>
    <w:rsid w:val="00F2796B"/>
    <w:rsid w:val="00F33BD1"/>
    <w:rsid w:val="00F36729"/>
    <w:rsid w:val="00F36CC2"/>
    <w:rsid w:val="00F417BB"/>
    <w:rsid w:val="00F4318C"/>
    <w:rsid w:val="00F43F8E"/>
    <w:rsid w:val="00F51C8D"/>
    <w:rsid w:val="00F53A76"/>
    <w:rsid w:val="00F56F9A"/>
    <w:rsid w:val="00F602B0"/>
    <w:rsid w:val="00F651F5"/>
    <w:rsid w:val="00F727CE"/>
    <w:rsid w:val="00F737FE"/>
    <w:rsid w:val="00F827B3"/>
    <w:rsid w:val="00F90FCC"/>
    <w:rsid w:val="00F91518"/>
    <w:rsid w:val="00F95E33"/>
    <w:rsid w:val="00FB39DC"/>
    <w:rsid w:val="00FC02CC"/>
    <w:rsid w:val="00FC45EA"/>
    <w:rsid w:val="00FC4D49"/>
    <w:rsid w:val="00FC5A02"/>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misagweb01.nexteer.com/eRoomReq/Files/erooms8/NextGeneration/0_fc55f/Software%20Naming%20Conventions%2003x(In%20Work).doc" TargetMode="External"/><Relationship Id="rId2" Type="http://schemas.openxmlformats.org/officeDocument/2006/relationships/customXml" Target="../customXml/item2.xml"/><Relationship Id="rId16" Type="http://schemas.openxmlformats.org/officeDocument/2006/relationships/hyperlink" Target="http://www.autosar.org/download/R4.0/AUTOSAR_SWS_MemoryMapping.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oleObject" Target="embeddings/oleObject1.bin"/><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zgng4\Documents\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436FCBCA20F40818CD15D8F9AC59023"/>
        <w:category>
          <w:name w:val="General"/>
          <w:gallery w:val="placeholder"/>
        </w:category>
        <w:types>
          <w:type w:val="bbPlcHdr"/>
        </w:types>
        <w:behaviors>
          <w:behavior w:val="content"/>
        </w:behaviors>
        <w:guid w:val="{DFEA78A8-0C49-4064-A77E-E5DEE826AB5A}"/>
      </w:docPartPr>
      <w:docPartBody>
        <w:p w:rsidR="009E7D79" w:rsidRDefault="002F5B5A">
          <w:pPr>
            <w:pStyle w:val="9436FCBCA20F40818CD15D8F9AC59023"/>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B5A"/>
    <w:rsid w:val="000439C6"/>
    <w:rsid w:val="000F093B"/>
    <w:rsid w:val="00141EBD"/>
    <w:rsid w:val="001928BC"/>
    <w:rsid w:val="002842A4"/>
    <w:rsid w:val="002F5B5A"/>
    <w:rsid w:val="003A6EA7"/>
    <w:rsid w:val="0068479F"/>
    <w:rsid w:val="00803154"/>
    <w:rsid w:val="0089653F"/>
    <w:rsid w:val="009E7D79"/>
    <w:rsid w:val="00A47699"/>
    <w:rsid w:val="00A63F8A"/>
    <w:rsid w:val="00B877A6"/>
    <w:rsid w:val="00BB3C3D"/>
    <w:rsid w:val="00D643EF"/>
    <w:rsid w:val="00EC28AD"/>
    <w:rsid w:val="00ED2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7D79"/>
    <w:rPr>
      <w:color w:val="808080"/>
    </w:rPr>
  </w:style>
  <w:style w:type="paragraph" w:customStyle="1" w:styleId="9436FCBCA20F40818CD15D8F9AC59023">
    <w:name w:val="9436FCBCA20F40818CD15D8F9AC5902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7D79"/>
    <w:rPr>
      <w:color w:val="808080"/>
    </w:rPr>
  </w:style>
  <w:style w:type="paragraph" w:customStyle="1" w:styleId="9436FCBCA20F40818CD15D8F9AC59023">
    <w:name w:val="9436FCBCA20F40818CD15D8F9AC590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5D17520D-5423-4528-9121-5D0AE82E9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5976</TotalTime>
  <Pages>19</Pages>
  <Words>1992</Words>
  <Characters>11357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13323</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Windows User</dc:creator>
  <cp:lastModifiedBy>Nexteer Employee</cp:lastModifiedBy>
  <cp:revision>38</cp:revision>
  <cp:lastPrinted>2014-12-17T17:01:00Z</cp:lastPrinted>
  <dcterms:created xsi:type="dcterms:W3CDTF">2015-10-06T16:52:00Z</dcterms:created>
  <dcterms:modified xsi:type="dcterms:W3CDTF">2016-08-26T14:25:00Z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FlsMem</vt:lpwstr>
  </property>
  <property fmtid="{D5CDD505-2E9C-101B-9397-08002B2CF9AE}" pid="3" name="Template Version">
    <vt:lpwstr>EA4 01.00.00</vt:lpwstr>
  </property>
  <property fmtid="{D5CDD505-2E9C-101B-9397-08002B2CF9AE}" pid="4" name="Release Date">
    <vt:lpwstr>Oct 6, 2015</vt:lpwstr>
  </property>
  <property fmtid="{D5CDD505-2E9C-101B-9397-08002B2CF9AE}" pid="5" name="Location">
    <vt:lpwstr>Saginaw, MI, USA</vt:lpwstr>
  </property>
  <property fmtid="{D5CDD505-2E9C-101B-9397-08002B2CF9AE}" pid="6" name="Prepared by Group">
    <vt:lpwstr>Software Group</vt:lpwstr>
  </property>
  <property fmtid="{D5CDD505-2E9C-101B-9397-08002B2CF9AE}" pid="7" name="Prepared for Group">
    <vt:lpwstr>Software Engineering</vt:lpwstr>
  </property>
</Properties>
</file>