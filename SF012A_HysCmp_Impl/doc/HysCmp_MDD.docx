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z w:val="48"/>
          <w:szCs w:val="48"/>
        </w:rPr>
        <w:alias w:val="Title"/>
        <w:tag w:val=""/>
        <w:id w:val="-74908585"/>
        <w:placeholder>
          <w:docPart w:val="9BAE6E53EDF24358A430C52F03697231"/>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r w:rsidR="00292620" w:rsidRPr="00292620">
        <w:t xml:space="preserve"> </w:t>
      </w:r>
      <w:r w:rsidR="00292620" w:rsidRPr="00292620">
        <w:rPr>
          <w:rFonts w:cs="Calibri"/>
          <w:b/>
          <w:sz w:val="48"/>
          <w:szCs w:val="48"/>
        </w:rPr>
        <w:t>H</w:t>
      </w:r>
      <w:r w:rsidR="00C4103D">
        <w:rPr>
          <w:rFonts w:cs="Calibri"/>
          <w:b/>
          <w:sz w:val="48"/>
          <w:szCs w:val="48"/>
        </w:rPr>
        <w:t>ysCmp</w:t>
      </w:r>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del w:id="0" w:author="Matt Leser" w:date="2017-01-04T13:26:00Z">
        <w:r w:rsidRPr="007E0373" w:rsidDel="00035622">
          <w:rPr>
            <w:b/>
            <w:sz w:val="36"/>
          </w:rPr>
          <w:fldChar w:fldCharType="begin"/>
        </w:r>
        <w:r w:rsidRPr="007E0373" w:rsidDel="00035622">
          <w:rPr>
            <w:b/>
            <w:sz w:val="36"/>
          </w:rPr>
          <w:delInstrText xml:space="preserve"> DOCPROPERTY  "Release Date"  \* MERGEFORMAT </w:delInstrText>
        </w:r>
        <w:r w:rsidRPr="007E0373" w:rsidDel="00035622">
          <w:rPr>
            <w:b/>
            <w:sz w:val="36"/>
          </w:rPr>
          <w:fldChar w:fldCharType="separate"/>
        </w:r>
        <w:r w:rsidR="00292620" w:rsidDel="00035622">
          <w:rPr>
            <w:b/>
            <w:sz w:val="36"/>
          </w:rPr>
          <w:delText>Aug 4</w:delText>
        </w:r>
        <w:r w:rsidR="00E55613" w:rsidDel="00035622">
          <w:rPr>
            <w:b/>
            <w:sz w:val="36"/>
          </w:rPr>
          <w:delText>, 2015</w:delText>
        </w:r>
        <w:r w:rsidRPr="007E0373" w:rsidDel="00035622">
          <w:rPr>
            <w:b/>
            <w:sz w:val="36"/>
          </w:rPr>
          <w:fldChar w:fldCharType="end"/>
        </w:r>
      </w:del>
      <w:ins w:id="1" w:author="Matt Leser" w:date="2017-01-04T13:26:00Z">
        <w:r w:rsidR="00035622">
          <w:rPr>
            <w:b/>
            <w:sz w:val="36"/>
          </w:rPr>
          <w:t xml:space="preserve">Jan </w:t>
        </w:r>
      </w:ins>
      <w:ins w:id="2" w:author="Matt Leser" w:date="2017-01-04T13:27:00Z">
        <w:r w:rsidR="00035622">
          <w:rPr>
            <w:b/>
            <w:sz w:val="36"/>
          </w:rPr>
          <w:t>0</w:t>
        </w:r>
      </w:ins>
      <w:ins w:id="3" w:author="Matt Leser" w:date="2017-01-04T13:26:00Z">
        <w:r w:rsidR="00035622">
          <w:rPr>
            <w:b/>
            <w:sz w:val="36"/>
          </w:rPr>
          <w:t>4, 2017</w:t>
        </w:r>
      </w:ins>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E55613">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E55613">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E55613">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292620" w:rsidP="00891F29">
      <w:pPr>
        <w:tabs>
          <w:tab w:val="left" w:pos="4320"/>
          <w:tab w:val="left" w:pos="8640"/>
        </w:tabs>
        <w:jc w:val="center"/>
        <w:rPr>
          <w:b/>
          <w:sz w:val="24"/>
        </w:rPr>
      </w:pPr>
      <w:del w:id="4" w:author="Matt Leser" w:date="2017-01-04T13:26:00Z">
        <w:r w:rsidDel="00035622">
          <w:rPr>
            <w:b/>
            <w:sz w:val="24"/>
          </w:rPr>
          <w:delText>Spandana Balani</w:delText>
        </w:r>
      </w:del>
      <w:ins w:id="5" w:author="Matt Leser" w:date="2017-01-04T13:26:00Z">
        <w:r w:rsidR="00035622">
          <w:rPr>
            <w:b/>
            <w:sz w:val="24"/>
          </w:rPr>
          <w:t>Matthew Leser</w:t>
        </w:r>
      </w:ins>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E55613">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E55613">
        <w:rPr>
          <w:b/>
          <w:sz w:val="24"/>
        </w:rPr>
        <w:t>Saginaw,</w:t>
      </w:r>
      <w:bookmarkStart w:id="6" w:name="_GoBack"/>
      <w:bookmarkEnd w:id="6"/>
      <w:r w:rsidR="00E55613">
        <w:rPr>
          <w:b/>
          <w:sz w:val="24"/>
        </w:rPr>
        <w:t xml:space="preserve">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292620" w:rsidRPr="00AA38E8" w:rsidTr="00292620">
        <w:trPr>
          <w:jc w:val="center"/>
        </w:trPr>
        <w:tc>
          <w:tcPr>
            <w:tcW w:w="2520" w:type="dxa"/>
          </w:tcPr>
          <w:p w:rsidR="00292620" w:rsidRPr="00AA38E8" w:rsidRDefault="00292620" w:rsidP="00D229A6">
            <w:pPr>
              <w:jc w:val="center"/>
              <w:rPr>
                <w:rFonts w:cs="Calibri"/>
                <w:b/>
              </w:rPr>
            </w:pPr>
            <w:bookmarkStart w:id="7" w:name="_Toc348792978"/>
            <w:bookmarkStart w:id="8" w:name="_Toc348793074"/>
            <w:bookmarkStart w:id="9" w:name="_Toc348793965"/>
            <w:bookmarkStart w:id="10" w:name="_Toc349459173"/>
            <w:bookmarkStart w:id="11" w:name="_Toc349621609"/>
            <w:r w:rsidRPr="00AA38E8">
              <w:rPr>
                <w:rFonts w:cs="Calibri"/>
                <w:b/>
              </w:rPr>
              <w:t>Description</w:t>
            </w:r>
          </w:p>
        </w:tc>
        <w:tc>
          <w:tcPr>
            <w:tcW w:w="2160" w:type="dxa"/>
          </w:tcPr>
          <w:p w:rsidR="00292620" w:rsidRPr="00AA38E8" w:rsidRDefault="00292620" w:rsidP="00D229A6">
            <w:pPr>
              <w:jc w:val="center"/>
              <w:rPr>
                <w:rFonts w:cs="Calibri"/>
                <w:b/>
              </w:rPr>
            </w:pPr>
            <w:r w:rsidRPr="00AA38E8">
              <w:rPr>
                <w:rFonts w:cs="Calibri"/>
                <w:b/>
              </w:rPr>
              <w:t>Author</w:t>
            </w:r>
          </w:p>
        </w:tc>
        <w:tc>
          <w:tcPr>
            <w:tcW w:w="1350" w:type="dxa"/>
          </w:tcPr>
          <w:p w:rsidR="00292620" w:rsidRPr="00AA38E8" w:rsidRDefault="00292620" w:rsidP="00D229A6">
            <w:pPr>
              <w:jc w:val="center"/>
              <w:rPr>
                <w:rFonts w:cs="Calibri"/>
                <w:b/>
              </w:rPr>
            </w:pPr>
            <w:r w:rsidRPr="00AA38E8">
              <w:rPr>
                <w:rFonts w:cs="Calibri"/>
                <w:b/>
              </w:rPr>
              <w:t>Version</w:t>
            </w:r>
          </w:p>
        </w:tc>
        <w:tc>
          <w:tcPr>
            <w:tcW w:w="1440" w:type="dxa"/>
          </w:tcPr>
          <w:p w:rsidR="00292620" w:rsidRPr="00AA38E8" w:rsidRDefault="00292620" w:rsidP="00D229A6">
            <w:pPr>
              <w:jc w:val="center"/>
              <w:rPr>
                <w:rFonts w:cs="Calibri"/>
                <w:b/>
              </w:rPr>
            </w:pPr>
            <w:r w:rsidRPr="00AA38E8">
              <w:rPr>
                <w:rFonts w:cs="Calibri"/>
                <w:b/>
              </w:rPr>
              <w:t>Date</w:t>
            </w:r>
          </w:p>
        </w:tc>
      </w:tr>
      <w:tr w:rsidR="00292620" w:rsidRPr="00AA38E8" w:rsidTr="00292620">
        <w:trPr>
          <w:jc w:val="center"/>
        </w:trPr>
        <w:tc>
          <w:tcPr>
            <w:tcW w:w="2520" w:type="dxa"/>
          </w:tcPr>
          <w:p w:rsidR="00292620" w:rsidRPr="00AA38E8" w:rsidRDefault="00292620" w:rsidP="00D229A6">
            <w:pPr>
              <w:rPr>
                <w:rFonts w:cs="Calibri"/>
              </w:rPr>
            </w:pPr>
            <w:r>
              <w:rPr>
                <w:rFonts w:cs="Calibri"/>
              </w:rPr>
              <w:t>Initial Version</w:t>
            </w:r>
          </w:p>
        </w:tc>
        <w:tc>
          <w:tcPr>
            <w:tcW w:w="2160" w:type="dxa"/>
          </w:tcPr>
          <w:p w:rsidR="00292620" w:rsidRPr="00AA38E8" w:rsidRDefault="00292620" w:rsidP="00D229A6">
            <w:pPr>
              <w:rPr>
                <w:rFonts w:cs="Calibri"/>
              </w:rPr>
            </w:pPr>
            <w:r>
              <w:rPr>
                <w:rFonts w:cs="Calibri"/>
              </w:rPr>
              <w:t>SB</w:t>
            </w:r>
          </w:p>
        </w:tc>
        <w:tc>
          <w:tcPr>
            <w:tcW w:w="1350" w:type="dxa"/>
          </w:tcPr>
          <w:p w:rsidR="00292620" w:rsidRPr="00AA38E8" w:rsidRDefault="00292620" w:rsidP="00D229A6">
            <w:pPr>
              <w:rPr>
                <w:rFonts w:cs="Calibri"/>
              </w:rPr>
            </w:pPr>
            <w:r>
              <w:rPr>
                <w:rFonts w:cs="Calibri"/>
              </w:rPr>
              <w:t>1.0</w:t>
            </w:r>
          </w:p>
        </w:tc>
        <w:tc>
          <w:tcPr>
            <w:tcW w:w="1440" w:type="dxa"/>
          </w:tcPr>
          <w:p w:rsidR="00292620" w:rsidRPr="00AA38E8" w:rsidRDefault="00292620" w:rsidP="00D229A6">
            <w:pPr>
              <w:rPr>
                <w:rFonts w:cs="Calibri"/>
              </w:rPr>
            </w:pPr>
            <w:r>
              <w:rPr>
                <w:rFonts w:cs="Calibri"/>
              </w:rPr>
              <w:t>04-Aug-2015</w:t>
            </w:r>
          </w:p>
        </w:tc>
      </w:tr>
      <w:tr w:rsidR="00035622" w:rsidRPr="00AA38E8" w:rsidTr="00292620">
        <w:trPr>
          <w:jc w:val="center"/>
          <w:ins w:id="12" w:author="Matt Leser" w:date="2017-01-04T13:27:00Z"/>
        </w:trPr>
        <w:tc>
          <w:tcPr>
            <w:tcW w:w="2520" w:type="dxa"/>
          </w:tcPr>
          <w:p w:rsidR="00035622" w:rsidRDefault="00035622" w:rsidP="00D229A6">
            <w:pPr>
              <w:rPr>
                <w:ins w:id="13" w:author="Matt Leser" w:date="2017-01-04T13:27:00Z"/>
                <w:rFonts w:cs="Calibri"/>
              </w:rPr>
            </w:pPr>
            <w:ins w:id="14" w:author="Matt Leser" w:date="2017-01-04T13:27:00Z">
              <w:r>
                <w:rPr>
                  <w:rFonts w:cs="Calibri"/>
                </w:rPr>
                <w:t>Updated per Design vers. 1.2.0</w:t>
              </w:r>
            </w:ins>
          </w:p>
        </w:tc>
        <w:tc>
          <w:tcPr>
            <w:tcW w:w="2160" w:type="dxa"/>
          </w:tcPr>
          <w:p w:rsidR="00035622" w:rsidRDefault="00035622" w:rsidP="00D229A6">
            <w:pPr>
              <w:rPr>
                <w:ins w:id="15" w:author="Matt Leser" w:date="2017-01-04T13:27:00Z"/>
                <w:rFonts w:cs="Calibri"/>
              </w:rPr>
            </w:pPr>
            <w:ins w:id="16" w:author="Matt Leser" w:date="2017-01-04T13:27:00Z">
              <w:r>
                <w:rPr>
                  <w:rFonts w:cs="Calibri"/>
                </w:rPr>
                <w:t>ML</w:t>
              </w:r>
            </w:ins>
          </w:p>
        </w:tc>
        <w:tc>
          <w:tcPr>
            <w:tcW w:w="1350" w:type="dxa"/>
          </w:tcPr>
          <w:p w:rsidR="00035622" w:rsidRDefault="00035622" w:rsidP="00D229A6">
            <w:pPr>
              <w:rPr>
                <w:ins w:id="17" w:author="Matt Leser" w:date="2017-01-04T13:27:00Z"/>
                <w:rFonts w:cs="Calibri"/>
              </w:rPr>
            </w:pPr>
            <w:ins w:id="18" w:author="Matt Leser" w:date="2017-01-04T13:27:00Z">
              <w:r>
                <w:rPr>
                  <w:rFonts w:cs="Calibri"/>
                </w:rPr>
                <w:t>2.0</w:t>
              </w:r>
            </w:ins>
          </w:p>
        </w:tc>
        <w:tc>
          <w:tcPr>
            <w:tcW w:w="1440" w:type="dxa"/>
          </w:tcPr>
          <w:p w:rsidR="00035622" w:rsidRDefault="00035622" w:rsidP="00D229A6">
            <w:pPr>
              <w:rPr>
                <w:ins w:id="19" w:author="Matt Leser" w:date="2017-01-04T13:27:00Z"/>
                <w:rFonts w:cs="Calibri"/>
              </w:rPr>
            </w:pPr>
            <w:ins w:id="20" w:author="Matt Leser" w:date="2017-01-04T13:27:00Z">
              <w:r>
                <w:rPr>
                  <w:rFonts w:cs="Calibri"/>
                </w:rPr>
                <w:t>04-Jan-2017</w:t>
              </w:r>
            </w:ins>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D45159" w:rsidRDefault="00891F29" w:rsidP="00E16D14">
      <w:pPr>
        <w:jc w:val="center"/>
        <w:rPr>
          <w:noProof/>
        </w:rPr>
      </w:pPr>
      <w:r w:rsidRPr="00C728E9">
        <w:rPr>
          <w:b/>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D45159" w:rsidRDefault="008531F5">
      <w:pPr>
        <w:pStyle w:val="TOC1"/>
        <w:rPr>
          <w:rFonts w:eastAsiaTheme="minorEastAsia"/>
          <w:b w:val="0"/>
          <w:color w:val="auto"/>
          <w:kern w:val="0"/>
          <w:sz w:val="22"/>
          <w:szCs w:val="22"/>
          <w:lang w:val="en-US"/>
        </w:rPr>
      </w:pPr>
      <w:hyperlink w:anchor="_Toc427053801" w:history="1">
        <w:r w:rsidR="00D45159" w:rsidRPr="00B1514F">
          <w:rPr>
            <w:rStyle w:val="Hyperlink"/>
          </w:rPr>
          <w:t>1</w:t>
        </w:r>
        <w:r w:rsidR="00D45159">
          <w:rPr>
            <w:rFonts w:eastAsiaTheme="minorEastAsia"/>
            <w:b w:val="0"/>
            <w:color w:val="auto"/>
            <w:kern w:val="0"/>
            <w:sz w:val="22"/>
            <w:szCs w:val="22"/>
            <w:lang w:val="en-US"/>
          </w:rPr>
          <w:tab/>
        </w:r>
        <w:r w:rsidR="00D45159" w:rsidRPr="00B1514F">
          <w:rPr>
            <w:rStyle w:val="Hyperlink"/>
          </w:rPr>
          <w:t>Introduction</w:t>
        </w:r>
        <w:r w:rsidR="00D45159">
          <w:rPr>
            <w:webHidden/>
          </w:rPr>
          <w:tab/>
        </w:r>
        <w:r w:rsidR="00D45159">
          <w:rPr>
            <w:webHidden/>
          </w:rPr>
          <w:fldChar w:fldCharType="begin"/>
        </w:r>
        <w:r w:rsidR="00D45159">
          <w:rPr>
            <w:webHidden/>
          </w:rPr>
          <w:instrText xml:space="preserve"> PAGEREF _Toc427053801 \h </w:instrText>
        </w:r>
        <w:r w:rsidR="00D45159">
          <w:rPr>
            <w:webHidden/>
          </w:rPr>
        </w:r>
        <w:r w:rsidR="00D45159">
          <w:rPr>
            <w:webHidden/>
          </w:rPr>
          <w:fldChar w:fldCharType="separate"/>
        </w:r>
        <w:r w:rsidR="00D45159">
          <w:rPr>
            <w:webHidden/>
          </w:rPr>
          <w:t>5</w:t>
        </w:r>
        <w:r w:rsidR="00D45159">
          <w:rPr>
            <w:webHidden/>
          </w:rPr>
          <w:fldChar w:fldCharType="end"/>
        </w:r>
      </w:hyperlink>
    </w:p>
    <w:p w:rsidR="00D45159" w:rsidRDefault="008531F5">
      <w:pPr>
        <w:pStyle w:val="TOC2"/>
        <w:rPr>
          <w:rFonts w:asciiTheme="minorHAnsi" w:eastAsiaTheme="minorEastAsia" w:hAnsiTheme="minorHAnsi"/>
          <w:color w:val="auto"/>
          <w:kern w:val="0"/>
          <w:szCs w:val="22"/>
        </w:rPr>
      </w:pPr>
      <w:hyperlink w:anchor="_Toc427053802" w:history="1">
        <w:r w:rsidR="00D45159" w:rsidRPr="00B1514F">
          <w:rPr>
            <w:rStyle w:val="Hyperlink"/>
          </w:rPr>
          <w:t>1.1</w:t>
        </w:r>
        <w:r w:rsidR="00D45159">
          <w:rPr>
            <w:rFonts w:asciiTheme="minorHAnsi" w:eastAsiaTheme="minorEastAsia" w:hAnsiTheme="minorHAnsi"/>
            <w:color w:val="auto"/>
            <w:kern w:val="0"/>
            <w:szCs w:val="22"/>
          </w:rPr>
          <w:tab/>
        </w:r>
        <w:r w:rsidR="00D45159" w:rsidRPr="00B1514F">
          <w:rPr>
            <w:rStyle w:val="Hyperlink"/>
          </w:rPr>
          <w:t>Purpose</w:t>
        </w:r>
        <w:r w:rsidR="00D45159">
          <w:rPr>
            <w:webHidden/>
          </w:rPr>
          <w:tab/>
        </w:r>
        <w:r w:rsidR="00D45159">
          <w:rPr>
            <w:webHidden/>
          </w:rPr>
          <w:fldChar w:fldCharType="begin"/>
        </w:r>
        <w:r w:rsidR="00D45159">
          <w:rPr>
            <w:webHidden/>
          </w:rPr>
          <w:instrText xml:space="preserve"> PAGEREF _Toc427053802 \h </w:instrText>
        </w:r>
        <w:r w:rsidR="00D45159">
          <w:rPr>
            <w:webHidden/>
          </w:rPr>
        </w:r>
        <w:r w:rsidR="00D45159">
          <w:rPr>
            <w:webHidden/>
          </w:rPr>
          <w:fldChar w:fldCharType="separate"/>
        </w:r>
        <w:r w:rsidR="00D45159">
          <w:rPr>
            <w:webHidden/>
          </w:rPr>
          <w:t>5</w:t>
        </w:r>
        <w:r w:rsidR="00D45159">
          <w:rPr>
            <w:webHidden/>
          </w:rPr>
          <w:fldChar w:fldCharType="end"/>
        </w:r>
      </w:hyperlink>
    </w:p>
    <w:p w:rsidR="00D45159" w:rsidRDefault="008531F5">
      <w:pPr>
        <w:pStyle w:val="TOC2"/>
        <w:rPr>
          <w:rFonts w:asciiTheme="minorHAnsi" w:eastAsiaTheme="minorEastAsia" w:hAnsiTheme="minorHAnsi"/>
          <w:color w:val="auto"/>
          <w:kern w:val="0"/>
          <w:szCs w:val="22"/>
        </w:rPr>
      </w:pPr>
      <w:hyperlink w:anchor="_Toc427053803" w:history="1">
        <w:r w:rsidR="00D45159" w:rsidRPr="00B1514F">
          <w:rPr>
            <w:rStyle w:val="Hyperlink"/>
          </w:rPr>
          <w:t>1.2</w:t>
        </w:r>
        <w:r w:rsidR="00D45159">
          <w:rPr>
            <w:rFonts w:asciiTheme="minorHAnsi" w:eastAsiaTheme="minorEastAsia" w:hAnsiTheme="minorHAnsi"/>
            <w:color w:val="auto"/>
            <w:kern w:val="0"/>
            <w:szCs w:val="22"/>
          </w:rPr>
          <w:tab/>
        </w:r>
        <w:r w:rsidR="00D45159" w:rsidRPr="00B1514F">
          <w:rPr>
            <w:rStyle w:val="Hyperlink"/>
          </w:rPr>
          <w:t>Scope</w:t>
        </w:r>
        <w:r w:rsidR="00D45159">
          <w:rPr>
            <w:webHidden/>
          </w:rPr>
          <w:tab/>
        </w:r>
        <w:r w:rsidR="00D45159">
          <w:rPr>
            <w:webHidden/>
          </w:rPr>
          <w:fldChar w:fldCharType="begin"/>
        </w:r>
        <w:r w:rsidR="00D45159">
          <w:rPr>
            <w:webHidden/>
          </w:rPr>
          <w:instrText xml:space="preserve"> PAGEREF _Toc427053803 \h </w:instrText>
        </w:r>
        <w:r w:rsidR="00D45159">
          <w:rPr>
            <w:webHidden/>
          </w:rPr>
        </w:r>
        <w:r w:rsidR="00D45159">
          <w:rPr>
            <w:webHidden/>
          </w:rPr>
          <w:fldChar w:fldCharType="separate"/>
        </w:r>
        <w:r w:rsidR="00D45159">
          <w:rPr>
            <w:webHidden/>
          </w:rPr>
          <w:t>5</w:t>
        </w:r>
        <w:r w:rsidR="00D45159">
          <w:rPr>
            <w:webHidden/>
          </w:rPr>
          <w:fldChar w:fldCharType="end"/>
        </w:r>
      </w:hyperlink>
    </w:p>
    <w:p w:rsidR="00D45159" w:rsidRDefault="008531F5">
      <w:pPr>
        <w:pStyle w:val="TOC1"/>
        <w:rPr>
          <w:rFonts w:eastAsiaTheme="minorEastAsia"/>
          <w:b w:val="0"/>
          <w:color w:val="auto"/>
          <w:kern w:val="0"/>
          <w:sz w:val="22"/>
          <w:szCs w:val="22"/>
          <w:lang w:val="en-US"/>
        </w:rPr>
      </w:pPr>
      <w:hyperlink w:anchor="_Toc427053804" w:history="1">
        <w:r w:rsidR="00D45159" w:rsidRPr="00B1514F">
          <w:rPr>
            <w:rStyle w:val="Hyperlink"/>
          </w:rPr>
          <w:t>2</w:t>
        </w:r>
        <w:r w:rsidR="00D45159">
          <w:rPr>
            <w:rFonts w:eastAsiaTheme="minorEastAsia"/>
            <w:b w:val="0"/>
            <w:color w:val="auto"/>
            <w:kern w:val="0"/>
            <w:sz w:val="22"/>
            <w:szCs w:val="22"/>
            <w:lang w:val="en-US"/>
          </w:rPr>
          <w:tab/>
        </w:r>
        <w:r w:rsidR="00D45159" w:rsidRPr="00B1514F">
          <w:rPr>
            <w:rStyle w:val="Hyperlink"/>
            <w:rFonts w:ascii="Calibri" w:hAnsi="Calibri" w:cs="Calibri"/>
          </w:rPr>
          <w:t>HysCmp</w:t>
        </w:r>
        <w:r w:rsidR="00D45159" w:rsidRPr="00B1514F">
          <w:rPr>
            <w:rStyle w:val="Hyperlink"/>
          </w:rPr>
          <w:t xml:space="preserve"> &amp; High-Level Description</w:t>
        </w:r>
        <w:r w:rsidR="00D45159">
          <w:rPr>
            <w:webHidden/>
          </w:rPr>
          <w:tab/>
        </w:r>
        <w:r w:rsidR="00D45159">
          <w:rPr>
            <w:webHidden/>
          </w:rPr>
          <w:fldChar w:fldCharType="begin"/>
        </w:r>
        <w:r w:rsidR="00D45159">
          <w:rPr>
            <w:webHidden/>
          </w:rPr>
          <w:instrText xml:space="preserve"> PAGEREF _Toc427053804 \h </w:instrText>
        </w:r>
        <w:r w:rsidR="00D45159">
          <w:rPr>
            <w:webHidden/>
          </w:rPr>
        </w:r>
        <w:r w:rsidR="00D45159">
          <w:rPr>
            <w:webHidden/>
          </w:rPr>
          <w:fldChar w:fldCharType="separate"/>
        </w:r>
        <w:r w:rsidR="00D45159">
          <w:rPr>
            <w:webHidden/>
          </w:rPr>
          <w:t>6</w:t>
        </w:r>
        <w:r w:rsidR="00D45159">
          <w:rPr>
            <w:webHidden/>
          </w:rPr>
          <w:fldChar w:fldCharType="end"/>
        </w:r>
      </w:hyperlink>
    </w:p>
    <w:p w:rsidR="00D45159" w:rsidRDefault="008531F5">
      <w:pPr>
        <w:pStyle w:val="TOC1"/>
        <w:rPr>
          <w:rFonts w:eastAsiaTheme="minorEastAsia"/>
          <w:b w:val="0"/>
          <w:color w:val="auto"/>
          <w:kern w:val="0"/>
          <w:sz w:val="22"/>
          <w:szCs w:val="22"/>
          <w:lang w:val="en-US"/>
        </w:rPr>
      </w:pPr>
      <w:hyperlink w:anchor="_Toc427053805" w:history="1">
        <w:r w:rsidR="00D45159" w:rsidRPr="00B1514F">
          <w:rPr>
            <w:rStyle w:val="Hyperlink"/>
            <w:rFonts w:ascii="Calibri" w:hAnsi="Calibri" w:cs="Calibri"/>
          </w:rPr>
          <w:t>3</w:t>
        </w:r>
        <w:r w:rsidR="00D45159">
          <w:rPr>
            <w:rFonts w:eastAsiaTheme="minorEastAsia"/>
            <w:b w:val="0"/>
            <w:color w:val="auto"/>
            <w:kern w:val="0"/>
            <w:sz w:val="22"/>
            <w:szCs w:val="22"/>
            <w:lang w:val="en-US"/>
          </w:rPr>
          <w:tab/>
        </w:r>
        <w:r w:rsidR="00D45159" w:rsidRPr="00B1514F">
          <w:rPr>
            <w:rStyle w:val="Hyperlink"/>
            <w:rFonts w:ascii="Calibri" w:hAnsi="Calibri" w:cs="Calibri"/>
          </w:rPr>
          <w:t>Design details of software module</w:t>
        </w:r>
        <w:r w:rsidR="00D45159">
          <w:rPr>
            <w:webHidden/>
          </w:rPr>
          <w:tab/>
        </w:r>
        <w:r w:rsidR="00D45159">
          <w:rPr>
            <w:webHidden/>
          </w:rPr>
          <w:fldChar w:fldCharType="begin"/>
        </w:r>
        <w:r w:rsidR="00D45159">
          <w:rPr>
            <w:webHidden/>
          </w:rPr>
          <w:instrText xml:space="preserve"> PAGEREF _Toc427053805 \h </w:instrText>
        </w:r>
        <w:r w:rsidR="00D45159">
          <w:rPr>
            <w:webHidden/>
          </w:rPr>
        </w:r>
        <w:r w:rsidR="00D45159">
          <w:rPr>
            <w:webHidden/>
          </w:rPr>
          <w:fldChar w:fldCharType="separate"/>
        </w:r>
        <w:r w:rsidR="00D45159">
          <w:rPr>
            <w:webHidden/>
          </w:rPr>
          <w:t>7</w:t>
        </w:r>
        <w:r w:rsidR="00D45159">
          <w:rPr>
            <w:webHidden/>
          </w:rPr>
          <w:fldChar w:fldCharType="end"/>
        </w:r>
      </w:hyperlink>
    </w:p>
    <w:p w:rsidR="00D45159" w:rsidRDefault="008531F5">
      <w:pPr>
        <w:pStyle w:val="TOC2"/>
        <w:rPr>
          <w:rFonts w:asciiTheme="minorHAnsi" w:eastAsiaTheme="minorEastAsia" w:hAnsiTheme="minorHAnsi"/>
          <w:color w:val="auto"/>
          <w:kern w:val="0"/>
          <w:szCs w:val="22"/>
        </w:rPr>
      </w:pPr>
      <w:hyperlink w:anchor="_Toc427053806" w:history="1">
        <w:r w:rsidR="00D45159" w:rsidRPr="00B1514F">
          <w:rPr>
            <w:rStyle w:val="Hyperlink"/>
          </w:rPr>
          <w:t>3.1</w:t>
        </w:r>
        <w:r w:rsidR="00D45159">
          <w:rPr>
            <w:rFonts w:asciiTheme="minorHAnsi" w:eastAsiaTheme="minorEastAsia" w:hAnsiTheme="minorHAnsi"/>
            <w:color w:val="auto"/>
            <w:kern w:val="0"/>
            <w:szCs w:val="22"/>
          </w:rPr>
          <w:tab/>
        </w:r>
        <w:r w:rsidR="00D45159" w:rsidRPr="00B1514F">
          <w:rPr>
            <w:rStyle w:val="Hyperlink"/>
          </w:rPr>
          <w:t xml:space="preserve">Graphical representation of </w:t>
        </w:r>
        <w:r w:rsidR="00D45159" w:rsidRPr="00B1514F">
          <w:rPr>
            <w:rStyle w:val="Hyperlink"/>
            <w:rFonts w:cs="Calibri"/>
          </w:rPr>
          <w:t>HysCmp</w:t>
        </w:r>
        <w:r w:rsidR="00D45159">
          <w:rPr>
            <w:webHidden/>
          </w:rPr>
          <w:tab/>
        </w:r>
        <w:r w:rsidR="00D45159">
          <w:rPr>
            <w:webHidden/>
          </w:rPr>
          <w:fldChar w:fldCharType="begin"/>
        </w:r>
        <w:r w:rsidR="00D45159">
          <w:rPr>
            <w:webHidden/>
          </w:rPr>
          <w:instrText xml:space="preserve"> PAGEREF _Toc427053806 \h </w:instrText>
        </w:r>
        <w:r w:rsidR="00D45159">
          <w:rPr>
            <w:webHidden/>
          </w:rPr>
        </w:r>
        <w:r w:rsidR="00D45159">
          <w:rPr>
            <w:webHidden/>
          </w:rPr>
          <w:fldChar w:fldCharType="separate"/>
        </w:r>
        <w:r w:rsidR="00D45159">
          <w:rPr>
            <w:webHidden/>
          </w:rPr>
          <w:t>7</w:t>
        </w:r>
        <w:r w:rsidR="00D45159">
          <w:rPr>
            <w:webHidden/>
          </w:rPr>
          <w:fldChar w:fldCharType="end"/>
        </w:r>
      </w:hyperlink>
    </w:p>
    <w:p w:rsidR="00D45159" w:rsidRDefault="008531F5">
      <w:pPr>
        <w:pStyle w:val="TOC2"/>
        <w:rPr>
          <w:rFonts w:asciiTheme="minorHAnsi" w:eastAsiaTheme="minorEastAsia" w:hAnsiTheme="minorHAnsi"/>
          <w:color w:val="auto"/>
          <w:kern w:val="0"/>
          <w:szCs w:val="22"/>
        </w:rPr>
      </w:pPr>
      <w:hyperlink w:anchor="_Toc427053807" w:history="1">
        <w:r w:rsidR="00D45159" w:rsidRPr="00B1514F">
          <w:rPr>
            <w:rStyle w:val="Hyperlink"/>
            <w:rFonts w:cs="Calibri"/>
          </w:rPr>
          <w:t>3.2</w:t>
        </w:r>
        <w:r w:rsidR="00D45159">
          <w:rPr>
            <w:rFonts w:asciiTheme="minorHAnsi" w:eastAsiaTheme="minorEastAsia" w:hAnsiTheme="minorHAnsi"/>
            <w:color w:val="auto"/>
            <w:kern w:val="0"/>
            <w:szCs w:val="22"/>
          </w:rPr>
          <w:tab/>
        </w:r>
        <w:r w:rsidR="00D45159" w:rsidRPr="00B1514F">
          <w:rPr>
            <w:rStyle w:val="Hyperlink"/>
            <w:rFonts w:cs="Calibri"/>
          </w:rPr>
          <w:t>Data Flow Diagram</w:t>
        </w:r>
        <w:r w:rsidR="00D45159">
          <w:rPr>
            <w:webHidden/>
          </w:rPr>
          <w:tab/>
        </w:r>
        <w:r w:rsidR="00D45159">
          <w:rPr>
            <w:webHidden/>
          </w:rPr>
          <w:fldChar w:fldCharType="begin"/>
        </w:r>
        <w:r w:rsidR="00D45159">
          <w:rPr>
            <w:webHidden/>
          </w:rPr>
          <w:instrText xml:space="preserve"> PAGEREF _Toc427053807 \h </w:instrText>
        </w:r>
        <w:r w:rsidR="00D45159">
          <w:rPr>
            <w:webHidden/>
          </w:rPr>
        </w:r>
        <w:r w:rsidR="00D45159">
          <w:rPr>
            <w:webHidden/>
          </w:rPr>
          <w:fldChar w:fldCharType="separate"/>
        </w:r>
        <w:r w:rsidR="00D45159">
          <w:rPr>
            <w:webHidden/>
          </w:rPr>
          <w:t>8</w:t>
        </w:r>
        <w:r w:rsidR="00D45159">
          <w:rPr>
            <w:webHidden/>
          </w:rPr>
          <w:fldChar w:fldCharType="end"/>
        </w:r>
      </w:hyperlink>
    </w:p>
    <w:p w:rsidR="00D45159" w:rsidRDefault="008531F5">
      <w:pPr>
        <w:pStyle w:val="TOC3"/>
        <w:tabs>
          <w:tab w:val="left" w:pos="1200"/>
        </w:tabs>
        <w:rPr>
          <w:rFonts w:asciiTheme="minorHAnsi" w:eastAsiaTheme="minorEastAsia" w:hAnsiTheme="minorHAnsi"/>
          <w:color w:val="auto"/>
          <w:kern w:val="0"/>
          <w:sz w:val="22"/>
          <w:szCs w:val="22"/>
        </w:rPr>
      </w:pPr>
      <w:hyperlink w:anchor="_Toc427053808" w:history="1">
        <w:r w:rsidR="00D45159" w:rsidRPr="00B1514F">
          <w:rPr>
            <w:rStyle w:val="Hyperlink"/>
            <w:rFonts w:cs="Calibri"/>
          </w:rPr>
          <w:t>3.2.1</w:t>
        </w:r>
        <w:r w:rsidR="00D45159">
          <w:rPr>
            <w:rFonts w:asciiTheme="minorHAnsi" w:eastAsiaTheme="minorEastAsia" w:hAnsiTheme="minorHAnsi"/>
            <w:color w:val="auto"/>
            <w:kern w:val="0"/>
            <w:sz w:val="22"/>
            <w:szCs w:val="22"/>
          </w:rPr>
          <w:tab/>
        </w:r>
        <w:r w:rsidR="00D45159" w:rsidRPr="00B1514F">
          <w:rPr>
            <w:rStyle w:val="Hyperlink"/>
          </w:rPr>
          <w:t xml:space="preserve">Component </w:t>
        </w:r>
        <w:r w:rsidR="00D45159" w:rsidRPr="00B1514F">
          <w:rPr>
            <w:rStyle w:val="Hyperlink"/>
            <w:rFonts w:cs="Calibri"/>
          </w:rPr>
          <w:t>level DFD</w:t>
        </w:r>
        <w:r w:rsidR="00D45159">
          <w:rPr>
            <w:webHidden/>
          </w:rPr>
          <w:tab/>
        </w:r>
        <w:r w:rsidR="00D45159">
          <w:rPr>
            <w:webHidden/>
          </w:rPr>
          <w:fldChar w:fldCharType="begin"/>
        </w:r>
        <w:r w:rsidR="00D45159">
          <w:rPr>
            <w:webHidden/>
          </w:rPr>
          <w:instrText xml:space="preserve"> PAGEREF _Toc427053808 \h </w:instrText>
        </w:r>
        <w:r w:rsidR="00D45159">
          <w:rPr>
            <w:webHidden/>
          </w:rPr>
        </w:r>
        <w:r w:rsidR="00D45159">
          <w:rPr>
            <w:webHidden/>
          </w:rPr>
          <w:fldChar w:fldCharType="separate"/>
        </w:r>
        <w:r w:rsidR="00D45159">
          <w:rPr>
            <w:webHidden/>
          </w:rPr>
          <w:t>8</w:t>
        </w:r>
        <w:r w:rsidR="00D45159">
          <w:rPr>
            <w:webHidden/>
          </w:rPr>
          <w:fldChar w:fldCharType="end"/>
        </w:r>
      </w:hyperlink>
    </w:p>
    <w:p w:rsidR="00D45159" w:rsidRDefault="008531F5">
      <w:pPr>
        <w:pStyle w:val="TOC3"/>
        <w:tabs>
          <w:tab w:val="left" w:pos="1200"/>
        </w:tabs>
        <w:rPr>
          <w:rFonts w:asciiTheme="minorHAnsi" w:eastAsiaTheme="minorEastAsia" w:hAnsiTheme="minorHAnsi"/>
          <w:color w:val="auto"/>
          <w:kern w:val="0"/>
          <w:sz w:val="22"/>
          <w:szCs w:val="22"/>
        </w:rPr>
      </w:pPr>
      <w:hyperlink w:anchor="_Toc427053809" w:history="1">
        <w:r w:rsidR="00D45159" w:rsidRPr="00B1514F">
          <w:rPr>
            <w:rStyle w:val="Hyperlink"/>
            <w:rFonts w:cs="Calibri"/>
          </w:rPr>
          <w:t>3.2.2</w:t>
        </w:r>
        <w:r w:rsidR="00D45159">
          <w:rPr>
            <w:rFonts w:asciiTheme="minorHAnsi" w:eastAsiaTheme="minorEastAsia" w:hAnsiTheme="minorHAnsi"/>
            <w:color w:val="auto"/>
            <w:kern w:val="0"/>
            <w:sz w:val="22"/>
            <w:szCs w:val="22"/>
          </w:rPr>
          <w:tab/>
        </w:r>
        <w:r w:rsidR="00D45159" w:rsidRPr="00B1514F">
          <w:rPr>
            <w:rStyle w:val="Hyperlink"/>
          </w:rPr>
          <w:t xml:space="preserve">Function </w:t>
        </w:r>
        <w:r w:rsidR="00D45159" w:rsidRPr="00B1514F">
          <w:rPr>
            <w:rStyle w:val="Hyperlink"/>
            <w:rFonts w:cs="Calibri"/>
          </w:rPr>
          <w:t>level DFD</w:t>
        </w:r>
        <w:r w:rsidR="00D45159">
          <w:rPr>
            <w:webHidden/>
          </w:rPr>
          <w:tab/>
        </w:r>
        <w:r w:rsidR="00D45159">
          <w:rPr>
            <w:webHidden/>
          </w:rPr>
          <w:fldChar w:fldCharType="begin"/>
        </w:r>
        <w:r w:rsidR="00D45159">
          <w:rPr>
            <w:webHidden/>
          </w:rPr>
          <w:instrText xml:space="preserve"> PAGEREF _Toc427053809 \h </w:instrText>
        </w:r>
        <w:r w:rsidR="00D45159">
          <w:rPr>
            <w:webHidden/>
          </w:rPr>
        </w:r>
        <w:r w:rsidR="00D45159">
          <w:rPr>
            <w:webHidden/>
          </w:rPr>
          <w:fldChar w:fldCharType="separate"/>
        </w:r>
        <w:r w:rsidR="00D45159">
          <w:rPr>
            <w:webHidden/>
          </w:rPr>
          <w:t>8</w:t>
        </w:r>
        <w:r w:rsidR="00D45159">
          <w:rPr>
            <w:webHidden/>
          </w:rPr>
          <w:fldChar w:fldCharType="end"/>
        </w:r>
      </w:hyperlink>
    </w:p>
    <w:p w:rsidR="00D45159" w:rsidRDefault="008531F5">
      <w:pPr>
        <w:pStyle w:val="TOC1"/>
        <w:rPr>
          <w:rFonts w:eastAsiaTheme="minorEastAsia"/>
          <w:b w:val="0"/>
          <w:color w:val="auto"/>
          <w:kern w:val="0"/>
          <w:sz w:val="22"/>
          <w:szCs w:val="22"/>
          <w:lang w:val="en-US"/>
        </w:rPr>
      </w:pPr>
      <w:hyperlink w:anchor="_Toc427053810" w:history="1">
        <w:r w:rsidR="00D45159" w:rsidRPr="00B1514F">
          <w:rPr>
            <w:rStyle w:val="Hyperlink"/>
            <w:rFonts w:ascii="Calibri" w:hAnsi="Calibri" w:cs="Calibri"/>
          </w:rPr>
          <w:t>4</w:t>
        </w:r>
        <w:r w:rsidR="00D45159">
          <w:rPr>
            <w:rFonts w:eastAsiaTheme="minorEastAsia"/>
            <w:b w:val="0"/>
            <w:color w:val="auto"/>
            <w:kern w:val="0"/>
            <w:sz w:val="22"/>
            <w:szCs w:val="22"/>
            <w:lang w:val="en-US"/>
          </w:rPr>
          <w:tab/>
        </w:r>
        <w:r w:rsidR="00D45159" w:rsidRPr="00B1514F">
          <w:rPr>
            <w:rStyle w:val="Hyperlink"/>
            <w:rFonts w:ascii="Calibri" w:hAnsi="Calibri" w:cs="Calibri"/>
          </w:rPr>
          <w:t>Constant Data Dictionary</w:t>
        </w:r>
        <w:r w:rsidR="00D45159">
          <w:rPr>
            <w:webHidden/>
          </w:rPr>
          <w:tab/>
        </w:r>
        <w:r w:rsidR="00D45159">
          <w:rPr>
            <w:webHidden/>
          </w:rPr>
          <w:fldChar w:fldCharType="begin"/>
        </w:r>
        <w:r w:rsidR="00D45159">
          <w:rPr>
            <w:webHidden/>
          </w:rPr>
          <w:instrText xml:space="preserve"> PAGEREF _Toc427053810 \h </w:instrText>
        </w:r>
        <w:r w:rsidR="00D45159">
          <w:rPr>
            <w:webHidden/>
          </w:rPr>
        </w:r>
        <w:r w:rsidR="00D45159">
          <w:rPr>
            <w:webHidden/>
          </w:rPr>
          <w:fldChar w:fldCharType="separate"/>
        </w:r>
        <w:r w:rsidR="00D45159">
          <w:rPr>
            <w:webHidden/>
          </w:rPr>
          <w:t>9</w:t>
        </w:r>
        <w:r w:rsidR="00D45159">
          <w:rPr>
            <w:webHidden/>
          </w:rPr>
          <w:fldChar w:fldCharType="end"/>
        </w:r>
      </w:hyperlink>
    </w:p>
    <w:p w:rsidR="00D45159" w:rsidRDefault="008531F5">
      <w:pPr>
        <w:pStyle w:val="TOC2"/>
        <w:rPr>
          <w:rFonts w:asciiTheme="minorHAnsi" w:eastAsiaTheme="minorEastAsia" w:hAnsiTheme="minorHAnsi"/>
          <w:color w:val="auto"/>
          <w:kern w:val="0"/>
          <w:szCs w:val="22"/>
        </w:rPr>
      </w:pPr>
      <w:hyperlink w:anchor="_Toc427053811" w:history="1">
        <w:r w:rsidR="00D45159" w:rsidRPr="00B1514F">
          <w:rPr>
            <w:rStyle w:val="Hyperlink"/>
          </w:rPr>
          <w:t>4.1</w:t>
        </w:r>
        <w:r w:rsidR="00D45159">
          <w:rPr>
            <w:rFonts w:asciiTheme="minorHAnsi" w:eastAsiaTheme="minorEastAsia" w:hAnsiTheme="minorHAnsi"/>
            <w:color w:val="auto"/>
            <w:kern w:val="0"/>
            <w:szCs w:val="22"/>
          </w:rPr>
          <w:tab/>
        </w:r>
        <w:r w:rsidR="00D45159" w:rsidRPr="00B1514F">
          <w:rPr>
            <w:rStyle w:val="Hyperlink"/>
          </w:rPr>
          <w:t>Program (fixed) Constants</w:t>
        </w:r>
        <w:r w:rsidR="00D45159">
          <w:rPr>
            <w:webHidden/>
          </w:rPr>
          <w:tab/>
        </w:r>
        <w:r w:rsidR="00D45159">
          <w:rPr>
            <w:webHidden/>
          </w:rPr>
          <w:fldChar w:fldCharType="begin"/>
        </w:r>
        <w:r w:rsidR="00D45159">
          <w:rPr>
            <w:webHidden/>
          </w:rPr>
          <w:instrText xml:space="preserve"> PAGEREF _Toc427053811 \h </w:instrText>
        </w:r>
        <w:r w:rsidR="00D45159">
          <w:rPr>
            <w:webHidden/>
          </w:rPr>
        </w:r>
        <w:r w:rsidR="00D45159">
          <w:rPr>
            <w:webHidden/>
          </w:rPr>
          <w:fldChar w:fldCharType="separate"/>
        </w:r>
        <w:r w:rsidR="00D45159">
          <w:rPr>
            <w:webHidden/>
          </w:rPr>
          <w:t>9</w:t>
        </w:r>
        <w:r w:rsidR="00D45159">
          <w:rPr>
            <w:webHidden/>
          </w:rPr>
          <w:fldChar w:fldCharType="end"/>
        </w:r>
      </w:hyperlink>
    </w:p>
    <w:p w:rsidR="00D45159" w:rsidRDefault="008531F5">
      <w:pPr>
        <w:pStyle w:val="TOC3"/>
        <w:tabs>
          <w:tab w:val="left" w:pos="1200"/>
        </w:tabs>
        <w:rPr>
          <w:rFonts w:asciiTheme="minorHAnsi" w:eastAsiaTheme="minorEastAsia" w:hAnsiTheme="minorHAnsi"/>
          <w:color w:val="auto"/>
          <w:kern w:val="0"/>
          <w:sz w:val="22"/>
          <w:szCs w:val="22"/>
        </w:rPr>
      </w:pPr>
      <w:hyperlink w:anchor="_Toc427053812" w:history="1">
        <w:r w:rsidR="00D45159" w:rsidRPr="00B1514F">
          <w:rPr>
            <w:rStyle w:val="Hyperlink"/>
          </w:rPr>
          <w:t>4.1.1</w:t>
        </w:r>
        <w:r w:rsidR="00D45159">
          <w:rPr>
            <w:rFonts w:asciiTheme="minorHAnsi" w:eastAsiaTheme="minorEastAsia" w:hAnsiTheme="minorHAnsi"/>
            <w:color w:val="auto"/>
            <w:kern w:val="0"/>
            <w:sz w:val="22"/>
            <w:szCs w:val="22"/>
          </w:rPr>
          <w:tab/>
        </w:r>
        <w:r w:rsidR="00D45159" w:rsidRPr="00B1514F">
          <w:rPr>
            <w:rStyle w:val="Hyperlink"/>
          </w:rPr>
          <w:t>Embedded Constants</w:t>
        </w:r>
        <w:r w:rsidR="00D45159">
          <w:rPr>
            <w:webHidden/>
          </w:rPr>
          <w:tab/>
        </w:r>
        <w:r w:rsidR="00D45159">
          <w:rPr>
            <w:webHidden/>
          </w:rPr>
          <w:fldChar w:fldCharType="begin"/>
        </w:r>
        <w:r w:rsidR="00D45159">
          <w:rPr>
            <w:webHidden/>
          </w:rPr>
          <w:instrText xml:space="preserve"> PAGEREF _Toc427053812 \h </w:instrText>
        </w:r>
        <w:r w:rsidR="00D45159">
          <w:rPr>
            <w:webHidden/>
          </w:rPr>
        </w:r>
        <w:r w:rsidR="00D45159">
          <w:rPr>
            <w:webHidden/>
          </w:rPr>
          <w:fldChar w:fldCharType="separate"/>
        </w:r>
        <w:r w:rsidR="00D45159">
          <w:rPr>
            <w:webHidden/>
          </w:rPr>
          <w:t>9</w:t>
        </w:r>
        <w:r w:rsidR="00D45159">
          <w:rPr>
            <w:webHidden/>
          </w:rPr>
          <w:fldChar w:fldCharType="end"/>
        </w:r>
      </w:hyperlink>
    </w:p>
    <w:p w:rsidR="00D45159" w:rsidRDefault="008531F5">
      <w:pPr>
        <w:pStyle w:val="TOC1"/>
        <w:rPr>
          <w:rFonts w:eastAsiaTheme="minorEastAsia"/>
          <w:b w:val="0"/>
          <w:color w:val="auto"/>
          <w:kern w:val="0"/>
          <w:sz w:val="22"/>
          <w:szCs w:val="22"/>
          <w:lang w:val="en-US"/>
        </w:rPr>
      </w:pPr>
      <w:hyperlink w:anchor="_Toc427053813" w:history="1">
        <w:r w:rsidR="00D45159" w:rsidRPr="00B1514F">
          <w:rPr>
            <w:rStyle w:val="Hyperlink"/>
            <w:rFonts w:ascii="Calibri" w:hAnsi="Calibri" w:cs="Calibri"/>
          </w:rPr>
          <w:t>5</w:t>
        </w:r>
        <w:r w:rsidR="00D45159">
          <w:rPr>
            <w:rFonts w:eastAsiaTheme="minorEastAsia"/>
            <w:b w:val="0"/>
            <w:color w:val="auto"/>
            <w:kern w:val="0"/>
            <w:sz w:val="22"/>
            <w:szCs w:val="22"/>
            <w:lang w:val="en-US"/>
          </w:rPr>
          <w:tab/>
        </w:r>
        <w:r w:rsidR="00D45159" w:rsidRPr="00B1514F">
          <w:rPr>
            <w:rStyle w:val="Hyperlink"/>
            <w:rFonts w:ascii="Calibri" w:hAnsi="Calibri" w:cs="Calibri"/>
          </w:rPr>
          <w:t>Software Component Implementation</w:t>
        </w:r>
        <w:r w:rsidR="00D45159">
          <w:rPr>
            <w:webHidden/>
          </w:rPr>
          <w:tab/>
        </w:r>
        <w:r w:rsidR="00D45159">
          <w:rPr>
            <w:webHidden/>
          </w:rPr>
          <w:fldChar w:fldCharType="begin"/>
        </w:r>
        <w:r w:rsidR="00D45159">
          <w:rPr>
            <w:webHidden/>
          </w:rPr>
          <w:instrText xml:space="preserve"> PAGEREF _Toc427053813 \h </w:instrText>
        </w:r>
        <w:r w:rsidR="00D45159">
          <w:rPr>
            <w:webHidden/>
          </w:rPr>
        </w:r>
        <w:r w:rsidR="00D45159">
          <w:rPr>
            <w:webHidden/>
          </w:rPr>
          <w:fldChar w:fldCharType="separate"/>
        </w:r>
        <w:r w:rsidR="00D45159">
          <w:rPr>
            <w:webHidden/>
          </w:rPr>
          <w:t>10</w:t>
        </w:r>
        <w:r w:rsidR="00D45159">
          <w:rPr>
            <w:webHidden/>
          </w:rPr>
          <w:fldChar w:fldCharType="end"/>
        </w:r>
      </w:hyperlink>
    </w:p>
    <w:p w:rsidR="00D45159" w:rsidRDefault="008531F5">
      <w:pPr>
        <w:pStyle w:val="TOC2"/>
        <w:rPr>
          <w:rFonts w:asciiTheme="minorHAnsi" w:eastAsiaTheme="minorEastAsia" w:hAnsiTheme="minorHAnsi"/>
          <w:color w:val="auto"/>
          <w:kern w:val="0"/>
          <w:szCs w:val="22"/>
        </w:rPr>
      </w:pPr>
      <w:hyperlink w:anchor="_Toc427053814" w:history="1">
        <w:r w:rsidR="00D45159" w:rsidRPr="00B1514F">
          <w:rPr>
            <w:rStyle w:val="Hyperlink"/>
          </w:rPr>
          <w:t>5.1</w:t>
        </w:r>
        <w:r w:rsidR="00D45159">
          <w:rPr>
            <w:rFonts w:asciiTheme="minorHAnsi" w:eastAsiaTheme="minorEastAsia" w:hAnsiTheme="minorHAnsi"/>
            <w:color w:val="auto"/>
            <w:kern w:val="0"/>
            <w:szCs w:val="22"/>
          </w:rPr>
          <w:tab/>
        </w:r>
        <w:r w:rsidR="00D45159" w:rsidRPr="00B1514F">
          <w:rPr>
            <w:rStyle w:val="Hyperlink"/>
          </w:rPr>
          <w:t>Sub-Module Functions</w:t>
        </w:r>
        <w:r w:rsidR="00D45159">
          <w:rPr>
            <w:webHidden/>
          </w:rPr>
          <w:tab/>
        </w:r>
        <w:r w:rsidR="00D45159">
          <w:rPr>
            <w:webHidden/>
          </w:rPr>
          <w:fldChar w:fldCharType="begin"/>
        </w:r>
        <w:r w:rsidR="00D45159">
          <w:rPr>
            <w:webHidden/>
          </w:rPr>
          <w:instrText xml:space="preserve"> PAGEREF _Toc427053814 \h </w:instrText>
        </w:r>
        <w:r w:rsidR="00D45159">
          <w:rPr>
            <w:webHidden/>
          </w:rPr>
        </w:r>
        <w:r w:rsidR="00D45159">
          <w:rPr>
            <w:webHidden/>
          </w:rPr>
          <w:fldChar w:fldCharType="separate"/>
        </w:r>
        <w:r w:rsidR="00D45159">
          <w:rPr>
            <w:webHidden/>
          </w:rPr>
          <w:t>10</w:t>
        </w:r>
        <w:r w:rsidR="00D45159">
          <w:rPr>
            <w:webHidden/>
          </w:rPr>
          <w:fldChar w:fldCharType="end"/>
        </w:r>
      </w:hyperlink>
    </w:p>
    <w:p w:rsidR="00D45159" w:rsidRDefault="008531F5">
      <w:pPr>
        <w:pStyle w:val="TOC2"/>
        <w:rPr>
          <w:rFonts w:asciiTheme="minorHAnsi" w:eastAsiaTheme="minorEastAsia" w:hAnsiTheme="minorHAnsi"/>
          <w:color w:val="auto"/>
          <w:kern w:val="0"/>
          <w:szCs w:val="22"/>
        </w:rPr>
      </w:pPr>
      <w:hyperlink w:anchor="_Toc427053815" w:history="1">
        <w:r w:rsidR="00D45159" w:rsidRPr="00B1514F">
          <w:rPr>
            <w:rStyle w:val="Hyperlink"/>
            <w:rFonts w:cs="Calibri"/>
          </w:rPr>
          <w:t>5.1.1</w:t>
        </w:r>
        <w:r w:rsidR="00D45159">
          <w:rPr>
            <w:rFonts w:asciiTheme="minorHAnsi" w:eastAsiaTheme="minorEastAsia" w:hAnsiTheme="minorHAnsi"/>
            <w:color w:val="auto"/>
            <w:kern w:val="0"/>
            <w:szCs w:val="22"/>
          </w:rPr>
          <w:tab/>
        </w:r>
        <w:r w:rsidR="00D45159" w:rsidRPr="00B1514F">
          <w:rPr>
            <w:rStyle w:val="Hyperlink"/>
            <w:rFonts w:cs="Calibri"/>
          </w:rPr>
          <w:t>Init: HysCmpInit1</w:t>
        </w:r>
        <w:r w:rsidR="00D45159">
          <w:rPr>
            <w:webHidden/>
          </w:rPr>
          <w:tab/>
        </w:r>
        <w:r w:rsidR="00D45159">
          <w:rPr>
            <w:webHidden/>
          </w:rPr>
          <w:fldChar w:fldCharType="begin"/>
        </w:r>
        <w:r w:rsidR="00D45159">
          <w:rPr>
            <w:webHidden/>
          </w:rPr>
          <w:instrText xml:space="preserve"> PAGEREF _Toc427053815 \h </w:instrText>
        </w:r>
        <w:r w:rsidR="00D45159">
          <w:rPr>
            <w:webHidden/>
          </w:rPr>
        </w:r>
        <w:r w:rsidR="00D45159">
          <w:rPr>
            <w:webHidden/>
          </w:rPr>
          <w:fldChar w:fldCharType="separate"/>
        </w:r>
        <w:r w:rsidR="00D45159">
          <w:rPr>
            <w:webHidden/>
          </w:rPr>
          <w:t>10</w:t>
        </w:r>
        <w:r w:rsidR="00D45159">
          <w:rPr>
            <w:webHidden/>
          </w:rPr>
          <w:fldChar w:fldCharType="end"/>
        </w:r>
      </w:hyperlink>
    </w:p>
    <w:p w:rsidR="00D45159" w:rsidRDefault="008531F5">
      <w:pPr>
        <w:pStyle w:val="TOC2"/>
        <w:rPr>
          <w:rFonts w:asciiTheme="minorHAnsi" w:eastAsiaTheme="minorEastAsia" w:hAnsiTheme="minorHAnsi"/>
          <w:color w:val="auto"/>
          <w:kern w:val="0"/>
          <w:szCs w:val="22"/>
        </w:rPr>
      </w:pPr>
      <w:hyperlink w:anchor="_Toc427053816" w:history="1">
        <w:r w:rsidR="00D45159" w:rsidRPr="00B1514F">
          <w:rPr>
            <w:rStyle w:val="Hyperlink"/>
            <w:rFonts w:cs="Calibri"/>
          </w:rPr>
          <w:t>5.1.2</w:t>
        </w:r>
        <w:r w:rsidR="00D45159">
          <w:rPr>
            <w:rFonts w:asciiTheme="minorHAnsi" w:eastAsiaTheme="minorEastAsia" w:hAnsiTheme="minorHAnsi"/>
            <w:color w:val="auto"/>
            <w:kern w:val="0"/>
            <w:szCs w:val="22"/>
          </w:rPr>
          <w:tab/>
        </w:r>
        <w:r w:rsidR="00D45159" w:rsidRPr="00B1514F">
          <w:rPr>
            <w:rStyle w:val="Hyperlink"/>
            <w:rFonts w:cs="Calibri"/>
          </w:rPr>
          <w:t>Per: HysCmpPer1</w:t>
        </w:r>
        <w:r w:rsidR="00D45159">
          <w:rPr>
            <w:webHidden/>
          </w:rPr>
          <w:tab/>
        </w:r>
        <w:r w:rsidR="00D45159">
          <w:rPr>
            <w:webHidden/>
          </w:rPr>
          <w:fldChar w:fldCharType="begin"/>
        </w:r>
        <w:r w:rsidR="00D45159">
          <w:rPr>
            <w:webHidden/>
          </w:rPr>
          <w:instrText xml:space="preserve"> PAGEREF _Toc427053816 \h </w:instrText>
        </w:r>
        <w:r w:rsidR="00D45159">
          <w:rPr>
            <w:webHidden/>
          </w:rPr>
        </w:r>
        <w:r w:rsidR="00D45159">
          <w:rPr>
            <w:webHidden/>
          </w:rPr>
          <w:fldChar w:fldCharType="separate"/>
        </w:r>
        <w:r w:rsidR="00D45159">
          <w:rPr>
            <w:webHidden/>
          </w:rPr>
          <w:t>10</w:t>
        </w:r>
        <w:r w:rsidR="00D45159">
          <w:rPr>
            <w:webHidden/>
          </w:rPr>
          <w:fldChar w:fldCharType="end"/>
        </w:r>
      </w:hyperlink>
    </w:p>
    <w:p w:rsidR="00D45159" w:rsidRDefault="008531F5">
      <w:pPr>
        <w:pStyle w:val="TOC2"/>
        <w:rPr>
          <w:rFonts w:asciiTheme="minorHAnsi" w:eastAsiaTheme="minorEastAsia" w:hAnsiTheme="minorHAnsi"/>
          <w:color w:val="auto"/>
          <w:kern w:val="0"/>
          <w:szCs w:val="22"/>
        </w:rPr>
      </w:pPr>
      <w:hyperlink w:anchor="_Toc427053817" w:history="1">
        <w:r w:rsidR="00D45159" w:rsidRPr="00B1514F">
          <w:rPr>
            <w:rStyle w:val="Hyperlink"/>
          </w:rPr>
          <w:t>5.2</w:t>
        </w:r>
        <w:r w:rsidR="00D45159">
          <w:rPr>
            <w:rFonts w:asciiTheme="minorHAnsi" w:eastAsiaTheme="minorEastAsia" w:hAnsiTheme="minorHAnsi"/>
            <w:color w:val="auto"/>
            <w:kern w:val="0"/>
            <w:szCs w:val="22"/>
          </w:rPr>
          <w:tab/>
        </w:r>
        <w:r w:rsidR="00D45159" w:rsidRPr="00B1514F">
          <w:rPr>
            <w:rStyle w:val="Hyperlink"/>
          </w:rPr>
          <w:t>Server Runables</w:t>
        </w:r>
        <w:r w:rsidR="00D45159">
          <w:rPr>
            <w:webHidden/>
          </w:rPr>
          <w:tab/>
        </w:r>
        <w:r w:rsidR="00D45159">
          <w:rPr>
            <w:webHidden/>
          </w:rPr>
          <w:fldChar w:fldCharType="begin"/>
        </w:r>
        <w:r w:rsidR="00D45159">
          <w:rPr>
            <w:webHidden/>
          </w:rPr>
          <w:instrText xml:space="preserve"> PAGEREF _Toc427053817 \h </w:instrText>
        </w:r>
        <w:r w:rsidR="00D45159">
          <w:rPr>
            <w:webHidden/>
          </w:rPr>
        </w:r>
        <w:r w:rsidR="00D45159">
          <w:rPr>
            <w:webHidden/>
          </w:rPr>
          <w:fldChar w:fldCharType="separate"/>
        </w:r>
        <w:r w:rsidR="00D45159">
          <w:rPr>
            <w:webHidden/>
          </w:rPr>
          <w:t>10</w:t>
        </w:r>
        <w:r w:rsidR="00D45159">
          <w:rPr>
            <w:webHidden/>
          </w:rPr>
          <w:fldChar w:fldCharType="end"/>
        </w:r>
      </w:hyperlink>
    </w:p>
    <w:p w:rsidR="00D45159" w:rsidRDefault="008531F5">
      <w:pPr>
        <w:pStyle w:val="TOC2"/>
        <w:rPr>
          <w:rFonts w:asciiTheme="minorHAnsi" w:eastAsiaTheme="minorEastAsia" w:hAnsiTheme="minorHAnsi"/>
          <w:color w:val="auto"/>
          <w:kern w:val="0"/>
          <w:szCs w:val="22"/>
        </w:rPr>
      </w:pPr>
      <w:hyperlink w:anchor="_Toc427053818" w:history="1">
        <w:r w:rsidR="00D45159" w:rsidRPr="00B1514F">
          <w:rPr>
            <w:rStyle w:val="Hyperlink"/>
            <w:rFonts w:cs="Calibri"/>
          </w:rPr>
          <w:t>5.3</w:t>
        </w:r>
        <w:r w:rsidR="00D45159">
          <w:rPr>
            <w:rFonts w:asciiTheme="minorHAnsi" w:eastAsiaTheme="minorEastAsia" w:hAnsiTheme="minorHAnsi"/>
            <w:color w:val="auto"/>
            <w:kern w:val="0"/>
            <w:szCs w:val="22"/>
          </w:rPr>
          <w:tab/>
        </w:r>
        <w:r w:rsidR="00D45159" w:rsidRPr="00B1514F">
          <w:rPr>
            <w:rStyle w:val="Hyperlink"/>
            <w:rFonts w:cs="Calibri"/>
          </w:rPr>
          <w:t>Interrupt Functions</w:t>
        </w:r>
        <w:r w:rsidR="00D45159">
          <w:rPr>
            <w:webHidden/>
          </w:rPr>
          <w:tab/>
        </w:r>
        <w:r w:rsidR="00D45159">
          <w:rPr>
            <w:webHidden/>
          </w:rPr>
          <w:fldChar w:fldCharType="begin"/>
        </w:r>
        <w:r w:rsidR="00D45159">
          <w:rPr>
            <w:webHidden/>
          </w:rPr>
          <w:instrText xml:space="preserve"> PAGEREF _Toc427053818 \h </w:instrText>
        </w:r>
        <w:r w:rsidR="00D45159">
          <w:rPr>
            <w:webHidden/>
          </w:rPr>
        </w:r>
        <w:r w:rsidR="00D45159">
          <w:rPr>
            <w:webHidden/>
          </w:rPr>
          <w:fldChar w:fldCharType="separate"/>
        </w:r>
        <w:r w:rsidR="00D45159">
          <w:rPr>
            <w:webHidden/>
          </w:rPr>
          <w:t>10</w:t>
        </w:r>
        <w:r w:rsidR="00D45159">
          <w:rPr>
            <w:webHidden/>
          </w:rPr>
          <w:fldChar w:fldCharType="end"/>
        </w:r>
      </w:hyperlink>
    </w:p>
    <w:p w:rsidR="00D45159" w:rsidRDefault="008531F5">
      <w:pPr>
        <w:pStyle w:val="TOC2"/>
        <w:rPr>
          <w:rFonts w:asciiTheme="minorHAnsi" w:eastAsiaTheme="minorEastAsia" w:hAnsiTheme="minorHAnsi"/>
          <w:color w:val="auto"/>
          <w:kern w:val="0"/>
          <w:szCs w:val="22"/>
        </w:rPr>
      </w:pPr>
      <w:hyperlink w:anchor="_Toc427053819" w:history="1">
        <w:r w:rsidR="00D45159" w:rsidRPr="00B1514F">
          <w:rPr>
            <w:rStyle w:val="Hyperlink"/>
            <w:rFonts w:cs="Calibri"/>
          </w:rPr>
          <w:t>5.4</w:t>
        </w:r>
        <w:r w:rsidR="00D45159">
          <w:rPr>
            <w:rFonts w:asciiTheme="minorHAnsi" w:eastAsiaTheme="minorEastAsia" w:hAnsiTheme="minorHAnsi"/>
            <w:color w:val="auto"/>
            <w:kern w:val="0"/>
            <w:szCs w:val="22"/>
          </w:rPr>
          <w:tab/>
        </w:r>
        <w:r w:rsidR="00D45159" w:rsidRPr="00B1514F">
          <w:rPr>
            <w:rStyle w:val="Hyperlink"/>
            <w:rFonts w:cs="Calibri"/>
          </w:rPr>
          <w:t>Module Internal (Local) Functions</w:t>
        </w:r>
        <w:r w:rsidR="00D45159">
          <w:rPr>
            <w:webHidden/>
          </w:rPr>
          <w:tab/>
        </w:r>
        <w:r w:rsidR="00D45159">
          <w:rPr>
            <w:webHidden/>
          </w:rPr>
          <w:fldChar w:fldCharType="begin"/>
        </w:r>
        <w:r w:rsidR="00D45159">
          <w:rPr>
            <w:webHidden/>
          </w:rPr>
          <w:instrText xml:space="preserve"> PAGEREF _Toc427053819 \h </w:instrText>
        </w:r>
        <w:r w:rsidR="00D45159">
          <w:rPr>
            <w:webHidden/>
          </w:rPr>
        </w:r>
        <w:r w:rsidR="00D45159">
          <w:rPr>
            <w:webHidden/>
          </w:rPr>
          <w:fldChar w:fldCharType="separate"/>
        </w:r>
        <w:r w:rsidR="00D45159">
          <w:rPr>
            <w:webHidden/>
          </w:rPr>
          <w:t>10</w:t>
        </w:r>
        <w:r w:rsidR="00D45159">
          <w:rPr>
            <w:webHidden/>
          </w:rPr>
          <w:fldChar w:fldCharType="end"/>
        </w:r>
      </w:hyperlink>
    </w:p>
    <w:p w:rsidR="00D45159" w:rsidRDefault="008531F5">
      <w:pPr>
        <w:pStyle w:val="TOC2"/>
        <w:rPr>
          <w:rFonts w:asciiTheme="minorHAnsi" w:eastAsiaTheme="minorEastAsia" w:hAnsiTheme="minorHAnsi"/>
          <w:color w:val="auto"/>
          <w:kern w:val="0"/>
          <w:szCs w:val="22"/>
        </w:rPr>
      </w:pPr>
      <w:hyperlink w:anchor="_Toc427053820" w:history="1">
        <w:r w:rsidR="00D45159" w:rsidRPr="00B1514F">
          <w:rPr>
            <w:rStyle w:val="Hyperlink"/>
            <w:rFonts w:cs="Calibri"/>
          </w:rPr>
          <w:t>5.4.1</w:t>
        </w:r>
        <w:r w:rsidR="00D45159">
          <w:rPr>
            <w:rFonts w:asciiTheme="minorHAnsi" w:eastAsiaTheme="minorEastAsia" w:hAnsiTheme="minorHAnsi"/>
            <w:color w:val="auto"/>
            <w:kern w:val="0"/>
            <w:szCs w:val="22"/>
          </w:rPr>
          <w:tab/>
        </w:r>
        <w:r w:rsidR="00D45159" w:rsidRPr="00B1514F">
          <w:rPr>
            <w:rStyle w:val="Hyperlink"/>
            <w:rFonts w:cs="Calibri"/>
          </w:rPr>
          <w:t>Local Function #1</w:t>
        </w:r>
        <w:r w:rsidR="00D45159">
          <w:rPr>
            <w:webHidden/>
          </w:rPr>
          <w:tab/>
        </w:r>
        <w:r w:rsidR="00D45159">
          <w:rPr>
            <w:webHidden/>
          </w:rPr>
          <w:fldChar w:fldCharType="begin"/>
        </w:r>
        <w:r w:rsidR="00D45159">
          <w:rPr>
            <w:webHidden/>
          </w:rPr>
          <w:instrText xml:space="preserve"> PAGEREF _Toc427053820 \h </w:instrText>
        </w:r>
        <w:r w:rsidR="00D45159">
          <w:rPr>
            <w:webHidden/>
          </w:rPr>
        </w:r>
        <w:r w:rsidR="00D45159">
          <w:rPr>
            <w:webHidden/>
          </w:rPr>
          <w:fldChar w:fldCharType="separate"/>
        </w:r>
        <w:r w:rsidR="00D45159">
          <w:rPr>
            <w:webHidden/>
          </w:rPr>
          <w:t>10</w:t>
        </w:r>
        <w:r w:rsidR="00D45159">
          <w:rPr>
            <w:webHidden/>
          </w:rPr>
          <w:fldChar w:fldCharType="end"/>
        </w:r>
      </w:hyperlink>
    </w:p>
    <w:p w:rsidR="00D45159" w:rsidRDefault="008531F5">
      <w:pPr>
        <w:pStyle w:val="TOC2"/>
        <w:rPr>
          <w:rFonts w:asciiTheme="minorHAnsi" w:eastAsiaTheme="minorEastAsia" w:hAnsiTheme="minorHAnsi"/>
          <w:color w:val="auto"/>
          <w:kern w:val="0"/>
          <w:szCs w:val="22"/>
        </w:rPr>
      </w:pPr>
      <w:hyperlink w:anchor="_Toc427053821" w:history="1">
        <w:r w:rsidR="00D45159" w:rsidRPr="00B1514F">
          <w:rPr>
            <w:rStyle w:val="Hyperlink"/>
            <w:rFonts w:cs="Calibri"/>
          </w:rPr>
          <w:t>5.4.1.1</w:t>
        </w:r>
        <w:r w:rsidR="00D45159">
          <w:rPr>
            <w:rFonts w:asciiTheme="minorHAnsi" w:eastAsiaTheme="minorEastAsia" w:hAnsiTheme="minorHAnsi"/>
            <w:color w:val="auto"/>
            <w:kern w:val="0"/>
            <w:szCs w:val="22"/>
          </w:rPr>
          <w:tab/>
        </w:r>
        <w:r w:rsidR="00D45159" w:rsidRPr="00B1514F">
          <w:rPr>
            <w:rStyle w:val="Hyperlink"/>
            <w:rFonts w:cs="Calibri"/>
          </w:rPr>
          <w:t>Design Rationale</w:t>
        </w:r>
        <w:r w:rsidR="00D45159">
          <w:rPr>
            <w:webHidden/>
          </w:rPr>
          <w:tab/>
        </w:r>
        <w:r w:rsidR="00D45159">
          <w:rPr>
            <w:webHidden/>
          </w:rPr>
          <w:fldChar w:fldCharType="begin"/>
        </w:r>
        <w:r w:rsidR="00D45159">
          <w:rPr>
            <w:webHidden/>
          </w:rPr>
          <w:instrText xml:space="preserve"> PAGEREF _Toc427053821 \h </w:instrText>
        </w:r>
        <w:r w:rsidR="00D45159">
          <w:rPr>
            <w:webHidden/>
          </w:rPr>
        </w:r>
        <w:r w:rsidR="00D45159">
          <w:rPr>
            <w:webHidden/>
          </w:rPr>
          <w:fldChar w:fldCharType="separate"/>
        </w:r>
        <w:r w:rsidR="00D45159">
          <w:rPr>
            <w:webHidden/>
          </w:rPr>
          <w:t>10</w:t>
        </w:r>
        <w:r w:rsidR="00D45159">
          <w:rPr>
            <w:webHidden/>
          </w:rPr>
          <w:fldChar w:fldCharType="end"/>
        </w:r>
      </w:hyperlink>
    </w:p>
    <w:p w:rsidR="00D45159" w:rsidRDefault="008531F5">
      <w:pPr>
        <w:pStyle w:val="TOC2"/>
        <w:rPr>
          <w:rFonts w:asciiTheme="minorHAnsi" w:eastAsiaTheme="minorEastAsia" w:hAnsiTheme="minorHAnsi"/>
          <w:color w:val="auto"/>
          <w:kern w:val="0"/>
          <w:szCs w:val="22"/>
        </w:rPr>
      </w:pPr>
      <w:hyperlink w:anchor="_Toc427053822" w:history="1">
        <w:r w:rsidR="00D45159" w:rsidRPr="00B1514F">
          <w:rPr>
            <w:rStyle w:val="Hyperlink"/>
            <w:rFonts w:cs="Calibri"/>
          </w:rPr>
          <w:t>5.4.1.2</w:t>
        </w:r>
        <w:r w:rsidR="00D45159">
          <w:rPr>
            <w:rFonts w:asciiTheme="minorHAnsi" w:eastAsiaTheme="minorEastAsia" w:hAnsiTheme="minorHAnsi"/>
            <w:color w:val="auto"/>
            <w:kern w:val="0"/>
            <w:szCs w:val="22"/>
          </w:rPr>
          <w:tab/>
        </w:r>
        <w:r w:rsidR="00D45159" w:rsidRPr="00B1514F">
          <w:rPr>
            <w:rStyle w:val="Hyperlink"/>
            <w:rFonts w:cs="Calibri"/>
          </w:rPr>
          <w:t>Processing</w:t>
        </w:r>
        <w:r w:rsidR="00D45159">
          <w:rPr>
            <w:webHidden/>
          </w:rPr>
          <w:tab/>
        </w:r>
        <w:r w:rsidR="00D45159">
          <w:rPr>
            <w:webHidden/>
          </w:rPr>
          <w:fldChar w:fldCharType="begin"/>
        </w:r>
        <w:r w:rsidR="00D45159">
          <w:rPr>
            <w:webHidden/>
          </w:rPr>
          <w:instrText xml:space="preserve"> PAGEREF _Toc427053822 \h </w:instrText>
        </w:r>
        <w:r w:rsidR="00D45159">
          <w:rPr>
            <w:webHidden/>
          </w:rPr>
        </w:r>
        <w:r w:rsidR="00D45159">
          <w:rPr>
            <w:webHidden/>
          </w:rPr>
          <w:fldChar w:fldCharType="separate"/>
        </w:r>
        <w:r w:rsidR="00D45159">
          <w:rPr>
            <w:webHidden/>
          </w:rPr>
          <w:t>10</w:t>
        </w:r>
        <w:r w:rsidR="00D45159">
          <w:rPr>
            <w:webHidden/>
          </w:rPr>
          <w:fldChar w:fldCharType="end"/>
        </w:r>
      </w:hyperlink>
    </w:p>
    <w:p w:rsidR="00D45159" w:rsidRDefault="008531F5">
      <w:pPr>
        <w:pStyle w:val="TOC2"/>
        <w:rPr>
          <w:rFonts w:asciiTheme="minorHAnsi" w:eastAsiaTheme="minorEastAsia" w:hAnsiTheme="minorHAnsi"/>
          <w:color w:val="auto"/>
          <w:kern w:val="0"/>
          <w:szCs w:val="22"/>
        </w:rPr>
      </w:pPr>
      <w:hyperlink w:anchor="_Toc427053823" w:history="1">
        <w:r w:rsidR="00D45159" w:rsidRPr="00B1514F">
          <w:rPr>
            <w:rStyle w:val="Hyperlink"/>
            <w:rFonts w:cs="Calibri"/>
          </w:rPr>
          <w:t>5.4.2</w:t>
        </w:r>
        <w:r w:rsidR="00D45159">
          <w:rPr>
            <w:rFonts w:asciiTheme="minorHAnsi" w:eastAsiaTheme="minorEastAsia" w:hAnsiTheme="minorHAnsi"/>
            <w:color w:val="auto"/>
            <w:kern w:val="0"/>
            <w:szCs w:val="22"/>
          </w:rPr>
          <w:tab/>
        </w:r>
        <w:r w:rsidR="00D45159" w:rsidRPr="00B1514F">
          <w:rPr>
            <w:rStyle w:val="Hyperlink"/>
            <w:rFonts w:cs="Calibri"/>
          </w:rPr>
          <w:t>Local Function #1</w:t>
        </w:r>
        <w:r w:rsidR="00D45159">
          <w:rPr>
            <w:webHidden/>
          </w:rPr>
          <w:tab/>
        </w:r>
        <w:r w:rsidR="00D45159">
          <w:rPr>
            <w:webHidden/>
          </w:rPr>
          <w:fldChar w:fldCharType="begin"/>
        </w:r>
        <w:r w:rsidR="00D45159">
          <w:rPr>
            <w:webHidden/>
          </w:rPr>
          <w:instrText xml:space="preserve"> PAGEREF _Toc427053823 \h </w:instrText>
        </w:r>
        <w:r w:rsidR="00D45159">
          <w:rPr>
            <w:webHidden/>
          </w:rPr>
        </w:r>
        <w:r w:rsidR="00D45159">
          <w:rPr>
            <w:webHidden/>
          </w:rPr>
          <w:fldChar w:fldCharType="separate"/>
        </w:r>
        <w:r w:rsidR="00D45159">
          <w:rPr>
            <w:webHidden/>
          </w:rPr>
          <w:t>10</w:t>
        </w:r>
        <w:r w:rsidR="00D45159">
          <w:rPr>
            <w:webHidden/>
          </w:rPr>
          <w:fldChar w:fldCharType="end"/>
        </w:r>
      </w:hyperlink>
    </w:p>
    <w:p w:rsidR="00D45159" w:rsidRDefault="008531F5">
      <w:pPr>
        <w:pStyle w:val="TOC2"/>
        <w:rPr>
          <w:rFonts w:asciiTheme="minorHAnsi" w:eastAsiaTheme="minorEastAsia" w:hAnsiTheme="minorHAnsi"/>
          <w:color w:val="auto"/>
          <w:kern w:val="0"/>
          <w:szCs w:val="22"/>
        </w:rPr>
      </w:pPr>
      <w:hyperlink w:anchor="_Toc427053824" w:history="1">
        <w:r w:rsidR="00D45159" w:rsidRPr="00B1514F">
          <w:rPr>
            <w:rStyle w:val="Hyperlink"/>
            <w:rFonts w:cs="Calibri"/>
          </w:rPr>
          <w:t>5.4.2.1</w:t>
        </w:r>
        <w:r w:rsidR="00D45159">
          <w:rPr>
            <w:rFonts w:asciiTheme="minorHAnsi" w:eastAsiaTheme="minorEastAsia" w:hAnsiTheme="minorHAnsi"/>
            <w:color w:val="auto"/>
            <w:kern w:val="0"/>
            <w:szCs w:val="22"/>
          </w:rPr>
          <w:tab/>
        </w:r>
        <w:r w:rsidR="00D45159" w:rsidRPr="00B1514F">
          <w:rPr>
            <w:rStyle w:val="Hyperlink"/>
            <w:rFonts w:cs="Calibri"/>
          </w:rPr>
          <w:t>Design Rationale</w:t>
        </w:r>
        <w:r w:rsidR="00D45159">
          <w:rPr>
            <w:webHidden/>
          </w:rPr>
          <w:tab/>
        </w:r>
        <w:r w:rsidR="00D45159">
          <w:rPr>
            <w:webHidden/>
          </w:rPr>
          <w:fldChar w:fldCharType="begin"/>
        </w:r>
        <w:r w:rsidR="00D45159">
          <w:rPr>
            <w:webHidden/>
          </w:rPr>
          <w:instrText xml:space="preserve"> PAGEREF _Toc427053824 \h </w:instrText>
        </w:r>
        <w:r w:rsidR="00D45159">
          <w:rPr>
            <w:webHidden/>
          </w:rPr>
        </w:r>
        <w:r w:rsidR="00D45159">
          <w:rPr>
            <w:webHidden/>
          </w:rPr>
          <w:fldChar w:fldCharType="separate"/>
        </w:r>
        <w:r w:rsidR="00D45159">
          <w:rPr>
            <w:webHidden/>
          </w:rPr>
          <w:t>10</w:t>
        </w:r>
        <w:r w:rsidR="00D45159">
          <w:rPr>
            <w:webHidden/>
          </w:rPr>
          <w:fldChar w:fldCharType="end"/>
        </w:r>
      </w:hyperlink>
    </w:p>
    <w:p w:rsidR="00D45159" w:rsidRDefault="008531F5">
      <w:pPr>
        <w:pStyle w:val="TOC2"/>
        <w:rPr>
          <w:rFonts w:asciiTheme="minorHAnsi" w:eastAsiaTheme="minorEastAsia" w:hAnsiTheme="minorHAnsi"/>
          <w:color w:val="auto"/>
          <w:kern w:val="0"/>
          <w:szCs w:val="22"/>
        </w:rPr>
      </w:pPr>
      <w:hyperlink w:anchor="_Toc427053825" w:history="1">
        <w:r w:rsidR="00D45159" w:rsidRPr="00B1514F">
          <w:rPr>
            <w:rStyle w:val="Hyperlink"/>
            <w:rFonts w:cs="Calibri"/>
          </w:rPr>
          <w:t>5.4.2.2</w:t>
        </w:r>
        <w:r w:rsidR="00D45159">
          <w:rPr>
            <w:rFonts w:asciiTheme="minorHAnsi" w:eastAsiaTheme="minorEastAsia" w:hAnsiTheme="minorHAnsi"/>
            <w:color w:val="auto"/>
            <w:kern w:val="0"/>
            <w:szCs w:val="22"/>
          </w:rPr>
          <w:tab/>
        </w:r>
        <w:r w:rsidR="00D45159" w:rsidRPr="00B1514F">
          <w:rPr>
            <w:rStyle w:val="Hyperlink"/>
            <w:rFonts w:cs="Calibri"/>
          </w:rPr>
          <w:t>Processing</w:t>
        </w:r>
        <w:r w:rsidR="00D45159">
          <w:rPr>
            <w:webHidden/>
          </w:rPr>
          <w:tab/>
        </w:r>
        <w:r w:rsidR="00D45159">
          <w:rPr>
            <w:webHidden/>
          </w:rPr>
          <w:fldChar w:fldCharType="begin"/>
        </w:r>
        <w:r w:rsidR="00D45159">
          <w:rPr>
            <w:webHidden/>
          </w:rPr>
          <w:instrText xml:space="preserve"> PAGEREF _Toc427053825 \h </w:instrText>
        </w:r>
        <w:r w:rsidR="00D45159">
          <w:rPr>
            <w:webHidden/>
          </w:rPr>
        </w:r>
        <w:r w:rsidR="00D45159">
          <w:rPr>
            <w:webHidden/>
          </w:rPr>
          <w:fldChar w:fldCharType="separate"/>
        </w:r>
        <w:r w:rsidR="00D45159">
          <w:rPr>
            <w:webHidden/>
          </w:rPr>
          <w:t>11</w:t>
        </w:r>
        <w:r w:rsidR="00D45159">
          <w:rPr>
            <w:webHidden/>
          </w:rPr>
          <w:fldChar w:fldCharType="end"/>
        </w:r>
      </w:hyperlink>
    </w:p>
    <w:p w:rsidR="00D45159" w:rsidRDefault="008531F5">
      <w:pPr>
        <w:pStyle w:val="TOC2"/>
        <w:rPr>
          <w:rFonts w:asciiTheme="minorHAnsi" w:eastAsiaTheme="minorEastAsia" w:hAnsiTheme="minorHAnsi"/>
          <w:color w:val="auto"/>
          <w:kern w:val="0"/>
          <w:szCs w:val="22"/>
        </w:rPr>
      </w:pPr>
      <w:hyperlink w:anchor="_Toc427053826" w:history="1">
        <w:r w:rsidR="00D45159" w:rsidRPr="00B1514F">
          <w:rPr>
            <w:rStyle w:val="Hyperlink"/>
            <w:rFonts w:cs="Calibri"/>
          </w:rPr>
          <w:t>5.4.3</w:t>
        </w:r>
        <w:r w:rsidR="00D45159">
          <w:rPr>
            <w:rFonts w:asciiTheme="minorHAnsi" w:eastAsiaTheme="minorEastAsia" w:hAnsiTheme="minorHAnsi"/>
            <w:color w:val="auto"/>
            <w:kern w:val="0"/>
            <w:szCs w:val="22"/>
          </w:rPr>
          <w:tab/>
        </w:r>
        <w:r w:rsidR="00D45159" w:rsidRPr="00B1514F">
          <w:rPr>
            <w:rStyle w:val="Hyperlink"/>
            <w:rFonts w:cs="Calibri"/>
          </w:rPr>
          <w:t>Local Function #1</w:t>
        </w:r>
        <w:r w:rsidR="00D45159">
          <w:rPr>
            <w:webHidden/>
          </w:rPr>
          <w:tab/>
        </w:r>
        <w:r w:rsidR="00D45159">
          <w:rPr>
            <w:webHidden/>
          </w:rPr>
          <w:fldChar w:fldCharType="begin"/>
        </w:r>
        <w:r w:rsidR="00D45159">
          <w:rPr>
            <w:webHidden/>
          </w:rPr>
          <w:instrText xml:space="preserve"> PAGEREF _Toc427053826 \h </w:instrText>
        </w:r>
        <w:r w:rsidR="00D45159">
          <w:rPr>
            <w:webHidden/>
          </w:rPr>
        </w:r>
        <w:r w:rsidR="00D45159">
          <w:rPr>
            <w:webHidden/>
          </w:rPr>
          <w:fldChar w:fldCharType="separate"/>
        </w:r>
        <w:r w:rsidR="00D45159">
          <w:rPr>
            <w:webHidden/>
          </w:rPr>
          <w:t>11</w:t>
        </w:r>
        <w:r w:rsidR="00D45159">
          <w:rPr>
            <w:webHidden/>
          </w:rPr>
          <w:fldChar w:fldCharType="end"/>
        </w:r>
      </w:hyperlink>
    </w:p>
    <w:p w:rsidR="00D45159" w:rsidRDefault="008531F5">
      <w:pPr>
        <w:pStyle w:val="TOC2"/>
        <w:rPr>
          <w:rFonts w:asciiTheme="minorHAnsi" w:eastAsiaTheme="minorEastAsia" w:hAnsiTheme="minorHAnsi"/>
          <w:color w:val="auto"/>
          <w:kern w:val="0"/>
          <w:szCs w:val="22"/>
        </w:rPr>
      </w:pPr>
      <w:hyperlink w:anchor="_Toc427053827" w:history="1">
        <w:r w:rsidR="00D45159" w:rsidRPr="00B1514F">
          <w:rPr>
            <w:rStyle w:val="Hyperlink"/>
            <w:rFonts w:cs="Calibri"/>
          </w:rPr>
          <w:t>5.4.3.1</w:t>
        </w:r>
        <w:r w:rsidR="00D45159">
          <w:rPr>
            <w:rFonts w:asciiTheme="minorHAnsi" w:eastAsiaTheme="minorEastAsia" w:hAnsiTheme="minorHAnsi"/>
            <w:color w:val="auto"/>
            <w:kern w:val="0"/>
            <w:szCs w:val="22"/>
          </w:rPr>
          <w:tab/>
        </w:r>
        <w:r w:rsidR="00D45159" w:rsidRPr="00B1514F">
          <w:rPr>
            <w:rStyle w:val="Hyperlink"/>
            <w:rFonts w:cs="Calibri"/>
          </w:rPr>
          <w:t>Design Rationale</w:t>
        </w:r>
        <w:r w:rsidR="00D45159">
          <w:rPr>
            <w:webHidden/>
          </w:rPr>
          <w:tab/>
        </w:r>
        <w:r w:rsidR="00D45159">
          <w:rPr>
            <w:webHidden/>
          </w:rPr>
          <w:fldChar w:fldCharType="begin"/>
        </w:r>
        <w:r w:rsidR="00D45159">
          <w:rPr>
            <w:webHidden/>
          </w:rPr>
          <w:instrText xml:space="preserve"> PAGEREF _Toc427053827 \h </w:instrText>
        </w:r>
        <w:r w:rsidR="00D45159">
          <w:rPr>
            <w:webHidden/>
          </w:rPr>
        </w:r>
        <w:r w:rsidR="00D45159">
          <w:rPr>
            <w:webHidden/>
          </w:rPr>
          <w:fldChar w:fldCharType="separate"/>
        </w:r>
        <w:r w:rsidR="00D45159">
          <w:rPr>
            <w:webHidden/>
          </w:rPr>
          <w:t>11</w:t>
        </w:r>
        <w:r w:rsidR="00D45159">
          <w:rPr>
            <w:webHidden/>
          </w:rPr>
          <w:fldChar w:fldCharType="end"/>
        </w:r>
      </w:hyperlink>
    </w:p>
    <w:p w:rsidR="00D45159" w:rsidRDefault="008531F5">
      <w:pPr>
        <w:pStyle w:val="TOC2"/>
        <w:rPr>
          <w:rFonts w:asciiTheme="minorHAnsi" w:eastAsiaTheme="minorEastAsia" w:hAnsiTheme="minorHAnsi"/>
          <w:color w:val="auto"/>
          <w:kern w:val="0"/>
          <w:szCs w:val="22"/>
        </w:rPr>
      </w:pPr>
      <w:hyperlink w:anchor="_Toc427053828" w:history="1">
        <w:r w:rsidR="00D45159" w:rsidRPr="00B1514F">
          <w:rPr>
            <w:rStyle w:val="Hyperlink"/>
            <w:rFonts w:cs="Calibri"/>
          </w:rPr>
          <w:t>5.4.3.2</w:t>
        </w:r>
        <w:r w:rsidR="00D45159">
          <w:rPr>
            <w:rFonts w:asciiTheme="minorHAnsi" w:eastAsiaTheme="minorEastAsia" w:hAnsiTheme="minorHAnsi"/>
            <w:color w:val="auto"/>
            <w:kern w:val="0"/>
            <w:szCs w:val="22"/>
          </w:rPr>
          <w:tab/>
        </w:r>
        <w:r w:rsidR="00D45159" w:rsidRPr="00B1514F">
          <w:rPr>
            <w:rStyle w:val="Hyperlink"/>
            <w:rFonts w:cs="Calibri"/>
          </w:rPr>
          <w:t>Processing</w:t>
        </w:r>
        <w:r w:rsidR="00D45159">
          <w:rPr>
            <w:webHidden/>
          </w:rPr>
          <w:tab/>
        </w:r>
        <w:r w:rsidR="00D45159">
          <w:rPr>
            <w:webHidden/>
          </w:rPr>
          <w:fldChar w:fldCharType="begin"/>
        </w:r>
        <w:r w:rsidR="00D45159">
          <w:rPr>
            <w:webHidden/>
          </w:rPr>
          <w:instrText xml:space="preserve"> PAGEREF _Toc427053828 \h </w:instrText>
        </w:r>
        <w:r w:rsidR="00D45159">
          <w:rPr>
            <w:webHidden/>
          </w:rPr>
        </w:r>
        <w:r w:rsidR="00D45159">
          <w:rPr>
            <w:webHidden/>
          </w:rPr>
          <w:fldChar w:fldCharType="separate"/>
        </w:r>
        <w:r w:rsidR="00D45159">
          <w:rPr>
            <w:webHidden/>
          </w:rPr>
          <w:t>11</w:t>
        </w:r>
        <w:r w:rsidR="00D45159">
          <w:rPr>
            <w:webHidden/>
          </w:rPr>
          <w:fldChar w:fldCharType="end"/>
        </w:r>
      </w:hyperlink>
    </w:p>
    <w:p w:rsidR="00D45159" w:rsidRDefault="008531F5">
      <w:pPr>
        <w:pStyle w:val="TOC2"/>
        <w:rPr>
          <w:rFonts w:asciiTheme="minorHAnsi" w:eastAsiaTheme="minorEastAsia" w:hAnsiTheme="minorHAnsi"/>
          <w:color w:val="auto"/>
          <w:kern w:val="0"/>
          <w:szCs w:val="22"/>
        </w:rPr>
      </w:pPr>
      <w:hyperlink w:anchor="_Toc427053829" w:history="1">
        <w:r w:rsidR="00D45159" w:rsidRPr="00B1514F">
          <w:rPr>
            <w:rStyle w:val="Hyperlink"/>
            <w:rFonts w:cs="Calibri"/>
          </w:rPr>
          <w:t>5.5</w:t>
        </w:r>
        <w:r w:rsidR="00D45159">
          <w:rPr>
            <w:rFonts w:asciiTheme="minorHAnsi" w:eastAsiaTheme="minorEastAsia" w:hAnsiTheme="minorHAnsi"/>
            <w:color w:val="auto"/>
            <w:kern w:val="0"/>
            <w:szCs w:val="22"/>
          </w:rPr>
          <w:tab/>
        </w:r>
        <w:r w:rsidR="00D45159" w:rsidRPr="00B1514F">
          <w:rPr>
            <w:rStyle w:val="Hyperlink"/>
            <w:rFonts w:cs="Calibri"/>
          </w:rPr>
          <w:t>GLOBAL Function/Macro Definitions</w:t>
        </w:r>
        <w:r w:rsidR="00D45159">
          <w:rPr>
            <w:webHidden/>
          </w:rPr>
          <w:tab/>
        </w:r>
        <w:r w:rsidR="00D45159">
          <w:rPr>
            <w:webHidden/>
          </w:rPr>
          <w:fldChar w:fldCharType="begin"/>
        </w:r>
        <w:r w:rsidR="00D45159">
          <w:rPr>
            <w:webHidden/>
          </w:rPr>
          <w:instrText xml:space="preserve"> PAGEREF _Toc427053829 \h </w:instrText>
        </w:r>
        <w:r w:rsidR="00D45159">
          <w:rPr>
            <w:webHidden/>
          </w:rPr>
        </w:r>
        <w:r w:rsidR="00D45159">
          <w:rPr>
            <w:webHidden/>
          </w:rPr>
          <w:fldChar w:fldCharType="separate"/>
        </w:r>
        <w:r w:rsidR="00D45159">
          <w:rPr>
            <w:webHidden/>
          </w:rPr>
          <w:t>11</w:t>
        </w:r>
        <w:r w:rsidR="00D45159">
          <w:rPr>
            <w:webHidden/>
          </w:rPr>
          <w:fldChar w:fldCharType="end"/>
        </w:r>
      </w:hyperlink>
    </w:p>
    <w:p w:rsidR="00D45159" w:rsidRDefault="008531F5">
      <w:pPr>
        <w:pStyle w:val="TOC1"/>
        <w:rPr>
          <w:rFonts w:eastAsiaTheme="minorEastAsia"/>
          <w:b w:val="0"/>
          <w:color w:val="auto"/>
          <w:kern w:val="0"/>
          <w:sz w:val="22"/>
          <w:szCs w:val="22"/>
          <w:lang w:val="en-US"/>
        </w:rPr>
      </w:pPr>
      <w:hyperlink w:anchor="_Toc427053830" w:history="1">
        <w:r w:rsidR="00D45159" w:rsidRPr="00B1514F">
          <w:rPr>
            <w:rStyle w:val="Hyperlink"/>
            <w:rFonts w:ascii="Calibri" w:hAnsi="Calibri" w:cs="Calibri"/>
          </w:rPr>
          <w:t>6</w:t>
        </w:r>
        <w:r w:rsidR="00D45159">
          <w:rPr>
            <w:rFonts w:eastAsiaTheme="minorEastAsia"/>
            <w:b w:val="0"/>
            <w:color w:val="auto"/>
            <w:kern w:val="0"/>
            <w:sz w:val="22"/>
            <w:szCs w:val="22"/>
            <w:lang w:val="en-US"/>
          </w:rPr>
          <w:tab/>
        </w:r>
        <w:r w:rsidR="00D45159" w:rsidRPr="00B1514F">
          <w:rPr>
            <w:rStyle w:val="Hyperlink"/>
            <w:rFonts w:ascii="Calibri" w:hAnsi="Calibri"/>
          </w:rPr>
          <w:t>Known</w:t>
        </w:r>
        <w:r w:rsidR="00D45159" w:rsidRPr="00B1514F">
          <w:rPr>
            <w:rStyle w:val="Hyperlink"/>
            <w:rFonts w:ascii="Calibri" w:hAnsi="Calibri" w:cs="Calibri"/>
          </w:rPr>
          <w:t xml:space="preserve"> Limitations with Design</w:t>
        </w:r>
        <w:r w:rsidR="00D45159">
          <w:rPr>
            <w:webHidden/>
          </w:rPr>
          <w:tab/>
        </w:r>
        <w:r w:rsidR="00D45159">
          <w:rPr>
            <w:webHidden/>
          </w:rPr>
          <w:fldChar w:fldCharType="begin"/>
        </w:r>
        <w:r w:rsidR="00D45159">
          <w:rPr>
            <w:webHidden/>
          </w:rPr>
          <w:instrText xml:space="preserve"> PAGEREF _Toc427053830 \h </w:instrText>
        </w:r>
        <w:r w:rsidR="00D45159">
          <w:rPr>
            <w:webHidden/>
          </w:rPr>
        </w:r>
        <w:r w:rsidR="00D45159">
          <w:rPr>
            <w:webHidden/>
          </w:rPr>
          <w:fldChar w:fldCharType="separate"/>
        </w:r>
        <w:r w:rsidR="00D45159">
          <w:rPr>
            <w:webHidden/>
          </w:rPr>
          <w:t>12</w:t>
        </w:r>
        <w:r w:rsidR="00D45159">
          <w:rPr>
            <w:webHidden/>
          </w:rPr>
          <w:fldChar w:fldCharType="end"/>
        </w:r>
      </w:hyperlink>
    </w:p>
    <w:p w:rsidR="00D45159" w:rsidRDefault="008531F5">
      <w:pPr>
        <w:pStyle w:val="TOC1"/>
        <w:rPr>
          <w:rFonts w:eastAsiaTheme="minorEastAsia"/>
          <w:b w:val="0"/>
          <w:color w:val="auto"/>
          <w:kern w:val="0"/>
          <w:sz w:val="22"/>
          <w:szCs w:val="22"/>
          <w:lang w:val="en-US"/>
        </w:rPr>
      </w:pPr>
      <w:hyperlink w:anchor="_Toc427053831" w:history="1">
        <w:r w:rsidR="00D45159" w:rsidRPr="00B1514F">
          <w:rPr>
            <w:rStyle w:val="Hyperlink"/>
            <w:rFonts w:ascii="Calibri" w:hAnsi="Calibri" w:cs="Calibri"/>
          </w:rPr>
          <w:t>7</w:t>
        </w:r>
        <w:r w:rsidR="00D45159">
          <w:rPr>
            <w:rFonts w:eastAsiaTheme="minorEastAsia"/>
            <w:b w:val="0"/>
            <w:color w:val="auto"/>
            <w:kern w:val="0"/>
            <w:sz w:val="22"/>
            <w:szCs w:val="22"/>
            <w:lang w:val="en-US"/>
          </w:rPr>
          <w:tab/>
        </w:r>
        <w:r w:rsidR="00D45159" w:rsidRPr="00B1514F">
          <w:rPr>
            <w:rStyle w:val="Hyperlink"/>
            <w:rFonts w:ascii="Calibri" w:hAnsi="Calibri" w:cs="Calibri"/>
          </w:rPr>
          <w:t>UNIT TEST CONSIDERATION</w:t>
        </w:r>
        <w:r w:rsidR="00D45159">
          <w:rPr>
            <w:webHidden/>
          </w:rPr>
          <w:tab/>
        </w:r>
        <w:r w:rsidR="00D45159">
          <w:rPr>
            <w:webHidden/>
          </w:rPr>
          <w:fldChar w:fldCharType="begin"/>
        </w:r>
        <w:r w:rsidR="00D45159">
          <w:rPr>
            <w:webHidden/>
          </w:rPr>
          <w:instrText xml:space="preserve"> PAGEREF _Toc427053831 \h </w:instrText>
        </w:r>
        <w:r w:rsidR="00D45159">
          <w:rPr>
            <w:webHidden/>
          </w:rPr>
        </w:r>
        <w:r w:rsidR="00D45159">
          <w:rPr>
            <w:webHidden/>
          </w:rPr>
          <w:fldChar w:fldCharType="separate"/>
        </w:r>
        <w:r w:rsidR="00D45159">
          <w:rPr>
            <w:webHidden/>
          </w:rPr>
          <w:t>13</w:t>
        </w:r>
        <w:r w:rsidR="00D45159">
          <w:rPr>
            <w:webHidden/>
          </w:rPr>
          <w:fldChar w:fldCharType="end"/>
        </w:r>
      </w:hyperlink>
    </w:p>
    <w:p w:rsidR="00D45159" w:rsidRDefault="008531F5">
      <w:pPr>
        <w:pStyle w:val="TOC1"/>
        <w:tabs>
          <w:tab w:val="left" w:pos="1400"/>
        </w:tabs>
        <w:rPr>
          <w:rFonts w:eastAsiaTheme="minorEastAsia"/>
          <w:b w:val="0"/>
          <w:color w:val="auto"/>
          <w:kern w:val="0"/>
          <w:sz w:val="22"/>
          <w:szCs w:val="22"/>
          <w:lang w:val="en-US"/>
        </w:rPr>
      </w:pPr>
      <w:hyperlink w:anchor="_Toc427053832" w:history="1">
        <w:r w:rsidR="00D45159" w:rsidRPr="00B1514F">
          <w:rPr>
            <w:rStyle w:val="Hyperlink"/>
          </w:rPr>
          <w:t>Appendix A</w:t>
        </w:r>
        <w:r w:rsidR="00D45159">
          <w:rPr>
            <w:rFonts w:eastAsiaTheme="minorEastAsia"/>
            <w:b w:val="0"/>
            <w:color w:val="auto"/>
            <w:kern w:val="0"/>
            <w:sz w:val="22"/>
            <w:szCs w:val="22"/>
            <w:lang w:val="en-US"/>
          </w:rPr>
          <w:tab/>
        </w:r>
        <w:r w:rsidR="00D45159" w:rsidRPr="00B1514F">
          <w:rPr>
            <w:rStyle w:val="Hyperlink"/>
          </w:rPr>
          <w:t>Abbreviations and Acronyms</w:t>
        </w:r>
        <w:r w:rsidR="00D45159">
          <w:rPr>
            <w:webHidden/>
          </w:rPr>
          <w:tab/>
        </w:r>
        <w:r w:rsidR="00D45159">
          <w:rPr>
            <w:webHidden/>
          </w:rPr>
          <w:fldChar w:fldCharType="begin"/>
        </w:r>
        <w:r w:rsidR="00D45159">
          <w:rPr>
            <w:webHidden/>
          </w:rPr>
          <w:instrText xml:space="preserve"> PAGEREF _Toc427053832 \h </w:instrText>
        </w:r>
        <w:r w:rsidR="00D45159">
          <w:rPr>
            <w:webHidden/>
          </w:rPr>
        </w:r>
        <w:r w:rsidR="00D45159">
          <w:rPr>
            <w:webHidden/>
          </w:rPr>
          <w:fldChar w:fldCharType="separate"/>
        </w:r>
        <w:r w:rsidR="00D45159">
          <w:rPr>
            <w:webHidden/>
          </w:rPr>
          <w:t>14</w:t>
        </w:r>
        <w:r w:rsidR="00D45159">
          <w:rPr>
            <w:webHidden/>
          </w:rPr>
          <w:fldChar w:fldCharType="end"/>
        </w:r>
      </w:hyperlink>
    </w:p>
    <w:p w:rsidR="00D45159" w:rsidRDefault="008531F5">
      <w:pPr>
        <w:pStyle w:val="TOC1"/>
        <w:tabs>
          <w:tab w:val="left" w:pos="1400"/>
        </w:tabs>
        <w:rPr>
          <w:rFonts w:eastAsiaTheme="minorEastAsia"/>
          <w:b w:val="0"/>
          <w:color w:val="auto"/>
          <w:kern w:val="0"/>
          <w:sz w:val="22"/>
          <w:szCs w:val="22"/>
          <w:lang w:val="en-US"/>
        </w:rPr>
      </w:pPr>
      <w:hyperlink w:anchor="_Toc427053833" w:history="1">
        <w:r w:rsidR="00D45159" w:rsidRPr="00B1514F">
          <w:rPr>
            <w:rStyle w:val="Hyperlink"/>
          </w:rPr>
          <w:t>Appendix B</w:t>
        </w:r>
        <w:r w:rsidR="00D45159">
          <w:rPr>
            <w:rFonts w:eastAsiaTheme="minorEastAsia"/>
            <w:b w:val="0"/>
            <w:color w:val="auto"/>
            <w:kern w:val="0"/>
            <w:sz w:val="22"/>
            <w:szCs w:val="22"/>
            <w:lang w:val="en-US"/>
          </w:rPr>
          <w:tab/>
        </w:r>
        <w:r w:rsidR="00D45159" w:rsidRPr="00B1514F">
          <w:rPr>
            <w:rStyle w:val="Hyperlink"/>
          </w:rPr>
          <w:t>Glossary</w:t>
        </w:r>
        <w:r w:rsidR="00D45159">
          <w:rPr>
            <w:webHidden/>
          </w:rPr>
          <w:tab/>
        </w:r>
        <w:r w:rsidR="00D45159">
          <w:rPr>
            <w:webHidden/>
          </w:rPr>
          <w:fldChar w:fldCharType="begin"/>
        </w:r>
        <w:r w:rsidR="00D45159">
          <w:rPr>
            <w:webHidden/>
          </w:rPr>
          <w:instrText xml:space="preserve"> PAGEREF _Toc427053833 \h </w:instrText>
        </w:r>
        <w:r w:rsidR="00D45159">
          <w:rPr>
            <w:webHidden/>
          </w:rPr>
        </w:r>
        <w:r w:rsidR="00D45159">
          <w:rPr>
            <w:webHidden/>
          </w:rPr>
          <w:fldChar w:fldCharType="separate"/>
        </w:r>
        <w:r w:rsidR="00D45159">
          <w:rPr>
            <w:webHidden/>
          </w:rPr>
          <w:t>15</w:t>
        </w:r>
        <w:r w:rsidR="00D45159">
          <w:rPr>
            <w:webHidden/>
          </w:rPr>
          <w:fldChar w:fldCharType="end"/>
        </w:r>
      </w:hyperlink>
    </w:p>
    <w:p w:rsidR="00D45159" w:rsidRDefault="008531F5">
      <w:pPr>
        <w:pStyle w:val="TOC1"/>
        <w:tabs>
          <w:tab w:val="left" w:pos="1400"/>
        </w:tabs>
        <w:rPr>
          <w:rFonts w:eastAsiaTheme="minorEastAsia"/>
          <w:b w:val="0"/>
          <w:color w:val="auto"/>
          <w:kern w:val="0"/>
          <w:sz w:val="22"/>
          <w:szCs w:val="22"/>
          <w:lang w:val="en-US"/>
        </w:rPr>
      </w:pPr>
      <w:hyperlink w:anchor="_Toc427053834" w:history="1">
        <w:r w:rsidR="00D45159" w:rsidRPr="00B1514F">
          <w:rPr>
            <w:rStyle w:val="Hyperlink"/>
          </w:rPr>
          <w:t>Appendix C</w:t>
        </w:r>
        <w:r w:rsidR="00D45159">
          <w:rPr>
            <w:rFonts w:eastAsiaTheme="minorEastAsia"/>
            <w:b w:val="0"/>
            <w:color w:val="auto"/>
            <w:kern w:val="0"/>
            <w:sz w:val="22"/>
            <w:szCs w:val="22"/>
            <w:lang w:val="en-US"/>
          </w:rPr>
          <w:tab/>
        </w:r>
        <w:r w:rsidR="00D45159" w:rsidRPr="00B1514F">
          <w:rPr>
            <w:rStyle w:val="Hyperlink"/>
          </w:rPr>
          <w:t>References</w:t>
        </w:r>
        <w:r w:rsidR="00D45159">
          <w:rPr>
            <w:webHidden/>
          </w:rPr>
          <w:tab/>
        </w:r>
        <w:r w:rsidR="00D45159">
          <w:rPr>
            <w:webHidden/>
          </w:rPr>
          <w:fldChar w:fldCharType="begin"/>
        </w:r>
        <w:r w:rsidR="00D45159">
          <w:rPr>
            <w:webHidden/>
          </w:rPr>
          <w:instrText xml:space="preserve"> PAGEREF _Toc427053834 \h </w:instrText>
        </w:r>
        <w:r w:rsidR="00D45159">
          <w:rPr>
            <w:webHidden/>
          </w:rPr>
        </w:r>
        <w:r w:rsidR="00D45159">
          <w:rPr>
            <w:webHidden/>
          </w:rPr>
          <w:fldChar w:fldCharType="separate"/>
        </w:r>
        <w:r w:rsidR="00D45159">
          <w:rPr>
            <w:webHidden/>
          </w:rPr>
          <w:t>16</w:t>
        </w:r>
        <w:r w:rsidR="00D45159">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21" w:name="_Toc427053801"/>
      <w:r w:rsidRPr="00A158C7">
        <w:lastRenderedPageBreak/>
        <w:t>Introduction</w:t>
      </w:r>
      <w:bookmarkEnd w:id="21"/>
    </w:p>
    <w:p w:rsidR="00063A7A" w:rsidRPr="00A158C7" w:rsidRDefault="00FE5DF5" w:rsidP="000B37D5">
      <w:pPr>
        <w:pStyle w:val="Heading2"/>
      </w:pPr>
      <w:bookmarkStart w:id="22" w:name="_Toc427053802"/>
      <w:r w:rsidRPr="00A158C7">
        <w:t>Purpose</w:t>
      </w:r>
      <w:bookmarkEnd w:id="22"/>
    </w:p>
    <w:p w:rsidR="00AE0435" w:rsidRPr="00A158C7" w:rsidRDefault="00FE5DF5" w:rsidP="000B37D5">
      <w:pPr>
        <w:pStyle w:val="Heading2"/>
      </w:pPr>
      <w:bookmarkStart w:id="23" w:name="_Toc427053803"/>
      <w:r w:rsidRPr="00A158C7">
        <w:t>Scope</w:t>
      </w:r>
      <w:bookmarkEnd w:id="23"/>
    </w:p>
    <w:p w:rsidR="00F95E33" w:rsidRPr="00A158C7" w:rsidRDefault="00F95E33" w:rsidP="00E16D14"/>
    <w:bookmarkStart w:id="24" w:name="_Toc406065228"/>
    <w:bookmarkEnd w:id="7"/>
    <w:bookmarkEnd w:id="8"/>
    <w:bookmarkEnd w:id="9"/>
    <w:bookmarkEnd w:id="10"/>
    <w:bookmarkEnd w:id="11"/>
    <w:p w:rsidR="00312179" w:rsidRDefault="002B094F" w:rsidP="00C4103D">
      <w:pPr>
        <w:pStyle w:val="Heading1"/>
      </w:pPr>
      <w:r>
        <w:lastRenderedPageBreak/>
        <w:fldChar w:fldCharType="begin"/>
      </w:r>
      <w:r>
        <w:instrText xml:space="preserve"> DOCPROPERTY  "Document Version"  \* MERGEFORMAT </w:instrText>
      </w:r>
      <w:r>
        <w:fldChar w:fldCharType="separate"/>
      </w:r>
      <w:r w:rsidR="00292620" w:rsidRPr="00292620">
        <w:t xml:space="preserve"> </w:t>
      </w:r>
      <w:bookmarkStart w:id="25" w:name="_Toc427053804"/>
      <w:r w:rsidR="00C4103D" w:rsidRPr="00C4103D">
        <w:rPr>
          <w:rFonts w:ascii="Calibri" w:hAnsi="Calibri" w:cs="Calibri"/>
        </w:rPr>
        <w:t>Hys</w:t>
      </w:r>
      <w:r w:rsidR="00C4103D" w:rsidRPr="002F2BDD">
        <w:t>C</w:t>
      </w:r>
      <w:r w:rsidR="00C4103D" w:rsidRPr="00C4103D">
        <w:rPr>
          <w:rFonts w:ascii="Calibri" w:hAnsi="Calibri" w:cs="Calibri"/>
        </w:rPr>
        <w:t>mp</w:t>
      </w:r>
      <w:r>
        <w:fldChar w:fldCharType="end"/>
      </w:r>
      <w:r>
        <w:t xml:space="preserve"> </w:t>
      </w:r>
      <w:r w:rsidR="00D229A6">
        <w:t xml:space="preserve">&amp; </w:t>
      </w:r>
      <w:r w:rsidR="00D229A6" w:rsidRPr="00AA38E8">
        <w:t>High-Level Description</w:t>
      </w:r>
      <w:bookmarkEnd w:id="24"/>
      <w:bookmarkEnd w:id="25"/>
    </w:p>
    <w:p w:rsidR="00D229A6" w:rsidRPr="002D6391" w:rsidRDefault="00292620" w:rsidP="00D229A6">
      <w:pPr>
        <w:rPr>
          <w:rFonts w:cs="Calibri"/>
          <w:i/>
        </w:rPr>
      </w:pPr>
      <w:r>
        <w:rPr>
          <w:rFonts w:cs="Calibri"/>
          <w:i/>
        </w:rPr>
        <w:t>Refer FDD</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26" w:name="_Toc406065229"/>
      <w:bookmarkStart w:id="27" w:name="_Toc427053805"/>
      <w:r w:rsidRPr="00AA38E8">
        <w:rPr>
          <w:rFonts w:ascii="Calibri" w:hAnsi="Calibri" w:cs="Calibri"/>
        </w:rPr>
        <w:lastRenderedPageBreak/>
        <w:t>Design details of software module</w:t>
      </w:r>
      <w:bookmarkEnd w:id="26"/>
      <w:bookmarkEnd w:id="27"/>
    </w:p>
    <w:p w:rsidR="00D229A6" w:rsidRPr="00D953C4" w:rsidRDefault="00292620" w:rsidP="00D229A6">
      <w:pPr>
        <w:rPr>
          <w:rFonts w:cs="Calibri"/>
          <w:i/>
        </w:rPr>
      </w:pPr>
      <w:bookmarkStart w:id="28" w:name="_Toc406065230"/>
      <w:r>
        <w:rPr>
          <w:rFonts w:cs="Calibri"/>
          <w:i/>
        </w:rPr>
        <w:t>Refer FDD</w:t>
      </w:r>
    </w:p>
    <w:p w:rsidR="00D229A6" w:rsidRPr="00AA38E8" w:rsidRDefault="00D229A6" w:rsidP="00C4103D">
      <w:pPr>
        <w:pStyle w:val="Heading2"/>
      </w:pPr>
      <w:bookmarkStart w:id="29" w:name="_Toc427053806"/>
      <w:r w:rsidRPr="00D229A6">
        <w:lastRenderedPageBreak/>
        <w:t>Graphical</w:t>
      </w:r>
      <w:r>
        <w:t xml:space="preserve"> representation of </w:t>
      </w:r>
      <w:bookmarkEnd w:id="28"/>
      <w:r w:rsidR="00AE55D3">
        <w:fldChar w:fldCharType="begin"/>
      </w:r>
      <w:r w:rsidR="00AE55D3">
        <w:instrText xml:space="preserve"> DOCPROPERTY  "Document Version"  \* MERGEFORMAT </w:instrText>
      </w:r>
      <w:r w:rsidR="00AE55D3">
        <w:fldChar w:fldCharType="separate"/>
      </w:r>
      <w:r w:rsidR="00C4103D" w:rsidRPr="00C4103D">
        <w:rPr>
          <w:rFonts w:ascii="Calibri" w:hAnsi="Calibri" w:cs="Calibri"/>
        </w:rPr>
        <w:t>HysCmp</w:t>
      </w:r>
      <w:bookmarkEnd w:id="29"/>
      <w:r w:rsidR="00AE55D3">
        <w:fldChar w:fldCharType="end"/>
      </w:r>
    </w:p>
    <w:p w:rsidR="00C4103D" w:rsidRDefault="00C4103D" w:rsidP="00C4103D">
      <w:pPr>
        <w:jc w:val="center"/>
        <w:rPr>
          <w:rFonts w:cs="Calibri"/>
          <w:i/>
        </w:rPr>
      </w:pPr>
      <w:del w:id="30" w:author="Matt Leser" w:date="2017-01-04T12:21:00Z">
        <w:r w:rsidDel="009C7423">
          <w:rPr>
            <w:noProof/>
            <w:lang w:bidi="ar-SA"/>
          </w:rPr>
          <w:lastRenderedPageBreak/>
          <w:drawing>
            <wp:inline distT="0" distB="0" distL="0" distR="0" wp14:anchorId="4902FC97" wp14:editId="12A0FA7C">
              <wp:extent cx="4286250" cy="7191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86250" cy="7191375"/>
                      </a:xfrm>
                      <a:prstGeom prst="rect">
                        <a:avLst/>
                      </a:prstGeom>
                    </pic:spPr>
                  </pic:pic>
                </a:graphicData>
              </a:graphic>
            </wp:inline>
          </w:drawing>
        </w:r>
      </w:del>
      <w:ins w:id="31" w:author="Matt Leser" w:date="2017-01-04T12:21:00Z">
        <w:r w:rsidR="009C7423">
          <w:rPr>
            <w:noProof/>
            <w:lang w:bidi="ar-SA"/>
          </w:rPr>
          <w:lastRenderedPageBreak/>
          <w:drawing>
            <wp:inline distT="0" distB="0" distL="0" distR="0" wp14:anchorId="0311CE72" wp14:editId="219BD8AD">
              <wp:extent cx="3505200" cy="624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5200" cy="6248400"/>
                      </a:xfrm>
                      <a:prstGeom prst="rect">
                        <a:avLst/>
                      </a:prstGeom>
                    </pic:spPr>
                  </pic:pic>
                </a:graphicData>
              </a:graphic>
            </wp:inline>
          </w:drawing>
        </w:r>
      </w:ins>
    </w:p>
    <w:p w:rsidR="00D229A6" w:rsidRDefault="00D229A6" w:rsidP="00D229A6">
      <w:pPr>
        <w:rPr>
          <w:rFonts w:cs="Calibri"/>
          <w:i/>
        </w:rPr>
      </w:pPr>
      <w:r>
        <w:rPr>
          <w:rFonts w:cs="Calibri"/>
          <w:i/>
        </w:rPr>
        <w:t xml:space="preserve"> </w:t>
      </w:r>
    </w:p>
    <w:p w:rsidR="00D229A6" w:rsidRPr="002D6391" w:rsidRDefault="00D229A6" w:rsidP="00D229A6">
      <w:pPr>
        <w:pStyle w:val="Heading2"/>
        <w:rPr>
          <w:rFonts w:ascii="Calibri" w:hAnsi="Calibri" w:cs="Calibri"/>
        </w:rPr>
      </w:pPr>
      <w:bookmarkStart w:id="32" w:name="_Toc406065231"/>
      <w:bookmarkStart w:id="33" w:name="_Toc427053807"/>
      <w:r w:rsidRPr="002D6391">
        <w:rPr>
          <w:rFonts w:ascii="Calibri" w:hAnsi="Calibri" w:cs="Calibri"/>
        </w:rPr>
        <w:t>Data Flow Diagram</w:t>
      </w:r>
      <w:bookmarkEnd w:id="32"/>
      <w:bookmarkEnd w:id="33"/>
    </w:p>
    <w:p w:rsidR="00D229A6" w:rsidRPr="002B094F" w:rsidRDefault="00C4103D" w:rsidP="00D229A6">
      <w:pPr>
        <w:rPr>
          <w:rFonts w:cs="Calibri"/>
        </w:rPr>
      </w:pPr>
      <w:r>
        <w:rPr>
          <w:rFonts w:cs="Calibri"/>
        </w:rPr>
        <w:t>Refer FDD</w:t>
      </w:r>
    </w:p>
    <w:p w:rsidR="00D229A6" w:rsidRPr="002D6391" w:rsidRDefault="00AC4CD8" w:rsidP="00387BF4">
      <w:pPr>
        <w:pStyle w:val="Heading3"/>
        <w:tabs>
          <w:tab w:val="clear" w:pos="1017"/>
        </w:tabs>
        <w:ind w:left="562" w:hanging="562"/>
        <w:rPr>
          <w:rFonts w:ascii="Calibri" w:hAnsi="Calibri" w:cs="Calibri"/>
        </w:rPr>
      </w:pPr>
      <w:bookmarkStart w:id="34" w:name="_Toc375924736"/>
      <w:bookmarkStart w:id="35" w:name="_Toc406065232"/>
      <w:bookmarkStart w:id="36" w:name="_Toc427053808"/>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34"/>
      <w:bookmarkEnd w:id="35"/>
      <w:bookmarkEnd w:id="36"/>
    </w:p>
    <w:p w:rsidR="00D229A6" w:rsidRPr="00C4103D" w:rsidRDefault="00C4103D" w:rsidP="00D229A6">
      <w:pPr>
        <w:rPr>
          <w:rFonts w:cs="Calibri"/>
        </w:rPr>
      </w:pPr>
      <w:r>
        <w:rPr>
          <w:rFonts w:cs="Calibri"/>
        </w:rPr>
        <w:t>Refer FDD</w:t>
      </w:r>
    </w:p>
    <w:p w:rsidR="00D229A6" w:rsidRPr="00A32585" w:rsidRDefault="00AC4CD8" w:rsidP="00D229A6">
      <w:pPr>
        <w:pStyle w:val="Heading3"/>
        <w:ind w:left="562" w:hanging="562"/>
        <w:rPr>
          <w:rFonts w:ascii="Calibri" w:hAnsi="Calibri" w:cs="Calibri"/>
        </w:rPr>
      </w:pPr>
      <w:bookmarkStart w:id="37" w:name="_Toc375924737"/>
      <w:bookmarkStart w:id="38" w:name="_Toc406065233"/>
      <w:bookmarkStart w:id="39" w:name="_Toc427053809"/>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37"/>
      <w:bookmarkEnd w:id="38"/>
      <w:bookmarkEnd w:id="39"/>
    </w:p>
    <w:p w:rsidR="002B094F" w:rsidRPr="00C4103D" w:rsidRDefault="00C4103D" w:rsidP="002B094F">
      <w:pPr>
        <w:rPr>
          <w:rFonts w:cs="Calibri"/>
        </w:rPr>
      </w:pPr>
      <w:r>
        <w:rPr>
          <w:rFonts w:cs="Calibri"/>
        </w:rPr>
        <w:t>Refer FDD</w:t>
      </w:r>
    </w:p>
    <w:p w:rsidR="002B094F" w:rsidRPr="00AC4CD8" w:rsidRDefault="002B094F" w:rsidP="00AC4CD8">
      <w:pPr>
        <w:pStyle w:val="Heading1"/>
        <w:ind w:left="562" w:hanging="562"/>
        <w:rPr>
          <w:rFonts w:ascii="Calibri" w:hAnsi="Calibri" w:cs="Calibri"/>
        </w:rPr>
      </w:pPr>
      <w:bookmarkStart w:id="40" w:name="_Toc338170479"/>
      <w:bookmarkStart w:id="41" w:name="_Toc375678228"/>
      <w:bookmarkStart w:id="42" w:name="_Toc418080062"/>
      <w:bookmarkStart w:id="43" w:name="_Toc421709912"/>
      <w:bookmarkStart w:id="44" w:name="_Toc427053810"/>
      <w:r w:rsidRPr="00AC4CD8">
        <w:rPr>
          <w:rFonts w:ascii="Calibri" w:hAnsi="Calibri" w:cs="Calibri"/>
        </w:rPr>
        <w:lastRenderedPageBreak/>
        <w:t>Constant Data Dictionary</w:t>
      </w:r>
      <w:bookmarkEnd w:id="40"/>
      <w:bookmarkEnd w:id="41"/>
      <w:bookmarkEnd w:id="42"/>
      <w:bookmarkEnd w:id="43"/>
      <w:bookmarkEnd w:id="44"/>
    </w:p>
    <w:p w:rsidR="00AC4CD8" w:rsidRPr="00DA5500" w:rsidRDefault="00AC4CD8" w:rsidP="00AC4CD8">
      <w:pPr>
        <w:pStyle w:val="Heading2"/>
        <w:spacing w:after="60"/>
        <w:rPr>
          <w:rFonts w:ascii="Calibri" w:hAnsi="Calibri"/>
        </w:rPr>
      </w:pPr>
      <w:bookmarkStart w:id="45" w:name="_Toc421011506"/>
      <w:bookmarkStart w:id="46" w:name="_Toc421786527"/>
      <w:bookmarkStart w:id="47" w:name="_Toc427053811"/>
      <w:bookmarkStart w:id="48" w:name="_Toc418080064"/>
      <w:r w:rsidRPr="00DA5500">
        <w:rPr>
          <w:rFonts w:ascii="Calibri" w:hAnsi="Calibri"/>
        </w:rPr>
        <w:t>Program (fixed) Constants</w:t>
      </w:r>
      <w:bookmarkEnd w:id="45"/>
      <w:bookmarkEnd w:id="46"/>
      <w:bookmarkEnd w:id="47"/>
    </w:p>
    <w:p w:rsidR="00AC4CD8" w:rsidRPr="00DA5500" w:rsidRDefault="00AC4CD8" w:rsidP="00AC4CD8">
      <w:pPr>
        <w:pStyle w:val="Heading3"/>
        <w:tabs>
          <w:tab w:val="clear" w:pos="1017"/>
          <w:tab w:val="num" w:pos="567"/>
        </w:tabs>
        <w:ind w:left="567"/>
        <w:rPr>
          <w:rFonts w:ascii="Calibri" w:hAnsi="Calibri"/>
        </w:rPr>
      </w:pPr>
      <w:bookmarkStart w:id="49" w:name="_Toc427053812"/>
      <w:bookmarkEnd w:id="48"/>
      <w:r w:rsidRPr="00DA5500">
        <w:rPr>
          <w:rFonts w:ascii="Calibri" w:hAnsi="Calibri"/>
        </w:rPr>
        <w:t>Embedded Constants</w:t>
      </w:r>
      <w:bookmarkEnd w:id="49"/>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F4318C">
        <w:tc>
          <w:tcPr>
            <w:tcW w:w="3888" w:type="dxa"/>
            <w:tcBorders>
              <w:top w:val="single" w:sz="6" w:space="0" w:color="auto"/>
              <w:left w:val="single" w:sz="6" w:space="0" w:color="auto"/>
              <w:bottom w:val="single" w:sz="6" w:space="0" w:color="auto"/>
              <w:right w:val="single" w:sz="6" w:space="0" w:color="auto"/>
            </w:tcBorders>
          </w:tcPr>
          <w:p w:rsidR="00007584" w:rsidRPr="00AA38E8" w:rsidRDefault="00C4103D" w:rsidP="00F4318C">
            <w:pPr>
              <w:spacing w:before="60"/>
              <w:jc w:val="center"/>
              <w:rPr>
                <w:rFonts w:cs="Calibri"/>
                <w:sz w:val="16"/>
                <w:szCs w:val="16"/>
              </w:rPr>
            </w:pPr>
            <w:r>
              <w:rPr>
                <w:rFonts w:cs="Calibri"/>
                <w:sz w:val="16"/>
                <w:szCs w:val="16"/>
              </w:rPr>
              <w:t>Refer .m file</w:t>
            </w:r>
          </w:p>
        </w:tc>
        <w:tc>
          <w:tcPr>
            <w:tcW w:w="1710"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1225"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1385"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50" w:name="_Ref87065593"/>
      <w:bookmarkStart w:id="51" w:name="_Toc338170483"/>
      <w:bookmarkStart w:id="52" w:name="_Toc375678229"/>
      <w:bookmarkStart w:id="53" w:name="_Toc418080067"/>
      <w:bookmarkStart w:id="54" w:name="_Toc421786702"/>
      <w:bookmarkStart w:id="55" w:name="_Toc427053813"/>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50"/>
      <w:bookmarkEnd w:id="51"/>
      <w:bookmarkEnd w:id="52"/>
      <w:bookmarkEnd w:id="53"/>
      <w:bookmarkEnd w:id="54"/>
      <w:bookmarkEnd w:id="55"/>
    </w:p>
    <w:p w:rsidR="002518E0" w:rsidRDefault="00A05683" w:rsidP="002518E0">
      <w:pPr>
        <w:pStyle w:val="BodyText"/>
      </w:pPr>
      <w:r>
        <w:rPr>
          <w:rFonts w:ascii="Calibri" w:hAnsi="Calibri" w:cs="Calibri"/>
          <w:sz w:val="20"/>
        </w:rPr>
        <w:t>Refer FDD</w:t>
      </w:r>
    </w:p>
    <w:p w:rsidR="002B094F" w:rsidRPr="00987B4A" w:rsidRDefault="002B094F" w:rsidP="00007584">
      <w:pPr>
        <w:pStyle w:val="Heading2"/>
        <w:spacing w:after="60"/>
        <w:rPr>
          <w:rFonts w:ascii="Calibri" w:hAnsi="Calibri"/>
        </w:rPr>
      </w:pPr>
      <w:bookmarkStart w:id="56" w:name="_Toc338170484"/>
      <w:bookmarkStart w:id="57" w:name="_Toc418080068"/>
      <w:bookmarkStart w:id="58" w:name="_Toc421709916"/>
      <w:bookmarkStart w:id="59" w:name="_Toc427053814"/>
      <w:r w:rsidRPr="00007584">
        <w:rPr>
          <w:rFonts w:ascii="Calibri" w:hAnsi="Calibri"/>
        </w:rPr>
        <w:t>Sub</w:t>
      </w:r>
      <w:r w:rsidRPr="00987B4A">
        <w:rPr>
          <w:rFonts w:ascii="Calibri" w:hAnsi="Calibri"/>
        </w:rPr>
        <w:t>-Module Functions</w:t>
      </w:r>
      <w:bookmarkEnd w:id="56"/>
      <w:bookmarkEnd w:id="57"/>
      <w:bookmarkEnd w:id="58"/>
      <w:bookmarkEnd w:id="59"/>
    </w:p>
    <w:p w:rsidR="00007584" w:rsidRDefault="00007584" w:rsidP="00007584">
      <w:pPr>
        <w:pStyle w:val="Heading2"/>
        <w:numPr>
          <w:ilvl w:val="2"/>
          <w:numId w:val="11"/>
        </w:numPr>
        <w:tabs>
          <w:tab w:val="clear" w:pos="1017"/>
          <w:tab w:val="num" w:pos="567"/>
        </w:tabs>
        <w:spacing w:after="60"/>
        <w:ind w:left="567"/>
        <w:rPr>
          <w:rFonts w:ascii="Calibri" w:hAnsi="Calibri" w:cs="Calibri"/>
        </w:rPr>
      </w:pPr>
      <w:bookmarkStart w:id="60" w:name="_Toc421011514"/>
      <w:bookmarkStart w:id="61" w:name="_Toc427053815"/>
      <w:r w:rsidRPr="00AA38E8">
        <w:rPr>
          <w:rFonts w:ascii="Calibri" w:hAnsi="Calibri" w:cs="Calibri"/>
        </w:rPr>
        <w:t xml:space="preserve">Init: </w:t>
      </w:r>
      <w:r w:rsidR="00C4103D">
        <w:rPr>
          <w:rFonts w:ascii="Calibri" w:hAnsi="Calibri" w:cs="Calibri"/>
        </w:rPr>
        <w:t>HysCmpInit1</w:t>
      </w:r>
      <w:bookmarkEnd w:id="60"/>
      <w:bookmarkEnd w:id="61"/>
    </w:p>
    <w:p w:rsidR="002B094F" w:rsidRPr="00007584" w:rsidRDefault="00C4103D" w:rsidP="006D568E">
      <w:r>
        <w:rPr>
          <w:lang w:bidi="ar-SA"/>
        </w:rPr>
        <w:t>Refer FDD</w:t>
      </w: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62" w:name="_Toc421011518"/>
      <w:bookmarkStart w:id="63" w:name="_Toc427053816"/>
      <w:r w:rsidRPr="00AA38E8">
        <w:rPr>
          <w:rFonts w:ascii="Calibri" w:hAnsi="Calibri" w:cs="Calibri"/>
        </w:rPr>
        <w:t xml:space="preserve">Per: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F11EE7">
        <w:rPr>
          <w:rFonts w:ascii="Calibri" w:hAnsi="Calibri" w:cs="Calibri"/>
        </w:rPr>
        <w:t>H</w:t>
      </w:r>
      <w:r w:rsidR="00C4103D">
        <w:rPr>
          <w:rFonts w:ascii="Calibri" w:hAnsi="Calibri" w:cs="Calibri"/>
        </w:rPr>
        <w:t>ysCmp</w:t>
      </w:r>
      <w:r w:rsidR="006D634C">
        <w:rPr>
          <w:rFonts w:ascii="Calibri" w:hAnsi="Calibri" w:cs="Calibri"/>
        </w:rPr>
        <w:fldChar w:fldCharType="end"/>
      </w:r>
      <w:r w:rsidRPr="00AA38E8">
        <w:rPr>
          <w:rFonts w:ascii="Calibri" w:hAnsi="Calibri" w:cs="Calibri"/>
        </w:rPr>
        <w:t>Per</w:t>
      </w:r>
      <w:bookmarkEnd w:id="62"/>
      <w:r w:rsidR="00F11EE7">
        <w:rPr>
          <w:rFonts w:ascii="Calibri" w:hAnsi="Calibri" w:cs="Calibri"/>
        </w:rPr>
        <w:t>1</w:t>
      </w:r>
      <w:bookmarkEnd w:id="63"/>
    </w:p>
    <w:p w:rsidR="008C6874" w:rsidRDefault="00733CF0" w:rsidP="00733CF0">
      <w:pPr>
        <w:rPr>
          <w:rFonts w:cs="Calibri"/>
        </w:rPr>
      </w:pPr>
      <w:r>
        <w:rPr>
          <w:rFonts w:cs="Calibri"/>
          <w:i/>
        </w:rPr>
        <w:t>Refer FDD</w:t>
      </w:r>
    </w:p>
    <w:p w:rsidR="008C6874" w:rsidRDefault="008C6874" w:rsidP="00733CF0">
      <w:pPr>
        <w:pStyle w:val="Heading2"/>
        <w:spacing w:after="60"/>
        <w:rPr>
          <w:rFonts w:ascii="Calibri" w:hAnsi="Calibri"/>
        </w:rPr>
      </w:pPr>
      <w:bookmarkStart w:id="64" w:name="_Toc427053817"/>
      <w:r>
        <w:rPr>
          <w:rFonts w:ascii="Calibri" w:hAnsi="Calibri"/>
        </w:rPr>
        <w:t>Server R</w:t>
      </w:r>
      <w:r w:rsidRPr="008C6874">
        <w:rPr>
          <w:rFonts w:ascii="Calibri" w:hAnsi="Calibri"/>
        </w:rPr>
        <w:t>unables</w:t>
      </w:r>
      <w:bookmarkEnd w:id="64"/>
      <w:r w:rsidR="002B094F" w:rsidRPr="008C6874">
        <w:rPr>
          <w:rFonts w:ascii="Calibri" w:hAnsi="Calibri"/>
        </w:rPr>
        <w:t xml:space="preserve"> </w:t>
      </w:r>
      <w:bookmarkStart w:id="65" w:name="_Toc382301471"/>
      <w:bookmarkStart w:id="66" w:name="_Toc383698997"/>
      <w:bookmarkEnd w:id="65"/>
      <w:bookmarkEnd w:id="66"/>
    </w:p>
    <w:p w:rsidR="00733CF0" w:rsidRPr="00733CF0" w:rsidRDefault="00733CF0" w:rsidP="00733CF0">
      <w:pPr>
        <w:rPr>
          <w:lang w:bidi="ar-SA"/>
        </w:rPr>
      </w:pPr>
      <w:r>
        <w:rPr>
          <w:lang w:bidi="ar-SA"/>
        </w:rPr>
        <w:t>None</w:t>
      </w:r>
    </w:p>
    <w:p w:rsidR="008C6874" w:rsidRDefault="008C6874" w:rsidP="008C6874">
      <w:pPr>
        <w:pStyle w:val="Heading2"/>
        <w:spacing w:after="60"/>
        <w:rPr>
          <w:rFonts w:ascii="Calibri" w:hAnsi="Calibri" w:cs="Calibri"/>
        </w:rPr>
      </w:pPr>
      <w:bookmarkStart w:id="67" w:name="_Ref382299966"/>
      <w:bookmarkStart w:id="68" w:name="_Toc421011529"/>
      <w:bookmarkStart w:id="69" w:name="_Toc427053818"/>
      <w:r w:rsidRPr="00AA38E8">
        <w:rPr>
          <w:rFonts w:ascii="Calibri" w:hAnsi="Calibri" w:cs="Calibri"/>
        </w:rPr>
        <w:t>Interrupt Functions</w:t>
      </w:r>
      <w:bookmarkEnd w:id="67"/>
      <w:bookmarkEnd w:id="68"/>
      <w:bookmarkEnd w:id="69"/>
    </w:p>
    <w:p w:rsidR="00733CF0" w:rsidRPr="00733CF0" w:rsidRDefault="00733CF0" w:rsidP="00733CF0">
      <w:pPr>
        <w:rPr>
          <w:lang w:bidi="ar-SA"/>
        </w:rPr>
      </w:pPr>
      <w:r>
        <w:rPr>
          <w:lang w:bidi="ar-SA"/>
        </w:rPr>
        <w:t>None</w:t>
      </w:r>
    </w:p>
    <w:p w:rsidR="002B094F" w:rsidRDefault="002B094F" w:rsidP="008C6874">
      <w:pPr>
        <w:pStyle w:val="Heading2"/>
        <w:spacing w:after="60"/>
        <w:rPr>
          <w:rFonts w:ascii="Calibri" w:hAnsi="Calibri" w:cs="Calibri"/>
        </w:rPr>
      </w:pPr>
      <w:bookmarkStart w:id="70" w:name="_Toc338170485"/>
      <w:bookmarkStart w:id="71" w:name="_Toc418080074"/>
      <w:bookmarkStart w:id="72" w:name="_Toc421709919"/>
      <w:bookmarkStart w:id="73" w:name="_Toc427053819"/>
      <w:r w:rsidRPr="008C6874">
        <w:rPr>
          <w:rFonts w:ascii="Calibri" w:hAnsi="Calibri" w:cs="Calibri"/>
        </w:rPr>
        <w:t>Module Internal (Local) Functions</w:t>
      </w:r>
      <w:bookmarkEnd w:id="70"/>
      <w:bookmarkEnd w:id="71"/>
      <w:bookmarkEnd w:id="72"/>
      <w:bookmarkEnd w:id="73"/>
    </w:p>
    <w:p w:rsidR="00C4103D" w:rsidRPr="00AA38E8" w:rsidRDefault="00C4103D" w:rsidP="00C4103D">
      <w:pPr>
        <w:pStyle w:val="Heading2"/>
        <w:numPr>
          <w:ilvl w:val="2"/>
          <w:numId w:val="11"/>
        </w:numPr>
        <w:tabs>
          <w:tab w:val="clear" w:pos="1017"/>
          <w:tab w:val="num" w:pos="567"/>
        </w:tabs>
        <w:spacing w:after="60"/>
        <w:ind w:left="567"/>
        <w:rPr>
          <w:rFonts w:ascii="Calibri" w:hAnsi="Calibri" w:cs="Calibri"/>
        </w:rPr>
      </w:pPr>
      <w:bookmarkStart w:id="74" w:name="_Toc421011540"/>
      <w:bookmarkStart w:id="75" w:name="_Toc426615365"/>
      <w:bookmarkStart w:id="76" w:name="_Toc427053820"/>
      <w:bookmarkStart w:id="77" w:name="_Toc421011542"/>
      <w:r w:rsidRPr="00AA38E8">
        <w:rPr>
          <w:rFonts w:ascii="Calibri" w:hAnsi="Calibri" w:cs="Calibri"/>
        </w:rPr>
        <w:t>Local Function #1</w:t>
      </w:r>
      <w:bookmarkEnd w:id="74"/>
      <w:bookmarkEnd w:id="75"/>
      <w:bookmarkEnd w:id="76"/>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3"/>
        <w:gridCol w:w="3810"/>
        <w:gridCol w:w="953"/>
        <w:gridCol w:w="1294"/>
        <w:gridCol w:w="1218"/>
      </w:tblGrid>
      <w:tr w:rsidR="00C4103D" w:rsidRPr="00AA38E8" w:rsidTr="00750076">
        <w:tc>
          <w:tcPr>
            <w:tcW w:w="1653" w:type="dxa"/>
          </w:tcPr>
          <w:p w:rsidR="00C4103D" w:rsidRPr="00AA38E8" w:rsidRDefault="00C4103D" w:rsidP="00750076">
            <w:pPr>
              <w:spacing w:before="60"/>
              <w:rPr>
                <w:rFonts w:cs="Calibri"/>
                <w:b/>
                <w:bCs/>
                <w:sz w:val="16"/>
              </w:rPr>
            </w:pPr>
            <w:r w:rsidRPr="00AA38E8">
              <w:rPr>
                <w:rFonts w:cs="Calibri"/>
                <w:b/>
                <w:bCs/>
                <w:sz w:val="16"/>
              </w:rPr>
              <w:t>Function Name</w:t>
            </w:r>
          </w:p>
        </w:tc>
        <w:tc>
          <w:tcPr>
            <w:tcW w:w="3810" w:type="dxa"/>
          </w:tcPr>
          <w:p w:rsidR="00C4103D" w:rsidRPr="00AA38E8" w:rsidRDefault="00C4103D" w:rsidP="00750076">
            <w:pPr>
              <w:spacing w:before="60"/>
              <w:rPr>
                <w:rFonts w:cs="Calibri"/>
                <w:sz w:val="16"/>
              </w:rPr>
            </w:pPr>
            <w:r w:rsidRPr="00C4103D">
              <w:t>MoreCmp</w:t>
            </w:r>
          </w:p>
        </w:tc>
        <w:tc>
          <w:tcPr>
            <w:tcW w:w="953" w:type="dxa"/>
            <w:shd w:val="pct30" w:color="FFFF00" w:fill="auto"/>
          </w:tcPr>
          <w:p w:rsidR="00C4103D" w:rsidRPr="00AA38E8" w:rsidRDefault="00C4103D" w:rsidP="00750076">
            <w:pPr>
              <w:spacing w:before="60"/>
              <w:jc w:val="center"/>
              <w:rPr>
                <w:rFonts w:cs="Calibri"/>
                <w:sz w:val="16"/>
              </w:rPr>
            </w:pPr>
            <w:r w:rsidRPr="00AA38E8">
              <w:rPr>
                <w:rFonts w:cs="Calibri"/>
                <w:sz w:val="16"/>
              </w:rPr>
              <w:t>Type</w:t>
            </w:r>
          </w:p>
        </w:tc>
        <w:tc>
          <w:tcPr>
            <w:tcW w:w="1294" w:type="dxa"/>
            <w:shd w:val="pct30" w:color="FFFF00" w:fill="auto"/>
          </w:tcPr>
          <w:p w:rsidR="00C4103D" w:rsidRPr="00AA38E8" w:rsidRDefault="00C4103D" w:rsidP="00750076">
            <w:pPr>
              <w:spacing w:before="60"/>
              <w:jc w:val="center"/>
              <w:rPr>
                <w:rFonts w:cs="Calibri"/>
                <w:sz w:val="16"/>
              </w:rPr>
            </w:pPr>
            <w:r w:rsidRPr="00AA38E8">
              <w:rPr>
                <w:rFonts w:cs="Calibri"/>
                <w:sz w:val="16"/>
              </w:rPr>
              <w:t>Min</w:t>
            </w:r>
          </w:p>
        </w:tc>
        <w:tc>
          <w:tcPr>
            <w:tcW w:w="1218" w:type="dxa"/>
            <w:shd w:val="pct30" w:color="FFFF00" w:fill="auto"/>
          </w:tcPr>
          <w:p w:rsidR="00C4103D" w:rsidRPr="00AA38E8" w:rsidRDefault="00C4103D" w:rsidP="00750076">
            <w:pPr>
              <w:spacing w:before="60"/>
              <w:jc w:val="center"/>
              <w:rPr>
                <w:rFonts w:cs="Calibri"/>
                <w:sz w:val="16"/>
              </w:rPr>
            </w:pPr>
            <w:r w:rsidRPr="00AA38E8">
              <w:rPr>
                <w:rFonts w:cs="Calibri"/>
                <w:sz w:val="16"/>
              </w:rPr>
              <w:t>Max</w:t>
            </w:r>
          </w:p>
        </w:tc>
      </w:tr>
      <w:tr w:rsidR="00C4103D" w:rsidRPr="00AA38E8" w:rsidTr="00750076">
        <w:tc>
          <w:tcPr>
            <w:tcW w:w="1653" w:type="dxa"/>
          </w:tcPr>
          <w:p w:rsidR="00C4103D" w:rsidRPr="00AA38E8" w:rsidRDefault="00C4103D" w:rsidP="00750076">
            <w:pPr>
              <w:spacing w:before="60"/>
              <w:rPr>
                <w:rFonts w:cs="Calibri"/>
                <w:b/>
                <w:bCs/>
                <w:sz w:val="16"/>
              </w:rPr>
            </w:pPr>
            <w:r w:rsidRPr="00AA38E8">
              <w:rPr>
                <w:rFonts w:cs="Calibri"/>
                <w:b/>
                <w:bCs/>
                <w:sz w:val="16"/>
              </w:rPr>
              <w:t xml:space="preserve">Arguments Passed </w:t>
            </w:r>
          </w:p>
        </w:tc>
        <w:tc>
          <w:tcPr>
            <w:tcW w:w="3810" w:type="dxa"/>
          </w:tcPr>
          <w:p w:rsidR="00C4103D" w:rsidRPr="00AA38E8" w:rsidRDefault="00C4103D" w:rsidP="00750076">
            <w:pPr>
              <w:spacing w:before="60"/>
              <w:rPr>
                <w:rFonts w:cs="Calibri"/>
                <w:sz w:val="16"/>
              </w:rPr>
            </w:pPr>
            <w:r w:rsidRPr="00C4103D">
              <w:rPr>
                <w:rFonts w:cs="Calibri"/>
                <w:sz w:val="16"/>
              </w:rPr>
              <w:t>TqChg_HwNwtMtr_T_f32</w:t>
            </w:r>
          </w:p>
        </w:tc>
        <w:tc>
          <w:tcPr>
            <w:tcW w:w="953" w:type="dxa"/>
          </w:tcPr>
          <w:p w:rsidR="00C4103D" w:rsidRPr="00AA38E8" w:rsidRDefault="00EF36AE" w:rsidP="00750076">
            <w:pPr>
              <w:spacing w:before="60"/>
              <w:rPr>
                <w:rFonts w:cs="Calibri"/>
                <w:sz w:val="16"/>
              </w:rPr>
            </w:pPr>
            <w:r>
              <w:rPr>
                <w:rFonts w:cs="Calibri"/>
                <w:sz w:val="16"/>
              </w:rPr>
              <w:t>Float32</w:t>
            </w:r>
          </w:p>
        </w:tc>
        <w:tc>
          <w:tcPr>
            <w:tcW w:w="1294" w:type="dxa"/>
          </w:tcPr>
          <w:p w:rsidR="00C4103D" w:rsidRPr="00AA38E8" w:rsidRDefault="00EF36AE" w:rsidP="00750076">
            <w:pPr>
              <w:spacing w:before="60"/>
              <w:rPr>
                <w:rFonts w:cs="Calibri"/>
                <w:sz w:val="16"/>
              </w:rPr>
            </w:pPr>
            <w:r>
              <w:rPr>
                <w:rFonts w:cs="Calibri"/>
                <w:sz w:val="16"/>
              </w:rPr>
              <w:t>0</w:t>
            </w:r>
          </w:p>
        </w:tc>
        <w:tc>
          <w:tcPr>
            <w:tcW w:w="1218" w:type="dxa"/>
          </w:tcPr>
          <w:p w:rsidR="00C4103D" w:rsidRPr="00AA38E8" w:rsidRDefault="00EF36AE" w:rsidP="00750076">
            <w:pPr>
              <w:spacing w:before="60"/>
              <w:rPr>
                <w:rFonts w:cs="Calibri"/>
                <w:sz w:val="16"/>
              </w:rPr>
            </w:pPr>
            <w:r>
              <w:rPr>
                <w:rFonts w:cs="Calibri"/>
                <w:sz w:val="16"/>
              </w:rPr>
              <w:t>20</w:t>
            </w:r>
          </w:p>
        </w:tc>
      </w:tr>
      <w:tr w:rsidR="003C445A" w:rsidRPr="00AA38E8" w:rsidTr="00750076">
        <w:tc>
          <w:tcPr>
            <w:tcW w:w="1653" w:type="dxa"/>
          </w:tcPr>
          <w:p w:rsidR="003C445A" w:rsidRPr="00AA38E8" w:rsidRDefault="003C445A" w:rsidP="00750076">
            <w:pPr>
              <w:spacing w:before="60"/>
              <w:rPr>
                <w:rFonts w:cs="Calibri"/>
                <w:b/>
                <w:bCs/>
                <w:sz w:val="16"/>
              </w:rPr>
            </w:pPr>
          </w:p>
        </w:tc>
        <w:tc>
          <w:tcPr>
            <w:tcW w:w="3810" w:type="dxa"/>
          </w:tcPr>
          <w:p w:rsidR="003C445A" w:rsidRDefault="003C445A" w:rsidP="00750076">
            <w:pPr>
              <w:spacing w:before="60"/>
              <w:rPr>
                <w:rFonts w:cs="Calibri"/>
                <w:sz w:val="16"/>
              </w:rPr>
            </w:pPr>
            <w:r>
              <w:rPr>
                <w:rFonts w:cs="Calibri"/>
                <w:sz w:val="16"/>
              </w:rPr>
              <w:t>*</w:t>
            </w:r>
            <w:r w:rsidRPr="003C445A">
              <w:rPr>
                <w:rFonts w:cs="Calibri"/>
                <w:sz w:val="16"/>
              </w:rPr>
              <w:t>RiseXPtr_HwNwtMtr_T_f32</w:t>
            </w:r>
          </w:p>
        </w:tc>
        <w:tc>
          <w:tcPr>
            <w:tcW w:w="953" w:type="dxa"/>
          </w:tcPr>
          <w:p w:rsidR="003C445A" w:rsidRPr="00AA38E8" w:rsidRDefault="003C445A" w:rsidP="00862E12">
            <w:pPr>
              <w:spacing w:before="60"/>
              <w:rPr>
                <w:rFonts w:cs="Calibri"/>
                <w:sz w:val="16"/>
              </w:rPr>
            </w:pPr>
            <w:r>
              <w:rPr>
                <w:rFonts w:cs="Calibri"/>
                <w:sz w:val="16"/>
              </w:rPr>
              <w:t>Float32</w:t>
            </w:r>
          </w:p>
        </w:tc>
        <w:tc>
          <w:tcPr>
            <w:tcW w:w="1294" w:type="dxa"/>
          </w:tcPr>
          <w:p w:rsidR="003C445A" w:rsidRPr="00AA38E8" w:rsidRDefault="003C445A" w:rsidP="00862E12">
            <w:pPr>
              <w:spacing w:before="60"/>
              <w:rPr>
                <w:rFonts w:cs="Calibri"/>
                <w:sz w:val="16"/>
              </w:rPr>
            </w:pPr>
            <w:r>
              <w:rPr>
                <w:rFonts w:cs="Calibri"/>
                <w:sz w:val="16"/>
              </w:rPr>
              <w:t>0</w:t>
            </w:r>
          </w:p>
        </w:tc>
        <w:tc>
          <w:tcPr>
            <w:tcW w:w="1218" w:type="dxa"/>
          </w:tcPr>
          <w:p w:rsidR="003C445A" w:rsidRPr="00AA38E8" w:rsidRDefault="003C445A" w:rsidP="00862E12">
            <w:pPr>
              <w:spacing w:before="60"/>
              <w:rPr>
                <w:rFonts w:cs="Calibri"/>
                <w:sz w:val="16"/>
              </w:rPr>
            </w:pPr>
            <w:r>
              <w:rPr>
                <w:rFonts w:cs="Calibri"/>
                <w:sz w:val="16"/>
              </w:rPr>
              <w:t>1</w:t>
            </w:r>
          </w:p>
        </w:tc>
      </w:tr>
      <w:tr w:rsidR="003C445A" w:rsidRPr="00AA38E8" w:rsidTr="00750076">
        <w:tc>
          <w:tcPr>
            <w:tcW w:w="1653" w:type="dxa"/>
          </w:tcPr>
          <w:p w:rsidR="003C445A" w:rsidRPr="00AA38E8" w:rsidRDefault="003C445A" w:rsidP="00750076">
            <w:pPr>
              <w:spacing w:before="60"/>
              <w:rPr>
                <w:rFonts w:cs="Calibri"/>
                <w:b/>
                <w:bCs/>
                <w:sz w:val="16"/>
              </w:rPr>
            </w:pPr>
          </w:p>
        </w:tc>
        <w:tc>
          <w:tcPr>
            <w:tcW w:w="3810" w:type="dxa"/>
          </w:tcPr>
          <w:p w:rsidR="003C445A" w:rsidRPr="00AB119F" w:rsidRDefault="003C445A" w:rsidP="00750076">
            <w:pPr>
              <w:spacing w:before="60"/>
              <w:rPr>
                <w:rFonts w:cs="Calibri"/>
                <w:sz w:val="16"/>
              </w:rPr>
            </w:pPr>
            <w:r>
              <w:rPr>
                <w:rFonts w:cs="Calibri"/>
                <w:sz w:val="16"/>
              </w:rPr>
              <w:t>*</w:t>
            </w:r>
            <w:r w:rsidRPr="003C445A">
              <w:rPr>
                <w:rFonts w:cs="Calibri"/>
                <w:sz w:val="16"/>
              </w:rPr>
              <w:t>RiseXFac_HwNwtMtr_T_f32</w:t>
            </w:r>
          </w:p>
        </w:tc>
        <w:tc>
          <w:tcPr>
            <w:tcW w:w="953" w:type="dxa"/>
          </w:tcPr>
          <w:p w:rsidR="003C445A" w:rsidRPr="00AA38E8" w:rsidRDefault="003C445A" w:rsidP="00750076">
            <w:pPr>
              <w:spacing w:before="60"/>
              <w:rPr>
                <w:rFonts w:cs="Calibri"/>
                <w:sz w:val="16"/>
              </w:rPr>
            </w:pPr>
            <w:r>
              <w:rPr>
                <w:rFonts w:cs="Calibri"/>
                <w:sz w:val="16"/>
              </w:rPr>
              <w:t>Float32</w:t>
            </w:r>
          </w:p>
        </w:tc>
        <w:tc>
          <w:tcPr>
            <w:tcW w:w="1294" w:type="dxa"/>
          </w:tcPr>
          <w:p w:rsidR="003C445A" w:rsidRPr="00AA38E8" w:rsidRDefault="003C445A" w:rsidP="00750076">
            <w:pPr>
              <w:spacing w:before="60"/>
              <w:rPr>
                <w:rFonts w:cs="Calibri"/>
                <w:sz w:val="16"/>
              </w:rPr>
            </w:pPr>
            <w:r>
              <w:rPr>
                <w:rFonts w:cs="Calibri"/>
                <w:sz w:val="16"/>
              </w:rPr>
              <w:t>0</w:t>
            </w:r>
          </w:p>
        </w:tc>
        <w:tc>
          <w:tcPr>
            <w:tcW w:w="1218" w:type="dxa"/>
          </w:tcPr>
          <w:p w:rsidR="003C445A" w:rsidRPr="00AA38E8" w:rsidRDefault="003C445A" w:rsidP="00750076">
            <w:pPr>
              <w:spacing w:before="60"/>
              <w:rPr>
                <w:rFonts w:cs="Calibri"/>
                <w:sz w:val="16"/>
              </w:rPr>
            </w:pPr>
            <w:r>
              <w:rPr>
                <w:rFonts w:cs="Calibri"/>
                <w:sz w:val="16"/>
              </w:rPr>
              <w:t>1</w:t>
            </w:r>
          </w:p>
        </w:tc>
      </w:tr>
      <w:tr w:rsidR="003C445A" w:rsidRPr="00AA38E8" w:rsidTr="00750076">
        <w:tc>
          <w:tcPr>
            <w:tcW w:w="1653" w:type="dxa"/>
          </w:tcPr>
          <w:p w:rsidR="003C445A" w:rsidRPr="00AA38E8" w:rsidRDefault="003C445A" w:rsidP="00750076">
            <w:pPr>
              <w:spacing w:before="60"/>
              <w:rPr>
                <w:rFonts w:cs="Calibri"/>
                <w:b/>
                <w:bCs/>
                <w:sz w:val="16"/>
              </w:rPr>
            </w:pPr>
            <w:r w:rsidRPr="00AA38E8">
              <w:rPr>
                <w:rFonts w:cs="Calibri"/>
                <w:b/>
                <w:bCs/>
                <w:sz w:val="16"/>
              </w:rPr>
              <w:t>Return Value</w:t>
            </w:r>
          </w:p>
        </w:tc>
        <w:tc>
          <w:tcPr>
            <w:tcW w:w="3810" w:type="dxa"/>
          </w:tcPr>
          <w:p w:rsidR="003C445A" w:rsidRPr="00AA38E8" w:rsidRDefault="003C445A" w:rsidP="00750076">
            <w:pPr>
              <w:spacing w:before="60"/>
              <w:rPr>
                <w:rFonts w:cs="Calibri"/>
                <w:sz w:val="16"/>
              </w:rPr>
            </w:pPr>
            <w:r w:rsidRPr="00C4103D">
              <w:rPr>
                <w:rFonts w:cs="Calibri"/>
                <w:sz w:val="16"/>
              </w:rPr>
              <w:t>RiseY_Uls_T_f32</w:t>
            </w:r>
          </w:p>
        </w:tc>
        <w:tc>
          <w:tcPr>
            <w:tcW w:w="953" w:type="dxa"/>
          </w:tcPr>
          <w:p w:rsidR="003C445A" w:rsidRPr="00AA38E8" w:rsidRDefault="003C445A" w:rsidP="00750076">
            <w:pPr>
              <w:spacing w:before="60"/>
              <w:rPr>
                <w:rFonts w:cs="Calibri"/>
                <w:sz w:val="16"/>
              </w:rPr>
            </w:pPr>
            <w:r>
              <w:rPr>
                <w:rFonts w:cs="Calibri"/>
                <w:sz w:val="16"/>
              </w:rPr>
              <w:t>Float32</w:t>
            </w:r>
          </w:p>
        </w:tc>
        <w:tc>
          <w:tcPr>
            <w:tcW w:w="1294" w:type="dxa"/>
          </w:tcPr>
          <w:p w:rsidR="003C445A" w:rsidRPr="00AA38E8" w:rsidRDefault="003C445A" w:rsidP="00750076">
            <w:pPr>
              <w:spacing w:before="60"/>
              <w:rPr>
                <w:rFonts w:cs="Calibri"/>
                <w:sz w:val="16"/>
              </w:rPr>
            </w:pPr>
            <w:r>
              <w:rPr>
                <w:rFonts w:cs="Calibri"/>
                <w:sz w:val="16"/>
              </w:rPr>
              <w:t>0</w:t>
            </w:r>
          </w:p>
        </w:tc>
        <w:tc>
          <w:tcPr>
            <w:tcW w:w="1218" w:type="dxa"/>
          </w:tcPr>
          <w:p w:rsidR="003C445A" w:rsidRPr="00AA38E8" w:rsidRDefault="003C445A" w:rsidP="00750076">
            <w:pPr>
              <w:spacing w:before="60"/>
              <w:rPr>
                <w:rFonts w:cs="Calibri"/>
                <w:sz w:val="16"/>
              </w:rPr>
            </w:pPr>
            <w:r>
              <w:rPr>
                <w:rFonts w:cs="Calibri"/>
                <w:sz w:val="16"/>
              </w:rPr>
              <w:t>1</w:t>
            </w:r>
          </w:p>
        </w:tc>
      </w:tr>
    </w:tbl>
    <w:p w:rsidR="00C4103D" w:rsidRDefault="00C4103D" w:rsidP="00C4103D">
      <w:pPr>
        <w:pStyle w:val="Heading2"/>
        <w:numPr>
          <w:ilvl w:val="3"/>
          <w:numId w:val="11"/>
        </w:numPr>
        <w:spacing w:after="60"/>
        <w:rPr>
          <w:rFonts w:ascii="Calibri" w:hAnsi="Calibri" w:cs="Calibri"/>
        </w:rPr>
      </w:pPr>
      <w:bookmarkStart w:id="78" w:name="_Toc426615366"/>
      <w:bookmarkStart w:id="79" w:name="_Toc427053821"/>
      <w:bookmarkStart w:id="80" w:name="_Toc421011541"/>
      <w:r>
        <w:rPr>
          <w:rFonts w:ascii="Calibri" w:hAnsi="Calibri" w:cs="Calibri"/>
        </w:rPr>
        <w:t>Design Rationale</w:t>
      </w:r>
      <w:bookmarkEnd w:id="78"/>
      <w:bookmarkEnd w:id="79"/>
    </w:p>
    <w:p w:rsidR="00C4103D" w:rsidRPr="00B35098" w:rsidRDefault="00C4103D" w:rsidP="00C4103D">
      <w:pPr>
        <w:rPr>
          <w:lang w:bidi="ar-SA"/>
        </w:rPr>
      </w:pPr>
      <w:r>
        <w:rPr>
          <w:lang w:bidi="ar-SA"/>
        </w:rPr>
        <w:t>None</w:t>
      </w:r>
    </w:p>
    <w:p w:rsidR="00C4103D" w:rsidRPr="00AA38E8" w:rsidRDefault="00C4103D" w:rsidP="00C4103D">
      <w:pPr>
        <w:pStyle w:val="Heading2"/>
        <w:numPr>
          <w:ilvl w:val="3"/>
          <w:numId w:val="11"/>
        </w:numPr>
        <w:spacing w:after="60"/>
        <w:rPr>
          <w:rFonts w:ascii="Calibri" w:hAnsi="Calibri" w:cs="Calibri"/>
        </w:rPr>
      </w:pPr>
      <w:bookmarkStart w:id="81" w:name="_Toc426615367"/>
      <w:bookmarkStart w:id="82" w:name="_Toc427053822"/>
      <w:r>
        <w:rPr>
          <w:rFonts w:ascii="Calibri" w:hAnsi="Calibri" w:cs="Calibri"/>
        </w:rPr>
        <w:t>Processing</w:t>
      </w:r>
      <w:bookmarkEnd w:id="80"/>
      <w:bookmarkEnd w:id="81"/>
      <w:bookmarkEnd w:id="82"/>
    </w:p>
    <w:p w:rsidR="00C4103D" w:rsidRDefault="00C4103D" w:rsidP="00C4103D">
      <w:r>
        <w:rPr>
          <w:rFonts w:cs="Calibri"/>
        </w:rPr>
        <w:t xml:space="preserve">Refer </w:t>
      </w:r>
      <w:r w:rsidR="00EF36AE">
        <w:rPr>
          <w:rFonts w:cs="Calibri"/>
        </w:rPr>
        <w:t>‘</w:t>
      </w:r>
      <w:r w:rsidR="00EF36AE">
        <w:t>MoreCmp’ block in Simulink model</w:t>
      </w:r>
      <w:r>
        <w:t xml:space="preserve"> </w:t>
      </w:r>
    </w:p>
    <w:p w:rsidR="00EF36AE" w:rsidRPr="00AA38E8" w:rsidRDefault="00EF36AE" w:rsidP="00EF36AE">
      <w:pPr>
        <w:pStyle w:val="Heading2"/>
        <w:numPr>
          <w:ilvl w:val="2"/>
          <w:numId w:val="11"/>
        </w:numPr>
        <w:tabs>
          <w:tab w:val="clear" w:pos="1017"/>
          <w:tab w:val="num" w:pos="567"/>
        </w:tabs>
        <w:spacing w:after="60"/>
        <w:ind w:left="567"/>
        <w:rPr>
          <w:rFonts w:ascii="Calibri" w:hAnsi="Calibri" w:cs="Calibri"/>
        </w:rPr>
      </w:pPr>
      <w:bookmarkStart w:id="83" w:name="_Toc427053823"/>
      <w:r w:rsidRPr="00AA38E8">
        <w:rPr>
          <w:rFonts w:ascii="Calibri" w:hAnsi="Calibri" w:cs="Calibri"/>
        </w:rPr>
        <w:t>Local Function #1</w:t>
      </w:r>
      <w:bookmarkEnd w:id="8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3"/>
        <w:gridCol w:w="3810"/>
        <w:gridCol w:w="953"/>
        <w:gridCol w:w="1294"/>
        <w:gridCol w:w="1218"/>
      </w:tblGrid>
      <w:tr w:rsidR="00EF36AE" w:rsidRPr="00AA38E8" w:rsidTr="00750076">
        <w:tc>
          <w:tcPr>
            <w:tcW w:w="1653" w:type="dxa"/>
          </w:tcPr>
          <w:p w:rsidR="00EF36AE" w:rsidRPr="00AA38E8" w:rsidRDefault="00EF36AE" w:rsidP="00750076">
            <w:pPr>
              <w:spacing w:before="60"/>
              <w:rPr>
                <w:rFonts w:cs="Calibri"/>
                <w:b/>
                <w:bCs/>
                <w:sz w:val="16"/>
              </w:rPr>
            </w:pPr>
            <w:r w:rsidRPr="00AA38E8">
              <w:rPr>
                <w:rFonts w:cs="Calibri"/>
                <w:b/>
                <w:bCs/>
                <w:sz w:val="16"/>
              </w:rPr>
              <w:t>Function Name</w:t>
            </w:r>
          </w:p>
        </w:tc>
        <w:tc>
          <w:tcPr>
            <w:tcW w:w="3810" w:type="dxa"/>
          </w:tcPr>
          <w:p w:rsidR="00EF36AE" w:rsidRPr="00AA38E8" w:rsidRDefault="00EF36AE" w:rsidP="00750076">
            <w:pPr>
              <w:spacing w:before="60"/>
              <w:rPr>
                <w:rFonts w:cs="Calibri"/>
                <w:sz w:val="16"/>
              </w:rPr>
            </w:pPr>
            <w:r w:rsidRPr="00EF36AE">
              <w:t>LessCmp</w:t>
            </w:r>
          </w:p>
        </w:tc>
        <w:tc>
          <w:tcPr>
            <w:tcW w:w="953" w:type="dxa"/>
            <w:shd w:val="pct30" w:color="FFFF00" w:fill="auto"/>
          </w:tcPr>
          <w:p w:rsidR="00EF36AE" w:rsidRPr="00AA38E8" w:rsidRDefault="00EF36AE" w:rsidP="00750076">
            <w:pPr>
              <w:spacing w:before="60"/>
              <w:jc w:val="center"/>
              <w:rPr>
                <w:rFonts w:cs="Calibri"/>
                <w:sz w:val="16"/>
              </w:rPr>
            </w:pPr>
            <w:r w:rsidRPr="00AA38E8">
              <w:rPr>
                <w:rFonts w:cs="Calibri"/>
                <w:sz w:val="16"/>
              </w:rPr>
              <w:t>Type</w:t>
            </w:r>
          </w:p>
        </w:tc>
        <w:tc>
          <w:tcPr>
            <w:tcW w:w="1294" w:type="dxa"/>
            <w:shd w:val="pct30" w:color="FFFF00" w:fill="auto"/>
          </w:tcPr>
          <w:p w:rsidR="00EF36AE" w:rsidRPr="00AA38E8" w:rsidRDefault="00EF36AE" w:rsidP="00750076">
            <w:pPr>
              <w:spacing w:before="60"/>
              <w:jc w:val="center"/>
              <w:rPr>
                <w:rFonts w:cs="Calibri"/>
                <w:sz w:val="16"/>
              </w:rPr>
            </w:pPr>
            <w:r w:rsidRPr="00AA38E8">
              <w:rPr>
                <w:rFonts w:cs="Calibri"/>
                <w:sz w:val="16"/>
              </w:rPr>
              <w:t>Min</w:t>
            </w:r>
          </w:p>
        </w:tc>
        <w:tc>
          <w:tcPr>
            <w:tcW w:w="1218" w:type="dxa"/>
            <w:shd w:val="pct30" w:color="FFFF00" w:fill="auto"/>
          </w:tcPr>
          <w:p w:rsidR="00EF36AE" w:rsidRPr="00AA38E8" w:rsidRDefault="00EF36AE" w:rsidP="00750076">
            <w:pPr>
              <w:spacing w:before="60"/>
              <w:jc w:val="center"/>
              <w:rPr>
                <w:rFonts w:cs="Calibri"/>
                <w:sz w:val="16"/>
              </w:rPr>
            </w:pPr>
            <w:r w:rsidRPr="00AA38E8">
              <w:rPr>
                <w:rFonts w:cs="Calibri"/>
                <w:sz w:val="16"/>
              </w:rPr>
              <w:t>Max</w:t>
            </w:r>
          </w:p>
        </w:tc>
      </w:tr>
      <w:tr w:rsidR="00EF36AE" w:rsidRPr="00AA38E8" w:rsidTr="00750076">
        <w:tc>
          <w:tcPr>
            <w:tcW w:w="1653" w:type="dxa"/>
          </w:tcPr>
          <w:p w:rsidR="00EF36AE" w:rsidRPr="00AA38E8" w:rsidRDefault="00EF36AE" w:rsidP="00750076">
            <w:pPr>
              <w:spacing w:before="60"/>
              <w:rPr>
                <w:rFonts w:cs="Calibri"/>
                <w:b/>
                <w:bCs/>
                <w:sz w:val="16"/>
              </w:rPr>
            </w:pPr>
            <w:r w:rsidRPr="00AA38E8">
              <w:rPr>
                <w:rFonts w:cs="Calibri"/>
                <w:b/>
                <w:bCs/>
                <w:sz w:val="16"/>
              </w:rPr>
              <w:t xml:space="preserve">Arguments Passed </w:t>
            </w:r>
          </w:p>
        </w:tc>
        <w:tc>
          <w:tcPr>
            <w:tcW w:w="3810" w:type="dxa"/>
          </w:tcPr>
          <w:p w:rsidR="00EF36AE" w:rsidRPr="00AA38E8" w:rsidRDefault="00EF36AE" w:rsidP="00750076">
            <w:pPr>
              <w:spacing w:before="60"/>
              <w:rPr>
                <w:rFonts w:cs="Calibri"/>
                <w:sz w:val="16"/>
              </w:rPr>
            </w:pPr>
            <w:r w:rsidRPr="00C4103D">
              <w:rPr>
                <w:rFonts w:cs="Calibri"/>
                <w:sz w:val="16"/>
              </w:rPr>
              <w:t>TqChg_HwNwtMtr_T_f32</w:t>
            </w:r>
          </w:p>
        </w:tc>
        <w:tc>
          <w:tcPr>
            <w:tcW w:w="953" w:type="dxa"/>
          </w:tcPr>
          <w:p w:rsidR="00EF36AE" w:rsidRPr="00AA38E8" w:rsidRDefault="00EF36AE" w:rsidP="00750076">
            <w:pPr>
              <w:spacing w:before="60"/>
              <w:rPr>
                <w:rFonts w:cs="Calibri"/>
                <w:sz w:val="16"/>
              </w:rPr>
            </w:pPr>
            <w:r>
              <w:rPr>
                <w:rFonts w:cs="Calibri"/>
                <w:sz w:val="16"/>
              </w:rPr>
              <w:t>Float32</w:t>
            </w:r>
          </w:p>
        </w:tc>
        <w:tc>
          <w:tcPr>
            <w:tcW w:w="1294" w:type="dxa"/>
          </w:tcPr>
          <w:p w:rsidR="00EF36AE" w:rsidRPr="00AA38E8" w:rsidRDefault="00EF36AE" w:rsidP="00750076">
            <w:pPr>
              <w:spacing w:before="60"/>
              <w:rPr>
                <w:rFonts w:cs="Calibri"/>
                <w:sz w:val="16"/>
              </w:rPr>
            </w:pPr>
            <w:r>
              <w:rPr>
                <w:rFonts w:cs="Calibri"/>
                <w:sz w:val="16"/>
              </w:rPr>
              <w:t>0</w:t>
            </w:r>
          </w:p>
        </w:tc>
        <w:tc>
          <w:tcPr>
            <w:tcW w:w="1218" w:type="dxa"/>
          </w:tcPr>
          <w:p w:rsidR="00EF36AE" w:rsidRPr="00AA38E8" w:rsidRDefault="00EF36AE" w:rsidP="00750076">
            <w:pPr>
              <w:spacing w:before="60"/>
              <w:rPr>
                <w:rFonts w:cs="Calibri"/>
                <w:sz w:val="16"/>
              </w:rPr>
            </w:pPr>
            <w:r>
              <w:rPr>
                <w:rFonts w:cs="Calibri"/>
                <w:sz w:val="16"/>
              </w:rPr>
              <w:t>20</w:t>
            </w:r>
          </w:p>
        </w:tc>
      </w:tr>
      <w:tr w:rsidR="00EF36AE" w:rsidRPr="00AA38E8" w:rsidTr="00750076">
        <w:tc>
          <w:tcPr>
            <w:tcW w:w="1653" w:type="dxa"/>
          </w:tcPr>
          <w:p w:rsidR="00EF36AE" w:rsidRPr="00AA38E8" w:rsidRDefault="00EF36AE" w:rsidP="00750076">
            <w:pPr>
              <w:spacing w:before="60"/>
              <w:rPr>
                <w:rFonts w:cs="Calibri"/>
                <w:b/>
                <w:bCs/>
                <w:sz w:val="16"/>
              </w:rPr>
            </w:pPr>
          </w:p>
        </w:tc>
        <w:tc>
          <w:tcPr>
            <w:tcW w:w="3810" w:type="dxa"/>
          </w:tcPr>
          <w:p w:rsidR="00EF36AE" w:rsidRPr="00AB119F" w:rsidRDefault="003C445A" w:rsidP="00750076">
            <w:pPr>
              <w:spacing w:before="60"/>
              <w:rPr>
                <w:rFonts w:cs="Calibri"/>
                <w:sz w:val="16"/>
              </w:rPr>
            </w:pPr>
            <w:r>
              <w:rPr>
                <w:rFonts w:cs="Calibri"/>
                <w:sz w:val="16"/>
              </w:rPr>
              <w:t>*</w:t>
            </w:r>
            <w:r w:rsidRPr="003C445A">
              <w:rPr>
                <w:rFonts w:cs="Calibri"/>
                <w:sz w:val="16"/>
              </w:rPr>
              <w:t>RiseYPtr_Uls_T_f32</w:t>
            </w:r>
          </w:p>
        </w:tc>
        <w:tc>
          <w:tcPr>
            <w:tcW w:w="953" w:type="dxa"/>
          </w:tcPr>
          <w:p w:rsidR="00EF36AE" w:rsidRPr="00AA38E8" w:rsidRDefault="00EF36AE" w:rsidP="00750076">
            <w:pPr>
              <w:spacing w:before="60"/>
              <w:rPr>
                <w:rFonts w:cs="Calibri"/>
                <w:sz w:val="16"/>
              </w:rPr>
            </w:pPr>
            <w:r>
              <w:rPr>
                <w:rFonts w:cs="Calibri"/>
                <w:sz w:val="16"/>
              </w:rPr>
              <w:t>Float32</w:t>
            </w:r>
          </w:p>
        </w:tc>
        <w:tc>
          <w:tcPr>
            <w:tcW w:w="1294" w:type="dxa"/>
          </w:tcPr>
          <w:p w:rsidR="00EF36AE" w:rsidRPr="00AA38E8" w:rsidRDefault="00EF36AE" w:rsidP="00750076">
            <w:pPr>
              <w:spacing w:before="60"/>
              <w:rPr>
                <w:rFonts w:cs="Calibri"/>
                <w:sz w:val="16"/>
              </w:rPr>
            </w:pPr>
            <w:r>
              <w:rPr>
                <w:rFonts w:cs="Calibri"/>
                <w:sz w:val="16"/>
              </w:rPr>
              <w:t>0</w:t>
            </w:r>
          </w:p>
        </w:tc>
        <w:tc>
          <w:tcPr>
            <w:tcW w:w="1218" w:type="dxa"/>
          </w:tcPr>
          <w:p w:rsidR="00EF36AE" w:rsidRPr="00AA38E8" w:rsidRDefault="00EF36AE" w:rsidP="00750076">
            <w:pPr>
              <w:spacing w:before="60"/>
              <w:rPr>
                <w:rFonts w:cs="Calibri"/>
                <w:sz w:val="16"/>
              </w:rPr>
            </w:pPr>
            <w:r>
              <w:rPr>
                <w:rFonts w:cs="Calibri"/>
                <w:sz w:val="16"/>
              </w:rPr>
              <w:t>1</w:t>
            </w:r>
          </w:p>
        </w:tc>
      </w:tr>
      <w:tr w:rsidR="00EF36AE" w:rsidRPr="00AA38E8" w:rsidTr="00750076">
        <w:tc>
          <w:tcPr>
            <w:tcW w:w="1653" w:type="dxa"/>
          </w:tcPr>
          <w:p w:rsidR="00EF36AE" w:rsidRPr="00AA38E8" w:rsidRDefault="00EF36AE" w:rsidP="00750076">
            <w:pPr>
              <w:spacing w:before="60"/>
              <w:rPr>
                <w:rFonts w:cs="Calibri"/>
                <w:b/>
                <w:bCs/>
                <w:sz w:val="16"/>
              </w:rPr>
            </w:pPr>
          </w:p>
        </w:tc>
        <w:tc>
          <w:tcPr>
            <w:tcW w:w="3810" w:type="dxa"/>
          </w:tcPr>
          <w:p w:rsidR="00EF36AE" w:rsidRDefault="003C445A" w:rsidP="00750076">
            <w:pPr>
              <w:spacing w:before="60"/>
              <w:rPr>
                <w:rFonts w:cs="Calibri"/>
                <w:sz w:val="16"/>
              </w:rPr>
            </w:pPr>
            <w:r>
              <w:rPr>
                <w:rFonts w:cs="Calibri"/>
                <w:sz w:val="16"/>
              </w:rPr>
              <w:t>*</w:t>
            </w:r>
            <w:r w:rsidRPr="003C445A">
              <w:rPr>
                <w:rFonts w:cs="Calibri"/>
                <w:sz w:val="16"/>
              </w:rPr>
              <w:t>RiseXFac_HwNwtMtr_T_f32</w:t>
            </w:r>
          </w:p>
        </w:tc>
        <w:tc>
          <w:tcPr>
            <w:tcW w:w="953" w:type="dxa"/>
          </w:tcPr>
          <w:p w:rsidR="00EF36AE" w:rsidRDefault="00EF36AE" w:rsidP="00750076">
            <w:pPr>
              <w:spacing w:before="60"/>
              <w:rPr>
                <w:rFonts w:cs="Calibri"/>
                <w:sz w:val="16"/>
              </w:rPr>
            </w:pPr>
            <w:r>
              <w:rPr>
                <w:rFonts w:cs="Calibri"/>
                <w:sz w:val="16"/>
              </w:rPr>
              <w:t>Float32</w:t>
            </w:r>
          </w:p>
        </w:tc>
        <w:tc>
          <w:tcPr>
            <w:tcW w:w="1294" w:type="dxa"/>
          </w:tcPr>
          <w:p w:rsidR="00EF36AE" w:rsidRDefault="00EF36AE" w:rsidP="00750076">
            <w:pPr>
              <w:spacing w:before="60"/>
              <w:rPr>
                <w:rFonts w:cs="Calibri"/>
                <w:sz w:val="16"/>
              </w:rPr>
            </w:pPr>
            <w:r>
              <w:rPr>
                <w:rFonts w:cs="Calibri"/>
                <w:sz w:val="16"/>
              </w:rPr>
              <w:t>0</w:t>
            </w:r>
          </w:p>
        </w:tc>
        <w:tc>
          <w:tcPr>
            <w:tcW w:w="1218" w:type="dxa"/>
          </w:tcPr>
          <w:p w:rsidR="00EF36AE" w:rsidRDefault="00EF36AE" w:rsidP="00750076">
            <w:pPr>
              <w:spacing w:before="60"/>
              <w:rPr>
                <w:rFonts w:cs="Calibri"/>
                <w:sz w:val="16"/>
              </w:rPr>
            </w:pPr>
            <w:r>
              <w:rPr>
                <w:rFonts w:cs="Calibri"/>
                <w:sz w:val="16"/>
              </w:rPr>
              <w:t>1</w:t>
            </w:r>
          </w:p>
        </w:tc>
      </w:tr>
      <w:tr w:rsidR="00EF36AE" w:rsidRPr="00AA38E8" w:rsidTr="00750076">
        <w:tc>
          <w:tcPr>
            <w:tcW w:w="1653" w:type="dxa"/>
          </w:tcPr>
          <w:p w:rsidR="00EF36AE" w:rsidRPr="00AA38E8" w:rsidRDefault="00EF36AE" w:rsidP="00750076">
            <w:pPr>
              <w:spacing w:before="60"/>
              <w:rPr>
                <w:rFonts w:cs="Calibri"/>
                <w:b/>
                <w:bCs/>
                <w:sz w:val="16"/>
              </w:rPr>
            </w:pPr>
            <w:r w:rsidRPr="00AA38E8">
              <w:rPr>
                <w:rFonts w:cs="Calibri"/>
                <w:b/>
                <w:bCs/>
                <w:sz w:val="16"/>
              </w:rPr>
              <w:t>Return Value</w:t>
            </w:r>
          </w:p>
        </w:tc>
        <w:tc>
          <w:tcPr>
            <w:tcW w:w="3810" w:type="dxa"/>
          </w:tcPr>
          <w:p w:rsidR="00EF36AE" w:rsidRPr="00AA38E8" w:rsidRDefault="00EF36AE" w:rsidP="00750076">
            <w:pPr>
              <w:spacing w:before="60"/>
              <w:rPr>
                <w:rFonts w:cs="Calibri"/>
                <w:sz w:val="16"/>
              </w:rPr>
            </w:pPr>
            <w:r w:rsidRPr="00C4103D">
              <w:rPr>
                <w:rFonts w:cs="Calibri"/>
                <w:sz w:val="16"/>
              </w:rPr>
              <w:t>RiseY_Uls_T_f32</w:t>
            </w:r>
          </w:p>
        </w:tc>
        <w:tc>
          <w:tcPr>
            <w:tcW w:w="953" w:type="dxa"/>
          </w:tcPr>
          <w:p w:rsidR="00EF36AE" w:rsidRPr="00AA38E8" w:rsidRDefault="00EF36AE" w:rsidP="00750076">
            <w:pPr>
              <w:spacing w:before="60"/>
              <w:rPr>
                <w:rFonts w:cs="Calibri"/>
                <w:sz w:val="16"/>
              </w:rPr>
            </w:pPr>
            <w:r>
              <w:rPr>
                <w:rFonts w:cs="Calibri"/>
                <w:sz w:val="16"/>
              </w:rPr>
              <w:t>Float32</w:t>
            </w:r>
          </w:p>
        </w:tc>
        <w:tc>
          <w:tcPr>
            <w:tcW w:w="1294" w:type="dxa"/>
          </w:tcPr>
          <w:p w:rsidR="00EF36AE" w:rsidRPr="00AA38E8" w:rsidRDefault="00EF36AE" w:rsidP="00750076">
            <w:pPr>
              <w:spacing w:before="60"/>
              <w:rPr>
                <w:rFonts w:cs="Calibri"/>
                <w:sz w:val="16"/>
              </w:rPr>
            </w:pPr>
            <w:r>
              <w:rPr>
                <w:rFonts w:cs="Calibri"/>
                <w:sz w:val="16"/>
              </w:rPr>
              <w:t>0</w:t>
            </w:r>
          </w:p>
        </w:tc>
        <w:tc>
          <w:tcPr>
            <w:tcW w:w="1218" w:type="dxa"/>
          </w:tcPr>
          <w:p w:rsidR="00EF36AE" w:rsidRPr="00AA38E8" w:rsidRDefault="00EF36AE" w:rsidP="00750076">
            <w:pPr>
              <w:spacing w:before="60"/>
              <w:rPr>
                <w:rFonts w:cs="Calibri"/>
                <w:sz w:val="16"/>
              </w:rPr>
            </w:pPr>
            <w:r>
              <w:rPr>
                <w:rFonts w:cs="Calibri"/>
                <w:sz w:val="16"/>
              </w:rPr>
              <w:t>1</w:t>
            </w:r>
          </w:p>
        </w:tc>
      </w:tr>
    </w:tbl>
    <w:p w:rsidR="00EF36AE" w:rsidRDefault="00EF36AE" w:rsidP="00EF36AE">
      <w:pPr>
        <w:pStyle w:val="Heading2"/>
        <w:numPr>
          <w:ilvl w:val="3"/>
          <w:numId w:val="11"/>
        </w:numPr>
        <w:spacing w:after="60"/>
        <w:rPr>
          <w:rFonts w:ascii="Calibri" w:hAnsi="Calibri" w:cs="Calibri"/>
        </w:rPr>
      </w:pPr>
      <w:bookmarkStart w:id="84" w:name="_Toc427053824"/>
      <w:r>
        <w:rPr>
          <w:rFonts w:ascii="Calibri" w:hAnsi="Calibri" w:cs="Calibri"/>
        </w:rPr>
        <w:lastRenderedPageBreak/>
        <w:t>Design Rationale</w:t>
      </w:r>
      <w:bookmarkEnd w:id="84"/>
    </w:p>
    <w:p w:rsidR="00EF36AE" w:rsidRPr="00B35098" w:rsidRDefault="00EF36AE" w:rsidP="00EF36AE">
      <w:pPr>
        <w:rPr>
          <w:lang w:bidi="ar-SA"/>
        </w:rPr>
      </w:pPr>
      <w:r>
        <w:rPr>
          <w:lang w:bidi="ar-SA"/>
        </w:rPr>
        <w:t>None</w:t>
      </w:r>
    </w:p>
    <w:p w:rsidR="00EF36AE" w:rsidRPr="00AA38E8" w:rsidRDefault="00EF36AE" w:rsidP="00EF36AE">
      <w:pPr>
        <w:pStyle w:val="Heading2"/>
        <w:numPr>
          <w:ilvl w:val="3"/>
          <w:numId w:val="11"/>
        </w:numPr>
        <w:spacing w:after="60"/>
        <w:rPr>
          <w:rFonts w:ascii="Calibri" w:hAnsi="Calibri" w:cs="Calibri"/>
        </w:rPr>
      </w:pPr>
      <w:bookmarkStart w:id="85" w:name="_Toc427053825"/>
      <w:r>
        <w:rPr>
          <w:rFonts w:ascii="Calibri" w:hAnsi="Calibri" w:cs="Calibri"/>
        </w:rPr>
        <w:t>Processing</w:t>
      </w:r>
      <w:bookmarkEnd w:id="85"/>
    </w:p>
    <w:p w:rsidR="00EF36AE" w:rsidRDefault="00EF36AE" w:rsidP="00EF36AE">
      <w:pPr>
        <w:rPr>
          <w:rFonts w:cs="Calibri"/>
        </w:rPr>
      </w:pPr>
      <w:r>
        <w:rPr>
          <w:rFonts w:cs="Calibri"/>
        </w:rPr>
        <w:t>Refer ‘Less</w:t>
      </w:r>
      <w:r>
        <w:t xml:space="preserve">Cmp’ block in Simulink model </w:t>
      </w:r>
    </w:p>
    <w:p w:rsidR="00EF36AE" w:rsidRPr="00AA38E8" w:rsidRDefault="00EF36AE" w:rsidP="00EF36AE">
      <w:pPr>
        <w:pStyle w:val="Heading2"/>
        <w:numPr>
          <w:ilvl w:val="2"/>
          <w:numId w:val="11"/>
        </w:numPr>
        <w:tabs>
          <w:tab w:val="clear" w:pos="1017"/>
          <w:tab w:val="num" w:pos="567"/>
        </w:tabs>
        <w:spacing w:after="60"/>
        <w:ind w:left="567"/>
        <w:rPr>
          <w:rFonts w:ascii="Calibri" w:hAnsi="Calibri" w:cs="Calibri"/>
        </w:rPr>
      </w:pPr>
      <w:bookmarkStart w:id="86" w:name="_Toc427053826"/>
      <w:r w:rsidRPr="00AA38E8">
        <w:rPr>
          <w:rFonts w:ascii="Calibri" w:hAnsi="Calibri" w:cs="Calibri"/>
        </w:rPr>
        <w:t>Local Function #1</w:t>
      </w:r>
      <w:bookmarkEnd w:id="86"/>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3"/>
        <w:gridCol w:w="3810"/>
        <w:gridCol w:w="953"/>
        <w:gridCol w:w="1294"/>
        <w:gridCol w:w="1218"/>
      </w:tblGrid>
      <w:tr w:rsidR="00EF36AE" w:rsidRPr="00AA38E8" w:rsidTr="00750076">
        <w:tc>
          <w:tcPr>
            <w:tcW w:w="1653" w:type="dxa"/>
          </w:tcPr>
          <w:p w:rsidR="00EF36AE" w:rsidRPr="00AA38E8" w:rsidRDefault="00EF36AE" w:rsidP="00750076">
            <w:pPr>
              <w:spacing w:before="60"/>
              <w:rPr>
                <w:rFonts w:cs="Calibri"/>
                <w:b/>
                <w:bCs/>
                <w:sz w:val="16"/>
              </w:rPr>
            </w:pPr>
            <w:r w:rsidRPr="00AA38E8">
              <w:rPr>
                <w:rFonts w:cs="Calibri"/>
                <w:b/>
                <w:bCs/>
                <w:sz w:val="16"/>
              </w:rPr>
              <w:t>Function Name</w:t>
            </w:r>
          </w:p>
        </w:tc>
        <w:tc>
          <w:tcPr>
            <w:tcW w:w="3810" w:type="dxa"/>
          </w:tcPr>
          <w:p w:rsidR="00EF36AE" w:rsidRPr="00AA38E8" w:rsidRDefault="00EF36AE" w:rsidP="00750076">
            <w:pPr>
              <w:spacing w:before="60"/>
              <w:rPr>
                <w:rFonts w:cs="Calibri"/>
                <w:sz w:val="16"/>
              </w:rPr>
            </w:pPr>
            <w:r w:rsidRPr="00EF36AE">
              <w:t>CalcAvlCmp</w:t>
            </w:r>
          </w:p>
        </w:tc>
        <w:tc>
          <w:tcPr>
            <w:tcW w:w="953" w:type="dxa"/>
            <w:shd w:val="pct30" w:color="FFFF00" w:fill="auto"/>
          </w:tcPr>
          <w:p w:rsidR="00EF36AE" w:rsidRPr="00AA38E8" w:rsidRDefault="00EF36AE" w:rsidP="00750076">
            <w:pPr>
              <w:spacing w:before="60"/>
              <w:jc w:val="center"/>
              <w:rPr>
                <w:rFonts w:cs="Calibri"/>
                <w:sz w:val="16"/>
              </w:rPr>
            </w:pPr>
            <w:r w:rsidRPr="00AA38E8">
              <w:rPr>
                <w:rFonts w:cs="Calibri"/>
                <w:sz w:val="16"/>
              </w:rPr>
              <w:t>Type</w:t>
            </w:r>
          </w:p>
        </w:tc>
        <w:tc>
          <w:tcPr>
            <w:tcW w:w="1294" w:type="dxa"/>
            <w:shd w:val="pct30" w:color="FFFF00" w:fill="auto"/>
          </w:tcPr>
          <w:p w:rsidR="00EF36AE" w:rsidRPr="00AA38E8" w:rsidRDefault="00EF36AE" w:rsidP="00750076">
            <w:pPr>
              <w:spacing w:before="60"/>
              <w:jc w:val="center"/>
              <w:rPr>
                <w:rFonts w:cs="Calibri"/>
                <w:sz w:val="16"/>
              </w:rPr>
            </w:pPr>
            <w:r w:rsidRPr="00AA38E8">
              <w:rPr>
                <w:rFonts w:cs="Calibri"/>
                <w:sz w:val="16"/>
              </w:rPr>
              <w:t>Min</w:t>
            </w:r>
          </w:p>
        </w:tc>
        <w:tc>
          <w:tcPr>
            <w:tcW w:w="1218" w:type="dxa"/>
            <w:shd w:val="pct30" w:color="FFFF00" w:fill="auto"/>
          </w:tcPr>
          <w:p w:rsidR="00EF36AE" w:rsidRPr="00AA38E8" w:rsidRDefault="00EF36AE" w:rsidP="00750076">
            <w:pPr>
              <w:spacing w:before="60"/>
              <w:jc w:val="center"/>
              <w:rPr>
                <w:rFonts w:cs="Calibri"/>
                <w:sz w:val="16"/>
              </w:rPr>
            </w:pPr>
            <w:r w:rsidRPr="00AA38E8">
              <w:rPr>
                <w:rFonts w:cs="Calibri"/>
                <w:sz w:val="16"/>
              </w:rPr>
              <w:t>Max</w:t>
            </w:r>
          </w:p>
        </w:tc>
      </w:tr>
      <w:tr w:rsidR="00EF36AE" w:rsidRPr="00AA38E8" w:rsidTr="00750076">
        <w:tc>
          <w:tcPr>
            <w:tcW w:w="1653" w:type="dxa"/>
          </w:tcPr>
          <w:p w:rsidR="00EF36AE" w:rsidRPr="00AA38E8" w:rsidRDefault="00EF36AE" w:rsidP="00750076">
            <w:pPr>
              <w:spacing w:before="60"/>
              <w:rPr>
                <w:rFonts w:cs="Calibri"/>
                <w:b/>
                <w:bCs/>
                <w:sz w:val="16"/>
              </w:rPr>
            </w:pPr>
            <w:r w:rsidRPr="00AA38E8">
              <w:rPr>
                <w:rFonts w:cs="Calibri"/>
                <w:b/>
                <w:bCs/>
                <w:sz w:val="16"/>
              </w:rPr>
              <w:t xml:space="preserve">Arguments Passed </w:t>
            </w:r>
          </w:p>
        </w:tc>
        <w:tc>
          <w:tcPr>
            <w:tcW w:w="3810" w:type="dxa"/>
          </w:tcPr>
          <w:p w:rsidR="00EF36AE" w:rsidRPr="00AA38E8" w:rsidRDefault="00EF36AE" w:rsidP="00750076">
            <w:pPr>
              <w:spacing w:before="60"/>
              <w:rPr>
                <w:rFonts w:cs="Calibri"/>
                <w:sz w:val="16"/>
              </w:rPr>
            </w:pPr>
            <w:r w:rsidRPr="00EF36AE">
              <w:rPr>
                <w:rFonts w:cs="Calibri"/>
                <w:sz w:val="16"/>
              </w:rPr>
              <w:t>HwTqFildVal_HwNwtMtr_T_f32</w:t>
            </w:r>
          </w:p>
        </w:tc>
        <w:tc>
          <w:tcPr>
            <w:tcW w:w="953" w:type="dxa"/>
          </w:tcPr>
          <w:p w:rsidR="00EF36AE" w:rsidRPr="00AA38E8" w:rsidRDefault="00EF36AE" w:rsidP="00750076">
            <w:pPr>
              <w:spacing w:before="60"/>
              <w:rPr>
                <w:rFonts w:cs="Calibri"/>
                <w:sz w:val="16"/>
              </w:rPr>
            </w:pPr>
            <w:r>
              <w:rPr>
                <w:rFonts w:cs="Calibri"/>
                <w:sz w:val="16"/>
              </w:rPr>
              <w:t>Float32</w:t>
            </w:r>
          </w:p>
        </w:tc>
        <w:tc>
          <w:tcPr>
            <w:tcW w:w="1294" w:type="dxa"/>
          </w:tcPr>
          <w:p w:rsidR="00EF36AE" w:rsidRPr="00AA38E8" w:rsidRDefault="00EF36AE" w:rsidP="00750076">
            <w:pPr>
              <w:spacing w:before="60"/>
              <w:rPr>
                <w:rFonts w:cs="Calibri"/>
                <w:sz w:val="16"/>
              </w:rPr>
            </w:pPr>
            <w:r>
              <w:rPr>
                <w:rFonts w:cs="Calibri"/>
                <w:sz w:val="16"/>
              </w:rPr>
              <w:t>-10</w:t>
            </w:r>
          </w:p>
        </w:tc>
        <w:tc>
          <w:tcPr>
            <w:tcW w:w="1218" w:type="dxa"/>
          </w:tcPr>
          <w:p w:rsidR="00EF36AE" w:rsidRPr="00AA38E8" w:rsidRDefault="00EF36AE" w:rsidP="00750076">
            <w:pPr>
              <w:spacing w:before="60"/>
              <w:rPr>
                <w:rFonts w:cs="Calibri"/>
                <w:sz w:val="16"/>
              </w:rPr>
            </w:pPr>
            <w:r>
              <w:rPr>
                <w:rFonts w:cs="Calibri"/>
                <w:sz w:val="16"/>
              </w:rPr>
              <w:t>10</w:t>
            </w:r>
          </w:p>
        </w:tc>
      </w:tr>
      <w:tr w:rsidR="00EF36AE" w:rsidRPr="00AA38E8" w:rsidTr="00750076">
        <w:tc>
          <w:tcPr>
            <w:tcW w:w="1653" w:type="dxa"/>
          </w:tcPr>
          <w:p w:rsidR="00EF36AE" w:rsidRPr="00AA38E8" w:rsidRDefault="00EF36AE" w:rsidP="00750076">
            <w:pPr>
              <w:spacing w:before="60"/>
              <w:rPr>
                <w:rFonts w:cs="Calibri"/>
                <w:b/>
                <w:bCs/>
                <w:sz w:val="16"/>
              </w:rPr>
            </w:pPr>
          </w:p>
        </w:tc>
        <w:tc>
          <w:tcPr>
            <w:tcW w:w="3810" w:type="dxa"/>
          </w:tcPr>
          <w:p w:rsidR="00EF36AE" w:rsidRPr="00AB119F" w:rsidRDefault="00EF36AE" w:rsidP="00750076">
            <w:pPr>
              <w:spacing w:before="60"/>
              <w:rPr>
                <w:rFonts w:cs="Calibri"/>
                <w:sz w:val="16"/>
              </w:rPr>
            </w:pPr>
            <w:r w:rsidRPr="00EF36AE">
              <w:rPr>
                <w:rFonts w:cs="Calibri"/>
                <w:sz w:val="16"/>
              </w:rPr>
              <w:t>AssiCmdFildVal_HwNwtMtr_T_f32</w:t>
            </w:r>
          </w:p>
        </w:tc>
        <w:tc>
          <w:tcPr>
            <w:tcW w:w="953" w:type="dxa"/>
          </w:tcPr>
          <w:p w:rsidR="00EF36AE" w:rsidRPr="00AA38E8" w:rsidRDefault="00EF36AE" w:rsidP="00750076">
            <w:pPr>
              <w:spacing w:before="60"/>
              <w:rPr>
                <w:rFonts w:cs="Calibri"/>
                <w:sz w:val="16"/>
              </w:rPr>
            </w:pPr>
            <w:r>
              <w:rPr>
                <w:rFonts w:cs="Calibri"/>
                <w:sz w:val="16"/>
              </w:rPr>
              <w:t>Float32</w:t>
            </w:r>
          </w:p>
        </w:tc>
        <w:tc>
          <w:tcPr>
            <w:tcW w:w="1294" w:type="dxa"/>
          </w:tcPr>
          <w:p w:rsidR="00EF36AE" w:rsidRPr="00AA38E8" w:rsidRDefault="00EF36AE" w:rsidP="00750076">
            <w:pPr>
              <w:spacing w:before="60"/>
              <w:rPr>
                <w:rFonts w:cs="Calibri"/>
                <w:sz w:val="16"/>
              </w:rPr>
            </w:pPr>
            <w:r>
              <w:rPr>
                <w:rFonts w:cs="Calibri"/>
                <w:sz w:val="16"/>
              </w:rPr>
              <w:t>-352</w:t>
            </w:r>
          </w:p>
        </w:tc>
        <w:tc>
          <w:tcPr>
            <w:tcW w:w="1218" w:type="dxa"/>
          </w:tcPr>
          <w:p w:rsidR="00EF36AE" w:rsidRPr="00AA38E8" w:rsidRDefault="00EF36AE" w:rsidP="00750076">
            <w:pPr>
              <w:spacing w:before="60"/>
              <w:rPr>
                <w:rFonts w:cs="Calibri"/>
                <w:sz w:val="16"/>
              </w:rPr>
            </w:pPr>
            <w:r>
              <w:rPr>
                <w:rFonts w:cs="Calibri"/>
                <w:sz w:val="16"/>
              </w:rPr>
              <w:t>352</w:t>
            </w:r>
          </w:p>
        </w:tc>
      </w:tr>
      <w:tr w:rsidR="00EF36AE" w:rsidRPr="00AA38E8" w:rsidTr="00750076">
        <w:tc>
          <w:tcPr>
            <w:tcW w:w="1653" w:type="dxa"/>
          </w:tcPr>
          <w:p w:rsidR="00EF36AE" w:rsidRPr="00AA38E8" w:rsidRDefault="00EF36AE" w:rsidP="00750076">
            <w:pPr>
              <w:spacing w:before="60"/>
              <w:rPr>
                <w:rFonts w:cs="Calibri"/>
                <w:b/>
                <w:bCs/>
                <w:sz w:val="16"/>
              </w:rPr>
            </w:pPr>
            <w:r w:rsidRPr="00AA38E8">
              <w:rPr>
                <w:rFonts w:cs="Calibri"/>
                <w:b/>
                <w:bCs/>
                <w:sz w:val="16"/>
              </w:rPr>
              <w:t>Return Value</w:t>
            </w:r>
          </w:p>
        </w:tc>
        <w:tc>
          <w:tcPr>
            <w:tcW w:w="3810" w:type="dxa"/>
          </w:tcPr>
          <w:p w:rsidR="00EF36AE" w:rsidRPr="00AA38E8" w:rsidRDefault="00EF36AE" w:rsidP="00750076">
            <w:pPr>
              <w:spacing w:before="60"/>
              <w:rPr>
                <w:rFonts w:cs="Calibri"/>
                <w:sz w:val="16"/>
              </w:rPr>
            </w:pPr>
            <w:r w:rsidRPr="00EF36AE">
              <w:rPr>
                <w:rFonts w:cs="Calibri"/>
                <w:sz w:val="16"/>
              </w:rPr>
              <w:t>HysCmpAvl_HwNwtMtr_T_f32</w:t>
            </w:r>
          </w:p>
        </w:tc>
        <w:tc>
          <w:tcPr>
            <w:tcW w:w="953" w:type="dxa"/>
          </w:tcPr>
          <w:p w:rsidR="00EF36AE" w:rsidRPr="00AA38E8" w:rsidRDefault="00EF36AE" w:rsidP="00750076">
            <w:pPr>
              <w:spacing w:before="60"/>
              <w:rPr>
                <w:rFonts w:cs="Calibri"/>
                <w:sz w:val="16"/>
              </w:rPr>
            </w:pPr>
            <w:r>
              <w:rPr>
                <w:rFonts w:cs="Calibri"/>
                <w:sz w:val="16"/>
              </w:rPr>
              <w:t>Float32</w:t>
            </w:r>
          </w:p>
        </w:tc>
        <w:tc>
          <w:tcPr>
            <w:tcW w:w="1294" w:type="dxa"/>
          </w:tcPr>
          <w:p w:rsidR="00EF36AE" w:rsidRPr="00AA38E8" w:rsidRDefault="00EF36AE" w:rsidP="00750076">
            <w:pPr>
              <w:spacing w:before="60"/>
              <w:rPr>
                <w:rFonts w:cs="Calibri"/>
                <w:sz w:val="16"/>
              </w:rPr>
            </w:pPr>
            <w:r>
              <w:rPr>
                <w:rFonts w:cs="Calibri"/>
                <w:sz w:val="16"/>
              </w:rPr>
              <w:t>-8.8</w:t>
            </w:r>
          </w:p>
        </w:tc>
        <w:tc>
          <w:tcPr>
            <w:tcW w:w="1218" w:type="dxa"/>
          </w:tcPr>
          <w:p w:rsidR="00EF36AE" w:rsidRPr="00AA38E8" w:rsidRDefault="00EF36AE" w:rsidP="00750076">
            <w:pPr>
              <w:spacing w:before="60"/>
              <w:rPr>
                <w:rFonts w:cs="Calibri"/>
                <w:sz w:val="16"/>
              </w:rPr>
            </w:pPr>
            <w:r>
              <w:rPr>
                <w:rFonts w:cs="Calibri"/>
                <w:sz w:val="16"/>
              </w:rPr>
              <w:t>8.8</w:t>
            </w:r>
          </w:p>
        </w:tc>
      </w:tr>
    </w:tbl>
    <w:p w:rsidR="00EF36AE" w:rsidRDefault="00EF36AE" w:rsidP="00EF36AE">
      <w:pPr>
        <w:pStyle w:val="Heading2"/>
        <w:numPr>
          <w:ilvl w:val="3"/>
          <w:numId w:val="11"/>
        </w:numPr>
        <w:spacing w:after="60"/>
        <w:rPr>
          <w:rFonts w:ascii="Calibri" w:hAnsi="Calibri" w:cs="Calibri"/>
        </w:rPr>
      </w:pPr>
      <w:bookmarkStart w:id="87" w:name="_Toc427053827"/>
      <w:r>
        <w:rPr>
          <w:rFonts w:ascii="Calibri" w:hAnsi="Calibri" w:cs="Calibri"/>
        </w:rPr>
        <w:t>Design Rationale</w:t>
      </w:r>
      <w:bookmarkEnd w:id="87"/>
    </w:p>
    <w:p w:rsidR="00EF36AE" w:rsidRPr="00B35098" w:rsidRDefault="00EF36AE" w:rsidP="00EF36AE">
      <w:pPr>
        <w:rPr>
          <w:lang w:bidi="ar-SA"/>
        </w:rPr>
      </w:pPr>
      <w:r>
        <w:rPr>
          <w:lang w:bidi="ar-SA"/>
        </w:rPr>
        <w:t>None</w:t>
      </w:r>
    </w:p>
    <w:p w:rsidR="00EF36AE" w:rsidRPr="00AA38E8" w:rsidRDefault="00EF36AE" w:rsidP="00EF36AE">
      <w:pPr>
        <w:pStyle w:val="Heading2"/>
        <w:numPr>
          <w:ilvl w:val="3"/>
          <w:numId w:val="11"/>
        </w:numPr>
        <w:spacing w:after="60"/>
        <w:rPr>
          <w:rFonts w:ascii="Calibri" w:hAnsi="Calibri" w:cs="Calibri"/>
        </w:rPr>
      </w:pPr>
      <w:bookmarkStart w:id="88" w:name="_Toc427053828"/>
      <w:r>
        <w:rPr>
          <w:rFonts w:ascii="Calibri" w:hAnsi="Calibri" w:cs="Calibri"/>
        </w:rPr>
        <w:t>Processing</w:t>
      </w:r>
      <w:bookmarkEnd w:id="88"/>
    </w:p>
    <w:p w:rsidR="00EF36AE" w:rsidRDefault="00EF36AE" w:rsidP="00C4103D">
      <w:pPr>
        <w:rPr>
          <w:rFonts w:cs="Calibri"/>
        </w:rPr>
      </w:pPr>
      <w:r>
        <w:rPr>
          <w:rFonts w:cs="Calibri"/>
        </w:rPr>
        <w:t>Refer ‘</w:t>
      </w:r>
      <w:r>
        <w:t xml:space="preserve">CalcAvlCmp’ block in Simulink model </w:t>
      </w:r>
    </w:p>
    <w:p w:rsidR="008C6874" w:rsidRDefault="008C6874" w:rsidP="008C6874">
      <w:pPr>
        <w:pStyle w:val="Heading2"/>
        <w:spacing w:after="60"/>
        <w:rPr>
          <w:rFonts w:ascii="Calibri" w:hAnsi="Calibri" w:cs="Calibri"/>
        </w:rPr>
      </w:pPr>
      <w:bookmarkStart w:id="89" w:name="_Toc427053829"/>
      <w:r>
        <w:rPr>
          <w:rFonts w:ascii="Calibri" w:hAnsi="Calibri" w:cs="Calibri"/>
        </w:rPr>
        <w:t>GLOBAL</w:t>
      </w:r>
      <w:r w:rsidRPr="00AA38E8">
        <w:rPr>
          <w:rFonts w:ascii="Calibri" w:hAnsi="Calibri" w:cs="Calibri"/>
        </w:rPr>
        <w:t xml:space="preserve"> Function/Macro Definitions</w:t>
      </w:r>
      <w:bookmarkEnd w:id="77"/>
      <w:bookmarkEnd w:id="89"/>
    </w:p>
    <w:p w:rsidR="008C6874" w:rsidRDefault="00733CF0" w:rsidP="00733CF0">
      <w:pPr>
        <w:rPr>
          <w:rFonts w:cs="Calibri"/>
        </w:rPr>
      </w:pPr>
      <w:r>
        <w:rPr>
          <w:lang w:bidi="ar-SA"/>
        </w:rPr>
        <w:t>None</w:t>
      </w: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90" w:name="_Toc418080076"/>
      <w:bookmarkStart w:id="91" w:name="_Toc421709921"/>
      <w:bookmarkStart w:id="92" w:name="_Toc427053830"/>
      <w:r w:rsidRPr="002E3F2E">
        <w:rPr>
          <w:rFonts w:ascii="Calibri" w:hAnsi="Calibri"/>
        </w:rPr>
        <w:lastRenderedPageBreak/>
        <w:t>Known</w:t>
      </w:r>
      <w:r w:rsidRPr="00AA38E8">
        <w:rPr>
          <w:rFonts w:ascii="Calibri" w:hAnsi="Calibri" w:cs="Calibri"/>
        </w:rPr>
        <w:t xml:space="preserve"> Limitations with Design</w:t>
      </w:r>
      <w:bookmarkEnd w:id="90"/>
      <w:bookmarkEnd w:id="91"/>
      <w:bookmarkEnd w:id="92"/>
    </w:p>
    <w:p w:rsidR="00531B8C" w:rsidRDefault="00733CF0"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93" w:name="_Toc382297449"/>
      <w:bookmarkStart w:id="94" w:name="_Toc418080077"/>
      <w:bookmarkStart w:id="95" w:name="_Toc421709922"/>
      <w:bookmarkStart w:id="96" w:name="_Toc427053831"/>
      <w:r w:rsidRPr="00E75CFE">
        <w:rPr>
          <w:rFonts w:ascii="Calibri" w:hAnsi="Calibri" w:cs="Calibri"/>
        </w:rPr>
        <w:lastRenderedPageBreak/>
        <w:t>UNIT TEST CONSIDERATION</w:t>
      </w:r>
      <w:bookmarkEnd w:id="93"/>
      <w:bookmarkEnd w:id="94"/>
      <w:bookmarkEnd w:id="95"/>
      <w:bookmarkEnd w:id="96"/>
    </w:p>
    <w:p w:rsidR="00531B8C" w:rsidRPr="00531B8C" w:rsidRDefault="00733CF0" w:rsidP="00531B8C">
      <w:pPr>
        <w:rPr>
          <w:lang w:bidi="ar-SA"/>
        </w:rPr>
      </w:pPr>
      <w:r>
        <w:rPr>
          <w:rFonts w:cs="Calibri"/>
        </w:rPr>
        <w:t>None</w:t>
      </w:r>
    </w:p>
    <w:p w:rsidR="00786BDF" w:rsidRPr="00A158C7" w:rsidRDefault="00786BDF" w:rsidP="000B37D5">
      <w:pPr>
        <w:pStyle w:val="Heading7"/>
      </w:pPr>
      <w:bookmarkStart w:id="97" w:name="_Toc427053832"/>
      <w:r w:rsidRPr="00A158C7">
        <w:lastRenderedPageBreak/>
        <w:t>Abbreviations and Acronyms</w:t>
      </w:r>
      <w:bookmarkEnd w:id="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98" w:name="_Toc427053833"/>
      <w:r w:rsidRPr="00A158C7">
        <w:lastRenderedPageBreak/>
        <w:t>Glossary</w:t>
      </w:r>
      <w:bookmarkEnd w:id="98"/>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99" w:name="_Toc427053834"/>
      <w:r w:rsidRPr="00A158C7">
        <w:lastRenderedPageBreak/>
        <w:t>References</w:t>
      </w:r>
      <w:bookmarkEnd w:id="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100" w:name="_Ref313612389"/>
            <w:r>
              <w:t>AUTOSAR Specification of Memory Mapping (Link:</w:t>
            </w:r>
            <w:hyperlink r:id="rId14" w:history="1">
              <w:r w:rsidRPr="00F35C33">
                <w:rPr>
                  <w:rStyle w:val="Hyperlink"/>
                </w:rPr>
                <w:t>AUTOSAR_SWS_MemoryMapping.pdf</w:t>
              </w:r>
            </w:hyperlink>
            <w:r>
              <w:t>)</w:t>
            </w:r>
            <w:bookmarkEnd w:id="100"/>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7241E2" w:rsidP="00B758D2">
            <w:pPr>
              <w:rPr>
                <w:lang w:bidi="ar-SA"/>
              </w:rPr>
            </w:pPr>
            <w:r>
              <w:rPr>
                <w:rFonts w:cs="Calibri"/>
                <w:lang w:bidi="ar-SA"/>
              </w:rPr>
              <w:t>Process 04.02.00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8531F5" w:rsidP="00B758D2">
            <w:pPr>
              <w:keepNext/>
            </w:pPr>
            <w:hyperlink r:id="rId15" w:history="1">
              <w:bookmarkStart w:id="101" w:name="_Ref335300243"/>
              <w:r w:rsidR="00531B8C" w:rsidRPr="00FC427F">
                <w:t>Software Naming Conventions.doc</w:t>
              </w:r>
              <w:bookmarkEnd w:id="101"/>
            </w:hyperlink>
          </w:p>
        </w:tc>
        <w:tc>
          <w:tcPr>
            <w:tcW w:w="2091" w:type="dxa"/>
            <w:shd w:val="clear" w:color="auto" w:fill="auto"/>
          </w:tcPr>
          <w:p w:rsidR="00531B8C" w:rsidRDefault="007241E2" w:rsidP="00B758D2">
            <w:pPr>
              <w:rPr>
                <w:lang w:bidi="ar-SA"/>
              </w:rPr>
            </w:pPr>
            <w:r>
              <w:rPr>
                <w:rFonts w:cs="Calibri"/>
                <w:lang w:bidi="ar-SA"/>
              </w:rPr>
              <w:t>Process 04.02.00</w:t>
            </w:r>
          </w:p>
        </w:tc>
      </w:tr>
      <w:tr w:rsidR="00531B8C" w:rsidRPr="00A158C7" w:rsidTr="00B758D2">
        <w:tc>
          <w:tcPr>
            <w:tcW w:w="738" w:type="dxa"/>
            <w:shd w:val="clear" w:color="auto" w:fill="auto"/>
          </w:tcPr>
          <w:p w:rsidR="00531B8C" w:rsidRDefault="00531B8C" w:rsidP="00B758D2">
            <w:pPr>
              <w:jc w:val="center"/>
            </w:pPr>
            <w:r>
              <w:t>4</w:t>
            </w:r>
          </w:p>
        </w:tc>
        <w:bookmarkStart w:id="102"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102"/>
          </w:p>
        </w:tc>
        <w:tc>
          <w:tcPr>
            <w:tcW w:w="2091" w:type="dxa"/>
            <w:shd w:val="clear" w:color="auto" w:fill="auto"/>
          </w:tcPr>
          <w:p w:rsidR="00531B8C" w:rsidRDefault="007241E2" w:rsidP="00B758D2">
            <w:pPr>
              <w:rPr>
                <w:lang w:bidi="ar-SA"/>
              </w:rPr>
            </w:pPr>
            <w:r>
              <w:rPr>
                <w:rFonts w:cs="Calibri"/>
                <w:lang w:bidi="ar-SA"/>
              </w:rPr>
              <w:t>Process 04.02.00</w:t>
            </w:r>
          </w:p>
        </w:tc>
      </w:tr>
      <w:tr w:rsidR="00733CF0" w:rsidRPr="00A158C7" w:rsidTr="00B758D2">
        <w:tc>
          <w:tcPr>
            <w:tcW w:w="738" w:type="dxa"/>
            <w:shd w:val="clear" w:color="auto" w:fill="auto"/>
          </w:tcPr>
          <w:p w:rsidR="00733CF0" w:rsidRDefault="00733CF0" w:rsidP="00B758D2">
            <w:pPr>
              <w:jc w:val="center"/>
            </w:pPr>
            <w:r>
              <w:t>5</w:t>
            </w:r>
          </w:p>
        </w:tc>
        <w:tc>
          <w:tcPr>
            <w:tcW w:w="6458" w:type="dxa"/>
            <w:shd w:val="clear" w:color="auto" w:fill="auto"/>
          </w:tcPr>
          <w:p w:rsidR="00733CF0" w:rsidRDefault="00733CF0" w:rsidP="00CE2BA5">
            <w:pPr>
              <w:keepNext/>
            </w:pPr>
            <w:r>
              <w:t xml:space="preserve">FDD – </w:t>
            </w:r>
            <w:r w:rsidR="00CE2BA5">
              <w:t>SF012</w:t>
            </w:r>
            <w:r>
              <w:t>A_H</w:t>
            </w:r>
            <w:r w:rsidR="00CE2BA5">
              <w:t>ysCmp</w:t>
            </w:r>
            <w:r>
              <w:t>_Design</w:t>
            </w:r>
          </w:p>
        </w:tc>
        <w:tc>
          <w:tcPr>
            <w:tcW w:w="2091" w:type="dxa"/>
            <w:shd w:val="clear" w:color="auto" w:fill="auto"/>
          </w:tcPr>
          <w:p w:rsidR="00733CF0" w:rsidRDefault="00733CF0" w:rsidP="00B758D2">
            <w:pPr>
              <w:rPr>
                <w:lang w:bidi="ar-SA"/>
              </w:rPr>
            </w:pPr>
            <w:r>
              <w:rPr>
                <w:lang w:bidi="ar-SA"/>
              </w:rPr>
              <w:t>See Synergy SubProject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31F5" w:rsidRDefault="008531F5">
      <w:r>
        <w:separator/>
      </w:r>
    </w:p>
  </w:endnote>
  <w:endnote w:type="continuationSeparator" w:id="0">
    <w:p w:rsidR="008531F5" w:rsidRDefault="00853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F4318C" w:rsidRPr="00B10816" w:rsidTr="00866672">
      <w:tc>
        <w:tcPr>
          <w:tcW w:w="1667" w:type="pct"/>
          <w:vAlign w:val="center"/>
        </w:tcPr>
        <w:p w:rsidR="00F4318C" w:rsidRPr="00B10816" w:rsidRDefault="00F4318C"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r w:rsidR="00C4103D" w:rsidRPr="00C4103D">
            <w:rPr>
              <w:sz w:val="16"/>
              <w:szCs w:val="16"/>
            </w:rPr>
            <w:t>HysCmp</w:t>
          </w:r>
          <w:r>
            <w:rPr>
              <w:sz w:val="16"/>
              <w:szCs w:val="16"/>
            </w:rPr>
            <w:fldChar w:fldCharType="end"/>
          </w:r>
        </w:p>
        <w:p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E55613">
            <w:rPr>
              <w:sz w:val="16"/>
              <w:szCs w:val="16"/>
            </w:rPr>
            <w:t>EA4 01.00.00</w:t>
          </w:r>
          <w:r>
            <w:rPr>
              <w:sz w:val="16"/>
              <w:szCs w:val="16"/>
            </w:rPr>
            <w:fldChar w:fldCharType="end"/>
          </w:r>
        </w:p>
      </w:tc>
      <w:tc>
        <w:tcPr>
          <w:tcW w:w="1667" w:type="pct"/>
          <w:vAlign w:val="center"/>
        </w:tcPr>
        <w:p w:rsidR="00F4318C" w:rsidRDefault="00F4318C" w:rsidP="00B10816">
          <w:pPr>
            <w:pStyle w:val="Footer"/>
            <w:spacing w:after="0"/>
            <w:jc w:val="center"/>
            <w:rPr>
              <w:sz w:val="16"/>
              <w:szCs w:val="16"/>
            </w:rPr>
          </w:pPr>
          <w:del w:id="103" w:author="Matt Leser" w:date="2017-01-04T13:26:00Z">
            <w:r w:rsidDel="00035622">
              <w:rPr>
                <w:sz w:val="16"/>
                <w:szCs w:val="16"/>
              </w:rPr>
              <w:fldChar w:fldCharType="begin"/>
            </w:r>
            <w:r w:rsidDel="00035622">
              <w:rPr>
                <w:sz w:val="16"/>
                <w:szCs w:val="16"/>
              </w:rPr>
              <w:delInstrText xml:space="preserve"> DOCPROPERTY  "Release Date"  \* MERGEFORMAT </w:delInstrText>
            </w:r>
            <w:r w:rsidDel="00035622">
              <w:rPr>
                <w:sz w:val="16"/>
                <w:szCs w:val="16"/>
              </w:rPr>
              <w:fldChar w:fldCharType="separate"/>
            </w:r>
            <w:r w:rsidR="00C4103D" w:rsidDel="00035622">
              <w:rPr>
                <w:sz w:val="16"/>
                <w:szCs w:val="16"/>
              </w:rPr>
              <w:delText>Aug 04</w:delText>
            </w:r>
            <w:r w:rsidR="00E55613" w:rsidDel="00035622">
              <w:rPr>
                <w:sz w:val="16"/>
                <w:szCs w:val="16"/>
              </w:rPr>
              <w:delText>, 2015</w:delText>
            </w:r>
            <w:r w:rsidDel="00035622">
              <w:rPr>
                <w:sz w:val="16"/>
                <w:szCs w:val="16"/>
              </w:rPr>
              <w:fldChar w:fldCharType="end"/>
            </w:r>
          </w:del>
          <w:ins w:id="104" w:author="Matt Leser" w:date="2017-01-04T13:26:00Z">
            <w:r w:rsidR="00035622">
              <w:rPr>
                <w:sz w:val="16"/>
                <w:szCs w:val="16"/>
              </w:rPr>
              <w:t xml:space="preserve">Jan </w:t>
            </w:r>
          </w:ins>
          <w:ins w:id="105" w:author="Matt Leser" w:date="2017-01-04T13:27:00Z">
            <w:r w:rsidR="00035622">
              <w:rPr>
                <w:sz w:val="16"/>
                <w:szCs w:val="16"/>
              </w:rPr>
              <w:t>0</w:t>
            </w:r>
          </w:ins>
          <w:ins w:id="106" w:author="Matt Leser" w:date="2017-01-04T13:26:00Z">
            <w:r w:rsidR="00035622">
              <w:rPr>
                <w:sz w:val="16"/>
                <w:szCs w:val="16"/>
              </w:rPr>
              <w:t>4, 2017</w:t>
            </w:r>
          </w:ins>
        </w:p>
        <w:p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F4318C" w:rsidRPr="00B10816" w:rsidRDefault="00F4318C" w:rsidP="00B10816">
              <w:pPr>
                <w:pStyle w:val="Footer"/>
                <w:spacing w:after="0"/>
                <w:jc w:val="right"/>
                <w:rPr>
                  <w:sz w:val="16"/>
                  <w:szCs w:val="16"/>
                </w:rPr>
              </w:pPr>
              <w:r>
                <w:rPr>
                  <w:sz w:val="16"/>
                  <w:szCs w:val="16"/>
                </w:rPr>
                <w:t>Module Design Document</w:t>
              </w:r>
            </w:p>
          </w:sdtContent>
        </w:sdt>
        <w:p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035622">
            <w:rPr>
              <w:b/>
              <w:noProof/>
              <w:sz w:val="16"/>
              <w:szCs w:val="16"/>
            </w:rPr>
            <w:t>11</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035622">
            <w:rPr>
              <w:b/>
              <w:noProof/>
              <w:sz w:val="16"/>
              <w:szCs w:val="16"/>
            </w:rPr>
            <w:t>18</w:t>
          </w:r>
          <w:r w:rsidRPr="00B10816">
            <w:rPr>
              <w:b/>
              <w:sz w:val="16"/>
              <w:szCs w:val="16"/>
            </w:rPr>
            <w:fldChar w:fldCharType="end"/>
          </w:r>
        </w:p>
      </w:tc>
    </w:tr>
  </w:tbl>
  <w:p w:rsidR="00F4318C" w:rsidRPr="00B10816" w:rsidRDefault="00F4318C"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31F5" w:rsidRDefault="008531F5">
      <w:r>
        <w:separator/>
      </w:r>
    </w:p>
  </w:footnote>
  <w:footnote w:type="continuationSeparator" w:id="0">
    <w:p w:rsidR="008531F5" w:rsidRDefault="008531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F4318C" w:rsidRPr="008969C4" w:rsidTr="00866672">
      <w:trPr>
        <w:trHeight w:val="438"/>
      </w:trPr>
      <w:tc>
        <w:tcPr>
          <w:tcW w:w="1443" w:type="pct"/>
        </w:tcPr>
        <w:p w:rsidR="00F4318C" w:rsidRPr="008969C4" w:rsidRDefault="00F4318C"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rsidR="00F4318C" w:rsidRDefault="00F4318C" w:rsidP="00B10816">
          <w:pPr>
            <w:pStyle w:val="Header"/>
            <w:spacing w:after="0"/>
            <w:jc w:val="right"/>
            <w:rPr>
              <w:sz w:val="16"/>
              <w:szCs w:val="20"/>
            </w:rPr>
          </w:pPr>
          <w:r w:rsidRPr="00891F29">
            <w:rPr>
              <w:sz w:val="16"/>
              <w:szCs w:val="20"/>
            </w:rPr>
            <w:t>Do Not Copy/Distribute Without Prior Permission</w:t>
          </w:r>
        </w:p>
        <w:p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rsidR="00F4318C" w:rsidRDefault="00F4318C">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 Leser">
    <w15:presenceInfo w15:providerId="AD" w15:userId="S-1-5-21-1993528211-2586143117-3253031534-508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613"/>
    <w:rsid w:val="000040A2"/>
    <w:rsid w:val="00007584"/>
    <w:rsid w:val="00010BFD"/>
    <w:rsid w:val="00015232"/>
    <w:rsid w:val="000201AB"/>
    <w:rsid w:val="00030567"/>
    <w:rsid w:val="00030607"/>
    <w:rsid w:val="000318E7"/>
    <w:rsid w:val="00035622"/>
    <w:rsid w:val="0004234C"/>
    <w:rsid w:val="00046ACE"/>
    <w:rsid w:val="000500B0"/>
    <w:rsid w:val="000515DF"/>
    <w:rsid w:val="000558D3"/>
    <w:rsid w:val="000573ED"/>
    <w:rsid w:val="00057E0F"/>
    <w:rsid w:val="00063A7A"/>
    <w:rsid w:val="0006733C"/>
    <w:rsid w:val="000718C3"/>
    <w:rsid w:val="00076DD2"/>
    <w:rsid w:val="0009155F"/>
    <w:rsid w:val="00096B85"/>
    <w:rsid w:val="000A5FB2"/>
    <w:rsid w:val="000B01C4"/>
    <w:rsid w:val="000B0DB8"/>
    <w:rsid w:val="000B37D5"/>
    <w:rsid w:val="000B5C1E"/>
    <w:rsid w:val="000B6648"/>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1BC7"/>
    <w:rsid w:val="00273A0B"/>
    <w:rsid w:val="002905EB"/>
    <w:rsid w:val="00292620"/>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2F2BDD"/>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849A4"/>
    <w:rsid w:val="00385119"/>
    <w:rsid w:val="00387BF4"/>
    <w:rsid w:val="00393DBF"/>
    <w:rsid w:val="003A5B2A"/>
    <w:rsid w:val="003B4A55"/>
    <w:rsid w:val="003C445A"/>
    <w:rsid w:val="003D456D"/>
    <w:rsid w:val="003F18D9"/>
    <w:rsid w:val="003F3205"/>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C1331"/>
    <w:rsid w:val="004D0FAD"/>
    <w:rsid w:val="004D5D37"/>
    <w:rsid w:val="004E39D0"/>
    <w:rsid w:val="004F3C64"/>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3586"/>
    <w:rsid w:val="005B6300"/>
    <w:rsid w:val="005B6345"/>
    <w:rsid w:val="005C3AC2"/>
    <w:rsid w:val="005C59BB"/>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6D7"/>
    <w:rsid w:val="006B5F56"/>
    <w:rsid w:val="006C12CB"/>
    <w:rsid w:val="006C2D7D"/>
    <w:rsid w:val="006D568E"/>
    <w:rsid w:val="006D634C"/>
    <w:rsid w:val="006E1C97"/>
    <w:rsid w:val="006F06E2"/>
    <w:rsid w:val="006F2855"/>
    <w:rsid w:val="006F3CF4"/>
    <w:rsid w:val="00702C1E"/>
    <w:rsid w:val="00707BA6"/>
    <w:rsid w:val="00715441"/>
    <w:rsid w:val="007219DD"/>
    <w:rsid w:val="00722EA8"/>
    <w:rsid w:val="007241E2"/>
    <w:rsid w:val="00725671"/>
    <w:rsid w:val="00727610"/>
    <w:rsid w:val="00733CF0"/>
    <w:rsid w:val="00737A19"/>
    <w:rsid w:val="00751961"/>
    <w:rsid w:val="0075721A"/>
    <w:rsid w:val="00765195"/>
    <w:rsid w:val="00767585"/>
    <w:rsid w:val="00770295"/>
    <w:rsid w:val="00773CA8"/>
    <w:rsid w:val="00782C1A"/>
    <w:rsid w:val="00784FF5"/>
    <w:rsid w:val="00786BDF"/>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DF"/>
    <w:rsid w:val="008531F5"/>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5B69"/>
    <w:rsid w:val="009877AA"/>
    <w:rsid w:val="00992EB9"/>
    <w:rsid w:val="009B0C02"/>
    <w:rsid w:val="009B754B"/>
    <w:rsid w:val="009C5629"/>
    <w:rsid w:val="009C5E90"/>
    <w:rsid w:val="009C71A3"/>
    <w:rsid w:val="009C7423"/>
    <w:rsid w:val="009C7F7D"/>
    <w:rsid w:val="009D1773"/>
    <w:rsid w:val="009D493A"/>
    <w:rsid w:val="009E371E"/>
    <w:rsid w:val="009E6A87"/>
    <w:rsid w:val="009F3119"/>
    <w:rsid w:val="00A049EB"/>
    <w:rsid w:val="00A05683"/>
    <w:rsid w:val="00A05B7E"/>
    <w:rsid w:val="00A158C7"/>
    <w:rsid w:val="00A25B61"/>
    <w:rsid w:val="00A365F0"/>
    <w:rsid w:val="00A37E34"/>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5041"/>
    <w:rsid w:val="00BA7BCD"/>
    <w:rsid w:val="00BB166E"/>
    <w:rsid w:val="00BB4210"/>
    <w:rsid w:val="00BC45C7"/>
    <w:rsid w:val="00BC6B0F"/>
    <w:rsid w:val="00BD17E2"/>
    <w:rsid w:val="00BD2498"/>
    <w:rsid w:val="00BD29F5"/>
    <w:rsid w:val="00BD7322"/>
    <w:rsid w:val="00BE7F06"/>
    <w:rsid w:val="00BF5242"/>
    <w:rsid w:val="00C0276C"/>
    <w:rsid w:val="00C04F32"/>
    <w:rsid w:val="00C145F2"/>
    <w:rsid w:val="00C22A00"/>
    <w:rsid w:val="00C2356B"/>
    <w:rsid w:val="00C26AF7"/>
    <w:rsid w:val="00C373E0"/>
    <w:rsid w:val="00C375E8"/>
    <w:rsid w:val="00C4103D"/>
    <w:rsid w:val="00C53F02"/>
    <w:rsid w:val="00C54CBD"/>
    <w:rsid w:val="00C62193"/>
    <w:rsid w:val="00C642B0"/>
    <w:rsid w:val="00C64761"/>
    <w:rsid w:val="00C70668"/>
    <w:rsid w:val="00C71EF8"/>
    <w:rsid w:val="00C728E9"/>
    <w:rsid w:val="00C7430F"/>
    <w:rsid w:val="00C74FE6"/>
    <w:rsid w:val="00C77D0E"/>
    <w:rsid w:val="00C8041D"/>
    <w:rsid w:val="00C83DE3"/>
    <w:rsid w:val="00C845F5"/>
    <w:rsid w:val="00C93030"/>
    <w:rsid w:val="00CA5A53"/>
    <w:rsid w:val="00CA5BBE"/>
    <w:rsid w:val="00CB03C3"/>
    <w:rsid w:val="00CB0B31"/>
    <w:rsid w:val="00CB724F"/>
    <w:rsid w:val="00CC44B7"/>
    <w:rsid w:val="00CC6EFC"/>
    <w:rsid w:val="00CE1AE1"/>
    <w:rsid w:val="00CE2BA5"/>
    <w:rsid w:val="00CF089D"/>
    <w:rsid w:val="00CF0E43"/>
    <w:rsid w:val="00CF107F"/>
    <w:rsid w:val="00CF2A9A"/>
    <w:rsid w:val="00CF5BE3"/>
    <w:rsid w:val="00D00A39"/>
    <w:rsid w:val="00D16229"/>
    <w:rsid w:val="00D229A6"/>
    <w:rsid w:val="00D23CB7"/>
    <w:rsid w:val="00D26802"/>
    <w:rsid w:val="00D30924"/>
    <w:rsid w:val="00D4065B"/>
    <w:rsid w:val="00D42EF2"/>
    <w:rsid w:val="00D443E7"/>
    <w:rsid w:val="00D45159"/>
    <w:rsid w:val="00D51275"/>
    <w:rsid w:val="00D57071"/>
    <w:rsid w:val="00D57F9F"/>
    <w:rsid w:val="00D60445"/>
    <w:rsid w:val="00D70B1D"/>
    <w:rsid w:val="00D757BC"/>
    <w:rsid w:val="00D762B8"/>
    <w:rsid w:val="00D775AC"/>
    <w:rsid w:val="00D77952"/>
    <w:rsid w:val="00D8298E"/>
    <w:rsid w:val="00DA3DD4"/>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55613"/>
    <w:rsid w:val="00E61FD9"/>
    <w:rsid w:val="00E6550B"/>
    <w:rsid w:val="00E9004B"/>
    <w:rsid w:val="00EB1228"/>
    <w:rsid w:val="00ED3D2B"/>
    <w:rsid w:val="00EE263E"/>
    <w:rsid w:val="00EE26AB"/>
    <w:rsid w:val="00EE3BBC"/>
    <w:rsid w:val="00EF190F"/>
    <w:rsid w:val="00EF36AE"/>
    <w:rsid w:val="00F11EE7"/>
    <w:rsid w:val="00F1257A"/>
    <w:rsid w:val="00F33BD1"/>
    <w:rsid w:val="00F36729"/>
    <w:rsid w:val="00F36CC2"/>
    <w:rsid w:val="00F417BB"/>
    <w:rsid w:val="00F4318C"/>
    <w:rsid w:val="00F43F8E"/>
    <w:rsid w:val="00F46B15"/>
    <w:rsid w:val="00F51C8D"/>
    <w:rsid w:val="00F56F9A"/>
    <w:rsid w:val="00F602B0"/>
    <w:rsid w:val="00F651F5"/>
    <w:rsid w:val="00F727CE"/>
    <w:rsid w:val="00F737FE"/>
    <w:rsid w:val="00F90FCC"/>
    <w:rsid w:val="00F91518"/>
    <w:rsid w:val="00F95E33"/>
    <w:rsid w:val="00FA33E1"/>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D5C06E"/>
  <w15:docId w15:val="{661637A1-F828-441C-AC4C-EF7ECFC37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link w:val="Heading2Char"/>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character" w:customStyle="1" w:styleId="Heading2Char">
    <w:name w:val="Heading 2 Char"/>
    <w:basedOn w:val="DefaultParagraphFont"/>
    <w:link w:val="Heading2"/>
    <w:rsid w:val="00C4103D"/>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mponent\ES238A_HwAgArbn_Impl\doc\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BAE6E53EDF24358A430C52F03697231"/>
        <w:category>
          <w:name w:val="General"/>
          <w:gallery w:val="placeholder"/>
        </w:category>
        <w:types>
          <w:type w:val="bbPlcHdr"/>
        </w:types>
        <w:behaviors>
          <w:behavior w:val="content"/>
        </w:behaviors>
        <w:guid w:val="{4F547236-A055-496D-9DA8-8AD80BFFE400}"/>
      </w:docPartPr>
      <w:docPartBody>
        <w:p w:rsidR="00FF7585" w:rsidRDefault="002054A9">
          <w:pPr>
            <w:pStyle w:val="9BAE6E53EDF24358A430C52F03697231"/>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4A9"/>
    <w:rsid w:val="000832F8"/>
    <w:rsid w:val="002054A9"/>
    <w:rsid w:val="004C0521"/>
    <w:rsid w:val="004F7B4A"/>
    <w:rsid w:val="006C1055"/>
    <w:rsid w:val="00AA5F1E"/>
    <w:rsid w:val="00BF6D05"/>
    <w:rsid w:val="00C95248"/>
    <w:rsid w:val="00FF7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BAE6E53EDF24358A430C52F03697231">
    <w:name w:val="9BAE6E53EDF24358A430C52F036972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8367F757-FCC4-4A7B-A534-56EABBA03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111</TotalTime>
  <Pages>18</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6925</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Matt Leser</cp:lastModifiedBy>
  <cp:revision>20</cp:revision>
  <cp:lastPrinted>2014-12-17T17:01:00Z</cp:lastPrinted>
  <dcterms:created xsi:type="dcterms:W3CDTF">2015-08-04T18:36:00Z</dcterms:created>
  <dcterms:modified xsi:type="dcterms:W3CDTF">2017-01-04T18:27:00Z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