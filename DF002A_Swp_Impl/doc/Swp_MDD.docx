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B040E7287029449ABF46BB3B0EF4F09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020BED">
        <w:rPr>
          <w:rFonts w:cs="Calibri"/>
          <w:b/>
          <w:sz w:val="48"/>
          <w:szCs w:val="48"/>
        </w:rPr>
        <w:t>Swp</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ins w:id="0" w:author="Anne, Krishna" w:date="2016-01-20T13:33:00Z">
        <w:r w:rsidR="00AD7616">
          <w:rPr>
            <w:b/>
            <w:sz w:val="36"/>
          </w:rPr>
          <w:t>Jan 20, 2016</w:t>
        </w:r>
      </w:ins>
      <w:del w:id="1" w:author="Anne, Krishna" w:date="2016-01-20T13:33:00Z">
        <w:r w:rsidR="002B5C4A" w:rsidDel="00AD7616">
          <w:rPr>
            <w:b/>
            <w:sz w:val="36"/>
          </w:rPr>
          <w:delText>Oct 20, 2015</w:delText>
        </w:r>
      </w:del>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29200C">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29200C">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29200C">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BD6BCE">
        <w:rPr>
          <w:b/>
          <w:sz w:val="24"/>
        </w:rPr>
        <w:t>Krishna Kanth Anne</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29200C">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29200C">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BD6BCE" w:rsidRPr="00AA38E8" w:rsidTr="00BD6BCE">
        <w:trPr>
          <w:jc w:val="center"/>
        </w:trPr>
        <w:tc>
          <w:tcPr>
            <w:tcW w:w="2520" w:type="dxa"/>
          </w:tcPr>
          <w:p w:rsidR="00BD6BCE" w:rsidRPr="00AA38E8" w:rsidRDefault="00BD6BCE" w:rsidP="00D229A6">
            <w:pPr>
              <w:jc w:val="center"/>
              <w:rPr>
                <w:rFonts w:cs="Calibri"/>
                <w:b/>
              </w:rPr>
            </w:pPr>
            <w:bookmarkStart w:id="2" w:name="_Toc348792978"/>
            <w:bookmarkStart w:id="3" w:name="_Toc348793074"/>
            <w:bookmarkStart w:id="4" w:name="_Toc348793965"/>
            <w:bookmarkStart w:id="5" w:name="_Toc349459173"/>
            <w:bookmarkStart w:id="6" w:name="_Toc349621609"/>
            <w:r w:rsidRPr="00AA38E8">
              <w:rPr>
                <w:rFonts w:cs="Calibri"/>
                <w:b/>
              </w:rPr>
              <w:t>Description</w:t>
            </w:r>
          </w:p>
        </w:tc>
        <w:tc>
          <w:tcPr>
            <w:tcW w:w="2160" w:type="dxa"/>
          </w:tcPr>
          <w:p w:rsidR="00BD6BCE" w:rsidRPr="00AA38E8" w:rsidRDefault="00BD6BCE" w:rsidP="00D229A6">
            <w:pPr>
              <w:jc w:val="center"/>
              <w:rPr>
                <w:rFonts w:cs="Calibri"/>
                <w:b/>
              </w:rPr>
            </w:pPr>
            <w:r w:rsidRPr="00AA38E8">
              <w:rPr>
                <w:rFonts w:cs="Calibri"/>
                <w:b/>
              </w:rPr>
              <w:t>Author</w:t>
            </w:r>
          </w:p>
        </w:tc>
        <w:tc>
          <w:tcPr>
            <w:tcW w:w="1350" w:type="dxa"/>
          </w:tcPr>
          <w:p w:rsidR="00BD6BCE" w:rsidRPr="00AA38E8" w:rsidRDefault="00BD6BCE" w:rsidP="00D229A6">
            <w:pPr>
              <w:jc w:val="center"/>
              <w:rPr>
                <w:rFonts w:cs="Calibri"/>
                <w:b/>
              </w:rPr>
            </w:pPr>
            <w:r w:rsidRPr="00AA38E8">
              <w:rPr>
                <w:rFonts w:cs="Calibri"/>
                <w:b/>
              </w:rPr>
              <w:t>Version</w:t>
            </w:r>
          </w:p>
        </w:tc>
        <w:tc>
          <w:tcPr>
            <w:tcW w:w="1440" w:type="dxa"/>
          </w:tcPr>
          <w:p w:rsidR="00BD6BCE" w:rsidRPr="00AA38E8" w:rsidRDefault="00BD6BCE" w:rsidP="00D229A6">
            <w:pPr>
              <w:jc w:val="center"/>
              <w:rPr>
                <w:rFonts w:cs="Calibri"/>
                <w:b/>
              </w:rPr>
            </w:pPr>
            <w:r w:rsidRPr="00AA38E8">
              <w:rPr>
                <w:rFonts w:cs="Calibri"/>
                <w:b/>
              </w:rPr>
              <w:t>Date</w:t>
            </w:r>
          </w:p>
        </w:tc>
      </w:tr>
      <w:tr w:rsidR="00BD6BCE" w:rsidRPr="00AA38E8" w:rsidTr="00BD6BCE">
        <w:trPr>
          <w:jc w:val="center"/>
        </w:trPr>
        <w:tc>
          <w:tcPr>
            <w:tcW w:w="2520" w:type="dxa"/>
          </w:tcPr>
          <w:p w:rsidR="00BD6BCE" w:rsidRPr="00AA38E8" w:rsidRDefault="00BD6BCE" w:rsidP="00463145">
            <w:pPr>
              <w:jc w:val="center"/>
              <w:rPr>
                <w:rFonts w:cs="Calibri"/>
              </w:rPr>
            </w:pPr>
            <w:r>
              <w:rPr>
                <w:rFonts w:cs="Calibri"/>
              </w:rPr>
              <w:t>Initial Version</w:t>
            </w:r>
          </w:p>
        </w:tc>
        <w:tc>
          <w:tcPr>
            <w:tcW w:w="2160" w:type="dxa"/>
          </w:tcPr>
          <w:p w:rsidR="00BD6BCE" w:rsidRPr="00AA38E8" w:rsidRDefault="00BD6BCE" w:rsidP="00463145">
            <w:pPr>
              <w:jc w:val="center"/>
              <w:rPr>
                <w:rFonts w:cs="Calibri"/>
              </w:rPr>
            </w:pPr>
            <w:r>
              <w:rPr>
                <w:rFonts w:cs="Calibri"/>
              </w:rPr>
              <w:t>Krishna Kanth Anne</w:t>
            </w:r>
          </w:p>
        </w:tc>
        <w:tc>
          <w:tcPr>
            <w:tcW w:w="1350" w:type="dxa"/>
          </w:tcPr>
          <w:p w:rsidR="00BD6BCE" w:rsidRPr="00AA38E8" w:rsidRDefault="00BD6BCE" w:rsidP="00AD7616">
            <w:pPr>
              <w:jc w:val="center"/>
              <w:rPr>
                <w:rFonts w:cs="Calibri"/>
              </w:rPr>
            </w:pPr>
            <w:del w:id="7" w:author="Anne, Krishna" w:date="2016-01-20T13:33:00Z">
              <w:r w:rsidDel="00AD7616">
                <w:rPr>
                  <w:rFonts w:cs="Calibri"/>
                </w:rPr>
                <w:delText>EA4 0</w:delText>
              </w:r>
            </w:del>
            <w:r>
              <w:rPr>
                <w:rFonts w:cs="Calibri"/>
              </w:rPr>
              <w:t>1.</w:t>
            </w:r>
            <w:del w:id="8" w:author="Anne, Krishna" w:date="2016-01-20T13:33:00Z">
              <w:r w:rsidDel="00AD7616">
                <w:rPr>
                  <w:rFonts w:cs="Calibri"/>
                </w:rPr>
                <w:delText>0</w:delText>
              </w:r>
            </w:del>
            <w:r>
              <w:rPr>
                <w:rFonts w:cs="Calibri"/>
              </w:rPr>
              <w:t>0.0</w:t>
            </w:r>
            <w:del w:id="9" w:author="Anne, Krishna" w:date="2016-01-20T13:34:00Z">
              <w:r w:rsidDel="00AD7616">
                <w:rPr>
                  <w:rFonts w:cs="Calibri"/>
                </w:rPr>
                <w:delText>1</w:delText>
              </w:r>
            </w:del>
          </w:p>
        </w:tc>
        <w:tc>
          <w:tcPr>
            <w:tcW w:w="1440" w:type="dxa"/>
          </w:tcPr>
          <w:p w:rsidR="00BD6BCE" w:rsidRPr="00AA38E8" w:rsidRDefault="005926A4" w:rsidP="005926A4">
            <w:pPr>
              <w:jc w:val="center"/>
              <w:rPr>
                <w:rFonts w:cs="Calibri"/>
              </w:rPr>
            </w:pPr>
            <w:r>
              <w:rPr>
                <w:rFonts w:cs="Calibri"/>
              </w:rPr>
              <w:t>20</w:t>
            </w:r>
            <w:r w:rsidR="00BD6BCE">
              <w:rPr>
                <w:rFonts w:cs="Calibri"/>
              </w:rPr>
              <w:t>-</w:t>
            </w:r>
            <w:r>
              <w:rPr>
                <w:rFonts w:cs="Calibri"/>
              </w:rPr>
              <w:t>Oct</w:t>
            </w:r>
            <w:r w:rsidR="00BD6BCE">
              <w:rPr>
                <w:rFonts w:cs="Calibri"/>
              </w:rPr>
              <w:t>-2015</w:t>
            </w:r>
          </w:p>
        </w:tc>
      </w:tr>
      <w:tr w:rsidR="00AD7616" w:rsidRPr="00AA38E8" w:rsidTr="00BD6BCE">
        <w:trPr>
          <w:jc w:val="center"/>
          <w:ins w:id="10" w:author="Anne, Krishna" w:date="2016-01-20T13:34:00Z"/>
        </w:trPr>
        <w:tc>
          <w:tcPr>
            <w:tcW w:w="2520" w:type="dxa"/>
          </w:tcPr>
          <w:p w:rsidR="00AD7616" w:rsidRDefault="00AD7616" w:rsidP="00463145">
            <w:pPr>
              <w:jc w:val="center"/>
              <w:rPr>
                <w:ins w:id="11" w:author="Anne, Krishna" w:date="2016-01-20T13:34:00Z"/>
                <w:rFonts w:cs="Calibri"/>
              </w:rPr>
            </w:pPr>
            <w:ins w:id="12" w:author="Anne, Krishna" w:date="2016-01-20T13:34:00Z">
              <w:r w:rsidRPr="00AD7616">
                <w:rPr>
                  <w:rFonts w:cs="Calibri"/>
                </w:rPr>
                <w:t>Fix for anomaly EA4#2461</w:t>
              </w:r>
            </w:ins>
          </w:p>
        </w:tc>
        <w:tc>
          <w:tcPr>
            <w:tcW w:w="2160" w:type="dxa"/>
          </w:tcPr>
          <w:p w:rsidR="00AD7616" w:rsidRDefault="00AD7616" w:rsidP="00463145">
            <w:pPr>
              <w:jc w:val="center"/>
              <w:rPr>
                <w:ins w:id="13" w:author="Anne, Krishna" w:date="2016-01-20T13:34:00Z"/>
                <w:rFonts w:cs="Calibri"/>
              </w:rPr>
            </w:pPr>
            <w:ins w:id="14" w:author="Anne, Krishna" w:date="2016-01-20T13:34:00Z">
              <w:r>
                <w:rPr>
                  <w:rFonts w:cs="Calibri"/>
                </w:rPr>
                <w:t>Krishna Kanth Anne</w:t>
              </w:r>
            </w:ins>
          </w:p>
        </w:tc>
        <w:tc>
          <w:tcPr>
            <w:tcW w:w="1350" w:type="dxa"/>
          </w:tcPr>
          <w:p w:rsidR="00AD7616" w:rsidDel="00AD7616" w:rsidRDefault="00AD7616" w:rsidP="006B10A5">
            <w:pPr>
              <w:jc w:val="center"/>
              <w:rPr>
                <w:ins w:id="15" w:author="Anne, Krishna" w:date="2016-01-20T13:34:00Z"/>
                <w:rFonts w:cs="Calibri"/>
              </w:rPr>
            </w:pPr>
            <w:ins w:id="16" w:author="Anne, Krishna" w:date="2016-01-20T13:35:00Z">
              <w:r>
                <w:rPr>
                  <w:rFonts w:cs="Calibri"/>
                </w:rPr>
                <w:t>1.</w:t>
              </w:r>
            </w:ins>
            <w:ins w:id="17" w:author="Anne, Krishna" w:date="2016-01-20T13:54:00Z">
              <w:r w:rsidR="006B10A5">
                <w:rPr>
                  <w:rFonts w:cs="Calibri"/>
                </w:rPr>
                <w:t>1</w:t>
              </w:r>
            </w:ins>
            <w:ins w:id="18" w:author="Anne, Krishna" w:date="2016-01-20T13:35:00Z">
              <w:r>
                <w:rPr>
                  <w:rFonts w:cs="Calibri"/>
                </w:rPr>
                <w:t>.0</w:t>
              </w:r>
            </w:ins>
          </w:p>
        </w:tc>
        <w:tc>
          <w:tcPr>
            <w:tcW w:w="1440" w:type="dxa"/>
          </w:tcPr>
          <w:p w:rsidR="00AD7616" w:rsidRDefault="00AD7616" w:rsidP="00AD7616">
            <w:pPr>
              <w:jc w:val="center"/>
              <w:rPr>
                <w:ins w:id="19" w:author="Anne, Krishna" w:date="2016-01-20T13:34:00Z"/>
                <w:rFonts w:cs="Calibri"/>
              </w:rPr>
            </w:pPr>
            <w:ins w:id="20" w:author="Anne, Krishna" w:date="2016-01-20T13:34:00Z">
              <w:r>
                <w:rPr>
                  <w:rFonts w:cs="Calibri"/>
                </w:rPr>
                <w:t>20-Jan-2016</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7C09BD"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7C09BD" w:rsidRDefault="006B1D28">
      <w:pPr>
        <w:pStyle w:val="TOC1"/>
        <w:rPr>
          <w:rFonts w:eastAsiaTheme="minorEastAsia"/>
          <w:b w:val="0"/>
          <w:color w:val="auto"/>
          <w:kern w:val="0"/>
          <w:sz w:val="22"/>
          <w:szCs w:val="22"/>
          <w:lang w:val="en-US"/>
        </w:rPr>
      </w:pPr>
      <w:hyperlink w:anchor="_Toc429993440" w:history="1">
        <w:r w:rsidR="007C09BD" w:rsidRPr="006E510C">
          <w:rPr>
            <w:rStyle w:val="Hyperlink"/>
          </w:rPr>
          <w:t>1</w:t>
        </w:r>
        <w:r w:rsidR="007C09BD">
          <w:rPr>
            <w:rFonts w:eastAsiaTheme="minorEastAsia"/>
            <w:b w:val="0"/>
            <w:color w:val="auto"/>
            <w:kern w:val="0"/>
            <w:sz w:val="22"/>
            <w:szCs w:val="22"/>
            <w:lang w:val="en-US"/>
          </w:rPr>
          <w:tab/>
        </w:r>
        <w:r w:rsidR="007C09BD" w:rsidRPr="006E510C">
          <w:rPr>
            <w:rStyle w:val="Hyperlink"/>
          </w:rPr>
          <w:t>Introduction</w:t>
        </w:r>
        <w:r w:rsidR="007C09BD">
          <w:rPr>
            <w:webHidden/>
          </w:rPr>
          <w:tab/>
        </w:r>
        <w:r w:rsidR="007C09BD">
          <w:rPr>
            <w:webHidden/>
          </w:rPr>
          <w:fldChar w:fldCharType="begin"/>
        </w:r>
        <w:r w:rsidR="007C09BD">
          <w:rPr>
            <w:webHidden/>
          </w:rPr>
          <w:instrText xml:space="preserve"> PAGEREF _Toc429993440 \h </w:instrText>
        </w:r>
        <w:r w:rsidR="007C09BD">
          <w:rPr>
            <w:webHidden/>
          </w:rPr>
        </w:r>
        <w:r w:rsidR="007C09BD">
          <w:rPr>
            <w:webHidden/>
          </w:rPr>
          <w:fldChar w:fldCharType="separate"/>
        </w:r>
        <w:r w:rsidR="00ED082E">
          <w:rPr>
            <w:webHidden/>
          </w:rPr>
          <w:t>4</w:t>
        </w:r>
        <w:r w:rsidR="007C09BD">
          <w:rPr>
            <w:webHidden/>
          </w:rPr>
          <w:fldChar w:fldCharType="end"/>
        </w:r>
      </w:hyperlink>
    </w:p>
    <w:p w:rsidR="007C09BD" w:rsidRDefault="006B1D28">
      <w:pPr>
        <w:pStyle w:val="TOC2"/>
        <w:rPr>
          <w:rFonts w:asciiTheme="minorHAnsi" w:eastAsiaTheme="minorEastAsia" w:hAnsiTheme="minorHAnsi"/>
          <w:color w:val="auto"/>
          <w:kern w:val="0"/>
          <w:szCs w:val="22"/>
        </w:rPr>
      </w:pPr>
      <w:hyperlink w:anchor="_Toc429993441" w:history="1">
        <w:r w:rsidR="007C09BD" w:rsidRPr="006E510C">
          <w:rPr>
            <w:rStyle w:val="Hyperlink"/>
          </w:rPr>
          <w:t>1.1</w:t>
        </w:r>
        <w:r w:rsidR="007C09BD">
          <w:rPr>
            <w:rFonts w:asciiTheme="minorHAnsi" w:eastAsiaTheme="minorEastAsia" w:hAnsiTheme="minorHAnsi"/>
            <w:color w:val="auto"/>
            <w:kern w:val="0"/>
            <w:szCs w:val="22"/>
          </w:rPr>
          <w:tab/>
        </w:r>
        <w:r w:rsidR="007C09BD" w:rsidRPr="006E510C">
          <w:rPr>
            <w:rStyle w:val="Hyperlink"/>
          </w:rPr>
          <w:t>Purpose</w:t>
        </w:r>
        <w:r w:rsidR="007C09BD">
          <w:rPr>
            <w:webHidden/>
          </w:rPr>
          <w:tab/>
        </w:r>
        <w:r w:rsidR="007C09BD">
          <w:rPr>
            <w:webHidden/>
          </w:rPr>
          <w:fldChar w:fldCharType="begin"/>
        </w:r>
        <w:r w:rsidR="007C09BD">
          <w:rPr>
            <w:webHidden/>
          </w:rPr>
          <w:instrText xml:space="preserve"> PAGEREF _Toc429993441 \h </w:instrText>
        </w:r>
        <w:r w:rsidR="007C09BD">
          <w:rPr>
            <w:webHidden/>
          </w:rPr>
        </w:r>
        <w:r w:rsidR="007C09BD">
          <w:rPr>
            <w:webHidden/>
          </w:rPr>
          <w:fldChar w:fldCharType="separate"/>
        </w:r>
        <w:r w:rsidR="00ED082E">
          <w:rPr>
            <w:webHidden/>
          </w:rPr>
          <w:t>4</w:t>
        </w:r>
        <w:r w:rsidR="007C09BD">
          <w:rPr>
            <w:webHidden/>
          </w:rPr>
          <w:fldChar w:fldCharType="end"/>
        </w:r>
      </w:hyperlink>
    </w:p>
    <w:p w:rsidR="007C09BD" w:rsidRDefault="006B1D28">
      <w:pPr>
        <w:pStyle w:val="TOC2"/>
        <w:rPr>
          <w:rFonts w:asciiTheme="minorHAnsi" w:eastAsiaTheme="minorEastAsia" w:hAnsiTheme="minorHAnsi"/>
          <w:color w:val="auto"/>
          <w:kern w:val="0"/>
          <w:szCs w:val="22"/>
        </w:rPr>
      </w:pPr>
      <w:hyperlink w:anchor="_Toc429993442" w:history="1">
        <w:r w:rsidR="007C09BD" w:rsidRPr="006E510C">
          <w:rPr>
            <w:rStyle w:val="Hyperlink"/>
          </w:rPr>
          <w:t>1.2</w:t>
        </w:r>
        <w:r w:rsidR="007C09BD">
          <w:rPr>
            <w:rFonts w:asciiTheme="minorHAnsi" w:eastAsiaTheme="minorEastAsia" w:hAnsiTheme="minorHAnsi"/>
            <w:color w:val="auto"/>
            <w:kern w:val="0"/>
            <w:szCs w:val="22"/>
          </w:rPr>
          <w:tab/>
        </w:r>
        <w:r w:rsidR="007C09BD" w:rsidRPr="006E510C">
          <w:rPr>
            <w:rStyle w:val="Hyperlink"/>
          </w:rPr>
          <w:t>Scope</w:t>
        </w:r>
        <w:r w:rsidR="007C09BD">
          <w:rPr>
            <w:webHidden/>
          </w:rPr>
          <w:tab/>
        </w:r>
        <w:r w:rsidR="007C09BD">
          <w:rPr>
            <w:webHidden/>
          </w:rPr>
          <w:fldChar w:fldCharType="begin"/>
        </w:r>
        <w:r w:rsidR="007C09BD">
          <w:rPr>
            <w:webHidden/>
          </w:rPr>
          <w:instrText xml:space="preserve"> PAGEREF _Toc429993442 \h </w:instrText>
        </w:r>
        <w:r w:rsidR="007C09BD">
          <w:rPr>
            <w:webHidden/>
          </w:rPr>
        </w:r>
        <w:r w:rsidR="007C09BD">
          <w:rPr>
            <w:webHidden/>
          </w:rPr>
          <w:fldChar w:fldCharType="separate"/>
        </w:r>
        <w:r w:rsidR="00ED082E">
          <w:rPr>
            <w:webHidden/>
          </w:rPr>
          <w:t>4</w:t>
        </w:r>
        <w:r w:rsidR="007C09BD">
          <w:rPr>
            <w:webHidden/>
          </w:rPr>
          <w:fldChar w:fldCharType="end"/>
        </w:r>
      </w:hyperlink>
    </w:p>
    <w:p w:rsidR="007C09BD" w:rsidRDefault="006B1D28">
      <w:pPr>
        <w:pStyle w:val="TOC1"/>
        <w:rPr>
          <w:rFonts w:eastAsiaTheme="minorEastAsia"/>
          <w:b w:val="0"/>
          <w:color w:val="auto"/>
          <w:kern w:val="0"/>
          <w:sz w:val="22"/>
          <w:szCs w:val="22"/>
          <w:lang w:val="en-US"/>
        </w:rPr>
      </w:pPr>
      <w:hyperlink w:anchor="_Toc429993443" w:history="1">
        <w:r w:rsidR="007C09BD" w:rsidRPr="006E510C">
          <w:rPr>
            <w:rStyle w:val="Hyperlink"/>
            <w:rFonts w:ascii="Calibri" w:hAnsi="Calibri" w:cs="Calibri"/>
          </w:rPr>
          <w:t>2</w:t>
        </w:r>
        <w:r w:rsidR="007C09BD">
          <w:rPr>
            <w:rFonts w:eastAsiaTheme="minorEastAsia"/>
            <w:b w:val="0"/>
            <w:color w:val="auto"/>
            <w:kern w:val="0"/>
            <w:sz w:val="22"/>
            <w:szCs w:val="22"/>
            <w:lang w:val="en-US"/>
          </w:rPr>
          <w:tab/>
        </w:r>
        <w:r w:rsidR="007C09BD" w:rsidRPr="006E510C">
          <w:rPr>
            <w:rStyle w:val="Hyperlink"/>
            <w:rFonts w:ascii="Calibri" w:hAnsi="Calibri" w:cs="Calibri"/>
          </w:rPr>
          <w:t>PullCmpActv &amp; High-Level Description</w:t>
        </w:r>
        <w:r w:rsidR="007C09BD">
          <w:rPr>
            <w:webHidden/>
          </w:rPr>
          <w:tab/>
        </w:r>
        <w:r w:rsidR="007C09BD">
          <w:rPr>
            <w:webHidden/>
          </w:rPr>
          <w:fldChar w:fldCharType="begin"/>
        </w:r>
        <w:r w:rsidR="007C09BD">
          <w:rPr>
            <w:webHidden/>
          </w:rPr>
          <w:instrText xml:space="preserve"> PAGEREF _Toc429993443 \h </w:instrText>
        </w:r>
        <w:r w:rsidR="007C09BD">
          <w:rPr>
            <w:webHidden/>
          </w:rPr>
        </w:r>
        <w:r w:rsidR="007C09BD">
          <w:rPr>
            <w:webHidden/>
          </w:rPr>
          <w:fldChar w:fldCharType="separate"/>
        </w:r>
        <w:r w:rsidR="00ED082E">
          <w:rPr>
            <w:webHidden/>
          </w:rPr>
          <w:t>5</w:t>
        </w:r>
        <w:r w:rsidR="007C09BD">
          <w:rPr>
            <w:webHidden/>
          </w:rPr>
          <w:fldChar w:fldCharType="end"/>
        </w:r>
      </w:hyperlink>
    </w:p>
    <w:p w:rsidR="007C09BD" w:rsidRDefault="006B1D28">
      <w:pPr>
        <w:pStyle w:val="TOC1"/>
        <w:rPr>
          <w:rFonts w:eastAsiaTheme="minorEastAsia"/>
          <w:b w:val="0"/>
          <w:color w:val="auto"/>
          <w:kern w:val="0"/>
          <w:sz w:val="22"/>
          <w:szCs w:val="22"/>
          <w:lang w:val="en-US"/>
        </w:rPr>
      </w:pPr>
      <w:hyperlink w:anchor="_Toc429993444" w:history="1">
        <w:r w:rsidR="007C09BD" w:rsidRPr="006E510C">
          <w:rPr>
            <w:rStyle w:val="Hyperlink"/>
            <w:rFonts w:ascii="Calibri" w:hAnsi="Calibri" w:cs="Calibri"/>
          </w:rPr>
          <w:t>3</w:t>
        </w:r>
        <w:r w:rsidR="007C09BD">
          <w:rPr>
            <w:rFonts w:eastAsiaTheme="minorEastAsia"/>
            <w:b w:val="0"/>
            <w:color w:val="auto"/>
            <w:kern w:val="0"/>
            <w:sz w:val="22"/>
            <w:szCs w:val="22"/>
            <w:lang w:val="en-US"/>
          </w:rPr>
          <w:tab/>
        </w:r>
        <w:r w:rsidR="007C09BD" w:rsidRPr="006E510C">
          <w:rPr>
            <w:rStyle w:val="Hyperlink"/>
            <w:rFonts w:ascii="Calibri" w:hAnsi="Calibri" w:cs="Calibri"/>
          </w:rPr>
          <w:t>Design details of software module</w:t>
        </w:r>
        <w:r w:rsidR="007C09BD">
          <w:rPr>
            <w:webHidden/>
          </w:rPr>
          <w:tab/>
        </w:r>
        <w:r w:rsidR="007C09BD">
          <w:rPr>
            <w:webHidden/>
          </w:rPr>
          <w:fldChar w:fldCharType="begin"/>
        </w:r>
        <w:r w:rsidR="007C09BD">
          <w:rPr>
            <w:webHidden/>
          </w:rPr>
          <w:instrText xml:space="preserve"> PAGEREF _Toc429993444 \h </w:instrText>
        </w:r>
        <w:r w:rsidR="007C09BD">
          <w:rPr>
            <w:webHidden/>
          </w:rPr>
        </w:r>
        <w:r w:rsidR="007C09BD">
          <w:rPr>
            <w:webHidden/>
          </w:rPr>
          <w:fldChar w:fldCharType="separate"/>
        </w:r>
        <w:r w:rsidR="00ED082E">
          <w:rPr>
            <w:webHidden/>
          </w:rPr>
          <w:t>6</w:t>
        </w:r>
        <w:r w:rsidR="007C09BD">
          <w:rPr>
            <w:webHidden/>
          </w:rPr>
          <w:fldChar w:fldCharType="end"/>
        </w:r>
      </w:hyperlink>
    </w:p>
    <w:p w:rsidR="007C09BD" w:rsidRDefault="006B1D28">
      <w:pPr>
        <w:pStyle w:val="TOC2"/>
        <w:rPr>
          <w:rFonts w:asciiTheme="minorHAnsi" w:eastAsiaTheme="minorEastAsia" w:hAnsiTheme="minorHAnsi"/>
          <w:color w:val="auto"/>
          <w:kern w:val="0"/>
          <w:szCs w:val="22"/>
        </w:rPr>
      </w:pPr>
      <w:hyperlink w:anchor="_Toc429993445" w:history="1">
        <w:r w:rsidR="007C09BD" w:rsidRPr="006E510C">
          <w:rPr>
            <w:rStyle w:val="Hyperlink"/>
            <w:rFonts w:cs="Calibri"/>
          </w:rPr>
          <w:t>3.1</w:t>
        </w:r>
        <w:r w:rsidR="007C09BD">
          <w:rPr>
            <w:rFonts w:asciiTheme="minorHAnsi" w:eastAsiaTheme="minorEastAsia" w:hAnsiTheme="minorHAnsi"/>
            <w:color w:val="auto"/>
            <w:kern w:val="0"/>
            <w:szCs w:val="22"/>
          </w:rPr>
          <w:tab/>
        </w:r>
        <w:r w:rsidR="007C09BD" w:rsidRPr="006E510C">
          <w:rPr>
            <w:rStyle w:val="Hyperlink"/>
          </w:rPr>
          <w:t>Graphical</w:t>
        </w:r>
        <w:r w:rsidR="007C09BD" w:rsidRPr="006E510C">
          <w:rPr>
            <w:rStyle w:val="Hyperlink"/>
            <w:rFonts w:cs="Calibri"/>
          </w:rPr>
          <w:t xml:space="preserve"> representation of PullCmpActv</w:t>
        </w:r>
        <w:r w:rsidR="007C09BD">
          <w:rPr>
            <w:webHidden/>
          </w:rPr>
          <w:tab/>
        </w:r>
        <w:r w:rsidR="007C09BD">
          <w:rPr>
            <w:webHidden/>
          </w:rPr>
          <w:fldChar w:fldCharType="begin"/>
        </w:r>
        <w:r w:rsidR="007C09BD">
          <w:rPr>
            <w:webHidden/>
          </w:rPr>
          <w:instrText xml:space="preserve"> PAGEREF _Toc429993445 \h </w:instrText>
        </w:r>
        <w:r w:rsidR="007C09BD">
          <w:rPr>
            <w:webHidden/>
          </w:rPr>
        </w:r>
        <w:r w:rsidR="007C09BD">
          <w:rPr>
            <w:webHidden/>
          </w:rPr>
          <w:fldChar w:fldCharType="separate"/>
        </w:r>
        <w:r w:rsidR="00ED082E">
          <w:rPr>
            <w:webHidden/>
          </w:rPr>
          <w:t>6</w:t>
        </w:r>
        <w:r w:rsidR="007C09BD">
          <w:rPr>
            <w:webHidden/>
          </w:rPr>
          <w:fldChar w:fldCharType="end"/>
        </w:r>
      </w:hyperlink>
    </w:p>
    <w:p w:rsidR="007C09BD" w:rsidRDefault="006B1D28">
      <w:pPr>
        <w:pStyle w:val="TOC2"/>
        <w:rPr>
          <w:rFonts w:asciiTheme="minorHAnsi" w:eastAsiaTheme="minorEastAsia" w:hAnsiTheme="minorHAnsi"/>
          <w:color w:val="auto"/>
          <w:kern w:val="0"/>
          <w:szCs w:val="22"/>
        </w:rPr>
      </w:pPr>
      <w:hyperlink w:anchor="_Toc429993446" w:history="1">
        <w:r w:rsidR="007C09BD" w:rsidRPr="006E510C">
          <w:rPr>
            <w:rStyle w:val="Hyperlink"/>
            <w:rFonts w:cs="Calibri"/>
          </w:rPr>
          <w:t>3.2</w:t>
        </w:r>
        <w:r w:rsidR="007C09BD">
          <w:rPr>
            <w:rFonts w:asciiTheme="minorHAnsi" w:eastAsiaTheme="minorEastAsia" w:hAnsiTheme="minorHAnsi"/>
            <w:color w:val="auto"/>
            <w:kern w:val="0"/>
            <w:szCs w:val="22"/>
          </w:rPr>
          <w:tab/>
        </w:r>
        <w:r w:rsidR="007C09BD" w:rsidRPr="006E510C">
          <w:rPr>
            <w:rStyle w:val="Hyperlink"/>
            <w:rFonts w:cs="Calibri"/>
          </w:rPr>
          <w:t>Data Flow Diagram</w:t>
        </w:r>
        <w:r w:rsidR="007C09BD">
          <w:rPr>
            <w:webHidden/>
          </w:rPr>
          <w:tab/>
        </w:r>
        <w:r w:rsidR="007C09BD">
          <w:rPr>
            <w:webHidden/>
          </w:rPr>
          <w:fldChar w:fldCharType="begin"/>
        </w:r>
        <w:r w:rsidR="007C09BD">
          <w:rPr>
            <w:webHidden/>
          </w:rPr>
          <w:instrText xml:space="preserve"> PAGEREF _Toc429993446 \h </w:instrText>
        </w:r>
        <w:r w:rsidR="007C09BD">
          <w:rPr>
            <w:webHidden/>
          </w:rPr>
        </w:r>
        <w:r w:rsidR="007C09BD">
          <w:rPr>
            <w:webHidden/>
          </w:rPr>
          <w:fldChar w:fldCharType="separate"/>
        </w:r>
        <w:r w:rsidR="00ED082E">
          <w:rPr>
            <w:webHidden/>
          </w:rPr>
          <w:t>6</w:t>
        </w:r>
        <w:r w:rsidR="007C09BD">
          <w:rPr>
            <w:webHidden/>
          </w:rPr>
          <w:fldChar w:fldCharType="end"/>
        </w:r>
      </w:hyperlink>
    </w:p>
    <w:p w:rsidR="007C09BD" w:rsidRDefault="006B1D28">
      <w:pPr>
        <w:pStyle w:val="TOC3"/>
        <w:tabs>
          <w:tab w:val="left" w:pos="1200"/>
        </w:tabs>
        <w:rPr>
          <w:rFonts w:asciiTheme="minorHAnsi" w:eastAsiaTheme="minorEastAsia" w:hAnsiTheme="minorHAnsi"/>
          <w:color w:val="auto"/>
          <w:kern w:val="0"/>
          <w:sz w:val="22"/>
          <w:szCs w:val="22"/>
        </w:rPr>
      </w:pPr>
      <w:hyperlink w:anchor="_Toc429993447" w:history="1">
        <w:r w:rsidR="007C09BD" w:rsidRPr="006E510C">
          <w:rPr>
            <w:rStyle w:val="Hyperlink"/>
            <w:rFonts w:cs="Calibri"/>
          </w:rPr>
          <w:t>3.2.1</w:t>
        </w:r>
        <w:r w:rsidR="007C09BD">
          <w:rPr>
            <w:rFonts w:asciiTheme="minorHAnsi" w:eastAsiaTheme="minorEastAsia" w:hAnsiTheme="minorHAnsi"/>
            <w:color w:val="auto"/>
            <w:kern w:val="0"/>
            <w:sz w:val="22"/>
            <w:szCs w:val="22"/>
          </w:rPr>
          <w:tab/>
        </w:r>
        <w:r w:rsidR="007C09BD" w:rsidRPr="006E510C">
          <w:rPr>
            <w:rStyle w:val="Hyperlink"/>
          </w:rPr>
          <w:t xml:space="preserve">Component </w:t>
        </w:r>
        <w:r w:rsidR="007C09BD" w:rsidRPr="006E510C">
          <w:rPr>
            <w:rStyle w:val="Hyperlink"/>
            <w:rFonts w:cs="Calibri"/>
          </w:rPr>
          <w:t>level DFD</w:t>
        </w:r>
        <w:r w:rsidR="007C09BD">
          <w:rPr>
            <w:webHidden/>
          </w:rPr>
          <w:tab/>
        </w:r>
        <w:r w:rsidR="007C09BD">
          <w:rPr>
            <w:webHidden/>
          </w:rPr>
          <w:fldChar w:fldCharType="begin"/>
        </w:r>
        <w:r w:rsidR="007C09BD">
          <w:rPr>
            <w:webHidden/>
          </w:rPr>
          <w:instrText xml:space="preserve"> PAGEREF _Toc429993447 \h </w:instrText>
        </w:r>
        <w:r w:rsidR="007C09BD">
          <w:rPr>
            <w:webHidden/>
          </w:rPr>
        </w:r>
        <w:r w:rsidR="007C09BD">
          <w:rPr>
            <w:webHidden/>
          </w:rPr>
          <w:fldChar w:fldCharType="separate"/>
        </w:r>
        <w:r w:rsidR="00ED082E">
          <w:rPr>
            <w:webHidden/>
          </w:rPr>
          <w:t>6</w:t>
        </w:r>
        <w:r w:rsidR="007C09BD">
          <w:rPr>
            <w:webHidden/>
          </w:rPr>
          <w:fldChar w:fldCharType="end"/>
        </w:r>
      </w:hyperlink>
    </w:p>
    <w:p w:rsidR="007C09BD" w:rsidRDefault="006B1D28">
      <w:pPr>
        <w:pStyle w:val="TOC3"/>
        <w:tabs>
          <w:tab w:val="left" w:pos="1200"/>
        </w:tabs>
        <w:rPr>
          <w:rFonts w:asciiTheme="minorHAnsi" w:eastAsiaTheme="minorEastAsia" w:hAnsiTheme="minorHAnsi"/>
          <w:color w:val="auto"/>
          <w:kern w:val="0"/>
          <w:sz w:val="22"/>
          <w:szCs w:val="22"/>
        </w:rPr>
      </w:pPr>
      <w:hyperlink w:anchor="_Toc429993448" w:history="1">
        <w:r w:rsidR="007C09BD" w:rsidRPr="006E510C">
          <w:rPr>
            <w:rStyle w:val="Hyperlink"/>
            <w:rFonts w:cs="Calibri"/>
          </w:rPr>
          <w:t>3.2.2</w:t>
        </w:r>
        <w:r w:rsidR="007C09BD">
          <w:rPr>
            <w:rFonts w:asciiTheme="minorHAnsi" w:eastAsiaTheme="minorEastAsia" w:hAnsiTheme="minorHAnsi"/>
            <w:color w:val="auto"/>
            <w:kern w:val="0"/>
            <w:sz w:val="22"/>
            <w:szCs w:val="22"/>
          </w:rPr>
          <w:tab/>
        </w:r>
        <w:r w:rsidR="007C09BD" w:rsidRPr="006E510C">
          <w:rPr>
            <w:rStyle w:val="Hyperlink"/>
          </w:rPr>
          <w:t xml:space="preserve">Function </w:t>
        </w:r>
        <w:r w:rsidR="007C09BD" w:rsidRPr="006E510C">
          <w:rPr>
            <w:rStyle w:val="Hyperlink"/>
            <w:rFonts w:cs="Calibri"/>
          </w:rPr>
          <w:t>level DFD</w:t>
        </w:r>
        <w:r w:rsidR="007C09BD">
          <w:rPr>
            <w:webHidden/>
          </w:rPr>
          <w:tab/>
        </w:r>
        <w:r w:rsidR="007C09BD">
          <w:rPr>
            <w:webHidden/>
          </w:rPr>
          <w:fldChar w:fldCharType="begin"/>
        </w:r>
        <w:r w:rsidR="007C09BD">
          <w:rPr>
            <w:webHidden/>
          </w:rPr>
          <w:instrText xml:space="preserve"> PAGEREF _Toc429993448 \h </w:instrText>
        </w:r>
        <w:r w:rsidR="007C09BD">
          <w:rPr>
            <w:webHidden/>
          </w:rPr>
        </w:r>
        <w:r w:rsidR="007C09BD">
          <w:rPr>
            <w:webHidden/>
          </w:rPr>
          <w:fldChar w:fldCharType="separate"/>
        </w:r>
        <w:r w:rsidR="00ED082E">
          <w:rPr>
            <w:webHidden/>
          </w:rPr>
          <w:t>6</w:t>
        </w:r>
        <w:r w:rsidR="007C09BD">
          <w:rPr>
            <w:webHidden/>
          </w:rPr>
          <w:fldChar w:fldCharType="end"/>
        </w:r>
      </w:hyperlink>
    </w:p>
    <w:p w:rsidR="007C09BD" w:rsidRDefault="006B1D28">
      <w:pPr>
        <w:pStyle w:val="TOC1"/>
        <w:rPr>
          <w:rFonts w:eastAsiaTheme="minorEastAsia"/>
          <w:b w:val="0"/>
          <w:color w:val="auto"/>
          <w:kern w:val="0"/>
          <w:sz w:val="22"/>
          <w:szCs w:val="22"/>
          <w:lang w:val="en-US"/>
        </w:rPr>
      </w:pPr>
      <w:hyperlink w:anchor="_Toc429993449" w:history="1">
        <w:r w:rsidR="007C09BD" w:rsidRPr="006E510C">
          <w:rPr>
            <w:rStyle w:val="Hyperlink"/>
            <w:rFonts w:ascii="Calibri" w:hAnsi="Calibri" w:cs="Calibri"/>
          </w:rPr>
          <w:t>4</w:t>
        </w:r>
        <w:r w:rsidR="007C09BD">
          <w:rPr>
            <w:rFonts w:eastAsiaTheme="minorEastAsia"/>
            <w:b w:val="0"/>
            <w:color w:val="auto"/>
            <w:kern w:val="0"/>
            <w:sz w:val="22"/>
            <w:szCs w:val="22"/>
            <w:lang w:val="en-US"/>
          </w:rPr>
          <w:tab/>
        </w:r>
        <w:r w:rsidR="007C09BD" w:rsidRPr="006E510C">
          <w:rPr>
            <w:rStyle w:val="Hyperlink"/>
            <w:rFonts w:ascii="Calibri" w:hAnsi="Calibri" w:cs="Calibri"/>
          </w:rPr>
          <w:t>Constant Data Dictionary</w:t>
        </w:r>
        <w:r w:rsidR="007C09BD">
          <w:rPr>
            <w:webHidden/>
          </w:rPr>
          <w:tab/>
        </w:r>
        <w:r w:rsidR="007C09BD">
          <w:rPr>
            <w:webHidden/>
          </w:rPr>
          <w:fldChar w:fldCharType="begin"/>
        </w:r>
        <w:r w:rsidR="007C09BD">
          <w:rPr>
            <w:webHidden/>
          </w:rPr>
          <w:instrText xml:space="preserve"> PAGEREF _Toc429993449 \h </w:instrText>
        </w:r>
        <w:r w:rsidR="007C09BD">
          <w:rPr>
            <w:webHidden/>
          </w:rPr>
        </w:r>
        <w:r w:rsidR="007C09BD">
          <w:rPr>
            <w:webHidden/>
          </w:rPr>
          <w:fldChar w:fldCharType="separate"/>
        </w:r>
        <w:r w:rsidR="00ED082E">
          <w:rPr>
            <w:webHidden/>
          </w:rPr>
          <w:t>7</w:t>
        </w:r>
        <w:r w:rsidR="007C09BD">
          <w:rPr>
            <w:webHidden/>
          </w:rPr>
          <w:fldChar w:fldCharType="end"/>
        </w:r>
      </w:hyperlink>
    </w:p>
    <w:p w:rsidR="007C09BD" w:rsidRDefault="006B1D28">
      <w:pPr>
        <w:pStyle w:val="TOC2"/>
        <w:rPr>
          <w:rFonts w:asciiTheme="minorHAnsi" w:eastAsiaTheme="minorEastAsia" w:hAnsiTheme="minorHAnsi"/>
          <w:color w:val="auto"/>
          <w:kern w:val="0"/>
          <w:szCs w:val="22"/>
        </w:rPr>
      </w:pPr>
      <w:hyperlink w:anchor="_Toc429993450" w:history="1">
        <w:r w:rsidR="007C09BD" w:rsidRPr="006E510C">
          <w:rPr>
            <w:rStyle w:val="Hyperlink"/>
          </w:rPr>
          <w:t>4.1</w:t>
        </w:r>
        <w:r w:rsidR="007C09BD">
          <w:rPr>
            <w:rFonts w:asciiTheme="minorHAnsi" w:eastAsiaTheme="minorEastAsia" w:hAnsiTheme="minorHAnsi"/>
            <w:color w:val="auto"/>
            <w:kern w:val="0"/>
            <w:szCs w:val="22"/>
          </w:rPr>
          <w:tab/>
        </w:r>
        <w:r w:rsidR="007C09BD" w:rsidRPr="006E510C">
          <w:rPr>
            <w:rStyle w:val="Hyperlink"/>
          </w:rPr>
          <w:t>Program (fixed) Constants</w:t>
        </w:r>
        <w:r w:rsidR="007C09BD">
          <w:rPr>
            <w:webHidden/>
          </w:rPr>
          <w:tab/>
        </w:r>
        <w:r w:rsidR="007C09BD">
          <w:rPr>
            <w:webHidden/>
          </w:rPr>
          <w:fldChar w:fldCharType="begin"/>
        </w:r>
        <w:r w:rsidR="007C09BD">
          <w:rPr>
            <w:webHidden/>
          </w:rPr>
          <w:instrText xml:space="preserve"> PAGEREF _Toc429993450 \h </w:instrText>
        </w:r>
        <w:r w:rsidR="007C09BD">
          <w:rPr>
            <w:webHidden/>
          </w:rPr>
        </w:r>
        <w:r w:rsidR="007C09BD">
          <w:rPr>
            <w:webHidden/>
          </w:rPr>
          <w:fldChar w:fldCharType="separate"/>
        </w:r>
        <w:r w:rsidR="00ED082E">
          <w:rPr>
            <w:webHidden/>
          </w:rPr>
          <w:t>7</w:t>
        </w:r>
        <w:r w:rsidR="007C09BD">
          <w:rPr>
            <w:webHidden/>
          </w:rPr>
          <w:fldChar w:fldCharType="end"/>
        </w:r>
      </w:hyperlink>
    </w:p>
    <w:p w:rsidR="007C09BD" w:rsidRDefault="006B1D28">
      <w:pPr>
        <w:pStyle w:val="TOC3"/>
        <w:tabs>
          <w:tab w:val="left" w:pos="1200"/>
        </w:tabs>
        <w:rPr>
          <w:rFonts w:asciiTheme="minorHAnsi" w:eastAsiaTheme="minorEastAsia" w:hAnsiTheme="minorHAnsi"/>
          <w:color w:val="auto"/>
          <w:kern w:val="0"/>
          <w:sz w:val="22"/>
          <w:szCs w:val="22"/>
        </w:rPr>
      </w:pPr>
      <w:hyperlink w:anchor="_Toc429993451" w:history="1">
        <w:r w:rsidR="007C09BD" w:rsidRPr="006E510C">
          <w:rPr>
            <w:rStyle w:val="Hyperlink"/>
          </w:rPr>
          <w:t>4.1.1</w:t>
        </w:r>
        <w:r w:rsidR="007C09BD">
          <w:rPr>
            <w:rFonts w:asciiTheme="minorHAnsi" w:eastAsiaTheme="minorEastAsia" w:hAnsiTheme="minorHAnsi"/>
            <w:color w:val="auto"/>
            <w:kern w:val="0"/>
            <w:sz w:val="22"/>
            <w:szCs w:val="22"/>
          </w:rPr>
          <w:tab/>
        </w:r>
        <w:r w:rsidR="007C09BD" w:rsidRPr="006E510C">
          <w:rPr>
            <w:rStyle w:val="Hyperlink"/>
          </w:rPr>
          <w:t>Embedded Constants</w:t>
        </w:r>
        <w:r w:rsidR="007C09BD">
          <w:rPr>
            <w:webHidden/>
          </w:rPr>
          <w:tab/>
        </w:r>
        <w:r w:rsidR="007C09BD">
          <w:rPr>
            <w:webHidden/>
          </w:rPr>
          <w:fldChar w:fldCharType="begin"/>
        </w:r>
        <w:r w:rsidR="007C09BD">
          <w:rPr>
            <w:webHidden/>
          </w:rPr>
          <w:instrText xml:space="preserve"> PAGEREF _Toc429993451 \h </w:instrText>
        </w:r>
        <w:r w:rsidR="007C09BD">
          <w:rPr>
            <w:webHidden/>
          </w:rPr>
        </w:r>
        <w:r w:rsidR="007C09BD">
          <w:rPr>
            <w:webHidden/>
          </w:rPr>
          <w:fldChar w:fldCharType="separate"/>
        </w:r>
        <w:r w:rsidR="00ED082E">
          <w:rPr>
            <w:webHidden/>
          </w:rPr>
          <w:t>7</w:t>
        </w:r>
        <w:r w:rsidR="007C09BD">
          <w:rPr>
            <w:webHidden/>
          </w:rPr>
          <w:fldChar w:fldCharType="end"/>
        </w:r>
      </w:hyperlink>
    </w:p>
    <w:p w:rsidR="007C09BD" w:rsidRDefault="006B1D28">
      <w:pPr>
        <w:pStyle w:val="TOC1"/>
        <w:rPr>
          <w:rFonts w:eastAsiaTheme="minorEastAsia"/>
          <w:b w:val="0"/>
          <w:color w:val="auto"/>
          <w:kern w:val="0"/>
          <w:sz w:val="22"/>
          <w:szCs w:val="22"/>
          <w:lang w:val="en-US"/>
        </w:rPr>
      </w:pPr>
      <w:hyperlink w:anchor="_Toc429993452" w:history="1">
        <w:r w:rsidR="007C09BD" w:rsidRPr="006E510C">
          <w:rPr>
            <w:rStyle w:val="Hyperlink"/>
            <w:rFonts w:ascii="Calibri" w:hAnsi="Calibri" w:cs="Calibri"/>
          </w:rPr>
          <w:t>5</w:t>
        </w:r>
        <w:r w:rsidR="007C09BD">
          <w:rPr>
            <w:rFonts w:eastAsiaTheme="minorEastAsia"/>
            <w:b w:val="0"/>
            <w:color w:val="auto"/>
            <w:kern w:val="0"/>
            <w:sz w:val="22"/>
            <w:szCs w:val="22"/>
            <w:lang w:val="en-US"/>
          </w:rPr>
          <w:tab/>
        </w:r>
        <w:r w:rsidR="007C09BD" w:rsidRPr="006E510C">
          <w:rPr>
            <w:rStyle w:val="Hyperlink"/>
            <w:rFonts w:ascii="Calibri" w:hAnsi="Calibri" w:cs="Calibri"/>
          </w:rPr>
          <w:t>Software Component Implementation</w:t>
        </w:r>
        <w:r w:rsidR="007C09BD">
          <w:rPr>
            <w:webHidden/>
          </w:rPr>
          <w:tab/>
        </w:r>
        <w:r w:rsidR="007C09BD">
          <w:rPr>
            <w:webHidden/>
          </w:rPr>
          <w:fldChar w:fldCharType="begin"/>
        </w:r>
        <w:r w:rsidR="007C09BD">
          <w:rPr>
            <w:webHidden/>
          </w:rPr>
          <w:instrText xml:space="preserve"> PAGEREF _Toc429993452 \h </w:instrText>
        </w:r>
        <w:r w:rsidR="007C09BD">
          <w:rPr>
            <w:webHidden/>
          </w:rPr>
        </w:r>
        <w:r w:rsidR="007C09BD">
          <w:rPr>
            <w:webHidden/>
          </w:rPr>
          <w:fldChar w:fldCharType="separate"/>
        </w:r>
        <w:r w:rsidR="00ED082E">
          <w:rPr>
            <w:webHidden/>
          </w:rPr>
          <w:t>8</w:t>
        </w:r>
        <w:r w:rsidR="007C09BD">
          <w:rPr>
            <w:webHidden/>
          </w:rPr>
          <w:fldChar w:fldCharType="end"/>
        </w:r>
      </w:hyperlink>
    </w:p>
    <w:p w:rsidR="007C09BD" w:rsidRDefault="006B1D28">
      <w:pPr>
        <w:pStyle w:val="TOC2"/>
        <w:rPr>
          <w:rFonts w:asciiTheme="minorHAnsi" w:eastAsiaTheme="minorEastAsia" w:hAnsiTheme="minorHAnsi"/>
          <w:color w:val="auto"/>
          <w:kern w:val="0"/>
          <w:szCs w:val="22"/>
        </w:rPr>
      </w:pPr>
      <w:hyperlink w:anchor="_Toc429993453" w:history="1">
        <w:r w:rsidR="007C09BD" w:rsidRPr="006E510C">
          <w:rPr>
            <w:rStyle w:val="Hyperlink"/>
          </w:rPr>
          <w:t>5.1</w:t>
        </w:r>
        <w:r w:rsidR="007C09BD">
          <w:rPr>
            <w:rFonts w:asciiTheme="minorHAnsi" w:eastAsiaTheme="minorEastAsia" w:hAnsiTheme="minorHAnsi"/>
            <w:color w:val="auto"/>
            <w:kern w:val="0"/>
            <w:szCs w:val="22"/>
          </w:rPr>
          <w:tab/>
        </w:r>
        <w:r w:rsidR="007C09BD" w:rsidRPr="006E510C">
          <w:rPr>
            <w:rStyle w:val="Hyperlink"/>
          </w:rPr>
          <w:t>Sub-Module Functions</w:t>
        </w:r>
        <w:r w:rsidR="007C09BD">
          <w:rPr>
            <w:webHidden/>
          </w:rPr>
          <w:tab/>
        </w:r>
        <w:r w:rsidR="007C09BD">
          <w:rPr>
            <w:webHidden/>
          </w:rPr>
          <w:fldChar w:fldCharType="begin"/>
        </w:r>
        <w:r w:rsidR="007C09BD">
          <w:rPr>
            <w:webHidden/>
          </w:rPr>
          <w:instrText xml:space="preserve"> PAGEREF _Toc429993453 \h </w:instrText>
        </w:r>
        <w:r w:rsidR="007C09BD">
          <w:rPr>
            <w:webHidden/>
          </w:rPr>
        </w:r>
        <w:r w:rsidR="007C09BD">
          <w:rPr>
            <w:webHidden/>
          </w:rPr>
          <w:fldChar w:fldCharType="separate"/>
        </w:r>
        <w:r w:rsidR="00ED082E">
          <w:rPr>
            <w:webHidden/>
          </w:rPr>
          <w:t>8</w:t>
        </w:r>
        <w:r w:rsidR="007C09BD">
          <w:rPr>
            <w:webHidden/>
          </w:rPr>
          <w:fldChar w:fldCharType="end"/>
        </w:r>
      </w:hyperlink>
    </w:p>
    <w:p w:rsidR="007C09BD" w:rsidRDefault="006B1D28">
      <w:pPr>
        <w:pStyle w:val="TOC2"/>
        <w:rPr>
          <w:rFonts w:asciiTheme="minorHAnsi" w:eastAsiaTheme="minorEastAsia" w:hAnsiTheme="minorHAnsi"/>
          <w:color w:val="auto"/>
          <w:kern w:val="0"/>
          <w:szCs w:val="22"/>
        </w:rPr>
      </w:pPr>
      <w:hyperlink w:anchor="_Toc429993454" w:history="1">
        <w:r w:rsidR="007C09BD" w:rsidRPr="006E510C">
          <w:rPr>
            <w:rStyle w:val="Hyperlink"/>
            <w:rFonts w:cs="Calibri"/>
          </w:rPr>
          <w:t>5.1.1</w:t>
        </w:r>
        <w:r w:rsidR="007C09BD">
          <w:rPr>
            <w:rFonts w:asciiTheme="minorHAnsi" w:eastAsiaTheme="minorEastAsia" w:hAnsiTheme="minorHAnsi"/>
            <w:color w:val="auto"/>
            <w:kern w:val="0"/>
            <w:szCs w:val="22"/>
          </w:rPr>
          <w:tab/>
        </w:r>
        <w:r w:rsidR="007C09BD" w:rsidRPr="006E510C">
          <w:rPr>
            <w:rStyle w:val="Hyperlink"/>
            <w:rFonts w:cs="Calibri"/>
          </w:rPr>
          <w:t>Init: SwpInit1</w:t>
        </w:r>
        <w:r w:rsidR="007C09BD">
          <w:rPr>
            <w:webHidden/>
          </w:rPr>
          <w:tab/>
        </w:r>
        <w:r w:rsidR="007C09BD">
          <w:rPr>
            <w:webHidden/>
          </w:rPr>
          <w:fldChar w:fldCharType="begin"/>
        </w:r>
        <w:r w:rsidR="007C09BD">
          <w:rPr>
            <w:webHidden/>
          </w:rPr>
          <w:instrText xml:space="preserve"> PAGEREF _Toc429993454 \h </w:instrText>
        </w:r>
        <w:r w:rsidR="007C09BD">
          <w:rPr>
            <w:webHidden/>
          </w:rPr>
        </w:r>
        <w:r w:rsidR="007C09BD">
          <w:rPr>
            <w:webHidden/>
          </w:rPr>
          <w:fldChar w:fldCharType="separate"/>
        </w:r>
        <w:r w:rsidR="00ED082E">
          <w:rPr>
            <w:webHidden/>
          </w:rPr>
          <w:t>8</w:t>
        </w:r>
        <w:r w:rsidR="007C09BD">
          <w:rPr>
            <w:webHidden/>
          </w:rPr>
          <w:fldChar w:fldCharType="end"/>
        </w:r>
      </w:hyperlink>
    </w:p>
    <w:p w:rsidR="007C09BD" w:rsidRDefault="006B1D28">
      <w:pPr>
        <w:pStyle w:val="TOC2"/>
        <w:rPr>
          <w:rFonts w:asciiTheme="minorHAnsi" w:eastAsiaTheme="minorEastAsia" w:hAnsiTheme="minorHAnsi"/>
          <w:color w:val="auto"/>
          <w:kern w:val="0"/>
          <w:szCs w:val="22"/>
        </w:rPr>
      </w:pPr>
      <w:hyperlink w:anchor="_Toc429993455" w:history="1">
        <w:r w:rsidR="007C09BD" w:rsidRPr="006E510C">
          <w:rPr>
            <w:rStyle w:val="Hyperlink"/>
            <w:rFonts w:cs="Calibri"/>
          </w:rPr>
          <w:t>5.1.2</w:t>
        </w:r>
        <w:r w:rsidR="007C09BD">
          <w:rPr>
            <w:rFonts w:asciiTheme="minorHAnsi" w:eastAsiaTheme="minorEastAsia" w:hAnsiTheme="minorHAnsi"/>
            <w:color w:val="auto"/>
            <w:kern w:val="0"/>
            <w:szCs w:val="22"/>
          </w:rPr>
          <w:tab/>
        </w:r>
        <w:r w:rsidR="007C09BD" w:rsidRPr="006E510C">
          <w:rPr>
            <w:rStyle w:val="Hyperlink"/>
            <w:rFonts w:cs="Calibri"/>
          </w:rPr>
          <w:t>Per: SwpPer1</w:t>
        </w:r>
        <w:r w:rsidR="007C09BD">
          <w:rPr>
            <w:webHidden/>
          </w:rPr>
          <w:tab/>
        </w:r>
        <w:r w:rsidR="007C09BD">
          <w:rPr>
            <w:webHidden/>
          </w:rPr>
          <w:fldChar w:fldCharType="begin"/>
        </w:r>
        <w:r w:rsidR="007C09BD">
          <w:rPr>
            <w:webHidden/>
          </w:rPr>
          <w:instrText xml:space="preserve"> PAGEREF _Toc429993455 \h </w:instrText>
        </w:r>
        <w:r w:rsidR="007C09BD">
          <w:rPr>
            <w:webHidden/>
          </w:rPr>
        </w:r>
        <w:r w:rsidR="007C09BD">
          <w:rPr>
            <w:webHidden/>
          </w:rPr>
          <w:fldChar w:fldCharType="separate"/>
        </w:r>
        <w:r w:rsidR="00ED082E">
          <w:rPr>
            <w:webHidden/>
          </w:rPr>
          <w:t>8</w:t>
        </w:r>
        <w:r w:rsidR="007C09BD">
          <w:rPr>
            <w:webHidden/>
          </w:rPr>
          <w:fldChar w:fldCharType="end"/>
        </w:r>
      </w:hyperlink>
    </w:p>
    <w:p w:rsidR="007C09BD" w:rsidRDefault="006B1D28">
      <w:pPr>
        <w:pStyle w:val="TOC2"/>
        <w:rPr>
          <w:rFonts w:asciiTheme="minorHAnsi" w:eastAsiaTheme="minorEastAsia" w:hAnsiTheme="minorHAnsi"/>
          <w:color w:val="auto"/>
          <w:kern w:val="0"/>
          <w:szCs w:val="22"/>
        </w:rPr>
      </w:pPr>
      <w:hyperlink w:anchor="_Toc429993456" w:history="1">
        <w:r w:rsidR="007C09BD" w:rsidRPr="006E510C">
          <w:rPr>
            <w:rStyle w:val="Hyperlink"/>
            <w:rFonts w:cs="Calibri"/>
          </w:rPr>
          <w:t>5.1.3</w:t>
        </w:r>
        <w:r w:rsidR="007C09BD">
          <w:rPr>
            <w:rFonts w:asciiTheme="minorHAnsi" w:eastAsiaTheme="minorEastAsia" w:hAnsiTheme="minorHAnsi"/>
            <w:color w:val="auto"/>
            <w:kern w:val="0"/>
            <w:szCs w:val="22"/>
          </w:rPr>
          <w:tab/>
        </w:r>
        <w:r w:rsidR="007C09BD" w:rsidRPr="006E510C">
          <w:rPr>
            <w:rStyle w:val="Hyperlink"/>
            <w:rFonts w:cs="Calibri"/>
          </w:rPr>
          <w:t>Per: SwpPer2</w:t>
        </w:r>
        <w:r w:rsidR="007C09BD">
          <w:rPr>
            <w:webHidden/>
          </w:rPr>
          <w:tab/>
        </w:r>
        <w:r w:rsidR="007C09BD">
          <w:rPr>
            <w:webHidden/>
          </w:rPr>
          <w:fldChar w:fldCharType="begin"/>
        </w:r>
        <w:r w:rsidR="007C09BD">
          <w:rPr>
            <w:webHidden/>
          </w:rPr>
          <w:instrText xml:space="preserve"> PAGEREF _Toc429993456 \h </w:instrText>
        </w:r>
        <w:r w:rsidR="007C09BD">
          <w:rPr>
            <w:webHidden/>
          </w:rPr>
        </w:r>
        <w:r w:rsidR="007C09BD">
          <w:rPr>
            <w:webHidden/>
          </w:rPr>
          <w:fldChar w:fldCharType="separate"/>
        </w:r>
        <w:r w:rsidR="00ED082E">
          <w:rPr>
            <w:webHidden/>
          </w:rPr>
          <w:t>8</w:t>
        </w:r>
        <w:r w:rsidR="007C09BD">
          <w:rPr>
            <w:webHidden/>
          </w:rPr>
          <w:fldChar w:fldCharType="end"/>
        </w:r>
      </w:hyperlink>
    </w:p>
    <w:p w:rsidR="007C09BD" w:rsidRDefault="006B1D28">
      <w:pPr>
        <w:pStyle w:val="TOC2"/>
        <w:rPr>
          <w:rFonts w:asciiTheme="minorHAnsi" w:eastAsiaTheme="minorEastAsia" w:hAnsiTheme="minorHAnsi"/>
          <w:color w:val="auto"/>
          <w:kern w:val="0"/>
          <w:szCs w:val="22"/>
        </w:rPr>
      </w:pPr>
      <w:hyperlink w:anchor="_Toc429993457" w:history="1">
        <w:r w:rsidR="007C09BD" w:rsidRPr="006E510C">
          <w:rPr>
            <w:rStyle w:val="Hyperlink"/>
            <w:rFonts w:cs="Calibri"/>
          </w:rPr>
          <w:t>5.2</w:t>
        </w:r>
        <w:r w:rsidR="007C09BD">
          <w:rPr>
            <w:rFonts w:asciiTheme="minorHAnsi" w:eastAsiaTheme="minorEastAsia" w:hAnsiTheme="minorHAnsi"/>
            <w:color w:val="auto"/>
            <w:kern w:val="0"/>
            <w:szCs w:val="22"/>
          </w:rPr>
          <w:tab/>
        </w:r>
        <w:r w:rsidR="007C09BD" w:rsidRPr="006E510C">
          <w:rPr>
            <w:rStyle w:val="Hyperlink"/>
            <w:rFonts w:cs="Calibri"/>
          </w:rPr>
          <w:t>Module Internal (Local) Functions</w:t>
        </w:r>
        <w:r w:rsidR="007C09BD">
          <w:rPr>
            <w:webHidden/>
          </w:rPr>
          <w:tab/>
        </w:r>
        <w:r w:rsidR="007C09BD">
          <w:rPr>
            <w:webHidden/>
          </w:rPr>
          <w:fldChar w:fldCharType="begin"/>
        </w:r>
        <w:r w:rsidR="007C09BD">
          <w:rPr>
            <w:webHidden/>
          </w:rPr>
          <w:instrText xml:space="preserve"> PAGEREF _Toc429993457 \h </w:instrText>
        </w:r>
        <w:r w:rsidR="007C09BD">
          <w:rPr>
            <w:webHidden/>
          </w:rPr>
        </w:r>
        <w:r w:rsidR="007C09BD">
          <w:rPr>
            <w:webHidden/>
          </w:rPr>
          <w:fldChar w:fldCharType="separate"/>
        </w:r>
        <w:r w:rsidR="00ED082E">
          <w:rPr>
            <w:webHidden/>
          </w:rPr>
          <w:t>8</w:t>
        </w:r>
        <w:r w:rsidR="007C09BD">
          <w:rPr>
            <w:webHidden/>
          </w:rPr>
          <w:fldChar w:fldCharType="end"/>
        </w:r>
      </w:hyperlink>
    </w:p>
    <w:p w:rsidR="007C09BD" w:rsidRDefault="006B1D28">
      <w:pPr>
        <w:pStyle w:val="TOC2"/>
        <w:rPr>
          <w:rFonts w:asciiTheme="minorHAnsi" w:eastAsiaTheme="minorEastAsia" w:hAnsiTheme="minorHAnsi"/>
          <w:color w:val="auto"/>
          <w:kern w:val="0"/>
          <w:szCs w:val="22"/>
        </w:rPr>
      </w:pPr>
      <w:hyperlink w:anchor="_Toc429993458" w:history="1">
        <w:r w:rsidR="007C09BD" w:rsidRPr="006E510C">
          <w:rPr>
            <w:rStyle w:val="Hyperlink"/>
            <w:rFonts w:cs="Calibri"/>
          </w:rPr>
          <w:t>5.2.1</w:t>
        </w:r>
        <w:r w:rsidR="007C09BD">
          <w:rPr>
            <w:rFonts w:asciiTheme="minorHAnsi" w:eastAsiaTheme="minorEastAsia" w:hAnsiTheme="minorHAnsi"/>
            <w:color w:val="auto"/>
            <w:kern w:val="0"/>
            <w:szCs w:val="22"/>
          </w:rPr>
          <w:tab/>
        </w:r>
        <w:r w:rsidR="007C09BD" w:rsidRPr="006E510C">
          <w:rPr>
            <w:rStyle w:val="Hyperlink"/>
            <w:rFonts w:cs="Calibri"/>
          </w:rPr>
          <w:t>Local Function #1</w:t>
        </w:r>
        <w:r w:rsidR="007C09BD">
          <w:rPr>
            <w:webHidden/>
          </w:rPr>
          <w:tab/>
        </w:r>
        <w:r w:rsidR="007C09BD">
          <w:rPr>
            <w:webHidden/>
          </w:rPr>
          <w:fldChar w:fldCharType="begin"/>
        </w:r>
        <w:r w:rsidR="007C09BD">
          <w:rPr>
            <w:webHidden/>
          </w:rPr>
          <w:instrText xml:space="preserve"> PAGEREF _Toc429993458 \h </w:instrText>
        </w:r>
        <w:r w:rsidR="007C09BD">
          <w:rPr>
            <w:webHidden/>
          </w:rPr>
        </w:r>
        <w:r w:rsidR="007C09BD">
          <w:rPr>
            <w:webHidden/>
          </w:rPr>
          <w:fldChar w:fldCharType="separate"/>
        </w:r>
        <w:r w:rsidR="00ED082E">
          <w:rPr>
            <w:webHidden/>
          </w:rPr>
          <w:t>8</w:t>
        </w:r>
        <w:r w:rsidR="007C09BD">
          <w:rPr>
            <w:webHidden/>
          </w:rPr>
          <w:fldChar w:fldCharType="end"/>
        </w:r>
      </w:hyperlink>
    </w:p>
    <w:p w:rsidR="007C09BD" w:rsidRDefault="006B1D28">
      <w:pPr>
        <w:pStyle w:val="TOC2"/>
        <w:rPr>
          <w:rFonts w:asciiTheme="minorHAnsi" w:eastAsiaTheme="minorEastAsia" w:hAnsiTheme="minorHAnsi"/>
          <w:color w:val="auto"/>
          <w:kern w:val="0"/>
          <w:szCs w:val="22"/>
        </w:rPr>
      </w:pPr>
      <w:hyperlink w:anchor="_Toc429993459" w:history="1">
        <w:r w:rsidR="007C09BD" w:rsidRPr="006E510C">
          <w:rPr>
            <w:rStyle w:val="Hyperlink"/>
            <w:rFonts w:cs="Calibri"/>
          </w:rPr>
          <w:t>5.2.1.1</w:t>
        </w:r>
        <w:r w:rsidR="007C09BD">
          <w:rPr>
            <w:rFonts w:asciiTheme="minorHAnsi" w:eastAsiaTheme="minorEastAsia" w:hAnsiTheme="minorHAnsi"/>
            <w:color w:val="auto"/>
            <w:kern w:val="0"/>
            <w:szCs w:val="22"/>
          </w:rPr>
          <w:tab/>
        </w:r>
        <w:r w:rsidR="007C09BD" w:rsidRPr="006E510C">
          <w:rPr>
            <w:rStyle w:val="Hyperlink"/>
            <w:rFonts w:cs="Calibri"/>
          </w:rPr>
          <w:t>Design Rationale</w:t>
        </w:r>
        <w:r w:rsidR="007C09BD">
          <w:rPr>
            <w:webHidden/>
          </w:rPr>
          <w:tab/>
        </w:r>
        <w:r w:rsidR="007C09BD">
          <w:rPr>
            <w:webHidden/>
          </w:rPr>
          <w:fldChar w:fldCharType="begin"/>
        </w:r>
        <w:r w:rsidR="007C09BD">
          <w:rPr>
            <w:webHidden/>
          </w:rPr>
          <w:instrText xml:space="preserve"> PAGEREF _Toc429993459 \h </w:instrText>
        </w:r>
        <w:r w:rsidR="007C09BD">
          <w:rPr>
            <w:webHidden/>
          </w:rPr>
        </w:r>
        <w:r w:rsidR="007C09BD">
          <w:rPr>
            <w:webHidden/>
          </w:rPr>
          <w:fldChar w:fldCharType="separate"/>
        </w:r>
        <w:r w:rsidR="00ED082E">
          <w:rPr>
            <w:webHidden/>
          </w:rPr>
          <w:t>8</w:t>
        </w:r>
        <w:r w:rsidR="007C09BD">
          <w:rPr>
            <w:webHidden/>
          </w:rPr>
          <w:fldChar w:fldCharType="end"/>
        </w:r>
      </w:hyperlink>
    </w:p>
    <w:p w:rsidR="007C09BD" w:rsidRDefault="006B1D28">
      <w:pPr>
        <w:pStyle w:val="TOC2"/>
        <w:rPr>
          <w:rFonts w:asciiTheme="minorHAnsi" w:eastAsiaTheme="minorEastAsia" w:hAnsiTheme="minorHAnsi"/>
          <w:color w:val="auto"/>
          <w:kern w:val="0"/>
          <w:szCs w:val="22"/>
        </w:rPr>
      </w:pPr>
      <w:hyperlink w:anchor="_Toc429993460" w:history="1">
        <w:r w:rsidR="007C09BD" w:rsidRPr="006E510C">
          <w:rPr>
            <w:rStyle w:val="Hyperlink"/>
            <w:rFonts w:cs="Calibri"/>
          </w:rPr>
          <w:t>5.2.1.2</w:t>
        </w:r>
        <w:r w:rsidR="007C09BD">
          <w:rPr>
            <w:rFonts w:asciiTheme="minorHAnsi" w:eastAsiaTheme="minorEastAsia" w:hAnsiTheme="minorHAnsi"/>
            <w:color w:val="auto"/>
            <w:kern w:val="0"/>
            <w:szCs w:val="22"/>
          </w:rPr>
          <w:tab/>
        </w:r>
        <w:r w:rsidR="007C09BD" w:rsidRPr="006E510C">
          <w:rPr>
            <w:rStyle w:val="Hyperlink"/>
            <w:rFonts w:cs="Calibri"/>
          </w:rPr>
          <w:t>Processing</w:t>
        </w:r>
        <w:r w:rsidR="007C09BD">
          <w:rPr>
            <w:webHidden/>
          </w:rPr>
          <w:tab/>
        </w:r>
        <w:r w:rsidR="007C09BD">
          <w:rPr>
            <w:webHidden/>
          </w:rPr>
          <w:fldChar w:fldCharType="begin"/>
        </w:r>
        <w:r w:rsidR="007C09BD">
          <w:rPr>
            <w:webHidden/>
          </w:rPr>
          <w:instrText xml:space="preserve"> PAGEREF _Toc429993460 \h </w:instrText>
        </w:r>
        <w:r w:rsidR="007C09BD">
          <w:rPr>
            <w:webHidden/>
          </w:rPr>
        </w:r>
        <w:r w:rsidR="007C09BD">
          <w:rPr>
            <w:webHidden/>
          </w:rPr>
          <w:fldChar w:fldCharType="separate"/>
        </w:r>
        <w:r w:rsidR="00ED082E">
          <w:rPr>
            <w:webHidden/>
          </w:rPr>
          <w:t>8</w:t>
        </w:r>
        <w:r w:rsidR="007C09BD">
          <w:rPr>
            <w:webHidden/>
          </w:rPr>
          <w:fldChar w:fldCharType="end"/>
        </w:r>
      </w:hyperlink>
    </w:p>
    <w:p w:rsidR="007C09BD" w:rsidRDefault="006B1D28">
      <w:pPr>
        <w:pStyle w:val="TOC1"/>
        <w:rPr>
          <w:rFonts w:eastAsiaTheme="minorEastAsia"/>
          <w:b w:val="0"/>
          <w:color w:val="auto"/>
          <w:kern w:val="0"/>
          <w:sz w:val="22"/>
          <w:szCs w:val="22"/>
          <w:lang w:val="en-US"/>
        </w:rPr>
      </w:pPr>
      <w:hyperlink w:anchor="_Toc429993461" w:history="1">
        <w:r w:rsidR="007C09BD" w:rsidRPr="006E510C">
          <w:rPr>
            <w:rStyle w:val="Hyperlink"/>
            <w:rFonts w:ascii="Calibri" w:hAnsi="Calibri" w:cs="Calibri"/>
          </w:rPr>
          <w:t>6</w:t>
        </w:r>
        <w:r w:rsidR="007C09BD">
          <w:rPr>
            <w:rFonts w:eastAsiaTheme="minorEastAsia"/>
            <w:b w:val="0"/>
            <w:color w:val="auto"/>
            <w:kern w:val="0"/>
            <w:sz w:val="22"/>
            <w:szCs w:val="22"/>
            <w:lang w:val="en-US"/>
          </w:rPr>
          <w:tab/>
        </w:r>
        <w:r w:rsidR="007C09BD" w:rsidRPr="006E510C">
          <w:rPr>
            <w:rStyle w:val="Hyperlink"/>
            <w:rFonts w:ascii="Calibri" w:hAnsi="Calibri"/>
          </w:rPr>
          <w:t>Known</w:t>
        </w:r>
        <w:r w:rsidR="007C09BD" w:rsidRPr="006E510C">
          <w:rPr>
            <w:rStyle w:val="Hyperlink"/>
            <w:rFonts w:ascii="Calibri" w:hAnsi="Calibri" w:cs="Calibri"/>
          </w:rPr>
          <w:t xml:space="preserve"> Limitations with Design</w:t>
        </w:r>
        <w:r w:rsidR="007C09BD">
          <w:rPr>
            <w:webHidden/>
          </w:rPr>
          <w:tab/>
        </w:r>
        <w:r w:rsidR="007C09BD">
          <w:rPr>
            <w:webHidden/>
          </w:rPr>
          <w:fldChar w:fldCharType="begin"/>
        </w:r>
        <w:r w:rsidR="007C09BD">
          <w:rPr>
            <w:webHidden/>
          </w:rPr>
          <w:instrText xml:space="preserve"> PAGEREF _Toc429993461 \h </w:instrText>
        </w:r>
        <w:r w:rsidR="007C09BD">
          <w:rPr>
            <w:webHidden/>
          </w:rPr>
        </w:r>
        <w:r w:rsidR="007C09BD">
          <w:rPr>
            <w:webHidden/>
          </w:rPr>
          <w:fldChar w:fldCharType="separate"/>
        </w:r>
        <w:r w:rsidR="00ED082E">
          <w:rPr>
            <w:webHidden/>
          </w:rPr>
          <w:t>9</w:t>
        </w:r>
        <w:r w:rsidR="007C09BD">
          <w:rPr>
            <w:webHidden/>
          </w:rPr>
          <w:fldChar w:fldCharType="end"/>
        </w:r>
      </w:hyperlink>
    </w:p>
    <w:p w:rsidR="007C09BD" w:rsidRDefault="006B1D28">
      <w:pPr>
        <w:pStyle w:val="TOC1"/>
        <w:rPr>
          <w:rFonts w:eastAsiaTheme="minorEastAsia"/>
          <w:b w:val="0"/>
          <w:color w:val="auto"/>
          <w:kern w:val="0"/>
          <w:sz w:val="22"/>
          <w:szCs w:val="22"/>
          <w:lang w:val="en-US"/>
        </w:rPr>
      </w:pPr>
      <w:hyperlink w:anchor="_Toc429993462" w:history="1">
        <w:r w:rsidR="007C09BD" w:rsidRPr="006E510C">
          <w:rPr>
            <w:rStyle w:val="Hyperlink"/>
            <w:rFonts w:ascii="Calibri" w:hAnsi="Calibri" w:cs="Calibri"/>
          </w:rPr>
          <w:t>7</w:t>
        </w:r>
        <w:r w:rsidR="007C09BD">
          <w:rPr>
            <w:rFonts w:eastAsiaTheme="minorEastAsia"/>
            <w:b w:val="0"/>
            <w:color w:val="auto"/>
            <w:kern w:val="0"/>
            <w:sz w:val="22"/>
            <w:szCs w:val="22"/>
            <w:lang w:val="en-US"/>
          </w:rPr>
          <w:tab/>
        </w:r>
        <w:r w:rsidR="007C09BD" w:rsidRPr="006E510C">
          <w:rPr>
            <w:rStyle w:val="Hyperlink"/>
            <w:rFonts w:ascii="Calibri" w:hAnsi="Calibri" w:cs="Calibri"/>
          </w:rPr>
          <w:t>UNIT TEST CONSIDERATION</w:t>
        </w:r>
        <w:r w:rsidR="007C09BD">
          <w:rPr>
            <w:webHidden/>
          </w:rPr>
          <w:tab/>
        </w:r>
        <w:r w:rsidR="007C09BD">
          <w:rPr>
            <w:webHidden/>
          </w:rPr>
          <w:fldChar w:fldCharType="begin"/>
        </w:r>
        <w:r w:rsidR="007C09BD">
          <w:rPr>
            <w:webHidden/>
          </w:rPr>
          <w:instrText xml:space="preserve"> PAGEREF _Toc429993462 \h </w:instrText>
        </w:r>
        <w:r w:rsidR="007C09BD">
          <w:rPr>
            <w:webHidden/>
          </w:rPr>
        </w:r>
        <w:r w:rsidR="007C09BD">
          <w:rPr>
            <w:webHidden/>
          </w:rPr>
          <w:fldChar w:fldCharType="separate"/>
        </w:r>
        <w:r w:rsidR="00ED082E">
          <w:rPr>
            <w:webHidden/>
          </w:rPr>
          <w:t>10</w:t>
        </w:r>
        <w:r w:rsidR="007C09BD">
          <w:rPr>
            <w:webHidden/>
          </w:rPr>
          <w:fldChar w:fldCharType="end"/>
        </w:r>
      </w:hyperlink>
    </w:p>
    <w:p w:rsidR="007C09BD" w:rsidRDefault="006B1D28">
      <w:pPr>
        <w:pStyle w:val="TOC1"/>
        <w:tabs>
          <w:tab w:val="left" w:pos="1400"/>
        </w:tabs>
        <w:rPr>
          <w:rFonts w:eastAsiaTheme="minorEastAsia"/>
          <w:b w:val="0"/>
          <w:color w:val="auto"/>
          <w:kern w:val="0"/>
          <w:sz w:val="22"/>
          <w:szCs w:val="22"/>
          <w:lang w:val="en-US"/>
        </w:rPr>
      </w:pPr>
      <w:hyperlink w:anchor="_Toc429993463" w:history="1">
        <w:r w:rsidR="007C09BD" w:rsidRPr="006E510C">
          <w:rPr>
            <w:rStyle w:val="Hyperlink"/>
          </w:rPr>
          <w:t>Appendix A</w:t>
        </w:r>
        <w:r w:rsidR="007C09BD">
          <w:rPr>
            <w:rFonts w:eastAsiaTheme="minorEastAsia"/>
            <w:b w:val="0"/>
            <w:color w:val="auto"/>
            <w:kern w:val="0"/>
            <w:sz w:val="22"/>
            <w:szCs w:val="22"/>
            <w:lang w:val="en-US"/>
          </w:rPr>
          <w:tab/>
        </w:r>
        <w:r w:rsidR="007C09BD" w:rsidRPr="006E510C">
          <w:rPr>
            <w:rStyle w:val="Hyperlink"/>
          </w:rPr>
          <w:t>Abbreviations and Acronyms</w:t>
        </w:r>
        <w:r w:rsidR="007C09BD">
          <w:rPr>
            <w:webHidden/>
          </w:rPr>
          <w:tab/>
        </w:r>
        <w:r w:rsidR="007C09BD">
          <w:rPr>
            <w:webHidden/>
          </w:rPr>
          <w:fldChar w:fldCharType="begin"/>
        </w:r>
        <w:r w:rsidR="007C09BD">
          <w:rPr>
            <w:webHidden/>
          </w:rPr>
          <w:instrText xml:space="preserve"> PAGEREF _Toc429993463 \h </w:instrText>
        </w:r>
        <w:r w:rsidR="007C09BD">
          <w:rPr>
            <w:webHidden/>
          </w:rPr>
        </w:r>
        <w:r w:rsidR="007C09BD">
          <w:rPr>
            <w:webHidden/>
          </w:rPr>
          <w:fldChar w:fldCharType="separate"/>
        </w:r>
        <w:r w:rsidR="00ED082E">
          <w:rPr>
            <w:webHidden/>
          </w:rPr>
          <w:t>11</w:t>
        </w:r>
        <w:r w:rsidR="007C09BD">
          <w:rPr>
            <w:webHidden/>
          </w:rPr>
          <w:fldChar w:fldCharType="end"/>
        </w:r>
      </w:hyperlink>
    </w:p>
    <w:p w:rsidR="007C09BD" w:rsidRDefault="006B1D28">
      <w:pPr>
        <w:pStyle w:val="TOC1"/>
        <w:tabs>
          <w:tab w:val="left" w:pos="1400"/>
        </w:tabs>
        <w:rPr>
          <w:rFonts w:eastAsiaTheme="minorEastAsia"/>
          <w:b w:val="0"/>
          <w:color w:val="auto"/>
          <w:kern w:val="0"/>
          <w:sz w:val="22"/>
          <w:szCs w:val="22"/>
          <w:lang w:val="en-US"/>
        </w:rPr>
      </w:pPr>
      <w:hyperlink w:anchor="_Toc429993464" w:history="1">
        <w:r w:rsidR="007C09BD" w:rsidRPr="006E510C">
          <w:rPr>
            <w:rStyle w:val="Hyperlink"/>
          </w:rPr>
          <w:t>Appendix B</w:t>
        </w:r>
        <w:r w:rsidR="007C09BD">
          <w:rPr>
            <w:rFonts w:eastAsiaTheme="minorEastAsia"/>
            <w:b w:val="0"/>
            <w:color w:val="auto"/>
            <w:kern w:val="0"/>
            <w:sz w:val="22"/>
            <w:szCs w:val="22"/>
            <w:lang w:val="en-US"/>
          </w:rPr>
          <w:tab/>
        </w:r>
        <w:r w:rsidR="007C09BD" w:rsidRPr="006E510C">
          <w:rPr>
            <w:rStyle w:val="Hyperlink"/>
          </w:rPr>
          <w:t>Glossary</w:t>
        </w:r>
        <w:r w:rsidR="007C09BD">
          <w:rPr>
            <w:webHidden/>
          </w:rPr>
          <w:tab/>
        </w:r>
        <w:r w:rsidR="007C09BD">
          <w:rPr>
            <w:webHidden/>
          </w:rPr>
          <w:fldChar w:fldCharType="begin"/>
        </w:r>
        <w:r w:rsidR="007C09BD">
          <w:rPr>
            <w:webHidden/>
          </w:rPr>
          <w:instrText xml:space="preserve"> PAGEREF _Toc429993464 \h </w:instrText>
        </w:r>
        <w:r w:rsidR="007C09BD">
          <w:rPr>
            <w:webHidden/>
          </w:rPr>
        </w:r>
        <w:r w:rsidR="007C09BD">
          <w:rPr>
            <w:webHidden/>
          </w:rPr>
          <w:fldChar w:fldCharType="separate"/>
        </w:r>
        <w:r w:rsidR="00ED082E">
          <w:rPr>
            <w:webHidden/>
          </w:rPr>
          <w:t>12</w:t>
        </w:r>
        <w:r w:rsidR="007C09BD">
          <w:rPr>
            <w:webHidden/>
          </w:rPr>
          <w:fldChar w:fldCharType="end"/>
        </w:r>
      </w:hyperlink>
    </w:p>
    <w:p w:rsidR="007C09BD" w:rsidRDefault="006B1D28">
      <w:pPr>
        <w:pStyle w:val="TOC1"/>
        <w:tabs>
          <w:tab w:val="left" w:pos="1400"/>
        </w:tabs>
        <w:rPr>
          <w:rFonts w:eastAsiaTheme="minorEastAsia"/>
          <w:b w:val="0"/>
          <w:color w:val="auto"/>
          <w:kern w:val="0"/>
          <w:sz w:val="22"/>
          <w:szCs w:val="22"/>
          <w:lang w:val="en-US"/>
        </w:rPr>
      </w:pPr>
      <w:hyperlink w:anchor="_Toc429993465" w:history="1">
        <w:r w:rsidR="007C09BD" w:rsidRPr="006E510C">
          <w:rPr>
            <w:rStyle w:val="Hyperlink"/>
          </w:rPr>
          <w:t>Appendix C</w:t>
        </w:r>
        <w:r w:rsidR="007C09BD">
          <w:rPr>
            <w:rFonts w:eastAsiaTheme="minorEastAsia"/>
            <w:b w:val="0"/>
            <w:color w:val="auto"/>
            <w:kern w:val="0"/>
            <w:sz w:val="22"/>
            <w:szCs w:val="22"/>
            <w:lang w:val="en-US"/>
          </w:rPr>
          <w:tab/>
        </w:r>
        <w:r w:rsidR="007C09BD" w:rsidRPr="006E510C">
          <w:rPr>
            <w:rStyle w:val="Hyperlink"/>
          </w:rPr>
          <w:t>References</w:t>
        </w:r>
        <w:r w:rsidR="007C09BD">
          <w:rPr>
            <w:webHidden/>
          </w:rPr>
          <w:tab/>
        </w:r>
        <w:r w:rsidR="007C09BD">
          <w:rPr>
            <w:webHidden/>
          </w:rPr>
          <w:fldChar w:fldCharType="begin"/>
        </w:r>
        <w:r w:rsidR="007C09BD">
          <w:rPr>
            <w:webHidden/>
          </w:rPr>
          <w:instrText xml:space="preserve"> PAGEREF _Toc429993465 \h </w:instrText>
        </w:r>
        <w:r w:rsidR="007C09BD">
          <w:rPr>
            <w:webHidden/>
          </w:rPr>
        </w:r>
        <w:r w:rsidR="007C09BD">
          <w:rPr>
            <w:webHidden/>
          </w:rPr>
          <w:fldChar w:fldCharType="separate"/>
        </w:r>
        <w:r w:rsidR="00ED082E">
          <w:rPr>
            <w:webHidden/>
          </w:rPr>
          <w:t>13</w:t>
        </w:r>
        <w:r w:rsidR="007C09BD">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21" w:name="_Toc429993440"/>
      <w:r w:rsidRPr="00A158C7">
        <w:lastRenderedPageBreak/>
        <w:t>Introduction</w:t>
      </w:r>
      <w:bookmarkEnd w:id="21"/>
    </w:p>
    <w:p w:rsidR="00063A7A" w:rsidRDefault="00FE5DF5" w:rsidP="000B37D5">
      <w:pPr>
        <w:pStyle w:val="Heading2"/>
        <w:rPr>
          <w:ins w:id="22" w:author="Anne, Krishna" w:date="2016-01-20T13:35:00Z"/>
        </w:rPr>
      </w:pPr>
      <w:bookmarkStart w:id="23" w:name="_Toc429993441"/>
      <w:r w:rsidRPr="00A158C7">
        <w:t>Purpose</w:t>
      </w:r>
      <w:bookmarkEnd w:id="23"/>
    </w:p>
    <w:p w:rsidR="00AD7616" w:rsidRPr="00AD7616" w:rsidRDefault="00AD7616" w:rsidP="00AD7616">
      <w:pPr>
        <w:ind w:firstLine="576"/>
        <w:rPr>
          <w:lang w:bidi="ar-SA"/>
        </w:rPr>
      </w:pPr>
      <w:ins w:id="24" w:author="Anne, Krishna" w:date="2016-01-20T13:35:00Z">
        <w:r>
          <w:rPr>
            <w:lang w:bidi="ar-SA"/>
          </w:rPr>
          <w:t>MDD for Sweep function</w:t>
        </w:r>
      </w:ins>
    </w:p>
    <w:p w:rsidR="00AE0435" w:rsidRPr="00A158C7" w:rsidRDefault="00FE5DF5" w:rsidP="000B37D5">
      <w:pPr>
        <w:pStyle w:val="Heading2"/>
      </w:pPr>
      <w:bookmarkStart w:id="25" w:name="_Toc429993442"/>
      <w:r w:rsidRPr="00A158C7">
        <w:t>Scope</w:t>
      </w:r>
      <w:bookmarkEnd w:id="25"/>
    </w:p>
    <w:p w:rsidR="00DC0959" w:rsidRDefault="00463145" w:rsidP="00463145">
      <w:pPr>
        <w:ind w:left="567"/>
        <w:rPr>
          <w:lang w:bidi="ar-SA"/>
        </w:rPr>
      </w:pPr>
      <w:r>
        <w:rPr>
          <w:lang w:bidi="ar-SA"/>
        </w:rPr>
        <w:t>NA</w:t>
      </w:r>
    </w:p>
    <w:p w:rsidR="00DC0959" w:rsidRPr="008C412D" w:rsidRDefault="00DC0959" w:rsidP="00463145">
      <w:pPr>
        <w:keepNext/>
        <w:ind w:left="720"/>
        <w:jc w:val="both"/>
        <w:rPr>
          <w:rFonts w:cs="Calibri"/>
        </w:rPr>
      </w:pPr>
    </w:p>
    <w:p w:rsidR="00F95E33" w:rsidRPr="00A158C7" w:rsidRDefault="00F95E33" w:rsidP="00E16D14"/>
    <w:bookmarkStart w:id="26" w:name="_Toc406065228"/>
    <w:bookmarkEnd w:id="2"/>
    <w:bookmarkEnd w:id="3"/>
    <w:bookmarkEnd w:id="4"/>
    <w:bookmarkEnd w:id="5"/>
    <w:bookmarkEnd w:id="6"/>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27" w:name="_Toc429993443"/>
      <w:proofErr w:type="spellStart"/>
      <w:ins w:id="28" w:author="Anne, Krishna" w:date="2016-02-01T15:47:00Z">
        <w:r w:rsidR="007A2B4E">
          <w:rPr>
            <w:rFonts w:ascii="Calibri" w:hAnsi="Calibri" w:cs="Calibri"/>
          </w:rPr>
          <w:t>Swp</w:t>
        </w:r>
      </w:ins>
      <w:proofErr w:type="spellEnd"/>
      <w:del w:id="29" w:author="Anne, Krishna" w:date="2016-02-01T15:47:00Z">
        <w:r w:rsidR="00463145" w:rsidDel="007A2B4E">
          <w:rPr>
            <w:rFonts w:ascii="Calibri" w:hAnsi="Calibri" w:cs="Calibri"/>
          </w:rPr>
          <w:delText>PullCmpActv</w:delText>
        </w:r>
      </w:del>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26"/>
      <w:bookmarkEnd w:id="27"/>
    </w:p>
    <w:p w:rsidR="00D229A6" w:rsidRPr="00463145" w:rsidRDefault="00463145" w:rsidP="00463145">
      <w:pPr>
        <w:ind w:left="562"/>
        <w:rPr>
          <w:rFonts w:cs="Calibri"/>
        </w:rPr>
      </w:pPr>
      <w:r w:rsidRPr="00463145">
        <w:rPr>
          <w:rFonts w:cs="Calibri"/>
        </w:rPr>
        <w:t>Please refer FDD</w:t>
      </w:r>
      <w:r>
        <w:rPr>
          <w:rFonts w:cs="Calibri"/>
        </w:rPr>
        <w:t>.</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30" w:name="_Toc406065229"/>
      <w:bookmarkStart w:id="31" w:name="_Toc429993444"/>
      <w:r w:rsidRPr="00AA38E8">
        <w:rPr>
          <w:rFonts w:ascii="Calibri" w:hAnsi="Calibri" w:cs="Calibri"/>
        </w:rPr>
        <w:lastRenderedPageBreak/>
        <w:t>Design details of software module</w:t>
      </w:r>
      <w:bookmarkEnd w:id="30"/>
      <w:bookmarkEnd w:id="31"/>
    </w:p>
    <w:p w:rsidR="00463145" w:rsidRPr="00463145" w:rsidRDefault="00463145" w:rsidP="00463145">
      <w:pPr>
        <w:ind w:left="562"/>
        <w:rPr>
          <w:rFonts w:cs="Calibri"/>
        </w:rPr>
      </w:pPr>
      <w:bookmarkStart w:id="32" w:name="_Toc406065230"/>
      <w:r w:rsidRPr="00463145">
        <w:rPr>
          <w:rFonts w:cs="Calibri"/>
        </w:rPr>
        <w:t>Please refer FDD</w:t>
      </w:r>
      <w:r>
        <w:rPr>
          <w:rFonts w:cs="Calibri"/>
        </w:rPr>
        <w:t>.</w:t>
      </w:r>
    </w:p>
    <w:p w:rsidR="00D229A6" w:rsidRPr="00D953C4" w:rsidRDefault="00D229A6" w:rsidP="00D229A6">
      <w:pPr>
        <w:rPr>
          <w:rFonts w:cs="Calibri"/>
          <w:i/>
        </w:rPr>
      </w:pPr>
    </w:p>
    <w:p w:rsidR="00D229A6" w:rsidRDefault="00D229A6" w:rsidP="00D229A6">
      <w:pPr>
        <w:pStyle w:val="Heading2"/>
        <w:rPr>
          <w:rFonts w:ascii="Calibri" w:hAnsi="Calibri" w:cs="Calibri"/>
        </w:rPr>
      </w:pPr>
      <w:bookmarkStart w:id="33" w:name="_Toc429993445"/>
      <w:r w:rsidRPr="00D229A6">
        <w:t>Graphical</w:t>
      </w:r>
      <w:r>
        <w:rPr>
          <w:rFonts w:ascii="Calibri" w:hAnsi="Calibri" w:cs="Calibri"/>
        </w:rPr>
        <w:t xml:space="preserve"> representation of </w:t>
      </w:r>
      <w:bookmarkEnd w:id="32"/>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ins w:id="34" w:author="Anne, Krishna" w:date="2016-02-01T15:47:00Z">
        <w:r w:rsidR="007A2B4E">
          <w:rPr>
            <w:rFonts w:ascii="Calibri" w:hAnsi="Calibri" w:cs="Calibri"/>
          </w:rPr>
          <w:t>Swp</w:t>
        </w:r>
      </w:ins>
      <w:proofErr w:type="spellEnd"/>
      <w:del w:id="35" w:author="Anne, Krishna" w:date="2016-02-01T15:47:00Z">
        <w:r w:rsidR="00992D84" w:rsidDel="007A2B4E">
          <w:rPr>
            <w:rFonts w:ascii="Calibri" w:hAnsi="Calibri" w:cs="Calibri"/>
          </w:rPr>
          <w:delText>PullCmpActv</w:delText>
        </w:r>
      </w:del>
      <w:bookmarkEnd w:id="33"/>
      <w:r w:rsidR="00AE55D3">
        <w:rPr>
          <w:rFonts w:ascii="Calibri" w:hAnsi="Calibri" w:cs="Calibri"/>
        </w:rPr>
        <w:fldChar w:fldCharType="end"/>
      </w:r>
    </w:p>
    <w:p w:rsidR="00020BED" w:rsidRDefault="00020BED" w:rsidP="00020BED">
      <w:pPr>
        <w:rPr>
          <w:lang w:bidi="ar-SA"/>
        </w:rPr>
      </w:pPr>
    </w:p>
    <w:p w:rsidR="00020BED" w:rsidRPr="00020BED" w:rsidRDefault="00BD3B94" w:rsidP="00020BED">
      <w:pPr>
        <w:rPr>
          <w:lang w:bidi="ar-SA"/>
        </w:rPr>
      </w:pPr>
      <w:del w:id="36" w:author="Anne, Krishna" w:date="2016-01-20T13:36:00Z">
        <w:r w:rsidDel="00AD7616">
          <w:rPr>
            <w:noProof/>
            <w:lang w:bidi="ar-SA"/>
          </w:rPr>
          <w:drawing>
            <wp:inline distT="0" distB="0" distL="0" distR="0" wp14:anchorId="5D6B2289" wp14:editId="7218D47B">
              <wp:extent cx="2647950" cy="3045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3045460"/>
                      </a:xfrm>
                      <a:prstGeom prst="rect">
                        <a:avLst/>
                      </a:prstGeom>
                      <a:noFill/>
                      <a:ln>
                        <a:noFill/>
                      </a:ln>
                    </pic:spPr>
                  </pic:pic>
                </a:graphicData>
              </a:graphic>
            </wp:inline>
          </w:drawing>
        </w:r>
      </w:del>
      <w:ins w:id="37" w:author="Anne, Krishna" w:date="2016-01-20T13:37:00Z">
        <w:r w:rsidR="00AD7616">
          <w:rPr>
            <w:noProof/>
            <w:lang w:bidi="ar-SA"/>
          </w:rPr>
          <w:drawing>
            <wp:inline distT="0" distB="0" distL="0" distR="0">
              <wp:extent cx="2451100" cy="3039215"/>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3209" cy="3041830"/>
                      </a:xfrm>
                      <a:prstGeom prst="rect">
                        <a:avLst/>
                      </a:prstGeom>
                      <a:noFill/>
                      <a:ln>
                        <a:noFill/>
                      </a:ln>
                    </pic:spPr>
                  </pic:pic>
                </a:graphicData>
              </a:graphic>
            </wp:inline>
          </w:drawing>
        </w:r>
      </w:ins>
    </w:p>
    <w:p w:rsidR="00D229A6" w:rsidRDefault="00D229A6" w:rsidP="00D229A6">
      <w:pPr>
        <w:rPr>
          <w:rFonts w:cs="Calibri"/>
          <w:i/>
        </w:rPr>
      </w:pPr>
    </w:p>
    <w:p w:rsidR="00D229A6" w:rsidRPr="002D6391" w:rsidRDefault="00D229A6" w:rsidP="00D229A6">
      <w:pPr>
        <w:pStyle w:val="Heading2"/>
        <w:rPr>
          <w:rFonts w:ascii="Calibri" w:hAnsi="Calibri" w:cs="Calibri"/>
        </w:rPr>
      </w:pPr>
      <w:bookmarkStart w:id="38" w:name="_Toc406065231"/>
      <w:bookmarkStart w:id="39" w:name="_Toc429993446"/>
      <w:r w:rsidRPr="002D6391">
        <w:rPr>
          <w:rFonts w:ascii="Calibri" w:hAnsi="Calibri" w:cs="Calibri"/>
        </w:rPr>
        <w:t>Data Flow Diagram</w:t>
      </w:r>
      <w:bookmarkEnd w:id="38"/>
      <w:bookmarkEnd w:id="39"/>
    </w:p>
    <w:p w:rsidR="00463145" w:rsidRPr="00463145" w:rsidRDefault="00463145" w:rsidP="00463145">
      <w:pPr>
        <w:ind w:left="562"/>
        <w:rPr>
          <w:rFonts w:cs="Calibri"/>
        </w:rPr>
      </w:pPr>
      <w:r w:rsidRPr="00463145">
        <w:rPr>
          <w:rFonts w:cs="Calibri"/>
        </w:rPr>
        <w:t>Please refer FDD</w:t>
      </w:r>
      <w:r>
        <w:rPr>
          <w:rFonts w:cs="Calibri"/>
        </w:rPr>
        <w:t>.</w:t>
      </w:r>
    </w:p>
    <w:p w:rsidR="00D229A6" w:rsidRPr="002D6391" w:rsidRDefault="00AC4CD8" w:rsidP="00387BF4">
      <w:pPr>
        <w:pStyle w:val="Heading3"/>
        <w:tabs>
          <w:tab w:val="clear" w:pos="1017"/>
        </w:tabs>
        <w:ind w:left="562" w:hanging="562"/>
        <w:rPr>
          <w:rFonts w:ascii="Calibri" w:hAnsi="Calibri" w:cs="Calibri"/>
        </w:rPr>
      </w:pPr>
      <w:bookmarkStart w:id="40" w:name="_Toc375924736"/>
      <w:bookmarkStart w:id="41" w:name="_Toc406065232"/>
      <w:bookmarkStart w:id="42" w:name="_Toc429993447"/>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40"/>
      <w:bookmarkEnd w:id="41"/>
      <w:bookmarkEnd w:id="42"/>
    </w:p>
    <w:p w:rsidR="00463145" w:rsidRPr="00463145" w:rsidRDefault="00463145" w:rsidP="00463145">
      <w:pPr>
        <w:ind w:left="562"/>
        <w:rPr>
          <w:rFonts w:cs="Calibri"/>
        </w:rPr>
      </w:pPr>
      <w:r w:rsidRPr="00463145">
        <w:rPr>
          <w:rFonts w:cs="Calibri"/>
        </w:rPr>
        <w:t>Please refer FDD</w:t>
      </w:r>
      <w:r>
        <w:rPr>
          <w:rFonts w:cs="Calibri"/>
        </w:rPr>
        <w:t>.</w:t>
      </w:r>
    </w:p>
    <w:p w:rsidR="00D229A6" w:rsidRDefault="00AC4CD8" w:rsidP="00D229A6">
      <w:pPr>
        <w:pStyle w:val="Heading3"/>
        <w:ind w:left="562" w:hanging="562"/>
        <w:rPr>
          <w:rFonts w:ascii="Calibri" w:hAnsi="Calibri" w:cs="Calibri"/>
        </w:rPr>
      </w:pPr>
      <w:bookmarkStart w:id="43" w:name="_Toc375924737"/>
      <w:bookmarkStart w:id="44" w:name="_Toc406065233"/>
      <w:bookmarkStart w:id="45" w:name="_Toc429993448"/>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43"/>
      <w:bookmarkEnd w:id="44"/>
      <w:bookmarkEnd w:id="45"/>
    </w:p>
    <w:p w:rsidR="00463145" w:rsidRPr="00463145" w:rsidRDefault="00463145" w:rsidP="00463145">
      <w:pPr>
        <w:ind w:left="562"/>
        <w:rPr>
          <w:rFonts w:cs="Calibri"/>
        </w:rPr>
      </w:pPr>
      <w:r w:rsidRPr="00463145">
        <w:rPr>
          <w:rFonts w:cs="Calibri"/>
        </w:rPr>
        <w:t>Please refer FDD</w:t>
      </w:r>
      <w:r>
        <w:rPr>
          <w:rFonts w:cs="Calibri"/>
        </w:rPr>
        <w:t>.</w:t>
      </w:r>
    </w:p>
    <w:p w:rsidR="00463145" w:rsidRPr="00463145" w:rsidRDefault="00463145" w:rsidP="00463145">
      <w:pPr>
        <w:ind w:left="562"/>
        <w:rPr>
          <w:lang w:bidi="ar-SA"/>
        </w:rPr>
      </w:pP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46" w:name="_Toc338170479"/>
      <w:bookmarkStart w:id="47" w:name="_Toc375678228"/>
      <w:bookmarkStart w:id="48" w:name="_Toc418080062"/>
      <w:bookmarkStart w:id="49" w:name="_Toc421709912"/>
      <w:bookmarkStart w:id="50" w:name="_Toc429993449"/>
      <w:r w:rsidRPr="00AC4CD8">
        <w:rPr>
          <w:rFonts w:ascii="Calibri" w:hAnsi="Calibri" w:cs="Calibri"/>
        </w:rPr>
        <w:lastRenderedPageBreak/>
        <w:t>Constant Data Dictionary</w:t>
      </w:r>
      <w:bookmarkEnd w:id="46"/>
      <w:bookmarkEnd w:id="47"/>
      <w:bookmarkEnd w:id="48"/>
      <w:bookmarkEnd w:id="49"/>
      <w:bookmarkEnd w:id="50"/>
    </w:p>
    <w:p w:rsidR="00AC4CD8" w:rsidRPr="00DA5500" w:rsidRDefault="00AC4CD8" w:rsidP="00AC4CD8">
      <w:pPr>
        <w:pStyle w:val="Heading2"/>
        <w:spacing w:after="60"/>
        <w:rPr>
          <w:rFonts w:ascii="Calibri" w:hAnsi="Calibri"/>
        </w:rPr>
      </w:pPr>
      <w:bookmarkStart w:id="51" w:name="_Toc421011506"/>
      <w:bookmarkStart w:id="52" w:name="_Toc421786527"/>
      <w:bookmarkStart w:id="53" w:name="_Toc429993450"/>
      <w:bookmarkStart w:id="54" w:name="_Toc418080064"/>
      <w:r w:rsidRPr="00DA5500">
        <w:rPr>
          <w:rFonts w:ascii="Calibri" w:hAnsi="Calibri"/>
        </w:rPr>
        <w:t>Program (fixed) Constants</w:t>
      </w:r>
      <w:bookmarkEnd w:id="51"/>
      <w:bookmarkEnd w:id="52"/>
      <w:bookmarkEnd w:id="53"/>
    </w:p>
    <w:p w:rsidR="00AC4CD8" w:rsidRPr="00DA5500" w:rsidRDefault="00AC4CD8" w:rsidP="00AC4CD8">
      <w:pPr>
        <w:pStyle w:val="Heading3"/>
        <w:tabs>
          <w:tab w:val="clear" w:pos="1017"/>
          <w:tab w:val="num" w:pos="567"/>
        </w:tabs>
        <w:ind w:left="567"/>
        <w:rPr>
          <w:rFonts w:ascii="Calibri" w:hAnsi="Calibri"/>
        </w:rPr>
      </w:pPr>
      <w:bookmarkStart w:id="55" w:name="_Toc429993451"/>
      <w:bookmarkEnd w:id="54"/>
      <w:r w:rsidRPr="00DA5500">
        <w:rPr>
          <w:rFonts w:ascii="Calibri" w:hAnsi="Calibri"/>
        </w:rPr>
        <w:t>Embedded Constants</w:t>
      </w:r>
      <w:bookmarkEnd w:id="55"/>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463145" w:rsidP="005463F4">
            <w:pPr>
              <w:spacing w:before="60"/>
              <w:rPr>
                <w:rFonts w:cs="Calibri"/>
                <w:sz w:val="16"/>
                <w:szCs w:val="16"/>
              </w:rPr>
            </w:pPr>
            <w:r w:rsidRPr="005463F4">
              <w:t xml:space="preserve">Please refer </w:t>
            </w:r>
            <w:r w:rsidR="00BD3B94" w:rsidRPr="005463F4">
              <w:t>DF002A_Swp_DataDict.m</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BD3B94" w:rsidP="00BD3B94">
            <w:pPr>
              <w:spacing w:before="60"/>
              <w:jc w:val="center"/>
              <w:rPr>
                <w:rFonts w:cs="Calibri"/>
                <w:sz w:val="16"/>
                <w:szCs w:val="16"/>
              </w:rPr>
            </w:pPr>
            <w:r>
              <w:rPr>
                <w:rFonts w:cs="Calibri"/>
                <w:sz w:val="16"/>
                <w:szCs w:val="16"/>
              </w:rPr>
              <w:t>NA</w:t>
            </w: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BD3B94" w:rsidP="00BD3B94">
            <w:pPr>
              <w:spacing w:before="60"/>
              <w:jc w:val="center"/>
              <w:rPr>
                <w:rFonts w:cs="Calibri"/>
                <w:sz w:val="16"/>
                <w:szCs w:val="16"/>
              </w:rPr>
            </w:pPr>
            <w:r>
              <w:rPr>
                <w:rFonts w:cs="Calibri"/>
                <w:sz w:val="16"/>
                <w:szCs w:val="16"/>
              </w:rPr>
              <w:t>NA</w:t>
            </w: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BD3B94" w:rsidP="00BD3B94">
            <w:pPr>
              <w:spacing w:before="60"/>
              <w:jc w:val="center"/>
              <w:rPr>
                <w:rFonts w:cs="Calibri"/>
                <w:sz w:val="16"/>
                <w:szCs w:val="16"/>
              </w:rPr>
            </w:pPr>
            <w:r>
              <w:rPr>
                <w:rFonts w:cs="Calibri"/>
                <w:sz w:val="16"/>
                <w:szCs w:val="16"/>
              </w:rPr>
              <w:t>NA</w:t>
            </w:r>
          </w:p>
        </w:tc>
      </w:tr>
      <w:tr w:rsidR="00144859" w:rsidRPr="00AA38E8" w:rsidTr="00F4318C">
        <w:tc>
          <w:tcPr>
            <w:tcW w:w="3888" w:type="dxa"/>
            <w:tcBorders>
              <w:top w:val="single" w:sz="6" w:space="0" w:color="auto"/>
              <w:left w:val="single" w:sz="6" w:space="0" w:color="auto"/>
              <w:bottom w:val="single" w:sz="6" w:space="0" w:color="auto"/>
              <w:right w:val="single" w:sz="6" w:space="0" w:color="auto"/>
            </w:tcBorders>
          </w:tcPr>
          <w:p w:rsidR="00144859" w:rsidRPr="004209D3" w:rsidRDefault="005463F4" w:rsidP="007377D7">
            <w:r w:rsidRPr="005463F4">
              <w:t>SWPSTRT_CNT_U16</w:t>
            </w:r>
          </w:p>
        </w:tc>
        <w:tc>
          <w:tcPr>
            <w:tcW w:w="1710" w:type="dxa"/>
            <w:tcBorders>
              <w:top w:val="single" w:sz="6" w:space="0" w:color="auto"/>
              <w:left w:val="single" w:sz="6" w:space="0" w:color="auto"/>
              <w:bottom w:val="single" w:sz="6" w:space="0" w:color="auto"/>
              <w:right w:val="single" w:sz="6" w:space="0" w:color="auto"/>
            </w:tcBorders>
          </w:tcPr>
          <w:p w:rsidR="00144859" w:rsidRDefault="00144859" w:rsidP="00144859">
            <w:pPr>
              <w:jc w:val="center"/>
            </w:pPr>
            <w:r w:rsidRPr="0021538A">
              <w:rPr>
                <w:rFonts w:cs="Calibri"/>
                <w:sz w:val="16"/>
                <w:szCs w:val="16"/>
              </w:rPr>
              <w:t>NA</w:t>
            </w:r>
          </w:p>
        </w:tc>
        <w:tc>
          <w:tcPr>
            <w:tcW w:w="1225" w:type="dxa"/>
            <w:tcBorders>
              <w:top w:val="single" w:sz="6" w:space="0" w:color="auto"/>
              <w:left w:val="single" w:sz="6" w:space="0" w:color="auto"/>
              <w:bottom w:val="single" w:sz="6" w:space="0" w:color="auto"/>
              <w:right w:val="single" w:sz="6" w:space="0" w:color="auto"/>
            </w:tcBorders>
          </w:tcPr>
          <w:p w:rsidR="00144859" w:rsidRDefault="00144859" w:rsidP="00144859">
            <w:pPr>
              <w:jc w:val="center"/>
            </w:pPr>
            <w:r w:rsidRPr="00812DAE">
              <w:rPr>
                <w:rFonts w:cs="Calibri"/>
                <w:sz w:val="16"/>
                <w:szCs w:val="16"/>
              </w:rPr>
              <w:t>NA</w:t>
            </w:r>
          </w:p>
        </w:tc>
        <w:tc>
          <w:tcPr>
            <w:tcW w:w="1385" w:type="dxa"/>
            <w:tcBorders>
              <w:top w:val="single" w:sz="6" w:space="0" w:color="auto"/>
              <w:left w:val="single" w:sz="6" w:space="0" w:color="auto"/>
              <w:bottom w:val="single" w:sz="6" w:space="0" w:color="auto"/>
              <w:right w:val="single" w:sz="6" w:space="0" w:color="auto"/>
            </w:tcBorders>
          </w:tcPr>
          <w:p w:rsidR="00144859" w:rsidRDefault="00144859" w:rsidP="00BD3B94">
            <w:pPr>
              <w:spacing w:before="60"/>
              <w:jc w:val="center"/>
              <w:rPr>
                <w:rFonts w:cs="Calibri"/>
                <w:sz w:val="16"/>
                <w:szCs w:val="16"/>
              </w:rPr>
            </w:pPr>
            <w:r>
              <w:rPr>
                <w:rFonts w:cs="Calibri"/>
                <w:sz w:val="16"/>
                <w:szCs w:val="16"/>
              </w:rPr>
              <w:t>0</w:t>
            </w:r>
          </w:p>
        </w:tc>
      </w:tr>
      <w:tr w:rsidR="00144859" w:rsidRPr="00AA38E8" w:rsidTr="00F4318C">
        <w:tc>
          <w:tcPr>
            <w:tcW w:w="3888" w:type="dxa"/>
            <w:tcBorders>
              <w:top w:val="single" w:sz="6" w:space="0" w:color="auto"/>
              <w:left w:val="single" w:sz="6" w:space="0" w:color="auto"/>
              <w:bottom w:val="single" w:sz="6" w:space="0" w:color="auto"/>
              <w:right w:val="single" w:sz="6" w:space="0" w:color="auto"/>
            </w:tcBorders>
          </w:tcPr>
          <w:p w:rsidR="00144859" w:rsidRPr="004209D3" w:rsidRDefault="005463F4" w:rsidP="007377D7">
            <w:r w:rsidRPr="005463F4">
              <w:t>SWPTRAN_CNT_U16</w:t>
            </w:r>
          </w:p>
        </w:tc>
        <w:tc>
          <w:tcPr>
            <w:tcW w:w="1710" w:type="dxa"/>
            <w:tcBorders>
              <w:top w:val="single" w:sz="6" w:space="0" w:color="auto"/>
              <w:left w:val="single" w:sz="6" w:space="0" w:color="auto"/>
              <w:bottom w:val="single" w:sz="6" w:space="0" w:color="auto"/>
              <w:right w:val="single" w:sz="6" w:space="0" w:color="auto"/>
            </w:tcBorders>
          </w:tcPr>
          <w:p w:rsidR="00144859" w:rsidRDefault="00144859" w:rsidP="00144859">
            <w:pPr>
              <w:jc w:val="center"/>
            </w:pPr>
            <w:r w:rsidRPr="0021538A">
              <w:rPr>
                <w:rFonts w:cs="Calibri"/>
                <w:sz w:val="16"/>
                <w:szCs w:val="16"/>
              </w:rPr>
              <w:t>NA</w:t>
            </w:r>
          </w:p>
        </w:tc>
        <w:tc>
          <w:tcPr>
            <w:tcW w:w="1225" w:type="dxa"/>
            <w:tcBorders>
              <w:top w:val="single" w:sz="6" w:space="0" w:color="auto"/>
              <w:left w:val="single" w:sz="6" w:space="0" w:color="auto"/>
              <w:bottom w:val="single" w:sz="6" w:space="0" w:color="auto"/>
              <w:right w:val="single" w:sz="6" w:space="0" w:color="auto"/>
            </w:tcBorders>
          </w:tcPr>
          <w:p w:rsidR="00144859" w:rsidRDefault="00144859" w:rsidP="00144859">
            <w:pPr>
              <w:jc w:val="center"/>
            </w:pPr>
            <w:r w:rsidRPr="00812DAE">
              <w:rPr>
                <w:rFonts w:cs="Calibri"/>
                <w:sz w:val="16"/>
                <w:szCs w:val="16"/>
              </w:rPr>
              <w:t>NA</w:t>
            </w:r>
          </w:p>
        </w:tc>
        <w:tc>
          <w:tcPr>
            <w:tcW w:w="1385" w:type="dxa"/>
            <w:tcBorders>
              <w:top w:val="single" w:sz="6" w:space="0" w:color="auto"/>
              <w:left w:val="single" w:sz="6" w:space="0" w:color="auto"/>
              <w:bottom w:val="single" w:sz="6" w:space="0" w:color="auto"/>
              <w:right w:val="single" w:sz="6" w:space="0" w:color="auto"/>
            </w:tcBorders>
          </w:tcPr>
          <w:p w:rsidR="00144859" w:rsidRDefault="00144859" w:rsidP="00BD3B94">
            <w:pPr>
              <w:spacing w:before="60"/>
              <w:jc w:val="center"/>
              <w:rPr>
                <w:rFonts w:cs="Calibri"/>
                <w:sz w:val="16"/>
                <w:szCs w:val="16"/>
              </w:rPr>
            </w:pPr>
            <w:r>
              <w:rPr>
                <w:rFonts w:cs="Calibri"/>
                <w:sz w:val="16"/>
                <w:szCs w:val="16"/>
              </w:rPr>
              <w:t>1</w:t>
            </w:r>
          </w:p>
        </w:tc>
      </w:tr>
      <w:tr w:rsidR="00144859" w:rsidRPr="00AA38E8" w:rsidTr="00F4318C">
        <w:tc>
          <w:tcPr>
            <w:tcW w:w="3888" w:type="dxa"/>
            <w:tcBorders>
              <w:top w:val="single" w:sz="6" w:space="0" w:color="auto"/>
              <w:left w:val="single" w:sz="6" w:space="0" w:color="auto"/>
              <w:bottom w:val="single" w:sz="6" w:space="0" w:color="auto"/>
              <w:right w:val="single" w:sz="6" w:space="0" w:color="auto"/>
            </w:tcBorders>
          </w:tcPr>
          <w:p w:rsidR="00144859" w:rsidRPr="004209D3" w:rsidRDefault="005463F4" w:rsidP="00144859">
            <w:r w:rsidRPr="005463F4">
              <w:t>SWPDWELL_CNT_U16</w:t>
            </w:r>
          </w:p>
        </w:tc>
        <w:tc>
          <w:tcPr>
            <w:tcW w:w="1710" w:type="dxa"/>
            <w:tcBorders>
              <w:top w:val="single" w:sz="6" w:space="0" w:color="auto"/>
              <w:left w:val="single" w:sz="6" w:space="0" w:color="auto"/>
              <w:bottom w:val="single" w:sz="6" w:space="0" w:color="auto"/>
              <w:right w:val="single" w:sz="6" w:space="0" w:color="auto"/>
            </w:tcBorders>
          </w:tcPr>
          <w:p w:rsidR="00144859" w:rsidRDefault="00144859" w:rsidP="00144859">
            <w:pPr>
              <w:jc w:val="center"/>
            </w:pPr>
            <w:r w:rsidRPr="0021538A">
              <w:rPr>
                <w:rFonts w:cs="Calibri"/>
                <w:sz w:val="16"/>
                <w:szCs w:val="16"/>
              </w:rPr>
              <w:t>NA</w:t>
            </w:r>
          </w:p>
        </w:tc>
        <w:tc>
          <w:tcPr>
            <w:tcW w:w="1225" w:type="dxa"/>
            <w:tcBorders>
              <w:top w:val="single" w:sz="6" w:space="0" w:color="auto"/>
              <w:left w:val="single" w:sz="6" w:space="0" w:color="auto"/>
              <w:bottom w:val="single" w:sz="6" w:space="0" w:color="auto"/>
              <w:right w:val="single" w:sz="6" w:space="0" w:color="auto"/>
            </w:tcBorders>
          </w:tcPr>
          <w:p w:rsidR="00144859" w:rsidRDefault="00144859" w:rsidP="00144859">
            <w:pPr>
              <w:jc w:val="center"/>
            </w:pPr>
            <w:r w:rsidRPr="00812DAE">
              <w:rPr>
                <w:rFonts w:cs="Calibri"/>
                <w:sz w:val="16"/>
                <w:szCs w:val="16"/>
              </w:rPr>
              <w:t>NA</w:t>
            </w:r>
          </w:p>
        </w:tc>
        <w:tc>
          <w:tcPr>
            <w:tcW w:w="1385" w:type="dxa"/>
            <w:tcBorders>
              <w:top w:val="single" w:sz="6" w:space="0" w:color="auto"/>
              <w:left w:val="single" w:sz="6" w:space="0" w:color="auto"/>
              <w:bottom w:val="single" w:sz="6" w:space="0" w:color="auto"/>
              <w:right w:val="single" w:sz="6" w:space="0" w:color="auto"/>
            </w:tcBorders>
          </w:tcPr>
          <w:p w:rsidR="00144859" w:rsidRDefault="00144859" w:rsidP="00BD3B94">
            <w:pPr>
              <w:spacing w:before="60"/>
              <w:jc w:val="center"/>
              <w:rPr>
                <w:rFonts w:cs="Calibri"/>
                <w:sz w:val="16"/>
                <w:szCs w:val="16"/>
              </w:rPr>
            </w:pPr>
            <w:r>
              <w:rPr>
                <w:rFonts w:cs="Calibri"/>
                <w:sz w:val="16"/>
                <w:szCs w:val="16"/>
              </w:rPr>
              <w:t>2</w:t>
            </w:r>
          </w:p>
        </w:tc>
      </w:tr>
      <w:tr w:rsidR="00144859" w:rsidRPr="00AA38E8" w:rsidTr="00F4318C">
        <w:tc>
          <w:tcPr>
            <w:tcW w:w="3888" w:type="dxa"/>
            <w:tcBorders>
              <w:top w:val="single" w:sz="6" w:space="0" w:color="auto"/>
              <w:left w:val="single" w:sz="6" w:space="0" w:color="auto"/>
              <w:bottom w:val="single" w:sz="6" w:space="0" w:color="auto"/>
              <w:right w:val="single" w:sz="6" w:space="0" w:color="auto"/>
            </w:tcBorders>
          </w:tcPr>
          <w:p w:rsidR="00144859" w:rsidRPr="004209D3" w:rsidRDefault="005463F4" w:rsidP="007377D7">
            <w:r w:rsidRPr="005463F4">
              <w:t>SWPSTOP_CNT_U16</w:t>
            </w:r>
          </w:p>
        </w:tc>
        <w:tc>
          <w:tcPr>
            <w:tcW w:w="1710" w:type="dxa"/>
            <w:tcBorders>
              <w:top w:val="single" w:sz="6" w:space="0" w:color="auto"/>
              <w:left w:val="single" w:sz="6" w:space="0" w:color="auto"/>
              <w:bottom w:val="single" w:sz="6" w:space="0" w:color="auto"/>
              <w:right w:val="single" w:sz="6" w:space="0" w:color="auto"/>
            </w:tcBorders>
          </w:tcPr>
          <w:p w:rsidR="00144859" w:rsidRDefault="00144859" w:rsidP="00144859">
            <w:pPr>
              <w:jc w:val="center"/>
            </w:pPr>
            <w:r w:rsidRPr="0021538A">
              <w:rPr>
                <w:rFonts w:cs="Calibri"/>
                <w:sz w:val="16"/>
                <w:szCs w:val="16"/>
              </w:rPr>
              <w:t>NA</w:t>
            </w:r>
          </w:p>
        </w:tc>
        <w:tc>
          <w:tcPr>
            <w:tcW w:w="1225" w:type="dxa"/>
            <w:tcBorders>
              <w:top w:val="single" w:sz="6" w:space="0" w:color="auto"/>
              <w:left w:val="single" w:sz="6" w:space="0" w:color="auto"/>
              <w:bottom w:val="single" w:sz="6" w:space="0" w:color="auto"/>
              <w:right w:val="single" w:sz="6" w:space="0" w:color="auto"/>
            </w:tcBorders>
          </w:tcPr>
          <w:p w:rsidR="00144859" w:rsidRDefault="00144859" w:rsidP="00144859">
            <w:pPr>
              <w:jc w:val="center"/>
            </w:pPr>
            <w:r w:rsidRPr="00812DAE">
              <w:rPr>
                <w:rFonts w:cs="Calibri"/>
                <w:sz w:val="16"/>
                <w:szCs w:val="16"/>
              </w:rPr>
              <w:t>NA</w:t>
            </w:r>
          </w:p>
        </w:tc>
        <w:tc>
          <w:tcPr>
            <w:tcW w:w="1385" w:type="dxa"/>
            <w:tcBorders>
              <w:top w:val="single" w:sz="6" w:space="0" w:color="auto"/>
              <w:left w:val="single" w:sz="6" w:space="0" w:color="auto"/>
              <w:bottom w:val="single" w:sz="6" w:space="0" w:color="auto"/>
              <w:right w:val="single" w:sz="6" w:space="0" w:color="auto"/>
            </w:tcBorders>
          </w:tcPr>
          <w:p w:rsidR="00144859" w:rsidRDefault="00144859" w:rsidP="00BD3B94">
            <w:pPr>
              <w:spacing w:before="60"/>
              <w:jc w:val="center"/>
              <w:rPr>
                <w:rFonts w:cs="Calibri"/>
                <w:sz w:val="16"/>
                <w:szCs w:val="16"/>
              </w:rPr>
            </w:pPr>
            <w:r>
              <w:rPr>
                <w:rFonts w:cs="Calibri"/>
                <w:sz w:val="16"/>
                <w:szCs w:val="16"/>
              </w:rPr>
              <w:t>3</w:t>
            </w:r>
          </w:p>
        </w:tc>
      </w:tr>
      <w:tr w:rsidR="00144859" w:rsidRPr="00AA38E8" w:rsidTr="00F4318C">
        <w:tc>
          <w:tcPr>
            <w:tcW w:w="3888" w:type="dxa"/>
            <w:tcBorders>
              <w:top w:val="single" w:sz="6" w:space="0" w:color="auto"/>
              <w:left w:val="single" w:sz="6" w:space="0" w:color="auto"/>
              <w:bottom w:val="single" w:sz="6" w:space="0" w:color="auto"/>
              <w:right w:val="single" w:sz="6" w:space="0" w:color="auto"/>
            </w:tcBorders>
          </w:tcPr>
          <w:p w:rsidR="00144859" w:rsidRPr="004209D3" w:rsidRDefault="005463F4" w:rsidP="007377D7">
            <w:r w:rsidRPr="005463F4">
              <w:t>SWPRAMP_CNT_U16</w:t>
            </w:r>
          </w:p>
        </w:tc>
        <w:tc>
          <w:tcPr>
            <w:tcW w:w="1710" w:type="dxa"/>
            <w:tcBorders>
              <w:top w:val="single" w:sz="6" w:space="0" w:color="auto"/>
              <w:left w:val="single" w:sz="6" w:space="0" w:color="auto"/>
              <w:bottom w:val="single" w:sz="6" w:space="0" w:color="auto"/>
              <w:right w:val="single" w:sz="6" w:space="0" w:color="auto"/>
            </w:tcBorders>
          </w:tcPr>
          <w:p w:rsidR="00144859" w:rsidRDefault="00144859" w:rsidP="00144859">
            <w:pPr>
              <w:jc w:val="center"/>
            </w:pPr>
            <w:r w:rsidRPr="0021538A">
              <w:rPr>
                <w:rFonts w:cs="Calibri"/>
                <w:sz w:val="16"/>
                <w:szCs w:val="16"/>
              </w:rPr>
              <w:t>NA</w:t>
            </w:r>
          </w:p>
        </w:tc>
        <w:tc>
          <w:tcPr>
            <w:tcW w:w="1225" w:type="dxa"/>
            <w:tcBorders>
              <w:top w:val="single" w:sz="6" w:space="0" w:color="auto"/>
              <w:left w:val="single" w:sz="6" w:space="0" w:color="auto"/>
              <w:bottom w:val="single" w:sz="6" w:space="0" w:color="auto"/>
              <w:right w:val="single" w:sz="6" w:space="0" w:color="auto"/>
            </w:tcBorders>
          </w:tcPr>
          <w:p w:rsidR="00144859" w:rsidRDefault="00144859" w:rsidP="00144859">
            <w:pPr>
              <w:jc w:val="center"/>
            </w:pPr>
            <w:r w:rsidRPr="00812DAE">
              <w:rPr>
                <w:rFonts w:cs="Calibri"/>
                <w:sz w:val="16"/>
                <w:szCs w:val="16"/>
              </w:rPr>
              <w:t>NA</w:t>
            </w:r>
          </w:p>
        </w:tc>
        <w:tc>
          <w:tcPr>
            <w:tcW w:w="1385" w:type="dxa"/>
            <w:tcBorders>
              <w:top w:val="single" w:sz="6" w:space="0" w:color="auto"/>
              <w:left w:val="single" w:sz="6" w:space="0" w:color="auto"/>
              <w:bottom w:val="single" w:sz="6" w:space="0" w:color="auto"/>
              <w:right w:val="single" w:sz="6" w:space="0" w:color="auto"/>
            </w:tcBorders>
          </w:tcPr>
          <w:p w:rsidR="00144859" w:rsidRDefault="00144859" w:rsidP="00BD3B94">
            <w:pPr>
              <w:spacing w:before="60"/>
              <w:jc w:val="center"/>
              <w:rPr>
                <w:rFonts w:cs="Calibri"/>
                <w:sz w:val="16"/>
                <w:szCs w:val="16"/>
              </w:rPr>
            </w:pPr>
            <w:r>
              <w:rPr>
                <w:rFonts w:cs="Calibri"/>
                <w:sz w:val="16"/>
                <w:szCs w:val="16"/>
              </w:rPr>
              <w:t>4</w:t>
            </w:r>
          </w:p>
        </w:tc>
      </w:tr>
      <w:tr w:rsidR="00144859" w:rsidRPr="00AA38E8" w:rsidTr="00F4318C">
        <w:tc>
          <w:tcPr>
            <w:tcW w:w="3888" w:type="dxa"/>
            <w:tcBorders>
              <w:top w:val="single" w:sz="6" w:space="0" w:color="auto"/>
              <w:left w:val="single" w:sz="6" w:space="0" w:color="auto"/>
              <w:bottom w:val="single" w:sz="6" w:space="0" w:color="auto"/>
              <w:right w:val="single" w:sz="6" w:space="0" w:color="auto"/>
            </w:tcBorders>
          </w:tcPr>
          <w:p w:rsidR="00144859" w:rsidRPr="004209D3" w:rsidRDefault="005463F4" w:rsidP="007377D7">
            <w:r w:rsidRPr="005463F4">
              <w:t>SWPDONE_CNT_U16</w:t>
            </w:r>
          </w:p>
        </w:tc>
        <w:tc>
          <w:tcPr>
            <w:tcW w:w="1710" w:type="dxa"/>
            <w:tcBorders>
              <w:top w:val="single" w:sz="6" w:space="0" w:color="auto"/>
              <w:left w:val="single" w:sz="6" w:space="0" w:color="auto"/>
              <w:bottom w:val="single" w:sz="6" w:space="0" w:color="auto"/>
              <w:right w:val="single" w:sz="6" w:space="0" w:color="auto"/>
            </w:tcBorders>
          </w:tcPr>
          <w:p w:rsidR="00144859" w:rsidRDefault="00144859" w:rsidP="00A16D77">
            <w:pPr>
              <w:jc w:val="center"/>
            </w:pPr>
            <w:r w:rsidRPr="0021538A">
              <w:rPr>
                <w:rFonts w:cs="Calibri"/>
                <w:sz w:val="16"/>
                <w:szCs w:val="16"/>
              </w:rPr>
              <w:t>NA</w:t>
            </w:r>
          </w:p>
        </w:tc>
        <w:tc>
          <w:tcPr>
            <w:tcW w:w="1225" w:type="dxa"/>
            <w:tcBorders>
              <w:top w:val="single" w:sz="6" w:space="0" w:color="auto"/>
              <w:left w:val="single" w:sz="6" w:space="0" w:color="auto"/>
              <w:bottom w:val="single" w:sz="6" w:space="0" w:color="auto"/>
              <w:right w:val="single" w:sz="6" w:space="0" w:color="auto"/>
            </w:tcBorders>
          </w:tcPr>
          <w:p w:rsidR="00144859" w:rsidRDefault="00144859" w:rsidP="00A16D77">
            <w:pPr>
              <w:jc w:val="center"/>
            </w:pPr>
            <w:r w:rsidRPr="00812DAE">
              <w:rPr>
                <w:rFonts w:cs="Calibri"/>
                <w:sz w:val="16"/>
                <w:szCs w:val="16"/>
              </w:rPr>
              <w:t>NA</w:t>
            </w:r>
          </w:p>
        </w:tc>
        <w:tc>
          <w:tcPr>
            <w:tcW w:w="1385" w:type="dxa"/>
            <w:tcBorders>
              <w:top w:val="single" w:sz="6" w:space="0" w:color="auto"/>
              <w:left w:val="single" w:sz="6" w:space="0" w:color="auto"/>
              <w:bottom w:val="single" w:sz="6" w:space="0" w:color="auto"/>
              <w:right w:val="single" w:sz="6" w:space="0" w:color="auto"/>
            </w:tcBorders>
          </w:tcPr>
          <w:p w:rsidR="00144859" w:rsidRDefault="00144859" w:rsidP="00BD3B94">
            <w:pPr>
              <w:spacing w:before="60"/>
              <w:jc w:val="center"/>
              <w:rPr>
                <w:rFonts w:cs="Calibri"/>
                <w:sz w:val="16"/>
                <w:szCs w:val="16"/>
              </w:rPr>
            </w:pPr>
            <w:r>
              <w:rPr>
                <w:rFonts w:cs="Calibri"/>
                <w:sz w:val="16"/>
                <w:szCs w:val="16"/>
              </w:rPr>
              <w:t>5</w:t>
            </w:r>
          </w:p>
        </w:tc>
      </w:tr>
    </w:tbl>
    <w:p w:rsidR="002B094F" w:rsidRPr="0048012A" w:rsidRDefault="002B094F" w:rsidP="002518E0">
      <w:pPr>
        <w:pStyle w:val="BodyText3"/>
        <w:rPr>
          <w:rFonts w:cs="Calibri"/>
          <w:sz w:val="20"/>
          <w:szCs w:val="20"/>
        </w:rPr>
      </w:pPr>
    </w:p>
    <w:p w:rsidR="00AC4CD8" w:rsidRDefault="00AC4CD8" w:rsidP="00AC4CD8">
      <w:pPr>
        <w:pStyle w:val="Heading1"/>
        <w:ind w:left="562" w:hanging="562"/>
        <w:rPr>
          <w:rFonts w:ascii="Calibri" w:hAnsi="Calibri" w:cs="Calibri"/>
        </w:rPr>
      </w:pPr>
      <w:bookmarkStart w:id="56" w:name="_Ref87065593"/>
      <w:bookmarkStart w:id="57" w:name="_Toc338170483"/>
      <w:bookmarkStart w:id="58" w:name="_Toc375678229"/>
      <w:bookmarkStart w:id="59" w:name="_Toc418080067"/>
      <w:bookmarkStart w:id="60" w:name="_Toc421786702"/>
      <w:bookmarkStart w:id="61" w:name="_Toc429993452"/>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56"/>
      <w:bookmarkEnd w:id="57"/>
      <w:bookmarkEnd w:id="58"/>
      <w:bookmarkEnd w:id="59"/>
      <w:bookmarkEnd w:id="60"/>
      <w:bookmarkEnd w:id="61"/>
    </w:p>
    <w:p w:rsidR="00463145" w:rsidRPr="00463145" w:rsidRDefault="00463145" w:rsidP="00463145">
      <w:pPr>
        <w:ind w:left="562"/>
        <w:rPr>
          <w:rFonts w:cs="Calibri"/>
        </w:rPr>
      </w:pPr>
      <w:r w:rsidRPr="00463145">
        <w:rPr>
          <w:rFonts w:cs="Calibri"/>
        </w:rPr>
        <w:t>Please refer FDD</w:t>
      </w:r>
      <w:r>
        <w:rPr>
          <w:rFonts w:cs="Calibri"/>
        </w:rPr>
        <w:t>.</w:t>
      </w:r>
    </w:p>
    <w:p w:rsidR="002B094F" w:rsidRPr="00987B4A" w:rsidRDefault="002B094F" w:rsidP="00007584">
      <w:pPr>
        <w:pStyle w:val="Heading2"/>
        <w:spacing w:after="60"/>
        <w:rPr>
          <w:rFonts w:ascii="Calibri" w:hAnsi="Calibri"/>
        </w:rPr>
      </w:pPr>
      <w:bookmarkStart w:id="62" w:name="_Toc338170484"/>
      <w:bookmarkStart w:id="63" w:name="_Toc418080068"/>
      <w:bookmarkStart w:id="64" w:name="_Toc421709916"/>
      <w:bookmarkStart w:id="65" w:name="_Toc429993453"/>
      <w:r w:rsidRPr="00007584">
        <w:rPr>
          <w:rFonts w:ascii="Calibri" w:hAnsi="Calibri"/>
        </w:rPr>
        <w:t>Sub</w:t>
      </w:r>
      <w:r w:rsidRPr="00987B4A">
        <w:rPr>
          <w:rFonts w:ascii="Calibri" w:hAnsi="Calibri"/>
        </w:rPr>
        <w:t>-Module Functions</w:t>
      </w:r>
      <w:bookmarkEnd w:id="62"/>
      <w:bookmarkEnd w:id="63"/>
      <w:bookmarkEnd w:id="64"/>
      <w:bookmarkEnd w:id="65"/>
    </w:p>
    <w:p w:rsidR="00007584" w:rsidRDefault="00007584" w:rsidP="00007584">
      <w:pPr>
        <w:pStyle w:val="Heading2"/>
        <w:numPr>
          <w:ilvl w:val="2"/>
          <w:numId w:val="11"/>
        </w:numPr>
        <w:tabs>
          <w:tab w:val="clear" w:pos="1017"/>
          <w:tab w:val="num" w:pos="567"/>
        </w:tabs>
        <w:spacing w:after="60"/>
        <w:ind w:left="567"/>
        <w:rPr>
          <w:rFonts w:ascii="Calibri" w:hAnsi="Calibri" w:cs="Calibri"/>
        </w:rPr>
      </w:pPr>
      <w:bookmarkStart w:id="66" w:name="_Toc421011514"/>
      <w:bookmarkStart w:id="67" w:name="_Toc429993454"/>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BD3B94">
        <w:rPr>
          <w:rFonts w:ascii="Calibri" w:hAnsi="Calibri" w:cs="Calibri"/>
        </w:rPr>
        <w:t>Swp</w:t>
      </w:r>
      <w:r w:rsidR="006D634C">
        <w:rPr>
          <w:rFonts w:ascii="Calibri" w:hAnsi="Calibri" w:cs="Calibri"/>
        </w:rPr>
        <w:fldChar w:fldCharType="end"/>
      </w:r>
      <w:r w:rsidRPr="00AA38E8">
        <w:rPr>
          <w:rFonts w:ascii="Calibri" w:hAnsi="Calibri" w:cs="Calibri"/>
        </w:rPr>
        <w:t>Init</w:t>
      </w:r>
      <w:bookmarkEnd w:id="66"/>
      <w:r w:rsidR="00463145">
        <w:rPr>
          <w:rFonts w:ascii="Calibri" w:hAnsi="Calibri" w:cs="Calibri"/>
        </w:rPr>
        <w:t>1</w:t>
      </w:r>
      <w:bookmarkEnd w:id="67"/>
    </w:p>
    <w:p w:rsidR="00B20D5A" w:rsidRDefault="00B20D5A" w:rsidP="00B20D5A">
      <w:pPr>
        <w:ind w:left="864"/>
        <w:rPr>
          <w:rFonts w:cs="Calibri"/>
        </w:rPr>
      </w:pPr>
      <w:r w:rsidRPr="00463145">
        <w:rPr>
          <w:rFonts w:cs="Calibri"/>
        </w:rPr>
        <w:t>Please refer FDD</w:t>
      </w:r>
      <w:r>
        <w:rPr>
          <w:rFonts w:cs="Calibri"/>
        </w:rPr>
        <w:t>.</w:t>
      </w:r>
    </w:p>
    <w:p w:rsidR="004702D1" w:rsidRPr="00AA38E8" w:rsidRDefault="004702D1" w:rsidP="004702D1">
      <w:pPr>
        <w:pStyle w:val="Heading2"/>
        <w:numPr>
          <w:ilvl w:val="3"/>
          <w:numId w:val="11"/>
        </w:numPr>
        <w:spacing w:after="60"/>
        <w:rPr>
          <w:rFonts w:ascii="Calibri" w:hAnsi="Calibri" w:cs="Calibri"/>
        </w:rPr>
      </w:pPr>
      <w:bookmarkStart w:id="68" w:name="_Toc421011515"/>
      <w:bookmarkStart w:id="69" w:name="_Toc424732617"/>
      <w:r w:rsidRPr="00AA38E8">
        <w:rPr>
          <w:rFonts w:ascii="Calibri" w:hAnsi="Calibri" w:cs="Calibri"/>
        </w:rPr>
        <w:t>Design Rationale</w:t>
      </w:r>
      <w:bookmarkEnd w:id="68"/>
      <w:bookmarkEnd w:id="69"/>
    </w:p>
    <w:p w:rsidR="004702D1" w:rsidRPr="00B20D5A" w:rsidRDefault="004702D1" w:rsidP="00B20D5A">
      <w:pPr>
        <w:ind w:left="864"/>
        <w:rPr>
          <w:lang w:bidi="ar-SA"/>
        </w:rPr>
      </w:pPr>
      <w:r w:rsidRPr="004702D1">
        <w:rPr>
          <w:lang w:bidi="ar-SA"/>
        </w:rPr>
        <w:t>Dummy Initialization function to correlate with the FDD (.m file)</w:t>
      </w:r>
    </w:p>
    <w:p w:rsidR="00DB3C1D" w:rsidRDefault="00DB3C1D" w:rsidP="00DB3C1D">
      <w:pPr>
        <w:pStyle w:val="Heading2"/>
        <w:numPr>
          <w:ilvl w:val="2"/>
          <w:numId w:val="11"/>
        </w:numPr>
        <w:tabs>
          <w:tab w:val="clear" w:pos="1017"/>
          <w:tab w:val="num" w:pos="567"/>
        </w:tabs>
        <w:spacing w:after="60"/>
        <w:ind w:left="567"/>
        <w:rPr>
          <w:rFonts w:ascii="Calibri" w:hAnsi="Calibri" w:cs="Calibri"/>
        </w:rPr>
      </w:pPr>
      <w:bookmarkStart w:id="70" w:name="_Toc421011518"/>
      <w:bookmarkStart w:id="71" w:name="_Toc429993455"/>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BD3B94">
        <w:rPr>
          <w:rFonts w:ascii="Calibri" w:hAnsi="Calibri" w:cs="Calibri"/>
        </w:rPr>
        <w:t>Swp</w:t>
      </w:r>
      <w:r w:rsidR="006D634C">
        <w:rPr>
          <w:rFonts w:ascii="Calibri" w:hAnsi="Calibri" w:cs="Calibri"/>
        </w:rPr>
        <w:fldChar w:fldCharType="end"/>
      </w:r>
      <w:r w:rsidRPr="00AA38E8">
        <w:rPr>
          <w:rFonts w:ascii="Calibri" w:hAnsi="Calibri" w:cs="Calibri"/>
        </w:rPr>
        <w:t>Per</w:t>
      </w:r>
      <w:bookmarkEnd w:id="70"/>
      <w:r w:rsidR="00463145">
        <w:rPr>
          <w:rFonts w:ascii="Calibri" w:hAnsi="Calibri" w:cs="Calibri"/>
        </w:rPr>
        <w:t>1</w:t>
      </w:r>
      <w:bookmarkEnd w:id="71"/>
    </w:p>
    <w:p w:rsidR="00B20D5A" w:rsidRDefault="00B20D5A" w:rsidP="00B20D5A">
      <w:pPr>
        <w:ind w:left="864"/>
        <w:rPr>
          <w:rFonts w:cs="Calibri"/>
        </w:rPr>
      </w:pPr>
      <w:r w:rsidRPr="00463145">
        <w:rPr>
          <w:rFonts w:cs="Calibri"/>
        </w:rPr>
        <w:t>Please refer FDD</w:t>
      </w:r>
      <w:r>
        <w:rPr>
          <w:rFonts w:cs="Calibri"/>
        </w:rPr>
        <w:t>.</w:t>
      </w:r>
    </w:p>
    <w:p w:rsidR="004702D1" w:rsidRPr="00AA38E8" w:rsidRDefault="004702D1" w:rsidP="004702D1">
      <w:pPr>
        <w:pStyle w:val="Heading2"/>
        <w:numPr>
          <w:ilvl w:val="3"/>
          <w:numId w:val="11"/>
        </w:numPr>
        <w:spacing w:after="60"/>
        <w:rPr>
          <w:rFonts w:ascii="Calibri" w:hAnsi="Calibri" w:cs="Calibri"/>
        </w:rPr>
      </w:pPr>
      <w:r w:rsidRPr="00AA38E8">
        <w:rPr>
          <w:rFonts w:ascii="Calibri" w:hAnsi="Calibri" w:cs="Calibri"/>
        </w:rPr>
        <w:t>Design Rationale</w:t>
      </w:r>
    </w:p>
    <w:p w:rsidR="004702D1" w:rsidRDefault="004702D1" w:rsidP="004702D1">
      <w:pPr>
        <w:pStyle w:val="ListParagraph"/>
        <w:numPr>
          <w:ilvl w:val="0"/>
          <w:numId w:val="13"/>
        </w:numPr>
        <w:rPr>
          <w:rFonts w:cs="Calibri"/>
        </w:rPr>
      </w:pPr>
      <w:r w:rsidRPr="005926A4">
        <w:rPr>
          <w:rFonts w:cs="Calibri"/>
        </w:rPr>
        <w:t>For DFs, it was decided to use the module level variables in</w:t>
      </w:r>
      <w:r>
        <w:rPr>
          <w:rFonts w:cs="Calibri"/>
        </w:rPr>
        <w:t xml:space="preserve"> </w:t>
      </w:r>
      <w:r w:rsidRPr="005926A4">
        <w:rPr>
          <w:rFonts w:cs="Calibri"/>
        </w:rPr>
        <w:t>place of PIMs defined in th</w:t>
      </w:r>
      <w:r>
        <w:rPr>
          <w:rFonts w:cs="Calibri"/>
        </w:rPr>
        <w:t>e FDD (PIM section of .m file)</w:t>
      </w:r>
      <w:proofErr w:type="gramStart"/>
      <w:r>
        <w:rPr>
          <w:rFonts w:cs="Calibri"/>
        </w:rPr>
        <w:t>,</w:t>
      </w:r>
      <w:proofErr w:type="gramEnd"/>
      <w:r>
        <w:rPr>
          <w:rFonts w:cs="Calibri"/>
        </w:rPr>
        <w:t xml:space="preserve"> </w:t>
      </w:r>
      <w:r w:rsidRPr="005926A4">
        <w:rPr>
          <w:rFonts w:cs="Calibri"/>
        </w:rPr>
        <w:t>This is a deviation from regular EA4 process.</w:t>
      </w:r>
      <w:ins w:id="72" w:author="Anne, Krishna" w:date="2016-02-01T15:48:00Z">
        <w:r w:rsidR="007A2B4E">
          <w:rPr>
            <w:rFonts w:cs="Calibri"/>
          </w:rPr>
          <w:t xml:space="preserve"> This is to give control over </w:t>
        </w:r>
        <w:proofErr w:type="spellStart"/>
        <w:r w:rsidR="007A2B4E">
          <w:rPr>
            <w:rFonts w:cs="Calibri"/>
          </w:rPr>
          <w:t>MemMap</w:t>
        </w:r>
        <w:proofErr w:type="spellEnd"/>
        <w:r w:rsidR="007A2B4E">
          <w:rPr>
            <w:rFonts w:cs="Calibri"/>
          </w:rPr>
          <w:t xml:space="preserve"> to avoid MPU violations while writing these variables using </w:t>
        </w:r>
        <w:proofErr w:type="spellStart"/>
        <w:r w:rsidR="007A2B4E">
          <w:rPr>
            <w:rFonts w:cs="Calibri"/>
          </w:rPr>
          <w:t>xcp</w:t>
        </w:r>
        <w:proofErr w:type="spellEnd"/>
        <w:r w:rsidR="007A2B4E">
          <w:rPr>
            <w:rFonts w:cs="Calibri"/>
          </w:rPr>
          <w:t>.</w:t>
        </w:r>
      </w:ins>
    </w:p>
    <w:p w:rsidR="004702D1" w:rsidRDefault="004702D1" w:rsidP="004702D1">
      <w:pPr>
        <w:pStyle w:val="ListParagraph"/>
        <w:numPr>
          <w:ilvl w:val="0"/>
          <w:numId w:val="13"/>
        </w:numPr>
        <w:rPr>
          <w:rFonts w:cs="Calibri"/>
        </w:rPr>
      </w:pPr>
      <w:r>
        <w:rPr>
          <w:rFonts w:cs="Calibri"/>
        </w:rPr>
        <w:t xml:space="preserve">All of the given PIMs from .m file are either defined as </w:t>
      </w:r>
      <w:r w:rsidRPr="005926A4">
        <w:rPr>
          <w:rFonts w:cs="Calibri"/>
        </w:rPr>
        <w:t>of Function level</w:t>
      </w:r>
      <w:r>
        <w:rPr>
          <w:rFonts w:cs="Calibri"/>
        </w:rPr>
        <w:t xml:space="preserve"> variables (if used in only one function)</w:t>
      </w:r>
      <w:r w:rsidRPr="005926A4">
        <w:rPr>
          <w:rFonts w:cs="Calibri"/>
        </w:rPr>
        <w:t xml:space="preserve"> </w:t>
      </w:r>
      <w:r>
        <w:rPr>
          <w:rFonts w:cs="Calibri"/>
        </w:rPr>
        <w:t>or</w:t>
      </w:r>
      <w:r w:rsidRPr="005926A4">
        <w:rPr>
          <w:rFonts w:cs="Calibri"/>
        </w:rPr>
        <w:t xml:space="preserve"> Module level</w:t>
      </w:r>
      <w:r>
        <w:rPr>
          <w:rFonts w:cs="Calibri"/>
        </w:rPr>
        <w:t xml:space="preserve"> variables (if used in more than one function) in DFs.</w:t>
      </w:r>
    </w:p>
    <w:p w:rsidR="004702D1" w:rsidRDefault="004702D1" w:rsidP="004702D1">
      <w:pPr>
        <w:pStyle w:val="ListParagraph"/>
        <w:numPr>
          <w:ilvl w:val="0"/>
          <w:numId w:val="13"/>
        </w:numPr>
        <w:rPr>
          <w:rFonts w:cs="Calibri"/>
        </w:rPr>
      </w:pPr>
      <w:r>
        <w:rPr>
          <w:rFonts w:cs="Calibri"/>
        </w:rPr>
        <w:t>Each of the</w:t>
      </w:r>
      <w:r w:rsidRPr="005926A4">
        <w:rPr>
          <w:rFonts w:cs="Calibri"/>
        </w:rPr>
        <w:t xml:space="preserve"> Function level and Module level</w:t>
      </w:r>
      <w:r>
        <w:rPr>
          <w:rFonts w:cs="Calibri"/>
        </w:rPr>
        <w:t xml:space="preserve"> variables shall be volatile only when they are intended to be user modifiable as per the data dictionary .m file.</w:t>
      </w:r>
    </w:p>
    <w:p w:rsidR="004702D1" w:rsidRPr="005926A4" w:rsidRDefault="004702D1" w:rsidP="004702D1">
      <w:pPr>
        <w:pStyle w:val="ListParagraph"/>
        <w:numPr>
          <w:ilvl w:val="0"/>
          <w:numId w:val="13"/>
        </w:numPr>
        <w:rPr>
          <w:rFonts w:cs="Calibri"/>
        </w:rPr>
      </w:pPr>
      <w:r>
        <w:rPr>
          <w:rFonts w:cs="Calibri"/>
        </w:rPr>
        <w:t xml:space="preserve">Deviations exist in the naming conventions for all </w:t>
      </w:r>
      <w:r w:rsidRPr="005926A4">
        <w:rPr>
          <w:rFonts w:cs="Calibri"/>
        </w:rPr>
        <w:t>of Function level and Module level</w:t>
      </w:r>
      <w:r>
        <w:rPr>
          <w:rFonts w:cs="Calibri"/>
        </w:rPr>
        <w:t xml:space="preserve"> variables from regular EA4 naming conventions.</w:t>
      </w:r>
    </w:p>
    <w:p w:rsidR="004702D1" w:rsidRPr="00B20D5A" w:rsidRDefault="004702D1" w:rsidP="00B20D5A">
      <w:pPr>
        <w:ind w:left="864"/>
        <w:rPr>
          <w:lang w:bidi="ar-SA"/>
        </w:rPr>
      </w:pPr>
    </w:p>
    <w:p w:rsidR="008C6874" w:rsidRDefault="00463145" w:rsidP="002B094F">
      <w:pPr>
        <w:pStyle w:val="Heading2"/>
        <w:numPr>
          <w:ilvl w:val="2"/>
          <w:numId w:val="11"/>
        </w:numPr>
        <w:tabs>
          <w:tab w:val="clear" w:pos="1017"/>
          <w:tab w:val="num" w:pos="567"/>
        </w:tabs>
        <w:spacing w:after="60"/>
        <w:ind w:left="567"/>
        <w:rPr>
          <w:rFonts w:ascii="Calibri" w:hAnsi="Calibri" w:cs="Calibri"/>
        </w:rPr>
      </w:pPr>
      <w:bookmarkStart w:id="73" w:name="_Toc429993456"/>
      <w:r w:rsidRPr="00AA38E8">
        <w:rPr>
          <w:rFonts w:ascii="Calibri" w:hAnsi="Calibri" w:cs="Calibri"/>
        </w:rPr>
        <w:t xml:space="preserve">Per: </w:t>
      </w:r>
      <w:r>
        <w:rPr>
          <w:rFonts w:ascii="Calibri" w:hAnsi="Calibri" w:cs="Calibri"/>
        </w:rPr>
        <w:fldChar w:fldCharType="begin"/>
      </w:r>
      <w:r>
        <w:rPr>
          <w:rFonts w:ascii="Calibri" w:hAnsi="Calibri" w:cs="Calibri"/>
        </w:rPr>
        <w:instrText xml:space="preserve"> DOCPROPERTY  "Document Version"  \* MERGEFORMAT </w:instrText>
      </w:r>
      <w:r>
        <w:rPr>
          <w:rFonts w:ascii="Calibri" w:hAnsi="Calibri" w:cs="Calibri"/>
        </w:rPr>
        <w:fldChar w:fldCharType="separate"/>
      </w:r>
      <w:r w:rsidR="00BD3B94">
        <w:rPr>
          <w:rFonts w:ascii="Calibri" w:hAnsi="Calibri" w:cs="Calibri"/>
        </w:rPr>
        <w:t>Swp</w:t>
      </w:r>
      <w:r>
        <w:rPr>
          <w:rFonts w:ascii="Calibri" w:hAnsi="Calibri" w:cs="Calibri"/>
        </w:rPr>
        <w:fldChar w:fldCharType="end"/>
      </w:r>
      <w:r w:rsidRPr="00AA38E8">
        <w:rPr>
          <w:rFonts w:ascii="Calibri" w:hAnsi="Calibri" w:cs="Calibri"/>
        </w:rPr>
        <w:t>Per</w:t>
      </w:r>
      <w:r>
        <w:rPr>
          <w:rFonts w:ascii="Calibri" w:hAnsi="Calibri" w:cs="Calibri"/>
        </w:rPr>
        <w:t>2</w:t>
      </w:r>
      <w:bookmarkEnd w:id="73"/>
    </w:p>
    <w:p w:rsidR="00B20D5A" w:rsidRDefault="00B20D5A" w:rsidP="00B20D5A">
      <w:pPr>
        <w:ind w:left="864"/>
        <w:rPr>
          <w:rFonts w:cs="Calibri"/>
        </w:rPr>
      </w:pPr>
      <w:r w:rsidRPr="00463145">
        <w:rPr>
          <w:rFonts w:cs="Calibri"/>
        </w:rPr>
        <w:t>Please refer FDD</w:t>
      </w:r>
      <w:r>
        <w:rPr>
          <w:rFonts w:cs="Calibri"/>
        </w:rPr>
        <w:t>.</w:t>
      </w:r>
    </w:p>
    <w:p w:rsidR="004702D1" w:rsidRDefault="004702D1" w:rsidP="004702D1">
      <w:pPr>
        <w:pStyle w:val="Heading2"/>
        <w:numPr>
          <w:ilvl w:val="3"/>
          <w:numId w:val="11"/>
        </w:numPr>
        <w:spacing w:after="60"/>
        <w:rPr>
          <w:rFonts w:ascii="Calibri" w:hAnsi="Calibri" w:cs="Calibri"/>
        </w:rPr>
      </w:pPr>
      <w:r w:rsidRPr="00AA38E8">
        <w:rPr>
          <w:rFonts w:ascii="Calibri" w:hAnsi="Calibri" w:cs="Calibri"/>
        </w:rPr>
        <w:t>Design Rationale</w:t>
      </w:r>
    </w:p>
    <w:p w:rsidR="004702D1" w:rsidRPr="004702D1" w:rsidRDefault="004702D1" w:rsidP="004702D1">
      <w:pPr>
        <w:rPr>
          <w:lang w:bidi="ar-SA"/>
        </w:rPr>
      </w:pPr>
    </w:p>
    <w:p w:rsidR="004702D1" w:rsidRPr="004702D1" w:rsidRDefault="004702D1" w:rsidP="004702D1">
      <w:pPr>
        <w:pStyle w:val="ListParagraph"/>
        <w:numPr>
          <w:ilvl w:val="0"/>
          <w:numId w:val="23"/>
        </w:numPr>
        <w:rPr>
          <w:rFonts w:cs="Calibri"/>
        </w:rPr>
      </w:pPr>
      <w:r w:rsidRPr="004702D1">
        <w:rPr>
          <w:rFonts w:cs="Calibri"/>
        </w:rPr>
        <w:t>For DFs, it was decided to use the module level variables in place of PIMs defined in the FDD (PIM section of .m file)</w:t>
      </w:r>
      <w:proofErr w:type="gramStart"/>
      <w:r w:rsidRPr="004702D1">
        <w:rPr>
          <w:rFonts w:cs="Calibri"/>
        </w:rPr>
        <w:t>,</w:t>
      </w:r>
      <w:proofErr w:type="gramEnd"/>
      <w:r w:rsidRPr="004702D1">
        <w:rPr>
          <w:rFonts w:cs="Calibri"/>
        </w:rPr>
        <w:t xml:space="preserve"> This is a deviation from regular EA4 process.</w:t>
      </w:r>
      <w:ins w:id="74" w:author="Anne, Krishna" w:date="2016-02-01T15:49:00Z">
        <w:r w:rsidR="007A2B4E">
          <w:rPr>
            <w:rFonts w:cs="Calibri"/>
          </w:rPr>
          <w:t xml:space="preserve"> </w:t>
        </w:r>
        <w:r w:rsidR="007A2B4E">
          <w:rPr>
            <w:rFonts w:cs="Calibri"/>
          </w:rPr>
          <w:t xml:space="preserve">This is to give control over </w:t>
        </w:r>
        <w:proofErr w:type="spellStart"/>
        <w:r w:rsidR="007A2B4E">
          <w:rPr>
            <w:rFonts w:cs="Calibri"/>
          </w:rPr>
          <w:t>MemMap</w:t>
        </w:r>
        <w:proofErr w:type="spellEnd"/>
        <w:r w:rsidR="007A2B4E">
          <w:rPr>
            <w:rFonts w:cs="Calibri"/>
          </w:rPr>
          <w:t xml:space="preserve"> to avoid MPU violations while writing these variables using </w:t>
        </w:r>
        <w:proofErr w:type="spellStart"/>
        <w:r w:rsidR="007A2B4E">
          <w:rPr>
            <w:rFonts w:cs="Calibri"/>
          </w:rPr>
          <w:t>xcp</w:t>
        </w:r>
        <w:proofErr w:type="spellEnd"/>
        <w:r w:rsidR="007A2B4E">
          <w:rPr>
            <w:rFonts w:cs="Calibri"/>
          </w:rPr>
          <w:t>.</w:t>
        </w:r>
      </w:ins>
    </w:p>
    <w:p w:rsidR="004702D1" w:rsidRPr="004702D1" w:rsidRDefault="004702D1" w:rsidP="004702D1">
      <w:pPr>
        <w:pStyle w:val="ListParagraph"/>
        <w:numPr>
          <w:ilvl w:val="0"/>
          <w:numId w:val="23"/>
        </w:numPr>
        <w:rPr>
          <w:rFonts w:cs="Calibri"/>
        </w:rPr>
      </w:pPr>
      <w:r w:rsidRPr="004702D1">
        <w:rPr>
          <w:rFonts w:cs="Calibri"/>
        </w:rPr>
        <w:t>All of the given PIMs from .m file are either defined as of Function level variables (if used in only one function) or Module level variables (if used in more than one function) in DFs.</w:t>
      </w:r>
    </w:p>
    <w:p w:rsidR="004702D1" w:rsidRPr="004702D1" w:rsidRDefault="004702D1" w:rsidP="004702D1">
      <w:pPr>
        <w:pStyle w:val="ListParagraph"/>
        <w:numPr>
          <w:ilvl w:val="0"/>
          <w:numId w:val="23"/>
        </w:numPr>
        <w:rPr>
          <w:rFonts w:cs="Calibri"/>
        </w:rPr>
      </w:pPr>
      <w:r w:rsidRPr="004702D1">
        <w:rPr>
          <w:rFonts w:cs="Calibri"/>
        </w:rPr>
        <w:t>Each of the Function level and Module level variables shall be volatile only when they are intended to be user modifiable as per the data dictionary .m file.</w:t>
      </w:r>
    </w:p>
    <w:p w:rsidR="004702D1" w:rsidRPr="004702D1" w:rsidRDefault="004702D1" w:rsidP="004702D1">
      <w:pPr>
        <w:pStyle w:val="ListParagraph"/>
        <w:numPr>
          <w:ilvl w:val="0"/>
          <w:numId w:val="23"/>
        </w:numPr>
        <w:rPr>
          <w:rFonts w:cs="Calibri"/>
        </w:rPr>
      </w:pPr>
      <w:r w:rsidRPr="004702D1">
        <w:rPr>
          <w:rFonts w:cs="Calibri"/>
        </w:rPr>
        <w:t>Deviations exist in the naming conventions for all of Function level and Module level variables from regular EA4 naming conventions.</w:t>
      </w:r>
    </w:p>
    <w:p w:rsidR="004702D1" w:rsidRPr="00B20D5A" w:rsidRDefault="004702D1" w:rsidP="00B20D5A">
      <w:pPr>
        <w:ind w:left="864"/>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75" w:name="_Toc418080076"/>
      <w:bookmarkStart w:id="76" w:name="_Toc421709921"/>
      <w:bookmarkStart w:id="77" w:name="_Toc429993461"/>
      <w:r w:rsidRPr="002E3F2E">
        <w:rPr>
          <w:rFonts w:ascii="Calibri" w:hAnsi="Calibri"/>
        </w:rPr>
        <w:lastRenderedPageBreak/>
        <w:t>Known</w:t>
      </w:r>
      <w:r w:rsidRPr="00AA38E8">
        <w:rPr>
          <w:rFonts w:ascii="Calibri" w:hAnsi="Calibri" w:cs="Calibri"/>
        </w:rPr>
        <w:t xml:space="preserve"> Limitations with Design</w:t>
      </w:r>
      <w:bookmarkEnd w:id="75"/>
      <w:bookmarkEnd w:id="76"/>
      <w:bookmarkEnd w:id="77"/>
    </w:p>
    <w:p w:rsidR="00ED082E" w:rsidRPr="005926A4" w:rsidRDefault="005926A4" w:rsidP="005926A4">
      <w:pPr>
        <w:ind w:firstLine="562"/>
        <w:rPr>
          <w:rFonts w:cs="Calibri"/>
        </w:rPr>
      </w:pPr>
      <w:proofErr w:type="gramStart"/>
      <w:r w:rsidRPr="005926A4">
        <w:rPr>
          <w:rFonts w:cs="Calibri"/>
        </w:rPr>
        <w:t>None</w:t>
      </w:r>
      <w:r>
        <w:rPr>
          <w:rFonts w:cs="Calibri"/>
        </w:rPr>
        <w:t>.</w:t>
      </w:r>
      <w:proofErr w:type="gramEnd"/>
    </w:p>
    <w:p w:rsidR="00531B8C" w:rsidRPr="00E75CFE" w:rsidRDefault="00531B8C" w:rsidP="00531B8C">
      <w:pPr>
        <w:pStyle w:val="Heading1"/>
        <w:ind w:left="562" w:hanging="562"/>
        <w:rPr>
          <w:rFonts w:ascii="Calibri" w:hAnsi="Calibri" w:cs="Calibri"/>
        </w:rPr>
      </w:pPr>
      <w:bookmarkStart w:id="78" w:name="_Toc382297449"/>
      <w:bookmarkStart w:id="79" w:name="_Toc418080077"/>
      <w:bookmarkStart w:id="80" w:name="_Toc421709922"/>
      <w:bookmarkStart w:id="81" w:name="_Toc429993462"/>
      <w:r w:rsidRPr="00E75CFE">
        <w:rPr>
          <w:rFonts w:ascii="Calibri" w:hAnsi="Calibri" w:cs="Calibri"/>
        </w:rPr>
        <w:lastRenderedPageBreak/>
        <w:t>UNIT TEST CONSIDERATION</w:t>
      </w:r>
      <w:bookmarkEnd w:id="78"/>
      <w:bookmarkEnd w:id="79"/>
      <w:bookmarkEnd w:id="80"/>
      <w:bookmarkEnd w:id="81"/>
    </w:p>
    <w:p w:rsidR="005926A4" w:rsidRPr="00E2617D" w:rsidRDefault="005926A4" w:rsidP="00E2617D">
      <w:pPr>
        <w:pStyle w:val="ListParagraph"/>
        <w:numPr>
          <w:ilvl w:val="0"/>
          <w:numId w:val="24"/>
        </w:numPr>
        <w:rPr>
          <w:rFonts w:cs="Calibri"/>
        </w:rPr>
      </w:pPr>
      <w:r w:rsidRPr="00E2617D">
        <w:rPr>
          <w:rFonts w:cs="Calibri"/>
        </w:rPr>
        <w:t>Please refer Init.txt file in the FDD design: DF002A_Swp_Design for initial values of Function level and Module level variables.</w:t>
      </w:r>
    </w:p>
    <w:p w:rsidR="005926A4" w:rsidRPr="00E2617D" w:rsidRDefault="005926A4" w:rsidP="00E2617D">
      <w:pPr>
        <w:pStyle w:val="ListParagraph"/>
        <w:numPr>
          <w:ilvl w:val="0"/>
          <w:numId w:val="24"/>
        </w:numPr>
        <w:rPr>
          <w:rFonts w:cs="Calibri"/>
        </w:rPr>
      </w:pPr>
      <w:r w:rsidRPr="00E2617D">
        <w:rPr>
          <w:rFonts w:cs="Calibri"/>
        </w:rPr>
        <w:t>For DFs, it was decided to use the module level variables in place of PIMs defined in the FDD (PIM section of .m file)</w:t>
      </w:r>
      <w:proofErr w:type="gramStart"/>
      <w:r w:rsidRPr="00E2617D">
        <w:rPr>
          <w:rFonts w:cs="Calibri"/>
        </w:rPr>
        <w:t>,</w:t>
      </w:r>
      <w:proofErr w:type="gramEnd"/>
      <w:r w:rsidRPr="00E2617D">
        <w:rPr>
          <w:rFonts w:cs="Calibri"/>
        </w:rPr>
        <w:t xml:space="preserve"> This is a deviation from regular EA4 process.</w:t>
      </w:r>
    </w:p>
    <w:p w:rsidR="005926A4" w:rsidRPr="00E2617D" w:rsidRDefault="005926A4" w:rsidP="00E2617D">
      <w:pPr>
        <w:pStyle w:val="ListParagraph"/>
        <w:numPr>
          <w:ilvl w:val="0"/>
          <w:numId w:val="24"/>
        </w:numPr>
        <w:rPr>
          <w:rFonts w:cs="Calibri"/>
        </w:rPr>
      </w:pPr>
      <w:r w:rsidRPr="00E2617D">
        <w:rPr>
          <w:rFonts w:cs="Calibri"/>
        </w:rPr>
        <w:t>All of the given PIMs from .m file are either defined as of Function level variables (if used in only one function) or Module level variables (if used in more than one function) in DFs.</w:t>
      </w:r>
    </w:p>
    <w:p w:rsidR="00567924" w:rsidRPr="00E2617D" w:rsidRDefault="00567924" w:rsidP="00E2617D">
      <w:pPr>
        <w:pStyle w:val="ListParagraph"/>
        <w:numPr>
          <w:ilvl w:val="0"/>
          <w:numId w:val="24"/>
        </w:numPr>
        <w:rPr>
          <w:rFonts w:cs="Calibri"/>
        </w:rPr>
      </w:pPr>
      <w:r w:rsidRPr="00E2617D">
        <w:rPr>
          <w:rFonts w:cs="Calibri"/>
        </w:rPr>
        <w:t>Each of the Function level and Module level variables shall be volatile only when they are intended to be user modifiable as per the data dictionary .m file.</w:t>
      </w:r>
    </w:p>
    <w:p w:rsidR="005926A4" w:rsidRPr="00E2617D" w:rsidRDefault="005926A4" w:rsidP="00E2617D">
      <w:pPr>
        <w:pStyle w:val="ListParagraph"/>
        <w:numPr>
          <w:ilvl w:val="0"/>
          <w:numId w:val="24"/>
        </w:numPr>
        <w:rPr>
          <w:rFonts w:cs="Calibri"/>
        </w:rPr>
      </w:pPr>
      <w:r w:rsidRPr="00E2617D">
        <w:rPr>
          <w:rFonts w:cs="Calibri"/>
        </w:rPr>
        <w:t>Deviations exist in the naming conventions for all of Function level and Module level variables from regular EA4 naming conventions.</w:t>
      </w:r>
    </w:p>
    <w:p w:rsidR="00786BDF" w:rsidRPr="00A158C7" w:rsidRDefault="00786BDF" w:rsidP="000B37D5">
      <w:pPr>
        <w:pStyle w:val="Heading7"/>
      </w:pPr>
      <w:bookmarkStart w:id="82" w:name="_Toc429993463"/>
      <w:r w:rsidRPr="00A158C7">
        <w:lastRenderedPageBreak/>
        <w:t>Abbreviations and Acronyms</w:t>
      </w:r>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83" w:name="_Toc429993464"/>
      <w:r w:rsidRPr="00A158C7">
        <w:lastRenderedPageBreak/>
        <w:t>Glossary</w:t>
      </w:r>
      <w:bookmarkEnd w:id="83"/>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84" w:name="_Toc429993465"/>
      <w:r w:rsidRPr="00A158C7">
        <w:lastRenderedPageBreak/>
        <w:t>References</w:t>
      </w:r>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85" w:name="_Ref313612389"/>
            <w:r>
              <w:t>AUTOSAR Specification of Memory Mapping (</w:t>
            </w:r>
            <w:proofErr w:type="spellStart"/>
            <w:r>
              <w:t>Link:</w:t>
            </w:r>
            <w:hyperlink r:id="rId15" w:history="1">
              <w:r w:rsidRPr="00F35C33">
                <w:rPr>
                  <w:rStyle w:val="Hyperlink"/>
                </w:rPr>
                <w:t>AUTOSAR_SWS_MemoryMapping.pdf</w:t>
              </w:r>
              <w:proofErr w:type="spellEnd"/>
            </w:hyperlink>
            <w:r>
              <w:t>)</w:t>
            </w:r>
            <w:bookmarkEnd w:id="85"/>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6B1D28" w:rsidP="00B758D2">
            <w:pPr>
              <w:keepNext/>
            </w:pPr>
            <w:hyperlink r:id="rId16" w:history="1">
              <w:bookmarkStart w:id="86" w:name="_Ref335300243"/>
              <w:r w:rsidR="00531B8C" w:rsidRPr="00FC427F">
                <w:t>Software Naming Conventions.doc</w:t>
              </w:r>
              <w:bookmarkEnd w:id="86"/>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87"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87"/>
          </w:p>
        </w:tc>
        <w:tc>
          <w:tcPr>
            <w:tcW w:w="2091" w:type="dxa"/>
            <w:shd w:val="clear" w:color="auto" w:fill="auto"/>
          </w:tcPr>
          <w:p w:rsidR="00531B8C" w:rsidRDefault="00531B8C" w:rsidP="00B758D2">
            <w:pPr>
              <w:rPr>
                <w:lang w:bidi="ar-SA"/>
              </w:rPr>
            </w:pPr>
            <w:r>
              <w:rPr>
                <w:lang w:bidi="ar-SA"/>
              </w:rPr>
              <w:t>2.0</w:t>
            </w:r>
          </w:p>
        </w:tc>
      </w:tr>
      <w:tr w:rsidR="00B20D5A" w:rsidRPr="00A158C7" w:rsidTr="00B758D2">
        <w:tc>
          <w:tcPr>
            <w:tcW w:w="738" w:type="dxa"/>
            <w:shd w:val="clear" w:color="auto" w:fill="auto"/>
          </w:tcPr>
          <w:p w:rsidR="00B20D5A" w:rsidRDefault="00B20D5A" w:rsidP="0019564B">
            <w:pPr>
              <w:jc w:val="center"/>
            </w:pPr>
            <w:r>
              <w:t>5</w:t>
            </w:r>
          </w:p>
        </w:tc>
        <w:tc>
          <w:tcPr>
            <w:tcW w:w="6458" w:type="dxa"/>
            <w:shd w:val="clear" w:color="auto" w:fill="auto"/>
          </w:tcPr>
          <w:p w:rsidR="00B20D5A" w:rsidRDefault="00B20D5A" w:rsidP="008D7419">
            <w:pPr>
              <w:keepNext/>
            </w:pPr>
            <w:r>
              <w:t>FDD: SF0</w:t>
            </w:r>
            <w:r w:rsidR="008D7419">
              <w:t>02</w:t>
            </w:r>
            <w:r>
              <w:t>A_</w:t>
            </w:r>
            <w:r w:rsidR="008D7419">
              <w:t>Swp</w:t>
            </w:r>
            <w:r>
              <w:t>_Design</w:t>
            </w:r>
          </w:p>
        </w:tc>
        <w:tc>
          <w:tcPr>
            <w:tcW w:w="2091" w:type="dxa"/>
            <w:shd w:val="clear" w:color="auto" w:fill="auto"/>
          </w:tcPr>
          <w:p w:rsidR="00B20D5A" w:rsidRDefault="00B20D5A" w:rsidP="0019564B">
            <w:pPr>
              <w:rPr>
                <w:lang w:bidi="ar-SA"/>
              </w:rPr>
            </w:pPr>
            <w:r>
              <w:rPr>
                <w:lang w:bidi="ar-SA"/>
              </w:rPr>
              <w:t xml:space="preserve">See Synergy </w:t>
            </w:r>
            <w:proofErr w:type="spellStart"/>
            <w:r>
              <w:rPr>
                <w:lang w:bidi="ar-SA"/>
              </w:rPr>
              <w:t>SubProject</w:t>
            </w:r>
            <w:proofErr w:type="spellEnd"/>
            <w:r>
              <w:rPr>
                <w:lang w:bidi="ar-SA"/>
              </w:rPr>
              <w:t xml:space="preserve"> version</w:t>
            </w:r>
          </w:p>
        </w:tc>
      </w:tr>
    </w:tbl>
    <w:p w:rsidR="003A5B2A" w:rsidRDefault="003A5B2A">
      <w:pPr>
        <w:spacing w:after="0"/>
        <w:rPr>
          <w:rFonts w:ascii="Arial" w:hAnsi="Arial"/>
          <w:kern w:val="28"/>
          <w:sz w:val="24"/>
          <w:szCs w:val="20"/>
          <w:lang w:bidi="ar-SA"/>
        </w:rPr>
      </w:pPr>
      <w:bookmarkStart w:id="88" w:name="_GoBack"/>
      <w:bookmarkEnd w:id="88"/>
    </w:p>
    <w:sectPr w:rsidR="003A5B2A" w:rsidSect="00866672">
      <w:headerReference w:type="default" r:id="rId17"/>
      <w:footerReference w:type="default" r:id="rId18"/>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D28" w:rsidRDefault="006B1D28">
      <w:r>
        <w:separator/>
      </w:r>
    </w:p>
  </w:endnote>
  <w:endnote w:type="continuationSeparator" w:id="0">
    <w:p w:rsidR="006B1D28" w:rsidRDefault="006B1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sidR="00ED082E">
            <w:rPr>
              <w:sz w:val="16"/>
              <w:szCs w:val="16"/>
            </w:rPr>
            <w:t>Swp</w:t>
          </w:r>
          <w:proofErr w:type="spellEnd"/>
          <w:r>
            <w:rPr>
              <w:sz w:val="16"/>
              <w:szCs w:val="16"/>
            </w:rPr>
            <w:fldChar w:fldCharType="end"/>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ED082E">
            <w:rPr>
              <w:sz w:val="16"/>
              <w:szCs w:val="16"/>
            </w:rPr>
            <w:t>EA4 01.00.00</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ins w:id="89" w:author="Anne, Krishna" w:date="2016-01-20T13:39:00Z">
            <w:r w:rsidR="00AD7616">
              <w:rPr>
                <w:sz w:val="16"/>
                <w:szCs w:val="16"/>
              </w:rPr>
              <w:t>Jan 20, 2016</w:t>
            </w:r>
          </w:ins>
          <w:del w:id="90" w:author="Anne, Krishna" w:date="2016-01-20T13:39:00Z">
            <w:r w:rsidR="00ED082E" w:rsidDel="00AD7616">
              <w:rPr>
                <w:sz w:val="16"/>
                <w:szCs w:val="16"/>
              </w:rPr>
              <w:delText>Sept 14, 2015</w:delText>
            </w:r>
          </w:del>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7A2B4E">
            <w:rPr>
              <w:b/>
              <w:noProof/>
              <w:sz w:val="16"/>
              <w:szCs w:val="16"/>
            </w:rPr>
            <w:t>13</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7A2B4E">
            <w:rPr>
              <w:b/>
              <w:noProof/>
              <w:sz w:val="16"/>
              <w:szCs w:val="16"/>
            </w:rPr>
            <w:t>13</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D28" w:rsidRDefault="006B1D28">
      <w:r>
        <w:separator/>
      </w:r>
    </w:p>
  </w:footnote>
  <w:footnote w:type="continuationSeparator" w:id="0">
    <w:p w:rsidR="006B1D28" w:rsidRDefault="006B1D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C27755E"/>
    <w:multiLevelType w:val="hybridMultilevel"/>
    <w:tmpl w:val="E80CA6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4B76741"/>
    <w:multiLevelType w:val="multilevel"/>
    <w:tmpl w:val="38149F5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upperLetter"/>
      <w:pStyle w:val="Heading7"/>
      <w:lvlText w:val="Appendix %7  "/>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7D3524F9"/>
    <w:multiLevelType w:val="hybridMultilevel"/>
    <w:tmpl w:val="20362B80"/>
    <w:lvl w:ilvl="0" w:tplc="EF02C15A">
      <w:start w:val="1"/>
      <w:numFmt w:val="lowerLetter"/>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2"/>
  </w:num>
  <w:num w:numId="14">
    <w:abstractNumId w:val="10"/>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6"/>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00C"/>
    <w:rsid w:val="000040A2"/>
    <w:rsid w:val="00007584"/>
    <w:rsid w:val="00010BFD"/>
    <w:rsid w:val="00015232"/>
    <w:rsid w:val="000201AB"/>
    <w:rsid w:val="00020BED"/>
    <w:rsid w:val="00030567"/>
    <w:rsid w:val="00030607"/>
    <w:rsid w:val="000318E7"/>
    <w:rsid w:val="00033124"/>
    <w:rsid w:val="0004234C"/>
    <w:rsid w:val="000515DF"/>
    <w:rsid w:val="00053153"/>
    <w:rsid w:val="000556FA"/>
    <w:rsid w:val="000558D3"/>
    <w:rsid w:val="000573ED"/>
    <w:rsid w:val="00057E0F"/>
    <w:rsid w:val="00063A7A"/>
    <w:rsid w:val="0006733C"/>
    <w:rsid w:val="000718C3"/>
    <w:rsid w:val="00076DD2"/>
    <w:rsid w:val="00096B85"/>
    <w:rsid w:val="000A5FB2"/>
    <w:rsid w:val="000B01C4"/>
    <w:rsid w:val="000B0DB8"/>
    <w:rsid w:val="000B237C"/>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16418"/>
    <w:rsid w:val="001278D4"/>
    <w:rsid w:val="00133350"/>
    <w:rsid w:val="00135743"/>
    <w:rsid w:val="001428BD"/>
    <w:rsid w:val="00144859"/>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2A53"/>
    <w:rsid w:val="001F5A16"/>
    <w:rsid w:val="001F7A45"/>
    <w:rsid w:val="00203950"/>
    <w:rsid w:val="00206564"/>
    <w:rsid w:val="00210877"/>
    <w:rsid w:val="00213F47"/>
    <w:rsid w:val="00214D8F"/>
    <w:rsid w:val="00216E0A"/>
    <w:rsid w:val="00217199"/>
    <w:rsid w:val="0022572C"/>
    <w:rsid w:val="00226086"/>
    <w:rsid w:val="002366F0"/>
    <w:rsid w:val="00237876"/>
    <w:rsid w:val="00240EA0"/>
    <w:rsid w:val="00241551"/>
    <w:rsid w:val="00246432"/>
    <w:rsid w:val="00246474"/>
    <w:rsid w:val="00246930"/>
    <w:rsid w:val="002518E0"/>
    <w:rsid w:val="00252485"/>
    <w:rsid w:val="002540D9"/>
    <w:rsid w:val="00256656"/>
    <w:rsid w:val="00256D7F"/>
    <w:rsid w:val="00260133"/>
    <w:rsid w:val="00260F18"/>
    <w:rsid w:val="00272B47"/>
    <w:rsid w:val="00273A0B"/>
    <w:rsid w:val="002752FB"/>
    <w:rsid w:val="00281F80"/>
    <w:rsid w:val="002905EB"/>
    <w:rsid w:val="0029200C"/>
    <w:rsid w:val="002A3DCD"/>
    <w:rsid w:val="002A4407"/>
    <w:rsid w:val="002A46ED"/>
    <w:rsid w:val="002A6127"/>
    <w:rsid w:val="002B094F"/>
    <w:rsid w:val="002B1587"/>
    <w:rsid w:val="002B2B02"/>
    <w:rsid w:val="002B5C4A"/>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2638"/>
    <w:rsid w:val="003849A4"/>
    <w:rsid w:val="00385119"/>
    <w:rsid w:val="00387BF4"/>
    <w:rsid w:val="00393DBF"/>
    <w:rsid w:val="003A5B2A"/>
    <w:rsid w:val="003B4A55"/>
    <w:rsid w:val="003D456D"/>
    <w:rsid w:val="003F18D9"/>
    <w:rsid w:val="003F3205"/>
    <w:rsid w:val="00405E64"/>
    <w:rsid w:val="00410E30"/>
    <w:rsid w:val="004147D1"/>
    <w:rsid w:val="00431255"/>
    <w:rsid w:val="00436F3E"/>
    <w:rsid w:val="004377FE"/>
    <w:rsid w:val="00444F99"/>
    <w:rsid w:val="004526E6"/>
    <w:rsid w:val="004538E2"/>
    <w:rsid w:val="00453CBC"/>
    <w:rsid w:val="00460A4A"/>
    <w:rsid w:val="00460D68"/>
    <w:rsid w:val="004610FA"/>
    <w:rsid w:val="00462B18"/>
    <w:rsid w:val="00462D3A"/>
    <w:rsid w:val="00463145"/>
    <w:rsid w:val="00467BB2"/>
    <w:rsid w:val="004702D1"/>
    <w:rsid w:val="00480A9D"/>
    <w:rsid w:val="00482BAD"/>
    <w:rsid w:val="004863BF"/>
    <w:rsid w:val="004907B4"/>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63F4"/>
    <w:rsid w:val="0054769F"/>
    <w:rsid w:val="00551E95"/>
    <w:rsid w:val="00553CD9"/>
    <w:rsid w:val="00567924"/>
    <w:rsid w:val="00580C6B"/>
    <w:rsid w:val="00585674"/>
    <w:rsid w:val="0058629C"/>
    <w:rsid w:val="00591CEF"/>
    <w:rsid w:val="00592519"/>
    <w:rsid w:val="005926A4"/>
    <w:rsid w:val="005955D1"/>
    <w:rsid w:val="005A1C6A"/>
    <w:rsid w:val="005A3EDE"/>
    <w:rsid w:val="005A77EF"/>
    <w:rsid w:val="005B3586"/>
    <w:rsid w:val="005B6300"/>
    <w:rsid w:val="005B6345"/>
    <w:rsid w:val="005C3AC2"/>
    <w:rsid w:val="005C6795"/>
    <w:rsid w:val="005C7490"/>
    <w:rsid w:val="005D1999"/>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0559"/>
    <w:rsid w:val="006224AE"/>
    <w:rsid w:val="00633FE1"/>
    <w:rsid w:val="00635297"/>
    <w:rsid w:val="006374FA"/>
    <w:rsid w:val="0064280E"/>
    <w:rsid w:val="00646455"/>
    <w:rsid w:val="00660449"/>
    <w:rsid w:val="00665E4E"/>
    <w:rsid w:val="00667AE7"/>
    <w:rsid w:val="00673A6E"/>
    <w:rsid w:val="0067654E"/>
    <w:rsid w:val="006811FF"/>
    <w:rsid w:val="00681E5A"/>
    <w:rsid w:val="006845E9"/>
    <w:rsid w:val="00686ED4"/>
    <w:rsid w:val="0069657C"/>
    <w:rsid w:val="006A0EB1"/>
    <w:rsid w:val="006A61EA"/>
    <w:rsid w:val="006A7C28"/>
    <w:rsid w:val="006B10A5"/>
    <w:rsid w:val="006B1D28"/>
    <w:rsid w:val="006B5229"/>
    <w:rsid w:val="006B5F56"/>
    <w:rsid w:val="006C12CB"/>
    <w:rsid w:val="006C2D7D"/>
    <w:rsid w:val="006C3A6D"/>
    <w:rsid w:val="006D634C"/>
    <w:rsid w:val="006E1C97"/>
    <w:rsid w:val="006F2855"/>
    <w:rsid w:val="006F3CF4"/>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A2B4E"/>
    <w:rsid w:val="007A2CEC"/>
    <w:rsid w:val="007A3BEB"/>
    <w:rsid w:val="007A3D19"/>
    <w:rsid w:val="007B71B8"/>
    <w:rsid w:val="007C0067"/>
    <w:rsid w:val="007C09BD"/>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867B2"/>
    <w:rsid w:val="00891F29"/>
    <w:rsid w:val="008943A3"/>
    <w:rsid w:val="00895757"/>
    <w:rsid w:val="008969C4"/>
    <w:rsid w:val="00897591"/>
    <w:rsid w:val="008A0BF7"/>
    <w:rsid w:val="008A1CA9"/>
    <w:rsid w:val="008A3325"/>
    <w:rsid w:val="008A3DEA"/>
    <w:rsid w:val="008B2A08"/>
    <w:rsid w:val="008C0D00"/>
    <w:rsid w:val="008C31B1"/>
    <w:rsid w:val="008C4FBE"/>
    <w:rsid w:val="008C6874"/>
    <w:rsid w:val="008D1A6A"/>
    <w:rsid w:val="008D3DCA"/>
    <w:rsid w:val="008D69B7"/>
    <w:rsid w:val="008D7419"/>
    <w:rsid w:val="008E12C9"/>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5BB3"/>
    <w:rsid w:val="009877AA"/>
    <w:rsid w:val="00992D84"/>
    <w:rsid w:val="00992EB9"/>
    <w:rsid w:val="00994FBD"/>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06B3"/>
    <w:rsid w:val="00A71A73"/>
    <w:rsid w:val="00A72ADF"/>
    <w:rsid w:val="00A75159"/>
    <w:rsid w:val="00A75452"/>
    <w:rsid w:val="00A85DD5"/>
    <w:rsid w:val="00A90F28"/>
    <w:rsid w:val="00A92EE5"/>
    <w:rsid w:val="00AA2199"/>
    <w:rsid w:val="00AA3A38"/>
    <w:rsid w:val="00AA61A8"/>
    <w:rsid w:val="00AB1565"/>
    <w:rsid w:val="00AB1642"/>
    <w:rsid w:val="00AB200C"/>
    <w:rsid w:val="00AB2785"/>
    <w:rsid w:val="00AC1BE0"/>
    <w:rsid w:val="00AC40DF"/>
    <w:rsid w:val="00AC4A58"/>
    <w:rsid w:val="00AC4CD8"/>
    <w:rsid w:val="00AC6E5E"/>
    <w:rsid w:val="00AD135E"/>
    <w:rsid w:val="00AD1F0E"/>
    <w:rsid w:val="00AD2106"/>
    <w:rsid w:val="00AD3866"/>
    <w:rsid w:val="00AD3DBF"/>
    <w:rsid w:val="00AD7616"/>
    <w:rsid w:val="00AE0435"/>
    <w:rsid w:val="00AE0DCB"/>
    <w:rsid w:val="00AE41D4"/>
    <w:rsid w:val="00AE55D3"/>
    <w:rsid w:val="00AE5C76"/>
    <w:rsid w:val="00AE730D"/>
    <w:rsid w:val="00AF6D2A"/>
    <w:rsid w:val="00AF7DDD"/>
    <w:rsid w:val="00B0024F"/>
    <w:rsid w:val="00B10816"/>
    <w:rsid w:val="00B11BE8"/>
    <w:rsid w:val="00B154E6"/>
    <w:rsid w:val="00B20D5A"/>
    <w:rsid w:val="00B21802"/>
    <w:rsid w:val="00B25D10"/>
    <w:rsid w:val="00B25F68"/>
    <w:rsid w:val="00B26216"/>
    <w:rsid w:val="00B35242"/>
    <w:rsid w:val="00B35F84"/>
    <w:rsid w:val="00B52330"/>
    <w:rsid w:val="00B557BA"/>
    <w:rsid w:val="00B5628C"/>
    <w:rsid w:val="00B629B6"/>
    <w:rsid w:val="00B647EA"/>
    <w:rsid w:val="00B72FDD"/>
    <w:rsid w:val="00B758D2"/>
    <w:rsid w:val="00B81B39"/>
    <w:rsid w:val="00B81C1B"/>
    <w:rsid w:val="00B85D5F"/>
    <w:rsid w:val="00B918E7"/>
    <w:rsid w:val="00B922CC"/>
    <w:rsid w:val="00B92F19"/>
    <w:rsid w:val="00B9722C"/>
    <w:rsid w:val="00BA089B"/>
    <w:rsid w:val="00BA0D62"/>
    <w:rsid w:val="00BA5041"/>
    <w:rsid w:val="00BA7BCD"/>
    <w:rsid w:val="00BB166E"/>
    <w:rsid w:val="00BB4210"/>
    <w:rsid w:val="00BC206E"/>
    <w:rsid w:val="00BC45C7"/>
    <w:rsid w:val="00BC6B0F"/>
    <w:rsid w:val="00BD17E2"/>
    <w:rsid w:val="00BD2498"/>
    <w:rsid w:val="00BD29F5"/>
    <w:rsid w:val="00BD3B94"/>
    <w:rsid w:val="00BD6BCE"/>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10EF"/>
    <w:rsid w:val="00C845F5"/>
    <w:rsid w:val="00C85170"/>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1ACB"/>
    <w:rsid w:val="00DA2AEA"/>
    <w:rsid w:val="00DA5C5C"/>
    <w:rsid w:val="00DB0311"/>
    <w:rsid w:val="00DB04DA"/>
    <w:rsid w:val="00DB1985"/>
    <w:rsid w:val="00DB213C"/>
    <w:rsid w:val="00DB3C1D"/>
    <w:rsid w:val="00DC0959"/>
    <w:rsid w:val="00DC598C"/>
    <w:rsid w:val="00DD3B65"/>
    <w:rsid w:val="00DD5CB6"/>
    <w:rsid w:val="00DE23CE"/>
    <w:rsid w:val="00DE2FDE"/>
    <w:rsid w:val="00DF4415"/>
    <w:rsid w:val="00E00B63"/>
    <w:rsid w:val="00E020FC"/>
    <w:rsid w:val="00E03151"/>
    <w:rsid w:val="00E044C8"/>
    <w:rsid w:val="00E16D14"/>
    <w:rsid w:val="00E176AB"/>
    <w:rsid w:val="00E23E66"/>
    <w:rsid w:val="00E2617D"/>
    <w:rsid w:val="00E31AE9"/>
    <w:rsid w:val="00E3395D"/>
    <w:rsid w:val="00E35A9F"/>
    <w:rsid w:val="00E3609B"/>
    <w:rsid w:val="00E36420"/>
    <w:rsid w:val="00E46EBF"/>
    <w:rsid w:val="00E51408"/>
    <w:rsid w:val="00E52161"/>
    <w:rsid w:val="00E61FD9"/>
    <w:rsid w:val="00E6550B"/>
    <w:rsid w:val="00E9004B"/>
    <w:rsid w:val="00EB1228"/>
    <w:rsid w:val="00ED082E"/>
    <w:rsid w:val="00ED3D2B"/>
    <w:rsid w:val="00EE263E"/>
    <w:rsid w:val="00EE26AB"/>
    <w:rsid w:val="00EE3BBC"/>
    <w:rsid w:val="00EF190F"/>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isagweb01.nexteer.com/eRoomReq/Files/erooms8/NextGeneration/0_fc55f/Software%20Naming%20Conventions%2003x(In%20Work).do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autosar.org/download/R4.0/AUTOSAR_SWS_MemoryMapping.pdf"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SF013A_PullCmpActv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40E7287029449ABF46BB3B0EF4F096"/>
        <w:category>
          <w:name w:val="General"/>
          <w:gallery w:val="placeholder"/>
        </w:category>
        <w:types>
          <w:type w:val="bbPlcHdr"/>
        </w:types>
        <w:behaviors>
          <w:behavior w:val="content"/>
        </w:behaviors>
        <w:guid w:val="{7D8C0875-C378-4C36-86C6-880491EBDC21}"/>
      </w:docPartPr>
      <w:docPartBody>
        <w:p w:rsidR="00B80FD7" w:rsidRDefault="00613A0A">
          <w:pPr>
            <w:pStyle w:val="B040E7287029449ABF46BB3B0EF4F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A0A"/>
    <w:rsid w:val="00152840"/>
    <w:rsid w:val="00161C8A"/>
    <w:rsid w:val="001B606D"/>
    <w:rsid w:val="001C17B1"/>
    <w:rsid w:val="002A2497"/>
    <w:rsid w:val="002F1569"/>
    <w:rsid w:val="0041099E"/>
    <w:rsid w:val="004B34A8"/>
    <w:rsid w:val="00514753"/>
    <w:rsid w:val="005819A8"/>
    <w:rsid w:val="00613A0A"/>
    <w:rsid w:val="00710E3E"/>
    <w:rsid w:val="0081700B"/>
    <w:rsid w:val="00961EC5"/>
    <w:rsid w:val="009B19AF"/>
    <w:rsid w:val="00B80FD7"/>
    <w:rsid w:val="00BE7B5C"/>
    <w:rsid w:val="00CA7290"/>
    <w:rsid w:val="00E41188"/>
    <w:rsid w:val="00F62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40E7287029449ABF46BB3B0EF4F096">
    <w:name w:val="B040E7287029449ABF46BB3B0EF4F0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40E7287029449ABF46BB3B0EF4F096">
    <w:name w:val="B040E7287029449ABF46BB3B0EF4F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B2331A25-C993-471F-9413-17603162D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605</TotalTime>
  <Pages>13</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8003</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Anne, Krishna</dc:creator>
  <cp:lastModifiedBy>Anne, Krishna</cp:lastModifiedBy>
  <cp:revision>40</cp:revision>
  <cp:lastPrinted>2015-09-21T13:19:00Z</cp:lastPrinted>
  <dcterms:created xsi:type="dcterms:W3CDTF">2015-09-10T20:30:00Z</dcterms:created>
  <dcterms:modified xsi:type="dcterms:W3CDTF">2016-02-01T20:51:00Z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Swp</vt:lpwstr>
  </property>
  <property fmtid="{D5CDD505-2E9C-101B-9397-08002B2CF9AE}" pid="3" name="Template Version">
    <vt:lpwstr>EA4 01.00.00</vt:lpwstr>
  </property>
  <property fmtid="{D5CDD505-2E9C-101B-9397-08002B2CF9AE}" pid="4" name="Release Date">
    <vt:lpwstr>Jan 20, 2016</vt:lpwstr>
  </property>
  <property fmtid="{D5CDD505-2E9C-101B-9397-08002B2CF9AE}" pid="5" name="Location">
    <vt:lpwstr>Saginaw, MI, USA</vt:lpwstr>
  </property>
  <property fmtid="{D5CDD505-2E9C-101B-9397-08002B2CF9AE}" pid="6" name="Prepared by Group">
    <vt:lpwstr>Krishna Kanth Anne</vt:lpwstr>
  </property>
  <property fmtid="{D5CDD505-2E9C-101B-9397-08002B2CF9AE}" pid="7" name="Prepared for Group">
    <vt:lpwstr>Software Engineering</vt:lpwstr>
  </property>
</Properties>
</file>