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9474279F09064D2B884ACE85C63B95A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597086">
        <w:rPr>
          <w:rFonts w:cs="Calibri"/>
          <w:b/>
          <w:sz w:val="48"/>
          <w:szCs w:val="48"/>
        </w:rPr>
        <w:t>TunSelnAuthy</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del w:id="0" w:author="Anne, Krishna" w:date="2016-06-17T16:59:00Z">
        <w:r w:rsidR="00597086" w:rsidDel="00613214">
          <w:rPr>
            <w:b/>
            <w:sz w:val="36"/>
          </w:rPr>
          <w:delText>October</w:delText>
        </w:r>
      </w:del>
      <w:ins w:id="1" w:author="Anne, Krishna" w:date="2016-06-17T16:59:00Z">
        <w:r w:rsidR="00613214">
          <w:rPr>
            <w:b/>
            <w:sz w:val="36"/>
          </w:rPr>
          <w:t>June</w:t>
        </w:r>
      </w:ins>
      <w:r w:rsidR="00597086">
        <w:rPr>
          <w:b/>
          <w:sz w:val="36"/>
        </w:rPr>
        <w:t xml:space="preserve"> </w:t>
      </w:r>
      <w:ins w:id="2" w:author="Anne, Krishna" w:date="2016-06-17T16:58:00Z">
        <w:r w:rsidR="00613214">
          <w:rPr>
            <w:b/>
            <w:sz w:val="36"/>
          </w:rPr>
          <w:t>17</w:t>
        </w:r>
      </w:ins>
      <w:del w:id="3" w:author="Anne, Krishna" w:date="2016-06-17T16:58:00Z">
        <w:r w:rsidR="00597086" w:rsidDel="00613214">
          <w:rPr>
            <w:b/>
            <w:sz w:val="36"/>
          </w:rPr>
          <w:delText>9</w:delText>
        </w:r>
      </w:del>
      <w:r w:rsidR="00597086">
        <w:rPr>
          <w:b/>
          <w:sz w:val="36"/>
        </w:rPr>
        <w:t>, 201</w:t>
      </w:r>
      <w:ins w:id="4" w:author="Anne, Krishna" w:date="2016-06-17T16:59:00Z">
        <w:r w:rsidR="00613214">
          <w:rPr>
            <w:b/>
            <w:sz w:val="36"/>
          </w:rPr>
          <w:t>6</w:t>
        </w:r>
      </w:ins>
      <w:del w:id="5" w:author="Anne, Krishna" w:date="2016-06-17T16:59:00Z">
        <w:r w:rsidR="00597086" w:rsidDel="00613214">
          <w:rPr>
            <w:b/>
            <w:sz w:val="36"/>
          </w:rPr>
          <w:delText>5</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59708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97086" w:rsidP="00891F29">
      <w:pPr>
        <w:tabs>
          <w:tab w:val="left" w:pos="4320"/>
          <w:tab w:val="left" w:pos="8640"/>
        </w:tabs>
        <w:jc w:val="center"/>
        <w:rPr>
          <w:b/>
          <w:sz w:val="24"/>
        </w:rPr>
      </w:pPr>
      <w:del w:id="6" w:author="Anne, Krishna" w:date="2016-06-17T16:59:00Z">
        <w:r w:rsidDel="00613214">
          <w:rPr>
            <w:b/>
            <w:sz w:val="24"/>
          </w:rPr>
          <w:delText>Nick Saxton</w:delText>
        </w:r>
      </w:del>
      <w:ins w:id="7" w:author="Anne, Krishna" w:date="2016-06-17T16:59:00Z">
        <w:r w:rsidR="00613214">
          <w:rPr>
            <w:b/>
            <w:sz w:val="24"/>
          </w:rPr>
          <w:t>Krishna Anne</w:t>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3060"/>
        <w:gridCol w:w="3420"/>
      </w:tblGrid>
      <w:tr w:rsidR="00597086" w:rsidRPr="00AA38E8" w:rsidTr="00597086">
        <w:tc>
          <w:tcPr>
            <w:tcW w:w="3330" w:type="dxa"/>
            <w:vAlign w:val="center"/>
          </w:tcPr>
          <w:p w:rsidR="00597086" w:rsidRPr="00AA38E8" w:rsidRDefault="00597086" w:rsidP="00597086">
            <w:pPr>
              <w:rPr>
                <w:rFonts w:cs="Calibri"/>
                <w:b/>
              </w:rPr>
            </w:pPr>
            <w:bookmarkStart w:id="8" w:name="_Toc348792978"/>
            <w:bookmarkStart w:id="9" w:name="_Toc348793074"/>
            <w:bookmarkStart w:id="10" w:name="_Toc348793965"/>
            <w:bookmarkStart w:id="11" w:name="_Toc349459173"/>
            <w:bookmarkStart w:id="12" w:name="_Toc349621609"/>
            <w:r w:rsidRPr="00AA38E8">
              <w:rPr>
                <w:rFonts w:cs="Calibri"/>
                <w:b/>
              </w:rPr>
              <w:t>Description</w:t>
            </w:r>
          </w:p>
        </w:tc>
        <w:tc>
          <w:tcPr>
            <w:tcW w:w="3060" w:type="dxa"/>
            <w:vAlign w:val="center"/>
          </w:tcPr>
          <w:p w:rsidR="00597086" w:rsidRPr="00AA38E8" w:rsidRDefault="00597086" w:rsidP="00597086">
            <w:pPr>
              <w:rPr>
                <w:rFonts w:cs="Calibri"/>
                <w:b/>
              </w:rPr>
            </w:pPr>
            <w:r w:rsidRPr="00AA38E8">
              <w:rPr>
                <w:rFonts w:cs="Calibri"/>
                <w:b/>
              </w:rPr>
              <w:t>Author</w:t>
            </w:r>
          </w:p>
        </w:tc>
        <w:tc>
          <w:tcPr>
            <w:tcW w:w="3420" w:type="dxa"/>
            <w:vAlign w:val="center"/>
          </w:tcPr>
          <w:p w:rsidR="00597086" w:rsidRPr="00AA38E8" w:rsidRDefault="00597086" w:rsidP="00597086">
            <w:pPr>
              <w:rPr>
                <w:rFonts w:cs="Calibri"/>
                <w:b/>
              </w:rPr>
            </w:pPr>
            <w:r w:rsidRPr="00AA38E8">
              <w:rPr>
                <w:rFonts w:cs="Calibri"/>
                <w:b/>
              </w:rPr>
              <w:t>Date</w:t>
            </w:r>
          </w:p>
        </w:tc>
      </w:tr>
      <w:tr w:rsidR="00597086" w:rsidRPr="00AA38E8" w:rsidTr="00597086">
        <w:tc>
          <w:tcPr>
            <w:tcW w:w="3330" w:type="dxa"/>
            <w:vAlign w:val="center"/>
          </w:tcPr>
          <w:p w:rsidR="00597086" w:rsidRPr="00AA38E8" w:rsidRDefault="00597086" w:rsidP="00597086">
            <w:pPr>
              <w:rPr>
                <w:rFonts w:cs="Calibri"/>
              </w:rPr>
            </w:pPr>
            <w:r>
              <w:rPr>
                <w:rFonts w:cs="Calibri"/>
              </w:rPr>
              <w:t>Initial Version</w:t>
            </w:r>
          </w:p>
        </w:tc>
        <w:tc>
          <w:tcPr>
            <w:tcW w:w="3060" w:type="dxa"/>
            <w:vAlign w:val="center"/>
          </w:tcPr>
          <w:p w:rsidR="00597086" w:rsidRPr="00AA38E8" w:rsidRDefault="00597086" w:rsidP="00597086">
            <w:pPr>
              <w:rPr>
                <w:rFonts w:cs="Calibri"/>
              </w:rPr>
            </w:pPr>
            <w:r>
              <w:rPr>
                <w:rFonts w:cs="Calibri"/>
              </w:rPr>
              <w:t>N. Saxton</w:t>
            </w:r>
          </w:p>
        </w:tc>
        <w:tc>
          <w:tcPr>
            <w:tcW w:w="3420" w:type="dxa"/>
            <w:vAlign w:val="center"/>
          </w:tcPr>
          <w:p w:rsidR="00597086" w:rsidRPr="00AA38E8" w:rsidRDefault="00597086" w:rsidP="00597086">
            <w:pPr>
              <w:rPr>
                <w:rFonts w:cs="Calibri"/>
              </w:rPr>
            </w:pPr>
            <w:r>
              <w:rPr>
                <w:rFonts w:cs="Calibri"/>
              </w:rPr>
              <w:t>09-Oct-2015</w:t>
            </w:r>
          </w:p>
        </w:tc>
      </w:tr>
      <w:tr w:rsidR="00613214" w:rsidRPr="00AA38E8" w:rsidTr="00597086">
        <w:trPr>
          <w:ins w:id="13" w:author="Anne, Krishna" w:date="2016-06-17T17:00:00Z"/>
        </w:trPr>
        <w:tc>
          <w:tcPr>
            <w:tcW w:w="3330" w:type="dxa"/>
            <w:vAlign w:val="center"/>
          </w:tcPr>
          <w:p w:rsidR="00613214" w:rsidRDefault="00613214" w:rsidP="00597086">
            <w:pPr>
              <w:rPr>
                <w:ins w:id="14" w:author="Anne, Krishna" w:date="2016-06-17T17:00:00Z"/>
                <w:rFonts w:cs="Calibri"/>
              </w:rPr>
            </w:pPr>
            <w:ins w:id="15" w:author="Anne, Krishna" w:date="2016-06-17T17:00:00Z">
              <w:r w:rsidRPr="00613214">
                <w:rPr>
                  <w:rFonts w:cs="Calibri"/>
                </w:rPr>
                <w:t>Updated as per FDD v1.1.0</w:t>
              </w:r>
            </w:ins>
          </w:p>
        </w:tc>
        <w:tc>
          <w:tcPr>
            <w:tcW w:w="3060" w:type="dxa"/>
            <w:vAlign w:val="center"/>
          </w:tcPr>
          <w:p w:rsidR="00613214" w:rsidRDefault="00613214" w:rsidP="00597086">
            <w:pPr>
              <w:rPr>
                <w:ins w:id="16" w:author="Anne, Krishna" w:date="2016-06-17T17:00:00Z"/>
                <w:rFonts w:cs="Calibri"/>
              </w:rPr>
            </w:pPr>
            <w:ins w:id="17" w:author="Anne, Krishna" w:date="2016-06-17T17:00:00Z">
              <w:r>
                <w:rPr>
                  <w:rFonts w:cs="Calibri"/>
                </w:rPr>
                <w:t>Krishna Anne</w:t>
              </w:r>
            </w:ins>
          </w:p>
        </w:tc>
        <w:tc>
          <w:tcPr>
            <w:tcW w:w="3420" w:type="dxa"/>
            <w:vAlign w:val="center"/>
          </w:tcPr>
          <w:p w:rsidR="00613214" w:rsidRDefault="00613214" w:rsidP="00613214">
            <w:pPr>
              <w:rPr>
                <w:ins w:id="18" w:author="Anne, Krishna" w:date="2016-06-17T17:00:00Z"/>
                <w:rFonts w:cs="Calibri"/>
              </w:rPr>
            </w:pPr>
            <w:ins w:id="19" w:author="Anne, Krishna" w:date="2016-06-17T17:00:00Z">
              <w:r>
                <w:rPr>
                  <w:rFonts w:cs="Calibri"/>
                </w:rPr>
                <w:t>17-Jun-2016</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13214" w:rsidRDefault="00891F29">
      <w:pPr>
        <w:pStyle w:val="TOC1"/>
        <w:rPr>
          <w:ins w:id="20" w:author="Anne, Krishna" w:date="2016-06-17T17:01: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21" w:author="Anne, Krishna" w:date="2016-06-17T17:01:00Z">
        <w:r w:rsidR="00613214" w:rsidRPr="00BC1A61">
          <w:rPr>
            <w:rStyle w:val="Hyperlink"/>
          </w:rPr>
          <w:fldChar w:fldCharType="begin"/>
        </w:r>
        <w:r w:rsidR="00613214" w:rsidRPr="00BC1A61">
          <w:rPr>
            <w:rStyle w:val="Hyperlink"/>
          </w:rPr>
          <w:instrText xml:space="preserve"> </w:instrText>
        </w:r>
        <w:r w:rsidR="00613214">
          <w:instrText>HYPERLINK \l "_Toc453946190"</w:instrText>
        </w:r>
        <w:r w:rsidR="00613214" w:rsidRPr="00BC1A61">
          <w:rPr>
            <w:rStyle w:val="Hyperlink"/>
          </w:rPr>
          <w:instrText xml:space="preserve"> </w:instrText>
        </w:r>
        <w:r w:rsidR="00613214" w:rsidRPr="00BC1A61">
          <w:rPr>
            <w:rStyle w:val="Hyperlink"/>
          </w:rPr>
          <w:fldChar w:fldCharType="separate"/>
        </w:r>
        <w:r w:rsidR="00613214" w:rsidRPr="00BC1A61">
          <w:rPr>
            <w:rStyle w:val="Hyperlink"/>
            <w:rFonts w:ascii="Calibri" w:hAnsi="Calibri" w:cs="Calibri"/>
          </w:rPr>
          <w:t>1</w:t>
        </w:r>
        <w:r w:rsidR="00613214">
          <w:rPr>
            <w:rFonts w:eastAsiaTheme="minorEastAsia"/>
            <w:b w:val="0"/>
            <w:color w:val="auto"/>
            <w:kern w:val="0"/>
            <w:sz w:val="22"/>
            <w:szCs w:val="22"/>
            <w:lang w:val="en-US"/>
          </w:rPr>
          <w:tab/>
        </w:r>
        <w:r w:rsidR="00613214" w:rsidRPr="00BC1A61">
          <w:rPr>
            <w:rStyle w:val="Hyperlink"/>
            <w:rFonts w:ascii="Calibri" w:hAnsi="Calibri" w:cs="Calibri"/>
          </w:rPr>
          <w:t>TunSelnAuthy High-Level Description</w:t>
        </w:r>
        <w:r w:rsidR="00613214">
          <w:rPr>
            <w:webHidden/>
          </w:rPr>
          <w:tab/>
        </w:r>
        <w:r w:rsidR="00613214">
          <w:rPr>
            <w:webHidden/>
          </w:rPr>
          <w:fldChar w:fldCharType="begin"/>
        </w:r>
        <w:r w:rsidR="00613214">
          <w:rPr>
            <w:webHidden/>
          </w:rPr>
          <w:instrText xml:space="preserve"> PAGEREF _Toc453946190 \h </w:instrText>
        </w:r>
      </w:ins>
      <w:r w:rsidR="00613214">
        <w:rPr>
          <w:webHidden/>
        </w:rPr>
      </w:r>
      <w:r w:rsidR="00613214">
        <w:rPr>
          <w:webHidden/>
        </w:rPr>
        <w:fldChar w:fldCharType="separate"/>
      </w:r>
      <w:ins w:id="22" w:author="Anne, Krishna" w:date="2016-06-17T17:01:00Z">
        <w:r w:rsidR="00613214">
          <w:rPr>
            <w:webHidden/>
          </w:rPr>
          <w:t>4</w:t>
        </w:r>
        <w:r w:rsidR="00613214">
          <w:rPr>
            <w:webHidden/>
          </w:rPr>
          <w:fldChar w:fldCharType="end"/>
        </w:r>
        <w:r w:rsidR="00613214" w:rsidRPr="00BC1A61">
          <w:rPr>
            <w:rStyle w:val="Hyperlink"/>
          </w:rPr>
          <w:fldChar w:fldCharType="end"/>
        </w:r>
      </w:ins>
    </w:p>
    <w:p w:rsidR="00613214" w:rsidRDefault="00613214">
      <w:pPr>
        <w:pStyle w:val="TOC1"/>
        <w:rPr>
          <w:ins w:id="23" w:author="Anne, Krishna" w:date="2016-06-17T17:01:00Z"/>
          <w:rFonts w:eastAsiaTheme="minorEastAsia"/>
          <w:b w:val="0"/>
          <w:color w:val="auto"/>
          <w:kern w:val="0"/>
          <w:sz w:val="22"/>
          <w:szCs w:val="22"/>
          <w:lang w:val="en-US"/>
        </w:rPr>
      </w:pPr>
      <w:ins w:id="24" w:author="Anne, Krishna" w:date="2016-06-17T17:01:00Z">
        <w:r w:rsidRPr="00BC1A61">
          <w:rPr>
            <w:rStyle w:val="Hyperlink"/>
          </w:rPr>
          <w:fldChar w:fldCharType="begin"/>
        </w:r>
        <w:r w:rsidRPr="00BC1A61">
          <w:rPr>
            <w:rStyle w:val="Hyperlink"/>
          </w:rPr>
          <w:instrText xml:space="preserve"> </w:instrText>
        </w:r>
        <w:r>
          <w:instrText>HYPERLINK \l "_Toc453946191"</w:instrText>
        </w:r>
        <w:r w:rsidRPr="00BC1A61">
          <w:rPr>
            <w:rStyle w:val="Hyperlink"/>
          </w:rPr>
          <w:instrText xml:space="preserve"> </w:instrText>
        </w:r>
        <w:r w:rsidRPr="00BC1A61">
          <w:rPr>
            <w:rStyle w:val="Hyperlink"/>
          </w:rPr>
          <w:fldChar w:fldCharType="separate"/>
        </w:r>
        <w:r w:rsidRPr="00BC1A61">
          <w:rPr>
            <w:rStyle w:val="Hyperlink"/>
            <w:rFonts w:ascii="Calibri" w:hAnsi="Calibri" w:cs="Calibri"/>
          </w:rPr>
          <w:t>2</w:t>
        </w:r>
        <w:r>
          <w:rPr>
            <w:rFonts w:eastAsiaTheme="minorEastAsia"/>
            <w:b w:val="0"/>
            <w:color w:val="auto"/>
            <w:kern w:val="0"/>
            <w:sz w:val="22"/>
            <w:szCs w:val="22"/>
            <w:lang w:val="en-US"/>
          </w:rPr>
          <w:tab/>
        </w:r>
        <w:r w:rsidRPr="00BC1A61">
          <w:rPr>
            <w:rStyle w:val="Hyperlink"/>
            <w:rFonts w:ascii="Calibri" w:hAnsi="Calibri" w:cs="Calibri"/>
          </w:rPr>
          <w:t>Design details of software module</w:t>
        </w:r>
        <w:r>
          <w:rPr>
            <w:webHidden/>
          </w:rPr>
          <w:tab/>
        </w:r>
        <w:r>
          <w:rPr>
            <w:webHidden/>
          </w:rPr>
          <w:fldChar w:fldCharType="begin"/>
        </w:r>
        <w:r>
          <w:rPr>
            <w:webHidden/>
          </w:rPr>
          <w:instrText xml:space="preserve"> PAGEREF _Toc453946191 \h </w:instrText>
        </w:r>
      </w:ins>
      <w:r>
        <w:rPr>
          <w:webHidden/>
        </w:rPr>
      </w:r>
      <w:r>
        <w:rPr>
          <w:webHidden/>
        </w:rPr>
        <w:fldChar w:fldCharType="separate"/>
      </w:r>
      <w:ins w:id="25" w:author="Anne, Krishna" w:date="2016-06-17T17:01:00Z">
        <w:r>
          <w:rPr>
            <w:webHidden/>
          </w:rPr>
          <w:t>5</w:t>
        </w:r>
        <w:r>
          <w:rPr>
            <w:webHidden/>
          </w:rPr>
          <w:fldChar w:fldCharType="end"/>
        </w:r>
        <w:r w:rsidRPr="00BC1A61">
          <w:rPr>
            <w:rStyle w:val="Hyperlink"/>
          </w:rPr>
          <w:fldChar w:fldCharType="end"/>
        </w:r>
      </w:ins>
    </w:p>
    <w:p w:rsidR="00613214" w:rsidRDefault="00613214">
      <w:pPr>
        <w:pStyle w:val="TOC2"/>
        <w:rPr>
          <w:ins w:id="26" w:author="Anne, Krishna" w:date="2016-06-17T17:01:00Z"/>
          <w:rFonts w:asciiTheme="minorHAnsi" w:eastAsiaTheme="minorEastAsia" w:hAnsiTheme="minorHAnsi"/>
          <w:color w:val="auto"/>
          <w:kern w:val="0"/>
          <w:szCs w:val="22"/>
        </w:rPr>
      </w:pPr>
      <w:ins w:id="27" w:author="Anne, Krishna" w:date="2016-06-17T17:01:00Z">
        <w:r w:rsidRPr="00BC1A61">
          <w:rPr>
            <w:rStyle w:val="Hyperlink"/>
          </w:rPr>
          <w:fldChar w:fldCharType="begin"/>
        </w:r>
        <w:r w:rsidRPr="00BC1A61">
          <w:rPr>
            <w:rStyle w:val="Hyperlink"/>
          </w:rPr>
          <w:instrText xml:space="preserve"> </w:instrText>
        </w:r>
        <w:r>
          <w:instrText>HYPERLINK \l "_Toc453946192"</w:instrText>
        </w:r>
        <w:r w:rsidRPr="00BC1A61">
          <w:rPr>
            <w:rStyle w:val="Hyperlink"/>
          </w:rPr>
          <w:instrText xml:space="preserve"> </w:instrText>
        </w:r>
        <w:r w:rsidRPr="00BC1A61">
          <w:rPr>
            <w:rStyle w:val="Hyperlink"/>
          </w:rPr>
          <w:fldChar w:fldCharType="separate"/>
        </w:r>
        <w:r w:rsidRPr="00BC1A61">
          <w:rPr>
            <w:rStyle w:val="Hyperlink"/>
            <w:rFonts w:cs="Calibri"/>
          </w:rPr>
          <w:t>2.1</w:t>
        </w:r>
        <w:r>
          <w:rPr>
            <w:rFonts w:asciiTheme="minorHAnsi" w:eastAsiaTheme="minorEastAsia" w:hAnsiTheme="minorHAnsi"/>
            <w:color w:val="auto"/>
            <w:kern w:val="0"/>
            <w:szCs w:val="22"/>
          </w:rPr>
          <w:tab/>
        </w:r>
        <w:r w:rsidRPr="00BC1A61">
          <w:rPr>
            <w:rStyle w:val="Hyperlink"/>
          </w:rPr>
          <w:t>Graphical</w:t>
        </w:r>
        <w:r w:rsidRPr="00BC1A61">
          <w:rPr>
            <w:rStyle w:val="Hyperlink"/>
            <w:rFonts w:cs="Calibri"/>
          </w:rPr>
          <w:t xml:space="preserve"> representation of TunSelnAuthy</w:t>
        </w:r>
        <w:r>
          <w:rPr>
            <w:webHidden/>
          </w:rPr>
          <w:tab/>
        </w:r>
        <w:r>
          <w:rPr>
            <w:webHidden/>
          </w:rPr>
          <w:fldChar w:fldCharType="begin"/>
        </w:r>
        <w:r>
          <w:rPr>
            <w:webHidden/>
          </w:rPr>
          <w:instrText xml:space="preserve"> PAGEREF _Toc453946192 \h </w:instrText>
        </w:r>
      </w:ins>
      <w:r>
        <w:rPr>
          <w:webHidden/>
        </w:rPr>
      </w:r>
      <w:r>
        <w:rPr>
          <w:webHidden/>
        </w:rPr>
        <w:fldChar w:fldCharType="separate"/>
      </w:r>
      <w:ins w:id="28" w:author="Anne, Krishna" w:date="2016-06-17T17:01:00Z">
        <w:r>
          <w:rPr>
            <w:webHidden/>
          </w:rPr>
          <w:t>5</w:t>
        </w:r>
        <w:r>
          <w:rPr>
            <w:webHidden/>
          </w:rPr>
          <w:fldChar w:fldCharType="end"/>
        </w:r>
        <w:r w:rsidRPr="00BC1A61">
          <w:rPr>
            <w:rStyle w:val="Hyperlink"/>
          </w:rPr>
          <w:fldChar w:fldCharType="end"/>
        </w:r>
      </w:ins>
    </w:p>
    <w:p w:rsidR="00613214" w:rsidRDefault="00613214">
      <w:pPr>
        <w:pStyle w:val="TOC2"/>
        <w:rPr>
          <w:ins w:id="29" w:author="Anne, Krishna" w:date="2016-06-17T17:01:00Z"/>
          <w:rFonts w:asciiTheme="minorHAnsi" w:eastAsiaTheme="minorEastAsia" w:hAnsiTheme="minorHAnsi"/>
          <w:color w:val="auto"/>
          <w:kern w:val="0"/>
          <w:szCs w:val="22"/>
        </w:rPr>
      </w:pPr>
      <w:ins w:id="30" w:author="Anne, Krishna" w:date="2016-06-17T17:01:00Z">
        <w:r w:rsidRPr="00BC1A61">
          <w:rPr>
            <w:rStyle w:val="Hyperlink"/>
          </w:rPr>
          <w:fldChar w:fldCharType="begin"/>
        </w:r>
        <w:r w:rsidRPr="00BC1A61">
          <w:rPr>
            <w:rStyle w:val="Hyperlink"/>
          </w:rPr>
          <w:instrText xml:space="preserve"> </w:instrText>
        </w:r>
        <w:r>
          <w:instrText>HYPERLINK \l "_Toc453946193"</w:instrText>
        </w:r>
        <w:r w:rsidRPr="00BC1A61">
          <w:rPr>
            <w:rStyle w:val="Hyperlink"/>
          </w:rPr>
          <w:instrText xml:space="preserve"> </w:instrText>
        </w:r>
        <w:r w:rsidRPr="00BC1A61">
          <w:rPr>
            <w:rStyle w:val="Hyperlink"/>
          </w:rPr>
          <w:fldChar w:fldCharType="separate"/>
        </w:r>
        <w:r w:rsidRPr="00BC1A61">
          <w:rPr>
            <w:rStyle w:val="Hyperlink"/>
            <w:rFonts w:cs="Calibri"/>
          </w:rPr>
          <w:t>2.2</w:t>
        </w:r>
        <w:r>
          <w:rPr>
            <w:rFonts w:asciiTheme="minorHAnsi" w:eastAsiaTheme="minorEastAsia" w:hAnsiTheme="minorHAnsi"/>
            <w:color w:val="auto"/>
            <w:kern w:val="0"/>
            <w:szCs w:val="22"/>
          </w:rPr>
          <w:tab/>
        </w:r>
        <w:r w:rsidRPr="00BC1A61">
          <w:rPr>
            <w:rStyle w:val="Hyperlink"/>
            <w:rFonts w:cs="Calibri"/>
          </w:rPr>
          <w:t>Data Flow Diagram</w:t>
        </w:r>
        <w:r>
          <w:rPr>
            <w:webHidden/>
          </w:rPr>
          <w:tab/>
        </w:r>
        <w:r>
          <w:rPr>
            <w:webHidden/>
          </w:rPr>
          <w:fldChar w:fldCharType="begin"/>
        </w:r>
        <w:r>
          <w:rPr>
            <w:webHidden/>
          </w:rPr>
          <w:instrText xml:space="preserve"> PAGEREF _Toc453946193 \h </w:instrText>
        </w:r>
      </w:ins>
      <w:r>
        <w:rPr>
          <w:webHidden/>
        </w:rPr>
      </w:r>
      <w:r>
        <w:rPr>
          <w:webHidden/>
        </w:rPr>
        <w:fldChar w:fldCharType="separate"/>
      </w:r>
      <w:ins w:id="31" w:author="Anne, Krishna" w:date="2016-06-17T17:01:00Z">
        <w:r>
          <w:rPr>
            <w:webHidden/>
          </w:rPr>
          <w:t>5</w:t>
        </w:r>
        <w:r>
          <w:rPr>
            <w:webHidden/>
          </w:rPr>
          <w:fldChar w:fldCharType="end"/>
        </w:r>
        <w:r w:rsidRPr="00BC1A61">
          <w:rPr>
            <w:rStyle w:val="Hyperlink"/>
          </w:rPr>
          <w:fldChar w:fldCharType="end"/>
        </w:r>
      </w:ins>
    </w:p>
    <w:p w:rsidR="00613214" w:rsidRDefault="00613214">
      <w:pPr>
        <w:pStyle w:val="TOC3"/>
        <w:tabs>
          <w:tab w:val="left" w:pos="1200"/>
        </w:tabs>
        <w:rPr>
          <w:ins w:id="32" w:author="Anne, Krishna" w:date="2016-06-17T17:01:00Z"/>
          <w:rFonts w:asciiTheme="minorHAnsi" w:eastAsiaTheme="minorEastAsia" w:hAnsiTheme="minorHAnsi"/>
          <w:color w:val="auto"/>
          <w:kern w:val="0"/>
          <w:sz w:val="22"/>
          <w:szCs w:val="22"/>
        </w:rPr>
      </w:pPr>
      <w:ins w:id="33" w:author="Anne, Krishna" w:date="2016-06-17T17:01:00Z">
        <w:r w:rsidRPr="00BC1A61">
          <w:rPr>
            <w:rStyle w:val="Hyperlink"/>
          </w:rPr>
          <w:fldChar w:fldCharType="begin"/>
        </w:r>
        <w:r w:rsidRPr="00BC1A61">
          <w:rPr>
            <w:rStyle w:val="Hyperlink"/>
          </w:rPr>
          <w:instrText xml:space="preserve"> </w:instrText>
        </w:r>
        <w:r>
          <w:instrText>HYPERLINK \l "_Toc453946194"</w:instrText>
        </w:r>
        <w:r w:rsidRPr="00BC1A61">
          <w:rPr>
            <w:rStyle w:val="Hyperlink"/>
          </w:rPr>
          <w:instrText xml:space="preserve"> </w:instrText>
        </w:r>
        <w:r w:rsidRPr="00BC1A61">
          <w:rPr>
            <w:rStyle w:val="Hyperlink"/>
          </w:rPr>
          <w:fldChar w:fldCharType="separate"/>
        </w:r>
        <w:r w:rsidRPr="00BC1A61">
          <w:rPr>
            <w:rStyle w:val="Hyperlink"/>
            <w:rFonts w:cs="Calibri"/>
          </w:rPr>
          <w:t>2.2.1</w:t>
        </w:r>
        <w:r>
          <w:rPr>
            <w:rFonts w:asciiTheme="minorHAnsi" w:eastAsiaTheme="minorEastAsia" w:hAnsiTheme="minorHAnsi"/>
            <w:color w:val="auto"/>
            <w:kern w:val="0"/>
            <w:sz w:val="22"/>
            <w:szCs w:val="22"/>
          </w:rPr>
          <w:tab/>
        </w:r>
        <w:r w:rsidRPr="00BC1A61">
          <w:rPr>
            <w:rStyle w:val="Hyperlink"/>
          </w:rPr>
          <w:t xml:space="preserve">Component </w:t>
        </w:r>
        <w:r w:rsidRPr="00BC1A61">
          <w:rPr>
            <w:rStyle w:val="Hyperlink"/>
            <w:rFonts w:cs="Calibri"/>
          </w:rPr>
          <w:t>level DFD</w:t>
        </w:r>
        <w:r>
          <w:rPr>
            <w:webHidden/>
          </w:rPr>
          <w:tab/>
        </w:r>
        <w:r>
          <w:rPr>
            <w:webHidden/>
          </w:rPr>
          <w:fldChar w:fldCharType="begin"/>
        </w:r>
        <w:r>
          <w:rPr>
            <w:webHidden/>
          </w:rPr>
          <w:instrText xml:space="preserve"> PAGEREF _Toc453946194 \h </w:instrText>
        </w:r>
      </w:ins>
      <w:r>
        <w:rPr>
          <w:webHidden/>
        </w:rPr>
      </w:r>
      <w:r>
        <w:rPr>
          <w:webHidden/>
        </w:rPr>
        <w:fldChar w:fldCharType="separate"/>
      </w:r>
      <w:ins w:id="34" w:author="Anne, Krishna" w:date="2016-06-17T17:01:00Z">
        <w:r>
          <w:rPr>
            <w:webHidden/>
          </w:rPr>
          <w:t>5</w:t>
        </w:r>
        <w:r>
          <w:rPr>
            <w:webHidden/>
          </w:rPr>
          <w:fldChar w:fldCharType="end"/>
        </w:r>
        <w:r w:rsidRPr="00BC1A61">
          <w:rPr>
            <w:rStyle w:val="Hyperlink"/>
          </w:rPr>
          <w:fldChar w:fldCharType="end"/>
        </w:r>
      </w:ins>
    </w:p>
    <w:p w:rsidR="00613214" w:rsidRDefault="00613214">
      <w:pPr>
        <w:pStyle w:val="TOC3"/>
        <w:tabs>
          <w:tab w:val="left" w:pos="1200"/>
        </w:tabs>
        <w:rPr>
          <w:ins w:id="35" w:author="Anne, Krishna" w:date="2016-06-17T17:01:00Z"/>
          <w:rFonts w:asciiTheme="minorHAnsi" w:eastAsiaTheme="minorEastAsia" w:hAnsiTheme="minorHAnsi"/>
          <w:color w:val="auto"/>
          <w:kern w:val="0"/>
          <w:sz w:val="22"/>
          <w:szCs w:val="22"/>
        </w:rPr>
      </w:pPr>
      <w:ins w:id="36" w:author="Anne, Krishna" w:date="2016-06-17T17:01:00Z">
        <w:r w:rsidRPr="00BC1A61">
          <w:rPr>
            <w:rStyle w:val="Hyperlink"/>
          </w:rPr>
          <w:fldChar w:fldCharType="begin"/>
        </w:r>
        <w:r w:rsidRPr="00BC1A61">
          <w:rPr>
            <w:rStyle w:val="Hyperlink"/>
          </w:rPr>
          <w:instrText xml:space="preserve"> </w:instrText>
        </w:r>
        <w:r>
          <w:instrText>HYPERLINK \l "_Toc453946195"</w:instrText>
        </w:r>
        <w:r w:rsidRPr="00BC1A61">
          <w:rPr>
            <w:rStyle w:val="Hyperlink"/>
          </w:rPr>
          <w:instrText xml:space="preserve"> </w:instrText>
        </w:r>
        <w:r w:rsidRPr="00BC1A61">
          <w:rPr>
            <w:rStyle w:val="Hyperlink"/>
          </w:rPr>
          <w:fldChar w:fldCharType="separate"/>
        </w:r>
        <w:r w:rsidRPr="00BC1A61">
          <w:rPr>
            <w:rStyle w:val="Hyperlink"/>
            <w:rFonts w:cs="Calibri"/>
          </w:rPr>
          <w:t>2.2.2</w:t>
        </w:r>
        <w:r>
          <w:rPr>
            <w:rFonts w:asciiTheme="minorHAnsi" w:eastAsiaTheme="minorEastAsia" w:hAnsiTheme="minorHAnsi"/>
            <w:color w:val="auto"/>
            <w:kern w:val="0"/>
            <w:sz w:val="22"/>
            <w:szCs w:val="22"/>
          </w:rPr>
          <w:tab/>
        </w:r>
        <w:r w:rsidRPr="00BC1A61">
          <w:rPr>
            <w:rStyle w:val="Hyperlink"/>
          </w:rPr>
          <w:t xml:space="preserve">Function </w:t>
        </w:r>
        <w:r w:rsidRPr="00BC1A61">
          <w:rPr>
            <w:rStyle w:val="Hyperlink"/>
            <w:rFonts w:cs="Calibri"/>
          </w:rPr>
          <w:t>level DFD</w:t>
        </w:r>
        <w:r>
          <w:rPr>
            <w:webHidden/>
          </w:rPr>
          <w:tab/>
        </w:r>
        <w:r>
          <w:rPr>
            <w:webHidden/>
          </w:rPr>
          <w:fldChar w:fldCharType="begin"/>
        </w:r>
        <w:r>
          <w:rPr>
            <w:webHidden/>
          </w:rPr>
          <w:instrText xml:space="preserve"> PAGEREF _Toc453946195 \h </w:instrText>
        </w:r>
      </w:ins>
      <w:r>
        <w:rPr>
          <w:webHidden/>
        </w:rPr>
      </w:r>
      <w:r>
        <w:rPr>
          <w:webHidden/>
        </w:rPr>
        <w:fldChar w:fldCharType="separate"/>
      </w:r>
      <w:ins w:id="37" w:author="Anne, Krishna" w:date="2016-06-17T17:01:00Z">
        <w:r>
          <w:rPr>
            <w:webHidden/>
          </w:rPr>
          <w:t>5</w:t>
        </w:r>
        <w:r>
          <w:rPr>
            <w:webHidden/>
          </w:rPr>
          <w:fldChar w:fldCharType="end"/>
        </w:r>
        <w:r w:rsidRPr="00BC1A61">
          <w:rPr>
            <w:rStyle w:val="Hyperlink"/>
          </w:rPr>
          <w:fldChar w:fldCharType="end"/>
        </w:r>
      </w:ins>
    </w:p>
    <w:p w:rsidR="00613214" w:rsidRDefault="00613214">
      <w:pPr>
        <w:pStyle w:val="TOC1"/>
        <w:rPr>
          <w:ins w:id="38" w:author="Anne, Krishna" w:date="2016-06-17T17:01:00Z"/>
          <w:rFonts w:eastAsiaTheme="minorEastAsia"/>
          <w:b w:val="0"/>
          <w:color w:val="auto"/>
          <w:kern w:val="0"/>
          <w:sz w:val="22"/>
          <w:szCs w:val="22"/>
          <w:lang w:val="en-US"/>
        </w:rPr>
      </w:pPr>
      <w:ins w:id="39" w:author="Anne, Krishna" w:date="2016-06-17T17:01:00Z">
        <w:r w:rsidRPr="00BC1A61">
          <w:rPr>
            <w:rStyle w:val="Hyperlink"/>
          </w:rPr>
          <w:fldChar w:fldCharType="begin"/>
        </w:r>
        <w:r w:rsidRPr="00BC1A61">
          <w:rPr>
            <w:rStyle w:val="Hyperlink"/>
          </w:rPr>
          <w:instrText xml:space="preserve"> </w:instrText>
        </w:r>
        <w:r>
          <w:instrText>HYPERLINK \l "_Toc453946196"</w:instrText>
        </w:r>
        <w:r w:rsidRPr="00BC1A61">
          <w:rPr>
            <w:rStyle w:val="Hyperlink"/>
          </w:rPr>
          <w:instrText xml:space="preserve"> </w:instrText>
        </w:r>
        <w:r w:rsidRPr="00BC1A61">
          <w:rPr>
            <w:rStyle w:val="Hyperlink"/>
          </w:rPr>
          <w:fldChar w:fldCharType="separate"/>
        </w:r>
        <w:r w:rsidRPr="00BC1A61">
          <w:rPr>
            <w:rStyle w:val="Hyperlink"/>
            <w:rFonts w:ascii="Calibri" w:hAnsi="Calibri" w:cs="Calibri"/>
          </w:rPr>
          <w:t>3</w:t>
        </w:r>
        <w:r>
          <w:rPr>
            <w:rFonts w:eastAsiaTheme="minorEastAsia"/>
            <w:b w:val="0"/>
            <w:color w:val="auto"/>
            <w:kern w:val="0"/>
            <w:sz w:val="22"/>
            <w:szCs w:val="22"/>
            <w:lang w:val="en-US"/>
          </w:rPr>
          <w:tab/>
        </w:r>
        <w:r w:rsidRPr="00BC1A61">
          <w:rPr>
            <w:rStyle w:val="Hyperlink"/>
            <w:rFonts w:ascii="Calibri" w:hAnsi="Calibri" w:cs="Calibri"/>
          </w:rPr>
          <w:t>Constant Data Dictionary</w:t>
        </w:r>
        <w:r>
          <w:rPr>
            <w:webHidden/>
          </w:rPr>
          <w:tab/>
        </w:r>
        <w:r>
          <w:rPr>
            <w:webHidden/>
          </w:rPr>
          <w:fldChar w:fldCharType="begin"/>
        </w:r>
        <w:r>
          <w:rPr>
            <w:webHidden/>
          </w:rPr>
          <w:instrText xml:space="preserve"> PAGEREF _Toc453946196 \h </w:instrText>
        </w:r>
      </w:ins>
      <w:r>
        <w:rPr>
          <w:webHidden/>
        </w:rPr>
      </w:r>
      <w:r>
        <w:rPr>
          <w:webHidden/>
        </w:rPr>
        <w:fldChar w:fldCharType="separate"/>
      </w:r>
      <w:ins w:id="40" w:author="Anne, Krishna" w:date="2016-06-17T17:01:00Z">
        <w:r>
          <w:rPr>
            <w:webHidden/>
          </w:rPr>
          <w:t>6</w:t>
        </w:r>
        <w:r>
          <w:rPr>
            <w:webHidden/>
          </w:rPr>
          <w:fldChar w:fldCharType="end"/>
        </w:r>
        <w:r w:rsidRPr="00BC1A61">
          <w:rPr>
            <w:rStyle w:val="Hyperlink"/>
          </w:rPr>
          <w:fldChar w:fldCharType="end"/>
        </w:r>
      </w:ins>
    </w:p>
    <w:p w:rsidR="00613214" w:rsidRDefault="00613214">
      <w:pPr>
        <w:pStyle w:val="TOC2"/>
        <w:rPr>
          <w:ins w:id="41" w:author="Anne, Krishna" w:date="2016-06-17T17:01:00Z"/>
          <w:rFonts w:asciiTheme="minorHAnsi" w:eastAsiaTheme="minorEastAsia" w:hAnsiTheme="minorHAnsi"/>
          <w:color w:val="auto"/>
          <w:kern w:val="0"/>
          <w:szCs w:val="22"/>
        </w:rPr>
      </w:pPr>
      <w:ins w:id="42" w:author="Anne, Krishna" w:date="2016-06-17T17:01:00Z">
        <w:r w:rsidRPr="00BC1A61">
          <w:rPr>
            <w:rStyle w:val="Hyperlink"/>
          </w:rPr>
          <w:fldChar w:fldCharType="begin"/>
        </w:r>
        <w:r w:rsidRPr="00BC1A61">
          <w:rPr>
            <w:rStyle w:val="Hyperlink"/>
          </w:rPr>
          <w:instrText xml:space="preserve"> </w:instrText>
        </w:r>
        <w:r>
          <w:instrText>HYPERLINK \l "_Toc453946197"</w:instrText>
        </w:r>
        <w:r w:rsidRPr="00BC1A61">
          <w:rPr>
            <w:rStyle w:val="Hyperlink"/>
          </w:rPr>
          <w:instrText xml:space="preserve"> </w:instrText>
        </w:r>
        <w:r w:rsidRPr="00BC1A61">
          <w:rPr>
            <w:rStyle w:val="Hyperlink"/>
          </w:rPr>
          <w:fldChar w:fldCharType="separate"/>
        </w:r>
        <w:r w:rsidRPr="00BC1A61">
          <w:rPr>
            <w:rStyle w:val="Hyperlink"/>
          </w:rPr>
          <w:t>3.1</w:t>
        </w:r>
        <w:r>
          <w:rPr>
            <w:rFonts w:asciiTheme="minorHAnsi" w:eastAsiaTheme="minorEastAsia" w:hAnsiTheme="minorHAnsi"/>
            <w:color w:val="auto"/>
            <w:kern w:val="0"/>
            <w:szCs w:val="22"/>
          </w:rPr>
          <w:tab/>
        </w:r>
        <w:r w:rsidRPr="00BC1A61">
          <w:rPr>
            <w:rStyle w:val="Hyperlink"/>
          </w:rPr>
          <w:t>Program (fixed) Constants</w:t>
        </w:r>
        <w:r>
          <w:rPr>
            <w:webHidden/>
          </w:rPr>
          <w:tab/>
        </w:r>
        <w:r>
          <w:rPr>
            <w:webHidden/>
          </w:rPr>
          <w:fldChar w:fldCharType="begin"/>
        </w:r>
        <w:r>
          <w:rPr>
            <w:webHidden/>
          </w:rPr>
          <w:instrText xml:space="preserve"> PAGEREF _Toc453946197 \h </w:instrText>
        </w:r>
      </w:ins>
      <w:r>
        <w:rPr>
          <w:webHidden/>
        </w:rPr>
      </w:r>
      <w:r>
        <w:rPr>
          <w:webHidden/>
        </w:rPr>
        <w:fldChar w:fldCharType="separate"/>
      </w:r>
      <w:ins w:id="43" w:author="Anne, Krishna" w:date="2016-06-17T17:01:00Z">
        <w:r>
          <w:rPr>
            <w:webHidden/>
          </w:rPr>
          <w:t>6</w:t>
        </w:r>
        <w:r>
          <w:rPr>
            <w:webHidden/>
          </w:rPr>
          <w:fldChar w:fldCharType="end"/>
        </w:r>
        <w:r w:rsidRPr="00BC1A61">
          <w:rPr>
            <w:rStyle w:val="Hyperlink"/>
          </w:rPr>
          <w:fldChar w:fldCharType="end"/>
        </w:r>
      </w:ins>
    </w:p>
    <w:p w:rsidR="00613214" w:rsidRDefault="00613214">
      <w:pPr>
        <w:pStyle w:val="TOC3"/>
        <w:tabs>
          <w:tab w:val="left" w:pos="1200"/>
        </w:tabs>
        <w:rPr>
          <w:ins w:id="44" w:author="Anne, Krishna" w:date="2016-06-17T17:01:00Z"/>
          <w:rFonts w:asciiTheme="minorHAnsi" w:eastAsiaTheme="minorEastAsia" w:hAnsiTheme="minorHAnsi"/>
          <w:color w:val="auto"/>
          <w:kern w:val="0"/>
          <w:sz w:val="22"/>
          <w:szCs w:val="22"/>
        </w:rPr>
      </w:pPr>
      <w:ins w:id="45" w:author="Anne, Krishna" w:date="2016-06-17T17:01:00Z">
        <w:r w:rsidRPr="00BC1A61">
          <w:rPr>
            <w:rStyle w:val="Hyperlink"/>
          </w:rPr>
          <w:fldChar w:fldCharType="begin"/>
        </w:r>
        <w:r w:rsidRPr="00BC1A61">
          <w:rPr>
            <w:rStyle w:val="Hyperlink"/>
          </w:rPr>
          <w:instrText xml:space="preserve"> </w:instrText>
        </w:r>
        <w:r>
          <w:instrText>HYPERLINK \l "_Toc453946198"</w:instrText>
        </w:r>
        <w:r w:rsidRPr="00BC1A61">
          <w:rPr>
            <w:rStyle w:val="Hyperlink"/>
          </w:rPr>
          <w:instrText xml:space="preserve"> </w:instrText>
        </w:r>
        <w:r w:rsidRPr="00BC1A61">
          <w:rPr>
            <w:rStyle w:val="Hyperlink"/>
          </w:rPr>
          <w:fldChar w:fldCharType="separate"/>
        </w:r>
        <w:r w:rsidRPr="00BC1A61">
          <w:rPr>
            <w:rStyle w:val="Hyperlink"/>
          </w:rPr>
          <w:t>3.1.1</w:t>
        </w:r>
        <w:r>
          <w:rPr>
            <w:rFonts w:asciiTheme="minorHAnsi" w:eastAsiaTheme="minorEastAsia" w:hAnsiTheme="minorHAnsi"/>
            <w:color w:val="auto"/>
            <w:kern w:val="0"/>
            <w:sz w:val="22"/>
            <w:szCs w:val="22"/>
          </w:rPr>
          <w:tab/>
        </w:r>
        <w:r w:rsidRPr="00BC1A61">
          <w:rPr>
            <w:rStyle w:val="Hyperlink"/>
          </w:rPr>
          <w:t>Embedded Constants</w:t>
        </w:r>
        <w:r>
          <w:rPr>
            <w:webHidden/>
          </w:rPr>
          <w:tab/>
        </w:r>
        <w:r>
          <w:rPr>
            <w:webHidden/>
          </w:rPr>
          <w:fldChar w:fldCharType="begin"/>
        </w:r>
        <w:r>
          <w:rPr>
            <w:webHidden/>
          </w:rPr>
          <w:instrText xml:space="preserve"> PAGEREF _Toc453946198 \h </w:instrText>
        </w:r>
      </w:ins>
      <w:r>
        <w:rPr>
          <w:webHidden/>
        </w:rPr>
      </w:r>
      <w:r>
        <w:rPr>
          <w:webHidden/>
        </w:rPr>
        <w:fldChar w:fldCharType="separate"/>
      </w:r>
      <w:ins w:id="46" w:author="Anne, Krishna" w:date="2016-06-17T17:01:00Z">
        <w:r>
          <w:rPr>
            <w:webHidden/>
          </w:rPr>
          <w:t>6</w:t>
        </w:r>
        <w:r>
          <w:rPr>
            <w:webHidden/>
          </w:rPr>
          <w:fldChar w:fldCharType="end"/>
        </w:r>
        <w:r w:rsidRPr="00BC1A61">
          <w:rPr>
            <w:rStyle w:val="Hyperlink"/>
          </w:rPr>
          <w:fldChar w:fldCharType="end"/>
        </w:r>
      </w:ins>
    </w:p>
    <w:p w:rsidR="00613214" w:rsidRDefault="00613214">
      <w:pPr>
        <w:pStyle w:val="TOC1"/>
        <w:rPr>
          <w:ins w:id="47" w:author="Anne, Krishna" w:date="2016-06-17T17:01:00Z"/>
          <w:rFonts w:eastAsiaTheme="minorEastAsia"/>
          <w:b w:val="0"/>
          <w:color w:val="auto"/>
          <w:kern w:val="0"/>
          <w:sz w:val="22"/>
          <w:szCs w:val="22"/>
          <w:lang w:val="en-US"/>
        </w:rPr>
      </w:pPr>
      <w:ins w:id="48" w:author="Anne, Krishna" w:date="2016-06-17T17:01:00Z">
        <w:r w:rsidRPr="00BC1A61">
          <w:rPr>
            <w:rStyle w:val="Hyperlink"/>
          </w:rPr>
          <w:fldChar w:fldCharType="begin"/>
        </w:r>
        <w:r w:rsidRPr="00BC1A61">
          <w:rPr>
            <w:rStyle w:val="Hyperlink"/>
          </w:rPr>
          <w:instrText xml:space="preserve"> </w:instrText>
        </w:r>
        <w:r>
          <w:instrText>HYPERLINK \l "_Toc453946199"</w:instrText>
        </w:r>
        <w:r w:rsidRPr="00BC1A61">
          <w:rPr>
            <w:rStyle w:val="Hyperlink"/>
          </w:rPr>
          <w:instrText xml:space="preserve"> </w:instrText>
        </w:r>
        <w:r w:rsidRPr="00BC1A61">
          <w:rPr>
            <w:rStyle w:val="Hyperlink"/>
          </w:rPr>
          <w:fldChar w:fldCharType="separate"/>
        </w:r>
        <w:r w:rsidRPr="00BC1A61">
          <w:rPr>
            <w:rStyle w:val="Hyperlink"/>
            <w:rFonts w:ascii="Calibri" w:hAnsi="Calibri" w:cs="Calibri"/>
          </w:rPr>
          <w:t>4</w:t>
        </w:r>
        <w:r>
          <w:rPr>
            <w:rFonts w:eastAsiaTheme="minorEastAsia"/>
            <w:b w:val="0"/>
            <w:color w:val="auto"/>
            <w:kern w:val="0"/>
            <w:sz w:val="22"/>
            <w:szCs w:val="22"/>
            <w:lang w:val="en-US"/>
          </w:rPr>
          <w:tab/>
        </w:r>
        <w:r w:rsidRPr="00BC1A61">
          <w:rPr>
            <w:rStyle w:val="Hyperlink"/>
            <w:rFonts w:ascii="Calibri" w:hAnsi="Calibri" w:cs="Calibri"/>
          </w:rPr>
          <w:t>Software Component Implementation</w:t>
        </w:r>
        <w:r>
          <w:rPr>
            <w:webHidden/>
          </w:rPr>
          <w:tab/>
        </w:r>
        <w:r>
          <w:rPr>
            <w:webHidden/>
          </w:rPr>
          <w:fldChar w:fldCharType="begin"/>
        </w:r>
        <w:r>
          <w:rPr>
            <w:webHidden/>
          </w:rPr>
          <w:instrText xml:space="preserve"> PAGEREF _Toc453946199 \h </w:instrText>
        </w:r>
      </w:ins>
      <w:r>
        <w:rPr>
          <w:webHidden/>
        </w:rPr>
      </w:r>
      <w:r>
        <w:rPr>
          <w:webHidden/>
        </w:rPr>
        <w:fldChar w:fldCharType="separate"/>
      </w:r>
      <w:ins w:id="49"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50" w:author="Anne, Krishna" w:date="2016-06-17T17:01:00Z"/>
          <w:rFonts w:asciiTheme="minorHAnsi" w:eastAsiaTheme="minorEastAsia" w:hAnsiTheme="minorHAnsi"/>
          <w:color w:val="auto"/>
          <w:kern w:val="0"/>
          <w:szCs w:val="22"/>
        </w:rPr>
      </w:pPr>
      <w:ins w:id="51" w:author="Anne, Krishna" w:date="2016-06-17T17:01:00Z">
        <w:r w:rsidRPr="00BC1A61">
          <w:rPr>
            <w:rStyle w:val="Hyperlink"/>
          </w:rPr>
          <w:fldChar w:fldCharType="begin"/>
        </w:r>
        <w:r w:rsidRPr="00BC1A61">
          <w:rPr>
            <w:rStyle w:val="Hyperlink"/>
          </w:rPr>
          <w:instrText xml:space="preserve"> </w:instrText>
        </w:r>
        <w:r>
          <w:instrText>HYPERLINK \l "_Toc453946200"</w:instrText>
        </w:r>
        <w:r w:rsidRPr="00BC1A61">
          <w:rPr>
            <w:rStyle w:val="Hyperlink"/>
          </w:rPr>
          <w:instrText xml:space="preserve"> </w:instrText>
        </w:r>
        <w:r w:rsidRPr="00BC1A61">
          <w:rPr>
            <w:rStyle w:val="Hyperlink"/>
          </w:rPr>
          <w:fldChar w:fldCharType="separate"/>
        </w:r>
        <w:r w:rsidRPr="00BC1A61">
          <w:rPr>
            <w:rStyle w:val="Hyperlink"/>
          </w:rPr>
          <w:t>4.1</w:t>
        </w:r>
        <w:r>
          <w:rPr>
            <w:rFonts w:asciiTheme="minorHAnsi" w:eastAsiaTheme="minorEastAsia" w:hAnsiTheme="minorHAnsi"/>
            <w:color w:val="auto"/>
            <w:kern w:val="0"/>
            <w:szCs w:val="22"/>
          </w:rPr>
          <w:tab/>
        </w:r>
        <w:r w:rsidRPr="00BC1A61">
          <w:rPr>
            <w:rStyle w:val="Hyperlink"/>
          </w:rPr>
          <w:t>Sub-Module Functions</w:t>
        </w:r>
        <w:r>
          <w:rPr>
            <w:webHidden/>
          </w:rPr>
          <w:tab/>
        </w:r>
        <w:r>
          <w:rPr>
            <w:webHidden/>
          </w:rPr>
          <w:fldChar w:fldCharType="begin"/>
        </w:r>
        <w:r>
          <w:rPr>
            <w:webHidden/>
          </w:rPr>
          <w:instrText xml:space="preserve"> PAGEREF _Toc453946200 \h </w:instrText>
        </w:r>
      </w:ins>
      <w:r>
        <w:rPr>
          <w:webHidden/>
        </w:rPr>
      </w:r>
      <w:r>
        <w:rPr>
          <w:webHidden/>
        </w:rPr>
        <w:fldChar w:fldCharType="separate"/>
      </w:r>
      <w:ins w:id="52"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53" w:author="Anne, Krishna" w:date="2016-06-17T17:01:00Z"/>
          <w:rFonts w:asciiTheme="minorHAnsi" w:eastAsiaTheme="minorEastAsia" w:hAnsiTheme="minorHAnsi"/>
          <w:color w:val="auto"/>
          <w:kern w:val="0"/>
          <w:szCs w:val="22"/>
        </w:rPr>
      </w:pPr>
      <w:ins w:id="54" w:author="Anne, Krishna" w:date="2016-06-17T17:01:00Z">
        <w:r w:rsidRPr="00BC1A61">
          <w:rPr>
            <w:rStyle w:val="Hyperlink"/>
          </w:rPr>
          <w:fldChar w:fldCharType="begin"/>
        </w:r>
        <w:r w:rsidRPr="00BC1A61">
          <w:rPr>
            <w:rStyle w:val="Hyperlink"/>
          </w:rPr>
          <w:instrText xml:space="preserve"> </w:instrText>
        </w:r>
        <w:r>
          <w:instrText>HYPERLINK \l "_Toc453946201"</w:instrText>
        </w:r>
        <w:r w:rsidRPr="00BC1A61">
          <w:rPr>
            <w:rStyle w:val="Hyperlink"/>
          </w:rPr>
          <w:instrText xml:space="preserve"> </w:instrText>
        </w:r>
        <w:r w:rsidRPr="00BC1A61">
          <w:rPr>
            <w:rStyle w:val="Hyperlink"/>
          </w:rPr>
          <w:fldChar w:fldCharType="separate"/>
        </w:r>
        <w:r w:rsidRPr="00BC1A61">
          <w:rPr>
            <w:rStyle w:val="Hyperlink"/>
            <w:rFonts w:cs="Calibri"/>
          </w:rPr>
          <w:t>4.1.1</w:t>
        </w:r>
        <w:r>
          <w:rPr>
            <w:rFonts w:asciiTheme="minorHAnsi" w:eastAsiaTheme="minorEastAsia" w:hAnsiTheme="minorHAnsi"/>
            <w:color w:val="auto"/>
            <w:kern w:val="0"/>
            <w:szCs w:val="22"/>
          </w:rPr>
          <w:tab/>
        </w:r>
        <w:r w:rsidRPr="00BC1A61">
          <w:rPr>
            <w:rStyle w:val="Hyperlink"/>
            <w:rFonts w:cs="Calibri"/>
          </w:rPr>
          <w:t>Init: TunSelnAuthyInit1</w:t>
        </w:r>
        <w:r>
          <w:rPr>
            <w:webHidden/>
          </w:rPr>
          <w:tab/>
        </w:r>
        <w:r>
          <w:rPr>
            <w:webHidden/>
          </w:rPr>
          <w:fldChar w:fldCharType="begin"/>
        </w:r>
        <w:r>
          <w:rPr>
            <w:webHidden/>
          </w:rPr>
          <w:instrText xml:space="preserve"> PAGEREF _Toc453946201 \h </w:instrText>
        </w:r>
      </w:ins>
      <w:r>
        <w:rPr>
          <w:webHidden/>
        </w:rPr>
      </w:r>
      <w:r>
        <w:rPr>
          <w:webHidden/>
        </w:rPr>
        <w:fldChar w:fldCharType="separate"/>
      </w:r>
      <w:ins w:id="55"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56" w:author="Anne, Krishna" w:date="2016-06-17T17:01:00Z"/>
          <w:rFonts w:asciiTheme="minorHAnsi" w:eastAsiaTheme="minorEastAsia" w:hAnsiTheme="minorHAnsi"/>
          <w:color w:val="auto"/>
          <w:kern w:val="0"/>
          <w:szCs w:val="22"/>
        </w:rPr>
      </w:pPr>
      <w:ins w:id="57" w:author="Anne, Krishna" w:date="2016-06-17T17:01:00Z">
        <w:r w:rsidRPr="00BC1A61">
          <w:rPr>
            <w:rStyle w:val="Hyperlink"/>
          </w:rPr>
          <w:fldChar w:fldCharType="begin"/>
        </w:r>
        <w:r w:rsidRPr="00BC1A61">
          <w:rPr>
            <w:rStyle w:val="Hyperlink"/>
          </w:rPr>
          <w:instrText xml:space="preserve"> </w:instrText>
        </w:r>
        <w:r>
          <w:instrText>HYPERLINK \l "_Toc453946202"</w:instrText>
        </w:r>
        <w:r w:rsidRPr="00BC1A61">
          <w:rPr>
            <w:rStyle w:val="Hyperlink"/>
          </w:rPr>
          <w:instrText xml:space="preserve"> </w:instrText>
        </w:r>
        <w:r w:rsidRPr="00BC1A61">
          <w:rPr>
            <w:rStyle w:val="Hyperlink"/>
          </w:rPr>
          <w:fldChar w:fldCharType="separate"/>
        </w:r>
        <w:r w:rsidRPr="00BC1A61">
          <w:rPr>
            <w:rStyle w:val="Hyperlink"/>
            <w:rFonts w:cs="Calibri"/>
          </w:rPr>
          <w:t>4.1.1.1</w:t>
        </w:r>
        <w:r>
          <w:rPr>
            <w:rFonts w:asciiTheme="minorHAnsi" w:eastAsiaTheme="minorEastAsia" w:hAnsiTheme="minorHAnsi"/>
            <w:color w:val="auto"/>
            <w:kern w:val="0"/>
            <w:szCs w:val="22"/>
          </w:rPr>
          <w:tab/>
        </w:r>
        <w:r w:rsidRPr="00BC1A61">
          <w:rPr>
            <w:rStyle w:val="Hyperlink"/>
            <w:rFonts w:cs="Calibri"/>
          </w:rPr>
          <w:t>Design Rationale</w:t>
        </w:r>
        <w:r>
          <w:rPr>
            <w:webHidden/>
          </w:rPr>
          <w:tab/>
        </w:r>
        <w:r>
          <w:rPr>
            <w:webHidden/>
          </w:rPr>
          <w:fldChar w:fldCharType="begin"/>
        </w:r>
        <w:r>
          <w:rPr>
            <w:webHidden/>
          </w:rPr>
          <w:instrText xml:space="preserve"> PAGEREF _Toc453946202 \h </w:instrText>
        </w:r>
      </w:ins>
      <w:r>
        <w:rPr>
          <w:webHidden/>
        </w:rPr>
      </w:r>
      <w:r>
        <w:rPr>
          <w:webHidden/>
        </w:rPr>
        <w:fldChar w:fldCharType="separate"/>
      </w:r>
      <w:ins w:id="58"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59" w:author="Anne, Krishna" w:date="2016-06-17T17:01:00Z"/>
          <w:rFonts w:asciiTheme="minorHAnsi" w:eastAsiaTheme="minorEastAsia" w:hAnsiTheme="minorHAnsi"/>
          <w:color w:val="auto"/>
          <w:kern w:val="0"/>
          <w:szCs w:val="22"/>
        </w:rPr>
      </w:pPr>
      <w:ins w:id="60" w:author="Anne, Krishna" w:date="2016-06-17T17:01:00Z">
        <w:r w:rsidRPr="00BC1A61">
          <w:rPr>
            <w:rStyle w:val="Hyperlink"/>
          </w:rPr>
          <w:fldChar w:fldCharType="begin"/>
        </w:r>
        <w:r w:rsidRPr="00BC1A61">
          <w:rPr>
            <w:rStyle w:val="Hyperlink"/>
          </w:rPr>
          <w:instrText xml:space="preserve"> </w:instrText>
        </w:r>
        <w:r>
          <w:instrText>HYPERLINK \l "_Toc453946203"</w:instrText>
        </w:r>
        <w:r w:rsidRPr="00BC1A61">
          <w:rPr>
            <w:rStyle w:val="Hyperlink"/>
          </w:rPr>
          <w:instrText xml:space="preserve"> </w:instrText>
        </w:r>
        <w:r w:rsidRPr="00BC1A61">
          <w:rPr>
            <w:rStyle w:val="Hyperlink"/>
          </w:rPr>
          <w:fldChar w:fldCharType="separate"/>
        </w:r>
        <w:r w:rsidRPr="00BC1A61">
          <w:rPr>
            <w:rStyle w:val="Hyperlink"/>
            <w:rFonts w:cs="Calibri"/>
          </w:rPr>
          <w:t>4.1.1.2</w:t>
        </w:r>
        <w:r>
          <w:rPr>
            <w:rFonts w:asciiTheme="minorHAnsi" w:eastAsiaTheme="minorEastAsia" w:hAnsiTheme="minorHAnsi"/>
            <w:color w:val="auto"/>
            <w:kern w:val="0"/>
            <w:szCs w:val="22"/>
          </w:rPr>
          <w:tab/>
        </w:r>
        <w:r w:rsidRPr="00BC1A61">
          <w:rPr>
            <w:rStyle w:val="Hyperlink"/>
            <w:rFonts w:cs="Calibri"/>
          </w:rPr>
          <w:t>Module Outputs</w:t>
        </w:r>
        <w:r>
          <w:rPr>
            <w:webHidden/>
          </w:rPr>
          <w:tab/>
        </w:r>
        <w:r>
          <w:rPr>
            <w:webHidden/>
          </w:rPr>
          <w:fldChar w:fldCharType="begin"/>
        </w:r>
        <w:r>
          <w:rPr>
            <w:webHidden/>
          </w:rPr>
          <w:instrText xml:space="preserve"> PAGEREF _Toc453946203 \h </w:instrText>
        </w:r>
      </w:ins>
      <w:r>
        <w:rPr>
          <w:webHidden/>
        </w:rPr>
      </w:r>
      <w:r>
        <w:rPr>
          <w:webHidden/>
        </w:rPr>
        <w:fldChar w:fldCharType="separate"/>
      </w:r>
      <w:ins w:id="61"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62" w:author="Anne, Krishna" w:date="2016-06-17T17:01:00Z"/>
          <w:rFonts w:asciiTheme="minorHAnsi" w:eastAsiaTheme="minorEastAsia" w:hAnsiTheme="minorHAnsi"/>
          <w:color w:val="auto"/>
          <w:kern w:val="0"/>
          <w:szCs w:val="22"/>
        </w:rPr>
      </w:pPr>
      <w:ins w:id="63" w:author="Anne, Krishna" w:date="2016-06-17T17:01:00Z">
        <w:r w:rsidRPr="00BC1A61">
          <w:rPr>
            <w:rStyle w:val="Hyperlink"/>
          </w:rPr>
          <w:fldChar w:fldCharType="begin"/>
        </w:r>
        <w:r w:rsidRPr="00BC1A61">
          <w:rPr>
            <w:rStyle w:val="Hyperlink"/>
          </w:rPr>
          <w:instrText xml:space="preserve"> </w:instrText>
        </w:r>
        <w:r>
          <w:instrText>HYPERLINK \l "_Toc453946204"</w:instrText>
        </w:r>
        <w:r w:rsidRPr="00BC1A61">
          <w:rPr>
            <w:rStyle w:val="Hyperlink"/>
          </w:rPr>
          <w:instrText xml:space="preserve"> </w:instrText>
        </w:r>
        <w:r w:rsidRPr="00BC1A61">
          <w:rPr>
            <w:rStyle w:val="Hyperlink"/>
          </w:rPr>
          <w:fldChar w:fldCharType="separate"/>
        </w:r>
        <w:r w:rsidRPr="00BC1A61">
          <w:rPr>
            <w:rStyle w:val="Hyperlink"/>
          </w:rPr>
          <w:t>4.2</w:t>
        </w:r>
        <w:r>
          <w:rPr>
            <w:rFonts w:asciiTheme="minorHAnsi" w:eastAsiaTheme="minorEastAsia" w:hAnsiTheme="minorHAnsi"/>
            <w:color w:val="auto"/>
            <w:kern w:val="0"/>
            <w:szCs w:val="22"/>
          </w:rPr>
          <w:tab/>
        </w:r>
        <w:r w:rsidRPr="00BC1A61">
          <w:rPr>
            <w:rStyle w:val="Hyperlink"/>
          </w:rPr>
          <w:t>Server Runables</w:t>
        </w:r>
        <w:r>
          <w:rPr>
            <w:webHidden/>
          </w:rPr>
          <w:tab/>
        </w:r>
        <w:r>
          <w:rPr>
            <w:webHidden/>
          </w:rPr>
          <w:fldChar w:fldCharType="begin"/>
        </w:r>
        <w:r>
          <w:rPr>
            <w:webHidden/>
          </w:rPr>
          <w:instrText xml:space="preserve"> PAGEREF _Toc453946204 \h </w:instrText>
        </w:r>
      </w:ins>
      <w:r>
        <w:rPr>
          <w:webHidden/>
        </w:rPr>
      </w:r>
      <w:r>
        <w:rPr>
          <w:webHidden/>
        </w:rPr>
        <w:fldChar w:fldCharType="separate"/>
      </w:r>
      <w:ins w:id="64"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65" w:author="Anne, Krishna" w:date="2016-06-17T17:01:00Z"/>
          <w:rFonts w:asciiTheme="minorHAnsi" w:eastAsiaTheme="minorEastAsia" w:hAnsiTheme="minorHAnsi"/>
          <w:color w:val="auto"/>
          <w:kern w:val="0"/>
          <w:szCs w:val="22"/>
        </w:rPr>
      </w:pPr>
      <w:ins w:id="66" w:author="Anne, Krishna" w:date="2016-06-17T17:01:00Z">
        <w:r w:rsidRPr="00BC1A61">
          <w:rPr>
            <w:rStyle w:val="Hyperlink"/>
          </w:rPr>
          <w:fldChar w:fldCharType="begin"/>
        </w:r>
        <w:r w:rsidRPr="00BC1A61">
          <w:rPr>
            <w:rStyle w:val="Hyperlink"/>
          </w:rPr>
          <w:instrText xml:space="preserve"> </w:instrText>
        </w:r>
        <w:r>
          <w:instrText>HYPERLINK \l "_Toc453946205"</w:instrText>
        </w:r>
        <w:r w:rsidRPr="00BC1A61">
          <w:rPr>
            <w:rStyle w:val="Hyperlink"/>
          </w:rPr>
          <w:instrText xml:space="preserve"> </w:instrText>
        </w:r>
        <w:r w:rsidRPr="00BC1A61">
          <w:rPr>
            <w:rStyle w:val="Hyperlink"/>
          </w:rPr>
          <w:fldChar w:fldCharType="separate"/>
        </w:r>
        <w:r w:rsidRPr="00BC1A61">
          <w:rPr>
            <w:rStyle w:val="Hyperlink"/>
            <w:rFonts w:cs="Calibri"/>
          </w:rPr>
          <w:t>4.2.1</w:t>
        </w:r>
        <w:r>
          <w:rPr>
            <w:rFonts w:asciiTheme="minorHAnsi" w:eastAsiaTheme="minorEastAsia" w:hAnsiTheme="minorHAnsi"/>
            <w:color w:val="auto"/>
            <w:kern w:val="0"/>
            <w:szCs w:val="22"/>
          </w:rPr>
          <w:tab/>
        </w:r>
        <w:r w:rsidRPr="00BC1A61">
          <w:rPr>
            <w:rStyle w:val="Hyperlink"/>
            <w:rFonts w:cs="Calibri"/>
          </w:rPr>
          <w:t>RtCalChgReq</w:t>
        </w:r>
        <w:r>
          <w:rPr>
            <w:webHidden/>
          </w:rPr>
          <w:tab/>
        </w:r>
        <w:r>
          <w:rPr>
            <w:webHidden/>
          </w:rPr>
          <w:fldChar w:fldCharType="begin"/>
        </w:r>
        <w:r>
          <w:rPr>
            <w:webHidden/>
          </w:rPr>
          <w:instrText xml:space="preserve"> PAGEREF _Toc453946205 \h </w:instrText>
        </w:r>
      </w:ins>
      <w:r>
        <w:rPr>
          <w:webHidden/>
        </w:rPr>
      </w:r>
      <w:r>
        <w:rPr>
          <w:webHidden/>
        </w:rPr>
        <w:fldChar w:fldCharType="separate"/>
      </w:r>
      <w:ins w:id="67"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68" w:author="Anne, Krishna" w:date="2016-06-17T17:01:00Z"/>
          <w:rFonts w:asciiTheme="minorHAnsi" w:eastAsiaTheme="minorEastAsia" w:hAnsiTheme="minorHAnsi"/>
          <w:color w:val="auto"/>
          <w:kern w:val="0"/>
          <w:szCs w:val="22"/>
        </w:rPr>
      </w:pPr>
      <w:ins w:id="69" w:author="Anne, Krishna" w:date="2016-06-17T17:01:00Z">
        <w:r w:rsidRPr="00BC1A61">
          <w:rPr>
            <w:rStyle w:val="Hyperlink"/>
          </w:rPr>
          <w:fldChar w:fldCharType="begin"/>
        </w:r>
        <w:r w:rsidRPr="00BC1A61">
          <w:rPr>
            <w:rStyle w:val="Hyperlink"/>
          </w:rPr>
          <w:instrText xml:space="preserve"> </w:instrText>
        </w:r>
        <w:r>
          <w:instrText>HYPERLINK \l "_Toc453946206"</w:instrText>
        </w:r>
        <w:r w:rsidRPr="00BC1A61">
          <w:rPr>
            <w:rStyle w:val="Hyperlink"/>
          </w:rPr>
          <w:instrText xml:space="preserve"> </w:instrText>
        </w:r>
        <w:r w:rsidRPr="00BC1A61">
          <w:rPr>
            <w:rStyle w:val="Hyperlink"/>
          </w:rPr>
          <w:fldChar w:fldCharType="separate"/>
        </w:r>
        <w:r w:rsidRPr="00BC1A61">
          <w:rPr>
            <w:rStyle w:val="Hyperlink"/>
            <w:rFonts w:cs="Calibri"/>
          </w:rPr>
          <w:t>4.2.1.1</w:t>
        </w:r>
        <w:r>
          <w:rPr>
            <w:rFonts w:asciiTheme="minorHAnsi" w:eastAsiaTheme="minorEastAsia" w:hAnsiTheme="minorHAnsi"/>
            <w:color w:val="auto"/>
            <w:kern w:val="0"/>
            <w:szCs w:val="22"/>
          </w:rPr>
          <w:tab/>
        </w:r>
        <w:r w:rsidRPr="00BC1A61">
          <w:rPr>
            <w:rStyle w:val="Hyperlink"/>
            <w:rFonts w:cs="Calibri"/>
          </w:rPr>
          <w:t>Design Rationale</w:t>
        </w:r>
        <w:r>
          <w:rPr>
            <w:webHidden/>
          </w:rPr>
          <w:tab/>
        </w:r>
        <w:r>
          <w:rPr>
            <w:webHidden/>
          </w:rPr>
          <w:fldChar w:fldCharType="begin"/>
        </w:r>
        <w:r>
          <w:rPr>
            <w:webHidden/>
          </w:rPr>
          <w:instrText xml:space="preserve"> PAGEREF _Toc453946206 \h </w:instrText>
        </w:r>
      </w:ins>
      <w:r>
        <w:rPr>
          <w:webHidden/>
        </w:rPr>
      </w:r>
      <w:r>
        <w:rPr>
          <w:webHidden/>
        </w:rPr>
        <w:fldChar w:fldCharType="separate"/>
      </w:r>
      <w:ins w:id="70"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71" w:author="Anne, Krishna" w:date="2016-06-17T17:01:00Z"/>
          <w:rFonts w:asciiTheme="minorHAnsi" w:eastAsiaTheme="minorEastAsia" w:hAnsiTheme="minorHAnsi"/>
          <w:color w:val="auto"/>
          <w:kern w:val="0"/>
          <w:szCs w:val="22"/>
        </w:rPr>
      </w:pPr>
      <w:ins w:id="72" w:author="Anne, Krishna" w:date="2016-06-17T17:01:00Z">
        <w:r w:rsidRPr="00BC1A61">
          <w:rPr>
            <w:rStyle w:val="Hyperlink"/>
          </w:rPr>
          <w:fldChar w:fldCharType="begin"/>
        </w:r>
        <w:r w:rsidRPr="00BC1A61">
          <w:rPr>
            <w:rStyle w:val="Hyperlink"/>
          </w:rPr>
          <w:instrText xml:space="preserve"> </w:instrText>
        </w:r>
        <w:r>
          <w:instrText>HYPERLINK \l "_Toc453946207"</w:instrText>
        </w:r>
        <w:r w:rsidRPr="00BC1A61">
          <w:rPr>
            <w:rStyle w:val="Hyperlink"/>
          </w:rPr>
          <w:instrText xml:space="preserve"> </w:instrText>
        </w:r>
        <w:r w:rsidRPr="00BC1A61">
          <w:rPr>
            <w:rStyle w:val="Hyperlink"/>
          </w:rPr>
          <w:fldChar w:fldCharType="separate"/>
        </w:r>
        <w:r w:rsidRPr="00BC1A61">
          <w:rPr>
            <w:rStyle w:val="Hyperlink"/>
            <w:rFonts w:cs="Calibri"/>
          </w:rPr>
          <w:t>4.2.1.2</w:t>
        </w:r>
        <w:r>
          <w:rPr>
            <w:rFonts w:asciiTheme="minorHAnsi" w:eastAsiaTheme="minorEastAsia" w:hAnsiTheme="minorHAnsi"/>
            <w:color w:val="auto"/>
            <w:kern w:val="0"/>
            <w:szCs w:val="22"/>
          </w:rPr>
          <w:tab/>
        </w:r>
        <w:r w:rsidRPr="00BC1A61">
          <w:rPr>
            <w:rStyle w:val="Hyperlink"/>
            <w:rFonts w:cs="Calibri"/>
          </w:rPr>
          <w:t>(Processing of function)………</w:t>
        </w:r>
        <w:r>
          <w:rPr>
            <w:webHidden/>
          </w:rPr>
          <w:tab/>
        </w:r>
        <w:r>
          <w:rPr>
            <w:webHidden/>
          </w:rPr>
          <w:fldChar w:fldCharType="begin"/>
        </w:r>
        <w:r>
          <w:rPr>
            <w:webHidden/>
          </w:rPr>
          <w:instrText xml:space="preserve"> PAGEREF _Toc453946207 \h </w:instrText>
        </w:r>
      </w:ins>
      <w:r>
        <w:rPr>
          <w:webHidden/>
        </w:rPr>
      </w:r>
      <w:r>
        <w:rPr>
          <w:webHidden/>
        </w:rPr>
        <w:fldChar w:fldCharType="separate"/>
      </w:r>
      <w:ins w:id="73"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74" w:author="Anne, Krishna" w:date="2016-06-17T17:01:00Z"/>
          <w:rFonts w:asciiTheme="minorHAnsi" w:eastAsiaTheme="minorEastAsia" w:hAnsiTheme="minorHAnsi"/>
          <w:color w:val="auto"/>
          <w:kern w:val="0"/>
          <w:szCs w:val="22"/>
        </w:rPr>
      </w:pPr>
      <w:ins w:id="75" w:author="Anne, Krishna" w:date="2016-06-17T17:01:00Z">
        <w:r w:rsidRPr="00BC1A61">
          <w:rPr>
            <w:rStyle w:val="Hyperlink"/>
          </w:rPr>
          <w:fldChar w:fldCharType="begin"/>
        </w:r>
        <w:r w:rsidRPr="00BC1A61">
          <w:rPr>
            <w:rStyle w:val="Hyperlink"/>
          </w:rPr>
          <w:instrText xml:space="preserve"> </w:instrText>
        </w:r>
        <w:r>
          <w:instrText>HYPERLINK \l "_Toc453946208"</w:instrText>
        </w:r>
        <w:r w:rsidRPr="00BC1A61">
          <w:rPr>
            <w:rStyle w:val="Hyperlink"/>
          </w:rPr>
          <w:instrText xml:space="preserve"> </w:instrText>
        </w:r>
        <w:r w:rsidRPr="00BC1A61">
          <w:rPr>
            <w:rStyle w:val="Hyperlink"/>
          </w:rPr>
          <w:fldChar w:fldCharType="separate"/>
        </w:r>
        <w:r w:rsidRPr="00BC1A61">
          <w:rPr>
            <w:rStyle w:val="Hyperlink"/>
            <w:rFonts w:cs="Calibri"/>
          </w:rPr>
          <w:t>4.2.2</w:t>
        </w:r>
        <w:r>
          <w:rPr>
            <w:rFonts w:asciiTheme="minorHAnsi" w:eastAsiaTheme="minorEastAsia" w:hAnsiTheme="minorHAnsi"/>
            <w:color w:val="auto"/>
            <w:kern w:val="0"/>
            <w:szCs w:val="22"/>
          </w:rPr>
          <w:tab/>
        </w:r>
        <w:r w:rsidRPr="00BC1A61">
          <w:rPr>
            <w:rStyle w:val="Hyperlink"/>
            <w:rFonts w:cs="Calibri"/>
          </w:rPr>
          <w:t>XcpCalChgReq</w:t>
        </w:r>
        <w:r>
          <w:rPr>
            <w:webHidden/>
          </w:rPr>
          <w:tab/>
        </w:r>
        <w:r>
          <w:rPr>
            <w:webHidden/>
          </w:rPr>
          <w:fldChar w:fldCharType="begin"/>
        </w:r>
        <w:r>
          <w:rPr>
            <w:webHidden/>
          </w:rPr>
          <w:instrText xml:space="preserve"> PAGEREF _Toc453946208 \h </w:instrText>
        </w:r>
      </w:ins>
      <w:r>
        <w:rPr>
          <w:webHidden/>
        </w:rPr>
      </w:r>
      <w:r>
        <w:rPr>
          <w:webHidden/>
        </w:rPr>
        <w:fldChar w:fldCharType="separate"/>
      </w:r>
      <w:ins w:id="76"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77" w:author="Anne, Krishna" w:date="2016-06-17T17:01:00Z"/>
          <w:rFonts w:asciiTheme="minorHAnsi" w:eastAsiaTheme="minorEastAsia" w:hAnsiTheme="minorHAnsi"/>
          <w:color w:val="auto"/>
          <w:kern w:val="0"/>
          <w:szCs w:val="22"/>
        </w:rPr>
      </w:pPr>
      <w:ins w:id="78" w:author="Anne, Krishna" w:date="2016-06-17T17:01:00Z">
        <w:r w:rsidRPr="00BC1A61">
          <w:rPr>
            <w:rStyle w:val="Hyperlink"/>
          </w:rPr>
          <w:fldChar w:fldCharType="begin"/>
        </w:r>
        <w:r w:rsidRPr="00BC1A61">
          <w:rPr>
            <w:rStyle w:val="Hyperlink"/>
          </w:rPr>
          <w:instrText xml:space="preserve"> </w:instrText>
        </w:r>
        <w:r>
          <w:instrText>HYPERLINK \l "_Toc453946209"</w:instrText>
        </w:r>
        <w:r w:rsidRPr="00BC1A61">
          <w:rPr>
            <w:rStyle w:val="Hyperlink"/>
          </w:rPr>
          <w:instrText xml:space="preserve"> </w:instrText>
        </w:r>
        <w:r w:rsidRPr="00BC1A61">
          <w:rPr>
            <w:rStyle w:val="Hyperlink"/>
          </w:rPr>
          <w:fldChar w:fldCharType="separate"/>
        </w:r>
        <w:r w:rsidRPr="00BC1A61">
          <w:rPr>
            <w:rStyle w:val="Hyperlink"/>
            <w:rFonts w:cs="Calibri"/>
          </w:rPr>
          <w:t>4.2.2.1</w:t>
        </w:r>
        <w:r>
          <w:rPr>
            <w:rFonts w:asciiTheme="minorHAnsi" w:eastAsiaTheme="minorEastAsia" w:hAnsiTheme="minorHAnsi"/>
            <w:color w:val="auto"/>
            <w:kern w:val="0"/>
            <w:szCs w:val="22"/>
          </w:rPr>
          <w:tab/>
        </w:r>
        <w:r w:rsidRPr="00BC1A61">
          <w:rPr>
            <w:rStyle w:val="Hyperlink"/>
            <w:rFonts w:cs="Calibri"/>
          </w:rPr>
          <w:t>Design Rationale</w:t>
        </w:r>
        <w:r>
          <w:rPr>
            <w:webHidden/>
          </w:rPr>
          <w:tab/>
        </w:r>
        <w:r>
          <w:rPr>
            <w:webHidden/>
          </w:rPr>
          <w:fldChar w:fldCharType="begin"/>
        </w:r>
        <w:r>
          <w:rPr>
            <w:webHidden/>
          </w:rPr>
          <w:instrText xml:space="preserve"> PAGEREF _Toc453946209 \h </w:instrText>
        </w:r>
      </w:ins>
      <w:r>
        <w:rPr>
          <w:webHidden/>
        </w:rPr>
      </w:r>
      <w:r>
        <w:rPr>
          <w:webHidden/>
        </w:rPr>
        <w:fldChar w:fldCharType="separate"/>
      </w:r>
      <w:ins w:id="79"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80" w:author="Anne, Krishna" w:date="2016-06-17T17:01:00Z"/>
          <w:rFonts w:asciiTheme="minorHAnsi" w:eastAsiaTheme="minorEastAsia" w:hAnsiTheme="minorHAnsi"/>
          <w:color w:val="auto"/>
          <w:kern w:val="0"/>
          <w:szCs w:val="22"/>
        </w:rPr>
      </w:pPr>
      <w:ins w:id="81" w:author="Anne, Krishna" w:date="2016-06-17T17:01:00Z">
        <w:r w:rsidRPr="00BC1A61">
          <w:rPr>
            <w:rStyle w:val="Hyperlink"/>
          </w:rPr>
          <w:fldChar w:fldCharType="begin"/>
        </w:r>
        <w:r w:rsidRPr="00BC1A61">
          <w:rPr>
            <w:rStyle w:val="Hyperlink"/>
          </w:rPr>
          <w:instrText xml:space="preserve"> </w:instrText>
        </w:r>
        <w:r>
          <w:instrText>HYPERLINK \l "_Toc453946210"</w:instrText>
        </w:r>
        <w:r w:rsidRPr="00BC1A61">
          <w:rPr>
            <w:rStyle w:val="Hyperlink"/>
          </w:rPr>
          <w:instrText xml:space="preserve"> </w:instrText>
        </w:r>
        <w:r w:rsidRPr="00BC1A61">
          <w:rPr>
            <w:rStyle w:val="Hyperlink"/>
          </w:rPr>
          <w:fldChar w:fldCharType="separate"/>
        </w:r>
        <w:r w:rsidRPr="00BC1A61">
          <w:rPr>
            <w:rStyle w:val="Hyperlink"/>
            <w:rFonts w:cs="Calibri"/>
          </w:rPr>
          <w:t>4.2.2.2</w:t>
        </w:r>
        <w:r>
          <w:rPr>
            <w:rFonts w:asciiTheme="minorHAnsi" w:eastAsiaTheme="minorEastAsia" w:hAnsiTheme="minorHAnsi"/>
            <w:color w:val="auto"/>
            <w:kern w:val="0"/>
            <w:szCs w:val="22"/>
          </w:rPr>
          <w:tab/>
        </w:r>
        <w:r w:rsidRPr="00BC1A61">
          <w:rPr>
            <w:rStyle w:val="Hyperlink"/>
            <w:rFonts w:cs="Calibri"/>
          </w:rPr>
          <w:t>(Processing of function)………</w:t>
        </w:r>
        <w:r>
          <w:rPr>
            <w:webHidden/>
          </w:rPr>
          <w:tab/>
        </w:r>
        <w:r>
          <w:rPr>
            <w:webHidden/>
          </w:rPr>
          <w:fldChar w:fldCharType="begin"/>
        </w:r>
        <w:r>
          <w:rPr>
            <w:webHidden/>
          </w:rPr>
          <w:instrText xml:space="preserve"> PAGEREF _Toc453946210 \h </w:instrText>
        </w:r>
      </w:ins>
      <w:r>
        <w:rPr>
          <w:webHidden/>
        </w:rPr>
      </w:r>
      <w:r>
        <w:rPr>
          <w:webHidden/>
        </w:rPr>
        <w:fldChar w:fldCharType="separate"/>
      </w:r>
      <w:ins w:id="82"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83" w:author="Anne, Krishna" w:date="2016-06-17T17:01:00Z"/>
          <w:rFonts w:asciiTheme="minorHAnsi" w:eastAsiaTheme="minorEastAsia" w:hAnsiTheme="minorHAnsi"/>
          <w:color w:val="auto"/>
          <w:kern w:val="0"/>
          <w:szCs w:val="22"/>
        </w:rPr>
      </w:pPr>
      <w:ins w:id="84" w:author="Anne, Krishna" w:date="2016-06-17T17:01:00Z">
        <w:r w:rsidRPr="00BC1A61">
          <w:rPr>
            <w:rStyle w:val="Hyperlink"/>
          </w:rPr>
          <w:fldChar w:fldCharType="begin"/>
        </w:r>
        <w:r w:rsidRPr="00BC1A61">
          <w:rPr>
            <w:rStyle w:val="Hyperlink"/>
          </w:rPr>
          <w:instrText xml:space="preserve"> </w:instrText>
        </w:r>
        <w:r>
          <w:instrText>HYPERLINK \l "_Toc453946211"</w:instrText>
        </w:r>
        <w:r w:rsidRPr="00BC1A61">
          <w:rPr>
            <w:rStyle w:val="Hyperlink"/>
          </w:rPr>
          <w:instrText xml:space="preserve"> </w:instrText>
        </w:r>
        <w:r w:rsidRPr="00BC1A61">
          <w:rPr>
            <w:rStyle w:val="Hyperlink"/>
          </w:rPr>
          <w:fldChar w:fldCharType="separate"/>
        </w:r>
        <w:r w:rsidRPr="00BC1A61">
          <w:rPr>
            <w:rStyle w:val="Hyperlink"/>
            <w:rFonts w:cs="Calibri"/>
          </w:rPr>
          <w:t>4.3</w:t>
        </w:r>
        <w:r>
          <w:rPr>
            <w:rFonts w:asciiTheme="minorHAnsi" w:eastAsiaTheme="minorEastAsia" w:hAnsiTheme="minorHAnsi"/>
            <w:color w:val="auto"/>
            <w:kern w:val="0"/>
            <w:szCs w:val="22"/>
          </w:rPr>
          <w:tab/>
        </w:r>
        <w:r w:rsidRPr="00BC1A61">
          <w:rPr>
            <w:rStyle w:val="Hyperlink"/>
            <w:rFonts w:cs="Calibri"/>
          </w:rPr>
          <w:t>Interrupt Functions</w:t>
        </w:r>
        <w:r>
          <w:rPr>
            <w:webHidden/>
          </w:rPr>
          <w:tab/>
        </w:r>
        <w:r>
          <w:rPr>
            <w:webHidden/>
          </w:rPr>
          <w:fldChar w:fldCharType="begin"/>
        </w:r>
        <w:r>
          <w:rPr>
            <w:webHidden/>
          </w:rPr>
          <w:instrText xml:space="preserve"> PAGEREF _Toc453946211 \h </w:instrText>
        </w:r>
      </w:ins>
      <w:r>
        <w:rPr>
          <w:webHidden/>
        </w:rPr>
      </w:r>
      <w:r>
        <w:rPr>
          <w:webHidden/>
        </w:rPr>
        <w:fldChar w:fldCharType="separate"/>
      </w:r>
      <w:ins w:id="85"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86" w:author="Anne, Krishna" w:date="2016-06-17T17:01:00Z"/>
          <w:rFonts w:asciiTheme="minorHAnsi" w:eastAsiaTheme="minorEastAsia" w:hAnsiTheme="minorHAnsi"/>
          <w:color w:val="auto"/>
          <w:kern w:val="0"/>
          <w:szCs w:val="22"/>
        </w:rPr>
      </w:pPr>
      <w:ins w:id="87" w:author="Anne, Krishna" w:date="2016-06-17T17:01:00Z">
        <w:r w:rsidRPr="00BC1A61">
          <w:rPr>
            <w:rStyle w:val="Hyperlink"/>
          </w:rPr>
          <w:fldChar w:fldCharType="begin"/>
        </w:r>
        <w:r w:rsidRPr="00BC1A61">
          <w:rPr>
            <w:rStyle w:val="Hyperlink"/>
          </w:rPr>
          <w:instrText xml:space="preserve"> </w:instrText>
        </w:r>
        <w:r>
          <w:instrText>HYPERLINK \l "_Toc453946212"</w:instrText>
        </w:r>
        <w:r w:rsidRPr="00BC1A61">
          <w:rPr>
            <w:rStyle w:val="Hyperlink"/>
          </w:rPr>
          <w:instrText xml:space="preserve"> </w:instrText>
        </w:r>
        <w:r w:rsidRPr="00BC1A61">
          <w:rPr>
            <w:rStyle w:val="Hyperlink"/>
          </w:rPr>
          <w:fldChar w:fldCharType="separate"/>
        </w:r>
        <w:r w:rsidRPr="00BC1A61">
          <w:rPr>
            <w:rStyle w:val="Hyperlink"/>
            <w:rFonts w:cs="Calibri"/>
          </w:rPr>
          <w:t>4.3.1</w:t>
        </w:r>
        <w:r>
          <w:rPr>
            <w:rFonts w:asciiTheme="minorHAnsi" w:eastAsiaTheme="minorEastAsia" w:hAnsiTheme="minorHAnsi"/>
            <w:color w:val="auto"/>
            <w:kern w:val="0"/>
            <w:szCs w:val="22"/>
          </w:rPr>
          <w:tab/>
        </w:r>
        <w:r w:rsidRPr="00BC1A61">
          <w:rPr>
            <w:rStyle w:val="Hyperlink"/>
            <w:rFonts w:cs="Calibri"/>
          </w:rPr>
          <w:t>Interrupt Function Name</w:t>
        </w:r>
        <w:r>
          <w:rPr>
            <w:webHidden/>
          </w:rPr>
          <w:tab/>
        </w:r>
        <w:r>
          <w:rPr>
            <w:webHidden/>
          </w:rPr>
          <w:fldChar w:fldCharType="begin"/>
        </w:r>
        <w:r>
          <w:rPr>
            <w:webHidden/>
          </w:rPr>
          <w:instrText xml:space="preserve"> PAGEREF _Toc453946212 \h </w:instrText>
        </w:r>
      </w:ins>
      <w:r>
        <w:rPr>
          <w:webHidden/>
        </w:rPr>
      </w:r>
      <w:r>
        <w:rPr>
          <w:webHidden/>
        </w:rPr>
        <w:fldChar w:fldCharType="separate"/>
      </w:r>
      <w:ins w:id="88"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89" w:author="Anne, Krishna" w:date="2016-06-17T17:01:00Z"/>
          <w:rFonts w:asciiTheme="minorHAnsi" w:eastAsiaTheme="minorEastAsia" w:hAnsiTheme="minorHAnsi"/>
          <w:color w:val="auto"/>
          <w:kern w:val="0"/>
          <w:szCs w:val="22"/>
        </w:rPr>
      </w:pPr>
      <w:ins w:id="90" w:author="Anne, Krishna" w:date="2016-06-17T17:01:00Z">
        <w:r w:rsidRPr="00BC1A61">
          <w:rPr>
            <w:rStyle w:val="Hyperlink"/>
          </w:rPr>
          <w:fldChar w:fldCharType="begin"/>
        </w:r>
        <w:r w:rsidRPr="00BC1A61">
          <w:rPr>
            <w:rStyle w:val="Hyperlink"/>
          </w:rPr>
          <w:instrText xml:space="preserve"> </w:instrText>
        </w:r>
        <w:r>
          <w:instrText>HYPERLINK \l "_Toc453946213"</w:instrText>
        </w:r>
        <w:r w:rsidRPr="00BC1A61">
          <w:rPr>
            <w:rStyle w:val="Hyperlink"/>
          </w:rPr>
          <w:instrText xml:space="preserve"> </w:instrText>
        </w:r>
        <w:r w:rsidRPr="00BC1A61">
          <w:rPr>
            <w:rStyle w:val="Hyperlink"/>
          </w:rPr>
          <w:fldChar w:fldCharType="separate"/>
        </w:r>
        <w:r w:rsidRPr="00BC1A61">
          <w:rPr>
            <w:rStyle w:val="Hyperlink"/>
            <w:rFonts w:cs="Calibri"/>
          </w:rPr>
          <w:t>4.4</w:t>
        </w:r>
        <w:r>
          <w:rPr>
            <w:rFonts w:asciiTheme="minorHAnsi" w:eastAsiaTheme="minorEastAsia" w:hAnsiTheme="minorHAnsi"/>
            <w:color w:val="auto"/>
            <w:kern w:val="0"/>
            <w:szCs w:val="22"/>
          </w:rPr>
          <w:tab/>
        </w:r>
        <w:r w:rsidRPr="00BC1A61">
          <w:rPr>
            <w:rStyle w:val="Hyperlink"/>
            <w:rFonts w:cs="Calibri"/>
          </w:rPr>
          <w:t>Module Internal (Local) Functions</w:t>
        </w:r>
        <w:r>
          <w:rPr>
            <w:webHidden/>
          </w:rPr>
          <w:tab/>
        </w:r>
        <w:r>
          <w:rPr>
            <w:webHidden/>
          </w:rPr>
          <w:fldChar w:fldCharType="begin"/>
        </w:r>
        <w:r>
          <w:rPr>
            <w:webHidden/>
          </w:rPr>
          <w:instrText xml:space="preserve"> PAGEREF _Toc453946213 \h </w:instrText>
        </w:r>
      </w:ins>
      <w:r>
        <w:rPr>
          <w:webHidden/>
        </w:rPr>
      </w:r>
      <w:r>
        <w:rPr>
          <w:webHidden/>
        </w:rPr>
        <w:fldChar w:fldCharType="separate"/>
      </w:r>
      <w:ins w:id="91" w:author="Anne, Krishna" w:date="2016-06-17T17:01:00Z">
        <w:r>
          <w:rPr>
            <w:webHidden/>
          </w:rPr>
          <w:t>7</w:t>
        </w:r>
        <w:r>
          <w:rPr>
            <w:webHidden/>
          </w:rPr>
          <w:fldChar w:fldCharType="end"/>
        </w:r>
        <w:r w:rsidRPr="00BC1A61">
          <w:rPr>
            <w:rStyle w:val="Hyperlink"/>
          </w:rPr>
          <w:fldChar w:fldCharType="end"/>
        </w:r>
      </w:ins>
    </w:p>
    <w:p w:rsidR="00613214" w:rsidRDefault="00613214">
      <w:pPr>
        <w:pStyle w:val="TOC2"/>
        <w:rPr>
          <w:ins w:id="92" w:author="Anne, Krishna" w:date="2016-06-17T17:01:00Z"/>
          <w:rFonts w:asciiTheme="minorHAnsi" w:eastAsiaTheme="minorEastAsia" w:hAnsiTheme="minorHAnsi"/>
          <w:color w:val="auto"/>
          <w:kern w:val="0"/>
          <w:szCs w:val="22"/>
        </w:rPr>
      </w:pPr>
      <w:ins w:id="93" w:author="Anne, Krishna" w:date="2016-06-17T17:01:00Z">
        <w:r w:rsidRPr="00BC1A61">
          <w:rPr>
            <w:rStyle w:val="Hyperlink"/>
          </w:rPr>
          <w:fldChar w:fldCharType="begin"/>
        </w:r>
        <w:r w:rsidRPr="00BC1A61">
          <w:rPr>
            <w:rStyle w:val="Hyperlink"/>
          </w:rPr>
          <w:instrText xml:space="preserve"> </w:instrText>
        </w:r>
        <w:r>
          <w:instrText>HYPERLINK \l "_Toc453946214"</w:instrText>
        </w:r>
        <w:r w:rsidRPr="00BC1A61">
          <w:rPr>
            <w:rStyle w:val="Hyperlink"/>
          </w:rPr>
          <w:instrText xml:space="preserve"> </w:instrText>
        </w:r>
        <w:r w:rsidRPr="00BC1A61">
          <w:rPr>
            <w:rStyle w:val="Hyperlink"/>
          </w:rPr>
          <w:fldChar w:fldCharType="separate"/>
        </w:r>
        <w:r w:rsidRPr="00BC1A61">
          <w:rPr>
            <w:rStyle w:val="Hyperlink"/>
            <w:rFonts w:cs="Calibri"/>
          </w:rPr>
          <w:t>4.5</w:t>
        </w:r>
        <w:r>
          <w:rPr>
            <w:rFonts w:asciiTheme="minorHAnsi" w:eastAsiaTheme="minorEastAsia" w:hAnsiTheme="minorHAnsi"/>
            <w:color w:val="auto"/>
            <w:kern w:val="0"/>
            <w:szCs w:val="22"/>
          </w:rPr>
          <w:tab/>
        </w:r>
        <w:r w:rsidRPr="00BC1A61">
          <w:rPr>
            <w:rStyle w:val="Hyperlink"/>
            <w:rFonts w:cs="Calibri"/>
          </w:rPr>
          <w:t>GLOBAL Function/Macro Definitions</w:t>
        </w:r>
        <w:r>
          <w:rPr>
            <w:webHidden/>
          </w:rPr>
          <w:tab/>
        </w:r>
        <w:r>
          <w:rPr>
            <w:webHidden/>
          </w:rPr>
          <w:fldChar w:fldCharType="begin"/>
        </w:r>
        <w:r>
          <w:rPr>
            <w:webHidden/>
          </w:rPr>
          <w:instrText xml:space="preserve"> PAGEREF _Toc453946214 \h </w:instrText>
        </w:r>
      </w:ins>
      <w:r>
        <w:rPr>
          <w:webHidden/>
        </w:rPr>
      </w:r>
      <w:r>
        <w:rPr>
          <w:webHidden/>
        </w:rPr>
        <w:fldChar w:fldCharType="separate"/>
      </w:r>
      <w:ins w:id="94" w:author="Anne, Krishna" w:date="2016-06-17T17:01:00Z">
        <w:r>
          <w:rPr>
            <w:webHidden/>
          </w:rPr>
          <w:t>7</w:t>
        </w:r>
        <w:r>
          <w:rPr>
            <w:webHidden/>
          </w:rPr>
          <w:fldChar w:fldCharType="end"/>
        </w:r>
        <w:r w:rsidRPr="00BC1A61">
          <w:rPr>
            <w:rStyle w:val="Hyperlink"/>
          </w:rPr>
          <w:fldChar w:fldCharType="end"/>
        </w:r>
      </w:ins>
    </w:p>
    <w:p w:rsidR="00613214" w:rsidRDefault="00613214">
      <w:pPr>
        <w:pStyle w:val="TOC1"/>
        <w:rPr>
          <w:ins w:id="95" w:author="Anne, Krishna" w:date="2016-06-17T17:01:00Z"/>
          <w:rFonts w:eastAsiaTheme="minorEastAsia"/>
          <w:b w:val="0"/>
          <w:color w:val="auto"/>
          <w:kern w:val="0"/>
          <w:sz w:val="22"/>
          <w:szCs w:val="22"/>
          <w:lang w:val="en-US"/>
        </w:rPr>
      </w:pPr>
      <w:ins w:id="96" w:author="Anne, Krishna" w:date="2016-06-17T17:01:00Z">
        <w:r w:rsidRPr="00BC1A61">
          <w:rPr>
            <w:rStyle w:val="Hyperlink"/>
          </w:rPr>
          <w:fldChar w:fldCharType="begin"/>
        </w:r>
        <w:r w:rsidRPr="00BC1A61">
          <w:rPr>
            <w:rStyle w:val="Hyperlink"/>
          </w:rPr>
          <w:instrText xml:space="preserve"> </w:instrText>
        </w:r>
        <w:r>
          <w:instrText>HYPERLINK \l "_Toc453946215"</w:instrText>
        </w:r>
        <w:r w:rsidRPr="00BC1A61">
          <w:rPr>
            <w:rStyle w:val="Hyperlink"/>
          </w:rPr>
          <w:instrText xml:space="preserve"> </w:instrText>
        </w:r>
        <w:r w:rsidRPr="00BC1A61">
          <w:rPr>
            <w:rStyle w:val="Hyperlink"/>
          </w:rPr>
          <w:fldChar w:fldCharType="separate"/>
        </w:r>
        <w:r w:rsidRPr="00BC1A61">
          <w:rPr>
            <w:rStyle w:val="Hyperlink"/>
            <w:rFonts w:ascii="Calibri" w:hAnsi="Calibri" w:cs="Calibri"/>
          </w:rPr>
          <w:t>5</w:t>
        </w:r>
        <w:r>
          <w:rPr>
            <w:rFonts w:eastAsiaTheme="minorEastAsia"/>
            <w:b w:val="0"/>
            <w:color w:val="auto"/>
            <w:kern w:val="0"/>
            <w:sz w:val="22"/>
            <w:szCs w:val="22"/>
            <w:lang w:val="en-US"/>
          </w:rPr>
          <w:tab/>
        </w:r>
        <w:r w:rsidRPr="00BC1A61">
          <w:rPr>
            <w:rStyle w:val="Hyperlink"/>
            <w:rFonts w:ascii="Calibri" w:hAnsi="Calibri"/>
          </w:rPr>
          <w:t>Known</w:t>
        </w:r>
        <w:r w:rsidRPr="00BC1A61">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_Toc453946215 \h </w:instrText>
        </w:r>
      </w:ins>
      <w:r>
        <w:rPr>
          <w:webHidden/>
        </w:rPr>
      </w:r>
      <w:r>
        <w:rPr>
          <w:webHidden/>
        </w:rPr>
        <w:fldChar w:fldCharType="separate"/>
      </w:r>
      <w:ins w:id="97" w:author="Anne, Krishna" w:date="2016-06-17T17:01:00Z">
        <w:r>
          <w:rPr>
            <w:webHidden/>
          </w:rPr>
          <w:t>9</w:t>
        </w:r>
        <w:r>
          <w:rPr>
            <w:webHidden/>
          </w:rPr>
          <w:fldChar w:fldCharType="end"/>
        </w:r>
        <w:r w:rsidRPr="00BC1A61">
          <w:rPr>
            <w:rStyle w:val="Hyperlink"/>
          </w:rPr>
          <w:fldChar w:fldCharType="end"/>
        </w:r>
      </w:ins>
    </w:p>
    <w:p w:rsidR="00613214" w:rsidRDefault="00613214">
      <w:pPr>
        <w:pStyle w:val="TOC1"/>
        <w:rPr>
          <w:ins w:id="98" w:author="Anne, Krishna" w:date="2016-06-17T17:01:00Z"/>
          <w:rFonts w:eastAsiaTheme="minorEastAsia"/>
          <w:b w:val="0"/>
          <w:color w:val="auto"/>
          <w:kern w:val="0"/>
          <w:sz w:val="22"/>
          <w:szCs w:val="22"/>
          <w:lang w:val="en-US"/>
        </w:rPr>
      </w:pPr>
      <w:ins w:id="99" w:author="Anne, Krishna" w:date="2016-06-17T17:01:00Z">
        <w:r w:rsidRPr="00BC1A61">
          <w:rPr>
            <w:rStyle w:val="Hyperlink"/>
          </w:rPr>
          <w:fldChar w:fldCharType="begin"/>
        </w:r>
        <w:r w:rsidRPr="00BC1A61">
          <w:rPr>
            <w:rStyle w:val="Hyperlink"/>
          </w:rPr>
          <w:instrText xml:space="preserve"> </w:instrText>
        </w:r>
        <w:r>
          <w:instrText>HYPERLINK \l "_Toc453946216"</w:instrText>
        </w:r>
        <w:r w:rsidRPr="00BC1A61">
          <w:rPr>
            <w:rStyle w:val="Hyperlink"/>
          </w:rPr>
          <w:instrText xml:space="preserve"> </w:instrText>
        </w:r>
        <w:r w:rsidRPr="00BC1A61">
          <w:rPr>
            <w:rStyle w:val="Hyperlink"/>
          </w:rPr>
          <w:fldChar w:fldCharType="separate"/>
        </w:r>
        <w:r w:rsidRPr="00BC1A61">
          <w:rPr>
            <w:rStyle w:val="Hyperlink"/>
            <w:rFonts w:ascii="Calibri" w:hAnsi="Calibri" w:cs="Calibri"/>
          </w:rPr>
          <w:t>6</w:t>
        </w:r>
        <w:r>
          <w:rPr>
            <w:rFonts w:eastAsiaTheme="minorEastAsia"/>
            <w:b w:val="0"/>
            <w:color w:val="auto"/>
            <w:kern w:val="0"/>
            <w:sz w:val="22"/>
            <w:szCs w:val="22"/>
            <w:lang w:val="en-US"/>
          </w:rPr>
          <w:tab/>
        </w:r>
        <w:r w:rsidRPr="00BC1A61">
          <w:rPr>
            <w:rStyle w:val="Hyperlink"/>
            <w:rFonts w:ascii="Calibri" w:hAnsi="Calibri" w:cs="Calibri"/>
          </w:rPr>
          <w:t>UNIT TEST CONSIDERATION</w:t>
        </w:r>
        <w:r>
          <w:rPr>
            <w:webHidden/>
          </w:rPr>
          <w:tab/>
        </w:r>
        <w:r>
          <w:rPr>
            <w:webHidden/>
          </w:rPr>
          <w:fldChar w:fldCharType="begin"/>
        </w:r>
        <w:r>
          <w:rPr>
            <w:webHidden/>
          </w:rPr>
          <w:instrText xml:space="preserve"> PAGEREF _Toc453946216 \h </w:instrText>
        </w:r>
      </w:ins>
      <w:r>
        <w:rPr>
          <w:webHidden/>
        </w:rPr>
      </w:r>
      <w:r>
        <w:rPr>
          <w:webHidden/>
        </w:rPr>
        <w:fldChar w:fldCharType="separate"/>
      </w:r>
      <w:ins w:id="100" w:author="Anne, Krishna" w:date="2016-06-17T17:01:00Z">
        <w:r>
          <w:rPr>
            <w:webHidden/>
          </w:rPr>
          <w:t>10</w:t>
        </w:r>
        <w:r>
          <w:rPr>
            <w:webHidden/>
          </w:rPr>
          <w:fldChar w:fldCharType="end"/>
        </w:r>
        <w:r w:rsidRPr="00BC1A61">
          <w:rPr>
            <w:rStyle w:val="Hyperlink"/>
          </w:rPr>
          <w:fldChar w:fldCharType="end"/>
        </w:r>
      </w:ins>
    </w:p>
    <w:p w:rsidR="00613214" w:rsidRDefault="00613214">
      <w:pPr>
        <w:pStyle w:val="TOC1"/>
        <w:tabs>
          <w:tab w:val="left" w:pos="1400"/>
        </w:tabs>
        <w:rPr>
          <w:ins w:id="101" w:author="Anne, Krishna" w:date="2016-06-17T17:01:00Z"/>
          <w:rFonts w:eastAsiaTheme="minorEastAsia"/>
          <w:b w:val="0"/>
          <w:color w:val="auto"/>
          <w:kern w:val="0"/>
          <w:sz w:val="22"/>
          <w:szCs w:val="22"/>
          <w:lang w:val="en-US"/>
        </w:rPr>
      </w:pPr>
      <w:ins w:id="102" w:author="Anne, Krishna" w:date="2016-06-17T17:01:00Z">
        <w:r w:rsidRPr="00BC1A61">
          <w:rPr>
            <w:rStyle w:val="Hyperlink"/>
          </w:rPr>
          <w:fldChar w:fldCharType="begin"/>
        </w:r>
        <w:r w:rsidRPr="00BC1A61">
          <w:rPr>
            <w:rStyle w:val="Hyperlink"/>
          </w:rPr>
          <w:instrText xml:space="preserve"> </w:instrText>
        </w:r>
        <w:r>
          <w:instrText>HYPERLINK \l "_Toc453946217"</w:instrText>
        </w:r>
        <w:r w:rsidRPr="00BC1A61">
          <w:rPr>
            <w:rStyle w:val="Hyperlink"/>
          </w:rPr>
          <w:instrText xml:space="preserve"> </w:instrText>
        </w:r>
        <w:r w:rsidRPr="00BC1A61">
          <w:rPr>
            <w:rStyle w:val="Hyperlink"/>
          </w:rPr>
          <w:fldChar w:fldCharType="separate"/>
        </w:r>
        <w:r w:rsidRPr="00BC1A61">
          <w:rPr>
            <w:rStyle w:val="Hyperlink"/>
          </w:rPr>
          <w:t>Appendix A</w:t>
        </w:r>
        <w:r>
          <w:rPr>
            <w:rFonts w:eastAsiaTheme="minorEastAsia"/>
            <w:b w:val="0"/>
            <w:color w:val="auto"/>
            <w:kern w:val="0"/>
            <w:sz w:val="22"/>
            <w:szCs w:val="22"/>
            <w:lang w:val="en-US"/>
          </w:rPr>
          <w:tab/>
        </w:r>
        <w:r w:rsidRPr="00BC1A61">
          <w:rPr>
            <w:rStyle w:val="Hyperlink"/>
          </w:rPr>
          <w:t>Abbreviations and Acronyms</w:t>
        </w:r>
        <w:r>
          <w:rPr>
            <w:webHidden/>
          </w:rPr>
          <w:tab/>
        </w:r>
        <w:r>
          <w:rPr>
            <w:webHidden/>
          </w:rPr>
          <w:fldChar w:fldCharType="begin"/>
        </w:r>
        <w:r>
          <w:rPr>
            <w:webHidden/>
          </w:rPr>
          <w:instrText xml:space="preserve"> PAGEREF _Toc453946217 \h </w:instrText>
        </w:r>
      </w:ins>
      <w:r>
        <w:rPr>
          <w:webHidden/>
        </w:rPr>
      </w:r>
      <w:r>
        <w:rPr>
          <w:webHidden/>
        </w:rPr>
        <w:fldChar w:fldCharType="separate"/>
      </w:r>
      <w:ins w:id="103" w:author="Anne, Krishna" w:date="2016-06-17T17:01:00Z">
        <w:r>
          <w:rPr>
            <w:webHidden/>
          </w:rPr>
          <w:t>11</w:t>
        </w:r>
        <w:r>
          <w:rPr>
            <w:webHidden/>
          </w:rPr>
          <w:fldChar w:fldCharType="end"/>
        </w:r>
        <w:r w:rsidRPr="00BC1A61">
          <w:rPr>
            <w:rStyle w:val="Hyperlink"/>
          </w:rPr>
          <w:fldChar w:fldCharType="end"/>
        </w:r>
      </w:ins>
    </w:p>
    <w:p w:rsidR="00613214" w:rsidRDefault="00613214">
      <w:pPr>
        <w:pStyle w:val="TOC1"/>
        <w:tabs>
          <w:tab w:val="left" w:pos="1400"/>
        </w:tabs>
        <w:rPr>
          <w:ins w:id="104" w:author="Anne, Krishna" w:date="2016-06-17T17:01:00Z"/>
          <w:rFonts w:eastAsiaTheme="minorEastAsia"/>
          <w:b w:val="0"/>
          <w:color w:val="auto"/>
          <w:kern w:val="0"/>
          <w:sz w:val="22"/>
          <w:szCs w:val="22"/>
          <w:lang w:val="en-US"/>
        </w:rPr>
      </w:pPr>
      <w:ins w:id="105" w:author="Anne, Krishna" w:date="2016-06-17T17:01:00Z">
        <w:r w:rsidRPr="00BC1A61">
          <w:rPr>
            <w:rStyle w:val="Hyperlink"/>
          </w:rPr>
          <w:fldChar w:fldCharType="begin"/>
        </w:r>
        <w:r w:rsidRPr="00BC1A61">
          <w:rPr>
            <w:rStyle w:val="Hyperlink"/>
          </w:rPr>
          <w:instrText xml:space="preserve"> </w:instrText>
        </w:r>
        <w:r>
          <w:instrText>HYPERLINK \l "_Toc453946218"</w:instrText>
        </w:r>
        <w:r w:rsidRPr="00BC1A61">
          <w:rPr>
            <w:rStyle w:val="Hyperlink"/>
          </w:rPr>
          <w:instrText xml:space="preserve"> </w:instrText>
        </w:r>
        <w:r w:rsidRPr="00BC1A61">
          <w:rPr>
            <w:rStyle w:val="Hyperlink"/>
          </w:rPr>
          <w:fldChar w:fldCharType="separate"/>
        </w:r>
        <w:r w:rsidRPr="00BC1A61">
          <w:rPr>
            <w:rStyle w:val="Hyperlink"/>
          </w:rPr>
          <w:t>Appendix B</w:t>
        </w:r>
        <w:r>
          <w:rPr>
            <w:rFonts w:eastAsiaTheme="minorEastAsia"/>
            <w:b w:val="0"/>
            <w:color w:val="auto"/>
            <w:kern w:val="0"/>
            <w:sz w:val="22"/>
            <w:szCs w:val="22"/>
            <w:lang w:val="en-US"/>
          </w:rPr>
          <w:tab/>
        </w:r>
        <w:r w:rsidRPr="00BC1A61">
          <w:rPr>
            <w:rStyle w:val="Hyperlink"/>
          </w:rPr>
          <w:t>Glossary</w:t>
        </w:r>
        <w:r>
          <w:rPr>
            <w:webHidden/>
          </w:rPr>
          <w:tab/>
        </w:r>
        <w:r>
          <w:rPr>
            <w:webHidden/>
          </w:rPr>
          <w:fldChar w:fldCharType="begin"/>
        </w:r>
        <w:r>
          <w:rPr>
            <w:webHidden/>
          </w:rPr>
          <w:instrText xml:space="preserve"> PAGEREF _Toc453946218 \h </w:instrText>
        </w:r>
      </w:ins>
      <w:r>
        <w:rPr>
          <w:webHidden/>
        </w:rPr>
      </w:r>
      <w:r>
        <w:rPr>
          <w:webHidden/>
        </w:rPr>
        <w:fldChar w:fldCharType="separate"/>
      </w:r>
      <w:ins w:id="106" w:author="Anne, Krishna" w:date="2016-06-17T17:01:00Z">
        <w:r>
          <w:rPr>
            <w:webHidden/>
          </w:rPr>
          <w:t>12</w:t>
        </w:r>
        <w:r>
          <w:rPr>
            <w:webHidden/>
          </w:rPr>
          <w:fldChar w:fldCharType="end"/>
        </w:r>
        <w:r w:rsidRPr="00BC1A61">
          <w:rPr>
            <w:rStyle w:val="Hyperlink"/>
          </w:rPr>
          <w:fldChar w:fldCharType="end"/>
        </w:r>
      </w:ins>
    </w:p>
    <w:p w:rsidR="00613214" w:rsidRDefault="00613214">
      <w:pPr>
        <w:pStyle w:val="TOC1"/>
        <w:tabs>
          <w:tab w:val="left" w:pos="1400"/>
        </w:tabs>
        <w:rPr>
          <w:ins w:id="107" w:author="Anne, Krishna" w:date="2016-06-17T17:01:00Z"/>
          <w:rFonts w:eastAsiaTheme="minorEastAsia"/>
          <w:b w:val="0"/>
          <w:color w:val="auto"/>
          <w:kern w:val="0"/>
          <w:sz w:val="22"/>
          <w:szCs w:val="22"/>
          <w:lang w:val="en-US"/>
        </w:rPr>
      </w:pPr>
      <w:ins w:id="108" w:author="Anne, Krishna" w:date="2016-06-17T17:01:00Z">
        <w:r w:rsidRPr="00BC1A61">
          <w:rPr>
            <w:rStyle w:val="Hyperlink"/>
          </w:rPr>
          <w:fldChar w:fldCharType="begin"/>
        </w:r>
        <w:r w:rsidRPr="00BC1A61">
          <w:rPr>
            <w:rStyle w:val="Hyperlink"/>
          </w:rPr>
          <w:instrText xml:space="preserve"> </w:instrText>
        </w:r>
        <w:r>
          <w:instrText>HYPERLINK \l "_Toc453946219"</w:instrText>
        </w:r>
        <w:r w:rsidRPr="00BC1A61">
          <w:rPr>
            <w:rStyle w:val="Hyperlink"/>
          </w:rPr>
          <w:instrText xml:space="preserve"> </w:instrText>
        </w:r>
        <w:r w:rsidRPr="00BC1A61">
          <w:rPr>
            <w:rStyle w:val="Hyperlink"/>
          </w:rPr>
          <w:fldChar w:fldCharType="separate"/>
        </w:r>
        <w:r w:rsidRPr="00BC1A61">
          <w:rPr>
            <w:rStyle w:val="Hyperlink"/>
          </w:rPr>
          <w:t>Appendix C</w:t>
        </w:r>
        <w:r>
          <w:rPr>
            <w:rFonts w:eastAsiaTheme="minorEastAsia"/>
            <w:b w:val="0"/>
            <w:color w:val="auto"/>
            <w:kern w:val="0"/>
            <w:sz w:val="22"/>
            <w:szCs w:val="22"/>
            <w:lang w:val="en-US"/>
          </w:rPr>
          <w:tab/>
        </w:r>
        <w:r w:rsidRPr="00BC1A61">
          <w:rPr>
            <w:rStyle w:val="Hyperlink"/>
          </w:rPr>
          <w:t>References</w:t>
        </w:r>
        <w:r>
          <w:rPr>
            <w:webHidden/>
          </w:rPr>
          <w:tab/>
        </w:r>
        <w:r>
          <w:rPr>
            <w:webHidden/>
          </w:rPr>
          <w:fldChar w:fldCharType="begin"/>
        </w:r>
        <w:r>
          <w:rPr>
            <w:webHidden/>
          </w:rPr>
          <w:instrText xml:space="preserve"> PAGEREF _Toc453946219 \h </w:instrText>
        </w:r>
      </w:ins>
      <w:r>
        <w:rPr>
          <w:webHidden/>
        </w:rPr>
      </w:r>
      <w:r>
        <w:rPr>
          <w:webHidden/>
        </w:rPr>
        <w:fldChar w:fldCharType="separate"/>
      </w:r>
      <w:ins w:id="109" w:author="Anne, Krishna" w:date="2016-06-17T17:01:00Z">
        <w:r>
          <w:rPr>
            <w:webHidden/>
          </w:rPr>
          <w:t>13</w:t>
        </w:r>
        <w:r>
          <w:rPr>
            <w:webHidden/>
          </w:rPr>
          <w:fldChar w:fldCharType="end"/>
        </w:r>
        <w:r w:rsidRPr="00BC1A61">
          <w:rPr>
            <w:rStyle w:val="Hyperlink"/>
          </w:rPr>
          <w:fldChar w:fldCharType="end"/>
        </w:r>
      </w:ins>
    </w:p>
    <w:p w:rsidR="00613214" w:rsidDel="00613214" w:rsidRDefault="00613214" w:rsidP="00E16D14">
      <w:pPr>
        <w:jc w:val="center"/>
        <w:rPr>
          <w:del w:id="110" w:author="Anne, Krishna" w:date="2016-06-17T17:01:00Z"/>
          <w:noProof/>
        </w:rPr>
      </w:pPr>
    </w:p>
    <w:p w:rsidR="002B0434" w:rsidDel="00613214" w:rsidRDefault="002B0434" w:rsidP="00E16D14">
      <w:pPr>
        <w:jc w:val="center"/>
        <w:rPr>
          <w:del w:id="111" w:author="Anne, Krishna" w:date="2016-06-17T17:01:00Z"/>
          <w:noProof/>
        </w:rPr>
      </w:pPr>
    </w:p>
    <w:p w:rsidR="002B0434" w:rsidDel="00613214" w:rsidRDefault="002B0434">
      <w:pPr>
        <w:pStyle w:val="TOC1"/>
        <w:rPr>
          <w:del w:id="112" w:author="Anne, Krishna" w:date="2016-06-17T17:01:00Z"/>
          <w:rFonts w:eastAsiaTheme="minorEastAsia"/>
          <w:b w:val="0"/>
          <w:color w:val="auto"/>
          <w:kern w:val="0"/>
          <w:sz w:val="22"/>
          <w:szCs w:val="22"/>
          <w:lang w:val="en-US"/>
        </w:rPr>
      </w:pPr>
      <w:del w:id="113" w:author="Anne, Krishna" w:date="2016-06-17T17:01:00Z">
        <w:r w:rsidRPr="00613214" w:rsidDel="00613214">
          <w:rPr>
            <w:rPrChange w:id="114" w:author="Anne, Krishna" w:date="2016-06-17T17:01:00Z">
              <w:rPr>
                <w:rStyle w:val="Hyperlink"/>
                <w:rFonts w:cs="Calibri"/>
                <w:b w:val="0"/>
              </w:rPr>
            </w:rPrChange>
          </w:rPr>
          <w:delText>1</w:delText>
        </w:r>
        <w:r w:rsidDel="00613214">
          <w:rPr>
            <w:rFonts w:eastAsiaTheme="minorEastAsia"/>
            <w:b w:val="0"/>
            <w:color w:val="auto"/>
            <w:kern w:val="0"/>
            <w:sz w:val="22"/>
            <w:szCs w:val="22"/>
            <w:lang w:val="en-US"/>
          </w:rPr>
          <w:tab/>
        </w:r>
        <w:r w:rsidRPr="00613214" w:rsidDel="00613214">
          <w:rPr>
            <w:rPrChange w:id="115" w:author="Anne, Krishna" w:date="2016-06-17T17:01:00Z">
              <w:rPr>
                <w:rStyle w:val="Hyperlink"/>
                <w:rFonts w:cs="Calibri"/>
                <w:b w:val="0"/>
              </w:rPr>
            </w:rPrChange>
          </w:rPr>
          <w:delText>TunSelnAuthy High-Level Description</w:delText>
        </w:r>
        <w:r w:rsidDel="00613214">
          <w:rPr>
            <w:webHidden/>
          </w:rPr>
          <w:tab/>
          <w:delText>4</w:delText>
        </w:r>
      </w:del>
    </w:p>
    <w:p w:rsidR="002B0434" w:rsidDel="00613214" w:rsidRDefault="002B0434">
      <w:pPr>
        <w:pStyle w:val="TOC1"/>
        <w:rPr>
          <w:del w:id="116" w:author="Anne, Krishna" w:date="2016-06-17T17:01:00Z"/>
          <w:rFonts w:eastAsiaTheme="minorEastAsia"/>
          <w:b w:val="0"/>
          <w:color w:val="auto"/>
          <w:kern w:val="0"/>
          <w:sz w:val="22"/>
          <w:szCs w:val="22"/>
          <w:lang w:val="en-US"/>
        </w:rPr>
      </w:pPr>
      <w:del w:id="117" w:author="Anne, Krishna" w:date="2016-06-17T17:01:00Z">
        <w:r w:rsidRPr="00613214" w:rsidDel="00613214">
          <w:rPr>
            <w:rPrChange w:id="118" w:author="Anne, Krishna" w:date="2016-06-17T17:01:00Z">
              <w:rPr>
                <w:rStyle w:val="Hyperlink"/>
                <w:rFonts w:cs="Calibri"/>
                <w:b w:val="0"/>
              </w:rPr>
            </w:rPrChange>
          </w:rPr>
          <w:lastRenderedPageBreak/>
          <w:delText>2</w:delText>
        </w:r>
        <w:r w:rsidDel="00613214">
          <w:rPr>
            <w:rFonts w:eastAsiaTheme="minorEastAsia"/>
            <w:b w:val="0"/>
            <w:color w:val="auto"/>
            <w:kern w:val="0"/>
            <w:sz w:val="22"/>
            <w:szCs w:val="22"/>
            <w:lang w:val="en-US"/>
          </w:rPr>
          <w:tab/>
        </w:r>
        <w:r w:rsidRPr="00613214" w:rsidDel="00613214">
          <w:rPr>
            <w:rPrChange w:id="119" w:author="Anne, Krishna" w:date="2016-06-17T17:01:00Z">
              <w:rPr>
                <w:rStyle w:val="Hyperlink"/>
                <w:rFonts w:cs="Calibri"/>
                <w:b w:val="0"/>
              </w:rPr>
            </w:rPrChange>
          </w:rPr>
          <w:delText>Design details of software module</w:delText>
        </w:r>
        <w:r w:rsidDel="00613214">
          <w:rPr>
            <w:webHidden/>
          </w:rPr>
          <w:tab/>
          <w:delText>5</w:delText>
        </w:r>
      </w:del>
    </w:p>
    <w:p w:rsidR="002B0434" w:rsidDel="00613214" w:rsidRDefault="002B0434">
      <w:pPr>
        <w:pStyle w:val="TOC2"/>
        <w:rPr>
          <w:del w:id="120" w:author="Anne, Krishna" w:date="2016-06-17T17:01:00Z"/>
          <w:rFonts w:asciiTheme="minorHAnsi" w:eastAsiaTheme="minorEastAsia" w:hAnsiTheme="minorHAnsi"/>
          <w:color w:val="auto"/>
          <w:kern w:val="0"/>
          <w:szCs w:val="22"/>
        </w:rPr>
      </w:pPr>
      <w:del w:id="121" w:author="Anne, Krishna" w:date="2016-06-17T17:01:00Z">
        <w:r w:rsidRPr="00613214" w:rsidDel="00613214">
          <w:rPr>
            <w:rPrChange w:id="122" w:author="Anne, Krishna" w:date="2016-06-17T17:01:00Z">
              <w:rPr>
                <w:rStyle w:val="Hyperlink"/>
                <w:rFonts w:cs="Calibri"/>
              </w:rPr>
            </w:rPrChange>
          </w:rPr>
          <w:delText>2.1</w:delText>
        </w:r>
        <w:r w:rsidDel="00613214">
          <w:rPr>
            <w:rFonts w:asciiTheme="minorHAnsi" w:eastAsiaTheme="minorEastAsia" w:hAnsiTheme="minorHAnsi"/>
            <w:color w:val="auto"/>
            <w:kern w:val="0"/>
            <w:szCs w:val="22"/>
          </w:rPr>
          <w:tab/>
        </w:r>
        <w:r w:rsidRPr="00613214" w:rsidDel="00613214">
          <w:rPr>
            <w:rPrChange w:id="123" w:author="Anne, Krishna" w:date="2016-06-17T17:01:00Z">
              <w:rPr>
                <w:rStyle w:val="Hyperlink"/>
              </w:rPr>
            </w:rPrChange>
          </w:rPr>
          <w:delText>Graphical representation of TunSelnAuthy</w:delText>
        </w:r>
        <w:r w:rsidDel="00613214">
          <w:rPr>
            <w:webHidden/>
          </w:rPr>
          <w:tab/>
          <w:delText>5</w:delText>
        </w:r>
      </w:del>
    </w:p>
    <w:p w:rsidR="002B0434" w:rsidDel="00613214" w:rsidRDefault="002B0434">
      <w:pPr>
        <w:pStyle w:val="TOC2"/>
        <w:rPr>
          <w:del w:id="124" w:author="Anne, Krishna" w:date="2016-06-17T17:01:00Z"/>
          <w:rFonts w:asciiTheme="minorHAnsi" w:eastAsiaTheme="minorEastAsia" w:hAnsiTheme="minorHAnsi"/>
          <w:color w:val="auto"/>
          <w:kern w:val="0"/>
          <w:szCs w:val="22"/>
        </w:rPr>
      </w:pPr>
      <w:del w:id="125" w:author="Anne, Krishna" w:date="2016-06-17T17:01:00Z">
        <w:r w:rsidRPr="00613214" w:rsidDel="00613214">
          <w:rPr>
            <w:rPrChange w:id="126" w:author="Anne, Krishna" w:date="2016-06-17T17:01:00Z">
              <w:rPr>
                <w:rStyle w:val="Hyperlink"/>
                <w:rFonts w:cs="Calibri"/>
              </w:rPr>
            </w:rPrChange>
          </w:rPr>
          <w:delText>2.2</w:delText>
        </w:r>
        <w:r w:rsidDel="00613214">
          <w:rPr>
            <w:rFonts w:asciiTheme="minorHAnsi" w:eastAsiaTheme="minorEastAsia" w:hAnsiTheme="minorHAnsi"/>
            <w:color w:val="auto"/>
            <w:kern w:val="0"/>
            <w:szCs w:val="22"/>
          </w:rPr>
          <w:tab/>
        </w:r>
        <w:r w:rsidRPr="00613214" w:rsidDel="00613214">
          <w:rPr>
            <w:rPrChange w:id="127" w:author="Anne, Krishna" w:date="2016-06-17T17:01:00Z">
              <w:rPr>
                <w:rStyle w:val="Hyperlink"/>
                <w:rFonts w:cs="Calibri"/>
              </w:rPr>
            </w:rPrChange>
          </w:rPr>
          <w:delText>Data Flow Diagram</w:delText>
        </w:r>
        <w:r w:rsidDel="00613214">
          <w:rPr>
            <w:webHidden/>
          </w:rPr>
          <w:tab/>
          <w:delText>5</w:delText>
        </w:r>
      </w:del>
    </w:p>
    <w:p w:rsidR="002B0434" w:rsidDel="00613214" w:rsidRDefault="002B0434">
      <w:pPr>
        <w:pStyle w:val="TOC3"/>
        <w:tabs>
          <w:tab w:val="left" w:pos="1200"/>
        </w:tabs>
        <w:rPr>
          <w:del w:id="128" w:author="Anne, Krishna" w:date="2016-06-17T17:01:00Z"/>
          <w:rFonts w:asciiTheme="minorHAnsi" w:eastAsiaTheme="minorEastAsia" w:hAnsiTheme="minorHAnsi"/>
          <w:color w:val="auto"/>
          <w:kern w:val="0"/>
          <w:sz w:val="22"/>
          <w:szCs w:val="22"/>
        </w:rPr>
      </w:pPr>
      <w:del w:id="129" w:author="Anne, Krishna" w:date="2016-06-17T17:01:00Z">
        <w:r w:rsidRPr="00613214" w:rsidDel="00613214">
          <w:rPr>
            <w:rPrChange w:id="130" w:author="Anne, Krishna" w:date="2016-06-17T17:01:00Z">
              <w:rPr>
                <w:rStyle w:val="Hyperlink"/>
                <w:rFonts w:cs="Calibri"/>
              </w:rPr>
            </w:rPrChange>
          </w:rPr>
          <w:delText>2.2.1</w:delText>
        </w:r>
        <w:r w:rsidDel="00613214">
          <w:rPr>
            <w:rFonts w:asciiTheme="minorHAnsi" w:eastAsiaTheme="minorEastAsia" w:hAnsiTheme="minorHAnsi"/>
            <w:color w:val="auto"/>
            <w:kern w:val="0"/>
            <w:sz w:val="22"/>
            <w:szCs w:val="22"/>
          </w:rPr>
          <w:tab/>
        </w:r>
        <w:r w:rsidRPr="00613214" w:rsidDel="00613214">
          <w:rPr>
            <w:rPrChange w:id="131" w:author="Anne, Krishna" w:date="2016-06-17T17:01:00Z">
              <w:rPr>
                <w:rStyle w:val="Hyperlink"/>
              </w:rPr>
            </w:rPrChange>
          </w:rPr>
          <w:delText>Component level DFD</w:delText>
        </w:r>
        <w:r w:rsidDel="00613214">
          <w:rPr>
            <w:webHidden/>
          </w:rPr>
          <w:tab/>
          <w:delText>5</w:delText>
        </w:r>
      </w:del>
    </w:p>
    <w:p w:rsidR="002B0434" w:rsidDel="00613214" w:rsidRDefault="002B0434">
      <w:pPr>
        <w:pStyle w:val="TOC3"/>
        <w:tabs>
          <w:tab w:val="left" w:pos="1200"/>
        </w:tabs>
        <w:rPr>
          <w:del w:id="132" w:author="Anne, Krishna" w:date="2016-06-17T17:01:00Z"/>
          <w:rFonts w:asciiTheme="minorHAnsi" w:eastAsiaTheme="minorEastAsia" w:hAnsiTheme="minorHAnsi"/>
          <w:color w:val="auto"/>
          <w:kern w:val="0"/>
          <w:sz w:val="22"/>
          <w:szCs w:val="22"/>
        </w:rPr>
      </w:pPr>
      <w:del w:id="133" w:author="Anne, Krishna" w:date="2016-06-17T17:01:00Z">
        <w:r w:rsidRPr="00613214" w:rsidDel="00613214">
          <w:rPr>
            <w:rPrChange w:id="134" w:author="Anne, Krishna" w:date="2016-06-17T17:01:00Z">
              <w:rPr>
                <w:rStyle w:val="Hyperlink"/>
                <w:rFonts w:cs="Calibri"/>
              </w:rPr>
            </w:rPrChange>
          </w:rPr>
          <w:delText>2.2.2</w:delText>
        </w:r>
        <w:r w:rsidDel="00613214">
          <w:rPr>
            <w:rFonts w:asciiTheme="minorHAnsi" w:eastAsiaTheme="minorEastAsia" w:hAnsiTheme="minorHAnsi"/>
            <w:color w:val="auto"/>
            <w:kern w:val="0"/>
            <w:sz w:val="22"/>
            <w:szCs w:val="22"/>
          </w:rPr>
          <w:tab/>
        </w:r>
        <w:r w:rsidRPr="00613214" w:rsidDel="00613214">
          <w:rPr>
            <w:rPrChange w:id="135" w:author="Anne, Krishna" w:date="2016-06-17T17:01:00Z">
              <w:rPr>
                <w:rStyle w:val="Hyperlink"/>
              </w:rPr>
            </w:rPrChange>
          </w:rPr>
          <w:delText>Function level DFD</w:delText>
        </w:r>
        <w:r w:rsidDel="00613214">
          <w:rPr>
            <w:webHidden/>
          </w:rPr>
          <w:tab/>
          <w:delText>5</w:delText>
        </w:r>
      </w:del>
    </w:p>
    <w:p w:rsidR="002B0434" w:rsidDel="00613214" w:rsidRDefault="002B0434">
      <w:pPr>
        <w:pStyle w:val="TOC1"/>
        <w:rPr>
          <w:del w:id="136" w:author="Anne, Krishna" w:date="2016-06-17T17:01:00Z"/>
          <w:rFonts w:eastAsiaTheme="minorEastAsia"/>
          <w:b w:val="0"/>
          <w:color w:val="auto"/>
          <w:kern w:val="0"/>
          <w:sz w:val="22"/>
          <w:szCs w:val="22"/>
          <w:lang w:val="en-US"/>
        </w:rPr>
      </w:pPr>
      <w:del w:id="137" w:author="Anne, Krishna" w:date="2016-06-17T17:01:00Z">
        <w:r w:rsidRPr="00613214" w:rsidDel="00613214">
          <w:rPr>
            <w:rPrChange w:id="138" w:author="Anne, Krishna" w:date="2016-06-17T17:01:00Z">
              <w:rPr>
                <w:rStyle w:val="Hyperlink"/>
                <w:rFonts w:cs="Calibri"/>
                <w:b w:val="0"/>
              </w:rPr>
            </w:rPrChange>
          </w:rPr>
          <w:delText>3</w:delText>
        </w:r>
        <w:r w:rsidDel="00613214">
          <w:rPr>
            <w:rFonts w:eastAsiaTheme="minorEastAsia"/>
            <w:b w:val="0"/>
            <w:color w:val="auto"/>
            <w:kern w:val="0"/>
            <w:sz w:val="22"/>
            <w:szCs w:val="22"/>
            <w:lang w:val="en-US"/>
          </w:rPr>
          <w:tab/>
        </w:r>
        <w:r w:rsidRPr="00613214" w:rsidDel="00613214">
          <w:rPr>
            <w:rPrChange w:id="139" w:author="Anne, Krishna" w:date="2016-06-17T17:01:00Z">
              <w:rPr>
                <w:rStyle w:val="Hyperlink"/>
                <w:rFonts w:cs="Calibri"/>
                <w:b w:val="0"/>
              </w:rPr>
            </w:rPrChange>
          </w:rPr>
          <w:delText>Constant Data Dictionary</w:delText>
        </w:r>
        <w:r w:rsidDel="00613214">
          <w:rPr>
            <w:webHidden/>
          </w:rPr>
          <w:tab/>
          <w:delText>6</w:delText>
        </w:r>
      </w:del>
    </w:p>
    <w:p w:rsidR="002B0434" w:rsidDel="00613214" w:rsidRDefault="002B0434">
      <w:pPr>
        <w:pStyle w:val="TOC2"/>
        <w:rPr>
          <w:del w:id="140" w:author="Anne, Krishna" w:date="2016-06-17T17:01:00Z"/>
          <w:rFonts w:asciiTheme="minorHAnsi" w:eastAsiaTheme="minorEastAsia" w:hAnsiTheme="minorHAnsi"/>
          <w:color w:val="auto"/>
          <w:kern w:val="0"/>
          <w:szCs w:val="22"/>
        </w:rPr>
      </w:pPr>
      <w:del w:id="141" w:author="Anne, Krishna" w:date="2016-06-17T17:01:00Z">
        <w:r w:rsidRPr="00613214" w:rsidDel="00613214">
          <w:rPr>
            <w:rPrChange w:id="142" w:author="Anne, Krishna" w:date="2016-06-17T17:01:00Z">
              <w:rPr>
                <w:rStyle w:val="Hyperlink"/>
              </w:rPr>
            </w:rPrChange>
          </w:rPr>
          <w:delText>3.1</w:delText>
        </w:r>
        <w:r w:rsidDel="00613214">
          <w:rPr>
            <w:rFonts w:asciiTheme="minorHAnsi" w:eastAsiaTheme="minorEastAsia" w:hAnsiTheme="minorHAnsi"/>
            <w:color w:val="auto"/>
            <w:kern w:val="0"/>
            <w:szCs w:val="22"/>
          </w:rPr>
          <w:tab/>
        </w:r>
        <w:r w:rsidRPr="00613214" w:rsidDel="00613214">
          <w:rPr>
            <w:rPrChange w:id="143" w:author="Anne, Krishna" w:date="2016-06-17T17:01:00Z">
              <w:rPr>
                <w:rStyle w:val="Hyperlink"/>
              </w:rPr>
            </w:rPrChange>
          </w:rPr>
          <w:delText>Program (fixed) Constants</w:delText>
        </w:r>
        <w:r w:rsidDel="00613214">
          <w:rPr>
            <w:webHidden/>
          </w:rPr>
          <w:tab/>
          <w:delText>6</w:delText>
        </w:r>
      </w:del>
    </w:p>
    <w:p w:rsidR="002B0434" w:rsidDel="00613214" w:rsidRDefault="002B0434">
      <w:pPr>
        <w:pStyle w:val="TOC3"/>
        <w:tabs>
          <w:tab w:val="left" w:pos="1200"/>
        </w:tabs>
        <w:rPr>
          <w:del w:id="144" w:author="Anne, Krishna" w:date="2016-06-17T17:01:00Z"/>
          <w:rFonts w:asciiTheme="minorHAnsi" w:eastAsiaTheme="minorEastAsia" w:hAnsiTheme="minorHAnsi"/>
          <w:color w:val="auto"/>
          <w:kern w:val="0"/>
          <w:sz w:val="22"/>
          <w:szCs w:val="22"/>
        </w:rPr>
      </w:pPr>
      <w:del w:id="145" w:author="Anne, Krishna" w:date="2016-06-17T17:01:00Z">
        <w:r w:rsidRPr="00613214" w:rsidDel="00613214">
          <w:rPr>
            <w:rPrChange w:id="146" w:author="Anne, Krishna" w:date="2016-06-17T17:01:00Z">
              <w:rPr>
                <w:rStyle w:val="Hyperlink"/>
              </w:rPr>
            </w:rPrChange>
          </w:rPr>
          <w:delText>3.1.1</w:delText>
        </w:r>
        <w:r w:rsidDel="00613214">
          <w:rPr>
            <w:rFonts w:asciiTheme="minorHAnsi" w:eastAsiaTheme="minorEastAsia" w:hAnsiTheme="minorHAnsi"/>
            <w:color w:val="auto"/>
            <w:kern w:val="0"/>
            <w:sz w:val="22"/>
            <w:szCs w:val="22"/>
          </w:rPr>
          <w:tab/>
        </w:r>
        <w:r w:rsidRPr="00613214" w:rsidDel="00613214">
          <w:rPr>
            <w:rPrChange w:id="147" w:author="Anne, Krishna" w:date="2016-06-17T17:01:00Z">
              <w:rPr>
                <w:rStyle w:val="Hyperlink"/>
              </w:rPr>
            </w:rPrChange>
          </w:rPr>
          <w:delText>Embedded Constants</w:delText>
        </w:r>
        <w:r w:rsidDel="00613214">
          <w:rPr>
            <w:webHidden/>
          </w:rPr>
          <w:tab/>
          <w:delText>6</w:delText>
        </w:r>
      </w:del>
    </w:p>
    <w:p w:rsidR="002B0434" w:rsidDel="00613214" w:rsidRDefault="002B0434">
      <w:pPr>
        <w:pStyle w:val="TOC1"/>
        <w:rPr>
          <w:del w:id="148" w:author="Anne, Krishna" w:date="2016-06-17T17:01:00Z"/>
          <w:rFonts w:eastAsiaTheme="minorEastAsia"/>
          <w:b w:val="0"/>
          <w:color w:val="auto"/>
          <w:kern w:val="0"/>
          <w:sz w:val="22"/>
          <w:szCs w:val="22"/>
          <w:lang w:val="en-US"/>
        </w:rPr>
      </w:pPr>
      <w:del w:id="149" w:author="Anne, Krishna" w:date="2016-06-17T17:01:00Z">
        <w:r w:rsidRPr="00613214" w:rsidDel="00613214">
          <w:rPr>
            <w:rPrChange w:id="150" w:author="Anne, Krishna" w:date="2016-06-17T17:01:00Z">
              <w:rPr>
                <w:rStyle w:val="Hyperlink"/>
                <w:rFonts w:cs="Calibri"/>
                <w:b w:val="0"/>
              </w:rPr>
            </w:rPrChange>
          </w:rPr>
          <w:delText>4</w:delText>
        </w:r>
        <w:r w:rsidDel="00613214">
          <w:rPr>
            <w:rFonts w:eastAsiaTheme="minorEastAsia"/>
            <w:b w:val="0"/>
            <w:color w:val="auto"/>
            <w:kern w:val="0"/>
            <w:sz w:val="22"/>
            <w:szCs w:val="22"/>
            <w:lang w:val="en-US"/>
          </w:rPr>
          <w:tab/>
        </w:r>
        <w:r w:rsidRPr="00613214" w:rsidDel="00613214">
          <w:rPr>
            <w:rPrChange w:id="151" w:author="Anne, Krishna" w:date="2016-06-17T17:01:00Z">
              <w:rPr>
                <w:rStyle w:val="Hyperlink"/>
                <w:rFonts w:cs="Calibri"/>
                <w:b w:val="0"/>
              </w:rPr>
            </w:rPrChange>
          </w:rPr>
          <w:delText>Software Component Implementation</w:delText>
        </w:r>
        <w:r w:rsidDel="00613214">
          <w:rPr>
            <w:webHidden/>
          </w:rPr>
          <w:tab/>
          <w:delText>7</w:delText>
        </w:r>
      </w:del>
    </w:p>
    <w:p w:rsidR="002B0434" w:rsidDel="00613214" w:rsidRDefault="002B0434">
      <w:pPr>
        <w:pStyle w:val="TOC2"/>
        <w:rPr>
          <w:del w:id="152" w:author="Anne, Krishna" w:date="2016-06-17T17:01:00Z"/>
          <w:rFonts w:asciiTheme="minorHAnsi" w:eastAsiaTheme="minorEastAsia" w:hAnsiTheme="minorHAnsi"/>
          <w:color w:val="auto"/>
          <w:kern w:val="0"/>
          <w:szCs w:val="22"/>
        </w:rPr>
      </w:pPr>
      <w:del w:id="153" w:author="Anne, Krishna" w:date="2016-06-17T17:01:00Z">
        <w:r w:rsidRPr="00613214" w:rsidDel="00613214">
          <w:rPr>
            <w:rPrChange w:id="154" w:author="Anne, Krishna" w:date="2016-06-17T17:01:00Z">
              <w:rPr>
                <w:rStyle w:val="Hyperlink"/>
              </w:rPr>
            </w:rPrChange>
          </w:rPr>
          <w:delText>4.1</w:delText>
        </w:r>
        <w:r w:rsidDel="00613214">
          <w:rPr>
            <w:rFonts w:asciiTheme="minorHAnsi" w:eastAsiaTheme="minorEastAsia" w:hAnsiTheme="minorHAnsi"/>
            <w:color w:val="auto"/>
            <w:kern w:val="0"/>
            <w:szCs w:val="22"/>
          </w:rPr>
          <w:tab/>
        </w:r>
        <w:r w:rsidRPr="00613214" w:rsidDel="00613214">
          <w:rPr>
            <w:rPrChange w:id="155" w:author="Anne, Krishna" w:date="2016-06-17T17:01:00Z">
              <w:rPr>
                <w:rStyle w:val="Hyperlink"/>
              </w:rPr>
            </w:rPrChange>
          </w:rPr>
          <w:delText>Sub-Module Functions</w:delText>
        </w:r>
        <w:r w:rsidDel="00613214">
          <w:rPr>
            <w:webHidden/>
          </w:rPr>
          <w:tab/>
          <w:delText>7</w:delText>
        </w:r>
      </w:del>
    </w:p>
    <w:p w:rsidR="002B0434" w:rsidDel="00613214" w:rsidRDefault="002B0434">
      <w:pPr>
        <w:pStyle w:val="TOC2"/>
        <w:rPr>
          <w:del w:id="156" w:author="Anne, Krishna" w:date="2016-06-17T17:01:00Z"/>
          <w:rFonts w:asciiTheme="minorHAnsi" w:eastAsiaTheme="minorEastAsia" w:hAnsiTheme="minorHAnsi"/>
          <w:color w:val="auto"/>
          <w:kern w:val="0"/>
          <w:szCs w:val="22"/>
        </w:rPr>
      </w:pPr>
      <w:del w:id="157" w:author="Anne, Krishna" w:date="2016-06-17T17:01:00Z">
        <w:r w:rsidRPr="00613214" w:rsidDel="00613214">
          <w:rPr>
            <w:rPrChange w:id="158" w:author="Anne, Krishna" w:date="2016-06-17T17:01:00Z">
              <w:rPr>
                <w:rStyle w:val="Hyperlink"/>
                <w:rFonts w:cs="Calibri"/>
              </w:rPr>
            </w:rPrChange>
          </w:rPr>
          <w:delText>4.1.1</w:delText>
        </w:r>
        <w:r w:rsidDel="00613214">
          <w:rPr>
            <w:rFonts w:asciiTheme="minorHAnsi" w:eastAsiaTheme="minorEastAsia" w:hAnsiTheme="minorHAnsi"/>
            <w:color w:val="auto"/>
            <w:kern w:val="0"/>
            <w:szCs w:val="22"/>
          </w:rPr>
          <w:tab/>
        </w:r>
        <w:r w:rsidRPr="00613214" w:rsidDel="00613214">
          <w:rPr>
            <w:rPrChange w:id="159" w:author="Anne, Krishna" w:date="2016-06-17T17:01:00Z">
              <w:rPr>
                <w:rStyle w:val="Hyperlink"/>
                <w:rFonts w:cs="Calibri"/>
              </w:rPr>
            </w:rPrChange>
          </w:rPr>
          <w:delText>Init: TunSelnAuthyInit1</w:delText>
        </w:r>
        <w:r w:rsidDel="00613214">
          <w:rPr>
            <w:webHidden/>
          </w:rPr>
          <w:tab/>
          <w:delText>7</w:delText>
        </w:r>
      </w:del>
    </w:p>
    <w:p w:rsidR="002B0434" w:rsidDel="00613214" w:rsidRDefault="002B0434">
      <w:pPr>
        <w:pStyle w:val="TOC2"/>
        <w:rPr>
          <w:del w:id="160" w:author="Anne, Krishna" w:date="2016-06-17T17:01:00Z"/>
          <w:rFonts w:asciiTheme="minorHAnsi" w:eastAsiaTheme="minorEastAsia" w:hAnsiTheme="minorHAnsi"/>
          <w:color w:val="auto"/>
          <w:kern w:val="0"/>
          <w:szCs w:val="22"/>
        </w:rPr>
      </w:pPr>
      <w:del w:id="161" w:author="Anne, Krishna" w:date="2016-06-17T17:01:00Z">
        <w:r w:rsidRPr="00613214" w:rsidDel="00613214">
          <w:rPr>
            <w:rPrChange w:id="162" w:author="Anne, Krishna" w:date="2016-06-17T17:01:00Z">
              <w:rPr>
                <w:rStyle w:val="Hyperlink"/>
                <w:rFonts w:cs="Calibri"/>
              </w:rPr>
            </w:rPrChange>
          </w:rPr>
          <w:delText>4.1.1.1</w:delText>
        </w:r>
        <w:r w:rsidDel="00613214">
          <w:rPr>
            <w:rFonts w:asciiTheme="minorHAnsi" w:eastAsiaTheme="minorEastAsia" w:hAnsiTheme="minorHAnsi"/>
            <w:color w:val="auto"/>
            <w:kern w:val="0"/>
            <w:szCs w:val="22"/>
          </w:rPr>
          <w:tab/>
        </w:r>
        <w:r w:rsidRPr="00613214" w:rsidDel="00613214">
          <w:rPr>
            <w:rPrChange w:id="163" w:author="Anne, Krishna" w:date="2016-06-17T17:01:00Z">
              <w:rPr>
                <w:rStyle w:val="Hyperlink"/>
                <w:rFonts w:cs="Calibri"/>
              </w:rPr>
            </w:rPrChange>
          </w:rPr>
          <w:delText>Design Rationale</w:delText>
        </w:r>
        <w:r w:rsidDel="00613214">
          <w:rPr>
            <w:webHidden/>
          </w:rPr>
          <w:tab/>
          <w:delText>7</w:delText>
        </w:r>
      </w:del>
    </w:p>
    <w:p w:rsidR="002B0434" w:rsidDel="00613214" w:rsidRDefault="002B0434">
      <w:pPr>
        <w:pStyle w:val="TOC2"/>
        <w:rPr>
          <w:del w:id="164" w:author="Anne, Krishna" w:date="2016-06-17T17:01:00Z"/>
          <w:rFonts w:asciiTheme="minorHAnsi" w:eastAsiaTheme="minorEastAsia" w:hAnsiTheme="minorHAnsi"/>
          <w:color w:val="auto"/>
          <w:kern w:val="0"/>
          <w:szCs w:val="22"/>
        </w:rPr>
      </w:pPr>
      <w:del w:id="165" w:author="Anne, Krishna" w:date="2016-06-17T17:01:00Z">
        <w:r w:rsidRPr="00613214" w:rsidDel="00613214">
          <w:rPr>
            <w:rPrChange w:id="166" w:author="Anne, Krishna" w:date="2016-06-17T17:01:00Z">
              <w:rPr>
                <w:rStyle w:val="Hyperlink"/>
                <w:rFonts w:cs="Calibri"/>
              </w:rPr>
            </w:rPrChange>
          </w:rPr>
          <w:delText>4.1.1.2</w:delText>
        </w:r>
        <w:r w:rsidDel="00613214">
          <w:rPr>
            <w:rFonts w:asciiTheme="minorHAnsi" w:eastAsiaTheme="minorEastAsia" w:hAnsiTheme="minorHAnsi"/>
            <w:color w:val="auto"/>
            <w:kern w:val="0"/>
            <w:szCs w:val="22"/>
          </w:rPr>
          <w:tab/>
        </w:r>
        <w:r w:rsidRPr="00613214" w:rsidDel="00613214">
          <w:rPr>
            <w:rPrChange w:id="167" w:author="Anne, Krishna" w:date="2016-06-17T17:01:00Z">
              <w:rPr>
                <w:rStyle w:val="Hyperlink"/>
                <w:rFonts w:cs="Calibri"/>
              </w:rPr>
            </w:rPrChange>
          </w:rPr>
          <w:delText>Module Outputs</w:delText>
        </w:r>
        <w:r w:rsidDel="00613214">
          <w:rPr>
            <w:webHidden/>
          </w:rPr>
          <w:tab/>
          <w:delText>7</w:delText>
        </w:r>
      </w:del>
    </w:p>
    <w:p w:rsidR="002B0434" w:rsidDel="00613214" w:rsidRDefault="002B0434">
      <w:pPr>
        <w:pStyle w:val="TOC2"/>
        <w:rPr>
          <w:del w:id="168" w:author="Anne, Krishna" w:date="2016-06-17T17:01:00Z"/>
          <w:rFonts w:asciiTheme="minorHAnsi" w:eastAsiaTheme="minorEastAsia" w:hAnsiTheme="minorHAnsi"/>
          <w:color w:val="auto"/>
          <w:kern w:val="0"/>
          <w:szCs w:val="22"/>
        </w:rPr>
      </w:pPr>
      <w:del w:id="169" w:author="Anne, Krishna" w:date="2016-06-17T17:01:00Z">
        <w:r w:rsidRPr="00613214" w:rsidDel="00613214">
          <w:rPr>
            <w:rPrChange w:id="170" w:author="Anne, Krishna" w:date="2016-06-17T17:01:00Z">
              <w:rPr>
                <w:rStyle w:val="Hyperlink"/>
              </w:rPr>
            </w:rPrChange>
          </w:rPr>
          <w:delText>4.2</w:delText>
        </w:r>
        <w:r w:rsidDel="00613214">
          <w:rPr>
            <w:rFonts w:asciiTheme="minorHAnsi" w:eastAsiaTheme="minorEastAsia" w:hAnsiTheme="minorHAnsi"/>
            <w:color w:val="auto"/>
            <w:kern w:val="0"/>
            <w:szCs w:val="22"/>
          </w:rPr>
          <w:tab/>
        </w:r>
        <w:r w:rsidRPr="00613214" w:rsidDel="00613214">
          <w:rPr>
            <w:rPrChange w:id="171" w:author="Anne, Krishna" w:date="2016-06-17T17:01:00Z">
              <w:rPr>
                <w:rStyle w:val="Hyperlink"/>
              </w:rPr>
            </w:rPrChange>
          </w:rPr>
          <w:delText>Server Runables</w:delText>
        </w:r>
        <w:r w:rsidDel="00613214">
          <w:rPr>
            <w:webHidden/>
          </w:rPr>
          <w:tab/>
          <w:delText>7</w:delText>
        </w:r>
      </w:del>
    </w:p>
    <w:p w:rsidR="002B0434" w:rsidDel="00613214" w:rsidRDefault="002B0434">
      <w:pPr>
        <w:pStyle w:val="TOC2"/>
        <w:rPr>
          <w:del w:id="172" w:author="Anne, Krishna" w:date="2016-06-17T17:01:00Z"/>
          <w:rFonts w:asciiTheme="minorHAnsi" w:eastAsiaTheme="minorEastAsia" w:hAnsiTheme="minorHAnsi"/>
          <w:color w:val="auto"/>
          <w:kern w:val="0"/>
          <w:szCs w:val="22"/>
        </w:rPr>
      </w:pPr>
      <w:del w:id="173" w:author="Anne, Krishna" w:date="2016-06-17T17:01:00Z">
        <w:r w:rsidRPr="00613214" w:rsidDel="00613214">
          <w:rPr>
            <w:rPrChange w:id="174" w:author="Anne, Krishna" w:date="2016-06-17T17:01:00Z">
              <w:rPr>
                <w:rStyle w:val="Hyperlink"/>
                <w:rFonts w:cs="Calibri"/>
              </w:rPr>
            </w:rPrChange>
          </w:rPr>
          <w:delText>4.2.1</w:delText>
        </w:r>
        <w:r w:rsidDel="00613214">
          <w:rPr>
            <w:rFonts w:asciiTheme="minorHAnsi" w:eastAsiaTheme="minorEastAsia" w:hAnsiTheme="minorHAnsi"/>
            <w:color w:val="auto"/>
            <w:kern w:val="0"/>
            <w:szCs w:val="22"/>
          </w:rPr>
          <w:tab/>
        </w:r>
        <w:r w:rsidRPr="00613214" w:rsidDel="00613214">
          <w:rPr>
            <w:rPrChange w:id="175" w:author="Anne, Krishna" w:date="2016-06-17T17:01:00Z">
              <w:rPr>
                <w:rStyle w:val="Hyperlink"/>
                <w:rFonts w:cs="Calibri"/>
              </w:rPr>
            </w:rPrChange>
          </w:rPr>
          <w:delText>RtCalChgReq</w:delText>
        </w:r>
        <w:r w:rsidDel="00613214">
          <w:rPr>
            <w:webHidden/>
          </w:rPr>
          <w:tab/>
          <w:delText>7</w:delText>
        </w:r>
      </w:del>
    </w:p>
    <w:p w:rsidR="002B0434" w:rsidDel="00613214" w:rsidRDefault="002B0434">
      <w:pPr>
        <w:pStyle w:val="TOC2"/>
        <w:rPr>
          <w:del w:id="176" w:author="Anne, Krishna" w:date="2016-06-17T17:01:00Z"/>
          <w:rFonts w:asciiTheme="minorHAnsi" w:eastAsiaTheme="minorEastAsia" w:hAnsiTheme="minorHAnsi"/>
          <w:color w:val="auto"/>
          <w:kern w:val="0"/>
          <w:szCs w:val="22"/>
        </w:rPr>
      </w:pPr>
      <w:del w:id="177" w:author="Anne, Krishna" w:date="2016-06-17T17:01:00Z">
        <w:r w:rsidRPr="00613214" w:rsidDel="00613214">
          <w:rPr>
            <w:rPrChange w:id="178" w:author="Anne, Krishna" w:date="2016-06-17T17:01:00Z">
              <w:rPr>
                <w:rStyle w:val="Hyperlink"/>
                <w:rFonts w:cs="Calibri"/>
              </w:rPr>
            </w:rPrChange>
          </w:rPr>
          <w:delText>4.2.1.1</w:delText>
        </w:r>
        <w:r w:rsidDel="00613214">
          <w:rPr>
            <w:rFonts w:asciiTheme="minorHAnsi" w:eastAsiaTheme="minorEastAsia" w:hAnsiTheme="minorHAnsi"/>
            <w:color w:val="auto"/>
            <w:kern w:val="0"/>
            <w:szCs w:val="22"/>
          </w:rPr>
          <w:tab/>
        </w:r>
        <w:r w:rsidRPr="00613214" w:rsidDel="00613214">
          <w:rPr>
            <w:rPrChange w:id="179" w:author="Anne, Krishna" w:date="2016-06-17T17:01:00Z">
              <w:rPr>
                <w:rStyle w:val="Hyperlink"/>
                <w:rFonts w:cs="Calibri"/>
              </w:rPr>
            </w:rPrChange>
          </w:rPr>
          <w:delText>Design Rationale</w:delText>
        </w:r>
        <w:r w:rsidDel="00613214">
          <w:rPr>
            <w:webHidden/>
          </w:rPr>
          <w:tab/>
          <w:delText>7</w:delText>
        </w:r>
      </w:del>
    </w:p>
    <w:p w:rsidR="002B0434" w:rsidDel="00613214" w:rsidRDefault="002B0434">
      <w:pPr>
        <w:pStyle w:val="TOC2"/>
        <w:rPr>
          <w:del w:id="180" w:author="Anne, Krishna" w:date="2016-06-17T17:01:00Z"/>
          <w:rFonts w:asciiTheme="minorHAnsi" w:eastAsiaTheme="minorEastAsia" w:hAnsiTheme="minorHAnsi"/>
          <w:color w:val="auto"/>
          <w:kern w:val="0"/>
          <w:szCs w:val="22"/>
        </w:rPr>
      </w:pPr>
      <w:del w:id="181" w:author="Anne, Krishna" w:date="2016-06-17T17:01:00Z">
        <w:r w:rsidRPr="00613214" w:rsidDel="00613214">
          <w:rPr>
            <w:rPrChange w:id="182" w:author="Anne, Krishna" w:date="2016-06-17T17:01:00Z">
              <w:rPr>
                <w:rStyle w:val="Hyperlink"/>
                <w:rFonts w:cs="Calibri"/>
              </w:rPr>
            </w:rPrChange>
          </w:rPr>
          <w:delText>4.2.1.2</w:delText>
        </w:r>
        <w:r w:rsidDel="00613214">
          <w:rPr>
            <w:rFonts w:asciiTheme="minorHAnsi" w:eastAsiaTheme="minorEastAsia" w:hAnsiTheme="minorHAnsi"/>
            <w:color w:val="auto"/>
            <w:kern w:val="0"/>
            <w:szCs w:val="22"/>
          </w:rPr>
          <w:tab/>
        </w:r>
        <w:r w:rsidRPr="00613214" w:rsidDel="00613214">
          <w:rPr>
            <w:rPrChange w:id="183" w:author="Anne, Krishna" w:date="2016-06-17T17:01:00Z">
              <w:rPr>
                <w:rStyle w:val="Hyperlink"/>
                <w:rFonts w:cs="Calibri"/>
              </w:rPr>
            </w:rPrChange>
          </w:rPr>
          <w:delText>(Processing of function)………</w:delText>
        </w:r>
        <w:r w:rsidDel="00613214">
          <w:rPr>
            <w:webHidden/>
          </w:rPr>
          <w:tab/>
          <w:delText>7</w:delText>
        </w:r>
      </w:del>
    </w:p>
    <w:p w:rsidR="002B0434" w:rsidDel="00613214" w:rsidRDefault="002B0434">
      <w:pPr>
        <w:pStyle w:val="TOC2"/>
        <w:rPr>
          <w:del w:id="184" w:author="Anne, Krishna" w:date="2016-06-17T17:01:00Z"/>
          <w:rFonts w:asciiTheme="minorHAnsi" w:eastAsiaTheme="minorEastAsia" w:hAnsiTheme="minorHAnsi"/>
          <w:color w:val="auto"/>
          <w:kern w:val="0"/>
          <w:szCs w:val="22"/>
        </w:rPr>
      </w:pPr>
      <w:del w:id="185" w:author="Anne, Krishna" w:date="2016-06-17T17:01:00Z">
        <w:r w:rsidRPr="00613214" w:rsidDel="00613214">
          <w:rPr>
            <w:rPrChange w:id="186" w:author="Anne, Krishna" w:date="2016-06-17T17:01:00Z">
              <w:rPr>
                <w:rStyle w:val="Hyperlink"/>
                <w:rFonts w:cs="Calibri"/>
              </w:rPr>
            </w:rPrChange>
          </w:rPr>
          <w:delText>4.2.2</w:delText>
        </w:r>
        <w:r w:rsidDel="00613214">
          <w:rPr>
            <w:rFonts w:asciiTheme="minorHAnsi" w:eastAsiaTheme="minorEastAsia" w:hAnsiTheme="minorHAnsi"/>
            <w:color w:val="auto"/>
            <w:kern w:val="0"/>
            <w:szCs w:val="22"/>
          </w:rPr>
          <w:tab/>
        </w:r>
        <w:r w:rsidRPr="00613214" w:rsidDel="00613214">
          <w:rPr>
            <w:rPrChange w:id="187" w:author="Anne, Krishna" w:date="2016-06-17T17:01:00Z">
              <w:rPr>
                <w:rStyle w:val="Hyperlink"/>
                <w:rFonts w:cs="Calibri"/>
              </w:rPr>
            </w:rPrChange>
          </w:rPr>
          <w:delText>XcpCalChgReq</w:delText>
        </w:r>
        <w:r w:rsidDel="00613214">
          <w:rPr>
            <w:webHidden/>
          </w:rPr>
          <w:tab/>
          <w:delText>7</w:delText>
        </w:r>
      </w:del>
    </w:p>
    <w:p w:rsidR="002B0434" w:rsidDel="00613214" w:rsidRDefault="002B0434">
      <w:pPr>
        <w:pStyle w:val="TOC2"/>
        <w:rPr>
          <w:del w:id="188" w:author="Anne, Krishna" w:date="2016-06-17T17:01:00Z"/>
          <w:rFonts w:asciiTheme="minorHAnsi" w:eastAsiaTheme="minorEastAsia" w:hAnsiTheme="minorHAnsi"/>
          <w:color w:val="auto"/>
          <w:kern w:val="0"/>
          <w:szCs w:val="22"/>
        </w:rPr>
      </w:pPr>
      <w:del w:id="189" w:author="Anne, Krishna" w:date="2016-06-17T17:01:00Z">
        <w:r w:rsidRPr="00613214" w:rsidDel="00613214">
          <w:rPr>
            <w:rPrChange w:id="190" w:author="Anne, Krishna" w:date="2016-06-17T17:01:00Z">
              <w:rPr>
                <w:rStyle w:val="Hyperlink"/>
                <w:rFonts w:cs="Calibri"/>
              </w:rPr>
            </w:rPrChange>
          </w:rPr>
          <w:delText>4.2.2.1</w:delText>
        </w:r>
        <w:r w:rsidDel="00613214">
          <w:rPr>
            <w:rFonts w:asciiTheme="minorHAnsi" w:eastAsiaTheme="minorEastAsia" w:hAnsiTheme="minorHAnsi"/>
            <w:color w:val="auto"/>
            <w:kern w:val="0"/>
            <w:szCs w:val="22"/>
          </w:rPr>
          <w:tab/>
        </w:r>
        <w:r w:rsidRPr="00613214" w:rsidDel="00613214">
          <w:rPr>
            <w:rPrChange w:id="191" w:author="Anne, Krishna" w:date="2016-06-17T17:01:00Z">
              <w:rPr>
                <w:rStyle w:val="Hyperlink"/>
                <w:rFonts w:cs="Calibri"/>
              </w:rPr>
            </w:rPrChange>
          </w:rPr>
          <w:delText>Design Rationale</w:delText>
        </w:r>
        <w:r w:rsidDel="00613214">
          <w:rPr>
            <w:webHidden/>
          </w:rPr>
          <w:tab/>
          <w:delText>7</w:delText>
        </w:r>
      </w:del>
    </w:p>
    <w:p w:rsidR="002B0434" w:rsidDel="00613214" w:rsidRDefault="002B0434">
      <w:pPr>
        <w:pStyle w:val="TOC2"/>
        <w:rPr>
          <w:del w:id="192" w:author="Anne, Krishna" w:date="2016-06-17T17:01:00Z"/>
          <w:rFonts w:asciiTheme="minorHAnsi" w:eastAsiaTheme="minorEastAsia" w:hAnsiTheme="minorHAnsi"/>
          <w:color w:val="auto"/>
          <w:kern w:val="0"/>
          <w:szCs w:val="22"/>
        </w:rPr>
      </w:pPr>
      <w:del w:id="193" w:author="Anne, Krishna" w:date="2016-06-17T17:01:00Z">
        <w:r w:rsidRPr="00613214" w:rsidDel="00613214">
          <w:rPr>
            <w:rPrChange w:id="194" w:author="Anne, Krishna" w:date="2016-06-17T17:01:00Z">
              <w:rPr>
                <w:rStyle w:val="Hyperlink"/>
                <w:rFonts w:cs="Calibri"/>
              </w:rPr>
            </w:rPrChange>
          </w:rPr>
          <w:delText>4.2.2.2</w:delText>
        </w:r>
        <w:r w:rsidDel="00613214">
          <w:rPr>
            <w:rFonts w:asciiTheme="minorHAnsi" w:eastAsiaTheme="minorEastAsia" w:hAnsiTheme="minorHAnsi"/>
            <w:color w:val="auto"/>
            <w:kern w:val="0"/>
            <w:szCs w:val="22"/>
          </w:rPr>
          <w:tab/>
        </w:r>
        <w:r w:rsidRPr="00613214" w:rsidDel="00613214">
          <w:rPr>
            <w:rPrChange w:id="195" w:author="Anne, Krishna" w:date="2016-06-17T17:01:00Z">
              <w:rPr>
                <w:rStyle w:val="Hyperlink"/>
                <w:rFonts w:cs="Calibri"/>
              </w:rPr>
            </w:rPrChange>
          </w:rPr>
          <w:delText>(Processing of function)………</w:delText>
        </w:r>
        <w:r w:rsidDel="00613214">
          <w:rPr>
            <w:webHidden/>
          </w:rPr>
          <w:tab/>
          <w:delText>7</w:delText>
        </w:r>
      </w:del>
    </w:p>
    <w:p w:rsidR="002B0434" w:rsidDel="00613214" w:rsidRDefault="002B0434">
      <w:pPr>
        <w:pStyle w:val="TOC2"/>
        <w:rPr>
          <w:del w:id="196" w:author="Anne, Krishna" w:date="2016-06-17T17:01:00Z"/>
          <w:rFonts w:asciiTheme="minorHAnsi" w:eastAsiaTheme="minorEastAsia" w:hAnsiTheme="minorHAnsi"/>
          <w:color w:val="auto"/>
          <w:kern w:val="0"/>
          <w:szCs w:val="22"/>
        </w:rPr>
      </w:pPr>
      <w:del w:id="197" w:author="Anne, Krishna" w:date="2016-06-17T17:01:00Z">
        <w:r w:rsidRPr="00613214" w:rsidDel="00613214">
          <w:rPr>
            <w:rPrChange w:id="198" w:author="Anne, Krishna" w:date="2016-06-17T17:01:00Z">
              <w:rPr>
                <w:rStyle w:val="Hyperlink"/>
                <w:rFonts w:cs="Calibri"/>
              </w:rPr>
            </w:rPrChange>
          </w:rPr>
          <w:delText>4.3</w:delText>
        </w:r>
        <w:r w:rsidDel="00613214">
          <w:rPr>
            <w:rFonts w:asciiTheme="minorHAnsi" w:eastAsiaTheme="minorEastAsia" w:hAnsiTheme="minorHAnsi"/>
            <w:color w:val="auto"/>
            <w:kern w:val="0"/>
            <w:szCs w:val="22"/>
          </w:rPr>
          <w:tab/>
        </w:r>
        <w:r w:rsidRPr="00613214" w:rsidDel="00613214">
          <w:rPr>
            <w:rPrChange w:id="199" w:author="Anne, Krishna" w:date="2016-06-17T17:01:00Z">
              <w:rPr>
                <w:rStyle w:val="Hyperlink"/>
                <w:rFonts w:cs="Calibri"/>
              </w:rPr>
            </w:rPrChange>
          </w:rPr>
          <w:delText>Interrupt Functions</w:delText>
        </w:r>
        <w:r w:rsidDel="00613214">
          <w:rPr>
            <w:webHidden/>
          </w:rPr>
          <w:tab/>
          <w:delText>7</w:delText>
        </w:r>
      </w:del>
    </w:p>
    <w:p w:rsidR="002B0434" w:rsidDel="00613214" w:rsidRDefault="002B0434">
      <w:pPr>
        <w:pStyle w:val="TOC2"/>
        <w:rPr>
          <w:del w:id="200" w:author="Anne, Krishna" w:date="2016-06-17T17:01:00Z"/>
          <w:rFonts w:asciiTheme="minorHAnsi" w:eastAsiaTheme="minorEastAsia" w:hAnsiTheme="minorHAnsi"/>
          <w:color w:val="auto"/>
          <w:kern w:val="0"/>
          <w:szCs w:val="22"/>
        </w:rPr>
      </w:pPr>
      <w:del w:id="201" w:author="Anne, Krishna" w:date="2016-06-17T17:01:00Z">
        <w:r w:rsidRPr="00613214" w:rsidDel="00613214">
          <w:rPr>
            <w:rPrChange w:id="202" w:author="Anne, Krishna" w:date="2016-06-17T17:01:00Z">
              <w:rPr>
                <w:rStyle w:val="Hyperlink"/>
                <w:rFonts w:cs="Calibri"/>
              </w:rPr>
            </w:rPrChange>
          </w:rPr>
          <w:delText>4.3.1</w:delText>
        </w:r>
        <w:r w:rsidDel="00613214">
          <w:rPr>
            <w:rFonts w:asciiTheme="minorHAnsi" w:eastAsiaTheme="minorEastAsia" w:hAnsiTheme="minorHAnsi"/>
            <w:color w:val="auto"/>
            <w:kern w:val="0"/>
            <w:szCs w:val="22"/>
          </w:rPr>
          <w:tab/>
        </w:r>
        <w:r w:rsidRPr="00613214" w:rsidDel="00613214">
          <w:rPr>
            <w:rPrChange w:id="203" w:author="Anne, Krishna" w:date="2016-06-17T17:01:00Z">
              <w:rPr>
                <w:rStyle w:val="Hyperlink"/>
                <w:rFonts w:cs="Calibri"/>
              </w:rPr>
            </w:rPrChange>
          </w:rPr>
          <w:delText>Interrupt Function Name</w:delText>
        </w:r>
        <w:r w:rsidDel="00613214">
          <w:rPr>
            <w:webHidden/>
          </w:rPr>
          <w:tab/>
          <w:delText>7</w:delText>
        </w:r>
      </w:del>
    </w:p>
    <w:p w:rsidR="002B0434" w:rsidDel="00613214" w:rsidRDefault="002B0434">
      <w:pPr>
        <w:pStyle w:val="TOC2"/>
        <w:rPr>
          <w:del w:id="204" w:author="Anne, Krishna" w:date="2016-06-17T17:01:00Z"/>
          <w:rFonts w:asciiTheme="minorHAnsi" w:eastAsiaTheme="minorEastAsia" w:hAnsiTheme="minorHAnsi"/>
          <w:color w:val="auto"/>
          <w:kern w:val="0"/>
          <w:szCs w:val="22"/>
        </w:rPr>
      </w:pPr>
      <w:del w:id="205" w:author="Anne, Krishna" w:date="2016-06-17T17:01:00Z">
        <w:r w:rsidRPr="00613214" w:rsidDel="00613214">
          <w:rPr>
            <w:rPrChange w:id="206" w:author="Anne, Krishna" w:date="2016-06-17T17:01:00Z">
              <w:rPr>
                <w:rStyle w:val="Hyperlink"/>
                <w:rFonts w:cs="Calibri"/>
              </w:rPr>
            </w:rPrChange>
          </w:rPr>
          <w:delText>4.4</w:delText>
        </w:r>
        <w:r w:rsidDel="00613214">
          <w:rPr>
            <w:rFonts w:asciiTheme="minorHAnsi" w:eastAsiaTheme="minorEastAsia" w:hAnsiTheme="minorHAnsi"/>
            <w:color w:val="auto"/>
            <w:kern w:val="0"/>
            <w:szCs w:val="22"/>
          </w:rPr>
          <w:tab/>
        </w:r>
        <w:r w:rsidRPr="00613214" w:rsidDel="00613214">
          <w:rPr>
            <w:rPrChange w:id="207" w:author="Anne, Krishna" w:date="2016-06-17T17:01:00Z">
              <w:rPr>
                <w:rStyle w:val="Hyperlink"/>
                <w:rFonts w:cs="Calibri"/>
              </w:rPr>
            </w:rPrChange>
          </w:rPr>
          <w:delText>Module Internal (Local) Functions</w:delText>
        </w:r>
        <w:r w:rsidDel="00613214">
          <w:rPr>
            <w:webHidden/>
          </w:rPr>
          <w:tab/>
          <w:delText>7</w:delText>
        </w:r>
      </w:del>
    </w:p>
    <w:p w:rsidR="002B0434" w:rsidDel="00613214" w:rsidRDefault="002B0434">
      <w:pPr>
        <w:pStyle w:val="TOC2"/>
        <w:rPr>
          <w:del w:id="208" w:author="Anne, Krishna" w:date="2016-06-17T17:01:00Z"/>
          <w:rFonts w:asciiTheme="minorHAnsi" w:eastAsiaTheme="minorEastAsia" w:hAnsiTheme="minorHAnsi"/>
          <w:color w:val="auto"/>
          <w:kern w:val="0"/>
          <w:szCs w:val="22"/>
        </w:rPr>
      </w:pPr>
      <w:del w:id="209" w:author="Anne, Krishna" w:date="2016-06-17T17:01:00Z">
        <w:r w:rsidRPr="00613214" w:rsidDel="00613214">
          <w:rPr>
            <w:rPrChange w:id="210" w:author="Anne, Krishna" w:date="2016-06-17T17:01:00Z">
              <w:rPr>
                <w:rStyle w:val="Hyperlink"/>
                <w:rFonts w:cs="Calibri"/>
              </w:rPr>
            </w:rPrChange>
          </w:rPr>
          <w:delText>4.5</w:delText>
        </w:r>
        <w:r w:rsidDel="00613214">
          <w:rPr>
            <w:rFonts w:asciiTheme="minorHAnsi" w:eastAsiaTheme="minorEastAsia" w:hAnsiTheme="minorHAnsi"/>
            <w:color w:val="auto"/>
            <w:kern w:val="0"/>
            <w:szCs w:val="22"/>
          </w:rPr>
          <w:tab/>
        </w:r>
        <w:r w:rsidRPr="00613214" w:rsidDel="00613214">
          <w:rPr>
            <w:rPrChange w:id="211" w:author="Anne, Krishna" w:date="2016-06-17T17:01:00Z">
              <w:rPr>
                <w:rStyle w:val="Hyperlink"/>
                <w:rFonts w:cs="Calibri"/>
              </w:rPr>
            </w:rPrChange>
          </w:rPr>
          <w:delText>GLOBAL Function/Macro Definitions</w:delText>
        </w:r>
        <w:r w:rsidDel="00613214">
          <w:rPr>
            <w:webHidden/>
          </w:rPr>
          <w:tab/>
          <w:delText>8</w:delText>
        </w:r>
      </w:del>
    </w:p>
    <w:p w:rsidR="002B0434" w:rsidDel="00613214" w:rsidRDefault="002B0434">
      <w:pPr>
        <w:pStyle w:val="TOC1"/>
        <w:rPr>
          <w:del w:id="212" w:author="Anne, Krishna" w:date="2016-06-17T17:01:00Z"/>
          <w:rFonts w:eastAsiaTheme="minorEastAsia"/>
          <w:b w:val="0"/>
          <w:color w:val="auto"/>
          <w:kern w:val="0"/>
          <w:sz w:val="22"/>
          <w:szCs w:val="22"/>
          <w:lang w:val="en-US"/>
        </w:rPr>
      </w:pPr>
      <w:del w:id="213" w:author="Anne, Krishna" w:date="2016-06-17T17:01:00Z">
        <w:r w:rsidRPr="00613214" w:rsidDel="00613214">
          <w:rPr>
            <w:rPrChange w:id="214" w:author="Anne, Krishna" w:date="2016-06-17T17:01:00Z">
              <w:rPr>
                <w:rStyle w:val="Hyperlink"/>
                <w:rFonts w:cs="Calibri"/>
                <w:b w:val="0"/>
              </w:rPr>
            </w:rPrChange>
          </w:rPr>
          <w:delText>5</w:delText>
        </w:r>
        <w:r w:rsidDel="00613214">
          <w:rPr>
            <w:rFonts w:eastAsiaTheme="minorEastAsia"/>
            <w:b w:val="0"/>
            <w:color w:val="auto"/>
            <w:kern w:val="0"/>
            <w:sz w:val="22"/>
            <w:szCs w:val="22"/>
            <w:lang w:val="en-US"/>
          </w:rPr>
          <w:tab/>
        </w:r>
        <w:r w:rsidRPr="00613214" w:rsidDel="00613214">
          <w:rPr>
            <w:rPrChange w:id="215" w:author="Anne, Krishna" w:date="2016-06-17T17:01:00Z">
              <w:rPr>
                <w:rStyle w:val="Hyperlink"/>
                <w:b w:val="0"/>
              </w:rPr>
            </w:rPrChange>
          </w:rPr>
          <w:delText>Known Limitations with Design</w:delText>
        </w:r>
        <w:r w:rsidDel="00613214">
          <w:rPr>
            <w:webHidden/>
          </w:rPr>
          <w:tab/>
          <w:delText>9</w:delText>
        </w:r>
      </w:del>
    </w:p>
    <w:p w:rsidR="002B0434" w:rsidDel="00613214" w:rsidRDefault="002B0434">
      <w:pPr>
        <w:pStyle w:val="TOC1"/>
        <w:rPr>
          <w:del w:id="216" w:author="Anne, Krishna" w:date="2016-06-17T17:01:00Z"/>
          <w:rFonts w:eastAsiaTheme="minorEastAsia"/>
          <w:b w:val="0"/>
          <w:color w:val="auto"/>
          <w:kern w:val="0"/>
          <w:sz w:val="22"/>
          <w:szCs w:val="22"/>
          <w:lang w:val="en-US"/>
        </w:rPr>
      </w:pPr>
      <w:del w:id="217" w:author="Anne, Krishna" w:date="2016-06-17T17:01:00Z">
        <w:r w:rsidRPr="00613214" w:rsidDel="00613214">
          <w:rPr>
            <w:rPrChange w:id="218" w:author="Anne, Krishna" w:date="2016-06-17T17:01:00Z">
              <w:rPr>
                <w:rStyle w:val="Hyperlink"/>
                <w:rFonts w:cs="Calibri"/>
                <w:b w:val="0"/>
              </w:rPr>
            </w:rPrChange>
          </w:rPr>
          <w:delText>6</w:delText>
        </w:r>
        <w:r w:rsidDel="00613214">
          <w:rPr>
            <w:rFonts w:eastAsiaTheme="minorEastAsia"/>
            <w:b w:val="0"/>
            <w:color w:val="auto"/>
            <w:kern w:val="0"/>
            <w:sz w:val="22"/>
            <w:szCs w:val="22"/>
            <w:lang w:val="en-US"/>
          </w:rPr>
          <w:tab/>
        </w:r>
        <w:r w:rsidRPr="00613214" w:rsidDel="00613214">
          <w:rPr>
            <w:rPrChange w:id="219" w:author="Anne, Krishna" w:date="2016-06-17T17:01:00Z">
              <w:rPr>
                <w:rStyle w:val="Hyperlink"/>
                <w:rFonts w:cs="Calibri"/>
                <w:b w:val="0"/>
              </w:rPr>
            </w:rPrChange>
          </w:rPr>
          <w:delText>UNIT TEST CONSIDERATION</w:delText>
        </w:r>
        <w:r w:rsidDel="00613214">
          <w:rPr>
            <w:webHidden/>
          </w:rPr>
          <w:tab/>
          <w:delText>10</w:delText>
        </w:r>
      </w:del>
    </w:p>
    <w:p w:rsidR="002B0434" w:rsidDel="00613214" w:rsidRDefault="002B0434">
      <w:pPr>
        <w:pStyle w:val="TOC1"/>
        <w:tabs>
          <w:tab w:val="left" w:pos="1400"/>
        </w:tabs>
        <w:rPr>
          <w:del w:id="220" w:author="Anne, Krishna" w:date="2016-06-17T17:01:00Z"/>
          <w:rFonts w:eastAsiaTheme="minorEastAsia"/>
          <w:b w:val="0"/>
          <w:color w:val="auto"/>
          <w:kern w:val="0"/>
          <w:sz w:val="22"/>
          <w:szCs w:val="22"/>
          <w:lang w:val="en-US"/>
        </w:rPr>
      </w:pPr>
      <w:del w:id="221" w:author="Anne, Krishna" w:date="2016-06-17T17:01:00Z">
        <w:r w:rsidRPr="00613214" w:rsidDel="00613214">
          <w:rPr>
            <w:rPrChange w:id="222" w:author="Anne, Krishna" w:date="2016-06-17T17:01:00Z">
              <w:rPr>
                <w:rStyle w:val="Hyperlink"/>
                <w:b w:val="0"/>
              </w:rPr>
            </w:rPrChange>
          </w:rPr>
          <w:delText>Appendix A</w:delText>
        </w:r>
        <w:r w:rsidDel="00613214">
          <w:rPr>
            <w:rFonts w:eastAsiaTheme="minorEastAsia"/>
            <w:b w:val="0"/>
            <w:color w:val="auto"/>
            <w:kern w:val="0"/>
            <w:sz w:val="22"/>
            <w:szCs w:val="22"/>
            <w:lang w:val="en-US"/>
          </w:rPr>
          <w:tab/>
        </w:r>
        <w:r w:rsidRPr="00613214" w:rsidDel="00613214">
          <w:rPr>
            <w:rPrChange w:id="223" w:author="Anne, Krishna" w:date="2016-06-17T17:01:00Z">
              <w:rPr>
                <w:rStyle w:val="Hyperlink"/>
                <w:b w:val="0"/>
              </w:rPr>
            </w:rPrChange>
          </w:rPr>
          <w:delText>Abbreviations and Acronyms</w:delText>
        </w:r>
        <w:r w:rsidDel="00613214">
          <w:rPr>
            <w:webHidden/>
          </w:rPr>
          <w:tab/>
          <w:delText>11</w:delText>
        </w:r>
      </w:del>
    </w:p>
    <w:p w:rsidR="002B0434" w:rsidDel="00613214" w:rsidRDefault="002B0434">
      <w:pPr>
        <w:pStyle w:val="TOC1"/>
        <w:tabs>
          <w:tab w:val="left" w:pos="1400"/>
        </w:tabs>
        <w:rPr>
          <w:del w:id="224" w:author="Anne, Krishna" w:date="2016-06-17T17:01:00Z"/>
          <w:rFonts w:eastAsiaTheme="minorEastAsia"/>
          <w:b w:val="0"/>
          <w:color w:val="auto"/>
          <w:kern w:val="0"/>
          <w:sz w:val="22"/>
          <w:szCs w:val="22"/>
          <w:lang w:val="en-US"/>
        </w:rPr>
      </w:pPr>
      <w:del w:id="225" w:author="Anne, Krishna" w:date="2016-06-17T17:01:00Z">
        <w:r w:rsidRPr="00613214" w:rsidDel="00613214">
          <w:rPr>
            <w:rPrChange w:id="226" w:author="Anne, Krishna" w:date="2016-06-17T17:01:00Z">
              <w:rPr>
                <w:rStyle w:val="Hyperlink"/>
                <w:b w:val="0"/>
              </w:rPr>
            </w:rPrChange>
          </w:rPr>
          <w:delText>Appendix B</w:delText>
        </w:r>
        <w:r w:rsidDel="00613214">
          <w:rPr>
            <w:rFonts w:eastAsiaTheme="minorEastAsia"/>
            <w:b w:val="0"/>
            <w:color w:val="auto"/>
            <w:kern w:val="0"/>
            <w:sz w:val="22"/>
            <w:szCs w:val="22"/>
            <w:lang w:val="en-US"/>
          </w:rPr>
          <w:tab/>
        </w:r>
        <w:r w:rsidRPr="00613214" w:rsidDel="00613214">
          <w:rPr>
            <w:rPrChange w:id="227" w:author="Anne, Krishna" w:date="2016-06-17T17:01:00Z">
              <w:rPr>
                <w:rStyle w:val="Hyperlink"/>
                <w:b w:val="0"/>
              </w:rPr>
            </w:rPrChange>
          </w:rPr>
          <w:delText>Glossary</w:delText>
        </w:r>
        <w:r w:rsidDel="00613214">
          <w:rPr>
            <w:webHidden/>
          </w:rPr>
          <w:tab/>
          <w:delText>12</w:delText>
        </w:r>
      </w:del>
    </w:p>
    <w:p w:rsidR="002B0434" w:rsidDel="00613214" w:rsidRDefault="002B0434">
      <w:pPr>
        <w:pStyle w:val="TOC1"/>
        <w:tabs>
          <w:tab w:val="left" w:pos="1400"/>
        </w:tabs>
        <w:rPr>
          <w:del w:id="228" w:author="Anne, Krishna" w:date="2016-06-17T17:01:00Z"/>
          <w:rFonts w:eastAsiaTheme="minorEastAsia"/>
          <w:b w:val="0"/>
          <w:color w:val="auto"/>
          <w:kern w:val="0"/>
          <w:sz w:val="22"/>
          <w:szCs w:val="22"/>
          <w:lang w:val="en-US"/>
        </w:rPr>
      </w:pPr>
      <w:del w:id="229" w:author="Anne, Krishna" w:date="2016-06-17T17:01:00Z">
        <w:r w:rsidRPr="00613214" w:rsidDel="00613214">
          <w:rPr>
            <w:rPrChange w:id="230" w:author="Anne, Krishna" w:date="2016-06-17T17:01:00Z">
              <w:rPr>
                <w:rStyle w:val="Hyperlink"/>
                <w:b w:val="0"/>
              </w:rPr>
            </w:rPrChange>
          </w:rPr>
          <w:delText>Appendix C</w:delText>
        </w:r>
        <w:r w:rsidDel="00613214">
          <w:rPr>
            <w:rFonts w:eastAsiaTheme="minorEastAsia"/>
            <w:b w:val="0"/>
            <w:color w:val="auto"/>
            <w:kern w:val="0"/>
            <w:sz w:val="22"/>
            <w:szCs w:val="22"/>
            <w:lang w:val="en-US"/>
          </w:rPr>
          <w:tab/>
        </w:r>
        <w:r w:rsidRPr="00613214" w:rsidDel="00613214">
          <w:rPr>
            <w:rPrChange w:id="231" w:author="Anne, Krishna" w:date="2016-06-17T17:01:00Z">
              <w:rPr>
                <w:rStyle w:val="Hyperlink"/>
                <w:b w:val="0"/>
              </w:rPr>
            </w:rPrChange>
          </w:rPr>
          <w:delText>References</w:delText>
        </w:r>
        <w:r w:rsidDel="00613214">
          <w:rPr>
            <w:webHidden/>
          </w:rPr>
          <w:tab/>
          <w:delText>13</w:delText>
        </w:r>
      </w:del>
    </w:p>
    <w:p w:rsidR="00F95E33" w:rsidRPr="00A158C7" w:rsidRDefault="00E16D14" w:rsidP="00597086">
      <w:pPr>
        <w:jc w:val="center"/>
      </w:pPr>
      <w:r>
        <w:rPr>
          <w:caps/>
        </w:rPr>
        <w:fldChar w:fldCharType="end"/>
      </w:r>
    </w:p>
    <w:bookmarkStart w:id="232" w:name="_Toc406065228"/>
    <w:bookmarkEnd w:id="8"/>
    <w:bookmarkEnd w:id="9"/>
    <w:bookmarkEnd w:id="10"/>
    <w:bookmarkEnd w:id="11"/>
    <w:bookmarkEnd w:id="12"/>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33" w:name="_Toc453946190"/>
      <w:proofErr w:type="spellStart"/>
      <w:r w:rsidR="00597086">
        <w:rPr>
          <w:rFonts w:ascii="Calibri" w:hAnsi="Calibri" w:cs="Calibri"/>
        </w:rPr>
        <w:t>TunSelnAuthy</w:t>
      </w:r>
      <w:proofErr w:type="spellEnd"/>
      <w:r>
        <w:rPr>
          <w:rFonts w:ascii="Calibri" w:hAnsi="Calibri" w:cs="Calibri"/>
        </w:rPr>
        <w:fldChar w:fldCharType="end"/>
      </w:r>
      <w:r w:rsidR="00D229A6">
        <w:rPr>
          <w:rFonts w:ascii="Calibri" w:hAnsi="Calibri" w:cs="Calibri"/>
        </w:rPr>
        <w:t xml:space="preserve"> </w:t>
      </w:r>
      <w:r w:rsidR="00D229A6" w:rsidRPr="00AA38E8">
        <w:rPr>
          <w:rFonts w:ascii="Calibri" w:hAnsi="Calibri" w:cs="Calibri"/>
        </w:rPr>
        <w:t>High-Level Description</w:t>
      </w:r>
      <w:bookmarkEnd w:id="232"/>
      <w:bookmarkEnd w:id="233"/>
    </w:p>
    <w:p w:rsidR="00D229A6" w:rsidRPr="002D6391" w:rsidRDefault="00597086" w:rsidP="00D229A6">
      <w:pPr>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34" w:name="_Toc406065229"/>
      <w:bookmarkStart w:id="235" w:name="_Toc453946191"/>
      <w:r w:rsidRPr="00AA38E8">
        <w:rPr>
          <w:rFonts w:ascii="Calibri" w:hAnsi="Calibri" w:cs="Calibri"/>
        </w:rPr>
        <w:lastRenderedPageBreak/>
        <w:t>Design details of software module</w:t>
      </w:r>
      <w:bookmarkEnd w:id="234"/>
      <w:bookmarkEnd w:id="235"/>
    </w:p>
    <w:p w:rsidR="00D229A6" w:rsidRPr="00D953C4" w:rsidRDefault="00597086" w:rsidP="00D229A6">
      <w:pPr>
        <w:rPr>
          <w:rFonts w:cs="Calibri"/>
          <w:i/>
        </w:rPr>
      </w:pPr>
      <w:bookmarkStart w:id="236" w:name="_Toc406065230"/>
      <w:r>
        <w:rPr>
          <w:rFonts w:cs="Calibri"/>
          <w:i/>
        </w:rPr>
        <w:t>Refer FDD</w:t>
      </w:r>
    </w:p>
    <w:p w:rsidR="00D229A6" w:rsidRPr="00AA38E8" w:rsidRDefault="00D229A6" w:rsidP="00D229A6">
      <w:pPr>
        <w:pStyle w:val="Heading2"/>
        <w:rPr>
          <w:rFonts w:ascii="Calibri" w:hAnsi="Calibri" w:cs="Calibri"/>
        </w:rPr>
      </w:pPr>
      <w:bookmarkStart w:id="237" w:name="_Toc453946192"/>
      <w:r w:rsidRPr="00D229A6">
        <w:t>Graphical</w:t>
      </w:r>
      <w:r>
        <w:rPr>
          <w:rFonts w:ascii="Calibri" w:hAnsi="Calibri" w:cs="Calibri"/>
        </w:rPr>
        <w:t xml:space="preserve"> representation of </w:t>
      </w:r>
      <w:bookmarkEnd w:id="236"/>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597086">
        <w:rPr>
          <w:rFonts w:ascii="Calibri" w:hAnsi="Calibri" w:cs="Calibri"/>
        </w:rPr>
        <w:t>TunSelnAuthy</w:t>
      </w:r>
      <w:bookmarkEnd w:id="237"/>
      <w:proofErr w:type="spellEnd"/>
      <w:r w:rsidR="00AE55D3">
        <w:rPr>
          <w:rFonts w:ascii="Calibri" w:hAnsi="Calibri" w:cs="Calibri"/>
        </w:rPr>
        <w:fldChar w:fldCharType="end"/>
      </w:r>
    </w:p>
    <w:p w:rsidR="00D229A6" w:rsidRDefault="00597086" w:rsidP="00D229A6">
      <w:pPr>
        <w:rPr>
          <w:rFonts w:cs="Calibri"/>
          <w:i/>
        </w:rPr>
      </w:pPr>
      <w:del w:id="238" w:author="Anne, Krishna" w:date="2016-06-17T16:16:00Z">
        <w:r w:rsidDel="00D464A8">
          <w:rPr>
            <w:rFonts w:cs="Calibri"/>
            <w:i/>
            <w:noProof/>
            <w:lang w:bidi="ar-SA"/>
          </w:rPr>
          <w:drawing>
            <wp:inline distT="0" distB="0" distL="0" distR="0" wp14:anchorId="09B570F6" wp14:editId="10BB3EF9">
              <wp:extent cx="2686050" cy="2028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688358" cy="2030369"/>
                      </a:xfrm>
                      <a:prstGeom prst="rect">
                        <a:avLst/>
                      </a:prstGeom>
                    </pic:spPr>
                  </pic:pic>
                </a:graphicData>
              </a:graphic>
            </wp:inline>
          </w:drawing>
        </w:r>
      </w:del>
      <w:ins w:id="239" w:author="Anne, Krishna" w:date="2016-06-17T16:16:00Z">
        <w:r w:rsidR="00D464A8">
          <w:rPr>
            <w:rFonts w:cs="Calibri"/>
            <w:i/>
            <w:noProof/>
            <w:lang w:bidi="ar-SA"/>
          </w:rPr>
          <w:drawing>
            <wp:inline distT="0" distB="0" distL="0" distR="0">
              <wp:extent cx="28067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700" cy="2886075"/>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40" w:name="_Toc406065231"/>
      <w:bookmarkStart w:id="241" w:name="_Toc453946193"/>
      <w:r w:rsidRPr="002D6391">
        <w:rPr>
          <w:rFonts w:ascii="Calibri" w:hAnsi="Calibri" w:cs="Calibri"/>
        </w:rPr>
        <w:t>Data Flow Diagram</w:t>
      </w:r>
      <w:bookmarkEnd w:id="240"/>
      <w:bookmarkEnd w:id="241"/>
    </w:p>
    <w:p w:rsidR="00D229A6" w:rsidRPr="002B094F" w:rsidRDefault="00597086"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242" w:name="_Toc375924736"/>
      <w:bookmarkStart w:id="243" w:name="_Toc406065232"/>
      <w:bookmarkStart w:id="244" w:name="_Toc45394619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42"/>
      <w:bookmarkEnd w:id="243"/>
      <w:bookmarkEnd w:id="244"/>
    </w:p>
    <w:p w:rsidR="00D229A6" w:rsidRPr="002B094F" w:rsidRDefault="00597086"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245" w:name="_Toc375924737"/>
      <w:bookmarkStart w:id="246" w:name="_Toc406065233"/>
      <w:bookmarkStart w:id="247" w:name="_Toc453946195"/>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45"/>
      <w:bookmarkEnd w:id="246"/>
      <w:bookmarkEnd w:id="247"/>
    </w:p>
    <w:p w:rsidR="002B094F" w:rsidRDefault="00597086"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48" w:name="_Toc338170479"/>
      <w:bookmarkStart w:id="249" w:name="_Toc375678228"/>
      <w:bookmarkStart w:id="250" w:name="_Toc418080062"/>
      <w:bookmarkStart w:id="251" w:name="_Toc421709912"/>
      <w:bookmarkStart w:id="252" w:name="_Toc453946196"/>
      <w:r w:rsidRPr="00AC4CD8">
        <w:rPr>
          <w:rFonts w:ascii="Calibri" w:hAnsi="Calibri" w:cs="Calibri"/>
        </w:rPr>
        <w:lastRenderedPageBreak/>
        <w:t>Constant Data Dictionary</w:t>
      </w:r>
      <w:bookmarkEnd w:id="248"/>
      <w:bookmarkEnd w:id="249"/>
      <w:bookmarkEnd w:id="250"/>
      <w:bookmarkEnd w:id="251"/>
      <w:bookmarkEnd w:id="252"/>
    </w:p>
    <w:p w:rsidR="00AC4CD8" w:rsidRPr="00DA5500" w:rsidRDefault="00AC4CD8" w:rsidP="00AC4CD8">
      <w:pPr>
        <w:pStyle w:val="Heading2"/>
        <w:spacing w:after="60"/>
        <w:rPr>
          <w:rFonts w:ascii="Calibri" w:hAnsi="Calibri"/>
        </w:rPr>
      </w:pPr>
      <w:bookmarkStart w:id="253" w:name="_Toc421011506"/>
      <w:bookmarkStart w:id="254" w:name="_Toc421786527"/>
      <w:bookmarkStart w:id="255" w:name="_Toc453946197"/>
      <w:bookmarkStart w:id="256" w:name="_Toc418080064"/>
      <w:r w:rsidRPr="00DA5500">
        <w:rPr>
          <w:rFonts w:ascii="Calibri" w:hAnsi="Calibri"/>
        </w:rPr>
        <w:t>Program (fixed) Constants</w:t>
      </w:r>
      <w:bookmarkEnd w:id="253"/>
      <w:bookmarkEnd w:id="254"/>
      <w:bookmarkEnd w:id="255"/>
    </w:p>
    <w:p w:rsidR="00AC4CD8" w:rsidRPr="00DA5500" w:rsidRDefault="00AC4CD8" w:rsidP="00AC4CD8">
      <w:pPr>
        <w:pStyle w:val="Heading3"/>
        <w:tabs>
          <w:tab w:val="clear" w:pos="1017"/>
          <w:tab w:val="num" w:pos="567"/>
        </w:tabs>
        <w:ind w:left="567"/>
        <w:rPr>
          <w:rFonts w:ascii="Calibri" w:hAnsi="Calibri"/>
        </w:rPr>
      </w:pPr>
      <w:bookmarkStart w:id="257" w:name="_Toc453946198"/>
      <w:bookmarkEnd w:id="256"/>
      <w:r w:rsidRPr="00DA5500">
        <w:rPr>
          <w:rFonts w:ascii="Calibri" w:hAnsi="Calibri"/>
        </w:rPr>
        <w:t>Embedded Constants</w:t>
      </w:r>
      <w:bookmarkEnd w:id="25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597086" w:rsidP="00F4318C">
            <w:pPr>
              <w:spacing w:before="60"/>
              <w:jc w:val="center"/>
              <w:rPr>
                <w:rFonts w:cs="Calibri"/>
                <w:sz w:val="16"/>
                <w:szCs w:val="16"/>
              </w:rPr>
            </w:pPr>
            <w:r>
              <w:rPr>
                <w:rFonts w:cs="Calibri"/>
                <w:sz w:val="16"/>
                <w:szCs w:val="16"/>
              </w:rPr>
              <w:t>Refer .m file for constants</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58" w:name="_Ref87065593"/>
      <w:bookmarkStart w:id="259" w:name="_Toc338170483"/>
      <w:bookmarkStart w:id="260" w:name="_Toc375678229"/>
      <w:bookmarkStart w:id="261" w:name="_Toc418080067"/>
      <w:bookmarkStart w:id="262" w:name="_Toc421786702"/>
      <w:bookmarkStart w:id="263" w:name="_Toc45394619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58"/>
      <w:bookmarkEnd w:id="259"/>
      <w:bookmarkEnd w:id="260"/>
      <w:bookmarkEnd w:id="261"/>
      <w:bookmarkEnd w:id="262"/>
      <w:bookmarkEnd w:id="263"/>
    </w:p>
    <w:p w:rsidR="002518E0" w:rsidRDefault="002518E0" w:rsidP="002518E0">
      <w:pPr>
        <w:pStyle w:val="BodyText"/>
      </w:pPr>
    </w:p>
    <w:p w:rsidR="002B094F" w:rsidRPr="00987B4A" w:rsidRDefault="002B094F" w:rsidP="00007584">
      <w:pPr>
        <w:pStyle w:val="Heading2"/>
        <w:spacing w:after="60"/>
        <w:rPr>
          <w:rFonts w:ascii="Calibri" w:hAnsi="Calibri"/>
        </w:rPr>
      </w:pPr>
      <w:bookmarkStart w:id="264" w:name="_Toc338170484"/>
      <w:bookmarkStart w:id="265" w:name="_Toc418080068"/>
      <w:bookmarkStart w:id="266" w:name="_Toc421709916"/>
      <w:bookmarkStart w:id="267" w:name="_Toc453946200"/>
      <w:r w:rsidRPr="00007584">
        <w:rPr>
          <w:rFonts w:ascii="Calibri" w:hAnsi="Calibri"/>
        </w:rPr>
        <w:t>Sub</w:t>
      </w:r>
      <w:r w:rsidRPr="00987B4A">
        <w:rPr>
          <w:rFonts w:ascii="Calibri" w:hAnsi="Calibri"/>
        </w:rPr>
        <w:t>-Module Functions</w:t>
      </w:r>
      <w:bookmarkEnd w:id="264"/>
      <w:bookmarkEnd w:id="265"/>
      <w:bookmarkEnd w:id="266"/>
      <w:bookmarkEnd w:id="267"/>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268" w:name="_Toc421011514"/>
      <w:bookmarkStart w:id="269" w:name="_Toc453946201"/>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97086">
        <w:rPr>
          <w:rFonts w:ascii="Calibri" w:hAnsi="Calibri" w:cs="Calibri"/>
        </w:rPr>
        <w:t>TunSelnAuthy</w:t>
      </w:r>
      <w:r w:rsidR="006D634C">
        <w:rPr>
          <w:rFonts w:ascii="Calibri" w:hAnsi="Calibri" w:cs="Calibri"/>
        </w:rPr>
        <w:fldChar w:fldCharType="end"/>
      </w:r>
      <w:r w:rsidRPr="00AA38E8">
        <w:rPr>
          <w:rFonts w:ascii="Calibri" w:hAnsi="Calibri" w:cs="Calibri"/>
        </w:rPr>
        <w:t>Init</w:t>
      </w:r>
      <w:bookmarkEnd w:id="268"/>
      <w:r w:rsidR="00597086">
        <w:rPr>
          <w:rFonts w:ascii="Calibri" w:hAnsi="Calibri" w:cs="Calibri"/>
        </w:rPr>
        <w:t>1</w:t>
      </w:r>
      <w:bookmarkEnd w:id="269"/>
    </w:p>
    <w:p w:rsidR="00007584" w:rsidRPr="00AA38E8" w:rsidRDefault="00007584" w:rsidP="00007584">
      <w:pPr>
        <w:pStyle w:val="Heading2"/>
        <w:numPr>
          <w:ilvl w:val="3"/>
          <w:numId w:val="11"/>
        </w:numPr>
        <w:spacing w:after="60"/>
        <w:rPr>
          <w:rFonts w:ascii="Calibri" w:hAnsi="Calibri" w:cs="Calibri"/>
        </w:rPr>
      </w:pPr>
      <w:bookmarkStart w:id="270" w:name="_Toc421011515"/>
      <w:bookmarkStart w:id="271" w:name="_Toc453946202"/>
      <w:r w:rsidRPr="00AA38E8">
        <w:rPr>
          <w:rFonts w:ascii="Calibri" w:hAnsi="Calibri" w:cs="Calibri"/>
        </w:rPr>
        <w:t>Design Rationale</w:t>
      </w:r>
      <w:bookmarkEnd w:id="270"/>
      <w:bookmarkEnd w:id="271"/>
    </w:p>
    <w:p w:rsidR="00007584" w:rsidRPr="00A26934" w:rsidRDefault="00597086" w:rsidP="00007584">
      <w:pPr>
        <w:rPr>
          <w:rFonts w:cs="Calibri"/>
          <w:i/>
        </w:rPr>
      </w:pPr>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272" w:name="_Toc421011516"/>
      <w:bookmarkStart w:id="273" w:name="_Toc453946203"/>
      <w:r w:rsidRPr="00AA38E8">
        <w:rPr>
          <w:rFonts w:ascii="Calibri" w:hAnsi="Calibri" w:cs="Calibri"/>
        </w:rPr>
        <w:t>Module Outputs</w:t>
      </w:r>
      <w:bookmarkEnd w:id="272"/>
      <w:bookmarkEnd w:id="273"/>
    </w:p>
    <w:p w:rsidR="00597086" w:rsidRPr="00597086" w:rsidRDefault="00597086" w:rsidP="00597086">
      <w:pPr>
        <w:rPr>
          <w:rFonts w:cs="Calibri"/>
          <w:i/>
        </w:rPr>
      </w:pPr>
      <w:r>
        <w:rPr>
          <w:rFonts w:cs="Calibri"/>
          <w:i/>
        </w:rPr>
        <w:t>None</w:t>
      </w:r>
      <w:r>
        <w:t xml:space="preserve"> </w:t>
      </w:r>
      <w:r w:rsidRPr="008C6874">
        <w:t xml:space="preserve"> </w:t>
      </w:r>
    </w:p>
    <w:p w:rsidR="002B094F" w:rsidRPr="008C6874" w:rsidRDefault="008C6874" w:rsidP="008C6874">
      <w:pPr>
        <w:pStyle w:val="Heading2"/>
        <w:spacing w:after="60"/>
        <w:rPr>
          <w:rFonts w:ascii="Calibri" w:hAnsi="Calibri"/>
        </w:rPr>
      </w:pPr>
      <w:bookmarkStart w:id="274" w:name="_Toc453946204"/>
      <w:r>
        <w:rPr>
          <w:rFonts w:ascii="Calibri" w:hAnsi="Calibri"/>
        </w:rPr>
        <w:t xml:space="preserve">Server </w:t>
      </w:r>
      <w:proofErr w:type="spellStart"/>
      <w:r>
        <w:rPr>
          <w:rFonts w:ascii="Calibri" w:hAnsi="Calibri"/>
        </w:rPr>
        <w:t>R</w:t>
      </w:r>
      <w:r w:rsidRPr="008C6874">
        <w:rPr>
          <w:rFonts w:ascii="Calibri" w:hAnsi="Calibri"/>
        </w:rPr>
        <w:t>unables</w:t>
      </w:r>
      <w:bookmarkEnd w:id="274"/>
      <w:proofErr w:type="spellEnd"/>
      <w:r w:rsidR="002B094F" w:rsidRPr="008C6874">
        <w:rPr>
          <w:rFonts w:ascii="Calibri" w:hAnsi="Calibri"/>
        </w:rPr>
        <w:t xml:space="preserve"> </w:t>
      </w:r>
    </w:p>
    <w:p w:rsidR="008C6874" w:rsidRPr="00AA38E8" w:rsidRDefault="00597086" w:rsidP="008C6874">
      <w:pPr>
        <w:pStyle w:val="Heading2"/>
        <w:numPr>
          <w:ilvl w:val="2"/>
          <w:numId w:val="11"/>
        </w:numPr>
        <w:tabs>
          <w:tab w:val="clear" w:pos="1017"/>
          <w:tab w:val="num" w:pos="567"/>
        </w:tabs>
        <w:spacing w:after="60"/>
        <w:ind w:left="567"/>
        <w:rPr>
          <w:rFonts w:ascii="Calibri" w:hAnsi="Calibri" w:cs="Calibri"/>
        </w:rPr>
      </w:pPr>
      <w:bookmarkStart w:id="275" w:name="_Toc382301471"/>
      <w:bookmarkStart w:id="276" w:name="_Toc383698997"/>
      <w:bookmarkStart w:id="277" w:name="_Toc453946205"/>
      <w:bookmarkEnd w:id="275"/>
      <w:bookmarkEnd w:id="276"/>
      <w:proofErr w:type="spellStart"/>
      <w:r>
        <w:rPr>
          <w:rFonts w:ascii="Calibri" w:hAnsi="Calibri" w:cs="Calibri"/>
        </w:rPr>
        <w:t>RtCalChgReq</w:t>
      </w:r>
      <w:bookmarkEnd w:id="277"/>
      <w:proofErr w:type="spellEnd"/>
    </w:p>
    <w:p w:rsidR="008C6874" w:rsidRPr="00AA38E8" w:rsidRDefault="008C6874" w:rsidP="008C6874">
      <w:pPr>
        <w:pStyle w:val="Heading2"/>
        <w:numPr>
          <w:ilvl w:val="3"/>
          <w:numId w:val="11"/>
        </w:numPr>
        <w:spacing w:after="60"/>
        <w:rPr>
          <w:rFonts w:ascii="Calibri" w:hAnsi="Calibri" w:cs="Calibri"/>
        </w:rPr>
      </w:pPr>
      <w:bookmarkStart w:id="278" w:name="_Toc421011525"/>
      <w:bookmarkStart w:id="279" w:name="_Toc453946206"/>
      <w:r w:rsidRPr="00AA38E8">
        <w:rPr>
          <w:rFonts w:ascii="Calibri" w:hAnsi="Calibri" w:cs="Calibri"/>
        </w:rPr>
        <w:t>Design Rationale</w:t>
      </w:r>
      <w:bookmarkEnd w:id="278"/>
      <w:bookmarkEnd w:id="279"/>
    </w:p>
    <w:p w:rsidR="008C6874" w:rsidRPr="0033680E" w:rsidRDefault="00597086" w:rsidP="008C6874">
      <w:pPr>
        <w:rPr>
          <w:rFonts w:cs="Calibri"/>
          <w:i/>
        </w:rPr>
      </w:pPr>
      <w:r>
        <w:rPr>
          <w:rFonts w:cs="Calibri"/>
          <w:i/>
        </w:rPr>
        <w:t>Refer FDD</w:t>
      </w:r>
    </w:p>
    <w:p w:rsidR="008C6874" w:rsidRPr="00AA38E8" w:rsidRDefault="008C6874" w:rsidP="008C6874">
      <w:pPr>
        <w:pStyle w:val="Heading2"/>
        <w:numPr>
          <w:ilvl w:val="3"/>
          <w:numId w:val="11"/>
        </w:numPr>
        <w:spacing w:after="60"/>
        <w:rPr>
          <w:rFonts w:ascii="Calibri" w:hAnsi="Calibri" w:cs="Calibri"/>
        </w:rPr>
      </w:pPr>
      <w:bookmarkStart w:id="280" w:name="_Toc421011526"/>
      <w:r w:rsidRPr="00AA38E8" w:rsidDel="00793E2B">
        <w:rPr>
          <w:rFonts w:ascii="Calibri" w:hAnsi="Calibri" w:cs="Calibri"/>
        </w:rPr>
        <w:t xml:space="preserve"> </w:t>
      </w:r>
      <w:bookmarkStart w:id="281" w:name="_Toc421011527"/>
      <w:bookmarkStart w:id="282" w:name="_Toc453946207"/>
      <w:bookmarkEnd w:id="280"/>
      <w:r w:rsidRPr="00AA38E8">
        <w:rPr>
          <w:rFonts w:ascii="Calibri" w:hAnsi="Calibri" w:cs="Calibri"/>
        </w:rPr>
        <w:t>(Processing of function)………</w:t>
      </w:r>
      <w:bookmarkEnd w:id="281"/>
      <w:bookmarkEnd w:id="282"/>
    </w:p>
    <w:p w:rsidR="00597086" w:rsidRDefault="00597086" w:rsidP="008C6874">
      <w:pPr>
        <w:rPr>
          <w:rFonts w:cs="Calibri"/>
          <w:i/>
        </w:rPr>
      </w:pPr>
      <w:r>
        <w:rPr>
          <w:rFonts w:cs="Calibri"/>
          <w:i/>
        </w:rPr>
        <w:t>Refer FDD</w:t>
      </w:r>
    </w:p>
    <w:p w:rsidR="00597086" w:rsidRPr="00AA38E8" w:rsidRDefault="00597086" w:rsidP="00597086">
      <w:pPr>
        <w:pStyle w:val="Heading2"/>
        <w:numPr>
          <w:ilvl w:val="2"/>
          <w:numId w:val="11"/>
        </w:numPr>
        <w:tabs>
          <w:tab w:val="clear" w:pos="1017"/>
          <w:tab w:val="num" w:pos="567"/>
        </w:tabs>
        <w:spacing w:after="60"/>
        <w:ind w:left="567"/>
        <w:rPr>
          <w:rFonts w:ascii="Calibri" w:hAnsi="Calibri" w:cs="Calibri"/>
        </w:rPr>
      </w:pPr>
      <w:bookmarkStart w:id="283" w:name="_Toc453946208"/>
      <w:proofErr w:type="spellStart"/>
      <w:r>
        <w:rPr>
          <w:rFonts w:ascii="Calibri" w:hAnsi="Calibri" w:cs="Calibri"/>
        </w:rPr>
        <w:t>XcpCalChgReq</w:t>
      </w:r>
      <w:bookmarkEnd w:id="283"/>
      <w:proofErr w:type="spellEnd"/>
    </w:p>
    <w:p w:rsidR="00597086" w:rsidRPr="00AA38E8" w:rsidRDefault="00597086" w:rsidP="00597086">
      <w:pPr>
        <w:pStyle w:val="Heading2"/>
        <w:numPr>
          <w:ilvl w:val="3"/>
          <w:numId w:val="11"/>
        </w:numPr>
        <w:spacing w:after="60"/>
        <w:rPr>
          <w:rFonts w:ascii="Calibri" w:hAnsi="Calibri" w:cs="Calibri"/>
        </w:rPr>
      </w:pPr>
      <w:bookmarkStart w:id="284" w:name="_Toc453946209"/>
      <w:r w:rsidRPr="00AA38E8">
        <w:rPr>
          <w:rFonts w:ascii="Calibri" w:hAnsi="Calibri" w:cs="Calibri"/>
        </w:rPr>
        <w:t>Design Rationale</w:t>
      </w:r>
      <w:bookmarkEnd w:id="284"/>
    </w:p>
    <w:p w:rsidR="00597086" w:rsidRPr="0033680E" w:rsidRDefault="00597086" w:rsidP="00597086">
      <w:pPr>
        <w:rPr>
          <w:rFonts w:cs="Calibri"/>
          <w:i/>
        </w:rPr>
      </w:pPr>
      <w:r>
        <w:rPr>
          <w:rFonts w:cs="Calibri"/>
          <w:i/>
        </w:rPr>
        <w:t>Refer FDD</w:t>
      </w:r>
    </w:p>
    <w:p w:rsidR="00597086" w:rsidRPr="00AA38E8" w:rsidRDefault="00597086" w:rsidP="00597086">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285" w:name="_Toc453946210"/>
      <w:r w:rsidRPr="00AA38E8">
        <w:rPr>
          <w:rFonts w:ascii="Calibri" w:hAnsi="Calibri" w:cs="Calibri"/>
        </w:rPr>
        <w:t>(Processing of function)………</w:t>
      </w:r>
      <w:bookmarkEnd w:id="285"/>
    </w:p>
    <w:p w:rsidR="00597086" w:rsidRPr="0033680E" w:rsidRDefault="00597086" w:rsidP="00597086">
      <w:pPr>
        <w:rPr>
          <w:rFonts w:cs="Calibri"/>
          <w:i/>
        </w:rPr>
      </w:pPr>
      <w:r>
        <w:rPr>
          <w:rFonts w:cs="Calibri"/>
          <w:i/>
        </w:rPr>
        <w:t>Refer FDD</w:t>
      </w:r>
    </w:p>
    <w:p w:rsidR="008C6874" w:rsidRPr="00AA38E8" w:rsidRDefault="008C6874" w:rsidP="008C6874">
      <w:pPr>
        <w:pStyle w:val="Heading2"/>
        <w:spacing w:after="60"/>
        <w:rPr>
          <w:rFonts w:ascii="Calibri" w:hAnsi="Calibri" w:cs="Calibri"/>
        </w:rPr>
      </w:pPr>
      <w:bookmarkStart w:id="286" w:name="_Ref382299966"/>
      <w:bookmarkStart w:id="287" w:name="_Toc421011529"/>
      <w:bookmarkStart w:id="288" w:name="_Toc453946211"/>
      <w:r w:rsidRPr="00AA38E8">
        <w:rPr>
          <w:rFonts w:ascii="Calibri" w:hAnsi="Calibri" w:cs="Calibri"/>
        </w:rPr>
        <w:t>Interrupt Functions</w:t>
      </w:r>
      <w:bookmarkEnd w:id="286"/>
      <w:bookmarkEnd w:id="287"/>
      <w:bookmarkEnd w:id="288"/>
    </w:p>
    <w:p w:rsidR="008C6874" w:rsidRPr="0033680E" w:rsidRDefault="00597086" w:rsidP="008C6874">
      <w:pPr>
        <w:rPr>
          <w:rFonts w:cs="Calibri"/>
          <w:i/>
        </w:rPr>
      </w:pPr>
      <w:r>
        <w:rPr>
          <w:rFonts w:cs="Calibri"/>
          <w:i/>
        </w:rPr>
        <w:t>None</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289" w:name="_Toc453946212"/>
      <w:r>
        <w:rPr>
          <w:rFonts w:ascii="Calibri" w:hAnsi="Calibri" w:cs="Calibri"/>
        </w:rPr>
        <w:t>Interrupt Function Name</w:t>
      </w:r>
      <w:bookmarkEnd w:id="289"/>
    </w:p>
    <w:p w:rsidR="008C6874" w:rsidRPr="00CC5FFD" w:rsidRDefault="00597086" w:rsidP="008C6874">
      <w:pPr>
        <w:rPr>
          <w:rFonts w:cs="Calibri"/>
          <w:i/>
        </w:rPr>
      </w:pPr>
      <w:r>
        <w:rPr>
          <w:rFonts w:cs="Calibri"/>
          <w:i/>
        </w:rPr>
        <w:t>None</w:t>
      </w:r>
    </w:p>
    <w:p w:rsidR="002B094F" w:rsidRDefault="002B094F" w:rsidP="008C6874">
      <w:pPr>
        <w:pStyle w:val="Heading2"/>
        <w:spacing w:after="60"/>
        <w:rPr>
          <w:rFonts w:ascii="Calibri" w:hAnsi="Calibri" w:cs="Calibri"/>
        </w:rPr>
      </w:pPr>
      <w:bookmarkStart w:id="290" w:name="_Toc338170485"/>
      <w:bookmarkStart w:id="291" w:name="_Toc418080074"/>
      <w:bookmarkStart w:id="292" w:name="_Toc421709919"/>
      <w:bookmarkStart w:id="293" w:name="_Toc453946213"/>
      <w:r w:rsidRPr="008C6874">
        <w:rPr>
          <w:rFonts w:ascii="Calibri" w:hAnsi="Calibri" w:cs="Calibri"/>
        </w:rPr>
        <w:t>Module Internal (Local) Functions</w:t>
      </w:r>
      <w:bookmarkEnd w:id="290"/>
      <w:bookmarkEnd w:id="291"/>
      <w:bookmarkEnd w:id="292"/>
      <w:bookmarkEnd w:id="293"/>
    </w:p>
    <w:p w:rsidR="00732B9A" w:rsidRPr="00732B9A" w:rsidRDefault="00732B9A" w:rsidP="00732B9A">
      <w:pPr>
        <w:rPr>
          <w:lang w:bidi="ar-SA"/>
        </w:rPr>
      </w:pPr>
      <w:r>
        <w:rPr>
          <w:lang w:bidi="ar-SA"/>
        </w:rPr>
        <w:t>None</w:t>
      </w:r>
    </w:p>
    <w:p w:rsidR="008C6874" w:rsidRPr="00AA38E8" w:rsidRDefault="008C6874" w:rsidP="008C6874">
      <w:pPr>
        <w:pStyle w:val="Heading2"/>
        <w:spacing w:after="60"/>
        <w:rPr>
          <w:rFonts w:ascii="Calibri" w:hAnsi="Calibri" w:cs="Calibri"/>
        </w:rPr>
      </w:pPr>
      <w:bookmarkStart w:id="294" w:name="_Toc421011542"/>
      <w:bookmarkStart w:id="295" w:name="_Toc453946214"/>
      <w:r>
        <w:rPr>
          <w:rFonts w:ascii="Calibri" w:hAnsi="Calibri" w:cs="Calibri"/>
        </w:rPr>
        <w:t>GLOBAL</w:t>
      </w:r>
      <w:r w:rsidRPr="00AA38E8">
        <w:rPr>
          <w:rFonts w:ascii="Calibri" w:hAnsi="Calibri" w:cs="Calibri"/>
        </w:rPr>
        <w:t xml:space="preserve"> Function/Macro Definitions</w:t>
      </w:r>
      <w:bookmarkEnd w:id="294"/>
      <w:bookmarkEnd w:id="295"/>
    </w:p>
    <w:p w:rsidR="008C6874" w:rsidRDefault="00732B9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96" w:name="_Toc418080076"/>
      <w:bookmarkStart w:id="297" w:name="_Toc421709921"/>
      <w:bookmarkStart w:id="298" w:name="_Toc453946215"/>
      <w:r w:rsidRPr="002E3F2E">
        <w:rPr>
          <w:rFonts w:ascii="Calibri" w:hAnsi="Calibri"/>
        </w:rPr>
        <w:lastRenderedPageBreak/>
        <w:t>Known</w:t>
      </w:r>
      <w:r w:rsidRPr="00AA38E8">
        <w:rPr>
          <w:rFonts w:ascii="Calibri" w:hAnsi="Calibri" w:cs="Calibri"/>
        </w:rPr>
        <w:t xml:space="preserve"> Limitations with Design</w:t>
      </w:r>
      <w:bookmarkEnd w:id="296"/>
      <w:bookmarkEnd w:id="297"/>
      <w:bookmarkEnd w:id="298"/>
    </w:p>
    <w:p w:rsidR="00531B8C" w:rsidRDefault="00732B9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99" w:name="_Toc382297449"/>
      <w:bookmarkStart w:id="300" w:name="_Toc418080077"/>
      <w:bookmarkStart w:id="301" w:name="_Toc421709922"/>
      <w:bookmarkStart w:id="302" w:name="_Toc453946216"/>
      <w:r w:rsidRPr="00E75CFE">
        <w:rPr>
          <w:rFonts w:ascii="Calibri" w:hAnsi="Calibri" w:cs="Calibri"/>
        </w:rPr>
        <w:lastRenderedPageBreak/>
        <w:t>UNIT TEST CONSIDERATION</w:t>
      </w:r>
      <w:bookmarkEnd w:id="299"/>
      <w:bookmarkEnd w:id="300"/>
      <w:bookmarkEnd w:id="301"/>
      <w:bookmarkEnd w:id="302"/>
    </w:p>
    <w:p w:rsidR="00531B8C" w:rsidRPr="00531B8C" w:rsidRDefault="00732B9A" w:rsidP="00531B8C">
      <w:pPr>
        <w:rPr>
          <w:lang w:bidi="ar-SA"/>
        </w:rPr>
      </w:pPr>
      <w:r>
        <w:rPr>
          <w:rFonts w:cs="Calibri"/>
        </w:rPr>
        <w:t>None</w:t>
      </w:r>
    </w:p>
    <w:p w:rsidR="00786BDF" w:rsidRPr="00A158C7" w:rsidRDefault="00786BDF" w:rsidP="000B37D5">
      <w:pPr>
        <w:pStyle w:val="Heading7"/>
      </w:pPr>
      <w:bookmarkStart w:id="303" w:name="_Toc453946217"/>
      <w:r w:rsidRPr="00A158C7">
        <w:lastRenderedPageBreak/>
        <w:t>Abbreviations and Acronyms</w:t>
      </w:r>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04" w:name="_Toc453946218"/>
      <w:r w:rsidRPr="00A158C7">
        <w:lastRenderedPageBreak/>
        <w:t>Glossary</w:t>
      </w:r>
      <w:bookmarkEnd w:id="30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05" w:name="_Toc453946219"/>
      <w:r w:rsidRPr="00A158C7">
        <w:lastRenderedPageBreak/>
        <w:t>References</w:t>
      </w:r>
      <w:bookmarkEnd w:id="3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06"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30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4D22C5" w:rsidP="00B758D2">
            <w:pPr>
              <w:keepNext/>
            </w:pPr>
            <w:hyperlink r:id="rId16" w:history="1">
              <w:bookmarkStart w:id="307" w:name="_Ref335300243"/>
              <w:r w:rsidR="00531B8C" w:rsidRPr="00FC427F">
                <w:t>Software Naming Conventions.doc</w:t>
              </w:r>
              <w:bookmarkEnd w:id="307"/>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30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08"/>
          </w:p>
        </w:tc>
        <w:tc>
          <w:tcPr>
            <w:tcW w:w="2091" w:type="dxa"/>
            <w:shd w:val="clear" w:color="auto" w:fill="auto"/>
          </w:tcPr>
          <w:p w:rsidR="00531B8C" w:rsidRDefault="00531B8C" w:rsidP="00B758D2">
            <w:pPr>
              <w:rPr>
                <w:lang w:bidi="ar-SA"/>
              </w:rPr>
            </w:pPr>
            <w:r>
              <w:rPr>
                <w:lang w:bidi="ar-SA"/>
              </w:rPr>
              <w:t>2.</w:t>
            </w:r>
            <w:ins w:id="309" w:author="Anne, Krishna" w:date="2016-06-20T11:20:00Z">
              <w:r w:rsidR="00D55752">
                <w:rPr>
                  <w:lang w:bidi="ar-SA"/>
                </w:rPr>
                <w:t>1</w:t>
              </w:r>
            </w:ins>
            <w:bookmarkStart w:id="310" w:name="_GoBack"/>
            <w:bookmarkEnd w:id="310"/>
            <w:del w:id="311" w:author="Anne, Krishna" w:date="2016-06-20T11:20:00Z">
              <w:r w:rsidDel="00D55752">
                <w:rPr>
                  <w:lang w:bidi="ar-SA"/>
                </w:rPr>
                <w:delText>0</w:delText>
              </w:r>
            </w:del>
          </w:p>
        </w:tc>
      </w:tr>
      <w:tr w:rsidR="00732B9A" w:rsidRPr="00A158C7" w:rsidTr="00B758D2">
        <w:tc>
          <w:tcPr>
            <w:tcW w:w="738" w:type="dxa"/>
            <w:shd w:val="clear" w:color="auto" w:fill="auto"/>
          </w:tcPr>
          <w:p w:rsidR="00732B9A" w:rsidRDefault="00732B9A" w:rsidP="00B758D2">
            <w:pPr>
              <w:jc w:val="center"/>
            </w:pPr>
            <w:r>
              <w:t>5</w:t>
            </w:r>
          </w:p>
        </w:tc>
        <w:tc>
          <w:tcPr>
            <w:tcW w:w="6458" w:type="dxa"/>
            <w:shd w:val="clear" w:color="auto" w:fill="auto"/>
          </w:tcPr>
          <w:p w:rsidR="00732B9A" w:rsidRDefault="00732B9A" w:rsidP="00B758D2">
            <w:pPr>
              <w:keepNext/>
            </w:pPr>
            <w:r>
              <w:t>FDD – SF023A_TunSelnAuthy_Design</w:t>
            </w:r>
          </w:p>
        </w:tc>
        <w:tc>
          <w:tcPr>
            <w:tcW w:w="2091" w:type="dxa"/>
            <w:shd w:val="clear" w:color="auto" w:fill="auto"/>
          </w:tcPr>
          <w:p w:rsidR="00732B9A" w:rsidRDefault="00732B9A"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2C5" w:rsidRDefault="004D22C5">
      <w:r>
        <w:separator/>
      </w:r>
    </w:p>
  </w:endnote>
  <w:endnote w:type="continuationSeparator" w:id="0">
    <w:p w:rsidR="004D22C5" w:rsidRDefault="004D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proofErr w:type="spellStart"/>
          <w:r w:rsidR="00597086">
            <w:rPr>
              <w:sz w:val="16"/>
              <w:szCs w:val="16"/>
            </w:rPr>
            <w:t>TunSelnAuthy</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597086">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del w:id="312" w:author="Anne, Krishna" w:date="2016-06-17T16:59:00Z">
            <w:r w:rsidDel="00613214">
              <w:rPr>
                <w:sz w:val="16"/>
                <w:szCs w:val="16"/>
              </w:rPr>
              <w:fldChar w:fldCharType="begin"/>
            </w:r>
            <w:r w:rsidDel="00613214">
              <w:rPr>
                <w:sz w:val="16"/>
                <w:szCs w:val="16"/>
              </w:rPr>
              <w:delInstrText xml:space="preserve"> DOCPROPERTY  "Release Date"  \* MERGEFORMAT </w:delInstrText>
            </w:r>
            <w:r w:rsidDel="00613214">
              <w:rPr>
                <w:sz w:val="16"/>
                <w:szCs w:val="16"/>
              </w:rPr>
              <w:fldChar w:fldCharType="separate"/>
            </w:r>
            <w:r w:rsidR="00597086" w:rsidDel="00613214">
              <w:rPr>
                <w:sz w:val="16"/>
                <w:szCs w:val="16"/>
              </w:rPr>
              <w:delText>October 9, 2015</w:delText>
            </w:r>
            <w:r w:rsidDel="00613214">
              <w:rPr>
                <w:sz w:val="16"/>
                <w:szCs w:val="16"/>
              </w:rPr>
              <w:fldChar w:fldCharType="end"/>
            </w:r>
          </w:del>
          <w:ins w:id="313" w:author="Anne, Krishna" w:date="2016-06-17T16:59:00Z">
            <w:r w:rsidR="00613214">
              <w:rPr>
                <w:sz w:val="16"/>
                <w:szCs w:val="16"/>
              </w:rPr>
              <w:fldChar w:fldCharType="begin"/>
            </w:r>
            <w:r w:rsidR="00613214">
              <w:rPr>
                <w:sz w:val="16"/>
                <w:szCs w:val="16"/>
              </w:rPr>
              <w:instrText xml:space="preserve"> DOCPROPERTY  "Release Date"  \* MERGEFORMAT </w:instrText>
            </w:r>
            <w:r w:rsidR="00613214">
              <w:rPr>
                <w:sz w:val="16"/>
                <w:szCs w:val="16"/>
              </w:rPr>
              <w:fldChar w:fldCharType="separate"/>
            </w:r>
            <w:r w:rsidR="00613214">
              <w:rPr>
                <w:sz w:val="16"/>
                <w:szCs w:val="16"/>
              </w:rPr>
              <w:t>June 17, 201</w:t>
            </w:r>
            <w:r w:rsidR="00613214">
              <w:rPr>
                <w:sz w:val="16"/>
                <w:szCs w:val="16"/>
              </w:rPr>
              <w:fldChar w:fldCharType="end"/>
            </w:r>
            <w:r w:rsidR="00613214">
              <w:rPr>
                <w:sz w:val="16"/>
                <w:szCs w:val="16"/>
              </w:rPr>
              <w:t>6</w:t>
            </w:r>
          </w:ins>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55752">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55752">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2C5" w:rsidRDefault="004D22C5">
      <w:r>
        <w:separator/>
      </w:r>
    </w:p>
  </w:footnote>
  <w:footnote w:type="continuationSeparator" w:id="0">
    <w:p w:rsidR="004D22C5" w:rsidRDefault="004D2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86"/>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0990"/>
    <w:rsid w:val="002905EB"/>
    <w:rsid w:val="002A3DCD"/>
    <w:rsid w:val="002A4407"/>
    <w:rsid w:val="002A46ED"/>
    <w:rsid w:val="002A6127"/>
    <w:rsid w:val="002B0434"/>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22C5"/>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97086"/>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3214"/>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2B9A"/>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B7B56"/>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3D30"/>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464A8"/>
    <w:rsid w:val="00D51275"/>
    <w:rsid w:val="00D55752"/>
    <w:rsid w:val="00D57071"/>
    <w:rsid w:val="00D57F9F"/>
    <w:rsid w:val="00D60445"/>
    <w:rsid w:val="00D70B1D"/>
    <w:rsid w:val="00D757BC"/>
    <w:rsid w:val="00D762B8"/>
    <w:rsid w:val="00D775AC"/>
    <w:rsid w:val="00D77952"/>
    <w:rsid w:val="00D8298E"/>
    <w:rsid w:val="00DA4AD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D6365"/>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23A_TunSelnAuthy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74279F09064D2B884ACE85C63B95AD"/>
        <w:category>
          <w:name w:val="General"/>
          <w:gallery w:val="placeholder"/>
        </w:category>
        <w:types>
          <w:type w:val="bbPlcHdr"/>
        </w:types>
        <w:behaviors>
          <w:behavior w:val="content"/>
        </w:behaviors>
        <w:guid w:val="{23F0FD89-5AFB-41DB-9B17-2536B7FF32F0}"/>
      </w:docPartPr>
      <w:docPartBody>
        <w:p w:rsidR="007A3D33" w:rsidRDefault="00E2697B">
          <w:pPr>
            <w:pStyle w:val="9474279F09064D2B884ACE85C63B95A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97B"/>
    <w:rsid w:val="003B5D29"/>
    <w:rsid w:val="00557D54"/>
    <w:rsid w:val="007A3D33"/>
    <w:rsid w:val="00906A6D"/>
    <w:rsid w:val="00D87EC0"/>
    <w:rsid w:val="00E2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74279F09064D2B884ACE85C63B95AD">
    <w:name w:val="9474279F09064D2B884ACE85C63B95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74279F09064D2B884ACE85C63B95AD">
    <w:name w:val="9474279F09064D2B884ACE85C63B9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E812DE08-6A18-4F05-9745-326D6071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18</TotalTime>
  <Pages>14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6825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Anne, Krishna</cp:lastModifiedBy>
  <cp:revision>6</cp:revision>
  <cp:lastPrinted>2014-12-17T17:01:00Z</cp:lastPrinted>
  <dcterms:created xsi:type="dcterms:W3CDTF">2015-10-09T14:03:00Z</dcterms:created>
  <dcterms:modified xsi:type="dcterms:W3CDTF">2016-06-20T15:20:00Z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