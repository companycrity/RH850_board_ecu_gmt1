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464103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464103">
        <w:rPr>
          <w:b/>
          <w:sz w:val="36"/>
        </w:rPr>
        <w:t>GmStrtStop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Nexteer Employee" w:date="2016-06-27T11:49:00Z">
        <w:r w:rsidRPr="007E0373" w:rsidDel="00B74021">
          <w:rPr>
            <w:b/>
            <w:sz w:val="36"/>
          </w:rPr>
          <w:fldChar w:fldCharType="begin"/>
        </w:r>
        <w:r w:rsidRPr="007E0373" w:rsidDel="00B74021">
          <w:rPr>
            <w:b/>
            <w:sz w:val="36"/>
          </w:rPr>
          <w:delInstrText xml:space="preserve"> DOCPROPERTY  "Release Date"  \* MERGEFORMAT </w:delInstrText>
        </w:r>
        <w:r w:rsidRPr="007E0373" w:rsidDel="00B74021">
          <w:rPr>
            <w:b/>
            <w:sz w:val="36"/>
          </w:rPr>
          <w:fldChar w:fldCharType="separate"/>
        </w:r>
        <w:r w:rsidR="0041000F" w:rsidDel="00B74021">
          <w:rPr>
            <w:b/>
            <w:sz w:val="36"/>
          </w:rPr>
          <w:delText>February 4, 2016</w:delText>
        </w:r>
        <w:r w:rsidRPr="007E0373" w:rsidDel="00B74021">
          <w:rPr>
            <w:b/>
            <w:sz w:val="36"/>
          </w:rPr>
          <w:fldChar w:fldCharType="end"/>
        </w:r>
      </w:del>
      <w:ins w:id="1" w:author="Nexteer Employee" w:date="2016-06-27T11:49:00Z">
        <w:r w:rsidR="00B74021" w:rsidRPr="007E0373">
          <w:rPr>
            <w:b/>
            <w:sz w:val="36"/>
          </w:rPr>
          <w:fldChar w:fldCharType="begin"/>
        </w:r>
        <w:r w:rsidR="00B74021" w:rsidRPr="007E0373">
          <w:rPr>
            <w:b/>
            <w:sz w:val="36"/>
          </w:rPr>
          <w:instrText xml:space="preserve"> DOCPROPERTY  "Release Date"  \* MERGEFORMAT </w:instrText>
        </w:r>
        <w:r w:rsidR="00B74021" w:rsidRPr="007E0373">
          <w:rPr>
            <w:b/>
            <w:sz w:val="36"/>
          </w:rPr>
          <w:fldChar w:fldCharType="separate"/>
        </w:r>
        <w:r w:rsidR="00B74021">
          <w:rPr>
            <w:b/>
            <w:sz w:val="36"/>
          </w:rPr>
          <w:t>June 27</w:t>
        </w:r>
        <w:r w:rsidR="00B74021">
          <w:rPr>
            <w:b/>
            <w:sz w:val="36"/>
          </w:rPr>
          <w:t>, 2016</w:t>
        </w:r>
        <w:r w:rsidR="00B74021" w:rsidRPr="007E0373">
          <w:rPr>
            <w:b/>
            <w:sz w:val="36"/>
          </w:rPr>
          <w:fldChar w:fldCharType="end"/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CD0527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2" w:name="_Toc348792978"/>
            <w:bookmarkStart w:id="3" w:name="_Toc348793074"/>
            <w:bookmarkStart w:id="4" w:name="_Toc348793965"/>
            <w:bookmarkStart w:id="5" w:name="_Toc349459173"/>
            <w:bookmarkStart w:id="6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464103" w:rsidP="00464103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401A9E">
              <w:rPr>
                <w:rFonts w:cs="Calibri"/>
              </w:rPr>
              <w:t>-</w:t>
            </w:r>
            <w:r>
              <w:rPr>
                <w:rFonts w:cs="Calibri"/>
              </w:rPr>
              <w:t>Oct</w:t>
            </w:r>
            <w:r w:rsidR="00401A9E">
              <w:rPr>
                <w:rFonts w:cs="Calibri"/>
              </w:rPr>
              <w:t>-2015</w:t>
            </w:r>
          </w:p>
        </w:tc>
      </w:tr>
      <w:tr w:rsidR="00D07B09" w:rsidRPr="00AA38E8" w:rsidTr="00401A9E">
        <w:tc>
          <w:tcPr>
            <w:tcW w:w="2520" w:type="dxa"/>
          </w:tcPr>
          <w:p w:rsidR="00D07B09" w:rsidRDefault="00D07B09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Added local function </w:t>
            </w:r>
            <w:proofErr w:type="spellStart"/>
            <w:r w:rsidRPr="00D07B09">
              <w:rPr>
                <w:rFonts w:cs="Calibri"/>
              </w:rPr>
              <w:t>GetTmrElpsdThd</w:t>
            </w:r>
            <w:proofErr w:type="spellEnd"/>
          </w:p>
        </w:tc>
        <w:tc>
          <w:tcPr>
            <w:tcW w:w="2160" w:type="dxa"/>
          </w:tcPr>
          <w:p w:rsidR="00D07B09" w:rsidRDefault="00D07B09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D07B09" w:rsidRDefault="00D07B09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D07B09" w:rsidRDefault="00D07B09" w:rsidP="00464103">
            <w:pPr>
              <w:rPr>
                <w:rFonts w:cs="Calibri"/>
              </w:rPr>
            </w:pPr>
            <w:r>
              <w:rPr>
                <w:rFonts w:cs="Calibri"/>
              </w:rPr>
              <w:t>4-Feb-2016</w:t>
            </w:r>
          </w:p>
        </w:tc>
      </w:tr>
      <w:tr w:rsidR="00B74021" w:rsidRPr="00AA38E8" w:rsidTr="00401A9E">
        <w:trPr>
          <w:ins w:id="7" w:author="Nexteer Employee" w:date="2016-06-27T11:50:00Z"/>
        </w:trPr>
        <w:tc>
          <w:tcPr>
            <w:tcW w:w="2520" w:type="dxa"/>
          </w:tcPr>
          <w:p w:rsidR="00B74021" w:rsidRDefault="00B74021" w:rsidP="00D229A6">
            <w:pPr>
              <w:rPr>
                <w:ins w:id="8" w:author="Nexteer Employee" w:date="2016-06-27T11:50:00Z"/>
                <w:rFonts w:cs="Calibri"/>
              </w:rPr>
            </w:pPr>
            <w:ins w:id="9" w:author="Nexteer Employee" w:date="2016-06-27T11:50:00Z">
              <w:r>
                <w:rPr>
                  <w:rFonts w:cs="Calibri"/>
                </w:rPr>
                <w:t>Updated for FDD v1.3.0</w:t>
              </w:r>
            </w:ins>
          </w:p>
        </w:tc>
        <w:tc>
          <w:tcPr>
            <w:tcW w:w="2160" w:type="dxa"/>
          </w:tcPr>
          <w:p w:rsidR="00B74021" w:rsidRDefault="00B74021" w:rsidP="00D229A6">
            <w:pPr>
              <w:rPr>
                <w:ins w:id="10" w:author="Nexteer Employee" w:date="2016-06-27T11:50:00Z"/>
                <w:rFonts w:cs="Calibri"/>
              </w:rPr>
            </w:pPr>
            <w:ins w:id="11" w:author="Nexteer Employee" w:date="2016-06-27T11:50:00Z">
              <w:r>
                <w:rPr>
                  <w:rFonts w:cs="Calibri"/>
                </w:rPr>
                <w:t>Nick Saxton</w:t>
              </w:r>
            </w:ins>
          </w:p>
        </w:tc>
        <w:tc>
          <w:tcPr>
            <w:tcW w:w="1350" w:type="dxa"/>
          </w:tcPr>
          <w:p w:rsidR="00B74021" w:rsidRDefault="00B74021" w:rsidP="00D229A6">
            <w:pPr>
              <w:rPr>
                <w:ins w:id="12" w:author="Nexteer Employee" w:date="2016-06-27T11:50:00Z"/>
                <w:rFonts w:cs="Calibri"/>
              </w:rPr>
            </w:pPr>
            <w:ins w:id="13" w:author="Nexteer Employee" w:date="2016-06-27T11:50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1440" w:type="dxa"/>
          </w:tcPr>
          <w:p w:rsidR="00B74021" w:rsidRDefault="00B74021" w:rsidP="00464103">
            <w:pPr>
              <w:rPr>
                <w:ins w:id="14" w:author="Nexteer Employee" w:date="2016-06-27T11:50:00Z"/>
                <w:rFonts w:cs="Calibri"/>
              </w:rPr>
            </w:pPr>
            <w:ins w:id="15" w:author="Nexteer Employee" w:date="2016-06-27T11:50:00Z">
              <w:r>
                <w:rPr>
                  <w:rFonts w:cs="Calibri"/>
                </w:rPr>
                <w:t>27-Jun-2016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FF399C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688" w:history="1">
        <w:r w:rsidR="00FF399C" w:rsidRPr="00E263A8">
          <w:rPr>
            <w:rStyle w:val="Hyperlink"/>
          </w:rPr>
          <w:t>1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</w:rPr>
          <w:t>Introduction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_Toc442863688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5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689" w:history="1">
        <w:r w:rsidR="00FF399C" w:rsidRPr="00E263A8">
          <w:rPr>
            <w:rStyle w:val="Hyperlink"/>
          </w:rPr>
          <w:t>1.1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</w:rPr>
          <w:t>Purpose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_Toc442863689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5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690" w:history="1">
        <w:r w:rsidR="00FF399C" w:rsidRPr="00E263A8">
          <w:rPr>
            <w:rStyle w:val="Hyperlink"/>
          </w:rPr>
          <w:t>1.2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</w:rPr>
          <w:t>Scope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_Toc442863690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5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691" w:history="1">
        <w:r w:rsidR="00FF399C" w:rsidRPr="00E263A8">
          <w:rPr>
            <w:rStyle w:val="Hyperlink"/>
          </w:rPr>
          <w:t>2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</w:rPr>
          <w:t>GmStrtStop High-Level 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_Toc442863691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6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692" w:history="1">
        <w:r w:rsidR="00FF399C" w:rsidRPr="00E263A8">
          <w:rPr>
            <w:rStyle w:val="Hyperlink"/>
            <w:rFonts w:ascii="Calibri" w:hAnsi="Calibri" w:cs="Calibri"/>
          </w:rPr>
          <w:t>3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  <w:rFonts w:ascii="Calibri" w:hAnsi="Calibri" w:cs="Calibri"/>
          </w:rPr>
          <w:t>Design details of software module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_Toc442863692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7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693" w:history="1">
        <w:r w:rsidR="00FF399C" w:rsidRPr="00E263A8">
          <w:rPr>
            <w:rStyle w:val="Hyperlink"/>
          </w:rPr>
          <w:t>3.1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</w:rPr>
          <w:t xml:space="preserve">Graphical representation of </w:t>
        </w:r>
        <w:r w:rsidR="00FF399C" w:rsidRPr="00E263A8">
          <w:rPr>
            <w:rStyle w:val="Hyperlink"/>
            <w:rFonts w:cs="Calibri"/>
          </w:rPr>
          <w:t>GmStrtStop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_Toc442863693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7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694" w:history="1">
        <w:r w:rsidR="00FF399C" w:rsidRPr="00E263A8">
          <w:rPr>
            <w:rStyle w:val="Hyperlink"/>
            <w:rFonts w:cs="Calibri"/>
          </w:rPr>
          <w:t>3.2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Data Flow Diagram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_Toc442863694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7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63695" w:history="1">
        <w:r w:rsidR="00FF399C" w:rsidRPr="00E263A8">
          <w:rPr>
            <w:rStyle w:val="Hyperlink"/>
            <w:rFonts w:cs="Calibri"/>
          </w:rPr>
          <w:t>3.2.1</w:t>
        </w:r>
        <w:r w:rsidR="00FF399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F399C" w:rsidRPr="00E263A8">
          <w:rPr>
            <w:rStyle w:val="Hyperlink"/>
          </w:rPr>
          <w:t xml:space="preserve">Component </w:t>
        </w:r>
        <w:r w:rsidR="00FF399C" w:rsidRPr="00E263A8">
          <w:rPr>
            <w:rStyle w:val="Hyperlink"/>
            <w:rFonts w:cs="Calibri"/>
          </w:rPr>
          <w:t>level DFD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_Toc442863695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7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63696" w:history="1">
        <w:r w:rsidR="00FF399C" w:rsidRPr="00E263A8">
          <w:rPr>
            <w:rStyle w:val="Hyperlink"/>
            <w:rFonts w:cs="Calibri"/>
          </w:rPr>
          <w:t>3.2.2</w:t>
        </w:r>
        <w:r w:rsidR="00FF399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F399C" w:rsidRPr="00E263A8">
          <w:rPr>
            <w:rStyle w:val="Hyperlink"/>
          </w:rPr>
          <w:t xml:space="preserve">Function </w:t>
        </w:r>
        <w:r w:rsidR="00FF399C" w:rsidRPr="00E263A8">
          <w:rPr>
            <w:rStyle w:val="Hyperlink"/>
            <w:rFonts w:cs="Calibri"/>
          </w:rPr>
          <w:t>level DFD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_Toc442863696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7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697" w:history="1">
        <w:r w:rsidR="00FF399C" w:rsidRPr="00E263A8">
          <w:rPr>
            <w:rStyle w:val="Hyperlink"/>
            <w:rFonts w:ascii="Calibri" w:hAnsi="Calibri" w:cs="Calibri"/>
          </w:rPr>
          <w:t>4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  <w:rFonts w:ascii="Calibri" w:hAnsi="Calibri" w:cs="Calibri"/>
          </w:rPr>
          <w:t>Constant Data Dictionary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_Toc442863697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8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698" w:history="1">
        <w:r w:rsidR="00FF399C" w:rsidRPr="00E263A8">
          <w:rPr>
            <w:rStyle w:val="Hyperlink"/>
          </w:rPr>
          <w:t>4.1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</w:rPr>
          <w:t>Program (fixed) Constants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_Toc442863698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8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63699" w:history="1">
        <w:r w:rsidR="00FF399C" w:rsidRPr="00E263A8">
          <w:rPr>
            <w:rStyle w:val="Hyperlink"/>
          </w:rPr>
          <w:t>4.1.1</w:t>
        </w:r>
        <w:r w:rsidR="00FF399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F399C" w:rsidRPr="00E263A8">
          <w:rPr>
            <w:rStyle w:val="Hyperlink"/>
          </w:rPr>
          <w:t>Embedded Constants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_Toc442863699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8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700" w:history="1">
        <w:r w:rsidR="00FF399C" w:rsidRPr="00E263A8">
          <w:rPr>
            <w:rStyle w:val="Hyperlink"/>
            <w:rFonts w:ascii="Calibri" w:hAnsi="Calibri" w:cs="Calibri"/>
          </w:rPr>
          <w:t>5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  <w:rFonts w:ascii="Calibri" w:hAnsi="Calibri" w:cs="Calibri"/>
          </w:rPr>
          <w:t>Software Component Implementation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_Toc442863700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1" w:history="1">
        <w:r w:rsidR="00FF399C" w:rsidRPr="00E263A8">
          <w:rPr>
            <w:rStyle w:val="Hyperlink"/>
          </w:rPr>
          <w:t>5.1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</w:rPr>
          <w:t>Sub-Module Functions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_Toc442863701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2" w:history="1">
        <w:r w:rsidR="00FF399C" w:rsidRPr="00E263A8">
          <w:rPr>
            <w:rStyle w:val="Hyperlink"/>
            <w:rFonts w:cs="Calibri"/>
          </w:rPr>
          <w:t>5.1.1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Init: None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_Toc442863702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3" w:history="1">
        <w:r w:rsidR="00FF399C" w:rsidRPr="00E263A8">
          <w:rPr>
            <w:rStyle w:val="Hyperlink"/>
            <w:rFonts w:cs="Calibri"/>
          </w:rPr>
          <w:t>5.1.2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Per: GmStrtStopPer1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_Toc442863703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4" w:history="1">
        <w:r w:rsidR="00FF399C" w:rsidRPr="00E263A8">
          <w:rPr>
            <w:rStyle w:val="Hyperlink"/>
            <w:rFonts w:cs="Calibri"/>
          </w:rPr>
          <w:t>5.1.2.1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Design Rationale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_Toc442863704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5" w:history="1">
        <w:r w:rsidR="00FF399C" w:rsidRPr="00E263A8">
          <w:rPr>
            <w:rStyle w:val="Hyperlink"/>
            <w:rFonts w:cs="Calibri"/>
          </w:rPr>
          <w:t>5.1.2.2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Store Module Inputs to Local copies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_Toc442863705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6" w:history="1">
        <w:r w:rsidR="00FF399C" w:rsidRPr="00E263A8">
          <w:rPr>
            <w:rStyle w:val="Hyperlink"/>
            <w:rFonts w:cs="Calibri"/>
          </w:rPr>
          <w:t>5.1.2.3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(Processing of function)………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_Toc442863706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7" w:history="1">
        <w:r w:rsidR="00FF399C" w:rsidRPr="00E263A8">
          <w:rPr>
            <w:rStyle w:val="Hyperlink"/>
            <w:rFonts w:cs="Calibri"/>
          </w:rPr>
          <w:t>5.1.2.4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Store Local copy of outputs into Module Outputs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_Toc442863707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8" w:history="1">
        <w:r w:rsidR="00FF399C" w:rsidRPr="00E263A8">
          <w:rPr>
            <w:rStyle w:val="Hyperlink"/>
          </w:rPr>
          <w:t>5.2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</w:rPr>
          <w:t>Server Runables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_Toc442863708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09" w:history="1">
        <w:r w:rsidR="00FF399C" w:rsidRPr="00E263A8">
          <w:rPr>
            <w:rStyle w:val="Hyperlink"/>
            <w:rFonts w:cs="Calibri"/>
          </w:rPr>
          <w:t>5.3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Interrupt Functions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_Toc442863709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0" w:history="1">
        <w:r w:rsidR="00FF399C" w:rsidRPr="00E263A8">
          <w:rPr>
            <w:rStyle w:val="Hyperlink"/>
            <w:rFonts w:cs="Calibri"/>
          </w:rPr>
          <w:t>5.4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Module Internal (Local) Functions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_Toc442863710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1" w:history="1">
        <w:r w:rsidR="00FF399C" w:rsidRPr="00E263A8">
          <w:rPr>
            <w:rStyle w:val="Hyperlink"/>
            <w:rFonts w:cs="Calibri"/>
          </w:rPr>
          <w:t>5.4.1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Local Function #1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_Toc442863711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2" w:history="1">
        <w:r w:rsidR="00FF399C" w:rsidRPr="00E263A8">
          <w:rPr>
            <w:rStyle w:val="Hyperlink"/>
            <w:rFonts w:cs="Calibri"/>
          </w:rPr>
          <w:t>5.4.1.1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_Toc442863712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3" w:history="1">
        <w:r w:rsidR="00FF399C" w:rsidRPr="00E263A8">
          <w:rPr>
            <w:rStyle w:val="Hyperlink"/>
            <w:rFonts w:cs="Calibri"/>
          </w:rPr>
          <w:t>5.4.2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Local Function #2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_Toc442863713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9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4" w:history="1">
        <w:r w:rsidR="00FF399C" w:rsidRPr="00E263A8">
          <w:rPr>
            <w:rStyle w:val="Hyperlink"/>
            <w:rFonts w:cs="Calibri"/>
          </w:rPr>
          <w:t>5.4.2.1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_Toc442863714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10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5" w:history="1">
        <w:r w:rsidR="00FF399C" w:rsidRPr="00E263A8">
          <w:rPr>
            <w:rStyle w:val="Hyperlink"/>
            <w:rFonts w:cs="Calibri"/>
          </w:rPr>
          <w:t>5.4.3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Local Function #3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_Toc442863715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10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6" w:history="1">
        <w:r w:rsidR="00FF399C" w:rsidRPr="00E263A8">
          <w:rPr>
            <w:rStyle w:val="Hyperlink"/>
            <w:rFonts w:cs="Calibri"/>
          </w:rPr>
          <w:t>5.4.3.1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_Toc442863716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10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7" w:history="1">
        <w:r w:rsidR="00FF399C" w:rsidRPr="00E263A8">
          <w:rPr>
            <w:rStyle w:val="Hyperlink"/>
            <w:rFonts w:cs="Calibri"/>
          </w:rPr>
          <w:t>5.4.4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Local Function #4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_Toc442863717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10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8" w:history="1">
        <w:r w:rsidR="00FF399C" w:rsidRPr="00E263A8">
          <w:rPr>
            <w:rStyle w:val="Hyperlink"/>
            <w:rFonts w:cs="Calibri"/>
          </w:rPr>
          <w:t>5.4.4.1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_Toc442863718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10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19" w:history="1">
        <w:r w:rsidR="00FF399C" w:rsidRPr="00E263A8">
          <w:rPr>
            <w:rStyle w:val="Hyperlink"/>
            <w:rFonts w:cs="Calibri"/>
          </w:rPr>
          <w:t>5.4.5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Local Function #5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_Toc442863719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11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20" w:history="1">
        <w:r w:rsidR="00FF399C" w:rsidRPr="00E263A8">
          <w:rPr>
            <w:rStyle w:val="Hyperlink"/>
            <w:rFonts w:cs="Calibri"/>
          </w:rPr>
          <w:t>5.4.5.1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_Toc442863720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11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21" w:history="1">
        <w:r w:rsidR="00FF399C" w:rsidRPr="00E263A8">
          <w:rPr>
            <w:rStyle w:val="Hyperlink"/>
            <w:rFonts w:cs="Calibri"/>
          </w:rPr>
          <w:t>5.4.6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Local Function #6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_Toc442863721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11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22" w:history="1">
        <w:r w:rsidR="00FF399C" w:rsidRPr="00E263A8">
          <w:rPr>
            <w:rStyle w:val="Hyperlink"/>
            <w:rFonts w:cs="Calibri"/>
          </w:rPr>
          <w:t>5.4.6.1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Description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_Toc442863722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11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23" w:history="1">
        <w:r w:rsidR="00FF399C" w:rsidRPr="00E263A8">
          <w:rPr>
            <w:rStyle w:val="Hyperlink"/>
            <w:rFonts w:cs="Calibri"/>
          </w:rPr>
          <w:t>5.4.6.2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Design Rationale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_Toc442863723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11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63724" w:history="1">
        <w:r w:rsidR="00FF399C" w:rsidRPr="00E263A8">
          <w:rPr>
            <w:rStyle w:val="Hyperlink"/>
            <w:rFonts w:cs="Calibri"/>
          </w:rPr>
          <w:t>5.5</w:t>
        </w:r>
        <w:r w:rsidR="00FF399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F399C" w:rsidRPr="00E263A8">
          <w:rPr>
            <w:rStyle w:val="Hyperlink"/>
            <w:rFonts w:cs="Calibri"/>
          </w:rPr>
          <w:t>GLOBAL Function/Macro Definitions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_Toc442863724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11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725" w:history="1">
        <w:r w:rsidR="00FF399C" w:rsidRPr="00E263A8">
          <w:rPr>
            <w:rStyle w:val="Hyperlink"/>
            <w:rFonts w:ascii="Calibri" w:hAnsi="Calibri" w:cs="Calibri"/>
          </w:rPr>
          <w:t>6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  <w:rFonts w:ascii="Calibri" w:hAnsi="Calibri"/>
          </w:rPr>
          <w:t>Known</w:t>
        </w:r>
        <w:r w:rsidR="00FF399C" w:rsidRPr="00E263A8">
          <w:rPr>
            <w:rStyle w:val="Hyperlink"/>
            <w:rFonts w:ascii="Calibri" w:hAnsi="Calibri" w:cs="Calibri"/>
          </w:rPr>
          <w:t xml:space="preserve"> Limitations with Design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_Toc442863725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13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726" w:history="1">
        <w:r w:rsidR="00FF399C" w:rsidRPr="00E263A8">
          <w:rPr>
            <w:rStyle w:val="Hyperlink"/>
            <w:rFonts w:ascii="Calibri" w:hAnsi="Calibri" w:cs="Calibri"/>
          </w:rPr>
          <w:t>7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  <w:rFonts w:ascii="Calibri" w:hAnsi="Calibri" w:cs="Calibri"/>
          </w:rPr>
          <w:t>UNIT TEST CONSIDERATION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_Toc442863726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14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727" w:history="1">
        <w:r w:rsidR="00FF399C" w:rsidRPr="00E263A8">
          <w:rPr>
            <w:rStyle w:val="Hyperlink"/>
          </w:rPr>
          <w:t>Appendix A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</w:rPr>
          <w:t>Abbreviations and Acronyms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_Toc442863727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15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728" w:history="1">
        <w:r w:rsidR="00FF399C" w:rsidRPr="00E263A8">
          <w:rPr>
            <w:rStyle w:val="Hyperlink"/>
          </w:rPr>
          <w:t>Appendix B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</w:rPr>
          <w:t>Glossary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_Toc442863728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16</w:t>
        </w:r>
        <w:r w:rsidR="00FF399C">
          <w:rPr>
            <w:webHidden/>
          </w:rPr>
          <w:fldChar w:fldCharType="end"/>
        </w:r>
      </w:hyperlink>
    </w:p>
    <w:p w:rsidR="00FF399C" w:rsidRDefault="009F42C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63729" w:history="1">
        <w:r w:rsidR="00FF399C" w:rsidRPr="00E263A8">
          <w:rPr>
            <w:rStyle w:val="Hyperlink"/>
          </w:rPr>
          <w:t>Appendix C</w:t>
        </w:r>
        <w:r w:rsidR="00FF399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F399C" w:rsidRPr="00E263A8">
          <w:rPr>
            <w:rStyle w:val="Hyperlink"/>
          </w:rPr>
          <w:t>References</w:t>
        </w:r>
        <w:r w:rsidR="00FF399C">
          <w:rPr>
            <w:webHidden/>
          </w:rPr>
          <w:tab/>
        </w:r>
        <w:r w:rsidR="00FF399C">
          <w:rPr>
            <w:webHidden/>
          </w:rPr>
          <w:fldChar w:fldCharType="begin"/>
        </w:r>
        <w:r w:rsidR="00FF399C">
          <w:rPr>
            <w:webHidden/>
          </w:rPr>
          <w:instrText xml:space="preserve"> PAGEREF _Toc442863729 \h </w:instrText>
        </w:r>
        <w:r w:rsidR="00FF399C">
          <w:rPr>
            <w:webHidden/>
          </w:rPr>
        </w:r>
        <w:r w:rsidR="00FF399C">
          <w:rPr>
            <w:webHidden/>
          </w:rPr>
          <w:fldChar w:fldCharType="separate"/>
        </w:r>
        <w:r w:rsidR="00FF399C">
          <w:rPr>
            <w:webHidden/>
          </w:rPr>
          <w:t>17</w:t>
        </w:r>
        <w:r w:rsidR="00FF399C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6" w:name="_Toc442863688"/>
      <w:r w:rsidRPr="00A158C7">
        <w:lastRenderedPageBreak/>
        <w:t>Introduction</w:t>
      </w:r>
      <w:bookmarkEnd w:id="16"/>
    </w:p>
    <w:p w:rsidR="00063A7A" w:rsidRPr="00A158C7" w:rsidRDefault="00FE5DF5" w:rsidP="000B37D5">
      <w:pPr>
        <w:pStyle w:val="Heading2"/>
      </w:pPr>
      <w:bookmarkStart w:id="17" w:name="_Toc442863689"/>
      <w:r w:rsidRPr="00A158C7">
        <w:t>Purpose</w:t>
      </w:r>
      <w:bookmarkEnd w:id="17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18" w:name="_Toc442863690"/>
      <w:r w:rsidRPr="00A158C7">
        <w:t>Scope</w:t>
      </w:r>
      <w:bookmarkEnd w:id="18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464103" w:rsidP="00464103">
      <w:pPr>
        <w:pStyle w:val="Heading1"/>
      </w:pPr>
      <w:bookmarkStart w:id="19" w:name="_Toc406065228"/>
      <w:bookmarkStart w:id="20" w:name="_Toc442863691"/>
      <w:bookmarkEnd w:id="2"/>
      <w:bookmarkEnd w:id="3"/>
      <w:bookmarkEnd w:id="4"/>
      <w:bookmarkEnd w:id="5"/>
      <w:bookmarkEnd w:id="6"/>
      <w:proofErr w:type="spellStart"/>
      <w:r w:rsidRPr="00464103">
        <w:lastRenderedPageBreak/>
        <w:t>GmStrtStop</w:t>
      </w:r>
      <w:proofErr w:type="spellEnd"/>
      <w:r w:rsidR="00D229A6">
        <w:t xml:space="preserve"> </w:t>
      </w:r>
      <w:r w:rsidR="00D229A6" w:rsidRPr="00AA38E8">
        <w:t>High-Level Description</w:t>
      </w:r>
      <w:bookmarkEnd w:id="19"/>
      <w:bookmarkEnd w:id="20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1" w:name="_Toc406065229"/>
      <w:bookmarkStart w:id="22" w:name="_Toc442863692"/>
      <w:r w:rsidRPr="00AA38E8">
        <w:rPr>
          <w:rFonts w:ascii="Calibri" w:hAnsi="Calibri" w:cs="Calibri"/>
        </w:rPr>
        <w:lastRenderedPageBreak/>
        <w:t>Design details of software module</w:t>
      </w:r>
      <w:bookmarkEnd w:id="21"/>
      <w:bookmarkEnd w:id="22"/>
    </w:p>
    <w:p w:rsidR="00D229A6" w:rsidRPr="00AA38E8" w:rsidRDefault="00D229A6" w:rsidP="00464103">
      <w:pPr>
        <w:pStyle w:val="Heading2"/>
      </w:pPr>
      <w:bookmarkStart w:id="23" w:name="_Toc406065230"/>
      <w:bookmarkStart w:id="24" w:name="_Toc442863693"/>
      <w:r w:rsidRPr="00D229A6">
        <w:t>Graphical</w:t>
      </w:r>
      <w:r>
        <w:t xml:space="preserve"> representation of </w:t>
      </w:r>
      <w:bookmarkEnd w:id="23"/>
      <w:proofErr w:type="spellStart"/>
      <w:r w:rsidR="00464103" w:rsidRPr="00464103">
        <w:rPr>
          <w:rFonts w:ascii="Calibri" w:hAnsi="Calibri" w:cs="Calibri"/>
        </w:rPr>
        <w:t>GmStrtStop</w:t>
      </w:r>
      <w:bookmarkEnd w:id="24"/>
      <w:proofErr w:type="spellEnd"/>
    </w:p>
    <w:p w:rsidR="00D229A6" w:rsidRDefault="0081230A" w:rsidP="00D229A6">
      <w:pPr>
        <w:rPr>
          <w:rFonts w:cs="Calibri"/>
          <w:i/>
        </w:rPr>
      </w:pPr>
      <w:del w:id="25" w:author="Nexteer Employee" w:date="2016-06-27T11:50:00Z">
        <w:r w:rsidDel="00B74021">
          <w:rPr>
            <w:noProof/>
            <w:lang w:bidi="ar-SA"/>
          </w:rPr>
          <w:drawing>
            <wp:inline distT="0" distB="0" distL="0" distR="0" wp14:anchorId="2DC6B440" wp14:editId="3AFDD863">
              <wp:extent cx="2331720" cy="3855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1720" cy="3855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6" w:author="Nexteer Employee" w:date="2016-06-27T11:50:00Z">
        <w:r w:rsidR="00B74021">
          <w:rPr>
            <w:rFonts w:cs="Calibri"/>
            <w:i/>
            <w:noProof/>
            <w:lang w:bidi="ar-SA"/>
          </w:rPr>
          <w:drawing>
            <wp:inline distT="0" distB="0" distL="0" distR="0">
              <wp:extent cx="2758679" cy="3878916"/>
              <wp:effectExtent l="0" t="0" r="3810" b="762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8679" cy="38789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7" w:name="_Toc406065231"/>
      <w:bookmarkStart w:id="28" w:name="_Toc442863694"/>
      <w:r w:rsidRPr="002D6391">
        <w:rPr>
          <w:rFonts w:ascii="Calibri" w:hAnsi="Calibri" w:cs="Calibri"/>
        </w:rPr>
        <w:t>Data Flow Diagram</w:t>
      </w:r>
      <w:bookmarkEnd w:id="27"/>
      <w:bookmarkEnd w:id="28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9" w:name="_Toc375924736"/>
      <w:bookmarkStart w:id="30" w:name="_Toc406065232"/>
      <w:bookmarkStart w:id="31" w:name="_Toc442863695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29"/>
      <w:bookmarkEnd w:id="30"/>
      <w:bookmarkEnd w:id="31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2" w:name="_Toc375924737"/>
      <w:bookmarkStart w:id="33" w:name="_Toc406065233"/>
      <w:bookmarkStart w:id="34" w:name="_Toc442863696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2"/>
      <w:bookmarkEnd w:id="33"/>
      <w:bookmarkEnd w:id="34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5" w:name="_Toc338170479"/>
      <w:bookmarkStart w:id="36" w:name="_Toc375678228"/>
      <w:bookmarkStart w:id="37" w:name="_Toc418080062"/>
      <w:bookmarkStart w:id="38" w:name="_Toc421709912"/>
      <w:bookmarkStart w:id="39" w:name="_Toc442863697"/>
      <w:r w:rsidRPr="00AC4CD8">
        <w:rPr>
          <w:rFonts w:ascii="Calibri" w:hAnsi="Calibri" w:cs="Calibri"/>
        </w:rPr>
        <w:lastRenderedPageBreak/>
        <w:t>Constant Data Dictionary</w:t>
      </w:r>
      <w:bookmarkEnd w:id="35"/>
      <w:bookmarkEnd w:id="36"/>
      <w:bookmarkEnd w:id="37"/>
      <w:bookmarkEnd w:id="38"/>
      <w:bookmarkEnd w:id="39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0" w:name="_Toc421011506"/>
      <w:bookmarkStart w:id="41" w:name="_Toc421786527"/>
      <w:bookmarkStart w:id="42" w:name="_Toc442863698"/>
      <w:bookmarkStart w:id="43" w:name="_Toc418080064"/>
      <w:r w:rsidRPr="00DA5500">
        <w:rPr>
          <w:rFonts w:ascii="Calibri" w:hAnsi="Calibri"/>
        </w:rPr>
        <w:t>Program (fixed) Constants</w:t>
      </w:r>
      <w:bookmarkEnd w:id="40"/>
      <w:bookmarkEnd w:id="41"/>
      <w:bookmarkEnd w:id="42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4" w:name="_Toc442863699"/>
      <w:bookmarkEnd w:id="43"/>
      <w:r w:rsidRPr="00DA5500">
        <w:rPr>
          <w:rFonts w:ascii="Calibri" w:hAnsi="Calibri"/>
        </w:rPr>
        <w:t>Embedded Constants</w:t>
      </w:r>
      <w:bookmarkEnd w:id="44"/>
    </w:p>
    <w:p w:rsidR="000A5AA5" w:rsidRPr="000A5AA5" w:rsidRDefault="000A5AA5" w:rsidP="000A5AA5">
      <w:pPr>
        <w:rPr>
          <w:lang w:bidi="ar-SA"/>
        </w:rPr>
      </w:pPr>
      <w:r>
        <w:rPr>
          <w:lang w:bidi="ar-SA"/>
        </w:rPr>
        <w:t>Refer .m file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5" w:name="_Ref87065593"/>
      <w:bookmarkStart w:id="46" w:name="_Toc338170483"/>
      <w:bookmarkStart w:id="47" w:name="_Toc375678229"/>
      <w:bookmarkStart w:id="48" w:name="_Toc418080067"/>
      <w:bookmarkStart w:id="49" w:name="_Toc421786702"/>
      <w:bookmarkStart w:id="50" w:name="_Toc442863700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5"/>
      <w:bookmarkEnd w:id="46"/>
      <w:bookmarkEnd w:id="47"/>
      <w:bookmarkEnd w:id="48"/>
      <w:bookmarkEnd w:id="49"/>
      <w:bookmarkEnd w:id="50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1" w:name="_Toc338170484"/>
      <w:bookmarkStart w:id="52" w:name="_Toc418080068"/>
      <w:bookmarkStart w:id="53" w:name="_Toc421709916"/>
      <w:bookmarkStart w:id="54" w:name="_Toc442863701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1"/>
      <w:bookmarkEnd w:id="52"/>
      <w:bookmarkEnd w:id="53"/>
      <w:bookmarkEnd w:id="54"/>
    </w:p>
    <w:p w:rsidR="00007584" w:rsidRPr="00AA38E8" w:rsidRDefault="00007584" w:rsidP="001F01F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5" w:name="_Toc421011514"/>
      <w:bookmarkStart w:id="56" w:name="_Toc442863702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55"/>
      <w:r w:rsidR="009904FD">
        <w:rPr>
          <w:rFonts w:ascii="Calibri" w:hAnsi="Calibri" w:cs="Calibri"/>
        </w:rPr>
        <w:t>None</w:t>
      </w:r>
      <w:bookmarkEnd w:id="56"/>
    </w:p>
    <w:p w:rsidR="00DB3C1D" w:rsidRPr="00AA38E8" w:rsidRDefault="00DB3C1D" w:rsidP="009904F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7" w:name="_Toc421011518"/>
      <w:bookmarkStart w:id="58" w:name="_Toc442863703"/>
      <w:r w:rsidRPr="00AA38E8">
        <w:rPr>
          <w:rFonts w:ascii="Calibri" w:hAnsi="Calibri" w:cs="Calibri"/>
        </w:rPr>
        <w:t xml:space="preserve">Per: </w:t>
      </w:r>
      <w:bookmarkEnd w:id="57"/>
      <w:r w:rsidR="009904FD" w:rsidRPr="009904FD">
        <w:rPr>
          <w:rFonts w:ascii="Calibri" w:hAnsi="Calibri" w:cs="Calibri"/>
        </w:rPr>
        <w:t>GmStrtStopPer1</w:t>
      </w:r>
      <w:bookmarkEnd w:id="58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21011519"/>
      <w:bookmarkStart w:id="60" w:name="_Toc442863704"/>
      <w:r w:rsidRPr="00E84FCD">
        <w:rPr>
          <w:rFonts w:ascii="Calibri" w:hAnsi="Calibri" w:cs="Calibri"/>
        </w:rPr>
        <w:t>Design Rationale</w:t>
      </w:r>
      <w:bookmarkEnd w:id="59"/>
      <w:bookmarkEnd w:id="60"/>
    </w:p>
    <w:p w:rsidR="00363FC9" w:rsidRDefault="009904FD" w:rsidP="001F01F0">
      <w:r>
        <w:t>Refer FDD</w:t>
      </w:r>
      <w:r w:rsidR="00DD4CCF">
        <w:t xml:space="preserve"> for the overall functionality.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21011520"/>
      <w:bookmarkStart w:id="62" w:name="_Toc442863705"/>
      <w:r w:rsidRPr="00AA38E8">
        <w:rPr>
          <w:rFonts w:ascii="Calibri" w:hAnsi="Calibri" w:cs="Calibri"/>
        </w:rPr>
        <w:t>Store Module Inputs to Local copies</w:t>
      </w:r>
      <w:bookmarkEnd w:id="61"/>
      <w:bookmarkEnd w:id="62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21011521"/>
      <w:bookmarkStart w:id="64" w:name="_Toc442863706"/>
      <w:r w:rsidRPr="00AA38E8">
        <w:rPr>
          <w:rFonts w:ascii="Calibri" w:hAnsi="Calibri" w:cs="Calibri"/>
        </w:rPr>
        <w:t>(Processing of function)………</w:t>
      </w:r>
      <w:bookmarkEnd w:id="63"/>
      <w:bookmarkEnd w:id="64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21011522"/>
      <w:bookmarkStart w:id="66" w:name="_Toc442863707"/>
      <w:r w:rsidRPr="00AA38E8">
        <w:rPr>
          <w:rFonts w:ascii="Calibri" w:hAnsi="Calibri" w:cs="Calibri"/>
        </w:rPr>
        <w:t>Store Local copy of outputs into Module Outputs</w:t>
      </w:r>
      <w:bookmarkEnd w:id="65"/>
      <w:bookmarkEnd w:id="66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67" w:name="_Toc442863708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7"/>
      <w:proofErr w:type="spellEnd"/>
      <w:r w:rsidR="002B094F" w:rsidRPr="008C6874">
        <w:rPr>
          <w:rFonts w:ascii="Calibri" w:hAnsi="Calibri"/>
        </w:rPr>
        <w:t xml:space="preserve"> </w:t>
      </w:r>
      <w:bookmarkStart w:id="68" w:name="_Toc382301471"/>
      <w:bookmarkStart w:id="69" w:name="_Toc383698997"/>
      <w:bookmarkEnd w:id="68"/>
      <w:bookmarkEnd w:id="69"/>
    </w:p>
    <w:p w:rsidR="007969D1" w:rsidRPr="0033680E" w:rsidRDefault="000A5AA5" w:rsidP="007969D1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0" w:name="_Ref382299966"/>
      <w:bookmarkStart w:id="71" w:name="_Toc421011529"/>
      <w:bookmarkStart w:id="72" w:name="_Toc442863709"/>
      <w:r w:rsidRPr="00AA38E8">
        <w:rPr>
          <w:rFonts w:ascii="Calibri" w:hAnsi="Calibri" w:cs="Calibri"/>
        </w:rPr>
        <w:t>Interrupt Functions</w:t>
      </w:r>
      <w:bookmarkEnd w:id="70"/>
      <w:bookmarkEnd w:id="71"/>
      <w:bookmarkEnd w:id="72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3" w:name="_Toc338170485"/>
      <w:bookmarkStart w:id="74" w:name="_Toc418080074"/>
      <w:bookmarkStart w:id="75" w:name="_Toc421709919"/>
      <w:bookmarkStart w:id="76" w:name="_Toc442863710"/>
      <w:r w:rsidRPr="008C6874">
        <w:rPr>
          <w:rFonts w:ascii="Calibri" w:hAnsi="Calibri" w:cs="Calibri"/>
        </w:rPr>
        <w:t>Module Internal (Local) Functions</w:t>
      </w:r>
      <w:bookmarkEnd w:id="73"/>
      <w:bookmarkEnd w:id="74"/>
      <w:bookmarkEnd w:id="75"/>
      <w:bookmarkEnd w:id="76"/>
    </w:p>
    <w:p w:rsidR="002F5138" w:rsidRPr="002F5138" w:rsidRDefault="002F5138" w:rsidP="002F513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7" w:name="_Toc414443275"/>
      <w:bookmarkStart w:id="78" w:name="_Toc420488402"/>
      <w:bookmarkStart w:id="79" w:name="_Toc442863711"/>
      <w:r w:rsidRPr="002F5138">
        <w:rPr>
          <w:rFonts w:ascii="Calibri" w:hAnsi="Calibri" w:cs="Calibri"/>
        </w:rPr>
        <w:t>Local Function #1</w:t>
      </w:r>
      <w:bookmarkEnd w:id="77"/>
      <w:bookmarkEnd w:id="78"/>
      <w:bookmarkEnd w:id="7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5680"/>
        <w:gridCol w:w="855"/>
        <w:gridCol w:w="617"/>
        <w:gridCol w:w="12"/>
        <w:gridCol w:w="639"/>
      </w:tblGrid>
      <w:tr w:rsidR="002F5138" w:rsidRPr="00AA38E8" w:rsidTr="00FB1343">
        <w:tc>
          <w:tcPr>
            <w:tcW w:w="1709" w:type="dxa"/>
          </w:tcPr>
          <w:p w:rsidR="002F5138" w:rsidRPr="003877CA" w:rsidRDefault="002F5138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2F5138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537B43">
              <w:rPr>
                <w:rFonts w:cs="Calibri"/>
                <w:sz w:val="18"/>
                <w:szCs w:val="18"/>
              </w:rPr>
              <w:t>DtrmnRateLim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2F5138" w:rsidRPr="003877CA" w:rsidRDefault="002F5138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2F5138" w:rsidRPr="003877CA" w:rsidRDefault="002F5138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2F5138" w:rsidRPr="003877CA" w:rsidRDefault="002F5138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F5138" w:rsidRPr="00AA38E8" w:rsidTr="00FB1343">
        <w:tc>
          <w:tcPr>
            <w:tcW w:w="1709" w:type="dxa"/>
          </w:tcPr>
          <w:p w:rsidR="002F5138" w:rsidRPr="003877CA" w:rsidRDefault="002F5138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2F5138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537B43">
              <w:rPr>
                <w:rFonts w:cs="Calibri"/>
                <w:sz w:val="18"/>
                <w:szCs w:val="18"/>
              </w:rPr>
              <w:t>ActSt_Cnt_T_u08</w:t>
            </w:r>
          </w:p>
        </w:tc>
        <w:tc>
          <w:tcPr>
            <w:tcW w:w="1657" w:type="dxa"/>
          </w:tcPr>
          <w:p w:rsidR="002F5138" w:rsidRPr="003877CA" w:rsidRDefault="002F5138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2F5138" w:rsidRPr="003877CA" w:rsidRDefault="002F5138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F5138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537B43" w:rsidRPr="00AA38E8" w:rsidTr="00FB1343">
        <w:tc>
          <w:tcPr>
            <w:tcW w:w="1709" w:type="dxa"/>
          </w:tcPr>
          <w:p w:rsidR="00537B43" w:rsidRPr="003877CA" w:rsidRDefault="00537B43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537B43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del w:id="80" w:author="Nexteer Employee" w:date="2016-06-27T11:53:00Z">
              <w:r w:rsidRPr="00537B43" w:rsidDel="00501B94">
                <w:rPr>
                  <w:rFonts w:cs="Calibri"/>
                  <w:sz w:val="18"/>
                  <w:szCs w:val="18"/>
                </w:rPr>
                <w:delText>StrtStopSt_Cnt_T_u08</w:delText>
              </w:r>
            </w:del>
            <w:ins w:id="81" w:author="Nexteer Employee" w:date="2016-06-27T11:53:00Z">
              <w:r w:rsidR="00501B94">
                <w:rPr>
                  <w:rFonts w:cs="Calibri"/>
                  <w:sz w:val="18"/>
                  <w:szCs w:val="18"/>
                </w:rPr>
                <w:t>VehStrtStopSt_Cnt_T_u08</w:t>
              </w:r>
            </w:ins>
          </w:p>
        </w:tc>
        <w:tc>
          <w:tcPr>
            <w:tcW w:w="1657" w:type="dxa"/>
          </w:tcPr>
          <w:p w:rsidR="00537B43" w:rsidRPr="003877CA" w:rsidRDefault="00537B43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537B43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537B43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2F5138" w:rsidRPr="00AA38E8" w:rsidTr="00FB1343">
        <w:tc>
          <w:tcPr>
            <w:tcW w:w="1709" w:type="dxa"/>
          </w:tcPr>
          <w:p w:rsidR="002F5138" w:rsidRPr="003877CA" w:rsidRDefault="002F5138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2F5138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del w:id="82" w:author="Nexteer Employee" w:date="2016-06-27T11:53:00Z">
              <w:r w:rsidRPr="00537B43" w:rsidDel="00501B94">
                <w:rPr>
                  <w:rFonts w:cs="Calibri"/>
                  <w:sz w:val="18"/>
                  <w:szCs w:val="18"/>
                </w:rPr>
                <w:delText>StrtStopRateLim_UlsPerSec_T_f32</w:delText>
              </w:r>
            </w:del>
            <w:ins w:id="83" w:author="Nexteer Employee" w:date="2016-06-27T11:53:00Z">
              <w:r w:rsidR="00501B94">
                <w:rPr>
                  <w:rFonts w:cs="Calibri"/>
                  <w:sz w:val="18"/>
                  <w:szCs w:val="18"/>
                </w:rPr>
                <w:t>VehStrtStopRampRate_UlsPerSec_T_f32</w:t>
              </w:r>
            </w:ins>
          </w:p>
        </w:tc>
        <w:tc>
          <w:tcPr>
            <w:tcW w:w="1657" w:type="dxa"/>
          </w:tcPr>
          <w:p w:rsidR="002F5138" w:rsidRPr="00911C31" w:rsidRDefault="00537B43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F5138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F5138" w:rsidRPr="003877CA" w:rsidRDefault="00537B43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</w:tbl>
    <w:p w:rsidR="002F5138" w:rsidRPr="002F5138" w:rsidRDefault="002F5138" w:rsidP="002F513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4" w:name="_Toc406065269"/>
      <w:bookmarkStart w:id="85" w:name="_Toc414443276"/>
      <w:bookmarkStart w:id="86" w:name="_Toc420488403"/>
      <w:bookmarkStart w:id="87" w:name="_Toc442863712"/>
      <w:r w:rsidRPr="002F5138">
        <w:rPr>
          <w:rFonts w:ascii="Calibri" w:hAnsi="Calibri" w:cs="Calibri"/>
        </w:rPr>
        <w:t>Description</w:t>
      </w:r>
      <w:bookmarkEnd w:id="84"/>
      <w:bookmarkEnd w:id="85"/>
      <w:bookmarkEnd w:id="86"/>
      <w:bookmarkEnd w:id="87"/>
    </w:p>
    <w:p w:rsidR="002F5138" w:rsidRDefault="002F5138" w:rsidP="002F5138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</w:t>
      </w:r>
      <w:proofErr w:type="gramStart"/>
      <w:r w:rsidR="00872364" w:rsidRPr="00872364">
        <w:rPr>
          <w:sz w:val="18"/>
          <w:szCs w:val="18"/>
          <w:lang w:bidi="ar-SA"/>
        </w:rPr>
        <w:t>Determination of '</w:t>
      </w:r>
      <w:del w:id="88" w:author="Nexteer Employee" w:date="2016-06-27T11:53:00Z">
        <w:r w:rsidR="00872364" w:rsidRPr="00872364" w:rsidDel="00501B94">
          <w:rPr>
            <w:sz w:val="18"/>
            <w:szCs w:val="18"/>
            <w:lang w:bidi="ar-SA"/>
          </w:rPr>
          <w:delText>StrtStopRateLim_UlsPerSec_T_f32</w:delText>
        </w:r>
      </w:del>
      <w:ins w:id="89" w:author="Nexteer Employee" w:date="2016-06-27T11:53:00Z">
        <w:r w:rsidR="00501B94">
          <w:rPr>
            <w:sz w:val="18"/>
            <w:szCs w:val="18"/>
            <w:lang w:bidi="ar-SA"/>
          </w:rPr>
          <w:t>VehStrtStopRampRate_UlsPerSec_T_f32</w:t>
        </w:r>
      </w:ins>
      <w:r w:rsidR="00872364" w:rsidRPr="00872364">
        <w:rPr>
          <w:sz w:val="18"/>
          <w:szCs w:val="18"/>
          <w:lang w:bidi="ar-SA"/>
        </w:rPr>
        <w:t>' for different mode transitions</w:t>
      </w:r>
      <w:r>
        <w:rPr>
          <w:sz w:val="18"/>
          <w:szCs w:val="18"/>
          <w:lang w:bidi="ar-SA"/>
        </w:rPr>
        <w:t>.</w:t>
      </w:r>
      <w:proofErr w:type="gramEnd"/>
    </w:p>
    <w:p w:rsidR="00246857" w:rsidRPr="002F5138" w:rsidRDefault="00246857" w:rsidP="00246857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0" w:name="_Toc442863713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2</w:t>
      </w:r>
      <w:bookmarkEnd w:id="9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4748"/>
        <w:gridCol w:w="1103"/>
        <w:gridCol w:w="869"/>
        <w:gridCol w:w="23"/>
        <w:gridCol w:w="879"/>
      </w:tblGrid>
      <w:tr w:rsidR="00246857" w:rsidRPr="00AA38E8" w:rsidTr="00FB1343">
        <w:tc>
          <w:tcPr>
            <w:tcW w:w="170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246857">
              <w:rPr>
                <w:rFonts w:cs="Calibri"/>
                <w:sz w:val="18"/>
                <w:szCs w:val="18"/>
              </w:rPr>
              <w:t>NormModExitCdnsChk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246857" w:rsidRPr="003877CA" w:rsidRDefault="00246857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246857" w:rsidRPr="003877CA" w:rsidRDefault="00246857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246857" w:rsidRPr="003877CA" w:rsidRDefault="00246857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46857" w:rsidRPr="00AA38E8" w:rsidTr="00FB1343">
        <w:tc>
          <w:tcPr>
            <w:tcW w:w="170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lastRenderedPageBreak/>
              <w:t xml:space="preserve">Arguments Passed </w:t>
            </w:r>
          </w:p>
        </w:tc>
        <w:tc>
          <w:tcPr>
            <w:tcW w:w="2747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EngSpd_Rpm_T_f32</w:t>
            </w:r>
          </w:p>
        </w:tc>
        <w:tc>
          <w:tcPr>
            <w:tcW w:w="1657" w:type="dxa"/>
          </w:tcPr>
          <w:p w:rsidR="00246857" w:rsidRPr="003877CA" w:rsidRDefault="00246857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5110</w:t>
            </w:r>
          </w:p>
        </w:tc>
      </w:tr>
      <w:tr w:rsidR="00246857" w:rsidRPr="00AA38E8" w:rsidTr="00FB1343">
        <w:tc>
          <w:tcPr>
            <w:tcW w:w="170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57" w:type="dxa"/>
          </w:tcPr>
          <w:p w:rsidR="00246857" w:rsidRPr="003877CA" w:rsidRDefault="00246857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246857" w:rsidRPr="00AA38E8" w:rsidTr="00FB1343">
        <w:tc>
          <w:tcPr>
            <w:tcW w:w="170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46857" w:rsidRPr="00246857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91" w:author="Nexteer Employee" w:date="2016-06-27T11:53:00Z">
              <w:r w:rsidRPr="00246857" w:rsidDel="00501B94">
                <w:rPr>
                  <w:rFonts w:cs="Calibri"/>
                  <w:sz w:val="18"/>
                  <w:szCs w:val="18"/>
                </w:rPr>
                <w:delText>StrtStopSt_Cnt_T_u08</w:delText>
              </w:r>
            </w:del>
            <w:ins w:id="92" w:author="Nexteer Employee" w:date="2016-06-27T11:53:00Z">
              <w:r w:rsidR="00501B94">
                <w:rPr>
                  <w:rFonts w:cs="Calibri"/>
                  <w:sz w:val="18"/>
                  <w:szCs w:val="18"/>
                </w:rPr>
                <w:t>VehStrtStopSt_Cnt_T_u08</w:t>
              </w:r>
            </w:ins>
          </w:p>
        </w:tc>
        <w:tc>
          <w:tcPr>
            <w:tcW w:w="1657" w:type="dxa"/>
          </w:tcPr>
          <w:p w:rsidR="00246857" w:rsidRDefault="00246857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246857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46857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246857" w:rsidRPr="00AA38E8" w:rsidTr="00FB1343">
        <w:tc>
          <w:tcPr>
            <w:tcW w:w="170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46857" w:rsidRPr="00246857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bookmarkStart w:id="93" w:name="_GoBack"/>
            <w:del w:id="94" w:author="Nexteer Employee" w:date="2016-06-27T11:54:00Z">
              <w:r w:rsidRPr="00246857" w:rsidDel="00501B94">
                <w:rPr>
                  <w:rFonts w:cs="Calibri"/>
                  <w:sz w:val="18"/>
                  <w:szCs w:val="18"/>
                </w:rPr>
                <w:delText>StrtStopSca_Uls_T_f32</w:delText>
              </w:r>
            </w:del>
            <w:bookmarkEnd w:id="93"/>
            <w:ins w:id="95" w:author="Nexteer Employee" w:date="2016-06-27T11:54:00Z">
              <w:r w:rsidR="00501B94">
                <w:rPr>
                  <w:rFonts w:cs="Calibri"/>
                  <w:sz w:val="18"/>
                  <w:szCs w:val="18"/>
                </w:rPr>
                <w:t>VehStrtStopMotTqCmdSca_Uls_T_f32</w:t>
              </w:r>
            </w:ins>
          </w:p>
        </w:tc>
        <w:tc>
          <w:tcPr>
            <w:tcW w:w="1657" w:type="dxa"/>
          </w:tcPr>
          <w:p w:rsidR="00246857" w:rsidRPr="003877CA" w:rsidRDefault="00246857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246857" w:rsidRPr="00AA38E8" w:rsidTr="00FB1343">
        <w:tc>
          <w:tcPr>
            <w:tcW w:w="170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57" w:type="dxa"/>
          </w:tcPr>
          <w:p w:rsidR="00246857" w:rsidRPr="00911C31" w:rsidRDefault="00246857" w:rsidP="00FB134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246857" w:rsidRPr="003877CA" w:rsidRDefault="00246857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246857" w:rsidRPr="002F5138" w:rsidRDefault="00246857" w:rsidP="0024685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6" w:name="_Toc442863714"/>
      <w:r w:rsidRPr="002F5138">
        <w:rPr>
          <w:rFonts w:ascii="Calibri" w:hAnsi="Calibri" w:cs="Calibri"/>
        </w:rPr>
        <w:t>Description</w:t>
      </w:r>
      <w:bookmarkEnd w:id="96"/>
    </w:p>
    <w:p w:rsidR="00246857" w:rsidRDefault="00246857" w:rsidP="00246857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sz w:val="18"/>
          <w:szCs w:val="18"/>
          <w:lang w:bidi="ar-SA"/>
        </w:rPr>
        <w:t xml:space="preserve"> </w:t>
      </w:r>
      <w:r w:rsidRPr="00246857">
        <w:rPr>
          <w:sz w:val="18"/>
          <w:szCs w:val="18"/>
          <w:lang w:bidi="ar-SA"/>
        </w:rPr>
        <w:t>This function validates conditions for all state transitions from 'Normal mode'</w:t>
      </w:r>
      <w:r>
        <w:rPr>
          <w:sz w:val="18"/>
          <w:szCs w:val="18"/>
          <w:lang w:bidi="ar-SA"/>
        </w:rPr>
        <w:t xml:space="preserve">. </w:t>
      </w:r>
      <w:r>
        <w:rPr>
          <w:rFonts w:cs="Calibri"/>
          <w:sz w:val="18"/>
          <w:szCs w:val="18"/>
        </w:rPr>
        <w:t>‘*</w:t>
      </w:r>
      <w:del w:id="97" w:author="Nexteer Employee" w:date="2016-06-27T11:53:00Z">
        <w:r w:rsidRPr="00246857" w:rsidDel="00501B94">
          <w:rPr>
            <w:rFonts w:cs="Calibri"/>
            <w:sz w:val="18"/>
            <w:szCs w:val="18"/>
          </w:rPr>
          <w:delText>StrtStopSt_Cnt_T_u08</w:delText>
        </w:r>
      </w:del>
      <w:ins w:id="98" w:author="Nexteer Employee" w:date="2016-06-27T11:53:00Z">
        <w:r w:rsidR="00501B94">
          <w:rPr>
            <w:rFonts w:cs="Calibri"/>
            <w:sz w:val="18"/>
            <w:szCs w:val="18"/>
          </w:rPr>
          <w:t>VehStrtStopSt_Cnt_T_u08</w:t>
        </w:r>
      </w:ins>
      <w:r>
        <w:rPr>
          <w:rFonts w:cs="Calibri"/>
          <w:sz w:val="18"/>
          <w:szCs w:val="18"/>
        </w:rPr>
        <w:t>’ and ‘*</w:t>
      </w:r>
      <w:del w:id="99" w:author="Nexteer Employee" w:date="2016-06-27T11:54:00Z">
        <w:r w:rsidRPr="00246857" w:rsidDel="00501B94">
          <w:rPr>
            <w:rFonts w:cs="Calibri"/>
            <w:sz w:val="18"/>
            <w:szCs w:val="18"/>
          </w:rPr>
          <w:delText>StrtStopSca_Uls_T_f32</w:delText>
        </w:r>
      </w:del>
      <w:ins w:id="100" w:author="Nexteer Employee" w:date="2016-06-27T11:54:00Z">
        <w:r w:rsidR="00501B94">
          <w:rPr>
            <w:rFonts w:cs="Calibri"/>
            <w:sz w:val="18"/>
            <w:szCs w:val="18"/>
          </w:rPr>
          <w:t>VehStrtStopMotTqCmdSca_Uls_T_f32</w:t>
        </w:r>
      </w:ins>
      <w:r>
        <w:rPr>
          <w:rFonts w:cs="Calibri"/>
          <w:sz w:val="18"/>
          <w:szCs w:val="18"/>
        </w:rPr>
        <w:t xml:space="preserve">’ are outputs of this function. </w:t>
      </w:r>
    </w:p>
    <w:p w:rsidR="00FF769E" w:rsidRPr="002F5138" w:rsidRDefault="00FF769E" w:rsidP="00FF769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1" w:name="_Toc442863715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3</w:t>
      </w:r>
      <w:bookmarkEnd w:id="10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4748"/>
        <w:gridCol w:w="1107"/>
        <w:gridCol w:w="922"/>
        <w:gridCol w:w="20"/>
        <w:gridCol w:w="858"/>
      </w:tblGrid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FF769E">
              <w:rPr>
                <w:rFonts w:cs="Calibri"/>
                <w:sz w:val="18"/>
                <w:szCs w:val="18"/>
              </w:rPr>
              <w:t>Inter1ModExitCdnsChk</w:t>
            </w:r>
          </w:p>
        </w:tc>
        <w:tc>
          <w:tcPr>
            <w:tcW w:w="1657" w:type="dxa"/>
            <w:shd w:val="pct30" w:color="FFFF00" w:fill="auto"/>
          </w:tcPr>
          <w:p w:rsidR="00FF769E" w:rsidRPr="003877CA" w:rsidRDefault="00FF769E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FF769E" w:rsidRPr="003877CA" w:rsidRDefault="00FF769E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FF769E" w:rsidRPr="003877CA" w:rsidRDefault="00FF769E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EngSpd_Rpm_T_f32</w:t>
            </w:r>
          </w:p>
        </w:tc>
        <w:tc>
          <w:tcPr>
            <w:tcW w:w="1657" w:type="dxa"/>
          </w:tcPr>
          <w:p w:rsidR="00FF769E" w:rsidRPr="003877CA" w:rsidRDefault="00FF769E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5110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57" w:type="dxa"/>
          </w:tcPr>
          <w:p w:rsidR="00FF769E" w:rsidRPr="003877CA" w:rsidRDefault="00FF769E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246857" w:rsidRDefault="00FF769E" w:rsidP="00FF769E">
            <w:pPr>
              <w:spacing w:before="60"/>
              <w:rPr>
                <w:rFonts w:cs="Calibri"/>
                <w:sz w:val="18"/>
                <w:szCs w:val="18"/>
              </w:rPr>
            </w:pPr>
            <w:r w:rsidRPr="00FF769E">
              <w:rPr>
                <w:rFonts w:cs="Calibri"/>
                <w:sz w:val="18"/>
                <w:szCs w:val="18"/>
              </w:rPr>
              <w:t>HwVel_HwRadPerSec_T_f32</w:t>
            </w:r>
          </w:p>
        </w:tc>
        <w:tc>
          <w:tcPr>
            <w:tcW w:w="1657" w:type="dxa"/>
          </w:tcPr>
          <w:p w:rsidR="00FF769E" w:rsidRDefault="00FF769E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-42</w:t>
            </w:r>
          </w:p>
        </w:tc>
        <w:tc>
          <w:tcPr>
            <w:tcW w:w="1386" w:type="dxa"/>
            <w:gridSpan w:val="2"/>
          </w:tcPr>
          <w:p w:rsidR="00FF769E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42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246857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FF769E">
              <w:rPr>
                <w:rFonts w:cs="Calibri"/>
                <w:sz w:val="18"/>
                <w:szCs w:val="18"/>
              </w:rPr>
              <w:t>HwTq_HwNwtMtr_T_f32</w:t>
            </w:r>
          </w:p>
        </w:tc>
        <w:tc>
          <w:tcPr>
            <w:tcW w:w="1657" w:type="dxa"/>
          </w:tcPr>
          <w:p w:rsidR="00FF769E" w:rsidRDefault="00FF769E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Default="00FF769E" w:rsidP="00FF769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</w:p>
        </w:tc>
        <w:tc>
          <w:tcPr>
            <w:tcW w:w="1386" w:type="dxa"/>
            <w:gridSpan w:val="2"/>
          </w:tcPr>
          <w:p w:rsidR="00FF769E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A34D32" w:rsidRPr="00AA38E8" w:rsidTr="00FB1343">
        <w:tc>
          <w:tcPr>
            <w:tcW w:w="1709" w:type="dxa"/>
          </w:tcPr>
          <w:p w:rsidR="00A34D32" w:rsidRPr="003877CA" w:rsidRDefault="00A34D32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A34D32" w:rsidRPr="00FF769E" w:rsidRDefault="00A34D32" w:rsidP="00FB1343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A34D32">
              <w:rPr>
                <w:rFonts w:cs="Calibri"/>
                <w:sz w:val="18"/>
                <w:szCs w:val="18"/>
              </w:rPr>
              <w:t>ToStopModFlg_T_logl</w:t>
            </w:r>
            <w:proofErr w:type="spellEnd"/>
          </w:p>
        </w:tc>
        <w:tc>
          <w:tcPr>
            <w:tcW w:w="1657" w:type="dxa"/>
          </w:tcPr>
          <w:p w:rsidR="00A34D32" w:rsidRDefault="00A34D32" w:rsidP="00FB1343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A34D32" w:rsidRDefault="00A34D32" w:rsidP="00FF769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A34D32" w:rsidRDefault="00A34D32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246857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102" w:author="Nexteer Employee" w:date="2016-06-27T11:53:00Z">
              <w:r w:rsidRPr="00246857" w:rsidDel="00501B94">
                <w:rPr>
                  <w:rFonts w:cs="Calibri"/>
                  <w:sz w:val="18"/>
                  <w:szCs w:val="18"/>
                </w:rPr>
                <w:delText>StrtStopSt_Cnt_T_u08</w:delText>
              </w:r>
            </w:del>
            <w:ins w:id="103" w:author="Nexteer Employee" w:date="2016-06-27T11:53:00Z">
              <w:r w:rsidR="00501B94">
                <w:rPr>
                  <w:rFonts w:cs="Calibri"/>
                  <w:sz w:val="18"/>
                  <w:szCs w:val="18"/>
                </w:rPr>
                <w:t>VehStrtStopSt_Cnt_T_u08</w:t>
              </w:r>
            </w:ins>
          </w:p>
        </w:tc>
        <w:tc>
          <w:tcPr>
            <w:tcW w:w="1657" w:type="dxa"/>
          </w:tcPr>
          <w:p w:rsidR="00FF769E" w:rsidRDefault="00FF769E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FF769E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769E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246857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104" w:author="Nexteer Employee" w:date="2016-06-27T11:54:00Z">
              <w:r w:rsidRPr="00246857" w:rsidDel="00501B94">
                <w:rPr>
                  <w:rFonts w:cs="Calibri"/>
                  <w:sz w:val="18"/>
                  <w:szCs w:val="18"/>
                </w:rPr>
                <w:delText>StrtStopSca_Uls_T_f32</w:delText>
              </w:r>
            </w:del>
            <w:ins w:id="105" w:author="Nexteer Employee" w:date="2016-06-27T11:54:00Z">
              <w:r w:rsidR="00501B94">
                <w:rPr>
                  <w:rFonts w:cs="Calibri"/>
                  <w:sz w:val="18"/>
                  <w:szCs w:val="18"/>
                </w:rPr>
                <w:t>VehStrtStopMotTqCmdSca_Uls_T_f32</w:t>
              </w:r>
            </w:ins>
          </w:p>
        </w:tc>
        <w:tc>
          <w:tcPr>
            <w:tcW w:w="1657" w:type="dxa"/>
          </w:tcPr>
          <w:p w:rsidR="00FF769E" w:rsidRPr="003877CA" w:rsidRDefault="00FF769E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FF769E" w:rsidRPr="00AA38E8" w:rsidTr="00FB1343">
        <w:tc>
          <w:tcPr>
            <w:tcW w:w="170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57" w:type="dxa"/>
          </w:tcPr>
          <w:p w:rsidR="00FF769E" w:rsidRPr="00911C31" w:rsidRDefault="00FF769E" w:rsidP="00FB134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FF769E" w:rsidRPr="003877CA" w:rsidRDefault="00FF769E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FF769E" w:rsidRPr="002F5138" w:rsidRDefault="00FF769E" w:rsidP="00FF769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6" w:name="_Toc442863716"/>
      <w:r w:rsidRPr="002F5138">
        <w:rPr>
          <w:rFonts w:ascii="Calibri" w:hAnsi="Calibri" w:cs="Calibri"/>
        </w:rPr>
        <w:t>Description</w:t>
      </w:r>
      <w:bookmarkEnd w:id="106"/>
    </w:p>
    <w:p w:rsidR="00FF769E" w:rsidRDefault="00FF769E" w:rsidP="00FF769E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</w:t>
      </w:r>
      <w:r w:rsidRPr="00246857">
        <w:rPr>
          <w:sz w:val="18"/>
          <w:szCs w:val="18"/>
          <w:lang w:bidi="ar-SA"/>
        </w:rPr>
        <w:t xml:space="preserve">This function validates conditions for all state transitions from </w:t>
      </w:r>
      <w:r w:rsidR="00A34D32">
        <w:rPr>
          <w:sz w:val="18"/>
          <w:szCs w:val="18"/>
          <w:lang w:bidi="ar-SA"/>
        </w:rPr>
        <w:t>‘</w:t>
      </w:r>
      <w:r>
        <w:rPr>
          <w:sz w:val="18"/>
          <w:szCs w:val="18"/>
          <w:lang w:bidi="ar-SA"/>
        </w:rPr>
        <w:t>I</w:t>
      </w:r>
      <w:r w:rsidRPr="00FF769E">
        <w:rPr>
          <w:sz w:val="18"/>
          <w:szCs w:val="18"/>
          <w:lang w:bidi="ar-SA"/>
        </w:rPr>
        <w:t>ntermediate 1 mode</w:t>
      </w:r>
      <w:r w:rsidR="00A34D32">
        <w:rPr>
          <w:sz w:val="18"/>
          <w:szCs w:val="18"/>
          <w:lang w:bidi="ar-SA"/>
        </w:rPr>
        <w:t>’</w:t>
      </w:r>
      <w:r>
        <w:rPr>
          <w:sz w:val="18"/>
          <w:szCs w:val="18"/>
          <w:lang w:bidi="ar-SA"/>
        </w:rPr>
        <w:t xml:space="preserve">. </w:t>
      </w:r>
    </w:p>
    <w:p w:rsidR="00FF769E" w:rsidRPr="00F47A34" w:rsidRDefault="00FF769E" w:rsidP="00FF769E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rFonts w:cs="Calibri"/>
          <w:sz w:val="18"/>
          <w:szCs w:val="18"/>
        </w:rPr>
        <w:t>‘*</w:t>
      </w:r>
      <w:del w:id="107" w:author="Nexteer Employee" w:date="2016-06-27T11:53:00Z">
        <w:r w:rsidRPr="00246857" w:rsidDel="00501B94">
          <w:rPr>
            <w:rFonts w:cs="Calibri"/>
            <w:sz w:val="18"/>
            <w:szCs w:val="18"/>
          </w:rPr>
          <w:delText>StrtStopSt_Cnt_T_u08</w:delText>
        </w:r>
      </w:del>
      <w:ins w:id="108" w:author="Nexteer Employee" w:date="2016-06-27T11:53:00Z">
        <w:r w:rsidR="00501B94">
          <w:rPr>
            <w:rFonts w:cs="Calibri"/>
            <w:sz w:val="18"/>
            <w:szCs w:val="18"/>
          </w:rPr>
          <w:t>VehStrtStopSt_Cnt_T_u08</w:t>
        </w:r>
      </w:ins>
      <w:r>
        <w:rPr>
          <w:rFonts w:cs="Calibri"/>
          <w:sz w:val="18"/>
          <w:szCs w:val="18"/>
        </w:rPr>
        <w:t>’ and ‘*</w:t>
      </w:r>
      <w:del w:id="109" w:author="Nexteer Employee" w:date="2016-06-27T11:54:00Z">
        <w:r w:rsidRPr="00246857" w:rsidDel="00501B94">
          <w:rPr>
            <w:rFonts w:cs="Calibri"/>
            <w:sz w:val="18"/>
            <w:szCs w:val="18"/>
          </w:rPr>
          <w:delText>StrtStopSca_Uls_T_f32</w:delText>
        </w:r>
      </w:del>
      <w:ins w:id="110" w:author="Nexteer Employee" w:date="2016-06-27T11:54:00Z">
        <w:r w:rsidR="00501B94">
          <w:rPr>
            <w:rFonts w:cs="Calibri"/>
            <w:sz w:val="18"/>
            <w:szCs w:val="18"/>
          </w:rPr>
          <w:t>VehStrtStopMotTqCmdSca_Uls_T_f32</w:t>
        </w:r>
      </w:ins>
      <w:r>
        <w:rPr>
          <w:rFonts w:cs="Calibri"/>
          <w:sz w:val="18"/>
          <w:szCs w:val="18"/>
        </w:rPr>
        <w:t xml:space="preserve">’ are outputs of this function. </w:t>
      </w:r>
    </w:p>
    <w:p w:rsidR="00250144" w:rsidRPr="002F5138" w:rsidRDefault="00250144" w:rsidP="0025014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1" w:name="_Toc442863717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4</w:t>
      </w:r>
      <w:bookmarkEnd w:id="11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4748"/>
        <w:gridCol w:w="1103"/>
        <w:gridCol w:w="869"/>
        <w:gridCol w:w="23"/>
        <w:gridCol w:w="879"/>
      </w:tblGrid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250144">
              <w:rPr>
                <w:rFonts w:cs="Calibri"/>
                <w:sz w:val="18"/>
                <w:szCs w:val="18"/>
              </w:rPr>
              <w:t>StopModExitCdnsChk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250144" w:rsidRPr="003877CA" w:rsidRDefault="00250144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250144" w:rsidRPr="003877CA" w:rsidRDefault="00250144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250144" w:rsidRPr="003877CA" w:rsidRDefault="00250144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EngSpd_Rpm_T_f32</w:t>
            </w:r>
          </w:p>
        </w:tc>
        <w:tc>
          <w:tcPr>
            <w:tcW w:w="1657" w:type="dxa"/>
          </w:tcPr>
          <w:p w:rsidR="00250144" w:rsidRPr="003877CA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5110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57" w:type="dxa"/>
          </w:tcPr>
          <w:p w:rsidR="00250144" w:rsidRPr="003877CA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246857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112" w:author="Nexteer Employee" w:date="2016-06-27T11:53:00Z">
              <w:r w:rsidRPr="00246857" w:rsidDel="00501B94">
                <w:rPr>
                  <w:rFonts w:cs="Calibri"/>
                  <w:sz w:val="18"/>
                  <w:szCs w:val="18"/>
                </w:rPr>
                <w:delText>StrtStopSt_Cnt_T_u08</w:delText>
              </w:r>
            </w:del>
            <w:ins w:id="113" w:author="Nexteer Employee" w:date="2016-06-27T11:53:00Z">
              <w:r w:rsidR="00501B94">
                <w:rPr>
                  <w:rFonts w:cs="Calibri"/>
                  <w:sz w:val="18"/>
                  <w:szCs w:val="18"/>
                </w:rPr>
                <w:t>VehStrtStopSt_Cnt_T_u08</w:t>
              </w:r>
            </w:ins>
          </w:p>
        </w:tc>
        <w:tc>
          <w:tcPr>
            <w:tcW w:w="1657" w:type="dxa"/>
          </w:tcPr>
          <w:p w:rsidR="00250144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246857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114" w:author="Nexteer Employee" w:date="2016-06-27T11:54:00Z">
              <w:r w:rsidRPr="00246857" w:rsidDel="00501B94">
                <w:rPr>
                  <w:rFonts w:cs="Calibri"/>
                  <w:sz w:val="18"/>
                  <w:szCs w:val="18"/>
                </w:rPr>
                <w:delText>StrtStopSca_Uls_T_f32</w:delText>
              </w:r>
            </w:del>
            <w:ins w:id="115" w:author="Nexteer Employee" w:date="2016-06-27T11:54:00Z">
              <w:r w:rsidR="00501B94">
                <w:rPr>
                  <w:rFonts w:cs="Calibri"/>
                  <w:sz w:val="18"/>
                  <w:szCs w:val="18"/>
                </w:rPr>
                <w:t>VehStrtStopMotTqCmdSca_Uls_T_f32</w:t>
              </w:r>
            </w:ins>
          </w:p>
        </w:tc>
        <w:tc>
          <w:tcPr>
            <w:tcW w:w="1657" w:type="dxa"/>
          </w:tcPr>
          <w:p w:rsidR="00250144" w:rsidRPr="003877CA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57" w:type="dxa"/>
          </w:tcPr>
          <w:p w:rsidR="00250144" w:rsidRPr="00911C31" w:rsidRDefault="00250144" w:rsidP="00FB134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250144" w:rsidRPr="002F5138" w:rsidRDefault="00250144" w:rsidP="0025014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6" w:name="_Toc442863718"/>
      <w:r w:rsidRPr="002F5138">
        <w:rPr>
          <w:rFonts w:ascii="Calibri" w:hAnsi="Calibri" w:cs="Calibri"/>
        </w:rPr>
        <w:lastRenderedPageBreak/>
        <w:t>Description</w:t>
      </w:r>
      <w:bookmarkEnd w:id="116"/>
    </w:p>
    <w:p w:rsidR="00FF769E" w:rsidRDefault="00250144" w:rsidP="00250144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sz w:val="18"/>
          <w:szCs w:val="18"/>
          <w:lang w:bidi="ar-SA"/>
        </w:rPr>
        <w:t xml:space="preserve"> </w:t>
      </w:r>
      <w:r w:rsidRPr="00246857">
        <w:rPr>
          <w:sz w:val="18"/>
          <w:szCs w:val="18"/>
          <w:lang w:bidi="ar-SA"/>
        </w:rPr>
        <w:t xml:space="preserve">This function validates conditions for all state transitions from </w:t>
      </w:r>
      <w:r w:rsidR="00A34D32">
        <w:rPr>
          <w:sz w:val="18"/>
          <w:szCs w:val="18"/>
          <w:lang w:bidi="ar-SA"/>
        </w:rPr>
        <w:t>‘</w:t>
      </w:r>
      <w:r>
        <w:rPr>
          <w:sz w:val="18"/>
          <w:szCs w:val="18"/>
          <w:lang w:bidi="ar-SA"/>
        </w:rPr>
        <w:t>Stop</w:t>
      </w:r>
      <w:r w:rsidRPr="00246857">
        <w:rPr>
          <w:sz w:val="18"/>
          <w:szCs w:val="18"/>
          <w:lang w:bidi="ar-SA"/>
        </w:rPr>
        <w:t xml:space="preserve"> mode</w:t>
      </w:r>
      <w:r w:rsidR="00A34D32">
        <w:rPr>
          <w:sz w:val="18"/>
          <w:szCs w:val="18"/>
          <w:lang w:bidi="ar-SA"/>
        </w:rPr>
        <w:t>’</w:t>
      </w:r>
      <w:r>
        <w:rPr>
          <w:sz w:val="18"/>
          <w:szCs w:val="18"/>
          <w:lang w:bidi="ar-SA"/>
        </w:rPr>
        <w:t xml:space="preserve">. </w:t>
      </w:r>
      <w:r>
        <w:rPr>
          <w:rFonts w:cs="Calibri"/>
          <w:sz w:val="18"/>
          <w:szCs w:val="18"/>
        </w:rPr>
        <w:t>‘*</w:t>
      </w:r>
      <w:del w:id="117" w:author="Nexteer Employee" w:date="2016-06-27T11:53:00Z">
        <w:r w:rsidRPr="00246857" w:rsidDel="00501B94">
          <w:rPr>
            <w:rFonts w:cs="Calibri"/>
            <w:sz w:val="18"/>
            <w:szCs w:val="18"/>
          </w:rPr>
          <w:delText>StrtStopSt_Cnt_T_u08</w:delText>
        </w:r>
      </w:del>
      <w:ins w:id="118" w:author="Nexteer Employee" w:date="2016-06-27T11:53:00Z">
        <w:r w:rsidR="00501B94">
          <w:rPr>
            <w:rFonts w:cs="Calibri"/>
            <w:sz w:val="18"/>
            <w:szCs w:val="18"/>
          </w:rPr>
          <w:t>VehStrtStopSt_Cnt_T_u08</w:t>
        </w:r>
      </w:ins>
      <w:r>
        <w:rPr>
          <w:rFonts w:cs="Calibri"/>
          <w:sz w:val="18"/>
          <w:szCs w:val="18"/>
        </w:rPr>
        <w:t>’ and ‘*</w:t>
      </w:r>
      <w:del w:id="119" w:author="Nexteer Employee" w:date="2016-06-27T11:54:00Z">
        <w:r w:rsidRPr="00246857" w:rsidDel="00501B94">
          <w:rPr>
            <w:rFonts w:cs="Calibri"/>
            <w:sz w:val="18"/>
            <w:szCs w:val="18"/>
          </w:rPr>
          <w:delText>StrtStopSca_Uls_T_f32</w:delText>
        </w:r>
      </w:del>
      <w:ins w:id="120" w:author="Nexteer Employee" w:date="2016-06-27T11:54:00Z">
        <w:r w:rsidR="00501B94">
          <w:rPr>
            <w:rFonts w:cs="Calibri"/>
            <w:sz w:val="18"/>
            <w:szCs w:val="18"/>
          </w:rPr>
          <w:t>VehStrtStopMotTqCmdSca_Uls_T_f32</w:t>
        </w:r>
      </w:ins>
      <w:r>
        <w:rPr>
          <w:rFonts w:cs="Calibri"/>
          <w:sz w:val="18"/>
          <w:szCs w:val="18"/>
        </w:rPr>
        <w:t>’ are outputs of this function.</w:t>
      </w:r>
    </w:p>
    <w:p w:rsidR="00250144" w:rsidRDefault="00250144" w:rsidP="00250144">
      <w:pPr>
        <w:autoSpaceDE w:val="0"/>
        <w:autoSpaceDN w:val="0"/>
        <w:adjustRightInd w:val="0"/>
        <w:rPr>
          <w:rFonts w:cs="Calibri"/>
          <w:sz w:val="18"/>
          <w:szCs w:val="18"/>
        </w:rPr>
      </w:pPr>
    </w:p>
    <w:p w:rsidR="00250144" w:rsidRPr="002F5138" w:rsidRDefault="00250144" w:rsidP="0025014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21" w:name="_Toc442863719"/>
      <w:r w:rsidRPr="002F5138">
        <w:rPr>
          <w:rFonts w:ascii="Calibri" w:hAnsi="Calibri" w:cs="Calibri"/>
        </w:rPr>
        <w:t>Local Function #</w:t>
      </w:r>
      <w:r w:rsidR="00AE590F">
        <w:rPr>
          <w:rFonts w:ascii="Calibri" w:hAnsi="Calibri" w:cs="Calibri"/>
        </w:rPr>
        <w:t>5</w:t>
      </w:r>
      <w:bookmarkEnd w:id="12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4748"/>
        <w:gridCol w:w="1107"/>
        <w:gridCol w:w="922"/>
        <w:gridCol w:w="20"/>
        <w:gridCol w:w="858"/>
      </w:tblGrid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250144" w:rsidRPr="003877CA" w:rsidRDefault="00250144" w:rsidP="00250144">
            <w:pPr>
              <w:spacing w:before="60"/>
              <w:rPr>
                <w:rFonts w:cs="Calibri"/>
                <w:sz w:val="18"/>
                <w:szCs w:val="18"/>
              </w:rPr>
            </w:pPr>
            <w:r w:rsidRPr="00FF769E">
              <w:rPr>
                <w:rFonts w:cs="Calibri"/>
                <w:sz w:val="18"/>
                <w:szCs w:val="18"/>
              </w:rPr>
              <w:t>Inter</w:t>
            </w:r>
            <w:r>
              <w:rPr>
                <w:rFonts w:cs="Calibri"/>
                <w:sz w:val="18"/>
                <w:szCs w:val="18"/>
              </w:rPr>
              <w:t>2</w:t>
            </w:r>
            <w:r w:rsidRPr="00FF769E">
              <w:rPr>
                <w:rFonts w:cs="Calibri"/>
                <w:sz w:val="18"/>
                <w:szCs w:val="18"/>
              </w:rPr>
              <w:t>ModExitCdnsChk</w:t>
            </w:r>
          </w:p>
        </w:tc>
        <w:tc>
          <w:tcPr>
            <w:tcW w:w="1657" w:type="dxa"/>
            <w:shd w:val="pct30" w:color="FFFF00" w:fill="auto"/>
          </w:tcPr>
          <w:p w:rsidR="00250144" w:rsidRPr="003877CA" w:rsidRDefault="00250144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250144" w:rsidRPr="003877CA" w:rsidRDefault="00250144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250144" w:rsidRPr="003877CA" w:rsidRDefault="00250144" w:rsidP="00FB1343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EngSpd_Rpm_T_f32</w:t>
            </w:r>
          </w:p>
        </w:tc>
        <w:tc>
          <w:tcPr>
            <w:tcW w:w="1657" w:type="dxa"/>
          </w:tcPr>
          <w:p w:rsidR="00250144" w:rsidRPr="003877CA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5110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246857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57" w:type="dxa"/>
          </w:tcPr>
          <w:p w:rsidR="00250144" w:rsidRPr="003877CA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246857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FF769E">
              <w:rPr>
                <w:rFonts w:cs="Calibri"/>
                <w:sz w:val="18"/>
                <w:szCs w:val="18"/>
              </w:rPr>
              <w:t>HwVel_HwRadPerSec_T_f32</w:t>
            </w:r>
          </w:p>
        </w:tc>
        <w:tc>
          <w:tcPr>
            <w:tcW w:w="1657" w:type="dxa"/>
          </w:tcPr>
          <w:p w:rsidR="00250144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-42</w:t>
            </w:r>
          </w:p>
        </w:tc>
        <w:tc>
          <w:tcPr>
            <w:tcW w:w="1386" w:type="dxa"/>
            <w:gridSpan w:val="2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42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246857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 w:rsidRPr="00FF769E">
              <w:rPr>
                <w:rFonts w:cs="Calibri"/>
                <w:sz w:val="18"/>
                <w:szCs w:val="18"/>
              </w:rPr>
              <w:t>HwTq_HwNwtMtr_T_f32</w:t>
            </w:r>
          </w:p>
        </w:tc>
        <w:tc>
          <w:tcPr>
            <w:tcW w:w="1657" w:type="dxa"/>
          </w:tcPr>
          <w:p w:rsidR="00250144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</w:p>
        </w:tc>
        <w:tc>
          <w:tcPr>
            <w:tcW w:w="1386" w:type="dxa"/>
            <w:gridSpan w:val="2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A34D32" w:rsidRPr="00AA38E8" w:rsidTr="00FB1343">
        <w:tc>
          <w:tcPr>
            <w:tcW w:w="1709" w:type="dxa"/>
          </w:tcPr>
          <w:p w:rsidR="00A34D32" w:rsidRPr="003877CA" w:rsidRDefault="00A34D32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A34D32" w:rsidRPr="00FF769E" w:rsidRDefault="00A34D32" w:rsidP="00FB1343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A34D32">
              <w:rPr>
                <w:rFonts w:cs="Calibri"/>
                <w:sz w:val="18"/>
                <w:szCs w:val="18"/>
              </w:rPr>
              <w:t>ToStopModFlg_T_logl</w:t>
            </w:r>
            <w:proofErr w:type="spellEnd"/>
          </w:p>
        </w:tc>
        <w:tc>
          <w:tcPr>
            <w:tcW w:w="1657" w:type="dxa"/>
          </w:tcPr>
          <w:p w:rsidR="00A34D32" w:rsidRDefault="00A34D32" w:rsidP="00FB1343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A34D32" w:rsidRDefault="00A34D32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A34D32" w:rsidRDefault="00A34D32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246857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122" w:author="Nexteer Employee" w:date="2016-06-27T11:53:00Z">
              <w:r w:rsidRPr="00246857" w:rsidDel="00501B94">
                <w:rPr>
                  <w:rFonts w:cs="Calibri"/>
                  <w:sz w:val="18"/>
                  <w:szCs w:val="18"/>
                </w:rPr>
                <w:delText>StrtStopSt_Cnt_T_u08</w:delText>
              </w:r>
            </w:del>
            <w:ins w:id="123" w:author="Nexteer Employee" w:date="2016-06-27T11:53:00Z">
              <w:r w:rsidR="00501B94">
                <w:rPr>
                  <w:rFonts w:cs="Calibri"/>
                  <w:sz w:val="18"/>
                  <w:szCs w:val="18"/>
                </w:rPr>
                <w:t>VehStrtStopSt_Cnt_T_u08</w:t>
              </w:r>
            </w:ins>
          </w:p>
        </w:tc>
        <w:tc>
          <w:tcPr>
            <w:tcW w:w="1657" w:type="dxa"/>
          </w:tcPr>
          <w:p w:rsidR="00250144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250144" w:rsidRPr="00246857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del w:id="124" w:author="Nexteer Employee" w:date="2016-06-27T11:54:00Z">
              <w:r w:rsidRPr="00246857" w:rsidDel="00501B94">
                <w:rPr>
                  <w:rFonts w:cs="Calibri"/>
                  <w:sz w:val="18"/>
                  <w:szCs w:val="18"/>
                </w:rPr>
                <w:delText>StrtStopSca_Uls_T_f32</w:delText>
              </w:r>
            </w:del>
            <w:ins w:id="125" w:author="Nexteer Employee" w:date="2016-06-27T11:54:00Z">
              <w:r w:rsidR="00501B94">
                <w:rPr>
                  <w:rFonts w:cs="Calibri"/>
                  <w:sz w:val="18"/>
                  <w:szCs w:val="18"/>
                </w:rPr>
                <w:t>VehStrtStopMotTqCmdSca_Uls_T_f32</w:t>
              </w:r>
            </w:ins>
          </w:p>
        </w:tc>
        <w:tc>
          <w:tcPr>
            <w:tcW w:w="1657" w:type="dxa"/>
          </w:tcPr>
          <w:p w:rsidR="00250144" w:rsidRPr="003877CA" w:rsidRDefault="00250144" w:rsidP="00FB134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250144" w:rsidRPr="00AA38E8" w:rsidTr="00FB1343">
        <w:tc>
          <w:tcPr>
            <w:tcW w:w="170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57" w:type="dxa"/>
          </w:tcPr>
          <w:p w:rsidR="00250144" w:rsidRPr="00911C31" w:rsidRDefault="00250144" w:rsidP="00FB134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250144" w:rsidRPr="003877CA" w:rsidRDefault="00250144" w:rsidP="00FB1343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250144" w:rsidRPr="002F5138" w:rsidRDefault="00250144" w:rsidP="0025014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6" w:name="_Toc442863720"/>
      <w:r w:rsidRPr="002F5138">
        <w:rPr>
          <w:rFonts w:ascii="Calibri" w:hAnsi="Calibri" w:cs="Calibri"/>
        </w:rPr>
        <w:t>Description</w:t>
      </w:r>
      <w:bookmarkEnd w:id="126"/>
    </w:p>
    <w:p w:rsidR="00250144" w:rsidRDefault="00250144" w:rsidP="00250144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</w:t>
      </w:r>
      <w:r w:rsidRPr="00246857">
        <w:rPr>
          <w:sz w:val="18"/>
          <w:szCs w:val="18"/>
          <w:lang w:bidi="ar-SA"/>
        </w:rPr>
        <w:t>This function validates conditions for all state transitions from '</w:t>
      </w:r>
      <w:r>
        <w:rPr>
          <w:sz w:val="18"/>
          <w:szCs w:val="18"/>
          <w:lang w:bidi="ar-SA"/>
        </w:rPr>
        <w:t>I</w:t>
      </w:r>
      <w:r w:rsidRPr="00FF769E">
        <w:rPr>
          <w:sz w:val="18"/>
          <w:szCs w:val="18"/>
          <w:lang w:bidi="ar-SA"/>
        </w:rPr>
        <w:t xml:space="preserve">ntermediate </w:t>
      </w:r>
      <w:r>
        <w:rPr>
          <w:sz w:val="18"/>
          <w:szCs w:val="18"/>
          <w:lang w:bidi="ar-SA"/>
        </w:rPr>
        <w:t>2</w:t>
      </w:r>
      <w:r w:rsidRPr="00FF769E">
        <w:rPr>
          <w:sz w:val="18"/>
          <w:szCs w:val="18"/>
          <w:lang w:bidi="ar-SA"/>
        </w:rPr>
        <w:t xml:space="preserve"> mode</w:t>
      </w:r>
      <w:r w:rsidRPr="00246857">
        <w:rPr>
          <w:sz w:val="18"/>
          <w:szCs w:val="18"/>
          <w:lang w:bidi="ar-SA"/>
        </w:rPr>
        <w:t>'</w:t>
      </w:r>
      <w:r>
        <w:rPr>
          <w:sz w:val="18"/>
          <w:szCs w:val="18"/>
          <w:lang w:bidi="ar-SA"/>
        </w:rPr>
        <w:t xml:space="preserve">. </w:t>
      </w:r>
    </w:p>
    <w:p w:rsidR="00250144" w:rsidRPr="00F47A34" w:rsidRDefault="00250144" w:rsidP="00250144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rFonts w:cs="Calibri"/>
          <w:sz w:val="18"/>
          <w:szCs w:val="18"/>
        </w:rPr>
        <w:t>‘*</w:t>
      </w:r>
      <w:del w:id="127" w:author="Nexteer Employee" w:date="2016-06-27T11:53:00Z">
        <w:r w:rsidRPr="00246857" w:rsidDel="00501B94">
          <w:rPr>
            <w:rFonts w:cs="Calibri"/>
            <w:sz w:val="18"/>
            <w:szCs w:val="18"/>
          </w:rPr>
          <w:delText>StrtStopSt_Cnt_T_u08</w:delText>
        </w:r>
      </w:del>
      <w:ins w:id="128" w:author="Nexteer Employee" w:date="2016-06-27T11:53:00Z">
        <w:r w:rsidR="00501B94">
          <w:rPr>
            <w:rFonts w:cs="Calibri"/>
            <w:sz w:val="18"/>
            <w:szCs w:val="18"/>
          </w:rPr>
          <w:t>VehStrtStopSt_Cnt_T_u08</w:t>
        </w:r>
      </w:ins>
      <w:r>
        <w:rPr>
          <w:rFonts w:cs="Calibri"/>
          <w:sz w:val="18"/>
          <w:szCs w:val="18"/>
        </w:rPr>
        <w:t>’ and ‘*</w:t>
      </w:r>
      <w:del w:id="129" w:author="Nexteer Employee" w:date="2016-06-27T11:54:00Z">
        <w:r w:rsidRPr="00246857" w:rsidDel="00501B94">
          <w:rPr>
            <w:rFonts w:cs="Calibri"/>
            <w:sz w:val="18"/>
            <w:szCs w:val="18"/>
          </w:rPr>
          <w:delText>StrtStopSca_Uls_T_f32</w:delText>
        </w:r>
      </w:del>
      <w:ins w:id="130" w:author="Nexteer Employee" w:date="2016-06-27T11:54:00Z">
        <w:r w:rsidR="00501B94">
          <w:rPr>
            <w:rFonts w:cs="Calibri"/>
            <w:sz w:val="18"/>
            <w:szCs w:val="18"/>
          </w:rPr>
          <w:t>VehStrtStopMotTqCmdSca_Uls_T_f32</w:t>
        </w:r>
      </w:ins>
      <w:r>
        <w:rPr>
          <w:rFonts w:cs="Calibri"/>
          <w:sz w:val="18"/>
          <w:szCs w:val="18"/>
        </w:rPr>
        <w:t xml:space="preserve">’ are outputs of this function. </w:t>
      </w:r>
    </w:p>
    <w:p w:rsidR="00A34D32" w:rsidRPr="002F5138" w:rsidRDefault="00A34D32" w:rsidP="00A34D3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31" w:name="_Toc442863721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6</w:t>
      </w:r>
      <w:bookmarkEnd w:id="13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A34D32" w:rsidRPr="00AA38E8" w:rsidTr="000412DE">
        <w:tc>
          <w:tcPr>
            <w:tcW w:w="1709" w:type="dxa"/>
          </w:tcPr>
          <w:p w:rsidR="00A34D32" w:rsidRPr="003877CA" w:rsidRDefault="00A34D32" w:rsidP="000412DE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A34D32" w:rsidRPr="003877CA" w:rsidRDefault="00A34D32" w:rsidP="000412DE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B66C41">
              <w:rPr>
                <w:rFonts w:cs="Calibri"/>
                <w:sz w:val="18"/>
                <w:szCs w:val="18"/>
              </w:rPr>
              <w:t>GetTmrElpsdThd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A34D32" w:rsidRPr="003877CA" w:rsidRDefault="00A34D32" w:rsidP="000412DE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A34D32" w:rsidRPr="003877CA" w:rsidRDefault="00A34D32" w:rsidP="000412DE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A34D32" w:rsidRPr="003877CA" w:rsidRDefault="00A34D32" w:rsidP="000412DE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FF399C" w:rsidRPr="00AA38E8" w:rsidTr="000412DE">
        <w:tc>
          <w:tcPr>
            <w:tcW w:w="1709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 w:rsidRPr="004453B6">
              <w:rPr>
                <w:rFonts w:cs="Calibri"/>
                <w:sz w:val="18"/>
                <w:szCs w:val="18"/>
              </w:rPr>
              <w:t>StrtStopStChk_Cnt_T_u08</w:t>
            </w:r>
          </w:p>
        </w:tc>
        <w:tc>
          <w:tcPr>
            <w:tcW w:w="1657" w:type="dxa"/>
          </w:tcPr>
          <w:p w:rsidR="00FF399C" w:rsidRPr="003877CA" w:rsidRDefault="00FF399C" w:rsidP="000412DE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399C" w:rsidRPr="003877CA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</w:tr>
      <w:tr w:rsidR="00FF399C" w:rsidRPr="00AA38E8" w:rsidTr="000412DE">
        <w:tc>
          <w:tcPr>
            <w:tcW w:w="1709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399C" w:rsidRPr="00246857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Pr="004453B6">
              <w:rPr>
                <w:rFonts w:cs="Calibri"/>
                <w:sz w:val="18"/>
                <w:szCs w:val="18"/>
              </w:rPr>
              <w:t>RefTmr_Cnt_T_u32</w:t>
            </w:r>
          </w:p>
        </w:tc>
        <w:tc>
          <w:tcPr>
            <w:tcW w:w="1657" w:type="dxa"/>
          </w:tcPr>
          <w:p w:rsidR="00FF399C" w:rsidRDefault="00FF399C" w:rsidP="000412DE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uint32</w:t>
            </w:r>
          </w:p>
        </w:tc>
        <w:tc>
          <w:tcPr>
            <w:tcW w:w="1429" w:type="dxa"/>
          </w:tcPr>
          <w:p w:rsidR="00FF399C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399C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 w:rsidRPr="001731FA">
              <w:rPr>
                <w:rFonts w:cs="Calibri"/>
                <w:sz w:val="18"/>
                <w:szCs w:val="18"/>
              </w:rPr>
              <w:t>4294967295</w:t>
            </w:r>
          </w:p>
        </w:tc>
      </w:tr>
      <w:tr w:rsidR="00FF399C" w:rsidRPr="00AA38E8" w:rsidTr="000412DE">
        <w:tc>
          <w:tcPr>
            <w:tcW w:w="1709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399C" w:rsidRPr="00FF769E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 w:rsidRPr="004453B6">
              <w:rPr>
                <w:rFonts w:cs="Calibri"/>
                <w:sz w:val="18"/>
                <w:szCs w:val="18"/>
              </w:rPr>
              <w:t>ModTmrThd_MilliSec_T_f32</w:t>
            </w:r>
          </w:p>
        </w:tc>
        <w:tc>
          <w:tcPr>
            <w:tcW w:w="1657" w:type="dxa"/>
          </w:tcPr>
          <w:p w:rsidR="00FF399C" w:rsidRDefault="00FF399C" w:rsidP="000412DE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399C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399C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5000</w:t>
            </w:r>
          </w:p>
        </w:tc>
      </w:tr>
      <w:tr w:rsidR="00FF399C" w:rsidRPr="00AA38E8" w:rsidTr="000412DE">
        <w:tc>
          <w:tcPr>
            <w:tcW w:w="1709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A56233">
              <w:rPr>
                <w:rFonts w:cs="Calibri"/>
                <w:sz w:val="18"/>
                <w:szCs w:val="18"/>
              </w:rPr>
              <w:t>TmrElpsdThd_Cnt_T_logl</w:t>
            </w:r>
            <w:proofErr w:type="spellEnd"/>
          </w:p>
        </w:tc>
        <w:tc>
          <w:tcPr>
            <w:tcW w:w="1657" w:type="dxa"/>
          </w:tcPr>
          <w:p w:rsidR="00FF399C" w:rsidRPr="00911C31" w:rsidRDefault="00FF399C" w:rsidP="000412DE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FF399C" w:rsidRPr="003877CA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FF399C" w:rsidRPr="003877CA" w:rsidRDefault="00FF399C" w:rsidP="000412D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</w:tbl>
    <w:p w:rsidR="00A34D32" w:rsidRPr="002F5138" w:rsidRDefault="00A34D32" w:rsidP="00A34D3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32" w:name="_Toc442863722"/>
      <w:r w:rsidRPr="002F5138">
        <w:rPr>
          <w:rFonts w:ascii="Calibri" w:hAnsi="Calibri" w:cs="Calibri"/>
        </w:rPr>
        <w:t>Description</w:t>
      </w:r>
      <w:bookmarkEnd w:id="132"/>
    </w:p>
    <w:p w:rsidR="00A34D32" w:rsidRDefault="00A34D32" w:rsidP="00A34D32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sz w:val="18"/>
          <w:szCs w:val="18"/>
          <w:lang w:bidi="ar-SA"/>
        </w:rPr>
        <w:t xml:space="preserve">This function </w:t>
      </w:r>
      <w:r>
        <w:rPr>
          <w:rFonts w:cs="Calibri"/>
          <w:sz w:val="18"/>
          <w:szCs w:val="18"/>
        </w:rPr>
        <w:t>determines whether exit conditions for states Mod1 and Mod2 have been valid for a long enough period of time.</w:t>
      </w:r>
    </w:p>
    <w:p w:rsidR="004309D3" w:rsidRPr="002F5138" w:rsidRDefault="004309D3" w:rsidP="004309D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33" w:name="_Toc442863723"/>
      <w:r>
        <w:rPr>
          <w:rFonts w:ascii="Calibri" w:hAnsi="Calibri" w:cs="Calibri"/>
        </w:rPr>
        <w:t>Design Rationale</w:t>
      </w:r>
      <w:bookmarkEnd w:id="133"/>
    </w:p>
    <w:p w:rsidR="004309D3" w:rsidRDefault="004309D3" w:rsidP="004309D3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sz w:val="18"/>
          <w:szCs w:val="18"/>
          <w:lang w:bidi="ar-SA"/>
        </w:rPr>
        <w:t xml:space="preserve">This function </w:t>
      </w:r>
      <w:r>
        <w:rPr>
          <w:rFonts w:cs="Calibri"/>
          <w:sz w:val="18"/>
          <w:szCs w:val="18"/>
        </w:rPr>
        <w:t xml:space="preserve">was created to avoid duplicate code and lower static path count and </w:t>
      </w:r>
      <w:proofErr w:type="spellStart"/>
      <w:r>
        <w:rPr>
          <w:rFonts w:cs="Calibri"/>
          <w:sz w:val="18"/>
          <w:szCs w:val="18"/>
        </w:rPr>
        <w:t>cyclomatic</w:t>
      </w:r>
      <w:proofErr w:type="spellEnd"/>
      <w:r>
        <w:rPr>
          <w:rFonts w:cs="Calibri"/>
          <w:sz w:val="18"/>
          <w:szCs w:val="18"/>
        </w:rPr>
        <w:t xml:space="preserve"> complexity.</w:t>
      </w:r>
    </w:p>
    <w:p w:rsidR="00250144" w:rsidRPr="00F47A34" w:rsidRDefault="00250144" w:rsidP="00250144">
      <w:pPr>
        <w:autoSpaceDE w:val="0"/>
        <w:autoSpaceDN w:val="0"/>
        <w:adjustRightInd w:val="0"/>
        <w:rPr>
          <w:sz w:val="18"/>
          <w:szCs w:val="18"/>
          <w:lang w:bidi="ar-SA"/>
        </w:rPr>
      </w:pP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34" w:name="_Toc421011542"/>
      <w:bookmarkStart w:id="135" w:name="_Toc442863724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34"/>
      <w:bookmarkEnd w:id="135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36" w:name="_Toc418080076"/>
      <w:bookmarkStart w:id="137" w:name="_Toc421709921"/>
      <w:bookmarkStart w:id="138" w:name="_Toc442863725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36"/>
      <w:bookmarkEnd w:id="137"/>
      <w:bookmarkEnd w:id="138"/>
    </w:p>
    <w:p w:rsidR="001F4282" w:rsidRPr="00B26D2C" w:rsidRDefault="001F4282" w:rsidP="0043410A">
      <w:pPr>
        <w:pStyle w:val="ListParagraph"/>
        <w:rPr>
          <w:rFonts w:cs="Calibri"/>
          <w:i/>
        </w:rPr>
      </w:pP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39" w:name="_Toc382297449"/>
      <w:bookmarkStart w:id="140" w:name="_Toc418080077"/>
      <w:bookmarkStart w:id="141" w:name="_Toc421709922"/>
      <w:bookmarkStart w:id="142" w:name="_Toc442863726"/>
      <w:r w:rsidRPr="00E75CFE">
        <w:rPr>
          <w:rFonts w:ascii="Calibri" w:hAnsi="Calibri" w:cs="Calibri"/>
        </w:rPr>
        <w:lastRenderedPageBreak/>
        <w:t>UNIT TEST CONSIDERATION</w:t>
      </w:r>
      <w:bookmarkEnd w:id="139"/>
      <w:bookmarkEnd w:id="140"/>
      <w:bookmarkEnd w:id="141"/>
      <w:bookmarkEnd w:id="142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143" w:name="_Toc442863727"/>
      <w:r w:rsidRPr="00A158C7">
        <w:lastRenderedPageBreak/>
        <w:t>Abbreviations and Acronyms</w:t>
      </w:r>
      <w:bookmarkEnd w:id="1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44" w:name="_Toc442863728"/>
      <w:r w:rsidRPr="00A158C7">
        <w:lastRenderedPageBreak/>
        <w:t>Glossary</w:t>
      </w:r>
      <w:bookmarkEnd w:id="144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45" w:name="_Toc442863729"/>
      <w:r w:rsidRPr="00A158C7">
        <w:lastRenderedPageBreak/>
        <w:t>References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46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46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9F42C8" w:rsidP="00B758D2">
            <w:pPr>
              <w:keepNext/>
            </w:pPr>
            <w:hyperlink r:id="rId16" w:history="1">
              <w:bookmarkStart w:id="147" w:name="_Ref335300243"/>
              <w:r w:rsidR="00531B8C" w:rsidRPr="00FC427F">
                <w:t>Software Naming Conventions.doc</w:t>
              </w:r>
              <w:bookmarkEnd w:id="147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48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48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BC3B09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BC3B09">
              <w:t>C</w:t>
            </w:r>
            <w:r w:rsidR="0043410A" w:rsidRPr="0043410A">
              <w:t>F0</w:t>
            </w:r>
            <w:r w:rsidR="00BC3B09">
              <w:t>12</w:t>
            </w:r>
            <w:r w:rsidR="0043410A" w:rsidRPr="0043410A">
              <w:t>A</w:t>
            </w:r>
            <w:r w:rsidR="001A7DB1" w:rsidRPr="001A7DB1">
              <w:t>_</w:t>
            </w:r>
            <w:r w:rsidR="007969D1">
              <w:t xml:space="preserve"> </w:t>
            </w:r>
            <w:proofErr w:type="spellStart"/>
            <w:r w:rsidR="00BC3B09" w:rsidRPr="00BC3B09">
              <w:t>GmStrtStop</w:t>
            </w:r>
            <w:r w:rsidRPr="00DC2D5B">
              <w:t>_Design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2C8" w:rsidRDefault="009F42C8">
      <w:r>
        <w:separator/>
      </w:r>
    </w:p>
  </w:endnote>
  <w:endnote w:type="continuationSeparator" w:id="0">
    <w:p w:rsidR="009F42C8" w:rsidRDefault="009F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12696E" w:rsidRPr="00B10816" w:rsidTr="00866672">
      <w:tc>
        <w:tcPr>
          <w:tcW w:w="1667" w:type="pct"/>
          <w:vAlign w:val="center"/>
        </w:tcPr>
        <w:p w:rsidR="0012696E" w:rsidRPr="00B10816" w:rsidRDefault="0012696E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464103" w:rsidRPr="00464103">
            <w:rPr>
              <w:sz w:val="16"/>
              <w:szCs w:val="16"/>
            </w:rPr>
            <w:t>GmStrtStop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12696E" w:rsidRPr="00B10816" w:rsidRDefault="0012696E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12696E" w:rsidRDefault="0012696E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149" w:author="Nexteer Employee" w:date="2016-06-27T11:50:00Z">
            <w:r w:rsidDel="00B74021">
              <w:rPr>
                <w:sz w:val="16"/>
                <w:szCs w:val="16"/>
              </w:rPr>
              <w:fldChar w:fldCharType="begin"/>
            </w:r>
            <w:r w:rsidDel="00B74021">
              <w:rPr>
                <w:sz w:val="16"/>
                <w:szCs w:val="16"/>
              </w:rPr>
              <w:delInstrText xml:space="preserve"> DOCPROPERTY  "Release Date"  \* MERGEFORMAT </w:delInstrText>
            </w:r>
            <w:r w:rsidDel="00B74021">
              <w:rPr>
                <w:sz w:val="16"/>
                <w:szCs w:val="16"/>
              </w:rPr>
              <w:fldChar w:fldCharType="separate"/>
            </w:r>
            <w:r w:rsidR="0041000F" w:rsidDel="00B74021">
              <w:rPr>
                <w:sz w:val="16"/>
                <w:szCs w:val="16"/>
              </w:rPr>
              <w:delText>February 4, 2016</w:delText>
            </w:r>
            <w:r w:rsidDel="00B74021">
              <w:rPr>
                <w:sz w:val="16"/>
                <w:szCs w:val="16"/>
              </w:rPr>
              <w:fldChar w:fldCharType="end"/>
            </w:r>
          </w:del>
          <w:ins w:id="150" w:author="Nexteer Employee" w:date="2016-06-27T11:50:00Z">
            <w:r w:rsidR="00B74021">
              <w:rPr>
                <w:sz w:val="16"/>
                <w:szCs w:val="16"/>
              </w:rPr>
              <w:fldChar w:fldCharType="begin"/>
            </w:r>
            <w:r w:rsidR="00B74021">
              <w:rPr>
                <w:sz w:val="16"/>
                <w:szCs w:val="16"/>
              </w:rPr>
              <w:instrText xml:space="preserve"> DOCPROPERTY  "Release Date"  \* MERGEFORMAT </w:instrText>
            </w:r>
            <w:r w:rsidR="00B74021">
              <w:rPr>
                <w:sz w:val="16"/>
                <w:szCs w:val="16"/>
              </w:rPr>
              <w:fldChar w:fldCharType="separate"/>
            </w:r>
            <w:r w:rsidR="00B74021">
              <w:rPr>
                <w:sz w:val="16"/>
                <w:szCs w:val="16"/>
              </w:rPr>
              <w:t>June 27</w:t>
            </w:r>
            <w:r w:rsidR="00B74021">
              <w:rPr>
                <w:sz w:val="16"/>
                <w:szCs w:val="16"/>
              </w:rPr>
              <w:t>, 2016</w:t>
            </w:r>
            <w:r w:rsidR="00B74021">
              <w:rPr>
                <w:sz w:val="16"/>
                <w:szCs w:val="16"/>
              </w:rPr>
              <w:fldChar w:fldCharType="end"/>
            </w:r>
          </w:ins>
        </w:p>
        <w:p w:rsidR="0012696E" w:rsidRPr="00B10816" w:rsidRDefault="0012696E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2696E" w:rsidRPr="00B10816" w:rsidRDefault="0012696E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12696E" w:rsidRPr="00B10816" w:rsidRDefault="0012696E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01B94">
            <w:rPr>
              <w:b/>
              <w:noProof/>
              <w:sz w:val="16"/>
              <w:szCs w:val="16"/>
            </w:rPr>
            <w:t>10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01B94">
            <w:rPr>
              <w:b/>
              <w:noProof/>
              <w:sz w:val="16"/>
              <w:szCs w:val="16"/>
            </w:rPr>
            <w:t>17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12696E" w:rsidRPr="00B10816" w:rsidRDefault="0012696E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2C8" w:rsidRDefault="009F42C8">
      <w:r>
        <w:separator/>
      </w:r>
    </w:p>
  </w:footnote>
  <w:footnote w:type="continuationSeparator" w:id="0">
    <w:p w:rsidR="009F42C8" w:rsidRDefault="009F4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12696E" w:rsidRPr="008969C4" w:rsidTr="00866672">
      <w:trPr>
        <w:trHeight w:val="438"/>
      </w:trPr>
      <w:tc>
        <w:tcPr>
          <w:tcW w:w="1443" w:type="pct"/>
        </w:tcPr>
        <w:p w:rsidR="0012696E" w:rsidRPr="008969C4" w:rsidRDefault="0012696E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2696E" w:rsidRPr="00891F29" w:rsidRDefault="0012696E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12696E" w:rsidRDefault="0012696E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12696E" w:rsidRPr="008969C4" w:rsidRDefault="0012696E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12696E" w:rsidRDefault="0012696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6"/>
  </w:num>
  <w:num w:numId="28">
    <w:abstractNumId w:val="13"/>
  </w:num>
  <w:num w:numId="29">
    <w:abstractNumId w:val="13"/>
  </w:num>
  <w:num w:numId="3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E0B71"/>
    <w:rsid w:val="000E102A"/>
    <w:rsid w:val="000E3512"/>
    <w:rsid w:val="000E548A"/>
    <w:rsid w:val="00101127"/>
    <w:rsid w:val="0010139F"/>
    <w:rsid w:val="00101FC3"/>
    <w:rsid w:val="00102C25"/>
    <w:rsid w:val="00105535"/>
    <w:rsid w:val="00105C99"/>
    <w:rsid w:val="001063C7"/>
    <w:rsid w:val="00107593"/>
    <w:rsid w:val="00113021"/>
    <w:rsid w:val="00114319"/>
    <w:rsid w:val="001161D2"/>
    <w:rsid w:val="00120AED"/>
    <w:rsid w:val="0012589C"/>
    <w:rsid w:val="0012696E"/>
    <w:rsid w:val="001278D4"/>
    <w:rsid w:val="00133350"/>
    <w:rsid w:val="00133D5E"/>
    <w:rsid w:val="00135743"/>
    <w:rsid w:val="001449F2"/>
    <w:rsid w:val="00144BD1"/>
    <w:rsid w:val="00145E51"/>
    <w:rsid w:val="00152830"/>
    <w:rsid w:val="001731FA"/>
    <w:rsid w:val="00180DD1"/>
    <w:rsid w:val="00181748"/>
    <w:rsid w:val="001833C5"/>
    <w:rsid w:val="00186C07"/>
    <w:rsid w:val="00194117"/>
    <w:rsid w:val="00196283"/>
    <w:rsid w:val="001A010B"/>
    <w:rsid w:val="001A069D"/>
    <w:rsid w:val="001A6A75"/>
    <w:rsid w:val="001A7DB1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7CA"/>
    <w:rsid w:val="002E7E59"/>
    <w:rsid w:val="002F513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9F3"/>
    <w:rsid w:val="00363FC9"/>
    <w:rsid w:val="00364BF7"/>
    <w:rsid w:val="00364F00"/>
    <w:rsid w:val="003849A4"/>
    <w:rsid w:val="00385119"/>
    <w:rsid w:val="00387BF4"/>
    <w:rsid w:val="00393DBF"/>
    <w:rsid w:val="003A5B2A"/>
    <w:rsid w:val="003B4A55"/>
    <w:rsid w:val="003C0C9C"/>
    <w:rsid w:val="003D456D"/>
    <w:rsid w:val="003F18D9"/>
    <w:rsid w:val="003F3205"/>
    <w:rsid w:val="00401A9E"/>
    <w:rsid w:val="00405E64"/>
    <w:rsid w:val="0041000F"/>
    <w:rsid w:val="00410E30"/>
    <w:rsid w:val="004147D1"/>
    <w:rsid w:val="004309D3"/>
    <w:rsid w:val="00431255"/>
    <w:rsid w:val="0043410A"/>
    <w:rsid w:val="00436F3E"/>
    <w:rsid w:val="004377FE"/>
    <w:rsid w:val="00440304"/>
    <w:rsid w:val="00444F99"/>
    <w:rsid w:val="004453B6"/>
    <w:rsid w:val="004526E6"/>
    <w:rsid w:val="004538E2"/>
    <w:rsid w:val="004539DE"/>
    <w:rsid w:val="00453CBC"/>
    <w:rsid w:val="00455760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1B94"/>
    <w:rsid w:val="00507960"/>
    <w:rsid w:val="00510DB3"/>
    <w:rsid w:val="00514FCB"/>
    <w:rsid w:val="005200B6"/>
    <w:rsid w:val="00527EC6"/>
    <w:rsid w:val="00531B8C"/>
    <w:rsid w:val="0053510E"/>
    <w:rsid w:val="005366FA"/>
    <w:rsid w:val="00537B43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1E80"/>
    <w:rsid w:val="006B5229"/>
    <w:rsid w:val="006B5F56"/>
    <w:rsid w:val="006C12CB"/>
    <w:rsid w:val="006C2D7D"/>
    <w:rsid w:val="006C7E43"/>
    <w:rsid w:val="006D634C"/>
    <w:rsid w:val="006E1C97"/>
    <w:rsid w:val="006F2855"/>
    <w:rsid w:val="006F3CF4"/>
    <w:rsid w:val="00702C1E"/>
    <w:rsid w:val="00707BA6"/>
    <w:rsid w:val="00711A0D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30A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086D"/>
    <w:rsid w:val="008C31B1"/>
    <w:rsid w:val="008C4FBE"/>
    <w:rsid w:val="008C6874"/>
    <w:rsid w:val="008C70DF"/>
    <w:rsid w:val="008D1A6A"/>
    <w:rsid w:val="008D3DCA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9F42C8"/>
    <w:rsid w:val="00A011D3"/>
    <w:rsid w:val="00A049EB"/>
    <w:rsid w:val="00A05B7E"/>
    <w:rsid w:val="00A066FA"/>
    <w:rsid w:val="00A158C7"/>
    <w:rsid w:val="00A25B61"/>
    <w:rsid w:val="00A34D32"/>
    <w:rsid w:val="00A365F0"/>
    <w:rsid w:val="00A36DFB"/>
    <w:rsid w:val="00A37E34"/>
    <w:rsid w:val="00A56233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9415E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52330"/>
    <w:rsid w:val="00B557BA"/>
    <w:rsid w:val="00B5628C"/>
    <w:rsid w:val="00B56762"/>
    <w:rsid w:val="00B629B6"/>
    <w:rsid w:val="00B647EA"/>
    <w:rsid w:val="00B66C41"/>
    <w:rsid w:val="00B72FDD"/>
    <w:rsid w:val="00B74021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D0527"/>
    <w:rsid w:val="00CE1AE1"/>
    <w:rsid w:val="00CF089D"/>
    <w:rsid w:val="00CF0E43"/>
    <w:rsid w:val="00CF107F"/>
    <w:rsid w:val="00CF2A9A"/>
    <w:rsid w:val="00CF5BE3"/>
    <w:rsid w:val="00D00A39"/>
    <w:rsid w:val="00D06A61"/>
    <w:rsid w:val="00D07B09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0D96"/>
    <w:rsid w:val="00D757BC"/>
    <w:rsid w:val="00D762B8"/>
    <w:rsid w:val="00D775AC"/>
    <w:rsid w:val="00D77952"/>
    <w:rsid w:val="00D8298E"/>
    <w:rsid w:val="00D8734B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84FCD"/>
    <w:rsid w:val="00E8577F"/>
    <w:rsid w:val="00E9004B"/>
    <w:rsid w:val="00EB1228"/>
    <w:rsid w:val="00EB6141"/>
    <w:rsid w:val="00ED3D2B"/>
    <w:rsid w:val="00EE263E"/>
    <w:rsid w:val="00EE26AB"/>
    <w:rsid w:val="00EE3BBC"/>
    <w:rsid w:val="00EF190F"/>
    <w:rsid w:val="00F1257A"/>
    <w:rsid w:val="00F32A10"/>
    <w:rsid w:val="00F33BD1"/>
    <w:rsid w:val="00F36729"/>
    <w:rsid w:val="00F3686A"/>
    <w:rsid w:val="00F36CC2"/>
    <w:rsid w:val="00F417BB"/>
    <w:rsid w:val="00F4318C"/>
    <w:rsid w:val="00F43F8E"/>
    <w:rsid w:val="00F50EDF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399C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47F80"/>
    <w:rsid w:val="000D7E54"/>
    <w:rsid w:val="0019125C"/>
    <w:rsid w:val="001B028B"/>
    <w:rsid w:val="00317F47"/>
    <w:rsid w:val="00343214"/>
    <w:rsid w:val="003D278C"/>
    <w:rsid w:val="004A09CC"/>
    <w:rsid w:val="006109B7"/>
    <w:rsid w:val="00653BC6"/>
    <w:rsid w:val="006B37DE"/>
    <w:rsid w:val="00705F70"/>
    <w:rsid w:val="0072624C"/>
    <w:rsid w:val="00785C66"/>
    <w:rsid w:val="007C672A"/>
    <w:rsid w:val="00861737"/>
    <w:rsid w:val="00894775"/>
    <w:rsid w:val="008B259E"/>
    <w:rsid w:val="0098101A"/>
    <w:rsid w:val="00983464"/>
    <w:rsid w:val="00B26EFC"/>
    <w:rsid w:val="00B3646F"/>
    <w:rsid w:val="00C42526"/>
    <w:rsid w:val="00CB7BAA"/>
    <w:rsid w:val="00CE2EBA"/>
    <w:rsid w:val="00E077FC"/>
    <w:rsid w:val="00E26D67"/>
    <w:rsid w:val="00EC2C4A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F3888D6-62D8-4CF0-887F-402FB664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233</TotalTime>
  <Pages>17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10050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56</cp:revision>
  <cp:lastPrinted>2014-12-17T17:01:00Z</cp:lastPrinted>
  <dcterms:created xsi:type="dcterms:W3CDTF">2015-09-17T16:12:00Z</dcterms:created>
  <dcterms:modified xsi:type="dcterms:W3CDTF">2016-06-27T15:54:00Z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February 4,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