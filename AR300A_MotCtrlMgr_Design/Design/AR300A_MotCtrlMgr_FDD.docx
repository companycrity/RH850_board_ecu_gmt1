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74A" w:rsidRPr="00967BCF" w:rsidRDefault="00E9474A">
      <w:pPr>
        <w:jc w:val="center"/>
        <w:rPr>
          <w:rFonts w:ascii="Calibri" w:hAnsi="Calibri"/>
          <w:b/>
          <w:bCs/>
          <w:color w:val="FF0000"/>
          <w:sz w:val="36"/>
        </w:rPr>
      </w:pPr>
    </w:p>
    <w:p w:rsidR="00E9474A" w:rsidRPr="00967BCF" w:rsidRDefault="00E9474A">
      <w:pPr>
        <w:jc w:val="center"/>
        <w:rPr>
          <w:rFonts w:ascii="Calibri" w:hAnsi="Calibri"/>
          <w:b/>
          <w:bCs/>
          <w:sz w:val="36"/>
        </w:rPr>
      </w:pPr>
    </w:p>
    <w:p w:rsidR="00E9474A" w:rsidRPr="00967BCF" w:rsidRDefault="00E9474A">
      <w:pPr>
        <w:jc w:val="center"/>
        <w:rPr>
          <w:rFonts w:ascii="Calibri" w:hAnsi="Calibri"/>
          <w:b/>
          <w:bCs/>
          <w:sz w:val="36"/>
        </w:rPr>
      </w:pPr>
    </w:p>
    <w:p w:rsidR="00E9474A" w:rsidRPr="00967BCF" w:rsidRDefault="00E9474A">
      <w:pPr>
        <w:jc w:val="center"/>
        <w:rPr>
          <w:rFonts w:ascii="Calibri" w:hAnsi="Calibri"/>
          <w:b/>
          <w:bCs/>
          <w:sz w:val="36"/>
        </w:rPr>
      </w:pPr>
    </w:p>
    <w:p w:rsidR="002915B8" w:rsidRPr="00677BE9" w:rsidRDefault="00677BE9" w:rsidP="002915B8">
      <w:pPr>
        <w:jc w:val="center"/>
        <w:rPr>
          <w:rFonts w:ascii="Calibri" w:hAnsi="Calibri"/>
          <w:b/>
          <w:bCs/>
          <w:sz w:val="36"/>
        </w:rPr>
      </w:pPr>
      <w:r w:rsidRPr="00677BE9">
        <w:rPr>
          <w:rFonts w:ascii="Calibri" w:hAnsi="Calibri"/>
          <w:b/>
          <w:bCs/>
          <w:sz w:val="36"/>
        </w:rPr>
        <w:t>Motor Control Manager</w:t>
      </w:r>
    </w:p>
    <w:p w:rsidR="002915B8" w:rsidRPr="002915B8" w:rsidRDefault="002915B8" w:rsidP="002915B8">
      <w:pPr>
        <w:jc w:val="center"/>
        <w:rPr>
          <w:rFonts w:ascii="Calibri" w:hAnsi="Calibri"/>
          <w:b/>
          <w:bCs/>
          <w:sz w:val="36"/>
        </w:rPr>
      </w:pPr>
    </w:p>
    <w:p w:rsidR="002915B8" w:rsidRPr="002915B8" w:rsidRDefault="009F484F" w:rsidP="002915B8">
      <w:pPr>
        <w:jc w:val="center"/>
        <w:rPr>
          <w:rFonts w:ascii="Calibri" w:hAnsi="Calibri"/>
          <w:b/>
          <w:bCs/>
          <w:sz w:val="36"/>
        </w:rPr>
      </w:pPr>
      <w:r>
        <w:rPr>
          <w:rFonts w:ascii="Calibri" w:hAnsi="Calibri"/>
          <w:b/>
          <w:bCs/>
          <w:sz w:val="36"/>
        </w:rPr>
        <w:t>FDD #</w:t>
      </w:r>
      <w:r w:rsidR="00677BE9" w:rsidRPr="00677BE9">
        <w:rPr>
          <w:rFonts w:ascii="Calibri" w:hAnsi="Calibri"/>
          <w:b/>
          <w:bCs/>
          <w:sz w:val="36"/>
        </w:rPr>
        <w:t>AR300A</w:t>
      </w:r>
    </w:p>
    <w:p w:rsidR="00AD668C" w:rsidRDefault="00AD668C">
      <w:pPr>
        <w:jc w:val="center"/>
        <w:rPr>
          <w:rFonts w:ascii="Calibri" w:hAnsi="Calibri"/>
          <w:b/>
          <w:bCs/>
          <w:sz w:val="36"/>
        </w:rPr>
      </w:pPr>
    </w:p>
    <w:p w:rsidR="00F70ECA" w:rsidRDefault="00F70ECA">
      <w:pPr>
        <w:jc w:val="center"/>
        <w:rPr>
          <w:rFonts w:ascii="Calibri" w:hAnsi="Calibri"/>
          <w:b/>
          <w:bCs/>
          <w:sz w:val="36"/>
        </w:rPr>
      </w:pPr>
    </w:p>
    <w:p w:rsidR="00AD668C" w:rsidRPr="00967BCF" w:rsidRDefault="00AD668C">
      <w:pPr>
        <w:jc w:val="center"/>
        <w:rPr>
          <w:rFonts w:ascii="Calibri" w:hAnsi="Calibri"/>
          <w:b/>
          <w:bCs/>
          <w:sz w:val="36"/>
        </w:rPr>
      </w:pPr>
    </w:p>
    <w:p w:rsidR="00AD668C" w:rsidRPr="00967BCF" w:rsidRDefault="00AD668C" w:rsidP="00AD668C">
      <w:pPr>
        <w:rPr>
          <w:rFonts w:ascii="Calibri" w:hAnsi="Calibri"/>
          <w:bCs/>
          <w:color w:val="0000FF"/>
          <w:szCs w:val="20"/>
        </w:rPr>
      </w:pPr>
      <w:r w:rsidRPr="00967BCF">
        <w:rPr>
          <w:rFonts w:ascii="Calibri" w:hAnsi="Calibri"/>
          <w:bCs/>
          <w:color w:val="0000FF"/>
          <w:szCs w:val="20"/>
        </w:rPr>
        <w:t>.</w:t>
      </w:r>
    </w:p>
    <w:p w:rsidR="004703F2" w:rsidRDefault="00E9474A">
      <w:pPr>
        <w:pStyle w:val="TOC1"/>
        <w:tabs>
          <w:tab w:val="left" w:pos="480"/>
          <w:tab w:val="right" w:leader="dot" w:pos="8630"/>
        </w:tabs>
        <w:rPr>
          <w:ins w:id="0" w:author="Windows User" w:date="2016-01-21T13:38:00Z"/>
          <w:rFonts w:asciiTheme="minorHAnsi" w:eastAsiaTheme="minorEastAsia" w:hAnsiTheme="minorHAnsi" w:cstheme="minorBidi"/>
          <w:noProof/>
          <w:sz w:val="22"/>
          <w:szCs w:val="22"/>
        </w:rPr>
      </w:pPr>
      <w:r w:rsidRPr="00967BCF">
        <w:rPr>
          <w:rFonts w:ascii="Calibri" w:hAnsi="Calibri"/>
        </w:rPr>
        <w:br w:type="page"/>
      </w:r>
      <w:r w:rsidR="0095318F" w:rsidRPr="00967BCF">
        <w:rPr>
          <w:rFonts w:ascii="Calibri" w:hAnsi="Calibri"/>
        </w:rPr>
        <w:lastRenderedPageBreak/>
        <w:fldChar w:fldCharType="begin"/>
      </w:r>
      <w:r w:rsidR="0095318F" w:rsidRPr="00967BCF">
        <w:rPr>
          <w:rFonts w:ascii="Calibri" w:hAnsi="Calibri"/>
        </w:rPr>
        <w:instrText xml:space="preserve"> TOC \o "1-3" \h \z \u </w:instrText>
      </w:r>
      <w:r w:rsidR="0095318F" w:rsidRPr="00967BCF">
        <w:rPr>
          <w:rFonts w:ascii="Calibri" w:hAnsi="Calibri"/>
        </w:rPr>
        <w:fldChar w:fldCharType="separate"/>
      </w:r>
      <w:ins w:id="1" w:author="Windows User" w:date="2016-01-21T13:38:00Z">
        <w:r w:rsidR="004703F2" w:rsidRPr="0058487F">
          <w:rPr>
            <w:rStyle w:val="Hyperlink"/>
            <w:noProof/>
          </w:rPr>
          <w:fldChar w:fldCharType="begin"/>
        </w:r>
        <w:r w:rsidR="004703F2" w:rsidRPr="0058487F">
          <w:rPr>
            <w:rStyle w:val="Hyperlink"/>
            <w:noProof/>
          </w:rPr>
          <w:instrText xml:space="preserve"> </w:instrText>
        </w:r>
        <w:r w:rsidR="004703F2">
          <w:rPr>
            <w:noProof/>
          </w:rPr>
          <w:instrText>HYPERLINK \l "_Toc441146862"</w:instrText>
        </w:r>
        <w:r w:rsidR="004703F2" w:rsidRPr="0058487F">
          <w:rPr>
            <w:rStyle w:val="Hyperlink"/>
            <w:noProof/>
          </w:rPr>
          <w:instrText xml:space="preserve"> </w:instrText>
        </w:r>
        <w:r w:rsidR="004703F2" w:rsidRPr="0058487F">
          <w:rPr>
            <w:rStyle w:val="Hyperlink"/>
            <w:noProof/>
          </w:rPr>
          <w:fldChar w:fldCharType="separate"/>
        </w:r>
        <w:r w:rsidR="004703F2" w:rsidRPr="0058487F">
          <w:rPr>
            <w:rStyle w:val="Hyperlink"/>
            <w:rFonts w:ascii="Calibri" w:hAnsi="Calibri"/>
            <w:noProof/>
          </w:rPr>
          <w:t>1.</w:t>
        </w:r>
        <w:r w:rsidR="004703F2">
          <w:rPr>
            <w:rFonts w:asciiTheme="minorHAnsi" w:eastAsiaTheme="minorEastAsia" w:hAnsiTheme="minorHAnsi" w:cstheme="minorBidi"/>
            <w:noProof/>
            <w:sz w:val="22"/>
            <w:szCs w:val="22"/>
          </w:rPr>
          <w:tab/>
        </w:r>
        <w:r w:rsidR="004703F2" w:rsidRPr="0058487F">
          <w:rPr>
            <w:rStyle w:val="Hyperlink"/>
            <w:rFonts w:ascii="Calibri" w:hAnsi="Calibri"/>
            <w:noProof/>
          </w:rPr>
          <w:t>High Level Description</w:t>
        </w:r>
        <w:r w:rsidR="004703F2">
          <w:rPr>
            <w:noProof/>
            <w:webHidden/>
          </w:rPr>
          <w:tab/>
        </w:r>
        <w:r w:rsidR="004703F2">
          <w:rPr>
            <w:noProof/>
            <w:webHidden/>
          </w:rPr>
          <w:fldChar w:fldCharType="begin"/>
        </w:r>
        <w:r w:rsidR="004703F2">
          <w:rPr>
            <w:noProof/>
            <w:webHidden/>
          </w:rPr>
          <w:instrText xml:space="preserve"> PAGEREF _Toc441146862 \h </w:instrText>
        </w:r>
      </w:ins>
      <w:r w:rsidR="004703F2">
        <w:rPr>
          <w:noProof/>
          <w:webHidden/>
        </w:rPr>
      </w:r>
      <w:r w:rsidR="004703F2">
        <w:rPr>
          <w:noProof/>
          <w:webHidden/>
        </w:rPr>
        <w:fldChar w:fldCharType="separate"/>
      </w:r>
      <w:ins w:id="2" w:author="Windows User" w:date="2016-01-21T13:38:00Z">
        <w:r w:rsidR="004703F2">
          <w:rPr>
            <w:noProof/>
            <w:webHidden/>
          </w:rPr>
          <w:t>4</w:t>
        </w:r>
        <w:r w:rsidR="004703F2">
          <w:rPr>
            <w:noProof/>
            <w:webHidden/>
          </w:rPr>
          <w:fldChar w:fldCharType="end"/>
        </w:r>
        <w:r w:rsidR="004703F2" w:rsidRPr="0058487F">
          <w:rPr>
            <w:rStyle w:val="Hyperlink"/>
            <w:noProof/>
          </w:rPr>
          <w:fldChar w:fldCharType="end"/>
        </w:r>
      </w:ins>
    </w:p>
    <w:p w:rsidR="004703F2" w:rsidRDefault="004703F2">
      <w:pPr>
        <w:pStyle w:val="TOC1"/>
        <w:tabs>
          <w:tab w:val="left" w:pos="480"/>
          <w:tab w:val="right" w:leader="dot" w:pos="8630"/>
        </w:tabs>
        <w:rPr>
          <w:ins w:id="3" w:author="Windows User" w:date="2016-01-21T13:38:00Z"/>
          <w:rFonts w:asciiTheme="minorHAnsi" w:eastAsiaTheme="minorEastAsia" w:hAnsiTheme="minorHAnsi" w:cstheme="minorBidi"/>
          <w:noProof/>
          <w:sz w:val="22"/>
          <w:szCs w:val="22"/>
        </w:rPr>
      </w:pPr>
      <w:ins w:id="4"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"_Toc441146863"</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2.</w:t>
        </w:r>
        <w:r>
          <w:rPr>
            <w:rFonts w:asciiTheme="minorHAnsi" w:eastAsiaTheme="minorEastAsia" w:hAnsiTheme="minorHAnsi" w:cstheme="minorBidi"/>
            <w:noProof/>
            <w:sz w:val="22"/>
            <w:szCs w:val="22"/>
          </w:rPr>
          <w:tab/>
        </w:r>
        <w:r w:rsidRPr="0058487F">
          <w:rPr>
            <w:rStyle w:val="Hyperlink"/>
            <w:rFonts w:ascii="Calibri" w:hAnsi="Calibri"/>
            <w:noProof/>
          </w:rPr>
          <w:t>Derived Requirements</w:t>
        </w:r>
        <w:r>
          <w:rPr>
            <w:noProof/>
            <w:webHidden/>
          </w:rPr>
          <w:tab/>
        </w:r>
        <w:r>
          <w:rPr>
            <w:noProof/>
            <w:webHidden/>
          </w:rPr>
          <w:fldChar w:fldCharType="begin"/>
        </w:r>
        <w:r>
          <w:rPr>
            <w:noProof/>
            <w:webHidden/>
          </w:rPr>
          <w:instrText xml:space="preserve"> PAGEREF _Toc441146863 \h </w:instrText>
        </w:r>
      </w:ins>
      <w:r>
        <w:rPr>
          <w:noProof/>
          <w:webHidden/>
        </w:rPr>
      </w:r>
      <w:r>
        <w:rPr>
          <w:noProof/>
          <w:webHidden/>
        </w:rPr>
        <w:fldChar w:fldCharType="separate"/>
      </w:r>
      <w:ins w:id="5" w:author="Windows User" w:date="2016-01-21T13:38:00Z">
        <w:r>
          <w:rPr>
            <w:noProof/>
            <w:webHidden/>
          </w:rPr>
          <w:t>4</w:t>
        </w:r>
        <w:r>
          <w:rPr>
            <w:noProof/>
            <w:webHidden/>
          </w:rPr>
          <w:fldChar w:fldCharType="end"/>
        </w:r>
        <w:r w:rsidRPr="0058487F">
          <w:rPr>
            <w:rStyle w:val="Hyperlink"/>
            <w:noProof/>
          </w:rPr>
          <w:fldChar w:fldCharType="end"/>
        </w:r>
      </w:ins>
    </w:p>
    <w:p w:rsidR="004703F2" w:rsidRDefault="004703F2">
      <w:pPr>
        <w:pStyle w:val="TOC1"/>
        <w:tabs>
          <w:tab w:val="left" w:pos="480"/>
          <w:tab w:val="right" w:leader="dot" w:pos="8630"/>
        </w:tabs>
        <w:rPr>
          <w:ins w:id="6" w:author="Windows User" w:date="2016-01-21T13:38:00Z"/>
          <w:rFonts w:asciiTheme="minorHAnsi" w:eastAsiaTheme="minorEastAsia" w:hAnsiTheme="minorHAnsi" w:cstheme="minorBidi"/>
          <w:noProof/>
          <w:sz w:val="22"/>
          <w:szCs w:val="22"/>
        </w:rPr>
      </w:pPr>
      <w:ins w:id="7"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"_Toc441146864"</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3.</w:t>
        </w:r>
        <w:r>
          <w:rPr>
            <w:rFonts w:asciiTheme="minorHAnsi" w:eastAsiaTheme="minorEastAsia" w:hAnsiTheme="minorHAnsi" w:cstheme="minorBidi"/>
            <w:noProof/>
            <w:sz w:val="22"/>
            <w:szCs w:val="22"/>
          </w:rPr>
          <w:tab/>
        </w:r>
        <w:r w:rsidRPr="0058487F">
          <w:rPr>
            <w:rStyle w:val="Hyperlink"/>
            <w:rFonts w:ascii="Calibri" w:hAnsi="Calibri"/>
            <w:noProof/>
          </w:rPr>
          <w:t>Function I/O</w:t>
        </w:r>
        <w:r>
          <w:rPr>
            <w:noProof/>
            <w:webHidden/>
          </w:rPr>
          <w:tab/>
        </w:r>
        <w:r>
          <w:rPr>
            <w:noProof/>
            <w:webHidden/>
          </w:rPr>
          <w:fldChar w:fldCharType="begin"/>
        </w:r>
        <w:r>
          <w:rPr>
            <w:noProof/>
            <w:webHidden/>
          </w:rPr>
          <w:instrText xml:space="preserve"> PAGEREF _Toc441146864 \h </w:instrText>
        </w:r>
      </w:ins>
      <w:r>
        <w:rPr>
          <w:noProof/>
          <w:webHidden/>
        </w:rPr>
      </w:r>
      <w:r>
        <w:rPr>
          <w:noProof/>
          <w:webHidden/>
        </w:rPr>
        <w:fldChar w:fldCharType="separate"/>
      </w:r>
      <w:ins w:id="8" w:author="Windows User" w:date="2016-01-21T13:38:00Z">
        <w:r>
          <w:rPr>
            <w:noProof/>
            <w:webHidden/>
          </w:rPr>
          <w:t>5</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9" w:author="Windows User" w:date="2016-01-21T13:38:00Z"/>
          <w:rFonts w:asciiTheme="minorHAnsi" w:eastAsiaTheme="minorEastAsia" w:hAnsiTheme="minorHAnsi" w:cstheme="minorBidi"/>
          <w:noProof/>
          <w:sz w:val="22"/>
          <w:szCs w:val="22"/>
        </w:rPr>
      </w:pPr>
      <w:ins w:id="10"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"_Toc441146865"</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3.1.</w:t>
        </w:r>
        <w:r>
          <w:rPr>
            <w:rFonts w:asciiTheme="minorHAnsi" w:eastAsiaTheme="minorEastAsia" w:hAnsiTheme="minorHAnsi" w:cstheme="minorBidi"/>
            <w:noProof/>
            <w:sz w:val="22"/>
            <w:szCs w:val="22"/>
          </w:rPr>
          <w:tab/>
        </w:r>
        <w:r w:rsidRPr="0058487F">
          <w:rPr>
            <w:rStyle w:val="Hyperlink"/>
            <w:rFonts w:ascii="Calibri" w:hAnsi="Calibri"/>
            <w:noProof/>
          </w:rPr>
          <w:t>Data Ownership</w:t>
        </w:r>
        <w:r>
          <w:rPr>
            <w:noProof/>
            <w:webHidden/>
          </w:rPr>
          <w:tab/>
        </w:r>
        <w:r>
          <w:rPr>
            <w:noProof/>
            <w:webHidden/>
          </w:rPr>
          <w:fldChar w:fldCharType="begin"/>
        </w:r>
        <w:r>
          <w:rPr>
            <w:noProof/>
            <w:webHidden/>
          </w:rPr>
          <w:instrText xml:space="preserve"> PAGEREF _Toc441146865 \h </w:instrText>
        </w:r>
      </w:ins>
      <w:r>
        <w:rPr>
          <w:noProof/>
          <w:webHidden/>
        </w:rPr>
      </w:r>
      <w:r>
        <w:rPr>
          <w:noProof/>
          <w:webHidden/>
        </w:rPr>
        <w:fldChar w:fldCharType="separate"/>
      </w:r>
      <w:ins w:id="11" w:author="Windows User" w:date="2016-01-21T13:38:00Z">
        <w:r>
          <w:rPr>
            <w:noProof/>
            <w:webHidden/>
          </w:rPr>
          <w:t>5</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12" w:author="Windows User" w:date="2016-01-21T13:38:00Z"/>
          <w:rFonts w:asciiTheme="minorHAnsi" w:eastAsiaTheme="minorEastAsia" w:hAnsiTheme="minorHAnsi" w:cstheme="minorBidi"/>
          <w:noProof/>
          <w:sz w:val="22"/>
          <w:szCs w:val="22"/>
        </w:rPr>
      </w:pPr>
      <w:ins w:id="13"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"_Toc441146866"</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3.2.</w:t>
        </w:r>
        <w:r>
          <w:rPr>
            <w:rFonts w:asciiTheme="minorHAnsi" w:eastAsiaTheme="minorEastAsia" w:hAnsiTheme="minorHAnsi" w:cstheme="minorBidi"/>
            <w:noProof/>
            <w:sz w:val="22"/>
            <w:szCs w:val="22"/>
          </w:rPr>
          <w:tab/>
        </w:r>
        <w:r w:rsidRPr="0058487F">
          <w:rPr>
            <w:rStyle w:val="Hyperlink"/>
            <w:rFonts w:ascii="Calibri" w:hAnsi="Calibri"/>
            <w:noProof/>
          </w:rPr>
          <w:t>Input Description</w:t>
        </w:r>
        <w:r>
          <w:rPr>
            <w:noProof/>
            <w:webHidden/>
          </w:rPr>
          <w:tab/>
        </w:r>
        <w:r>
          <w:rPr>
            <w:noProof/>
            <w:webHidden/>
          </w:rPr>
          <w:fldChar w:fldCharType="begin"/>
        </w:r>
        <w:r>
          <w:rPr>
            <w:noProof/>
            <w:webHidden/>
          </w:rPr>
          <w:instrText xml:space="preserve"> PAGEREF _Toc441146866 \h </w:instrText>
        </w:r>
      </w:ins>
      <w:r>
        <w:rPr>
          <w:noProof/>
          <w:webHidden/>
        </w:rPr>
      </w:r>
      <w:r>
        <w:rPr>
          <w:noProof/>
          <w:webHidden/>
        </w:rPr>
        <w:fldChar w:fldCharType="separate"/>
      </w:r>
      <w:ins w:id="14" w:author="Windows User" w:date="2016-01-21T13:38:00Z">
        <w:r>
          <w:rPr>
            <w:noProof/>
            <w:webHidden/>
          </w:rPr>
          <w:t>5</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15" w:author="Windows User" w:date="2016-01-21T13:38:00Z"/>
          <w:rFonts w:asciiTheme="minorHAnsi" w:eastAsiaTheme="minorEastAsia" w:hAnsiTheme="minorHAnsi" w:cstheme="minorBidi"/>
          <w:noProof/>
          <w:sz w:val="22"/>
          <w:szCs w:val="22"/>
        </w:rPr>
      </w:pPr>
      <w:ins w:id="16"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"_Toc441146867"</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3.3.</w:t>
        </w:r>
        <w:r>
          <w:rPr>
            <w:rFonts w:asciiTheme="minorHAnsi" w:eastAsiaTheme="minorEastAsia" w:hAnsiTheme="minorHAnsi" w:cstheme="minorBidi"/>
            <w:noProof/>
            <w:sz w:val="22"/>
            <w:szCs w:val="22"/>
          </w:rPr>
          <w:tab/>
        </w:r>
        <w:r w:rsidRPr="0058487F">
          <w:rPr>
            <w:rStyle w:val="Hyperlink"/>
            <w:rFonts w:ascii="Calibri" w:hAnsi="Calibri"/>
            <w:noProof/>
          </w:rPr>
          <w:t>Output Description</w:t>
        </w:r>
        <w:r>
          <w:rPr>
            <w:noProof/>
            <w:webHidden/>
          </w:rPr>
          <w:tab/>
        </w:r>
        <w:r>
          <w:rPr>
            <w:noProof/>
            <w:webHidden/>
          </w:rPr>
          <w:fldChar w:fldCharType="begin"/>
        </w:r>
        <w:r>
          <w:rPr>
            <w:noProof/>
            <w:webHidden/>
          </w:rPr>
          <w:instrText xml:space="preserve"> PAGEREF _Toc441146867 \h </w:instrText>
        </w:r>
      </w:ins>
      <w:r>
        <w:rPr>
          <w:noProof/>
          <w:webHidden/>
        </w:rPr>
      </w:r>
      <w:r>
        <w:rPr>
          <w:noProof/>
          <w:webHidden/>
        </w:rPr>
        <w:fldChar w:fldCharType="separate"/>
      </w:r>
      <w:ins w:id="17" w:author="Windows User" w:date="2016-01-21T13:38:00Z">
        <w:r>
          <w:rPr>
            <w:noProof/>
            <w:webHidden/>
          </w:rPr>
          <w:t>6</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18" w:author="Windows User" w:date="2016-01-21T13:38:00Z"/>
          <w:rFonts w:asciiTheme="minorHAnsi" w:eastAsiaTheme="minorEastAsia" w:hAnsiTheme="minorHAnsi" w:cstheme="minorBidi"/>
          <w:noProof/>
          <w:sz w:val="22"/>
          <w:szCs w:val="22"/>
        </w:rPr>
      </w:pPr>
      <w:ins w:id="19"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"_Toc441146868"</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3.4.</w:t>
        </w:r>
        <w:r>
          <w:rPr>
            <w:rFonts w:asciiTheme="minorHAnsi" w:eastAsiaTheme="minorEastAsia" w:hAnsiTheme="minorHAnsi" w:cstheme="minorBidi"/>
            <w:noProof/>
            <w:sz w:val="22"/>
            <w:szCs w:val="22"/>
          </w:rPr>
          <w:tab/>
        </w:r>
        <w:r w:rsidRPr="0058487F">
          <w:rPr>
            <w:rStyle w:val="Hyperlink"/>
            <w:rFonts w:ascii="Calibri" w:hAnsi="Calibri"/>
            <w:noProof/>
          </w:rPr>
          <w:t>Sub-Function Data Flow</w:t>
        </w:r>
        <w:r>
          <w:rPr>
            <w:noProof/>
            <w:webHidden/>
          </w:rPr>
          <w:tab/>
        </w:r>
        <w:r>
          <w:rPr>
            <w:noProof/>
            <w:webHidden/>
          </w:rPr>
          <w:fldChar w:fldCharType="begin"/>
        </w:r>
        <w:r>
          <w:rPr>
            <w:noProof/>
            <w:webHidden/>
          </w:rPr>
          <w:instrText xml:space="preserve"> PAGEREF _Toc441146868 \h </w:instrText>
        </w:r>
      </w:ins>
      <w:r>
        <w:rPr>
          <w:noProof/>
          <w:webHidden/>
        </w:rPr>
      </w:r>
      <w:r>
        <w:rPr>
          <w:noProof/>
          <w:webHidden/>
        </w:rPr>
        <w:fldChar w:fldCharType="separate"/>
      </w:r>
      <w:ins w:id="20" w:author="Windows User" w:date="2016-01-21T13:38:00Z">
        <w:r>
          <w:rPr>
            <w:noProof/>
            <w:webHidden/>
          </w:rPr>
          <w:t>7</w:t>
        </w:r>
        <w:r>
          <w:rPr>
            <w:noProof/>
            <w:webHidden/>
          </w:rPr>
          <w:fldChar w:fldCharType="end"/>
        </w:r>
        <w:r w:rsidRPr="0058487F">
          <w:rPr>
            <w:rStyle w:val="Hyperlink"/>
            <w:noProof/>
          </w:rPr>
          <w:fldChar w:fldCharType="end"/>
        </w:r>
      </w:ins>
    </w:p>
    <w:p w:rsidR="004703F2" w:rsidRDefault="004703F2">
      <w:pPr>
        <w:pStyle w:val="TOC1"/>
        <w:tabs>
          <w:tab w:val="left" w:pos="480"/>
          <w:tab w:val="right" w:leader="dot" w:pos="8630"/>
        </w:tabs>
        <w:rPr>
          <w:ins w:id="21" w:author="Windows User" w:date="2016-01-21T13:38:00Z"/>
          <w:rFonts w:asciiTheme="minorHAnsi" w:eastAsiaTheme="minorEastAsia" w:hAnsiTheme="minorHAnsi" w:cstheme="minorBidi"/>
          <w:noProof/>
          <w:sz w:val="22"/>
          <w:szCs w:val="22"/>
        </w:rPr>
      </w:pPr>
      <w:ins w:id="22"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"_Toc441146869"</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4.</w:t>
        </w:r>
        <w:r>
          <w:rPr>
            <w:rFonts w:asciiTheme="minorHAnsi" w:eastAsiaTheme="minorEastAsia" w:hAnsiTheme="minorHAnsi" w:cstheme="minorBidi"/>
            <w:noProof/>
            <w:sz w:val="22"/>
            <w:szCs w:val="22"/>
          </w:rPr>
          <w:tab/>
        </w:r>
        <w:r w:rsidRPr="0058487F">
          <w:rPr>
            <w:rStyle w:val="Hyperlink"/>
            <w:rFonts w:ascii="Calibri" w:hAnsi="Calibri"/>
            <w:noProof/>
          </w:rPr>
          <w:t>Design Rationale and Assumptions</w:t>
        </w:r>
        <w:r>
          <w:rPr>
            <w:noProof/>
            <w:webHidden/>
          </w:rPr>
          <w:tab/>
        </w:r>
        <w:r>
          <w:rPr>
            <w:noProof/>
            <w:webHidden/>
          </w:rPr>
          <w:fldChar w:fldCharType="begin"/>
        </w:r>
        <w:r>
          <w:rPr>
            <w:noProof/>
            <w:webHidden/>
          </w:rPr>
          <w:instrText xml:space="preserve"> PAGEREF _Toc441146869 \h </w:instrText>
        </w:r>
      </w:ins>
      <w:r>
        <w:rPr>
          <w:noProof/>
          <w:webHidden/>
        </w:rPr>
      </w:r>
      <w:r>
        <w:rPr>
          <w:noProof/>
          <w:webHidden/>
        </w:rPr>
        <w:fldChar w:fldCharType="separate"/>
      </w:r>
      <w:ins w:id="23" w:author="Windows User" w:date="2016-01-21T13:38:00Z">
        <w:r>
          <w:rPr>
            <w:noProof/>
            <w:webHidden/>
          </w:rPr>
          <w:t>8</w:t>
        </w:r>
        <w:r>
          <w:rPr>
            <w:noProof/>
            <w:webHidden/>
          </w:rPr>
          <w:fldChar w:fldCharType="end"/>
        </w:r>
        <w:r w:rsidRPr="0058487F">
          <w:rPr>
            <w:rStyle w:val="Hyperlink"/>
            <w:noProof/>
          </w:rPr>
          <w:fldChar w:fldCharType="end"/>
        </w:r>
      </w:ins>
    </w:p>
    <w:p w:rsidR="004703F2" w:rsidRDefault="004703F2">
      <w:pPr>
        <w:pStyle w:val="TOC1"/>
        <w:tabs>
          <w:tab w:val="left" w:pos="480"/>
          <w:tab w:val="right" w:leader="dot" w:pos="8630"/>
        </w:tabs>
        <w:rPr>
          <w:ins w:id="24" w:author="Windows User" w:date="2016-01-21T13:38:00Z"/>
          <w:rFonts w:asciiTheme="minorHAnsi" w:eastAsiaTheme="minorEastAsia" w:hAnsiTheme="minorHAnsi" w:cstheme="minorBidi"/>
          <w:noProof/>
          <w:sz w:val="22"/>
          <w:szCs w:val="22"/>
        </w:rPr>
      </w:pPr>
      <w:ins w:id="25"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"_Toc441146870"</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5.</w:t>
        </w:r>
        <w:r>
          <w:rPr>
            <w:rFonts w:asciiTheme="minorHAnsi" w:eastAsiaTheme="minorEastAsia" w:hAnsiTheme="minorHAnsi" w:cstheme="minorBidi"/>
            <w:noProof/>
            <w:sz w:val="22"/>
            <w:szCs w:val="22"/>
          </w:rPr>
          <w:tab/>
        </w:r>
        <w:r w:rsidRPr="0058487F">
          <w:rPr>
            <w:rStyle w:val="Hyperlink"/>
            <w:rFonts w:ascii="Calibri" w:hAnsi="Calibri"/>
            <w:noProof/>
          </w:rPr>
          <w:t>Sub-Functions</w:t>
        </w:r>
        <w:r>
          <w:rPr>
            <w:noProof/>
            <w:webHidden/>
          </w:rPr>
          <w:tab/>
        </w:r>
        <w:r>
          <w:rPr>
            <w:noProof/>
            <w:webHidden/>
          </w:rPr>
          <w:fldChar w:fldCharType="begin"/>
        </w:r>
        <w:r>
          <w:rPr>
            <w:noProof/>
            <w:webHidden/>
          </w:rPr>
          <w:instrText xml:space="preserve"> PAGEREF _Toc441146870 \h </w:instrText>
        </w:r>
      </w:ins>
      <w:r>
        <w:rPr>
          <w:noProof/>
          <w:webHidden/>
        </w:rPr>
      </w:r>
      <w:r>
        <w:rPr>
          <w:noProof/>
          <w:webHidden/>
        </w:rPr>
        <w:fldChar w:fldCharType="separate"/>
      </w:r>
      <w:ins w:id="26" w:author="Windows User" w:date="2016-01-21T13:38:00Z">
        <w:r>
          <w:rPr>
            <w:noProof/>
            <w:webHidden/>
          </w:rPr>
          <w:t>8</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27" w:author="Windows User" w:date="2016-01-21T13:38:00Z"/>
          <w:rFonts w:asciiTheme="minorHAnsi" w:eastAsiaTheme="minorEastAsia" w:hAnsiTheme="minorHAnsi" w:cstheme="minorBidi"/>
          <w:noProof/>
          <w:sz w:val="22"/>
          <w:szCs w:val="22"/>
        </w:rPr>
      </w:pPr>
      <w:ins w:id="28"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"_Toc441146871"</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5.1.</w:t>
        </w:r>
        <w:r>
          <w:rPr>
            <w:rFonts w:asciiTheme="minorHAnsi" w:eastAsiaTheme="minorEastAsia" w:hAnsiTheme="minorHAnsi" w:cstheme="minorBidi"/>
            <w:noProof/>
            <w:sz w:val="22"/>
            <w:szCs w:val="22"/>
          </w:rPr>
          <w:tab/>
        </w:r>
        <w:r w:rsidRPr="0058487F">
          <w:rPr>
            <w:rStyle w:val="Hyperlink"/>
            <w:rFonts w:ascii="Calibri" w:hAnsi="Calibri"/>
            <w:noProof/>
          </w:rPr>
          <w:t>Sub-Function: MotCtrlMgrPer1 – Motor Control To 2ms RTE interface</w:t>
        </w:r>
        <w:r>
          <w:rPr>
            <w:noProof/>
            <w:webHidden/>
          </w:rPr>
          <w:tab/>
        </w:r>
        <w:r>
          <w:rPr>
            <w:noProof/>
            <w:webHidden/>
          </w:rPr>
          <w:fldChar w:fldCharType="begin"/>
        </w:r>
        <w:r>
          <w:rPr>
            <w:noProof/>
            <w:webHidden/>
          </w:rPr>
          <w:instrText xml:space="preserve"> PAGEREF _Toc441146871 \h </w:instrText>
        </w:r>
      </w:ins>
      <w:r>
        <w:rPr>
          <w:noProof/>
          <w:webHidden/>
        </w:rPr>
      </w:r>
      <w:r>
        <w:rPr>
          <w:noProof/>
          <w:webHidden/>
        </w:rPr>
        <w:fldChar w:fldCharType="separate"/>
      </w:r>
      <w:ins w:id="29" w:author="Windows User" w:date="2016-01-21T13:38:00Z">
        <w:r>
          <w:rPr>
            <w:noProof/>
            <w:webHidden/>
          </w:rPr>
          <w:t>8</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30" w:author="Windows User" w:date="2016-01-21T13:38:00Z"/>
          <w:rFonts w:asciiTheme="minorHAnsi" w:eastAsiaTheme="minorEastAsia" w:hAnsiTheme="minorHAnsi" w:cstheme="minorBidi"/>
          <w:noProof/>
          <w:sz w:val="22"/>
          <w:szCs w:val="22"/>
        </w:rPr>
      </w:pPr>
      <w:ins w:id="31"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"_Toc441146872"</w:instrText>
        </w:r>
        <w:r w:rsidRPr="0058487F">
          <w:rPr>
            <w:rStyle w:val="Hyperlink"/>
            <w:noProof/>
          </w:rPr>
          <w:instrText xml:space="preserve"> </w:instrText>
        </w:r>
        <w:r w:rsidRPr="0058487F">
          <w:rPr>
            <w:rStyle w:val="Hyperlink"/>
            <w:noProof/>
          </w:rPr>
          <w:fldChar w:fldCharType="separate"/>
        </w:r>
        <w:r w:rsidRPr="0058487F">
          <w:rPr>
            <w:rStyle w:val="Hyperlink"/>
            <w:noProof/>
          </w:rPr>
          <w:t>5.1.1.</w:t>
        </w:r>
        <w:r>
          <w:rPr>
            <w:rFonts w:asciiTheme="minorHAnsi" w:eastAsiaTheme="minorEastAsia" w:hAnsiTheme="minorHAnsi" w:cstheme="minorBidi"/>
            <w:noProof/>
            <w:sz w:val="22"/>
            <w:szCs w:val="22"/>
          </w:rPr>
          <w:tab/>
        </w:r>
        <w:r w:rsidRPr="0058487F">
          <w:rPr>
            <w:rStyle w:val="Hyperlink"/>
            <w:rFonts w:ascii="Calibri" w:hAnsi="Calibri"/>
            <w:noProof/>
          </w:rPr>
          <w:t>Hardware Related Design</w:t>
        </w:r>
        <w:r>
          <w:rPr>
            <w:noProof/>
            <w:webHidden/>
          </w:rPr>
          <w:tab/>
        </w:r>
        <w:r>
          <w:rPr>
            <w:noProof/>
            <w:webHidden/>
          </w:rPr>
          <w:fldChar w:fldCharType="begin"/>
        </w:r>
        <w:r>
          <w:rPr>
            <w:noProof/>
            <w:webHidden/>
          </w:rPr>
          <w:instrText xml:space="preserve"> PAGEREF _Toc441146872 \h </w:instrText>
        </w:r>
      </w:ins>
      <w:r>
        <w:rPr>
          <w:noProof/>
          <w:webHidden/>
        </w:rPr>
      </w:r>
      <w:r>
        <w:rPr>
          <w:noProof/>
          <w:webHidden/>
        </w:rPr>
        <w:fldChar w:fldCharType="separate"/>
      </w:r>
      <w:ins w:id="32" w:author="Windows User" w:date="2016-01-21T13:38:00Z">
        <w:r>
          <w:rPr>
            <w:noProof/>
            <w:webHidden/>
          </w:rPr>
          <w:t>8</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33" w:author="Windows User" w:date="2016-01-21T13:38:00Z"/>
          <w:rFonts w:asciiTheme="minorHAnsi" w:eastAsiaTheme="minorEastAsia" w:hAnsiTheme="minorHAnsi" w:cstheme="minorBidi"/>
          <w:noProof/>
          <w:sz w:val="22"/>
          <w:szCs w:val="22"/>
        </w:rPr>
      </w:pPr>
      <w:ins w:id="34"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"_Toc441146873"</w:instrText>
        </w:r>
        <w:r w:rsidRPr="0058487F">
          <w:rPr>
            <w:rStyle w:val="Hyperlink"/>
            <w:noProof/>
          </w:rPr>
          <w:instrText xml:space="preserve"> </w:instrText>
        </w:r>
        <w:r w:rsidRPr="0058487F">
          <w:rPr>
            <w:rStyle w:val="Hyperlink"/>
            <w:noProof/>
          </w:rPr>
          <w:fldChar w:fldCharType="separate"/>
        </w:r>
        <w:r w:rsidRPr="0058487F">
          <w:rPr>
            <w:rStyle w:val="Hyperlink"/>
            <w:noProof/>
          </w:rPr>
          <w:t>5.1.2.</w:t>
        </w:r>
        <w:r>
          <w:rPr>
            <w:rFonts w:asciiTheme="minorHAnsi" w:eastAsiaTheme="minorEastAsia" w:hAnsiTheme="minorHAnsi" w:cstheme="minorBidi"/>
            <w:noProof/>
            <w:sz w:val="22"/>
            <w:szCs w:val="22"/>
          </w:rPr>
          <w:tab/>
        </w:r>
        <w:r w:rsidRPr="0058487F">
          <w:rPr>
            <w:rStyle w:val="Hyperlink"/>
            <w:rFonts w:ascii="Calibri" w:hAnsi="Calibri"/>
            <w:noProof/>
          </w:rPr>
          <w:t>Software Related Design</w:t>
        </w:r>
        <w:r>
          <w:rPr>
            <w:noProof/>
            <w:webHidden/>
          </w:rPr>
          <w:tab/>
        </w:r>
        <w:r>
          <w:rPr>
            <w:noProof/>
            <w:webHidden/>
          </w:rPr>
          <w:fldChar w:fldCharType="begin"/>
        </w:r>
        <w:r>
          <w:rPr>
            <w:noProof/>
            <w:webHidden/>
          </w:rPr>
          <w:instrText xml:space="preserve"> PAGEREF _Toc441146873 \h </w:instrText>
        </w:r>
      </w:ins>
      <w:r>
        <w:rPr>
          <w:noProof/>
          <w:webHidden/>
        </w:rPr>
      </w:r>
      <w:r>
        <w:rPr>
          <w:noProof/>
          <w:webHidden/>
        </w:rPr>
        <w:fldChar w:fldCharType="separate"/>
      </w:r>
      <w:ins w:id="35" w:author="Windows User" w:date="2016-01-21T13:38:00Z">
        <w:r>
          <w:rPr>
            <w:noProof/>
            <w:webHidden/>
          </w:rPr>
          <w:t>9</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36" w:author="Windows User" w:date="2016-01-21T13:38:00Z"/>
          <w:rFonts w:asciiTheme="minorHAnsi" w:eastAsiaTheme="minorEastAsia" w:hAnsiTheme="minorHAnsi" w:cstheme="minorBidi"/>
          <w:noProof/>
          <w:sz w:val="22"/>
          <w:szCs w:val="22"/>
        </w:rPr>
      </w:pPr>
      <w:ins w:id="37"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"_Toc441146874"</w:instrText>
        </w:r>
        <w:r w:rsidRPr="0058487F">
          <w:rPr>
            <w:rStyle w:val="Hyperlink"/>
            <w:noProof/>
          </w:rPr>
          <w:instrText xml:space="preserve"> </w:instrText>
        </w:r>
        <w:r w:rsidRPr="0058487F">
          <w:rPr>
            <w:rStyle w:val="Hyperlink"/>
            <w:noProof/>
          </w:rPr>
          <w:fldChar w:fldCharType="separate"/>
        </w:r>
        <w:r w:rsidRPr="0058487F">
          <w:rPr>
            <w:rStyle w:val="Hyperlink"/>
            <w:noProof/>
          </w:rPr>
          <w:t>5.1.3.</w:t>
        </w:r>
        <w:r>
          <w:rPr>
            <w:rFonts w:asciiTheme="minorHAnsi" w:eastAsiaTheme="minorEastAsia" w:hAnsiTheme="minorHAnsi" w:cstheme="minorBidi"/>
            <w:noProof/>
            <w:sz w:val="22"/>
            <w:szCs w:val="22"/>
          </w:rPr>
          <w:tab/>
        </w:r>
        <w:r w:rsidRPr="0058487F">
          <w:rPr>
            <w:rStyle w:val="Hyperlink"/>
            <w:rFonts w:ascii="Calibri" w:hAnsi="Calibri"/>
            <w:noProof/>
          </w:rPr>
          <w:t>Sub Function Calibrations</w:t>
        </w:r>
        <w:r>
          <w:rPr>
            <w:noProof/>
            <w:webHidden/>
          </w:rPr>
          <w:tab/>
        </w:r>
        <w:r>
          <w:rPr>
            <w:noProof/>
            <w:webHidden/>
          </w:rPr>
          <w:fldChar w:fldCharType="begin"/>
        </w:r>
        <w:r>
          <w:rPr>
            <w:noProof/>
            <w:webHidden/>
          </w:rPr>
          <w:instrText xml:space="preserve"> PAGEREF _Toc441146874 \h </w:instrText>
        </w:r>
      </w:ins>
      <w:r>
        <w:rPr>
          <w:noProof/>
          <w:webHidden/>
        </w:rPr>
      </w:r>
      <w:r>
        <w:rPr>
          <w:noProof/>
          <w:webHidden/>
        </w:rPr>
        <w:fldChar w:fldCharType="separate"/>
      </w:r>
      <w:ins w:id="38" w:author="Windows User" w:date="2016-01-21T13:38:00Z">
        <w:r>
          <w:rPr>
            <w:noProof/>
            <w:webHidden/>
          </w:rPr>
          <w:t>9</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39" w:author="Windows User" w:date="2016-01-21T13:38:00Z"/>
          <w:rFonts w:asciiTheme="minorHAnsi" w:eastAsiaTheme="minorEastAsia" w:hAnsiTheme="minorHAnsi" w:cstheme="minorBidi"/>
          <w:noProof/>
          <w:sz w:val="22"/>
          <w:szCs w:val="22"/>
        </w:rPr>
      </w:pPr>
      <w:ins w:id="40"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"_Toc441146875"</w:instrText>
        </w:r>
        <w:r w:rsidRPr="0058487F">
          <w:rPr>
            <w:rStyle w:val="Hyperlink"/>
            <w:noProof/>
          </w:rPr>
          <w:instrText xml:space="preserve"> </w:instrText>
        </w:r>
        <w:r w:rsidRPr="0058487F">
          <w:rPr>
            <w:rStyle w:val="Hyperlink"/>
            <w:noProof/>
          </w:rPr>
          <w:fldChar w:fldCharType="separate"/>
        </w:r>
        <w:r w:rsidRPr="0058487F">
          <w:rPr>
            <w:rStyle w:val="Hyperlink"/>
            <w:noProof/>
          </w:rPr>
          <w:t>5.1.4.</w:t>
        </w:r>
        <w:r>
          <w:rPr>
            <w:rFonts w:asciiTheme="minorHAnsi" w:eastAsiaTheme="minorEastAsia" w:hAnsiTheme="minorHAnsi" w:cstheme="minorBidi"/>
            <w:noProof/>
            <w:sz w:val="22"/>
            <w:szCs w:val="22"/>
          </w:rPr>
          <w:tab/>
        </w:r>
        <w:r w:rsidRPr="0058487F">
          <w:rPr>
            <w:rStyle w:val="Hyperlink"/>
            <w:rFonts w:ascii="Calibri" w:hAnsi="Calibri"/>
            <w:noProof/>
          </w:rPr>
          <w:t>Signal Availability</w:t>
        </w:r>
        <w:r>
          <w:rPr>
            <w:noProof/>
            <w:webHidden/>
          </w:rPr>
          <w:tab/>
        </w:r>
        <w:r>
          <w:rPr>
            <w:noProof/>
            <w:webHidden/>
          </w:rPr>
          <w:fldChar w:fldCharType="begin"/>
        </w:r>
        <w:r>
          <w:rPr>
            <w:noProof/>
            <w:webHidden/>
          </w:rPr>
          <w:instrText xml:space="preserve"> PAGEREF _Toc441146875 \h </w:instrText>
        </w:r>
      </w:ins>
      <w:r>
        <w:rPr>
          <w:noProof/>
          <w:webHidden/>
        </w:rPr>
      </w:r>
      <w:r>
        <w:rPr>
          <w:noProof/>
          <w:webHidden/>
        </w:rPr>
        <w:fldChar w:fldCharType="separate"/>
      </w:r>
      <w:ins w:id="41" w:author="Windows User" w:date="2016-01-21T13:38:00Z">
        <w:r>
          <w:rPr>
            <w:noProof/>
            <w:webHidden/>
          </w:rPr>
          <w:t>9</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42" w:author="Windows User" w:date="2016-01-21T13:38:00Z"/>
          <w:rFonts w:asciiTheme="minorHAnsi" w:eastAsiaTheme="minorEastAsia" w:hAnsiTheme="minorHAnsi" w:cstheme="minorBidi"/>
          <w:noProof/>
          <w:sz w:val="22"/>
          <w:szCs w:val="22"/>
        </w:rPr>
      </w:pPr>
      <w:ins w:id="43"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"_Toc441146876"</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5.2.</w:t>
        </w:r>
        <w:r>
          <w:rPr>
            <w:rFonts w:asciiTheme="minorHAnsi" w:eastAsiaTheme="minorEastAsia" w:hAnsiTheme="minorHAnsi" w:cstheme="minorBidi"/>
            <w:noProof/>
            <w:sz w:val="22"/>
            <w:szCs w:val="22"/>
          </w:rPr>
          <w:tab/>
        </w:r>
        <w:r w:rsidRPr="0058487F">
          <w:rPr>
            <w:rStyle w:val="Hyperlink"/>
            <w:rFonts w:ascii="Calibri" w:hAnsi="Calibri"/>
            <w:noProof/>
          </w:rPr>
          <w:t>Sub-Function:  MotCtrlMgrPer2 –2ms RTE to Motor Control interface</w:t>
        </w:r>
        <w:r>
          <w:rPr>
            <w:noProof/>
            <w:webHidden/>
          </w:rPr>
          <w:tab/>
        </w:r>
        <w:r>
          <w:rPr>
            <w:noProof/>
            <w:webHidden/>
          </w:rPr>
          <w:fldChar w:fldCharType="begin"/>
        </w:r>
        <w:r>
          <w:rPr>
            <w:noProof/>
            <w:webHidden/>
          </w:rPr>
          <w:instrText xml:space="preserve"> PAGEREF _Toc441146876 \h </w:instrText>
        </w:r>
      </w:ins>
      <w:r>
        <w:rPr>
          <w:noProof/>
          <w:webHidden/>
        </w:rPr>
      </w:r>
      <w:r>
        <w:rPr>
          <w:noProof/>
          <w:webHidden/>
        </w:rPr>
        <w:fldChar w:fldCharType="separate"/>
      </w:r>
      <w:ins w:id="44" w:author="Windows User" w:date="2016-01-21T13:38:00Z">
        <w:r>
          <w:rPr>
            <w:noProof/>
            <w:webHidden/>
          </w:rPr>
          <w:t>9</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45" w:author="Windows User" w:date="2016-01-21T13:38:00Z"/>
          <w:rFonts w:asciiTheme="minorHAnsi" w:eastAsiaTheme="minorEastAsia" w:hAnsiTheme="minorHAnsi" w:cstheme="minorBidi"/>
          <w:noProof/>
          <w:sz w:val="22"/>
          <w:szCs w:val="22"/>
        </w:rPr>
      </w:pPr>
      <w:ins w:id="46"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"_Toc441146877"</w:instrText>
        </w:r>
        <w:r w:rsidRPr="0058487F">
          <w:rPr>
            <w:rStyle w:val="Hyperlink"/>
            <w:noProof/>
          </w:rPr>
          <w:instrText xml:space="preserve"> </w:instrText>
        </w:r>
        <w:r w:rsidRPr="0058487F">
          <w:rPr>
            <w:rStyle w:val="Hyperlink"/>
            <w:noProof/>
          </w:rPr>
          <w:fldChar w:fldCharType="separate"/>
        </w:r>
        <w:r w:rsidRPr="0058487F">
          <w:rPr>
            <w:rStyle w:val="Hyperlink"/>
            <w:noProof/>
          </w:rPr>
          <w:t>5.2.1.</w:t>
        </w:r>
        <w:r>
          <w:rPr>
            <w:rFonts w:asciiTheme="minorHAnsi" w:eastAsiaTheme="minorEastAsia" w:hAnsiTheme="minorHAnsi" w:cstheme="minorBidi"/>
            <w:noProof/>
            <w:sz w:val="22"/>
            <w:szCs w:val="22"/>
          </w:rPr>
          <w:tab/>
        </w:r>
        <w:r w:rsidRPr="0058487F">
          <w:rPr>
            <w:rStyle w:val="Hyperlink"/>
            <w:rFonts w:ascii="Calibri" w:hAnsi="Calibri"/>
            <w:noProof/>
          </w:rPr>
          <w:t>Hardware Related Design</w:t>
        </w:r>
        <w:r>
          <w:rPr>
            <w:noProof/>
            <w:webHidden/>
          </w:rPr>
          <w:tab/>
        </w:r>
        <w:r>
          <w:rPr>
            <w:noProof/>
            <w:webHidden/>
          </w:rPr>
          <w:fldChar w:fldCharType="begin"/>
        </w:r>
        <w:r>
          <w:rPr>
            <w:noProof/>
            <w:webHidden/>
          </w:rPr>
          <w:instrText xml:space="preserve"> PAGEREF _Toc441146877 \h </w:instrText>
        </w:r>
      </w:ins>
      <w:r>
        <w:rPr>
          <w:noProof/>
          <w:webHidden/>
        </w:rPr>
      </w:r>
      <w:r>
        <w:rPr>
          <w:noProof/>
          <w:webHidden/>
        </w:rPr>
        <w:fldChar w:fldCharType="separate"/>
      </w:r>
      <w:ins w:id="47" w:author="Windows User" w:date="2016-01-21T13:38:00Z">
        <w:r>
          <w:rPr>
            <w:noProof/>
            <w:webHidden/>
          </w:rPr>
          <w:t>9</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48" w:author="Windows User" w:date="2016-01-21T13:38:00Z"/>
          <w:rFonts w:asciiTheme="minorHAnsi" w:eastAsiaTheme="minorEastAsia" w:hAnsiTheme="minorHAnsi" w:cstheme="minorBidi"/>
          <w:noProof/>
          <w:sz w:val="22"/>
          <w:szCs w:val="22"/>
        </w:rPr>
      </w:pPr>
      <w:ins w:id="49"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"_Toc441146878"</w:instrText>
        </w:r>
        <w:r w:rsidRPr="0058487F">
          <w:rPr>
            <w:rStyle w:val="Hyperlink"/>
            <w:noProof/>
          </w:rPr>
          <w:instrText xml:space="preserve"> </w:instrText>
        </w:r>
        <w:r w:rsidRPr="0058487F">
          <w:rPr>
            <w:rStyle w:val="Hyperlink"/>
            <w:noProof/>
          </w:rPr>
          <w:fldChar w:fldCharType="separate"/>
        </w:r>
        <w:r w:rsidRPr="0058487F">
          <w:rPr>
            <w:rStyle w:val="Hyperlink"/>
            <w:noProof/>
          </w:rPr>
          <w:t>5.2.2.</w:t>
        </w:r>
        <w:r>
          <w:rPr>
            <w:rFonts w:asciiTheme="minorHAnsi" w:eastAsiaTheme="minorEastAsia" w:hAnsiTheme="minorHAnsi" w:cstheme="minorBidi"/>
            <w:noProof/>
            <w:sz w:val="22"/>
            <w:szCs w:val="22"/>
          </w:rPr>
          <w:tab/>
        </w:r>
        <w:r w:rsidRPr="0058487F">
          <w:rPr>
            <w:rStyle w:val="Hyperlink"/>
            <w:rFonts w:ascii="Calibri" w:hAnsi="Calibri"/>
            <w:noProof/>
          </w:rPr>
          <w:t>Software Related Design</w:t>
        </w:r>
        <w:r>
          <w:rPr>
            <w:noProof/>
            <w:webHidden/>
          </w:rPr>
          <w:tab/>
        </w:r>
        <w:r>
          <w:rPr>
            <w:noProof/>
            <w:webHidden/>
          </w:rPr>
          <w:fldChar w:fldCharType="begin"/>
        </w:r>
        <w:r>
          <w:rPr>
            <w:noProof/>
            <w:webHidden/>
          </w:rPr>
          <w:instrText xml:space="preserve"> PAGEREF _Toc441146878 \h </w:instrText>
        </w:r>
      </w:ins>
      <w:r>
        <w:rPr>
          <w:noProof/>
          <w:webHidden/>
        </w:rPr>
      </w:r>
      <w:r>
        <w:rPr>
          <w:noProof/>
          <w:webHidden/>
        </w:rPr>
        <w:fldChar w:fldCharType="separate"/>
      </w:r>
      <w:ins w:id="50" w:author="Windows User" w:date="2016-01-21T13:38:00Z">
        <w:r>
          <w:rPr>
            <w:noProof/>
            <w:webHidden/>
          </w:rPr>
          <w:t>9</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51" w:author="Windows User" w:date="2016-01-21T13:38:00Z"/>
          <w:rFonts w:asciiTheme="minorHAnsi" w:eastAsiaTheme="minorEastAsia" w:hAnsiTheme="minorHAnsi" w:cstheme="minorBidi"/>
          <w:noProof/>
          <w:sz w:val="22"/>
          <w:szCs w:val="22"/>
        </w:rPr>
      </w:pPr>
      <w:ins w:id="52"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"_Toc441146879"</w:instrText>
        </w:r>
        <w:r w:rsidRPr="0058487F">
          <w:rPr>
            <w:rStyle w:val="Hyperlink"/>
            <w:noProof/>
          </w:rPr>
          <w:instrText xml:space="preserve"> </w:instrText>
        </w:r>
        <w:r w:rsidRPr="0058487F">
          <w:rPr>
            <w:rStyle w:val="Hyperlink"/>
            <w:noProof/>
          </w:rPr>
          <w:fldChar w:fldCharType="separate"/>
        </w:r>
        <w:r w:rsidRPr="0058487F">
          <w:rPr>
            <w:rStyle w:val="Hyperlink"/>
            <w:noProof/>
          </w:rPr>
          <w:t>5.2.3.</w:t>
        </w:r>
        <w:r>
          <w:rPr>
            <w:rFonts w:asciiTheme="minorHAnsi" w:eastAsiaTheme="minorEastAsia" w:hAnsiTheme="minorHAnsi" w:cstheme="minorBidi"/>
            <w:noProof/>
            <w:sz w:val="22"/>
            <w:szCs w:val="22"/>
          </w:rPr>
          <w:tab/>
        </w:r>
        <w:r w:rsidRPr="0058487F">
          <w:rPr>
            <w:rStyle w:val="Hyperlink"/>
            <w:rFonts w:ascii="Calibri" w:hAnsi="Calibri"/>
            <w:noProof/>
          </w:rPr>
          <w:t>Sub Function Calibrations</w:t>
        </w:r>
        <w:r>
          <w:rPr>
            <w:noProof/>
            <w:webHidden/>
          </w:rPr>
          <w:tab/>
        </w:r>
        <w:r>
          <w:rPr>
            <w:noProof/>
            <w:webHidden/>
          </w:rPr>
          <w:fldChar w:fldCharType="begin"/>
        </w:r>
        <w:r>
          <w:rPr>
            <w:noProof/>
            <w:webHidden/>
          </w:rPr>
          <w:instrText xml:space="preserve"> PAGEREF _Toc441146879 \h </w:instrText>
        </w:r>
      </w:ins>
      <w:r>
        <w:rPr>
          <w:noProof/>
          <w:webHidden/>
        </w:rPr>
      </w:r>
      <w:r>
        <w:rPr>
          <w:noProof/>
          <w:webHidden/>
        </w:rPr>
        <w:fldChar w:fldCharType="separate"/>
      </w:r>
      <w:ins w:id="53" w:author="Windows User" w:date="2016-01-21T13:38:00Z">
        <w:r>
          <w:rPr>
            <w:noProof/>
            <w:webHidden/>
          </w:rPr>
          <w:t>10</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54" w:author="Windows User" w:date="2016-01-21T13:38:00Z"/>
          <w:rFonts w:asciiTheme="minorHAnsi" w:eastAsiaTheme="minorEastAsia" w:hAnsiTheme="minorHAnsi" w:cstheme="minorBidi"/>
          <w:noProof/>
          <w:sz w:val="22"/>
          <w:szCs w:val="22"/>
        </w:rPr>
      </w:pPr>
      <w:ins w:id="55"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"_Toc441146880"</w:instrText>
        </w:r>
        <w:r w:rsidRPr="0058487F">
          <w:rPr>
            <w:rStyle w:val="Hyperlink"/>
            <w:noProof/>
          </w:rPr>
          <w:instrText xml:space="preserve"> </w:instrText>
        </w:r>
        <w:r w:rsidRPr="0058487F">
          <w:rPr>
            <w:rStyle w:val="Hyperlink"/>
            <w:noProof/>
          </w:rPr>
          <w:fldChar w:fldCharType="separate"/>
        </w:r>
        <w:r w:rsidRPr="0058487F">
          <w:rPr>
            <w:rStyle w:val="Hyperlink"/>
            <w:noProof/>
          </w:rPr>
          <w:t>5.2.4.</w:t>
        </w:r>
        <w:r>
          <w:rPr>
            <w:rFonts w:asciiTheme="minorHAnsi" w:eastAsiaTheme="minorEastAsia" w:hAnsiTheme="minorHAnsi" w:cstheme="minorBidi"/>
            <w:noProof/>
            <w:sz w:val="22"/>
            <w:szCs w:val="22"/>
          </w:rPr>
          <w:tab/>
        </w:r>
        <w:r w:rsidRPr="0058487F">
          <w:rPr>
            <w:rStyle w:val="Hyperlink"/>
            <w:rFonts w:ascii="Calibri" w:hAnsi="Calibri"/>
            <w:noProof/>
          </w:rPr>
          <w:t>Signal Availability</w:t>
        </w:r>
        <w:r>
          <w:rPr>
            <w:noProof/>
            <w:webHidden/>
          </w:rPr>
          <w:tab/>
        </w:r>
        <w:r>
          <w:rPr>
            <w:noProof/>
            <w:webHidden/>
          </w:rPr>
          <w:fldChar w:fldCharType="begin"/>
        </w:r>
        <w:r>
          <w:rPr>
            <w:noProof/>
            <w:webHidden/>
          </w:rPr>
          <w:instrText xml:space="preserve"> PAGEREF _Toc441146880 \h </w:instrText>
        </w:r>
      </w:ins>
      <w:r>
        <w:rPr>
          <w:noProof/>
          <w:webHidden/>
        </w:rPr>
      </w:r>
      <w:r>
        <w:rPr>
          <w:noProof/>
          <w:webHidden/>
        </w:rPr>
        <w:fldChar w:fldCharType="separate"/>
      </w:r>
      <w:ins w:id="56" w:author="Windows User" w:date="2016-01-21T13:38:00Z">
        <w:r>
          <w:rPr>
            <w:noProof/>
            <w:webHidden/>
          </w:rPr>
          <w:t>10</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57" w:author="Windows User" w:date="2016-01-21T13:38:00Z"/>
          <w:rFonts w:asciiTheme="minorHAnsi" w:eastAsiaTheme="minorEastAsia" w:hAnsiTheme="minorHAnsi" w:cstheme="minorBidi"/>
          <w:noProof/>
          <w:sz w:val="22"/>
          <w:szCs w:val="22"/>
        </w:rPr>
      </w:pPr>
      <w:ins w:id="58"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"_Toc441146881"</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5.3.</w:t>
        </w:r>
        <w:r>
          <w:rPr>
            <w:rFonts w:asciiTheme="minorHAnsi" w:eastAsiaTheme="minorEastAsia" w:hAnsiTheme="minorHAnsi" w:cstheme="minorBidi"/>
            <w:noProof/>
            <w:sz w:val="22"/>
            <w:szCs w:val="22"/>
          </w:rPr>
          <w:tab/>
        </w:r>
        <w:r w:rsidRPr="0058487F">
          <w:rPr>
            <w:rStyle w:val="Hyperlink"/>
            <w:rFonts w:ascii="Calibri" w:hAnsi="Calibri"/>
            <w:noProof/>
          </w:rPr>
          <w:t>Sub-Function:  MotCtrlMgrIrq: Motor Control Interrupt Service Routine</w:t>
        </w:r>
        <w:r>
          <w:rPr>
            <w:noProof/>
            <w:webHidden/>
          </w:rPr>
          <w:tab/>
        </w:r>
        <w:r>
          <w:rPr>
            <w:noProof/>
            <w:webHidden/>
          </w:rPr>
          <w:fldChar w:fldCharType="begin"/>
        </w:r>
        <w:r>
          <w:rPr>
            <w:noProof/>
            <w:webHidden/>
          </w:rPr>
          <w:instrText xml:space="preserve"> PAGEREF _Toc441146881 \h </w:instrText>
        </w:r>
      </w:ins>
      <w:r>
        <w:rPr>
          <w:noProof/>
          <w:webHidden/>
        </w:rPr>
      </w:r>
      <w:r>
        <w:rPr>
          <w:noProof/>
          <w:webHidden/>
        </w:rPr>
        <w:fldChar w:fldCharType="separate"/>
      </w:r>
      <w:ins w:id="59" w:author="Windows User" w:date="2016-01-21T13:38:00Z">
        <w:r>
          <w:rPr>
            <w:noProof/>
            <w:webHidden/>
          </w:rPr>
          <w:t>10</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60" w:author="Windows User" w:date="2016-01-21T13:38:00Z"/>
          <w:rFonts w:asciiTheme="minorHAnsi" w:eastAsiaTheme="minorEastAsia" w:hAnsiTheme="minorHAnsi" w:cstheme="minorBidi"/>
          <w:noProof/>
          <w:sz w:val="22"/>
          <w:szCs w:val="22"/>
        </w:rPr>
      </w:pPr>
      <w:ins w:id="61"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"_Toc441146882"</w:instrText>
        </w:r>
        <w:r w:rsidRPr="0058487F">
          <w:rPr>
            <w:rStyle w:val="Hyperlink"/>
            <w:noProof/>
          </w:rPr>
          <w:instrText xml:space="preserve"> </w:instrText>
        </w:r>
        <w:r w:rsidRPr="0058487F">
          <w:rPr>
            <w:rStyle w:val="Hyperlink"/>
            <w:noProof/>
          </w:rPr>
          <w:fldChar w:fldCharType="separate"/>
        </w:r>
        <w:r w:rsidRPr="0058487F">
          <w:rPr>
            <w:rStyle w:val="Hyperlink"/>
            <w:noProof/>
          </w:rPr>
          <w:t>5.3.1.</w:t>
        </w:r>
        <w:r>
          <w:rPr>
            <w:rFonts w:asciiTheme="minorHAnsi" w:eastAsiaTheme="minorEastAsia" w:hAnsiTheme="minorHAnsi" w:cstheme="minorBidi"/>
            <w:noProof/>
            <w:sz w:val="22"/>
            <w:szCs w:val="22"/>
          </w:rPr>
          <w:tab/>
        </w:r>
        <w:r w:rsidRPr="0058487F">
          <w:rPr>
            <w:rStyle w:val="Hyperlink"/>
            <w:rFonts w:ascii="Calibri" w:hAnsi="Calibri"/>
            <w:noProof/>
          </w:rPr>
          <w:t>Hardware Related Design</w:t>
        </w:r>
        <w:r>
          <w:rPr>
            <w:noProof/>
            <w:webHidden/>
          </w:rPr>
          <w:tab/>
        </w:r>
        <w:r>
          <w:rPr>
            <w:noProof/>
            <w:webHidden/>
          </w:rPr>
          <w:fldChar w:fldCharType="begin"/>
        </w:r>
        <w:r>
          <w:rPr>
            <w:noProof/>
            <w:webHidden/>
          </w:rPr>
          <w:instrText xml:space="preserve"> PAGEREF _Toc441146882 \h </w:instrText>
        </w:r>
      </w:ins>
      <w:r>
        <w:rPr>
          <w:noProof/>
          <w:webHidden/>
        </w:rPr>
      </w:r>
      <w:r>
        <w:rPr>
          <w:noProof/>
          <w:webHidden/>
        </w:rPr>
        <w:fldChar w:fldCharType="separate"/>
      </w:r>
      <w:ins w:id="62" w:author="Windows User" w:date="2016-01-21T13:38:00Z">
        <w:r>
          <w:rPr>
            <w:noProof/>
            <w:webHidden/>
          </w:rPr>
          <w:t>10</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63" w:author="Windows User" w:date="2016-01-21T13:38:00Z"/>
          <w:rFonts w:asciiTheme="minorHAnsi" w:eastAsiaTheme="minorEastAsia" w:hAnsiTheme="minorHAnsi" w:cstheme="minorBidi"/>
          <w:noProof/>
          <w:sz w:val="22"/>
          <w:szCs w:val="22"/>
        </w:rPr>
      </w:pPr>
      <w:ins w:id="64"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"_Toc441146883"</w:instrText>
        </w:r>
        <w:r w:rsidRPr="0058487F">
          <w:rPr>
            <w:rStyle w:val="Hyperlink"/>
            <w:noProof/>
          </w:rPr>
          <w:instrText xml:space="preserve"> </w:instrText>
        </w:r>
        <w:r w:rsidRPr="0058487F">
          <w:rPr>
            <w:rStyle w:val="Hyperlink"/>
            <w:noProof/>
          </w:rPr>
          <w:fldChar w:fldCharType="separate"/>
        </w:r>
        <w:r w:rsidRPr="0058487F">
          <w:rPr>
            <w:rStyle w:val="Hyperlink"/>
            <w:noProof/>
          </w:rPr>
          <w:t>5.3.2.</w:t>
        </w:r>
        <w:r>
          <w:rPr>
            <w:rFonts w:asciiTheme="minorHAnsi" w:eastAsiaTheme="minorEastAsia" w:hAnsiTheme="minorHAnsi" w:cstheme="minorBidi"/>
            <w:noProof/>
            <w:sz w:val="22"/>
            <w:szCs w:val="22"/>
          </w:rPr>
          <w:tab/>
        </w:r>
        <w:r w:rsidRPr="0058487F">
          <w:rPr>
            <w:rStyle w:val="Hyperlink"/>
            <w:rFonts w:ascii="Calibri" w:hAnsi="Calibri"/>
            <w:noProof/>
          </w:rPr>
          <w:t>Software Related Design</w:t>
        </w:r>
        <w:r>
          <w:rPr>
            <w:noProof/>
            <w:webHidden/>
          </w:rPr>
          <w:tab/>
        </w:r>
        <w:r>
          <w:rPr>
            <w:noProof/>
            <w:webHidden/>
          </w:rPr>
          <w:fldChar w:fldCharType="begin"/>
        </w:r>
        <w:r>
          <w:rPr>
            <w:noProof/>
            <w:webHidden/>
          </w:rPr>
          <w:instrText xml:space="preserve"> PAGEREF _Toc441146883 \h </w:instrText>
        </w:r>
      </w:ins>
      <w:r>
        <w:rPr>
          <w:noProof/>
          <w:webHidden/>
        </w:rPr>
      </w:r>
      <w:r>
        <w:rPr>
          <w:noProof/>
          <w:webHidden/>
        </w:rPr>
        <w:fldChar w:fldCharType="separate"/>
      </w:r>
      <w:ins w:id="65" w:author="Windows User" w:date="2016-01-21T13:38:00Z">
        <w:r>
          <w:rPr>
            <w:noProof/>
            <w:webHidden/>
          </w:rPr>
          <w:t>10</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66" w:author="Windows User" w:date="2016-01-21T13:38:00Z"/>
          <w:rFonts w:asciiTheme="minorHAnsi" w:eastAsiaTheme="minorEastAsia" w:hAnsiTheme="minorHAnsi" w:cstheme="minorBidi"/>
          <w:noProof/>
          <w:sz w:val="22"/>
          <w:szCs w:val="22"/>
        </w:rPr>
      </w:pPr>
      <w:ins w:id="67"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"_Toc441146884"</w:instrText>
        </w:r>
        <w:r w:rsidRPr="0058487F">
          <w:rPr>
            <w:rStyle w:val="Hyperlink"/>
            <w:noProof/>
          </w:rPr>
          <w:instrText xml:space="preserve"> </w:instrText>
        </w:r>
        <w:r w:rsidRPr="0058487F">
          <w:rPr>
            <w:rStyle w:val="Hyperlink"/>
            <w:noProof/>
          </w:rPr>
          <w:fldChar w:fldCharType="separate"/>
        </w:r>
        <w:r w:rsidRPr="0058487F">
          <w:rPr>
            <w:rStyle w:val="Hyperlink"/>
            <w:noProof/>
          </w:rPr>
          <w:t>5.3.3.</w:t>
        </w:r>
        <w:r>
          <w:rPr>
            <w:rFonts w:asciiTheme="minorHAnsi" w:eastAsiaTheme="minorEastAsia" w:hAnsiTheme="minorHAnsi" w:cstheme="minorBidi"/>
            <w:noProof/>
            <w:sz w:val="22"/>
            <w:szCs w:val="22"/>
          </w:rPr>
          <w:tab/>
        </w:r>
        <w:r w:rsidRPr="0058487F">
          <w:rPr>
            <w:rStyle w:val="Hyperlink"/>
            <w:rFonts w:ascii="Calibri" w:hAnsi="Calibri"/>
            <w:noProof/>
          </w:rPr>
          <w:t>Sub Function Calibrations</w:t>
        </w:r>
        <w:r>
          <w:rPr>
            <w:noProof/>
            <w:webHidden/>
          </w:rPr>
          <w:tab/>
        </w:r>
        <w:r>
          <w:rPr>
            <w:noProof/>
            <w:webHidden/>
          </w:rPr>
          <w:fldChar w:fldCharType="begin"/>
        </w:r>
        <w:r>
          <w:rPr>
            <w:noProof/>
            <w:webHidden/>
          </w:rPr>
          <w:instrText xml:space="preserve"> PAGEREF _Toc441146884 \h </w:instrText>
        </w:r>
      </w:ins>
      <w:r>
        <w:rPr>
          <w:noProof/>
          <w:webHidden/>
        </w:rPr>
      </w:r>
      <w:r>
        <w:rPr>
          <w:noProof/>
          <w:webHidden/>
        </w:rPr>
        <w:fldChar w:fldCharType="separate"/>
      </w:r>
      <w:ins w:id="68" w:author="Windows User" w:date="2016-01-21T13:38:00Z">
        <w:r>
          <w:rPr>
            <w:noProof/>
            <w:webHidden/>
          </w:rPr>
          <w:t>10</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69" w:author="Windows User" w:date="2016-01-21T13:38:00Z"/>
          <w:rFonts w:asciiTheme="minorHAnsi" w:eastAsiaTheme="minorEastAsia" w:hAnsiTheme="minorHAnsi" w:cstheme="minorBidi"/>
          <w:noProof/>
          <w:sz w:val="22"/>
          <w:szCs w:val="22"/>
        </w:rPr>
      </w:pPr>
      <w:ins w:id="70"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"_Toc441146885"</w:instrText>
        </w:r>
        <w:r w:rsidRPr="0058487F">
          <w:rPr>
            <w:rStyle w:val="Hyperlink"/>
            <w:noProof/>
          </w:rPr>
          <w:instrText xml:space="preserve"> </w:instrText>
        </w:r>
        <w:r w:rsidRPr="0058487F">
          <w:rPr>
            <w:rStyle w:val="Hyperlink"/>
            <w:noProof/>
          </w:rPr>
          <w:fldChar w:fldCharType="separate"/>
        </w:r>
        <w:r w:rsidRPr="0058487F">
          <w:rPr>
            <w:rStyle w:val="Hyperlink"/>
            <w:noProof/>
          </w:rPr>
          <w:t>5.3.4.</w:t>
        </w:r>
        <w:r>
          <w:rPr>
            <w:rFonts w:asciiTheme="minorHAnsi" w:eastAsiaTheme="minorEastAsia" w:hAnsiTheme="minorHAnsi" w:cstheme="minorBidi"/>
            <w:noProof/>
            <w:sz w:val="22"/>
            <w:szCs w:val="22"/>
          </w:rPr>
          <w:tab/>
        </w:r>
        <w:r w:rsidRPr="0058487F">
          <w:rPr>
            <w:rStyle w:val="Hyperlink"/>
            <w:rFonts w:ascii="Calibri" w:hAnsi="Calibri"/>
            <w:noProof/>
          </w:rPr>
          <w:t>Signal Availability</w:t>
        </w:r>
        <w:r>
          <w:rPr>
            <w:noProof/>
            <w:webHidden/>
          </w:rPr>
          <w:tab/>
        </w:r>
        <w:r>
          <w:rPr>
            <w:noProof/>
            <w:webHidden/>
          </w:rPr>
          <w:fldChar w:fldCharType="begin"/>
        </w:r>
        <w:r>
          <w:rPr>
            <w:noProof/>
            <w:webHidden/>
          </w:rPr>
          <w:instrText xml:space="preserve"> PAGEREF _Toc441146885 \h </w:instrText>
        </w:r>
      </w:ins>
      <w:r>
        <w:rPr>
          <w:noProof/>
          <w:webHidden/>
        </w:rPr>
      </w:r>
      <w:r>
        <w:rPr>
          <w:noProof/>
          <w:webHidden/>
        </w:rPr>
        <w:fldChar w:fldCharType="separate"/>
      </w:r>
      <w:ins w:id="71" w:author="Windows User" w:date="2016-01-21T13:38:00Z">
        <w:r>
          <w:rPr>
            <w:noProof/>
            <w:webHidden/>
          </w:rPr>
          <w:t>10</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72" w:author="Windows User" w:date="2016-01-21T13:38:00Z"/>
          <w:rFonts w:asciiTheme="minorHAnsi" w:eastAsiaTheme="minorEastAsia" w:hAnsiTheme="minorHAnsi" w:cstheme="minorBidi"/>
          <w:noProof/>
          <w:sz w:val="22"/>
          <w:szCs w:val="22"/>
        </w:rPr>
      </w:pPr>
      <w:ins w:id="73"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"_Toc441146886"</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5.4.</w:t>
        </w:r>
        <w:r>
          <w:rPr>
            <w:rFonts w:asciiTheme="minorHAnsi" w:eastAsiaTheme="minorEastAsia" w:hAnsiTheme="minorHAnsi" w:cstheme="minorBidi"/>
            <w:noProof/>
            <w:sz w:val="22"/>
            <w:szCs w:val="22"/>
          </w:rPr>
          <w:tab/>
        </w:r>
        <w:r w:rsidRPr="0058487F">
          <w:rPr>
            <w:rStyle w:val="Hyperlink"/>
            <w:rFonts w:ascii="Calibri" w:hAnsi="Calibri"/>
            <w:noProof/>
          </w:rPr>
          <w:t>Sub-Function:  Definition of Motor Control Data</w:t>
        </w:r>
        <w:r>
          <w:rPr>
            <w:noProof/>
            <w:webHidden/>
          </w:rPr>
          <w:tab/>
        </w:r>
        <w:r>
          <w:rPr>
            <w:noProof/>
            <w:webHidden/>
          </w:rPr>
          <w:fldChar w:fldCharType="begin"/>
        </w:r>
        <w:r>
          <w:rPr>
            <w:noProof/>
            <w:webHidden/>
          </w:rPr>
          <w:instrText xml:space="preserve"> PAGEREF _Toc441146886 \h </w:instrText>
        </w:r>
      </w:ins>
      <w:r>
        <w:rPr>
          <w:noProof/>
          <w:webHidden/>
        </w:rPr>
      </w:r>
      <w:r>
        <w:rPr>
          <w:noProof/>
          <w:webHidden/>
        </w:rPr>
        <w:fldChar w:fldCharType="separate"/>
      </w:r>
      <w:ins w:id="74" w:author="Windows User" w:date="2016-01-21T13:38:00Z">
        <w:r>
          <w:rPr>
            <w:noProof/>
            <w:webHidden/>
          </w:rPr>
          <w:t>10</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75" w:author="Windows User" w:date="2016-01-21T13:38:00Z"/>
          <w:rFonts w:asciiTheme="minorHAnsi" w:eastAsiaTheme="minorEastAsia" w:hAnsiTheme="minorHAnsi" w:cstheme="minorBidi"/>
          <w:noProof/>
          <w:sz w:val="22"/>
          <w:szCs w:val="22"/>
        </w:rPr>
      </w:pPr>
      <w:ins w:id="76"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"_Toc441146887"</w:instrText>
        </w:r>
        <w:r w:rsidRPr="0058487F">
          <w:rPr>
            <w:rStyle w:val="Hyperlink"/>
            <w:noProof/>
          </w:rPr>
          <w:instrText xml:space="preserve"> </w:instrText>
        </w:r>
        <w:r w:rsidRPr="0058487F">
          <w:rPr>
            <w:rStyle w:val="Hyperlink"/>
            <w:noProof/>
          </w:rPr>
          <w:fldChar w:fldCharType="separate"/>
        </w:r>
        <w:r w:rsidRPr="0058487F">
          <w:rPr>
            <w:rStyle w:val="Hyperlink"/>
            <w:noProof/>
          </w:rPr>
          <w:t>5.4.1.</w:t>
        </w:r>
        <w:r>
          <w:rPr>
            <w:rFonts w:asciiTheme="minorHAnsi" w:eastAsiaTheme="minorEastAsia" w:hAnsiTheme="minorHAnsi" w:cstheme="minorBidi"/>
            <w:noProof/>
            <w:sz w:val="22"/>
            <w:szCs w:val="22"/>
          </w:rPr>
          <w:tab/>
        </w:r>
        <w:r w:rsidRPr="0058487F">
          <w:rPr>
            <w:rStyle w:val="Hyperlink"/>
            <w:rFonts w:ascii="Calibri" w:hAnsi="Calibri"/>
            <w:noProof/>
          </w:rPr>
          <w:t>Hardware Related Design</w:t>
        </w:r>
        <w:r>
          <w:rPr>
            <w:noProof/>
            <w:webHidden/>
          </w:rPr>
          <w:tab/>
        </w:r>
        <w:r>
          <w:rPr>
            <w:noProof/>
            <w:webHidden/>
          </w:rPr>
          <w:fldChar w:fldCharType="begin"/>
        </w:r>
        <w:r>
          <w:rPr>
            <w:noProof/>
            <w:webHidden/>
          </w:rPr>
          <w:instrText xml:space="preserve"> PAGEREF _Toc441146887 \h </w:instrText>
        </w:r>
      </w:ins>
      <w:r>
        <w:rPr>
          <w:noProof/>
          <w:webHidden/>
        </w:rPr>
      </w:r>
      <w:r>
        <w:rPr>
          <w:noProof/>
          <w:webHidden/>
        </w:rPr>
        <w:fldChar w:fldCharType="separate"/>
      </w:r>
      <w:ins w:id="77" w:author="Windows User" w:date="2016-01-21T13:38:00Z">
        <w:r>
          <w:rPr>
            <w:noProof/>
            <w:webHidden/>
          </w:rPr>
          <w:t>10</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78" w:author="Windows User" w:date="2016-01-21T13:38:00Z"/>
          <w:rFonts w:asciiTheme="minorHAnsi" w:eastAsiaTheme="minorEastAsia" w:hAnsiTheme="minorHAnsi" w:cstheme="minorBidi"/>
          <w:noProof/>
          <w:sz w:val="22"/>
          <w:szCs w:val="22"/>
        </w:rPr>
      </w:pPr>
      <w:ins w:id="79"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"_Toc441146888"</w:instrText>
        </w:r>
        <w:r w:rsidRPr="0058487F">
          <w:rPr>
            <w:rStyle w:val="Hyperlink"/>
            <w:noProof/>
          </w:rPr>
          <w:instrText xml:space="preserve"> </w:instrText>
        </w:r>
        <w:r w:rsidRPr="0058487F">
          <w:rPr>
            <w:rStyle w:val="Hyperlink"/>
            <w:noProof/>
          </w:rPr>
          <w:fldChar w:fldCharType="separate"/>
        </w:r>
        <w:r w:rsidRPr="0058487F">
          <w:rPr>
            <w:rStyle w:val="Hyperlink"/>
            <w:noProof/>
          </w:rPr>
          <w:t>5.4.2.</w:t>
        </w:r>
        <w:r>
          <w:rPr>
            <w:rFonts w:asciiTheme="minorHAnsi" w:eastAsiaTheme="minorEastAsia" w:hAnsiTheme="minorHAnsi" w:cstheme="minorBidi"/>
            <w:noProof/>
            <w:sz w:val="22"/>
            <w:szCs w:val="22"/>
          </w:rPr>
          <w:tab/>
        </w:r>
        <w:r w:rsidRPr="0058487F">
          <w:rPr>
            <w:rStyle w:val="Hyperlink"/>
            <w:rFonts w:ascii="Calibri" w:hAnsi="Calibri"/>
            <w:noProof/>
          </w:rPr>
          <w:t>Software Related Design</w:t>
        </w:r>
        <w:r>
          <w:rPr>
            <w:noProof/>
            <w:webHidden/>
          </w:rPr>
          <w:tab/>
        </w:r>
        <w:r>
          <w:rPr>
            <w:noProof/>
            <w:webHidden/>
          </w:rPr>
          <w:fldChar w:fldCharType="begin"/>
        </w:r>
        <w:r>
          <w:rPr>
            <w:noProof/>
            <w:webHidden/>
          </w:rPr>
          <w:instrText xml:space="preserve"> PAGEREF _Toc441146888 \h </w:instrText>
        </w:r>
      </w:ins>
      <w:r>
        <w:rPr>
          <w:noProof/>
          <w:webHidden/>
        </w:rPr>
      </w:r>
      <w:r>
        <w:rPr>
          <w:noProof/>
          <w:webHidden/>
        </w:rPr>
        <w:fldChar w:fldCharType="separate"/>
      </w:r>
      <w:ins w:id="80" w:author="Windows User" w:date="2016-01-21T13:38:00Z">
        <w:r>
          <w:rPr>
            <w:noProof/>
            <w:webHidden/>
          </w:rPr>
          <w:t>10</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81" w:author="Windows User" w:date="2016-01-21T13:38:00Z"/>
          <w:rFonts w:asciiTheme="minorHAnsi" w:eastAsiaTheme="minorEastAsia" w:hAnsiTheme="minorHAnsi" w:cstheme="minorBidi"/>
          <w:noProof/>
          <w:sz w:val="22"/>
          <w:szCs w:val="22"/>
        </w:rPr>
      </w:pPr>
      <w:ins w:id="82"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"_Toc441146889"</w:instrText>
        </w:r>
        <w:r w:rsidRPr="0058487F">
          <w:rPr>
            <w:rStyle w:val="Hyperlink"/>
            <w:noProof/>
          </w:rPr>
          <w:instrText xml:space="preserve"> </w:instrText>
        </w:r>
        <w:r w:rsidRPr="0058487F">
          <w:rPr>
            <w:rStyle w:val="Hyperlink"/>
            <w:noProof/>
          </w:rPr>
          <w:fldChar w:fldCharType="separate"/>
        </w:r>
        <w:r w:rsidRPr="0058487F">
          <w:rPr>
            <w:rStyle w:val="Hyperlink"/>
            <w:noProof/>
          </w:rPr>
          <w:t>5.4.3.</w:t>
        </w:r>
        <w:r>
          <w:rPr>
            <w:rFonts w:asciiTheme="minorHAnsi" w:eastAsiaTheme="minorEastAsia" w:hAnsiTheme="minorHAnsi" w:cstheme="minorBidi"/>
            <w:noProof/>
            <w:sz w:val="22"/>
            <w:szCs w:val="22"/>
          </w:rPr>
          <w:tab/>
        </w:r>
        <w:r w:rsidRPr="0058487F">
          <w:rPr>
            <w:rStyle w:val="Hyperlink"/>
            <w:rFonts w:ascii="Calibri" w:hAnsi="Calibri"/>
            <w:noProof/>
          </w:rPr>
          <w:t>Sub Function Calibrations</w:t>
        </w:r>
        <w:r>
          <w:rPr>
            <w:noProof/>
            <w:webHidden/>
          </w:rPr>
          <w:tab/>
        </w:r>
        <w:r>
          <w:rPr>
            <w:noProof/>
            <w:webHidden/>
          </w:rPr>
          <w:fldChar w:fldCharType="begin"/>
        </w:r>
        <w:r>
          <w:rPr>
            <w:noProof/>
            <w:webHidden/>
          </w:rPr>
          <w:instrText xml:space="preserve"> PAGEREF _Toc441146889 \h </w:instrText>
        </w:r>
      </w:ins>
      <w:r>
        <w:rPr>
          <w:noProof/>
          <w:webHidden/>
        </w:rPr>
      </w:r>
      <w:r>
        <w:rPr>
          <w:noProof/>
          <w:webHidden/>
        </w:rPr>
        <w:fldChar w:fldCharType="separate"/>
      </w:r>
      <w:ins w:id="83" w:author="Windows User" w:date="2016-01-21T13:38:00Z">
        <w:r>
          <w:rPr>
            <w:noProof/>
            <w:webHidden/>
          </w:rPr>
          <w:t>11</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84" w:author="Windows User" w:date="2016-01-21T13:38:00Z"/>
          <w:rFonts w:asciiTheme="minorHAnsi" w:eastAsiaTheme="minorEastAsia" w:hAnsiTheme="minorHAnsi" w:cstheme="minorBidi"/>
          <w:noProof/>
          <w:sz w:val="22"/>
          <w:szCs w:val="22"/>
        </w:rPr>
      </w:pPr>
      <w:ins w:id="85"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"_Toc441146890"</w:instrText>
        </w:r>
        <w:r w:rsidRPr="0058487F">
          <w:rPr>
            <w:rStyle w:val="Hyperlink"/>
            <w:noProof/>
          </w:rPr>
          <w:instrText xml:space="preserve"> </w:instrText>
        </w:r>
        <w:r w:rsidRPr="0058487F">
          <w:rPr>
            <w:rStyle w:val="Hyperlink"/>
            <w:noProof/>
          </w:rPr>
          <w:fldChar w:fldCharType="separate"/>
        </w:r>
        <w:r w:rsidRPr="0058487F">
          <w:rPr>
            <w:rStyle w:val="Hyperlink"/>
            <w:noProof/>
          </w:rPr>
          <w:t>5.4.4.</w:t>
        </w:r>
        <w:r>
          <w:rPr>
            <w:rFonts w:asciiTheme="minorHAnsi" w:eastAsiaTheme="minorEastAsia" w:hAnsiTheme="minorHAnsi" w:cstheme="minorBidi"/>
            <w:noProof/>
            <w:sz w:val="22"/>
            <w:szCs w:val="22"/>
          </w:rPr>
          <w:tab/>
        </w:r>
        <w:r w:rsidRPr="0058487F">
          <w:rPr>
            <w:rStyle w:val="Hyperlink"/>
            <w:rFonts w:ascii="Calibri" w:hAnsi="Calibri"/>
            <w:noProof/>
          </w:rPr>
          <w:t>Signal Availability</w:t>
        </w:r>
        <w:r>
          <w:rPr>
            <w:noProof/>
            <w:webHidden/>
          </w:rPr>
          <w:tab/>
        </w:r>
        <w:r>
          <w:rPr>
            <w:noProof/>
            <w:webHidden/>
          </w:rPr>
          <w:fldChar w:fldCharType="begin"/>
        </w:r>
        <w:r>
          <w:rPr>
            <w:noProof/>
            <w:webHidden/>
          </w:rPr>
          <w:instrText xml:space="preserve"> PAGEREF _Toc441146890 \h </w:instrText>
        </w:r>
      </w:ins>
      <w:r>
        <w:rPr>
          <w:noProof/>
          <w:webHidden/>
        </w:rPr>
      </w:r>
      <w:r>
        <w:rPr>
          <w:noProof/>
          <w:webHidden/>
        </w:rPr>
        <w:fldChar w:fldCharType="separate"/>
      </w:r>
      <w:ins w:id="86" w:author="Windows User" w:date="2016-01-21T13:38:00Z">
        <w:r>
          <w:rPr>
            <w:noProof/>
            <w:webHidden/>
          </w:rPr>
          <w:t>11</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87" w:author="Windows User" w:date="2016-01-21T13:38:00Z"/>
          <w:rFonts w:asciiTheme="minorHAnsi" w:eastAsiaTheme="minorEastAsia" w:hAnsiTheme="minorHAnsi" w:cstheme="minorBidi"/>
          <w:noProof/>
          <w:sz w:val="22"/>
          <w:szCs w:val="22"/>
        </w:rPr>
      </w:pPr>
      <w:ins w:id="88"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"_Toc441146891"</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5.5.</w:t>
        </w:r>
        <w:r>
          <w:rPr>
            <w:rFonts w:asciiTheme="minorHAnsi" w:eastAsiaTheme="minorEastAsia" w:hAnsiTheme="minorHAnsi" w:cstheme="minorBidi"/>
            <w:noProof/>
            <w:sz w:val="22"/>
            <w:szCs w:val="22"/>
          </w:rPr>
          <w:tab/>
        </w:r>
        <w:r w:rsidRPr="0058487F">
          <w:rPr>
            <w:rStyle w:val="Hyperlink"/>
            <w:rFonts w:ascii="Calibri" w:hAnsi="Calibri"/>
            <w:noProof/>
          </w:rPr>
          <w:t>Sub-Function:  Non-RTE Enumeration Definitions</w:t>
        </w:r>
        <w:r>
          <w:rPr>
            <w:noProof/>
            <w:webHidden/>
          </w:rPr>
          <w:tab/>
        </w:r>
        <w:r>
          <w:rPr>
            <w:noProof/>
            <w:webHidden/>
          </w:rPr>
          <w:fldChar w:fldCharType="begin"/>
        </w:r>
        <w:r>
          <w:rPr>
            <w:noProof/>
            <w:webHidden/>
          </w:rPr>
          <w:instrText xml:space="preserve"> PAGEREF _Toc441146891 \h </w:instrText>
        </w:r>
      </w:ins>
      <w:r>
        <w:rPr>
          <w:noProof/>
          <w:webHidden/>
        </w:rPr>
      </w:r>
      <w:r>
        <w:rPr>
          <w:noProof/>
          <w:webHidden/>
        </w:rPr>
        <w:fldChar w:fldCharType="separate"/>
      </w:r>
      <w:ins w:id="89" w:author="Windows User" w:date="2016-01-21T13:38:00Z">
        <w:r>
          <w:rPr>
            <w:noProof/>
            <w:webHidden/>
          </w:rPr>
          <w:t>12</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90" w:author="Windows User" w:date="2016-01-21T13:38:00Z"/>
          <w:rFonts w:asciiTheme="minorHAnsi" w:eastAsiaTheme="minorEastAsia" w:hAnsiTheme="minorHAnsi" w:cstheme="minorBidi"/>
          <w:noProof/>
          <w:sz w:val="22"/>
          <w:szCs w:val="22"/>
        </w:rPr>
      </w:pPr>
      <w:ins w:id="91"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"_Toc441146892"</w:instrText>
        </w:r>
        <w:r w:rsidRPr="0058487F">
          <w:rPr>
            <w:rStyle w:val="Hyperlink"/>
            <w:noProof/>
          </w:rPr>
          <w:instrText xml:space="preserve"> </w:instrText>
        </w:r>
        <w:r w:rsidRPr="0058487F">
          <w:rPr>
            <w:rStyle w:val="Hyperlink"/>
            <w:noProof/>
          </w:rPr>
          <w:fldChar w:fldCharType="separate"/>
        </w:r>
        <w:r w:rsidRPr="0058487F">
          <w:rPr>
            <w:rStyle w:val="Hyperlink"/>
            <w:noProof/>
          </w:rPr>
          <w:t>5.5.1.</w:t>
        </w:r>
        <w:r>
          <w:rPr>
            <w:rFonts w:asciiTheme="minorHAnsi" w:eastAsiaTheme="minorEastAsia" w:hAnsiTheme="minorHAnsi" w:cstheme="minorBidi"/>
            <w:noProof/>
            <w:sz w:val="22"/>
            <w:szCs w:val="22"/>
          </w:rPr>
          <w:tab/>
        </w:r>
        <w:r w:rsidRPr="0058487F">
          <w:rPr>
            <w:rStyle w:val="Hyperlink"/>
            <w:rFonts w:ascii="Calibri" w:hAnsi="Calibri"/>
            <w:noProof/>
          </w:rPr>
          <w:t>Hardware Related Design</w:t>
        </w:r>
        <w:r>
          <w:rPr>
            <w:noProof/>
            <w:webHidden/>
          </w:rPr>
          <w:tab/>
        </w:r>
        <w:r>
          <w:rPr>
            <w:noProof/>
            <w:webHidden/>
          </w:rPr>
          <w:fldChar w:fldCharType="begin"/>
        </w:r>
        <w:r>
          <w:rPr>
            <w:noProof/>
            <w:webHidden/>
          </w:rPr>
          <w:instrText xml:space="preserve"> PAGEREF _Toc441146892 \h </w:instrText>
        </w:r>
      </w:ins>
      <w:r>
        <w:rPr>
          <w:noProof/>
          <w:webHidden/>
        </w:rPr>
      </w:r>
      <w:r>
        <w:rPr>
          <w:noProof/>
          <w:webHidden/>
        </w:rPr>
        <w:fldChar w:fldCharType="separate"/>
      </w:r>
      <w:ins w:id="92" w:author="Windows User" w:date="2016-01-21T13:38:00Z">
        <w:r>
          <w:rPr>
            <w:noProof/>
            <w:webHidden/>
          </w:rPr>
          <w:t>12</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93" w:author="Windows User" w:date="2016-01-21T13:38:00Z"/>
          <w:rFonts w:asciiTheme="minorHAnsi" w:eastAsiaTheme="minorEastAsia" w:hAnsiTheme="minorHAnsi" w:cstheme="minorBidi"/>
          <w:noProof/>
          <w:sz w:val="22"/>
          <w:szCs w:val="22"/>
        </w:rPr>
      </w:pPr>
      <w:ins w:id="94"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"_Toc441146893"</w:instrText>
        </w:r>
        <w:r w:rsidRPr="0058487F">
          <w:rPr>
            <w:rStyle w:val="Hyperlink"/>
            <w:noProof/>
          </w:rPr>
          <w:instrText xml:space="preserve"> </w:instrText>
        </w:r>
        <w:r w:rsidRPr="0058487F">
          <w:rPr>
            <w:rStyle w:val="Hyperlink"/>
            <w:noProof/>
          </w:rPr>
          <w:fldChar w:fldCharType="separate"/>
        </w:r>
        <w:r w:rsidRPr="0058487F">
          <w:rPr>
            <w:rStyle w:val="Hyperlink"/>
            <w:noProof/>
          </w:rPr>
          <w:t>5.5.2.</w:t>
        </w:r>
        <w:r>
          <w:rPr>
            <w:rFonts w:asciiTheme="minorHAnsi" w:eastAsiaTheme="minorEastAsia" w:hAnsiTheme="minorHAnsi" w:cstheme="minorBidi"/>
            <w:noProof/>
            <w:sz w:val="22"/>
            <w:szCs w:val="22"/>
          </w:rPr>
          <w:tab/>
        </w:r>
        <w:r w:rsidRPr="0058487F">
          <w:rPr>
            <w:rStyle w:val="Hyperlink"/>
            <w:rFonts w:ascii="Calibri" w:hAnsi="Calibri"/>
            <w:noProof/>
          </w:rPr>
          <w:t>Software Related Design</w:t>
        </w:r>
        <w:r>
          <w:rPr>
            <w:noProof/>
            <w:webHidden/>
          </w:rPr>
          <w:tab/>
        </w:r>
        <w:r>
          <w:rPr>
            <w:noProof/>
            <w:webHidden/>
          </w:rPr>
          <w:fldChar w:fldCharType="begin"/>
        </w:r>
        <w:r>
          <w:rPr>
            <w:noProof/>
            <w:webHidden/>
          </w:rPr>
          <w:instrText xml:space="preserve"> PAGEREF _Toc441146893 \h </w:instrText>
        </w:r>
      </w:ins>
      <w:r>
        <w:rPr>
          <w:noProof/>
          <w:webHidden/>
        </w:rPr>
      </w:r>
      <w:r>
        <w:rPr>
          <w:noProof/>
          <w:webHidden/>
        </w:rPr>
        <w:fldChar w:fldCharType="separate"/>
      </w:r>
      <w:ins w:id="95" w:author="Windows User" w:date="2016-01-21T13:38:00Z">
        <w:r>
          <w:rPr>
            <w:noProof/>
            <w:webHidden/>
          </w:rPr>
          <w:t>12</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96" w:author="Windows User" w:date="2016-01-21T13:38:00Z"/>
          <w:rFonts w:asciiTheme="minorHAnsi" w:eastAsiaTheme="minorEastAsia" w:hAnsiTheme="minorHAnsi" w:cstheme="minorBidi"/>
          <w:noProof/>
          <w:sz w:val="22"/>
          <w:szCs w:val="22"/>
        </w:rPr>
      </w:pPr>
      <w:ins w:id="97"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"_Toc441146894"</w:instrText>
        </w:r>
        <w:r w:rsidRPr="0058487F">
          <w:rPr>
            <w:rStyle w:val="Hyperlink"/>
            <w:noProof/>
          </w:rPr>
          <w:instrText xml:space="preserve"> </w:instrText>
        </w:r>
        <w:r w:rsidRPr="0058487F">
          <w:rPr>
            <w:rStyle w:val="Hyperlink"/>
            <w:noProof/>
          </w:rPr>
          <w:fldChar w:fldCharType="separate"/>
        </w:r>
        <w:r w:rsidRPr="0058487F">
          <w:rPr>
            <w:rStyle w:val="Hyperlink"/>
            <w:noProof/>
          </w:rPr>
          <w:t>5.5.3.</w:t>
        </w:r>
        <w:r>
          <w:rPr>
            <w:rFonts w:asciiTheme="minorHAnsi" w:eastAsiaTheme="minorEastAsia" w:hAnsiTheme="minorHAnsi" w:cstheme="minorBidi"/>
            <w:noProof/>
            <w:sz w:val="22"/>
            <w:szCs w:val="22"/>
          </w:rPr>
          <w:tab/>
        </w:r>
        <w:r w:rsidRPr="0058487F">
          <w:rPr>
            <w:rStyle w:val="Hyperlink"/>
            <w:rFonts w:ascii="Calibri" w:hAnsi="Calibri"/>
            <w:noProof/>
          </w:rPr>
          <w:t>Sub Function Calibrations</w:t>
        </w:r>
        <w:r>
          <w:rPr>
            <w:noProof/>
            <w:webHidden/>
          </w:rPr>
          <w:tab/>
        </w:r>
        <w:r>
          <w:rPr>
            <w:noProof/>
            <w:webHidden/>
          </w:rPr>
          <w:fldChar w:fldCharType="begin"/>
        </w:r>
        <w:r>
          <w:rPr>
            <w:noProof/>
            <w:webHidden/>
          </w:rPr>
          <w:instrText xml:space="preserve"> PAGEREF _Toc441146894 \h </w:instrText>
        </w:r>
      </w:ins>
      <w:r>
        <w:rPr>
          <w:noProof/>
          <w:webHidden/>
        </w:rPr>
      </w:r>
      <w:r>
        <w:rPr>
          <w:noProof/>
          <w:webHidden/>
        </w:rPr>
        <w:fldChar w:fldCharType="separate"/>
      </w:r>
      <w:ins w:id="98" w:author="Windows User" w:date="2016-01-21T13:38:00Z">
        <w:r>
          <w:rPr>
            <w:noProof/>
            <w:webHidden/>
          </w:rPr>
          <w:t>12</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99" w:author="Windows User" w:date="2016-01-21T13:38:00Z"/>
          <w:rFonts w:asciiTheme="minorHAnsi" w:eastAsiaTheme="minorEastAsia" w:hAnsiTheme="minorHAnsi" w:cstheme="minorBidi"/>
          <w:noProof/>
          <w:sz w:val="22"/>
          <w:szCs w:val="22"/>
        </w:rPr>
      </w:pPr>
      <w:ins w:id="100"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"_Toc441146895"</w:instrText>
        </w:r>
        <w:r w:rsidRPr="0058487F">
          <w:rPr>
            <w:rStyle w:val="Hyperlink"/>
            <w:noProof/>
          </w:rPr>
          <w:instrText xml:space="preserve"> </w:instrText>
        </w:r>
        <w:r w:rsidRPr="0058487F">
          <w:rPr>
            <w:rStyle w:val="Hyperlink"/>
            <w:noProof/>
          </w:rPr>
          <w:fldChar w:fldCharType="separate"/>
        </w:r>
        <w:r w:rsidRPr="0058487F">
          <w:rPr>
            <w:rStyle w:val="Hyperlink"/>
            <w:noProof/>
          </w:rPr>
          <w:t>5.5.4.</w:t>
        </w:r>
        <w:r>
          <w:rPr>
            <w:rFonts w:asciiTheme="minorHAnsi" w:eastAsiaTheme="minorEastAsia" w:hAnsiTheme="minorHAnsi" w:cstheme="minorBidi"/>
            <w:noProof/>
            <w:sz w:val="22"/>
            <w:szCs w:val="22"/>
          </w:rPr>
          <w:tab/>
        </w:r>
        <w:r w:rsidRPr="0058487F">
          <w:rPr>
            <w:rStyle w:val="Hyperlink"/>
            <w:rFonts w:ascii="Calibri" w:hAnsi="Calibri"/>
            <w:noProof/>
          </w:rPr>
          <w:t>Signal Availability</w:t>
        </w:r>
        <w:r>
          <w:rPr>
            <w:noProof/>
            <w:webHidden/>
          </w:rPr>
          <w:tab/>
        </w:r>
        <w:r>
          <w:rPr>
            <w:noProof/>
            <w:webHidden/>
          </w:rPr>
          <w:fldChar w:fldCharType="begin"/>
        </w:r>
        <w:r>
          <w:rPr>
            <w:noProof/>
            <w:webHidden/>
          </w:rPr>
          <w:instrText xml:space="preserve"> PAGEREF _Toc441146895 \h </w:instrText>
        </w:r>
      </w:ins>
      <w:r>
        <w:rPr>
          <w:noProof/>
          <w:webHidden/>
        </w:rPr>
      </w:r>
      <w:r>
        <w:rPr>
          <w:noProof/>
          <w:webHidden/>
        </w:rPr>
        <w:fldChar w:fldCharType="separate"/>
      </w:r>
      <w:ins w:id="101" w:author="Windows User" w:date="2016-01-21T13:38:00Z">
        <w:r>
          <w:rPr>
            <w:noProof/>
            <w:webHidden/>
          </w:rPr>
          <w:t>12</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102" w:author="Windows User" w:date="2016-01-21T13:38:00Z"/>
          <w:rFonts w:asciiTheme="minorHAnsi" w:eastAsiaTheme="minorEastAsia" w:hAnsiTheme="minorHAnsi" w:cstheme="minorBidi"/>
          <w:noProof/>
          <w:sz w:val="22"/>
          <w:szCs w:val="22"/>
        </w:rPr>
      </w:pPr>
      <w:ins w:id="103"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"_Toc441146896"</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5.6.</w:t>
        </w:r>
        <w:r>
          <w:rPr>
            <w:rFonts w:asciiTheme="minorHAnsi" w:eastAsiaTheme="minorEastAsia" w:hAnsiTheme="minorHAnsi" w:cstheme="minorBidi"/>
            <w:noProof/>
            <w:sz w:val="22"/>
            <w:szCs w:val="22"/>
          </w:rPr>
          <w:tab/>
        </w:r>
        <w:r w:rsidRPr="0058487F">
          <w:rPr>
            <w:rStyle w:val="Hyperlink"/>
            <w:rFonts w:ascii="Calibri" w:hAnsi="Calibri"/>
            <w:noProof/>
          </w:rPr>
          <w:t>Sub-Function:  Motor Control Data Access Macros</w:t>
        </w:r>
        <w:r>
          <w:rPr>
            <w:noProof/>
            <w:webHidden/>
          </w:rPr>
          <w:tab/>
        </w:r>
        <w:r>
          <w:rPr>
            <w:noProof/>
            <w:webHidden/>
          </w:rPr>
          <w:fldChar w:fldCharType="begin"/>
        </w:r>
        <w:r>
          <w:rPr>
            <w:noProof/>
            <w:webHidden/>
          </w:rPr>
          <w:instrText xml:space="preserve"> PAGEREF _Toc441146896 \h </w:instrText>
        </w:r>
      </w:ins>
      <w:r>
        <w:rPr>
          <w:noProof/>
          <w:webHidden/>
        </w:rPr>
      </w:r>
      <w:r>
        <w:rPr>
          <w:noProof/>
          <w:webHidden/>
        </w:rPr>
        <w:fldChar w:fldCharType="separate"/>
      </w:r>
      <w:ins w:id="104" w:author="Windows User" w:date="2016-01-21T13:38:00Z">
        <w:r>
          <w:rPr>
            <w:noProof/>
            <w:webHidden/>
          </w:rPr>
          <w:t>12</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105" w:author="Windows User" w:date="2016-01-21T13:38:00Z"/>
          <w:rFonts w:asciiTheme="minorHAnsi" w:eastAsiaTheme="minorEastAsia" w:hAnsiTheme="minorHAnsi" w:cstheme="minorBidi"/>
          <w:noProof/>
          <w:sz w:val="22"/>
          <w:szCs w:val="22"/>
        </w:rPr>
      </w:pPr>
      <w:ins w:id="106"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"_Toc441146897"</w:instrText>
        </w:r>
        <w:r w:rsidRPr="0058487F">
          <w:rPr>
            <w:rStyle w:val="Hyperlink"/>
            <w:noProof/>
          </w:rPr>
          <w:instrText xml:space="preserve"> </w:instrText>
        </w:r>
        <w:r w:rsidRPr="0058487F">
          <w:rPr>
            <w:rStyle w:val="Hyperlink"/>
            <w:noProof/>
          </w:rPr>
          <w:fldChar w:fldCharType="separate"/>
        </w:r>
        <w:r w:rsidRPr="0058487F">
          <w:rPr>
            <w:rStyle w:val="Hyperlink"/>
            <w:noProof/>
          </w:rPr>
          <w:t>5.6.1.</w:t>
        </w:r>
        <w:r>
          <w:rPr>
            <w:rFonts w:asciiTheme="minorHAnsi" w:eastAsiaTheme="minorEastAsia" w:hAnsiTheme="minorHAnsi" w:cstheme="minorBidi"/>
            <w:noProof/>
            <w:sz w:val="22"/>
            <w:szCs w:val="22"/>
          </w:rPr>
          <w:tab/>
        </w:r>
        <w:r w:rsidRPr="0058487F">
          <w:rPr>
            <w:rStyle w:val="Hyperlink"/>
            <w:rFonts w:ascii="Calibri" w:hAnsi="Calibri"/>
            <w:noProof/>
          </w:rPr>
          <w:t>Hardware Related Design</w:t>
        </w:r>
        <w:r>
          <w:rPr>
            <w:noProof/>
            <w:webHidden/>
          </w:rPr>
          <w:tab/>
        </w:r>
        <w:r>
          <w:rPr>
            <w:noProof/>
            <w:webHidden/>
          </w:rPr>
          <w:fldChar w:fldCharType="begin"/>
        </w:r>
        <w:r>
          <w:rPr>
            <w:noProof/>
            <w:webHidden/>
          </w:rPr>
          <w:instrText xml:space="preserve"> PAGEREF _Toc441146897 \h </w:instrText>
        </w:r>
      </w:ins>
      <w:r>
        <w:rPr>
          <w:noProof/>
          <w:webHidden/>
        </w:rPr>
      </w:r>
      <w:r>
        <w:rPr>
          <w:noProof/>
          <w:webHidden/>
        </w:rPr>
        <w:fldChar w:fldCharType="separate"/>
      </w:r>
      <w:ins w:id="107" w:author="Windows User" w:date="2016-01-21T13:38:00Z">
        <w:r>
          <w:rPr>
            <w:noProof/>
            <w:webHidden/>
          </w:rPr>
          <w:t>12</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108" w:author="Windows User" w:date="2016-01-21T13:38:00Z"/>
          <w:rFonts w:asciiTheme="minorHAnsi" w:eastAsiaTheme="minorEastAsia" w:hAnsiTheme="minorHAnsi" w:cstheme="minorBidi"/>
          <w:noProof/>
          <w:sz w:val="22"/>
          <w:szCs w:val="22"/>
        </w:rPr>
      </w:pPr>
      <w:ins w:id="109"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"_Toc441146898"</w:instrText>
        </w:r>
        <w:r w:rsidRPr="0058487F">
          <w:rPr>
            <w:rStyle w:val="Hyperlink"/>
            <w:noProof/>
          </w:rPr>
          <w:instrText xml:space="preserve"> </w:instrText>
        </w:r>
        <w:r w:rsidRPr="0058487F">
          <w:rPr>
            <w:rStyle w:val="Hyperlink"/>
            <w:noProof/>
          </w:rPr>
          <w:fldChar w:fldCharType="separate"/>
        </w:r>
        <w:r w:rsidRPr="0058487F">
          <w:rPr>
            <w:rStyle w:val="Hyperlink"/>
            <w:noProof/>
          </w:rPr>
          <w:t>5.6.2.</w:t>
        </w:r>
        <w:r>
          <w:rPr>
            <w:rFonts w:asciiTheme="minorHAnsi" w:eastAsiaTheme="minorEastAsia" w:hAnsiTheme="minorHAnsi" w:cstheme="minorBidi"/>
            <w:noProof/>
            <w:sz w:val="22"/>
            <w:szCs w:val="22"/>
          </w:rPr>
          <w:tab/>
        </w:r>
        <w:r w:rsidRPr="0058487F">
          <w:rPr>
            <w:rStyle w:val="Hyperlink"/>
            <w:rFonts w:ascii="Calibri" w:hAnsi="Calibri"/>
            <w:noProof/>
          </w:rPr>
          <w:t>Software Related Design</w:t>
        </w:r>
        <w:r>
          <w:rPr>
            <w:noProof/>
            <w:webHidden/>
          </w:rPr>
          <w:tab/>
        </w:r>
        <w:r>
          <w:rPr>
            <w:noProof/>
            <w:webHidden/>
          </w:rPr>
          <w:fldChar w:fldCharType="begin"/>
        </w:r>
        <w:r>
          <w:rPr>
            <w:noProof/>
            <w:webHidden/>
          </w:rPr>
          <w:instrText xml:space="preserve"> PAGEREF _Toc441146898 \h </w:instrText>
        </w:r>
      </w:ins>
      <w:r>
        <w:rPr>
          <w:noProof/>
          <w:webHidden/>
        </w:rPr>
      </w:r>
      <w:r>
        <w:rPr>
          <w:noProof/>
          <w:webHidden/>
        </w:rPr>
        <w:fldChar w:fldCharType="separate"/>
      </w:r>
      <w:ins w:id="110" w:author="Windows User" w:date="2016-01-21T13:38:00Z">
        <w:r>
          <w:rPr>
            <w:noProof/>
            <w:webHidden/>
          </w:rPr>
          <w:t>12</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111" w:author="Windows User" w:date="2016-01-21T13:38:00Z"/>
          <w:rFonts w:asciiTheme="minorHAnsi" w:eastAsiaTheme="minorEastAsia" w:hAnsiTheme="minorHAnsi" w:cstheme="minorBidi"/>
          <w:noProof/>
          <w:sz w:val="22"/>
          <w:szCs w:val="22"/>
        </w:rPr>
      </w:pPr>
      <w:ins w:id="112"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"_Toc441146899"</w:instrText>
        </w:r>
        <w:r w:rsidRPr="0058487F">
          <w:rPr>
            <w:rStyle w:val="Hyperlink"/>
            <w:noProof/>
          </w:rPr>
          <w:instrText xml:space="preserve"> </w:instrText>
        </w:r>
        <w:r w:rsidRPr="0058487F">
          <w:rPr>
            <w:rStyle w:val="Hyperlink"/>
            <w:noProof/>
          </w:rPr>
          <w:fldChar w:fldCharType="separate"/>
        </w:r>
        <w:r w:rsidRPr="0058487F">
          <w:rPr>
            <w:rStyle w:val="Hyperlink"/>
            <w:noProof/>
          </w:rPr>
          <w:t>5.6.3.</w:t>
        </w:r>
        <w:r>
          <w:rPr>
            <w:rFonts w:asciiTheme="minorHAnsi" w:eastAsiaTheme="minorEastAsia" w:hAnsiTheme="minorHAnsi" w:cstheme="minorBidi"/>
            <w:noProof/>
            <w:sz w:val="22"/>
            <w:szCs w:val="22"/>
          </w:rPr>
          <w:tab/>
        </w:r>
        <w:r w:rsidRPr="0058487F">
          <w:rPr>
            <w:rStyle w:val="Hyperlink"/>
            <w:rFonts w:ascii="Calibri" w:hAnsi="Calibri"/>
            <w:noProof/>
          </w:rPr>
          <w:t>Sub Function Calibrations</w:t>
        </w:r>
        <w:r>
          <w:rPr>
            <w:noProof/>
            <w:webHidden/>
          </w:rPr>
          <w:tab/>
        </w:r>
        <w:r>
          <w:rPr>
            <w:noProof/>
            <w:webHidden/>
          </w:rPr>
          <w:fldChar w:fldCharType="begin"/>
        </w:r>
        <w:r>
          <w:rPr>
            <w:noProof/>
            <w:webHidden/>
          </w:rPr>
          <w:instrText xml:space="preserve"> PAGEREF _Toc441146899 \h </w:instrText>
        </w:r>
      </w:ins>
      <w:r>
        <w:rPr>
          <w:noProof/>
          <w:webHidden/>
        </w:rPr>
      </w:r>
      <w:r>
        <w:rPr>
          <w:noProof/>
          <w:webHidden/>
        </w:rPr>
        <w:fldChar w:fldCharType="separate"/>
      </w:r>
      <w:ins w:id="113" w:author="Windows User" w:date="2016-01-21T13:38:00Z">
        <w:r>
          <w:rPr>
            <w:noProof/>
            <w:webHidden/>
          </w:rPr>
          <w:t>12</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114" w:author="Windows User" w:date="2016-01-21T13:38:00Z"/>
          <w:rFonts w:asciiTheme="minorHAnsi" w:eastAsiaTheme="minorEastAsia" w:hAnsiTheme="minorHAnsi" w:cstheme="minorBidi"/>
          <w:noProof/>
          <w:sz w:val="22"/>
          <w:szCs w:val="22"/>
        </w:rPr>
      </w:pPr>
      <w:ins w:id="115"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"_Toc441146900"</w:instrText>
        </w:r>
        <w:r w:rsidRPr="0058487F">
          <w:rPr>
            <w:rStyle w:val="Hyperlink"/>
            <w:noProof/>
          </w:rPr>
          <w:instrText xml:space="preserve"> </w:instrText>
        </w:r>
        <w:r w:rsidRPr="0058487F">
          <w:rPr>
            <w:rStyle w:val="Hyperlink"/>
            <w:noProof/>
          </w:rPr>
          <w:fldChar w:fldCharType="separate"/>
        </w:r>
        <w:r w:rsidRPr="0058487F">
          <w:rPr>
            <w:rStyle w:val="Hyperlink"/>
            <w:noProof/>
          </w:rPr>
          <w:t>5.6.4.</w:t>
        </w:r>
        <w:r>
          <w:rPr>
            <w:rFonts w:asciiTheme="minorHAnsi" w:eastAsiaTheme="minorEastAsia" w:hAnsiTheme="minorHAnsi" w:cstheme="minorBidi"/>
            <w:noProof/>
            <w:sz w:val="22"/>
            <w:szCs w:val="22"/>
          </w:rPr>
          <w:tab/>
        </w:r>
        <w:r w:rsidRPr="0058487F">
          <w:rPr>
            <w:rStyle w:val="Hyperlink"/>
            <w:rFonts w:ascii="Calibri" w:hAnsi="Calibri"/>
            <w:noProof/>
          </w:rPr>
          <w:t>Signal Availability</w:t>
        </w:r>
        <w:r>
          <w:rPr>
            <w:noProof/>
            <w:webHidden/>
          </w:rPr>
          <w:tab/>
        </w:r>
        <w:r>
          <w:rPr>
            <w:noProof/>
            <w:webHidden/>
          </w:rPr>
          <w:fldChar w:fldCharType="begin"/>
        </w:r>
        <w:r>
          <w:rPr>
            <w:noProof/>
            <w:webHidden/>
          </w:rPr>
          <w:instrText xml:space="preserve"> PAGEREF _Toc441146900 \h </w:instrText>
        </w:r>
      </w:ins>
      <w:r>
        <w:rPr>
          <w:noProof/>
          <w:webHidden/>
        </w:rPr>
      </w:r>
      <w:r>
        <w:rPr>
          <w:noProof/>
          <w:webHidden/>
        </w:rPr>
        <w:fldChar w:fldCharType="separate"/>
      </w:r>
      <w:ins w:id="116" w:author="Windows User" w:date="2016-01-21T13:38:00Z">
        <w:r>
          <w:rPr>
            <w:noProof/>
            <w:webHidden/>
          </w:rPr>
          <w:t>13</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117" w:author="Windows User" w:date="2016-01-21T13:38:00Z"/>
          <w:rFonts w:asciiTheme="minorHAnsi" w:eastAsiaTheme="minorEastAsia" w:hAnsiTheme="minorHAnsi" w:cstheme="minorBidi"/>
          <w:noProof/>
          <w:sz w:val="22"/>
          <w:szCs w:val="22"/>
        </w:rPr>
      </w:pPr>
      <w:ins w:id="118"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"_Toc441146901"</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5.7.</w:t>
        </w:r>
        <w:r>
          <w:rPr>
            <w:rFonts w:asciiTheme="minorHAnsi" w:eastAsiaTheme="minorEastAsia" w:hAnsiTheme="minorHAnsi" w:cstheme="minorBidi"/>
            <w:noProof/>
            <w:sz w:val="22"/>
            <w:szCs w:val="22"/>
          </w:rPr>
          <w:tab/>
        </w:r>
        <w:r w:rsidRPr="0058487F">
          <w:rPr>
            <w:rStyle w:val="Hyperlink"/>
            <w:rFonts w:ascii="Calibri" w:hAnsi="Calibri"/>
            <w:noProof/>
          </w:rPr>
          <w:t>Sub-Function:  Motor Control Data Signal Mapping</w:t>
        </w:r>
        <w:r>
          <w:rPr>
            <w:noProof/>
            <w:webHidden/>
          </w:rPr>
          <w:tab/>
        </w:r>
        <w:r>
          <w:rPr>
            <w:noProof/>
            <w:webHidden/>
          </w:rPr>
          <w:fldChar w:fldCharType="begin"/>
        </w:r>
        <w:r>
          <w:rPr>
            <w:noProof/>
            <w:webHidden/>
          </w:rPr>
          <w:instrText xml:space="preserve"> PAGEREF _Toc441146901 \h </w:instrText>
        </w:r>
      </w:ins>
      <w:r>
        <w:rPr>
          <w:noProof/>
          <w:webHidden/>
        </w:rPr>
      </w:r>
      <w:r>
        <w:rPr>
          <w:noProof/>
          <w:webHidden/>
        </w:rPr>
        <w:fldChar w:fldCharType="separate"/>
      </w:r>
      <w:ins w:id="119" w:author="Windows User" w:date="2016-01-21T13:38:00Z">
        <w:r>
          <w:rPr>
            <w:noProof/>
            <w:webHidden/>
          </w:rPr>
          <w:t>13</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120" w:author="Windows User" w:date="2016-01-21T13:38:00Z"/>
          <w:rFonts w:asciiTheme="minorHAnsi" w:eastAsiaTheme="minorEastAsia" w:hAnsiTheme="minorHAnsi" w:cstheme="minorBidi"/>
          <w:noProof/>
          <w:sz w:val="22"/>
          <w:szCs w:val="22"/>
        </w:rPr>
      </w:pPr>
      <w:ins w:id="121"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"_Toc441146902"</w:instrText>
        </w:r>
        <w:r w:rsidRPr="0058487F">
          <w:rPr>
            <w:rStyle w:val="Hyperlink"/>
            <w:noProof/>
          </w:rPr>
          <w:instrText xml:space="preserve"> </w:instrText>
        </w:r>
        <w:r w:rsidRPr="0058487F">
          <w:rPr>
            <w:rStyle w:val="Hyperlink"/>
            <w:noProof/>
          </w:rPr>
          <w:fldChar w:fldCharType="separate"/>
        </w:r>
        <w:r w:rsidRPr="0058487F">
          <w:rPr>
            <w:rStyle w:val="Hyperlink"/>
            <w:noProof/>
          </w:rPr>
          <w:t>5.7.1.</w:t>
        </w:r>
        <w:r>
          <w:rPr>
            <w:rFonts w:asciiTheme="minorHAnsi" w:eastAsiaTheme="minorEastAsia" w:hAnsiTheme="minorHAnsi" w:cstheme="minorBidi"/>
            <w:noProof/>
            <w:sz w:val="22"/>
            <w:szCs w:val="22"/>
          </w:rPr>
          <w:tab/>
        </w:r>
        <w:r w:rsidRPr="0058487F">
          <w:rPr>
            <w:rStyle w:val="Hyperlink"/>
            <w:rFonts w:ascii="Calibri" w:hAnsi="Calibri"/>
            <w:noProof/>
          </w:rPr>
          <w:t>Hardware Related Design</w:t>
        </w:r>
        <w:r>
          <w:rPr>
            <w:noProof/>
            <w:webHidden/>
          </w:rPr>
          <w:tab/>
        </w:r>
        <w:r>
          <w:rPr>
            <w:noProof/>
            <w:webHidden/>
          </w:rPr>
          <w:fldChar w:fldCharType="begin"/>
        </w:r>
        <w:r>
          <w:rPr>
            <w:noProof/>
            <w:webHidden/>
          </w:rPr>
          <w:instrText xml:space="preserve"> PAGEREF _Toc441146902 \h </w:instrText>
        </w:r>
      </w:ins>
      <w:r>
        <w:rPr>
          <w:noProof/>
          <w:webHidden/>
        </w:rPr>
      </w:r>
      <w:r>
        <w:rPr>
          <w:noProof/>
          <w:webHidden/>
        </w:rPr>
        <w:fldChar w:fldCharType="separate"/>
      </w:r>
      <w:ins w:id="122" w:author="Windows User" w:date="2016-01-21T13:38:00Z">
        <w:r>
          <w:rPr>
            <w:noProof/>
            <w:webHidden/>
          </w:rPr>
          <w:t>13</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123" w:author="Windows User" w:date="2016-01-21T13:38:00Z"/>
          <w:rFonts w:asciiTheme="minorHAnsi" w:eastAsiaTheme="minorEastAsia" w:hAnsiTheme="minorHAnsi" w:cstheme="minorBidi"/>
          <w:noProof/>
          <w:sz w:val="22"/>
          <w:szCs w:val="22"/>
        </w:rPr>
      </w:pPr>
      <w:ins w:id="124"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"_Toc441146903"</w:instrText>
        </w:r>
        <w:r w:rsidRPr="0058487F">
          <w:rPr>
            <w:rStyle w:val="Hyperlink"/>
            <w:noProof/>
          </w:rPr>
          <w:instrText xml:space="preserve"> </w:instrText>
        </w:r>
        <w:r w:rsidRPr="0058487F">
          <w:rPr>
            <w:rStyle w:val="Hyperlink"/>
            <w:noProof/>
          </w:rPr>
          <w:fldChar w:fldCharType="separate"/>
        </w:r>
        <w:r w:rsidRPr="0058487F">
          <w:rPr>
            <w:rStyle w:val="Hyperlink"/>
            <w:noProof/>
          </w:rPr>
          <w:t>5.7.2.</w:t>
        </w:r>
        <w:r>
          <w:rPr>
            <w:rFonts w:asciiTheme="minorHAnsi" w:eastAsiaTheme="minorEastAsia" w:hAnsiTheme="minorHAnsi" w:cstheme="minorBidi"/>
            <w:noProof/>
            <w:sz w:val="22"/>
            <w:szCs w:val="22"/>
          </w:rPr>
          <w:tab/>
        </w:r>
        <w:r w:rsidRPr="0058487F">
          <w:rPr>
            <w:rStyle w:val="Hyperlink"/>
            <w:rFonts w:ascii="Calibri" w:hAnsi="Calibri"/>
            <w:noProof/>
          </w:rPr>
          <w:t>Software Related Design</w:t>
        </w:r>
        <w:r>
          <w:rPr>
            <w:noProof/>
            <w:webHidden/>
          </w:rPr>
          <w:tab/>
        </w:r>
        <w:r>
          <w:rPr>
            <w:noProof/>
            <w:webHidden/>
          </w:rPr>
          <w:fldChar w:fldCharType="begin"/>
        </w:r>
        <w:r>
          <w:rPr>
            <w:noProof/>
            <w:webHidden/>
          </w:rPr>
          <w:instrText xml:space="preserve"> PAGEREF _Toc441146903 \h </w:instrText>
        </w:r>
      </w:ins>
      <w:r>
        <w:rPr>
          <w:noProof/>
          <w:webHidden/>
        </w:rPr>
      </w:r>
      <w:r>
        <w:rPr>
          <w:noProof/>
          <w:webHidden/>
        </w:rPr>
        <w:fldChar w:fldCharType="separate"/>
      </w:r>
      <w:ins w:id="125" w:author="Windows User" w:date="2016-01-21T13:38:00Z">
        <w:r>
          <w:rPr>
            <w:noProof/>
            <w:webHidden/>
          </w:rPr>
          <w:t>13</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126" w:author="Windows User" w:date="2016-01-21T13:38:00Z"/>
          <w:rFonts w:asciiTheme="minorHAnsi" w:eastAsiaTheme="minorEastAsia" w:hAnsiTheme="minorHAnsi" w:cstheme="minorBidi"/>
          <w:noProof/>
          <w:sz w:val="22"/>
          <w:szCs w:val="22"/>
        </w:rPr>
      </w:pPr>
      <w:ins w:id="127"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"_Toc441146904"</w:instrText>
        </w:r>
        <w:r w:rsidRPr="0058487F">
          <w:rPr>
            <w:rStyle w:val="Hyperlink"/>
            <w:noProof/>
          </w:rPr>
          <w:instrText xml:space="preserve"> </w:instrText>
        </w:r>
        <w:r w:rsidRPr="0058487F">
          <w:rPr>
            <w:rStyle w:val="Hyperlink"/>
            <w:noProof/>
          </w:rPr>
          <w:fldChar w:fldCharType="separate"/>
        </w:r>
        <w:r w:rsidRPr="0058487F">
          <w:rPr>
            <w:rStyle w:val="Hyperlink"/>
            <w:noProof/>
          </w:rPr>
          <w:t>5.7.3.</w:t>
        </w:r>
        <w:r>
          <w:rPr>
            <w:rFonts w:asciiTheme="minorHAnsi" w:eastAsiaTheme="minorEastAsia" w:hAnsiTheme="minorHAnsi" w:cstheme="minorBidi"/>
            <w:noProof/>
            <w:sz w:val="22"/>
            <w:szCs w:val="22"/>
          </w:rPr>
          <w:tab/>
        </w:r>
        <w:r w:rsidRPr="0058487F">
          <w:rPr>
            <w:rStyle w:val="Hyperlink"/>
            <w:rFonts w:ascii="Calibri" w:hAnsi="Calibri"/>
            <w:noProof/>
          </w:rPr>
          <w:t>Sub Function Calibrations</w:t>
        </w:r>
        <w:r>
          <w:rPr>
            <w:noProof/>
            <w:webHidden/>
          </w:rPr>
          <w:tab/>
        </w:r>
        <w:r>
          <w:rPr>
            <w:noProof/>
            <w:webHidden/>
          </w:rPr>
          <w:fldChar w:fldCharType="begin"/>
        </w:r>
        <w:r>
          <w:rPr>
            <w:noProof/>
            <w:webHidden/>
          </w:rPr>
          <w:instrText xml:space="preserve"> PAGEREF _Toc441146904 \h </w:instrText>
        </w:r>
      </w:ins>
      <w:r>
        <w:rPr>
          <w:noProof/>
          <w:webHidden/>
        </w:rPr>
      </w:r>
      <w:r>
        <w:rPr>
          <w:noProof/>
          <w:webHidden/>
        </w:rPr>
        <w:fldChar w:fldCharType="separate"/>
      </w:r>
      <w:ins w:id="128" w:author="Windows User" w:date="2016-01-21T13:38:00Z">
        <w:r>
          <w:rPr>
            <w:noProof/>
            <w:webHidden/>
          </w:rPr>
          <w:t>13</w:t>
        </w:r>
        <w:r>
          <w:rPr>
            <w:noProof/>
            <w:webHidden/>
          </w:rPr>
          <w:fldChar w:fldCharType="end"/>
        </w:r>
        <w:r w:rsidRPr="0058487F">
          <w:rPr>
            <w:rStyle w:val="Hyperlink"/>
            <w:noProof/>
          </w:rPr>
          <w:fldChar w:fldCharType="end"/>
        </w:r>
      </w:ins>
    </w:p>
    <w:p w:rsidR="004703F2" w:rsidRDefault="004703F2">
      <w:pPr>
        <w:pStyle w:val="TOC3"/>
        <w:tabs>
          <w:tab w:val="left" w:pos="1440"/>
          <w:tab w:val="right" w:leader="dot" w:pos="8630"/>
        </w:tabs>
        <w:rPr>
          <w:ins w:id="129" w:author="Windows User" w:date="2016-01-21T13:38:00Z"/>
          <w:rFonts w:asciiTheme="minorHAnsi" w:eastAsiaTheme="minorEastAsia" w:hAnsiTheme="minorHAnsi" w:cstheme="minorBidi"/>
          <w:noProof/>
          <w:sz w:val="22"/>
          <w:szCs w:val="22"/>
        </w:rPr>
      </w:pPr>
      <w:ins w:id="130"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"_Toc441146905"</w:instrText>
        </w:r>
        <w:r w:rsidRPr="0058487F">
          <w:rPr>
            <w:rStyle w:val="Hyperlink"/>
            <w:noProof/>
          </w:rPr>
          <w:instrText xml:space="preserve"> </w:instrText>
        </w:r>
        <w:r w:rsidRPr="0058487F">
          <w:rPr>
            <w:rStyle w:val="Hyperlink"/>
            <w:noProof/>
          </w:rPr>
          <w:fldChar w:fldCharType="separate"/>
        </w:r>
        <w:r w:rsidRPr="0058487F">
          <w:rPr>
            <w:rStyle w:val="Hyperlink"/>
            <w:noProof/>
          </w:rPr>
          <w:t>5.7.4.</w:t>
        </w:r>
        <w:r>
          <w:rPr>
            <w:rFonts w:asciiTheme="minorHAnsi" w:eastAsiaTheme="minorEastAsia" w:hAnsiTheme="minorHAnsi" w:cstheme="minorBidi"/>
            <w:noProof/>
            <w:sz w:val="22"/>
            <w:szCs w:val="22"/>
          </w:rPr>
          <w:tab/>
        </w:r>
        <w:r w:rsidRPr="0058487F">
          <w:rPr>
            <w:rStyle w:val="Hyperlink"/>
            <w:rFonts w:ascii="Calibri" w:hAnsi="Calibri"/>
            <w:noProof/>
          </w:rPr>
          <w:t>Signal Availability</w:t>
        </w:r>
        <w:r>
          <w:rPr>
            <w:noProof/>
            <w:webHidden/>
          </w:rPr>
          <w:tab/>
        </w:r>
        <w:r>
          <w:rPr>
            <w:noProof/>
            <w:webHidden/>
          </w:rPr>
          <w:fldChar w:fldCharType="begin"/>
        </w:r>
        <w:r>
          <w:rPr>
            <w:noProof/>
            <w:webHidden/>
          </w:rPr>
          <w:instrText xml:space="preserve"> PAGEREF _Toc441146905 \h </w:instrText>
        </w:r>
      </w:ins>
      <w:r>
        <w:rPr>
          <w:noProof/>
          <w:webHidden/>
        </w:rPr>
      </w:r>
      <w:r>
        <w:rPr>
          <w:noProof/>
          <w:webHidden/>
        </w:rPr>
        <w:fldChar w:fldCharType="separate"/>
      </w:r>
      <w:ins w:id="131" w:author="Windows User" w:date="2016-01-21T13:38:00Z">
        <w:r>
          <w:rPr>
            <w:noProof/>
            <w:webHidden/>
          </w:rPr>
          <w:t>13</w:t>
        </w:r>
        <w:r>
          <w:rPr>
            <w:noProof/>
            <w:webHidden/>
          </w:rPr>
          <w:fldChar w:fldCharType="end"/>
        </w:r>
        <w:r w:rsidRPr="0058487F">
          <w:rPr>
            <w:rStyle w:val="Hyperlink"/>
            <w:noProof/>
          </w:rPr>
          <w:fldChar w:fldCharType="end"/>
        </w:r>
      </w:ins>
    </w:p>
    <w:p w:rsidR="004703F2" w:rsidRDefault="004703F2">
      <w:pPr>
        <w:pStyle w:val="TOC1"/>
        <w:tabs>
          <w:tab w:val="left" w:pos="480"/>
          <w:tab w:val="right" w:leader="dot" w:pos="8630"/>
        </w:tabs>
        <w:rPr>
          <w:ins w:id="132" w:author="Windows User" w:date="2016-01-21T13:38:00Z"/>
          <w:rFonts w:asciiTheme="minorHAnsi" w:eastAsiaTheme="minorEastAsia" w:hAnsiTheme="minorHAnsi" w:cstheme="minorBidi"/>
          <w:noProof/>
          <w:sz w:val="22"/>
          <w:szCs w:val="22"/>
        </w:rPr>
      </w:pPr>
      <w:ins w:id="133"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"_Toc441146906"</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6.</w:t>
        </w:r>
        <w:r>
          <w:rPr>
            <w:rFonts w:asciiTheme="minorHAnsi" w:eastAsiaTheme="minorEastAsia" w:hAnsiTheme="minorHAnsi" w:cstheme="minorBidi"/>
            <w:noProof/>
            <w:sz w:val="22"/>
            <w:szCs w:val="22"/>
          </w:rPr>
          <w:tab/>
        </w:r>
        <w:r w:rsidRPr="0058487F">
          <w:rPr>
            <w:rStyle w:val="Hyperlink"/>
            <w:rFonts w:ascii="Calibri" w:hAnsi="Calibri"/>
            <w:noProof/>
          </w:rPr>
          <w:t>Timing / Execution Constraints</w:t>
        </w:r>
        <w:r>
          <w:rPr>
            <w:noProof/>
            <w:webHidden/>
          </w:rPr>
          <w:tab/>
        </w:r>
        <w:r>
          <w:rPr>
            <w:noProof/>
            <w:webHidden/>
          </w:rPr>
          <w:fldChar w:fldCharType="begin"/>
        </w:r>
        <w:r>
          <w:rPr>
            <w:noProof/>
            <w:webHidden/>
          </w:rPr>
          <w:instrText xml:space="preserve"> PAGEREF _Toc441146906 \h </w:instrText>
        </w:r>
      </w:ins>
      <w:r>
        <w:rPr>
          <w:noProof/>
          <w:webHidden/>
        </w:rPr>
      </w:r>
      <w:r>
        <w:rPr>
          <w:noProof/>
          <w:webHidden/>
        </w:rPr>
        <w:fldChar w:fldCharType="separate"/>
      </w:r>
      <w:ins w:id="134" w:author="Windows User" w:date="2016-01-21T13:38:00Z">
        <w:r>
          <w:rPr>
            <w:noProof/>
            <w:webHidden/>
          </w:rPr>
          <w:t>13</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135" w:author="Windows User" w:date="2016-01-21T13:38:00Z"/>
          <w:rFonts w:asciiTheme="minorHAnsi" w:eastAsiaTheme="minorEastAsia" w:hAnsiTheme="minorHAnsi" w:cstheme="minorBidi"/>
          <w:noProof/>
          <w:sz w:val="22"/>
          <w:szCs w:val="22"/>
        </w:rPr>
      </w:pPr>
      <w:ins w:id="136"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"_Toc441146907"</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6.1.</w:t>
        </w:r>
        <w:r>
          <w:rPr>
            <w:rFonts w:asciiTheme="minorHAnsi" w:eastAsiaTheme="minorEastAsia" w:hAnsiTheme="minorHAnsi" w:cstheme="minorBidi"/>
            <w:noProof/>
            <w:sz w:val="22"/>
            <w:szCs w:val="22"/>
          </w:rPr>
          <w:tab/>
        </w:r>
        <w:r w:rsidRPr="0058487F">
          <w:rPr>
            <w:rStyle w:val="Hyperlink"/>
            <w:rFonts w:ascii="Calibri" w:hAnsi="Calibri"/>
            <w:noProof/>
          </w:rPr>
          <w:t>Rationale / Comments</w:t>
        </w:r>
        <w:r>
          <w:rPr>
            <w:noProof/>
            <w:webHidden/>
          </w:rPr>
          <w:tab/>
        </w:r>
        <w:r>
          <w:rPr>
            <w:noProof/>
            <w:webHidden/>
          </w:rPr>
          <w:fldChar w:fldCharType="begin"/>
        </w:r>
        <w:r>
          <w:rPr>
            <w:noProof/>
            <w:webHidden/>
          </w:rPr>
          <w:instrText xml:space="preserve"> PAGEREF _Toc441146907 \h </w:instrText>
        </w:r>
      </w:ins>
      <w:r>
        <w:rPr>
          <w:noProof/>
          <w:webHidden/>
        </w:rPr>
      </w:r>
      <w:r>
        <w:rPr>
          <w:noProof/>
          <w:webHidden/>
        </w:rPr>
        <w:fldChar w:fldCharType="separate"/>
      </w:r>
      <w:ins w:id="137" w:author="Windows User" w:date="2016-01-21T13:38:00Z">
        <w:r>
          <w:rPr>
            <w:noProof/>
            <w:webHidden/>
          </w:rPr>
          <w:t>13</w:t>
        </w:r>
        <w:r>
          <w:rPr>
            <w:noProof/>
            <w:webHidden/>
          </w:rPr>
          <w:fldChar w:fldCharType="end"/>
        </w:r>
        <w:r w:rsidRPr="0058487F">
          <w:rPr>
            <w:rStyle w:val="Hyperlink"/>
            <w:noProof/>
          </w:rPr>
          <w:fldChar w:fldCharType="end"/>
        </w:r>
      </w:ins>
    </w:p>
    <w:p w:rsidR="004703F2" w:rsidRDefault="004703F2">
      <w:pPr>
        <w:pStyle w:val="TOC2"/>
        <w:tabs>
          <w:tab w:val="left" w:pos="960"/>
          <w:tab w:val="right" w:leader="dot" w:pos="8630"/>
        </w:tabs>
        <w:rPr>
          <w:ins w:id="138" w:author="Windows User" w:date="2016-01-21T13:38:00Z"/>
          <w:rFonts w:asciiTheme="minorHAnsi" w:eastAsiaTheme="minorEastAsia" w:hAnsiTheme="minorHAnsi" w:cstheme="minorBidi"/>
          <w:noProof/>
          <w:sz w:val="22"/>
          <w:szCs w:val="22"/>
        </w:rPr>
      </w:pPr>
      <w:ins w:id="139"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"_Toc441146908"</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6.2.</w:t>
        </w:r>
        <w:r>
          <w:rPr>
            <w:rFonts w:asciiTheme="minorHAnsi" w:eastAsiaTheme="minorEastAsia" w:hAnsiTheme="minorHAnsi" w:cstheme="minorBidi"/>
            <w:noProof/>
            <w:sz w:val="22"/>
            <w:szCs w:val="22"/>
          </w:rPr>
          <w:tab/>
        </w:r>
        <w:r w:rsidRPr="0058487F">
          <w:rPr>
            <w:rStyle w:val="Hyperlink"/>
            <w:rFonts w:ascii="Calibri" w:hAnsi="Calibri"/>
            <w:noProof/>
          </w:rPr>
          <w:t>Rates and State Execution</w:t>
        </w:r>
        <w:r>
          <w:rPr>
            <w:noProof/>
            <w:webHidden/>
          </w:rPr>
          <w:tab/>
        </w:r>
        <w:r>
          <w:rPr>
            <w:noProof/>
            <w:webHidden/>
          </w:rPr>
          <w:fldChar w:fldCharType="begin"/>
        </w:r>
        <w:r>
          <w:rPr>
            <w:noProof/>
            <w:webHidden/>
          </w:rPr>
          <w:instrText xml:space="preserve"> PAGEREF _Toc441146908 \h </w:instrText>
        </w:r>
      </w:ins>
      <w:r>
        <w:rPr>
          <w:noProof/>
          <w:webHidden/>
        </w:rPr>
      </w:r>
      <w:r>
        <w:rPr>
          <w:noProof/>
          <w:webHidden/>
        </w:rPr>
        <w:fldChar w:fldCharType="separate"/>
      </w:r>
      <w:ins w:id="140" w:author="Windows User" w:date="2016-01-21T13:38:00Z">
        <w:r>
          <w:rPr>
            <w:noProof/>
            <w:webHidden/>
          </w:rPr>
          <w:t>14</w:t>
        </w:r>
        <w:r>
          <w:rPr>
            <w:noProof/>
            <w:webHidden/>
          </w:rPr>
          <w:fldChar w:fldCharType="end"/>
        </w:r>
        <w:r w:rsidRPr="0058487F">
          <w:rPr>
            <w:rStyle w:val="Hyperlink"/>
            <w:noProof/>
          </w:rPr>
          <w:fldChar w:fldCharType="end"/>
        </w:r>
      </w:ins>
    </w:p>
    <w:p w:rsidR="004703F2" w:rsidRDefault="004703F2">
      <w:pPr>
        <w:pStyle w:val="TOC1"/>
        <w:tabs>
          <w:tab w:val="left" w:pos="480"/>
          <w:tab w:val="right" w:leader="dot" w:pos="8630"/>
        </w:tabs>
        <w:rPr>
          <w:ins w:id="141" w:author="Windows User" w:date="2016-01-21T13:38:00Z"/>
          <w:rFonts w:asciiTheme="minorHAnsi" w:eastAsiaTheme="minorEastAsia" w:hAnsiTheme="minorHAnsi" w:cstheme="minorBidi"/>
          <w:noProof/>
          <w:sz w:val="22"/>
          <w:szCs w:val="22"/>
        </w:rPr>
      </w:pPr>
      <w:ins w:id="142"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"_Toc441146909"</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7.</w:t>
        </w:r>
        <w:r>
          <w:rPr>
            <w:rFonts w:asciiTheme="minorHAnsi" w:eastAsiaTheme="minorEastAsia" w:hAnsiTheme="minorHAnsi" w:cstheme="minorBidi"/>
            <w:noProof/>
            <w:sz w:val="22"/>
            <w:szCs w:val="22"/>
          </w:rPr>
          <w:tab/>
        </w:r>
        <w:r w:rsidRPr="0058487F">
          <w:rPr>
            <w:rStyle w:val="Hyperlink"/>
            <w:rFonts w:ascii="Calibri" w:hAnsi="Calibri"/>
            <w:noProof/>
          </w:rPr>
          <w:t>Serial Communications Interfaces</w:t>
        </w:r>
        <w:r>
          <w:rPr>
            <w:noProof/>
            <w:webHidden/>
          </w:rPr>
          <w:tab/>
        </w:r>
        <w:r>
          <w:rPr>
            <w:noProof/>
            <w:webHidden/>
          </w:rPr>
          <w:fldChar w:fldCharType="begin"/>
        </w:r>
        <w:r>
          <w:rPr>
            <w:noProof/>
            <w:webHidden/>
          </w:rPr>
          <w:instrText xml:space="preserve"> PAGEREF _Toc441146909 \h </w:instrText>
        </w:r>
      </w:ins>
      <w:r>
        <w:rPr>
          <w:noProof/>
          <w:webHidden/>
        </w:rPr>
      </w:r>
      <w:r>
        <w:rPr>
          <w:noProof/>
          <w:webHidden/>
        </w:rPr>
        <w:fldChar w:fldCharType="separate"/>
      </w:r>
      <w:ins w:id="143" w:author="Windows User" w:date="2016-01-21T13:38:00Z">
        <w:r>
          <w:rPr>
            <w:noProof/>
            <w:webHidden/>
          </w:rPr>
          <w:t>14</w:t>
        </w:r>
        <w:r>
          <w:rPr>
            <w:noProof/>
            <w:webHidden/>
          </w:rPr>
          <w:fldChar w:fldCharType="end"/>
        </w:r>
        <w:r w:rsidRPr="0058487F">
          <w:rPr>
            <w:rStyle w:val="Hyperlink"/>
            <w:noProof/>
          </w:rPr>
          <w:fldChar w:fldCharType="end"/>
        </w:r>
      </w:ins>
    </w:p>
    <w:p w:rsidR="004703F2" w:rsidRDefault="004703F2">
      <w:pPr>
        <w:pStyle w:val="TOC1"/>
        <w:tabs>
          <w:tab w:val="left" w:pos="480"/>
          <w:tab w:val="right" w:leader="dot" w:pos="8630"/>
        </w:tabs>
        <w:rPr>
          <w:ins w:id="144" w:author="Windows User" w:date="2016-01-21T13:38:00Z"/>
          <w:rFonts w:asciiTheme="minorHAnsi" w:eastAsiaTheme="minorEastAsia" w:hAnsiTheme="minorHAnsi" w:cstheme="minorBidi"/>
          <w:noProof/>
          <w:sz w:val="22"/>
          <w:szCs w:val="22"/>
        </w:rPr>
      </w:pPr>
      <w:ins w:id="145" w:author="Windows User" w:date="2016-01-21T13:38:00Z">
        <w:r w:rsidRPr="0058487F">
          <w:rPr>
            <w:rStyle w:val="Hyperlink"/>
            <w:noProof/>
          </w:rPr>
          <w:fldChar w:fldCharType="begin"/>
        </w:r>
        <w:r w:rsidRPr="0058487F">
          <w:rPr>
            <w:rStyle w:val="Hyperlink"/>
            <w:noProof/>
          </w:rPr>
          <w:instrText xml:space="preserve"> </w:instrText>
        </w:r>
        <w:r>
          <w:rPr>
            <w:noProof/>
          </w:rPr>
          <w:instrText>HYPERLINK \l "_Toc441146910"</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8.</w:t>
        </w:r>
        <w:r>
          <w:rPr>
            <w:rFonts w:asciiTheme="minorHAnsi" w:eastAsiaTheme="minorEastAsia" w:hAnsiTheme="minorHAnsi" w:cstheme="minorBidi"/>
            <w:noProof/>
            <w:sz w:val="22"/>
            <w:szCs w:val="22"/>
          </w:rPr>
          <w:tab/>
        </w:r>
        <w:r w:rsidRPr="0058487F">
          <w:rPr>
            <w:rStyle w:val="Hyperlink"/>
            <w:rFonts w:ascii="Calibri" w:hAnsi="Calibri"/>
            <w:noProof/>
          </w:rPr>
          <w:t>Additional Information</w:t>
        </w:r>
        <w:r>
          <w:rPr>
            <w:noProof/>
            <w:webHidden/>
          </w:rPr>
          <w:tab/>
        </w:r>
        <w:r>
          <w:rPr>
            <w:noProof/>
            <w:webHidden/>
          </w:rPr>
          <w:fldChar w:fldCharType="begin"/>
        </w:r>
        <w:r>
          <w:rPr>
            <w:noProof/>
            <w:webHidden/>
          </w:rPr>
          <w:instrText xml:space="preserve"> PAGEREF _Toc441146910 \h </w:instrText>
        </w:r>
      </w:ins>
      <w:r>
        <w:rPr>
          <w:noProof/>
          <w:webHidden/>
        </w:rPr>
      </w:r>
      <w:r>
        <w:rPr>
          <w:noProof/>
          <w:webHidden/>
        </w:rPr>
        <w:fldChar w:fldCharType="separate"/>
      </w:r>
      <w:ins w:id="146" w:author="Windows User" w:date="2016-01-21T13:38:00Z">
        <w:r>
          <w:rPr>
            <w:noProof/>
            <w:webHidden/>
          </w:rPr>
          <w:t>14</w:t>
        </w:r>
        <w:r>
          <w:rPr>
            <w:noProof/>
            <w:webHidden/>
          </w:rPr>
          <w:fldChar w:fldCharType="end"/>
        </w:r>
        <w:r w:rsidRPr="0058487F">
          <w:rPr>
            <w:rStyle w:val="Hyperlink"/>
            <w:noProof/>
          </w:rPr>
          <w:fldChar w:fldCharType="end"/>
        </w:r>
      </w:ins>
    </w:p>
    <w:p w:rsidR="004703F2" w:rsidRDefault="004703F2">
      <w:pPr>
        <w:pStyle w:val="TOC1"/>
        <w:tabs>
          <w:tab w:val="left" w:pos="480"/>
          <w:tab w:val="right" w:leader="dot" w:pos="8630"/>
        </w:tabs>
        <w:rPr>
          <w:ins w:id="147" w:author="Windows User" w:date="2016-01-21T13:38:00Z"/>
          <w:rFonts w:asciiTheme="minorHAnsi" w:eastAsiaTheme="minorEastAsia" w:hAnsiTheme="minorHAnsi" w:cstheme="minorBidi"/>
          <w:noProof/>
          <w:sz w:val="22"/>
          <w:szCs w:val="22"/>
        </w:rPr>
      </w:pPr>
      <w:ins w:id="148" w:author="Windows User" w:date="2016-01-21T13:38:00Z">
        <w:r w:rsidRPr="0058487F">
          <w:rPr>
            <w:rStyle w:val="Hyperlink"/>
            <w:noProof/>
          </w:rPr>
          <w:lastRenderedPageBreak/>
          <w:fldChar w:fldCharType="begin"/>
        </w:r>
        <w:r w:rsidRPr="0058487F">
          <w:rPr>
            <w:rStyle w:val="Hyperlink"/>
            <w:noProof/>
          </w:rPr>
          <w:instrText xml:space="preserve"> </w:instrText>
        </w:r>
        <w:r>
          <w:rPr>
            <w:noProof/>
          </w:rPr>
          <w:instrText>HYPERLINK \l "_Toc441146911"</w:instrText>
        </w:r>
        <w:r w:rsidRPr="0058487F">
          <w:rPr>
            <w:rStyle w:val="Hyperlink"/>
            <w:noProof/>
          </w:rPr>
          <w:instrText xml:space="preserve"> </w:instrText>
        </w:r>
        <w:r w:rsidRPr="0058487F">
          <w:rPr>
            <w:rStyle w:val="Hyperlink"/>
            <w:noProof/>
          </w:rPr>
          <w:fldChar w:fldCharType="separate"/>
        </w:r>
        <w:r w:rsidRPr="0058487F">
          <w:rPr>
            <w:rStyle w:val="Hyperlink"/>
            <w:rFonts w:ascii="Calibri" w:hAnsi="Calibri"/>
            <w:noProof/>
          </w:rPr>
          <w:t>9.</w:t>
        </w:r>
        <w:r>
          <w:rPr>
            <w:rFonts w:asciiTheme="minorHAnsi" w:eastAsiaTheme="minorEastAsia" w:hAnsiTheme="minorHAnsi" w:cstheme="minorBidi"/>
            <w:noProof/>
            <w:sz w:val="22"/>
            <w:szCs w:val="22"/>
          </w:rPr>
          <w:tab/>
        </w:r>
        <w:r w:rsidRPr="0058487F">
          <w:rPr>
            <w:rStyle w:val="Hyperlink"/>
            <w:rFonts w:ascii="Calibri" w:hAnsi="Calibri"/>
            <w:noProof/>
          </w:rPr>
          <w:t>Revision Record &amp; Change Approval</w:t>
        </w:r>
        <w:r>
          <w:rPr>
            <w:noProof/>
            <w:webHidden/>
          </w:rPr>
          <w:tab/>
        </w:r>
        <w:r>
          <w:rPr>
            <w:noProof/>
            <w:webHidden/>
          </w:rPr>
          <w:fldChar w:fldCharType="begin"/>
        </w:r>
        <w:r>
          <w:rPr>
            <w:noProof/>
            <w:webHidden/>
          </w:rPr>
          <w:instrText xml:space="preserve"> PAGEREF _Toc441146911 \h </w:instrText>
        </w:r>
      </w:ins>
      <w:r>
        <w:rPr>
          <w:noProof/>
          <w:webHidden/>
        </w:rPr>
      </w:r>
      <w:r>
        <w:rPr>
          <w:noProof/>
          <w:webHidden/>
        </w:rPr>
        <w:fldChar w:fldCharType="separate"/>
      </w:r>
      <w:ins w:id="149" w:author="Windows User" w:date="2016-01-21T13:38:00Z">
        <w:r>
          <w:rPr>
            <w:noProof/>
            <w:webHidden/>
          </w:rPr>
          <w:t>15</w:t>
        </w:r>
        <w:r>
          <w:rPr>
            <w:noProof/>
            <w:webHidden/>
          </w:rPr>
          <w:fldChar w:fldCharType="end"/>
        </w:r>
        <w:r w:rsidRPr="0058487F">
          <w:rPr>
            <w:rStyle w:val="Hyperlink"/>
            <w:noProof/>
          </w:rPr>
          <w:fldChar w:fldCharType="end"/>
        </w:r>
      </w:ins>
    </w:p>
    <w:p w:rsidR="004703F2" w:rsidDel="004703F2" w:rsidRDefault="004703F2">
      <w:pPr>
        <w:rPr>
          <w:del w:id="150" w:author="Windows User" w:date="2016-01-21T13:38:00Z"/>
          <w:noProof/>
        </w:rPr>
      </w:pPr>
    </w:p>
    <w:p w:rsidR="00296120" w:rsidDel="004703F2" w:rsidRDefault="00296120">
      <w:pPr>
        <w:rPr>
          <w:del w:id="151" w:author="Windows User" w:date="2016-01-21T13:38:00Z"/>
          <w:noProof/>
        </w:rPr>
      </w:pPr>
    </w:p>
    <w:p w:rsidR="00296120" w:rsidDel="004703F2" w:rsidRDefault="00296120">
      <w:pPr>
        <w:pStyle w:val="TOC1"/>
        <w:tabs>
          <w:tab w:val="left" w:pos="480"/>
          <w:tab w:val="right" w:leader="dot" w:pos="8630"/>
        </w:tabs>
        <w:rPr>
          <w:del w:id="152" w:author="Windows User" w:date="2016-01-21T13:38:00Z"/>
          <w:rFonts w:asciiTheme="minorHAnsi" w:eastAsiaTheme="minorEastAsia" w:hAnsiTheme="minorHAnsi" w:cstheme="minorBidi"/>
          <w:noProof/>
          <w:sz w:val="22"/>
          <w:szCs w:val="22"/>
        </w:rPr>
      </w:pPr>
      <w:del w:id="153" w:author="Windows User" w:date="2016-01-21T13:38:00Z">
        <w:r w:rsidRPr="004703F2" w:rsidDel="004703F2">
          <w:rPr>
            <w:rPrChange w:id="154" w:author="Windows User" w:date="2016-01-21T13:38:00Z">
              <w:rPr>
                <w:rStyle w:val="Hyperlink"/>
                <w:rFonts w:ascii="Calibri" w:hAnsi="Calibri"/>
                <w:noProof/>
              </w:rPr>
            </w:rPrChange>
          </w:rPr>
          <w:delText>1.</w:delText>
        </w:r>
        <w:r w:rsidDel="004703F2">
          <w:rPr>
            <w:rFonts w:asciiTheme="minorHAnsi" w:eastAsiaTheme="minorEastAsia" w:hAnsiTheme="minorHAnsi" w:cstheme="minorBidi"/>
            <w:noProof/>
            <w:sz w:val="22"/>
            <w:szCs w:val="22"/>
          </w:rPr>
          <w:tab/>
        </w:r>
        <w:r w:rsidRPr="004703F2" w:rsidDel="004703F2">
          <w:rPr>
            <w:rPrChange w:id="155" w:author="Windows User" w:date="2016-01-21T13:38:00Z">
              <w:rPr>
                <w:rStyle w:val="Hyperlink"/>
                <w:rFonts w:ascii="Calibri" w:hAnsi="Calibri"/>
                <w:noProof/>
              </w:rPr>
            </w:rPrChange>
          </w:rPr>
          <w:delText>High Level Description</w:delText>
        </w:r>
        <w:r w:rsidDel="004703F2">
          <w:rPr>
            <w:noProof/>
            <w:webHidden/>
          </w:rPr>
          <w:tab/>
          <w:delText>3</w:delText>
        </w:r>
      </w:del>
    </w:p>
    <w:p w:rsidR="00296120" w:rsidDel="004703F2" w:rsidRDefault="00296120">
      <w:pPr>
        <w:pStyle w:val="TOC1"/>
        <w:tabs>
          <w:tab w:val="left" w:pos="480"/>
          <w:tab w:val="right" w:leader="dot" w:pos="8630"/>
        </w:tabs>
        <w:rPr>
          <w:del w:id="156" w:author="Windows User" w:date="2016-01-21T13:38:00Z"/>
          <w:rFonts w:asciiTheme="minorHAnsi" w:eastAsiaTheme="minorEastAsia" w:hAnsiTheme="minorHAnsi" w:cstheme="minorBidi"/>
          <w:noProof/>
          <w:sz w:val="22"/>
          <w:szCs w:val="22"/>
        </w:rPr>
      </w:pPr>
      <w:del w:id="157" w:author="Windows User" w:date="2016-01-21T13:38:00Z">
        <w:r w:rsidRPr="004703F2" w:rsidDel="004703F2">
          <w:rPr>
            <w:rPrChange w:id="158" w:author="Windows User" w:date="2016-01-21T13:38:00Z">
              <w:rPr>
                <w:rStyle w:val="Hyperlink"/>
                <w:rFonts w:ascii="Calibri" w:hAnsi="Calibri"/>
                <w:noProof/>
              </w:rPr>
            </w:rPrChange>
          </w:rPr>
          <w:delText>2.</w:delText>
        </w:r>
        <w:r w:rsidDel="004703F2">
          <w:rPr>
            <w:rFonts w:asciiTheme="minorHAnsi" w:eastAsiaTheme="minorEastAsia" w:hAnsiTheme="minorHAnsi" w:cstheme="minorBidi"/>
            <w:noProof/>
            <w:sz w:val="22"/>
            <w:szCs w:val="22"/>
          </w:rPr>
          <w:tab/>
        </w:r>
        <w:r w:rsidRPr="004703F2" w:rsidDel="004703F2">
          <w:rPr>
            <w:rPrChange w:id="159" w:author="Windows User" w:date="2016-01-21T13:38:00Z">
              <w:rPr>
                <w:rStyle w:val="Hyperlink"/>
                <w:rFonts w:ascii="Calibri" w:hAnsi="Calibri"/>
                <w:noProof/>
              </w:rPr>
            </w:rPrChange>
          </w:rPr>
          <w:delText>Derived Requirements</w:delText>
        </w:r>
        <w:r w:rsidDel="004703F2">
          <w:rPr>
            <w:noProof/>
            <w:webHidden/>
          </w:rPr>
          <w:tab/>
          <w:delText>3</w:delText>
        </w:r>
      </w:del>
    </w:p>
    <w:p w:rsidR="00296120" w:rsidDel="004703F2" w:rsidRDefault="00296120">
      <w:pPr>
        <w:pStyle w:val="TOC1"/>
        <w:tabs>
          <w:tab w:val="left" w:pos="480"/>
          <w:tab w:val="right" w:leader="dot" w:pos="8630"/>
        </w:tabs>
        <w:rPr>
          <w:del w:id="160" w:author="Windows User" w:date="2016-01-21T13:38:00Z"/>
          <w:rFonts w:asciiTheme="minorHAnsi" w:eastAsiaTheme="minorEastAsia" w:hAnsiTheme="minorHAnsi" w:cstheme="minorBidi"/>
          <w:noProof/>
          <w:sz w:val="22"/>
          <w:szCs w:val="22"/>
        </w:rPr>
      </w:pPr>
      <w:del w:id="161" w:author="Windows User" w:date="2016-01-21T13:38:00Z">
        <w:r w:rsidRPr="004703F2" w:rsidDel="004703F2">
          <w:rPr>
            <w:rPrChange w:id="162" w:author="Windows User" w:date="2016-01-21T13:38:00Z">
              <w:rPr>
                <w:rStyle w:val="Hyperlink"/>
                <w:rFonts w:ascii="Calibri" w:hAnsi="Calibri"/>
                <w:noProof/>
              </w:rPr>
            </w:rPrChange>
          </w:rPr>
          <w:delText>3.</w:delText>
        </w:r>
        <w:r w:rsidDel="004703F2">
          <w:rPr>
            <w:rFonts w:asciiTheme="minorHAnsi" w:eastAsiaTheme="minorEastAsia" w:hAnsiTheme="minorHAnsi" w:cstheme="minorBidi"/>
            <w:noProof/>
            <w:sz w:val="22"/>
            <w:szCs w:val="22"/>
          </w:rPr>
          <w:tab/>
        </w:r>
        <w:r w:rsidRPr="004703F2" w:rsidDel="004703F2">
          <w:rPr>
            <w:rPrChange w:id="163" w:author="Windows User" w:date="2016-01-21T13:38:00Z">
              <w:rPr>
                <w:rStyle w:val="Hyperlink"/>
                <w:rFonts w:ascii="Calibri" w:hAnsi="Calibri"/>
                <w:noProof/>
              </w:rPr>
            </w:rPrChange>
          </w:rPr>
          <w:delText>Function I/O</w:delText>
        </w:r>
        <w:r w:rsidDel="004703F2">
          <w:rPr>
            <w:noProof/>
            <w:webHidden/>
          </w:rPr>
          <w:tab/>
          <w:delText>4</w:delText>
        </w:r>
      </w:del>
    </w:p>
    <w:p w:rsidR="00296120" w:rsidDel="004703F2" w:rsidRDefault="00296120">
      <w:pPr>
        <w:pStyle w:val="TOC2"/>
        <w:tabs>
          <w:tab w:val="left" w:pos="960"/>
          <w:tab w:val="right" w:leader="dot" w:pos="8630"/>
        </w:tabs>
        <w:rPr>
          <w:del w:id="164" w:author="Windows User" w:date="2016-01-21T13:38:00Z"/>
          <w:rFonts w:asciiTheme="minorHAnsi" w:eastAsiaTheme="minorEastAsia" w:hAnsiTheme="minorHAnsi" w:cstheme="minorBidi"/>
          <w:noProof/>
          <w:sz w:val="22"/>
          <w:szCs w:val="22"/>
        </w:rPr>
      </w:pPr>
      <w:del w:id="165" w:author="Windows User" w:date="2016-01-21T13:38:00Z">
        <w:r w:rsidRPr="004703F2" w:rsidDel="004703F2">
          <w:rPr>
            <w:rPrChange w:id="166" w:author="Windows User" w:date="2016-01-21T13:38:00Z">
              <w:rPr>
                <w:rStyle w:val="Hyperlink"/>
                <w:rFonts w:ascii="Calibri" w:hAnsi="Calibri"/>
                <w:noProof/>
              </w:rPr>
            </w:rPrChange>
          </w:rPr>
          <w:delText>3.1.</w:delText>
        </w:r>
        <w:r w:rsidDel="004703F2">
          <w:rPr>
            <w:rFonts w:asciiTheme="minorHAnsi" w:eastAsiaTheme="minorEastAsia" w:hAnsiTheme="minorHAnsi" w:cstheme="minorBidi"/>
            <w:noProof/>
            <w:sz w:val="22"/>
            <w:szCs w:val="22"/>
          </w:rPr>
          <w:tab/>
        </w:r>
        <w:r w:rsidRPr="004703F2" w:rsidDel="004703F2">
          <w:rPr>
            <w:rPrChange w:id="167" w:author="Windows User" w:date="2016-01-21T13:38:00Z">
              <w:rPr>
                <w:rStyle w:val="Hyperlink"/>
                <w:rFonts w:ascii="Calibri" w:hAnsi="Calibri"/>
                <w:noProof/>
              </w:rPr>
            </w:rPrChange>
          </w:rPr>
          <w:delText>Data Ownership</w:delText>
        </w:r>
        <w:r w:rsidDel="004703F2">
          <w:rPr>
            <w:noProof/>
            <w:webHidden/>
          </w:rPr>
          <w:tab/>
          <w:delText>4</w:delText>
        </w:r>
      </w:del>
    </w:p>
    <w:p w:rsidR="00296120" w:rsidDel="004703F2" w:rsidRDefault="00296120">
      <w:pPr>
        <w:pStyle w:val="TOC2"/>
        <w:tabs>
          <w:tab w:val="left" w:pos="960"/>
          <w:tab w:val="right" w:leader="dot" w:pos="8630"/>
        </w:tabs>
        <w:rPr>
          <w:del w:id="168" w:author="Windows User" w:date="2016-01-21T13:38:00Z"/>
          <w:rFonts w:asciiTheme="minorHAnsi" w:eastAsiaTheme="minorEastAsia" w:hAnsiTheme="minorHAnsi" w:cstheme="minorBidi"/>
          <w:noProof/>
          <w:sz w:val="22"/>
          <w:szCs w:val="22"/>
        </w:rPr>
      </w:pPr>
      <w:del w:id="169" w:author="Windows User" w:date="2016-01-21T13:38:00Z">
        <w:r w:rsidRPr="004703F2" w:rsidDel="004703F2">
          <w:rPr>
            <w:rPrChange w:id="170" w:author="Windows User" w:date="2016-01-21T13:38:00Z">
              <w:rPr>
                <w:rStyle w:val="Hyperlink"/>
                <w:rFonts w:ascii="Calibri" w:hAnsi="Calibri"/>
                <w:noProof/>
              </w:rPr>
            </w:rPrChange>
          </w:rPr>
          <w:delText>3.2.</w:delText>
        </w:r>
        <w:r w:rsidDel="004703F2">
          <w:rPr>
            <w:rFonts w:asciiTheme="minorHAnsi" w:eastAsiaTheme="minorEastAsia" w:hAnsiTheme="minorHAnsi" w:cstheme="minorBidi"/>
            <w:noProof/>
            <w:sz w:val="22"/>
            <w:szCs w:val="22"/>
          </w:rPr>
          <w:tab/>
        </w:r>
        <w:r w:rsidRPr="004703F2" w:rsidDel="004703F2">
          <w:rPr>
            <w:rPrChange w:id="171" w:author="Windows User" w:date="2016-01-21T13:38:00Z">
              <w:rPr>
                <w:rStyle w:val="Hyperlink"/>
                <w:rFonts w:ascii="Calibri" w:hAnsi="Calibri"/>
                <w:noProof/>
              </w:rPr>
            </w:rPrChange>
          </w:rPr>
          <w:delText>Input Description</w:delText>
        </w:r>
        <w:r w:rsidDel="004703F2">
          <w:rPr>
            <w:noProof/>
            <w:webHidden/>
          </w:rPr>
          <w:tab/>
          <w:delText>4</w:delText>
        </w:r>
      </w:del>
    </w:p>
    <w:p w:rsidR="00296120" w:rsidDel="004703F2" w:rsidRDefault="00296120">
      <w:pPr>
        <w:pStyle w:val="TOC2"/>
        <w:tabs>
          <w:tab w:val="left" w:pos="960"/>
          <w:tab w:val="right" w:leader="dot" w:pos="8630"/>
        </w:tabs>
        <w:rPr>
          <w:del w:id="172" w:author="Windows User" w:date="2016-01-21T13:38:00Z"/>
          <w:rFonts w:asciiTheme="minorHAnsi" w:eastAsiaTheme="minorEastAsia" w:hAnsiTheme="minorHAnsi" w:cstheme="minorBidi"/>
          <w:noProof/>
          <w:sz w:val="22"/>
          <w:szCs w:val="22"/>
        </w:rPr>
      </w:pPr>
      <w:del w:id="173" w:author="Windows User" w:date="2016-01-21T13:38:00Z">
        <w:r w:rsidRPr="004703F2" w:rsidDel="004703F2">
          <w:rPr>
            <w:rPrChange w:id="174" w:author="Windows User" w:date="2016-01-21T13:38:00Z">
              <w:rPr>
                <w:rStyle w:val="Hyperlink"/>
                <w:rFonts w:ascii="Calibri" w:hAnsi="Calibri"/>
                <w:noProof/>
              </w:rPr>
            </w:rPrChange>
          </w:rPr>
          <w:delText>3.3.</w:delText>
        </w:r>
        <w:r w:rsidDel="004703F2">
          <w:rPr>
            <w:rFonts w:asciiTheme="minorHAnsi" w:eastAsiaTheme="minorEastAsia" w:hAnsiTheme="minorHAnsi" w:cstheme="minorBidi"/>
            <w:noProof/>
            <w:sz w:val="22"/>
            <w:szCs w:val="22"/>
          </w:rPr>
          <w:tab/>
        </w:r>
        <w:r w:rsidRPr="004703F2" w:rsidDel="004703F2">
          <w:rPr>
            <w:rPrChange w:id="175" w:author="Windows User" w:date="2016-01-21T13:38:00Z">
              <w:rPr>
                <w:rStyle w:val="Hyperlink"/>
                <w:rFonts w:ascii="Calibri" w:hAnsi="Calibri"/>
                <w:noProof/>
              </w:rPr>
            </w:rPrChange>
          </w:rPr>
          <w:delText>Output Description</w:delText>
        </w:r>
        <w:r w:rsidDel="004703F2">
          <w:rPr>
            <w:noProof/>
            <w:webHidden/>
          </w:rPr>
          <w:tab/>
          <w:delText>5</w:delText>
        </w:r>
      </w:del>
    </w:p>
    <w:p w:rsidR="00296120" w:rsidDel="004703F2" w:rsidRDefault="00296120">
      <w:pPr>
        <w:pStyle w:val="TOC2"/>
        <w:tabs>
          <w:tab w:val="left" w:pos="960"/>
          <w:tab w:val="right" w:leader="dot" w:pos="8630"/>
        </w:tabs>
        <w:rPr>
          <w:del w:id="176" w:author="Windows User" w:date="2016-01-21T13:38:00Z"/>
          <w:rFonts w:asciiTheme="minorHAnsi" w:eastAsiaTheme="minorEastAsia" w:hAnsiTheme="minorHAnsi" w:cstheme="minorBidi"/>
          <w:noProof/>
          <w:sz w:val="22"/>
          <w:szCs w:val="22"/>
        </w:rPr>
      </w:pPr>
      <w:del w:id="177" w:author="Windows User" w:date="2016-01-21T13:38:00Z">
        <w:r w:rsidRPr="004703F2" w:rsidDel="004703F2">
          <w:rPr>
            <w:rPrChange w:id="178" w:author="Windows User" w:date="2016-01-21T13:38:00Z">
              <w:rPr>
                <w:rStyle w:val="Hyperlink"/>
                <w:rFonts w:ascii="Calibri" w:hAnsi="Calibri"/>
                <w:noProof/>
              </w:rPr>
            </w:rPrChange>
          </w:rPr>
          <w:delText>3.4.</w:delText>
        </w:r>
        <w:r w:rsidDel="004703F2">
          <w:rPr>
            <w:rFonts w:asciiTheme="minorHAnsi" w:eastAsiaTheme="minorEastAsia" w:hAnsiTheme="minorHAnsi" w:cstheme="minorBidi"/>
            <w:noProof/>
            <w:sz w:val="22"/>
            <w:szCs w:val="22"/>
          </w:rPr>
          <w:tab/>
        </w:r>
        <w:r w:rsidRPr="004703F2" w:rsidDel="004703F2">
          <w:rPr>
            <w:rPrChange w:id="179" w:author="Windows User" w:date="2016-01-21T13:38:00Z">
              <w:rPr>
                <w:rStyle w:val="Hyperlink"/>
                <w:rFonts w:ascii="Calibri" w:hAnsi="Calibri"/>
                <w:noProof/>
              </w:rPr>
            </w:rPrChange>
          </w:rPr>
          <w:delText>Sub-Function Data Flow</w:delText>
        </w:r>
        <w:r w:rsidDel="004703F2">
          <w:rPr>
            <w:noProof/>
            <w:webHidden/>
          </w:rPr>
          <w:tab/>
          <w:delText>6</w:delText>
        </w:r>
      </w:del>
    </w:p>
    <w:p w:rsidR="00296120" w:rsidDel="004703F2" w:rsidRDefault="00296120">
      <w:pPr>
        <w:pStyle w:val="TOC1"/>
        <w:tabs>
          <w:tab w:val="left" w:pos="480"/>
          <w:tab w:val="right" w:leader="dot" w:pos="8630"/>
        </w:tabs>
        <w:rPr>
          <w:del w:id="180" w:author="Windows User" w:date="2016-01-21T13:38:00Z"/>
          <w:rFonts w:asciiTheme="minorHAnsi" w:eastAsiaTheme="minorEastAsia" w:hAnsiTheme="minorHAnsi" w:cstheme="minorBidi"/>
          <w:noProof/>
          <w:sz w:val="22"/>
          <w:szCs w:val="22"/>
        </w:rPr>
      </w:pPr>
      <w:del w:id="181" w:author="Windows User" w:date="2016-01-21T13:38:00Z">
        <w:r w:rsidRPr="004703F2" w:rsidDel="004703F2">
          <w:rPr>
            <w:rPrChange w:id="182" w:author="Windows User" w:date="2016-01-21T13:38:00Z">
              <w:rPr>
                <w:rStyle w:val="Hyperlink"/>
                <w:rFonts w:ascii="Calibri" w:hAnsi="Calibri"/>
                <w:noProof/>
              </w:rPr>
            </w:rPrChange>
          </w:rPr>
          <w:delText>4.</w:delText>
        </w:r>
        <w:r w:rsidDel="004703F2">
          <w:rPr>
            <w:rFonts w:asciiTheme="minorHAnsi" w:eastAsiaTheme="minorEastAsia" w:hAnsiTheme="minorHAnsi" w:cstheme="minorBidi"/>
            <w:noProof/>
            <w:sz w:val="22"/>
            <w:szCs w:val="22"/>
          </w:rPr>
          <w:tab/>
        </w:r>
        <w:r w:rsidRPr="004703F2" w:rsidDel="004703F2">
          <w:rPr>
            <w:rPrChange w:id="183" w:author="Windows User" w:date="2016-01-21T13:38:00Z">
              <w:rPr>
                <w:rStyle w:val="Hyperlink"/>
                <w:rFonts w:ascii="Calibri" w:hAnsi="Calibri"/>
                <w:noProof/>
              </w:rPr>
            </w:rPrChange>
          </w:rPr>
          <w:delText>Design Rationale and Assumptions</w:delText>
        </w:r>
        <w:r w:rsidDel="004703F2">
          <w:rPr>
            <w:noProof/>
            <w:webHidden/>
          </w:rPr>
          <w:tab/>
          <w:delText>7</w:delText>
        </w:r>
      </w:del>
    </w:p>
    <w:p w:rsidR="00296120" w:rsidDel="004703F2" w:rsidRDefault="00296120">
      <w:pPr>
        <w:pStyle w:val="TOC1"/>
        <w:tabs>
          <w:tab w:val="left" w:pos="480"/>
          <w:tab w:val="right" w:leader="dot" w:pos="8630"/>
        </w:tabs>
        <w:rPr>
          <w:del w:id="184" w:author="Windows User" w:date="2016-01-21T13:38:00Z"/>
          <w:rFonts w:asciiTheme="minorHAnsi" w:eastAsiaTheme="minorEastAsia" w:hAnsiTheme="minorHAnsi" w:cstheme="minorBidi"/>
          <w:noProof/>
          <w:sz w:val="22"/>
          <w:szCs w:val="22"/>
        </w:rPr>
      </w:pPr>
      <w:del w:id="185" w:author="Windows User" w:date="2016-01-21T13:38:00Z">
        <w:r w:rsidRPr="004703F2" w:rsidDel="004703F2">
          <w:rPr>
            <w:rPrChange w:id="186" w:author="Windows User" w:date="2016-01-21T13:38:00Z">
              <w:rPr>
                <w:rStyle w:val="Hyperlink"/>
                <w:rFonts w:ascii="Calibri" w:hAnsi="Calibri"/>
                <w:noProof/>
              </w:rPr>
            </w:rPrChange>
          </w:rPr>
          <w:delText>5.</w:delText>
        </w:r>
        <w:r w:rsidDel="004703F2">
          <w:rPr>
            <w:rFonts w:asciiTheme="minorHAnsi" w:eastAsiaTheme="minorEastAsia" w:hAnsiTheme="minorHAnsi" w:cstheme="minorBidi"/>
            <w:noProof/>
            <w:sz w:val="22"/>
            <w:szCs w:val="22"/>
          </w:rPr>
          <w:tab/>
        </w:r>
        <w:r w:rsidRPr="004703F2" w:rsidDel="004703F2">
          <w:rPr>
            <w:rPrChange w:id="187" w:author="Windows User" w:date="2016-01-21T13:38:00Z">
              <w:rPr>
                <w:rStyle w:val="Hyperlink"/>
                <w:rFonts w:ascii="Calibri" w:hAnsi="Calibri"/>
                <w:noProof/>
              </w:rPr>
            </w:rPrChange>
          </w:rPr>
          <w:delText>Sub-Functions</w:delText>
        </w:r>
        <w:r w:rsidDel="004703F2">
          <w:rPr>
            <w:noProof/>
            <w:webHidden/>
          </w:rPr>
          <w:tab/>
          <w:delText>7</w:delText>
        </w:r>
      </w:del>
    </w:p>
    <w:p w:rsidR="00296120" w:rsidDel="004703F2" w:rsidRDefault="00296120">
      <w:pPr>
        <w:pStyle w:val="TOC2"/>
        <w:tabs>
          <w:tab w:val="left" w:pos="960"/>
          <w:tab w:val="right" w:leader="dot" w:pos="8630"/>
        </w:tabs>
        <w:rPr>
          <w:del w:id="188" w:author="Windows User" w:date="2016-01-21T13:38:00Z"/>
          <w:rFonts w:asciiTheme="minorHAnsi" w:eastAsiaTheme="minorEastAsia" w:hAnsiTheme="minorHAnsi" w:cstheme="minorBidi"/>
          <w:noProof/>
          <w:sz w:val="22"/>
          <w:szCs w:val="22"/>
        </w:rPr>
      </w:pPr>
      <w:del w:id="189" w:author="Windows User" w:date="2016-01-21T13:38:00Z">
        <w:r w:rsidRPr="004703F2" w:rsidDel="004703F2">
          <w:rPr>
            <w:rPrChange w:id="190" w:author="Windows User" w:date="2016-01-21T13:38:00Z">
              <w:rPr>
                <w:rStyle w:val="Hyperlink"/>
                <w:rFonts w:ascii="Calibri" w:hAnsi="Calibri"/>
                <w:noProof/>
              </w:rPr>
            </w:rPrChange>
          </w:rPr>
          <w:delText>5.1.</w:delText>
        </w:r>
        <w:r w:rsidDel="004703F2">
          <w:rPr>
            <w:rFonts w:asciiTheme="minorHAnsi" w:eastAsiaTheme="minorEastAsia" w:hAnsiTheme="minorHAnsi" w:cstheme="minorBidi"/>
            <w:noProof/>
            <w:sz w:val="22"/>
            <w:szCs w:val="22"/>
          </w:rPr>
          <w:tab/>
        </w:r>
        <w:r w:rsidRPr="004703F2" w:rsidDel="004703F2">
          <w:rPr>
            <w:rPrChange w:id="191" w:author="Windows User" w:date="2016-01-21T13:38:00Z">
              <w:rPr>
                <w:rStyle w:val="Hyperlink"/>
                <w:rFonts w:ascii="Calibri" w:hAnsi="Calibri"/>
                <w:noProof/>
              </w:rPr>
            </w:rPrChange>
          </w:rPr>
          <w:delText>Sub-Function: MotCtrlMgrPer1 – Motor Control To 2ms RTE interface</w:delText>
        </w:r>
        <w:r w:rsidDel="004703F2">
          <w:rPr>
            <w:noProof/>
            <w:webHidden/>
          </w:rPr>
          <w:tab/>
          <w:delText>7</w:delText>
        </w:r>
      </w:del>
    </w:p>
    <w:p w:rsidR="00296120" w:rsidDel="004703F2" w:rsidRDefault="00296120">
      <w:pPr>
        <w:pStyle w:val="TOC3"/>
        <w:tabs>
          <w:tab w:val="left" w:pos="1440"/>
          <w:tab w:val="right" w:leader="dot" w:pos="8630"/>
        </w:tabs>
        <w:rPr>
          <w:del w:id="192" w:author="Windows User" w:date="2016-01-21T13:38:00Z"/>
          <w:rFonts w:asciiTheme="minorHAnsi" w:eastAsiaTheme="minorEastAsia" w:hAnsiTheme="minorHAnsi" w:cstheme="minorBidi"/>
          <w:noProof/>
          <w:sz w:val="22"/>
          <w:szCs w:val="22"/>
        </w:rPr>
      </w:pPr>
      <w:del w:id="193" w:author="Windows User" w:date="2016-01-21T13:38:00Z">
        <w:r w:rsidRPr="004703F2" w:rsidDel="004703F2">
          <w:rPr>
            <w:rPrChange w:id="194" w:author="Windows User" w:date="2016-01-21T13:38:00Z">
              <w:rPr>
                <w:rStyle w:val="Hyperlink"/>
                <w:noProof/>
              </w:rPr>
            </w:rPrChange>
          </w:rPr>
          <w:delText>5.1.1.</w:delText>
        </w:r>
        <w:r w:rsidDel="004703F2">
          <w:rPr>
            <w:rFonts w:asciiTheme="minorHAnsi" w:eastAsiaTheme="minorEastAsia" w:hAnsiTheme="minorHAnsi" w:cstheme="minorBidi"/>
            <w:noProof/>
            <w:sz w:val="22"/>
            <w:szCs w:val="22"/>
          </w:rPr>
          <w:tab/>
        </w:r>
        <w:r w:rsidRPr="004703F2" w:rsidDel="004703F2">
          <w:rPr>
            <w:rPrChange w:id="195" w:author="Windows User" w:date="2016-01-21T13:38:00Z">
              <w:rPr>
                <w:rStyle w:val="Hyperlink"/>
                <w:rFonts w:ascii="Calibri" w:hAnsi="Calibri"/>
                <w:noProof/>
              </w:rPr>
            </w:rPrChange>
          </w:rPr>
          <w:delText>Hardware Related Design</w:delText>
        </w:r>
        <w:r w:rsidDel="004703F2">
          <w:rPr>
            <w:noProof/>
            <w:webHidden/>
          </w:rPr>
          <w:tab/>
          <w:delText>7</w:delText>
        </w:r>
      </w:del>
    </w:p>
    <w:p w:rsidR="00296120" w:rsidDel="004703F2" w:rsidRDefault="00296120">
      <w:pPr>
        <w:pStyle w:val="TOC3"/>
        <w:tabs>
          <w:tab w:val="left" w:pos="1440"/>
          <w:tab w:val="right" w:leader="dot" w:pos="8630"/>
        </w:tabs>
        <w:rPr>
          <w:del w:id="196" w:author="Windows User" w:date="2016-01-21T13:38:00Z"/>
          <w:rFonts w:asciiTheme="minorHAnsi" w:eastAsiaTheme="minorEastAsia" w:hAnsiTheme="minorHAnsi" w:cstheme="minorBidi"/>
          <w:noProof/>
          <w:sz w:val="22"/>
          <w:szCs w:val="22"/>
        </w:rPr>
      </w:pPr>
      <w:del w:id="197" w:author="Windows User" w:date="2016-01-21T13:38:00Z">
        <w:r w:rsidRPr="004703F2" w:rsidDel="004703F2">
          <w:rPr>
            <w:rPrChange w:id="198" w:author="Windows User" w:date="2016-01-21T13:38:00Z">
              <w:rPr>
                <w:rStyle w:val="Hyperlink"/>
                <w:noProof/>
              </w:rPr>
            </w:rPrChange>
          </w:rPr>
          <w:delText>5.1.2.</w:delText>
        </w:r>
        <w:r w:rsidDel="004703F2">
          <w:rPr>
            <w:rFonts w:asciiTheme="minorHAnsi" w:eastAsiaTheme="minorEastAsia" w:hAnsiTheme="minorHAnsi" w:cstheme="minorBidi"/>
            <w:noProof/>
            <w:sz w:val="22"/>
            <w:szCs w:val="22"/>
          </w:rPr>
          <w:tab/>
        </w:r>
        <w:r w:rsidRPr="004703F2" w:rsidDel="004703F2">
          <w:rPr>
            <w:rPrChange w:id="199" w:author="Windows User" w:date="2016-01-21T13:38:00Z">
              <w:rPr>
                <w:rStyle w:val="Hyperlink"/>
                <w:rFonts w:ascii="Calibri" w:hAnsi="Calibri"/>
                <w:noProof/>
              </w:rPr>
            </w:rPrChange>
          </w:rPr>
          <w:delText>Software Related Design</w:delText>
        </w:r>
        <w:r w:rsidDel="004703F2">
          <w:rPr>
            <w:noProof/>
            <w:webHidden/>
          </w:rPr>
          <w:tab/>
          <w:delText>8</w:delText>
        </w:r>
      </w:del>
    </w:p>
    <w:p w:rsidR="00296120" w:rsidDel="004703F2" w:rsidRDefault="00296120">
      <w:pPr>
        <w:pStyle w:val="TOC3"/>
        <w:tabs>
          <w:tab w:val="left" w:pos="1440"/>
          <w:tab w:val="right" w:leader="dot" w:pos="8630"/>
        </w:tabs>
        <w:rPr>
          <w:del w:id="200" w:author="Windows User" w:date="2016-01-21T13:38:00Z"/>
          <w:rFonts w:asciiTheme="minorHAnsi" w:eastAsiaTheme="minorEastAsia" w:hAnsiTheme="minorHAnsi" w:cstheme="minorBidi"/>
          <w:noProof/>
          <w:sz w:val="22"/>
          <w:szCs w:val="22"/>
        </w:rPr>
      </w:pPr>
      <w:del w:id="201" w:author="Windows User" w:date="2016-01-21T13:38:00Z">
        <w:r w:rsidRPr="004703F2" w:rsidDel="004703F2">
          <w:rPr>
            <w:rPrChange w:id="202" w:author="Windows User" w:date="2016-01-21T13:38:00Z">
              <w:rPr>
                <w:rStyle w:val="Hyperlink"/>
                <w:noProof/>
              </w:rPr>
            </w:rPrChange>
          </w:rPr>
          <w:delText>5.1.3.</w:delText>
        </w:r>
        <w:r w:rsidDel="004703F2">
          <w:rPr>
            <w:rFonts w:asciiTheme="minorHAnsi" w:eastAsiaTheme="minorEastAsia" w:hAnsiTheme="minorHAnsi" w:cstheme="minorBidi"/>
            <w:noProof/>
            <w:sz w:val="22"/>
            <w:szCs w:val="22"/>
          </w:rPr>
          <w:tab/>
        </w:r>
        <w:r w:rsidRPr="004703F2" w:rsidDel="004703F2">
          <w:rPr>
            <w:rPrChange w:id="203" w:author="Windows User" w:date="2016-01-21T13:38:00Z">
              <w:rPr>
                <w:rStyle w:val="Hyperlink"/>
                <w:rFonts w:ascii="Calibri" w:hAnsi="Calibri"/>
                <w:noProof/>
              </w:rPr>
            </w:rPrChange>
          </w:rPr>
          <w:delText>Sub Function Calibrations</w:delText>
        </w:r>
        <w:r w:rsidDel="004703F2">
          <w:rPr>
            <w:noProof/>
            <w:webHidden/>
          </w:rPr>
          <w:tab/>
          <w:delText>8</w:delText>
        </w:r>
      </w:del>
    </w:p>
    <w:p w:rsidR="00296120" w:rsidDel="004703F2" w:rsidRDefault="00296120">
      <w:pPr>
        <w:pStyle w:val="TOC3"/>
        <w:tabs>
          <w:tab w:val="left" w:pos="1440"/>
          <w:tab w:val="right" w:leader="dot" w:pos="8630"/>
        </w:tabs>
        <w:rPr>
          <w:del w:id="204" w:author="Windows User" w:date="2016-01-21T13:38:00Z"/>
          <w:rFonts w:asciiTheme="minorHAnsi" w:eastAsiaTheme="minorEastAsia" w:hAnsiTheme="minorHAnsi" w:cstheme="minorBidi"/>
          <w:noProof/>
          <w:sz w:val="22"/>
          <w:szCs w:val="22"/>
        </w:rPr>
      </w:pPr>
      <w:del w:id="205" w:author="Windows User" w:date="2016-01-21T13:38:00Z">
        <w:r w:rsidRPr="004703F2" w:rsidDel="004703F2">
          <w:rPr>
            <w:rPrChange w:id="206" w:author="Windows User" w:date="2016-01-21T13:38:00Z">
              <w:rPr>
                <w:rStyle w:val="Hyperlink"/>
                <w:noProof/>
              </w:rPr>
            </w:rPrChange>
          </w:rPr>
          <w:delText>5.1.4.</w:delText>
        </w:r>
        <w:r w:rsidDel="004703F2">
          <w:rPr>
            <w:rFonts w:asciiTheme="minorHAnsi" w:eastAsiaTheme="minorEastAsia" w:hAnsiTheme="minorHAnsi" w:cstheme="minorBidi"/>
            <w:noProof/>
            <w:sz w:val="22"/>
            <w:szCs w:val="22"/>
          </w:rPr>
          <w:tab/>
        </w:r>
        <w:r w:rsidRPr="004703F2" w:rsidDel="004703F2">
          <w:rPr>
            <w:rPrChange w:id="207" w:author="Windows User" w:date="2016-01-21T13:38:00Z">
              <w:rPr>
                <w:rStyle w:val="Hyperlink"/>
                <w:rFonts w:ascii="Calibri" w:hAnsi="Calibri"/>
                <w:noProof/>
              </w:rPr>
            </w:rPrChange>
          </w:rPr>
          <w:delText>Signal Availability</w:delText>
        </w:r>
        <w:r w:rsidDel="004703F2">
          <w:rPr>
            <w:noProof/>
            <w:webHidden/>
          </w:rPr>
          <w:tab/>
          <w:delText>8</w:delText>
        </w:r>
      </w:del>
    </w:p>
    <w:p w:rsidR="00296120" w:rsidDel="004703F2" w:rsidRDefault="00296120">
      <w:pPr>
        <w:pStyle w:val="TOC2"/>
        <w:tabs>
          <w:tab w:val="left" w:pos="960"/>
          <w:tab w:val="right" w:leader="dot" w:pos="8630"/>
        </w:tabs>
        <w:rPr>
          <w:del w:id="208" w:author="Windows User" w:date="2016-01-21T13:38:00Z"/>
          <w:rFonts w:asciiTheme="minorHAnsi" w:eastAsiaTheme="minorEastAsia" w:hAnsiTheme="minorHAnsi" w:cstheme="minorBidi"/>
          <w:noProof/>
          <w:sz w:val="22"/>
          <w:szCs w:val="22"/>
        </w:rPr>
      </w:pPr>
      <w:del w:id="209" w:author="Windows User" w:date="2016-01-21T13:38:00Z">
        <w:r w:rsidRPr="004703F2" w:rsidDel="004703F2">
          <w:rPr>
            <w:rPrChange w:id="210" w:author="Windows User" w:date="2016-01-21T13:38:00Z">
              <w:rPr>
                <w:rStyle w:val="Hyperlink"/>
                <w:rFonts w:ascii="Calibri" w:hAnsi="Calibri"/>
                <w:noProof/>
              </w:rPr>
            </w:rPrChange>
          </w:rPr>
          <w:delText>5.2.</w:delText>
        </w:r>
        <w:r w:rsidDel="004703F2">
          <w:rPr>
            <w:rFonts w:asciiTheme="minorHAnsi" w:eastAsiaTheme="minorEastAsia" w:hAnsiTheme="minorHAnsi" w:cstheme="minorBidi"/>
            <w:noProof/>
            <w:sz w:val="22"/>
            <w:szCs w:val="22"/>
          </w:rPr>
          <w:tab/>
        </w:r>
        <w:r w:rsidRPr="004703F2" w:rsidDel="004703F2">
          <w:rPr>
            <w:rPrChange w:id="211" w:author="Windows User" w:date="2016-01-21T13:38:00Z">
              <w:rPr>
                <w:rStyle w:val="Hyperlink"/>
                <w:rFonts w:ascii="Calibri" w:hAnsi="Calibri"/>
                <w:noProof/>
              </w:rPr>
            </w:rPrChange>
          </w:rPr>
          <w:delText>Sub-Function:  MotCtrlMgrPer2 –2ms RTE to Motor Control interface</w:delText>
        </w:r>
        <w:r w:rsidDel="004703F2">
          <w:rPr>
            <w:noProof/>
            <w:webHidden/>
          </w:rPr>
          <w:tab/>
          <w:delText>8</w:delText>
        </w:r>
      </w:del>
    </w:p>
    <w:p w:rsidR="00296120" w:rsidDel="004703F2" w:rsidRDefault="00296120">
      <w:pPr>
        <w:pStyle w:val="TOC3"/>
        <w:tabs>
          <w:tab w:val="left" w:pos="1440"/>
          <w:tab w:val="right" w:leader="dot" w:pos="8630"/>
        </w:tabs>
        <w:rPr>
          <w:del w:id="212" w:author="Windows User" w:date="2016-01-21T13:38:00Z"/>
          <w:rFonts w:asciiTheme="minorHAnsi" w:eastAsiaTheme="minorEastAsia" w:hAnsiTheme="minorHAnsi" w:cstheme="minorBidi"/>
          <w:noProof/>
          <w:sz w:val="22"/>
          <w:szCs w:val="22"/>
        </w:rPr>
      </w:pPr>
      <w:del w:id="213" w:author="Windows User" w:date="2016-01-21T13:38:00Z">
        <w:r w:rsidRPr="004703F2" w:rsidDel="004703F2">
          <w:rPr>
            <w:rPrChange w:id="214" w:author="Windows User" w:date="2016-01-21T13:38:00Z">
              <w:rPr>
                <w:rStyle w:val="Hyperlink"/>
                <w:noProof/>
              </w:rPr>
            </w:rPrChange>
          </w:rPr>
          <w:delText>5.2.1.</w:delText>
        </w:r>
        <w:r w:rsidDel="004703F2">
          <w:rPr>
            <w:rFonts w:asciiTheme="minorHAnsi" w:eastAsiaTheme="minorEastAsia" w:hAnsiTheme="minorHAnsi" w:cstheme="minorBidi"/>
            <w:noProof/>
            <w:sz w:val="22"/>
            <w:szCs w:val="22"/>
          </w:rPr>
          <w:tab/>
        </w:r>
        <w:r w:rsidRPr="004703F2" w:rsidDel="004703F2">
          <w:rPr>
            <w:rPrChange w:id="215" w:author="Windows User" w:date="2016-01-21T13:38:00Z">
              <w:rPr>
                <w:rStyle w:val="Hyperlink"/>
                <w:rFonts w:ascii="Calibri" w:hAnsi="Calibri"/>
                <w:noProof/>
              </w:rPr>
            </w:rPrChange>
          </w:rPr>
          <w:delText>Hardware Related Design</w:delText>
        </w:r>
        <w:r w:rsidDel="004703F2">
          <w:rPr>
            <w:noProof/>
            <w:webHidden/>
          </w:rPr>
          <w:tab/>
          <w:delText>8</w:delText>
        </w:r>
      </w:del>
    </w:p>
    <w:p w:rsidR="00296120" w:rsidDel="004703F2" w:rsidRDefault="00296120">
      <w:pPr>
        <w:pStyle w:val="TOC3"/>
        <w:tabs>
          <w:tab w:val="left" w:pos="1440"/>
          <w:tab w:val="right" w:leader="dot" w:pos="8630"/>
        </w:tabs>
        <w:rPr>
          <w:del w:id="216" w:author="Windows User" w:date="2016-01-21T13:38:00Z"/>
          <w:rFonts w:asciiTheme="minorHAnsi" w:eastAsiaTheme="minorEastAsia" w:hAnsiTheme="minorHAnsi" w:cstheme="minorBidi"/>
          <w:noProof/>
          <w:sz w:val="22"/>
          <w:szCs w:val="22"/>
        </w:rPr>
      </w:pPr>
      <w:del w:id="217" w:author="Windows User" w:date="2016-01-21T13:38:00Z">
        <w:r w:rsidRPr="004703F2" w:rsidDel="004703F2">
          <w:rPr>
            <w:rPrChange w:id="218" w:author="Windows User" w:date="2016-01-21T13:38:00Z">
              <w:rPr>
                <w:rStyle w:val="Hyperlink"/>
                <w:noProof/>
              </w:rPr>
            </w:rPrChange>
          </w:rPr>
          <w:delText>5.2.2.</w:delText>
        </w:r>
        <w:r w:rsidDel="004703F2">
          <w:rPr>
            <w:rFonts w:asciiTheme="minorHAnsi" w:eastAsiaTheme="minorEastAsia" w:hAnsiTheme="minorHAnsi" w:cstheme="minorBidi"/>
            <w:noProof/>
            <w:sz w:val="22"/>
            <w:szCs w:val="22"/>
          </w:rPr>
          <w:tab/>
        </w:r>
        <w:r w:rsidRPr="004703F2" w:rsidDel="004703F2">
          <w:rPr>
            <w:rPrChange w:id="219" w:author="Windows User" w:date="2016-01-21T13:38:00Z">
              <w:rPr>
                <w:rStyle w:val="Hyperlink"/>
                <w:rFonts w:ascii="Calibri" w:hAnsi="Calibri"/>
                <w:noProof/>
              </w:rPr>
            </w:rPrChange>
          </w:rPr>
          <w:delText>Software Related Design</w:delText>
        </w:r>
        <w:r w:rsidDel="004703F2">
          <w:rPr>
            <w:noProof/>
            <w:webHidden/>
          </w:rPr>
          <w:tab/>
          <w:delText>8</w:delText>
        </w:r>
      </w:del>
    </w:p>
    <w:p w:rsidR="00296120" w:rsidDel="004703F2" w:rsidRDefault="00296120">
      <w:pPr>
        <w:pStyle w:val="TOC3"/>
        <w:tabs>
          <w:tab w:val="left" w:pos="1440"/>
          <w:tab w:val="right" w:leader="dot" w:pos="8630"/>
        </w:tabs>
        <w:rPr>
          <w:del w:id="220" w:author="Windows User" w:date="2016-01-21T13:38:00Z"/>
          <w:rFonts w:asciiTheme="minorHAnsi" w:eastAsiaTheme="minorEastAsia" w:hAnsiTheme="minorHAnsi" w:cstheme="minorBidi"/>
          <w:noProof/>
          <w:sz w:val="22"/>
          <w:szCs w:val="22"/>
        </w:rPr>
      </w:pPr>
      <w:del w:id="221" w:author="Windows User" w:date="2016-01-21T13:38:00Z">
        <w:r w:rsidRPr="004703F2" w:rsidDel="004703F2">
          <w:rPr>
            <w:rPrChange w:id="222" w:author="Windows User" w:date="2016-01-21T13:38:00Z">
              <w:rPr>
                <w:rStyle w:val="Hyperlink"/>
                <w:noProof/>
              </w:rPr>
            </w:rPrChange>
          </w:rPr>
          <w:delText>5.2.3.</w:delText>
        </w:r>
        <w:r w:rsidDel="004703F2">
          <w:rPr>
            <w:rFonts w:asciiTheme="minorHAnsi" w:eastAsiaTheme="minorEastAsia" w:hAnsiTheme="minorHAnsi" w:cstheme="minorBidi"/>
            <w:noProof/>
            <w:sz w:val="22"/>
            <w:szCs w:val="22"/>
          </w:rPr>
          <w:tab/>
        </w:r>
        <w:r w:rsidRPr="004703F2" w:rsidDel="004703F2">
          <w:rPr>
            <w:rPrChange w:id="223" w:author="Windows User" w:date="2016-01-21T13:38:00Z">
              <w:rPr>
                <w:rStyle w:val="Hyperlink"/>
                <w:rFonts w:ascii="Calibri" w:hAnsi="Calibri"/>
                <w:noProof/>
              </w:rPr>
            </w:rPrChange>
          </w:rPr>
          <w:delText>Sub Function Calibrations</w:delText>
        </w:r>
        <w:r w:rsidDel="004703F2">
          <w:rPr>
            <w:noProof/>
            <w:webHidden/>
          </w:rPr>
          <w:tab/>
          <w:delText>9</w:delText>
        </w:r>
      </w:del>
    </w:p>
    <w:p w:rsidR="00296120" w:rsidDel="004703F2" w:rsidRDefault="00296120">
      <w:pPr>
        <w:pStyle w:val="TOC3"/>
        <w:tabs>
          <w:tab w:val="left" w:pos="1440"/>
          <w:tab w:val="right" w:leader="dot" w:pos="8630"/>
        </w:tabs>
        <w:rPr>
          <w:del w:id="224" w:author="Windows User" w:date="2016-01-21T13:38:00Z"/>
          <w:rFonts w:asciiTheme="minorHAnsi" w:eastAsiaTheme="minorEastAsia" w:hAnsiTheme="minorHAnsi" w:cstheme="minorBidi"/>
          <w:noProof/>
          <w:sz w:val="22"/>
          <w:szCs w:val="22"/>
        </w:rPr>
      </w:pPr>
      <w:del w:id="225" w:author="Windows User" w:date="2016-01-21T13:38:00Z">
        <w:r w:rsidRPr="004703F2" w:rsidDel="004703F2">
          <w:rPr>
            <w:rPrChange w:id="226" w:author="Windows User" w:date="2016-01-21T13:38:00Z">
              <w:rPr>
                <w:rStyle w:val="Hyperlink"/>
                <w:noProof/>
              </w:rPr>
            </w:rPrChange>
          </w:rPr>
          <w:delText>5.2.4.</w:delText>
        </w:r>
        <w:r w:rsidDel="004703F2">
          <w:rPr>
            <w:rFonts w:asciiTheme="minorHAnsi" w:eastAsiaTheme="minorEastAsia" w:hAnsiTheme="minorHAnsi" w:cstheme="minorBidi"/>
            <w:noProof/>
            <w:sz w:val="22"/>
            <w:szCs w:val="22"/>
          </w:rPr>
          <w:tab/>
        </w:r>
        <w:r w:rsidRPr="004703F2" w:rsidDel="004703F2">
          <w:rPr>
            <w:rPrChange w:id="227" w:author="Windows User" w:date="2016-01-21T13:38:00Z">
              <w:rPr>
                <w:rStyle w:val="Hyperlink"/>
                <w:rFonts w:ascii="Calibri" w:hAnsi="Calibri"/>
                <w:noProof/>
              </w:rPr>
            </w:rPrChange>
          </w:rPr>
          <w:delText>Signal Availability</w:delText>
        </w:r>
        <w:r w:rsidDel="004703F2">
          <w:rPr>
            <w:noProof/>
            <w:webHidden/>
          </w:rPr>
          <w:tab/>
          <w:delText>9</w:delText>
        </w:r>
      </w:del>
    </w:p>
    <w:p w:rsidR="00296120" w:rsidDel="004703F2" w:rsidRDefault="00296120">
      <w:pPr>
        <w:pStyle w:val="TOC2"/>
        <w:tabs>
          <w:tab w:val="left" w:pos="960"/>
          <w:tab w:val="right" w:leader="dot" w:pos="8630"/>
        </w:tabs>
        <w:rPr>
          <w:del w:id="228" w:author="Windows User" w:date="2016-01-21T13:38:00Z"/>
          <w:rFonts w:asciiTheme="minorHAnsi" w:eastAsiaTheme="minorEastAsia" w:hAnsiTheme="minorHAnsi" w:cstheme="minorBidi"/>
          <w:noProof/>
          <w:sz w:val="22"/>
          <w:szCs w:val="22"/>
        </w:rPr>
      </w:pPr>
      <w:del w:id="229" w:author="Windows User" w:date="2016-01-21T13:38:00Z">
        <w:r w:rsidRPr="004703F2" w:rsidDel="004703F2">
          <w:rPr>
            <w:rPrChange w:id="230" w:author="Windows User" w:date="2016-01-21T13:38:00Z">
              <w:rPr>
                <w:rStyle w:val="Hyperlink"/>
                <w:rFonts w:ascii="Calibri" w:hAnsi="Calibri"/>
                <w:noProof/>
              </w:rPr>
            </w:rPrChange>
          </w:rPr>
          <w:delText>5.3.</w:delText>
        </w:r>
        <w:r w:rsidDel="004703F2">
          <w:rPr>
            <w:rFonts w:asciiTheme="minorHAnsi" w:eastAsiaTheme="minorEastAsia" w:hAnsiTheme="minorHAnsi" w:cstheme="minorBidi"/>
            <w:noProof/>
            <w:sz w:val="22"/>
            <w:szCs w:val="22"/>
          </w:rPr>
          <w:tab/>
        </w:r>
        <w:r w:rsidRPr="004703F2" w:rsidDel="004703F2">
          <w:rPr>
            <w:rPrChange w:id="231" w:author="Windows User" w:date="2016-01-21T13:38:00Z">
              <w:rPr>
                <w:rStyle w:val="Hyperlink"/>
                <w:rFonts w:ascii="Calibri" w:hAnsi="Calibri"/>
                <w:noProof/>
              </w:rPr>
            </w:rPrChange>
          </w:rPr>
          <w:delText>Sub-Function:  MotCtrlMgrIrq: Motor Control Interrupt Service Routine</w:delText>
        </w:r>
        <w:r w:rsidDel="004703F2">
          <w:rPr>
            <w:noProof/>
            <w:webHidden/>
          </w:rPr>
          <w:tab/>
          <w:delText>9</w:delText>
        </w:r>
      </w:del>
    </w:p>
    <w:p w:rsidR="00296120" w:rsidDel="004703F2" w:rsidRDefault="00296120">
      <w:pPr>
        <w:pStyle w:val="TOC3"/>
        <w:tabs>
          <w:tab w:val="left" w:pos="1440"/>
          <w:tab w:val="right" w:leader="dot" w:pos="8630"/>
        </w:tabs>
        <w:rPr>
          <w:del w:id="232" w:author="Windows User" w:date="2016-01-21T13:38:00Z"/>
          <w:rFonts w:asciiTheme="minorHAnsi" w:eastAsiaTheme="minorEastAsia" w:hAnsiTheme="minorHAnsi" w:cstheme="minorBidi"/>
          <w:noProof/>
          <w:sz w:val="22"/>
          <w:szCs w:val="22"/>
        </w:rPr>
      </w:pPr>
      <w:del w:id="233" w:author="Windows User" w:date="2016-01-21T13:38:00Z">
        <w:r w:rsidRPr="004703F2" w:rsidDel="004703F2">
          <w:rPr>
            <w:rPrChange w:id="234" w:author="Windows User" w:date="2016-01-21T13:38:00Z">
              <w:rPr>
                <w:rStyle w:val="Hyperlink"/>
                <w:noProof/>
              </w:rPr>
            </w:rPrChange>
          </w:rPr>
          <w:delText>5.3.1.</w:delText>
        </w:r>
        <w:r w:rsidDel="004703F2">
          <w:rPr>
            <w:rFonts w:asciiTheme="minorHAnsi" w:eastAsiaTheme="minorEastAsia" w:hAnsiTheme="minorHAnsi" w:cstheme="minorBidi"/>
            <w:noProof/>
            <w:sz w:val="22"/>
            <w:szCs w:val="22"/>
          </w:rPr>
          <w:tab/>
        </w:r>
        <w:r w:rsidRPr="004703F2" w:rsidDel="004703F2">
          <w:rPr>
            <w:rPrChange w:id="235" w:author="Windows User" w:date="2016-01-21T13:38:00Z">
              <w:rPr>
                <w:rStyle w:val="Hyperlink"/>
                <w:rFonts w:ascii="Calibri" w:hAnsi="Calibri"/>
                <w:noProof/>
              </w:rPr>
            </w:rPrChange>
          </w:rPr>
          <w:delText>Hardware Related Design</w:delText>
        </w:r>
        <w:r w:rsidDel="004703F2">
          <w:rPr>
            <w:noProof/>
            <w:webHidden/>
          </w:rPr>
          <w:tab/>
          <w:delText>9</w:delText>
        </w:r>
      </w:del>
    </w:p>
    <w:p w:rsidR="00296120" w:rsidDel="004703F2" w:rsidRDefault="00296120">
      <w:pPr>
        <w:pStyle w:val="TOC3"/>
        <w:tabs>
          <w:tab w:val="left" w:pos="1440"/>
          <w:tab w:val="right" w:leader="dot" w:pos="8630"/>
        </w:tabs>
        <w:rPr>
          <w:del w:id="236" w:author="Windows User" w:date="2016-01-21T13:38:00Z"/>
          <w:rFonts w:asciiTheme="minorHAnsi" w:eastAsiaTheme="minorEastAsia" w:hAnsiTheme="minorHAnsi" w:cstheme="minorBidi"/>
          <w:noProof/>
          <w:sz w:val="22"/>
          <w:szCs w:val="22"/>
        </w:rPr>
      </w:pPr>
      <w:del w:id="237" w:author="Windows User" w:date="2016-01-21T13:38:00Z">
        <w:r w:rsidRPr="004703F2" w:rsidDel="004703F2">
          <w:rPr>
            <w:rPrChange w:id="238" w:author="Windows User" w:date="2016-01-21T13:38:00Z">
              <w:rPr>
                <w:rStyle w:val="Hyperlink"/>
                <w:noProof/>
              </w:rPr>
            </w:rPrChange>
          </w:rPr>
          <w:delText>5.3.2.</w:delText>
        </w:r>
        <w:r w:rsidDel="004703F2">
          <w:rPr>
            <w:rFonts w:asciiTheme="minorHAnsi" w:eastAsiaTheme="minorEastAsia" w:hAnsiTheme="minorHAnsi" w:cstheme="minorBidi"/>
            <w:noProof/>
            <w:sz w:val="22"/>
            <w:szCs w:val="22"/>
          </w:rPr>
          <w:tab/>
        </w:r>
        <w:r w:rsidRPr="004703F2" w:rsidDel="004703F2">
          <w:rPr>
            <w:rPrChange w:id="239" w:author="Windows User" w:date="2016-01-21T13:38:00Z">
              <w:rPr>
                <w:rStyle w:val="Hyperlink"/>
                <w:rFonts w:ascii="Calibri" w:hAnsi="Calibri"/>
                <w:noProof/>
              </w:rPr>
            </w:rPrChange>
          </w:rPr>
          <w:delText>Software Related Design</w:delText>
        </w:r>
        <w:r w:rsidDel="004703F2">
          <w:rPr>
            <w:noProof/>
            <w:webHidden/>
          </w:rPr>
          <w:tab/>
          <w:delText>9</w:delText>
        </w:r>
      </w:del>
    </w:p>
    <w:p w:rsidR="00296120" w:rsidDel="004703F2" w:rsidRDefault="00296120">
      <w:pPr>
        <w:pStyle w:val="TOC3"/>
        <w:tabs>
          <w:tab w:val="left" w:pos="1440"/>
          <w:tab w:val="right" w:leader="dot" w:pos="8630"/>
        </w:tabs>
        <w:rPr>
          <w:del w:id="240" w:author="Windows User" w:date="2016-01-21T13:38:00Z"/>
          <w:rFonts w:asciiTheme="minorHAnsi" w:eastAsiaTheme="minorEastAsia" w:hAnsiTheme="minorHAnsi" w:cstheme="minorBidi"/>
          <w:noProof/>
          <w:sz w:val="22"/>
          <w:szCs w:val="22"/>
        </w:rPr>
      </w:pPr>
      <w:del w:id="241" w:author="Windows User" w:date="2016-01-21T13:38:00Z">
        <w:r w:rsidRPr="004703F2" w:rsidDel="004703F2">
          <w:rPr>
            <w:rPrChange w:id="242" w:author="Windows User" w:date="2016-01-21T13:38:00Z">
              <w:rPr>
                <w:rStyle w:val="Hyperlink"/>
                <w:noProof/>
              </w:rPr>
            </w:rPrChange>
          </w:rPr>
          <w:delText>5.3.3.</w:delText>
        </w:r>
        <w:r w:rsidDel="004703F2">
          <w:rPr>
            <w:rFonts w:asciiTheme="minorHAnsi" w:eastAsiaTheme="minorEastAsia" w:hAnsiTheme="minorHAnsi" w:cstheme="minorBidi"/>
            <w:noProof/>
            <w:sz w:val="22"/>
            <w:szCs w:val="22"/>
          </w:rPr>
          <w:tab/>
        </w:r>
        <w:r w:rsidRPr="004703F2" w:rsidDel="004703F2">
          <w:rPr>
            <w:rPrChange w:id="243" w:author="Windows User" w:date="2016-01-21T13:38:00Z">
              <w:rPr>
                <w:rStyle w:val="Hyperlink"/>
                <w:rFonts w:ascii="Calibri" w:hAnsi="Calibri"/>
                <w:noProof/>
              </w:rPr>
            </w:rPrChange>
          </w:rPr>
          <w:delText>Sub Function Calibrations</w:delText>
        </w:r>
        <w:r w:rsidDel="004703F2">
          <w:rPr>
            <w:noProof/>
            <w:webHidden/>
          </w:rPr>
          <w:tab/>
          <w:delText>9</w:delText>
        </w:r>
      </w:del>
    </w:p>
    <w:p w:rsidR="00296120" w:rsidDel="004703F2" w:rsidRDefault="00296120">
      <w:pPr>
        <w:pStyle w:val="TOC3"/>
        <w:tabs>
          <w:tab w:val="left" w:pos="1440"/>
          <w:tab w:val="right" w:leader="dot" w:pos="8630"/>
        </w:tabs>
        <w:rPr>
          <w:del w:id="244" w:author="Windows User" w:date="2016-01-21T13:38:00Z"/>
          <w:rFonts w:asciiTheme="minorHAnsi" w:eastAsiaTheme="minorEastAsia" w:hAnsiTheme="minorHAnsi" w:cstheme="minorBidi"/>
          <w:noProof/>
          <w:sz w:val="22"/>
          <w:szCs w:val="22"/>
        </w:rPr>
      </w:pPr>
      <w:del w:id="245" w:author="Windows User" w:date="2016-01-21T13:38:00Z">
        <w:r w:rsidRPr="004703F2" w:rsidDel="004703F2">
          <w:rPr>
            <w:rPrChange w:id="246" w:author="Windows User" w:date="2016-01-21T13:38:00Z">
              <w:rPr>
                <w:rStyle w:val="Hyperlink"/>
                <w:noProof/>
              </w:rPr>
            </w:rPrChange>
          </w:rPr>
          <w:delText>5.3.4.</w:delText>
        </w:r>
        <w:r w:rsidDel="004703F2">
          <w:rPr>
            <w:rFonts w:asciiTheme="minorHAnsi" w:eastAsiaTheme="minorEastAsia" w:hAnsiTheme="minorHAnsi" w:cstheme="minorBidi"/>
            <w:noProof/>
            <w:sz w:val="22"/>
            <w:szCs w:val="22"/>
          </w:rPr>
          <w:tab/>
        </w:r>
        <w:r w:rsidRPr="004703F2" w:rsidDel="004703F2">
          <w:rPr>
            <w:rPrChange w:id="247" w:author="Windows User" w:date="2016-01-21T13:38:00Z">
              <w:rPr>
                <w:rStyle w:val="Hyperlink"/>
                <w:rFonts w:ascii="Calibri" w:hAnsi="Calibri"/>
                <w:noProof/>
              </w:rPr>
            </w:rPrChange>
          </w:rPr>
          <w:delText>Signal Availability</w:delText>
        </w:r>
        <w:r w:rsidDel="004703F2">
          <w:rPr>
            <w:noProof/>
            <w:webHidden/>
          </w:rPr>
          <w:tab/>
          <w:delText>9</w:delText>
        </w:r>
      </w:del>
    </w:p>
    <w:p w:rsidR="00296120" w:rsidDel="004703F2" w:rsidRDefault="00296120">
      <w:pPr>
        <w:pStyle w:val="TOC2"/>
        <w:tabs>
          <w:tab w:val="left" w:pos="960"/>
          <w:tab w:val="right" w:leader="dot" w:pos="8630"/>
        </w:tabs>
        <w:rPr>
          <w:del w:id="248" w:author="Windows User" w:date="2016-01-21T13:38:00Z"/>
          <w:rFonts w:asciiTheme="minorHAnsi" w:eastAsiaTheme="minorEastAsia" w:hAnsiTheme="minorHAnsi" w:cstheme="minorBidi"/>
          <w:noProof/>
          <w:sz w:val="22"/>
          <w:szCs w:val="22"/>
        </w:rPr>
      </w:pPr>
      <w:del w:id="249" w:author="Windows User" w:date="2016-01-21T13:38:00Z">
        <w:r w:rsidRPr="004703F2" w:rsidDel="004703F2">
          <w:rPr>
            <w:rPrChange w:id="250" w:author="Windows User" w:date="2016-01-21T13:38:00Z">
              <w:rPr>
                <w:rStyle w:val="Hyperlink"/>
                <w:rFonts w:ascii="Calibri" w:hAnsi="Calibri"/>
                <w:noProof/>
              </w:rPr>
            </w:rPrChange>
          </w:rPr>
          <w:delText>5.4.</w:delText>
        </w:r>
        <w:r w:rsidDel="004703F2">
          <w:rPr>
            <w:rFonts w:asciiTheme="minorHAnsi" w:eastAsiaTheme="minorEastAsia" w:hAnsiTheme="minorHAnsi" w:cstheme="minorBidi"/>
            <w:noProof/>
            <w:sz w:val="22"/>
            <w:szCs w:val="22"/>
          </w:rPr>
          <w:tab/>
        </w:r>
        <w:r w:rsidRPr="004703F2" w:rsidDel="004703F2">
          <w:rPr>
            <w:rPrChange w:id="251" w:author="Windows User" w:date="2016-01-21T13:38:00Z">
              <w:rPr>
                <w:rStyle w:val="Hyperlink"/>
                <w:rFonts w:ascii="Calibri" w:hAnsi="Calibri"/>
                <w:noProof/>
              </w:rPr>
            </w:rPrChange>
          </w:rPr>
          <w:delText>Sub-Function:  Definition of Motor Control Data</w:delText>
        </w:r>
        <w:r w:rsidDel="004703F2">
          <w:rPr>
            <w:noProof/>
            <w:webHidden/>
          </w:rPr>
          <w:tab/>
          <w:delText>9</w:delText>
        </w:r>
      </w:del>
    </w:p>
    <w:p w:rsidR="00296120" w:rsidDel="004703F2" w:rsidRDefault="00296120">
      <w:pPr>
        <w:pStyle w:val="TOC3"/>
        <w:tabs>
          <w:tab w:val="left" w:pos="1440"/>
          <w:tab w:val="right" w:leader="dot" w:pos="8630"/>
        </w:tabs>
        <w:rPr>
          <w:del w:id="252" w:author="Windows User" w:date="2016-01-21T13:38:00Z"/>
          <w:rFonts w:asciiTheme="minorHAnsi" w:eastAsiaTheme="minorEastAsia" w:hAnsiTheme="minorHAnsi" w:cstheme="minorBidi"/>
          <w:noProof/>
          <w:sz w:val="22"/>
          <w:szCs w:val="22"/>
        </w:rPr>
      </w:pPr>
      <w:del w:id="253" w:author="Windows User" w:date="2016-01-21T13:38:00Z">
        <w:r w:rsidRPr="004703F2" w:rsidDel="004703F2">
          <w:rPr>
            <w:rPrChange w:id="254" w:author="Windows User" w:date="2016-01-21T13:38:00Z">
              <w:rPr>
                <w:rStyle w:val="Hyperlink"/>
                <w:noProof/>
              </w:rPr>
            </w:rPrChange>
          </w:rPr>
          <w:delText>5.4.1.</w:delText>
        </w:r>
        <w:r w:rsidDel="004703F2">
          <w:rPr>
            <w:rFonts w:asciiTheme="minorHAnsi" w:eastAsiaTheme="minorEastAsia" w:hAnsiTheme="minorHAnsi" w:cstheme="minorBidi"/>
            <w:noProof/>
            <w:sz w:val="22"/>
            <w:szCs w:val="22"/>
          </w:rPr>
          <w:tab/>
        </w:r>
        <w:r w:rsidRPr="004703F2" w:rsidDel="004703F2">
          <w:rPr>
            <w:rPrChange w:id="255" w:author="Windows User" w:date="2016-01-21T13:38:00Z">
              <w:rPr>
                <w:rStyle w:val="Hyperlink"/>
                <w:rFonts w:ascii="Calibri" w:hAnsi="Calibri"/>
                <w:noProof/>
              </w:rPr>
            </w:rPrChange>
          </w:rPr>
          <w:delText>Hardware Related Design</w:delText>
        </w:r>
        <w:r w:rsidDel="004703F2">
          <w:rPr>
            <w:noProof/>
            <w:webHidden/>
          </w:rPr>
          <w:tab/>
          <w:delText>9</w:delText>
        </w:r>
      </w:del>
    </w:p>
    <w:p w:rsidR="00296120" w:rsidDel="004703F2" w:rsidRDefault="00296120">
      <w:pPr>
        <w:pStyle w:val="TOC3"/>
        <w:tabs>
          <w:tab w:val="left" w:pos="1440"/>
          <w:tab w:val="right" w:leader="dot" w:pos="8630"/>
        </w:tabs>
        <w:rPr>
          <w:del w:id="256" w:author="Windows User" w:date="2016-01-21T13:38:00Z"/>
          <w:rFonts w:asciiTheme="minorHAnsi" w:eastAsiaTheme="minorEastAsia" w:hAnsiTheme="minorHAnsi" w:cstheme="minorBidi"/>
          <w:noProof/>
          <w:sz w:val="22"/>
          <w:szCs w:val="22"/>
        </w:rPr>
      </w:pPr>
      <w:del w:id="257" w:author="Windows User" w:date="2016-01-21T13:38:00Z">
        <w:r w:rsidRPr="004703F2" w:rsidDel="004703F2">
          <w:rPr>
            <w:rPrChange w:id="258" w:author="Windows User" w:date="2016-01-21T13:38:00Z">
              <w:rPr>
                <w:rStyle w:val="Hyperlink"/>
                <w:noProof/>
              </w:rPr>
            </w:rPrChange>
          </w:rPr>
          <w:delText>5.4.2.</w:delText>
        </w:r>
        <w:r w:rsidDel="004703F2">
          <w:rPr>
            <w:rFonts w:asciiTheme="minorHAnsi" w:eastAsiaTheme="minorEastAsia" w:hAnsiTheme="minorHAnsi" w:cstheme="minorBidi"/>
            <w:noProof/>
            <w:sz w:val="22"/>
            <w:szCs w:val="22"/>
          </w:rPr>
          <w:tab/>
        </w:r>
        <w:r w:rsidRPr="004703F2" w:rsidDel="004703F2">
          <w:rPr>
            <w:rPrChange w:id="259" w:author="Windows User" w:date="2016-01-21T13:38:00Z">
              <w:rPr>
                <w:rStyle w:val="Hyperlink"/>
                <w:rFonts w:ascii="Calibri" w:hAnsi="Calibri"/>
                <w:noProof/>
              </w:rPr>
            </w:rPrChange>
          </w:rPr>
          <w:delText>Software Related Design</w:delText>
        </w:r>
        <w:r w:rsidDel="004703F2">
          <w:rPr>
            <w:noProof/>
            <w:webHidden/>
          </w:rPr>
          <w:tab/>
          <w:delText>9</w:delText>
        </w:r>
      </w:del>
    </w:p>
    <w:p w:rsidR="00296120" w:rsidDel="004703F2" w:rsidRDefault="00296120">
      <w:pPr>
        <w:pStyle w:val="TOC3"/>
        <w:tabs>
          <w:tab w:val="left" w:pos="1440"/>
          <w:tab w:val="right" w:leader="dot" w:pos="8630"/>
        </w:tabs>
        <w:rPr>
          <w:del w:id="260" w:author="Windows User" w:date="2016-01-21T13:38:00Z"/>
          <w:rFonts w:asciiTheme="minorHAnsi" w:eastAsiaTheme="minorEastAsia" w:hAnsiTheme="minorHAnsi" w:cstheme="minorBidi"/>
          <w:noProof/>
          <w:sz w:val="22"/>
          <w:szCs w:val="22"/>
        </w:rPr>
      </w:pPr>
      <w:del w:id="261" w:author="Windows User" w:date="2016-01-21T13:38:00Z">
        <w:r w:rsidRPr="004703F2" w:rsidDel="004703F2">
          <w:rPr>
            <w:rPrChange w:id="262" w:author="Windows User" w:date="2016-01-21T13:38:00Z">
              <w:rPr>
                <w:rStyle w:val="Hyperlink"/>
                <w:noProof/>
              </w:rPr>
            </w:rPrChange>
          </w:rPr>
          <w:delText>5.4.3.</w:delText>
        </w:r>
        <w:r w:rsidDel="004703F2">
          <w:rPr>
            <w:rFonts w:asciiTheme="minorHAnsi" w:eastAsiaTheme="minorEastAsia" w:hAnsiTheme="minorHAnsi" w:cstheme="minorBidi"/>
            <w:noProof/>
            <w:sz w:val="22"/>
            <w:szCs w:val="22"/>
          </w:rPr>
          <w:tab/>
        </w:r>
        <w:r w:rsidRPr="004703F2" w:rsidDel="004703F2">
          <w:rPr>
            <w:rPrChange w:id="263" w:author="Windows User" w:date="2016-01-21T13:38:00Z">
              <w:rPr>
                <w:rStyle w:val="Hyperlink"/>
                <w:rFonts w:ascii="Calibri" w:hAnsi="Calibri"/>
                <w:noProof/>
              </w:rPr>
            </w:rPrChange>
          </w:rPr>
          <w:delText>Sub Function Calibrations</w:delText>
        </w:r>
        <w:r w:rsidDel="004703F2">
          <w:rPr>
            <w:noProof/>
            <w:webHidden/>
          </w:rPr>
          <w:tab/>
          <w:delText>10</w:delText>
        </w:r>
      </w:del>
    </w:p>
    <w:p w:rsidR="00296120" w:rsidDel="004703F2" w:rsidRDefault="00296120">
      <w:pPr>
        <w:pStyle w:val="TOC3"/>
        <w:tabs>
          <w:tab w:val="left" w:pos="1440"/>
          <w:tab w:val="right" w:leader="dot" w:pos="8630"/>
        </w:tabs>
        <w:rPr>
          <w:del w:id="264" w:author="Windows User" w:date="2016-01-21T13:38:00Z"/>
          <w:rFonts w:asciiTheme="minorHAnsi" w:eastAsiaTheme="minorEastAsia" w:hAnsiTheme="minorHAnsi" w:cstheme="minorBidi"/>
          <w:noProof/>
          <w:sz w:val="22"/>
          <w:szCs w:val="22"/>
        </w:rPr>
      </w:pPr>
      <w:del w:id="265" w:author="Windows User" w:date="2016-01-21T13:38:00Z">
        <w:r w:rsidRPr="004703F2" w:rsidDel="004703F2">
          <w:rPr>
            <w:rPrChange w:id="266" w:author="Windows User" w:date="2016-01-21T13:38:00Z">
              <w:rPr>
                <w:rStyle w:val="Hyperlink"/>
                <w:noProof/>
              </w:rPr>
            </w:rPrChange>
          </w:rPr>
          <w:delText>5.4.4.</w:delText>
        </w:r>
        <w:r w:rsidDel="004703F2">
          <w:rPr>
            <w:rFonts w:asciiTheme="minorHAnsi" w:eastAsiaTheme="minorEastAsia" w:hAnsiTheme="minorHAnsi" w:cstheme="minorBidi"/>
            <w:noProof/>
            <w:sz w:val="22"/>
            <w:szCs w:val="22"/>
          </w:rPr>
          <w:tab/>
        </w:r>
        <w:r w:rsidRPr="004703F2" w:rsidDel="004703F2">
          <w:rPr>
            <w:rPrChange w:id="267" w:author="Windows User" w:date="2016-01-21T13:38:00Z">
              <w:rPr>
                <w:rStyle w:val="Hyperlink"/>
                <w:rFonts w:ascii="Calibri" w:hAnsi="Calibri"/>
                <w:noProof/>
              </w:rPr>
            </w:rPrChange>
          </w:rPr>
          <w:delText>Signal Availability</w:delText>
        </w:r>
        <w:r w:rsidDel="004703F2">
          <w:rPr>
            <w:noProof/>
            <w:webHidden/>
          </w:rPr>
          <w:tab/>
          <w:delText>10</w:delText>
        </w:r>
      </w:del>
    </w:p>
    <w:p w:rsidR="00296120" w:rsidDel="004703F2" w:rsidRDefault="00296120">
      <w:pPr>
        <w:pStyle w:val="TOC2"/>
        <w:tabs>
          <w:tab w:val="left" w:pos="960"/>
          <w:tab w:val="right" w:leader="dot" w:pos="8630"/>
        </w:tabs>
        <w:rPr>
          <w:del w:id="268" w:author="Windows User" w:date="2016-01-21T13:38:00Z"/>
          <w:rFonts w:asciiTheme="minorHAnsi" w:eastAsiaTheme="minorEastAsia" w:hAnsiTheme="minorHAnsi" w:cstheme="minorBidi"/>
          <w:noProof/>
          <w:sz w:val="22"/>
          <w:szCs w:val="22"/>
        </w:rPr>
      </w:pPr>
      <w:del w:id="269" w:author="Windows User" w:date="2016-01-21T13:38:00Z">
        <w:r w:rsidRPr="004703F2" w:rsidDel="004703F2">
          <w:rPr>
            <w:rPrChange w:id="270" w:author="Windows User" w:date="2016-01-21T13:38:00Z">
              <w:rPr>
                <w:rStyle w:val="Hyperlink"/>
                <w:rFonts w:ascii="Calibri" w:hAnsi="Calibri"/>
                <w:noProof/>
              </w:rPr>
            </w:rPrChange>
          </w:rPr>
          <w:delText>5.5.</w:delText>
        </w:r>
        <w:r w:rsidDel="004703F2">
          <w:rPr>
            <w:rFonts w:asciiTheme="minorHAnsi" w:eastAsiaTheme="minorEastAsia" w:hAnsiTheme="minorHAnsi" w:cstheme="minorBidi"/>
            <w:noProof/>
            <w:sz w:val="22"/>
            <w:szCs w:val="22"/>
          </w:rPr>
          <w:tab/>
        </w:r>
        <w:r w:rsidRPr="004703F2" w:rsidDel="004703F2">
          <w:rPr>
            <w:rPrChange w:id="271" w:author="Windows User" w:date="2016-01-21T13:38:00Z">
              <w:rPr>
                <w:rStyle w:val="Hyperlink"/>
                <w:rFonts w:ascii="Calibri" w:hAnsi="Calibri"/>
                <w:noProof/>
              </w:rPr>
            </w:rPrChange>
          </w:rPr>
          <w:delText>Sub-Function:  Non-RTE Enumeration Definitions</w:delText>
        </w:r>
        <w:r w:rsidDel="004703F2">
          <w:rPr>
            <w:noProof/>
            <w:webHidden/>
          </w:rPr>
          <w:tab/>
          <w:delText>11</w:delText>
        </w:r>
      </w:del>
    </w:p>
    <w:p w:rsidR="00296120" w:rsidDel="004703F2" w:rsidRDefault="00296120">
      <w:pPr>
        <w:pStyle w:val="TOC3"/>
        <w:tabs>
          <w:tab w:val="left" w:pos="1440"/>
          <w:tab w:val="right" w:leader="dot" w:pos="8630"/>
        </w:tabs>
        <w:rPr>
          <w:del w:id="272" w:author="Windows User" w:date="2016-01-21T13:38:00Z"/>
          <w:rFonts w:asciiTheme="minorHAnsi" w:eastAsiaTheme="minorEastAsia" w:hAnsiTheme="minorHAnsi" w:cstheme="minorBidi"/>
          <w:noProof/>
          <w:sz w:val="22"/>
          <w:szCs w:val="22"/>
        </w:rPr>
      </w:pPr>
      <w:del w:id="273" w:author="Windows User" w:date="2016-01-21T13:38:00Z">
        <w:r w:rsidRPr="004703F2" w:rsidDel="004703F2">
          <w:rPr>
            <w:rPrChange w:id="274" w:author="Windows User" w:date="2016-01-21T13:38:00Z">
              <w:rPr>
                <w:rStyle w:val="Hyperlink"/>
                <w:noProof/>
              </w:rPr>
            </w:rPrChange>
          </w:rPr>
          <w:delText>5.5.1.</w:delText>
        </w:r>
        <w:r w:rsidDel="004703F2">
          <w:rPr>
            <w:rFonts w:asciiTheme="minorHAnsi" w:eastAsiaTheme="minorEastAsia" w:hAnsiTheme="minorHAnsi" w:cstheme="minorBidi"/>
            <w:noProof/>
            <w:sz w:val="22"/>
            <w:szCs w:val="22"/>
          </w:rPr>
          <w:tab/>
        </w:r>
        <w:r w:rsidRPr="004703F2" w:rsidDel="004703F2">
          <w:rPr>
            <w:rPrChange w:id="275" w:author="Windows User" w:date="2016-01-21T13:38:00Z">
              <w:rPr>
                <w:rStyle w:val="Hyperlink"/>
                <w:rFonts w:ascii="Calibri" w:hAnsi="Calibri"/>
                <w:noProof/>
              </w:rPr>
            </w:rPrChange>
          </w:rPr>
          <w:delText>Hardware Related Design</w:delText>
        </w:r>
        <w:r w:rsidDel="004703F2">
          <w:rPr>
            <w:noProof/>
            <w:webHidden/>
          </w:rPr>
          <w:tab/>
          <w:delText>11</w:delText>
        </w:r>
      </w:del>
    </w:p>
    <w:p w:rsidR="00296120" w:rsidDel="004703F2" w:rsidRDefault="00296120">
      <w:pPr>
        <w:pStyle w:val="TOC3"/>
        <w:tabs>
          <w:tab w:val="left" w:pos="1440"/>
          <w:tab w:val="right" w:leader="dot" w:pos="8630"/>
        </w:tabs>
        <w:rPr>
          <w:del w:id="276" w:author="Windows User" w:date="2016-01-21T13:38:00Z"/>
          <w:rFonts w:asciiTheme="minorHAnsi" w:eastAsiaTheme="minorEastAsia" w:hAnsiTheme="minorHAnsi" w:cstheme="minorBidi"/>
          <w:noProof/>
          <w:sz w:val="22"/>
          <w:szCs w:val="22"/>
        </w:rPr>
      </w:pPr>
      <w:del w:id="277" w:author="Windows User" w:date="2016-01-21T13:38:00Z">
        <w:r w:rsidRPr="004703F2" w:rsidDel="004703F2">
          <w:rPr>
            <w:rPrChange w:id="278" w:author="Windows User" w:date="2016-01-21T13:38:00Z">
              <w:rPr>
                <w:rStyle w:val="Hyperlink"/>
                <w:noProof/>
              </w:rPr>
            </w:rPrChange>
          </w:rPr>
          <w:delText>5.5.2.</w:delText>
        </w:r>
        <w:r w:rsidDel="004703F2">
          <w:rPr>
            <w:rFonts w:asciiTheme="minorHAnsi" w:eastAsiaTheme="minorEastAsia" w:hAnsiTheme="minorHAnsi" w:cstheme="minorBidi"/>
            <w:noProof/>
            <w:sz w:val="22"/>
            <w:szCs w:val="22"/>
          </w:rPr>
          <w:tab/>
        </w:r>
        <w:r w:rsidRPr="004703F2" w:rsidDel="004703F2">
          <w:rPr>
            <w:rPrChange w:id="279" w:author="Windows User" w:date="2016-01-21T13:38:00Z">
              <w:rPr>
                <w:rStyle w:val="Hyperlink"/>
                <w:rFonts w:ascii="Calibri" w:hAnsi="Calibri"/>
                <w:noProof/>
              </w:rPr>
            </w:rPrChange>
          </w:rPr>
          <w:delText>Software Related Design</w:delText>
        </w:r>
        <w:r w:rsidDel="004703F2">
          <w:rPr>
            <w:noProof/>
            <w:webHidden/>
          </w:rPr>
          <w:tab/>
          <w:delText>11</w:delText>
        </w:r>
      </w:del>
    </w:p>
    <w:p w:rsidR="00296120" w:rsidDel="004703F2" w:rsidRDefault="00296120">
      <w:pPr>
        <w:pStyle w:val="TOC3"/>
        <w:tabs>
          <w:tab w:val="left" w:pos="1440"/>
          <w:tab w:val="right" w:leader="dot" w:pos="8630"/>
        </w:tabs>
        <w:rPr>
          <w:del w:id="280" w:author="Windows User" w:date="2016-01-21T13:38:00Z"/>
          <w:rFonts w:asciiTheme="minorHAnsi" w:eastAsiaTheme="minorEastAsia" w:hAnsiTheme="minorHAnsi" w:cstheme="minorBidi"/>
          <w:noProof/>
          <w:sz w:val="22"/>
          <w:szCs w:val="22"/>
        </w:rPr>
      </w:pPr>
      <w:del w:id="281" w:author="Windows User" w:date="2016-01-21T13:38:00Z">
        <w:r w:rsidRPr="004703F2" w:rsidDel="004703F2">
          <w:rPr>
            <w:rPrChange w:id="282" w:author="Windows User" w:date="2016-01-21T13:38:00Z">
              <w:rPr>
                <w:rStyle w:val="Hyperlink"/>
                <w:noProof/>
              </w:rPr>
            </w:rPrChange>
          </w:rPr>
          <w:delText>5.5.3.</w:delText>
        </w:r>
        <w:r w:rsidDel="004703F2">
          <w:rPr>
            <w:rFonts w:asciiTheme="minorHAnsi" w:eastAsiaTheme="minorEastAsia" w:hAnsiTheme="minorHAnsi" w:cstheme="minorBidi"/>
            <w:noProof/>
            <w:sz w:val="22"/>
            <w:szCs w:val="22"/>
          </w:rPr>
          <w:tab/>
        </w:r>
        <w:r w:rsidRPr="004703F2" w:rsidDel="004703F2">
          <w:rPr>
            <w:rPrChange w:id="283" w:author="Windows User" w:date="2016-01-21T13:38:00Z">
              <w:rPr>
                <w:rStyle w:val="Hyperlink"/>
                <w:rFonts w:ascii="Calibri" w:hAnsi="Calibri"/>
                <w:noProof/>
              </w:rPr>
            </w:rPrChange>
          </w:rPr>
          <w:delText>Sub Function Calibrations</w:delText>
        </w:r>
        <w:r w:rsidDel="004703F2">
          <w:rPr>
            <w:noProof/>
            <w:webHidden/>
          </w:rPr>
          <w:tab/>
          <w:delText>11</w:delText>
        </w:r>
      </w:del>
    </w:p>
    <w:p w:rsidR="00296120" w:rsidDel="004703F2" w:rsidRDefault="00296120">
      <w:pPr>
        <w:pStyle w:val="TOC3"/>
        <w:tabs>
          <w:tab w:val="left" w:pos="1440"/>
          <w:tab w:val="right" w:leader="dot" w:pos="8630"/>
        </w:tabs>
        <w:rPr>
          <w:del w:id="284" w:author="Windows User" w:date="2016-01-21T13:38:00Z"/>
          <w:rFonts w:asciiTheme="minorHAnsi" w:eastAsiaTheme="minorEastAsia" w:hAnsiTheme="minorHAnsi" w:cstheme="minorBidi"/>
          <w:noProof/>
          <w:sz w:val="22"/>
          <w:szCs w:val="22"/>
        </w:rPr>
      </w:pPr>
      <w:del w:id="285" w:author="Windows User" w:date="2016-01-21T13:38:00Z">
        <w:r w:rsidRPr="004703F2" w:rsidDel="004703F2">
          <w:rPr>
            <w:rPrChange w:id="286" w:author="Windows User" w:date="2016-01-21T13:38:00Z">
              <w:rPr>
                <w:rStyle w:val="Hyperlink"/>
                <w:noProof/>
              </w:rPr>
            </w:rPrChange>
          </w:rPr>
          <w:delText>5.5.4.</w:delText>
        </w:r>
        <w:r w:rsidDel="004703F2">
          <w:rPr>
            <w:rFonts w:asciiTheme="minorHAnsi" w:eastAsiaTheme="minorEastAsia" w:hAnsiTheme="minorHAnsi" w:cstheme="minorBidi"/>
            <w:noProof/>
            <w:sz w:val="22"/>
            <w:szCs w:val="22"/>
          </w:rPr>
          <w:tab/>
        </w:r>
        <w:r w:rsidRPr="004703F2" w:rsidDel="004703F2">
          <w:rPr>
            <w:rPrChange w:id="287" w:author="Windows User" w:date="2016-01-21T13:38:00Z">
              <w:rPr>
                <w:rStyle w:val="Hyperlink"/>
                <w:rFonts w:ascii="Calibri" w:hAnsi="Calibri"/>
                <w:noProof/>
              </w:rPr>
            </w:rPrChange>
          </w:rPr>
          <w:delText>Signal Availability</w:delText>
        </w:r>
        <w:r w:rsidDel="004703F2">
          <w:rPr>
            <w:noProof/>
            <w:webHidden/>
          </w:rPr>
          <w:tab/>
          <w:delText>11</w:delText>
        </w:r>
      </w:del>
    </w:p>
    <w:p w:rsidR="00296120" w:rsidDel="004703F2" w:rsidRDefault="00296120">
      <w:pPr>
        <w:pStyle w:val="TOC2"/>
        <w:tabs>
          <w:tab w:val="left" w:pos="960"/>
          <w:tab w:val="right" w:leader="dot" w:pos="8630"/>
        </w:tabs>
        <w:rPr>
          <w:del w:id="288" w:author="Windows User" w:date="2016-01-21T13:38:00Z"/>
          <w:rFonts w:asciiTheme="minorHAnsi" w:eastAsiaTheme="minorEastAsia" w:hAnsiTheme="minorHAnsi" w:cstheme="minorBidi"/>
          <w:noProof/>
          <w:sz w:val="22"/>
          <w:szCs w:val="22"/>
        </w:rPr>
      </w:pPr>
      <w:del w:id="289" w:author="Windows User" w:date="2016-01-21T13:38:00Z">
        <w:r w:rsidRPr="004703F2" w:rsidDel="004703F2">
          <w:rPr>
            <w:rPrChange w:id="290" w:author="Windows User" w:date="2016-01-21T13:38:00Z">
              <w:rPr>
                <w:rStyle w:val="Hyperlink"/>
                <w:rFonts w:ascii="Calibri" w:hAnsi="Calibri"/>
                <w:noProof/>
              </w:rPr>
            </w:rPrChange>
          </w:rPr>
          <w:delText>5.6.</w:delText>
        </w:r>
        <w:r w:rsidDel="004703F2">
          <w:rPr>
            <w:rFonts w:asciiTheme="minorHAnsi" w:eastAsiaTheme="minorEastAsia" w:hAnsiTheme="minorHAnsi" w:cstheme="minorBidi"/>
            <w:noProof/>
            <w:sz w:val="22"/>
            <w:szCs w:val="22"/>
          </w:rPr>
          <w:tab/>
        </w:r>
        <w:r w:rsidRPr="004703F2" w:rsidDel="004703F2">
          <w:rPr>
            <w:rPrChange w:id="291" w:author="Windows User" w:date="2016-01-21T13:38:00Z">
              <w:rPr>
                <w:rStyle w:val="Hyperlink"/>
                <w:rFonts w:ascii="Calibri" w:hAnsi="Calibri"/>
                <w:noProof/>
              </w:rPr>
            </w:rPrChange>
          </w:rPr>
          <w:delText>Sub-Function:  Motor Control Data Access Macros</w:delText>
        </w:r>
        <w:r w:rsidDel="004703F2">
          <w:rPr>
            <w:noProof/>
            <w:webHidden/>
          </w:rPr>
          <w:tab/>
          <w:delText>11</w:delText>
        </w:r>
      </w:del>
    </w:p>
    <w:p w:rsidR="00296120" w:rsidDel="004703F2" w:rsidRDefault="00296120">
      <w:pPr>
        <w:pStyle w:val="TOC3"/>
        <w:tabs>
          <w:tab w:val="left" w:pos="1440"/>
          <w:tab w:val="right" w:leader="dot" w:pos="8630"/>
        </w:tabs>
        <w:rPr>
          <w:del w:id="292" w:author="Windows User" w:date="2016-01-21T13:38:00Z"/>
          <w:rFonts w:asciiTheme="minorHAnsi" w:eastAsiaTheme="minorEastAsia" w:hAnsiTheme="minorHAnsi" w:cstheme="minorBidi"/>
          <w:noProof/>
          <w:sz w:val="22"/>
          <w:szCs w:val="22"/>
        </w:rPr>
      </w:pPr>
      <w:del w:id="293" w:author="Windows User" w:date="2016-01-21T13:38:00Z">
        <w:r w:rsidRPr="004703F2" w:rsidDel="004703F2">
          <w:rPr>
            <w:rPrChange w:id="294" w:author="Windows User" w:date="2016-01-21T13:38:00Z">
              <w:rPr>
                <w:rStyle w:val="Hyperlink"/>
                <w:noProof/>
              </w:rPr>
            </w:rPrChange>
          </w:rPr>
          <w:delText>5.6.1.</w:delText>
        </w:r>
        <w:r w:rsidDel="004703F2">
          <w:rPr>
            <w:rFonts w:asciiTheme="minorHAnsi" w:eastAsiaTheme="minorEastAsia" w:hAnsiTheme="minorHAnsi" w:cstheme="minorBidi"/>
            <w:noProof/>
            <w:sz w:val="22"/>
            <w:szCs w:val="22"/>
          </w:rPr>
          <w:tab/>
        </w:r>
        <w:r w:rsidRPr="004703F2" w:rsidDel="004703F2">
          <w:rPr>
            <w:rPrChange w:id="295" w:author="Windows User" w:date="2016-01-21T13:38:00Z">
              <w:rPr>
                <w:rStyle w:val="Hyperlink"/>
                <w:rFonts w:ascii="Calibri" w:hAnsi="Calibri"/>
                <w:noProof/>
              </w:rPr>
            </w:rPrChange>
          </w:rPr>
          <w:delText>Hardware Related Design</w:delText>
        </w:r>
        <w:r w:rsidDel="004703F2">
          <w:rPr>
            <w:noProof/>
            <w:webHidden/>
          </w:rPr>
          <w:tab/>
          <w:delText>11</w:delText>
        </w:r>
      </w:del>
    </w:p>
    <w:p w:rsidR="00296120" w:rsidDel="004703F2" w:rsidRDefault="00296120">
      <w:pPr>
        <w:pStyle w:val="TOC3"/>
        <w:tabs>
          <w:tab w:val="left" w:pos="1440"/>
          <w:tab w:val="right" w:leader="dot" w:pos="8630"/>
        </w:tabs>
        <w:rPr>
          <w:del w:id="296" w:author="Windows User" w:date="2016-01-21T13:38:00Z"/>
          <w:rFonts w:asciiTheme="minorHAnsi" w:eastAsiaTheme="minorEastAsia" w:hAnsiTheme="minorHAnsi" w:cstheme="minorBidi"/>
          <w:noProof/>
          <w:sz w:val="22"/>
          <w:szCs w:val="22"/>
        </w:rPr>
      </w:pPr>
      <w:del w:id="297" w:author="Windows User" w:date="2016-01-21T13:38:00Z">
        <w:r w:rsidRPr="004703F2" w:rsidDel="004703F2">
          <w:rPr>
            <w:rPrChange w:id="298" w:author="Windows User" w:date="2016-01-21T13:38:00Z">
              <w:rPr>
                <w:rStyle w:val="Hyperlink"/>
                <w:noProof/>
              </w:rPr>
            </w:rPrChange>
          </w:rPr>
          <w:delText>5.6.2.</w:delText>
        </w:r>
        <w:r w:rsidDel="004703F2">
          <w:rPr>
            <w:rFonts w:asciiTheme="minorHAnsi" w:eastAsiaTheme="minorEastAsia" w:hAnsiTheme="minorHAnsi" w:cstheme="minorBidi"/>
            <w:noProof/>
            <w:sz w:val="22"/>
            <w:szCs w:val="22"/>
          </w:rPr>
          <w:tab/>
        </w:r>
        <w:r w:rsidRPr="004703F2" w:rsidDel="004703F2">
          <w:rPr>
            <w:rPrChange w:id="299" w:author="Windows User" w:date="2016-01-21T13:38:00Z">
              <w:rPr>
                <w:rStyle w:val="Hyperlink"/>
                <w:rFonts w:ascii="Calibri" w:hAnsi="Calibri"/>
                <w:noProof/>
              </w:rPr>
            </w:rPrChange>
          </w:rPr>
          <w:delText>Software Related Design</w:delText>
        </w:r>
        <w:r w:rsidDel="004703F2">
          <w:rPr>
            <w:noProof/>
            <w:webHidden/>
          </w:rPr>
          <w:tab/>
          <w:delText>11</w:delText>
        </w:r>
      </w:del>
    </w:p>
    <w:p w:rsidR="00296120" w:rsidDel="004703F2" w:rsidRDefault="00296120">
      <w:pPr>
        <w:pStyle w:val="TOC3"/>
        <w:tabs>
          <w:tab w:val="left" w:pos="1440"/>
          <w:tab w:val="right" w:leader="dot" w:pos="8630"/>
        </w:tabs>
        <w:rPr>
          <w:del w:id="300" w:author="Windows User" w:date="2016-01-21T13:38:00Z"/>
          <w:rFonts w:asciiTheme="minorHAnsi" w:eastAsiaTheme="minorEastAsia" w:hAnsiTheme="minorHAnsi" w:cstheme="minorBidi"/>
          <w:noProof/>
          <w:sz w:val="22"/>
          <w:szCs w:val="22"/>
        </w:rPr>
      </w:pPr>
      <w:del w:id="301" w:author="Windows User" w:date="2016-01-21T13:38:00Z">
        <w:r w:rsidRPr="004703F2" w:rsidDel="004703F2">
          <w:rPr>
            <w:rPrChange w:id="302" w:author="Windows User" w:date="2016-01-21T13:38:00Z">
              <w:rPr>
                <w:rStyle w:val="Hyperlink"/>
                <w:noProof/>
              </w:rPr>
            </w:rPrChange>
          </w:rPr>
          <w:delText>5.6.3.</w:delText>
        </w:r>
        <w:r w:rsidDel="004703F2">
          <w:rPr>
            <w:rFonts w:asciiTheme="minorHAnsi" w:eastAsiaTheme="minorEastAsia" w:hAnsiTheme="minorHAnsi" w:cstheme="minorBidi"/>
            <w:noProof/>
            <w:sz w:val="22"/>
            <w:szCs w:val="22"/>
          </w:rPr>
          <w:tab/>
        </w:r>
        <w:r w:rsidRPr="004703F2" w:rsidDel="004703F2">
          <w:rPr>
            <w:rPrChange w:id="303" w:author="Windows User" w:date="2016-01-21T13:38:00Z">
              <w:rPr>
                <w:rStyle w:val="Hyperlink"/>
                <w:rFonts w:ascii="Calibri" w:hAnsi="Calibri"/>
                <w:noProof/>
              </w:rPr>
            </w:rPrChange>
          </w:rPr>
          <w:delText>Sub Function Calibrations</w:delText>
        </w:r>
        <w:r w:rsidDel="004703F2">
          <w:rPr>
            <w:noProof/>
            <w:webHidden/>
          </w:rPr>
          <w:tab/>
          <w:delText>12</w:delText>
        </w:r>
      </w:del>
    </w:p>
    <w:p w:rsidR="00296120" w:rsidDel="004703F2" w:rsidRDefault="00296120">
      <w:pPr>
        <w:pStyle w:val="TOC3"/>
        <w:tabs>
          <w:tab w:val="left" w:pos="1440"/>
          <w:tab w:val="right" w:leader="dot" w:pos="8630"/>
        </w:tabs>
        <w:rPr>
          <w:del w:id="304" w:author="Windows User" w:date="2016-01-21T13:38:00Z"/>
          <w:rFonts w:asciiTheme="minorHAnsi" w:eastAsiaTheme="minorEastAsia" w:hAnsiTheme="minorHAnsi" w:cstheme="minorBidi"/>
          <w:noProof/>
          <w:sz w:val="22"/>
          <w:szCs w:val="22"/>
        </w:rPr>
      </w:pPr>
      <w:del w:id="305" w:author="Windows User" w:date="2016-01-21T13:38:00Z">
        <w:r w:rsidRPr="004703F2" w:rsidDel="004703F2">
          <w:rPr>
            <w:rPrChange w:id="306" w:author="Windows User" w:date="2016-01-21T13:38:00Z">
              <w:rPr>
                <w:rStyle w:val="Hyperlink"/>
                <w:noProof/>
              </w:rPr>
            </w:rPrChange>
          </w:rPr>
          <w:delText>5.6.4.</w:delText>
        </w:r>
        <w:r w:rsidDel="004703F2">
          <w:rPr>
            <w:rFonts w:asciiTheme="minorHAnsi" w:eastAsiaTheme="minorEastAsia" w:hAnsiTheme="minorHAnsi" w:cstheme="minorBidi"/>
            <w:noProof/>
            <w:sz w:val="22"/>
            <w:szCs w:val="22"/>
          </w:rPr>
          <w:tab/>
        </w:r>
        <w:r w:rsidRPr="004703F2" w:rsidDel="004703F2">
          <w:rPr>
            <w:rPrChange w:id="307" w:author="Windows User" w:date="2016-01-21T13:38:00Z">
              <w:rPr>
                <w:rStyle w:val="Hyperlink"/>
                <w:rFonts w:ascii="Calibri" w:hAnsi="Calibri"/>
                <w:noProof/>
              </w:rPr>
            </w:rPrChange>
          </w:rPr>
          <w:delText>Signal Availability</w:delText>
        </w:r>
        <w:r w:rsidDel="004703F2">
          <w:rPr>
            <w:noProof/>
            <w:webHidden/>
          </w:rPr>
          <w:tab/>
          <w:delText>12</w:delText>
        </w:r>
      </w:del>
    </w:p>
    <w:p w:rsidR="00296120" w:rsidDel="004703F2" w:rsidRDefault="00296120">
      <w:pPr>
        <w:pStyle w:val="TOC1"/>
        <w:tabs>
          <w:tab w:val="left" w:pos="480"/>
          <w:tab w:val="right" w:leader="dot" w:pos="8630"/>
        </w:tabs>
        <w:rPr>
          <w:del w:id="308" w:author="Windows User" w:date="2016-01-21T13:38:00Z"/>
          <w:rFonts w:asciiTheme="minorHAnsi" w:eastAsiaTheme="minorEastAsia" w:hAnsiTheme="minorHAnsi" w:cstheme="minorBidi"/>
          <w:noProof/>
          <w:sz w:val="22"/>
          <w:szCs w:val="22"/>
        </w:rPr>
      </w:pPr>
      <w:del w:id="309" w:author="Windows User" w:date="2016-01-21T13:38:00Z">
        <w:r w:rsidRPr="004703F2" w:rsidDel="004703F2">
          <w:rPr>
            <w:rPrChange w:id="310" w:author="Windows User" w:date="2016-01-21T13:38:00Z">
              <w:rPr>
                <w:rStyle w:val="Hyperlink"/>
                <w:rFonts w:ascii="Calibri" w:hAnsi="Calibri"/>
                <w:noProof/>
              </w:rPr>
            </w:rPrChange>
          </w:rPr>
          <w:delText>6.</w:delText>
        </w:r>
        <w:r w:rsidDel="004703F2">
          <w:rPr>
            <w:rFonts w:asciiTheme="minorHAnsi" w:eastAsiaTheme="minorEastAsia" w:hAnsiTheme="minorHAnsi" w:cstheme="minorBidi"/>
            <w:noProof/>
            <w:sz w:val="22"/>
            <w:szCs w:val="22"/>
          </w:rPr>
          <w:tab/>
        </w:r>
        <w:r w:rsidRPr="004703F2" w:rsidDel="004703F2">
          <w:rPr>
            <w:rPrChange w:id="311" w:author="Windows User" w:date="2016-01-21T13:38:00Z">
              <w:rPr>
                <w:rStyle w:val="Hyperlink"/>
                <w:rFonts w:ascii="Calibri" w:hAnsi="Calibri"/>
                <w:noProof/>
              </w:rPr>
            </w:rPrChange>
          </w:rPr>
          <w:delText>Timing / Execution Constraints</w:delText>
        </w:r>
        <w:r w:rsidDel="004703F2">
          <w:rPr>
            <w:noProof/>
            <w:webHidden/>
          </w:rPr>
          <w:tab/>
          <w:delText>12</w:delText>
        </w:r>
      </w:del>
    </w:p>
    <w:p w:rsidR="00296120" w:rsidDel="004703F2" w:rsidRDefault="00296120">
      <w:pPr>
        <w:pStyle w:val="TOC2"/>
        <w:tabs>
          <w:tab w:val="left" w:pos="960"/>
          <w:tab w:val="right" w:leader="dot" w:pos="8630"/>
        </w:tabs>
        <w:rPr>
          <w:del w:id="312" w:author="Windows User" w:date="2016-01-21T13:38:00Z"/>
          <w:rFonts w:asciiTheme="minorHAnsi" w:eastAsiaTheme="minorEastAsia" w:hAnsiTheme="minorHAnsi" w:cstheme="minorBidi"/>
          <w:noProof/>
          <w:sz w:val="22"/>
          <w:szCs w:val="22"/>
        </w:rPr>
      </w:pPr>
      <w:del w:id="313" w:author="Windows User" w:date="2016-01-21T13:38:00Z">
        <w:r w:rsidRPr="004703F2" w:rsidDel="004703F2">
          <w:rPr>
            <w:rPrChange w:id="314" w:author="Windows User" w:date="2016-01-21T13:38:00Z">
              <w:rPr>
                <w:rStyle w:val="Hyperlink"/>
                <w:rFonts w:ascii="Calibri" w:hAnsi="Calibri"/>
                <w:noProof/>
              </w:rPr>
            </w:rPrChange>
          </w:rPr>
          <w:delText>6.1.</w:delText>
        </w:r>
        <w:r w:rsidDel="004703F2">
          <w:rPr>
            <w:rFonts w:asciiTheme="minorHAnsi" w:eastAsiaTheme="minorEastAsia" w:hAnsiTheme="minorHAnsi" w:cstheme="minorBidi"/>
            <w:noProof/>
            <w:sz w:val="22"/>
            <w:szCs w:val="22"/>
          </w:rPr>
          <w:tab/>
        </w:r>
        <w:r w:rsidRPr="004703F2" w:rsidDel="004703F2">
          <w:rPr>
            <w:rPrChange w:id="315" w:author="Windows User" w:date="2016-01-21T13:38:00Z">
              <w:rPr>
                <w:rStyle w:val="Hyperlink"/>
                <w:rFonts w:ascii="Calibri" w:hAnsi="Calibri"/>
                <w:noProof/>
              </w:rPr>
            </w:rPrChange>
          </w:rPr>
          <w:delText>Rationale / Comments</w:delText>
        </w:r>
        <w:r w:rsidDel="004703F2">
          <w:rPr>
            <w:noProof/>
            <w:webHidden/>
          </w:rPr>
          <w:tab/>
          <w:delText>12</w:delText>
        </w:r>
      </w:del>
    </w:p>
    <w:p w:rsidR="00296120" w:rsidDel="004703F2" w:rsidRDefault="00296120">
      <w:pPr>
        <w:pStyle w:val="TOC2"/>
        <w:tabs>
          <w:tab w:val="left" w:pos="960"/>
          <w:tab w:val="right" w:leader="dot" w:pos="8630"/>
        </w:tabs>
        <w:rPr>
          <w:del w:id="316" w:author="Windows User" w:date="2016-01-21T13:38:00Z"/>
          <w:rFonts w:asciiTheme="minorHAnsi" w:eastAsiaTheme="minorEastAsia" w:hAnsiTheme="minorHAnsi" w:cstheme="minorBidi"/>
          <w:noProof/>
          <w:sz w:val="22"/>
          <w:szCs w:val="22"/>
        </w:rPr>
      </w:pPr>
      <w:del w:id="317" w:author="Windows User" w:date="2016-01-21T13:38:00Z">
        <w:r w:rsidRPr="004703F2" w:rsidDel="004703F2">
          <w:rPr>
            <w:rPrChange w:id="318" w:author="Windows User" w:date="2016-01-21T13:38:00Z">
              <w:rPr>
                <w:rStyle w:val="Hyperlink"/>
                <w:rFonts w:ascii="Calibri" w:hAnsi="Calibri"/>
                <w:noProof/>
              </w:rPr>
            </w:rPrChange>
          </w:rPr>
          <w:delText>6.2.</w:delText>
        </w:r>
        <w:r w:rsidDel="004703F2">
          <w:rPr>
            <w:rFonts w:asciiTheme="minorHAnsi" w:eastAsiaTheme="minorEastAsia" w:hAnsiTheme="minorHAnsi" w:cstheme="minorBidi"/>
            <w:noProof/>
            <w:sz w:val="22"/>
            <w:szCs w:val="22"/>
          </w:rPr>
          <w:tab/>
        </w:r>
        <w:r w:rsidRPr="004703F2" w:rsidDel="004703F2">
          <w:rPr>
            <w:rPrChange w:id="319" w:author="Windows User" w:date="2016-01-21T13:38:00Z">
              <w:rPr>
                <w:rStyle w:val="Hyperlink"/>
                <w:rFonts w:ascii="Calibri" w:hAnsi="Calibri"/>
                <w:noProof/>
              </w:rPr>
            </w:rPrChange>
          </w:rPr>
          <w:delText>Rates and State Execution</w:delText>
        </w:r>
        <w:r w:rsidDel="004703F2">
          <w:rPr>
            <w:noProof/>
            <w:webHidden/>
          </w:rPr>
          <w:tab/>
          <w:delText>12</w:delText>
        </w:r>
      </w:del>
    </w:p>
    <w:p w:rsidR="00296120" w:rsidDel="004703F2" w:rsidRDefault="00296120">
      <w:pPr>
        <w:pStyle w:val="TOC1"/>
        <w:tabs>
          <w:tab w:val="left" w:pos="480"/>
          <w:tab w:val="right" w:leader="dot" w:pos="8630"/>
        </w:tabs>
        <w:rPr>
          <w:del w:id="320" w:author="Windows User" w:date="2016-01-21T13:38:00Z"/>
          <w:rFonts w:asciiTheme="minorHAnsi" w:eastAsiaTheme="minorEastAsia" w:hAnsiTheme="minorHAnsi" w:cstheme="minorBidi"/>
          <w:noProof/>
          <w:sz w:val="22"/>
          <w:szCs w:val="22"/>
        </w:rPr>
      </w:pPr>
      <w:del w:id="321" w:author="Windows User" w:date="2016-01-21T13:38:00Z">
        <w:r w:rsidRPr="004703F2" w:rsidDel="004703F2">
          <w:rPr>
            <w:rPrChange w:id="322" w:author="Windows User" w:date="2016-01-21T13:38:00Z">
              <w:rPr>
                <w:rStyle w:val="Hyperlink"/>
                <w:rFonts w:ascii="Calibri" w:hAnsi="Calibri"/>
                <w:noProof/>
              </w:rPr>
            </w:rPrChange>
          </w:rPr>
          <w:delText>7.</w:delText>
        </w:r>
        <w:r w:rsidDel="004703F2">
          <w:rPr>
            <w:rFonts w:asciiTheme="minorHAnsi" w:eastAsiaTheme="minorEastAsia" w:hAnsiTheme="minorHAnsi" w:cstheme="minorBidi"/>
            <w:noProof/>
            <w:sz w:val="22"/>
            <w:szCs w:val="22"/>
          </w:rPr>
          <w:tab/>
        </w:r>
        <w:r w:rsidRPr="004703F2" w:rsidDel="004703F2">
          <w:rPr>
            <w:rPrChange w:id="323" w:author="Windows User" w:date="2016-01-21T13:38:00Z">
              <w:rPr>
                <w:rStyle w:val="Hyperlink"/>
                <w:rFonts w:ascii="Calibri" w:hAnsi="Calibri"/>
                <w:noProof/>
              </w:rPr>
            </w:rPrChange>
          </w:rPr>
          <w:delText>Serial Communications Interfaces</w:delText>
        </w:r>
        <w:r w:rsidDel="004703F2">
          <w:rPr>
            <w:noProof/>
            <w:webHidden/>
          </w:rPr>
          <w:tab/>
          <w:delText>12</w:delText>
        </w:r>
      </w:del>
    </w:p>
    <w:p w:rsidR="00296120" w:rsidDel="004703F2" w:rsidRDefault="00296120">
      <w:pPr>
        <w:pStyle w:val="TOC1"/>
        <w:tabs>
          <w:tab w:val="left" w:pos="480"/>
          <w:tab w:val="right" w:leader="dot" w:pos="8630"/>
        </w:tabs>
        <w:rPr>
          <w:del w:id="324" w:author="Windows User" w:date="2016-01-21T13:38:00Z"/>
          <w:rFonts w:asciiTheme="minorHAnsi" w:eastAsiaTheme="minorEastAsia" w:hAnsiTheme="minorHAnsi" w:cstheme="minorBidi"/>
          <w:noProof/>
          <w:sz w:val="22"/>
          <w:szCs w:val="22"/>
        </w:rPr>
      </w:pPr>
      <w:del w:id="325" w:author="Windows User" w:date="2016-01-21T13:38:00Z">
        <w:r w:rsidRPr="004703F2" w:rsidDel="004703F2">
          <w:rPr>
            <w:rPrChange w:id="326" w:author="Windows User" w:date="2016-01-21T13:38:00Z">
              <w:rPr>
                <w:rStyle w:val="Hyperlink"/>
                <w:rFonts w:ascii="Calibri" w:hAnsi="Calibri"/>
                <w:noProof/>
              </w:rPr>
            </w:rPrChange>
          </w:rPr>
          <w:delText>8.</w:delText>
        </w:r>
        <w:r w:rsidDel="004703F2">
          <w:rPr>
            <w:rFonts w:asciiTheme="minorHAnsi" w:eastAsiaTheme="minorEastAsia" w:hAnsiTheme="minorHAnsi" w:cstheme="minorBidi"/>
            <w:noProof/>
            <w:sz w:val="22"/>
            <w:szCs w:val="22"/>
          </w:rPr>
          <w:tab/>
        </w:r>
        <w:r w:rsidRPr="004703F2" w:rsidDel="004703F2">
          <w:rPr>
            <w:rPrChange w:id="327" w:author="Windows User" w:date="2016-01-21T13:38:00Z">
              <w:rPr>
                <w:rStyle w:val="Hyperlink"/>
                <w:rFonts w:ascii="Calibri" w:hAnsi="Calibri"/>
                <w:noProof/>
              </w:rPr>
            </w:rPrChange>
          </w:rPr>
          <w:delText>Additional Information</w:delText>
        </w:r>
        <w:r w:rsidDel="004703F2">
          <w:rPr>
            <w:noProof/>
            <w:webHidden/>
          </w:rPr>
          <w:tab/>
          <w:delText>12</w:delText>
        </w:r>
      </w:del>
    </w:p>
    <w:p w:rsidR="00296120" w:rsidDel="004703F2" w:rsidRDefault="00296120">
      <w:pPr>
        <w:pStyle w:val="TOC1"/>
        <w:tabs>
          <w:tab w:val="left" w:pos="480"/>
          <w:tab w:val="right" w:leader="dot" w:pos="8630"/>
        </w:tabs>
        <w:rPr>
          <w:del w:id="328" w:author="Windows User" w:date="2016-01-21T13:38:00Z"/>
          <w:rFonts w:asciiTheme="minorHAnsi" w:eastAsiaTheme="minorEastAsia" w:hAnsiTheme="minorHAnsi" w:cstheme="minorBidi"/>
          <w:noProof/>
          <w:sz w:val="22"/>
          <w:szCs w:val="22"/>
        </w:rPr>
      </w:pPr>
      <w:del w:id="329" w:author="Windows User" w:date="2016-01-21T13:38:00Z">
        <w:r w:rsidRPr="004703F2" w:rsidDel="004703F2">
          <w:rPr>
            <w:rPrChange w:id="330" w:author="Windows User" w:date="2016-01-21T13:38:00Z">
              <w:rPr>
                <w:rStyle w:val="Hyperlink"/>
                <w:rFonts w:ascii="Calibri" w:hAnsi="Calibri"/>
                <w:noProof/>
              </w:rPr>
            </w:rPrChange>
          </w:rPr>
          <w:delText>9.</w:delText>
        </w:r>
        <w:r w:rsidDel="004703F2">
          <w:rPr>
            <w:rFonts w:asciiTheme="minorHAnsi" w:eastAsiaTheme="minorEastAsia" w:hAnsiTheme="minorHAnsi" w:cstheme="minorBidi"/>
            <w:noProof/>
            <w:sz w:val="22"/>
            <w:szCs w:val="22"/>
          </w:rPr>
          <w:tab/>
        </w:r>
        <w:r w:rsidRPr="004703F2" w:rsidDel="004703F2">
          <w:rPr>
            <w:rPrChange w:id="331" w:author="Windows User" w:date="2016-01-21T13:38:00Z">
              <w:rPr>
                <w:rStyle w:val="Hyperlink"/>
                <w:rFonts w:ascii="Calibri" w:hAnsi="Calibri"/>
                <w:noProof/>
              </w:rPr>
            </w:rPrChange>
          </w:rPr>
          <w:delText>Revision Record &amp; Change Approval</w:delText>
        </w:r>
        <w:r w:rsidDel="004703F2">
          <w:rPr>
            <w:noProof/>
            <w:webHidden/>
          </w:rPr>
          <w:tab/>
          <w:delText>13</w:delText>
        </w:r>
      </w:del>
    </w:p>
    <w:p w:rsidR="00E9474A" w:rsidRPr="00967BCF" w:rsidRDefault="0095318F">
      <w:pPr>
        <w:rPr>
          <w:rFonts w:ascii="Calibri" w:hAnsi="Calibri"/>
        </w:rPr>
      </w:pPr>
      <w:r w:rsidRPr="00967BCF">
        <w:rPr>
          <w:rFonts w:ascii="Calibri" w:hAnsi="Calibri"/>
        </w:rPr>
        <w:fldChar w:fldCharType="end"/>
      </w:r>
      <w:r w:rsidRPr="00967BCF">
        <w:rPr>
          <w:rFonts w:ascii="Calibri" w:hAnsi="Calibri"/>
        </w:rPr>
        <w:t xml:space="preserve"> </w:t>
      </w:r>
    </w:p>
    <w:p w:rsidR="00E9474A" w:rsidRPr="00967BCF" w:rsidRDefault="00E9474A">
      <w:pPr>
        <w:pStyle w:val="Heading1"/>
        <w:rPr>
          <w:rFonts w:ascii="Calibri" w:hAnsi="Calibri"/>
        </w:rPr>
      </w:pPr>
      <w:r w:rsidRPr="00967BCF">
        <w:rPr>
          <w:rFonts w:ascii="Calibri" w:hAnsi="Calibri"/>
        </w:rPr>
        <w:br w:type="page"/>
      </w:r>
      <w:bookmarkStart w:id="332" w:name="_Toc122249237"/>
      <w:bookmarkStart w:id="333" w:name="_Toc441146862"/>
      <w:r w:rsidRPr="00967BCF">
        <w:rPr>
          <w:rFonts w:ascii="Calibri" w:hAnsi="Calibri"/>
        </w:rPr>
        <w:lastRenderedPageBreak/>
        <w:t>High Level Description</w:t>
      </w:r>
      <w:bookmarkEnd w:id="332"/>
      <w:bookmarkEnd w:id="333"/>
    </w:p>
    <w:p w:rsidR="009F484F" w:rsidRDefault="003F094F" w:rsidP="009F484F">
      <w:pPr>
        <w:rPr>
          <w:rFonts w:ascii="Calibri" w:hAnsi="Calibri"/>
        </w:rPr>
      </w:pPr>
      <w:r w:rsidRPr="003F094F">
        <w:rPr>
          <w:rFonts w:ascii="Calibri" w:hAnsi="Calibri"/>
        </w:rPr>
        <w:t>The Motor Control Manager component is responsible for three major tasks:</w:t>
      </w:r>
    </w:p>
    <w:p w:rsidR="00851663" w:rsidRPr="003F094F" w:rsidRDefault="00851663" w:rsidP="009F484F">
      <w:pPr>
        <w:rPr>
          <w:rFonts w:ascii="Calibri" w:hAnsi="Calibri"/>
        </w:rPr>
      </w:pPr>
    </w:p>
    <w:p w:rsidR="003F094F" w:rsidRPr="003F094F" w:rsidRDefault="003F094F" w:rsidP="003F094F">
      <w:pPr>
        <w:pStyle w:val="ListParagraph"/>
        <w:numPr>
          <w:ilvl w:val="0"/>
          <w:numId w:val="6"/>
        </w:numPr>
        <w:rPr>
          <w:rFonts w:ascii="Calibri" w:hAnsi="Calibri"/>
        </w:rPr>
      </w:pPr>
      <w:r w:rsidRPr="003F094F">
        <w:rPr>
          <w:rFonts w:ascii="Calibri" w:hAnsi="Calibri"/>
        </w:rPr>
        <w:t>Defining and owning the Motor Control Interrupt routine</w:t>
      </w:r>
    </w:p>
    <w:p w:rsidR="003F094F" w:rsidRPr="003F094F" w:rsidRDefault="003F094F" w:rsidP="003F094F">
      <w:pPr>
        <w:pStyle w:val="ListParagraph"/>
        <w:numPr>
          <w:ilvl w:val="0"/>
          <w:numId w:val="6"/>
        </w:numPr>
        <w:rPr>
          <w:rFonts w:ascii="Calibri" w:hAnsi="Calibri"/>
        </w:rPr>
      </w:pPr>
      <w:r w:rsidRPr="003F094F">
        <w:rPr>
          <w:rFonts w:ascii="Calibri" w:hAnsi="Calibri"/>
        </w:rPr>
        <w:t>Defining and owning all Motor Control related global signals that are not handled by the RTE including providing interfaces for component access to these signals</w:t>
      </w:r>
    </w:p>
    <w:p w:rsidR="00855F9D" w:rsidRPr="00851663" w:rsidRDefault="003F094F" w:rsidP="00497685">
      <w:pPr>
        <w:pStyle w:val="ListParagraph"/>
        <w:numPr>
          <w:ilvl w:val="0"/>
          <w:numId w:val="6"/>
        </w:numPr>
        <w:rPr>
          <w:rFonts w:ascii="Calibri" w:hAnsi="Calibri"/>
          <w:u w:val="single"/>
        </w:rPr>
      </w:pPr>
      <w:r w:rsidRPr="003F094F">
        <w:rPr>
          <w:rFonts w:ascii="Calibri" w:hAnsi="Calibri"/>
        </w:rPr>
        <w:t>Providing a standardized interface between the Motor Control related global signals and the RTE signals</w:t>
      </w:r>
    </w:p>
    <w:p w:rsidR="000442BF" w:rsidRPr="00967BCF" w:rsidRDefault="000442BF">
      <w:pPr>
        <w:pStyle w:val="Heading1"/>
        <w:rPr>
          <w:rFonts w:ascii="Calibri" w:hAnsi="Calibri"/>
        </w:rPr>
      </w:pPr>
      <w:bookmarkStart w:id="334" w:name="_Toc441146863"/>
      <w:r w:rsidRPr="00967BCF">
        <w:rPr>
          <w:rFonts w:ascii="Calibri" w:hAnsi="Calibri"/>
        </w:rPr>
        <w:t>Derived Requirements</w:t>
      </w:r>
      <w:bookmarkEnd w:id="334"/>
    </w:p>
    <w:p w:rsidR="000442BF" w:rsidRPr="007A4A15" w:rsidRDefault="007A4A15" w:rsidP="000442BF">
      <w:pPr>
        <w:rPr>
          <w:rFonts w:ascii="Calibri" w:hAnsi="Calibri"/>
        </w:rPr>
      </w:pPr>
      <w:r w:rsidRPr="007A4A15">
        <w:rPr>
          <w:rFonts w:ascii="Calibri" w:hAnsi="Calibri"/>
        </w:rPr>
        <w:t>None</w:t>
      </w:r>
    </w:p>
    <w:p w:rsidR="00E9474A" w:rsidRDefault="00E9474A">
      <w:pPr>
        <w:pStyle w:val="Heading1"/>
        <w:rPr>
          <w:rFonts w:ascii="Calibri" w:hAnsi="Calibri"/>
        </w:rPr>
      </w:pPr>
      <w:r w:rsidRPr="00967BCF">
        <w:rPr>
          <w:rFonts w:ascii="Calibri" w:hAnsi="Calibri"/>
        </w:rPr>
        <w:br w:type="page"/>
      </w:r>
      <w:bookmarkStart w:id="335" w:name="_Toc441146864"/>
      <w:r w:rsidR="000442BF" w:rsidRPr="00967BCF">
        <w:rPr>
          <w:rFonts w:ascii="Calibri" w:hAnsi="Calibri"/>
        </w:rPr>
        <w:lastRenderedPageBreak/>
        <w:t>Function I/O</w:t>
      </w:r>
      <w:bookmarkEnd w:id="335"/>
    </w:p>
    <w:p w:rsidR="003575D5" w:rsidRPr="00967BCF" w:rsidRDefault="00F10497" w:rsidP="00A715F3">
      <w:pPr>
        <w:rPr>
          <w:rFonts w:ascii="Calibri" w:hAnsi="Calibri"/>
          <w:color w:val="0000FF"/>
        </w:rPr>
      </w:pPr>
      <w:r>
        <w:object w:dxaOrig="9900" w:dyaOrig="2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9pt;height:101.45pt" o:ole="">
            <v:imagedata r:id="rId8" o:title=""/>
          </v:shape>
          <o:OLEObject Type="Embed" ProgID="Visio.Drawing.11" ShapeID="_x0000_i1025" DrawAspect="Content" ObjectID="_1514889638" r:id="rId9"/>
        </w:object>
      </w:r>
    </w:p>
    <w:p w:rsidR="00F10497" w:rsidRDefault="00F10497" w:rsidP="000442BF">
      <w:pPr>
        <w:pStyle w:val="Heading2"/>
        <w:rPr>
          <w:rFonts w:ascii="Calibri" w:hAnsi="Calibri"/>
        </w:rPr>
      </w:pPr>
      <w:bookmarkStart w:id="336" w:name="_Toc441146865"/>
      <w:bookmarkStart w:id="337" w:name="_Toc122249244"/>
      <w:r>
        <w:rPr>
          <w:rFonts w:ascii="Calibri" w:hAnsi="Calibri"/>
        </w:rPr>
        <w:t>Data Ownership</w:t>
      </w:r>
      <w:bookmarkEnd w:id="336"/>
    </w:p>
    <w:p w:rsidR="00F10497" w:rsidRDefault="00F10497" w:rsidP="00F10497">
      <w:r>
        <w:t xml:space="preserve">The following table shows the data that the </w:t>
      </w:r>
      <w:proofErr w:type="spellStart"/>
      <w:r>
        <w:t>MotCtrlMgr</w:t>
      </w:r>
      <w:proofErr w:type="spellEnd"/>
      <w:r>
        <w:t xml:space="preserve"> is expected to define and own.  Please note that only a subset of this data is explicitly used as I/O for the </w:t>
      </w:r>
      <w:proofErr w:type="spellStart"/>
      <w:r>
        <w:t>MotCtrlMgr</w:t>
      </w:r>
      <w:proofErr w:type="spellEnd"/>
      <w:r>
        <w:t xml:space="preserve"> </w:t>
      </w:r>
      <w:proofErr w:type="spellStart"/>
      <w:r>
        <w:t>subfunctions</w:t>
      </w:r>
      <w:proofErr w:type="spellEnd"/>
      <w:r>
        <w:t>.</w:t>
      </w:r>
    </w:p>
    <w:p w:rsidR="00F10497" w:rsidRDefault="00F10497" w:rsidP="00F10497"/>
    <w:tbl>
      <w:tblPr>
        <w:tblW w:w="97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3"/>
        <w:gridCol w:w="6707"/>
      </w:tblGrid>
      <w:tr w:rsidR="00F10497" w:rsidRPr="00967BCF" w:rsidTr="00790976">
        <w:tc>
          <w:tcPr>
            <w:tcW w:w="2250" w:type="dxa"/>
            <w:shd w:val="pct20" w:color="auto" w:fill="auto"/>
          </w:tcPr>
          <w:p w:rsidR="00F10497" w:rsidRPr="00967BCF" w:rsidRDefault="00F10497" w:rsidP="00790976">
            <w:pPr>
              <w:pStyle w:val="TableHeading"/>
              <w:rPr>
                <w:rFonts w:ascii="Calibri" w:hAnsi="Calibri"/>
                <w:sz w:val="20"/>
              </w:rPr>
            </w:pPr>
            <w:r>
              <w:rPr>
                <w:rFonts w:ascii="Calibri" w:hAnsi="Calibri"/>
                <w:sz w:val="20"/>
              </w:rPr>
              <w:t>Data</w:t>
            </w:r>
          </w:p>
        </w:tc>
        <w:tc>
          <w:tcPr>
            <w:tcW w:w="7470" w:type="dxa"/>
            <w:shd w:val="pct20" w:color="auto" w:fill="auto"/>
          </w:tcPr>
          <w:p w:rsidR="00F10497" w:rsidRPr="00967BCF" w:rsidRDefault="00F10497" w:rsidP="00790976">
            <w:pPr>
              <w:pStyle w:val="TableHeading"/>
              <w:rPr>
                <w:rFonts w:ascii="Calibri" w:hAnsi="Calibri"/>
                <w:sz w:val="20"/>
              </w:rPr>
            </w:pPr>
            <w:r w:rsidRPr="00967BCF">
              <w:rPr>
                <w:rFonts w:ascii="Calibri" w:hAnsi="Calibri"/>
                <w:sz w:val="20"/>
              </w:rPr>
              <w:t>Description</w:t>
            </w:r>
          </w:p>
        </w:tc>
      </w:tr>
      <w:tr w:rsidR="00F10497" w:rsidRPr="00967BCF" w:rsidTr="00790976">
        <w:tc>
          <w:tcPr>
            <w:tcW w:w="2250" w:type="dxa"/>
          </w:tcPr>
          <w:p w:rsidR="00F10497" w:rsidRPr="00B75A73" w:rsidRDefault="00F10497" w:rsidP="00790976">
            <w:pPr>
              <w:pStyle w:val="TableItems"/>
              <w:jc w:val="left"/>
              <w:rPr>
                <w:rFonts w:ascii="Calibri" w:hAnsi="Calibri" w:cs="Arial"/>
                <w:sz w:val="16"/>
              </w:rPr>
            </w:pPr>
            <w:proofErr w:type="spellStart"/>
            <w:r w:rsidRPr="00B75A73">
              <w:rPr>
                <w:rFonts w:ascii="Calibri" w:hAnsi="Calibri" w:cs="Arial"/>
                <w:sz w:val="16"/>
              </w:rPr>
              <w:t>MotCtrlMgr_MotCtrlToTwoMilliSec_Rec</w:t>
            </w:r>
            <w:proofErr w:type="spellEnd"/>
          </w:p>
        </w:tc>
        <w:tc>
          <w:tcPr>
            <w:tcW w:w="7470" w:type="dxa"/>
          </w:tcPr>
          <w:p w:rsidR="00F10497" w:rsidRPr="00B75A73" w:rsidRDefault="008176C0" w:rsidP="00922743">
            <w:pPr>
              <w:spacing w:before="60" w:after="60"/>
              <w:rPr>
                <w:rFonts w:ascii="Calibri" w:hAnsi="Calibri" w:cs="Arial"/>
                <w:sz w:val="16"/>
              </w:rPr>
            </w:pPr>
            <w:r w:rsidRPr="00B75A73">
              <w:rPr>
                <w:rFonts w:ascii="Calibri" w:hAnsi="Calibri" w:cs="Arial"/>
                <w:sz w:val="16"/>
              </w:rPr>
              <w:t xml:space="preserve">Structure containing all of the signals that are written by motor control scheduled </w:t>
            </w:r>
            <w:proofErr w:type="spellStart"/>
            <w:r w:rsidRPr="00B75A73">
              <w:rPr>
                <w:rFonts w:ascii="Calibri" w:hAnsi="Calibri" w:cs="Arial"/>
                <w:sz w:val="16"/>
              </w:rPr>
              <w:t>runnables</w:t>
            </w:r>
            <w:proofErr w:type="spellEnd"/>
            <w:r w:rsidRPr="00B75A73">
              <w:rPr>
                <w:rFonts w:ascii="Calibri" w:hAnsi="Calibri" w:cs="Arial"/>
                <w:sz w:val="16"/>
              </w:rPr>
              <w:t xml:space="preserve"> that are required to </w:t>
            </w:r>
            <w:r w:rsidR="005C7782" w:rsidRPr="00B75A73">
              <w:rPr>
                <w:rFonts w:ascii="Calibri" w:hAnsi="Calibri" w:cs="Arial"/>
                <w:sz w:val="16"/>
              </w:rPr>
              <w:t>be read</w:t>
            </w:r>
            <w:r w:rsidRPr="00B75A73">
              <w:rPr>
                <w:rFonts w:ascii="Calibri" w:hAnsi="Calibri" w:cs="Arial"/>
                <w:sz w:val="16"/>
              </w:rPr>
              <w:t xml:space="preserve"> </w:t>
            </w:r>
            <w:r w:rsidR="005C7782" w:rsidRPr="00B75A73">
              <w:rPr>
                <w:rFonts w:ascii="Calibri" w:hAnsi="Calibri" w:cs="Arial"/>
                <w:sz w:val="16"/>
              </w:rPr>
              <w:t xml:space="preserve">by 2ms RTE scheduled </w:t>
            </w:r>
            <w:proofErr w:type="spellStart"/>
            <w:r w:rsidR="005C7782" w:rsidRPr="00B75A73">
              <w:rPr>
                <w:rFonts w:ascii="Calibri" w:hAnsi="Calibri" w:cs="Arial"/>
                <w:sz w:val="16"/>
              </w:rPr>
              <w:t>runnables</w:t>
            </w:r>
            <w:proofErr w:type="spellEnd"/>
            <w:r w:rsidR="005C7782" w:rsidRPr="00B75A73">
              <w:rPr>
                <w:rFonts w:ascii="Calibri" w:hAnsi="Calibri" w:cs="Arial"/>
                <w:sz w:val="16"/>
              </w:rPr>
              <w:t xml:space="preserve">.  </w:t>
            </w:r>
            <w:r w:rsidR="00922743" w:rsidRPr="00B75A73">
              <w:rPr>
                <w:rFonts w:ascii="Calibri" w:hAnsi="Calibri" w:cs="Arial"/>
                <w:sz w:val="16"/>
              </w:rPr>
              <w:t>T</w:t>
            </w:r>
            <w:r w:rsidR="005C7782" w:rsidRPr="00B75A73">
              <w:rPr>
                <w:rFonts w:ascii="Calibri" w:hAnsi="Calibri" w:cs="Arial"/>
                <w:sz w:val="16"/>
              </w:rPr>
              <w:t xml:space="preserve">his structure is the structure that the Motor Control </w:t>
            </w:r>
            <w:proofErr w:type="spellStart"/>
            <w:r w:rsidR="005C7782" w:rsidRPr="00B75A73">
              <w:rPr>
                <w:rFonts w:ascii="Calibri" w:hAnsi="Calibri" w:cs="Arial"/>
                <w:sz w:val="16"/>
              </w:rPr>
              <w:t>Runnables</w:t>
            </w:r>
            <w:proofErr w:type="spellEnd"/>
            <w:r w:rsidR="005C7782" w:rsidRPr="00B75A73">
              <w:rPr>
                <w:rFonts w:ascii="Calibri" w:hAnsi="Calibri" w:cs="Arial"/>
                <w:sz w:val="16"/>
              </w:rPr>
              <w:t xml:space="preserve"> write to.</w:t>
            </w:r>
            <w:r w:rsidR="00922743" w:rsidRPr="00B75A73">
              <w:rPr>
                <w:rFonts w:ascii="Calibri" w:hAnsi="Calibri" w:cs="Arial"/>
                <w:sz w:val="16"/>
              </w:rPr>
              <w:t xml:space="preserve">  The list of signals contained in this structure can change from program to program based on program dataflow requirements.</w:t>
            </w:r>
          </w:p>
        </w:tc>
      </w:tr>
      <w:tr w:rsidR="00F10497" w:rsidRPr="00967BCF" w:rsidTr="00790976">
        <w:tc>
          <w:tcPr>
            <w:tcW w:w="2250" w:type="dxa"/>
          </w:tcPr>
          <w:p w:rsidR="00F10497" w:rsidRPr="00B75A73" w:rsidRDefault="00F10497" w:rsidP="00790976">
            <w:pPr>
              <w:pStyle w:val="TableItems"/>
              <w:jc w:val="left"/>
              <w:rPr>
                <w:rFonts w:ascii="Calibri" w:hAnsi="Calibri" w:cs="Arial"/>
                <w:sz w:val="16"/>
              </w:rPr>
            </w:pPr>
            <w:proofErr w:type="spellStart"/>
            <w:r w:rsidRPr="00B75A73">
              <w:rPr>
                <w:rFonts w:ascii="Calibri" w:hAnsi="Calibri" w:cs="Arial"/>
                <w:sz w:val="16"/>
              </w:rPr>
              <w:t>MotCtrlMgr_TwoMilliSecFromMotCtrl_Rec</w:t>
            </w:r>
            <w:proofErr w:type="spellEnd"/>
          </w:p>
        </w:tc>
        <w:tc>
          <w:tcPr>
            <w:tcW w:w="7470" w:type="dxa"/>
          </w:tcPr>
          <w:p w:rsidR="00F10497" w:rsidRPr="00B75A73" w:rsidRDefault="005C7782" w:rsidP="00922743">
            <w:pPr>
              <w:spacing w:before="60" w:after="60"/>
              <w:rPr>
                <w:rFonts w:ascii="Calibri" w:hAnsi="Calibri" w:cs="Arial"/>
                <w:sz w:val="16"/>
              </w:rPr>
            </w:pPr>
            <w:r w:rsidRPr="00B75A73">
              <w:rPr>
                <w:rFonts w:ascii="Calibri" w:hAnsi="Calibri" w:cs="Arial"/>
                <w:sz w:val="16"/>
              </w:rPr>
              <w:t xml:space="preserve">Structure containing all of the signals that are written by motor control scheduled </w:t>
            </w:r>
            <w:proofErr w:type="spellStart"/>
            <w:r w:rsidRPr="00B75A73">
              <w:rPr>
                <w:rFonts w:ascii="Calibri" w:hAnsi="Calibri" w:cs="Arial"/>
                <w:sz w:val="16"/>
              </w:rPr>
              <w:t>runnables</w:t>
            </w:r>
            <w:proofErr w:type="spellEnd"/>
            <w:r w:rsidRPr="00B75A73">
              <w:rPr>
                <w:rFonts w:ascii="Calibri" w:hAnsi="Calibri" w:cs="Arial"/>
                <w:sz w:val="16"/>
              </w:rPr>
              <w:t xml:space="preserve"> that are required to be read by 2ms RTE scheduled </w:t>
            </w:r>
            <w:proofErr w:type="spellStart"/>
            <w:r w:rsidRPr="00B75A73">
              <w:rPr>
                <w:rFonts w:ascii="Calibri" w:hAnsi="Calibri" w:cs="Arial"/>
                <w:sz w:val="16"/>
              </w:rPr>
              <w:t>runnables</w:t>
            </w:r>
            <w:proofErr w:type="spellEnd"/>
            <w:r w:rsidRPr="00B75A73">
              <w:rPr>
                <w:rFonts w:ascii="Calibri" w:hAnsi="Calibri" w:cs="Arial"/>
                <w:sz w:val="16"/>
              </w:rPr>
              <w:t xml:space="preserve">.  </w:t>
            </w:r>
            <w:r w:rsidR="00922743" w:rsidRPr="00B75A73">
              <w:rPr>
                <w:rFonts w:ascii="Calibri" w:hAnsi="Calibri" w:cs="Arial"/>
                <w:sz w:val="16"/>
              </w:rPr>
              <w:t>T</w:t>
            </w:r>
            <w:r w:rsidRPr="00B75A73">
              <w:rPr>
                <w:rFonts w:ascii="Calibri" w:hAnsi="Calibri" w:cs="Arial"/>
                <w:sz w:val="16"/>
              </w:rPr>
              <w:t xml:space="preserve">his structure is the structure that the 2ms RTE scheduled </w:t>
            </w:r>
            <w:proofErr w:type="spellStart"/>
            <w:r w:rsidRPr="00B75A73">
              <w:rPr>
                <w:rFonts w:ascii="Calibri" w:hAnsi="Calibri" w:cs="Arial"/>
                <w:sz w:val="16"/>
              </w:rPr>
              <w:t>runnables</w:t>
            </w:r>
            <w:proofErr w:type="spellEnd"/>
            <w:r w:rsidRPr="00B75A73">
              <w:rPr>
                <w:rFonts w:ascii="Calibri" w:hAnsi="Calibri" w:cs="Arial"/>
                <w:sz w:val="16"/>
              </w:rPr>
              <w:t xml:space="preserve"> read from.</w:t>
            </w:r>
            <w:r w:rsidR="00922743" w:rsidRPr="00B75A73">
              <w:rPr>
                <w:rFonts w:ascii="Calibri" w:hAnsi="Calibri" w:cs="Arial"/>
                <w:sz w:val="16"/>
              </w:rPr>
              <w:t xml:space="preserve"> The list of signals contained in this structure can change from program to program based on program dataflow requirements.</w:t>
            </w:r>
          </w:p>
        </w:tc>
      </w:tr>
      <w:tr w:rsidR="00F10497" w:rsidRPr="00967BCF" w:rsidTr="00790976">
        <w:tc>
          <w:tcPr>
            <w:tcW w:w="2250" w:type="dxa"/>
          </w:tcPr>
          <w:p w:rsidR="00F10497" w:rsidRPr="00B75A73" w:rsidRDefault="00F10497" w:rsidP="00790976">
            <w:pPr>
              <w:pStyle w:val="TableItems"/>
              <w:jc w:val="left"/>
              <w:rPr>
                <w:rFonts w:ascii="Calibri" w:hAnsi="Calibri" w:cs="Arial"/>
                <w:sz w:val="16"/>
              </w:rPr>
            </w:pPr>
            <w:proofErr w:type="spellStart"/>
            <w:r w:rsidRPr="00B75A73">
              <w:rPr>
                <w:rFonts w:ascii="Calibri" w:hAnsi="Calibri" w:cs="Arial"/>
                <w:sz w:val="16"/>
              </w:rPr>
              <w:t>MotCtrlMgr_TwoMilliSecToMotCtrl_Rec</w:t>
            </w:r>
            <w:proofErr w:type="spellEnd"/>
          </w:p>
        </w:tc>
        <w:tc>
          <w:tcPr>
            <w:tcW w:w="7470" w:type="dxa"/>
          </w:tcPr>
          <w:p w:rsidR="00F10497" w:rsidRPr="00B75A73" w:rsidRDefault="00922743" w:rsidP="00922743">
            <w:pPr>
              <w:spacing w:before="60" w:after="60"/>
              <w:rPr>
                <w:rFonts w:ascii="Calibri" w:hAnsi="Calibri" w:cs="Arial"/>
                <w:sz w:val="16"/>
              </w:rPr>
            </w:pPr>
            <w:r w:rsidRPr="00B75A73">
              <w:rPr>
                <w:rFonts w:ascii="Calibri" w:hAnsi="Calibri" w:cs="Arial"/>
                <w:sz w:val="16"/>
              </w:rPr>
              <w:t xml:space="preserve">Structure containing all of the signals that are written by 2ms RTE scheduled </w:t>
            </w:r>
            <w:proofErr w:type="spellStart"/>
            <w:r w:rsidRPr="00B75A73">
              <w:rPr>
                <w:rFonts w:ascii="Calibri" w:hAnsi="Calibri" w:cs="Arial"/>
                <w:sz w:val="16"/>
              </w:rPr>
              <w:t>runnables</w:t>
            </w:r>
            <w:proofErr w:type="spellEnd"/>
            <w:r w:rsidRPr="00B75A73">
              <w:rPr>
                <w:rFonts w:ascii="Calibri" w:hAnsi="Calibri" w:cs="Arial"/>
                <w:sz w:val="16"/>
              </w:rPr>
              <w:t xml:space="preserve"> that are required to be read by motor control scheduled </w:t>
            </w:r>
            <w:proofErr w:type="spellStart"/>
            <w:r w:rsidRPr="00B75A73">
              <w:rPr>
                <w:rFonts w:ascii="Calibri" w:hAnsi="Calibri" w:cs="Arial"/>
                <w:sz w:val="16"/>
              </w:rPr>
              <w:t>runnables</w:t>
            </w:r>
            <w:proofErr w:type="spellEnd"/>
            <w:r w:rsidRPr="00B75A73">
              <w:rPr>
                <w:rFonts w:ascii="Calibri" w:hAnsi="Calibri" w:cs="Arial"/>
                <w:sz w:val="16"/>
              </w:rPr>
              <w:t xml:space="preserve">.  This structure is the structure that the 2ms RTE scheduled </w:t>
            </w:r>
            <w:proofErr w:type="spellStart"/>
            <w:r w:rsidRPr="00B75A73">
              <w:rPr>
                <w:rFonts w:ascii="Calibri" w:hAnsi="Calibri" w:cs="Arial"/>
                <w:sz w:val="16"/>
              </w:rPr>
              <w:t>runnables</w:t>
            </w:r>
            <w:proofErr w:type="spellEnd"/>
            <w:r w:rsidRPr="00B75A73">
              <w:rPr>
                <w:rFonts w:ascii="Calibri" w:hAnsi="Calibri" w:cs="Arial"/>
                <w:sz w:val="16"/>
              </w:rPr>
              <w:t xml:space="preserve"> write to. The list of signals contained in this structure can change from program to program based on program dataflow requirements.</w:t>
            </w:r>
          </w:p>
        </w:tc>
      </w:tr>
      <w:tr w:rsidR="00F10497" w:rsidRPr="00967BCF" w:rsidTr="00790976">
        <w:tc>
          <w:tcPr>
            <w:tcW w:w="2250" w:type="dxa"/>
          </w:tcPr>
          <w:p w:rsidR="00F10497" w:rsidRPr="00B75A73" w:rsidRDefault="00F10497" w:rsidP="00790976">
            <w:pPr>
              <w:pStyle w:val="TableItems"/>
              <w:jc w:val="left"/>
              <w:rPr>
                <w:rFonts w:ascii="Calibri" w:hAnsi="Calibri" w:cs="Arial"/>
                <w:sz w:val="16"/>
              </w:rPr>
            </w:pPr>
            <w:proofErr w:type="spellStart"/>
            <w:r w:rsidRPr="00B75A73">
              <w:rPr>
                <w:rFonts w:ascii="Calibri" w:hAnsi="Calibri" w:cs="Arial"/>
                <w:sz w:val="16"/>
              </w:rPr>
              <w:t>MotCtrlMgr_MotCtrlFromTwoMilliSec_Rec</w:t>
            </w:r>
            <w:proofErr w:type="spellEnd"/>
          </w:p>
        </w:tc>
        <w:tc>
          <w:tcPr>
            <w:tcW w:w="7470" w:type="dxa"/>
          </w:tcPr>
          <w:p w:rsidR="00F10497" w:rsidRPr="00B75A73" w:rsidRDefault="00922743" w:rsidP="00922743">
            <w:pPr>
              <w:spacing w:before="60" w:after="60"/>
              <w:rPr>
                <w:rFonts w:ascii="Calibri" w:hAnsi="Calibri" w:cs="Arial"/>
                <w:sz w:val="16"/>
              </w:rPr>
            </w:pPr>
            <w:r w:rsidRPr="00B75A73">
              <w:rPr>
                <w:rFonts w:ascii="Calibri" w:hAnsi="Calibri" w:cs="Arial"/>
                <w:sz w:val="16"/>
              </w:rPr>
              <w:t xml:space="preserve">Structure containing all of the signals that are written by 2ms RTE scheduled </w:t>
            </w:r>
            <w:proofErr w:type="spellStart"/>
            <w:r w:rsidRPr="00B75A73">
              <w:rPr>
                <w:rFonts w:ascii="Calibri" w:hAnsi="Calibri" w:cs="Arial"/>
                <w:sz w:val="16"/>
              </w:rPr>
              <w:t>runnables</w:t>
            </w:r>
            <w:proofErr w:type="spellEnd"/>
            <w:r w:rsidRPr="00B75A73">
              <w:rPr>
                <w:rFonts w:ascii="Calibri" w:hAnsi="Calibri" w:cs="Arial"/>
                <w:sz w:val="16"/>
              </w:rPr>
              <w:t xml:space="preserve"> that are required to be read by motor control scheduled </w:t>
            </w:r>
            <w:proofErr w:type="spellStart"/>
            <w:r w:rsidRPr="00B75A73">
              <w:rPr>
                <w:rFonts w:ascii="Calibri" w:hAnsi="Calibri" w:cs="Arial"/>
                <w:sz w:val="16"/>
              </w:rPr>
              <w:t>runnables</w:t>
            </w:r>
            <w:proofErr w:type="spellEnd"/>
            <w:r w:rsidRPr="00B75A73">
              <w:rPr>
                <w:rFonts w:ascii="Calibri" w:hAnsi="Calibri" w:cs="Arial"/>
                <w:sz w:val="16"/>
              </w:rPr>
              <w:t xml:space="preserve">.  This structure is the structure that the Motor Control </w:t>
            </w:r>
            <w:proofErr w:type="spellStart"/>
            <w:r w:rsidRPr="00B75A73">
              <w:rPr>
                <w:rFonts w:ascii="Calibri" w:hAnsi="Calibri" w:cs="Arial"/>
                <w:sz w:val="16"/>
              </w:rPr>
              <w:t>Runnables</w:t>
            </w:r>
            <w:proofErr w:type="spellEnd"/>
            <w:r w:rsidRPr="00B75A73">
              <w:rPr>
                <w:rFonts w:ascii="Calibri" w:hAnsi="Calibri" w:cs="Arial"/>
                <w:sz w:val="16"/>
              </w:rPr>
              <w:t xml:space="preserve"> read from. The list of signals contained in this structure can change from program to program based on program dataflow requirements.</w:t>
            </w:r>
          </w:p>
        </w:tc>
      </w:tr>
      <w:tr w:rsidR="00F10497" w:rsidRPr="00967BCF" w:rsidTr="00790976">
        <w:tc>
          <w:tcPr>
            <w:tcW w:w="2250" w:type="dxa"/>
          </w:tcPr>
          <w:p w:rsidR="00F10497" w:rsidRPr="00B75A73" w:rsidRDefault="00F10497" w:rsidP="00790976">
            <w:pPr>
              <w:pStyle w:val="TableItems"/>
              <w:jc w:val="left"/>
              <w:rPr>
                <w:rFonts w:ascii="Calibri" w:hAnsi="Calibri" w:cs="Arial"/>
                <w:sz w:val="16"/>
              </w:rPr>
            </w:pPr>
            <w:proofErr w:type="spellStart"/>
            <w:r w:rsidRPr="00B75A73">
              <w:rPr>
                <w:rFonts w:ascii="Calibri" w:hAnsi="Calibri" w:cs="Arial"/>
                <w:sz w:val="16"/>
              </w:rPr>
              <w:t>MotCtrlMgr_MotCtrlInt_Rec</w:t>
            </w:r>
            <w:proofErr w:type="spellEnd"/>
          </w:p>
        </w:tc>
        <w:tc>
          <w:tcPr>
            <w:tcW w:w="7470" w:type="dxa"/>
          </w:tcPr>
          <w:p w:rsidR="00F10497" w:rsidRPr="00B75A73" w:rsidRDefault="00922743" w:rsidP="00922743">
            <w:pPr>
              <w:spacing w:before="60" w:after="60"/>
              <w:rPr>
                <w:rFonts w:ascii="Calibri" w:hAnsi="Calibri" w:cs="Arial"/>
                <w:sz w:val="16"/>
              </w:rPr>
            </w:pPr>
            <w:r w:rsidRPr="00B75A73">
              <w:rPr>
                <w:rFonts w:ascii="Calibri" w:hAnsi="Calibri" w:cs="Arial"/>
                <w:sz w:val="16"/>
              </w:rPr>
              <w:t xml:space="preserve">Structure containing all of the signals that read and written only by motor control scheduled </w:t>
            </w:r>
            <w:proofErr w:type="spellStart"/>
            <w:r w:rsidRPr="00B75A73">
              <w:rPr>
                <w:rFonts w:ascii="Calibri" w:hAnsi="Calibri" w:cs="Arial"/>
                <w:sz w:val="16"/>
              </w:rPr>
              <w:t>runnables</w:t>
            </w:r>
            <w:proofErr w:type="spellEnd"/>
            <w:r w:rsidRPr="00B75A73">
              <w:rPr>
                <w:rFonts w:ascii="Calibri" w:hAnsi="Calibri" w:cs="Arial"/>
                <w:sz w:val="16"/>
              </w:rPr>
              <w:t xml:space="preserve"> (i.e. no interface with RTE scheduled </w:t>
            </w:r>
            <w:proofErr w:type="spellStart"/>
            <w:r w:rsidRPr="00B75A73">
              <w:rPr>
                <w:rFonts w:ascii="Calibri" w:hAnsi="Calibri" w:cs="Arial"/>
                <w:sz w:val="16"/>
              </w:rPr>
              <w:t>runnables</w:t>
            </w:r>
            <w:proofErr w:type="spellEnd"/>
            <w:r w:rsidRPr="00B75A73">
              <w:rPr>
                <w:rFonts w:ascii="Calibri" w:hAnsi="Calibri" w:cs="Arial"/>
                <w:sz w:val="16"/>
              </w:rPr>
              <w:t xml:space="preserve"> required).  The list of signals contained in this structure can change from program to program based on program dataflow requirements.</w:t>
            </w:r>
          </w:p>
        </w:tc>
      </w:tr>
    </w:tbl>
    <w:p w:rsidR="00F10497" w:rsidRDefault="00F10497" w:rsidP="00F10497"/>
    <w:p w:rsidR="000442BF" w:rsidRDefault="000442BF" w:rsidP="000442BF">
      <w:pPr>
        <w:pStyle w:val="Heading2"/>
        <w:rPr>
          <w:rFonts w:ascii="Calibri" w:hAnsi="Calibri"/>
        </w:rPr>
      </w:pPr>
      <w:bookmarkStart w:id="338" w:name="_Toc441146866"/>
      <w:r w:rsidRPr="00967BCF">
        <w:rPr>
          <w:rFonts w:ascii="Calibri" w:hAnsi="Calibri"/>
        </w:rPr>
        <w:t>Input Description</w:t>
      </w:r>
      <w:bookmarkEnd w:id="338"/>
    </w:p>
    <w:p w:rsidR="009F484F" w:rsidRPr="009F484F" w:rsidRDefault="009F484F" w:rsidP="004660D0">
      <w:pPr>
        <w:rPr>
          <w:rFonts w:ascii="Calibri" w:hAnsi="Calibri"/>
          <w:color w:val="0000FF"/>
        </w:rPr>
      </w:pPr>
      <w:r>
        <w:t>The following inputs are used by this FDD.  Source FDD, range, resolution are located in the FDD data dictionary.</w:t>
      </w:r>
    </w:p>
    <w:p w:rsidR="009F484F" w:rsidRPr="009F484F" w:rsidRDefault="009F484F" w:rsidP="009F484F"/>
    <w:tbl>
      <w:tblPr>
        <w:tblW w:w="97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3"/>
        <w:gridCol w:w="6707"/>
      </w:tblGrid>
      <w:tr w:rsidR="009F484F" w:rsidRPr="00967BCF" w:rsidTr="009F484F">
        <w:tc>
          <w:tcPr>
            <w:tcW w:w="2250" w:type="dxa"/>
            <w:shd w:val="pct20" w:color="auto" w:fill="auto"/>
          </w:tcPr>
          <w:p w:rsidR="009F484F" w:rsidRPr="00967BCF" w:rsidRDefault="009F484F" w:rsidP="001B2273">
            <w:pPr>
              <w:pStyle w:val="TableHeading"/>
              <w:rPr>
                <w:rFonts w:ascii="Calibri" w:hAnsi="Calibri"/>
                <w:sz w:val="20"/>
              </w:rPr>
            </w:pPr>
            <w:r w:rsidRPr="00967BCF">
              <w:rPr>
                <w:rFonts w:ascii="Calibri" w:hAnsi="Calibri"/>
                <w:sz w:val="20"/>
              </w:rPr>
              <w:lastRenderedPageBreak/>
              <w:t>Input</w:t>
            </w:r>
            <w:r>
              <w:rPr>
                <w:rFonts w:ascii="Calibri" w:hAnsi="Calibri"/>
                <w:sz w:val="20"/>
              </w:rPr>
              <w:t xml:space="preserve"> Name</w:t>
            </w:r>
          </w:p>
        </w:tc>
        <w:tc>
          <w:tcPr>
            <w:tcW w:w="7470" w:type="dxa"/>
            <w:shd w:val="pct20" w:color="auto" w:fill="auto"/>
          </w:tcPr>
          <w:p w:rsidR="009F484F" w:rsidRPr="00967BCF" w:rsidRDefault="009F484F" w:rsidP="001B2273">
            <w:pPr>
              <w:pStyle w:val="TableHeading"/>
              <w:rPr>
                <w:rFonts w:ascii="Calibri" w:hAnsi="Calibri"/>
                <w:sz w:val="20"/>
              </w:rPr>
            </w:pPr>
            <w:r w:rsidRPr="00967BCF">
              <w:rPr>
                <w:rFonts w:ascii="Calibri" w:hAnsi="Calibri"/>
                <w:sz w:val="20"/>
              </w:rPr>
              <w:t>Description</w:t>
            </w:r>
          </w:p>
        </w:tc>
      </w:tr>
      <w:tr w:rsidR="009F484F" w:rsidRPr="00967BCF" w:rsidTr="009F484F">
        <w:tc>
          <w:tcPr>
            <w:tcW w:w="2250" w:type="dxa"/>
          </w:tcPr>
          <w:p w:rsidR="009F484F" w:rsidRPr="00C72DE4" w:rsidRDefault="004660D0" w:rsidP="001B2273">
            <w:pPr>
              <w:pStyle w:val="TableItems"/>
              <w:jc w:val="left"/>
              <w:rPr>
                <w:rFonts w:ascii="Calibri" w:hAnsi="Calibri" w:cs="Arial"/>
                <w:color w:val="00B050"/>
                <w:sz w:val="16"/>
              </w:rPr>
            </w:pPr>
            <w:proofErr w:type="spellStart"/>
            <w:r w:rsidRPr="00B75A73">
              <w:rPr>
                <w:rFonts w:ascii="Calibri" w:hAnsi="Calibri" w:cs="Arial"/>
                <w:sz w:val="16"/>
              </w:rPr>
              <w:t>MotCtrlMgr_TwoMilliSecFromMotCtrl_Rec</w:t>
            </w:r>
            <w:proofErr w:type="spellEnd"/>
          </w:p>
        </w:tc>
        <w:tc>
          <w:tcPr>
            <w:tcW w:w="7470" w:type="dxa"/>
          </w:tcPr>
          <w:p w:rsidR="009F484F" w:rsidRPr="00C72DE4" w:rsidRDefault="00417DBF" w:rsidP="001B2273">
            <w:pPr>
              <w:spacing w:before="60" w:after="60"/>
              <w:rPr>
                <w:rFonts w:ascii="Calibri" w:hAnsi="Calibri" w:cs="Arial"/>
                <w:color w:val="00B050"/>
                <w:sz w:val="16"/>
              </w:rPr>
            </w:pPr>
            <w:r w:rsidRPr="00417DBF">
              <w:rPr>
                <w:rFonts w:ascii="Calibri" w:hAnsi="Calibri" w:cs="Arial"/>
                <w:sz w:val="16"/>
              </w:rPr>
              <w:t>See description above</w:t>
            </w:r>
          </w:p>
        </w:tc>
      </w:tr>
      <w:tr w:rsidR="009F484F" w:rsidRPr="00967BCF" w:rsidTr="002C28C2">
        <w:trPr>
          <w:trHeight w:val="710"/>
        </w:trPr>
        <w:tc>
          <w:tcPr>
            <w:tcW w:w="2250" w:type="dxa"/>
          </w:tcPr>
          <w:p w:rsidR="009F484F" w:rsidRPr="00417DBF" w:rsidRDefault="00417DBF" w:rsidP="0072166F">
            <w:pPr>
              <w:pStyle w:val="TableItems"/>
              <w:jc w:val="left"/>
              <w:rPr>
                <w:rFonts w:ascii="Calibri" w:hAnsi="Calibri" w:cs="Arial"/>
                <w:i/>
                <w:color w:val="00B050"/>
                <w:sz w:val="16"/>
              </w:rPr>
            </w:pPr>
            <w:r w:rsidRPr="00417DBF">
              <w:rPr>
                <w:rFonts w:ascii="Calibri" w:hAnsi="Calibri" w:cs="Arial"/>
                <w:i/>
                <w:sz w:val="16"/>
              </w:rPr>
              <w:t>&lt;Signal1&gt;…&lt;Signal</w:t>
            </w:r>
            <w:r w:rsidR="002C28C2">
              <w:rPr>
                <w:rFonts w:ascii="Calibri" w:hAnsi="Calibri" w:cs="Arial"/>
                <w:i/>
                <w:sz w:val="16"/>
              </w:rPr>
              <w:t>#</w:t>
            </w:r>
            <w:r w:rsidRPr="00417DBF">
              <w:rPr>
                <w:rFonts w:ascii="Calibri" w:hAnsi="Calibri" w:cs="Arial"/>
                <w:i/>
                <w:sz w:val="16"/>
              </w:rPr>
              <w:t>&gt;</w:t>
            </w:r>
          </w:p>
        </w:tc>
        <w:tc>
          <w:tcPr>
            <w:tcW w:w="7470" w:type="dxa"/>
          </w:tcPr>
          <w:p w:rsidR="009F484F" w:rsidRPr="00C72DE4" w:rsidRDefault="00417DBF" w:rsidP="002C28C2">
            <w:pPr>
              <w:spacing w:before="60" w:after="60"/>
              <w:rPr>
                <w:rFonts w:ascii="Calibri" w:hAnsi="Calibri" w:cs="Arial"/>
                <w:color w:val="00B050"/>
                <w:sz w:val="16"/>
              </w:rPr>
            </w:pPr>
            <w:r w:rsidRPr="00416B6F">
              <w:rPr>
                <w:rFonts w:ascii="Calibri" w:hAnsi="Calibri" w:cs="Arial"/>
                <w:sz w:val="16"/>
              </w:rPr>
              <w:t>All</w:t>
            </w:r>
            <w:r w:rsidR="00416B6F">
              <w:rPr>
                <w:rFonts w:ascii="Calibri" w:hAnsi="Calibri" w:cs="Arial"/>
                <w:sz w:val="16"/>
              </w:rPr>
              <w:t xml:space="preserve"> RTE</w:t>
            </w:r>
            <w:r w:rsidRPr="00416B6F">
              <w:rPr>
                <w:rFonts w:ascii="Calibri" w:hAnsi="Calibri" w:cs="Arial"/>
                <w:sz w:val="16"/>
              </w:rPr>
              <w:t xml:space="preserve"> signals coming from the </w:t>
            </w:r>
            <w:r w:rsidR="00416B6F" w:rsidRPr="00416B6F">
              <w:rPr>
                <w:rFonts w:ascii="Calibri" w:hAnsi="Calibri" w:cs="Arial"/>
                <w:sz w:val="16"/>
              </w:rPr>
              <w:t xml:space="preserve">2ms RTE </w:t>
            </w:r>
            <w:r w:rsidR="00416B6F" w:rsidRPr="00B75A73">
              <w:rPr>
                <w:rFonts w:ascii="Calibri" w:hAnsi="Calibri" w:cs="Arial"/>
                <w:sz w:val="16"/>
              </w:rPr>
              <w:t xml:space="preserve">scheduled </w:t>
            </w:r>
            <w:proofErr w:type="spellStart"/>
            <w:r w:rsidR="00416B6F" w:rsidRPr="00B75A73">
              <w:rPr>
                <w:rFonts w:ascii="Calibri" w:hAnsi="Calibri" w:cs="Arial"/>
                <w:sz w:val="16"/>
              </w:rPr>
              <w:t>runnables</w:t>
            </w:r>
            <w:proofErr w:type="spellEnd"/>
            <w:r w:rsidR="00416B6F" w:rsidRPr="00B75A73">
              <w:rPr>
                <w:rFonts w:ascii="Calibri" w:hAnsi="Calibri" w:cs="Arial"/>
                <w:sz w:val="16"/>
              </w:rPr>
              <w:t xml:space="preserve"> that are required to be read by motor control scheduled </w:t>
            </w:r>
            <w:proofErr w:type="spellStart"/>
            <w:r w:rsidR="00416B6F" w:rsidRPr="00B75A73">
              <w:rPr>
                <w:rFonts w:ascii="Calibri" w:hAnsi="Calibri" w:cs="Arial"/>
                <w:sz w:val="16"/>
              </w:rPr>
              <w:t>runnables</w:t>
            </w:r>
            <w:proofErr w:type="spellEnd"/>
            <w:r w:rsidR="002C28C2">
              <w:rPr>
                <w:rFonts w:ascii="Calibri" w:hAnsi="Calibri" w:cs="Arial"/>
                <w:sz w:val="16"/>
              </w:rPr>
              <w:t xml:space="preserve">.  </w:t>
            </w:r>
            <w:r w:rsidR="002C28C2" w:rsidRPr="00B75A73">
              <w:rPr>
                <w:rFonts w:ascii="Calibri" w:hAnsi="Calibri" w:cs="Arial"/>
                <w:sz w:val="16"/>
              </w:rPr>
              <w:t>The list of signals can change from program to program based on program dataflow requirements.</w:t>
            </w:r>
          </w:p>
        </w:tc>
      </w:tr>
    </w:tbl>
    <w:p w:rsidR="000442BF" w:rsidRDefault="000442BF" w:rsidP="000442BF">
      <w:pPr>
        <w:pStyle w:val="Heading2"/>
        <w:rPr>
          <w:rFonts w:ascii="Calibri" w:hAnsi="Calibri"/>
        </w:rPr>
      </w:pPr>
      <w:bookmarkStart w:id="339" w:name="_Toc441146867"/>
      <w:r w:rsidRPr="00967BCF">
        <w:rPr>
          <w:rFonts w:ascii="Calibri" w:hAnsi="Calibri"/>
        </w:rPr>
        <w:t>Output Description</w:t>
      </w:r>
      <w:bookmarkEnd w:id="339"/>
    </w:p>
    <w:p w:rsidR="009F484F" w:rsidRPr="009F484F" w:rsidRDefault="009F484F" w:rsidP="002C28C2">
      <w:pPr>
        <w:rPr>
          <w:rFonts w:ascii="Calibri" w:hAnsi="Calibri"/>
          <w:color w:val="0000FF"/>
        </w:rPr>
      </w:pPr>
      <w:r>
        <w:t>The following outputs are generated by this FDD.  Source FDD, range, resolution are located in the FDD data dictionary.</w:t>
      </w:r>
    </w:p>
    <w:p w:rsidR="009F484F" w:rsidRPr="009F484F" w:rsidRDefault="009F484F" w:rsidP="009F484F"/>
    <w:tbl>
      <w:tblPr>
        <w:tblW w:w="972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0"/>
        <w:gridCol w:w="6750"/>
      </w:tblGrid>
      <w:tr w:rsidR="009F484F" w:rsidRPr="00967BCF" w:rsidTr="00416B6F">
        <w:tc>
          <w:tcPr>
            <w:tcW w:w="2970" w:type="dxa"/>
            <w:shd w:val="pct20" w:color="auto" w:fill="auto"/>
          </w:tcPr>
          <w:p w:rsidR="009F484F" w:rsidRPr="00967BCF" w:rsidRDefault="009F484F" w:rsidP="001B2273">
            <w:pPr>
              <w:pStyle w:val="TableHeading"/>
              <w:rPr>
                <w:rFonts w:ascii="Calibri" w:hAnsi="Calibri"/>
                <w:sz w:val="20"/>
              </w:rPr>
            </w:pPr>
            <w:r w:rsidRPr="00967BCF">
              <w:rPr>
                <w:rFonts w:ascii="Calibri" w:hAnsi="Calibri"/>
                <w:sz w:val="20"/>
              </w:rPr>
              <w:t>Output</w:t>
            </w:r>
            <w:r>
              <w:rPr>
                <w:rFonts w:ascii="Calibri" w:hAnsi="Calibri"/>
                <w:sz w:val="20"/>
              </w:rPr>
              <w:t xml:space="preserve"> Name</w:t>
            </w:r>
          </w:p>
        </w:tc>
        <w:tc>
          <w:tcPr>
            <w:tcW w:w="6750" w:type="dxa"/>
            <w:shd w:val="pct20" w:color="auto" w:fill="auto"/>
          </w:tcPr>
          <w:p w:rsidR="009F484F" w:rsidRPr="00967BCF" w:rsidRDefault="009F484F" w:rsidP="001B2273">
            <w:pPr>
              <w:pStyle w:val="TableHeading"/>
              <w:rPr>
                <w:rFonts w:ascii="Calibri" w:hAnsi="Calibri"/>
                <w:sz w:val="20"/>
              </w:rPr>
            </w:pPr>
            <w:r w:rsidRPr="00967BCF">
              <w:rPr>
                <w:rFonts w:ascii="Calibri" w:hAnsi="Calibri"/>
                <w:sz w:val="20"/>
              </w:rPr>
              <w:t>Description</w:t>
            </w:r>
          </w:p>
        </w:tc>
      </w:tr>
      <w:tr w:rsidR="009F484F" w:rsidRPr="00967BCF" w:rsidTr="00416B6F">
        <w:tc>
          <w:tcPr>
            <w:tcW w:w="2970" w:type="dxa"/>
          </w:tcPr>
          <w:p w:rsidR="009F484F" w:rsidRPr="00C72DE4" w:rsidRDefault="002C28C2" w:rsidP="001B2273">
            <w:pPr>
              <w:pStyle w:val="TableItems"/>
              <w:jc w:val="left"/>
              <w:rPr>
                <w:rFonts w:ascii="Calibri" w:hAnsi="Calibri" w:cs="Arial"/>
                <w:color w:val="00B050"/>
                <w:sz w:val="16"/>
              </w:rPr>
            </w:pPr>
            <w:proofErr w:type="spellStart"/>
            <w:r w:rsidRPr="00B75A73">
              <w:rPr>
                <w:rFonts w:ascii="Calibri" w:hAnsi="Calibri" w:cs="Arial"/>
                <w:sz w:val="16"/>
              </w:rPr>
              <w:t>MotCtrlMgr_TwoMilliSecToMotCtrl_Rec</w:t>
            </w:r>
            <w:proofErr w:type="spellEnd"/>
          </w:p>
        </w:tc>
        <w:tc>
          <w:tcPr>
            <w:tcW w:w="6750" w:type="dxa"/>
          </w:tcPr>
          <w:p w:rsidR="009F484F" w:rsidRPr="00C72DE4" w:rsidRDefault="002C28C2" w:rsidP="001B2273">
            <w:pPr>
              <w:spacing w:before="60" w:after="60"/>
              <w:rPr>
                <w:rFonts w:ascii="Calibri" w:hAnsi="Calibri" w:cs="Arial"/>
                <w:color w:val="00B050"/>
                <w:sz w:val="16"/>
              </w:rPr>
            </w:pPr>
            <w:r w:rsidRPr="00417DBF">
              <w:rPr>
                <w:rFonts w:ascii="Calibri" w:hAnsi="Calibri" w:cs="Arial"/>
                <w:sz w:val="16"/>
              </w:rPr>
              <w:t>See description above</w:t>
            </w:r>
          </w:p>
        </w:tc>
      </w:tr>
      <w:tr w:rsidR="002C28C2" w:rsidRPr="00967BCF" w:rsidTr="00416B6F">
        <w:tc>
          <w:tcPr>
            <w:tcW w:w="2970" w:type="dxa"/>
          </w:tcPr>
          <w:p w:rsidR="002C28C2" w:rsidRPr="00B75A73" w:rsidRDefault="002C28C2" w:rsidP="002C28C2">
            <w:pPr>
              <w:pStyle w:val="TableItems"/>
              <w:jc w:val="left"/>
              <w:rPr>
                <w:rFonts w:ascii="Calibri" w:hAnsi="Calibri" w:cs="Arial"/>
                <w:sz w:val="16"/>
              </w:rPr>
            </w:pPr>
            <w:r w:rsidRPr="00417DBF">
              <w:rPr>
                <w:rFonts w:ascii="Calibri" w:hAnsi="Calibri" w:cs="Arial"/>
                <w:i/>
                <w:sz w:val="16"/>
              </w:rPr>
              <w:t>&lt;</w:t>
            </w:r>
            <w:proofErr w:type="spellStart"/>
            <w:r w:rsidRPr="00417DBF">
              <w:rPr>
                <w:rFonts w:ascii="Calibri" w:hAnsi="Calibri" w:cs="Arial"/>
                <w:i/>
                <w:sz w:val="16"/>
              </w:rPr>
              <w:t>Signal</w:t>
            </w:r>
            <w:r>
              <w:rPr>
                <w:rFonts w:ascii="Calibri" w:hAnsi="Calibri" w:cs="Arial"/>
                <w:i/>
                <w:sz w:val="16"/>
              </w:rPr>
              <w:t>A</w:t>
            </w:r>
            <w:proofErr w:type="spellEnd"/>
            <w:r w:rsidRPr="00417DBF">
              <w:rPr>
                <w:rFonts w:ascii="Calibri" w:hAnsi="Calibri" w:cs="Arial"/>
                <w:i/>
                <w:sz w:val="16"/>
              </w:rPr>
              <w:t>&gt;…&lt;</w:t>
            </w:r>
            <w:proofErr w:type="spellStart"/>
            <w:r w:rsidRPr="00417DBF">
              <w:rPr>
                <w:rFonts w:ascii="Calibri" w:hAnsi="Calibri" w:cs="Arial"/>
                <w:i/>
                <w:sz w:val="16"/>
              </w:rPr>
              <w:t>Signal</w:t>
            </w:r>
            <w:r>
              <w:rPr>
                <w:rFonts w:ascii="Calibri" w:hAnsi="Calibri" w:cs="Arial"/>
                <w:i/>
                <w:sz w:val="16"/>
              </w:rPr>
              <w:t>X</w:t>
            </w:r>
            <w:proofErr w:type="spellEnd"/>
            <w:r w:rsidRPr="00417DBF">
              <w:rPr>
                <w:rFonts w:ascii="Calibri" w:hAnsi="Calibri" w:cs="Arial"/>
                <w:i/>
                <w:sz w:val="16"/>
              </w:rPr>
              <w:t>&gt;</w:t>
            </w:r>
          </w:p>
        </w:tc>
        <w:tc>
          <w:tcPr>
            <w:tcW w:w="6750" w:type="dxa"/>
          </w:tcPr>
          <w:p w:rsidR="002C28C2" w:rsidRPr="00417DBF" w:rsidRDefault="002C28C2" w:rsidP="002C28C2">
            <w:pPr>
              <w:spacing w:before="60" w:after="60"/>
              <w:rPr>
                <w:rFonts w:ascii="Calibri" w:hAnsi="Calibri" w:cs="Arial"/>
                <w:sz w:val="16"/>
              </w:rPr>
            </w:pPr>
            <w:r w:rsidRPr="00416B6F">
              <w:rPr>
                <w:rFonts w:ascii="Calibri" w:hAnsi="Calibri" w:cs="Arial"/>
                <w:sz w:val="16"/>
              </w:rPr>
              <w:t>All</w:t>
            </w:r>
            <w:r>
              <w:rPr>
                <w:rFonts w:ascii="Calibri" w:hAnsi="Calibri" w:cs="Arial"/>
                <w:sz w:val="16"/>
              </w:rPr>
              <w:t xml:space="preserve"> RTE</w:t>
            </w:r>
            <w:r w:rsidRPr="00416B6F">
              <w:rPr>
                <w:rFonts w:ascii="Calibri" w:hAnsi="Calibri" w:cs="Arial"/>
                <w:sz w:val="16"/>
              </w:rPr>
              <w:t xml:space="preserve"> signals </w:t>
            </w:r>
            <w:r>
              <w:rPr>
                <w:rFonts w:ascii="Calibri" w:hAnsi="Calibri" w:cs="Arial"/>
                <w:sz w:val="16"/>
              </w:rPr>
              <w:t>being read by</w:t>
            </w:r>
            <w:r w:rsidRPr="00416B6F">
              <w:rPr>
                <w:rFonts w:ascii="Calibri" w:hAnsi="Calibri" w:cs="Arial"/>
                <w:sz w:val="16"/>
              </w:rPr>
              <w:t xml:space="preserve"> 2ms RTE </w:t>
            </w:r>
            <w:r w:rsidRPr="00B75A73">
              <w:rPr>
                <w:rFonts w:ascii="Calibri" w:hAnsi="Calibri" w:cs="Arial"/>
                <w:sz w:val="16"/>
              </w:rPr>
              <w:t xml:space="preserve">scheduled </w:t>
            </w:r>
            <w:proofErr w:type="spellStart"/>
            <w:r w:rsidRPr="00B75A73">
              <w:rPr>
                <w:rFonts w:ascii="Calibri" w:hAnsi="Calibri" w:cs="Arial"/>
                <w:sz w:val="16"/>
              </w:rPr>
              <w:t>runnables</w:t>
            </w:r>
            <w:proofErr w:type="spellEnd"/>
            <w:r w:rsidRPr="00B75A73">
              <w:rPr>
                <w:rFonts w:ascii="Calibri" w:hAnsi="Calibri" w:cs="Arial"/>
                <w:sz w:val="16"/>
              </w:rPr>
              <w:t xml:space="preserve"> that are </w:t>
            </w:r>
            <w:r>
              <w:rPr>
                <w:rFonts w:ascii="Calibri" w:hAnsi="Calibri" w:cs="Arial"/>
                <w:sz w:val="16"/>
              </w:rPr>
              <w:t>written</w:t>
            </w:r>
            <w:r w:rsidRPr="00B75A73">
              <w:rPr>
                <w:rFonts w:ascii="Calibri" w:hAnsi="Calibri" w:cs="Arial"/>
                <w:sz w:val="16"/>
              </w:rPr>
              <w:t xml:space="preserve"> by motor control scheduled </w:t>
            </w:r>
            <w:proofErr w:type="spellStart"/>
            <w:r w:rsidRPr="00B75A73">
              <w:rPr>
                <w:rFonts w:ascii="Calibri" w:hAnsi="Calibri" w:cs="Arial"/>
                <w:sz w:val="16"/>
              </w:rPr>
              <w:t>runnables</w:t>
            </w:r>
            <w:proofErr w:type="spellEnd"/>
            <w:r>
              <w:rPr>
                <w:rFonts w:ascii="Calibri" w:hAnsi="Calibri" w:cs="Arial"/>
                <w:sz w:val="16"/>
              </w:rPr>
              <w:t xml:space="preserve">.  </w:t>
            </w:r>
            <w:r w:rsidRPr="00B75A73">
              <w:rPr>
                <w:rFonts w:ascii="Calibri" w:hAnsi="Calibri" w:cs="Arial"/>
                <w:sz w:val="16"/>
              </w:rPr>
              <w:t>The list of signals can change from program to program based on program dataflow requirements.</w:t>
            </w:r>
          </w:p>
        </w:tc>
      </w:tr>
    </w:tbl>
    <w:p w:rsidR="00F9667B" w:rsidRPr="008D4D8D" w:rsidRDefault="00F9667B" w:rsidP="005E0F56">
      <w:pPr>
        <w:pStyle w:val="Heading2"/>
        <w:rPr>
          <w:rFonts w:ascii="Calibri" w:hAnsi="Calibri"/>
        </w:rPr>
      </w:pPr>
      <w:r w:rsidRPr="00967BCF">
        <w:rPr>
          <w:rFonts w:ascii="Calibri" w:hAnsi="Calibri"/>
        </w:rPr>
        <w:br w:type="page"/>
      </w:r>
      <w:bookmarkStart w:id="340" w:name="_Toc441146868"/>
      <w:bookmarkEnd w:id="337"/>
      <w:r w:rsidR="000442BF" w:rsidRPr="00967BCF">
        <w:rPr>
          <w:rFonts w:ascii="Calibri" w:hAnsi="Calibri"/>
        </w:rPr>
        <w:lastRenderedPageBreak/>
        <w:t>Sub-Function Data Flow</w:t>
      </w:r>
      <w:bookmarkEnd w:id="340"/>
    </w:p>
    <w:p w:rsidR="00F9667B" w:rsidRPr="00967BCF" w:rsidRDefault="002915B8" w:rsidP="00F9667B">
      <w:pPr>
        <w:ind w:left="-1440"/>
        <w:rPr>
          <w:rFonts w:ascii="Calibri" w:hAnsi="Calibri"/>
        </w:rPr>
      </w:pPr>
      <w:r>
        <w:rPr>
          <w:rFonts w:ascii="Calibri" w:hAnsi="Calibri"/>
        </w:rPr>
        <w:tab/>
      </w:r>
      <w:r>
        <w:rPr>
          <w:rFonts w:ascii="Calibri" w:hAnsi="Calibri"/>
        </w:rPr>
        <w:tab/>
      </w:r>
      <w:r w:rsidR="008D4D8D">
        <w:object w:dxaOrig="9900" w:dyaOrig="4488">
          <v:shape id="_x0000_i1026" type="#_x0000_t75" style="width:430.9pt;height:195.25pt" o:ole="">
            <v:imagedata r:id="rId10" o:title=""/>
          </v:shape>
          <o:OLEObject Type="Embed" ProgID="Visio.Drawing.11" ShapeID="_x0000_i1026" DrawAspect="Content" ObjectID="_1514889639" r:id="rId11"/>
        </w:object>
      </w:r>
    </w:p>
    <w:p w:rsidR="00E9474A" w:rsidRPr="00967BCF" w:rsidRDefault="00E9474A">
      <w:pPr>
        <w:rPr>
          <w:rFonts w:ascii="Calibri" w:hAnsi="Calibri"/>
        </w:rPr>
      </w:pPr>
    </w:p>
    <w:p w:rsidR="00300584" w:rsidRPr="00967BCF" w:rsidRDefault="00E9474A" w:rsidP="003575D5">
      <w:pPr>
        <w:pStyle w:val="Heading1"/>
        <w:rPr>
          <w:rFonts w:ascii="Calibri" w:hAnsi="Calibri"/>
        </w:rPr>
      </w:pPr>
      <w:r w:rsidRPr="00967BCF">
        <w:rPr>
          <w:rFonts w:ascii="Calibri" w:hAnsi="Calibri"/>
        </w:rPr>
        <w:br w:type="page"/>
      </w:r>
      <w:bookmarkStart w:id="341" w:name="_Toc441146869"/>
      <w:r w:rsidR="00300584" w:rsidRPr="00967BCF">
        <w:rPr>
          <w:rFonts w:ascii="Calibri" w:hAnsi="Calibri"/>
        </w:rPr>
        <w:lastRenderedPageBreak/>
        <w:t>Design Rationale</w:t>
      </w:r>
      <w:r w:rsidR="005C43AD">
        <w:rPr>
          <w:rFonts w:ascii="Calibri" w:hAnsi="Calibri"/>
        </w:rPr>
        <w:t xml:space="preserve"> and Assumptions</w:t>
      </w:r>
      <w:bookmarkEnd w:id="341"/>
    </w:p>
    <w:p w:rsidR="003575D5" w:rsidRDefault="00851663" w:rsidP="003575D5">
      <w:pPr>
        <w:rPr>
          <w:rFonts w:ascii="Calibri" w:hAnsi="Calibri"/>
        </w:rPr>
      </w:pPr>
      <w:r w:rsidRPr="00851663">
        <w:rPr>
          <w:rFonts w:ascii="Calibri" w:hAnsi="Calibri"/>
        </w:rPr>
        <w:t xml:space="preserve">The Motor Control Manager component is intended to provide a flexible design that will allow a consistent definition of all of the Motor Control related global signals, the Motor Control interrupt routine, and the interface between the Motor Control global signals and the RTE.  </w:t>
      </w:r>
      <w:r>
        <w:rPr>
          <w:rFonts w:ascii="Calibri" w:hAnsi="Calibri"/>
        </w:rPr>
        <w:t xml:space="preserve">The design is </w:t>
      </w:r>
      <w:r w:rsidR="00D024E4">
        <w:rPr>
          <w:rFonts w:ascii="Calibri" w:hAnsi="Calibri"/>
        </w:rPr>
        <w:t xml:space="preserve">also </w:t>
      </w:r>
      <w:r>
        <w:rPr>
          <w:rFonts w:ascii="Calibri" w:hAnsi="Calibri"/>
        </w:rPr>
        <w:t>partially influenced on the knowledge of how the DMA, ADC, and TSG3 hardware peripherals will be used for electrical architecture 4.  The following assumptions were considered in the design</w:t>
      </w:r>
      <w:r w:rsidR="008B177B">
        <w:rPr>
          <w:rFonts w:ascii="Calibri" w:hAnsi="Calibri"/>
        </w:rPr>
        <w:t>, and further details on some of these items can be found later in this document</w:t>
      </w:r>
      <w:r>
        <w:rPr>
          <w:rFonts w:ascii="Calibri" w:hAnsi="Calibri"/>
        </w:rPr>
        <w:t>:</w:t>
      </w:r>
    </w:p>
    <w:p w:rsidR="00CC4A10" w:rsidRDefault="00CC4A10" w:rsidP="003575D5">
      <w:pPr>
        <w:rPr>
          <w:rFonts w:ascii="Calibri" w:hAnsi="Calibri"/>
        </w:rPr>
      </w:pPr>
    </w:p>
    <w:p w:rsidR="00851663" w:rsidRDefault="00851663" w:rsidP="00851663">
      <w:pPr>
        <w:pStyle w:val="ListParagraph"/>
        <w:numPr>
          <w:ilvl w:val="0"/>
          <w:numId w:val="8"/>
        </w:numPr>
        <w:rPr>
          <w:rFonts w:ascii="Calibri" w:hAnsi="Calibri"/>
        </w:rPr>
      </w:pPr>
      <w:r>
        <w:rPr>
          <w:rFonts w:ascii="Calibri" w:hAnsi="Calibri"/>
        </w:rPr>
        <w:t>The ADC0 will be used primarily for Motor Control ADC reads and the ADC1 will be used for 2ms ADC r</w:t>
      </w:r>
      <w:r w:rsidR="00CC4A10">
        <w:rPr>
          <w:rFonts w:ascii="Calibri" w:hAnsi="Calibri"/>
        </w:rPr>
        <w:t>eads.  The 2ms ADC reads will require explicit transfer from the Motor Control time domain to the 2ms time domain.</w:t>
      </w:r>
    </w:p>
    <w:p w:rsidR="00851663" w:rsidRDefault="00851663" w:rsidP="00851663">
      <w:pPr>
        <w:pStyle w:val="ListParagraph"/>
        <w:numPr>
          <w:ilvl w:val="0"/>
          <w:numId w:val="8"/>
        </w:numPr>
        <w:rPr>
          <w:rFonts w:ascii="Calibri" w:hAnsi="Calibri"/>
        </w:rPr>
      </w:pPr>
      <w:r>
        <w:rPr>
          <w:rFonts w:ascii="Calibri" w:hAnsi="Calibri"/>
        </w:rPr>
        <w:t>T</w:t>
      </w:r>
      <w:r w:rsidR="00CC4A10">
        <w:rPr>
          <w:rFonts w:ascii="Calibri" w:hAnsi="Calibri"/>
        </w:rPr>
        <w:t>he DMA will be transferring ADC results from ADC result registers into RAM and therefore the ADC result RAM signals must be packed together in proper order.</w:t>
      </w:r>
      <w:r w:rsidR="00A246D1">
        <w:rPr>
          <w:rFonts w:ascii="Calibri" w:hAnsi="Calibri"/>
        </w:rPr>
        <w:t xml:space="preserve">  Additionally, all ADC results registers will be transferred, not just those that are used in a program.</w:t>
      </w:r>
    </w:p>
    <w:p w:rsidR="007A7545" w:rsidRDefault="00CC4A10" w:rsidP="007A7545">
      <w:pPr>
        <w:pStyle w:val="ListParagraph"/>
        <w:numPr>
          <w:ilvl w:val="0"/>
          <w:numId w:val="8"/>
        </w:numPr>
        <w:rPr>
          <w:rFonts w:ascii="Calibri" w:hAnsi="Calibri"/>
        </w:rPr>
      </w:pPr>
      <w:r>
        <w:rPr>
          <w:rFonts w:ascii="Calibri" w:hAnsi="Calibri"/>
        </w:rPr>
        <w:t xml:space="preserve">The DMA will be transferring TSG3 PWM signals from RAM to TSG3 registers and therefore must be packed together in proper order.  The </w:t>
      </w:r>
      <w:r w:rsidR="007A7545">
        <w:rPr>
          <w:rFonts w:ascii="Calibri" w:hAnsi="Calibri"/>
        </w:rPr>
        <w:t>signals names</w:t>
      </w:r>
      <w:r>
        <w:rPr>
          <w:rFonts w:ascii="Calibri" w:hAnsi="Calibri"/>
        </w:rPr>
        <w:t xml:space="preserve"> and ordering are as follows: </w:t>
      </w:r>
    </w:p>
    <w:p w:rsidR="00CC4A10" w:rsidRPr="007A7545" w:rsidRDefault="00CC4A10" w:rsidP="007A7545">
      <w:pPr>
        <w:pStyle w:val="ListParagraph"/>
        <w:numPr>
          <w:ilvl w:val="1"/>
          <w:numId w:val="8"/>
        </w:numPr>
        <w:rPr>
          <w:rFonts w:ascii="Calibri" w:hAnsi="Calibri"/>
        </w:rPr>
      </w:pPr>
      <w:r w:rsidRPr="007A7545">
        <w:rPr>
          <w:rFonts w:ascii="Calibri" w:hAnsi="Calibri"/>
        </w:rPr>
        <w:t>MotCtrlTSG3</w:t>
      </w:r>
      <w:r w:rsidR="00F44BC1">
        <w:rPr>
          <w:rFonts w:ascii="Calibri" w:hAnsi="Calibri"/>
          <w:i/>
        </w:rPr>
        <w:t>n</w:t>
      </w:r>
      <w:r w:rsidRPr="007A7545">
        <w:rPr>
          <w:rFonts w:ascii="Calibri" w:hAnsi="Calibri"/>
        </w:rPr>
        <w:t xml:space="preserve">DCMP0E, </w:t>
      </w:r>
      <w:r w:rsidR="007A7545" w:rsidRPr="007A7545">
        <w:rPr>
          <w:rFonts w:ascii="Calibri" w:hAnsi="Calibri"/>
        </w:rPr>
        <w:t>MotCtrlTSG3</w:t>
      </w:r>
      <w:r w:rsidR="00F44BC1">
        <w:rPr>
          <w:rFonts w:ascii="Calibri" w:hAnsi="Calibri"/>
          <w:i/>
        </w:rPr>
        <w:t>n</w:t>
      </w:r>
      <w:r w:rsidR="007A7545" w:rsidRPr="007A7545">
        <w:rPr>
          <w:rFonts w:ascii="Calibri" w:hAnsi="Calibri"/>
        </w:rPr>
        <w:t>CMP0E</w:t>
      </w:r>
      <w:r w:rsidRPr="007A7545">
        <w:rPr>
          <w:rFonts w:ascii="Calibri" w:hAnsi="Calibri"/>
        </w:rPr>
        <w:t xml:space="preserve">, </w:t>
      </w:r>
      <w:r w:rsidR="007A7545" w:rsidRPr="007A7545">
        <w:rPr>
          <w:rFonts w:ascii="Calibri" w:hAnsi="Calibri"/>
        </w:rPr>
        <w:t>MotCtrlTSG3</w:t>
      </w:r>
      <w:r w:rsidR="00F44BC1">
        <w:rPr>
          <w:rFonts w:ascii="Calibri" w:hAnsi="Calibri"/>
          <w:i/>
        </w:rPr>
        <w:t>n</w:t>
      </w:r>
      <w:r w:rsidR="007A7545" w:rsidRPr="007A7545">
        <w:rPr>
          <w:rFonts w:ascii="Calibri" w:hAnsi="Calibri"/>
        </w:rPr>
        <w:t>CMP12E</w:t>
      </w:r>
    </w:p>
    <w:p w:rsidR="00B26FCB" w:rsidRDefault="007A7545" w:rsidP="007A7545">
      <w:pPr>
        <w:pStyle w:val="ListParagraph"/>
        <w:numPr>
          <w:ilvl w:val="1"/>
          <w:numId w:val="8"/>
        </w:numPr>
        <w:rPr>
          <w:rFonts w:ascii="Calibri" w:hAnsi="Calibri"/>
        </w:rPr>
      </w:pPr>
      <w:r>
        <w:rPr>
          <w:rFonts w:ascii="Calibri" w:hAnsi="Calibri"/>
        </w:rPr>
        <w:t>M</w:t>
      </w:r>
      <w:r w:rsidRPr="007A7545">
        <w:rPr>
          <w:rFonts w:ascii="Calibri" w:hAnsi="Calibri"/>
        </w:rPr>
        <w:t>otCtrlTSG3</w:t>
      </w:r>
      <w:r w:rsidR="00F44BC1">
        <w:rPr>
          <w:rFonts w:ascii="Calibri" w:hAnsi="Calibri"/>
          <w:i/>
        </w:rPr>
        <w:t>n</w:t>
      </w:r>
      <w:r w:rsidRPr="007A7545">
        <w:rPr>
          <w:rFonts w:ascii="Calibri" w:hAnsi="Calibri"/>
        </w:rPr>
        <w:t>CMPWE</w:t>
      </w:r>
      <w:r>
        <w:rPr>
          <w:rFonts w:ascii="Calibri" w:hAnsi="Calibri"/>
        </w:rPr>
        <w:t xml:space="preserve">, </w:t>
      </w:r>
      <w:r w:rsidRPr="007A7545">
        <w:rPr>
          <w:rFonts w:ascii="Calibri" w:hAnsi="Calibri"/>
        </w:rPr>
        <w:t>MotCtrlTSG3</w:t>
      </w:r>
      <w:r w:rsidR="00F44BC1">
        <w:rPr>
          <w:rFonts w:ascii="Calibri" w:hAnsi="Calibri"/>
          <w:i/>
        </w:rPr>
        <w:t>n</w:t>
      </w:r>
      <w:r w:rsidRPr="007A7545">
        <w:rPr>
          <w:rFonts w:ascii="Calibri" w:hAnsi="Calibri"/>
        </w:rPr>
        <w:t>CMPVE</w:t>
      </w:r>
      <w:r>
        <w:rPr>
          <w:rFonts w:ascii="Calibri" w:hAnsi="Calibri"/>
        </w:rPr>
        <w:t xml:space="preserve">, </w:t>
      </w:r>
      <w:r w:rsidRPr="007A7545">
        <w:rPr>
          <w:rFonts w:ascii="Calibri" w:hAnsi="Calibri"/>
        </w:rPr>
        <w:t>MotCtrlTSG3</w:t>
      </w:r>
      <w:r w:rsidR="00F44BC1">
        <w:rPr>
          <w:rFonts w:ascii="Calibri" w:hAnsi="Calibri"/>
          <w:i/>
        </w:rPr>
        <w:t>n</w:t>
      </w:r>
      <w:r w:rsidRPr="007A7545">
        <w:rPr>
          <w:rFonts w:ascii="Calibri" w:hAnsi="Calibri"/>
        </w:rPr>
        <w:t>CMPUE</w:t>
      </w:r>
    </w:p>
    <w:p w:rsidR="00D024E4" w:rsidRDefault="007A7545" w:rsidP="00D024E4">
      <w:pPr>
        <w:pStyle w:val="ListParagraph"/>
        <w:numPr>
          <w:ilvl w:val="0"/>
          <w:numId w:val="8"/>
        </w:numPr>
        <w:rPr>
          <w:rFonts w:ascii="Calibri" w:hAnsi="Calibri"/>
        </w:rPr>
      </w:pPr>
      <w:r>
        <w:rPr>
          <w:rFonts w:ascii="Calibri" w:hAnsi="Calibri"/>
        </w:rPr>
        <w:t>All signals being transferred between the Motor Control and 2ms time domains will be done through the DMA</w:t>
      </w:r>
      <w:r w:rsidR="00A60B83">
        <w:rPr>
          <w:rFonts w:ascii="Calibri" w:hAnsi="Calibri"/>
        </w:rPr>
        <w:t xml:space="preserve"> and will require definition of signals for both time domains</w:t>
      </w:r>
      <w:r>
        <w:rPr>
          <w:rFonts w:ascii="Calibri" w:hAnsi="Calibri"/>
        </w:rPr>
        <w:t>.  This is why these signals are all packed together in a structure.  Additionally, it is assumed that the DMA will be using 128 bit transfers for this data, and memory alignment and size of the structure are designed accordingly.</w:t>
      </w:r>
    </w:p>
    <w:p w:rsidR="008B177B" w:rsidRDefault="008B177B" w:rsidP="00D024E4">
      <w:pPr>
        <w:pStyle w:val="ListParagraph"/>
        <w:numPr>
          <w:ilvl w:val="0"/>
          <w:numId w:val="8"/>
        </w:numPr>
        <w:rPr>
          <w:rFonts w:ascii="Calibri" w:hAnsi="Calibri"/>
        </w:rPr>
      </w:pPr>
      <w:r>
        <w:rPr>
          <w:rFonts w:ascii="Calibri" w:hAnsi="Calibri"/>
        </w:rPr>
        <w:t xml:space="preserve">It is assumed that the RAM data structures that the DMA will be writing to will need to be placed in an isolated RAM location in memory and will therefore need special provisions to allow specific placement of this data in memory.  It is also assumed the DMA will not have any specific restrictions on memory that it can </w:t>
      </w:r>
      <w:r w:rsidR="00887494">
        <w:rPr>
          <w:rFonts w:ascii="Calibri" w:hAnsi="Calibri"/>
        </w:rPr>
        <w:t>r</w:t>
      </w:r>
      <w:r>
        <w:rPr>
          <w:rFonts w:ascii="Calibri" w:hAnsi="Calibri"/>
        </w:rPr>
        <w:t>ead from.</w:t>
      </w:r>
    </w:p>
    <w:p w:rsidR="00D024E4" w:rsidRDefault="00D024E4" w:rsidP="00D024E4">
      <w:pPr>
        <w:pStyle w:val="ListParagraph"/>
        <w:numPr>
          <w:ilvl w:val="0"/>
          <w:numId w:val="8"/>
        </w:numPr>
        <w:rPr>
          <w:rFonts w:ascii="Calibri" w:hAnsi="Calibri"/>
        </w:rPr>
      </w:pPr>
      <w:r>
        <w:rPr>
          <w:rFonts w:ascii="Calibri" w:hAnsi="Calibri"/>
        </w:rPr>
        <w:t xml:space="preserve">Signals owned by the Motor Control Manager </w:t>
      </w:r>
      <w:r w:rsidR="00D549C9">
        <w:rPr>
          <w:rFonts w:ascii="Calibri" w:hAnsi="Calibri"/>
        </w:rPr>
        <w:t>are</w:t>
      </w:r>
      <w:r>
        <w:rPr>
          <w:rFonts w:ascii="Calibri" w:hAnsi="Calibri"/>
        </w:rPr>
        <w:t xml:space="preserve"> not required to be defined as a structure.  Enumerations, however, will be supported</w:t>
      </w:r>
      <w:r w:rsidR="00CF2FD2">
        <w:rPr>
          <w:rFonts w:ascii="Calibri" w:hAnsi="Calibri"/>
        </w:rPr>
        <w:t>, but only for underlying datatypes of uint8, uint16, uint32</w:t>
      </w:r>
      <w:r>
        <w:rPr>
          <w:rFonts w:ascii="Calibri" w:hAnsi="Calibri"/>
        </w:rPr>
        <w:t>.</w:t>
      </w:r>
    </w:p>
    <w:p w:rsidR="00503215" w:rsidRPr="00503215" w:rsidRDefault="00503215" w:rsidP="00D024E4">
      <w:pPr>
        <w:pStyle w:val="ListParagraph"/>
        <w:numPr>
          <w:ilvl w:val="0"/>
          <w:numId w:val="8"/>
        </w:numPr>
        <w:rPr>
          <w:rFonts w:ascii="Calibri" w:hAnsi="Calibri"/>
        </w:rPr>
      </w:pPr>
      <w:r w:rsidRPr="00503215">
        <w:rPr>
          <w:rFonts w:ascii="Calibri" w:hAnsi="Calibri"/>
        </w:rPr>
        <w:t>The current design assumes only a 2ms interface to RTE is required</w:t>
      </w:r>
    </w:p>
    <w:p w:rsidR="00B26FCB" w:rsidRPr="00967BCF" w:rsidRDefault="003575D5" w:rsidP="003575D5">
      <w:pPr>
        <w:pStyle w:val="Heading1"/>
        <w:rPr>
          <w:rFonts w:ascii="Calibri" w:hAnsi="Calibri"/>
        </w:rPr>
      </w:pPr>
      <w:bookmarkStart w:id="342" w:name="_Toc441146870"/>
      <w:r w:rsidRPr="00967BCF">
        <w:rPr>
          <w:rFonts w:ascii="Calibri" w:hAnsi="Calibri"/>
        </w:rPr>
        <w:t>Sub-Functions</w:t>
      </w:r>
      <w:bookmarkEnd w:id="342"/>
    </w:p>
    <w:p w:rsidR="003575D5" w:rsidRPr="002F51EA" w:rsidRDefault="002F51EA" w:rsidP="003575D5">
      <w:pPr>
        <w:pStyle w:val="Heading2"/>
        <w:rPr>
          <w:rFonts w:ascii="Calibri" w:hAnsi="Calibri"/>
          <w:color w:val="00B050"/>
        </w:rPr>
      </w:pPr>
      <w:bookmarkStart w:id="343" w:name="_Toc441146871"/>
      <w:r>
        <w:rPr>
          <w:rFonts w:ascii="Calibri" w:hAnsi="Calibri"/>
        </w:rPr>
        <w:t xml:space="preserve">Sub-Function: </w:t>
      </w:r>
      <w:r w:rsidR="009E7A5B" w:rsidRPr="009E7A5B">
        <w:rPr>
          <w:rFonts w:ascii="Calibri" w:hAnsi="Calibri"/>
        </w:rPr>
        <w:t xml:space="preserve">MotCtrlMgrPer1 – Motor Control </w:t>
      </w:r>
      <w:proofErr w:type="gramStart"/>
      <w:r w:rsidR="009E7A5B" w:rsidRPr="009E7A5B">
        <w:rPr>
          <w:rFonts w:ascii="Calibri" w:hAnsi="Calibri"/>
        </w:rPr>
        <w:t>To</w:t>
      </w:r>
      <w:proofErr w:type="gramEnd"/>
      <w:r w:rsidR="009E7A5B" w:rsidRPr="009E7A5B">
        <w:rPr>
          <w:rFonts w:ascii="Calibri" w:hAnsi="Calibri"/>
        </w:rPr>
        <w:t xml:space="preserve"> 2ms RTE interface</w:t>
      </w:r>
      <w:bookmarkEnd w:id="343"/>
    </w:p>
    <w:p w:rsidR="003575D5" w:rsidRPr="00967BCF" w:rsidRDefault="003575D5" w:rsidP="003575D5">
      <w:pPr>
        <w:pStyle w:val="Heading3"/>
        <w:rPr>
          <w:rFonts w:ascii="Calibri" w:hAnsi="Calibri"/>
        </w:rPr>
      </w:pPr>
      <w:bookmarkStart w:id="344" w:name="_Toc441146872"/>
      <w:r w:rsidRPr="00967BCF">
        <w:rPr>
          <w:rFonts w:ascii="Calibri" w:hAnsi="Calibri"/>
        </w:rPr>
        <w:t>Hardware Related Design</w:t>
      </w:r>
      <w:bookmarkEnd w:id="344"/>
    </w:p>
    <w:p w:rsidR="005E6201" w:rsidRPr="00C36031" w:rsidRDefault="001E31E7" w:rsidP="003575D5">
      <w:pPr>
        <w:rPr>
          <w:rFonts w:ascii="Calibri" w:hAnsi="Calibri"/>
          <w:color w:val="0000FF"/>
        </w:rPr>
      </w:pPr>
      <w:r w:rsidRPr="001E31E7">
        <w:rPr>
          <w:rFonts w:ascii="Calibri" w:hAnsi="Calibri"/>
        </w:rPr>
        <w:t>None</w:t>
      </w:r>
    </w:p>
    <w:p w:rsidR="003575D5" w:rsidRPr="00967BCF" w:rsidRDefault="003575D5" w:rsidP="003575D5">
      <w:pPr>
        <w:pStyle w:val="Heading3"/>
        <w:rPr>
          <w:rFonts w:ascii="Calibri" w:hAnsi="Calibri"/>
        </w:rPr>
      </w:pPr>
      <w:bookmarkStart w:id="345" w:name="_Toc441146873"/>
      <w:r w:rsidRPr="00967BCF">
        <w:rPr>
          <w:rFonts w:ascii="Calibri" w:hAnsi="Calibri"/>
        </w:rPr>
        <w:lastRenderedPageBreak/>
        <w:t>Software Related Design</w:t>
      </w:r>
      <w:bookmarkEnd w:id="345"/>
    </w:p>
    <w:p w:rsidR="00930DEE" w:rsidRDefault="00135918" w:rsidP="0030772A">
      <w:pPr>
        <w:jc w:val="center"/>
        <w:rPr>
          <w:rFonts w:ascii="Calibri" w:hAnsi="Calibri"/>
          <w:color w:val="0000FF"/>
        </w:rPr>
      </w:pPr>
      <w:r>
        <w:object w:dxaOrig="5725" w:dyaOrig="4404">
          <v:shape id="_x0000_i1027" type="#_x0000_t75" style="width:286.35pt;height:219.8pt" o:ole="">
            <v:imagedata r:id="rId12" o:title=""/>
          </v:shape>
          <o:OLEObject Type="Embed" ProgID="Visio.Drawing.11" ShapeID="_x0000_i1027" DrawAspect="Content" ObjectID="_1514889640" r:id="rId13"/>
        </w:object>
      </w:r>
    </w:p>
    <w:p w:rsidR="00930DEE" w:rsidRPr="00930DEE" w:rsidRDefault="00930DEE" w:rsidP="00930DEE">
      <w:pPr>
        <w:pStyle w:val="Heading3"/>
        <w:rPr>
          <w:rFonts w:ascii="Calibri" w:hAnsi="Calibri"/>
        </w:rPr>
      </w:pPr>
      <w:bookmarkStart w:id="346" w:name="_Toc441146874"/>
      <w:r w:rsidRPr="00930DEE">
        <w:rPr>
          <w:rFonts w:ascii="Calibri" w:hAnsi="Calibri"/>
        </w:rPr>
        <w:t>Sub Function Calibrations</w:t>
      </w:r>
      <w:bookmarkEnd w:id="346"/>
    </w:p>
    <w:p w:rsidR="00CE12B4" w:rsidRPr="0030772A" w:rsidRDefault="0030772A" w:rsidP="005F4AAF">
      <w:pPr>
        <w:rPr>
          <w:rFonts w:ascii="Calibri" w:hAnsi="Calibri"/>
          <w:sz w:val="16"/>
          <w:szCs w:val="16"/>
        </w:rPr>
      </w:pPr>
      <w:r w:rsidRPr="0030772A">
        <w:rPr>
          <w:rFonts w:ascii="Calibri" w:hAnsi="Calibri"/>
        </w:rPr>
        <w:t>None</w:t>
      </w:r>
    </w:p>
    <w:p w:rsidR="005F4AAF" w:rsidRDefault="008C5A2C" w:rsidP="005F4AAF">
      <w:pPr>
        <w:pStyle w:val="Heading3"/>
      </w:pPr>
      <w:bookmarkStart w:id="347" w:name="_Toc441146875"/>
      <w:r w:rsidRPr="00F52DD1">
        <w:rPr>
          <w:rFonts w:ascii="Calibri" w:hAnsi="Calibri"/>
        </w:rPr>
        <w:t>Signal Availability</w:t>
      </w:r>
      <w:bookmarkEnd w:id="347"/>
    </w:p>
    <w:p w:rsidR="003575D5" w:rsidRPr="00967BCF" w:rsidRDefault="0030772A" w:rsidP="003575D5">
      <w:pPr>
        <w:rPr>
          <w:rFonts w:ascii="Calibri" w:hAnsi="Calibri"/>
        </w:rPr>
      </w:pPr>
      <w:r w:rsidRPr="0030772A">
        <w:rPr>
          <w:rFonts w:ascii="Calibri" w:hAnsi="Calibri"/>
        </w:rPr>
        <w:t>None</w:t>
      </w:r>
    </w:p>
    <w:p w:rsidR="003575D5" w:rsidRDefault="00C47A8A" w:rsidP="003575D5">
      <w:pPr>
        <w:pStyle w:val="Heading2"/>
        <w:rPr>
          <w:rFonts w:ascii="Calibri" w:hAnsi="Calibri"/>
        </w:rPr>
      </w:pPr>
      <w:bookmarkStart w:id="348" w:name="_Toc441146876"/>
      <w:r>
        <w:rPr>
          <w:rFonts w:ascii="Calibri" w:hAnsi="Calibri"/>
        </w:rPr>
        <w:t>Sub-Function</w:t>
      </w:r>
      <w:r w:rsidR="002F51EA">
        <w:rPr>
          <w:rFonts w:ascii="Calibri" w:hAnsi="Calibri"/>
        </w:rPr>
        <w:t xml:space="preserve">: </w:t>
      </w:r>
      <w:r>
        <w:rPr>
          <w:rFonts w:ascii="Calibri" w:hAnsi="Calibri"/>
        </w:rPr>
        <w:t xml:space="preserve"> </w:t>
      </w:r>
      <w:r w:rsidR="009E7A5B" w:rsidRPr="009E7A5B">
        <w:rPr>
          <w:rFonts w:ascii="Calibri" w:hAnsi="Calibri"/>
        </w:rPr>
        <w:t>MotCtrlMgrPer</w:t>
      </w:r>
      <w:r w:rsidR="009E7A5B">
        <w:rPr>
          <w:rFonts w:ascii="Calibri" w:hAnsi="Calibri"/>
        </w:rPr>
        <w:t>2</w:t>
      </w:r>
      <w:r w:rsidR="009E7A5B" w:rsidRPr="009E7A5B">
        <w:rPr>
          <w:rFonts w:ascii="Calibri" w:hAnsi="Calibri"/>
        </w:rPr>
        <w:t xml:space="preserve"> –2ms RTE</w:t>
      </w:r>
      <w:r w:rsidR="009E7A5B">
        <w:rPr>
          <w:rFonts w:ascii="Calibri" w:hAnsi="Calibri"/>
        </w:rPr>
        <w:t xml:space="preserve"> to Motor Control</w:t>
      </w:r>
      <w:r w:rsidR="009E7A5B" w:rsidRPr="009E7A5B">
        <w:rPr>
          <w:rFonts w:ascii="Calibri" w:hAnsi="Calibri"/>
        </w:rPr>
        <w:t xml:space="preserve"> interface</w:t>
      </w:r>
      <w:bookmarkEnd w:id="348"/>
    </w:p>
    <w:p w:rsidR="00F52DD1" w:rsidRPr="00967BCF" w:rsidRDefault="00F52DD1" w:rsidP="00F52DD1">
      <w:pPr>
        <w:pStyle w:val="Heading3"/>
        <w:rPr>
          <w:rFonts w:ascii="Calibri" w:hAnsi="Calibri"/>
        </w:rPr>
      </w:pPr>
      <w:bookmarkStart w:id="349" w:name="_Toc441146877"/>
      <w:r w:rsidRPr="00967BCF">
        <w:rPr>
          <w:rFonts w:ascii="Calibri" w:hAnsi="Calibri"/>
        </w:rPr>
        <w:t>Hardware Related Design</w:t>
      </w:r>
      <w:bookmarkEnd w:id="349"/>
    </w:p>
    <w:p w:rsidR="00F52DD1" w:rsidRPr="00C36031" w:rsidRDefault="00F52DD1" w:rsidP="00F52DD1">
      <w:pPr>
        <w:rPr>
          <w:rFonts w:ascii="Calibri" w:hAnsi="Calibri"/>
          <w:color w:val="0000FF"/>
        </w:rPr>
      </w:pPr>
      <w:r w:rsidRPr="001E31E7">
        <w:rPr>
          <w:rFonts w:ascii="Calibri" w:hAnsi="Calibri"/>
        </w:rPr>
        <w:t>None</w:t>
      </w:r>
    </w:p>
    <w:p w:rsidR="00F52DD1" w:rsidRPr="00967BCF" w:rsidRDefault="00F52DD1" w:rsidP="00F52DD1">
      <w:pPr>
        <w:pStyle w:val="Heading3"/>
        <w:rPr>
          <w:rFonts w:ascii="Calibri" w:hAnsi="Calibri"/>
        </w:rPr>
      </w:pPr>
      <w:bookmarkStart w:id="350" w:name="_Toc441146878"/>
      <w:r w:rsidRPr="00967BCF">
        <w:rPr>
          <w:rFonts w:ascii="Calibri" w:hAnsi="Calibri"/>
        </w:rPr>
        <w:lastRenderedPageBreak/>
        <w:t>Software Related Design</w:t>
      </w:r>
      <w:bookmarkEnd w:id="350"/>
    </w:p>
    <w:p w:rsidR="00F52DD1" w:rsidRDefault="00F52DD1" w:rsidP="00F52DD1">
      <w:pPr>
        <w:jc w:val="center"/>
        <w:rPr>
          <w:rFonts w:ascii="Calibri" w:hAnsi="Calibri"/>
          <w:color w:val="0000FF"/>
        </w:rPr>
      </w:pPr>
      <w:r>
        <w:object w:dxaOrig="4948" w:dyaOrig="3459">
          <v:shape id="_x0000_i1028" type="#_x0000_t75" style="width:247.65pt;height:173.45pt" o:ole="">
            <v:imagedata r:id="rId14" o:title=""/>
          </v:shape>
          <o:OLEObject Type="Embed" ProgID="Visio.Drawing.11" ShapeID="_x0000_i1028" DrawAspect="Content" ObjectID="_1514889641" r:id="rId15"/>
        </w:object>
      </w:r>
    </w:p>
    <w:p w:rsidR="00F52DD1" w:rsidRPr="00930DEE" w:rsidRDefault="00F52DD1" w:rsidP="00F52DD1">
      <w:pPr>
        <w:pStyle w:val="Heading3"/>
        <w:rPr>
          <w:rFonts w:ascii="Calibri" w:hAnsi="Calibri"/>
        </w:rPr>
      </w:pPr>
      <w:bookmarkStart w:id="351" w:name="_Toc441146879"/>
      <w:r w:rsidRPr="00930DEE">
        <w:rPr>
          <w:rFonts w:ascii="Calibri" w:hAnsi="Calibri"/>
        </w:rPr>
        <w:t>Sub Function Calibrations</w:t>
      </w:r>
      <w:bookmarkEnd w:id="351"/>
    </w:p>
    <w:p w:rsidR="00F52DD1" w:rsidRPr="0030772A" w:rsidRDefault="00F52DD1" w:rsidP="00F52DD1">
      <w:pPr>
        <w:rPr>
          <w:rFonts w:ascii="Calibri" w:hAnsi="Calibri"/>
          <w:sz w:val="16"/>
          <w:szCs w:val="16"/>
        </w:rPr>
      </w:pPr>
      <w:r w:rsidRPr="0030772A">
        <w:rPr>
          <w:rFonts w:ascii="Calibri" w:hAnsi="Calibri"/>
        </w:rPr>
        <w:t>None</w:t>
      </w:r>
    </w:p>
    <w:p w:rsidR="00F52DD1" w:rsidRDefault="00F52DD1" w:rsidP="00F52DD1">
      <w:pPr>
        <w:pStyle w:val="Heading3"/>
      </w:pPr>
      <w:bookmarkStart w:id="352" w:name="_Toc441146880"/>
      <w:r w:rsidRPr="00F52DD1">
        <w:rPr>
          <w:rFonts w:ascii="Calibri" w:hAnsi="Calibri"/>
        </w:rPr>
        <w:t>Signal Availability</w:t>
      </w:r>
      <w:bookmarkEnd w:id="352"/>
    </w:p>
    <w:p w:rsidR="00F52DD1" w:rsidRPr="00967BCF" w:rsidRDefault="00F52DD1" w:rsidP="00F52DD1">
      <w:pPr>
        <w:rPr>
          <w:rFonts w:ascii="Calibri" w:hAnsi="Calibri"/>
        </w:rPr>
      </w:pPr>
      <w:r w:rsidRPr="0030772A">
        <w:rPr>
          <w:rFonts w:ascii="Calibri" w:hAnsi="Calibri"/>
        </w:rPr>
        <w:t>None</w:t>
      </w:r>
    </w:p>
    <w:p w:rsidR="00790976" w:rsidRDefault="00790976" w:rsidP="00790976">
      <w:pPr>
        <w:pStyle w:val="Heading2"/>
        <w:rPr>
          <w:rFonts w:ascii="Calibri" w:hAnsi="Calibri"/>
        </w:rPr>
      </w:pPr>
      <w:bookmarkStart w:id="353" w:name="_Toc441146881"/>
      <w:r>
        <w:rPr>
          <w:rFonts w:ascii="Calibri" w:hAnsi="Calibri"/>
        </w:rPr>
        <w:t xml:space="preserve">Sub-Function:  </w:t>
      </w:r>
      <w:proofErr w:type="spellStart"/>
      <w:r>
        <w:rPr>
          <w:rFonts w:ascii="Calibri" w:hAnsi="Calibri"/>
        </w:rPr>
        <w:t>MotCtrlMgrIrq</w:t>
      </w:r>
      <w:proofErr w:type="spellEnd"/>
      <w:r>
        <w:rPr>
          <w:rFonts w:ascii="Calibri" w:hAnsi="Calibri"/>
        </w:rPr>
        <w:t>: Motor Control I</w:t>
      </w:r>
      <w:r w:rsidR="00C339E1">
        <w:rPr>
          <w:rFonts w:ascii="Calibri" w:hAnsi="Calibri"/>
        </w:rPr>
        <w:t>nterrupt Service Routine</w:t>
      </w:r>
      <w:bookmarkEnd w:id="353"/>
    </w:p>
    <w:p w:rsidR="00790976" w:rsidRPr="00967BCF" w:rsidRDefault="00790976" w:rsidP="00790976">
      <w:pPr>
        <w:pStyle w:val="Heading3"/>
        <w:rPr>
          <w:rFonts w:ascii="Calibri" w:hAnsi="Calibri"/>
        </w:rPr>
      </w:pPr>
      <w:bookmarkStart w:id="354" w:name="_Toc441146882"/>
      <w:r w:rsidRPr="00967BCF">
        <w:rPr>
          <w:rFonts w:ascii="Calibri" w:hAnsi="Calibri"/>
        </w:rPr>
        <w:t>Hardware Related Design</w:t>
      </w:r>
      <w:bookmarkEnd w:id="354"/>
    </w:p>
    <w:p w:rsidR="00790976" w:rsidRPr="00C36031" w:rsidRDefault="00790976" w:rsidP="00790976">
      <w:pPr>
        <w:rPr>
          <w:rFonts w:ascii="Calibri" w:hAnsi="Calibri"/>
          <w:color w:val="0000FF"/>
        </w:rPr>
      </w:pPr>
      <w:r w:rsidRPr="001E31E7">
        <w:rPr>
          <w:rFonts w:ascii="Calibri" w:hAnsi="Calibri"/>
        </w:rPr>
        <w:t>None</w:t>
      </w:r>
    </w:p>
    <w:p w:rsidR="00790976" w:rsidRPr="00967BCF" w:rsidRDefault="00790976" w:rsidP="00790976">
      <w:pPr>
        <w:pStyle w:val="Heading3"/>
        <w:rPr>
          <w:rFonts w:ascii="Calibri" w:hAnsi="Calibri"/>
        </w:rPr>
      </w:pPr>
      <w:bookmarkStart w:id="355" w:name="_Toc441146883"/>
      <w:r w:rsidRPr="00967BCF">
        <w:rPr>
          <w:rFonts w:ascii="Calibri" w:hAnsi="Calibri"/>
        </w:rPr>
        <w:t>Software Related Design</w:t>
      </w:r>
      <w:bookmarkEnd w:id="355"/>
    </w:p>
    <w:p w:rsidR="00790976" w:rsidRPr="00790976" w:rsidRDefault="00790976" w:rsidP="00790976">
      <w:pPr>
        <w:rPr>
          <w:rFonts w:ascii="Calibri" w:hAnsi="Calibri"/>
        </w:rPr>
      </w:pPr>
      <w:r w:rsidRPr="00790976">
        <w:rPr>
          <w:rFonts w:ascii="Calibri" w:hAnsi="Calibri"/>
        </w:rPr>
        <w:t xml:space="preserve">The motor control interrupt routine needs to be configurable to allow flexibility in the runnable list that it contains as well as the order in which the </w:t>
      </w:r>
      <w:proofErr w:type="spellStart"/>
      <w:r w:rsidRPr="00790976">
        <w:rPr>
          <w:rFonts w:ascii="Calibri" w:hAnsi="Calibri"/>
        </w:rPr>
        <w:t>runnables</w:t>
      </w:r>
      <w:proofErr w:type="spellEnd"/>
      <w:r w:rsidRPr="00790976">
        <w:rPr>
          <w:rFonts w:ascii="Calibri" w:hAnsi="Calibri"/>
        </w:rPr>
        <w:t xml:space="preserve"> are called.  </w:t>
      </w:r>
      <w:r>
        <w:rPr>
          <w:rFonts w:ascii="Calibri" w:hAnsi="Calibri"/>
        </w:rPr>
        <w:t xml:space="preserve"> Additionally, it will contain a loop counter that will toggle between 0 and 1 every motor control loop.  Any </w:t>
      </w:r>
      <w:proofErr w:type="spellStart"/>
      <w:r>
        <w:rPr>
          <w:rFonts w:ascii="Calibri" w:hAnsi="Calibri"/>
        </w:rPr>
        <w:t>runnables</w:t>
      </w:r>
      <w:proofErr w:type="spellEnd"/>
      <w:r>
        <w:rPr>
          <w:rFonts w:ascii="Calibri" w:hAnsi="Calibri"/>
        </w:rPr>
        <w:t xml:space="preserve"> that need to be scheduled at a rate of MotorControlx2 will only run when the counter is equal to 1, whereas </w:t>
      </w:r>
      <w:proofErr w:type="spellStart"/>
      <w:r>
        <w:rPr>
          <w:rFonts w:ascii="Calibri" w:hAnsi="Calibri"/>
        </w:rPr>
        <w:t>runnables</w:t>
      </w:r>
      <w:proofErr w:type="spellEnd"/>
      <w:r>
        <w:rPr>
          <w:rFonts w:ascii="Calibri" w:hAnsi="Calibri"/>
        </w:rPr>
        <w:t xml:space="preserve"> that need to be scheduled at a rate of </w:t>
      </w:r>
      <w:proofErr w:type="spellStart"/>
      <w:r>
        <w:rPr>
          <w:rFonts w:ascii="Calibri" w:hAnsi="Calibri"/>
        </w:rPr>
        <w:t>MotorControl</w:t>
      </w:r>
      <w:proofErr w:type="spellEnd"/>
      <w:r>
        <w:rPr>
          <w:rFonts w:ascii="Calibri" w:hAnsi="Calibri"/>
        </w:rPr>
        <w:t xml:space="preserve"> will run regardless of the counter value.  The counter should be initialized to 1 and </w:t>
      </w:r>
      <w:r w:rsidR="00FB060D">
        <w:rPr>
          <w:rFonts w:ascii="Calibri" w:hAnsi="Calibri"/>
        </w:rPr>
        <w:t xml:space="preserve">will toggle after all </w:t>
      </w:r>
      <w:proofErr w:type="spellStart"/>
      <w:r w:rsidR="00FB060D">
        <w:rPr>
          <w:rFonts w:ascii="Calibri" w:hAnsi="Calibri"/>
        </w:rPr>
        <w:t>runnables</w:t>
      </w:r>
      <w:proofErr w:type="spellEnd"/>
      <w:r w:rsidR="00FB060D">
        <w:rPr>
          <w:rFonts w:ascii="Calibri" w:hAnsi="Calibri"/>
        </w:rPr>
        <w:t xml:space="preserve"> are executed.</w:t>
      </w:r>
    </w:p>
    <w:p w:rsidR="00790976" w:rsidRPr="00930DEE" w:rsidRDefault="00790976" w:rsidP="00790976">
      <w:pPr>
        <w:pStyle w:val="Heading3"/>
        <w:rPr>
          <w:rFonts w:ascii="Calibri" w:hAnsi="Calibri"/>
        </w:rPr>
      </w:pPr>
      <w:bookmarkStart w:id="356" w:name="_Toc441146884"/>
      <w:r w:rsidRPr="00930DEE">
        <w:rPr>
          <w:rFonts w:ascii="Calibri" w:hAnsi="Calibri"/>
        </w:rPr>
        <w:t>Sub Function Calibrations</w:t>
      </w:r>
      <w:bookmarkEnd w:id="356"/>
    </w:p>
    <w:p w:rsidR="00790976" w:rsidRPr="0030772A" w:rsidRDefault="00790976" w:rsidP="00790976">
      <w:pPr>
        <w:rPr>
          <w:rFonts w:ascii="Calibri" w:hAnsi="Calibri"/>
          <w:sz w:val="16"/>
          <w:szCs w:val="16"/>
        </w:rPr>
      </w:pPr>
      <w:r w:rsidRPr="0030772A">
        <w:rPr>
          <w:rFonts w:ascii="Calibri" w:hAnsi="Calibri"/>
        </w:rPr>
        <w:t>None</w:t>
      </w:r>
    </w:p>
    <w:p w:rsidR="00790976" w:rsidRDefault="00790976" w:rsidP="00790976">
      <w:pPr>
        <w:pStyle w:val="Heading3"/>
      </w:pPr>
      <w:bookmarkStart w:id="357" w:name="_Toc441146885"/>
      <w:r w:rsidRPr="00F52DD1">
        <w:rPr>
          <w:rFonts w:ascii="Calibri" w:hAnsi="Calibri"/>
        </w:rPr>
        <w:t>Signal Availability</w:t>
      </w:r>
      <w:bookmarkEnd w:id="357"/>
    </w:p>
    <w:p w:rsidR="00790976" w:rsidRPr="00967BCF" w:rsidRDefault="00790976" w:rsidP="00790976">
      <w:pPr>
        <w:rPr>
          <w:rFonts w:ascii="Calibri" w:hAnsi="Calibri"/>
        </w:rPr>
      </w:pPr>
      <w:r w:rsidRPr="0030772A">
        <w:rPr>
          <w:rFonts w:ascii="Calibri" w:hAnsi="Calibri"/>
        </w:rPr>
        <w:t>None</w:t>
      </w:r>
    </w:p>
    <w:p w:rsidR="00F52DD1" w:rsidRDefault="00F52DD1" w:rsidP="00F52DD1"/>
    <w:p w:rsidR="00C339E1" w:rsidRDefault="00C339E1" w:rsidP="00C339E1">
      <w:pPr>
        <w:pStyle w:val="Heading2"/>
        <w:rPr>
          <w:rFonts w:ascii="Calibri" w:hAnsi="Calibri"/>
        </w:rPr>
      </w:pPr>
      <w:bookmarkStart w:id="358" w:name="_Toc441146886"/>
      <w:r>
        <w:rPr>
          <w:rFonts w:ascii="Calibri" w:hAnsi="Calibri"/>
        </w:rPr>
        <w:lastRenderedPageBreak/>
        <w:t>Sub-Function:  Definition of Motor Control Data</w:t>
      </w:r>
      <w:bookmarkEnd w:id="358"/>
    </w:p>
    <w:p w:rsidR="00C339E1" w:rsidRPr="00967BCF" w:rsidRDefault="00C339E1" w:rsidP="00C339E1">
      <w:pPr>
        <w:pStyle w:val="Heading3"/>
        <w:rPr>
          <w:rFonts w:ascii="Calibri" w:hAnsi="Calibri"/>
        </w:rPr>
      </w:pPr>
      <w:bookmarkStart w:id="359" w:name="_Toc441146887"/>
      <w:r w:rsidRPr="00967BCF">
        <w:rPr>
          <w:rFonts w:ascii="Calibri" w:hAnsi="Calibri"/>
        </w:rPr>
        <w:t>Hardware Related Design</w:t>
      </w:r>
      <w:bookmarkEnd w:id="359"/>
    </w:p>
    <w:p w:rsidR="00C339E1" w:rsidRPr="00C36031" w:rsidRDefault="00C339E1" w:rsidP="00C339E1">
      <w:pPr>
        <w:rPr>
          <w:rFonts w:ascii="Calibri" w:hAnsi="Calibri"/>
          <w:color w:val="0000FF"/>
        </w:rPr>
      </w:pPr>
      <w:r w:rsidRPr="001E31E7">
        <w:rPr>
          <w:rFonts w:ascii="Calibri" w:hAnsi="Calibri"/>
        </w:rPr>
        <w:t>None</w:t>
      </w:r>
    </w:p>
    <w:p w:rsidR="00C339E1" w:rsidRPr="00967BCF" w:rsidRDefault="00C339E1" w:rsidP="00C339E1">
      <w:pPr>
        <w:pStyle w:val="Heading3"/>
        <w:rPr>
          <w:rFonts w:ascii="Calibri" w:hAnsi="Calibri"/>
        </w:rPr>
      </w:pPr>
      <w:bookmarkStart w:id="360" w:name="_Toc441146888"/>
      <w:r w:rsidRPr="00967BCF">
        <w:rPr>
          <w:rFonts w:ascii="Calibri" w:hAnsi="Calibri"/>
        </w:rPr>
        <w:t>Software Related Design</w:t>
      </w:r>
      <w:bookmarkEnd w:id="360"/>
    </w:p>
    <w:p w:rsidR="00C339E1" w:rsidRDefault="00C339E1" w:rsidP="00C339E1">
      <w:pPr>
        <w:rPr>
          <w:rFonts w:ascii="Calibri" w:hAnsi="Calibri"/>
        </w:rPr>
      </w:pPr>
      <w:r>
        <w:rPr>
          <w:rFonts w:ascii="Calibri" w:hAnsi="Calibri"/>
        </w:rPr>
        <w:t xml:space="preserve">This sub-function defines the details of how the process for defining the motor control related signals contained in the </w:t>
      </w:r>
      <w:r w:rsidRPr="00C339E1">
        <w:rPr>
          <w:rFonts w:ascii="Calibri" w:hAnsi="Calibri"/>
        </w:rPr>
        <w:t>Data Ownership</w:t>
      </w:r>
      <w:r>
        <w:rPr>
          <w:rFonts w:ascii="Calibri" w:hAnsi="Calibri"/>
        </w:rPr>
        <w:t xml:space="preserve"> section above.  There are some high level details that hold true for all signals as follows:</w:t>
      </w:r>
    </w:p>
    <w:p w:rsidR="00C339E1" w:rsidRDefault="00C339E1" w:rsidP="00C339E1">
      <w:pPr>
        <w:pStyle w:val="ListParagraph"/>
        <w:numPr>
          <w:ilvl w:val="0"/>
          <w:numId w:val="10"/>
        </w:numPr>
        <w:rPr>
          <w:rFonts w:ascii="Calibri" w:hAnsi="Calibri"/>
        </w:rPr>
      </w:pPr>
      <w:r>
        <w:rPr>
          <w:rFonts w:ascii="Calibri" w:hAnsi="Calibri"/>
        </w:rPr>
        <w:t xml:space="preserve">Structures are used to implement the different data categories to group all of the data together </w:t>
      </w:r>
    </w:p>
    <w:p w:rsidR="006D7885" w:rsidRDefault="006D7885" w:rsidP="00C339E1">
      <w:pPr>
        <w:pStyle w:val="ListParagraph"/>
        <w:numPr>
          <w:ilvl w:val="0"/>
          <w:numId w:val="10"/>
        </w:numPr>
        <w:rPr>
          <w:rFonts w:ascii="Calibri" w:hAnsi="Calibri"/>
        </w:rPr>
      </w:pPr>
      <w:r>
        <w:rPr>
          <w:rFonts w:ascii="Calibri" w:hAnsi="Calibri"/>
        </w:rPr>
        <w:t>All structure elements are defined to pack the data into a structure in the most efficient manner.  This involves grouping all of the same size datatypes together in the structure as well as grouping the different size groups in descending order of size</w:t>
      </w:r>
      <w:r w:rsidR="0075410E">
        <w:rPr>
          <w:rFonts w:ascii="Calibri" w:hAnsi="Calibri"/>
        </w:rPr>
        <w:t xml:space="preserve"> (i.e. 32bit-&gt;16bit-&gt;8bit)</w:t>
      </w:r>
      <w:r>
        <w:rPr>
          <w:rFonts w:ascii="Calibri" w:hAnsi="Calibri"/>
        </w:rPr>
        <w:t>.</w:t>
      </w:r>
    </w:p>
    <w:p w:rsidR="006D7885" w:rsidRDefault="006D7885" w:rsidP="00C339E1">
      <w:pPr>
        <w:pStyle w:val="ListParagraph"/>
        <w:numPr>
          <w:ilvl w:val="0"/>
          <w:numId w:val="10"/>
        </w:numPr>
        <w:rPr>
          <w:rFonts w:ascii="Calibri" w:hAnsi="Calibri"/>
        </w:rPr>
      </w:pPr>
      <w:r>
        <w:rPr>
          <w:rFonts w:ascii="Calibri" w:hAnsi="Calibri"/>
        </w:rPr>
        <w:t xml:space="preserve">All structures are aligned </w:t>
      </w:r>
      <w:r w:rsidR="0051441E">
        <w:rPr>
          <w:rFonts w:ascii="Calibri" w:hAnsi="Calibri"/>
        </w:rPr>
        <w:t xml:space="preserve">to </w:t>
      </w:r>
      <w:r>
        <w:rPr>
          <w:rFonts w:ascii="Calibri" w:hAnsi="Calibri"/>
        </w:rPr>
        <w:t>start at an address that is evenly divisible by 16 to allow for 128bit DMA transfers.  Additionally, all structures will contain some pad bytes at the end of the structure to make the structure size (in bytes) evenly divisible by 16.</w:t>
      </w:r>
    </w:p>
    <w:p w:rsidR="00F21DDE" w:rsidRDefault="00F21DDE" w:rsidP="00C339E1">
      <w:pPr>
        <w:pStyle w:val="ListParagraph"/>
        <w:numPr>
          <w:ilvl w:val="0"/>
          <w:numId w:val="10"/>
        </w:numPr>
        <w:rPr>
          <w:rFonts w:ascii="Calibri" w:hAnsi="Calibri"/>
        </w:rPr>
      </w:pPr>
      <w:r>
        <w:rPr>
          <w:rFonts w:ascii="Calibri" w:hAnsi="Calibri"/>
        </w:rPr>
        <w:t>The following properties are needed to define the structure details:</w:t>
      </w:r>
    </w:p>
    <w:p w:rsidR="00F21DDE" w:rsidRDefault="00F21DDE" w:rsidP="00F21DDE">
      <w:pPr>
        <w:pStyle w:val="ListParagraph"/>
        <w:numPr>
          <w:ilvl w:val="1"/>
          <w:numId w:val="10"/>
        </w:numPr>
        <w:rPr>
          <w:rFonts w:ascii="Calibri" w:hAnsi="Calibri"/>
        </w:rPr>
      </w:pPr>
      <w:r>
        <w:rPr>
          <w:rFonts w:ascii="Calibri" w:hAnsi="Calibri"/>
        </w:rPr>
        <w:t>Signal Name (without “</w:t>
      </w:r>
      <w:proofErr w:type="spellStart"/>
      <w:r>
        <w:rPr>
          <w:rFonts w:ascii="Calibri" w:hAnsi="Calibri"/>
        </w:rPr>
        <w:t>MotCtrl</w:t>
      </w:r>
      <w:proofErr w:type="spellEnd"/>
      <w:r>
        <w:rPr>
          <w:rFonts w:ascii="Calibri" w:hAnsi="Calibri"/>
        </w:rPr>
        <w:t>” prefix if applicable</w:t>
      </w:r>
      <w:r w:rsidR="00E24184">
        <w:rPr>
          <w:rFonts w:ascii="Calibri" w:hAnsi="Calibri"/>
        </w:rPr>
        <w:t>)</w:t>
      </w:r>
    </w:p>
    <w:p w:rsidR="00F21DDE" w:rsidRDefault="00F21DDE" w:rsidP="00F21DDE">
      <w:pPr>
        <w:pStyle w:val="ListParagraph"/>
        <w:numPr>
          <w:ilvl w:val="1"/>
          <w:numId w:val="10"/>
        </w:numPr>
        <w:rPr>
          <w:rFonts w:ascii="Calibri" w:hAnsi="Calibri"/>
        </w:rPr>
      </w:pPr>
      <w:r>
        <w:rPr>
          <w:rFonts w:ascii="Calibri" w:hAnsi="Calibri"/>
        </w:rPr>
        <w:t xml:space="preserve">Underlying signal datatype (float32, uint32, sint32, uint16, sint16, uint8, sint8, </w:t>
      </w:r>
      <w:proofErr w:type="spellStart"/>
      <w:r w:rsidR="008B5800">
        <w:rPr>
          <w:rFonts w:ascii="Calibri" w:hAnsi="Calibri"/>
        </w:rPr>
        <w:t>b</w:t>
      </w:r>
      <w:r>
        <w:rPr>
          <w:rFonts w:ascii="Calibri" w:hAnsi="Calibri"/>
        </w:rPr>
        <w:t>oolean</w:t>
      </w:r>
      <w:proofErr w:type="spellEnd"/>
      <w:r>
        <w:rPr>
          <w:rFonts w:ascii="Calibri" w:hAnsi="Calibri"/>
        </w:rPr>
        <w:t>)</w:t>
      </w:r>
    </w:p>
    <w:p w:rsidR="00F21DDE" w:rsidRDefault="00F21DDE" w:rsidP="008B5800">
      <w:pPr>
        <w:pStyle w:val="ListParagraph"/>
        <w:numPr>
          <w:ilvl w:val="2"/>
          <w:numId w:val="10"/>
        </w:numPr>
        <w:rPr>
          <w:rFonts w:ascii="Calibri" w:hAnsi="Calibri"/>
        </w:rPr>
      </w:pPr>
      <w:r>
        <w:rPr>
          <w:rFonts w:ascii="Calibri" w:hAnsi="Calibri"/>
        </w:rPr>
        <w:t>If signal is enumerated</w:t>
      </w:r>
      <w:r w:rsidR="008B5800">
        <w:rPr>
          <w:rFonts w:ascii="Calibri" w:hAnsi="Calibri"/>
        </w:rPr>
        <w:t xml:space="preserve"> the </w:t>
      </w:r>
      <w:r>
        <w:rPr>
          <w:rFonts w:ascii="Calibri" w:hAnsi="Calibri"/>
        </w:rPr>
        <w:t>enumeration name is</w:t>
      </w:r>
      <w:r w:rsidR="008B5800">
        <w:rPr>
          <w:rFonts w:ascii="Calibri" w:hAnsi="Calibri"/>
        </w:rPr>
        <w:t xml:space="preserve"> also</w:t>
      </w:r>
      <w:r>
        <w:rPr>
          <w:rFonts w:ascii="Calibri" w:hAnsi="Calibri"/>
        </w:rPr>
        <w:t xml:space="preserve"> needed</w:t>
      </w:r>
    </w:p>
    <w:p w:rsidR="00F21DDE" w:rsidRDefault="008B5800" w:rsidP="00F21DDE">
      <w:pPr>
        <w:pStyle w:val="ListParagraph"/>
        <w:numPr>
          <w:ilvl w:val="1"/>
          <w:numId w:val="10"/>
        </w:numPr>
        <w:rPr>
          <w:rFonts w:ascii="Calibri" w:hAnsi="Calibri"/>
        </w:rPr>
      </w:pPr>
      <w:r>
        <w:rPr>
          <w:rFonts w:ascii="Calibri" w:hAnsi="Calibri"/>
        </w:rPr>
        <w:t>Initial Value of each signal</w:t>
      </w:r>
    </w:p>
    <w:p w:rsidR="008B5800" w:rsidRDefault="008B5800" w:rsidP="00F21DDE">
      <w:pPr>
        <w:pStyle w:val="ListParagraph"/>
        <w:numPr>
          <w:ilvl w:val="1"/>
          <w:numId w:val="10"/>
        </w:numPr>
        <w:rPr>
          <w:rFonts w:ascii="Calibri" w:hAnsi="Calibri"/>
        </w:rPr>
      </w:pPr>
      <w:r>
        <w:rPr>
          <w:rFonts w:ascii="Calibri" w:hAnsi="Calibri"/>
        </w:rPr>
        <w:t>Size (for array handling)</w:t>
      </w:r>
    </w:p>
    <w:p w:rsidR="00B8241A" w:rsidRDefault="00B8241A" w:rsidP="00F21DDE">
      <w:pPr>
        <w:pStyle w:val="ListParagraph"/>
        <w:numPr>
          <w:ilvl w:val="1"/>
          <w:numId w:val="10"/>
        </w:numPr>
        <w:rPr>
          <w:rFonts w:ascii="Calibri" w:hAnsi="Calibri"/>
        </w:rPr>
      </w:pPr>
      <w:r>
        <w:rPr>
          <w:rFonts w:ascii="Calibri" w:hAnsi="Calibri"/>
        </w:rPr>
        <w:t xml:space="preserve">Signal </w:t>
      </w:r>
      <w:r w:rsidR="00E24184">
        <w:rPr>
          <w:rFonts w:ascii="Calibri" w:hAnsi="Calibri"/>
        </w:rPr>
        <w:t>u</w:t>
      </w:r>
      <w:r>
        <w:rPr>
          <w:rFonts w:ascii="Calibri" w:hAnsi="Calibri"/>
        </w:rPr>
        <w:t>sage for each Motor Control related signal</w:t>
      </w:r>
      <w:r w:rsidR="002158B2">
        <w:rPr>
          <w:rFonts w:ascii="Calibri" w:hAnsi="Calibri"/>
        </w:rPr>
        <w:t>:</w:t>
      </w:r>
    </w:p>
    <w:p w:rsidR="00B8241A" w:rsidRDefault="00B8241A" w:rsidP="00B8241A">
      <w:pPr>
        <w:pStyle w:val="ListParagraph"/>
        <w:numPr>
          <w:ilvl w:val="2"/>
          <w:numId w:val="10"/>
        </w:numPr>
        <w:rPr>
          <w:rFonts w:ascii="Calibri" w:hAnsi="Calibri"/>
        </w:rPr>
      </w:pPr>
      <w:r>
        <w:rPr>
          <w:rFonts w:ascii="Calibri" w:hAnsi="Calibri"/>
        </w:rPr>
        <w:t>Signal read in a 2ms</w:t>
      </w:r>
      <w:r w:rsidR="006E321A">
        <w:rPr>
          <w:rFonts w:ascii="Calibri" w:hAnsi="Calibri"/>
        </w:rPr>
        <w:t xml:space="preserve"> (or higher)</w:t>
      </w:r>
      <w:r>
        <w:rPr>
          <w:rFonts w:ascii="Calibri" w:hAnsi="Calibri"/>
        </w:rPr>
        <w:t xml:space="preserve"> function</w:t>
      </w:r>
    </w:p>
    <w:p w:rsidR="00B8241A" w:rsidRDefault="00B8241A" w:rsidP="00B8241A">
      <w:pPr>
        <w:pStyle w:val="ListParagraph"/>
        <w:numPr>
          <w:ilvl w:val="2"/>
          <w:numId w:val="10"/>
        </w:numPr>
        <w:rPr>
          <w:rFonts w:ascii="Calibri" w:hAnsi="Calibri"/>
        </w:rPr>
      </w:pPr>
      <w:r>
        <w:rPr>
          <w:rFonts w:ascii="Calibri" w:hAnsi="Calibri"/>
        </w:rPr>
        <w:t>Signal written in a 2ms</w:t>
      </w:r>
      <w:r w:rsidR="006E321A">
        <w:rPr>
          <w:rFonts w:ascii="Calibri" w:hAnsi="Calibri"/>
        </w:rPr>
        <w:t xml:space="preserve"> (or higher)</w:t>
      </w:r>
      <w:r>
        <w:rPr>
          <w:rFonts w:ascii="Calibri" w:hAnsi="Calibri"/>
        </w:rPr>
        <w:t xml:space="preserve"> function</w:t>
      </w:r>
    </w:p>
    <w:p w:rsidR="00B8241A" w:rsidRDefault="00B8241A" w:rsidP="00B8241A">
      <w:pPr>
        <w:pStyle w:val="ListParagraph"/>
        <w:numPr>
          <w:ilvl w:val="2"/>
          <w:numId w:val="10"/>
        </w:numPr>
        <w:rPr>
          <w:rFonts w:ascii="Calibri" w:hAnsi="Calibri"/>
        </w:rPr>
      </w:pPr>
      <w:r>
        <w:rPr>
          <w:rFonts w:ascii="Calibri" w:hAnsi="Calibri"/>
        </w:rPr>
        <w:t>Signal read in Motor Control function</w:t>
      </w:r>
    </w:p>
    <w:p w:rsidR="00B8241A" w:rsidRPr="00C339E1" w:rsidRDefault="00B8241A" w:rsidP="00B8241A">
      <w:pPr>
        <w:pStyle w:val="ListParagraph"/>
        <w:numPr>
          <w:ilvl w:val="2"/>
          <w:numId w:val="10"/>
        </w:numPr>
        <w:rPr>
          <w:rFonts w:ascii="Calibri" w:hAnsi="Calibri"/>
        </w:rPr>
      </w:pPr>
      <w:r>
        <w:rPr>
          <w:rFonts w:ascii="Calibri" w:hAnsi="Calibri"/>
        </w:rPr>
        <w:t>Signal written in a Motor Control function</w:t>
      </w:r>
    </w:p>
    <w:p w:rsidR="00C339E1" w:rsidRDefault="00C339E1" w:rsidP="00C339E1">
      <w:pPr>
        <w:rPr>
          <w:rFonts w:ascii="Calibri" w:hAnsi="Calibri" w:cs="Arial"/>
          <w:sz w:val="16"/>
        </w:rPr>
      </w:pPr>
    </w:p>
    <w:p w:rsidR="00C339E1" w:rsidRDefault="00C339E1" w:rsidP="00C339E1">
      <w:pPr>
        <w:pStyle w:val="Heading4"/>
        <w:rPr>
          <w:rFonts w:asciiTheme="minorHAnsi" w:hAnsiTheme="minorHAnsi"/>
          <w:sz w:val="24"/>
        </w:rPr>
      </w:pPr>
      <w:proofErr w:type="spellStart"/>
      <w:r w:rsidRPr="00C339E1">
        <w:rPr>
          <w:rFonts w:asciiTheme="minorHAnsi" w:hAnsiTheme="minorHAnsi"/>
          <w:sz w:val="24"/>
        </w:rPr>
        <w:t>MotCtrlMgr_MotCtrlToTwoMilliSec_Rec</w:t>
      </w:r>
      <w:proofErr w:type="spellEnd"/>
    </w:p>
    <w:p w:rsidR="00C339E1" w:rsidRDefault="00A13C1F" w:rsidP="00C339E1">
      <w:r>
        <w:t>If the motor control signal is written in a Motor Control function and read in a 2ms function, it would need to be placed in this structure.  All signals in this structure should be prepended with “</w:t>
      </w:r>
      <w:proofErr w:type="spellStart"/>
      <w:r>
        <w:t>MotCtrl</w:t>
      </w:r>
      <w:proofErr w:type="spellEnd"/>
      <w:r>
        <w:t>” given that this structure is accessed by Motor Control functions.</w:t>
      </w:r>
    </w:p>
    <w:p w:rsidR="00A13C1F" w:rsidRDefault="00A13C1F" w:rsidP="00C339E1"/>
    <w:p w:rsidR="00C24420" w:rsidRDefault="00A13C1F" w:rsidP="00C339E1">
      <w:r>
        <w:t xml:space="preserve">This structure should contain ADC1 result data as well given that it needs to be read by 2ms functions.  </w:t>
      </w:r>
      <w:r w:rsidR="00EC71EE">
        <w:t xml:space="preserve">This result data needs to be </w:t>
      </w:r>
      <w:r w:rsidR="00EC71EE" w:rsidRPr="00EC71EE">
        <w:t>aligned at an address that is evenly divisible by 16 to allow for 128bit DMA transfers</w:t>
      </w:r>
      <w:r w:rsidR="00D03EA0">
        <w:t>.</w:t>
      </w:r>
    </w:p>
    <w:p w:rsidR="00C24420" w:rsidRDefault="00C24420" w:rsidP="00C24420">
      <w:pPr>
        <w:pStyle w:val="Heading4"/>
        <w:rPr>
          <w:rFonts w:asciiTheme="minorHAnsi" w:hAnsiTheme="minorHAnsi"/>
          <w:sz w:val="24"/>
        </w:rPr>
      </w:pPr>
      <w:proofErr w:type="spellStart"/>
      <w:r w:rsidRPr="00C24420">
        <w:rPr>
          <w:rFonts w:asciiTheme="minorHAnsi" w:hAnsiTheme="minorHAnsi"/>
          <w:sz w:val="24"/>
        </w:rPr>
        <w:t>MotCtrlMgr_TwoMilliSecFromMotCtrl_Rec</w:t>
      </w:r>
      <w:proofErr w:type="spellEnd"/>
    </w:p>
    <w:p w:rsidR="001F4869" w:rsidRDefault="00C24420" w:rsidP="00C339E1">
      <w:r>
        <w:t xml:space="preserve">This structure is an exact duplicate of </w:t>
      </w:r>
      <w:proofErr w:type="spellStart"/>
      <w:r w:rsidRPr="00C24420">
        <w:t>MotCtrlMgr_MotCtrlToTwoMilliSec_Rec</w:t>
      </w:r>
      <w:proofErr w:type="spellEnd"/>
      <w:r>
        <w:t xml:space="preserve"> except “</w:t>
      </w:r>
      <w:proofErr w:type="spellStart"/>
      <w:r>
        <w:t>MotCtrl</w:t>
      </w:r>
      <w:proofErr w:type="spellEnd"/>
      <w:r>
        <w:t>” is not prepended to each signal because this structure is accessed by 2ms functions.</w:t>
      </w:r>
    </w:p>
    <w:p w:rsidR="001F4869" w:rsidRDefault="001F4869" w:rsidP="001F4869">
      <w:pPr>
        <w:pStyle w:val="Heading4"/>
        <w:rPr>
          <w:rFonts w:asciiTheme="minorHAnsi" w:hAnsiTheme="minorHAnsi"/>
          <w:sz w:val="24"/>
        </w:rPr>
      </w:pPr>
      <w:proofErr w:type="spellStart"/>
      <w:r w:rsidRPr="001F4869">
        <w:rPr>
          <w:rFonts w:asciiTheme="minorHAnsi" w:hAnsiTheme="minorHAnsi"/>
          <w:sz w:val="24"/>
        </w:rPr>
        <w:t>MotCtrlMgr_TwoMilliSecToMotCtrl_Rec</w:t>
      </w:r>
      <w:proofErr w:type="spellEnd"/>
    </w:p>
    <w:p w:rsidR="001F4869" w:rsidRDefault="001F4869" w:rsidP="00C339E1">
      <w:r>
        <w:t>If the motor control signal is written in a 2ms function and read in a Motor Control function, it would need to be placed in this structure.</w:t>
      </w:r>
    </w:p>
    <w:p w:rsidR="001F4869" w:rsidRDefault="001F4869" w:rsidP="001F4869">
      <w:pPr>
        <w:pStyle w:val="Heading4"/>
        <w:rPr>
          <w:rFonts w:asciiTheme="minorHAnsi" w:hAnsiTheme="minorHAnsi"/>
          <w:sz w:val="24"/>
        </w:rPr>
      </w:pPr>
      <w:proofErr w:type="spellStart"/>
      <w:r w:rsidRPr="001F4869">
        <w:rPr>
          <w:rFonts w:asciiTheme="minorHAnsi" w:hAnsiTheme="minorHAnsi"/>
          <w:sz w:val="24"/>
        </w:rPr>
        <w:lastRenderedPageBreak/>
        <w:t>MotCtrlMgr_MotCtrlFromTwoMilliSec_Rec</w:t>
      </w:r>
      <w:proofErr w:type="spellEnd"/>
    </w:p>
    <w:p w:rsidR="001F4869" w:rsidRDefault="001F4869" w:rsidP="00C339E1">
      <w:r>
        <w:t xml:space="preserve">This structure is an exact duplicate of </w:t>
      </w:r>
      <w:proofErr w:type="spellStart"/>
      <w:r w:rsidRPr="001F4869">
        <w:t>MotCtrlMgr_TwoMilliSecToMotCtrl_Rec</w:t>
      </w:r>
      <w:proofErr w:type="spellEnd"/>
      <w:r>
        <w:t xml:space="preserve"> except “</w:t>
      </w:r>
      <w:proofErr w:type="spellStart"/>
      <w:r>
        <w:t>MotCtrl</w:t>
      </w:r>
      <w:proofErr w:type="spellEnd"/>
      <w:r>
        <w:t>” is prepended to each signal because this structure is accessed by Motor Control functions.</w:t>
      </w:r>
    </w:p>
    <w:p w:rsidR="009E0762" w:rsidRDefault="009E0762" w:rsidP="009E0762">
      <w:pPr>
        <w:pStyle w:val="Heading4"/>
        <w:rPr>
          <w:rFonts w:asciiTheme="minorHAnsi" w:hAnsiTheme="minorHAnsi"/>
          <w:sz w:val="24"/>
        </w:rPr>
      </w:pPr>
      <w:proofErr w:type="spellStart"/>
      <w:r w:rsidRPr="009E0762">
        <w:rPr>
          <w:rFonts w:asciiTheme="minorHAnsi" w:hAnsiTheme="minorHAnsi"/>
          <w:sz w:val="24"/>
        </w:rPr>
        <w:t>MotCtrlMgr_MotCtrlInt_Rec</w:t>
      </w:r>
      <w:proofErr w:type="spellEnd"/>
    </w:p>
    <w:p w:rsidR="009E0762" w:rsidRDefault="009E0762" w:rsidP="009E0762">
      <w:r>
        <w:t>If the motor control signal is written in a Motor Control function and is not read in a 2ms function, it would need to be placed in this structure.</w:t>
      </w:r>
    </w:p>
    <w:p w:rsidR="008F5A1A" w:rsidRDefault="008F5A1A" w:rsidP="009E0762"/>
    <w:p w:rsidR="008F5A1A" w:rsidRDefault="008F5A1A" w:rsidP="009E0762">
      <w:r>
        <w:t xml:space="preserve">This structure should contain ADC0 result data as well given that it needs to be read by Motor Control functions.  This result data needs to be </w:t>
      </w:r>
      <w:r w:rsidRPr="00EC71EE">
        <w:t>aligned at an address that is evenly divisible by 16 to allow for 128bit DMA transfers</w:t>
      </w:r>
      <w:r>
        <w:t>.</w:t>
      </w:r>
    </w:p>
    <w:p w:rsidR="009E0762" w:rsidRDefault="009E0762" w:rsidP="009E0762"/>
    <w:p w:rsidR="007055E1" w:rsidRPr="009E0762" w:rsidRDefault="007055E1" w:rsidP="009E0762">
      <w:r>
        <w:t>This structure should also contain TSG3 data as described in the above Design Assumptions section.  Th</w:t>
      </w:r>
      <w:r w:rsidR="003A412F">
        <w:t>is</w:t>
      </w:r>
      <w:r>
        <w:t xml:space="preserve"> data must also be ensured to be aligned at an address that is evenly divisible by 4 to allow 32bit DMA transfers.</w:t>
      </w:r>
    </w:p>
    <w:p w:rsidR="00C339E1" w:rsidRPr="00930DEE" w:rsidRDefault="00C339E1" w:rsidP="00C339E1">
      <w:pPr>
        <w:pStyle w:val="Heading3"/>
        <w:rPr>
          <w:rFonts w:ascii="Calibri" w:hAnsi="Calibri"/>
        </w:rPr>
      </w:pPr>
      <w:bookmarkStart w:id="361" w:name="_Toc441146889"/>
      <w:r w:rsidRPr="00930DEE">
        <w:rPr>
          <w:rFonts w:ascii="Calibri" w:hAnsi="Calibri"/>
        </w:rPr>
        <w:t>Sub Function Calibrations</w:t>
      </w:r>
      <w:bookmarkEnd w:id="361"/>
    </w:p>
    <w:p w:rsidR="00C339E1" w:rsidRPr="0030772A" w:rsidRDefault="00C339E1" w:rsidP="00C339E1">
      <w:pPr>
        <w:rPr>
          <w:rFonts w:ascii="Calibri" w:hAnsi="Calibri"/>
          <w:sz w:val="16"/>
          <w:szCs w:val="16"/>
        </w:rPr>
      </w:pPr>
      <w:r w:rsidRPr="0030772A">
        <w:rPr>
          <w:rFonts w:ascii="Calibri" w:hAnsi="Calibri"/>
        </w:rPr>
        <w:t>None</w:t>
      </w:r>
    </w:p>
    <w:p w:rsidR="00C339E1" w:rsidRDefault="00C339E1" w:rsidP="00C339E1">
      <w:pPr>
        <w:pStyle w:val="Heading3"/>
      </w:pPr>
      <w:bookmarkStart w:id="362" w:name="_Toc441146890"/>
      <w:r w:rsidRPr="00F52DD1">
        <w:rPr>
          <w:rFonts w:ascii="Calibri" w:hAnsi="Calibri"/>
        </w:rPr>
        <w:t>Signal Availability</w:t>
      </w:r>
      <w:bookmarkEnd w:id="362"/>
    </w:p>
    <w:p w:rsidR="00C339E1" w:rsidRPr="00967BCF" w:rsidRDefault="00C339E1" w:rsidP="00C339E1">
      <w:pPr>
        <w:rPr>
          <w:rFonts w:ascii="Calibri" w:hAnsi="Calibri"/>
        </w:rPr>
      </w:pPr>
      <w:r w:rsidRPr="0030772A">
        <w:rPr>
          <w:rFonts w:ascii="Calibri" w:hAnsi="Calibri"/>
        </w:rPr>
        <w:t>None</w:t>
      </w:r>
    </w:p>
    <w:p w:rsidR="00C339E1" w:rsidRDefault="00C339E1" w:rsidP="00F52DD1"/>
    <w:p w:rsidR="009015E2" w:rsidRDefault="009015E2" w:rsidP="009015E2">
      <w:pPr>
        <w:pStyle w:val="Heading2"/>
        <w:rPr>
          <w:rFonts w:ascii="Calibri" w:hAnsi="Calibri"/>
        </w:rPr>
      </w:pPr>
      <w:bookmarkStart w:id="363" w:name="_Toc441146891"/>
      <w:r>
        <w:rPr>
          <w:rFonts w:ascii="Calibri" w:hAnsi="Calibri"/>
        </w:rPr>
        <w:t>Sub-Function:  Non-RTE Enumeration Definitions</w:t>
      </w:r>
      <w:bookmarkEnd w:id="363"/>
    </w:p>
    <w:p w:rsidR="009015E2" w:rsidRPr="00967BCF" w:rsidRDefault="009015E2" w:rsidP="009015E2">
      <w:pPr>
        <w:pStyle w:val="Heading3"/>
        <w:rPr>
          <w:rFonts w:ascii="Calibri" w:hAnsi="Calibri"/>
        </w:rPr>
      </w:pPr>
      <w:bookmarkStart w:id="364" w:name="_Toc441146892"/>
      <w:r w:rsidRPr="00967BCF">
        <w:rPr>
          <w:rFonts w:ascii="Calibri" w:hAnsi="Calibri"/>
        </w:rPr>
        <w:t>Hardware Related Design</w:t>
      </w:r>
      <w:bookmarkEnd w:id="364"/>
    </w:p>
    <w:p w:rsidR="009015E2" w:rsidRPr="00C36031" w:rsidRDefault="009015E2" w:rsidP="009015E2">
      <w:pPr>
        <w:rPr>
          <w:rFonts w:ascii="Calibri" w:hAnsi="Calibri"/>
          <w:color w:val="0000FF"/>
        </w:rPr>
      </w:pPr>
      <w:r w:rsidRPr="001E31E7">
        <w:rPr>
          <w:rFonts w:ascii="Calibri" w:hAnsi="Calibri"/>
        </w:rPr>
        <w:t>None</w:t>
      </w:r>
    </w:p>
    <w:p w:rsidR="009015E2" w:rsidRDefault="009015E2" w:rsidP="009015E2">
      <w:pPr>
        <w:pStyle w:val="Heading3"/>
        <w:rPr>
          <w:rFonts w:ascii="Calibri" w:hAnsi="Calibri"/>
        </w:rPr>
      </w:pPr>
      <w:bookmarkStart w:id="365" w:name="_Toc441146893"/>
      <w:r w:rsidRPr="00967BCF">
        <w:rPr>
          <w:rFonts w:ascii="Calibri" w:hAnsi="Calibri"/>
        </w:rPr>
        <w:t>Software Related Design</w:t>
      </w:r>
      <w:bookmarkEnd w:id="365"/>
    </w:p>
    <w:p w:rsidR="009015E2" w:rsidRDefault="009015E2" w:rsidP="009015E2">
      <w:r>
        <w:t>Since certain signals that reside outside of the RTE may be required to be defined as enumerations, it is possible that there will not be visibility to the RTE defined enumerations.  To resolve this, the Motor Control Manager will also allow definition of enumeration types and enumeration element names and values.  This will need to be configurable on an as-needed basis.  The following information is needed for this definition:</w:t>
      </w:r>
    </w:p>
    <w:p w:rsidR="009015E2" w:rsidRDefault="009015E2" w:rsidP="009015E2"/>
    <w:p w:rsidR="009015E2" w:rsidRDefault="009015E2" w:rsidP="009015E2">
      <w:pPr>
        <w:pStyle w:val="ListParagraph"/>
        <w:numPr>
          <w:ilvl w:val="0"/>
          <w:numId w:val="11"/>
        </w:numPr>
      </w:pPr>
      <w:r>
        <w:t>Enumeration Name</w:t>
      </w:r>
    </w:p>
    <w:p w:rsidR="009015E2" w:rsidRDefault="009015E2" w:rsidP="009015E2">
      <w:pPr>
        <w:pStyle w:val="ListParagraph"/>
        <w:numPr>
          <w:ilvl w:val="0"/>
          <w:numId w:val="11"/>
        </w:numPr>
      </w:pPr>
      <w:r>
        <w:t>Underlying Enumeration Datatype (assumed uint8, uin16, and uint32 possibilities)</w:t>
      </w:r>
    </w:p>
    <w:p w:rsidR="009015E2" w:rsidRDefault="009015E2" w:rsidP="009015E2">
      <w:pPr>
        <w:pStyle w:val="ListParagraph"/>
        <w:numPr>
          <w:ilvl w:val="0"/>
          <w:numId w:val="11"/>
        </w:numPr>
      </w:pPr>
      <w:r>
        <w:t>Enumeration Element Names and Values</w:t>
      </w:r>
    </w:p>
    <w:p w:rsidR="009015E2" w:rsidRPr="00930DEE" w:rsidRDefault="009015E2" w:rsidP="009015E2">
      <w:pPr>
        <w:pStyle w:val="Heading3"/>
        <w:rPr>
          <w:rFonts w:ascii="Calibri" w:hAnsi="Calibri"/>
        </w:rPr>
      </w:pPr>
      <w:bookmarkStart w:id="366" w:name="_Toc441146894"/>
      <w:r w:rsidRPr="00930DEE">
        <w:rPr>
          <w:rFonts w:ascii="Calibri" w:hAnsi="Calibri"/>
        </w:rPr>
        <w:t>Sub Function Calibrations</w:t>
      </w:r>
      <w:bookmarkEnd w:id="366"/>
    </w:p>
    <w:p w:rsidR="009015E2" w:rsidRPr="0030772A" w:rsidRDefault="009015E2" w:rsidP="009015E2">
      <w:pPr>
        <w:rPr>
          <w:rFonts w:ascii="Calibri" w:hAnsi="Calibri"/>
          <w:sz w:val="16"/>
          <w:szCs w:val="16"/>
        </w:rPr>
      </w:pPr>
      <w:r w:rsidRPr="0030772A">
        <w:rPr>
          <w:rFonts w:ascii="Calibri" w:hAnsi="Calibri"/>
        </w:rPr>
        <w:t>None</w:t>
      </w:r>
    </w:p>
    <w:p w:rsidR="009015E2" w:rsidRDefault="009015E2" w:rsidP="009015E2">
      <w:pPr>
        <w:pStyle w:val="Heading3"/>
      </w:pPr>
      <w:bookmarkStart w:id="367" w:name="_Toc441146895"/>
      <w:r w:rsidRPr="00F52DD1">
        <w:rPr>
          <w:rFonts w:ascii="Calibri" w:hAnsi="Calibri"/>
        </w:rPr>
        <w:t>Signal Availability</w:t>
      </w:r>
      <w:bookmarkEnd w:id="367"/>
    </w:p>
    <w:p w:rsidR="009015E2" w:rsidRDefault="009015E2" w:rsidP="009015E2">
      <w:pPr>
        <w:rPr>
          <w:rFonts w:ascii="Calibri" w:hAnsi="Calibri"/>
        </w:rPr>
      </w:pPr>
      <w:r w:rsidRPr="0030772A">
        <w:rPr>
          <w:rFonts w:ascii="Calibri" w:hAnsi="Calibri"/>
        </w:rPr>
        <w:t>None</w:t>
      </w:r>
    </w:p>
    <w:p w:rsidR="009015E2" w:rsidRDefault="009015E2" w:rsidP="009015E2">
      <w:pPr>
        <w:rPr>
          <w:rFonts w:ascii="Calibri" w:hAnsi="Calibri"/>
        </w:rPr>
      </w:pPr>
    </w:p>
    <w:p w:rsidR="009015E2" w:rsidRDefault="009015E2" w:rsidP="009015E2">
      <w:pPr>
        <w:pStyle w:val="Heading2"/>
        <w:rPr>
          <w:rFonts w:ascii="Calibri" w:hAnsi="Calibri"/>
        </w:rPr>
      </w:pPr>
      <w:bookmarkStart w:id="368" w:name="_Toc441146896"/>
      <w:r>
        <w:rPr>
          <w:rFonts w:ascii="Calibri" w:hAnsi="Calibri"/>
        </w:rPr>
        <w:lastRenderedPageBreak/>
        <w:t>Sub-Function:  Motor Control Data Access Macros</w:t>
      </w:r>
      <w:bookmarkEnd w:id="368"/>
    </w:p>
    <w:p w:rsidR="009015E2" w:rsidRPr="00967BCF" w:rsidRDefault="009015E2" w:rsidP="009015E2">
      <w:pPr>
        <w:pStyle w:val="Heading3"/>
        <w:rPr>
          <w:rFonts w:ascii="Calibri" w:hAnsi="Calibri"/>
        </w:rPr>
      </w:pPr>
      <w:bookmarkStart w:id="369" w:name="_Toc441146897"/>
      <w:r w:rsidRPr="00967BCF">
        <w:rPr>
          <w:rFonts w:ascii="Calibri" w:hAnsi="Calibri"/>
        </w:rPr>
        <w:t>Hardware Related Design</w:t>
      </w:r>
      <w:bookmarkEnd w:id="369"/>
    </w:p>
    <w:p w:rsidR="009015E2" w:rsidRPr="00C36031" w:rsidRDefault="009015E2" w:rsidP="009015E2">
      <w:pPr>
        <w:rPr>
          <w:rFonts w:ascii="Calibri" w:hAnsi="Calibri"/>
          <w:color w:val="0000FF"/>
        </w:rPr>
      </w:pPr>
      <w:r w:rsidRPr="001E31E7">
        <w:rPr>
          <w:rFonts w:ascii="Calibri" w:hAnsi="Calibri"/>
        </w:rPr>
        <w:t>None</w:t>
      </w:r>
    </w:p>
    <w:p w:rsidR="009015E2" w:rsidRDefault="009015E2" w:rsidP="009015E2">
      <w:pPr>
        <w:pStyle w:val="Heading3"/>
        <w:rPr>
          <w:rFonts w:ascii="Calibri" w:hAnsi="Calibri"/>
        </w:rPr>
      </w:pPr>
      <w:bookmarkStart w:id="370" w:name="_Toc441146898"/>
      <w:r w:rsidRPr="00967BCF">
        <w:rPr>
          <w:rFonts w:ascii="Calibri" w:hAnsi="Calibri"/>
        </w:rPr>
        <w:t>Software Related Design</w:t>
      </w:r>
      <w:bookmarkEnd w:id="370"/>
    </w:p>
    <w:p w:rsidR="00132415" w:rsidRDefault="009015E2" w:rsidP="009015E2">
      <w:r>
        <w:t xml:space="preserve">To abstract the </w:t>
      </w:r>
      <w:r w:rsidR="00132415">
        <w:t xml:space="preserve">underlying </w:t>
      </w:r>
      <w:r>
        <w:t xml:space="preserve">structure definition for each Motor Control signal, the Motor Control Manager will define access macros for external software modules to </w:t>
      </w:r>
      <w:r w:rsidR="00844D54">
        <w:t>use when accessing from Motor Control functions.</w:t>
      </w:r>
      <w:r w:rsidR="00132415">
        <w:t xml:space="preserve">  These will either be accessing elements of </w:t>
      </w:r>
      <w:proofErr w:type="spellStart"/>
      <w:r w:rsidR="00132415" w:rsidRPr="00132415">
        <w:t>MotCtrlMgr_MotCtrlInt_Rec</w:t>
      </w:r>
      <w:proofErr w:type="spellEnd"/>
      <w:r w:rsidR="00132415">
        <w:t xml:space="preserve">, </w:t>
      </w:r>
      <w:proofErr w:type="spellStart"/>
      <w:r w:rsidR="00132415" w:rsidRPr="00132415">
        <w:t>MotCtrlMgr_MotCtrlToTwoMilliSec_Rec</w:t>
      </w:r>
      <w:proofErr w:type="spellEnd"/>
      <w:r w:rsidR="00132415">
        <w:t xml:space="preserve">, or </w:t>
      </w:r>
      <w:proofErr w:type="spellStart"/>
      <w:r w:rsidR="00132415" w:rsidRPr="00132415">
        <w:t>MotCtrlMgr_MotCtrlFromTwoMilliSec_Rec</w:t>
      </w:r>
      <w:proofErr w:type="spellEnd"/>
      <w:r w:rsidR="00132415">
        <w:t xml:space="preserve"> depending on the signal access needs.  The macros will be defined with the format:</w:t>
      </w:r>
    </w:p>
    <w:p w:rsidR="00132415" w:rsidRDefault="00132415" w:rsidP="009015E2">
      <w:r>
        <w:tab/>
      </w:r>
    </w:p>
    <w:p w:rsidR="00132415" w:rsidRDefault="00132415" w:rsidP="009015E2">
      <w:r>
        <w:tab/>
      </w:r>
      <w:r w:rsidRPr="00132415">
        <w:t>MOTCTRLMGR_</w:t>
      </w:r>
      <w:r>
        <w:t>&lt;</w:t>
      </w:r>
      <w:proofErr w:type="spellStart"/>
      <w:r w:rsidRPr="00116CCA">
        <w:rPr>
          <w:i/>
        </w:rPr>
        <w:t>SignalIdentifier</w:t>
      </w:r>
      <w:proofErr w:type="spellEnd"/>
      <w:r>
        <w:t>&gt;</w:t>
      </w:r>
    </w:p>
    <w:p w:rsidR="00132415" w:rsidRDefault="00132415" w:rsidP="009015E2"/>
    <w:p w:rsidR="00132415" w:rsidRDefault="00132415" w:rsidP="009015E2">
      <w:r>
        <w:t>Please note &lt;</w:t>
      </w:r>
      <w:proofErr w:type="spellStart"/>
      <w:r w:rsidRPr="00116CCA">
        <w:rPr>
          <w:i/>
        </w:rPr>
        <w:t>SignalIdentifier</w:t>
      </w:r>
      <w:proofErr w:type="spellEnd"/>
      <w:r>
        <w:t>&gt; should always include the “</w:t>
      </w:r>
      <w:proofErr w:type="spellStart"/>
      <w:r>
        <w:t>MotCtrl</w:t>
      </w:r>
      <w:proofErr w:type="spellEnd"/>
      <w:r>
        <w:t>” prefix since all signals accessed in Motor Control functions require this.</w:t>
      </w:r>
    </w:p>
    <w:p w:rsidR="00132415" w:rsidRPr="009015E2" w:rsidRDefault="00132415" w:rsidP="009015E2"/>
    <w:p w:rsidR="009015E2" w:rsidRPr="00930DEE" w:rsidRDefault="009015E2" w:rsidP="009015E2">
      <w:pPr>
        <w:pStyle w:val="Heading3"/>
        <w:rPr>
          <w:rFonts w:ascii="Calibri" w:hAnsi="Calibri"/>
        </w:rPr>
      </w:pPr>
      <w:bookmarkStart w:id="371" w:name="_Toc441146899"/>
      <w:r w:rsidRPr="00930DEE">
        <w:rPr>
          <w:rFonts w:ascii="Calibri" w:hAnsi="Calibri"/>
        </w:rPr>
        <w:t>Sub Function Calibrations</w:t>
      </w:r>
      <w:bookmarkEnd w:id="371"/>
    </w:p>
    <w:p w:rsidR="009015E2" w:rsidRPr="0030772A" w:rsidRDefault="009015E2" w:rsidP="009015E2">
      <w:pPr>
        <w:rPr>
          <w:rFonts w:ascii="Calibri" w:hAnsi="Calibri"/>
          <w:sz w:val="16"/>
          <w:szCs w:val="16"/>
        </w:rPr>
      </w:pPr>
      <w:r w:rsidRPr="0030772A">
        <w:rPr>
          <w:rFonts w:ascii="Calibri" w:hAnsi="Calibri"/>
        </w:rPr>
        <w:t>None</w:t>
      </w:r>
    </w:p>
    <w:p w:rsidR="009015E2" w:rsidRDefault="009015E2" w:rsidP="009015E2">
      <w:pPr>
        <w:pStyle w:val="Heading3"/>
      </w:pPr>
      <w:bookmarkStart w:id="372" w:name="_Toc441146900"/>
      <w:r w:rsidRPr="00F52DD1">
        <w:rPr>
          <w:rFonts w:ascii="Calibri" w:hAnsi="Calibri"/>
        </w:rPr>
        <w:t>Signal Availability</w:t>
      </w:r>
      <w:bookmarkEnd w:id="372"/>
    </w:p>
    <w:p w:rsidR="009015E2" w:rsidRPr="00967BCF" w:rsidRDefault="009015E2" w:rsidP="009015E2">
      <w:pPr>
        <w:rPr>
          <w:rFonts w:ascii="Calibri" w:hAnsi="Calibri"/>
        </w:rPr>
      </w:pPr>
      <w:r w:rsidRPr="0030772A">
        <w:rPr>
          <w:rFonts w:ascii="Calibri" w:hAnsi="Calibri"/>
        </w:rPr>
        <w:t>None</w:t>
      </w:r>
    </w:p>
    <w:p w:rsidR="009015E2" w:rsidRPr="00967BCF" w:rsidRDefault="009015E2" w:rsidP="009015E2">
      <w:pPr>
        <w:rPr>
          <w:rFonts w:ascii="Calibri" w:hAnsi="Calibri"/>
        </w:rPr>
      </w:pPr>
    </w:p>
    <w:p w:rsidR="00206305" w:rsidRDefault="00206305" w:rsidP="00206305">
      <w:pPr>
        <w:pStyle w:val="Heading2"/>
        <w:rPr>
          <w:ins w:id="373" w:author="Windows User" w:date="2015-10-29T07:53:00Z"/>
          <w:rFonts w:ascii="Calibri" w:hAnsi="Calibri"/>
        </w:rPr>
      </w:pPr>
      <w:bookmarkStart w:id="374" w:name="_Toc441146901"/>
      <w:ins w:id="375" w:author="Windows User" w:date="2015-10-29T07:53:00Z">
        <w:r>
          <w:rPr>
            <w:rFonts w:ascii="Calibri" w:hAnsi="Calibri"/>
          </w:rPr>
          <w:t>Sub-Function:  Motor Control Data Signal Mapping</w:t>
        </w:r>
        <w:bookmarkEnd w:id="374"/>
      </w:ins>
    </w:p>
    <w:p w:rsidR="00206305" w:rsidRPr="00967BCF" w:rsidRDefault="00206305" w:rsidP="00206305">
      <w:pPr>
        <w:pStyle w:val="Heading3"/>
        <w:rPr>
          <w:ins w:id="376" w:author="Windows User" w:date="2015-10-29T07:53:00Z"/>
          <w:rFonts w:ascii="Calibri" w:hAnsi="Calibri"/>
        </w:rPr>
      </w:pPr>
      <w:bookmarkStart w:id="377" w:name="_Toc441146902"/>
      <w:ins w:id="378" w:author="Windows User" w:date="2015-10-29T07:53:00Z">
        <w:r w:rsidRPr="00967BCF">
          <w:rPr>
            <w:rFonts w:ascii="Calibri" w:hAnsi="Calibri"/>
          </w:rPr>
          <w:t>Hardware Related Design</w:t>
        </w:r>
        <w:bookmarkEnd w:id="377"/>
      </w:ins>
    </w:p>
    <w:p w:rsidR="00206305" w:rsidRPr="00C36031" w:rsidRDefault="00206305" w:rsidP="00206305">
      <w:pPr>
        <w:rPr>
          <w:ins w:id="379" w:author="Windows User" w:date="2015-10-29T07:53:00Z"/>
          <w:rFonts w:ascii="Calibri" w:hAnsi="Calibri"/>
          <w:color w:val="0000FF"/>
        </w:rPr>
      </w:pPr>
      <w:ins w:id="380" w:author="Windows User" w:date="2015-10-29T07:53:00Z">
        <w:r w:rsidRPr="001E31E7">
          <w:rPr>
            <w:rFonts w:ascii="Calibri" w:hAnsi="Calibri"/>
          </w:rPr>
          <w:t>None</w:t>
        </w:r>
      </w:ins>
    </w:p>
    <w:p w:rsidR="00206305" w:rsidRDefault="00206305" w:rsidP="00206305">
      <w:pPr>
        <w:pStyle w:val="Heading3"/>
        <w:rPr>
          <w:ins w:id="381" w:author="Windows User" w:date="2015-10-29T07:53:00Z"/>
          <w:rFonts w:ascii="Calibri" w:hAnsi="Calibri"/>
        </w:rPr>
      </w:pPr>
      <w:bookmarkStart w:id="382" w:name="_Toc441146903"/>
      <w:ins w:id="383" w:author="Windows User" w:date="2015-10-29T07:53:00Z">
        <w:r w:rsidRPr="00967BCF">
          <w:rPr>
            <w:rFonts w:ascii="Calibri" w:hAnsi="Calibri"/>
          </w:rPr>
          <w:t>Software Related Design</w:t>
        </w:r>
        <w:bookmarkEnd w:id="382"/>
      </w:ins>
    </w:p>
    <w:p w:rsidR="00206305" w:rsidRDefault="00206305" w:rsidP="00206305">
      <w:pPr>
        <w:rPr>
          <w:ins w:id="384" w:author="Windows User" w:date="2015-10-29T07:57:00Z"/>
        </w:rPr>
      </w:pPr>
      <w:ins w:id="385" w:author="Windows User" w:date="2015-10-29T07:53:00Z">
        <w:r>
          <w:t>In order to resolve the fact that n</w:t>
        </w:r>
      </w:ins>
      <w:ins w:id="386" w:author="Windows User" w:date="2015-10-29T07:54:00Z">
        <w:r>
          <w:t xml:space="preserve">ames for inputs and outputs </w:t>
        </w:r>
      </w:ins>
      <w:ins w:id="387" w:author="Windows User" w:date="2015-10-29T08:11:00Z">
        <w:r w:rsidR="008B165F">
          <w:t>will</w:t>
        </w:r>
      </w:ins>
      <w:ins w:id="388" w:author="Windows User" w:date="2015-10-29T07:54:00Z">
        <w:r>
          <w:t xml:space="preserve"> not always align, the motor control manager must take into account this </w:t>
        </w:r>
      </w:ins>
      <w:ins w:id="389" w:author="Windows User" w:date="2015-10-29T07:55:00Z">
        <w:r>
          <w:t xml:space="preserve">when creating the Motor Control Data Access Macros (see corresponding </w:t>
        </w:r>
      </w:ins>
      <w:ins w:id="390" w:author="Windows User" w:date="2015-10-29T07:56:00Z">
        <w:r>
          <w:t>S</w:t>
        </w:r>
      </w:ins>
      <w:ins w:id="391" w:author="Windows User" w:date="2015-10-29T07:55:00Z">
        <w:r>
          <w:t>ub-</w:t>
        </w:r>
      </w:ins>
      <w:ins w:id="392" w:author="Windows User" w:date="2015-10-29T07:56:00Z">
        <w:r>
          <w:t>F</w:t>
        </w:r>
      </w:ins>
      <w:ins w:id="393" w:author="Windows User" w:date="2015-10-29T07:55:00Z">
        <w:r>
          <w:t>unction</w:t>
        </w:r>
      </w:ins>
      <w:ins w:id="394" w:author="Windows User" w:date="2015-10-29T07:56:00Z">
        <w:r>
          <w:t xml:space="preserve"> in this document</w:t>
        </w:r>
      </w:ins>
      <w:ins w:id="395" w:author="Windows User" w:date="2015-10-29T07:55:00Z">
        <w:r>
          <w:t>)</w:t>
        </w:r>
      </w:ins>
      <w:ins w:id="396" w:author="Windows User" w:date="2015-10-29T07:56:00Z">
        <w:r>
          <w:t xml:space="preserve">.  The strategy adopted is that the access macros for inputs that connect to outputs of differing names will </w:t>
        </w:r>
      </w:ins>
      <w:ins w:id="397" w:author="Windows User" w:date="2015-10-29T07:57:00Z">
        <w:r>
          <w:t>“map” to the data access macros for the outputs.</w:t>
        </w:r>
      </w:ins>
    </w:p>
    <w:p w:rsidR="00206305" w:rsidRDefault="00206305" w:rsidP="00206305">
      <w:pPr>
        <w:rPr>
          <w:ins w:id="398" w:author="Windows User" w:date="2015-10-29T07:58:00Z"/>
        </w:rPr>
      </w:pPr>
    </w:p>
    <w:p w:rsidR="00206305" w:rsidRDefault="00206305" w:rsidP="00206305">
      <w:pPr>
        <w:rPr>
          <w:ins w:id="399" w:author="Windows User" w:date="2015-10-29T08:02:00Z"/>
        </w:rPr>
      </w:pPr>
      <w:ins w:id="400" w:author="Windows User" w:date="2015-10-29T07:58:00Z">
        <w:r>
          <w:t>For example:</w:t>
        </w:r>
      </w:ins>
    </w:p>
    <w:p w:rsidR="008B165F" w:rsidRDefault="008B165F" w:rsidP="00206305">
      <w:pPr>
        <w:rPr>
          <w:ins w:id="401" w:author="Windows User" w:date="2015-10-29T07:58:00Z"/>
        </w:rPr>
      </w:pPr>
    </w:p>
    <w:p w:rsidR="00206305" w:rsidRDefault="00206305">
      <w:pPr>
        <w:ind w:left="720"/>
        <w:rPr>
          <w:ins w:id="402" w:author="Windows User" w:date="2015-10-29T07:58:00Z"/>
        </w:rPr>
        <w:pPrChange w:id="403" w:author="Windows User" w:date="2015-10-29T08:02:00Z">
          <w:pPr/>
        </w:pPrChange>
      </w:pPr>
      <w:ins w:id="404" w:author="Windows User" w:date="2015-10-29T07:58:00Z">
        <w:r>
          <w:t xml:space="preserve">Input Name: </w:t>
        </w:r>
      </w:ins>
      <w:proofErr w:type="spellStart"/>
      <w:ins w:id="405" w:author="Windows User" w:date="2015-10-29T08:01:00Z">
        <w:r w:rsidR="008B165F" w:rsidRPr="008B165F">
          <w:rPr>
            <w:i/>
            <w:rPrChange w:id="406" w:author="Windows User" w:date="2015-10-29T08:01:00Z">
              <w:rPr/>
            </w:rPrChange>
          </w:rPr>
          <w:t>MotCtrl</w:t>
        </w:r>
      </w:ins>
      <w:ins w:id="407" w:author="Windows User" w:date="2015-10-29T07:58:00Z">
        <w:r w:rsidRPr="008B165F">
          <w:rPr>
            <w:i/>
            <w:rPrChange w:id="408" w:author="Windows User" w:date="2015-10-29T08:01:00Z">
              <w:rPr/>
            </w:rPrChange>
          </w:rPr>
          <w:t>SignalA</w:t>
        </w:r>
        <w:proofErr w:type="spellEnd"/>
      </w:ins>
    </w:p>
    <w:p w:rsidR="00206305" w:rsidRDefault="00206305">
      <w:pPr>
        <w:ind w:left="720"/>
        <w:rPr>
          <w:ins w:id="409" w:author="Windows User" w:date="2015-10-29T08:01:00Z"/>
        </w:rPr>
        <w:pPrChange w:id="410" w:author="Windows User" w:date="2015-10-29T08:02:00Z">
          <w:pPr/>
        </w:pPrChange>
      </w:pPr>
      <w:ins w:id="411" w:author="Windows User" w:date="2015-10-29T07:58:00Z">
        <w:r>
          <w:t xml:space="preserve">Output Name: </w:t>
        </w:r>
      </w:ins>
      <w:ins w:id="412" w:author="Windows User" w:date="2015-10-29T08:01:00Z">
        <w:r w:rsidR="008B165F" w:rsidRPr="008B165F">
          <w:rPr>
            <w:i/>
            <w:rPrChange w:id="413" w:author="Windows User" w:date="2015-10-29T08:01:00Z">
              <w:rPr/>
            </w:rPrChange>
          </w:rPr>
          <w:t>MotCtrl</w:t>
        </w:r>
      </w:ins>
      <w:ins w:id="414" w:author="Windows User" w:date="2015-10-29T07:58:00Z">
        <w:r w:rsidRPr="008B165F">
          <w:rPr>
            <w:i/>
            <w:rPrChange w:id="415" w:author="Windows User" w:date="2015-10-29T08:01:00Z">
              <w:rPr/>
            </w:rPrChange>
          </w:rPr>
          <w:t>Signal1</w:t>
        </w:r>
      </w:ins>
      <w:ins w:id="416" w:author="Windows User" w:date="2015-10-29T07:54:00Z">
        <w:r>
          <w:t xml:space="preserve">  </w:t>
        </w:r>
      </w:ins>
    </w:p>
    <w:p w:rsidR="008B165F" w:rsidRDefault="008B165F" w:rsidP="00206305">
      <w:pPr>
        <w:rPr>
          <w:ins w:id="417" w:author="Windows User" w:date="2015-10-29T08:01:00Z"/>
        </w:rPr>
      </w:pPr>
    </w:p>
    <w:p w:rsidR="008B165F" w:rsidRPr="00457221" w:rsidRDefault="008B165F">
      <w:pPr>
        <w:ind w:left="360"/>
        <w:rPr>
          <w:ins w:id="418" w:author="Windows User" w:date="2015-10-29T07:53:00Z"/>
        </w:rPr>
        <w:pPrChange w:id="419" w:author="Windows User" w:date="2015-10-29T08:02:00Z">
          <w:pPr/>
        </w:pPrChange>
      </w:pPr>
      <w:ins w:id="420" w:author="Windows User" w:date="2015-10-29T08:01:00Z">
        <w:r w:rsidRPr="00132415">
          <w:t>MOTCTRLMGR_</w:t>
        </w:r>
        <w:r>
          <w:t>&lt;</w:t>
        </w:r>
        <w:proofErr w:type="spellStart"/>
        <w:r w:rsidRPr="00571B16">
          <w:rPr>
            <w:i/>
          </w:rPr>
          <w:t>MotCtrlSignalA</w:t>
        </w:r>
        <w:proofErr w:type="spellEnd"/>
        <w:r>
          <w:t xml:space="preserve">&gt; access macro would </w:t>
        </w:r>
      </w:ins>
      <w:ins w:id="421" w:author="Windows User" w:date="2015-10-29T08:11:00Z">
        <w:r>
          <w:t>“</w:t>
        </w:r>
      </w:ins>
      <w:ins w:id="422" w:author="Windows User" w:date="2015-10-29T08:01:00Z">
        <w:r>
          <w:t>map</w:t>
        </w:r>
      </w:ins>
      <w:ins w:id="423" w:author="Windows User" w:date="2015-10-29T08:11:00Z">
        <w:r>
          <w:t>”</w:t>
        </w:r>
      </w:ins>
      <w:ins w:id="424" w:author="Windows User" w:date="2015-10-29T08:01:00Z">
        <w:r>
          <w:t xml:space="preserve"> to </w:t>
        </w:r>
      </w:ins>
      <w:ins w:id="425" w:author="Windows User" w:date="2015-10-29T08:02:00Z">
        <w:r w:rsidRPr="00132415">
          <w:t>MOTCTRLMGR_</w:t>
        </w:r>
        <w:r>
          <w:t>&lt;</w:t>
        </w:r>
        <w:r w:rsidRPr="00571B16">
          <w:rPr>
            <w:i/>
          </w:rPr>
          <w:t>MotCtrlSignal</w:t>
        </w:r>
        <w:r>
          <w:rPr>
            <w:i/>
          </w:rPr>
          <w:t>1</w:t>
        </w:r>
        <w:r>
          <w:t>&gt; access macro</w:t>
        </w:r>
      </w:ins>
      <w:ins w:id="426" w:author="Windows User" w:date="2015-10-29T08:12:00Z">
        <w:r w:rsidR="00457221">
          <w:t xml:space="preserve"> and therefore ultimately be accessing the underlying structure element for </w:t>
        </w:r>
      </w:ins>
      <w:ins w:id="427" w:author="Windows User" w:date="2015-10-29T08:13:00Z">
        <w:r w:rsidR="00457221" w:rsidRPr="00571B16">
          <w:rPr>
            <w:i/>
          </w:rPr>
          <w:t>MotCtrlSignal</w:t>
        </w:r>
        <w:r w:rsidR="00457221">
          <w:rPr>
            <w:i/>
          </w:rPr>
          <w:t>1.</w:t>
        </w:r>
        <w:r w:rsidR="00457221">
          <w:t xml:space="preserve"> There would not be a separate structure element for </w:t>
        </w:r>
        <w:proofErr w:type="spellStart"/>
        <w:r w:rsidR="00457221" w:rsidRPr="00571B16">
          <w:rPr>
            <w:i/>
          </w:rPr>
          <w:t>MotCtrlSignalA</w:t>
        </w:r>
        <w:proofErr w:type="spellEnd"/>
        <w:r w:rsidR="00457221">
          <w:rPr>
            <w:i/>
          </w:rPr>
          <w:t>.</w:t>
        </w:r>
      </w:ins>
    </w:p>
    <w:p w:rsidR="00206305" w:rsidRDefault="00206305" w:rsidP="00206305">
      <w:pPr>
        <w:rPr>
          <w:ins w:id="428" w:author="Windows User" w:date="2015-10-29T08:03:00Z"/>
        </w:rPr>
      </w:pPr>
    </w:p>
    <w:p w:rsidR="008B165F" w:rsidRPr="009015E2" w:rsidRDefault="008B165F" w:rsidP="00206305">
      <w:pPr>
        <w:rPr>
          <w:ins w:id="429" w:author="Windows User" w:date="2015-10-29T07:53:00Z"/>
        </w:rPr>
      </w:pPr>
      <w:ins w:id="430" w:author="Windows User" w:date="2015-10-29T08:03:00Z">
        <w:r>
          <w:lastRenderedPageBreak/>
          <w:t>Please note that for any give</w:t>
        </w:r>
      </w:ins>
      <w:ins w:id="431" w:author="Windows User" w:date="2016-01-21T13:43:00Z">
        <w:r w:rsidR="00372C6D">
          <w:t>n</w:t>
        </w:r>
      </w:ins>
      <w:ins w:id="432" w:author="Windows User" w:date="2015-10-29T08:03:00Z">
        <w:r>
          <w:t xml:space="preserve"> output, there could be multiple corresponding input signal names that it could “map” to.</w:t>
        </w:r>
      </w:ins>
    </w:p>
    <w:p w:rsidR="00206305" w:rsidRPr="00930DEE" w:rsidRDefault="00206305" w:rsidP="00206305">
      <w:pPr>
        <w:pStyle w:val="Heading3"/>
        <w:rPr>
          <w:ins w:id="433" w:author="Windows User" w:date="2015-10-29T07:53:00Z"/>
          <w:rFonts w:ascii="Calibri" w:hAnsi="Calibri"/>
        </w:rPr>
      </w:pPr>
      <w:bookmarkStart w:id="434" w:name="_Toc441146904"/>
      <w:ins w:id="435" w:author="Windows User" w:date="2015-10-29T07:53:00Z">
        <w:r w:rsidRPr="00930DEE">
          <w:rPr>
            <w:rFonts w:ascii="Calibri" w:hAnsi="Calibri"/>
          </w:rPr>
          <w:t>Sub Function Calibrations</w:t>
        </w:r>
        <w:bookmarkEnd w:id="434"/>
      </w:ins>
    </w:p>
    <w:p w:rsidR="00206305" w:rsidRPr="0030772A" w:rsidRDefault="00206305" w:rsidP="00206305">
      <w:pPr>
        <w:rPr>
          <w:ins w:id="436" w:author="Windows User" w:date="2015-10-29T07:53:00Z"/>
          <w:rFonts w:ascii="Calibri" w:hAnsi="Calibri"/>
          <w:sz w:val="16"/>
          <w:szCs w:val="16"/>
        </w:rPr>
      </w:pPr>
      <w:ins w:id="437" w:author="Windows User" w:date="2015-10-29T07:53:00Z">
        <w:r w:rsidRPr="0030772A">
          <w:rPr>
            <w:rFonts w:ascii="Calibri" w:hAnsi="Calibri"/>
          </w:rPr>
          <w:t>None</w:t>
        </w:r>
      </w:ins>
    </w:p>
    <w:p w:rsidR="00206305" w:rsidRDefault="00206305" w:rsidP="00206305">
      <w:pPr>
        <w:pStyle w:val="Heading3"/>
        <w:rPr>
          <w:ins w:id="438" w:author="Windows User" w:date="2015-10-29T07:53:00Z"/>
        </w:rPr>
      </w:pPr>
      <w:bookmarkStart w:id="439" w:name="_Toc441146905"/>
      <w:ins w:id="440" w:author="Windows User" w:date="2015-10-29T07:53:00Z">
        <w:r w:rsidRPr="00F52DD1">
          <w:rPr>
            <w:rFonts w:ascii="Calibri" w:hAnsi="Calibri"/>
          </w:rPr>
          <w:t>Signal Availability</w:t>
        </w:r>
        <w:bookmarkEnd w:id="439"/>
      </w:ins>
    </w:p>
    <w:p w:rsidR="00206305" w:rsidRPr="00967BCF" w:rsidRDefault="00206305" w:rsidP="00206305">
      <w:pPr>
        <w:rPr>
          <w:ins w:id="441" w:author="Windows User" w:date="2015-10-29T07:53:00Z"/>
          <w:rFonts w:ascii="Calibri" w:hAnsi="Calibri"/>
        </w:rPr>
      </w:pPr>
      <w:ins w:id="442" w:author="Windows User" w:date="2015-10-29T07:53:00Z">
        <w:r w:rsidRPr="0030772A">
          <w:rPr>
            <w:rFonts w:ascii="Calibri" w:hAnsi="Calibri"/>
          </w:rPr>
          <w:t>None</w:t>
        </w:r>
      </w:ins>
    </w:p>
    <w:p w:rsidR="009015E2" w:rsidRPr="00F52DD1" w:rsidRDefault="009015E2" w:rsidP="00F52DD1"/>
    <w:p w:rsidR="00300584" w:rsidRPr="00967BCF" w:rsidRDefault="00300584" w:rsidP="00300584">
      <w:pPr>
        <w:pStyle w:val="Heading1"/>
        <w:rPr>
          <w:rFonts w:ascii="Calibri" w:hAnsi="Calibri"/>
        </w:rPr>
      </w:pPr>
      <w:bookmarkStart w:id="443" w:name="_Toc441146906"/>
      <w:r w:rsidRPr="00967BCF">
        <w:rPr>
          <w:rFonts w:ascii="Calibri" w:hAnsi="Calibri"/>
        </w:rPr>
        <w:t>Timing / Execution Constraints</w:t>
      </w:r>
      <w:bookmarkEnd w:id="443"/>
    </w:p>
    <w:p w:rsidR="002D296E" w:rsidRPr="00967BCF" w:rsidRDefault="002D296E" w:rsidP="002D296E">
      <w:pPr>
        <w:pStyle w:val="Heading2"/>
        <w:rPr>
          <w:rFonts w:ascii="Calibri" w:hAnsi="Calibri"/>
        </w:rPr>
      </w:pPr>
      <w:bookmarkStart w:id="444" w:name="_Toc441146907"/>
      <w:r w:rsidRPr="00967BCF">
        <w:rPr>
          <w:rFonts w:ascii="Calibri" w:hAnsi="Calibri"/>
        </w:rPr>
        <w:t>Rationale / Comments</w:t>
      </w:r>
      <w:bookmarkEnd w:id="444"/>
    </w:p>
    <w:p w:rsidR="002D296E" w:rsidRDefault="007D2042" w:rsidP="002D296E">
      <w:pPr>
        <w:rPr>
          <w:rFonts w:ascii="Calibri" w:hAnsi="Calibri"/>
        </w:rPr>
      </w:pPr>
      <w:r w:rsidRPr="009E7CD8">
        <w:rPr>
          <w:rFonts w:ascii="Calibri" w:hAnsi="Calibri"/>
        </w:rPr>
        <w:t>MotCtrlMgrPer1</w:t>
      </w:r>
      <w:r>
        <w:rPr>
          <w:rFonts w:ascii="Calibri" w:hAnsi="Calibri"/>
        </w:rPr>
        <w:t xml:space="preserve"> should execute near the start of the 2ms loop before any other functions that need data that is output by </w:t>
      </w:r>
      <w:proofErr w:type="spellStart"/>
      <w:r>
        <w:rPr>
          <w:rFonts w:ascii="Calibri" w:hAnsi="Calibri"/>
        </w:rPr>
        <w:t>runnables</w:t>
      </w:r>
      <w:proofErr w:type="spellEnd"/>
      <w:r>
        <w:rPr>
          <w:rFonts w:ascii="Calibri" w:hAnsi="Calibri"/>
        </w:rPr>
        <w:t xml:space="preserve"> running at th</w:t>
      </w:r>
      <w:r w:rsidR="00D70407">
        <w:rPr>
          <w:rFonts w:ascii="Calibri" w:hAnsi="Calibri"/>
        </w:rPr>
        <w:t>e Motor Control rate. T</w:t>
      </w:r>
      <w:r>
        <w:rPr>
          <w:rFonts w:ascii="Calibri" w:hAnsi="Calibri"/>
        </w:rPr>
        <w:t xml:space="preserve">he DMA transfer that is populating </w:t>
      </w:r>
      <w:proofErr w:type="spellStart"/>
      <w:r w:rsidRPr="007D2042">
        <w:rPr>
          <w:rFonts w:ascii="Calibri" w:hAnsi="Calibri"/>
        </w:rPr>
        <w:t>MotCtrlMgr_TwoMilliSecFromMotCtrl_Rec</w:t>
      </w:r>
      <w:proofErr w:type="spellEnd"/>
      <w:r>
        <w:rPr>
          <w:rFonts w:ascii="Calibri" w:hAnsi="Calibri"/>
        </w:rPr>
        <w:t xml:space="preserve"> </w:t>
      </w:r>
      <w:r w:rsidR="00D70407">
        <w:rPr>
          <w:rFonts w:ascii="Calibri" w:hAnsi="Calibri"/>
        </w:rPr>
        <w:t>shall</w:t>
      </w:r>
      <w:r>
        <w:rPr>
          <w:rFonts w:ascii="Calibri" w:hAnsi="Calibri"/>
        </w:rPr>
        <w:t xml:space="preserve"> run before </w:t>
      </w:r>
      <w:r w:rsidRPr="009E7CD8">
        <w:rPr>
          <w:rFonts w:ascii="Calibri" w:hAnsi="Calibri"/>
        </w:rPr>
        <w:t>MotCtrlMgrPer1</w:t>
      </w:r>
      <w:r>
        <w:rPr>
          <w:rFonts w:ascii="Calibri" w:hAnsi="Calibri"/>
        </w:rPr>
        <w:t xml:space="preserve"> and</w:t>
      </w:r>
      <w:r w:rsidR="00D70407">
        <w:rPr>
          <w:rFonts w:ascii="Calibri" w:hAnsi="Calibri"/>
        </w:rPr>
        <w:t xml:space="preserve"> ideally</w:t>
      </w:r>
      <w:r>
        <w:rPr>
          <w:rFonts w:ascii="Calibri" w:hAnsi="Calibri"/>
        </w:rPr>
        <w:t xml:space="preserve"> enough other functionality runs in-between these two events that the transfer can complete with minimal wait time in </w:t>
      </w:r>
      <w:r w:rsidRPr="009E7CD8">
        <w:rPr>
          <w:rFonts w:ascii="Calibri" w:hAnsi="Calibri"/>
        </w:rPr>
        <w:t>MotCtrlMgrPer1</w:t>
      </w:r>
      <w:r>
        <w:rPr>
          <w:rFonts w:ascii="Calibri" w:hAnsi="Calibri"/>
        </w:rPr>
        <w:t xml:space="preserve"> (since this function is waiting for </w:t>
      </w:r>
      <w:r w:rsidR="005464A4">
        <w:rPr>
          <w:rFonts w:ascii="Calibri" w:hAnsi="Calibri"/>
        </w:rPr>
        <w:t xml:space="preserve">DMA transfer </w:t>
      </w:r>
      <w:r>
        <w:rPr>
          <w:rFonts w:ascii="Calibri" w:hAnsi="Calibri"/>
        </w:rPr>
        <w:t>completion).</w:t>
      </w:r>
    </w:p>
    <w:p w:rsidR="007D2042" w:rsidRDefault="007D2042" w:rsidP="002D296E">
      <w:pPr>
        <w:rPr>
          <w:rFonts w:ascii="Calibri" w:hAnsi="Calibri"/>
        </w:rPr>
      </w:pPr>
    </w:p>
    <w:p w:rsidR="007D2042" w:rsidRDefault="007D2042" w:rsidP="002D296E">
      <w:pPr>
        <w:rPr>
          <w:rFonts w:ascii="Calibri" w:hAnsi="Calibri"/>
        </w:rPr>
      </w:pPr>
      <w:r w:rsidRPr="009E7CD8">
        <w:rPr>
          <w:rFonts w:ascii="Calibri" w:hAnsi="Calibri"/>
        </w:rPr>
        <w:t>MotCtrlMgrPer2</w:t>
      </w:r>
      <w:r>
        <w:rPr>
          <w:rFonts w:ascii="Calibri" w:hAnsi="Calibri"/>
        </w:rPr>
        <w:t xml:space="preserve"> should execute as the final function of the forward path to allow minimal lag on computation of new PWM commands in the Motor Control loop.</w:t>
      </w:r>
    </w:p>
    <w:p w:rsidR="002F51EA" w:rsidRPr="00967BCF" w:rsidRDefault="00234F7C" w:rsidP="009E7CD8">
      <w:pPr>
        <w:pStyle w:val="Heading2"/>
        <w:rPr>
          <w:rFonts w:ascii="Calibri" w:hAnsi="Calibri"/>
        </w:rPr>
      </w:pPr>
      <w:bookmarkStart w:id="445" w:name="_Toc441146908"/>
      <w:r>
        <w:rPr>
          <w:rFonts w:ascii="Calibri" w:hAnsi="Calibri"/>
        </w:rPr>
        <w:t>Rates and State Execution</w:t>
      </w:r>
      <w:bookmarkEnd w:id="445"/>
    </w:p>
    <w:tbl>
      <w:tblPr>
        <w:tblW w:w="6120" w:type="dxa"/>
        <w:jc w:val="center"/>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2160"/>
      </w:tblGrid>
      <w:tr w:rsidR="009E7CD8" w:rsidRPr="00AC68B2" w:rsidTr="009E7CD8">
        <w:trPr>
          <w:jc w:val="center"/>
        </w:trPr>
        <w:tc>
          <w:tcPr>
            <w:tcW w:w="3960" w:type="dxa"/>
            <w:shd w:val="clear" w:color="auto" w:fill="C0C0C0"/>
          </w:tcPr>
          <w:p w:rsidR="009E7CD8" w:rsidRPr="00AC68B2" w:rsidRDefault="009E7CD8" w:rsidP="00AC68B2">
            <w:pPr>
              <w:spacing w:after="120"/>
              <w:rPr>
                <w:rFonts w:ascii="Calibri" w:hAnsi="Calibri"/>
                <w:b/>
              </w:rPr>
            </w:pPr>
            <w:r w:rsidRPr="00AC68B2">
              <w:rPr>
                <w:rFonts w:ascii="Calibri" w:hAnsi="Calibri"/>
                <w:b/>
              </w:rPr>
              <w:t>Sub-Function Name</w:t>
            </w:r>
          </w:p>
        </w:tc>
        <w:tc>
          <w:tcPr>
            <w:tcW w:w="2160" w:type="dxa"/>
            <w:shd w:val="clear" w:color="auto" w:fill="C0C0C0"/>
          </w:tcPr>
          <w:p w:rsidR="009E7CD8" w:rsidRPr="00AC68B2" w:rsidRDefault="009E7CD8" w:rsidP="00AC68B2">
            <w:pPr>
              <w:spacing w:after="120"/>
              <w:jc w:val="center"/>
              <w:rPr>
                <w:rFonts w:ascii="Calibri" w:hAnsi="Calibri"/>
                <w:b/>
              </w:rPr>
            </w:pPr>
            <w:r w:rsidRPr="00AC68B2">
              <w:rPr>
                <w:rFonts w:ascii="Calibri" w:hAnsi="Calibri"/>
                <w:b/>
              </w:rPr>
              <w:t>Rate (</w:t>
            </w:r>
            <w:proofErr w:type="spellStart"/>
            <w:r w:rsidRPr="00AC68B2">
              <w:rPr>
                <w:rFonts w:ascii="Calibri" w:hAnsi="Calibri"/>
                <w:b/>
              </w:rPr>
              <w:t>ms</w:t>
            </w:r>
            <w:proofErr w:type="spellEnd"/>
            <w:r w:rsidRPr="00AC68B2">
              <w:rPr>
                <w:rFonts w:ascii="Calibri" w:hAnsi="Calibri"/>
                <w:b/>
              </w:rPr>
              <w:t>)</w:t>
            </w:r>
          </w:p>
        </w:tc>
      </w:tr>
      <w:tr w:rsidR="009E7CD8" w:rsidRPr="00AC68B2" w:rsidTr="009E7CD8">
        <w:trPr>
          <w:jc w:val="center"/>
        </w:trPr>
        <w:tc>
          <w:tcPr>
            <w:tcW w:w="3960" w:type="dxa"/>
          </w:tcPr>
          <w:p w:rsidR="009E7CD8" w:rsidRPr="009E7CD8" w:rsidRDefault="009E7CD8" w:rsidP="00AC68B2">
            <w:pPr>
              <w:spacing w:after="120"/>
              <w:rPr>
                <w:rFonts w:ascii="Calibri" w:hAnsi="Calibri"/>
              </w:rPr>
            </w:pPr>
            <w:r w:rsidRPr="009E7CD8">
              <w:rPr>
                <w:rFonts w:ascii="Calibri" w:hAnsi="Calibri"/>
              </w:rPr>
              <w:t>MotCtrlMgrPer1</w:t>
            </w:r>
          </w:p>
        </w:tc>
        <w:tc>
          <w:tcPr>
            <w:tcW w:w="2160" w:type="dxa"/>
          </w:tcPr>
          <w:p w:rsidR="009E7CD8" w:rsidRPr="009E7CD8" w:rsidRDefault="009E7CD8" w:rsidP="00AC68B2">
            <w:pPr>
              <w:spacing w:after="120"/>
              <w:jc w:val="center"/>
              <w:rPr>
                <w:rFonts w:ascii="Calibri" w:hAnsi="Calibri"/>
              </w:rPr>
            </w:pPr>
            <w:r w:rsidRPr="009E7CD8">
              <w:rPr>
                <w:rFonts w:ascii="Calibri" w:hAnsi="Calibri"/>
              </w:rPr>
              <w:t>2 (all system states)</w:t>
            </w:r>
          </w:p>
        </w:tc>
      </w:tr>
      <w:tr w:rsidR="009E7CD8" w:rsidRPr="00AC68B2" w:rsidTr="009E7CD8">
        <w:trPr>
          <w:jc w:val="center"/>
        </w:trPr>
        <w:tc>
          <w:tcPr>
            <w:tcW w:w="3960" w:type="dxa"/>
          </w:tcPr>
          <w:p w:rsidR="009E7CD8" w:rsidRPr="00AC68B2" w:rsidRDefault="009E7CD8" w:rsidP="00AC68B2">
            <w:pPr>
              <w:spacing w:after="120"/>
              <w:rPr>
                <w:rFonts w:ascii="Calibri" w:hAnsi="Calibri"/>
              </w:rPr>
            </w:pPr>
            <w:r w:rsidRPr="009E7CD8">
              <w:rPr>
                <w:rFonts w:ascii="Calibri" w:hAnsi="Calibri"/>
              </w:rPr>
              <w:t>MotCtrlMgrPer2</w:t>
            </w:r>
          </w:p>
        </w:tc>
        <w:tc>
          <w:tcPr>
            <w:tcW w:w="2160" w:type="dxa"/>
          </w:tcPr>
          <w:p w:rsidR="009E7CD8" w:rsidRPr="00AC68B2" w:rsidRDefault="009E7CD8" w:rsidP="00AC68B2">
            <w:pPr>
              <w:spacing w:after="120"/>
              <w:jc w:val="center"/>
              <w:rPr>
                <w:rFonts w:ascii="Calibri" w:hAnsi="Calibri"/>
              </w:rPr>
            </w:pPr>
            <w:r w:rsidRPr="009E7CD8">
              <w:rPr>
                <w:rFonts w:ascii="Calibri" w:hAnsi="Calibri"/>
              </w:rPr>
              <w:t>2 (all system states)</w:t>
            </w:r>
          </w:p>
        </w:tc>
      </w:tr>
    </w:tbl>
    <w:p w:rsidR="002D296E" w:rsidRPr="00967BCF" w:rsidRDefault="002D296E" w:rsidP="002D296E">
      <w:pPr>
        <w:rPr>
          <w:rFonts w:ascii="Calibri" w:hAnsi="Calibri"/>
        </w:rPr>
      </w:pPr>
    </w:p>
    <w:p w:rsidR="002D296E" w:rsidRPr="00967BCF" w:rsidRDefault="002D296E" w:rsidP="002D296E">
      <w:pPr>
        <w:rPr>
          <w:rFonts w:ascii="Calibri" w:hAnsi="Calibri"/>
        </w:rPr>
      </w:pPr>
    </w:p>
    <w:p w:rsidR="00300584" w:rsidRPr="00967BCF" w:rsidRDefault="00840185" w:rsidP="00300584">
      <w:pPr>
        <w:pStyle w:val="Heading1"/>
        <w:rPr>
          <w:rFonts w:ascii="Calibri" w:hAnsi="Calibri"/>
        </w:rPr>
      </w:pPr>
      <w:bookmarkStart w:id="446" w:name="_Toc441146909"/>
      <w:r w:rsidRPr="00967BCF">
        <w:rPr>
          <w:rFonts w:ascii="Calibri" w:hAnsi="Calibri"/>
        </w:rPr>
        <w:t>Serial Communications Interfaces</w:t>
      </w:r>
      <w:bookmarkEnd w:id="446"/>
    </w:p>
    <w:p w:rsidR="00C47A8A" w:rsidRPr="00503215" w:rsidRDefault="00503215" w:rsidP="00840185">
      <w:pPr>
        <w:rPr>
          <w:rFonts w:ascii="Calibri" w:hAnsi="Calibri"/>
        </w:rPr>
      </w:pPr>
      <w:r w:rsidRPr="00503215">
        <w:rPr>
          <w:rFonts w:ascii="Calibri" w:hAnsi="Calibri"/>
        </w:rPr>
        <w:t>None</w:t>
      </w:r>
    </w:p>
    <w:p w:rsidR="00501843" w:rsidRPr="00967BCF" w:rsidRDefault="00501843" w:rsidP="00501843">
      <w:pPr>
        <w:rPr>
          <w:rFonts w:ascii="Calibri" w:hAnsi="Calibri"/>
        </w:rPr>
      </w:pPr>
    </w:p>
    <w:p w:rsidR="00E9474A" w:rsidRPr="00967BCF" w:rsidRDefault="00BB7980">
      <w:pPr>
        <w:pStyle w:val="Heading1"/>
        <w:rPr>
          <w:rFonts w:ascii="Calibri" w:hAnsi="Calibri"/>
        </w:rPr>
      </w:pPr>
      <w:bookmarkStart w:id="447" w:name="_Toc441146910"/>
      <w:r w:rsidRPr="00967BCF">
        <w:rPr>
          <w:rFonts w:ascii="Calibri" w:hAnsi="Calibri"/>
        </w:rPr>
        <w:t xml:space="preserve">Additional </w:t>
      </w:r>
      <w:r w:rsidR="00C47A8A">
        <w:rPr>
          <w:rFonts w:ascii="Calibri" w:hAnsi="Calibri"/>
        </w:rPr>
        <w:t>Information</w:t>
      </w:r>
      <w:bookmarkEnd w:id="447"/>
    </w:p>
    <w:p w:rsidR="008176C0" w:rsidRPr="008176C0" w:rsidRDefault="008176C0" w:rsidP="00503215">
      <w:pPr>
        <w:pStyle w:val="ListParagraph"/>
        <w:rPr>
          <w:rFonts w:ascii="Calibri" w:hAnsi="Calibri"/>
        </w:rPr>
      </w:pPr>
    </w:p>
    <w:p w:rsidR="00E9474A" w:rsidRPr="00967BCF" w:rsidRDefault="00E9474A">
      <w:pPr>
        <w:rPr>
          <w:rFonts w:ascii="Calibri" w:hAnsi="Calibri"/>
        </w:rPr>
      </w:pPr>
    </w:p>
    <w:p w:rsidR="00E9474A" w:rsidRPr="00967BCF" w:rsidRDefault="00E9474A">
      <w:pPr>
        <w:pStyle w:val="Heading1"/>
        <w:rPr>
          <w:rFonts w:ascii="Calibri" w:hAnsi="Calibri"/>
        </w:rPr>
      </w:pPr>
      <w:r w:rsidRPr="00967BCF">
        <w:rPr>
          <w:rFonts w:ascii="Calibri" w:hAnsi="Calibri"/>
        </w:rPr>
        <w:br w:type="page"/>
      </w:r>
      <w:bookmarkStart w:id="448" w:name="_Toc122249330"/>
      <w:bookmarkStart w:id="449" w:name="_Toc441146911"/>
      <w:r w:rsidRPr="00967BCF">
        <w:rPr>
          <w:rFonts w:ascii="Calibri" w:hAnsi="Calibri"/>
        </w:rPr>
        <w:lastRenderedPageBreak/>
        <w:t>Revision Record &amp; Change Approval</w:t>
      </w:r>
      <w:bookmarkEnd w:id="448"/>
      <w:bookmarkEnd w:id="449"/>
    </w:p>
    <w:p w:rsidR="00E9474A" w:rsidRPr="00967BCF" w:rsidRDefault="00E9474A">
      <w:pPr>
        <w:rPr>
          <w:rFonts w:ascii="Calibri" w:hAnsi="Calibri"/>
        </w:rPr>
      </w:pPr>
    </w:p>
    <w:p w:rsidR="00E9474A" w:rsidRPr="00967BCF" w:rsidRDefault="00E9474A">
      <w:pPr>
        <w:pStyle w:val="Header"/>
        <w:tabs>
          <w:tab w:val="clear" w:pos="4320"/>
          <w:tab w:val="clear" w:pos="8640"/>
        </w:tabs>
        <w:rPr>
          <w:rFonts w:ascii="Calibri" w:hAnsi="Calibri"/>
        </w:rPr>
      </w:pPr>
    </w:p>
    <w:tbl>
      <w:tblPr>
        <w:tblW w:w="8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
        <w:gridCol w:w="979"/>
        <w:gridCol w:w="1175"/>
        <w:gridCol w:w="5274"/>
      </w:tblGrid>
      <w:tr w:rsidR="00215CEA" w:rsidRPr="00967BCF" w:rsidTr="00215CEA">
        <w:tc>
          <w:tcPr>
            <w:tcW w:w="622" w:type="dxa"/>
            <w:vAlign w:val="center"/>
          </w:tcPr>
          <w:p w:rsidR="00215CEA" w:rsidRPr="00967BCF" w:rsidRDefault="00215CEA" w:rsidP="00D919F7">
            <w:pPr>
              <w:jc w:val="center"/>
              <w:rPr>
                <w:rFonts w:ascii="Calibri" w:hAnsi="Calibri"/>
                <w:b/>
                <w:bCs/>
              </w:rPr>
            </w:pPr>
            <w:r w:rsidRPr="00967BCF">
              <w:rPr>
                <w:rFonts w:ascii="Calibri" w:hAnsi="Calibri"/>
                <w:b/>
                <w:bCs/>
              </w:rPr>
              <w:t>Rev</w:t>
            </w:r>
          </w:p>
        </w:tc>
        <w:tc>
          <w:tcPr>
            <w:tcW w:w="979" w:type="dxa"/>
          </w:tcPr>
          <w:p w:rsidR="00215CEA" w:rsidRDefault="00215CEA" w:rsidP="00397619">
            <w:pPr>
              <w:jc w:val="center"/>
              <w:rPr>
                <w:rFonts w:ascii="Calibri" w:hAnsi="Calibri"/>
                <w:b/>
                <w:bCs/>
              </w:rPr>
            </w:pPr>
            <w:r>
              <w:rPr>
                <w:rFonts w:ascii="Calibri" w:hAnsi="Calibri"/>
                <w:b/>
                <w:bCs/>
              </w:rPr>
              <w:t>Date</w:t>
            </w:r>
          </w:p>
        </w:tc>
        <w:tc>
          <w:tcPr>
            <w:tcW w:w="1175" w:type="dxa"/>
            <w:vAlign w:val="center"/>
          </w:tcPr>
          <w:p w:rsidR="00215CEA" w:rsidRPr="00967BCF" w:rsidRDefault="00215CEA" w:rsidP="00D919F7">
            <w:pPr>
              <w:jc w:val="center"/>
              <w:rPr>
                <w:rFonts w:ascii="Calibri" w:hAnsi="Calibri"/>
                <w:b/>
                <w:bCs/>
              </w:rPr>
            </w:pPr>
            <w:r w:rsidRPr="00967BCF">
              <w:rPr>
                <w:rFonts w:ascii="Calibri" w:hAnsi="Calibri"/>
                <w:b/>
                <w:bCs/>
              </w:rPr>
              <w:t>Change Control #</w:t>
            </w:r>
          </w:p>
        </w:tc>
        <w:tc>
          <w:tcPr>
            <w:tcW w:w="5274" w:type="dxa"/>
            <w:vAlign w:val="center"/>
          </w:tcPr>
          <w:p w:rsidR="00215CEA" w:rsidRPr="00967BCF" w:rsidRDefault="00215CEA" w:rsidP="00D919F7">
            <w:pPr>
              <w:jc w:val="center"/>
              <w:rPr>
                <w:rFonts w:ascii="Calibri" w:hAnsi="Calibri"/>
                <w:b/>
                <w:bCs/>
              </w:rPr>
            </w:pPr>
            <w:r w:rsidRPr="00967BCF">
              <w:rPr>
                <w:rFonts w:ascii="Calibri" w:hAnsi="Calibri"/>
                <w:b/>
                <w:bCs/>
              </w:rPr>
              <w:t>Change Description</w:t>
            </w:r>
          </w:p>
        </w:tc>
      </w:tr>
      <w:tr w:rsidR="00215CEA" w:rsidRPr="00967BCF" w:rsidTr="00215CEA">
        <w:tc>
          <w:tcPr>
            <w:tcW w:w="622" w:type="dxa"/>
          </w:tcPr>
          <w:p w:rsidR="00215CEA" w:rsidRPr="00967BCF" w:rsidRDefault="00215CEA" w:rsidP="00FD3F12">
            <w:pPr>
              <w:jc w:val="center"/>
              <w:rPr>
                <w:rFonts w:ascii="Calibri" w:hAnsi="Calibri"/>
              </w:rPr>
            </w:pPr>
            <w:r>
              <w:rPr>
                <w:rFonts w:ascii="Calibri" w:hAnsi="Calibri"/>
              </w:rPr>
              <w:t>1</w:t>
            </w:r>
          </w:p>
        </w:tc>
        <w:tc>
          <w:tcPr>
            <w:tcW w:w="979" w:type="dxa"/>
          </w:tcPr>
          <w:p w:rsidR="00215CEA" w:rsidRPr="00215CEA" w:rsidRDefault="00215CEA" w:rsidP="00397619">
            <w:pPr>
              <w:rPr>
                <w:rFonts w:ascii="Calibri" w:hAnsi="Calibri"/>
              </w:rPr>
            </w:pPr>
            <w:r w:rsidRPr="00215CEA">
              <w:rPr>
                <w:rFonts w:ascii="Calibri" w:hAnsi="Calibri"/>
              </w:rPr>
              <w:t>04/22/15</w:t>
            </w:r>
          </w:p>
        </w:tc>
        <w:tc>
          <w:tcPr>
            <w:tcW w:w="1175" w:type="dxa"/>
          </w:tcPr>
          <w:p w:rsidR="00215CEA" w:rsidRPr="00B90E18" w:rsidRDefault="002E1717" w:rsidP="00D919F7">
            <w:pPr>
              <w:jc w:val="center"/>
              <w:rPr>
                <w:rFonts w:ascii="Calibri" w:hAnsi="Calibri"/>
                <w:color w:val="00B050"/>
              </w:rPr>
            </w:pPr>
            <w:r>
              <w:rPr>
                <w:rFonts w:ascii="Calibri" w:hAnsi="Calibri"/>
                <w:color w:val="00B050"/>
              </w:rPr>
              <w:t>EA4#510</w:t>
            </w:r>
          </w:p>
        </w:tc>
        <w:tc>
          <w:tcPr>
            <w:tcW w:w="5274" w:type="dxa"/>
          </w:tcPr>
          <w:p w:rsidR="00215CEA" w:rsidRPr="00B90E18" w:rsidRDefault="00215CEA" w:rsidP="00D919F7">
            <w:pPr>
              <w:rPr>
                <w:rFonts w:ascii="Calibri" w:hAnsi="Calibri"/>
                <w:color w:val="00B050"/>
              </w:rPr>
            </w:pPr>
            <w:r w:rsidRPr="00215CEA">
              <w:rPr>
                <w:rFonts w:ascii="Calibri" w:hAnsi="Calibri"/>
              </w:rPr>
              <w:t>Initial Version</w:t>
            </w:r>
          </w:p>
        </w:tc>
      </w:tr>
      <w:tr w:rsidR="00215CEA" w:rsidRPr="00967BCF" w:rsidTr="00215CEA">
        <w:tc>
          <w:tcPr>
            <w:tcW w:w="622" w:type="dxa"/>
          </w:tcPr>
          <w:p w:rsidR="00215CEA" w:rsidRPr="00967BCF" w:rsidRDefault="00457221" w:rsidP="00D919F7">
            <w:pPr>
              <w:jc w:val="center"/>
              <w:rPr>
                <w:rFonts w:ascii="Calibri" w:hAnsi="Calibri"/>
              </w:rPr>
            </w:pPr>
            <w:ins w:id="450" w:author="Windows User" w:date="2015-10-29T08:15:00Z">
              <w:r>
                <w:rPr>
                  <w:rFonts w:ascii="Calibri" w:hAnsi="Calibri"/>
                </w:rPr>
                <w:t>2</w:t>
              </w:r>
            </w:ins>
          </w:p>
        </w:tc>
        <w:tc>
          <w:tcPr>
            <w:tcW w:w="979" w:type="dxa"/>
          </w:tcPr>
          <w:p w:rsidR="00215CEA" w:rsidRPr="00967BCF" w:rsidRDefault="00AE1B56" w:rsidP="00AE1B56">
            <w:pPr>
              <w:rPr>
                <w:rFonts w:ascii="Calibri" w:hAnsi="Calibri"/>
              </w:rPr>
            </w:pPr>
            <w:ins w:id="451" w:author="Windows User" w:date="2016-01-21T13:34:00Z">
              <w:r>
                <w:rPr>
                  <w:rFonts w:ascii="Calibri" w:hAnsi="Calibri"/>
                </w:rPr>
                <w:t>01</w:t>
              </w:r>
            </w:ins>
            <w:ins w:id="452" w:author="Windows User" w:date="2015-10-29T08:15:00Z">
              <w:r w:rsidR="00457221">
                <w:rPr>
                  <w:rFonts w:ascii="Calibri" w:hAnsi="Calibri"/>
                </w:rPr>
                <w:t>/2</w:t>
              </w:r>
            </w:ins>
            <w:ins w:id="453" w:author="Windows User" w:date="2016-01-21T13:34:00Z">
              <w:r>
                <w:rPr>
                  <w:rFonts w:ascii="Calibri" w:hAnsi="Calibri"/>
                </w:rPr>
                <w:t>1</w:t>
              </w:r>
            </w:ins>
            <w:ins w:id="454" w:author="Windows User" w:date="2015-10-29T08:15:00Z">
              <w:r w:rsidR="00457221">
                <w:rPr>
                  <w:rFonts w:ascii="Calibri" w:hAnsi="Calibri"/>
                </w:rPr>
                <w:t>/1</w:t>
              </w:r>
            </w:ins>
            <w:ins w:id="455" w:author="Windows User" w:date="2016-01-21T13:34:00Z">
              <w:r>
                <w:rPr>
                  <w:rFonts w:ascii="Calibri" w:hAnsi="Calibri"/>
                </w:rPr>
                <w:t>6</w:t>
              </w:r>
            </w:ins>
          </w:p>
        </w:tc>
        <w:tc>
          <w:tcPr>
            <w:tcW w:w="1175" w:type="dxa"/>
          </w:tcPr>
          <w:p w:rsidR="00215CEA" w:rsidRPr="00967BCF" w:rsidRDefault="00AE1B56" w:rsidP="005107F7">
            <w:pPr>
              <w:jc w:val="center"/>
              <w:rPr>
                <w:rFonts w:ascii="Calibri" w:hAnsi="Calibri"/>
              </w:rPr>
            </w:pPr>
            <w:ins w:id="456" w:author="Windows User" w:date="2016-01-21T13:36:00Z">
              <w:r>
                <w:rPr>
                  <w:rFonts w:ascii="Calibri" w:hAnsi="Calibri"/>
                </w:rPr>
                <w:t>EA4#</w:t>
              </w:r>
            </w:ins>
            <w:ins w:id="457" w:author="Windows User" w:date="2016-01-21T13:54:00Z">
              <w:r w:rsidR="005107F7">
                <w:rPr>
                  <w:rFonts w:ascii="Calibri" w:hAnsi="Calibri"/>
                </w:rPr>
                <w:t>3424</w:t>
              </w:r>
            </w:ins>
            <w:bookmarkStart w:id="458" w:name="_GoBack"/>
            <w:bookmarkEnd w:id="458"/>
          </w:p>
        </w:tc>
        <w:tc>
          <w:tcPr>
            <w:tcW w:w="5274" w:type="dxa"/>
          </w:tcPr>
          <w:p w:rsidR="00215CEA" w:rsidRPr="00967BCF" w:rsidRDefault="00457221" w:rsidP="00D919F7">
            <w:pPr>
              <w:rPr>
                <w:rFonts w:ascii="Calibri" w:hAnsi="Calibri"/>
              </w:rPr>
            </w:pPr>
            <w:ins w:id="459" w:author="Windows User" w:date="2015-10-29T08:15:00Z">
              <w:r>
                <w:rPr>
                  <w:rFonts w:ascii="Calibri" w:hAnsi="Calibri"/>
                </w:rPr>
                <w:t>Added signal mapping subfunction</w:t>
              </w:r>
            </w:ins>
          </w:p>
        </w:tc>
      </w:tr>
      <w:tr w:rsidR="00215CEA" w:rsidRPr="00967BCF" w:rsidTr="00215CEA">
        <w:tc>
          <w:tcPr>
            <w:tcW w:w="622" w:type="dxa"/>
          </w:tcPr>
          <w:p w:rsidR="00215CEA" w:rsidRPr="00967BCF" w:rsidRDefault="00215CEA" w:rsidP="00D919F7">
            <w:pPr>
              <w:jc w:val="center"/>
              <w:rPr>
                <w:rFonts w:ascii="Calibri" w:hAnsi="Calibri"/>
              </w:rPr>
            </w:pPr>
          </w:p>
        </w:tc>
        <w:tc>
          <w:tcPr>
            <w:tcW w:w="979" w:type="dxa"/>
          </w:tcPr>
          <w:p w:rsidR="00215CEA" w:rsidRPr="00967BCF" w:rsidRDefault="00215CEA" w:rsidP="00397619">
            <w:pPr>
              <w:rPr>
                <w:rFonts w:ascii="Calibri" w:hAnsi="Calibri"/>
              </w:rPr>
            </w:pPr>
          </w:p>
        </w:tc>
        <w:tc>
          <w:tcPr>
            <w:tcW w:w="1175" w:type="dxa"/>
          </w:tcPr>
          <w:p w:rsidR="00215CEA" w:rsidRPr="00967BCF" w:rsidRDefault="00215CEA" w:rsidP="00D919F7">
            <w:pPr>
              <w:jc w:val="center"/>
              <w:rPr>
                <w:rFonts w:ascii="Calibri" w:hAnsi="Calibri"/>
              </w:rPr>
            </w:pPr>
          </w:p>
        </w:tc>
        <w:tc>
          <w:tcPr>
            <w:tcW w:w="5274" w:type="dxa"/>
          </w:tcPr>
          <w:p w:rsidR="00215CEA" w:rsidRPr="00967BCF" w:rsidRDefault="00215CEA" w:rsidP="00D919F7">
            <w:pPr>
              <w:rPr>
                <w:rFonts w:ascii="Calibri" w:hAnsi="Calibri"/>
              </w:rPr>
            </w:pPr>
          </w:p>
        </w:tc>
      </w:tr>
    </w:tbl>
    <w:p w:rsidR="00E9474A" w:rsidRDefault="00E9474A">
      <w:pPr>
        <w:rPr>
          <w:rFonts w:ascii="Calibri" w:hAnsi="Calibri"/>
        </w:rPr>
      </w:pPr>
    </w:p>
    <w:p w:rsidR="007C38C6" w:rsidRDefault="007C38C6">
      <w:pPr>
        <w:rPr>
          <w:rFonts w:ascii="Calibri" w:hAnsi="Calibri"/>
        </w:rPr>
      </w:pPr>
    </w:p>
    <w:p w:rsidR="007C38C6" w:rsidRDefault="007C38C6" w:rsidP="007C38C6">
      <w:pPr>
        <w:rPr>
          <w:rFonts w:ascii="Calibri" w:hAnsi="Calibri"/>
        </w:rPr>
      </w:pPr>
    </w:p>
    <w:p w:rsidR="007C38C6" w:rsidRDefault="007C38C6" w:rsidP="007C38C6">
      <w:pPr>
        <w:rPr>
          <w:rFonts w:ascii="Calibri" w:hAnsi="Calibri"/>
        </w:rPr>
      </w:pPr>
    </w:p>
    <w:p w:rsidR="007C38C6" w:rsidRPr="00967BCF" w:rsidRDefault="007C38C6">
      <w:pPr>
        <w:rPr>
          <w:rFonts w:ascii="Calibri" w:hAnsi="Calibri"/>
        </w:rPr>
      </w:pPr>
    </w:p>
    <w:sectPr w:rsidR="007C38C6" w:rsidRPr="00967BCF" w:rsidSect="002D296E">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E9F" w:rsidRDefault="00B61E9F">
      <w:r>
        <w:separator/>
      </w:r>
    </w:p>
  </w:endnote>
  <w:endnote w:type="continuationSeparator" w:id="0">
    <w:p w:rsidR="00B61E9F" w:rsidRDefault="00B6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120" w:rsidRPr="00930DEE" w:rsidRDefault="00296120">
    <w:pPr>
      <w:pStyle w:val="Footer"/>
      <w:rPr>
        <w:rFonts w:ascii="Calibri" w:hAnsi="Calibri"/>
      </w:rPr>
    </w:pPr>
    <w:r w:rsidRPr="00930DEE">
      <w:rPr>
        <w:rFonts w:ascii="Calibri" w:hAnsi="Calibri"/>
      </w:rPr>
      <w:tab/>
    </w:r>
    <w:r w:rsidRPr="00930DEE">
      <w:rPr>
        <w:rFonts w:ascii="Calibri" w:hAnsi="Calibri"/>
        <w:snapToGrid w:val="0"/>
      </w:rPr>
      <w:t>NEXTEER CONFIDENTIAL</w:t>
    </w:r>
    <w:r w:rsidRPr="00930DEE">
      <w:rPr>
        <w:rFonts w:ascii="Calibri" w:hAnsi="Calibri"/>
        <w:snapToGrid w:val="0"/>
      </w:rPr>
      <w:tab/>
    </w:r>
    <w:r>
      <w:rPr>
        <w:rFonts w:ascii="Calibri" w:hAnsi="Calibri"/>
        <w:snapToGrid w:val="0"/>
        <w:sz w:val="16"/>
        <w:szCs w:val="16"/>
      </w:rPr>
      <w:t>FDD template 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E9F" w:rsidRDefault="00B61E9F">
      <w:r>
        <w:separator/>
      </w:r>
    </w:p>
  </w:footnote>
  <w:footnote w:type="continuationSeparator" w:id="0">
    <w:p w:rsidR="00B61E9F" w:rsidRDefault="00B61E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120" w:rsidRPr="00D054C5" w:rsidRDefault="00296120">
    <w:pPr>
      <w:pStyle w:val="Header"/>
      <w:pBdr>
        <w:bottom w:val="single" w:sz="4" w:space="1" w:color="auto"/>
      </w:pBdr>
      <w:jc w:val="center"/>
      <w:rPr>
        <w:rFonts w:ascii="Calibri" w:hAnsi="Calibri" w:cs="Arial"/>
        <w:b/>
      </w:rPr>
    </w:pPr>
    <w:r w:rsidRPr="00D054C5">
      <w:rPr>
        <w:rFonts w:ascii="Calibri" w:hAnsi="Calibri" w:cs="Arial"/>
        <w:b/>
      </w:rPr>
      <w:t>FUNCTIONAL DESIGN DOCUMENT</w:t>
    </w:r>
    <w:r>
      <w:rPr>
        <w:rFonts w:ascii="Calibri" w:hAnsi="Calibri" w:cs="Arial"/>
        <w:b/>
      </w:rPr>
      <w:t xml:space="preserve"> – EA4</w:t>
    </w:r>
  </w:p>
  <w:tbl>
    <w:tblPr>
      <w:tblW w:w="8910" w:type="dxa"/>
      <w:tblInd w:w="18" w:type="dxa"/>
      <w:tblLayout w:type="fixed"/>
      <w:tblLook w:val="0000" w:firstRow="0" w:lastRow="0" w:firstColumn="0" w:lastColumn="0" w:noHBand="0" w:noVBand="0"/>
    </w:tblPr>
    <w:tblGrid>
      <w:gridCol w:w="990"/>
      <w:gridCol w:w="1530"/>
      <w:gridCol w:w="1260"/>
      <w:gridCol w:w="2250"/>
      <w:gridCol w:w="1530"/>
      <w:gridCol w:w="1350"/>
    </w:tblGrid>
    <w:tr w:rsidR="00296120" w:rsidRPr="00D054C5" w:rsidTr="00D054C5">
      <w:trPr>
        <w:cantSplit/>
      </w:trPr>
      <w:tc>
        <w:tcPr>
          <w:tcW w:w="990" w:type="dxa"/>
          <w:vAlign w:val="center"/>
        </w:tcPr>
        <w:p w:rsidR="00296120" w:rsidRPr="00D054C5" w:rsidRDefault="00296120">
          <w:pPr>
            <w:pStyle w:val="Header"/>
            <w:rPr>
              <w:rFonts w:ascii="Calibri" w:hAnsi="Calibri" w:cs="Arial"/>
            </w:rPr>
          </w:pPr>
          <w:r w:rsidRPr="00D054C5">
            <w:rPr>
              <w:rFonts w:ascii="Calibri" w:hAnsi="Calibri" w:cs="Arial"/>
            </w:rPr>
            <w:t>Title:</w:t>
          </w:r>
        </w:p>
      </w:tc>
      <w:tc>
        <w:tcPr>
          <w:tcW w:w="5040" w:type="dxa"/>
          <w:gridSpan w:val="3"/>
          <w:vAlign w:val="center"/>
        </w:tcPr>
        <w:p w:rsidR="00296120" w:rsidRPr="00D054C5" w:rsidRDefault="00296120">
          <w:pPr>
            <w:pStyle w:val="Header"/>
            <w:rPr>
              <w:rFonts w:ascii="Calibri" w:hAnsi="Calibri" w:cs="Arial"/>
            </w:rPr>
          </w:pPr>
          <w:r w:rsidRPr="00D054C5">
            <w:rPr>
              <w:rFonts w:ascii="Calibri" w:hAnsi="Calibri" w:cs="Arial"/>
            </w:rPr>
            <w:t>Motor Control Manager</w:t>
          </w:r>
        </w:p>
      </w:tc>
      <w:tc>
        <w:tcPr>
          <w:tcW w:w="1530" w:type="dxa"/>
        </w:tcPr>
        <w:p w:rsidR="00296120" w:rsidRPr="00D054C5" w:rsidRDefault="00296120">
          <w:pPr>
            <w:pStyle w:val="Header"/>
            <w:rPr>
              <w:rFonts w:ascii="Calibri" w:hAnsi="Calibri" w:cs="Arial"/>
            </w:rPr>
          </w:pPr>
          <w:r w:rsidRPr="00D054C5">
            <w:rPr>
              <w:rFonts w:ascii="Calibri" w:hAnsi="Calibri" w:cs="Arial"/>
            </w:rPr>
            <w:t>Revision:</w:t>
          </w:r>
        </w:p>
        <w:p w:rsidR="00296120" w:rsidRPr="00D054C5" w:rsidRDefault="00296120">
          <w:pPr>
            <w:pStyle w:val="Header"/>
            <w:rPr>
              <w:rFonts w:ascii="Calibri" w:hAnsi="Calibri" w:cs="Arial"/>
            </w:rPr>
          </w:pPr>
          <w:r w:rsidRPr="00D054C5">
            <w:rPr>
              <w:rFonts w:ascii="Calibri" w:hAnsi="Calibri" w:cs="Arial"/>
            </w:rPr>
            <w:t>Revision Date:</w:t>
          </w:r>
        </w:p>
      </w:tc>
      <w:tc>
        <w:tcPr>
          <w:tcW w:w="1350" w:type="dxa"/>
        </w:tcPr>
        <w:p w:rsidR="00296120" w:rsidRPr="00D054C5" w:rsidRDefault="00296120">
          <w:pPr>
            <w:pStyle w:val="Header"/>
            <w:rPr>
              <w:rFonts w:ascii="Calibri" w:hAnsi="Calibri" w:cs="Arial"/>
            </w:rPr>
          </w:pPr>
          <w:del w:id="460" w:author="Windows User" w:date="2016-01-21T13:36:00Z">
            <w:r w:rsidRPr="00D054C5" w:rsidDel="00AE1B56">
              <w:rPr>
                <w:rFonts w:ascii="Calibri" w:hAnsi="Calibri" w:cs="Arial"/>
              </w:rPr>
              <w:delText>1</w:delText>
            </w:r>
          </w:del>
          <w:ins w:id="461" w:author="Windows User" w:date="2016-01-21T13:36:00Z">
            <w:r w:rsidR="00AE1B56">
              <w:rPr>
                <w:rFonts w:ascii="Calibri" w:hAnsi="Calibri" w:cs="Arial"/>
              </w:rPr>
              <w:t>2</w:t>
            </w:r>
          </w:ins>
        </w:p>
        <w:p w:rsidR="00296120" w:rsidRPr="00D054C5" w:rsidRDefault="00296120" w:rsidP="00AE1B56">
          <w:pPr>
            <w:pStyle w:val="Header"/>
            <w:rPr>
              <w:rFonts w:ascii="Calibri" w:hAnsi="Calibri" w:cs="Arial"/>
            </w:rPr>
          </w:pPr>
          <w:del w:id="462" w:author="Windows User" w:date="2016-01-21T13:36:00Z">
            <w:r w:rsidRPr="00D054C5" w:rsidDel="00AE1B56">
              <w:rPr>
                <w:rFonts w:ascii="Calibri" w:hAnsi="Calibri" w:cs="Arial"/>
              </w:rPr>
              <w:delText>04</w:delText>
            </w:r>
          </w:del>
          <w:ins w:id="463" w:author="Windows User" w:date="2016-01-21T13:36:00Z">
            <w:r w:rsidR="00AE1B56" w:rsidRPr="00D054C5">
              <w:rPr>
                <w:rFonts w:ascii="Calibri" w:hAnsi="Calibri" w:cs="Arial"/>
              </w:rPr>
              <w:t>0</w:t>
            </w:r>
            <w:r w:rsidR="00AE1B56">
              <w:rPr>
                <w:rFonts w:ascii="Calibri" w:hAnsi="Calibri" w:cs="Arial"/>
              </w:rPr>
              <w:t>1</w:t>
            </w:r>
          </w:ins>
          <w:r w:rsidRPr="00D054C5">
            <w:rPr>
              <w:rFonts w:ascii="Calibri" w:hAnsi="Calibri" w:cs="Arial"/>
            </w:rPr>
            <w:t>/21/</w:t>
          </w:r>
          <w:del w:id="464" w:author="Windows User" w:date="2016-01-21T13:36:00Z">
            <w:r w:rsidRPr="00D054C5" w:rsidDel="00AE1B56">
              <w:rPr>
                <w:rFonts w:ascii="Calibri" w:hAnsi="Calibri" w:cs="Arial"/>
              </w:rPr>
              <w:delText>15</w:delText>
            </w:r>
          </w:del>
          <w:ins w:id="465" w:author="Windows User" w:date="2016-01-21T13:36:00Z">
            <w:r w:rsidR="00AE1B56" w:rsidRPr="00D054C5">
              <w:rPr>
                <w:rFonts w:ascii="Calibri" w:hAnsi="Calibri" w:cs="Arial"/>
              </w:rPr>
              <w:t>1</w:t>
            </w:r>
            <w:r w:rsidR="00AE1B56">
              <w:rPr>
                <w:rFonts w:ascii="Calibri" w:hAnsi="Calibri" w:cs="Arial"/>
              </w:rPr>
              <w:t>6</w:t>
            </w:r>
          </w:ins>
        </w:p>
      </w:tc>
    </w:tr>
    <w:tr w:rsidR="00296120" w:rsidRPr="00D054C5" w:rsidTr="00D054C5">
      <w:trPr>
        <w:cantSplit/>
      </w:trPr>
      <w:tc>
        <w:tcPr>
          <w:tcW w:w="990" w:type="dxa"/>
        </w:tcPr>
        <w:p w:rsidR="00296120" w:rsidRPr="00D054C5" w:rsidRDefault="00296120">
          <w:pPr>
            <w:pStyle w:val="Header"/>
            <w:rPr>
              <w:rFonts w:ascii="Calibri" w:hAnsi="Calibri" w:cs="Arial"/>
            </w:rPr>
          </w:pPr>
          <w:r w:rsidRPr="00D054C5">
            <w:rPr>
              <w:rFonts w:ascii="Calibri" w:hAnsi="Calibri" w:cs="Arial"/>
            </w:rPr>
            <w:t>Group:</w:t>
          </w:r>
        </w:p>
      </w:tc>
      <w:tc>
        <w:tcPr>
          <w:tcW w:w="1530" w:type="dxa"/>
        </w:tcPr>
        <w:p w:rsidR="00296120" w:rsidRPr="00D054C5" w:rsidRDefault="00296120">
          <w:pPr>
            <w:pStyle w:val="Header"/>
            <w:rPr>
              <w:rFonts w:ascii="Calibri" w:hAnsi="Calibri" w:cs="Arial"/>
            </w:rPr>
          </w:pPr>
          <w:r w:rsidRPr="00D054C5">
            <w:rPr>
              <w:rFonts w:ascii="Calibri" w:hAnsi="Calibri" w:cs="Arial"/>
            </w:rPr>
            <w:t>ESG</w:t>
          </w:r>
        </w:p>
      </w:tc>
      <w:tc>
        <w:tcPr>
          <w:tcW w:w="1260" w:type="dxa"/>
        </w:tcPr>
        <w:p w:rsidR="00296120" w:rsidRPr="00D054C5" w:rsidRDefault="00296120">
          <w:pPr>
            <w:pStyle w:val="Header"/>
            <w:rPr>
              <w:rFonts w:ascii="Calibri" w:hAnsi="Calibri" w:cs="Arial"/>
            </w:rPr>
          </w:pPr>
          <w:r w:rsidRPr="00D054C5">
            <w:rPr>
              <w:rFonts w:ascii="Calibri" w:hAnsi="Calibri" w:cs="Arial"/>
            </w:rPr>
            <w:t>Originator:</w:t>
          </w:r>
        </w:p>
      </w:tc>
      <w:tc>
        <w:tcPr>
          <w:tcW w:w="2250" w:type="dxa"/>
        </w:tcPr>
        <w:p w:rsidR="00296120" w:rsidRPr="00D054C5" w:rsidRDefault="00296120">
          <w:pPr>
            <w:pStyle w:val="Header"/>
            <w:rPr>
              <w:rFonts w:ascii="Calibri" w:hAnsi="Calibri" w:cs="Arial"/>
            </w:rPr>
          </w:pPr>
          <w:r w:rsidRPr="00D054C5">
            <w:rPr>
              <w:rFonts w:ascii="Calibri" w:hAnsi="Calibri" w:cs="Arial"/>
              <w:snapToGrid w:val="0"/>
            </w:rPr>
            <w:t xml:space="preserve">Lucas </w:t>
          </w:r>
          <w:proofErr w:type="spellStart"/>
          <w:r w:rsidRPr="00D054C5">
            <w:rPr>
              <w:rFonts w:ascii="Calibri" w:hAnsi="Calibri" w:cs="Arial"/>
              <w:snapToGrid w:val="0"/>
            </w:rPr>
            <w:t>Wendling</w:t>
          </w:r>
          <w:proofErr w:type="spellEnd"/>
          <w:r w:rsidRPr="00D054C5">
            <w:rPr>
              <w:rFonts w:ascii="Calibri" w:hAnsi="Calibri" w:cs="Arial"/>
              <w:snapToGrid w:val="0"/>
            </w:rPr>
            <w:tab/>
            <w:t xml:space="preserve">Page </w:t>
          </w:r>
          <w:r w:rsidRPr="00D054C5">
            <w:rPr>
              <w:rFonts w:ascii="Calibri" w:hAnsi="Calibri" w:cs="Arial"/>
              <w:snapToGrid w:val="0"/>
            </w:rPr>
            <w:fldChar w:fldCharType="begin"/>
          </w:r>
          <w:r w:rsidRPr="00D054C5">
            <w:rPr>
              <w:rFonts w:ascii="Calibri" w:hAnsi="Calibri" w:cs="Arial"/>
              <w:snapToGrid w:val="0"/>
            </w:rPr>
            <w:instrText xml:space="preserve"> PAGE </w:instrText>
          </w:r>
          <w:r w:rsidRPr="00D054C5">
            <w:rPr>
              <w:rFonts w:ascii="Calibri" w:hAnsi="Calibri" w:cs="Arial"/>
              <w:snapToGrid w:val="0"/>
            </w:rPr>
            <w:fldChar w:fldCharType="separate"/>
          </w:r>
          <w:r w:rsidR="005107F7">
            <w:rPr>
              <w:rFonts w:ascii="Calibri" w:hAnsi="Calibri" w:cs="Arial"/>
              <w:noProof/>
              <w:snapToGrid w:val="0"/>
            </w:rPr>
            <w:t>15</w:t>
          </w:r>
          <w:r w:rsidRPr="00D054C5">
            <w:rPr>
              <w:rFonts w:ascii="Calibri" w:hAnsi="Calibri" w:cs="Arial"/>
              <w:snapToGrid w:val="0"/>
            </w:rPr>
            <w:fldChar w:fldCharType="end"/>
          </w:r>
          <w:r w:rsidRPr="00D054C5">
            <w:rPr>
              <w:rFonts w:ascii="Calibri" w:hAnsi="Calibri" w:cs="Arial"/>
              <w:snapToGrid w:val="0"/>
            </w:rPr>
            <w:tab/>
          </w:r>
          <w:r w:rsidRPr="00D054C5">
            <w:rPr>
              <w:rFonts w:ascii="Calibri" w:hAnsi="Calibri" w:cs="Arial"/>
              <w:snapToGrid w:val="0"/>
            </w:rPr>
            <w:fldChar w:fldCharType="begin"/>
          </w:r>
          <w:r w:rsidRPr="00D054C5">
            <w:rPr>
              <w:rFonts w:ascii="Calibri" w:hAnsi="Calibri" w:cs="Arial"/>
              <w:snapToGrid w:val="0"/>
            </w:rPr>
            <w:instrText xml:space="preserve"> DATE </w:instrText>
          </w:r>
          <w:r w:rsidRPr="00D054C5">
            <w:rPr>
              <w:rFonts w:ascii="Calibri" w:hAnsi="Calibri" w:cs="Arial"/>
              <w:snapToGrid w:val="0"/>
            </w:rPr>
            <w:fldChar w:fldCharType="separate"/>
          </w:r>
          <w:ins w:id="466" w:author="Windows User" w:date="2016-01-21T13:54:00Z">
            <w:r w:rsidR="005107F7">
              <w:rPr>
                <w:rFonts w:ascii="Calibri" w:hAnsi="Calibri" w:cs="Arial"/>
                <w:noProof/>
                <w:snapToGrid w:val="0"/>
              </w:rPr>
              <w:t>1/21/2016</w:t>
            </w:r>
          </w:ins>
          <w:del w:id="467" w:author="Windows User" w:date="2016-01-21T13:33:00Z">
            <w:r w:rsidR="00206305" w:rsidDel="00AE1B56">
              <w:rPr>
                <w:rFonts w:ascii="Calibri" w:hAnsi="Calibri" w:cs="Arial"/>
                <w:noProof/>
                <w:snapToGrid w:val="0"/>
              </w:rPr>
              <w:delText>10/29/2015</w:delText>
            </w:r>
          </w:del>
          <w:r w:rsidRPr="00D054C5">
            <w:rPr>
              <w:rFonts w:ascii="Calibri" w:hAnsi="Calibri" w:cs="Arial"/>
              <w:snapToGrid w:val="0"/>
            </w:rPr>
            <w:fldChar w:fldCharType="end"/>
          </w:r>
        </w:p>
      </w:tc>
      <w:tc>
        <w:tcPr>
          <w:tcW w:w="1530" w:type="dxa"/>
        </w:tcPr>
        <w:p w:rsidR="00296120" w:rsidRPr="00D054C5" w:rsidRDefault="00296120">
          <w:pPr>
            <w:pStyle w:val="Header"/>
            <w:rPr>
              <w:rFonts w:ascii="Calibri" w:hAnsi="Calibri" w:cs="Arial"/>
            </w:rPr>
          </w:pPr>
          <w:r w:rsidRPr="00D054C5">
            <w:rPr>
              <w:rFonts w:ascii="Calibri" w:hAnsi="Calibri" w:cs="Arial"/>
            </w:rPr>
            <w:t>Page:</w:t>
          </w:r>
        </w:p>
      </w:tc>
      <w:tc>
        <w:tcPr>
          <w:tcW w:w="1350" w:type="dxa"/>
        </w:tcPr>
        <w:p w:rsidR="00296120" w:rsidRPr="00D054C5" w:rsidRDefault="00296120">
          <w:pPr>
            <w:pStyle w:val="Header"/>
            <w:rPr>
              <w:rFonts w:ascii="Calibri" w:hAnsi="Calibri" w:cs="Arial"/>
            </w:rPr>
          </w:pPr>
          <w:r w:rsidRPr="00D054C5">
            <w:rPr>
              <w:rStyle w:val="PageNumber"/>
              <w:rFonts w:ascii="Calibri" w:hAnsi="Calibri" w:cs="Arial"/>
            </w:rPr>
            <w:fldChar w:fldCharType="begin"/>
          </w:r>
          <w:r w:rsidRPr="00D054C5">
            <w:rPr>
              <w:rStyle w:val="PageNumber"/>
              <w:rFonts w:ascii="Calibri" w:hAnsi="Calibri" w:cs="Arial"/>
            </w:rPr>
            <w:instrText xml:space="preserve"> PAGE </w:instrText>
          </w:r>
          <w:r w:rsidRPr="00D054C5">
            <w:rPr>
              <w:rStyle w:val="PageNumber"/>
              <w:rFonts w:ascii="Calibri" w:hAnsi="Calibri" w:cs="Arial"/>
            </w:rPr>
            <w:fldChar w:fldCharType="separate"/>
          </w:r>
          <w:r w:rsidR="005107F7">
            <w:rPr>
              <w:rStyle w:val="PageNumber"/>
              <w:rFonts w:ascii="Calibri" w:hAnsi="Calibri" w:cs="Arial"/>
              <w:noProof/>
            </w:rPr>
            <w:t>15</w:t>
          </w:r>
          <w:r w:rsidRPr="00D054C5">
            <w:rPr>
              <w:rStyle w:val="PageNumber"/>
              <w:rFonts w:ascii="Calibri" w:hAnsi="Calibri" w:cs="Arial"/>
            </w:rPr>
            <w:fldChar w:fldCharType="end"/>
          </w:r>
          <w:r w:rsidRPr="00D054C5">
            <w:rPr>
              <w:rStyle w:val="PageNumber"/>
              <w:rFonts w:ascii="Calibri" w:hAnsi="Calibri" w:cs="Arial"/>
            </w:rPr>
            <w:t xml:space="preserve"> of </w:t>
          </w:r>
          <w:r w:rsidRPr="00D054C5">
            <w:rPr>
              <w:rStyle w:val="PageNumber"/>
              <w:rFonts w:ascii="Calibri" w:hAnsi="Calibri" w:cs="Arial"/>
            </w:rPr>
            <w:fldChar w:fldCharType="begin"/>
          </w:r>
          <w:r w:rsidRPr="00D054C5">
            <w:rPr>
              <w:rStyle w:val="PageNumber"/>
              <w:rFonts w:ascii="Calibri" w:hAnsi="Calibri" w:cs="Arial"/>
            </w:rPr>
            <w:instrText xml:space="preserve"> NUMPAGES </w:instrText>
          </w:r>
          <w:r w:rsidRPr="00D054C5">
            <w:rPr>
              <w:rStyle w:val="PageNumber"/>
              <w:rFonts w:ascii="Calibri" w:hAnsi="Calibri" w:cs="Arial"/>
            </w:rPr>
            <w:fldChar w:fldCharType="separate"/>
          </w:r>
          <w:r w:rsidR="005107F7">
            <w:rPr>
              <w:rStyle w:val="PageNumber"/>
              <w:rFonts w:ascii="Calibri" w:hAnsi="Calibri" w:cs="Arial"/>
              <w:noProof/>
            </w:rPr>
            <w:t>15</w:t>
          </w:r>
          <w:r w:rsidRPr="00D054C5">
            <w:rPr>
              <w:rStyle w:val="PageNumber"/>
              <w:rFonts w:ascii="Calibri" w:hAnsi="Calibri" w:cs="Arial"/>
            </w:rPr>
            <w:fldChar w:fldCharType="end"/>
          </w:r>
        </w:p>
      </w:tc>
    </w:tr>
  </w:tbl>
  <w:p w:rsidR="00296120" w:rsidRPr="00D054C5" w:rsidRDefault="00296120">
    <w:pPr>
      <w:pStyle w:val="Header"/>
      <w:pBdr>
        <w:top w:val="single" w:sz="4" w:space="1" w:color="auto"/>
      </w:pBd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3D0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328F59E3"/>
    <w:multiLevelType w:val="hybridMultilevel"/>
    <w:tmpl w:val="428C43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8F838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F4035C5"/>
    <w:multiLevelType w:val="hybridMultilevel"/>
    <w:tmpl w:val="1EEA46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EA2BFB"/>
    <w:multiLevelType w:val="hybridMultilevel"/>
    <w:tmpl w:val="CDE8F192"/>
    <w:lvl w:ilvl="0" w:tplc="76D414C2">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6137DA"/>
    <w:multiLevelType w:val="hybridMultilevel"/>
    <w:tmpl w:val="D6D8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0137CD"/>
    <w:multiLevelType w:val="hybridMultilevel"/>
    <w:tmpl w:val="F6C46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E483D"/>
    <w:multiLevelType w:val="hybridMultilevel"/>
    <w:tmpl w:val="D7903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0800C6"/>
    <w:multiLevelType w:val="multilevel"/>
    <w:tmpl w:val="9C9821E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360" w:hanging="360"/>
      </w:pPr>
      <w:rPr>
        <w:rFonts w:hint="default"/>
        <w:color w:val="auto"/>
      </w:rPr>
    </w:lvl>
    <w:lvl w:ilvl="2">
      <w:start w:val="1"/>
      <w:numFmt w:val="decimal"/>
      <w:pStyle w:val="Heading3"/>
      <w:lvlText w:val="%1.%2.%3."/>
      <w:lvlJc w:val="left"/>
      <w:pPr>
        <w:tabs>
          <w:tab w:val="num" w:pos="1080"/>
        </w:tabs>
        <w:ind w:left="360" w:hanging="360"/>
      </w:pPr>
      <w:rPr>
        <w:rFonts w:asciiTheme="minorHAnsi" w:hAnsiTheme="minorHAnsi" w:hint="default"/>
      </w:rPr>
    </w:lvl>
    <w:lvl w:ilvl="3">
      <w:start w:val="1"/>
      <w:numFmt w:val="decimal"/>
      <w:pStyle w:val="Heading4"/>
      <w:lvlText w:val="%1.%2.%3.%4."/>
      <w:lvlJc w:val="left"/>
      <w:pPr>
        <w:tabs>
          <w:tab w:val="num" w:pos="1080"/>
        </w:tabs>
        <w:ind w:left="360" w:hanging="360"/>
      </w:pPr>
      <w:rPr>
        <w:rFonts w:asciiTheme="minorHAnsi" w:hAnsiTheme="minorHAnsi" w:hint="default"/>
      </w:rPr>
    </w:lvl>
    <w:lvl w:ilvl="4">
      <w:start w:val="1"/>
      <w:numFmt w:val="decimal"/>
      <w:pStyle w:val="Heading5"/>
      <w:lvlText w:val="%1.%2.%3.%4.%5."/>
      <w:lvlJc w:val="left"/>
      <w:pPr>
        <w:tabs>
          <w:tab w:val="num" w:pos="1440"/>
        </w:tabs>
        <w:ind w:left="360" w:hanging="360"/>
      </w:pPr>
      <w:rPr>
        <w:rFonts w:hint="default"/>
      </w:rPr>
    </w:lvl>
    <w:lvl w:ilvl="5">
      <w:start w:val="1"/>
      <w:numFmt w:val="decimal"/>
      <w:pStyle w:val="Heading6"/>
      <w:lvlText w:val="%1.%2.%3.%4.%5.%6."/>
      <w:lvlJc w:val="left"/>
      <w:pPr>
        <w:tabs>
          <w:tab w:val="num" w:pos="1800"/>
        </w:tabs>
        <w:ind w:left="216" w:hanging="216"/>
      </w:pPr>
      <w:rPr>
        <w:rFonts w:hint="default"/>
      </w:rPr>
    </w:lvl>
    <w:lvl w:ilvl="6">
      <w:start w:val="1"/>
      <w:numFmt w:val="decimal"/>
      <w:pStyle w:val="Heading7"/>
      <w:lvlText w:val="%1.%2.%3.%4.%5.%6.%7."/>
      <w:lvlJc w:val="left"/>
      <w:pPr>
        <w:tabs>
          <w:tab w:val="num" w:pos="2160"/>
        </w:tabs>
        <w:ind w:left="360" w:hanging="360"/>
      </w:pPr>
      <w:rPr>
        <w:rFonts w:hint="default"/>
      </w:rPr>
    </w:lvl>
    <w:lvl w:ilvl="7">
      <w:start w:val="1"/>
      <w:numFmt w:val="decimal"/>
      <w:pStyle w:val="Heading8"/>
      <w:lvlText w:val="%1.%2.%3.%4.%5.%6.%7.%8."/>
      <w:lvlJc w:val="left"/>
      <w:pPr>
        <w:tabs>
          <w:tab w:val="num" w:pos="2160"/>
        </w:tabs>
        <w:ind w:left="216" w:hanging="216"/>
      </w:pPr>
      <w:rPr>
        <w:rFonts w:hint="default"/>
      </w:rPr>
    </w:lvl>
    <w:lvl w:ilvl="8">
      <w:start w:val="1"/>
      <w:numFmt w:val="decimal"/>
      <w:pStyle w:val="Heading9"/>
      <w:lvlText w:val="%1.%2.%3.%4.%5.%6.%7.%8.%9."/>
      <w:lvlJc w:val="left"/>
      <w:pPr>
        <w:tabs>
          <w:tab w:val="num" w:pos="2520"/>
        </w:tabs>
        <w:ind w:left="360" w:hanging="360"/>
      </w:pPr>
      <w:rPr>
        <w:rFonts w:hint="default"/>
      </w:rPr>
    </w:lvl>
  </w:abstractNum>
  <w:abstractNum w:abstractNumId="9">
    <w:nsid w:val="75230C64"/>
    <w:multiLevelType w:val="hybridMultilevel"/>
    <w:tmpl w:val="0220E81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0"/>
  </w:num>
  <w:num w:numId="4">
    <w:abstractNumId w:val="9"/>
  </w:num>
  <w:num w:numId="5">
    <w:abstractNumId w:val="1"/>
  </w:num>
  <w:num w:numId="6">
    <w:abstractNumId w:val="7"/>
  </w:num>
  <w:num w:numId="7">
    <w:abstractNumId w:val="4"/>
  </w:num>
  <w:num w:numId="8">
    <w:abstractNumId w:val="3"/>
  </w:num>
  <w:num w:numId="9">
    <w:abstractNumId w:val="8"/>
  </w:num>
  <w:num w:numId="10">
    <w:abstractNumId w:val="6"/>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93"/>
    <w:rsid w:val="0000524B"/>
    <w:rsid w:val="000442BF"/>
    <w:rsid w:val="00047A3F"/>
    <w:rsid w:val="00063C28"/>
    <w:rsid w:val="000A13DE"/>
    <w:rsid w:val="000A3B89"/>
    <w:rsid w:val="000A53E5"/>
    <w:rsid w:val="000C573E"/>
    <w:rsid w:val="000C7B3B"/>
    <w:rsid w:val="000E2D19"/>
    <w:rsid w:val="000F6869"/>
    <w:rsid w:val="00100088"/>
    <w:rsid w:val="00100AF4"/>
    <w:rsid w:val="00116CCA"/>
    <w:rsid w:val="00126B2B"/>
    <w:rsid w:val="00132415"/>
    <w:rsid w:val="0013496B"/>
    <w:rsid w:val="00135918"/>
    <w:rsid w:val="00140C51"/>
    <w:rsid w:val="00151267"/>
    <w:rsid w:val="0016740F"/>
    <w:rsid w:val="001720EE"/>
    <w:rsid w:val="0019093A"/>
    <w:rsid w:val="00194AC1"/>
    <w:rsid w:val="00196090"/>
    <w:rsid w:val="001A0CA4"/>
    <w:rsid w:val="001B2273"/>
    <w:rsid w:val="001C2F75"/>
    <w:rsid w:val="001C6FBC"/>
    <w:rsid w:val="001E31E7"/>
    <w:rsid w:val="001E55B5"/>
    <w:rsid w:val="001E63CB"/>
    <w:rsid w:val="001F4869"/>
    <w:rsid w:val="00206305"/>
    <w:rsid w:val="002158B2"/>
    <w:rsid w:val="00215CEA"/>
    <w:rsid w:val="00223F18"/>
    <w:rsid w:val="00225D21"/>
    <w:rsid w:val="00231A2C"/>
    <w:rsid w:val="00234F7C"/>
    <w:rsid w:val="00243881"/>
    <w:rsid w:val="00254CCE"/>
    <w:rsid w:val="002637C5"/>
    <w:rsid w:val="00275432"/>
    <w:rsid w:val="0028087B"/>
    <w:rsid w:val="002915B8"/>
    <w:rsid w:val="00296120"/>
    <w:rsid w:val="002A3743"/>
    <w:rsid w:val="002A664C"/>
    <w:rsid w:val="002B3030"/>
    <w:rsid w:val="002B7B58"/>
    <w:rsid w:val="002C28C2"/>
    <w:rsid w:val="002D0BAF"/>
    <w:rsid w:val="002D24C0"/>
    <w:rsid w:val="002D296E"/>
    <w:rsid w:val="002E1717"/>
    <w:rsid w:val="002F51EA"/>
    <w:rsid w:val="00300584"/>
    <w:rsid w:val="0030772A"/>
    <w:rsid w:val="003116DB"/>
    <w:rsid w:val="00321D50"/>
    <w:rsid w:val="00334DF0"/>
    <w:rsid w:val="00350F5A"/>
    <w:rsid w:val="00353740"/>
    <w:rsid w:val="003575D5"/>
    <w:rsid w:val="00372048"/>
    <w:rsid w:val="00372C6D"/>
    <w:rsid w:val="00376319"/>
    <w:rsid w:val="00383B6E"/>
    <w:rsid w:val="00397619"/>
    <w:rsid w:val="003A1874"/>
    <w:rsid w:val="003A412F"/>
    <w:rsid w:val="003A4A2F"/>
    <w:rsid w:val="003A51AB"/>
    <w:rsid w:val="003A7527"/>
    <w:rsid w:val="003E3C57"/>
    <w:rsid w:val="003E471B"/>
    <w:rsid w:val="003F094F"/>
    <w:rsid w:val="003F136F"/>
    <w:rsid w:val="004018D1"/>
    <w:rsid w:val="004038D1"/>
    <w:rsid w:val="00410DBA"/>
    <w:rsid w:val="00416B6F"/>
    <w:rsid w:val="00417DBF"/>
    <w:rsid w:val="00425B5F"/>
    <w:rsid w:val="00437127"/>
    <w:rsid w:val="00451E8C"/>
    <w:rsid w:val="00455030"/>
    <w:rsid w:val="00457221"/>
    <w:rsid w:val="004641BC"/>
    <w:rsid w:val="00464F51"/>
    <w:rsid w:val="004660D0"/>
    <w:rsid w:val="004703F2"/>
    <w:rsid w:val="00475898"/>
    <w:rsid w:val="004862DA"/>
    <w:rsid w:val="00486728"/>
    <w:rsid w:val="00497685"/>
    <w:rsid w:val="004979E2"/>
    <w:rsid w:val="004A3CD8"/>
    <w:rsid w:val="004A58C8"/>
    <w:rsid w:val="004C547B"/>
    <w:rsid w:val="004D421F"/>
    <w:rsid w:val="004F3253"/>
    <w:rsid w:val="004F3B53"/>
    <w:rsid w:val="00501843"/>
    <w:rsid w:val="00503215"/>
    <w:rsid w:val="00504E60"/>
    <w:rsid w:val="005107F7"/>
    <w:rsid w:val="0051441E"/>
    <w:rsid w:val="00525C8D"/>
    <w:rsid w:val="00534F4F"/>
    <w:rsid w:val="00535219"/>
    <w:rsid w:val="0054345F"/>
    <w:rsid w:val="005464A4"/>
    <w:rsid w:val="0054709E"/>
    <w:rsid w:val="00550326"/>
    <w:rsid w:val="00570328"/>
    <w:rsid w:val="005723CA"/>
    <w:rsid w:val="00576982"/>
    <w:rsid w:val="005864FD"/>
    <w:rsid w:val="00593722"/>
    <w:rsid w:val="005A355B"/>
    <w:rsid w:val="005A4007"/>
    <w:rsid w:val="005A447E"/>
    <w:rsid w:val="005A5DB9"/>
    <w:rsid w:val="005C43AD"/>
    <w:rsid w:val="005C6E27"/>
    <w:rsid w:val="005C6EB3"/>
    <w:rsid w:val="005C7782"/>
    <w:rsid w:val="005E0F56"/>
    <w:rsid w:val="005E1697"/>
    <w:rsid w:val="005E6201"/>
    <w:rsid w:val="005F4944"/>
    <w:rsid w:val="005F4AAF"/>
    <w:rsid w:val="00601D0C"/>
    <w:rsid w:val="00604753"/>
    <w:rsid w:val="0067512E"/>
    <w:rsid w:val="00677BE9"/>
    <w:rsid w:val="006972F0"/>
    <w:rsid w:val="006A4F1F"/>
    <w:rsid w:val="006B2658"/>
    <w:rsid w:val="006C1F30"/>
    <w:rsid w:val="006C2E7E"/>
    <w:rsid w:val="006D7885"/>
    <w:rsid w:val="006E321A"/>
    <w:rsid w:val="006F2290"/>
    <w:rsid w:val="007055E1"/>
    <w:rsid w:val="0072166F"/>
    <w:rsid w:val="00723CF5"/>
    <w:rsid w:val="00730F99"/>
    <w:rsid w:val="00737058"/>
    <w:rsid w:val="00751685"/>
    <w:rsid w:val="0075410E"/>
    <w:rsid w:val="00762152"/>
    <w:rsid w:val="00780942"/>
    <w:rsid w:val="00787F9F"/>
    <w:rsid w:val="00790976"/>
    <w:rsid w:val="007A4A15"/>
    <w:rsid w:val="007A7322"/>
    <w:rsid w:val="007A7545"/>
    <w:rsid w:val="007A7FD3"/>
    <w:rsid w:val="007C1517"/>
    <w:rsid w:val="007C38C6"/>
    <w:rsid w:val="007D1F2C"/>
    <w:rsid w:val="007D2042"/>
    <w:rsid w:val="007D2233"/>
    <w:rsid w:val="007E0D1C"/>
    <w:rsid w:val="007E2BFB"/>
    <w:rsid w:val="007E2E00"/>
    <w:rsid w:val="007E537A"/>
    <w:rsid w:val="00805294"/>
    <w:rsid w:val="00805643"/>
    <w:rsid w:val="008176C0"/>
    <w:rsid w:val="00831E97"/>
    <w:rsid w:val="00833776"/>
    <w:rsid w:val="00840185"/>
    <w:rsid w:val="00843BEB"/>
    <w:rsid w:val="00844D54"/>
    <w:rsid w:val="00851663"/>
    <w:rsid w:val="00855F9D"/>
    <w:rsid w:val="00884FB0"/>
    <w:rsid w:val="00887494"/>
    <w:rsid w:val="00887F44"/>
    <w:rsid w:val="008A2013"/>
    <w:rsid w:val="008A30B8"/>
    <w:rsid w:val="008B165F"/>
    <w:rsid w:val="008B177B"/>
    <w:rsid w:val="008B5800"/>
    <w:rsid w:val="008C1512"/>
    <w:rsid w:val="008C5A2C"/>
    <w:rsid w:val="008D4D8D"/>
    <w:rsid w:val="008D69ED"/>
    <w:rsid w:val="008E5B57"/>
    <w:rsid w:val="008F5A1A"/>
    <w:rsid w:val="009015E2"/>
    <w:rsid w:val="00902009"/>
    <w:rsid w:val="00905F41"/>
    <w:rsid w:val="00922743"/>
    <w:rsid w:val="00930518"/>
    <w:rsid w:val="00930DEE"/>
    <w:rsid w:val="00940E09"/>
    <w:rsid w:val="00942D67"/>
    <w:rsid w:val="0095318F"/>
    <w:rsid w:val="009557C5"/>
    <w:rsid w:val="00963E8D"/>
    <w:rsid w:val="009674B6"/>
    <w:rsid w:val="00967BCF"/>
    <w:rsid w:val="0097038F"/>
    <w:rsid w:val="00984188"/>
    <w:rsid w:val="009A006F"/>
    <w:rsid w:val="009A151F"/>
    <w:rsid w:val="009C05D9"/>
    <w:rsid w:val="009D05BD"/>
    <w:rsid w:val="009E0762"/>
    <w:rsid w:val="009E7A5B"/>
    <w:rsid w:val="009E7CD8"/>
    <w:rsid w:val="009F484F"/>
    <w:rsid w:val="00A13C1F"/>
    <w:rsid w:val="00A16C5B"/>
    <w:rsid w:val="00A246D1"/>
    <w:rsid w:val="00A4644C"/>
    <w:rsid w:val="00A57410"/>
    <w:rsid w:val="00A60B83"/>
    <w:rsid w:val="00A715F3"/>
    <w:rsid w:val="00A733E3"/>
    <w:rsid w:val="00A90699"/>
    <w:rsid w:val="00A93D1B"/>
    <w:rsid w:val="00AB26E5"/>
    <w:rsid w:val="00AB4953"/>
    <w:rsid w:val="00AC68B2"/>
    <w:rsid w:val="00AD668C"/>
    <w:rsid w:val="00AE1B56"/>
    <w:rsid w:val="00B078FB"/>
    <w:rsid w:val="00B23A52"/>
    <w:rsid w:val="00B26FCB"/>
    <w:rsid w:val="00B408CF"/>
    <w:rsid w:val="00B40E0D"/>
    <w:rsid w:val="00B40FB1"/>
    <w:rsid w:val="00B61E9F"/>
    <w:rsid w:val="00B75A73"/>
    <w:rsid w:val="00B8241A"/>
    <w:rsid w:val="00B90E18"/>
    <w:rsid w:val="00BB7980"/>
    <w:rsid w:val="00BC652F"/>
    <w:rsid w:val="00BD7010"/>
    <w:rsid w:val="00BE1C3E"/>
    <w:rsid w:val="00C12CA2"/>
    <w:rsid w:val="00C24420"/>
    <w:rsid w:val="00C339E1"/>
    <w:rsid w:val="00C36031"/>
    <w:rsid w:val="00C47A8A"/>
    <w:rsid w:val="00C521BA"/>
    <w:rsid w:val="00C54876"/>
    <w:rsid w:val="00C72DE4"/>
    <w:rsid w:val="00C80F90"/>
    <w:rsid w:val="00C8477C"/>
    <w:rsid w:val="00C91E30"/>
    <w:rsid w:val="00C9292A"/>
    <w:rsid w:val="00CC16E0"/>
    <w:rsid w:val="00CC39EE"/>
    <w:rsid w:val="00CC4A10"/>
    <w:rsid w:val="00CD377B"/>
    <w:rsid w:val="00CD5F9D"/>
    <w:rsid w:val="00CE12B4"/>
    <w:rsid w:val="00CE205D"/>
    <w:rsid w:val="00CE2F17"/>
    <w:rsid w:val="00CE61DA"/>
    <w:rsid w:val="00CF2FD2"/>
    <w:rsid w:val="00CF4272"/>
    <w:rsid w:val="00D02044"/>
    <w:rsid w:val="00D024E4"/>
    <w:rsid w:val="00D03EA0"/>
    <w:rsid w:val="00D054C5"/>
    <w:rsid w:val="00D0573D"/>
    <w:rsid w:val="00D549C9"/>
    <w:rsid w:val="00D579F3"/>
    <w:rsid w:val="00D70407"/>
    <w:rsid w:val="00D81723"/>
    <w:rsid w:val="00D81A99"/>
    <w:rsid w:val="00D872AD"/>
    <w:rsid w:val="00D919F7"/>
    <w:rsid w:val="00D94C87"/>
    <w:rsid w:val="00DA4454"/>
    <w:rsid w:val="00DA79B7"/>
    <w:rsid w:val="00DB07C0"/>
    <w:rsid w:val="00DB5E5D"/>
    <w:rsid w:val="00DC3BB9"/>
    <w:rsid w:val="00DC77AB"/>
    <w:rsid w:val="00DD150F"/>
    <w:rsid w:val="00DE0743"/>
    <w:rsid w:val="00DE1708"/>
    <w:rsid w:val="00DF1740"/>
    <w:rsid w:val="00DF1FC9"/>
    <w:rsid w:val="00DF2749"/>
    <w:rsid w:val="00DF7CF7"/>
    <w:rsid w:val="00E06D43"/>
    <w:rsid w:val="00E16039"/>
    <w:rsid w:val="00E16BD8"/>
    <w:rsid w:val="00E21A93"/>
    <w:rsid w:val="00E22D25"/>
    <w:rsid w:val="00E24184"/>
    <w:rsid w:val="00E31CE0"/>
    <w:rsid w:val="00E5769A"/>
    <w:rsid w:val="00E63493"/>
    <w:rsid w:val="00E9474A"/>
    <w:rsid w:val="00EA027C"/>
    <w:rsid w:val="00EA27BC"/>
    <w:rsid w:val="00EA5AE6"/>
    <w:rsid w:val="00EB6A68"/>
    <w:rsid w:val="00EC423E"/>
    <w:rsid w:val="00EC71EE"/>
    <w:rsid w:val="00ED2F5E"/>
    <w:rsid w:val="00EE13AD"/>
    <w:rsid w:val="00F10497"/>
    <w:rsid w:val="00F21DDE"/>
    <w:rsid w:val="00F34D9C"/>
    <w:rsid w:val="00F37DAB"/>
    <w:rsid w:val="00F445B3"/>
    <w:rsid w:val="00F44BC1"/>
    <w:rsid w:val="00F44EBF"/>
    <w:rsid w:val="00F52DD1"/>
    <w:rsid w:val="00F54CCD"/>
    <w:rsid w:val="00F70ECA"/>
    <w:rsid w:val="00F9014B"/>
    <w:rsid w:val="00F9484A"/>
    <w:rsid w:val="00F9667B"/>
    <w:rsid w:val="00F976BD"/>
    <w:rsid w:val="00FB060D"/>
    <w:rsid w:val="00FB166C"/>
    <w:rsid w:val="00FD3F12"/>
    <w:rsid w:val="00FD79BF"/>
    <w:rsid w:val="00FE419A"/>
    <w:rsid w:val="00FF0C31"/>
    <w:rsid w:val="00FF43D3"/>
    <w:rsid w:val="00FF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A2C"/>
    <w:rPr>
      <w:rFonts w:ascii="Helvetica" w:hAnsi="Helvetica"/>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Arial" w:hAnsi="Arial" w:cs="Arial"/>
      <w:b/>
      <w:bCs/>
      <w:sz w:val="26"/>
      <w:szCs w:val="28"/>
    </w:rPr>
  </w:style>
  <w:style w:type="paragraph" w:styleId="Heading5">
    <w:name w:val="heading 5"/>
    <w:basedOn w:val="Normal"/>
    <w:next w:val="Normal"/>
    <w:qFormat/>
    <w:pPr>
      <w:numPr>
        <w:ilvl w:val="4"/>
        <w:numId w:val="1"/>
      </w:numPr>
      <w:spacing w:before="240" w:after="60"/>
      <w:outlineLvl w:val="4"/>
    </w:pPr>
    <w:rPr>
      <w:rFonts w:ascii="Arial" w:hAnsi="Arial" w:cs="Arial"/>
      <w:b/>
      <w:bCs/>
      <w:sz w:val="26"/>
      <w:szCs w:val="26"/>
    </w:rPr>
  </w:style>
  <w:style w:type="paragraph" w:styleId="Heading6">
    <w:name w:val="heading 6"/>
    <w:basedOn w:val="Normal"/>
    <w:next w:val="Normal"/>
    <w:qFormat/>
    <w:pPr>
      <w:numPr>
        <w:ilvl w:val="5"/>
        <w:numId w:val="1"/>
      </w:numPr>
      <w:spacing w:before="240" w:after="60"/>
      <w:outlineLvl w:val="5"/>
    </w:pPr>
    <w:rPr>
      <w:rFonts w:ascii="Arial" w:hAnsi="Arial" w:cs="Arial"/>
      <w:b/>
      <w:bCs/>
      <w:szCs w:val="22"/>
    </w:rPr>
  </w:style>
  <w:style w:type="paragraph" w:styleId="Heading7">
    <w:name w:val="heading 7"/>
    <w:basedOn w:val="Normal"/>
    <w:next w:val="Normal"/>
    <w:qFormat/>
    <w:pPr>
      <w:numPr>
        <w:ilvl w:val="6"/>
        <w:numId w:val="1"/>
      </w:numPr>
      <w:spacing w:before="240" w:after="60"/>
      <w:outlineLvl w:val="6"/>
    </w:pPr>
    <w:rPr>
      <w:rFonts w:ascii="Arial" w:hAnsi="Arial" w:cs="Arial"/>
      <w:b/>
      <w:bCs/>
    </w:rPr>
  </w:style>
  <w:style w:type="paragraph" w:styleId="Heading8">
    <w:name w:val="heading 8"/>
    <w:basedOn w:val="Normal"/>
    <w:next w:val="Normal"/>
    <w:qFormat/>
    <w:pPr>
      <w:numPr>
        <w:ilvl w:val="7"/>
        <w:numId w:val="1"/>
      </w:numPr>
      <w:spacing w:before="240" w:after="60"/>
      <w:outlineLvl w:val="7"/>
    </w:pPr>
    <w:rPr>
      <w:rFonts w:ascii="Arial" w:hAnsi="Arial" w:cs="Arial"/>
      <w:b/>
      <w:bCs/>
    </w:rPr>
  </w:style>
  <w:style w:type="paragraph" w:styleId="Heading9">
    <w:name w:val="heading 9"/>
    <w:basedOn w:val="Normal"/>
    <w:next w:val="Normal"/>
    <w:qFormat/>
    <w:pPr>
      <w:numPr>
        <w:ilvl w:val="8"/>
        <w:numId w:val="1"/>
      </w:numPr>
      <w:spacing w:before="240" w:after="60"/>
      <w:outlineLvl w:val="8"/>
    </w:pPr>
    <w:rPr>
      <w:rFonts w:ascii="Arial" w:hAnsi="Arial"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styleId="BodyText3">
    <w:name w:val="Body Text 3"/>
    <w:basedOn w:val="Normal"/>
    <w:pPr>
      <w:jc w:val="both"/>
    </w:pPr>
    <w:rPr>
      <w:rFonts w:ascii="Times New Roman" w:hAnsi="Times New Roman"/>
      <w:szCs w:val="20"/>
    </w:rPr>
  </w:style>
  <w:style w:type="paragraph" w:styleId="Caption">
    <w:name w:val="caption"/>
    <w:basedOn w:val="Normal"/>
    <w:next w:val="Normal"/>
    <w:qFormat/>
    <w:pPr>
      <w:spacing w:before="120" w:after="120"/>
      <w:jc w:val="center"/>
    </w:pPr>
    <w:rPr>
      <w:rFonts w:ascii="Times New Roman" w:hAnsi="Times New Roman"/>
      <w:szCs w:val="20"/>
    </w:rPr>
  </w:style>
  <w:style w:type="paragraph" w:customStyle="1" w:styleId="TableHeading">
    <w:name w:val="Table Heading"/>
    <w:basedOn w:val="Normal"/>
    <w:pPr>
      <w:keepNext/>
      <w:spacing w:before="60" w:after="60"/>
      <w:jc w:val="center"/>
    </w:pPr>
    <w:rPr>
      <w:b/>
      <w:sz w:val="22"/>
      <w:szCs w:val="20"/>
    </w:rPr>
  </w:style>
  <w:style w:type="paragraph" w:customStyle="1" w:styleId="TableItems">
    <w:name w:val="Table Items"/>
    <w:basedOn w:val="Normal"/>
    <w:pPr>
      <w:keepNext/>
      <w:spacing w:before="60" w:after="60"/>
      <w:jc w:val="center"/>
    </w:pPr>
    <w:rPr>
      <w:rFonts w:ascii="Times New Roman" w:hAnsi="Times New Roman"/>
      <w:szCs w:val="20"/>
    </w:rPr>
  </w:style>
  <w:style w:type="paragraph" w:styleId="BodyText2">
    <w:name w:val="Body Text 2"/>
    <w:basedOn w:val="Normal"/>
    <w:rPr>
      <w:rFonts w:ascii="Times New Roman" w:hAnsi="Times New Roman"/>
      <w:szCs w:val="20"/>
    </w:rPr>
  </w:style>
  <w:style w:type="paragraph" w:styleId="DocumentMap">
    <w:name w:val="Document Map"/>
    <w:basedOn w:val="Normal"/>
    <w:semiHidden/>
    <w:pPr>
      <w:shd w:val="clear" w:color="auto" w:fill="000080"/>
    </w:pPr>
    <w:rPr>
      <w:rFonts w:ascii="Tahoma" w:hAnsi="Tahoma"/>
      <w:szCs w:val="20"/>
    </w:rPr>
  </w:style>
  <w:style w:type="paragraph" w:customStyle="1" w:styleId="Body6">
    <w:name w:val="Body 6"/>
    <w:basedOn w:val="NormalIndent"/>
    <w:pPr>
      <w:spacing w:after="120"/>
      <w:ind w:left="432"/>
      <w:jc w:val="both"/>
    </w:pPr>
  </w:style>
  <w:style w:type="paragraph" w:styleId="NormalIndent">
    <w:name w:val="Normal Indent"/>
    <w:basedOn w:val="Normal"/>
    <w:pPr>
      <w:ind w:left="720"/>
    </w:pPr>
    <w:rPr>
      <w:rFonts w:ascii="Times New Roman" w:hAnsi="Times New Roman"/>
      <w:szCs w:val="20"/>
    </w:rPr>
  </w:style>
  <w:style w:type="paragraph" w:customStyle="1" w:styleId="Body7">
    <w:name w:val="Body 7"/>
    <w:basedOn w:val="Normal"/>
    <w:pPr>
      <w:spacing w:after="120"/>
      <w:ind w:left="864"/>
      <w:jc w:val="both"/>
    </w:pPr>
    <w:rPr>
      <w:rFonts w:ascii="Times New Roman" w:hAnsi="Times New Roman"/>
      <w:szCs w:val="20"/>
    </w:rPr>
  </w:style>
  <w:style w:type="paragraph" w:customStyle="1" w:styleId="IndentedParagraph">
    <w:name w:val="Indented Paragraph"/>
    <w:basedOn w:val="Normal"/>
    <w:pPr>
      <w:ind w:left="360" w:right="806"/>
    </w:pPr>
    <w:rPr>
      <w:color w:val="000000"/>
      <w:szCs w:val="20"/>
    </w:rPr>
  </w:style>
  <w:style w:type="paragraph" w:styleId="BodyText">
    <w:name w:val="Body Text"/>
    <w:basedOn w:val="Normal"/>
    <w:pPr>
      <w:spacing w:after="160"/>
    </w:pPr>
    <w:rPr>
      <w:szCs w:val="20"/>
    </w:rPr>
  </w:style>
  <w:style w:type="paragraph" w:customStyle="1" w:styleId="Normal1">
    <w:name w:val="Normal1"/>
    <w:basedOn w:val="Normal"/>
    <w:pPr>
      <w:spacing w:after="120"/>
    </w:pPr>
    <w:rPr>
      <w:szCs w:val="20"/>
    </w:rPr>
  </w:style>
  <w:style w:type="paragraph" w:styleId="PlainText">
    <w:name w:val="Plain Text"/>
    <w:basedOn w:val="Normal"/>
    <w:rPr>
      <w:rFonts w:ascii="Courier New" w:hAnsi="Courier New"/>
      <w:szCs w:val="20"/>
    </w:rPr>
  </w:style>
  <w:style w:type="paragraph" w:styleId="BodyTextIndent">
    <w:name w:val="Body Text Indent"/>
    <w:basedOn w:val="Normal"/>
    <w:pPr>
      <w:ind w:left="720" w:firstLine="720"/>
    </w:pPr>
    <w:rPr>
      <w:rFonts w:ascii="Times New Roman" w:hAnsi="Times New Roman"/>
      <w:szCs w:val="20"/>
    </w:rPr>
  </w:style>
  <w:style w:type="paragraph" w:customStyle="1" w:styleId="DocumentLabel">
    <w:name w:val="Document Label"/>
    <w:basedOn w:val="Normal"/>
    <w:next w:val="BodyText"/>
    <w:pPr>
      <w:keepNext/>
      <w:keepLines/>
      <w:pBdr>
        <w:top w:val="single" w:sz="24" w:space="15" w:color="auto"/>
        <w:bottom w:val="single" w:sz="6" w:space="15" w:color="auto"/>
      </w:pBdr>
      <w:spacing w:before="120" w:after="240"/>
    </w:pPr>
    <w:rPr>
      <w:b/>
      <w:caps/>
      <w:spacing w:val="180"/>
      <w:kern w:val="28"/>
      <w:sz w:val="32"/>
      <w:szCs w:val="20"/>
    </w:rPr>
  </w:style>
  <w:style w:type="paragraph" w:styleId="Date">
    <w:name w:val="Date"/>
    <w:basedOn w:val="Normal"/>
    <w:next w:val="Normal"/>
    <w:rPr>
      <w:rFonts w:ascii="Times New Roman" w:hAnsi="Times New Roman"/>
      <w:szCs w:val="20"/>
    </w:rPr>
  </w:style>
  <w:style w:type="paragraph" w:customStyle="1" w:styleId="Delphitext">
    <w:name w:val="Delphitext"/>
    <w:basedOn w:val="Normal"/>
    <w:pPr>
      <w:spacing w:line="360" w:lineRule="auto"/>
      <w:ind w:firstLine="1440"/>
    </w:pPr>
    <w:rPr>
      <w:rFonts w:ascii="Times New Roman" w:hAnsi="Times New Roman"/>
      <w:szCs w:val="20"/>
    </w:rPr>
  </w:style>
  <w:style w:type="paragraph" w:customStyle="1" w:styleId="Body5">
    <w:name w:val="Body 5"/>
    <w:basedOn w:val="NormalIndent"/>
    <w:pPr>
      <w:spacing w:after="120"/>
      <w:ind w:left="432"/>
      <w:jc w:val="both"/>
    </w:pPr>
  </w:style>
  <w:style w:type="paragraph" w:styleId="BodyTextIndent2">
    <w:name w:val="Body Text Indent 2"/>
    <w:basedOn w:val="Normal"/>
    <w:pPr>
      <w:ind w:left="1440"/>
    </w:pPr>
    <w:rPr>
      <w:rFonts w:ascii="Times New Roman" w:hAnsi="Times New Roman"/>
      <w:szCs w:val="20"/>
    </w:rPr>
  </w:style>
  <w:style w:type="paragraph" w:styleId="BodyTextIndent3">
    <w:name w:val="Body Text Indent 3"/>
    <w:basedOn w:val="Normal"/>
    <w:pPr>
      <w:ind w:left="720"/>
    </w:pPr>
    <w:rPr>
      <w:i/>
      <w:iCs/>
    </w:rPr>
  </w:style>
  <w:style w:type="table" w:styleId="TableGrid">
    <w:name w:val="Table Grid"/>
    <w:basedOn w:val="TableNormal"/>
    <w:rsid w:val="00DF1740"/>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F484F"/>
    <w:rPr>
      <w:rFonts w:ascii="Tahoma" w:hAnsi="Tahoma" w:cs="Tahoma"/>
      <w:sz w:val="16"/>
      <w:szCs w:val="16"/>
    </w:rPr>
  </w:style>
  <w:style w:type="character" w:customStyle="1" w:styleId="BalloonTextChar">
    <w:name w:val="Balloon Text Char"/>
    <w:basedOn w:val="DefaultParagraphFont"/>
    <w:link w:val="BalloonText"/>
    <w:rsid w:val="009F484F"/>
    <w:rPr>
      <w:rFonts w:ascii="Tahoma" w:hAnsi="Tahoma" w:cs="Tahoma"/>
      <w:sz w:val="16"/>
      <w:szCs w:val="16"/>
    </w:rPr>
  </w:style>
  <w:style w:type="paragraph" w:styleId="ListParagraph">
    <w:name w:val="List Paragraph"/>
    <w:basedOn w:val="Normal"/>
    <w:uiPriority w:val="34"/>
    <w:qFormat/>
    <w:rsid w:val="003F09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A2C"/>
    <w:rPr>
      <w:rFonts w:ascii="Helvetica" w:hAnsi="Helvetica"/>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Arial" w:hAnsi="Arial" w:cs="Arial"/>
      <w:b/>
      <w:bCs/>
      <w:sz w:val="26"/>
      <w:szCs w:val="28"/>
    </w:rPr>
  </w:style>
  <w:style w:type="paragraph" w:styleId="Heading5">
    <w:name w:val="heading 5"/>
    <w:basedOn w:val="Normal"/>
    <w:next w:val="Normal"/>
    <w:qFormat/>
    <w:pPr>
      <w:numPr>
        <w:ilvl w:val="4"/>
        <w:numId w:val="1"/>
      </w:numPr>
      <w:spacing w:before="240" w:after="60"/>
      <w:outlineLvl w:val="4"/>
    </w:pPr>
    <w:rPr>
      <w:rFonts w:ascii="Arial" w:hAnsi="Arial" w:cs="Arial"/>
      <w:b/>
      <w:bCs/>
      <w:sz w:val="26"/>
      <w:szCs w:val="26"/>
    </w:rPr>
  </w:style>
  <w:style w:type="paragraph" w:styleId="Heading6">
    <w:name w:val="heading 6"/>
    <w:basedOn w:val="Normal"/>
    <w:next w:val="Normal"/>
    <w:qFormat/>
    <w:pPr>
      <w:numPr>
        <w:ilvl w:val="5"/>
        <w:numId w:val="1"/>
      </w:numPr>
      <w:spacing w:before="240" w:after="60"/>
      <w:outlineLvl w:val="5"/>
    </w:pPr>
    <w:rPr>
      <w:rFonts w:ascii="Arial" w:hAnsi="Arial" w:cs="Arial"/>
      <w:b/>
      <w:bCs/>
      <w:szCs w:val="22"/>
    </w:rPr>
  </w:style>
  <w:style w:type="paragraph" w:styleId="Heading7">
    <w:name w:val="heading 7"/>
    <w:basedOn w:val="Normal"/>
    <w:next w:val="Normal"/>
    <w:qFormat/>
    <w:pPr>
      <w:numPr>
        <w:ilvl w:val="6"/>
        <w:numId w:val="1"/>
      </w:numPr>
      <w:spacing w:before="240" w:after="60"/>
      <w:outlineLvl w:val="6"/>
    </w:pPr>
    <w:rPr>
      <w:rFonts w:ascii="Arial" w:hAnsi="Arial" w:cs="Arial"/>
      <w:b/>
      <w:bCs/>
    </w:rPr>
  </w:style>
  <w:style w:type="paragraph" w:styleId="Heading8">
    <w:name w:val="heading 8"/>
    <w:basedOn w:val="Normal"/>
    <w:next w:val="Normal"/>
    <w:qFormat/>
    <w:pPr>
      <w:numPr>
        <w:ilvl w:val="7"/>
        <w:numId w:val="1"/>
      </w:numPr>
      <w:spacing w:before="240" w:after="60"/>
      <w:outlineLvl w:val="7"/>
    </w:pPr>
    <w:rPr>
      <w:rFonts w:ascii="Arial" w:hAnsi="Arial" w:cs="Arial"/>
      <w:b/>
      <w:bCs/>
    </w:rPr>
  </w:style>
  <w:style w:type="paragraph" w:styleId="Heading9">
    <w:name w:val="heading 9"/>
    <w:basedOn w:val="Normal"/>
    <w:next w:val="Normal"/>
    <w:qFormat/>
    <w:pPr>
      <w:numPr>
        <w:ilvl w:val="8"/>
        <w:numId w:val="1"/>
      </w:numPr>
      <w:spacing w:before="240" w:after="60"/>
      <w:outlineLvl w:val="8"/>
    </w:pPr>
    <w:rPr>
      <w:rFonts w:ascii="Arial" w:hAnsi="Arial"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styleId="BodyText3">
    <w:name w:val="Body Text 3"/>
    <w:basedOn w:val="Normal"/>
    <w:pPr>
      <w:jc w:val="both"/>
    </w:pPr>
    <w:rPr>
      <w:rFonts w:ascii="Times New Roman" w:hAnsi="Times New Roman"/>
      <w:szCs w:val="20"/>
    </w:rPr>
  </w:style>
  <w:style w:type="paragraph" w:styleId="Caption">
    <w:name w:val="caption"/>
    <w:basedOn w:val="Normal"/>
    <w:next w:val="Normal"/>
    <w:qFormat/>
    <w:pPr>
      <w:spacing w:before="120" w:after="120"/>
      <w:jc w:val="center"/>
    </w:pPr>
    <w:rPr>
      <w:rFonts w:ascii="Times New Roman" w:hAnsi="Times New Roman"/>
      <w:szCs w:val="20"/>
    </w:rPr>
  </w:style>
  <w:style w:type="paragraph" w:customStyle="1" w:styleId="TableHeading">
    <w:name w:val="Table Heading"/>
    <w:basedOn w:val="Normal"/>
    <w:pPr>
      <w:keepNext/>
      <w:spacing w:before="60" w:after="60"/>
      <w:jc w:val="center"/>
    </w:pPr>
    <w:rPr>
      <w:b/>
      <w:sz w:val="22"/>
      <w:szCs w:val="20"/>
    </w:rPr>
  </w:style>
  <w:style w:type="paragraph" w:customStyle="1" w:styleId="TableItems">
    <w:name w:val="Table Items"/>
    <w:basedOn w:val="Normal"/>
    <w:pPr>
      <w:keepNext/>
      <w:spacing w:before="60" w:after="60"/>
      <w:jc w:val="center"/>
    </w:pPr>
    <w:rPr>
      <w:rFonts w:ascii="Times New Roman" w:hAnsi="Times New Roman"/>
      <w:szCs w:val="20"/>
    </w:rPr>
  </w:style>
  <w:style w:type="paragraph" w:styleId="BodyText2">
    <w:name w:val="Body Text 2"/>
    <w:basedOn w:val="Normal"/>
    <w:rPr>
      <w:rFonts w:ascii="Times New Roman" w:hAnsi="Times New Roman"/>
      <w:szCs w:val="20"/>
    </w:rPr>
  </w:style>
  <w:style w:type="paragraph" w:styleId="DocumentMap">
    <w:name w:val="Document Map"/>
    <w:basedOn w:val="Normal"/>
    <w:semiHidden/>
    <w:pPr>
      <w:shd w:val="clear" w:color="auto" w:fill="000080"/>
    </w:pPr>
    <w:rPr>
      <w:rFonts w:ascii="Tahoma" w:hAnsi="Tahoma"/>
      <w:szCs w:val="20"/>
    </w:rPr>
  </w:style>
  <w:style w:type="paragraph" w:customStyle="1" w:styleId="Body6">
    <w:name w:val="Body 6"/>
    <w:basedOn w:val="NormalIndent"/>
    <w:pPr>
      <w:spacing w:after="120"/>
      <w:ind w:left="432"/>
      <w:jc w:val="both"/>
    </w:pPr>
  </w:style>
  <w:style w:type="paragraph" w:styleId="NormalIndent">
    <w:name w:val="Normal Indent"/>
    <w:basedOn w:val="Normal"/>
    <w:pPr>
      <w:ind w:left="720"/>
    </w:pPr>
    <w:rPr>
      <w:rFonts w:ascii="Times New Roman" w:hAnsi="Times New Roman"/>
      <w:szCs w:val="20"/>
    </w:rPr>
  </w:style>
  <w:style w:type="paragraph" w:customStyle="1" w:styleId="Body7">
    <w:name w:val="Body 7"/>
    <w:basedOn w:val="Normal"/>
    <w:pPr>
      <w:spacing w:after="120"/>
      <w:ind w:left="864"/>
      <w:jc w:val="both"/>
    </w:pPr>
    <w:rPr>
      <w:rFonts w:ascii="Times New Roman" w:hAnsi="Times New Roman"/>
      <w:szCs w:val="20"/>
    </w:rPr>
  </w:style>
  <w:style w:type="paragraph" w:customStyle="1" w:styleId="IndentedParagraph">
    <w:name w:val="Indented Paragraph"/>
    <w:basedOn w:val="Normal"/>
    <w:pPr>
      <w:ind w:left="360" w:right="806"/>
    </w:pPr>
    <w:rPr>
      <w:color w:val="000000"/>
      <w:szCs w:val="20"/>
    </w:rPr>
  </w:style>
  <w:style w:type="paragraph" w:styleId="BodyText">
    <w:name w:val="Body Text"/>
    <w:basedOn w:val="Normal"/>
    <w:pPr>
      <w:spacing w:after="160"/>
    </w:pPr>
    <w:rPr>
      <w:szCs w:val="20"/>
    </w:rPr>
  </w:style>
  <w:style w:type="paragraph" w:customStyle="1" w:styleId="Normal1">
    <w:name w:val="Normal1"/>
    <w:basedOn w:val="Normal"/>
    <w:pPr>
      <w:spacing w:after="120"/>
    </w:pPr>
    <w:rPr>
      <w:szCs w:val="20"/>
    </w:rPr>
  </w:style>
  <w:style w:type="paragraph" w:styleId="PlainText">
    <w:name w:val="Plain Text"/>
    <w:basedOn w:val="Normal"/>
    <w:rPr>
      <w:rFonts w:ascii="Courier New" w:hAnsi="Courier New"/>
      <w:szCs w:val="20"/>
    </w:rPr>
  </w:style>
  <w:style w:type="paragraph" w:styleId="BodyTextIndent">
    <w:name w:val="Body Text Indent"/>
    <w:basedOn w:val="Normal"/>
    <w:pPr>
      <w:ind w:left="720" w:firstLine="720"/>
    </w:pPr>
    <w:rPr>
      <w:rFonts w:ascii="Times New Roman" w:hAnsi="Times New Roman"/>
      <w:szCs w:val="20"/>
    </w:rPr>
  </w:style>
  <w:style w:type="paragraph" w:customStyle="1" w:styleId="DocumentLabel">
    <w:name w:val="Document Label"/>
    <w:basedOn w:val="Normal"/>
    <w:next w:val="BodyText"/>
    <w:pPr>
      <w:keepNext/>
      <w:keepLines/>
      <w:pBdr>
        <w:top w:val="single" w:sz="24" w:space="15" w:color="auto"/>
        <w:bottom w:val="single" w:sz="6" w:space="15" w:color="auto"/>
      </w:pBdr>
      <w:spacing w:before="120" w:after="240"/>
    </w:pPr>
    <w:rPr>
      <w:b/>
      <w:caps/>
      <w:spacing w:val="180"/>
      <w:kern w:val="28"/>
      <w:sz w:val="32"/>
      <w:szCs w:val="20"/>
    </w:rPr>
  </w:style>
  <w:style w:type="paragraph" w:styleId="Date">
    <w:name w:val="Date"/>
    <w:basedOn w:val="Normal"/>
    <w:next w:val="Normal"/>
    <w:rPr>
      <w:rFonts w:ascii="Times New Roman" w:hAnsi="Times New Roman"/>
      <w:szCs w:val="20"/>
    </w:rPr>
  </w:style>
  <w:style w:type="paragraph" w:customStyle="1" w:styleId="Delphitext">
    <w:name w:val="Delphitext"/>
    <w:basedOn w:val="Normal"/>
    <w:pPr>
      <w:spacing w:line="360" w:lineRule="auto"/>
      <w:ind w:firstLine="1440"/>
    </w:pPr>
    <w:rPr>
      <w:rFonts w:ascii="Times New Roman" w:hAnsi="Times New Roman"/>
      <w:szCs w:val="20"/>
    </w:rPr>
  </w:style>
  <w:style w:type="paragraph" w:customStyle="1" w:styleId="Body5">
    <w:name w:val="Body 5"/>
    <w:basedOn w:val="NormalIndent"/>
    <w:pPr>
      <w:spacing w:after="120"/>
      <w:ind w:left="432"/>
      <w:jc w:val="both"/>
    </w:pPr>
  </w:style>
  <w:style w:type="paragraph" w:styleId="BodyTextIndent2">
    <w:name w:val="Body Text Indent 2"/>
    <w:basedOn w:val="Normal"/>
    <w:pPr>
      <w:ind w:left="1440"/>
    </w:pPr>
    <w:rPr>
      <w:rFonts w:ascii="Times New Roman" w:hAnsi="Times New Roman"/>
      <w:szCs w:val="20"/>
    </w:rPr>
  </w:style>
  <w:style w:type="paragraph" w:styleId="BodyTextIndent3">
    <w:name w:val="Body Text Indent 3"/>
    <w:basedOn w:val="Normal"/>
    <w:pPr>
      <w:ind w:left="720"/>
    </w:pPr>
    <w:rPr>
      <w:i/>
      <w:iCs/>
    </w:rPr>
  </w:style>
  <w:style w:type="table" w:styleId="TableGrid">
    <w:name w:val="Table Grid"/>
    <w:basedOn w:val="TableNormal"/>
    <w:rsid w:val="00DF1740"/>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F484F"/>
    <w:rPr>
      <w:rFonts w:ascii="Tahoma" w:hAnsi="Tahoma" w:cs="Tahoma"/>
      <w:sz w:val="16"/>
      <w:szCs w:val="16"/>
    </w:rPr>
  </w:style>
  <w:style w:type="character" w:customStyle="1" w:styleId="BalloonTextChar">
    <w:name w:val="Balloon Text Char"/>
    <w:basedOn w:val="DefaultParagraphFont"/>
    <w:link w:val="BalloonText"/>
    <w:rsid w:val="009F484F"/>
    <w:rPr>
      <w:rFonts w:ascii="Tahoma" w:hAnsi="Tahoma" w:cs="Tahoma"/>
      <w:sz w:val="16"/>
      <w:szCs w:val="16"/>
    </w:rPr>
  </w:style>
  <w:style w:type="paragraph" w:styleId="ListParagraph">
    <w:name w:val="List Paragraph"/>
    <w:basedOn w:val="Normal"/>
    <w:uiPriority w:val="34"/>
    <w:qFormat/>
    <w:rsid w:val="003F0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84740">
      <w:bodyDiv w:val="1"/>
      <w:marLeft w:val="0"/>
      <w:marRight w:val="0"/>
      <w:marTop w:val="0"/>
      <w:marBottom w:val="0"/>
      <w:divBdr>
        <w:top w:val="none" w:sz="0" w:space="0" w:color="auto"/>
        <w:left w:val="none" w:sz="0" w:space="0" w:color="auto"/>
        <w:bottom w:val="none" w:sz="0" w:space="0" w:color="auto"/>
        <w:right w:val="none" w:sz="0" w:space="0" w:color="auto"/>
      </w:divBdr>
      <w:divsChild>
        <w:div w:id="505023888">
          <w:marLeft w:val="0"/>
          <w:marRight w:val="0"/>
          <w:marTop w:val="0"/>
          <w:marBottom w:val="0"/>
          <w:divBdr>
            <w:top w:val="none" w:sz="0" w:space="0" w:color="auto"/>
            <w:left w:val="none" w:sz="0" w:space="0" w:color="auto"/>
            <w:bottom w:val="none" w:sz="0" w:space="0" w:color="auto"/>
            <w:right w:val="none" w:sz="0" w:space="0" w:color="auto"/>
          </w:divBdr>
        </w:div>
        <w:div w:id="710307921">
          <w:marLeft w:val="0"/>
          <w:marRight w:val="0"/>
          <w:marTop w:val="0"/>
          <w:marBottom w:val="0"/>
          <w:divBdr>
            <w:top w:val="none" w:sz="0" w:space="0" w:color="auto"/>
            <w:left w:val="none" w:sz="0" w:space="0" w:color="auto"/>
            <w:bottom w:val="none" w:sz="0" w:space="0" w:color="auto"/>
            <w:right w:val="none" w:sz="0" w:space="0" w:color="auto"/>
          </w:divBdr>
        </w:div>
        <w:div w:id="718818475">
          <w:marLeft w:val="0"/>
          <w:marRight w:val="0"/>
          <w:marTop w:val="0"/>
          <w:marBottom w:val="0"/>
          <w:divBdr>
            <w:top w:val="none" w:sz="0" w:space="0" w:color="auto"/>
            <w:left w:val="none" w:sz="0" w:space="0" w:color="auto"/>
            <w:bottom w:val="none" w:sz="0" w:space="0" w:color="auto"/>
            <w:right w:val="none" w:sz="0" w:space="0" w:color="auto"/>
          </w:divBdr>
        </w:div>
        <w:div w:id="722369076">
          <w:marLeft w:val="0"/>
          <w:marRight w:val="0"/>
          <w:marTop w:val="0"/>
          <w:marBottom w:val="0"/>
          <w:divBdr>
            <w:top w:val="none" w:sz="0" w:space="0" w:color="auto"/>
            <w:left w:val="none" w:sz="0" w:space="0" w:color="auto"/>
            <w:bottom w:val="none" w:sz="0" w:space="0" w:color="auto"/>
            <w:right w:val="none" w:sz="0" w:space="0" w:color="auto"/>
          </w:divBdr>
        </w:div>
        <w:div w:id="1150488479">
          <w:marLeft w:val="0"/>
          <w:marRight w:val="0"/>
          <w:marTop w:val="0"/>
          <w:marBottom w:val="0"/>
          <w:divBdr>
            <w:top w:val="none" w:sz="0" w:space="0" w:color="auto"/>
            <w:left w:val="none" w:sz="0" w:space="0" w:color="auto"/>
            <w:bottom w:val="none" w:sz="0" w:space="0" w:color="auto"/>
            <w:right w:val="none" w:sz="0" w:space="0" w:color="auto"/>
          </w:divBdr>
        </w:div>
        <w:div w:id="1247691845">
          <w:marLeft w:val="0"/>
          <w:marRight w:val="0"/>
          <w:marTop w:val="0"/>
          <w:marBottom w:val="0"/>
          <w:divBdr>
            <w:top w:val="none" w:sz="0" w:space="0" w:color="auto"/>
            <w:left w:val="none" w:sz="0" w:space="0" w:color="auto"/>
            <w:bottom w:val="none" w:sz="0" w:space="0" w:color="auto"/>
            <w:right w:val="none" w:sz="0" w:space="0" w:color="auto"/>
          </w:divBdr>
        </w:div>
        <w:div w:id="1269199044">
          <w:marLeft w:val="0"/>
          <w:marRight w:val="0"/>
          <w:marTop w:val="0"/>
          <w:marBottom w:val="0"/>
          <w:divBdr>
            <w:top w:val="none" w:sz="0" w:space="0" w:color="auto"/>
            <w:left w:val="none" w:sz="0" w:space="0" w:color="auto"/>
            <w:bottom w:val="none" w:sz="0" w:space="0" w:color="auto"/>
            <w:right w:val="none" w:sz="0" w:space="0" w:color="auto"/>
          </w:divBdr>
        </w:div>
        <w:div w:id="1470170482">
          <w:marLeft w:val="0"/>
          <w:marRight w:val="0"/>
          <w:marTop w:val="0"/>
          <w:marBottom w:val="0"/>
          <w:divBdr>
            <w:top w:val="none" w:sz="0" w:space="0" w:color="auto"/>
            <w:left w:val="none" w:sz="0" w:space="0" w:color="auto"/>
            <w:bottom w:val="none" w:sz="0" w:space="0" w:color="auto"/>
            <w:right w:val="none" w:sz="0" w:space="0" w:color="auto"/>
          </w:divBdr>
        </w:div>
        <w:div w:id="1774545868">
          <w:marLeft w:val="0"/>
          <w:marRight w:val="0"/>
          <w:marTop w:val="0"/>
          <w:marBottom w:val="0"/>
          <w:divBdr>
            <w:top w:val="none" w:sz="0" w:space="0" w:color="auto"/>
            <w:left w:val="none" w:sz="0" w:space="0" w:color="auto"/>
            <w:bottom w:val="none" w:sz="0" w:space="0" w:color="auto"/>
            <w:right w:val="none" w:sz="0" w:space="0" w:color="auto"/>
          </w:divBdr>
        </w:div>
        <w:div w:id="1942685401">
          <w:marLeft w:val="0"/>
          <w:marRight w:val="0"/>
          <w:marTop w:val="0"/>
          <w:marBottom w:val="0"/>
          <w:divBdr>
            <w:top w:val="none" w:sz="0" w:space="0" w:color="auto"/>
            <w:left w:val="none" w:sz="0" w:space="0" w:color="auto"/>
            <w:bottom w:val="none" w:sz="0" w:space="0" w:color="auto"/>
            <w:right w:val="none" w:sz="0" w:space="0" w:color="auto"/>
          </w:divBdr>
        </w:div>
        <w:div w:id="2087461247">
          <w:marLeft w:val="0"/>
          <w:marRight w:val="0"/>
          <w:marTop w:val="0"/>
          <w:marBottom w:val="0"/>
          <w:divBdr>
            <w:top w:val="none" w:sz="0" w:space="0" w:color="auto"/>
            <w:left w:val="none" w:sz="0" w:space="0" w:color="auto"/>
            <w:bottom w:val="none" w:sz="0" w:space="0" w:color="auto"/>
            <w:right w:val="none" w:sz="0" w:space="0" w:color="auto"/>
          </w:divBdr>
        </w:div>
        <w:div w:id="2130854714">
          <w:marLeft w:val="0"/>
          <w:marRight w:val="0"/>
          <w:marTop w:val="0"/>
          <w:marBottom w:val="0"/>
          <w:divBdr>
            <w:top w:val="none" w:sz="0" w:space="0" w:color="auto"/>
            <w:left w:val="none" w:sz="0" w:space="0" w:color="auto"/>
            <w:bottom w:val="none" w:sz="0" w:space="0" w:color="auto"/>
            <w:right w:val="none" w:sz="0" w:space="0" w:color="auto"/>
          </w:divBdr>
        </w:div>
      </w:divsChild>
    </w:div>
    <w:div w:id="1593515924">
      <w:bodyDiv w:val="1"/>
      <w:marLeft w:val="0"/>
      <w:marRight w:val="0"/>
      <w:marTop w:val="0"/>
      <w:marBottom w:val="0"/>
      <w:divBdr>
        <w:top w:val="none" w:sz="0" w:space="0" w:color="auto"/>
        <w:left w:val="none" w:sz="0" w:space="0" w:color="auto"/>
        <w:bottom w:val="none" w:sz="0" w:space="0" w:color="auto"/>
        <w:right w:val="none" w:sz="0" w:space="0" w:color="auto"/>
      </w:divBdr>
      <w:divsChild>
        <w:div w:id="372967792">
          <w:marLeft w:val="0"/>
          <w:marRight w:val="0"/>
          <w:marTop w:val="0"/>
          <w:marBottom w:val="0"/>
          <w:divBdr>
            <w:top w:val="none" w:sz="0" w:space="0" w:color="auto"/>
            <w:left w:val="none" w:sz="0" w:space="0" w:color="auto"/>
            <w:bottom w:val="none" w:sz="0" w:space="0" w:color="auto"/>
            <w:right w:val="none" w:sz="0" w:space="0" w:color="auto"/>
          </w:divBdr>
        </w:div>
        <w:div w:id="394621431">
          <w:marLeft w:val="0"/>
          <w:marRight w:val="0"/>
          <w:marTop w:val="0"/>
          <w:marBottom w:val="0"/>
          <w:divBdr>
            <w:top w:val="none" w:sz="0" w:space="0" w:color="auto"/>
            <w:left w:val="none" w:sz="0" w:space="0" w:color="auto"/>
            <w:bottom w:val="none" w:sz="0" w:space="0" w:color="auto"/>
            <w:right w:val="none" w:sz="0" w:space="0" w:color="auto"/>
          </w:divBdr>
        </w:div>
        <w:div w:id="465971221">
          <w:marLeft w:val="0"/>
          <w:marRight w:val="0"/>
          <w:marTop w:val="0"/>
          <w:marBottom w:val="0"/>
          <w:divBdr>
            <w:top w:val="none" w:sz="0" w:space="0" w:color="auto"/>
            <w:left w:val="none" w:sz="0" w:space="0" w:color="auto"/>
            <w:bottom w:val="none" w:sz="0" w:space="0" w:color="auto"/>
            <w:right w:val="none" w:sz="0" w:space="0" w:color="auto"/>
          </w:divBdr>
        </w:div>
        <w:div w:id="694889374">
          <w:marLeft w:val="0"/>
          <w:marRight w:val="0"/>
          <w:marTop w:val="0"/>
          <w:marBottom w:val="0"/>
          <w:divBdr>
            <w:top w:val="none" w:sz="0" w:space="0" w:color="auto"/>
            <w:left w:val="none" w:sz="0" w:space="0" w:color="auto"/>
            <w:bottom w:val="none" w:sz="0" w:space="0" w:color="auto"/>
            <w:right w:val="none" w:sz="0" w:space="0" w:color="auto"/>
          </w:divBdr>
        </w:div>
        <w:div w:id="841237996">
          <w:marLeft w:val="0"/>
          <w:marRight w:val="0"/>
          <w:marTop w:val="0"/>
          <w:marBottom w:val="0"/>
          <w:divBdr>
            <w:top w:val="none" w:sz="0" w:space="0" w:color="auto"/>
            <w:left w:val="none" w:sz="0" w:space="0" w:color="auto"/>
            <w:bottom w:val="none" w:sz="0" w:space="0" w:color="auto"/>
            <w:right w:val="none" w:sz="0" w:space="0" w:color="auto"/>
          </w:divBdr>
        </w:div>
        <w:div w:id="1116372170">
          <w:marLeft w:val="0"/>
          <w:marRight w:val="0"/>
          <w:marTop w:val="0"/>
          <w:marBottom w:val="0"/>
          <w:divBdr>
            <w:top w:val="none" w:sz="0" w:space="0" w:color="auto"/>
            <w:left w:val="none" w:sz="0" w:space="0" w:color="auto"/>
            <w:bottom w:val="none" w:sz="0" w:space="0" w:color="auto"/>
            <w:right w:val="none" w:sz="0" w:space="0" w:color="auto"/>
          </w:divBdr>
        </w:div>
        <w:div w:id="1413821346">
          <w:marLeft w:val="0"/>
          <w:marRight w:val="0"/>
          <w:marTop w:val="0"/>
          <w:marBottom w:val="0"/>
          <w:divBdr>
            <w:top w:val="none" w:sz="0" w:space="0" w:color="auto"/>
            <w:left w:val="none" w:sz="0" w:space="0" w:color="auto"/>
            <w:bottom w:val="none" w:sz="0" w:space="0" w:color="auto"/>
            <w:right w:val="none" w:sz="0" w:space="0" w:color="auto"/>
          </w:divBdr>
        </w:div>
        <w:div w:id="1530725802">
          <w:marLeft w:val="0"/>
          <w:marRight w:val="0"/>
          <w:marTop w:val="0"/>
          <w:marBottom w:val="0"/>
          <w:divBdr>
            <w:top w:val="none" w:sz="0" w:space="0" w:color="auto"/>
            <w:left w:val="none" w:sz="0" w:space="0" w:color="auto"/>
            <w:bottom w:val="none" w:sz="0" w:space="0" w:color="auto"/>
            <w:right w:val="none" w:sz="0" w:space="0" w:color="auto"/>
          </w:divBdr>
        </w:div>
        <w:div w:id="1596282783">
          <w:marLeft w:val="0"/>
          <w:marRight w:val="0"/>
          <w:marTop w:val="0"/>
          <w:marBottom w:val="0"/>
          <w:divBdr>
            <w:top w:val="none" w:sz="0" w:space="0" w:color="auto"/>
            <w:left w:val="none" w:sz="0" w:space="0" w:color="auto"/>
            <w:bottom w:val="none" w:sz="0" w:space="0" w:color="auto"/>
            <w:right w:val="none" w:sz="0" w:space="0" w:color="auto"/>
          </w:divBdr>
        </w:div>
        <w:div w:id="1604608755">
          <w:marLeft w:val="0"/>
          <w:marRight w:val="0"/>
          <w:marTop w:val="0"/>
          <w:marBottom w:val="0"/>
          <w:divBdr>
            <w:top w:val="none" w:sz="0" w:space="0" w:color="auto"/>
            <w:left w:val="none" w:sz="0" w:space="0" w:color="auto"/>
            <w:bottom w:val="none" w:sz="0" w:space="0" w:color="auto"/>
            <w:right w:val="none" w:sz="0" w:space="0" w:color="auto"/>
          </w:divBdr>
        </w:div>
        <w:div w:id="1654410000">
          <w:marLeft w:val="0"/>
          <w:marRight w:val="0"/>
          <w:marTop w:val="0"/>
          <w:marBottom w:val="0"/>
          <w:divBdr>
            <w:top w:val="none" w:sz="0" w:space="0" w:color="auto"/>
            <w:left w:val="none" w:sz="0" w:space="0" w:color="auto"/>
            <w:bottom w:val="none" w:sz="0" w:space="0" w:color="auto"/>
            <w:right w:val="none" w:sz="0" w:space="0" w:color="auto"/>
          </w:divBdr>
        </w:div>
        <w:div w:id="2003045276">
          <w:marLeft w:val="0"/>
          <w:marRight w:val="0"/>
          <w:marTop w:val="0"/>
          <w:marBottom w:val="0"/>
          <w:divBdr>
            <w:top w:val="none" w:sz="0" w:space="0" w:color="auto"/>
            <w:left w:val="none" w:sz="0" w:space="0" w:color="auto"/>
            <w:bottom w:val="none" w:sz="0" w:space="0" w:color="auto"/>
            <w:right w:val="none" w:sz="0" w:space="0" w:color="auto"/>
          </w:divBdr>
        </w:div>
      </w:divsChild>
    </w:div>
    <w:div w:id="1649625825">
      <w:bodyDiv w:val="1"/>
      <w:marLeft w:val="0"/>
      <w:marRight w:val="0"/>
      <w:marTop w:val="0"/>
      <w:marBottom w:val="0"/>
      <w:divBdr>
        <w:top w:val="none" w:sz="0" w:space="0" w:color="auto"/>
        <w:left w:val="none" w:sz="0" w:space="0" w:color="auto"/>
        <w:bottom w:val="none" w:sz="0" w:space="0" w:color="auto"/>
        <w:right w:val="none" w:sz="0" w:space="0" w:color="auto"/>
      </w:divBdr>
      <w:divsChild>
        <w:div w:id="800272940">
          <w:marLeft w:val="0"/>
          <w:marRight w:val="0"/>
          <w:marTop w:val="0"/>
          <w:marBottom w:val="0"/>
          <w:divBdr>
            <w:top w:val="none" w:sz="0" w:space="0" w:color="auto"/>
            <w:left w:val="none" w:sz="0" w:space="0" w:color="auto"/>
            <w:bottom w:val="none" w:sz="0" w:space="0" w:color="auto"/>
            <w:right w:val="none" w:sz="0" w:space="0" w:color="auto"/>
          </w:divBdr>
        </w:div>
        <w:div w:id="1026056731">
          <w:marLeft w:val="0"/>
          <w:marRight w:val="0"/>
          <w:marTop w:val="0"/>
          <w:marBottom w:val="0"/>
          <w:divBdr>
            <w:top w:val="none" w:sz="0" w:space="0" w:color="auto"/>
            <w:left w:val="none" w:sz="0" w:space="0" w:color="auto"/>
            <w:bottom w:val="none" w:sz="0" w:space="0" w:color="auto"/>
            <w:right w:val="none" w:sz="0" w:space="0" w:color="auto"/>
          </w:divBdr>
        </w:div>
        <w:div w:id="1180194213">
          <w:marLeft w:val="0"/>
          <w:marRight w:val="0"/>
          <w:marTop w:val="0"/>
          <w:marBottom w:val="0"/>
          <w:divBdr>
            <w:top w:val="none" w:sz="0" w:space="0" w:color="auto"/>
            <w:left w:val="none" w:sz="0" w:space="0" w:color="auto"/>
            <w:bottom w:val="none" w:sz="0" w:space="0" w:color="auto"/>
            <w:right w:val="none" w:sz="0" w:space="0" w:color="auto"/>
          </w:divBdr>
        </w:div>
        <w:div w:id="1186408634">
          <w:marLeft w:val="0"/>
          <w:marRight w:val="0"/>
          <w:marTop w:val="0"/>
          <w:marBottom w:val="0"/>
          <w:divBdr>
            <w:top w:val="none" w:sz="0" w:space="0" w:color="auto"/>
            <w:left w:val="none" w:sz="0" w:space="0" w:color="auto"/>
            <w:bottom w:val="none" w:sz="0" w:space="0" w:color="auto"/>
            <w:right w:val="none" w:sz="0" w:space="0" w:color="auto"/>
          </w:divBdr>
        </w:div>
        <w:div w:id="1229073981">
          <w:marLeft w:val="0"/>
          <w:marRight w:val="0"/>
          <w:marTop w:val="0"/>
          <w:marBottom w:val="0"/>
          <w:divBdr>
            <w:top w:val="none" w:sz="0" w:space="0" w:color="auto"/>
            <w:left w:val="none" w:sz="0" w:space="0" w:color="auto"/>
            <w:bottom w:val="none" w:sz="0" w:space="0" w:color="auto"/>
            <w:right w:val="none" w:sz="0" w:space="0" w:color="auto"/>
          </w:divBdr>
        </w:div>
        <w:div w:id="1390036429">
          <w:marLeft w:val="0"/>
          <w:marRight w:val="0"/>
          <w:marTop w:val="0"/>
          <w:marBottom w:val="0"/>
          <w:divBdr>
            <w:top w:val="none" w:sz="0" w:space="0" w:color="auto"/>
            <w:left w:val="none" w:sz="0" w:space="0" w:color="auto"/>
            <w:bottom w:val="none" w:sz="0" w:space="0" w:color="auto"/>
            <w:right w:val="none" w:sz="0" w:space="0" w:color="auto"/>
          </w:divBdr>
        </w:div>
        <w:div w:id="1537808861">
          <w:marLeft w:val="0"/>
          <w:marRight w:val="0"/>
          <w:marTop w:val="0"/>
          <w:marBottom w:val="0"/>
          <w:divBdr>
            <w:top w:val="none" w:sz="0" w:space="0" w:color="auto"/>
            <w:left w:val="none" w:sz="0" w:space="0" w:color="auto"/>
            <w:bottom w:val="none" w:sz="0" w:space="0" w:color="auto"/>
            <w:right w:val="none" w:sz="0" w:space="0" w:color="auto"/>
          </w:divBdr>
        </w:div>
        <w:div w:id="1707096464">
          <w:marLeft w:val="0"/>
          <w:marRight w:val="0"/>
          <w:marTop w:val="0"/>
          <w:marBottom w:val="0"/>
          <w:divBdr>
            <w:top w:val="none" w:sz="0" w:space="0" w:color="auto"/>
            <w:left w:val="none" w:sz="0" w:space="0" w:color="auto"/>
            <w:bottom w:val="none" w:sz="0" w:space="0" w:color="auto"/>
            <w:right w:val="none" w:sz="0" w:space="0" w:color="auto"/>
          </w:divBdr>
        </w:div>
        <w:div w:id="1783261975">
          <w:marLeft w:val="0"/>
          <w:marRight w:val="0"/>
          <w:marTop w:val="0"/>
          <w:marBottom w:val="0"/>
          <w:divBdr>
            <w:top w:val="none" w:sz="0" w:space="0" w:color="auto"/>
            <w:left w:val="none" w:sz="0" w:space="0" w:color="auto"/>
            <w:bottom w:val="none" w:sz="0" w:space="0" w:color="auto"/>
            <w:right w:val="none" w:sz="0" w:space="0" w:color="auto"/>
          </w:divBdr>
        </w:div>
        <w:div w:id="1886990380">
          <w:marLeft w:val="0"/>
          <w:marRight w:val="0"/>
          <w:marTop w:val="0"/>
          <w:marBottom w:val="0"/>
          <w:divBdr>
            <w:top w:val="none" w:sz="0" w:space="0" w:color="auto"/>
            <w:left w:val="none" w:sz="0" w:space="0" w:color="auto"/>
            <w:bottom w:val="none" w:sz="0" w:space="0" w:color="auto"/>
            <w:right w:val="none" w:sz="0" w:space="0" w:color="auto"/>
          </w:divBdr>
        </w:div>
        <w:div w:id="1927297548">
          <w:marLeft w:val="0"/>
          <w:marRight w:val="0"/>
          <w:marTop w:val="0"/>
          <w:marBottom w:val="0"/>
          <w:divBdr>
            <w:top w:val="none" w:sz="0" w:space="0" w:color="auto"/>
            <w:left w:val="none" w:sz="0" w:space="0" w:color="auto"/>
            <w:bottom w:val="none" w:sz="0" w:space="0" w:color="auto"/>
            <w:right w:val="none" w:sz="0" w:space="0" w:color="auto"/>
          </w:divBdr>
        </w:div>
        <w:div w:id="1996756395">
          <w:marLeft w:val="0"/>
          <w:marRight w:val="0"/>
          <w:marTop w:val="0"/>
          <w:marBottom w:val="0"/>
          <w:divBdr>
            <w:top w:val="none" w:sz="0" w:space="0" w:color="auto"/>
            <w:left w:val="none" w:sz="0" w:space="0" w:color="auto"/>
            <w:bottom w:val="none" w:sz="0" w:space="0" w:color="auto"/>
            <w:right w:val="none" w:sz="0" w:space="0" w:color="auto"/>
          </w:divBdr>
        </w:div>
      </w:divsChild>
    </w:div>
    <w:div w:id="204736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3095</Words>
  <Characters>17643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1</vt:lpstr>
    </vt:vector>
  </TitlesOfParts>
  <Company>Delphi Automotive Systems</Company>
  <LinksUpToDate>false</LinksUpToDate>
  <CharactersWithSpaces>20697</CharactersWithSpaces>
  <SharedDoc>false</SharedDoc>
  <HLinks>
    <vt:vector size="120" baseType="variant">
      <vt:variant>
        <vt:i4>1441843</vt:i4>
      </vt:variant>
      <vt:variant>
        <vt:i4>116</vt:i4>
      </vt:variant>
      <vt:variant>
        <vt:i4>0</vt:i4>
      </vt:variant>
      <vt:variant>
        <vt:i4>5</vt:i4>
      </vt:variant>
      <vt:variant>
        <vt:lpwstr/>
      </vt:variant>
      <vt:variant>
        <vt:lpwstr>_Toc292879490</vt:lpwstr>
      </vt:variant>
      <vt:variant>
        <vt:i4>1507379</vt:i4>
      </vt:variant>
      <vt:variant>
        <vt:i4>110</vt:i4>
      </vt:variant>
      <vt:variant>
        <vt:i4>0</vt:i4>
      </vt:variant>
      <vt:variant>
        <vt:i4>5</vt:i4>
      </vt:variant>
      <vt:variant>
        <vt:lpwstr/>
      </vt:variant>
      <vt:variant>
        <vt:lpwstr>_Toc292879489</vt:lpwstr>
      </vt:variant>
      <vt:variant>
        <vt:i4>1507379</vt:i4>
      </vt:variant>
      <vt:variant>
        <vt:i4>104</vt:i4>
      </vt:variant>
      <vt:variant>
        <vt:i4>0</vt:i4>
      </vt:variant>
      <vt:variant>
        <vt:i4>5</vt:i4>
      </vt:variant>
      <vt:variant>
        <vt:lpwstr/>
      </vt:variant>
      <vt:variant>
        <vt:lpwstr>_Toc292879488</vt:lpwstr>
      </vt:variant>
      <vt:variant>
        <vt:i4>1507379</vt:i4>
      </vt:variant>
      <vt:variant>
        <vt:i4>98</vt:i4>
      </vt:variant>
      <vt:variant>
        <vt:i4>0</vt:i4>
      </vt:variant>
      <vt:variant>
        <vt:i4>5</vt:i4>
      </vt:variant>
      <vt:variant>
        <vt:lpwstr/>
      </vt:variant>
      <vt:variant>
        <vt:lpwstr>_Toc292879487</vt:lpwstr>
      </vt:variant>
      <vt:variant>
        <vt:i4>1507379</vt:i4>
      </vt:variant>
      <vt:variant>
        <vt:i4>92</vt:i4>
      </vt:variant>
      <vt:variant>
        <vt:i4>0</vt:i4>
      </vt:variant>
      <vt:variant>
        <vt:i4>5</vt:i4>
      </vt:variant>
      <vt:variant>
        <vt:lpwstr/>
      </vt:variant>
      <vt:variant>
        <vt:lpwstr>_Toc292879486</vt:lpwstr>
      </vt:variant>
      <vt:variant>
        <vt:i4>1507379</vt:i4>
      </vt:variant>
      <vt:variant>
        <vt:i4>86</vt:i4>
      </vt:variant>
      <vt:variant>
        <vt:i4>0</vt:i4>
      </vt:variant>
      <vt:variant>
        <vt:i4>5</vt:i4>
      </vt:variant>
      <vt:variant>
        <vt:lpwstr/>
      </vt:variant>
      <vt:variant>
        <vt:lpwstr>_Toc292879485</vt:lpwstr>
      </vt:variant>
      <vt:variant>
        <vt:i4>1507379</vt:i4>
      </vt:variant>
      <vt:variant>
        <vt:i4>80</vt:i4>
      </vt:variant>
      <vt:variant>
        <vt:i4>0</vt:i4>
      </vt:variant>
      <vt:variant>
        <vt:i4>5</vt:i4>
      </vt:variant>
      <vt:variant>
        <vt:lpwstr/>
      </vt:variant>
      <vt:variant>
        <vt:lpwstr>_Toc292879484</vt:lpwstr>
      </vt:variant>
      <vt:variant>
        <vt:i4>1507379</vt:i4>
      </vt:variant>
      <vt:variant>
        <vt:i4>74</vt:i4>
      </vt:variant>
      <vt:variant>
        <vt:i4>0</vt:i4>
      </vt:variant>
      <vt:variant>
        <vt:i4>5</vt:i4>
      </vt:variant>
      <vt:variant>
        <vt:lpwstr/>
      </vt:variant>
      <vt:variant>
        <vt:lpwstr>_Toc292879483</vt:lpwstr>
      </vt:variant>
      <vt:variant>
        <vt:i4>1507379</vt:i4>
      </vt:variant>
      <vt:variant>
        <vt:i4>68</vt:i4>
      </vt:variant>
      <vt:variant>
        <vt:i4>0</vt:i4>
      </vt:variant>
      <vt:variant>
        <vt:i4>5</vt:i4>
      </vt:variant>
      <vt:variant>
        <vt:lpwstr/>
      </vt:variant>
      <vt:variant>
        <vt:lpwstr>_Toc292879482</vt:lpwstr>
      </vt:variant>
      <vt:variant>
        <vt:i4>1507379</vt:i4>
      </vt:variant>
      <vt:variant>
        <vt:i4>62</vt:i4>
      </vt:variant>
      <vt:variant>
        <vt:i4>0</vt:i4>
      </vt:variant>
      <vt:variant>
        <vt:i4>5</vt:i4>
      </vt:variant>
      <vt:variant>
        <vt:lpwstr/>
      </vt:variant>
      <vt:variant>
        <vt:lpwstr>_Toc292879481</vt:lpwstr>
      </vt:variant>
      <vt:variant>
        <vt:i4>1507379</vt:i4>
      </vt:variant>
      <vt:variant>
        <vt:i4>56</vt:i4>
      </vt:variant>
      <vt:variant>
        <vt:i4>0</vt:i4>
      </vt:variant>
      <vt:variant>
        <vt:i4>5</vt:i4>
      </vt:variant>
      <vt:variant>
        <vt:lpwstr/>
      </vt:variant>
      <vt:variant>
        <vt:lpwstr>_Toc292879480</vt:lpwstr>
      </vt:variant>
      <vt:variant>
        <vt:i4>1572915</vt:i4>
      </vt:variant>
      <vt:variant>
        <vt:i4>50</vt:i4>
      </vt:variant>
      <vt:variant>
        <vt:i4>0</vt:i4>
      </vt:variant>
      <vt:variant>
        <vt:i4>5</vt:i4>
      </vt:variant>
      <vt:variant>
        <vt:lpwstr/>
      </vt:variant>
      <vt:variant>
        <vt:lpwstr>_Toc292879479</vt:lpwstr>
      </vt:variant>
      <vt:variant>
        <vt:i4>1572915</vt:i4>
      </vt:variant>
      <vt:variant>
        <vt:i4>44</vt:i4>
      </vt:variant>
      <vt:variant>
        <vt:i4>0</vt:i4>
      </vt:variant>
      <vt:variant>
        <vt:i4>5</vt:i4>
      </vt:variant>
      <vt:variant>
        <vt:lpwstr/>
      </vt:variant>
      <vt:variant>
        <vt:lpwstr>_Toc292879478</vt:lpwstr>
      </vt:variant>
      <vt:variant>
        <vt:i4>1572915</vt:i4>
      </vt:variant>
      <vt:variant>
        <vt:i4>38</vt:i4>
      </vt:variant>
      <vt:variant>
        <vt:i4>0</vt:i4>
      </vt:variant>
      <vt:variant>
        <vt:i4>5</vt:i4>
      </vt:variant>
      <vt:variant>
        <vt:lpwstr/>
      </vt:variant>
      <vt:variant>
        <vt:lpwstr>_Toc292879477</vt:lpwstr>
      </vt:variant>
      <vt:variant>
        <vt:i4>1572915</vt:i4>
      </vt:variant>
      <vt:variant>
        <vt:i4>32</vt:i4>
      </vt:variant>
      <vt:variant>
        <vt:i4>0</vt:i4>
      </vt:variant>
      <vt:variant>
        <vt:i4>5</vt:i4>
      </vt:variant>
      <vt:variant>
        <vt:lpwstr/>
      </vt:variant>
      <vt:variant>
        <vt:lpwstr>_Toc292879476</vt:lpwstr>
      </vt:variant>
      <vt:variant>
        <vt:i4>1572915</vt:i4>
      </vt:variant>
      <vt:variant>
        <vt:i4>26</vt:i4>
      </vt:variant>
      <vt:variant>
        <vt:i4>0</vt:i4>
      </vt:variant>
      <vt:variant>
        <vt:i4>5</vt:i4>
      </vt:variant>
      <vt:variant>
        <vt:lpwstr/>
      </vt:variant>
      <vt:variant>
        <vt:lpwstr>_Toc292879475</vt:lpwstr>
      </vt:variant>
      <vt:variant>
        <vt:i4>1572915</vt:i4>
      </vt:variant>
      <vt:variant>
        <vt:i4>20</vt:i4>
      </vt:variant>
      <vt:variant>
        <vt:i4>0</vt:i4>
      </vt:variant>
      <vt:variant>
        <vt:i4>5</vt:i4>
      </vt:variant>
      <vt:variant>
        <vt:lpwstr/>
      </vt:variant>
      <vt:variant>
        <vt:lpwstr>_Toc292879474</vt:lpwstr>
      </vt:variant>
      <vt:variant>
        <vt:i4>1572915</vt:i4>
      </vt:variant>
      <vt:variant>
        <vt:i4>14</vt:i4>
      </vt:variant>
      <vt:variant>
        <vt:i4>0</vt:i4>
      </vt:variant>
      <vt:variant>
        <vt:i4>5</vt:i4>
      </vt:variant>
      <vt:variant>
        <vt:lpwstr/>
      </vt:variant>
      <vt:variant>
        <vt:lpwstr>_Toc292879473</vt:lpwstr>
      </vt:variant>
      <vt:variant>
        <vt:i4>1572915</vt:i4>
      </vt:variant>
      <vt:variant>
        <vt:i4>8</vt:i4>
      </vt:variant>
      <vt:variant>
        <vt:i4>0</vt:i4>
      </vt:variant>
      <vt:variant>
        <vt:i4>5</vt:i4>
      </vt:variant>
      <vt:variant>
        <vt:lpwstr/>
      </vt:variant>
      <vt:variant>
        <vt:lpwstr>_Toc292879472</vt:lpwstr>
      </vt:variant>
      <vt:variant>
        <vt:i4>1572915</vt:i4>
      </vt:variant>
      <vt:variant>
        <vt:i4>2</vt:i4>
      </vt:variant>
      <vt:variant>
        <vt:i4>0</vt:i4>
      </vt:variant>
      <vt:variant>
        <vt:i4>5</vt:i4>
      </vt:variant>
      <vt:variant>
        <vt:lpwstr/>
      </vt:variant>
      <vt:variant>
        <vt:lpwstr>_Toc292879471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Mark Colosky</dc:creator>
  <cp:lastModifiedBy>Windows User</cp:lastModifiedBy>
  <cp:revision>6</cp:revision>
  <cp:lastPrinted>2005-09-30T12:50:00Z</cp:lastPrinted>
  <dcterms:created xsi:type="dcterms:W3CDTF">2015-10-29T12:15:00Z</dcterms:created>
  <dcterms:modified xsi:type="dcterms:W3CDTF">2016-01-21T18:54:00Z</dcterms:modified>
</cp:coreProperties>
</file>