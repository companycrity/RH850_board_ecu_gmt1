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EA9941424DB74549B646540DBFAA6C5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911C31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proofErr w:type="spellStart"/>
      <w:r w:rsidRPr="00911C31">
        <w:rPr>
          <w:rFonts w:cs="Calibri"/>
          <w:b/>
          <w:sz w:val="48"/>
          <w:szCs w:val="48"/>
        </w:rPr>
        <w:t>HwAgCorrln</w:t>
      </w:r>
      <w:proofErr w:type="spellEnd"/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del w:id="0" w:author="Sengottaiyan, Selva" w:date="2015-12-15T11:12:00Z">
        <w:r w:rsidRPr="007E0373" w:rsidDel="001D5BC6">
          <w:rPr>
            <w:b/>
            <w:sz w:val="36"/>
          </w:rPr>
          <w:fldChar w:fldCharType="begin"/>
        </w:r>
        <w:r w:rsidRPr="007E0373" w:rsidDel="001D5BC6">
          <w:rPr>
            <w:b/>
            <w:sz w:val="36"/>
          </w:rPr>
          <w:delInstrText xml:space="preserve"> DOCPROPERTY  "Release Date"  \* MERGEFORMAT </w:delInstrText>
        </w:r>
        <w:r w:rsidRPr="007E0373" w:rsidDel="001D5BC6">
          <w:rPr>
            <w:b/>
            <w:sz w:val="36"/>
          </w:rPr>
          <w:fldChar w:fldCharType="separate"/>
        </w:r>
        <w:r w:rsidR="00D01616" w:rsidDel="001D5BC6">
          <w:rPr>
            <w:b/>
            <w:sz w:val="36"/>
          </w:rPr>
          <w:delText>Ju</w:delText>
        </w:r>
        <w:r w:rsidR="001F4218" w:rsidDel="001D5BC6">
          <w:rPr>
            <w:b/>
            <w:sz w:val="36"/>
          </w:rPr>
          <w:delText>ly</w:delText>
        </w:r>
        <w:r w:rsidR="00D01616" w:rsidDel="001D5BC6">
          <w:rPr>
            <w:b/>
            <w:sz w:val="36"/>
          </w:rPr>
          <w:delText xml:space="preserve"> </w:delText>
        </w:r>
        <w:r w:rsidR="00B014AF" w:rsidDel="001D5BC6">
          <w:rPr>
            <w:b/>
            <w:sz w:val="36"/>
          </w:rPr>
          <w:delText>2</w:delText>
        </w:r>
        <w:r w:rsidR="00911C31" w:rsidDel="001D5BC6">
          <w:rPr>
            <w:b/>
            <w:sz w:val="36"/>
          </w:rPr>
          <w:delText>8</w:delText>
        </w:r>
        <w:r w:rsidR="00D01616" w:rsidDel="001D5BC6">
          <w:rPr>
            <w:b/>
            <w:sz w:val="36"/>
          </w:rPr>
          <w:delText>, 2015</w:delText>
        </w:r>
        <w:r w:rsidRPr="007E0373" w:rsidDel="001D5BC6">
          <w:rPr>
            <w:b/>
            <w:sz w:val="36"/>
          </w:rPr>
          <w:fldChar w:fldCharType="end"/>
        </w:r>
      </w:del>
      <w:ins w:id="1" w:author="Sengottaiyan, Selva" w:date="2015-12-15T11:12:00Z">
        <w:r w:rsidR="001D5BC6" w:rsidRPr="007E0373">
          <w:rPr>
            <w:b/>
            <w:sz w:val="36"/>
          </w:rPr>
          <w:fldChar w:fldCharType="begin"/>
        </w:r>
        <w:r w:rsidR="001D5BC6" w:rsidRPr="007E0373">
          <w:rPr>
            <w:b/>
            <w:sz w:val="36"/>
          </w:rPr>
          <w:instrText xml:space="preserve"> DOCPROPERTY  "Release Date"  \* MERGEFORMAT </w:instrText>
        </w:r>
        <w:r w:rsidR="001D5BC6" w:rsidRPr="007E0373">
          <w:rPr>
            <w:b/>
            <w:sz w:val="36"/>
          </w:rPr>
          <w:fldChar w:fldCharType="separate"/>
        </w:r>
        <w:r w:rsidR="001D5BC6">
          <w:rPr>
            <w:b/>
            <w:sz w:val="36"/>
          </w:rPr>
          <w:t>Dec</w:t>
        </w:r>
        <w:r w:rsidR="001D5BC6">
          <w:rPr>
            <w:b/>
            <w:sz w:val="36"/>
          </w:rPr>
          <w:t xml:space="preserve"> </w:t>
        </w:r>
        <w:r w:rsidR="001D5BC6">
          <w:rPr>
            <w:b/>
            <w:sz w:val="36"/>
          </w:rPr>
          <w:t>15</w:t>
        </w:r>
        <w:r w:rsidR="001D5BC6">
          <w:rPr>
            <w:b/>
            <w:sz w:val="36"/>
          </w:rPr>
          <w:t>, 2015</w:t>
        </w:r>
        <w:r w:rsidR="001D5BC6" w:rsidRPr="007E0373">
          <w:rPr>
            <w:b/>
            <w:sz w:val="36"/>
          </w:rPr>
          <w:fldChar w:fldCharType="end"/>
        </w:r>
      </w:ins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D01616">
        <w:rPr>
          <w:b/>
          <w:sz w:val="24"/>
        </w:rPr>
        <w:t>Nexteer</w:t>
      </w:r>
      <w:proofErr w:type="spellEnd"/>
      <w:r w:rsidR="00D0161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B14A28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del w:id="2" w:author="Sengottaiyan, Selva" w:date="2015-12-15T11:12:00Z">
        <w:r w:rsidRPr="00B14A28" w:rsidDel="001D5BC6">
          <w:rPr>
            <w:b/>
            <w:sz w:val="24"/>
          </w:rPr>
          <w:delText>Sankardu Varadapureddi</w:delText>
        </w:r>
        <w:r w:rsidR="00B014AF" w:rsidDel="001D5BC6">
          <w:rPr>
            <w:b/>
            <w:sz w:val="24"/>
          </w:rPr>
          <w:delText>,</w:delText>
        </w:r>
      </w:del>
      <w:proofErr w:type="spellStart"/>
      <w:ins w:id="3" w:author="Sengottaiyan, Selva" w:date="2015-12-15T11:12:00Z">
        <w:r w:rsidR="001D5BC6">
          <w:rPr>
            <w:b/>
            <w:sz w:val="24"/>
          </w:rPr>
          <w:t>Selva</w:t>
        </w:r>
        <w:proofErr w:type="spellEnd"/>
        <w:r w:rsidR="001D5BC6">
          <w:rPr>
            <w:b/>
            <w:sz w:val="24"/>
          </w:rPr>
          <w:t xml:space="preserve"> </w:t>
        </w:r>
        <w:proofErr w:type="spellStart"/>
        <w:r w:rsidR="001D5BC6">
          <w:rPr>
            <w:b/>
            <w:sz w:val="24"/>
          </w:rPr>
          <w:t>Sengottaiyan</w:t>
        </w:r>
      </w:ins>
      <w:proofErr w:type="spellEnd"/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D01616">
        <w:rPr>
          <w:b/>
          <w:sz w:val="24"/>
        </w:rPr>
        <w:t>Nexteer</w:t>
      </w:r>
      <w:proofErr w:type="spellEnd"/>
      <w:r w:rsidR="00D01616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D01616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74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160"/>
        <w:gridCol w:w="1350"/>
        <w:gridCol w:w="1440"/>
      </w:tblGrid>
      <w:tr w:rsidR="00B14A28" w:rsidRPr="00AA38E8" w:rsidTr="00B14A28">
        <w:tc>
          <w:tcPr>
            <w:tcW w:w="252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bookmarkStart w:id="4" w:name="_Toc348792978"/>
            <w:bookmarkStart w:id="5" w:name="_Toc348793074"/>
            <w:bookmarkStart w:id="6" w:name="_Toc348793965"/>
            <w:bookmarkStart w:id="7" w:name="_Toc349459173"/>
            <w:bookmarkStart w:id="8" w:name="_Toc349621609"/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35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B14A28" w:rsidRPr="00AA38E8" w:rsidRDefault="00B14A28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B14A28" w:rsidRPr="00AA38E8" w:rsidTr="00B14A28">
        <w:tc>
          <w:tcPr>
            <w:tcW w:w="2520" w:type="dxa"/>
          </w:tcPr>
          <w:p w:rsidR="00B14A28" w:rsidRPr="00AA38E8" w:rsidRDefault="00B14A28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B14A28" w:rsidRPr="00AA38E8" w:rsidRDefault="00B14A28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Sankardu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Varadapureddi</w:t>
            </w:r>
            <w:proofErr w:type="spellEnd"/>
          </w:p>
        </w:tc>
        <w:tc>
          <w:tcPr>
            <w:tcW w:w="1350" w:type="dxa"/>
          </w:tcPr>
          <w:p w:rsidR="00B14A28" w:rsidRPr="00AA38E8" w:rsidRDefault="00B14A28" w:rsidP="00D229A6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B14A28" w:rsidRPr="00AA38E8" w:rsidRDefault="00B014AF" w:rsidP="00911C31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  <w:r w:rsidR="00911C31">
              <w:rPr>
                <w:rFonts w:cs="Calibri"/>
              </w:rPr>
              <w:t>8</w:t>
            </w:r>
            <w:r w:rsidR="00B14A28">
              <w:rPr>
                <w:rFonts w:cs="Calibri"/>
              </w:rPr>
              <w:t>-July-2015</w:t>
            </w:r>
          </w:p>
        </w:tc>
      </w:tr>
      <w:tr w:rsidR="001D5BC6" w:rsidRPr="00AA38E8" w:rsidTr="00B14A28">
        <w:trPr>
          <w:ins w:id="9" w:author="Sengottaiyan, Selva" w:date="2015-12-15T11:13:00Z"/>
        </w:trPr>
        <w:tc>
          <w:tcPr>
            <w:tcW w:w="2520" w:type="dxa"/>
          </w:tcPr>
          <w:p w:rsidR="001D5BC6" w:rsidRDefault="001D5BC6" w:rsidP="00D229A6">
            <w:pPr>
              <w:rPr>
                <w:ins w:id="10" w:author="Sengottaiyan, Selva" w:date="2015-12-15T11:13:00Z"/>
                <w:rFonts w:cs="Calibri"/>
              </w:rPr>
            </w:pPr>
            <w:proofErr w:type="spellStart"/>
            <w:ins w:id="11" w:author="Sengottaiyan, Selva" w:date="2015-12-15T11:15:00Z">
              <w:r w:rsidRPr="001D5BC6">
                <w:rPr>
                  <w:rFonts w:cs="Calibri"/>
                </w:rPr>
                <w:t>Anomoly</w:t>
              </w:r>
              <w:proofErr w:type="spellEnd"/>
              <w:r w:rsidRPr="001D5BC6">
                <w:rPr>
                  <w:rFonts w:cs="Calibri"/>
                </w:rPr>
                <w:t xml:space="preserve"> 3047,1982   fixed</w:t>
              </w:r>
            </w:ins>
          </w:p>
        </w:tc>
        <w:tc>
          <w:tcPr>
            <w:tcW w:w="2160" w:type="dxa"/>
          </w:tcPr>
          <w:p w:rsidR="001D5BC6" w:rsidRDefault="001D5BC6" w:rsidP="00D229A6">
            <w:pPr>
              <w:rPr>
                <w:ins w:id="12" w:author="Sengottaiyan, Selva" w:date="2015-12-15T11:13:00Z"/>
                <w:rFonts w:cs="Calibri"/>
              </w:rPr>
            </w:pPr>
            <w:proofErr w:type="spellStart"/>
            <w:ins w:id="13" w:author="Sengottaiyan, Selva" w:date="2015-12-15T11:15:00Z">
              <w:r>
                <w:rPr>
                  <w:rFonts w:cs="Calibri"/>
                </w:rPr>
                <w:t>Selva</w:t>
              </w:r>
              <w:proofErr w:type="spellEnd"/>
              <w:r>
                <w:rPr>
                  <w:rFonts w:cs="Calibri"/>
                </w:rPr>
                <w:t xml:space="preserve"> </w:t>
              </w:r>
              <w:proofErr w:type="spellStart"/>
              <w:r>
                <w:rPr>
                  <w:rFonts w:cs="Calibri"/>
                </w:rPr>
                <w:t>Sengottaiyan</w:t>
              </w:r>
            </w:ins>
            <w:proofErr w:type="spellEnd"/>
          </w:p>
        </w:tc>
        <w:tc>
          <w:tcPr>
            <w:tcW w:w="1350" w:type="dxa"/>
          </w:tcPr>
          <w:p w:rsidR="001D5BC6" w:rsidRDefault="001D5BC6" w:rsidP="00D229A6">
            <w:pPr>
              <w:rPr>
                <w:ins w:id="14" w:author="Sengottaiyan, Selva" w:date="2015-12-15T11:13:00Z"/>
                <w:rFonts w:cs="Calibri"/>
              </w:rPr>
            </w:pPr>
            <w:ins w:id="15" w:author="Sengottaiyan, Selva" w:date="2015-12-15T11:15:00Z">
              <w:r>
                <w:rPr>
                  <w:rFonts w:cs="Calibri"/>
                </w:rPr>
                <w:t>2.0</w:t>
              </w:r>
            </w:ins>
          </w:p>
        </w:tc>
        <w:tc>
          <w:tcPr>
            <w:tcW w:w="1440" w:type="dxa"/>
          </w:tcPr>
          <w:p w:rsidR="001D5BC6" w:rsidRDefault="001D5BC6" w:rsidP="00911C31">
            <w:pPr>
              <w:rPr>
                <w:ins w:id="16" w:author="Sengottaiyan, Selva" w:date="2015-12-15T11:13:00Z"/>
                <w:rFonts w:cs="Calibri"/>
              </w:rPr>
            </w:pPr>
            <w:ins w:id="17" w:author="Sengottaiyan, Selva" w:date="2015-12-15T11:15:00Z">
              <w:r>
                <w:rPr>
                  <w:rFonts w:cs="Calibri"/>
                </w:rPr>
                <w:t>15-Dec-15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CF0EC3" w:rsidRDefault="00891F29" w:rsidP="00E16D14">
      <w:pPr>
        <w:jc w:val="center"/>
        <w:rPr>
          <w:noProof/>
        </w:rPr>
      </w:pPr>
      <w:r w:rsidRPr="00C728E9">
        <w:rPr>
          <w:b/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</w:p>
    <w:p w:rsidR="00CF0EC3" w:rsidRDefault="003E691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72" w:history="1">
        <w:r w:rsidR="00CF0EC3" w:rsidRPr="00CA6400">
          <w:rPr>
            <w:rStyle w:val="Hyperlink"/>
          </w:rPr>
          <w:t>1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</w:rPr>
          <w:t>Introduction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_Toc425843672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4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73" w:history="1">
        <w:r w:rsidR="00CF0EC3" w:rsidRPr="00CA6400">
          <w:rPr>
            <w:rStyle w:val="Hyperlink"/>
          </w:rPr>
          <w:t>1.1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Purpose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_Toc425843673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4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74" w:history="1">
        <w:r w:rsidR="00CF0EC3" w:rsidRPr="00CA6400">
          <w:rPr>
            <w:rStyle w:val="Hyperlink"/>
          </w:rPr>
          <w:t>1.2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Scope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_Toc425843674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4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75" w:history="1">
        <w:r w:rsidR="00CF0EC3" w:rsidRPr="00CA6400">
          <w:rPr>
            <w:rStyle w:val="Hyperlink"/>
          </w:rPr>
          <w:t>2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HwAgCorrln</w:t>
        </w:r>
        <w:r w:rsidR="00CF0EC3" w:rsidRPr="00CA6400">
          <w:rPr>
            <w:rStyle w:val="Hyperlink"/>
          </w:rPr>
          <w:t xml:space="preserve"> High-Level Description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_Toc425843675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5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76" w:history="1">
        <w:r w:rsidR="00CF0EC3" w:rsidRPr="00CA6400">
          <w:rPr>
            <w:rStyle w:val="Hyperlink"/>
            <w:rFonts w:ascii="Calibri" w:hAnsi="Calibri" w:cs="Calibri"/>
          </w:rPr>
          <w:t>3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Design details of software module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_Toc425843676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77" w:history="1">
        <w:r w:rsidR="00CF0EC3" w:rsidRPr="00CA6400">
          <w:rPr>
            <w:rStyle w:val="Hyperlink"/>
          </w:rPr>
          <w:t>3.1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Graphical representation of ‘HwAgCorrln’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_Toc425843677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78" w:history="1">
        <w:r w:rsidR="00CF0EC3" w:rsidRPr="00CA6400">
          <w:rPr>
            <w:rStyle w:val="Hyperlink"/>
          </w:rPr>
          <w:t>3.2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Data Flow Diagram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_Toc425843678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79" w:history="1">
        <w:r w:rsidR="00CF0EC3" w:rsidRPr="00CA6400">
          <w:rPr>
            <w:rStyle w:val="Hyperlink"/>
            <w:rFonts w:cs="Calibri"/>
          </w:rPr>
          <w:t>3.2.1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 xml:space="preserve">Component </w:t>
        </w:r>
        <w:r w:rsidR="00CF0EC3" w:rsidRPr="00CA6400">
          <w:rPr>
            <w:rStyle w:val="Hyperlink"/>
            <w:rFonts w:cs="Calibri"/>
          </w:rPr>
          <w:t>level DFD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_Toc425843679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0" w:history="1">
        <w:r w:rsidR="00CF0EC3" w:rsidRPr="00CA6400">
          <w:rPr>
            <w:rStyle w:val="Hyperlink"/>
          </w:rPr>
          <w:t>3.2.2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Function level DFD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_Toc425843680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6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81" w:history="1">
        <w:r w:rsidR="00CF0EC3" w:rsidRPr="00CA6400">
          <w:rPr>
            <w:rStyle w:val="Hyperlink"/>
            <w:rFonts w:ascii="Calibri" w:hAnsi="Calibri" w:cs="Calibri"/>
          </w:rPr>
          <w:t>4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Constant Data Dictionary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_Toc425843681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7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25843682" w:history="1">
        <w:r w:rsidR="00CF0EC3" w:rsidRPr="00CA6400">
          <w:rPr>
            <w:rStyle w:val="Hyperlink"/>
          </w:rPr>
          <w:t>4.1</w:t>
        </w:r>
        <w:r w:rsidR="00CF0EC3"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="00CF0EC3" w:rsidRPr="00CA6400">
          <w:rPr>
            <w:rStyle w:val="Hyperlink"/>
          </w:rPr>
          <w:t>Program (fixed) Constants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_Toc425843682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7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3" w:history="1">
        <w:r w:rsidR="00CF0EC3" w:rsidRPr="00CA6400">
          <w:rPr>
            <w:rStyle w:val="Hyperlink"/>
          </w:rPr>
          <w:t>4.1.1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Embedded Constants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_Toc425843683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7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84" w:history="1">
        <w:r w:rsidR="00CF0EC3" w:rsidRPr="00CA6400">
          <w:rPr>
            <w:rStyle w:val="Hyperlink"/>
            <w:rFonts w:ascii="Calibri" w:hAnsi="Calibri" w:cs="Calibri"/>
          </w:rPr>
          <w:t>5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Software Component Implementation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_Toc425843684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5" w:history="1">
        <w:r w:rsidR="00CF0EC3" w:rsidRPr="00CA6400">
          <w:rPr>
            <w:rStyle w:val="Hyperlink"/>
          </w:rPr>
          <w:t>5.1.1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  <w:rFonts w:cs="Calibri"/>
          </w:rPr>
          <w:t>Sub</w:t>
        </w:r>
        <w:r w:rsidR="00CF0EC3" w:rsidRPr="00CA6400">
          <w:rPr>
            <w:rStyle w:val="Hyperlink"/>
          </w:rPr>
          <w:t>-Module Functions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_Toc425843685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6" w:history="1">
        <w:r w:rsidR="00CF0EC3" w:rsidRPr="00CA6400">
          <w:rPr>
            <w:rStyle w:val="Hyperlink"/>
          </w:rPr>
          <w:t>5.1.2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Interrupt Service Routines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_Toc425843686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7" w:history="1">
        <w:r w:rsidR="00CF0EC3" w:rsidRPr="00CA6400">
          <w:rPr>
            <w:rStyle w:val="Hyperlink"/>
          </w:rPr>
          <w:t>5.1.3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Server Runnable Functions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_Toc425843687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8" w:history="1">
        <w:r w:rsidR="00CF0EC3" w:rsidRPr="00CA6400">
          <w:rPr>
            <w:rStyle w:val="Hyperlink"/>
          </w:rPr>
          <w:t>5.1.4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Module Internal (Local) Functions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_Toc425843688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25843689" w:history="1">
        <w:r w:rsidR="00CF0EC3" w:rsidRPr="00CA6400">
          <w:rPr>
            <w:rStyle w:val="Hyperlink"/>
          </w:rPr>
          <w:t>5.1.5</w:t>
        </w:r>
        <w:r w:rsidR="00CF0EC3"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="00CF0EC3" w:rsidRPr="00CA6400">
          <w:rPr>
            <w:rStyle w:val="Hyperlink"/>
          </w:rPr>
          <w:t>Transition Functions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_Toc425843689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8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0" w:history="1">
        <w:r w:rsidR="00CF0EC3" w:rsidRPr="00CA6400">
          <w:rPr>
            <w:rStyle w:val="Hyperlink"/>
            <w:rFonts w:ascii="Calibri" w:hAnsi="Calibri" w:cs="Calibri"/>
          </w:rPr>
          <w:t>6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/>
          </w:rPr>
          <w:t>Known</w:t>
        </w:r>
        <w:r w:rsidR="00CF0EC3" w:rsidRPr="00CA6400">
          <w:rPr>
            <w:rStyle w:val="Hyperlink"/>
            <w:rFonts w:ascii="Calibri" w:hAnsi="Calibri" w:cs="Calibri"/>
          </w:rPr>
          <w:t xml:space="preserve"> Limitations with Design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_Toc425843690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9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1" w:history="1">
        <w:r w:rsidR="00CF0EC3" w:rsidRPr="00CA6400">
          <w:rPr>
            <w:rStyle w:val="Hyperlink"/>
            <w:rFonts w:ascii="Calibri" w:hAnsi="Calibri" w:cs="Calibri"/>
          </w:rPr>
          <w:t>7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  <w:rFonts w:ascii="Calibri" w:hAnsi="Calibri" w:cs="Calibri"/>
          </w:rPr>
          <w:t>UNIT TEST CONSIDERATION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_Toc425843691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10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2" w:history="1">
        <w:r w:rsidR="00CF0EC3" w:rsidRPr="00CA6400">
          <w:rPr>
            <w:rStyle w:val="Hyperlink"/>
          </w:rPr>
          <w:t>Appendix A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</w:rPr>
          <w:t>Abbreviations and Acronyms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_Toc425843692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11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3" w:history="1">
        <w:r w:rsidR="00CF0EC3" w:rsidRPr="00CA6400">
          <w:rPr>
            <w:rStyle w:val="Hyperlink"/>
          </w:rPr>
          <w:t>Appendix B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</w:rPr>
          <w:t>Glossary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_Toc425843693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12</w:t>
        </w:r>
        <w:r w:rsidR="00CF0EC3">
          <w:rPr>
            <w:webHidden/>
          </w:rPr>
          <w:fldChar w:fldCharType="end"/>
        </w:r>
      </w:hyperlink>
    </w:p>
    <w:p w:rsidR="00CF0EC3" w:rsidRDefault="003E691E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25843694" w:history="1">
        <w:r w:rsidR="00CF0EC3" w:rsidRPr="00CA6400">
          <w:rPr>
            <w:rStyle w:val="Hyperlink"/>
          </w:rPr>
          <w:t>Appendix C</w:t>
        </w:r>
        <w:r w:rsidR="00CF0EC3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CF0EC3" w:rsidRPr="00CA6400">
          <w:rPr>
            <w:rStyle w:val="Hyperlink"/>
          </w:rPr>
          <w:t>References</w:t>
        </w:r>
        <w:r w:rsidR="00CF0EC3">
          <w:rPr>
            <w:webHidden/>
          </w:rPr>
          <w:tab/>
        </w:r>
        <w:r w:rsidR="00CF0EC3">
          <w:rPr>
            <w:webHidden/>
          </w:rPr>
          <w:fldChar w:fldCharType="begin"/>
        </w:r>
        <w:r w:rsidR="00CF0EC3">
          <w:rPr>
            <w:webHidden/>
          </w:rPr>
          <w:instrText xml:space="preserve"> PAGEREF _Toc425843694 \h </w:instrText>
        </w:r>
        <w:r w:rsidR="00CF0EC3">
          <w:rPr>
            <w:webHidden/>
          </w:rPr>
        </w:r>
        <w:r w:rsidR="00CF0EC3">
          <w:rPr>
            <w:webHidden/>
          </w:rPr>
          <w:fldChar w:fldCharType="separate"/>
        </w:r>
        <w:r w:rsidR="00CF0EC3">
          <w:rPr>
            <w:webHidden/>
          </w:rPr>
          <w:t>13</w:t>
        </w:r>
        <w:r w:rsidR="00CF0EC3"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8" w:name="_Toc425843672"/>
      <w:r w:rsidRPr="00A158C7">
        <w:lastRenderedPageBreak/>
        <w:t>Introduction</w:t>
      </w:r>
      <w:bookmarkEnd w:id="18"/>
    </w:p>
    <w:p w:rsidR="00063A7A" w:rsidRPr="00A158C7" w:rsidRDefault="00FE5DF5" w:rsidP="00B014AF">
      <w:pPr>
        <w:pStyle w:val="Heading2"/>
      </w:pPr>
      <w:bookmarkStart w:id="19" w:name="_Toc425843673"/>
      <w:r w:rsidRPr="00A158C7">
        <w:t>Purpose</w:t>
      </w:r>
      <w:bookmarkEnd w:id="19"/>
    </w:p>
    <w:p w:rsidR="00DC0959" w:rsidRPr="00A158C7" w:rsidRDefault="00DC0959" w:rsidP="00DC0959">
      <w:pPr>
        <w:rPr>
          <w:lang w:bidi="ar-SA"/>
        </w:rPr>
      </w:pPr>
    </w:p>
    <w:p w:rsidR="00AE0435" w:rsidRPr="00A158C7" w:rsidRDefault="00FE5DF5" w:rsidP="00B014AF">
      <w:pPr>
        <w:pStyle w:val="Heading2"/>
      </w:pPr>
      <w:bookmarkStart w:id="20" w:name="_Toc425843674"/>
      <w:r w:rsidRPr="00A158C7">
        <w:t>Scope</w:t>
      </w:r>
      <w:bookmarkEnd w:id="20"/>
    </w:p>
    <w:p w:rsidR="00DC0959" w:rsidRDefault="00DC0959" w:rsidP="00DC0959">
      <w:pPr>
        <w:rPr>
          <w:lang w:bidi="ar-SA"/>
        </w:rPr>
      </w:pPr>
    </w:p>
    <w:p w:rsidR="00DC0959" w:rsidRPr="008C412D" w:rsidRDefault="00DC0959" w:rsidP="00B14A28">
      <w:pPr>
        <w:keepNext/>
        <w:jc w:val="both"/>
        <w:rPr>
          <w:rFonts w:cs="Calibri"/>
        </w:rPr>
      </w:pPr>
    </w:p>
    <w:p w:rsidR="00F95E33" w:rsidRPr="00A158C7" w:rsidRDefault="00F95E33" w:rsidP="00E16D14"/>
    <w:p w:rsidR="00312179" w:rsidRDefault="00911C31" w:rsidP="00911C31">
      <w:pPr>
        <w:pStyle w:val="Heading1"/>
      </w:pPr>
      <w:bookmarkStart w:id="21" w:name="_Toc406065228"/>
      <w:bookmarkStart w:id="22" w:name="_Toc425843675"/>
      <w:bookmarkEnd w:id="4"/>
      <w:bookmarkEnd w:id="5"/>
      <w:bookmarkEnd w:id="6"/>
      <w:bookmarkEnd w:id="7"/>
      <w:bookmarkEnd w:id="8"/>
      <w:proofErr w:type="spellStart"/>
      <w:r w:rsidRPr="00911C31">
        <w:rPr>
          <w:rFonts w:ascii="Calibri" w:hAnsi="Calibri" w:cs="Calibri"/>
        </w:rPr>
        <w:lastRenderedPageBreak/>
        <w:t>HwAgCorrln</w:t>
      </w:r>
      <w:proofErr w:type="spellEnd"/>
      <w:r w:rsidR="00D229A6">
        <w:t xml:space="preserve"> </w:t>
      </w:r>
      <w:r w:rsidR="00D229A6" w:rsidRPr="00AA38E8">
        <w:t>High-Level Description</w:t>
      </w:r>
      <w:bookmarkEnd w:id="21"/>
      <w:bookmarkEnd w:id="22"/>
    </w:p>
    <w:p w:rsidR="00D229A6" w:rsidRPr="002D6391" w:rsidRDefault="00B14A28" w:rsidP="00D229A6">
      <w:pPr>
        <w:rPr>
          <w:rFonts w:cs="Calibri"/>
          <w:i/>
        </w:rPr>
      </w:pPr>
      <w:r>
        <w:rPr>
          <w:rFonts w:cs="Calibri"/>
          <w:i/>
        </w:rPr>
        <w:t>Refer FDD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23" w:name="_Toc406065229"/>
      <w:bookmarkStart w:id="24" w:name="_Toc425843676"/>
      <w:r w:rsidRPr="00AA38E8">
        <w:rPr>
          <w:rFonts w:ascii="Calibri" w:hAnsi="Calibri" w:cs="Calibri"/>
        </w:rPr>
        <w:lastRenderedPageBreak/>
        <w:t>Design details of software module</w:t>
      </w:r>
      <w:bookmarkEnd w:id="23"/>
      <w:bookmarkEnd w:id="24"/>
    </w:p>
    <w:p w:rsidR="00D229A6" w:rsidRPr="00D953C4" w:rsidRDefault="00D229A6" w:rsidP="00D229A6">
      <w:pPr>
        <w:rPr>
          <w:rFonts w:cs="Calibri"/>
          <w:i/>
        </w:rPr>
      </w:pPr>
      <w:bookmarkStart w:id="25" w:name="_Toc406065230"/>
    </w:p>
    <w:p w:rsidR="00D229A6" w:rsidRPr="00B014AF" w:rsidRDefault="00D229A6" w:rsidP="00911C31">
      <w:pPr>
        <w:pStyle w:val="Heading2"/>
      </w:pPr>
      <w:bookmarkStart w:id="26" w:name="_Toc425843677"/>
      <w:r w:rsidRPr="00B014AF">
        <w:t xml:space="preserve">Graphical representation of </w:t>
      </w:r>
      <w:bookmarkEnd w:id="25"/>
      <w:r w:rsidR="00B014AF" w:rsidRPr="00B014AF">
        <w:t>‘</w:t>
      </w:r>
      <w:proofErr w:type="spellStart"/>
      <w:r w:rsidR="00911C31" w:rsidRPr="00911C31">
        <w:t>HwAgCorrln</w:t>
      </w:r>
      <w:proofErr w:type="spellEnd"/>
      <w:r w:rsidR="00B014AF" w:rsidRPr="00911C31">
        <w:t>’</w:t>
      </w:r>
      <w:bookmarkEnd w:id="26"/>
    </w:p>
    <w:p w:rsidR="00D229A6" w:rsidRDefault="00CF0EC3" w:rsidP="00D229A6">
      <w:pPr>
        <w:rPr>
          <w:rFonts w:cs="Calibri"/>
          <w:i/>
        </w:rPr>
      </w:pPr>
      <w:del w:id="27" w:author="Sengottaiyan, Selva" w:date="2015-12-15T11:15:00Z">
        <w:r w:rsidDel="005F693E">
          <w:rPr>
            <w:noProof/>
            <w:lang w:bidi="ar-SA"/>
          </w:rPr>
          <w:drawing>
            <wp:inline distT="0" distB="0" distL="0" distR="0" wp14:anchorId="2C8EE6DB" wp14:editId="013B1CC7">
              <wp:extent cx="2499360" cy="3063240"/>
              <wp:effectExtent l="0" t="0" r="0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99360" cy="3063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28" w:author="Sengottaiyan, Selva" w:date="2015-12-15T11:16:00Z">
        <w:r w:rsidR="005F693E">
          <w:rPr>
            <w:noProof/>
            <w:lang w:bidi="ar-SA"/>
          </w:rPr>
          <w:drawing>
            <wp:inline distT="0" distB="0" distL="0" distR="0" wp14:anchorId="033CA23B" wp14:editId="52E1B73B">
              <wp:extent cx="2613660" cy="3291840"/>
              <wp:effectExtent l="0" t="0" r="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13660" cy="32918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29" w:name="_GoBack"/>
      <w:bookmarkEnd w:id="29"/>
    </w:p>
    <w:p w:rsidR="00D229A6" w:rsidRPr="002D6391" w:rsidRDefault="00D229A6" w:rsidP="00B014AF">
      <w:pPr>
        <w:pStyle w:val="Heading2"/>
      </w:pPr>
      <w:bookmarkStart w:id="30" w:name="_Toc406065231"/>
      <w:bookmarkStart w:id="31" w:name="_Toc425843678"/>
      <w:r w:rsidRPr="002D6391">
        <w:t>Data Flow Diagram</w:t>
      </w:r>
      <w:bookmarkEnd w:id="30"/>
      <w:bookmarkEnd w:id="31"/>
    </w:p>
    <w:p w:rsidR="00D229A6" w:rsidRPr="002B094F" w:rsidRDefault="00D229A6" w:rsidP="00D229A6">
      <w:pPr>
        <w:rPr>
          <w:rFonts w:cs="Calibri"/>
        </w:rPr>
      </w:pPr>
    </w:p>
    <w:p w:rsidR="00D229A6" w:rsidRPr="002D6391" w:rsidRDefault="00AC4CD8" w:rsidP="00B014AF">
      <w:pPr>
        <w:pStyle w:val="Heading3"/>
        <w:rPr>
          <w:rFonts w:cs="Calibri"/>
        </w:rPr>
      </w:pPr>
      <w:bookmarkStart w:id="32" w:name="_Toc375924736"/>
      <w:bookmarkStart w:id="33" w:name="_Toc406065232"/>
      <w:bookmarkStart w:id="34" w:name="_Toc425843679"/>
      <w:r w:rsidRPr="00305C34">
        <w:t xml:space="preserve">Component </w:t>
      </w:r>
      <w:r w:rsidR="00D229A6" w:rsidRPr="002B094F">
        <w:rPr>
          <w:rFonts w:cs="Calibri"/>
        </w:rPr>
        <w:t>level</w:t>
      </w:r>
      <w:r w:rsidR="00D229A6" w:rsidRPr="002D6391">
        <w:rPr>
          <w:rFonts w:cs="Calibri"/>
        </w:rPr>
        <w:t xml:space="preserve"> DFD</w:t>
      </w:r>
      <w:bookmarkEnd w:id="32"/>
      <w:bookmarkEnd w:id="33"/>
      <w:bookmarkEnd w:id="34"/>
    </w:p>
    <w:p w:rsidR="00D229A6" w:rsidRPr="002B094F" w:rsidRDefault="00D02C87" w:rsidP="00D229A6">
      <w:pPr>
        <w:rPr>
          <w:lang w:bidi="ar-SA"/>
        </w:rPr>
      </w:pPr>
      <w:r>
        <w:rPr>
          <w:lang w:bidi="ar-SA"/>
        </w:rPr>
        <w:t>Refer FDD</w:t>
      </w:r>
    </w:p>
    <w:p w:rsidR="00D229A6" w:rsidRPr="00A32585" w:rsidRDefault="00AC4CD8" w:rsidP="00B014AF">
      <w:pPr>
        <w:pStyle w:val="Heading3"/>
      </w:pPr>
      <w:bookmarkStart w:id="35" w:name="_Toc375924737"/>
      <w:bookmarkStart w:id="36" w:name="_Toc406065233"/>
      <w:bookmarkStart w:id="37" w:name="_Toc425843680"/>
      <w:r>
        <w:t>Function</w:t>
      </w:r>
      <w:r w:rsidRPr="00231F0B">
        <w:t xml:space="preserve"> </w:t>
      </w:r>
      <w:r w:rsidR="00D229A6" w:rsidRPr="00A32585">
        <w:t>level DFD</w:t>
      </w:r>
      <w:bookmarkEnd w:id="35"/>
      <w:bookmarkEnd w:id="36"/>
      <w:bookmarkEnd w:id="37"/>
    </w:p>
    <w:p w:rsidR="00D02C87" w:rsidRPr="002B094F" w:rsidRDefault="00D02C87" w:rsidP="00D02C87">
      <w:pPr>
        <w:rPr>
          <w:lang w:bidi="ar-SA"/>
        </w:rPr>
      </w:pPr>
      <w:r>
        <w:rPr>
          <w:lang w:bidi="ar-SA"/>
        </w:rPr>
        <w:t>Refer FDD</w:t>
      </w:r>
    </w:p>
    <w:p w:rsidR="002B094F" w:rsidRDefault="002B094F" w:rsidP="002B094F">
      <w:pPr>
        <w:rPr>
          <w:lang w:bidi="ar-SA"/>
        </w:rPr>
      </w:pPr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38" w:name="_Toc338170479"/>
      <w:bookmarkStart w:id="39" w:name="_Toc375678228"/>
      <w:bookmarkStart w:id="40" w:name="_Toc418080062"/>
      <w:bookmarkStart w:id="41" w:name="_Toc421709912"/>
      <w:bookmarkStart w:id="42" w:name="_Toc425843681"/>
      <w:r w:rsidRPr="00AC4CD8">
        <w:rPr>
          <w:rFonts w:ascii="Calibri" w:hAnsi="Calibri" w:cs="Calibri"/>
        </w:rPr>
        <w:lastRenderedPageBreak/>
        <w:t>Constant Data Dictionary</w:t>
      </w:r>
      <w:bookmarkEnd w:id="38"/>
      <w:bookmarkEnd w:id="39"/>
      <w:bookmarkEnd w:id="40"/>
      <w:bookmarkEnd w:id="41"/>
      <w:bookmarkEnd w:id="42"/>
    </w:p>
    <w:p w:rsidR="00AC4CD8" w:rsidRPr="00DA5500" w:rsidRDefault="00AC4CD8" w:rsidP="00B014AF">
      <w:pPr>
        <w:pStyle w:val="Heading2"/>
      </w:pPr>
      <w:bookmarkStart w:id="43" w:name="_Toc421011506"/>
      <w:bookmarkStart w:id="44" w:name="_Toc421786527"/>
      <w:bookmarkStart w:id="45" w:name="_Toc425843682"/>
      <w:bookmarkStart w:id="46" w:name="_Toc418080064"/>
      <w:r w:rsidRPr="00DA5500">
        <w:t>Program (fixed) Constants</w:t>
      </w:r>
      <w:bookmarkEnd w:id="43"/>
      <w:bookmarkEnd w:id="44"/>
      <w:bookmarkEnd w:id="45"/>
    </w:p>
    <w:p w:rsidR="00AC4CD8" w:rsidRDefault="00AC4CD8" w:rsidP="00B014AF">
      <w:pPr>
        <w:pStyle w:val="Heading3"/>
      </w:pPr>
      <w:bookmarkStart w:id="47" w:name="_Toc425843683"/>
      <w:bookmarkEnd w:id="46"/>
      <w:r w:rsidRPr="00DA5500">
        <w:t>Embedded Constants</w:t>
      </w:r>
      <w:bookmarkEnd w:id="47"/>
    </w:p>
    <w:p w:rsidR="00EB34D7" w:rsidRPr="00EB34D7" w:rsidRDefault="00EB34D7" w:rsidP="00EB34D7">
      <w:pPr>
        <w:rPr>
          <w:lang w:bidi="ar-SA"/>
        </w:rPr>
      </w:pPr>
      <w:r>
        <w:rPr>
          <w:lang w:bidi="ar-SA"/>
        </w:rPr>
        <w:t>Refer .m file</w:t>
      </w:r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44CF7">
              <w:rPr>
                <w:rFonts w:cs="Calibri"/>
                <w:sz w:val="16"/>
                <w:szCs w:val="16"/>
              </w:rPr>
              <w:t>AANDBUSABLE_CNT_U08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uint08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AA38E8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</w:t>
            </w:r>
          </w:p>
        </w:tc>
      </w:tr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44CF7">
              <w:rPr>
                <w:rFonts w:cs="Calibri"/>
                <w:sz w:val="16"/>
                <w:szCs w:val="16"/>
              </w:rPr>
              <w:t>ONLYBUSABLE_CNT_U08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F44CF7">
            <w:pPr>
              <w:jc w:val="center"/>
            </w:pPr>
            <w:r w:rsidRPr="00CC040C">
              <w:rPr>
                <w:rFonts w:cs="Calibri"/>
                <w:sz w:val="16"/>
                <w:szCs w:val="16"/>
              </w:rPr>
              <w:t>uint08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</w:p>
        </w:tc>
      </w:tr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44CF7">
              <w:rPr>
                <w:rFonts w:cs="Calibri"/>
                <w:sz w:val="16"/>
                <w:szCs w:val="16"/>
              </w:rPr>
              <w:t>ONLYAUSABLE_CNT_U08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F44CF7">
            <w:pPr>
              <w:jc w:val="center"/>
            </w:pPr>
            <w:r w:rsidRPr="00CC040C">
              <w:rPr>
                <w:rFonts w:cs="Calibri"/>
                <w:sz w:val="16"/>
                <w:szCs w:val="16"/>
              </w:rPr>
              <w:t>uint08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44CF7">
              <w:rPr>
                <w:rFonts w:cs="Calibri"/>
                <w:sz w:val="16"/>
                <w:szCs w:val="16"/>
              </w:rPr>
              <w:t>NONEUSABLE_CNT_U08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F44CF7">
            <w:pPr>
              <w:jc w:val="center"/>
            </w:pPr>
            <w:r w:rsidRPr="00CC040C">
              <w:rPr>
                <w:rFonts w:cs="Calibri"/>
                <w:sz w:val="16"/>
                <w:szCs w:val="16"/>
              </w:rPr>
              <w:t>uint08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F44CF7" w:rsidRDefault="00F44CF7" w:rsidP="00F44CF7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44CF7">
              <w:rPr>
                <w:rFonts w:cs="Calibri"/>
                <w:sz w:val="16"/>
                <w:szCs w:val="16"/>
              </w:rPr>
              <w:t>BOTHVALID_CNT_U08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F44CF7">
            <w:pPr>
              <w:jc w:val="center"/>
            </w:pPr>
            <w:r w:rsidRPr="00CC040C">
              <w:rPr>
                <w:rFonts w:cs="Calibri"/>
                <w:sz w:val="16"/>
                <w:szCs w:val="16"/>
              </w:rPr>
              <w:t>uint08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</w:t>
            </w:r>
          </w:p>
        </w:tc>
      </w:tr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44CF7">
              <w:rPr>
                <w:rFonts w:cs="Calibri"/>
                <w:sz w:val="16"/>
                <w:szCs w:val="16"/>
              </w:rPr>
              <w:t>ONEISVALID_CNT_U08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F44CF7">
            <w:pPr>
              <w:jc w:val="center"/>
            </w:pPr>
            <w:r w:rsidRPr="00CC040C">
              <w:rPr>
                <w:rFonts w:cs="Calibri"/>
                <w:sz w:val="16"/>
                <w:szCs w:val="16"/>
              </w:rPr>
              <w:t>uint08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F44CF7" w:rsidRPr="00AA38E8" w:rsidTr="005F5301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P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F44CF7">
              <w:rPr>
                <w:rFonts w:cs="Calibri"/>
                <w:sz w:val="16"/>
                <w:szCs w:val="16"/>
              </w:rPr>
              <w:t>NONEVALID_CNT_U08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F44CF7">
            <w:pPr>
              <w:jc w:val="center"/>
            </w:pPr>
            <w:r w:rsidRPr="00CC040C">
              <w:rPr>
                <w:rFonts w:cs="Calibri"/>
                <w:sz w:val="16"/>
                <w:szCs w:val="16"/>
              </w:rPr>
              <w:t>uint08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4CF7" w:rsidRDefault="00F44CF7" w:rsidP="005F5301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0</w:t>
            </w:r>
          </w:p>
        </w:tc>
      </w:tr>
    </w:tbl>
    <w:p w:rsidR="002B094F" w:rsidRPr="0048012A" w:rsidRDefault="002B094F" w:rsidP="002518E0">
      <w:pPr>
        <w:pStyle w:val="BodyText3"/>
        <w:rPr>
          <w:rFonts w:cs="Calibri"/>
          <w:sz w:val="20"/>
          <w:szCs w:val="20"/>
        </w:rPr>
      </w:pP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48" w:name="_Ref87065593"/>
      <w:bookmarkStart w:id="49" w:name="_Toc338170483"/>
      <w:bookmarkStart w:id="50" w:name="_Toc375678229"/>
      <w:bookmarkStart w:id="51" w:name="_Toc418080067"/>
      <w:bookmarkStart w:id="52" w:name="_Toc421786702"/>
      <w:bookmarkStart w:id="53" w:name="_Toc42584368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48"/>
      <w:bookmarkEnd w:id="49"/>
      <w:bookmarkEnd w:id="50"/>
      <w:bookmarkEnd w:id="51"/>
      <w:bookmarkEnd w:id="52"/>
      <w:bookmarkEnd w:id="53"/>
    </w:p>
    <w:p w:rsidR="002B094F" w:rsidRPr="00987B4A" w:rsidRDefault="002B094F" w:rsidP="00B014AF">
      <w:pPr>
        <w:pStyle w:val="Heading3"/>
      </w:pPr>
      <w:bookmarkStart w:id="54" w:name="_Toc338170484"/>
      <w:bookmarkStart w:id="55" w:name="_Toc418080068"/>
      <w:bookmarkStart w:id="56" w:name="_Toc421709916"/>
      <w:bookmarkStart w:id="57" w:name="_Toc425843685"/>
      <w:r w:rsidRPr="002E3F2E">
        <w:rPr>
          <w:rFonts w:cs="Calibri"/>
        </w:rPr>
        <w:t>Sub</w:t>
      </w:r>
      <w:r w:rsidRPr="00987B4A">
        <w:t>-Module Functions</w:t>
      </w:r>
      <w:bookmarkEnd w:id="54"/>
      <w:bookmarkEnd w:id="55"/>
      <w:bookmarkEnd w:id="56"/>
      <w:bookmarkEnd w:id="57"/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58" w:name="_Toc418080069"/>
      <w:r w:rsidRPr="00460D68">
        <w:rPr>
          <w:rFonts w:ascii="Calibri" w:hAnsi="Calibri"/>
        </w:rPr>
        <w:t>Initialization</w:t>
      </w:r>
      <w:r w:rsidRPr="00987B4A">
        <w:rPr>
          <w:rFonts w:ascii="Calibri" w:hAnsi="Calibri"/>
        </w:rPr>
        <w:t xml:space="preserve"> sub-module {_</w:t>
      </w:r>
      <w:proofErr w:type="spellStart"/>
      <w:proofErr w:type="gramStart"/>
      <w:r w:rsidRPr="00987B4A">
        <w:rPr>
          <w:rFonts w:ascii="Calibri" w:hAnsi="Calibri"/>
        </w:rPr>
        <w:t>Init</w:t>
      </w:r>
      <w:proofErr w:type="spellEnd"/>
      <w:r w:rsidRPr="00987B4A">
        <w:rPr>
          <w:rFonts w:ascii="Calibri" w:hAnsi="Calibri"/>
        </w:rPr>
        <w:t>(</w:t>
      </w:r>
      <w:proofErr w:type="gramEnd"/>
      <w:r w:rsidRPr="00987B4A">
        <w:rPr>
          <w:rFonts w:ascii="Calibri" w:hAnsi="Calibri"/>
        </w:rPr>
        <w:t>)}</w:t>
      </w:r>
      <w:bookmarkEnd w:id="58"/>
    </w:p>
    <w:p w:rsidR="00B2116D" w:rsidRPr="00B2116D" w:rsidRDefault="00911C31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2B094F" w:rsidP="002B094F">
      <w:pPr>
        <w:pStyle w:val="Heading4"/>
        <w:rPr>
          <w:rFonts w:ascii="Calibri" w:hAnsi="Calibri"/>
        </w:rPr>
      </w:pPr>
      <w:bookmarkStart w:id="59" w:name="_Toc418080070"/>
      <w:r w:rsidRPr="00460D68">
        <w:rPr>
          <w:rFonts w:ascii="Calibri" w:hAnsi="Calibri"/>
        </w:rPr>
        <w:t>Periodic</w:t>
      </w:r>
      <w:r w:rsidRPr="00987B4A">
        <w:rPr>
          <w:rFonts w:ascii="Calibri" w:hAnsi="Calibri"/>
        </w:rPr>
        <w:t xml:space="preserve"> sub-module {_</w:t>
      </w:r>
      <w:proofErr w:type="gramStart"/>
      <w:r w:rsidRPr="00987B4A">
        <w:rPr>
          <w:rFonts w:ascii="Calibri" w:hAnsi="Calibri"/>
        </w:rPr>
        <w:t>Per(</w:t>
      </w:r>
      <w:proofErr w:type="gramEnd"/>
      <w:r w:rsidRPr="00987B4A">
        <w:rPr>
          <w:rFonts w:ascii="Calibri" w:hAnsi="Calibri"/>
        </w:rPr>
        <w:t>)}</w:t>
      </w:r>
      <w:bookmarkEnd w:id="59"/>
    </w:p>
    <w:p w:rsidR="00F65639" w:rsidRPr="00F65639" w:rsidRDefault="00911C31" w:rsidP="002B094F">
      <w:pPr>
        <w:pStyle w:val="BodyText"/>
        <w:rPr>
          <w:rFonts w:ascii="Calibri" w:hAnsi="Calibri" w:cs="Calibri"/>
          <w:sz w:val="20"/>
        </w:rPr>
      </w:pPr>
      <w:r w:rsidRPr="00911C31">
        <w:rPr>
          <w:rFonts w:ascii="Calibri" w:hAnsi="Calibri" w:cs="Calibri"/>
          <w:sz w:val="20"/>
        </w:rPr>
        <w:t>HwAgCorrlnPer1</w:t>
      </w:r>
      <w:r w:rsidR="00B14A28">
        <w:rPr>
          <w:rFonts w:ascii="Calibri" w:hAnsi="Calibri" w:cs="Calibri"/>
          <w:sz w:val="20"/>
        </w:rPr>
        <w:t xml:space="preserve"> (Refer FDD for details)</w:t>
      </w:r>
      <w:r w:rsidR="005C5DE2">
        <w:rPr>
          <w:rFonts w:ascii="Calibri" w:hAnsi="Calibri" w:cs="Calibri"/>
          <w:sz w:val="20"/>
        </w:rPr>
        <w:t xml:space="preserve"> </w:t>
      </w:r>
    </w:p>
    <w:p w:rsidR="002B094F" w:rsidRPr="00987B4A" w:rsidRDefault="002B094F" w:rsidP="00B014AF">
      <w:pPr>
        <w:pStyle w:val="Heading3"/>
      </w:pPr>
      <w:bookmarkStart w:id="60" w:name="_Toc382301471"/>
      <w:bookmarkStart w:id="61" w:name="_Toc383698997"/>
      <w:bookmarkStart w:id="62" w:name="_Toc418080072"/>
      <w:bookmarkStart w:id="63" w:name="_Toc421709917"/>
      <w:bookmarkStart w:id="64" w:name="_Toc425843686"/>
      <w:bookmarkEnd w:id="60"/>
      <w:bookmarkEnd w:id="61"/>
      <w:r w:rsidRPr="00987B4A">
        <w:t>Interrupt Service Routines</w:t>
      </w:r>
      <w:bookmarkEnd w:id="62"/>
      <w:bookmarkEnd w:id="63"/>
      <w:bookmarkEnd w:id="64"/>
    </w:p>
    <w:p w:rsidR="002B094F" w:rsidRPr="00B64C5D" w:rsidRDefault="00D02C87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987B4A" w:rsidRDefault="00341ED6" w:rsidP="00B014AF">
      <w:pPr>
        <w:pStyle w:val="Heading3"/>
      </w:pPr>
      <w:bookmarkStart w:id="65" w:name="_Toc418080073"/>
      <w:bookmarkStart w:id="66" w:name="_Toc421709918"/>
      <w:bookmarkStart w:id="67" w:name="_Toc425843687"/>
      <w:r>
        <w:t>Server Runnable</w:t>
      </w:r>
      <w:r w:rsidR="002B094F" w:rsidRPr="00987B4A">
        <w:t xml:space="preserve"> Functions</w:t>
      </w:r>
      <w:bookmarkEnd w:id="65"/>
      <w:bookmarkEnd w:id="66"/>
      <w:bookmarkEnd w:id="67"/>
    </w:p>
    <w:p w:rsidR="002B094F" w:rsidRPr="00B64C5D" w:rsidRDefault="00D02C87" w:rsidP="002B094F">
      <w:pPr>
        <w:pStyle w:val="BodyText"/>
        <w:rPr>
          <w:rFonts w:ascii="Calibri" w:hAnsi="Calibri" w:cs="Calibri"/>
          <w:sz w:val="20"/>
        </w:rPr>
      </w:pPr>
      <w:r>
        <w:rPr>
          <w:rFonts w:ascii="Calibri" w:hAnsi="Calibri" w:cs="Calibri"/>
          <w:sz w:val="20"/>
        </w:rPr>
        <w:t>None</w:t>
      </w:r>
    </w:p>
    <w:p w:rsidR="002B094F" w:rsidRPr="002518E0" w:rsidRDefault="002B094F" w:rsidP="00B014AF">
      <w:pPr>
        <w:pStyle w:val="Heading3"/>
      </w:pPr>
      <w:bookmarkStart w:id="68" w:name="_Toc338170485"/>
      <w:bookmarkStart w:id="69" w:name="_Toc418080074"/>
      <w:bookmarkStart w:id="70" w:name="_Toc421709919"/>
      <w:bookmarkStart w:id="71" w:name="_Toc425843688"/>
      <w:r w:rsidRPr="00987B4A">
        <w:t>Module Internal (Local) Functions</w:t>
      </w:r>
      <w:bookmarkEnd w:id="68"/>
      <w:bookmarkEnd w:id="69"/>
      <w:bookmarkEnd w:id="70"/>
      <w:bookmarkEnd w:id="71"/>
    </w:p>
    <w:p w:rsidR="003877CA" w:rsidRPr="00CF0EC3" w:rsidRDefault="003877CA" w:rsidP="00CF0EC3">
      <w:pPr>
        <w:pStyle w:val="Heading4"/>
        <w:rPr>
          <w:rFonts w:ascii="Calibri" w:hAnsi="Calibri"/>
        </w:rPr>
      </w:pPr>
      <w:bookmarkStart w:id="72" w:name="_Toc414443275"/>
      <w:bookmarkStart w:id="73" w:name="_Toc420488402"/>
      <w:r w:rsidRPr="00CF0EC3">
        <w:rPr>
          <w:rFonts w:ascii="Calibri" w:hAnsi="Calibri"/>
        </w:rPr>
        <w:t>Local Function #1</w:t>
      </w:r>
      <w:bookmarkEnd w:id="72"/>
      <w:bookmarkEnd w:id="73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2747"/>
        <w:gridCol w:w="1657"/>
        <w:gridCol w:w="1429"/>
        <w:gridCol w:w="43"/>
        <w:gridCol w:w="1343"/>
      </w:tblGrid>
      <w:tr w:rsidR="003877CA" w:rsidRPr="00AA38E8" w:rsidTr="00911C31">
        <w:tc>
          <w:tcPr>
            <w:tcW w:w="1709" w:type="dxa"/>
          </w:tcPr>
          <w:p w:rsidR="003877CA" w:rsidRPr="003877CA" w:rsidRDefault="003877CA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Function Name</w:t>
            </w:r>
          </w:p>
        </w:tc>
        <w:tc>
          <w:tcPr>
            <w:tcW w:w="2747" w:type="dxa"/>
          </w:tcPr>
          <w:p w:rsidR="003877CA" w:rsidRPr="003877CA" w:rsidRDefault="00911C31" w:rsidP="00D95891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911C31">
              <w:rPr>
                <w:rFonts w:cs="Calibri"/>
                <w:sz w:val="18"/>
                <w:szCs w:val="18"/>
              </w:rPr>
              <w:t>HwAg</w:t>
            </w:r>
            <w:r w:rsidR="00D95891">
              <w:rPr>
                <w:rFonts w:cs="Calibri"/>
                <w:sz w:val="18"/>
                <w:szCs w:val="18"/>
              </w:rPr>
              <w:t>Sig</w:t>
            </w:r>
            <w:r w:rsidRPr="00911C31">
              <w:rPr>
                <w:rFonts w:cs="Calibri"/>
                <w:sz w:val="18"/>
                <w:szCs w:val="18"/>
              </w:rPr>
              <w:t>AvlChk</w:t>
            </w:r>
            <w:proofErr w:type="spellEnd"/>
          </w:p>
        </w:tc>
        <w:tc>
          <w:tcPr>
            <w:tcW w:w="1657" w:type="dxa"/>
            <w:shd w:val="pct30" w:color="FFFF00" w:fill="auto"/>
          </w:tcPr>
          <w:p w:rsidR="003877CA" w:rsidRPr="003877CA" w:rsidRDefault="003877CA" w:rsidP="00EB34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Type</w:t>
            </w:r>
          </w:p>
        </w:tc>
        <w:tc>
          <w:tcPr>
            <w:tcW w:w="1472" w:type="dxa"/>
            <w:gridSpan w:val="2"/>
            <w:shd w:val="pct30" w:color="FFFF00" w:fill="auto"/>
          </w:tcPr>
          <w:p w:rsidR="003877CA" w:rsidRPr="003877CA" w:rsidRDefault="003877CA" w:rsidP="00EB34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Min</w:t>
            </w:r>
          </w:p>
        </w:tc>
        <w:tc>
          <w:tcPr>
            <w:tcW w:w="1343" w:type="dxa"/>
            <w:shd w:val="pct30" w:color="FFFF00" w:fill="auto"/>
          </w:tcPr>
          <w:p w:rsidR="003877CA" w:rsidRPr="003877CA" w:rsidRDefault="003877CA" w:rsidP="00EB34D7">
            <w:pPr>
              <w:spacing w:before="60"/>
              <w:jc w:val="center"/>
              <w:rPr>
                <w:rFonts w:cs="Calibri"/>
                <w:sz w:val="18"/>
                <w:szCs w:val="18"/>
              </w:rPr>
            </w:pPr>
            <w:r w:rsidRPr="003877CA">
              <w:rPr>
                <w:rFonts w:cs="Calibri"/>
                <w:sz w:val="18"/>
                <w:szCs w:val="18"/>
              </w:rPr>
              <w:t>Max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 xml:space="preserve">Arguments Passed </w:t>
            </w:r>
          </w:p>
        </w:tc>
        <w:tc>
          <w:tcPr>
            <w:tcW w:w="2747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 w:rsidRPr="00911C31">
              <w:rPr>
                <w:rFonts w:cs="Calibri"/>
                <w:sz w:val="18"/>
                <w:szCs w:val="18"/>
              </w:rPr>
              <w:t>SigRollg_Cnt_T_u08</w:t>
            </w:r>
          </w:p>
        </w:tc>
        <w:tc>
          <w:tcPr>
            <w:tcW w:w="1657" w:type="dxa"/>
          </w:tcPr>
          <w:p w:rsidR="00911C31" w:rsidRPr="003877CA" w:rsidRDefault="00911C31" w:rsidP="00EB39A3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255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911C31">
              <w:rPr>
                <w:rFonts w:cs="Calibri"/>
                <w:sz w:val="18"/>
                <w:szCs w:val="18"/>
              </w:rPr>
              <w:t>SigQlfr_Cnt_T_enum</w:t>
            </w:r>
            <w:proofErr w:type="spellEnd"/>
          </w:p>
        </w:tc>
        <w:tc>
          <w:tcPr>
            <w:tcW w:w="1657" w:type="dxa"/>
          </w:tcPr>
          <w:p w:rsidR="00911C31" w:rsidRPr="00EB39A3" w:rsidRDefault="00911C31">
            <w:pPr>
              <w:rPr>
                <w:rFonts w:cs="Calibri"/>
                <w:sz w:val="18"/>
                <w:szCs w:val="18"/>
              </w:rPr>
            </w:pPr>
            <w:r w:rsidRPr="00911C31">
              <w:rPr>
                <w:rFonts w:cs="Calibri"/>
                <w:sz w:val="18"/>
                <w:szCs w:val="18"/>
              </w:rPr>
              <w:t>SigQlfr1</w:t>
            </w:r>
          </w:p>
        </w:tc>
        <w:tc>
          <w:tcPr>
            <w:tcW w:w="1429" w:type="dxa"/>
          </w:tcPr>
          <w:p w:rsidR="00911C31" w:rsidRPr="00911C31" w:rsidRDefault="00911C31" w:rsidP="00911C31">
            <w:pPr>
              <w:rPr>
                <w:rFonts w:cs="Calibri"/>
                <w:sz w:val="18"/>
                <w:szCs w:val="18"/>
              </w:rPr>
            </w:pPr>
            <w:r w:rsidRPr="00911C31">
              <w:rPr>
                <w:rFonts w:cs="Calibri"/>
                <w:sz w:val="18"/>
                <w:szCs w:val="18"/>
              </w:rPr>
              <w:t>SIGQLFR_NORES</w:t>
            </w:r>
          </w:p>
        </w:tc>
        <w:tc>
          <w:tcPr>
            <w:tcW w:w="1386" w:type="dxa"/>
            <w:gridSpan w:val="2"/>
          </w:tcPr>
          <w:p w:rsidR="00911C31" w:rsidRPr="00911C31" w:rsidRDefault="00911C31" w:rsidP="00911C31">
            <w:pPr>
              <w:autoSpaceDE w:val="0"/>
              <w:autoSpaceDN w:val="0"/>
              <w:adjustRightInd w:val="0"/>
              <w:spacing w:after="0"/>
              <w:rPr>
                <w:rFonts w:cs="Calibri"/>
                <w:sz w:val="18"/>
                <w:szCs w:val="18"/>
              </w:rPr>
            </w:pPr>
            <w:r w:rsidRPr="00911C31">
              <w:rPr>
                <w:rFonts w:cs="Calibri"/>
                <w:sz w:val="18"/>
                <w:szCs w:val="18"/>
              </w:rPr>
              <w:t>SIGQLFR_FAILD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 w:rsidRPr="00911C31">
              <w:rPr>
                <w:rFonts w:cs="Calibri"/>
                <w:sz w:val="18"/>
                <w:szCs w:val="18"/>
              </w:rPr>
              <w:t>LstRollg_Cnt_T_u08</w:t>
            </w:r>
          </w:p>
        </w:tc>
        <w:tc>
          <w:tcPr>
            <w:tcW w:w="1657" w:type="dxa"/>
          </w:tcPr>
          <w:p w:rsidR="00911C31" w:rsidRDefault="00911C31"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911C31" w:rsidRPr="003877CA" w:rsidRDefault="00911C31" w:rsidP="000F14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911C31" w:rsidRPr="003877CA" w:rsidRDefault="00911C31" w:rsidP="000F14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255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</w:p>
        </w:tc>
        <w:tc>
          <w:tcPr>
            <w:tcW w:w="2747" w:type="dxa"/>
          </w:tcPr>
          <w:p w:rsidR="00911C31" w:rsidRPr="00911C31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*</w:t>
            </w:r>
            <w:r w:rsidRPr="00911C31">
              <w:rPr>
                <w:rFonts w:cs="Calibri"/>
                <w:sz w:val="18"/>
                <w:szCs w:val="18"/>
              </w:rPr>
              <w:t>LstStall_Cnt_T_u08</w:t>
            </w:r>
          </w:p>
        </w:tc>
        <w:tc>
          <w:tcPr>
            <w:tcW w:w="1657" w:type="dxa"/>
          </w:tcPr>
          <w:p w:rsidR="00911C31" w:rsidRPr="00B014AF" w:rsidRDefault="00911C31">
            <w:pPr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uint8</w:t>
            </w:r>
          </w:p>
        </w:tc>
        <w:tc>
          <w:tcPr>
            <w:tcW w:w="1429" w:type="dxa"/>
          </w:tcPr>
          <w:p w:rsidR="00911C31" w:rsidRPr="003877CA" w:rsidRDefault="00911C31" w:rsidP="000F14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0</w:t>
            </w:r>
          </w:p>
        </w:tc>
        <w:tc>
          <w:tcPr>
            <w:tcW w:w="1386" w:type="dxa"/>
            <w:gridSpan w:val="2"/>
          </w:tcPr>
          <w:p w:rsidR="00911C31" w:rsidRPr="003877CA" w:rsidRDefault="00911C31" w:rsidP="000F144E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255</w:t>
            </w:r>
          </w:p>
        </w:tc>
      </w:tr>
      <w:tr w:rsidR="00911C31" w:rsidRPr="00AA38E8" w:rsidTr="00911C31">
        <w:tc>
          <w:tcPr>
            <w:tcW w:w="170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b/>
                <w:bCs/>
                <w:sz w:val="18"/>
                <w:szCs w:val="18"/>
              </w:rPr>
            </w:pPr>
            <w:r w:rsidRPr="003877CA">
              <w:rPr>
                <w:rFonts w:cs="Calibri"/>
                <w:b/>
                <w:bCs/>
                <w:sz w:val="18"/>
                <w:szCs w:val="18"/>
              </w:rPr>
              <w:t>Return Value</w:t>
            </w:r>
          </w:p>
        </w:tc>
        <w:tc>
          <w:tcPr>
            <w:tcW w:w="2747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proofErr w:type="spellStart"/>
            <w:r w:rsidRPr="00911C31">
              <w:rPr>
                <w:rFonts w:cs="Calibri"/>
                <w:sz w:val="18"/>
                <w:szCs w:val="18"/>
              </w:rPr>
              <w:t>SigAvl_Cnt_T_lgc</w:t>
            </w:r>
            <w:proofErr w:type="spellEnd"/>
          </w:p>
        </w:tc>
        <w:tc>
          <w:tcPr>
            <w:tcW w:w="1657" w:type="dxa"/>
          </w:tcPr>
          <w:p w:rsidR="00911C31" w:rsidRPr="00911C31" w:rsidRDefault="00911C31">
            <w:pPr>
              <w:rPr>
                <w:rFonts w:cs="Calibri"/>
                <w:sz w:val="18"/>
                <w:szCs w:val="18"/>
              </w:rPr>
            </w:pPr>
            <w:proofErr w:type="spellStart"/>
            <w:r w:rsidRPr="00911C31">
              <w:rPr>
                <w:rFonts w:cs="Calibri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429" w:type="dxa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FALSE</w:t>
            </w:r>
          </w:p>
        </w:tc>
        <w:tc>
          <w:tcPr>
            <w:tcW w:w="1386" w:type="dxa"/>
            <w:gridSpan w:val="2"/>
          </w:tcPr>
          <w:p w:rsidR="00911C31" w:rsidRPr="003877CA" w:rsidRDefault="00911C31" w:rsidP="00EB34D7">
            <w:pPr>
              <w:spacing w:before="60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TRUE</w:t>
            </w:r>
          </w:p>
        </w:tc>
      </w:tr>
    </w:tbl>
    <w:p w:rsidR="003877CA" w:rsidRPr="00CF0EC3" w:rsidRDefault="003877CA" w:rsidP="00CF0EC3">
      <w:pPr>
        <w:pStyle w:val="Heading5"/>
        <w:rPr>
          <w:rFonts w:asciiTheme="minorHAnsi" w:hAnsiTheme="minorHAnsi"/>
          <w:b/>
        </w:rPr>
      </w:pPr>
      <w:bookmarkStart w:id="74" w:name="_Toc406065269"/>
      <w:bookmarkStart w:id="75" w:name="_Toc414443276"/>
      <w:bookmarkStart w:id="76" w:name="_Toc420488403"/>
      <w:r w:rsidRPr="00CF0EC3">
        <w:rPr>
          <w:rFonts w:asciiTheme="minorHAnsi" w:hAnsiTheme="minorHAnsi"/>
          <w:b/>
        </w:rPr>
        <w:t>Description</w:t>
      </w:r>
      <w:bookmarkEnd w:id="74"/>
      <w:bookmarkEnd w:id="75"/>
      <w:bookmarkEnd w:id="76"/>
    </w:p>
    <w:p w:rsidR="00B43282" w:rsidRPr="00F47A34" w:rsidRDefault="00CF0EC3" w:rsidP="00911C31">
      <w:pPr>
        <w:autoSpaceDE w:val="0"/>
        <w:autoSpaceDN w:val="0"/>
        <w:adjustRightInd w:val="0"/>
        <w:rPr>
          <w:sz w:val="18"/>
          <w:szCs w:val="18"/>
          <w:lang w:bidi="ar-SA"/>
        </w:rPr>
      </w:pPr>
      <w:r>
        <w:rPr>
          <w:sz w:val="18"/>
          <w:szCs w:val="18"/>
          <w:lang w:bidi="ar-SA"/>
        </w:rPr>
        <w:t xml:space="preserve"> ‘</w:t>
      </w:r>
      <w:proofErr w:type="spellStart"/>
      <w:r>
        <w:rPr>
          <w:sz w:val="18"/>
          <w:szCs w:val="18"/>
          <w:lang w:bidi="ar-SA"/>
        </w:rPr>
        <w:t>HwAgAAvlChk</w:t>
      </w:r>
      <w:proofErr w:type="spellEnd"/>
      <w:r>
        <w:rPr>
          <w:sz w:val="18"/>
          <w:szCs w:val="18"/>
          <w:lang w:bidi="ar-SA"/>
        </w:rPr>
        <w:t>’</w:t>
      </w:r>
      <w:r w:rsidR="00911C31">
        <w:rPr>
          <w:sz w:val="18"/>
          <w:szCs w:val="18"/>
          <w:lang w:bidi="ar-SA"/>
        </w:rPr>
        <w:t xml:space="preserve"> and </w:t>
      </w:r>
      <w:r>
        <w:rPr>
          <w:sz w:val="18"/>
          <w:szCs w:val="18"/>
          <w:lang w:bidi="ar-SA"/>
        </w:rPr>
        <w:t>‘</w:t>
      </w:r>
      <w:proofErr w:type="spellStart"/>
      <w:r w:rsidRPr="00911C31">
        <w:rPr>
          <w:sz w:val="18"/>
          <w:szCs w:val="18"/>
          <w:lang w:bidi="ar-SA"/>
        </w:rPr>
        <w:t>HwAg</w:t>
      </w:r>
      <w:r>
        <w:rPr>
          <w:sz w:val="18"/>
          <w:szCs w:val="18"/>
          <w:lang w:bidi="ar-SA"/>
        </w:rPr>
        <w:t>B</w:t>
      </w:r>
      <w:r w:rsidRPr="00911C31">
        <w:rPr>
          <w:sz w:val="18"/>
          <w:szCs w:val="18"/>
          <w:lang w:bidi="ar-SA"/>
        </w:rPr>
        <w:t>AvlChk</w:t>
      </w:r>
      <w:proofErr w:type="spellEnd"/>
      <w:r>
        <w:rPr>
          <w:sz w:val="18"/>
          <w:szCs w:val="18"/>
          <w:lang w:bidi="ar-SA"/>
        </w:rPr>
        <w:t>’ blocks</w:t>
      </w:r>
      <w:r w:rsidR="00911C31">
        <w:rPr>
          <w:sz w:val="18"/>
          <w:szCs w:val="18"/>
          <w:lang w:bidi="ar-SA"/>
        </w:rPr>
        <w:t xml:space="preserve"> in FDD</w:t>
      </w:r>
      <w:r>
        <w:rPr>
          <w:sz w:val="18"/>
          <w:szCs w:val="18"/>
          <w:lang w:bidi="ar-SA"/>
        </w:rPr>
        <w:t xml:space="preserve"> have same functionality. This routine is implemented for that logic.</w:t>
      </w:r>
    </w:p>
    <w:p w:rsidR="002B094F" w:rsidRPr="002E3F2E" w:rsidRDefault="002B094F" w:rsidP="00B014AF">
      <w:pPr>
        <w:pStyle w:val="Heading3"/>
      </w:pPr>
      <w:bookmarkStart w:id="77" w:name="_Toc418080075"/>
      <w:bookmarkStart w:id="78" w:name="_Toc421709920"/>
      <w:bookmarkStart w:id="79" w:name="_Toc425843689"/>
      <w:r w:rsidRPr="002E3F2E">
        <w:t>Transition Functions</w:t>
      </w:r>
      <w:bookmarkEnd w:id="77"/>
      <w:bookmarkEnd w:id="78"/>
      <w:bookmarkEnd w:id="79"/>
    </w:p>
    <w:p w:rsidR="002B094F" w:rsidRDefault="00D02C87" w:rsidP="002B094F">
      <w:pPr>
        <w:rPr>
          <w:lang w:bidi="ar-SA"/>
        </w:rPr>
      </w:pPr>
      <w:r>
        <w:rPr>
          <w:lang w:bidi="ar-SA"/>
        </w:rPr>
        <w:t>None</w:t>
      </w: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0" w:name="_Toc418080076"/>
      <w:bookmarkStart w:id="81" w:name="_Toc421709921"/>
      <w:bookmarkStart w:id="82" w:name="_Toc425843690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80"/>
      <w:bookmarkEnd w:id="81"/>
      <w:bookmarkEnd w:id="82"/>
    </w:p>
    <w:p w:rsidR="00531B8C" w:rsidRDefault="003877CA" w:rsidP="00531B8C">
      <w:pPr>
        <w:rPr>
          <w:rFonts w:cs="Calibri"/>
        </w:rPr>
      </w:pPr>
      <w:r>
        <w:rPr>
          <w:rFonts w:cs="Calibri"/>
        </w:rPr>
        <w:t>None</w:t>
      </w:r>
    </w:p>
    <w:p w:rsidR="00531B8C" w:rsidRDefault="00531B8C" w:rsidP="00531B8C">
      <w:pPr>
        <w:rPr>
          <w:rFonts w:cs="Calibri"/>
        </w:rPr>
      </w:pP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83" w:name="_Toc382297449"/>
      <w:bookmarkStart w:id="84" w:name="_Toc418080077"/>
      <w:bookmarkStart w:id="85" w:name="_Toc421709922"/>
      <w:bookmarkStart w:id="86" w:name="_Toc425843691"/>
      <w:r w:rsidRPr="00E75CFE">
        <w:rPr>
          <w:rFonts w:ascii="Calibri" w:hAnsi="Calibri" w:cs="Calibri"/>
        </w:rPr>
        <w:lastRenderedPageBreak/>
        <w:t>UNIT TEST CONSIDERATION</w:t>
      </w:r>
      <w:bookmarkEnd w:id="83"/>
      <w:bookmarkEnd w:id="84"/>
      <w:bookmarkEnd w:id="85"/>
      <w:bookmarkEnd w:id="86"/>
    </w:p>
    <w:p w:rsidR="00531B8C" w:rsidRPr="00531B8C" w:rsidRDefault="00911C31" w:rsidP="00531B8C">
      <w:pPr>
        <w:rPr>
          <w:lang w:bidi="ar-SA"/>
        </w:rPr>
      </w:pPr>
      <w:r>
        <w:rPr>
          <w:lang w:bidi="ar-SA"/>
        </w:rPr>
        <w:t>None</w:t>
      </w:r>
    </w:p>
    <w:p w:rsidR="00786BDF" w:rsidRPr="00A158C7" w:rsidRDefault="00786BDF" w:rsidP="000B37D5">
      <w:pPr>
        <w:pStyle w:val="Heading7"/>
      </w:pPr>
      <w:bookmarkStart w:id="87" w:name="_Toc425843692"/>
      <w:r w:rsidRPr="00A158C7">
        <w:lastRenderedPageBreak/>
        <w:t>Abbreviations and Acronyms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88" w:name="_Toc425843693"/>
      <w:r w:rsidRPr="00A158C7">
        <w:lastRenderedPageBreak/>
        <w:t>Glossary</w:t>
      </w:r>
      <w:bookmarkEnd w:id="88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89" w:name="_Toc425843694"/>
      <w:r w:rsidRPr="00A158C7">
        <w:lastRenderedPageBreak/>
        <w:t>References</w:t>
      </w:r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90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9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B758D2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3E691E" w:rsidP="00B758D2">
            <w:pPr>
              <w:keepNext/>
            </w:pPr>
            <w:hyperlink r:id="rId16" w:history="1">
              <w:bookmarkStart w:id="91" w:name="_Ref335300243"/>
              <w:r w:rsidR="00531B8C" w:rsidRPr="00FC427F">
                <w:t>Software Naming Conventions.doc</w:t>
              </w:r>
              <w:bookmarkEnd w:id="91"/>
            </w:hyperlink>
          </w:p>
        </w:tc>
        <w:tc>
          <w:tcPr>
            <w:tcW w:w="2091" w:type="dxa"/>
            <w:shd w:val="clear" w:color="auto" w:fill="auto"/>
          </w:tcPr>
          <w:p w:rsidR="00531B8C" w:rsidRDefault="00D95891" w:rsidP="00B758D2">
            <w:pPr>
              <w:rPr>
                <w:lang w:bidi="ar-SA"/>
              </w:rPr>
            </w:pPr>
            <w:r>
              <w:rPr>
                <w:lang w:bidi="ar-SA"/>
              </w:rPr>
              <w:t>2</w:t>
            </w:r>
            <w:r w:rsidR="00531B8C">
              <w:rPr>
                <w:lang w:bidi="ar-SA"/>
              </w:rPr>
              <w:t>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92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92"/>
          </w:p>
        </w:tc>
        <w:tc>
          <w:tcPr>
            <w:tcW w:w="2091" w:type="dxa"/>
            <w:shd w:val="clear" w:color="auto" w:fill="auto"/>
          </w:tcPr>
          <w:p w:rsidR="00531B8C" w:rsidRDefault="00531B8C" w:rsidP="00D95891">
            <w:pPr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="00D95891">
              <w:rPr>
                <w:lang w:bidi="ar-SA"/>
              </w:rPr>
              <w:t>1</w:t>
            </w:r>
          </w:p>
        </w:tc>
      </w:tr>
      <w:tr w:rsidR="003877CA" w:rsidRPr="00A158C7" w:rsidTr="00B758D2">
        <w:tc>
          <w:tcPr>
            <w:tcW w:w="738" w:type="dxa"/>
            <w:shd w:val="clear" w:color="auto" w:fill="auto"/>
          </w:tcPr>
          <w:p w:rsidR="003877CA" w:rsidRDefault="003877CA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3877CA" w:rsidRDefault="003877CA" w:rsidP="00B758D2">
            <w:pPr>
              <w:keepNext/>
            </w:pPr>
            <w:r>
              <w:t xml:space="preserve">FDD  - </w:t>
            </w:r>
            <w:r w:rsidR="00911C31" w:rsidRPr="00911C31">
              <w:t>ES239A_HwAgCorrln_</w:t>
            </w:r>
            <w:r w:rsidR="00CF0EC3" w:rsidRPr="00EC44F0">
              <w:rPr>
                <w:rFonts w:cs="Calibri"/>
                <w:lang w:bidi="ar-SA"/>
              </w:rPr>
              <w:t>Design</w:t>
            </w:r>
          </w:p>
        </w:tc>
        <w:tc>
          <w:tcPr>
            <w:tcW w:w="2091" w:type="dxa"/>
            <w:shd w:val="clear" w:color="auto" w:fill="auto"/>
          </w:tcPr>
          <w:p w:rsidR="003877CA" w:rsidRDefault="003877CA" w:rsidP="00B758D2">
            <w:pPr>
              <w:rPr>
                <w:lang w:bidi="ar-SA"/>
              </w:rPr>
            </w:pPr>
            <w:r>
              <w:rPr>
                <w:rFonts w:cs="Calibri"/>
                <w:lang w:bidi="ar-SA"/>
              </w:rPr>
              <w:t>See Synergy sub project version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91E" w:rsidRDefault="003E691E">
      <w:r>
        <w:separator/>
      </w:r>
    </w:p>
  </w:endnote>
  <w:endnote w:type="continuationSeparator" w:id="0">
    <w:p w:rsidR="003E691E" w:rsidRDefault="003E6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09" w:rsidRDefault="001451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EB34D7" w:rsidRPr="00B10816" w:rsidTr="00866672">
      <w:tc>
        <w:tcPr>
          <w:tcW w:w="1667" w:type="pct"/>
          <w:vAlign w:val="center"/>
        </w:tcPr>
        <w:p w:rsidR="00EB34D7" w:rsidRPr="00B10816" w:rsidRDefault="00EB34D7" w:rsidP="00B10816">
          <w:pPr>
            <w:pStyle w:val="Footer"/>
            <w:spacing w:after="0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Document: </w:t>
          </w:r>
          <w:proofErr w:type="spellStart"/>
          <w:r w:rsidR="00911C31" w:rsidRPr="00911C31">
            <w:rPr>
              <w:sz w:val="16"/>
              <w:szCs w:val="16"/>
            </w:rPr>
            <w:t>HwAgCorrln</w:t>
          </w:r>
          <w:r>
            <w:rPr>
              <w:sz w:val="16"/>
              <w:szCs w:val="16"/>
            </w:rPr>
            <w:t>_MDD</w:t>
          </w:r>
          <w:proofErr w:type="spellEnd"/>
        </w:p>
        <w:p w:rsidR="00EB34D7" w:rsidRPr="00B10816" w:rsidRDefault="00EB34D7" w:rsidP="00AC4CD8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EB34D7" w:rsidRDefault="00EB34D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Ju</w:t>
          </w:r>
          <w:r w:rsidR="00145109">
            <w:rPr>
              <w:sz w:val="16"/>
              <w:szCs w:val="16"/>
            </w:rPr>
            <w:t>ly</w:t>
          </w:r>
          <w:r>
            <w:rPr>
              <w:sz w:val="16"/>
              <w:szCs w:val="16"/>
            </w:rPr>
            <w:t xml:space="preserve"> 2</w:t>
          </w:r>
          <w:r w:rsidR="00911C31">
            <w:rPr>
              <w:sz w:val="16"/>
              <w:szCs w:val="16"/>
            </w:rPr>
            <w:t>8</w:t>
          </w:r>
          <w:r>
            <w:rPr>
              <w:sz w:val="16"/>
              <w:szCs w:val="16"/>
            </w:rPr>
            <w:t>, 2015</w:t>
          </w:r>
          <w:r>
            <w:rPr>
              <w:sz w:val="16"/>
              <w:szCs w:val="16"/>
            </w:rPr>
            <w:fldChar w:fldCharType="end"/>
          </w:r>
        </w:p>
        <w:p w:rsidR="00EB34D7" w:rsidRPr="00B10816" w:rsidRDefault="00EB34D7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roofErr w:type="spellStart"/>
              <w:r w:rsidRPr="00B10816">
                <w:rPr>
                  <w:sz w:val="16"/>
                  <w:szCs w:val="16"/>
                </w:rPr>
                <w:t>Nexteer</w:t>
              </w:r>
              <w:proofErr w:type="spellEnd"/>
              <w:r w:rsidRPr="00B10816">
                <w:rPr>
                  <w:sz w:val="16"/>
                  <w:szCs w:val="16"/>
                </w:rPr>
                <w:t xml:space="preserve">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34D7" w:rsidRPr="00B10816" w:rsidRDefault="00EB34D7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EB34D7" w:rsidRPr="00B10816" w:rsidRDefault="00EB34D7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F693E">
            <w:rPr>
              <w:b/>
              <w:noProof/>
              <w:sz w:val="16"/>
              <w:szCs w:val="16"/>
            </w:rPr>
            <w:t>11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5F693E">
            <w:rPr>
              <w:b/>
              <w:noProof/>
              <w:sz w:val="16"/>
              <w:szCs w:val="16"/>
            </w:rPr>
            <w:t>13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EB34D7" w:rsidRPr="00B10816" w:rsidRDefault="00EB34D7" w:rsidP="005476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09" w:rsidRDefault="001451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91E" w:rsidRDefault="003E691E">
      <w:r>
        <w:separator/>
      </w:r>
    </w:p>
  </w:footnote>
  <w:footnote w:type="continuationSeparator" w:id="0">
    <w:p w:rsidR="003E691E" w:rsidRDefault="003E6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09" w:rsidRDefault="001451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EB34D7" w:rsidRPr="008969C4" w:rsidTr="00866672">
      <w:trPr>
        <w:trHeight w:val="438"/>
      </w:trPr>
      <w:tc>
        <w:tcPr>
          <w:tcW w:w="1443" w:type="pct"/>
        </w:tcPr>
        <w:p w:rsidR="00EB34D7" w:rsidRPr="008969C4" w:rsidRDefault="00EB34D7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13C59406" wp14:editId="1DCC6E24">
                <wp:extent cx="1066800" cy="438150"/>
                <wp:effectExtent l="0" t="0" r="0" b="0"/>
                <wp:docPr id="2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EB34D7" w:rsidRPr="00891F29" w:rsidRDefault="00EB34D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EB34D7" w:rsidRDefault="00EB34D7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EB34D7" w:rsidRPr="008969C4" w:rsidRDefault="00EB34D7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EB34D7" w:rsidRDefault="00EB34D7">
    <w:pPr>
      <w:pStyle w:val="Header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109" w:rsidRDefault="001451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0C5C25"/>
    <w:multiLevelType w:val="hybridMultilevel"/>
    <w:tmpl w:val="60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0955EA"/>
    <w:multiLevelType w:val="hybridMultilevel"/>
    <w:tmpl w:val="60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28FD2F18"/>
    <w:multiLevelType w:val="multilevel"/>
    <w:tmpl w:val="85847848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>
    <w:nsid w:val="43DA3A34"/>
    <w:multiLevelType w:val="hybridMultilevel"/>
    <w:tmpl w:val="D6CC0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2"/>
  </w:num>
  <w:num w:numId="17">
    <w:abstractNumId w:val="11"/>
  </w:num>
  <w:num w:numId="18">
    <w:abstractNumId w:val="17"/>
  </w:num>
  <w:num w:numId="19">
    <w:abstractNumId w:val="14"/>
  </w:num>
  <w:num w:numId="20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16"/>
    <w:rsid w:val="000040A2"/>
    <w:rsid w:val="00010BFD"/>
    <w:rsid w:val="00015232"/>
    <w:rsid w:val="000201AB"/>
    <w:rsid w:val="00030567"/>
    <w:rsid w:val="00030607"/>
    <w:rsid w:val="000318E7"/>
    <w:rsid w:val="00033012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2E10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35D6C"/>
    <w:rsid w:val="001449F2"/>
    <w:rsid w:val="00144BD1"/>
    <w:rsid w:val="00145109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4ED2"/>
    <w:rsid w:val="001A6A75"/>
    <w:rsid w:val="001B11CC"/>
    <w:rsid w:val="001B1516"/>
    <w:rsid w:val="001B15E2"/>
    <w:rsid w:val="001B4CA5"/>
    <w:rsid w:val="001B716A"/>
    <w:rsid w:val="001C3CBB"/>
    <w:rsid w:val="001D2F1D"/>
    <w:rsid w:val="001D5BC6"/>
    <w:rsid w:val="001D6053"/>
    <w:rsid w:val="001D66A6"/>
    <w:rsid w:val="001E4877"/>
    <w:rsid w:val="001F0A02"/>
    <w:rsid w:val="001F4218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61F34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651E4"/>
    <w:rsid w:val="00380299"/>
    <w:rsid w:val="003849A4"/>
    <w:rsid w:val="00385119"/>
    <w:rsid w:val="003877CA"/>
    <w:rsid w:val="00387BF4"/>
    <w:rsid w:val="00393DBF"/>
    <w:rsid w:val="003A5B2A"/>
    <w:rsid w:val="003B4A55"/>
    <w:rsid w:val="003D456D"/>
    <w:rsid w:val="003E691E"/>
    <w:rsid w:val="003F3205"/>
    <w:rsid w:val="00405E64"/>
    <w:rsid w:val="00410E30"/>
    <w:rsid w:val="004147D1"/>
    <w:rsid w:val="00414D77"/>
    <w:rsid w:val="00431255"/>
    <w:rsid w:val="00436F3E"/>
    <w:rsid w:val="004377FE"/>
    <w:rsid w:val="004420A6"/>
    <w:rsid w:val="00444F99"/>
    <w:rsid w:val="004526E6"/>
    <w:rsid w:val="004538E2"/>
    <w:rsid w:val="00453CBC"/>
    <w:rsid w:val="00457BE7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C3837"/>
    <w:rsid w:val="004D0FAD"/>
    <w:rsid w:val="004D5D37"/>
    <w:rsid w:val="004E39D0"/>
    <w:rsid w:val="004F3C64"/>
    <w:rsid w:val="00500A86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5DE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693E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465CD"/>
    <w:rsid w:val="006556E2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2D7D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742D1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D0EFF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1C31"/>
    <w:rsid w:val="00912AE0"/>
    <w:rsid w:val="0091328D"/>
    <w:rsid w:val="009132C7"/>
    <w:rsid w:val="0091423E"/>
    <w:rsid w:val="00921DE0"/>
    <w:rsid w:val="009253B7"/>
    <w:rsid w:val="00926383"/>
    <w:rsid w:val="0092752F"/>
    <w:rsid w:val="00927B35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75CC7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84C"/>
    <w:rsid w:val="00AE5C76"/>
    <w:rsid w:val="00AE730D"/>
    <w:rsid w:val="00AF6D2A"/>
    <w:rsid w:val="00AF6ED6"/>
    <w:rsid w:val="00AF7DDD"/>
    <w:rsid w:val="00B0024F"/>
    <w:rsid w:val="00B014AF"/>
    <w:rsid w:val="00B10816"/>
    <w:rsid w:val="00B11BE8"/>
    <w:rsid w:val="00B14A28"/>
    <w:rsid w:val="00B154E6"/>
    <w:rsid w:val="00B2116D"/>
    <w:rsid w:val="00B21802"/>
    <w:rsid w:val="00B25D10"/>
    <w:rsid w:val="00B35242"/>
    <w:rsid w:val="00B35F84"/>
    <w:rsid w:val="00B43282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9F5"/>
    <w:rsid w:val="00BD3B23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E589E"/>
    <w:rsid w:val="00CF089D"/>
    <w:rsid w:val="00CF0E43"/>
    <w:rsid w:val="00CF0EC3"/>
    <w:rsid w:val="00CF107F"/>
    <w:rsid w:val="00CF2A9A"/>
    <w:rsid w:val="00CF5BE3"/>
    <w:rsid w:val="00D00A39"/>
    <w:rsid w:val="00D01616"/>
    <w:rsid w:val="00D02C87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5891"/>
    <w:rsid w:val="00DA5C5C"/>
    <w:rsid w:val="00DB0311"/>
    <w:rsid w:val="00DB1985"/>
    <w:rsid w:val="00DB213C"/>
    <w:rsid w:val="00DC0959"/>
    <w:rsid w:val="00DC598C"/>
    <w:rsid w:val="00DD3B65"/>
    <w:rsid w:val="00DE23CE"/>
    <w:rsid w:val="00DE2FDE"/>
    <w:rsid w:val="00DF4415"/>
    <w:rsid w:val="00DF4FE1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0ECF"/>
    <w:rsid w:val="00E61FD9"/>
    <w:rsid w:val="00E6550B"/>
    <w:rsid w:val="00E9004B"/>
    <w:rsid w:val="00EB1228"/>
    <w:rsid w:val="00EB34D7"/>
    <w:rsid w:val="00EB39A3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F8E"/>
    <w:rsid w:val="00F44CF7"/>
    <w:rsid w:val="00F47A34"/>
    <w:rsid w:val="00F51C8D"/>
    <w:rsid w:val="00F56F9A"/>
    <w:rsid w:val="00F602B0"/>
    <w:rsid w:val="00F651F5"/>
    <w:rsid w:val="00F65639"/>
    <w:rsid w:val="00F727CE"/>
    <w:rsid w:val="00F737FE"/>
    <w:rsid w:val="00F90FCC"/>
    <w:rsid w:val="00F91518"/>
    <w:rsid w:val="00F95E33"/>
    <w:rsid w:val="00FA3392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B014AF"/>
    <w:pPr>
      <w:keepNext/>
      <w:pageBreakBefore w:val="0"/>
      <w:numPr>
        <w:ilvl w:val="1"/>
      </w:numPr>
      <w:spacing w:before="24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B014AF"/>
    <w:pPr>
      <w:keepNext/>
      <w:pageBreakBefore w:val="0"/>
      <w:numPr>
        <w:ilvl w:val="1"/>
      </w:numPr>
      <w:spacing w:before="240"/>
      <w:outlineLvl w:val="1"/>
    </w:pPr>
    <w:rPr>
      <w:b w:val="0"/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znywf\Downloads\MDD%20Template%20EA4%2001.00.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9941424DB74549B646540DBFAA6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10852-14E4-44B5-A253-037650CFA37C}"/>
      </w:docPartPr>
      <w:docPartBody>
        <w:p w:rsidR="00D20FDF" w:rsidRDefault="00275232">
          <w:pPr>
            <w:pStyle w:val="EA9941424DB74549B646540DBFAA6C5F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232"/>
    <w:rsid w:val="00275232"/>
    <w:rsid w:val="00376F74"/>
    <w:rsid w:val="00A1592A"/>
    <w:rsid w:val="00A21F47"/>
    <w:rsid w:val="00BC2742"/>
    <w:rsid w:val="00C203AB"/>
    <w:rsid w:val="00D20FDF"/>
    <w:rsid w:val="00D66FBF"/>
    <w:rsid w:val="00DB663C"/>
    <w:rsid w:val="00DB66CF"/>
    <w:rsid w:val="00DC6CC2"/>
    <w:rsid w:val="00F2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EF604BF2-F4D1-4982-A554-1BA33D79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01.00.00.dotx</Template>
  <TotalTime>17</TotalTime>
  <Pages>13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5599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Sengottaiyan, Selva</cp:lastModifiedBy>
  <cp:revision>8</cp:revision>
  <cp:lastPrinted>2014-12-17T17:01:00Z</cp:lastPrinted>
  <dcterms:created xsi:type="dcterms:W3CDTF">2015-07-28T14:46:00Z</dcterms:created>
  <dcterms:modified xsi:type="dcterms:W3CDTF">2015-12-15T16:16:00Z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