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316B5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316B5F">
        <w:rPr>
          <w:rFonts w:cs="Calibri"/>
          <w:b/>
          <w:sz w:val="24"/>
        </w:rPr>
        <w:t xml:space="preserve">CURRENT MEASUREMENT 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Windows User" w:date="2016-03-30T12:00:00Z">
        <w:r w:rsidR="00B92B63">
          <w:rPr>
            <w:rFonts w:cs="Calibri"/>
            <w:b/>
            <w:sz w:val="24"/>
          </w:rPr>
          <w:t>4</w:t>
        </w:r>
      </w:ins>
      <w:del w:id="1" w:author="Windows User" w:date="2016-03-30T11:58:00Z">
        <w:r w:rsidR="00215EDA" w:rsidDel="00B92B63">
          <w:rPr>
            <w:rFonts w:cs="Calibri"/>
            <w:b/>
            <w:sz w:val="24"/>
          </w:rPr>
          <w:delText>2</w:delText>
        </w:r>
      </w:del>
      <w:r w:rsidR="00831038">
        <w:rPr>
          <w:rFonts w:cs="Calibri"/>
          <w:b/>
          <w:sz w:val="24"/>
        </w:rPr>
        <w:t>.</w:t>
      </w:r>
      <w:r w:rsidR="00795EFB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Windows User" w:date="2016-03-30T11:58:00Z">
        <w:r w:rsidR="00CF3C5C" w:rsidDel="00B92B63">
          <w:rPr>
            <w:rFonts w:cs="Calibri"/>
            <w:b/>
            <w:sz w:val="24"/>
          </w:rPr>
          <w:delText>30</w:delText>
        </w:r>
        <w:r w:rsidR="00215EDA" w:rsidDel="00B92B63">
          <w:rPr>
            <w:rFonts w:cs="Calibri"/>
            <w:b/>
            <w:sz w:val="24"/>
          </w:rPr>
          <w:delText>-</w:delText>
        </w:r>
        <w:r w:rsidR="00CF3C5C" w:rsidDel="00B92B63">
          <w:rPr>
            <w:rFonts w:cs="Calibri"/>
            <w:b/>
            <w:sz w:val="24"/>
          </w:rPr>
          <w:delText>Sep</w:delText>
        </w:r>
        <w:r w:rsidR="007D216B" w:rsidDel="00B92B63">
          <w:rPr>
            <w:rFonts w:cs="Calibri"/>
            <w:b/>
            <w:sz w:val="24"/>
          </w:rPr>
          <w:delText>-2015</w:delText>
        </w:r>
      </w:del>
      <w:ins w:id="3" w:author="Windows User" w:date="2016-03-30T11:58:00Z">
        <w:r w:rsidR="00B92B63">
          <w:rPr>
            <w:rFonts w:cs="Calibri"/>
            <w:b/>
            <w:sz w:val="24"/>
          </w:rPr>
          <w:t>30-Mar-2016</w:t>
        </w:r>
      </w:ins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3938"/>
        <w:gridCol w:w="2160"/>
        <w:gridCol w:w="1170"/>
        <w:gridCol w:w="1350"/>
      </w:tblGrid>
      <w:tr w:rsidR="007D216B" w:rsidRPr="00AA38E8" w:rsidTr="00B92B63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938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B92B63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938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7D216B" w:rsidRPr="00AA38E8" w:rsidRDefault="00316B5F" w:rsidP="00877199">
            <w:pPr>
              <w:rPr>
                <w:rFonts w:cs="Calibri"/>
              </w:rPr>
            </w:pPr>
            <w:r>
              <w:rPr>
                <w:rFonts w:cs="Calibri"/>
              </w:rPr>
              <w:t>Selva Sengottaiyan</w:t>
            </w:r>
          </w:p>
        </w:tc>
        <w:tc>
          <w:tcPr>
            <w:tcW w:w="1170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7D216B" w:rsidRPr="00AA38E8" w:rsidRDefault="00575858" w:rsidP="00316B5F">
            <w:pPr>
              <w:rPr>
                <w:rFonts w:cs="Calibri"/>
              </w:rPr>
            </w:pPr>
            <w:r>
              <w:rPr>
                <w:rFonts w:cs="Calibri"/>
              </w:rPr>
              <w:t>4-May</w:t>
            </w:r>
            <w:r w:rsidR="007D216B">
              <w:rPr>
                <w:rFonts w:cs="Calibri"/>
              </w:rPr>
              <w:t>-2015</w:t>
            </w:r>
          </w:p>
        </w:tc>
      </w:tr>
      <w:tr w:rsidR="007D216B" w:rsidRPr="00AA38E8" w:rsidTr="00B92B63">
        <w:trPr>
          <w:trHeight w:val="242"/>
        </w:trPr>
        <w:tc>
          <w:tcPr>
            <w:tcW w:w="472" w:type="dxa"/>
          </w:tcPr>
          <w:p w:rsidR="007D216B" w:rsidRPr="00AA38E8" w:rsidRDefault="000D029C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3938" w:type="dxa"/>
          </w:tcPr>
          <w:p w:rsidR="007D216B" w:rsidRPr="00AA38E8" w:rsidRDefault="000D029C" w:rsidP="00AF082D">
            <w:pPr>
              <w:rPr>
                <w:rFonts w:cs="Calibri"/>
              </w:rPr>
            </w:pPr>
            <w:r>
              <w:rPr>
                <w:rFonts w:cs="Calibri"/>
              </w:rPr>
              <w:t>Added fault injection</w:t>
            </w:r>
          </w:p>
        </w:tc>
        <w:tc>
          <w:tcPr>
            <w:tcW w:w="2160" w:type="dxa"/>
          </w:tcPr>
          <w:p w:rsidR="007D216B" w:rsidRPr="00AA38E8" w:rsidRDefault="000D029C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170" w:type="dxa"/>
          </w:tcPr>
          <w:p w:rsidR="007D216B" w:rsidRPr="00AA38E8" w:rsidRDefault="000D029C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50" w:type="dxa"/>
          </w:tcPr>
          <w:p w:rsidR="007D216B" w:rsidRPr="00AA38E8" w:rsidRDefault="000D029C" w:rsidP="00AC7DD3">
            <w:pPr>
              <w:rPr>
                <w:rFonts w:cs="Calibri"/>
              </w:rPr>
            </w:pPr>
            <w:r>
              <w:rPr>
                <w:rFonts w:cs="Calibri"/>
              </w:rPr>
              <w:t>10-Aug-2015</w:t>
            </w:r>
          </w:p>
        </w:tc>
      </w:tr>
      <w:tr w:rsidR="007D216B" w:rsidRPr="00AA38E8" w:rsidTr="00B92B63">
        <w:trPr>
          <w:trHeight w:val="377"/>
        </w:trPr>
        <w:tc>
          <w:tcPr>
            <w:tcW w:w="472" w:type="dxa"/>
          </w:tcPr>
          <w:p w:rsidR="007D216B" w:rsidRDefault="00CF3C5C">
            <w:pPr>
              <w:rPr>
                <w:rFonts w:cs="Calibri"/>
              </w:rPr>
            </w:pPr>
            <w:r>
              <w:rPr>
                <w:rFonts w:cs="Calibri"/>
              </w:rPr>
              <w:t xml:space="preserve">3 </w:t>
            </w:r>
          </w:p>
        </w:tc>
        <w:tc>
          <w:tcPr>
            <w:tcW w:w="3938" w:type="dxa"/>
          </w:tcPr>
          <w:p w:rsidR="007D216B" w:rsidRDefault="00CF3C5C" w:rsidP="00CF3C5C">
            <w:pPr>
              <w:rPr>
                <w:rFonts w:cs="Calibri"/>
              </w:rPr>
            </w:pPr>
            <w:r>
              <w:rPr>
                <w:rFonts w:cs="Calibri"/>
              </w:rPr>
              <w:t>Updated to v 3.1.0 of FDD</w:t>
            </w:r>
          </w:p>
        </w:tc>
        <w:tc>
          <w:tcPr>
            <w:tcW w:w="2160" w:type="dxa"/>
          </w:tcPr>
          <w:p w:rsidR="007D216B" w:rsidRDefault="00CF3C5C">
            <w:pPr>
              <w:rPr>
                <w:rFonts w:cs="Calibri"/>
              </w:rPr>
            </w:pPr>
            <w:r>
              <w:rPr>
                <w:rFonts w:cs="Calibri"/>
              </w:rPr>
              <w:t>Selva Sengottaiyan</w:t>
            </w:r>
          </w:p>
        </w:tc>
        <w:tc>
          <w:tcPr>
            <w:tcW w:w="1170" w:type="dxa"/>
          </w:tcPr>
          <w:p w:rsidR="007D216B" w:rsidRDefault="00CF3C5C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350" w:type="dxa"/>
          </w:tcPr>
          <w:p w:rsidR="007D216B" w:rsidRDefault="00CF3C5C" w:rsidP="00AC7DD3">
            <w:pPr>
              <w:rPr>
                <w:rFonts w:cs="Calibri"/>
              </w:rPr>
            </w:pPr>
            <w:r>
              <w:rPr>
                <w:rFonts w:cs="Calibri"/>
              </w:rPr>
              <w:t>29-Sep-2015</w:t>
            </w:r>
          </w:p>
        </w:tc>
      </w:tr>
      <w:tr w:rsidR="00B92B63" w:rsidRPr="00AA38E8" w:rsidTr="00B92B63">
        <w:trPr>
          <w:trHeight w:val="377"/>
          <w:ins w:id="4" w:author="Windows User" w:date="2016-03-30T11:59:00Z"/>
        </w:trPr>
        <w:tc>
          <w:tcPr>
            <w:tcW w:w="472" w:type="dxa"/>
          </w:tcPr>
          <w:p w:rsidR="00B92B63" w:rsidRDefault="00B92B63">
            <w:pPr>
              <w:rPr>
                <w:ins w:id="5" w:author="Windows User" w:date="2016-03-30T11:59:00Z"/>
                <w:rFonts w:cs="Calibri"/>
              </w:rPr>
            </w:pPr>
            <w:ins w:id="6" w:author="Windows User" w:date="2016-03-30T11:59:00Z">
              <w:r>
                <w:rPr>
                  <w:rFonts w:cs="Calibri"/>
                </w:rPr>
                <w:t>4</w:t>
              </w:r>
            </w:ins>
          </w:p>
        </w:tc>
        <w:tc>
          <w:tcPr>
            <w:tcW w:w="3938" w:type="dxa"/>
          </w:tcPr>
          <w:p w:rsidR="00B92B63" w:rsidRDefault="00B92B63" w:rsidP="00CF3C5C">
            <w:pPr>
              <w:rPr>
                <w:ins w:id="7" w:author="Windows User" w:date="2016-03-30T11:59:00Z"/>
                <w:rFonts w:cs="Calibri"/>
              </w:rPr>
            </w:pPr>
            <w:ins w:id="8" w:author="Windows User" w:date="2016-03-30T12:00:00Z">
              <w:r>
                <w:rPr>
                  <w:rFonts w:cs="Calibri"/>
                </w:rPr>
                <w:t>Updated per design rev. 4.2.0</w:t>
              </w:r>
            </w:ins>
          </w:p>
        </w:tc>
        <w:tc>
          <w:tcPr>
            <w:tcW w:w="2160" w:type="dxa"/>
          </w:tcPr>
          <w:p w:rsidR="00B92B63" w:rsidRDefault="00B92B63">
            <w:pPr>
              <w:rPr>
                <w:ins w:id="9" w:author="Windows User" w:date="2016-03-30T11:59:00Z"/>
                <w:rFonts w:cs="Calibri"/>
              </w:rPr>
            </w:pPr>
            <w:ins w:id="10" w:author="Windows User" w:date="2016-03-30T12:00:00Z">
              <w:r>
                <w:rPr>
                  <w:rFonts w:cs="Calibri"/>
                </w:rPr>
                <w:t>Rijvi Ahmed</w:t>
              </w:r>
            </w:ins>
          </w:p>
        </w:tc>
        <w:tc>
          <w:tcPr>
            <w:tcW w:w="1170" w:type="dxa"/>
          </w:tcPr>
          <w:p w:rsidR="00B92B63" w:rsidRDefault="00B92B63">
            <w:pPr>
              <w:rPr>
                <w:ins w:id="11" w:author="Windows User" w:date="2016-03-30T11:59:00Z"/>
                <w:rFonts w:cs="Calibri"/>
              </w:rPr>
            </w:pPr>
            <w:ins w:id="12" w:author="Windows User" w:date="2016-03-30T12:00:00Z">
              <w:r>
                <w:rPr>
                  <w:rFonts w:cs="Calibri"/>
                </w:rPr>
                <w:t>4</w:t>
              </w:r>
            </w:ins>
            <w:ins w:id="13" w:author="Windows User" w:date="2016-03-30T12:01:00Z">
              <w:r w:rsidR="00C9328A">
                <w:rPr>
                  <w:rFonts w:cs="Calibri"/>
                </w:rPr>
                <w:t>.0</w:t>
              </w:r>
            </w:ins>
          </w:p>
        </w:tc>
        <w:tc>
          <w:tcPr>
            <w:tcW w:w="1350" w:type="dxa"/>
          </w:tcPr>
          <w:p w:rsidR="00B92B63" w:rsidRDefault="00C9328A" w:rsidP="00AC7DD3">
            <w:pPr>
              <w:rPr>
                <w:ins w:id="14" w:author="Windows User" w:date="2016-03-30T11:59:00Z"/>
                <w:rFonts w:cs="Calibri"/>
              </w:rPr>
            </w:pPr>
            <w:ins w:id="15" w:author="Windows User" w:date="2016-03-30T12:01:00Z">
              <w:r>
                <w:rPr>
                  <w:rFonts w:cs="Calibri"/>
                </w:rPr>
                <w:t>30-Mar-2016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6" w:name="_Toc378476016"/>
      <w:bookmarkStart w:id="17" w:name="_Toc348792978"/>
      <w:bookmarkStart w:id="18" w:name="_Toc348793074"/>
      <w:bookmarkStart w:id="19" w:name="_Toc348793965"/>
      <w:bookmarkStart w:id="20" w:name="_Toc349459173"/>
      <w:bookmarkStart w:id="21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6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C12F7A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8747830" w:history="1">
        <w:r w:rsidR="00C12F7A" w:rsidRPr="005E5207">
          <w:rPr>
            <w:rStyle w:val="Hyperlink"/>
            <w:rFonts w:cs="Calibri"/>
            <w:noProof/>
          </w:rPr>
          <w:t>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Abbrevations And Acronyms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_Toc418747830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4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31" w:history="1">
        <w:r w:rsidR="00C12F7A" w:rsidRPr="005E5207">
          <w:rPr>
            <w:rStyle w:val="Hyperlink"/>
            <w:rFonts w:cs="Calibri"/>
            <w:noProof/>
          </w:rPr>
          <w:t>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References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_Toc418747831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5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32" w:history="1">
        <w:r w:rsidR="00C12F7A" w:rsidRPr="005E5207">
          <w:rPr>
            <w:rStyle w:val="Hyperlink"/>
            <w:noProof/>
          </w:rPr>
          <w:t>3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Dependencies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_Toc418747832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6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3" w:history="1">
        <w:r w:rsidR="00C12F7A" w:rsidRPr="005E5207">
          <w:rPr>
            <w:rStyle w:val="Hyperlink"/>
            <w:rFonts w:cs="Calibri"/>
          </w:rPr>
          <w:t>3.1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SWCs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_Toc418747833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6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4" w:history="1">
        <w:r w:rsidR="00C12F7A" w:rsidRPr="005E5207">
          <w:rPr>
            <w:rStyle w:val="Hyperlink"/>
            <w:rFonts w:cs="Calibri"/>
          </w:rPr>
          <w:t>3.2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Global Functions(Non RTE) to be provided to Integration Project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_Toc418747834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6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35" w:history="1">
        <w:r w:rsidR="00C12F7A" w:rsidRPr="005E5207">
          <w:rPr>
            <w:rStyle w:val="Hyperlink"/>
            <w:rFonts w:cs="Calibri"/>
            <w:noProof/>
          </w:rPr>
          <w:t>4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noProof/>
          </w:rPr>
          <w:t>Configuration REQUIREMeNTS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_Toc418747835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7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6" w:history="1">
        <w:r w:rsidR="00C12F7A" w:rsidRPr="005E5207">
          <w:rPr>
            <w:rStyle w:val="Hyperlink"/>
            <w:rFonts w:cs="Calibri"/>
          </w:rPr>
          <w:t>4.1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Build Time Config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_Toc418747836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7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7" w:history="1">
        <w:r w:rsidR="00C12F7A" w:rsidRPr="005E5207">
          <w:rPr>
            <w:rStyle w:val="Hyperlink"/>
            <w:rFonts w:cs="Calibri"/>
          </w:rPr>
          <w:t>4.2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Configuration Files to be provided by Integration Project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_Toc418747837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7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8" w:history="1">
        <w:r w:rsidR="00C12F7A" w:rsidRPr="005E5207">
          <w:rPr>
            <w:rStyle w:val="Hyperlink"/>
            <w:rFonts w:cs="Calibri"/>
          </w:rPr>
          <w:t>4.3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Da Vinci Parameter Configuration Changes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_Toc418747838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7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39" w:history="1">
        <w:r w:rsidR="00C12F7A" w:rsidRPr="005E5207">
          <w:rPr>
            <w:rStyle w:val="Hyperlink"/>
            <w:rFonts w:cs="Calibri"/>
          </w:rPr>
          <w:t>4.4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DaVinci Interrupt Configuration Changes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_Toc418747839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7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0" w:history="1">
        <w:r w:rsidR="00C12F7A" w:rsidRPr="005E5207">
          <w:rPr>
            <w:rStyle w:val="Hyperlink"/>
            <w:rFonts w:cs="Calibri"/>
          </w:rPr>
          <w:t>4.5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Manual Configuration Changes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_Toc418747840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7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41" w:history="1">
        <w:r w:rsidR="00C12F7A" w:rsidRPr="005E5207">
          <w:rPr>
            <w:rStyle w:val="Hyperlink"/>
            <w:rFonts w:cs="Calibri"/>
            <w:noProof/>
          </w:rPr>
          <w:t>5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Integration  DATAFLOW REQUIREMENTS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_Toc418747841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8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2" w:history="1">
        <w:r w:rsidR="00C12F7A" w:rsidRPr="005E5207">
          <w:rPr>
            <w:rStyle w:val="Hyperlink"/>
            <w:rFonts w:cs="Calibri"/>
          </w:rPr>
          <w:t>5.1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Required Global Data Inputs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_Toc418747842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8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3" w:history="1">
        <w:r w:rsidR="00C12F7A" w:rsidRPr="005E5207">
          <w:rPr>
            <w:rStyle w:val="Hyperlink"/>
            <w:rFonts w:cs="Calibri"/>
          </w:rPr>
          <w:t>5.2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Required Global Data Outputs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_Toc418747843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8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4" w:history="1">
        <w:r w:rsidR="00C12F7A" w:rsidRPr="005E5207">
          <w:rPr>
            <w:rStyle w:val="Hyperlink"/>
            <w:rFonts w:cs="Calibri"/>
          </w:rPr>
          <w:t>5.3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Specific Include Path present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_Toc418747844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8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45" w:history="1">
        <w:r w:rsidR="00C12F7A" w:rsidRPr="005E5207">
          <w:rPr>
            <w:rStyle w:val="Hyperlink"/>
            <w:rFonts w:cs="Calibri"/>
            <w:noProof/>
          </w:rPr>
          <w:t>6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Runnable Scheduling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_Toc418747845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9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46" w:history="1">
        <w:r w:rsidR="00C12F7A" w:rsidRPr="005E5207">
          <w:rPr>
            <w:rStyle w:val="Hyperlink"/>
            <w:rFonts w:cs="Calibri"/>
            <w:noProof/>
          </w:rPr>
          <w:t>7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Memory Map REQUIREMENTS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_Toc418747846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10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7" w:history="1">
        <w:r w:rsidR="00C12F7A" w:rsidRPr="005E5207">
          <w:rPr>
            <w:rStyle w:val="Hyperlink"/>
            <w:rFonts w:cs="Calibri"/>
          </w:rPr>
          <w:t>7.1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Mapping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_Toc418747847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10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8" w:history="1">
        <w:r w:rsidR="00C12F7A" w:rsidRPr="005E5207">
          <w:rPr>
            <w:rStyle w:val="Hyperlink"/>
            <w:rFonts w:cs="Calibri"/>
          </w:rPr>
          <w:t>7.2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Usage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_Toc418747848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10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49" w:history="1">
        <w:r w:rsidR="00C12F7A" w:rsidRPr="005E5207">
          <w:rPr>
            <w:rStyle w:val="Hyperlink"/>
            <w:rFonts w:cs="Calibri"/>
          </w:rPr>
          <w:t>7.3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Non  RTE NvM Blocks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_Toc418747849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10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50" w:history="1">
        <w:r w:rsidR="00C12F7A" w:rsidRPr="005E5207">
          <w:rPr>
            <w:rStyle w:val="Hyperlink"/>
            <w:rFonts w:cs="Calibri"/>
          </w:rPr>
          <w:t>7.4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RTE NvM Blocks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_Toc418747850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10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51" w:history="1">
        <w:r w:rsidR="00C12F7A" w:rsidRPr="005E5207">
          <w:rPr>
            <w:rStyle w:val="Hyperlink"/>
            <w:rFonts w:cs="Calibri"/>
            <w:noProof/>
          </w:rPr>
          <w:t>8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Compiler Settings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_Toc418747851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11</w:t>
        </w:r>
        <w:r w:rsidR="00C12F7A">
          <w:rPr>
            <w:noProof/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52" w:history="1">
        <w:r w:rsidR="00C12F7A" w:rsidRPr="005E5207">
          <w:rPr>
            <w:rStyle w:val="Hyperlink"/>
            <w:rFonts w:cs="Calibri"/>
          </w:rPr>
          <w:t>8.1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Preprocessor MACRO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_Toc418747852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11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8747853" w:history="1">
        <w:r w:rsidR="00C12F7A" w:rsidRPr="005E5207">
          <w:rPr>
            <w:rStyle w:val="Hyperlink"/>
            <w:rFonts w:cs="Calibri"/>
          </w:rPr>
          <w:t>8.2</w:t>
        </w:r>
        <w:r w:rsidR="00C12F7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12F7A" w:rsidRPr="005E5207">
          <w:rPr>
            <w:rStyle w:val="Hyperlink"/>
            <w:rFonts w:cs="Calibri"/>
          </w:rPr>
          <w:t>Optimization Settings</w:t>
        </w:r>
        <w:r w:rsidR="00C12F7A">
          <w:rPr>
            <w:webHidden/>
          </w:rPr>
          <w:tab/>
        </w:r>
        <w:r w:rsidR="00C12F7A">
          <w:rPr>
            <w:webHidden/>
          </w:rPr>
          <w:fldChar w:fldCharType="begin"/>
        </w:r>
        <w:r w:rsidR="00C12F7A">
          <w:rPr>
            <w:webHidden/>
          </w:rPr>
          <w:instrText xml:space="preserve"> PAGEREF _Toc418747853 \h </w:instrText>
        </w:r>
        <w:r w:rsidR="00C12F7A">
          <w:rPr>
            <w:webHidden/>
          </w:rPr>
        </w:r>
        <w:r w:rsidR="00C12F7A">
          <w:rPr>
            <w:webHidden/>
          </w:rPr>
          <w:fldChar w:fldCharType="separate"/>
        </w:r>
        <w:r w:rsidR="00C12F7A">
          <w:rPr>
            <w:webHidden/>
          </w:rPr>
          <w:t>11</w:t>
        </w:r>
        <w:r w:rsidR="00C12F7A">
          <w:rPr>
            <w:webHidden/>
          </w:rPr>
          <w:fldChar w:fldCharType="end"/>
        </w:r>
      </w:hyperlink>
    </w:p>
    <w:p w:rsidR="00C12F7A" w:rsidRDefault="00116FF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8747854" w:history="1">
        <w:r w:rsidR="00C12F7A" w:rsidRPr="005E5207">
          <w:rPr>
            <w:rStyle w:val="Hyperlink"/>
            <w:rFonts w:cs="Calibri"/>
            <w:noProof/>
          </w:rPr>
          <w:t>9</w:t>
        </w:r>
        <w:r w:rsidR="00C12F7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12F7A" w:rsidRPr="005E5207">
          <w:rPr>
            <w:rStyle w:val="Hyperlink"/>
            <w:rFonts w:cs="Calibri"/>
            <w:noProof/>
          </w:rPr>
          <w:t>Appendix</w:t>
        </w:r>
        <w:r w:rsidR="00C12F7A">
          <w:rPr>
            <w:noProof/>
            <w:webHidden/>
          </w:rPr>
          <w:tab/>
        </w:r>
        <w:r w:rsidR="00C12F7A">
          <w:rPr>
            <w:noProof/>
            <w:webHidden/>
          </w:rPr>
          <w:fldChar w:fldCharType="begin"/>
        </w:r>
        <w:r w:rsidR="00C12F7A">
          <w:rPr>
            <w:noProof/>
            <w:webHidden/>
          </w:rPr>
          <w:instrText xml:space="preserve"> PAGEREF _Toc418747854 \h </w:instrText>
        </w:r>
        <w:r w:rsidR="00C12F7A">
          <w:rPr>
            <w:noProof/>
            <w:webHidden/>
          </w:rPr>
        </w:r>
        <w:r w:rsidR="00C12F7A">
          <w:rPr>
            <w:noProof/>
            <w:webHidden/>
          </w:rPr>
          <w:fldChar w:fldCharType="separate"/>
        </w:r>
        <w:r w:rsidR="00C12F7A">
          <w:rPr>
            <w:noProof/>
            <w:webHidden/>
          </w:rPr>
          <w:t>12</w:t>
        </w:r>
        <w:r w:rsidR="00C12F7A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2" w:name="_Toc367436496"/>
      <w:bookmarkStart w:id="23" w:name="_Toc418747830"/>
      <w:r w:rsidRPr="00AA38E8">
        <w:rPr>
          <w:rFonts w:ascii="Calibri" w:hAnsi="Calibri" w:cs="Calibri"/>
        </w:rPr>
        <w:lastRenderedPageBreak/>
        <w:t>A</w:t>
      </w:r>
      <w:bookmarkEnd w:id="22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3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4" w:name="_Toc418747831"/>
      <w:r w:rsidRPr="00AA38E8">
        <w:rPr>
          <w:rFonts w:ascii="Calibri" w:hAnsi="Calibri" w:cs="Calibri"/>
        </w:rPr>
        <w:lastRenderedPageBreak/>
        <w:t>References</w:t>
      </w:r>
      <w:bookmarkEnd w:id="24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&lt;1&gt;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282A3F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CF3C5C">
              <w:rPr>
                <w:rFonts w:cs="Calibri"/>
                <w:szCs w:val="19"/>
              </w:rPr>
              <w:t>–</w:t>
            </w:r>
            <w:r>
              <w:rPr>
                <w:rFonts w:cs="Calibri"/>
                <w:szCs w:val="19"/>
              </w:rPr>
              <w:t xml:space="preserve"> ES2</w:t>
            </w:r>
            <w:r w:rsidR="00316B5F">
              <w:rPr>
                <w:rFonts w:cs="Calibri"/>
                <w:szCs w:val="19"/>
              </w:rPr>
              <w:t>0</w:t>
            </w:r>
            <w:r w:rsidR="00282A3F">
              <w:rPr>
                <w:rFonts w:cs="Calibri"/>
                <w:szCs w:val="19"/>
              </w:rPr>
              <w:t>0</w:t>
            </w:r>
            <w:r>
              <w:rPr>
                <w:rFonts w:cs="Calibri"/>
                <w:szCs w:val="19"/>
              </w:rPr>
              <w:t xml:space="preserve">A </w:t>
            </w:r>
            <w:r w:rsidR="00316B5F">
              <w:rPr>
                <w:rFonts w:cs="Calibri"/>
                <w:szCs w:val="19"/>
              </w:rPr>
              <w:t>Current</w:t>
            </w:r>
            <w:r w:rsidR="007C54C2">
              <w:rPr>
                <w:rFonts w:cs="Calibri"/>
                <w:szCs w:val="19"/>
              </w:rPr>
              <w:t xml:space="preserve"> Measurement</w:t>
            </w:r>
            <w:r w:rsidR="00316B5F">
              <w:rPr>
                <w:rFonts w:cs="Calibri"/>
                <w:szCs w:val="19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5B570F" w:rsidP="00316B5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5" w:name="_Toc357692818"/>
      <w:bookmarkStart w:id="26" w:name="_Toc418747832"/>
      <w:bookmarkEnd w:id="17"/>
      <w:bookmarkEnd w:id="18"/>
      <w:bookmarkEnd w:id="19"/>
      <w:bookmarkEnd w:id="20"/>
      <w:bookmarkEnd w:id="21"/>
      <w:r w:rsidRPr="004057AC">
        <w:rPr>
          <w:rFonts w:ascii="Calibri" w:hAnsi="Calibri" w:cs="Calibri"/>
        </w:rPr>
        <w:lastRenderedPageBreak/>
        <w:t>Dependencies</w:t>
      </w:r>
      <w:bookmarkEnd w:id="25"/>
      <w:bookmarkEnd w:id="2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7" w:name="_Toc357692819"/>
      <w:bookmarkStart w:id="28" w:name="_Toc418747833"/>
      <w:r w:rsidRPr="00877199">
        <w:rPr>
          <w:rFonts w:ascii="Calibri" w:hAnsi="Calibri" w:cs="Calibri"/>
        </w:rPr>
        <w:t>SWCs</w:t>
      </w:r>
      <w:bookmarkEnd w:id="27"/>
      <w:bookmarkEnd w:id="28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57692820"/>
      <w:bookmarkStart w:id="30" w:name="_Toc418747834"/>
      <w:r w:rsidRPr="00316B5F">
        <w:rPr>
          <w:rFonts w:ascii="Calibri" w:hAnsi="Calibri" w:cs="Calibri"/>
        </w:rPr>
        <w:t>Global Functions(Non RTE) to be provided to Integration Project</w:t>
      </w:r>
      <w:bookmarkEnd w:id="29"/>
      <w:bookmarkEnd w:id="30"/>
    </w:p>
    <w:p w:rsidR="004057AC" w:rsidRPr="00877199" w:rsidRDefault="00894480" w:rsidP="004057AC">
      <w:pPr>
        <w:rPr>
          <w:rFonts w:cs="Calibri"/>
          <w:b/>
          <w:kern w:val="28"/>
          <w:sz w:val="28"/>
        </w:rPr>
      </w:pPr>
      <w:r w:rsidRPr="00894480">
        <w:rPr>
          <w:rFonts w:cs="Calibri"/>
        </w:rPr>
        <w:t>CurrMeasPer</w:t>
      </w:r>
      <w:r w:rsidR="00282A3F">
        <w:rPr>
          <w:rFonts w:cs="Calibri"/>
        </w:rPr>
        <w:t>2</w:t>
      </w:r>
      <w:r>
        <w:rPr>
          <w:rFonts w:cs="Calibri"/>
        </w:rPr>
        <w:t>()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1" w:name="_Toc357692821"/>
      <w:bookmarkStart w:id="32" w:name="_Toc418747835"/>
      <w:r>
        <w:lastRenderedPageBreak/>
        <w:t>Configuration</w:t>
      </w:r>
      <w:bookmarkEnd w:id="31"/>
      <w:r w:rsidR="009A2ED4">
        <w:t xml:space="preserve"> REQUIREMeNTS</w:t>
      </w:r>
      <w:bookmarkEnd w:id="32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22"/>
      <w:bookmarkStart w:id="34" w:name="_Toc418747836"/>
      <w:r w:rsidRPr="00877199">
        <w:rPr>
          <w:rFonts w:ascii="Calibri" w:hAnsi="Calibri" w:cs="Calibri"/>
        </w:rPr>
        <w:t>Build Time Config</w:t>
      </w:r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4E7485" w:rsidRDefault="000D029C" w:rsidP="00DE4B77">
            <w:pPr>
              <w:rPr>
                <w:rFonts w:cs="Calibri"/>
                <w:b/>
                <w:bCs/>
              </w:rPr>
            </w:pPr>
            <w:r w:rsidRPr="004E7485">
              <w:rPr>
                <w:rFonts w:cs="Calibri"/>
                <w:b/>
                <w:bCs/>
              </w:rPr>
              <w:t>FLTINJENA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4E7485" w:rsidRDefault="000D029C" w:rsidP="00DE4B77">
            <w:pPr>
              <w:rPr>
                <w:rFonts w:cs="Calibri"/>
              </w:rPr>
            </w:pPr>
            <w:r w:rsidRPr="004E7485">
              <w:rPr>
                <w:rFonts w:cs="Calibri"/>
              </w:rPr>
              <w:t>Set to STD_ON for Fault Injection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3"/>
      <w:bookmarkStart w:id="36" w:name="_Toc418747837"/>
      <w:bookmarkStart w:id="37" w:name="OLE_LINK10"/>
      <w:bookmarkStart w:id="38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5"/>
      <w:bookmarkEnd w:id="36"/>
    </w:p>
    <w:p w:rsidR="004057AC" w:rsidRPr="00877199" w:rsidRDefault="00316B5F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4"/>
      <w:bookmarkStart w:id="40" w:name="_Toc418747838"/>
      <w:bookmarkStart w:id="41" w:name="OLE_LINK12"/>
      <w:bookmarkStart w:id="42" w:name="OLE_LINK13"/>
      <w:bookmarkStart w:id="43" w:name="_Toc357692825"/>
      <w:bookmarkEnd w:id="37"/>
      <w:bookmarkEnd w:id="38"/>
      <w:r w:rsidRPr="00877199">
        <w:rPr>
          <w:rFonts w:ascii="Calibri" w:hAnsi="Calibri" w:cs="Calibri"/>
        </w:rPr>
        <w:t>Da Vinci Parameter Configuration Changes</w:t>
      </w:r>
      <w:bookmarkEnd w:id="39"/>
      <w:bookmarkEnd w:id="4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1"/>
      <w:bookmarkEnd w:id="42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4" w:name="_Toc418747839"/>
      <w:r w:rsidRPr="00877199">
        <w:rPr>
          <w:rFonts w:ascii="Calibri" w:hAnsi="Calibri" w:cs="Calibri"/>
        </w:rPr>
        <w:t>DaVinci Interrupt Configuration Changes</w:t>
      </w:r>
      <w:bookmarkEnd w:id="4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418747840"/>
      <w:r w:rsidRPr="00877199">
        <w:rPr>
          <w:rFonts w:ascii="Calibri" w:hAnsi="Calibri" w:cs="Calibri"/>
        </w:rPr>
        <w:t xml:space="preserve">Manual </w:t>
      </w:r>
      <w:bookmarkStart w:id="46" w:name="OLE_LINK22"/>
      <w:bookmarkStart w:id="47" w:name="OLE_LINK23"/>
      <w:bookmarkStart w:id="48" w:name="OLE_LINK24"/>
      <w:r w:rsidRPr="00877199">
        <w:rPr>
          <w:rFonts w:ascii="Calibri" w:hAnsi="Calibri" w:cs="Calibri"/>
        </w:rPr>
        <w:t>Configuration Changes</w:t>
      </w:r>
      <w:bookmarkEnd w:id="43"/>
      <w:bookmarkEnd w:id="45"/>
      <w:bookmarkEnd w:id="46"/>
      <w:bookmarkEnd w:id="47"/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9" w:name="_Toc357692826"/>
      <w:bookmarkStart w:id="50" w:name="_Toc418747841"/>
      <w:r w:rsidRPr="004057AC">
        <w:rPr>
          <w:rFonts w:ascii="Calibri" w:hAnsi="Calibri" w:cs="Calibri"/>
        </w:rPr>
        <w:lastRenderedPageBreak/>
        <w:t>Integration</w:t>
      </w:r>
      <w:bookmarkEnd w:id="49"/>
      <w:r w:rsidR="00D4267E">
        <w:rPr>
          <w:rFonts w:ascii="Calibri" w:hAnsi="Calibri" w:cs="Calibri"/>
        </w:rPr>
        <w:t xml:space="preserve">  DATAFLOW REQUIREMENTS</w:t>
      </w:r>
      <w:bookmarkEnd w:id="50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27"/>
      <w:bookmarkStart w:id="52" w:name="_Toc418747842"/>
      <w:bookmarkStart w:id="53" w:name="OLE_LINK83"/>
      <w:bookmarkStart w:id="54" w:name="OLE_LINK84"/>
      <w:r w:rsidRPr="00877199">
        <w:rPr>
          <w:rFonts w:ascii="Calibri" w:hAnsi="Calibri" w:cs="Calibri"/>
        </w:rPr>
        <w:t>Required Global Data Inputs</w:t>
      </w:r>
      <w:bookmarkEnd w:id="51"/>
      <w:bookmarkEnd w:id="52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DataDict.m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418747843"/>
      <w:r w:rsidRPr="00877199">
        <w:rPr>
          <w:rFonts w:ascii="Calibri" w:hAnsi="Calibri" w:cs="Calibri"/>
        </w:rPr>
        <w:t>Required Global Data Outputs</w:t>
      </w:r>
      <w:bookmarkEnd w:id="55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>Refer DataDict.m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6" w:name="_Toc357692829"/>
      <w:bookmarkStart w:id="57" w:name="_Toc418747844"/>
      <w:bookmarkEnd w:id="53"/>
      <w:bookmarkEnd w:id="54"/>
      <w:r w:rsidRPr="00877199">
        <w:rPr>
          <w:rFonts w:ascii="Calibri" w:hAnsi="Calibri" w:cs="Calibri"/>
        </w:rPr>
        <w:t>Specific Include Path present</w:t>
      </w:r>
      <w:bookmarkEnd w:id="56"/>
      <w:bookmarkEnd w:id="57"/>
    </w:p>
    <w:p w:rsidR="004057AC" w:rsidRDefault="00894480" w:rsidP="0064129F">
      <w:pPr>
        <w:ind w:firstLine="270"/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8" w:name="_Toc357692830"/>
      <w:bookmarkStart w:id="59" w:name="_Toc418747845"/>
      <w:r w:rsidRPr="004057AC">
        <w:rPr>
          <w:rFonts w:ascii="Calibri" w:hAnsi="Calibri" w:cs="Calibri"/>
        </w:rPr>
        <w:lastRenderedPageBreak/>
        <w:t>Runnable Scheduling</w:t>
      </w:r>
      <w:bookmarkEnd w:id="58"/>
      <w:bookmarkEnd w:id="59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894480" w:rsidP="00282A3F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</w:t>
            </w:r>
            <w:r>
              <w:rPr>
                <w:b/>
                <w:bCs/>
              </w:rPr>
              <w:t>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>RTE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894480" w:rsidP="009E68C0">
            <w:pPr>
              <w:rPr>
                <w:b/>
                <w:bCs/>
              </w:rPr>
            </w:pP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DE4B77"/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282A3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82A3F" w:rsidRPr="00DE4B77" w:rsidRDefault="00282A3F" w:rsidP="00282A3F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CurrMeasPer</w:t>
            </w:r>
            <w:r>
              <w:rPr>
                <w:b/>
                <w:bCs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82A3F" w:rsidRDefault="00282A3F" w:rsidP="00002675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82A3F" w:rsidRDefault="00282A3F" w:rsidP="00002675">
            <w:r>
              <w:t>2ms(RTE)</w:t>
            </w:r>
          </w:p>
        </w:tc>
      </w:tr>
      <w:tr w:rsidR="00282A3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82A3F" w:rsidRPr="00DE4B77" w:rsidRDefault="00282A3F" w:rsidP="00282A3F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CurrMeasPer</w:t>
            </w:r>
            <w:r>
              <w:rPr>
                <w:b/>
                <w:bCs/>
              </w:rPr>
              <w:t>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82A3F" w:rsidRDefault="00282A3F" w:rsidP="00002675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82A3F" w:rsidRDefault="00282A3F" w:rsidP="00002675">
            <w:r>
              <w:t>MOTCTRL ISR*2</w:t>
            </w:r>
          </w:p>
        </w:tc>
      </w:tr>
      <w:tr w:rsidR="00CF3C5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316B5F" w:rsidRDefault="00CF3C5C" w:rsidP="00282A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CurrMeasPer3                      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Default="00CF3C5C" w:rsidP="00002675">
            <w:r>
              <w:t xml:space="preserve">None                         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F3C5C" w:rsidRDefault="00CF3C5C" w:rsidP="00002675">
            <w:r>
              <w:t>2ms(RTE)</w:t>
            </w:r>
          </w:p>
        </w:tc>
      </w:tr>
      <w:tr w:rsidR="00331846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Pr="00316B5F" w:rsidRDefault="00331846" w:rsidP="00282A3F">
            <w:pPr>
              <w:rPr>
                <w:b/>
                <w:bCs/>
              </w:rPr>
            </w:pPr>
            <w:r w:rsidRPr="00331846">
              <w:rPr>
                <w:b/>
                <w:bCs/>
              </w:rPr>
              <w:t>CurrMeasEolGainReq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Default="00331846">
            <w:r w:rsidRPr="00482C16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1846" w:rsidRDefault="00331846" w:rsidP="00002675">
            <w:r>
              <w:t>On Event</w:t>
            </w:r>
          </w:p>
        </w:tc>
      </w:tr>
      <w:tr w:rsidR="00331846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Pr="00316B5F" w:rsidRDefault="00331846" w:rsidP="00282A3F">
            <w:pPr>
              <w:rPr>
                <w:b/>
                <w:bCs/>
              </w:rPr>
            </w:pPr>
            <w:r w:rsidRPr="00331846">
              <w:rPr>
                <w:b/>
                <w:bCs/>
              </w:rPr>
              <w:t>CurrMeasEolGain</w:t>
            </w:r>
            <w:r>
              <w:rPr>
                <w:b/>
                <w:bCs/>
              </w:rPr>
              <w:t>St</w:t>
            </w:r>
            <w:ins w:id="60" w:author="Windows User" w:date="2016-03-30T12:03:00Z">
              <w:r w:rsidR="00AE3569">
                <w:rPr>
                  <w:b/>
                  <w:bCs/>
                </w:rPr>
                <w:t>s</w:t>
              </w:r>
            </w:ins>
            <w:r w:rsidRPr="00331846">
              <w:rPr>
                <w:b/>
                <w:bCs/>
              </w:rPr>
              <w:t>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Default="00331846">
            <w:r w:rsidRPr="00482C16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1846" w:rsidRDefault="00331846" w:rsidP="00002675">
            <w:r>
              <w:t>On Event</w:t>
            </w:r>
          </w:p>
        </w:tc>
      </w:tr>
      <w:tr w:rsidR="00331846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Pr="00316B5F" w:rsidRDefault="00331846" w:rsidP="00331846">
            <w:pPr>
              <w:rPr>
                <w:b/>
                <w:bCs/>
              </w:rPr>
            </w:pPr>
            <w:r w:rsidRPr="00331846">
              <w:rPr>
                <w:b/>
                <w:bCs/>
              </w:rPr>
              <w:t>CurrMeasEol</w:t>
            </w:r>
            <w:r>
              <w:rPr>
                <w:b/>
                <w:bCs/>
              </w:rPr>
              <w:t>Offs</w:t>
            </w:r>
            <w:r w:rsidRPr="00331846">
              <w:rPr>
                <w:b/>
                <w:bCs/>
              </w:rPr>
              <w:t>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Default="00331846">
            <w:r w:rsidRPr="00482C16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1846" w:rsidRDefault="00331846" w:rsidP="00002675">
            <w:r>
              <w:t>On Event</w:t>
            </w:r>
          </w:p>
        </w:tc>
      </w:tr>
      <w:tr w:rsidR="00331846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Pr="00316B5F" w:rsidRDefault="00331846" w:rsidP="00282A3F">
            <w:pPr>
              <w:rPr>
                <w:b/>
                <w:bCs/>
              </w:rPr>
            </w:pPr>
            <w:r w:rsidRPr="00331846">
              <w:rPr>
                <w:b/>
                <w:bCs/>
              </w:rPr>
              <w:t>CurrMeasEol</w:t>
            </w:r>
            <w:r>
              <w:rPr>
                <w:b/>
                <w:bCs/>
              </w:rPr>
              <w:t>OffsSt</w:t>
            </w:r>
            <w:ins w:id="61" w:author="Windows User" w:date="2016-03-30T12:03:00Z">
              <w:r w:rsidR="00AE3569">
                <w:rPr>
                  <w:b/>
                  <w:bCs/>
                </w:rPr>
                <w:t>s</w:t>
              </w:r>
            </w:ins>
            <w:bookmarkStart w:id="62" w:name="_GoBack"/>
            <w:bookmarkEnd w:id="62"/>
            <w:r w:rsidRPr="00331846">
              <w:rPr>
                <w:b/>
                <w:bCs/>
              </w:rPr>
              <w:t>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31846" w:rsidRDefault="00331846">
            <w:r w:rsidRPr="00482C16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31846" w:rsidRDefault="00331846" w:rsidP="00002675">
            <w:r>
              <w:t>On Event</w:t>
            </w:r>
          </w:p>
        </w:tc>
      </w:tr>
      <w:tr w:rsidR="00CF3C5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331846" w:rsidRDefault="00CF3C5C" w:rsidP="00282A3F">
            <w:pPr>
              <w:rPr>
                <w:b/>
                <w:bCs/>
              </w:rPr>
            </w:pPr>
            <w:r w:rsidRPr="00CF3C5C">
              <w:rPr>
                <w:b/>
                <w:bCs/>
              </w:rPr>
              <w:t>CurrMeasGainWrReq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482C16" w:rsidRDefault="00CF3C5C">
            <w:r w:rsidRPr="00F472C2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F3C5C" w:rsidRDefault="00CF3C5C" w:rsidP="00002675">
            <w:r w:rsidRPr="005516E0">
              <w:t>On Event</w:t>
            </w:r>
          </w:p>
        </w:tc>
      </w:tr>
      <w:tr w:rsidR="00CF3C5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331846" w:rsidRDefault="00CF3C5C" w:rsidP="00CF3C5C">
            <w:pPr>
              <w:rPr>
                <w:b/>
                <w:bCs/>
              </w:rPr>
            </w:pPr>
            <w:r w:rsidRPr="00CF3C5C">
              <w:rPr>
                <w:b/>
                <w:bCs/>
              </w:rPr>
              <w:t>CurrMeasGain</w:t>
            </w:r>
            <w:r>
              <w:rPr>
                <w:b/>
                <w:bCs/>
              </w:rPr>
              <w:t>Read</w:t>
            </w:r>
            <w:r w:rsidRPr="00CF3C5C">
              <w:rPr>
                <w:b/>
                <w:bCs/>
              </w:rPr>
              <w:t>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482C16" w:rsidRDefault="00CF3C5C">
            <w:r w:rsidRPr="00F472C2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F3C5C" w:rsidRDefault="00CF3C5C" w:rsidP="00002675">
            <w:r w:rsidRPr="005516E0">
              <w:t>On Event</w:t>
            </w:r>
          </w:p>
        </w:tc>
      </w:tr>
      <w:tr w:rsidR="00CF3C5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331846" w:rsidRDefault="00CF3C5C" w:rsidP="00CF3C5C">
            <w:pPr>
              <w:rPr>
                <w:b/>
                <w:bCs/>
              </w:rPr>
            </w:pPr>
            <w:r w:rsidRPr="00CF3C5C">
              <w:rPr>
                <w:b/>
                <w:bCs/>
              </w:rPr>
              <w:t>CurrMeasOffsWrReq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482C16" w:rsidRDefault="00CF3C5C">
            <w:r w:rsidRPr="00F472C2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F3C5C" w:rsidRDefault="00CF3C5C" w:rsidP="00002675">
            <w:r w:rsidRPr="005516E0">
              <w:t>On Event</w:t>
            </w:r>
          </w:p>
        </w:tc>
      </w:tr>
      <w:tr w:rsidR="00CF3C5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331846" w:rsidRDefault="00CF3C5C" w:rsidP="00CF3C5C">
            <w:pPr>
              <w:rPr>
                <w:b/>
                <w:bCs/>
              </w:rPr>
            </w:pPr>
            <w:r w:rsidRPr="00CF3C5C">
              <w:rPr>
                <w:b/>
                <w:bCs/>
              </w:rPr>
              <w:t>CurrMeasOffsReadReq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F3C5C" w:rsidRPr="00482C16" w:rsidRDefault="00CF3C5C">
            <w:r w:rsidRPr="00F472C2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F3C5C" w:rsidRDefault="00CF3C5C" w:rsidP="00002675">
            <w:r w:rsidRPr="005516E0">
              <w:t>On Event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3" w:name="_Toc357692831"/>
      <w:bookmarkStart w:id="64" w:name="_Toc418747846"/>
      <w:bookmarkStart w:id="65" w:name="OLE_LINK16"/>
      <w:bookmarkStart w:id="66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3"/>
      <w:bookmarkEnd w:id="6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7" w:name="_Toc357692832"/>
      <w:bookmarkStart w:id="68" w:name="_Toc418747847"/>
      <w:bookmarkEnd w:id="65"/>
      <w:bookmarkEnd w:id="66"/>
      <w:r w:rsidRPr="00877199">
        <w:rPr>
          <w:rFonts w:ascii="Calibri" w:hAnsi="Calibri" w:cs="Calibri"/>
        </w:rPr>
        <w:t>Mapping</w:t>
      </w:r>
      <w:bookmarkEnd w:id="67"/>
      <w:bookmarkEnd w:id="6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F4561" w:rsidP="00DE4B77">
            <w:pPr>
              <w:rPr>
                <w:b/>
                <w:bCs/>
              </w:rPr>
            </w:pPr>
            <w:r w:rsidRPr="00AF4561">
              <w:rPr>
                <w:b/>
                <w:bCs/>
              </w:rPr>
              <w:t>MotCtrl_START_SEC_CODE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AF4561" w:rsidP="00DE4B77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357692833"/>
      <w:bookmarkStart w:id="70" w:name="_Toc418747848"/>
      <w:r w:rsidRPr="00316B5F">
        <w:rPr>
          <w:rFonts w:ascii="Calibri" w:hAnsi="Calibri" w:cs="Calibri"/>
        </w:rPr>
        <w:t>Usage</w:t>
      </w:r>
      <w:bookmarkEnd w:id="69"/>
      <w:bookmarkEnd w:id="7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1" w:name="_Toc418747849"/>
      <w:bookmarkStart w:id="72" w:name="OLE_LINK20"/>
      <w:bookmarkStart w:id="73" w:name="OLE_LINK81"/>
      <w:bookmarkStart w:id="74" w:name="OLE_LINK82"/>
      <w:r w:rsidRPr="00316B5F">
        <w:rPr>
          <w:rFonts w:ascii="Calibri" w:hAnsi="Calibri" w:cs="Calibri"/>
        </w:rPr>
        <w:t xml:space="preserve">Non  RTE </w:t>
      </w:r>
      <w:bookmarkStart w:id="75" w:name="_Toc357692834"/>
      <w:r w:rsidRPr="00316B5F">
        <w:rPr>
          <w:rFonts w:ascii="Calibri" w:hAnsi="Calibri" w:cs="Calibri"/>
        </w:rPr>
        <w:t>NvM Blocks</w:t>
      </w:r>
      <w:bookmarkEnd w:id="71"/>
      <w:bookmarkEnd w:id="7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72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73"/>
    <w:bookmarkEnd w:id="74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76" w:name="_Toc418747850"/>
      <w:r w:rsidRPr="00877199">
        <w:rPr>
          <w:rFonts w:ascii="Calibri" w:hAnsi="Calibri" w:cs="Calibri"/>
        </w:rPr>
        <w:t>RTE NvM Blocks</w:t>
      </w:r>
      <w:bookmarkEnd w:id="7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A03A8" w:rsidRDefault="009A03A8" w:rsidP="00DE4B77">
            <w:pPr>
              <w:rPr>
                <w:b/>
                <w:bCs/>
              </w:rPr>
            </w:pPr>
            <w:r w:rsidRPr="009A03A8">
              <w:rPr>
                <w:b/>
                <w:bCs/>
              </w:rPr>
              <w:t>CurrMeasEolGainCalSet</w:t>
            </w:r>
            <w:r w:rsidRPr="009A03A8" w:rsidDel="009A03A8">
              <w:rPr>
                <w:b/>
                <w:bCs/>
              </w:rPr>
              <w:t xml:space="preserve"> </w:t>
            </w:r>
          </w:p>
          <w:p w:rsidR="004057AC" w:rsidRPr="00DE4B77" w:rsidRDefault="009A03A8" w:rsidP="00DE4B77">
            <w:pPr>
              <w:rPr>
                <w:b/>
                <w:bCs/>
              </w:rPr>
            </w:pPr>
            <w:r>
              <w:t xml:space="preserve"> </w:t>
            </w:r>
            <w:r w:rsidRPr="009A03A8">
              <w:rPr>
                <w:b/>
                <w:bCs/>
              </w:rPr>
              <w:t>CurrMeasEolOffsCalSet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525847" w:rsidP="004057AC">
      <w:r>
        <w:t>The NVM block needs not used.</w:t>
      </w:r>
    </w:p>
    <w:p w:rsidR="00525847" w:rsidRDefault="00525847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7" w:name="_Toc357692835"/>
      <w:bookmarkStart w:id="78" w:name="_Toc418747851"/>
      <w:bookmarkStart w:id="79" w:name="OLE_LINK18"/>
      <w:bookmarkStart w:id="80" w:name="OLE_LINK19"/>
      <w:r w:rsidRPr="00BC0234">
        <w:rPr>
          <w:rFonts w:ascii="Calibri" w:hAnsi="Calibri" w:cs="Calibri"/>
        </w:rPr>
        <w:lastRenderedPageBreak/>
        <w:t>Compiler Settings</w:t>
      </w:r>
      <w:bookmarkEnd w:id="77"/>
      <w:bookmarkEnd w:id="78"/>
    </w:p>
    <w:bookmarkEnd w:id="79"/>
    <w:bookmarkEnd w:id="80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1" w:name="_Toc357692836"/>
      <w:bookmarkStart w:id="82" w:name="_Toc418747852"/>
      <w:r w:rsidRPr="00877199">
        <w:rPr>
          <w:rFonts w:ascii="Calibri" w:hAnsi="Calibri" w:cs="Calibri"/>
        </w:rPr>
        <w:t>Preprocessor MACRO</w:t>
      </w:r>
      <w:bookmarkEnd w:id="81"/>
      <w:bookmarkEnd w:id="82"/>
    </w:p>
    <w:p w:rsidR="004057AC" w:rsidRPr="00877199" w:rsidRDefault="002A1FBA" w:rsidP="004057AC">
      <w:pPr>
        <w:rPr>
          <w:rFonts w:cs="Calibri"/>
        </w:rPr>
      </w:pPr>
      <w:bookmarkStart w:id="83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4" w:name="_Toc357692837"/>
      <w:bookmarkStart w:id="85" w:name="_Toc418747853"/>
      <w:bookmarkEnd w:id="83"/>
      <w:r w:rsidRPr="00877199">
        <w:rPr>
          <w:rFonts w:ascii="Calibri" w:hAnsi="Calibri" w:cs="Calibri"/>
        </w:rPr>
        <w:t>Optimization Settings</w:t>
      </w:r>
      <w:bookmarkEnd w:id="84"/>
      <w:bookmarkEnd w:id="85"/>
    </w:p>
    <w:p w:rsidR="00656B0A" w:rsidRDefault="002A1FBA" w:rsidP="005A392A">
      <w:pPr>
        <w:rPr>
          <w:rFonts w:cs="Calibri"/>
        </w:rPr>
      </w:pPr>
      <w:bookmarkStart w:id="86" w:name="_Toc382295838"/>
      <w:bookmarkStart w:id="87" w:name="_Toc382297291"/>
      <w:bookmarkStart w:id="88" w:name="_Toc383611455"/>
      <w:bookmarkStart w:id="89" w:name="_Toc383698777"/>
      <w:bookmarkStart w:id="90" w:name="_Toc382295839"/>
      <w:bookmarkStart w:id="91" w:name="_Toc382297292"/>
      <w:bookmarkStart w:id="92" w:name="_Toc383611456"/>
      <w:bookmarkStart w:id="93" w:name="_Toc383698778"/>
      <w:bookmarkStart w:id="94" w:name="_Toc382295842"/>
      <w:bookmarkStart w:id="95" w:name="_Toc382297295"/>
      <w:bookmarkStart w:id="96" w:name="_Toc383611459"/>
      <w:bookmarkStart w:id="97" w:name="_Toc383698781"/>
      <w:bookmarkStart w:id="98" w:name="_Toc382295843"/>
      <w:bookmarkStart w:id="99" w:name="_Toc382297296"/>
      <w:bookmarkStart w:id="100" w:name="_Toc383611460"/>
      <w:bookmarkStart w:id="101" w:name="_Toc383698782"/>
      <w:bookmarkStart w:id="102" w:name="_Toc382295850"/>
      <w:bookmarkStart w:id="103" w:name="_Toc382297303"/>
      <w:bookmarkStart w:id="104" w:name="_Toc383611467"/>
      <w:bookmarkStart w:id="105" w:name="_Toc383698789"/>
      <w:bookmarkStart w:id="106" w:name="_Toc382295853"/>
      <w:bookmarkStart w:id="107" w:name="_Toc382297306"/>
      <w:bookmarkStart w:id="108" w:name="_Toc383611470"/>
      <w:bookmarkStart w:id="109" w:name="_Toc383698792"/>
      <w:bookmarkStart w:id="110" w:name="_Toc382295856"/>
      <w:bookmarkStart w:id="111" w:name="_Toc382297309"/>
      <w:bookmarkStart w:id="112" w:name="_Toc383611473"/>
      <w:bookmarkStart w:id="113" w:name="_Toc383698795"/>
      <w:bookmarkStart w:id="114" w:name="_Toc382295858"/>
      <w:bookmarkStart w:id="115" w:name="_Toc382297311"/>
      <w:bookmarkStart w:id="116" w:name="_Toc383611475"/>
      <w:bookmarkStart w:id="117" w:name="_Toc383698797"/>
      <w:bookmarkStart w:id="118" w:name="_Toc382295859"/>
      <w:bookmarkStart w:id="119" w:name="_Toc382297312"/>
      <w:bookmarkStart w:id="120" w:name="_Toc383611476"/>
      <w:bookmarkStart w:id="121" w:name="_Toc383698798"/>
      <w:bookmarkStart w:id="122" w:name="_Toc382295876"/>
      <w:bookmarkStart w:id="123" w:name="_Toc382297329"/>
      <w:bookmarkStart w:id="124" w:name="_Toc383611493"/>
      <w:bookmarkStart w:id="125" w:name="_Toc383698815"/>
      <w:bookmarkStart w:id="126" w:name="_Toc382297340"/>
      <w:bookmarkStart w:id="127" w:name="_Toc383611504"/>
      <w:bookmarkStart w:id="128" w:name="_Toc383698826"/>
      <w:bookmarkStart w:id="129" w:name="_Toc382297341"/>
      <w:bookmarkStart w:id="130" w:name="_Toc383611505"/>
      <w:bookmarkStart w:id="131" w:name="_Toc383698827"/>
      <w:bookmarkStart w:id="132" w:name="_Toc382297346"/>
      <w:bookmarkStart w:id="133" w:name="_Toc383611510"/>
      <w:bookmarkStart w:id="134" w:name="_Toc383698832"/>
      <w:bookmarkStart w:id="135" w:name="_Toc382297348"/>
      <w:bookmarkStart w:id="136" w:name="_Toc383611512"/>
      <w:bookmarkStart w:id="137" w:name="_Toc383698834"/>
      <w:bookmarkStart w:id="138" w:name="_Toc382297371"/>
      <w:bookmarkStart w:id="139" w:name="_Toc383611535"/>
      <w:bookmarkStart w:id="140" w:name="_Toc383698857"/>
      <w:bookmarkStart w:id="141" w:name="_Toc382297372"/>
      <w:bookmarkStart w:id="142" w:name="_Toc383611536"/>
      <w:bookmarkStart w:id="143" w:name="_Toc383698858"/>
      <w:bookmarkStart w:id="144" w:name="_Toc382297373"/>
      <w:bookmarkStart w:id="145" w:name="_Toc383611537"/>
      <w:bookmarkStart w:id="146" w:name="_Toc383698859"/>
      <w:bookmarkStart w:id="147" w:name="_Toc382297374"/>
      <w:bookmarkStart w:id="148" w:name="_Toc383611538"/>
      <w:bookmarkStart w:id="149" w:name="_Toc383698860"/>
      <w:bookmarkStart w:id="150" w:name="_Toc382297375"/>
      <w:bookmarkStart w:id="151" w:name="_Toc383611539"/>
      <w:bookmarkStart w:id="152" w:name="_Toc383698861"/>
      <w:bookmarkStart w:id="153" w:name="_Toc382297376"/>
      <w:bookmarkStart w:id="154" w:name="_Toc383611540"/>
      <w:bookmarkStart w:id="155" w:name="_Toc383698862"/>
      <w:bookmarkStart w:id="156" w:name="_Toc382297377"/>
      <w:bookmarkStart w:id="157" w:name="_Toc383611541"/>
      <w:bookmarkStart w:id="158" w:name="_Toc383698863"/>
      <w:bookmarkStart w:id="159" w:name="_Toc382297378"/>
      <w:bookmarkStart w:id="160" w:name="_Toc383611542"/>
      <w:bookmarkStart w:id="161" w:name="_Toc383698864"/>
      <w:bookmarkStart w:id="162" w:name="_Toc382297379"/>
      <w:bookmarkStart w:id="163" w:name="_Toc383611543"/>
      <w:bookmarkStart w:id="164" w:name="_Toc383698865"/>
      <w:bookmarkStart w:id="165" w:name="_Toc382297380"/>
      <w:bookmarkStart w:id="166" w:name="_Toc383611544"/>
      <w:bookmarkStart w:id="167" w:name="_Toc383698866"/>
      <w:bookmarkStart w:id="168" w:name="_Toc382297381"/>
      <w:bookmarkStart w:id="169" w:name="_Toc383611545"/>
      <w:bookmarkStart w:id="170" w:name="_Toc383698867"/>
      <w:bookmarkStart w:id="171" w:name="_Toc382297382"/>
      <w:bookmarkStart w:id="172" w:name="_Toc383611546"/>
      <w:bookmarkStart w:id="173" w:name="_Toc383698868"/>
      <w:bookmarkStart w:id="174" w:name="_Toc382297383"/>
      <w:bookmarkStart w:id="175" w:name="_Toc383611547"/>
      <w:bookmarkStart w:id="176" w:name="_Toc383698869"/>
      <w:bookmarkStart w:id="177" w:name="_Toc382295908"/>
      <w:bookmarkStart w:id="178" w:name="_Toc382297384"/>
      <w:bookmarkStart w:id="179" w:name="_Toc383611548"/>
      <w:bookmarkStart w:id="180" w:name="_Toc383698870"/>
      <w:bookmarkStart w:id="181" w:name="_Toc382295909"/>
      <w:bookmarkStart w:id="182" w:name="_Toc382297385"/>
      <w:bookmarkStart w:id="183" w:name="_Toc383611549"/>
      <w:bookmarkStart w:id="184" w:name="_Toc383698871"/>
      <w:bookmarkStart w:id="185" w:name="_Toc382295910"/>
      <w:bookmarkStart w:id="186" w:name="_Toc382297386"/>
      <w:bookmarkStart w:id="187" w:name="_Toc383611550"/>
      <w:bookmarkStart w:id="188" w:name="_Toc383698872"/>
      <w:bookmarkStart w:id="189" w:name="_Toc382295911"/>
      <w:bookmarkStart w:id="190" w:name="_Toc382297387"/>
      <w:bookmarkStart w:id="191" w:name="_Toc383611551"/>
      <w:bookmarkStart w:id="192" w:name="_Toc383698873"/>
      <w:bookmarkStart w:id="193" w:name="_Toc382295912"/>
      <w:bookmarkStart w:id="194" w:name="_Toc382297388"/>
      <w:bookmarkStart w:id="195" w:name="_Toc383611552"/>
      <w:bookmarkStart w:id="196" w:name="_Toc383698874"/>
      <w:bookmarkStart w:id="197" w:name="_Toc382295913"/>
      <w:bookmarkStart w:id="198" w:name="_Toc382297389"/>
      <w:bookmarkStart w:id="199" w:name="_Toc383611553"/>
      <w:bookmarkStart w:id="200" w:name="_Toc383698875"/>
      <w:bookmarkStart w:id="201" w:name="_Toc382295914"/>
      <w:bookmarkStart w:id="202" w:name="_Toc382297390"/>
      <w:bookmarkStart w:id="203" w:name="_Toc383611554"/>
      <w:bookmarkStart w:id="204" w:name="_Toc383698876"/>
      <w:bookmarkStart w:id="205" w:name="_Toc382295915"/>
      <w:bookmarkStart w:id="206" w:name="_Toc382297391"/>
      <w:bookmarkStart w:id="207" w:name="_Toc383611555"/>
      <w:bookmarkStart w:id="208" w:name="_Toc383698877"/>
      <w:bookmarkStart w:id="209" w:name="_Toc382297405"/>
      <w:bookmarkStart w:id="210" w:name="_Toc383611575"/>
      <w:bookmarkStart w:id="211" w:name="_Toc383698897"/>
      <w:bookmarkStart w:id="212" w:name="_Toc382295931"/>
      <w:bookmarkStart w:id="213" w:name="_Toc382297409"/>
      <w:bookmarkStart w:id="214" w:name="_Toc383611582"/>
      <w:bookmarkStart w:id="215" w:name="_Toc383698904"/>
      <w:bookmarkStart w:id="216" w:name="_Toc382295932"/>
      <w:bookmarkStart w:id="217" w:name="_Toc382297410"/>
      <w:bookmarkStart w:id="218" w:name="_Toc383611583"/>
      <w:bookmarkStart w:id="219" w:name="_Toc383698905"/>
      <w:bookmarkStart w:id="220" w:name="_Toc382295935"/>
      <w:bookmarkStart w:id="221" w:name="_Toc382297413"/>
      <w:bookmarkStart w:id="222" w:name="_Toc383611586"/>
      <w:bookmarkStart w:id="223" w:name="_Toc383698908"/>
      <w:bookmarkStart w:id="224" w:name="_Toc382295937"/>
      <w:bookmarkStart w:id="225" w:name="_Toc382297415"/>
      <w:bookmarkStart w:id="226" w:name="_Toc383611588"/>
      <w:bookmarkStart w:id="227" w:name="_Toc383698910"/>
      <w:bookmarkStart w:id="228" w:name="_Toc382295942"/>
      <w:bookmarkStart w:id="229" w:name="_Toc382297420"/>
      <w:bookmarkStart w:id="230" w:name="_Toc383611593"/>
      <w:bookmarkStart w:id="231" w:name="_Toc383698915"/>
      <w:bookmarkStart w:id="232" w:name="_Toc382295950"/>
      <w:bookmarkStart w:id="233" w:name="_Toc382297428"/>
      <w:bookmarkStart w:id="234" w:name="_Toc383611601"/>
      <w:bookmarkStart w:id="235" w:name="_Toc383698923"/>
      <w:bookmarkStart w:id="236" w:name="_Toc382295955"/>
      <w:bookmarkStart w:id="237" w:name="_Toc382297433"/>
      <w:bookmarkStart w:id="238" w:name="_Toc383611606"/>
      <w:bookmarkStart w:id="239" w:name="_Toc383698928"/>
      <w:bookmarkStart w:id="240" w:name="_Toc382295959"/>
      <w:bookmarkStart w:id="241" w:name="_Toc382297437"/>
      <w:bookmarkStart w:id="242" w:name="_Toc383611610"/>
      <w:bookmarkStart w:id="243" w:name="_Toc383698932"/>
      <w:bookmarkStart w:id="244" w:name="_Toc382295963"/>
      <w:bookmarkStart w:id="245" w:name="_Toc382297441"/>
      <w:bookmarkStart w:id="246" w:name="_Toc383611614"/>
      <w:bookmarkStart w:id="247" w:name="_Toc383698936"/>
      <w:bookmarkStart w:id="248" w:name="_Toc382295967"/>
      <w:bookmarkStart w:id="249" w:name="_Toc382297445"/>
      <w:bookmarkStart w:id="250" w:name="_Toc383611618"/>
      <w:bookmarkStart w:id="251" w:name="_Toc383698940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2" w:name="_Toc418747854"/>
      <w:r w:rsidRPr="00AA38E8">
        <w:rPr>
          <w:rFonts w:ascii="Calibri" w:hAnsi="Calibri" w:cs="Calibri"/>
        </w:rPr>
        <w:lastRenderedPageBreak/>
        <w:t>Appendix</w:t>
      </w:r>
      <w:bookmarkEnd w:id="252"/>
    </w:p>
    <w:p w:rsidR="00912AE0" w:rsidRPr="00EF1337" w:rsidRDefault="00316B5F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F0" w:rsidRDefault="00116FF0">
      <w:r>
        <w:separator/>
      </w:r>
    </w:p>
  </w:endnote>
  <w:endnote w:type="continuationSeparator" w:id="0">
    <w:p w:rsidR="00116FF0" w:rsidRDefault="0011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10103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101033">
            <w:rPr>
              <w:sz w:val="16"/>
            </w:rPr>
            <w:t>01/16/2015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E3569">
            <w:rPr>
              <w:noProof/>
              <w:sz w:val="16"/>
              <w:szCs w:val="16"/>
            </w:rPr>
            <w:t>9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E3569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F0" w:rsidRDefault="00116FF0">
      <w:r>
        <w:separator/>
      </w:r>
    </w:p>
  </w:footnote>
  <w:footnote w:type="continuationSeparator" w:id="0">
    <w:p w:rsidR="00116FF0" w:rsidRDefault="00116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AAA"/>
    <w:rsid w:val="000A0ED7"/>
    <w:rsid w:val="000B202E"/>
    <w:rsid w:val="000D029C"/>
    <w:rsid w:val="000D5DB4"/>
    <w:rsid w:val="000E0B71"/>
    <w:rsid w:val="000E102A"/>
    <w:rsid w:val="000F13B1"/>
    <w:rsid w:val="000F2505"/>
    <w:rsid w:val="000F2D13"/>
    <w:rsid w:val="00101033"/>
    <w:rsid w:val="00101127"/>
    <w:rsid w:val="00101309"/>
    <w:rsid w:val="00103C4C"/>
    <w:rsid w:val="001123AD"/>
    <w:rsid w:val="00114319"/>
    <w:rsid w:val="001161D2"/>
    <w:rsid w:val="00116FF0"/>
    <w:rsid w:val="00120D8E"/>
    <w:rsid w:val="00132EC3"/>
    <w:rsid w:val="00136080"/>
    <w:rsid w:val="00151B57"/>
    <w:rsid w:val="00173835"/>
    <w:rsid w:val="001833C5"/>
    <w:rsid w:val="00186C07"/>
    <w:rsid w:val="0019671A"/>
    <w:rsid w:val="001A73C4"/>
    <w:rsid w:val="001B11CC"/>
    <w:rsid w:val="001B1516"/>
    <w:rsid w:val="001B7B1D"/>
    <w:rsid w:val="001D2F1D"/>
    <w:rsid w:val="001D631F"/>
    <w:rsid w:val="001E0633"/>
    <w:rsid w:val="002105D0"/>
    <w:rsid w:val="00213F47"/>
    <w:rsid w:val="00215EDA"/>
    <w:rsid w:val="00223BA5"/>
    <w:rsid w:val="0022551D"/>
    <w:rsid w:val="00236557"/>
    <w:rsid w:val="00246432"/>
    <w:rsid w:val="0025182D"/>
    <w:rsid w:val="002540D9"/>
    <w:rsid w:val="0026400C"/>
    <w:rsid w:val="0027405F"/>
    <w:rsid w:val="002748BA"/>
    <w:rsid w:val="00282A3F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6B5F"/>
    <w:rsid w:val="00331846"/>
    <w:rsid w:val="00332C76"/>
    <w:rsid w:val="00333CDC"/>
    <w:rsid w:val="0033680E"/>
    <w:rsid w:val="00347663"/>
    <w:rsid w:val="00356930"/>
    <w:rsid w:val="00364F00"/>
    <w:rsid w:val="0039579E"/>
    <w:rsid w:val="00396140"/>
    <w:rsid w:val="003A7BDF"/>
    <w:rsid w:val="003B4A55"/>
    <w:rsid w:val="003B5604"/>
    <w:rsid w:val="003C4980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63BF"/>
    <w:rsid w:val="0049479C"/>
    <w:rsid w:val="004B4EB5"/>
    <w:rsid w:val="004C3E01"/>
    <w:rsid w:val="004E7485"/>
    <w:rsid w:val="004F3152"/>
    <w:rsid w:val="004F3C64"/>
    <w:rsid w:val="00510DB3"/>
    <w:rsid w:val="00523070"/>
    <w:rsid w:val="00525847"/>
    <w:rsid w:val="00556DA5"/>
    <w:rsid w:val="005717E6"/>
    <w:rsid w:val="00575858"/>
    <w:rsid w:val="00585674"/>
    <w:rsid w:val="005878B7"/>
    <w:rsid w:val="005A392A"/>
    <w:rsid w:val="005A3EDE"/>
    <w:rsid w:val="005B570F"/>
    <w:rsid w:val="005B6300"/>
    <w:rsid w:val="005C6E8D"/>
    <w:rsid w:val="005D4850"/>
    <w:rsid w:val="005D671A"/>
    <w:rsid w:val="005E2580"/>
    <w:rsid w:val="00606A67"/>
    <w:rsid w:val="006171B3"/>
    <w:rsid w:val="00633FE1"/>
    <w:rsid w:val="006374FA"/>
    <w:rsid w:val="0064129F"/>
    <w:rsid w:val="00646455"/>
    <w:rsid w:val="0065533E"/>
    <w:rsid w:val="00656B0A"/>
    <w:rsid w:val="006719D4"/>
    <w:rsid w:val="00681E5A"/>
    <w:rsid w:val="006A61EA"/>
    <w:rsid w:val="006B2E05"/>
    <w:rsid w:val="006B4871"/>
    <w:rsid w:val="006B5229"/>
    <w:rsid w:val="006B5804"/>
    <w:rsid w:val="006B5F56"/>
    <w:rsid w:val="006C6F51"/>
    <w:rsid w:val="006D1DB4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95EFB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540FD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4480"/>
    <w:rsid w:val="008969C4"/>
    <w:rsid w:val="008A1CA9"/>
    <w:rsid w:val="008A3DEA"/>
    <w:rsid w:val="008C4FBE"/>
    <w:rsid w:val="008D3C94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758D8"/>
    <w:rsid w:val="009A03A8"/>
    <w:rsid w:val="009A2ED4"/>
    <w:rsid w:val="009B6BDF"/>
    <w:rsid w:val="009B754B"/>
    <w:rsid w:val="009C2C9A"/>
    <w:rsid w:val="009C5629"/>
    <w:rsid w:val="009C694E"/>
    <w:rsid w:val="009D56A4"/>
    <w:rsid w:val="009E68C0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3569"/>
    <w:rsid w:val="00AE5C76"/>
    <w:rsid w:val="00AE684E"/>
    <w:rsid w:val="00AF082D"/>
    <w:rsid w:val="00AF0B3E"/>
    <w:rsid w:val="00AF21A5"/>
    <w:rsid w:val="00AF4561"/>
    <w:rsid w:val="00B11BE8"/>
    <w:rsid w:val="00B15158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2B63"/>
    <w:rsid w:val="00B96B57"/>
    <w:rsid w:val="00BA0018"/>
    <w:rsid w:val="00BA72F4"/>
    <w:rsid w:val="00BC0234"/>
    <w:rsid w:val="00BC6B0F"/>
    <w:rsid w:val="00BD5CA0"/>
    <w:rsid w:val="00BD6557"/>
    <w:rsid w:val="00BF1475"/>
    <w:rsid w:val="00BF5242"/>
    <w:rsid w:val="00C0276C"/>
    <w:rsid w:val="00C12F7A"/>
    <w:rsid w:val="00C145F2"/>
    <w:rsid w:val="00C24FF5"/>
    <w:rsid w:val="00C27725"/>
    <w:rsid w:val="00C3267C"/>
    <w:rsid w:val="00C375E8"/>
    <w:rsid w:val="00C576BF"/>
    <w:rsid w:val="00C60657"/>
    <w:rsid w:val="00C714F3"/>
    <w:rsid w:val="00C71EF8"/>
    <w:rsid w:val="00C9328A"/>
    <w:rsid w:val="00CA5BBE"/>
    <w:rsid w:val="00CB724F"/>
    <w:rsid w:val="00CC5FFD"/>
    <w:rsid w:val="00CC7429"/>
    <w:rsid w:val="00CE298F"/>
    <w:rsid w:val="00CF01A3"/>
    <w:rsid w:val="00CF3C5C"/>
    <w:rsid w:val="00CF445E"/>
    <w:rsid w:val="00CF7C4B"/>
    <w:rsid w:val="00D13CB6"/>
    <w:rsid w:val="00D16229"/>
    <w:rsid w:val="00D31601"/>
    <w:rsid w:val="00D4065B"/>
    <w:rsid w:val="00D4267E"/>
    <w:rsid w:val="00D43475"/>
    <w:rsid w:val="00D4460F"/>
    <w:rsid w:val="00D51275"/>
    <w:rsid w:val="00D52276"/>
    <w:rsid w:val="00D57397"/>
    <w:rsid w:val="00D6547D"/>
    <w:rsid w:val="00D66AB8"/>
    <w:rsid w:val="00D77952"/>
    <w:rsid w:val="00D8298E"/>
    <w:rsid w:val="00DB213C"/>
    <w:rsid w:val="00DB506B"/>
    <w:rsid w:val="00DB64AB"/>
    <w:rsid w:val="00DC3017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172A1"/>
    <w:rsid w:val="00F22409"/>
    <w:rsid w:val="00F25926"/>
    <w:rsid w:val="00F31A9D"/>
    <w:rsid w:val="00F36729"/>
    <w:rsid w:val="00F36CC2"/>
    <w:rsid w:val="00F36E66"/>
    <w:rsid w:val="00F41E6C"/>
    <w:rsid w:val="00F4330C"/>
    <w:rsid w:val="00F4712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C608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AA1F81-AD9F-4E31-B06D-1404B9DD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5529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31</cp:revision>
  <cp:lastPrinted>2015-04-09T21:33:00Z</cp:lastPrinted>
  <dcterms:created xsi:type="dcterms:W3CDTF">2015-04-09T21:33:00Z</dcterms:created>
  <dcterms:modified xsi:type="dcterms:W3CDTF">2016-03-30T16:03:00Z</dcterms:modified>
</cp:coreProperties>
</file>