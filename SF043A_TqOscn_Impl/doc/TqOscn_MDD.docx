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8279948C855847F5B7B3495184B08DA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53C8F">
        <w:rPr>
          <w:rFonts w:cs="Calibri"/>
          <w:b/>
          <w:sz w:val="48"/>
          <w:szCs w:val="48"/>
        </w:rPr>
        <w:t>TqOscn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153C8F">
        <w:rPr>
          <w:b/>
          <w:sz w:val="36"/>
        </w:rPr>
        <w:t>Feb 05,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8359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83597">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8359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153C8F" w:rsidP="00891F29">
      <w:pPr>
        <w:tabs>
          <w:tab w:val="left" w:pos="4320"/>
          <w:tab w:val="left" w:pos="8640"/>
        </w:tabs>
        <w:jc w:val="center"/>
        <w:rPr>
          <w:b/>
          <w:sz w:val="24"/>
        </w:rPr>
      </w:pPr>
      <w:r>
        <w:rPr>
          <w:b/>
          <w:sz w:val="24"/>
        </w:rPr>
        <w:t>Krishna Kanth Anne</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83597">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8359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8343" w:type="dxa"/>
        <w:jc w:val="center"/>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3"/>
        <w:gridCol w:w="2160"/>
        <w:gridCol w:w="1377"/>
        <w:gridCol w:w="1413"/>
      </w:tblGrid>
      <w:tr w:rsidR="00153C8F" w:rsidRPr="00AA38E8" w:rsidTr="00153C8F">
        <w:trPr>
          <w:jc w:val="center"/>
        </w:trPr>
        <w:tc>
          <w:tcPr>
            <w:tcW w:w="3393" w:type="dxa"/>
          </w:tcPr>
          <w:p w:rsidR="00153C8F" w:rsidRPr="00AA38E8" w:rsidRDefault="00153C8F" w:rsidP="00153C8F">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153C8F" w:rsidRPr="00AA38E8" w:rsidRDefault="00153C8F" w:rsidP="00153C8F">
            <w:pPr>
              <w:jc w:val="center"/>
              <w:rPr>
                <w:rFonts w:cs="Calibri"/>
                <w:b/>
              </w:rPr>
            </w:pPr>
            <w:r w:rsidRPr="00AA38E8">
              <w:rPr>
                <w:rFonts w:cs="Calibri"/>
                <w:b/>
              </w:rPr>
              <w:t>Author</w:t>
            </w:r>
          </w:p>
        </w:tc>
        <w:tc>
          <w:tcPr>
            <w:tcW w:w="1377" w:type="dxa"/>
          </w:tcPr>
          <w:p w:rsidR="00153C8F" w:rsidRPr="00AA38E8" w:rsidRDefault="00153C8F" w:rsidP="00153C8F">
            <w:pPr>
              <w:jc w:val="center"/>
              <w:rPr>
                <w:rFonts w:cs="Calibri"/>
                <w:b/>
              </w:rPr>
            </w:pPr>
            <w:r w:rsidRPr="00AA38E8">
              <w:rPr>
                <w:rFonts w:cs="Calibri"/>
                <w:b/>
              </w:rPr>
              <w:t>Version</w:t>
            </w:r>
          </w:p>
        </w:tc>
        <w:tc>
          <w:tcPr>
            <w:tcW w:w="1413" w:type="dxa"/>
          </w:tcPr>
          <w:p w:rsidR="00153C8F" w:rsidRPr="00AA38E8" w:rsidRDefault="00153C8F" w:rsidP="00153C8F">
            <w:pPr>
              <w:jc w:val="center"/>
              <w:rPr>
                <w:rFonts w:cs="Calibri"/>
                <w:b/>
              </w:rPr>
            </w:pPr>
            <w:r w:rsidRPr="00AA38E8">
              <w:rPr>
                <w:rFonts w:cs="Calibri"/>
                <w:b/>
              </w:rPr>
              <w:t>Date</w:t>
            </w:r>
          </w:p>
        </w:tc>
      </w:tr>
      <w:tr w:rsidR="00153C8F" w:rsidRPr="00AA38E8" w:rsidTr="00153C8F">
        <w:trPr>
          <w:jc w:val="center"/>
        </w:trPr>
        <w:tc>
          <w:tcPr>
            <w:tcW w:w="3393" w:type="dxa"/>
          </w:tcPr>
          <w:p w:rsidR="00153C8F" w:rsidRPr="00AA38E8" w:rsidRDefault="00153C8F" w:rsidP="00153C8F">
            <w:pPr>
              <w:jc w:val="center"/>
              <w:rPr>
                <w:rFonts w:cs="Calibri"/>
              </w:rPr>
            </w:pPr>
            <w:r>
              <w:rPr>
                <w:rFonts w:cs="Calibri"/>
              </w:rPr>
              <w:t>Initial Version</w:t>
            </w:r>
          </w:p>
        </w:tc>
        <w:tc>
          <w:tcPr>
            <w:tcW w:w="2160" w:type="dxa"/>
          </w:tcPr>
          <w:p w:rsidR="00153C8F" w:rsidRPr="00AA38E8" w:rsidRDefault="00153C8F" w:rsidP="00153C8F">
            <w:pPr>
              <w:jc w:val="center"/>
              <w:rPr>
                <w:rFonts w:cs="Calibri"/>
              </w:rPr>
            </w:pPr>
            <w:r>
              <w:rPr>
                <w:rFonts w:cs="Calibri"/>
              </w:rPr>
              <w:t>Krishna Kanth Anne</w:t>
            </w:r>
          </w:p>
        </w:tc>
        <w:tc>
          <w:tcPr>
            <w:tcW w:w="1377" w:type="dxa"/>
          </w:tcPr>
          <w:p w:rsidR="00153C8F" w:rsidRPr="00AA38E8" w:rsidRDefault="00153C8F" w:rsidP="00153C8F">
            <w:pPr>
              <w:jc w:val="center"/>
              <w:rPr>
                <w:rFonts w:cs="Calibri"/>
              </w:rPr>
            </w:pPr>
            <w:r>
              <w:rPr>
                <w:rFonts w:cs="Calibri"/>
              </w:rPr>
              <w:t>1.0</w:t>
            </w:r>
          </w:p>
        </w:tc>
        <w:tc>
          <w:tcPr>
            <w:tcW w:w="1413" w:type="dxa"/>
          </w:tcPr>
          <w:p w:rsidR="00153C8F" w:rsidRPr="00AA38E8" w:rsidRDefault="00153C8F" w:rsidP="00153C8F">
            <w:pPr>
              <w:jc w:val="center"/>
              <w:rPr>
                <w:rFonts w:cs="Calibri"/>
              </w:rPr>
            </w:pPr>
            <w:r>
              <w:rPr>
                <w:rFonts w:cs="Calibri"/>
              </w:rPr>
              <w:t>05-Feb-2016</w:t>
            </w:r>
          </w:p>
        </w:tc>
      </w:tr>
      <w:tr w:rsidR="007B016E" w:rsidRPr="00AA38E8" w:rsidTr="00153C8F">
        <w:trPr>
          <w:jc w:val="center"/>
          <w:ins w:id="7" w:author="Anne, Krishna" w:date="2016-05-25T12:03:00Z"/>
        </w:trPr>
        <w:tc>
          <w:tcPr>
            <w:tcW w:w="3393" w:type="dxa"/>
          </w:tcPr>
          <w:p w:rsidR="007B016E" w:rsidRDefault="007B016E" w:rsidP="00153C8F">
            <w:pPr>
              <w:jc w:val="center"/>
              <w:rPr>
                <w:ins w:id="8" w:author="Anne, Krishna" w:date="2016-05-25T12:03:00Z"/>
                <w:rFonts w:cs="Calibri"/>
              </w:rPr>
            </w:pPr>
            <w:ins w:id="9" w:author="Anne, Krishna" w:date="2016-05-25T12:03:00Z">
              <w:r>
                <w:rPr>
                  <w:rFonts w:cs="Calibri"/>
                </w:rPr>
                <w:t>Corrected ranges in local function #1</w:t>
              </w:r>
            </w:ins>
          </w:p>
        </w:tc>
        <w:tc>
          <w:tcPr>
            <w:tcW w:w="2160" w:type="dxa"/>
          </w:tcPr>
          <w:p w:rsidR="007B016E" w:rsidRDefault="007B016E" w:rsidP="00153C8F">
            <w:pPr>
              <w:jc w:val="center"/>
              <w:rPr>
                <w:ins w:id="10" w:author="Anne, Krishna" w:date="2016-05-25T12:03:00Z"/>
                <w:rFonts w:cs="Calibri"/>
              </w:rPr>
            </w:pPr>
            <w:ins w:id="11" w:author="Anne, Krishna" w:date="2016-05-25T12:03:00Z">
              <w:r>
                <w:rPr>
                  <w:rFonts w:cs="Calibri"/>
                </w:rPr>
                <w:t>Krishna Kanth Anne</w:t>
              </w:r>
            </w:ins>
          </w:p>
        </w:tc>
        <w:tc>
          <w:tcPr>
            <w:tcW w:w="1377" w:type="dxa"/>
          </w:tcPr>
          <w:p w:rsidR="007B016E" w:rsidRDefault="007B016E" w:rsidP="007B016E">
            <w:pPr>
              <w:jc w:val="center"/>
              <w:rPr>
                <w:ins w:id="12" w:author="Anne, Krishna" w:date="2016-05-25T12:03:00Z"/>
                <w:rFonts w:cs="Calibri"/>
              </w:rPr>
            </w:pPr>
            <w:ins w:id="13" w:author="Anne, Krishna" w:date="2016-05-25T12:03:00Z">
              <w:r>
                <w:rPr>
                  <w:rFonts w:cs="Calibri"/>
                </w:rPr>
                <w:t>2</w:t>
              </w:r>
              <w:r>
                <w:rPr>
                  <w:rFonts w:cs="Calibri"/>
                </w:rPr>
                <w:t>.0</w:t>
              </w:r>
            </w:ins>
          </w:p>
        </w:tc>
        <w:tc>
          <w:tcPr>
            <w:tcW w:w="1413" w:type="dxa"/>
          </w:tcPr>
          <w:p w:rsidR="007B016E" w:rsidRDefault="007B016E" w:rsidP="007B016E">
            <w:pPr>
              <w:jc w:val="center"/>
              <w:rPr>
                <w:ins w:id="14" w:author="Anne, Krishna" w:date="2016-05-25T12:03:00Z"/>
                <w:rFonts w:cs="Calibri"/>
              </w:rPr>
            </w:pPr>
            <w:ins w:id="15" w:author="Anne, Krishna" w:date="2016-05-25T12:03:00Z">
              <w:r>
                <w:rPr>
                  <w:rFonts w:cs="Calibri"/>
                </w:rPr>
                <w:t>2</w:t>
              </w:r>
              <w:r>
                <w:rPr>
                  <w:rFonts w:cs="Calibri"/>
                </w:rPr>
                <w:t>5-</w:t>
              </w:r>
              <w:r>
                <w:rPr>
                  <w:rFonts w:cs="Calibri"/>
                </w:rPr>
                <w:t>May</w:t>
              </w:r>
              <w:r>
                <w:rPr>
                  <w:rFonts w:cs="Calibri"/>
                </w:rPr>
                <w:t>-2016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7B016E" w:rsidRDefault="00891F29" w:rsidP="007B016E">
      <w:pPr>
        <w:pStyle w:val="TOC1"/>
        <w:rPr>
          <w:ins w:id="16" w:author="Anne, Krishna" w:date="2016-05-25T12:04:00Z"/>
        </w:rPr>
      </w:pPr>
      <w:r w:rsidRPr="00C728E9">
        <w:t>Table of Contents</w:t>
      </w:r>
    </w:p>
    <w:p w:rsidR="00AE3734" w:rsidRDefault="00E16D14" w:rsidP="007B016E">
      <w:pPr>
        <w:pStyle w:val="TOC1"/>
        <w:rPr>
          <w:ins w:id="17" w:author="Anne, Krishna" w:date="2016-05-25T11:52:00Z"/>
          <w:rFonts w:eastAsiaTheme="minorEastAsia"/>
          <w:color w:val="auto"/>
          <w:kern w:val="0"/>
          <w:sz w:val="22"/>
          <w:szCs w:val="22"/>
          <w:lang w:val="en-US"/>
        </w:rPr>
        <w:pPrChange w:id="18" w:author="Anne, Krishna" w:date="2016-05-25T12:04:00Z">
          <w:pPr>
            <w:pStyle w:val="TOC1"/>
          </w:pPr>
        </w:pPrChange>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19" w:author="Anne, Krishna" w:date="2016-05-25T11:52:00Z">
        <w:r w:rsidR="00AE3734" w:rsidRPr="00851232">
          <w:rPr>
            <w:rStyle w:val="Hyperlink"/>
          </w:rPr>
          <w:fldChar w:fldCharType="begin"/>
        </w:r>
        <w:r w:rsidR="00AE3734" w:rsidRPr="00851232">
          <w:rPr>
            <w:rStyle w:val="Hyperlink"/>
          </w:rPr>
          <w:instrText xml:space="preserve"> </w:instrText>
        </w:r>
        <w:r w:rsidR="00AE3734">
          <w:instrText>HYPERLINK \l "_Toc451940475"</w:instrText>
        </w:r>
        <w:r w:rsidR="00AE3734" w:rsidRPr="00851232">
          <w:rPr>
            <w:rStyle w:val="Hyperlink"/>
          </w:rPr>
          <w:instrText xml:space="preserve"> </w:instrText>
        </w:r>
        <w:r w:rsidR="00AE3734" w:rsidRPr="00851232">
          <w:rPr>
            <w:rStyle w:val="Hyperlink"/>
          </w:rPr>
          <w:fldChar w:fldCharType="separate"/>
        </w:r>
        <w:r w:rsidR="00AE3734" w:rsidRPr="00851232">
          <w:rPr>
            <w:rStyle w:val="Hyperlink"/>
          </w:rPr>
          <w:t>1</w:t>
        </w:r>
        <w:r w:rsidR="00AE3734">
          <w:rPr>
            <w:rFonts w:eastAsiaTheme="minorEastAsia"/>
            <w:color w:val="auto"/>
            <w:kern w:val="0"/>
            <w:sz w:val="22"/>
            <w:szCs w:val="22"/>
            <w:lang w:val="en-US"/>
          </w:rPr>
          <w:tab/>
        </w:r>
        <w:r w:rsidR="00AE3734" w:rsidRPr="00851232">
          <w:rPr>
            <w:rStyle w:val="Hyperlink"/>
          </w:rPr>
          <w:t>Introduction</w:t>
        </w:r>
        <w:r w:rsidR="00AE3734">
          <w:rPr>
            <w:webHidden/>
          </w:rPr>
          <w:tab/>
        </w:r>
        <w:r w:rsidR="00AE3734">
          <w:rPr>
            <w:webHidden/>
          </w:rPr>
          <w:fldChar w:fldCharType="begin"/>
        </w:r>
        <w:r w:rsidR="00AE3734">
          <w:rPr>
            <w:webHidden/>
          </w:rPr>
          <w:instrText xml:space="preserve"> PAGEREF _Toc451940475 \h </w:instrText>
        </w:r>
      </w:ins>
      <w:r w:rsidR="00AE3734">
        <w:rPr>
          <w:webHidden/>
        </w:rPr>
      </w:r>
      <w:r w:rsidR="00AE3734">
        <w:rPr>
          <w:webHidden/>
        </w:rPr>
        <w:fldChar w:fldCharType="separate"/>
      </w:r>
      <w:ins w:id="20" w:author="Anne, Krishna" w:date="2016-05-25T11:52:00Z">
        <w:r w:rsidR="00AE3734">
          <w:rPr>
            <w:webHidden/>
          </w:rPr>
          <w:t>5</w:t>
        </w:r>
        <w:r w:rsidR="00AE3734">
          <w:rPr>
            <w:webHidden/>
          </w:rPr>
          <w:fldChar w:fldCharType="end"/>
        </w:r>
        <w:r w:rsidR="00AE3734" w:rsidRPr="00851232">
          <w:rPr>
            <w:rStyle w:val="Hyperlink"/>
          </w:rPr>
          <w:fldChar w:fldCharType="end"/>
        </w:r>
      </w:ins>
    </w:p>
    <w:p w:rsidR="00AE3734" w:rsidRDefault="00AE3734" w:rsidP="007B016E">
      <w:pPr>
        <w:pStyle w:val="TOC2"/>
        <w:rPr>
          <w:ins w:id="21" w:author="Anne, Krishna" w:date="2016-05-25T11:52:00Z"/>
          <w:rFonts w:asciiTheme="minorHAnsi" w:eastAsiaTheme="minorEastAsia" w:hAnsiTheme="minorHAnsi"/>
          <w:color w:val="auto"/>
          <w:kern w:val="0"/>
          <w:szCs w:val="22"/>
        </w:rPr>
        <w:pPrChange w:id="22" w:author="Anne, Krishna" w:date="2016-05-25T12:04:00Z">
          <w:pPr>
            <w:pStyle w:val="TOC1"/>
          </w:pPr>
        </w:pPrChange>
      </w:pPr>
      <w:ins w:id="23" w:author="Anne, Krishna" w:date="2016-05-25T11:52:00Z">
        <w:r w:rsidRPr="00851232">
          <w:rPr>
            <w:rStyle w:val="Hyperlink"/>
          </w:rPr>
          <w:fldChar w:fldCharType="begin"/>
        </w:r>
        <w:r w:rsidRPr="00851232">
          <w:rPr>
            <w:rStyle w:val="Hyperlink"/>
          </w:rPr>
          <w:instrText xml:space="preserve"> </w:instrText>
        </w:r>
        <w:r>
          <w:instrText>HYPERLINK \l "_Toc451940476"</w:instrText>
        </w:r>
        <w:r w:rsidRPr="00851232">
          <w:rPr>
            <w:rStyle w:val="Hyperlink"/>
          </w:rPr>
          <w:instrText xml:space="preserve"> </w:instrText>
        </w:r>
        <w:r w:rsidRPr="00851232">
          <w:rPr>
            <w:rStyle w:val="Hyperlink"/>
          </w:rPr>
          <w:fldChar w:fldCharType="separate"/>
        </w:r>
        <w:r w:rsidRPr="00851232">
          <w:rPr>
            <w:rStyle w:val="Hyperlink"/>
          </w:rPr>
          <w:t>1.1</w:t>
        </w:r>
        <w:r>
          <w:rPr>
            <w:rFonts w:asciiTheme="minorHAnsi" w:eastAsiaTheme="minorEastAsia" w:hAnsiTheme="minorHAnsi"/>
            <w:color w:val="auto"/>
            <w:kern w:val="0"/>
            <w:szCs w:val="22"/>
          </w:rPr>
          <w:tab/>
        </w:r>
        <w:r w:rsidRPr="00851232">
          <w:rPr>
            <w:rStyle w:val="Hyperlink"/>
          </w:rPr>
          <w:t>Purpose</w:t>
        </w:r>
        <w:r>
          <w:rPr>
            <w:webHidden/>
          </w:rPr>
          <w:tab/>
        </w:r>
        <w:r>
          <w:rPr>
            <w:webHidden/>
          </w:rPr>
          <w:fldChar w:fldCharType="begin"/>
        </w:r>
        <w:r>
          <w:rPr>
            <w:webHidden/>
          </w:rPr>
          <w:instrText xml:space="preserve"> PAGEREF _Toc451940476 \h </w:instrText>
        </w:r>
      </w:ins>
      <w:r>
        <w:rPr>
          <w:webHidden/>
        </w:rPr>
      </w:r>
      <w:r>
        <w:rPr>
          <w:webHidden/>
        </w:rPr>
        <w:fldChar w:fldCharType="separate"/>
      </w:r>
      <w:ins w:id="24" w:author="Anne, Krishna" w:date="2016-05-25T11:52:00Z">
        <w:r>
          <w:rPr>
            <w:webHidden/>
          </w:rPr>
          <w:t>5</w:t>
        </w:r>
        <w:r>
          <w:rPr>
            <w:webHidden/>
          </w:rPr>
          <w:fldChar w:fldCharType="end"/>
        </w:r>
        <w:r w:rsidRPr="00851232">
          <w:rPr>
            <w:rStyle w:val="Hyperlink"/>
          </w:rPr>
          <w:fldChar w:fldCharType="end"/>
        </w:r>
      </w:ins>
    </w:p>
    <w:p w:rsidR="00AE3734" w:rsidRDefault="00AE3734" w:rsidP="007B016E">
      <w:pPr>
        <w:pStyle w:val="TOC1"/>
        <w:rPr>
          <w:ins w:id="25" w:author="Anne, Krishna" w:date="2016-05-25T11:52:00Z"/>
          <w:rFonts w:eastAsiaTheme="minorEastAsia"/>
          <w:color w:val="auto"/>
          <w:kern w:val="0"/>
          <w:sz w:val="22"/>
          <w:szCs w:val="22"/>
          <w:lang w:val="en-US"/>
        </w:rPr>
        <w:pPrChange w:id="26" w:author="Anne, Krishna" w:date="2016-05-25T12:04:00Z">
          <w:pPr>
            <w:pStyle w:val="TOC1"/>
          </w:pPr>
        </w:pPrChange>
      </w:pPr>
      <w:ins w:id="27" w:author="Anne, Krishna" w:date="2016-05-25T11:52:00Z">
        <w:r w:rsidRPr="00851232">
          <w:rPr>
            <w:rStyle w:val="Hyperlink"/>
          </w:rPr>
          <w:fldChar w:fldCharType="begin"/>
        </w:r>
        <w:r w:rsidRPr="00851232">
          <w:rPr>
            <w:rStyle w:val="Hyperlink"/>
          </w:rPr>
          <w:instrText xml:space="preserve"> </w:instrText>
        </w:r>
        <w:r>
          <w:instrText>HYPERLINK \l "_Toc451940477"</w:instrText>
        </w:r>
        <w:r w:rsidRPr="00851232">
          <w:rPr>
            <w:rStyle w:val="Hyperlink"/>
          </w:rPr>
          <w:instrText xml:space="preserve"> </w:instrText>
        </w:r>
        <w:r w:rsidRPr="00851232">
          <w:rPr>
            <w:rStyle w:val="Hyperlink"/>
          </w:rPr>
          <w:fldChar w:fldCharType="separate"/>
        </w:r>
        <w:r w:rsidRPr="00851232">
          <w:rPr>
            <w:rStyle w:val="Hyperlink"/>
            <w:rFonts w:ascii="Calibri" w:hAnsi="Calibri" w:cs="Calibri"/>
          </w:rPr>
          <w:t>2</w:t>
        </w:r>
        <w:r>
          <w:rPr>
            <w:rFonts w:eastAsiaTheme="minorEastAsia"/>
            <w:color w:val="auto"/>
            <w:kern w:val="0"/>
            <w:sz w:val="22"/>
            <w:szCs w:val="22"/>
            <w:lang w:val="en-US"/>
          </w:rPr>
          <w:tab/>
        </w:r>
        <w:r w:rsidRPr="00851232">
          <w:rPr>
            <w:rStyle w:val="Hyperlink"/>
            <w:rFonts w:ascii="Calibri" w:hAnsi="Calibri" w:cs="Calibri"/>
          </w:rPr>
          <w:t>TqOscn &amp; High-Level Description</w:t>
        </w:r>
        <w:r>
          <w:rPr>
            <w:webHidden/>
          </w:rPr>
          <w:tab/>
        </w:r>
        <w:r>
          <w:rPr>
            <w:webHidden/>
          </w:rPr>
          <w:fldChar w:fldCharType="begin"/>
        </w:r>
        <w:r>
          <w:rPr>
            <w:webHidden/>
          </w:rPr>
          <w:instrText xml:space="preserve"> PAGEREF _Toc451940477 \h </w:instrText>
        </w:r>
      </w:ins>
      <w:r>
        <w:rPr>
          <w:webHidden/>
        </w:rPr>
      </w:r>
      <w:r>
        <w:rPr>
          <w:webHidden/>
        </w:rPr>
        <w:fldChar w:fldCharType="separate"/>
      </w:r>
      <w:ins w:id="28" w:author="Anne, Krishna" w:date="2016-05-25T11:52:00Z">
        <w:r>
          <w:rPr>
            <w:webHidden/>
          </w:rPr>
          <w:t>6</w:t>
        </w:r>
        <w:r>
          <w:rPr>
            <w:webHidden/>
          </w:rPr>
          <w:fldChar w:fldCharType="end"/>
        </w:r>
        <w:r w:rsidRPr="00851232">
          <w:rPr>
            <w:rStyle w:val="Hyperlink"/>
          </w:rPr>
          <w:fldChar w:fldCharType="end"/>
        </w:r>
      </w:ins>
    </w:p>
    <w:p w:rsidR="00AE3734" w:rsidRDefault="00AE3734" w:rsidP="007B016E">
      <w:pPr>
        <w:pStyle w:val="TOC1"/>
        <w:rPr>
          <w:ins w:id="29" w:author="Anne, Krishna" w:date="2016-05-25T11:52:00Z"/>
          <w:rFonts w:eastAsiaTheme="minorEastAsia"/>
          <w:color w:val="auto"/>
          <w:kern w:val="0"/>
          <w:sz w:val="22"/>
          <w:szCs w:val="22"/>
          <w:lang w:val="en-US"/>
        </w:rPr>
        <w:pPrChange w:id="30" w:author="Anne, Krishna" w:date="2016-05-25T12:04:00Z">
          <w:pPr>
            <w:pStyle w:val="TOC1"/>
          </w:pPr>
        </w:pPrChange>
      </w:pPr>
      <w:ins w:id="31" w:author="Anne, Krishna" w:date="2016-05-25T11:52:00Z">
        <w:r w:rsidRPr="00851232">
          <w:rPr>
            <w:rStyle w:val="Hyperlink"/>
          </w:rPr>
          <w:fldChar w:fldCharType="begin"/>
        </w:r>
        <w:r w:rsidRPr="00851232">
          <w:rPr>
            <w:rStyle w:val="Hyperlink"/>
          </w:rPr>
          <w:instrText xml:space="preserve"> </w:instrText>
        </w:r>
        <w:r>
          <w:instrText>HYPERLINK \l "_Toc451940478"</w:instrText>
        </w:r>
        <w:r w:rsidRPr="00851232">
          <w:rPr>
            <w:rStyle w:val="Hyperlink"/>
          </w:rPr>
          <w:instrText xml:space="preserve"> </w:instrText>
        </w:r>
        <w:r w:rsidRPr="00851232">
          <w:rPr>
            <w:rStyle w:val="Hyperlink"/>
          </w:rPr>
          <w:fldChar w:fldCharType="separate"/>
        </w:r>
        <w:r w:rsidRPr="00851232">
          <w:rPr>
            <w:rStyle w:val="Hyperlink"/>
            <w:rFonts w:ascii="Calibri" w:hAnsi="Calibri" w:cs="Calibri"/>
          </w:rPr>
          <w:t>3</w:t>
        </w:r>
        <w:r>
          <w:rPr>
            <w:rFonts w:eastAsiaTheme="minorEastAsia"/>
            <w:color w:val="auto"/>
            <w:kern w:val="0"/>
            <w:sz w:val="22"/>
            <w:szCs w:val="22"/>
            <w:lang w:val="en-US"/>
          </w:rPr>
          <w:tab/>
        </w:r>
        <w:r w:rsidRPr="00851232">
          <w:rPr>
            <w:rStyle w:val="Hyperlink"/>
            <w:rFonts w:ascii="Calibri" w:hAnsi="Calibri" w:cs="Calibri"/>
          </w:rPr>
          <w:t>Design details of software module</w:t>
        </w:r>
        <w:r>
          <w:rPr>
            <w:webHidden/>
          </w:rPr>
          <w:tab/>
        </w:r>
        <w:r>
          <w:rPr>
            <w:webHidden/>
          </w:rPr>
          <w:fldChar w:fldCharType="begin"/>
        </w:r>
        <w:r>
          <w:rPr>
            <w:webHidden/>
          </w:rPr>
          <w:instrText xml:space="preserve"> PAGEREF _Toc451940478 \h </w:instrText>
        </w:r>
      </w:ins>
      <w:r>
        <w:rPr>
          <w:webHidden/>
        </w:rPr>
      </w:r>
      <w:r>
        <w:rPr>
          <w:webHidden/>
        </w:rPr>
        <w:fldChar w:fldCharType="separate"/>
      </w:r>
      <w:ins w:id="32" w:author="Anne, Krishna" w:date="2016-05-25T11:52:00Z">
        <w:r>
          <w:rPr>
            <w:webHidden/>
          </w:rPr>
          <w:t>7</w:t>
        </w:r>
        <w:r>
          <w:rPr>
            <w:webHidden/>
          </w:rPr>
          <w:fldChar w:fldCharType="end"/>
        </w:r>
        <w:r w:rsidRPr="00851232">
          <w:rPr>
            <w:rStyle w:val="Hyperlink"/>
          </w:rPr>
          <w:fldChar w:fldCharType="end"/>
        </w:r>
      </w:ins>
    </w:p>
    <w:p w:rsidR="00AE3734" w:rsidRDefault="00AE3734" w:rsidP="007B016E">
      <w:pPr>
        <w:pStyle w:val="TOC2"/>
        <w:rPr>
          <w:ins w:id="33" w:author="Anne, Krishna" w:date="2016-05-25T11:52:00Z"/>
          <w:rFonts w:asciiTheme="minorHAnsi" w:eastAsiaTheme="minorEastAsia" w:hAnsiTheme="minorHAnsi"/>
          <w:color w:val="auto"/>
          <w:kern w:val="0"/>
          <w:szCs w:val="22"/>
        </w:rPr>
        <w:pPrChange w:id="34" w:author="Anne, Krishna" w:date="2016-05-25T12:04:00Z">
          <w:pPr>
            <w:pStyle w:val="TOC1"/>
          </w:pPr>
        </w:pPrChange>
      </w:pPr>
      <w:ins w:id="35" w:author="Anne, Krishna" w:date="2016-05-25T11:52:00Z">
        <w:r w:rsidRPr="00851232">
          <w:rPr>
            <w:rStyle w:val="Hyperlink"/>
          </w:rPr>
          <w:fldChar w:fldCharType="begin"/>
        </w:r>
        <w:r w:rsidRPr="00851232">
          <w:rPr>
            <w:rStyle w:val="Hyperlink"/>
          </w:rPr>
          <w:instrText xml:space="preserve"> </w:instrText>
        </w:r>
        <w:r>
          <w:instrText>HYPERLINK \l "_Toc451940479"</w:instrText>
        </w:r>
        <w:r w:rsidRPr="00851232">
          <w:rPr>
            <w:rStyle w:val="Hyperlink"/>
          </w:rPr>
          <w:instrText xml:space="preserve"> </w:instrText>
        </w:r>
        <w:r w:rsidRPr="00851232">
          <w:rPr>
            <w:rStyle w:val="Hyperlink"/>
          </w:rPr>
          <w:fldChar w:fldCharType="separate"/>
        </w:r>
        <w:r w:rsidRPr="00851232">
          <w:rPr>
            <w:rStyle w:val="Hyperlink"/>
            <w:rFonts w:cs="Calibri"/>
          </w:rPr>
          <w:t>3.1</w:t>
        </w:r>
        <w:r>
          <w:rPr>
            <w:rFonts w:asciiTheme="minorHAnsi" w:eastAsiaTheme="minorEastAsia" w:hAnsiTheme="minorHAnsi"/>
            <w:color w:val="auto"/>
            <w:kern w:val="0"/>
            <w:szCs w:val="22"/>
          </w:rPr>
          <w:tab/>
        </w:r>
        <w:r w:rsidRPr="00851232">
          <w:rPr>
            <w:rStyle w:val="Hyperlink"/>
          </w:rPr>
          <w:t>Graphical</w:t>
        </w:r>
        <w:r w:rsidRPr="00851232">
          <w:rPr>
            <w:rStyle w:val="Hyperlink"/>
            <w:rFonts w:cs="Calibri"/>
          </w:rPr>
          <w:t xml:space="preserve"> representation of TqOscn</w:t>
        </w:r>
        <w:r>
          <w:rPr>
            <w:webHidden/>
          </w:rPr>
          <w:tab/>
        </w:r>
        <w:r>
          <w:rPr>
            <w:webHidden/>
          </w:rPr>
          <w:fldChar w:fldCharType="begin"/>
        </w:r>
        <w:r>
          <w:rPr>
            <w:webHidden/>
          </w:rPr>
          <w:instrText xml:space="preserve"> PAGEREF _Toc451940479 \h </w:instrText>
        </w:r>
      </w:ins>
      <w:r>
        <w:rPr>
          <w:webHidden/>
        </w:rPr>
      </w:r>
      <w:r>
        <w:rPr>
          <w:webHidden/>
        </w:rPr>
        <w:fldChar w:fldCharType="separate"/>
      </w:r>
      <w:ins w:id="36" w:author="Anne, Krishna" w:date="2016-05-25T11:52:00Z">
        <w:r>
          <w:rPr>
            <w:webHidden/>
          </w:rPr>
          <w:t>7</w:t>
        </w:r>
        <w:r>
          <w:rPr>
            <w:webHidden/>
          </w:rPr>
          <w:fldChar w:fldCharType="end"/>
        </w:r>
        <w:r w:rsidRPr="00851232">
          <w:rPr>
            <w:rStyle w:val="Hyperlink"/>
          </w:rPr>
          <w:fldChar w:fldCharType="end"/>
        </w:r>
      </w:ins>
    </w:p>
    <w:p w:rsidR="00AE3734" w:rsidRDefault="00AE3734" w:rsidP="007B016E">
      <w:pPr>
        <w:pStyle w:val="TOC2"/>
        <w:rPr>
          <w:ins w:id="37" w:author="Anne, Krishna" w:date="2016-05-25T11:52:00Z"/>
          <w:rFonts w:asciiTheme="minorHAnsi" w:eastAsiaTheme="minorEastAsia" w:hAnsiTheme="minorHAnsi"/>
          <w:color w:val="auto"/>
          <w:kern w:val="0"/>
          <w:szCs w:val="22"/>
        </w:rPr>
        <w:pPrChange w:id="38" w:author="Anne, Krishna" w:date="2016-05-25T12:04:00Z">
          <w:pPr>
            <w:pStyle w:val="TOC2"/>
          </w:pPr>
        </w:pPrChange>
      </w:pPr>
      <w:ins w:id="39" w:author="Anne, Krishna" w:date="2016-05-25T11:52:00Z">
        <w:r w:rsidRPr="00851232">
          <w:rPr>
            <w:rStyle w:val="Hyperlink"/>
          </w:rPr>
          <w:fldChar w:fldCharType="begin"/>
        </w:r>
        <w:r w:rsidRPr="00851232">
          <w:rPr>
            <w:rStyle w:val="Hyperlink"/>
          </w:rPr>
          <w:instrText xml:space="preserve"> </w:instrText>
        </w:r>
        <w:r>
          <w:instrText>HYPERLINK \l "_Toc451940480"</w:instrText>
        </w:r>
        <w:r w:rsidRPr="00851232">
          <w:rPr>
            <w:rStyle w:val="Hyperlink"/>
          </w:rPr>
          <w:instrText xml:space="preserve"> </w:instrText>
        </w:r>
        <w:r w:rsidRPr="00851232">
          <w:rPr>
            <w:rStyle w:val="Hyperlink"/>
          </w:rPr>
          <w:fldChar w:fldCharType="separate"/>
        </w:r>
        <w:r w:rsidRPr="00851232">
          <w:rPr>
            <w:rStyle w:val="Hyperlink"/>
            <w:rFonts w:cs="Calibri"/>
          </w:rPr>
          <w:t>3.2</w:t>
        </w:r>
        <w:r>
          <w:rPr>
            <w:rFonts w:asciiTheme="minorHAnsi" w:eastAsiaTheme="minorEastAsia" w:hAnsiTheme="minorHAnsi"/>
            <w:color w:val="auto"/>
            <w:kern w:val="0"/>
            <w:szCs w:val="22"/>
          </w:rPr>
          <w:tab/>
        </w:r>
        <w:r w:rsidRPr="00851232">
          <w:rPr>
            <w:rStyle w:val="Hyperlink"/>
            <w:rFonts w:cs="Calibri"/>
          </w:rPr>
          <w:t>Data Flow Diagram</w:t>
        </w:r>
        <w:r>
          <w:rPr>
            <w:webHidden/>
          </w:rPr>
          <w:tab/>
        </w:r>
        <w:r>
          <w:rPr>
            <w:webHidden/>
          </w:rPr>
          <w:fldChar w:fldCharType="begin"/>
        </w:r>
        <w:r>
          <w:rPr>
            <w:webHidden/>
          </w:rPr>
          <w:instrText xml:space="preserve"> PAGEREF _Toc451940480 \h </w:instrText>
        </w:r>
      </w:ins>
      <w:r>
        <w:rPr>
          <w:webHidden/>
        </w:rPr>
      </w:r>
      <w:r>
        <w:rPr>
          <w:webHidden/>
        </w:rPr>
        <w:fldChar w:fldCharType="separate"/>
      </w:r>
      <w:ins w:id="40" w:author="Anne, Krishna" w:date="2016-05-25T11:52:00Z">
        <w:r>
          <w:rPr>
            <w:webHidden/>
          </w:rPr>
          <w:t>7</w:t>
        </w:r>
        <w:r>
          <w:rPr>
            <w:webHidden/>
          </w:rPr>
          <w:fldChar w:fldCharType="end"/>
        </w:r>
        <w:r w:rsidRPr="00851232">
          <w:rPr>
            <w:rStyle w:val="Hyperlink"/>
          </w:rPr>
          <w:fldChar w:fldCharType="end"/>
        </w:r>
      </w:ins>
    </w:p>
    <w:p w:rsidR="00AE3734" w:rsidRDefault="00AE3734" w:rsidP="007B016E">
      <w:pPr>
        <w:pStyle w:val="TOC3"/>
        <w:rPr>
          <w:ins w:id="41" w:author="Anne, Krishna" w:date="2016-05-25T11:52:00Z"/>
          <w:rFonts w:asciiTheme="minorHAnsi" w:eastAsiaTheme="minorEastAsia" w:hAnsiTheme="minorHAnsi"/>
          <w:color w:val="auto"/>
          <w:kern w:val="0"/>
          <w:sz w:val="22"/>
          <w:szCs w:val="22"/>
        </w:rPr>
        <w:pPrChange w:id="42" w:author="Anne, Krishna" w:date="2016-05-25T12:04:00Z">
          <w:pPr>
            <w:pStyle w:val="TOC2"/>
          </w:pPr>
        </w:pPrChange>
      </w:pPr>
      <w:ins w:id="43" w:author="Anne, Krishna" w:date="2016-05-25T11:52:00Z">
        <w:r w:rsidRPr="00851232">
          <w:rPr>
            <w:rStyle w:val="Hyperlink"/>
          </w:rPr>
          <w:fldChar w:fldCharType="begin"/>
        </w:r>
        <w:r w:rsidRPr="00851232">
          <w:rPr>
            <w:rStyle w:val="Hyperlink"/>
          </w:rPr>
          <w:instrText xml:space="preserve"> </w:instrText>
        </w:r>
        <w:r>
          <w:instrText>HYPERLINK \l "_Toc451940481"</w:instrText>
        </w:r>
        <w:r w:rsidRPr="00851232">
          <w:rPr>
            <w:rStyle w:val="Hyperlink"/>
          </w:rPr>
          <w:instrText xml:space="preserve"> </w:instrText>
        </w:r>
        <w:r w:rsidRPr="00851232">
          <w:rPr>
            <w:rStyle w:val="Hyperlink"/>
          </w:rPr>
          <w:fldChar w:fldCharType="separate"/>
        </w:r>
        <w:r w:rsidRPr="00851232">
          <w:rPr>
            <w:rStyle w:val="Hyperlink"/>
            <w:rFonts w:cs="Calibri"/>
          </w:rPr>
          <w:t>3.2.1</w:t>
        </w:r>
        <w:r>
          <w:rPr>
            <w:rFonts w:asciiTheme="minorHAnsi" w:eastAsiaTheme="minorEastAsia" w:hAnsiTheme="minorHAnsi"/>
            <w:color w:val="auto"/>
            <w:kern w:val="0"/>
            <w:sz w:val="22"/>
            <w:szCs w:val="22"/>
          </w:rPr>
          <w:tab/>
        </w:r>
        <w:r w:rsidRPr="00851232">
          <w:rPr>
            <w:rStyle w:val="Hyperlink"/>
          </w:rPr>
          <w:t xml:space="preserve">Component </w:t>
        </w:r>
        <w:r w:rsidRPr="00851232">
          <w:rPr>
            <w:rStyle w:val="Hyperlink"/>
            <w:rFonts w:cs="Calibri"/>
          </w:rPr>
          <w:t>level DFD</w:t>
        </w:r>
        <w:r>
          <w:rPr>
            <w:webHidden/>
          </w:rPr>
          <w:tab/>
        </w:r>
        <w:r>
          <w:rPr>
            <w:webHidden/>
          </w:rPr>
          <w:fldChar w:fldCharType="begin"/>
        </w:r>
        <w:r>
          <w:rPr>
            <w:webHidden/>
          </w:rPr>
          <w:instrText xml:space="preserve"> PAGEREF _Toc451940481 \h </w:instrText>
        </w:r>
      </w:ins>
      <w:r>
        <w:rPr>
          <w:webHidden/>
        </w:rPr>
      </w:r>
      <w:r>
        <w:rPr>
          <w:webHidden/>
        </w:rPr>
        <w:fldChar w:fldCharType="separate"/>
      </w:r>
      <w:ins w:id="44" w:author="Anne, Krishna" w:date="2016-05-25T11:52:00Z">
        <w:r>
          <w:rPr>
            <w:webHidden/>
          </w:rPr>
          <w:t>7</w:t>
        </w:r>
        <w:r>
          <w:rPr>
            <w:webHidden/>
          </w:rPr>
          <w:fldChar w:fldCharType="end"/>
        </w:r>
        <w:r w:rsidRPr="00851232">
          <w:rPr>
            <w:rStyle w:val="Hyperlink"/>
          </w:rPr>
          <w:fldChar w:fldCharType="end"/>
        </w:r>
      </w:ins>
    </w:p>
    <w:p w:rsidR="00AE3734" w:rsidRDefault="00AE3734" w:rsidP="007B016E">
      <w:pPr>
        <w:pStyle w:val="TOC3"/>
        <w:rPr>
          <w:ins w:id="45" w:author="Anne, Krishna" w:date="2016-05-25T11:52:00Z"/>
          <w:rFonts w:asciiTheme="minorHAnsi" w:eastAsiaTheme="minorEastAsia" w:hAnsiTheme="minorHAnsi"/>
          <w:color w:val="auto"/>
          <w:kern w:val="0"/>
          <w:sz w:val="22"/>
          <w:szCs w:val="22"/>
        </w:rPr>
        <w:pPrChange w:id="46" w:author="Anne, Krishna" w:date="2016-05-25T12:04:00Z">
          <w:pPr>
            <w:pStyle w:val="TOC3"/>
          </w:pPr>
        </w:pPrChange>
      </w:pPr>
      <w:ins w:id="47" w:author="Anne, Krishna" w:date="2016-05-25T11:52:00Z">
        <w:r w:rsidRPr="00851232">
          <w:rPr>
            <w:rStyle w:val="Hyperlink"/>
          </w:rPr>
          <w:fldChar w:fldCharType="begin"/>
        </w:r>
        <w:r w:rsidRPr="00851232">
          <w:rPr>
            <w:rStyle w:val="Hyperlink"/>
          </w:rPr>
          <w:instrText xml:space="preserve"> </w:instrText>
        </w:r>
        <w:r>
          <w:instrText>HYPERLINK \l "_Toc451940482"</w:instrText>
        </w:r>
        <w:r w:rsidRPr="00851232">
          <w:rPr>
            <w:rStyle w:val="Hyperlink"/>
          </w:rPr>
          <w:instrText xml:space="preserve"> </w:instrText>
        </w:r>
        <w:r w:rsidRPr="00851232">
          <w:rPr>
            <w:rStyle w:val="Hyperlink"/>
          </w:rPr>
          <w:fldChar w:fldCharType="separate"/>
        </w:r>
        <w:r w:rsidRPr="00851232">
          <w:rPr>
            <w:rStyle w:val="Hyperlink"/>
            <w:rFonts w:cs="Calibri"/>
          </w:rPr>
          <w:t>3.2.2</w:t>
        </w:r>
        <w:r>
          <w:rPr>
            <w:rFonts w:asciiTheme="minorHAnsi" w:eastAsiaTheme="minorEastAsia" w:hAnsiTheme="minorHAnsi"/>
            <w:color w:val="auto"/>
            <w:kern w:val="0"/>
            <w:sz w:val="22"/>
            <w:szCs w:val="22"/>
          </w:rPr>
          <w:tab/>
        </w:r>
        <w:r w:rsidRPr="00851232">
          <w:rPr>
            <w:rStyle w:val="Hyperlink"/>
          </w:rPr>
          <w:t xml:space="preserve">Function </w:t>
        </w:r>
        <w:r w:rsidRPr="00851232">
          <w:rPr>
            <w:rStyle w:val="Hyperlink"/>
            <w:rFonts w:cs="Calibri"/>
          </w:rPr>
          <w:t>level DFD</w:t>
        </w:r>
        <w:r>
          <w:rPr>
            <w:webHidden/>
          </w:rPr>
          <w:tab/>
        </w:r>
        <w:r>
          <w:rPr>
            <w:webHidden/>
          </w:rPr>
          <w:fldChar w:fldCharType="begin"/>
        </w:r>
        <w:r>
          <w:rPr>
            <w:webHidden/>
          </w:rPr>
          <w:instrText xml:space="preserve"> PAGEREF _Toc451940482 \h </w:instrText>
        </w:r>
      </w:ins>
      <w:r>
        <w:rPr>
          <w:webHidden/>
        </w:rPr>
      </w:r>
      <w:r>
        <w:rPr>
          <w:webHidden/>
        </w:rPr>
        <w:fldChar w:fldCharType="separate"/>
      </w:r>
      <w:ins w:id="48" w:author="Anne, Krishna" w:date="2016-05-25T11:52:00Z">
        <w:r>
          <w:rPr>
            <w:webHidden/>
          </w:rPr>
          <w:t>7</w:t>
        </w:r>
        <w:r>
          <w:rPr>
            <w:webHidden/>
          </w:rPr>
          <w:fldChar w:fldCharType="end"/>
        </w:r>
        <w:r w:rsidRPr="00851232">
          <w:rPr>
            <w:rStyle w:val="Hyperlink"/>
          </w:rPr>
          <w:fldChar w:fldCharType="end"/>
        </w:r>
      </w:ins>
    </w:p>
    <w:p w:rsidR="00AE3734" w:rsidRDefault="00AE3734" w:rsidP="007B016E">
      <w:pPr>
        <w:pStyle w:val="TOC1"/>
        <w:rPr>
          <w:ins w:id="49" w:author="Anne, Krishna" w:date="2016-05-25T11:52:00Z"/>
          <w:rFonts w:eastAsiaTheme="minorEastAsia"/>
          <w:color w:val="auto"/>
          <w:kern w:val="0"/>
          <w:sz w:val="22"/>
          <w:szCs w:val="22"/>
          <w:lang w:val="en-US"/>
        </w:rPr>
        <w:pPrChange w:id="50" w:author="Anne, Krishna" w:date="2016-05-25T12:04:00Z">
          <w:pPr>
            <w:pStyle w:val="TOC1"/>
          </w:pPr>
        </w:pPrChange>
      </w:pPr>
      <w:ins w:id="51" w:author="Anne, Krishna" w:date="2016-05-25T11:52:00Z">
        <w:r w:rsidRPr="00851232">
          <w:rPr>
            <w:rStyle w:val="Hyperlink"/>
          </w:rPr>
          <w:fldChar w:fldCharType="begin"/>
        </w:r>
        <w:r w:rsidRPr="00851232">
          <w:rPr>
            <w:rStyle w:val="Hyperlink"/>
          </w:rPr>
          <w:instrText xml:space="preserve"> </w:instrText>
        </w:r>
        <w:r>
          <w:instrText>HYPERLINK \l "_Toc451940483"</w:instrText>
        </w:r>
        <w:r w:rsidRPr="00851232">
          <w:rPr>
            <w:rStyle w:val="Hyperlink"/>
          </w:rPr>
          <w:instrText xml:space="preserve"> </w:instrText>
        </w:r>
        <w:r w:rsidRPr="00851232">
          <w:rPr>
            <w:rStyle w:val="Hyperlink"/>
          </w:rPr>
          <w:fldChar w:fldCharType="separate"/>
        </w:r>
        <w:r w:rsidRPr="00851232">
          <w:rPr>
            <w:rStyle w:val="Hyperlink"/>
            <w:rFonts w:ascii="Calibri" w:hAnsi="Calibri" w:cs="Calibri"/>
          </w:rPr>
          <w:t>4</w:t>
        </w:r>
        <w:r>
          <w:rPr>
            <w:rFonts w:eastAsiaTheme="minorEastAsia"/>
            <w:color w:val="auto"/>
            <w:kern w:val="0"/>
            <w:sz w:val="22"/>
            <w:szCs w:val="22"/>
            <w:lang w:val="en-US"/>
          </w:rPr>
          <w:tab/>
        </w:r>
        <w:r w:rsidRPr="00851232">
          <w:rPr>
            <w:rStyle w:val="Hyperlink"/>
            <w:rFonts w:ascii="Calibri" w:hAnsi="Calibri" w:cs="Calibri"/>
          </w:rPr>
          <w:t>Constant Data Dictionary</w:t>
        </w:r>
        <w:r>
          <w:rPr>
            <w:webHidden/>
          </w:rPr>
          <w:tab/>
        </w:r>
        <w:r>
          <w:rPr>
            <w:webHidden/>
          </w:rPr>
          <w:fldChar w:fldCharType="begin"/>
        </w:r>
        <w:r>
          <w:rPr>
            <w:webHidden/>
          </w:rPr>
          <w:instrText xml:space="preserve"> PAGEREF _Toc451940483 \h </w:instrText>
        </w:r>
      </w:ins>
      <w:r>
        <w:rPr>
          <w:webHidden/>
        </w:rPr>
      </w:r>
      <w:r>
        <w:rPr>
          <w:webHidden/>
        </w:rPr>
        <w:fldChar w:fldCharType="separate"/>
      </w:r>
      <w:ins w:id="52" w:author="Anne, Krishna" w:date="2016-05-25T11:52:00Z">
        <w:r>
          <w:rPr>
            <w:webHidden/>
          </w:rPr>
          <w:t>8</w:t>
        </w:r>
        <w:r>
          <w:rPr>
            <w:webHidden/>
          </w:rPr>
          <w:fldChar w:fldCharType="end"/>
        </w:r>
        <w:r w:rsidRPr="00851232">
          <w:rPr>
            <w:rStyle w:val="Hyperlink"/>
          </w:rPr>
          <w:fldChar w:fldCharType="end"/>
        </w:r>
      </w:ins>
    </w:p>
    <w:p w:rsidR="00AE3734" w:rsidRDefault="00AE3734" w:rsidP="007B016E">
      <w:pPr>
        <w:pStyle w:val="TOC2"/>
        <w:rPr>
          <w:ins w:id="53" w:author="Anne, Krishna" w:date="2016-05-25T11:52:00Z"/>
          <w:rFonts w:asciiTheme="minorHAnsi" w:eastAsiaTheme="minorEastAsia" w:hAnsiTheme="minorHAnsi"/>
          <w:color w:val="auto"/>
          <w:kern w:val="0"/>
          <w:szCs w:val="22"/>
        </w:rPr>
        <w:pPrChange w:id="54" w:author="Anne, Krishna" w:date="2016-05-25T12:04:00Z">
          <w:pPr>
            <w:pStyle w:val="TOC1"/>
          </w:pPr>
        </w:pPrChange>
      </w:pPr>
      <w:ins w:id="55" w:author="Anne, Krishna" w:date="2016-05-25T11:52:00Z">
        <w:r w:rsidRPr="00851232">
          <w:rPr>
            <w:rStyle w:val="Hyperlink"/>
          </w:rPr>
          <w:fldChar w:fldCharType="begin"/>
        </w:r>
        <w:r w:rsidRPr="00851232">
          <w:rPr>
            <w:rStyle w:val="Hyperlink"/>
          </w:rPr>
          <w:instrText xml:space="preserve"> </w:instrText>
        </w:r>
        <w:r>
          <w:instrText>HYPERLINK \l "_Toc451940484"</w:instrText>
        </w:r>
        <w:r w:rsidRPr="00851232">
          <w:rPr>
            <w:rStyle w:val="Hyperlink"/>
          </w:rPr>
          <w:instrText xml:space="preserve"> </w:instrText>
        </w:r>
        <w:r w:rsidRPr="00851232">
          <w:rPr>
            <w:rStyle w:val="Hyperlink"/>
          </w:rPr>
          <w:fldChar w:fldCharType="separate"/>
        </w:r>
        <w:r w:rsidRPr="00851232">
          <w:rPr>
            <w:rStyle w:val="Hyperlink"/>
          </w:rPr>
          <w:t>4.1</w:t>
        </w:r>
        <w:r>
          <w:rPr>
            <w:rFonts w:asciiTheme="minorHAnsi" w:eastAsiaTheme="minorEastAsia" w:hAnsiTheme="minorHAnsi"/>
            <w:color w:val="auto"/>
            <w:kern w:val="0"/>
            <w:szCs w:val="22"/>
          </w:rPr>
          <w:tab/>
        </w:r>
        <w:r w:rsidRPr="00851232">
          <w:rPr>
            <w:rStyle w:val="Hyperlink"/>
          </w:rPr>
          <w:t>Program (fixed) Constants</w:t>
        </w:r>
        <w:r>
          <w:rPr>
            <w:webHidden/>
          </w:rPr>
          <w:tab/>
        </w:r>
        <w:r>
          <w:rPr>
            <w:webHidden/>
          </w:rPr>
          <w:fldChar w:fldCharType="begin"/>
        </w:r>
        <w:r>
          <w:rPr>
            <w:webHidden/>
          </w:rPr>
          <w:instrText xml:space="preserve"> PAGEREF _Toc451940484 \h </w:instrText>
        </w:r>
      </w:ins>
      <w:r>
        <w:rPr>
          <w:webHidden/>
        </w:rPr>
      </w:r>
      <w:r>
        <w:rPr>
          <w:webHidden/>
        </w:rPr>
        <w:fldChar w:fldCharType="separate"/>
      </w:r>
      <w:ins w:id="56" w:author="Anne, Krishna" w:date="2016-05-25T11:52:00Z">
        <w:r>
          <w:rPr>
            <w:webHidden/>
          </w:rPr>
          <w:t>8</w:t>
        </w:r>
        <w:r>
          <w:rPr>
            <w:webHidden/>
          </w:rPr>
          <w:fldChar w:fldCharType="end"/>
        </w:r>
        <w:r w:rsidRPr="00851232">
          <w:rPr>
            <w:rStyle w:val="Hyperlink"/>
          </w:rPr>
          <w:fldChar w:fldCharType="end"/>
        </w:r>
      </w:ins>
    </w:p>
    <w:p w:rsidR="00AE3734" w:rsidRDefault="00AE3734" w:rsidP="007B016E">
      <w:pPr>
        <w:pStyle w:val="TOC3"/>
        <w:rPr>
          <w:ins w:id="57" w:author="Anne, Krishna" w:date="2016-05-25T11:52:00Z"/>
          <w:rFonts w:asciiTheme="minorHAnsi" w:eastAsiaTheme="minorEastAsia" w:hAnsiTheme="minorHAnsi"/>
          <w:color w:val="auto"/>
          <w:kern w:val="0"/>
          <w:sz w:val="22"/>
          <w:szCs w:val="22"/>
        </w:rPr>
        <w:pPrChange w:id="58" w:author="Anne, Krishna" w:date="2016-05-25T12:04:00Z">
          <w:pPr>
            <w:pStyle w:val="TOC2"/>
          </w:pPr>
        </w:pPrChange>
      </w:pPr>
      <w:ins w:id="59" w:author="Anne, Krishna" w:date="2016-05-25T11:52:00Z">
        <w:r w:rsidRPr="00851232">
          <w:rPr>
            <w:rStyle w:val="Hyperlink"/>
          </w:rPr>
          <w:fldChar w:fldCharType="begin"/>
        </w:r>
        <w:r w:rsidRPr="00851232">
          <w:rPr>
            <w:rStyle w:val="Hyperlink"/>
          </w:rPr>
          <w:instrText xml:space="preserve"> </w:instrText>
        </w:r>
        <w:r>
          <w:instrText>HYPERLINK \l "_Toc451940485"</w:instrText>
        </w:r>
        <w:r w:rsidRPr="00851232">
          <w:rPr>
            <w:rStyle w:val="Hyperlink"/>
          </w:rPr>
          <w:instrText xml:space="preserve"> </w:instrText>
        </w:r>
        <w:r w:rsidRPr="00851232">
          <w:rPr>
            <w:rStyle w:val="Hyperlink"/>
          </w:rPr>
          <w:fldChar w:fldCharType="separate"/>
        </w:r>
        <w:r w:rsidRPr="00851232">
          <w:rPr>
            <w:rStyle w:val="Hyperlink"/>
          </w:rPr>
          <w:t>4.1.1</w:t>
        </w:r>
        <w:r>
          <w:rPr>
            <w:rFonts w:asciiTheme="minorHAnsi" w:eastAsiaTheme="minorEastAsia" w:hAnsiTheme="minorHAnsi"/>
            <w:color w:val="auto"/>
            <w:kern w:val="0"/>
            <w:sz w:val="22"/>
            <w:szCs w:val="22"/>
          </w:rPr>
          <w:tab/>
        </w:r>
        <w:r w:rsidRPr="00851232">
          <w:rPr>
            <w:rStyle w:val="Hyperlink"/>
          </w:rPr>
          <w:t>Embedded Constants</w:t>
        </w:r>
        <w:r>
          <w:rPr>
            <w:webHidden/>
          </w:rPr>
          <w:tab/>
        </w:r>
        <w:r>
          <w:rPr>
            <w:webHidden/>
          </w:rPr>
          <w:fldChar w:fldCharType="begin"/>
        </w:r>
        <w:r>
          <w:rPr>
            <w:webHidden/>
          </w:rPr>
          <w:instrText xml:space="preserve"> PAGEREF _Toc451940485 \h </w:instrText>
        </w:r>
      </w:ins>
      <w:r>
        <w:rPr>
          <w:webHidden/>
        </w:rPr>
      </w:r>
      <w:r>
        <w:rPr>
          <w:webHidden/>
        </w:rPr>
        <w:fldChar w:fldCharType="separate"/>
      </w:r>
      <w:ins w:id="60" w:author="Anne, Krishna" w:date="2016-05-25T11:52:00Z">
        <w:r>
          <w:rPr>
            <w:webHidden/>
          </w:rPr>
          <w:t>8</w:t>
        </w:r>
        <w:r>
          <w:rPr>
            <w:webHidden/>
          </w:rPr>
          <w:fldChar w:fldCharType="end"/>
        </w:r>
        <w:r w:rsidRPr="00851232">
          <w:rPr>
            <w:rStyle w:val="Hyperlink"/>
          </w:rPr>
          <w:fldChar w:fldCharType="end"/>
        </w:r>
      </w:ins>
    </w:p>
    <w:p w:rsidR="00AE3734" w:rsidRDefault="00AE3734" w:rsidP="007B016E">
      <w:pPr>
        <w:pStyle w:val="TOC1"/>
        <w:rPr>
          <w:ins w:id="61" w:author="Anne, Krishna" w:date="2016-05-25T11:52:00Z"/>
          <w:rFonts w:eastAsiaTheme="minorEastAsia"/>
          <w:color w:val="auto"/>
          <w:kern w:val="0"/>
          <w:sz w:val="22"/>
          <w:szCs w:val="22"/>
          <w:lang w:val="en-US"/>
        </w:rPr>
        <w:pPrChange w:id="62" w:author="Anne, Krishna" w:date="2016-05-25T12:04:00Z">
          <w:pPr>
            <w:pStyle w:val="TOC1"/>
          </w:pPr>
        </w:pPrChange>
      </w:pPr>
      <w:ins w:id="63" w:author="Anne, Krishna" w:date="2016-05-25T11:52:00Z">
        <w:r w:rsidRPr="00851232">
          <w:rPr>
            <w:rStyle w:val="Hyperlink"/>
          </w:rPr>
          <w:fldChar w:fldCharType="begin"/>
        </w:r>
        <w:r w:rsidRPr="00851232">
          <w:rPr>
            <w:rStyle w:val="Hyperlink"/>
          </w:rPr>
          <w:instrText xml:space="preserve"> </w:instrText>
        </w:r>
        <w:r>
          <w:instrText>HYPERLINK \l "_Toc451940486"</w:instrText>
        </w:r>
        <w:r w:rsidRPr="00851232">
          <w:rPr>
            <w:rStyle w:val="Hyperlink"/>
          </w:rPr>
          <w:instrText xml:space="preserve"> </w:instrText>
        </w:r>
        <w:r w:rsidRPr="00851232">
          <w:rPr>
            <w:rStyle w:val="Hyperlink"/>
          </w:rPr>
          <w:fldChar w:fldCharType="separate"/>
        </w:r>
        <w:r w:rsidRPr="00851232">
          <w:rPr>
            <w:rStyle w:val="Hyperlink"/>
            <w:rFonts w:ascii="Calibri" w:hAnsi="Calibri" w:cs="Calibri"/>
          </w:rPr>
          <w:t>5</w:t>
        </w:r>
        <w:r>
          <w:rPr>
            <w:rFonts w:eastAsiaTheme="minorEastAsia"/>
            <w:color w:val="auto"/>
            <w:kern w:val="0"/>
            <w:sz w:val="22"/>
            <w:szCs w:val="22"/>
            <w:lang w:val="en-US"/>
          </w:rPr>
          <w:tab/>
        </w:r>
        <w:r w:rsidRPr="00851232">
          <w:rPr>
            <w:rStyle w:val="Hyperlink"/>
            <w:rFonts w:ascii="Calibri" w:hAnsi="Calibri" w:cs="Calibri"/>
          </w:rPr>
          <w:t>Software Component Implementation</w:t>
        </w:r>
        <w:r>
          <w:rPr>
            <w:webHidden/>
          </w:rPr>
          <w:tab/>
        </w:r>
        <w:r>
          <w:rPr>
            <w:webHidden/>
          </w:rPr>
          <w:fldChar w:fldCharType="begin"/>
        </w:r>
        <w:r>
          <w:rPr>
            <w:webHidden/>
          </w:rPr>
          <w:instrText xml:space="preserve"> PAGEREF _Toc451940486 \h </w:instrText>
        </w:r>
      </w:ins>
      <w:r>
        <w:rPr>
          <w:webHidden/>
        </w:rPr>
      </w:r>
      <w:r>
        <w:rPr>
          <w:webHidden/>
        </w:rPr>
        <w:fldChar w:fldCharType="separate"/>
      </w:r>
      <w:ins w:id="64"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65" w:author="Anne, Krishna" w:date="2016-05-25T11:52:00Z"/>
          <w:rFonts w:asciiTheme="minorHAnsi" w:eastAsiaTheme="minorEastAsia" w:hAnsiTheme="minorHAnsi"/>
          <w:color w:val="auto"/>
          <w:kern w:val="0"/>
          <w:szCs w:val="22"/>
        </w:rPr>
        <w:pPrChange w:id="66" w:author="Anne, Krishna" w:date="2016-05-25T12:04:00Z">
          <w:pPr>
            <w:pStyle w:val="TOC1"/>
          </w:pPr>
        </w:pPrChange>
      </w:pPr>
      <w:ins w:id="67" w:author="Anne, Krishna" w:date="2016-05-25T11:52:00Z">
        <w:r w:rsidRPr="00851232">
          <w:rPr>
            <w:rStyle w:val="Hyperlink"/>
          </w:rPr>
          <w:fldChar w:fldCharType="begin"/>
        </w:r>
        <w:r w:rsidRPr="00851232">
          <w:rPr>
            <w:rStyle w:val="Hyperlink"/>
          </w:rPr>
          <w:instrText xml:space="preserve"> </w:instrText>
        </w:r>
        <w:r>
          <w:instrText>HYPERLINK \l "_Toc451940487"</w:instrText>
        </w:r>
        <w:r w:rsidRPr="00851232">
          <w:rPr>
            <w:rStyle w:val="Hyperlink"/>
          </w:rPr>
          <w:instrText xml:space="preserve"> </w:instrText>
        </w:r>
        <w:r w:rsidRPr="00851232">
          <w:rPr>
            <w:rStyle w:val="Hyperlink"/>
          </w:rPr>
          <w:fldChar w:fldCharType="separate"/>
        </w:r>
        <w:r w:rsidRPr="00851232">
          <w:rPr>
            <w:rStyle w:val="Hyperlink"/>
          </w:rPr>
          <w:t>5.1</w:t>
        </w:r>
        <w:r>
          <w:rPr>
            <w:rFonts w:asciiTheme="minorHAnsi" w:eastAsiaTheme="minorEastAsia" w:hAnsiTheme="minorHAnsi"/>
            <w:color w:val="auto"/>
            <w:kern w:val="0"/>
            <w:szCs w:val="22"/>
          </w:rPr>
          <w:tab/>
        </w:r>
        <w:r w:rsidRPr="00851232">
          <w:rPr>
            <w:rStyle w:val="Hyperlink"/>
          </w:rPr>
          <w:t>Sub-Module Functions</w:t>
        </w:r>
        <w:r>
          <w:rPr>
            <w:webHidden/>
          </w:rPr>
          <w:tab/>
        </w:r>
        <w:r>
          <w:rPr>
            <w:webHidden/>
          </w:rPr>
          <w:fldChar w:fldCharType="begin"/>
        </w:r>
        <w:r>
          <w:rPr>
            <w:webHidden/>
          </w:rPr>
          <w:instrText xml:space="preserve"> PAGEREF _Toc451940487 \h </w:instrText>
        </w:r>
      </w:ins>
      <w:r>
        <w:rPr>
          <w:webHidden/>
        </w:rPr>
      </w:r>
      <w:r>
        <w:rPr>
          <w:webHidden/>
        </w:rPr>
        <w:fldChar w:fldCharType="separate"/>
      </w:r>
      <w:ins w:id="68"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69" w:author="Anne, Krishna" w:date="2016-05-25T11:52:00Z"/>
          <w:rFonts w:asciiTheme="minorHAnsi" w:eastAsiaTheme="minorEastAsia" w:hAnsiTheme="minorHAnsi"/>
          <w:color w:val="auto"/>
          <w:kern w:val="0"/>
          <w:szCs w:val="22"/>
        </w:rPr>
        <w:pPrChange w:id="70" w:author="Anne, Krishna" w:date="2016-05-25T12:04:00Z">
          <w:pPr>
            <w:pStyle w:val="TOC2"/>
          </w:pPr>
        </w:pPrChange>
      </w:pPr>
      <w:ins w:id="71" w:author="Anne, Krishna" w:date="2016-05-25T11:52:00Z">
        <w:r w:rsidRPr="00851232">
          <w:rPr>
            <w:rStyle w:val="Hyperlink"/>
          </w:rPr>
          <w:fldChar w:fldCharType="begin"/>
        </w:r>
        <w:r w:rsidRPr="00851232">
          <w:rPr>
            <w:rStyle w:val="Hyperlink"/>
          </w:rPr>
          <w:instrText xml:space="preserve"> </w:instrText>
        </w:r>
        <w:r>
          <w:instrText>HYPERLINK \l "_Toc451940488"</w:instrText>
        </w:r>
        <w:r w:rsidRPr="00851232">
          <w:rPr>
            <w:rStyle w:val="Hyperlink"/>
          </w:rPr>
          <w:instrText xml:space="preserve"> </w:instrText>
        </w:r>
        <w:r w:rsidRPr="00851232">
          <w:rPr>
            <w:rStyle w:val="Hyperlink"/>
          </w:rPr>
          <w:fldChar w:fldCharType="separate"/>
        </w:r>
        <w:r w:rsidRPr="00851232">
          <w:rPr>
            <w:rStyle w:val="Hyperlink"/>
            <w:rFonts w:cs="Calibri"/>
          </w:rPr>
          <w:t>5.1.1</w:t>
        </w:r>
        <w:r>
          <w:rPr>
            <w:rFonts w:asciiTheme="minorHAnsi" w:eastAsiaTheme="minorEastAsia" w:hAnsiTheme="minorHAnsi"/>
            <w:color w:val="auto"/>
            <w:kern w:val="0"/>
            <w:szCs w:val="22"/>
          </w:rPr>
          <w:tab/>
        </w:r>
        <w:r w:rsidRPr="00851232">
          <w:rPr>
            <w:rStyle w:val="Hyperlink"/>
            <w:rFonts w:cs="Calibri"/>
          </w:rPr>
          <w:t>Init: TqOscnInit1</w:t>
        </w:r>
        <w:r>
          <w:rPr>
            <w:webHidden/>
          </w:rPr>
          <w:tab/>
        </w:r>
        <w:r>
          <w:rPr>
            <w:webHidden/>
          </w:rPr>
          <w:fldChar w:fldCharType="begin"/>
        </w:r>
        <w:r>
          <w:rPr>
            <w:webHidden/>
          </w:rPr>
          <w:instrText xml:space="preserve"> PAGEREF _Toc451940488 \h </w:instrText>
        </w:r>
      </w:ins>
      <w:r>
        <w:rPr>
          <w:webHidden/>
        </w:rPr>
      </w:r>
      <w:r>
        <w:rPr>
          <w:webHidden/>
        </w:rPr>
        <w:fldChar w:fldCharType="separate"/>
      </w:r>
      <w:ins w:id="72"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73" w:author="Anne, Krishna" w:date="2016-05-25T11:52:00Z"/>
          <w:rFonts w:asciiTheme="minorHAnsi" w:eastAsiaTheme="minorEastAsia" w:hAnsiTheme="minorHAnsi"/>
          <w:color w:val="auto"/>
          <w:kern w:val="0"/>
          <w:szCs w:val="22"/>
        </w:rPr>
        <w:pPrChange w:id="74" w:author="Anne, Krishna" w:date="2016-05-25T12:04:00Z">
          <w:pPr>
            <w:pStyle w:val="TOC2"/>
          </w:pPr>
        </w:pPrChange>
      </w:pPr>
      <w:ins w:id="75" w:author="Anne, Krishna" w:date="2016-05-25T11:52:00Z">
        <w:r w:rsidRPr="00851232">
          <w:rPr>
            <w:rStyle w:val="Hyperlink"/>
          </w:rPr>
          <w:fldChar w:fldCharType="begin"/>
        </w:r>
        <w:r w:rsidRPr="00851232">
          <w:rPr>
            <w:rStyle w:val="Hyperlink"/>
          </w:rPr>
          <w:instrText xml:space="preserve"> </w:instrText>
        </w:r>
        <w:r>
          <w:instrText>HYPERLINK \l "_Toc451940489"</w:instrText>
        </w:r>
        <w:r w:rsidRPr="00851232">
          <w:rPr>
            <w:rStyle w:val="Hyperlink"/>
          </w:rPr>
          <w:instrText xml:space="preserve"> </w:instrText>
        </w:r>
        <w:r w:rsidRPr="00851232">
          <w:rPr>
            <w:rStyle w:val="Hyperlink"/>
          </w:rPr>
          <w:fldChar w:fldCharType="separate"/>
        </w:r>
        <w:r w:rsidRPr="00851232">
          <w:rPr>
            <w:rStyle w:val="Hyperlink"/>
            <w:rFonts w:cs="Calibri"/>
          </w:rPr>
          <w:t>5.1.1.1</w:t>
        </w:r>
        <w:r>
          <w:rPr>
            <w:rFonts w:asciiTheme="minorHAnsi" w:eastAsiaTheme="minorEastAsia" w:hAnsiTheme="minorHAnsi"/>
            <w:color w:val="auto"/>
            <w:kern w:val="0"/>
            <w:szCs w:val="22"/>
          </w:rPr>
          <w:tab/>
        </w:r>
        <w:r w:rsidRPr="00851232">
          <w:rPr>
            <w:rStyle w:val="Hyperlink"/>
            <w:rFonts w:cs="Calibri"/>
          </w:rPr>
          <w:t>Design Rationale</w:t>
        </w:r>
        <w:r>
          <w:rPr>
            <w:webHidden/>
          </w:rPr>
          <w:tab/>
        </w:r>
        <w:r>
          <w:rPr>
            <w:webHidden/>
          </w:rPr>
          <w:fldChar w:fldCharType="begin"/>
        </w:r>
        <w:r>
          <w:rPr>
            <w:webHidden/>
          </w:rPr>
          <w:instrText xml:space="preserve"> PAGEREF _Toc451940489 \h </w:instrText>
        </w:r>
      </w:ins>
      <w:r>
        <w:rPr>
          <w:webHidden/>
        </w:rPr>
      </w:r>
      <w:r>
        <w:rPr>
          <w:webHidden/>
        </w:rPr>
        <w:fldChar w:fldCharType="separate"/>
      </w:r>
      <w:ins w:id="76"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77" w:author="Anne, Krishna" w:date="2016-05-25T11:52:00Z"/>
          <w:rFonts w:asciiTheme="minorHAnsi" w:eastAsiaTheme="minorEastAsia" w:hAnsiTheme="minorHAnsi"/>
          <w:color w:val="auto"/>
          <w:kern w:val="0"/>
          <w:szCs w:val="22"/>
        </w:rPr>
        <w:pPrChange w:id="78" w:author="Anne, Krishna" w:date="2016-05-25T12:04:00Z">
          <w:pPr>
            <w:pStyle w:val="TOC2"/>
          </w:pPr>
        </w:pPrChange>
      </w:pPr>
      <w:ins w:id="79" w:author="Anne, Krishna" w:date="2016-05-25T11:52:00Z">
        <w:r w:rsidRPr="00851232">
          <w:rPr>
            <w:rStyle w:val="Hyperlink"/>
          </w:rPr>
          <w:fldChar w:fldCharType="begin"/>
        </w:r>
        <w:r w:rsidRPr="00851232">
          <w:rPr>
            <w:rStyle w:val="Hyperlink"/>
          </w:rPr>
          <w:instrText xml:space="preserve"> </w:instrText>
        </w:r>
        <w:r>
          <w:instrText>HYPERLINK \l "_Toc451940490"</w:instrText>
        </w:r>
        <w:r w:rsidRPr="00851232">
          <w:rPr>
            <w:rStyle w:val="Hyperlink"/>
          </w:rPr>
          <w:instrText xml:space="preserve"> </w:instrText>
        </w:r>
        <w:r w:rsidRPr="00851232">
          <w:rPr>
            <w:rStyle w:val="Hyperlink"/>
          </w:rPr>
          <w:fldChar w:fldCharType="separate"/>
        </w:r>
        <w:r w:rsidRPr="00851232">
          <w:rPr>
            <w:rStyle w:val="Hyperlink"/>
            <w:rFonts w:cs="Calibri"/>
          </w:rPr>
          <w:t>5.1.1.2</w:t>
        </w:r>
        <w:r>
          <w:rPr>
            <w:rFonts w:asciiTheme="minorHAnsi" w:eastAsiaTheme="minorEastAsia" w:hAnsiTheme="minorHAnsi"/>
            <w:color w:val="auto"/>
            <w:kern w:val="0"/>
            <w:szCs w:val="22"/>
          </w:rPr>
          <w:tab/>
        </w:r>
        <w:r w:rsidRPr="00851232">
          <w:rPr>
            <w:rStyle w:val="Hyperlink"/>
            <w:rFonts w:cs="Calibri"/>
          </w:rPr>
          <w:t>Module Outputs</w:t>
        </w:r>
        <w:r>
          <w:rPr>
            <w:webHidden/>
          </w:rPr>
          <w:tab/>
        </w:r>
        <w:r>
          <w:rPr>
            <w:webHidden/>
          </w:rPr>
          <w:fldChar w:fldCharType="begin"/>
        </w:r>
        <w:r>
          <w:rPr>
            <w:webHidden/>
          </w:rPr>
          <w:instrText xml:space="preserve"> PAGEREF _Toc451940490 \h </w:instrText>
        </w:r>
      </w:ins>
      <w:r>
        <w:rPr>
          <w:webHidden/>
        </w:rPr>
      </w:r>
      <w:r>
        <w:rPr>
          <w:webHidden/>
        </w:rPr>
        <w:fldChar w:fldCharType="separate"/>
      </w:r>
      <w:ins w:id="80"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81" w:author="Anne, Krishna" w:date="2016-05-25T11:52:00Z"/>
          <w:rFonts w:asciiTheme="minorHAnsi" w:eastAsiaTheme="minorEastAsia" w:hAnsiTheme="minorHAnsi"/>
          <w:color w:val="auto"/>
          <w:kern w:val="0"/>
          <w:szCs w:val="22"/>
        </w:rPr>
        <w:pPrChange w:id="82" w:author="Anne, Krishna" w:date="2016-05-25T12:04:00Z">
          <w:pPr>
            <w:pStyle w:val="TOC2"/>
          </w:pPr>
        </w:pPrChange>
      </w:pPr>
      <w:ins w:id="83" w:author="Anne, Krishna" w:date="2016-05-25T11:52:00Z">
        <w:r w:rsidRPr="00851232">
          <w:rPr>
            <w:rStyle w:val="Hyperlink"/>
          </w:rPr>
          <w:fldChar w:fldCharType="begin"/>
        </w:r>
        <w:r w:rsidRPr="00851232">
          <w:rPr>
            <w:rStyle w:val="Hyperlink"/>
          </w:rPr>
          <w:instrText xml:space="preserve"> </w:instrText>
        </w:r>
        <w:r>
          <w:instrText>HYPERLINK \l "_Toc451940491"</w:instrText>
        </w:r>
        <w:r w:rsidRPr="00851232">
          <w:rPr>
            <w:rStyle w:val="Hyperlink"/>
          </w:rPr>
          <w:instrText xml:space="preserve"> </w:instrText>
        </w:r>
        <w:r w:rsidRPr="00851232">
          <w:rPr>
            <w:rStyle w:val="Hyperlink"/>
          </w:rPr>
          <w:fldChar w:fldCharType="separate"/>
        </w:r>
        <w:r w:rsidRPr="00851232">
          <w:rPr>
            <w:rStyle w:val="Hyperlink"/>
            <w:rFonts w:cs="Calibri"/>
          </w:rPr>
          <w:t>5.1.2</w:t>
        </w:r>
        <w:r>
          <w:rPr>
            <w:rFonts w:asciiTheme="minorHAnsi" w:eastAsiaTheme="minorEastAsia" w:hAnsiTheme="minorHAnsi"/>
            <w:color w:val="auto"/>
            <w:kern w:val="0"/>
            <w:szCs w:val="22"/>
          </w:rPr>
          <w:tab/>
        </w:r>
        <w:r w:rsidRPr="00851232">
          <w:rPr>
            <w:rStyle w:val="Hyperlink"/>
            <w:rFonts w:cs="Calibri"/>
          </w:rPr>
          <w:t>None</w:t>
        </w:r>
        <w:r>
          <w:rPr>
            <w:webHidden/>
          </w:rPr>
          <w:tab/>
        </w:r>
        <w:r>
          <w:rPr>
            <w:webHidden/>
          </w:rPr>
          <w:fldChar w:fldCharType="begin"/>
        </w:r>
        <w:r>
          <w:rPr>
            <w:webHidden/>
          </w:rPr>
          <w:instrText xml:space="preserve"> PAGEREF _Toc451940491 \h </w:instrText>
        </w:r>
      </w:ins>
      <w:r>
        <w:rPr>
          <w:webHidden/>
        </w:rPr>
      </w:r>
      <w:r>
        <w:rPr>
          <w:webHidden/>
        </w:rPr>
        <w:fldChar w:fldCharType="separate"/>
      </w:r>
      <w:ins w:id="84"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85" w:author="Anne, Krishna" w:date="2016-05-25T11:52:00Z"/>
          <w:rFonts w:asciiTheme="minorHAnsi" w:eastAsiaTheme="minorEastAsia" w:hAnsiTheme="minorHAnsi"/>
          <w:color w:val="auto"/>
          <w:kern w:val="0"/>
          <w:szCs w:val="22"/>
        </w:rPr>
        <w:pPrChange w:id="86" w:author="Anne, Krishna" w:date="2016-05-25T12:04:00Z">
          <w:pPr>
            <w:pStyle w:val="TOC2"/>
          </w:pPr>
        </w:pPrChange>
      </w:pPr>
      <w:ins w:id="87" w:author="Anne, Krishna" w:date="2016-05-25T11:52:00Z">
        <w:r w:rsidRPr="00851232">
          <w:rPr>
            <w:rStyle w:val="Hyperlink"/>
          </w:rPr>
          <w:fldChar w:fldCharType="begin"/>
        </w:r>
        <w:r w:rsidRPr="00851232">
          <w:rPr>
            <w:rStyle w:val="Hyperlink"/>
          </w:rPr>
          <w:instrText xml:space="preserve"> </w:instrText>
        </w:r>
        <w:r>
          <w:instrText>HYPERLINK \l "_Toc451940492"</w:instrText>
        </w:r>
        <w:r w:rsidRPr="00851232">
          <w:rPr>
            <w:rStyle w:val="Hyperlink"/>
          </w:rPr>
          <w:instrText xml:space="preserve"> </w:instrText>
        </w:r>
        <w:r w:rsidRPr="00851232">
          <w:rPr>
            <w:rStyle w:val="Hyperlink"/>
          </w:rPr>
          <w:fldChar w:fldCharType="separate"/>
        </w:r>
        <w:r w:rsidRPr="00851232">
          <w:rPr>
            <w:rStyle w:val="Hyperlink"/>
            <w:rFonts w:cs="Calibri"/>
          </w:rPr>
          <w:t>5.1.3</w:t>
        </w:r>
        <w:r>
          <w:rPr>
            <w:rFonts w:asciiTheme="minorHAnsi" w:eastAsiaTheme="minorEastAsia" w:hAnsiTheme="minorHAnsi"/>
            <w:color w:val="auto"/>
            <w:kern w:val="0"/>
            <w:szCs w:val="22"/>
          </w:rPr>
          <w:tab/>
        </w:r>
        <w:r w:rsidRPr="00851232">
          <w:rPr>
            <w:rStyle w:val="Hyperlink"/>
            <w:rFonts w:cs="Calibri"/>
          </w:rPr>
          <w:t>Per: TqOscnPer1</w:t>
        </w:r>
        <w:r>
          <w:rPr>
            <w:webHidden/>
          </w:rPr>
          <w:tab/>
        </w:r>
        <w:r>
          <w:rPr>
            <w:webHidden/>
          </w:rPr>
          <w:fldChar w:fldCharType="begin"/>
        </w:r>
        <w:r>
          <w:rPr>
            <w:webHidden/>
          </w:rPr>
          <w:instrText xml:space="preserve"> PAGEREF _Toc451940492 \h </w:instrText>
        </w:r>
      </w:ins>
      <w:r>
        <w:rPr>
          <w:webHidden/>
        </w:rPr>
      </w:r>
      <w:r>
        <w:rPr>
          <w:webHidden/>
        </w:rPr>
        <w:fldChar w:fldCharType="separate"/>
      </w:r>
      <w:ins w:id="88"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89" w:author="Anne, Krishna" w:date="2016-05-25T11:52:00Z"/>
          <w:rFonts w:asciiTheme="minorHAnsi" w:eastAsiaTheme="minorEastAsia" w:hAnsiTheme="minorHAnsi"/>
          <w:color w:val="auto"/>
          <w:kern w:val="0"/>
          <w:szCs w:val="22"/>
        </w:rPr>
        <w:pPrChange w:id="90" w:author="Anne, Krishna" w:date="2016-05-25T12:04:00Z">
          <w:pPr>
            <w:pStyle w:val="TOC2"/>
          </w:pPr>
        </w:pPrChange>
      </w:pPr>
      <w:ins w:id="91" w:author="Anne, Krishna" w:date="2016-05-25T11:52:00Z">
        <w:r w:rsidRPr="00851232">
          <w:rPr>
            <w:rStyle w:val="Hyperlink"/>
          </w:rPr>
          <w:fldChar w:fldCharType="begin"/>
        </w:r>
        <w:r w:rsidRPr="00851232">
          <w:rPr>
            <w:rStyle w:val="Hyperlink"/>
          </w:rPr>
          <w:instrText xml:space="preserve"> </w:instrText>
        </w:r>
        <w:r>
          <w:instrText>HYPERLINK \l "_Toc451940493"</w:instrText>
        </w:r>
        <w:r w:rsidRPr="00851232">
          <w:rPr>
            <w:rStyle w:val="Hyperlink"/>
          </w:rPr>
          <w:instrText xml:space="preserve"> </w:instrText>
        </w:r>
        <w:r w:rsidRPr="00851232">
          <w:rPr>
            <w:rStyle w:val="Hyperlink"/>
          </w:rPr>
          <w:fldChar w:fldCharType="separate"/>
        </w:r>
        <w:r w:rsidRPr="00851232">
          <w:rPr>
            <w:rStyle w:val="Hyperlink"/>
            <w:rFonts w:cs="Calibri"/>
          </w:rPr>
          <w:t>5.1.3.1</w:t>
        </w:r>
        <w:r>
          <w:rPr>
            <w:rFonts w:asciiTheme="minorHAnsi" w:eastAsiaTheme="minorEastAsia" w:hAnsiTheme="minorHAnsi"/>
            <w:color w:val="auto"/>
            <w:kern w:val="0"/>
            <w:szCs w:val="22"/>
          </w:rPr>
          <w:tab/>
        </w:r>
        <w:r w:rsidRPr="00851232">
          <w:rPr>
            <w:rStyle w:val="Hyperlink"/>
            <w:rFonts w:cs="Calibri"/>
          </w:rPr>
          <w:t>Design Rationale</w:t>
        </w:r>
        <w:r>
          <w:rPr>
            <w:webHidden/>
          </w:rPr>
          <w:tab/>
        </w:r>
        <w:r>
          <w:rPr>
            <w:webHidden/>
          </w:rPr>
          <w:fldChar w:fldCharType="begin"/>
        </w:r>
        <w:r>
          <w:rPr>
            <w:webHidden/>
          </w:rPr>
          <w:instrText xml:space="preserve"> PAGEREF _Toc451940493 \h </w:instrText>
        </w:r>
      </w:ins>
      <w:r>
        <w:rPr>
          <w:webHidden/>
        </w:rPr>
      </w:r>
      <w:r>
        <w:rPr>
          <w:webHidden/>
        </w:rPr>
        <w:fldChar w:fldCharType="separate"/>
      </w:r>
      <w:ins w:id="92"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93" w:author="Anne, Krishna" w:date="2016-05-25T11:52:00Z"/>
          <w:rFonts w:asciiTheme="minorHAnsi" w:eastAsiaTheme="minorEastAsia" w:hAnsiTheme="minorHAnsi"/>
          <w:color w:val="auto"/>
          <w:kern w:val="0"/>
          <w:szCs w:val="22"/>
        </w:rPr>
        <w:pPrChange w:id="94" w:author="Anne, Krishna" w:date="2016-05-25T12:04:00Z">
          <w:pPr>
            <w:pStyle w:val="TOC2"/>
          </w:pPr>
        </w:pPrChange>
      </w:pPr>
      <w:ins w:id="95" w:author="Anne, Krishna" w:date="2016-05-25T11:52:00Z">
        <w:r w:rsidRPr="00851232">
          <w:rPr>
            <w:rStyle w:val="Hyperlink"/>
          </w:rPr>
          <w:fldChar w:fldCharType="begin"/>
        </w:r>
        <w:r w:rsidRPr="00851232">
          <w:rPr>
            <w:rStyle w:val="Hyperlink"/>
          </w:rPr>
          <w:instrText xml:space="preserve"> </w:instrText>
        </w:r>
        <w:r>
          <w:instrText>HYPERLINK \l "_Toc451940494"</w:instrText>
        </w:r>
        <w:r w:rsidRPr="00851232">
          <w:rPr>
            <w:rStyle w:val="Hyperlink"/>
          </w:rPr>
          <w:instrText xml:space="preserve"> </w:instrText>
        </w:r>
        <w:r w:rsidRPr="00851232">
          <w:rPr>
            <w:rStyle w:val="Hyperlink"/>
          </w:rPr>
          <w:fldChar w:fldCharType="separate"/>
        </w:r>
        <w:r w:rsidRPr="00851232">
          <w:rPr>
            <w:rStyle w:val="Hyperlink"/>
            <w:rFonts w:cs="Calibri"/>
          </w:rPr>
          <w:t>5.1.3.2</w:t>
        </w:r>
        <w:r>
          <w:rPr>
            <w:rFonts w:asciiTheme="minorHAnsi" w:eastAsiaTheme="minorEastAsia" w:hAnsiTheme="minorHAnsi"/>
            <w:color w:val="auto"/>
            <w:kern w:val="0"/>
            <w:szCs w:val="22"/>
          </w:rPr>
          <w:tab/>
        </w:r>
        <w:r w:rsidRPr="00851232">
          <w:rPr>
            <w:rStyle w:val="Hyperlink"/>
            <w:rFonts w:cs="Calibri"/>
          </w:rPr>
          <w:t>Store Module Inputs to Local copies</w:t>
        </w:r>
        <w:r>
          <w:rPr>
            <w:webHidden/>
          </w:rPr>
          <w:tab/>
        </w:r>
        <w:r>
          <w:rPr>
            <w:webHidden/>
          </w:rPr>
          <w:fldChar w:fldCharType="begin"/>
        </w:r>
        <w:r>
          <w:rPr>
            <w:webHidden/>
          </w:rPr>
          <w:instrText xml:space="preserve"> PAGEREF _Toc451940494 \h </w:instrText>
        </w:r>
      </w:ins>
      <w:r>
        <w:rPr>
          <w:webHidden/>
        </w:rPr>
      </w:r>
      <w:r>
        <w:rPr>
          <w:webHidden/>
        </w:rPr>
        <w:fldChar w:fldCharType="separate"/>
      </w:r>
      <w:ins w:id="96"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97" w:author="Anne, Krishna" w:date="2016-05-25T11:52:00Z"/>
          <w:rFonts w:asciiTheme="minorHAnsi" w:eastAsiaTheme="minorEastAsia" w:hAnsiTheme="minorHAnsi"/>
          <w:color w:val="auto"/>
          <w:kern w:val="0"/>
          <w:szCs w:val="22"/>
        </w:rPr>
        <w:pPrChange w:id="98" w:author="Anne, Krishna" w:date="2016-05-25T12:04:00Z">
          <w:pPr>
            <w:pStyle w:val="TOC2"/>
          </w:pPr>
        </w:pPrChange>
      </w:pPr>
      <w:ins w:id="99" w:author="Anne, Krishna" w:date="2016-05-25T11:52:00Z">
        <w:r w:rsidRPr="00851232">
          <w:rPr>
            <w:rStyle w:val="Hyperlink"/>
          </w:rPr>
          <w:fldChar w:fldCharType="begin"/>
        </w:r>
        <w:r w:rsidRPr="00851232">
          <w:rPr>
            <w:rStyle w:val="Hyperlink"/>
          </w:rPr>
          <w:instrText xml:space="preserve"> </w:instrText>
        </w:r>
        <w:r>
          <w:instrText>HYPERLINK \l "_Toc451940495"</w:instrText>
        </w:r>
        <w:r w:rsidRPr="00851232">
          <w:rPr>
            <w:rStyle w:val="Hyperlink"/>
          </w:rPr>
          <w:instrText xml:space="preserve"> </w:instrText>
        </w:r>
        <w:r w:rsidRPr="00851232">
          <w:rPr>
            <w:rStyle w:val="Hyperlink"/>
          </w:rPr>
          <w:fldChar w:fldCharType="separate"/>
        </w:r>
        <w:r w:rsidRPr="00851232">
          <w:rPr>
            <w:rStyle w:val="Hyperlink"/>
            <w:rFonts w:cs="Calibri"/>
          </w:rPr>
          <w:t>5.1.3.3</w:t>
        </w:r>
        <w:r>
          <w:rPr>
            <w:rFonts w:asciiTheme="minorHAnsi" w:eastAsiaTheme="minorEastAsia" w:hAnsiTheme="minorHAnsi"/>
            <w:color w:val="auto"/>
            <w:kern w:val="0"/>
            <w:szCs w:val="22"/>
          </w:rPr>
          <w:tab/>
        </w:r>
        <w:r w:rsidRPr="00851232">
          <w:rPr>
            <w:rStyle w:val="Hyperlink"/>
            <w:rFonts w:cs="Calibri"/>
          </w:rPr>
          <w:t>(Processing of function)………</w:t>
        </w:r>
        <w:r>
          <w:rPr>
            <w:webHidden/>
          </w:rPr>
          <w:tab/>
        </w:r>
        <w:r>
          <w:rPr>
            <w:webHidden/>
          </w:rPr>
          <w:fldChar w:fldCharType="begin"/>
        </w:r>
        <w:r>
          <w:rPr>
            <w:webHidden/>
          </w:rPr>
          <w:instrText xml:space="preserve"> PAGEREF _Toc451940495 \h </w:instrText>
        </w:r>
      </w:ins>
      <w:r>
        <w:rPr>
          <w:webHidden/>
        </w:rPr>
      </w:r>
      <w:r>
        <w:rPr>
          <w:webHidden/>
        </w:rPr>
        <w:fldChar w:fldCharType="separate"/>
      </w:r>
      <w:ins w:id="100"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101" w:author="Anne, Krishna" w:date="2016-05-25T11:52:00Z"/>
          <w:rFonts w:asciiTheme="minorHAnsi" w:eastAsiaTheme="minorEastAsia" w:hAnsiTheme="minorHAnsi"/>
          <w:color w:val="auto"/>
          <w:kern w:val="0"/>
          <w:szCs w:val="22"/>
        </w:rPr>
        <w:pPrChange w:id="102" w:author="Anne, Krishna" w:date="2016-05-25T12:04:00Z">
          <w:pPr>
            <w:pStyle w:val="TOC2"/>
          </w:pPr>
        </w:pPrChange>
      </w:pPr>
      <w:ins w:id="103" w:author="Anne, Krishna" w:date="2016-05-25T11:52:00Z">
        <w:r w:rsidRPr="00851232">
          <w:rPr>
            <w:rStyle w:val="Hyperlink"/>
          </w:rPr>
          <w:fldChar w:fldCharType="begin"/>
        </w:r>
        <w:r w:rsidRPr="00851232">
          <w:rPr>
            <w:rStyle w:val="Hyperlink"/>
          </w:rPr>
          <w:instrText xml:space="preserve"> </w:instrText>
        </w:r>
        <w:r>
          <w:instrText>HYPERLINK \l "_Toc451940496"</w:instrText>
        </w:r>
        <w:r w:rsidRPr="00851232">
          <w:rPr>
            <w:rStyle w:val="Hyperlink"/>
          </w:rPr>
          <w:instrText xml:space="preserve"> </w:instrText>
        </w:r>
        <w:r w:rsidRPr="00851232">
          <w:rPr>
            <w:rStyle w:val="Hyperlink"/>
          </w:rPr>
          <w:fldChar w:fldCharType="separate"/>
        </w:r>
        <w:r w:rsidRPr="00851232">
          <w:rPr>
            <w:rStyle w:val="Hyperlink"/>
            <w:rFonts w:cs="Calibri"/>
          </w:rPr>
          <w:t>5.1.3.4</w:t>
        </w:r>
        <w:r>
          <w:rPr>
            <w:rFonts w:asciiTheme="minorHAnsi" w:eastAsiaTheme="minorEastAsia" w:hAnsiTheme="minorHAnsi"/>
            <w:color w:val="auto"/>
            <w:kern w:val="0"/>
            <w:szCs w:val="22"/>
          </w:rPr>
          <w:tab/>
        </w:r>
        <w:r w:rsidRPr="00851232">
          <w:rPr>
            <w:rStyle w:val="Hyperlink"/>
            <w:rFonts w:cs="Calibri"/>
          </w:rPr>
          <w:t>Store Local copy of outputs into Module Outputs</w:t>
        </w:r>
        <w:r>
          <w:rPr>
            <w:webHidden/>
          </w:rPr>
          <w:tab/>
        </w:r>
        <w:r>
          <w:rPr>
            <w:webHidden/>
          </w:rPr>
          <w:fldChar w:fldCharType="begin"/>
        </w:r>
        <w:r>
          <w:rPr>
            <w:webHidden/>
          </w:rPr>
          <w:instrText xml:space="preserve"> PAGEREF _Toc451940496 \h </w:instrText>
        </w:r>
      </w:ins>
      <w:r>
        <w:rPr>
          <w:webHidden/>
        </w:rPr>
      </w:r>
      <w:r>
        <w:rPr>
          <w:webHidden/>
        </w:rPr>
        <w:fldChar w:fldCharType="separate"/>
      </w:r>
      <w:ins w:id="104"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105" w:author="Anne, Krishna" w:date="2016-05-25T11:52:00Z"/>
          <w:rFonts w:asciiTheme="minorHAnsi" w:eastAsiaTheme="minorEastAsia" w:hAnsiTheme="minorHAnsi"/>
          <w:color w:val="auto"/>
          <w:kern w:val="0"/>
          <w:szCs w:val="22"/>
        </w:rPr>
        <w:pPrChange w:id="106" w:author="Anne, Krishna" w:date="2016-05-25T12:04:00Z">
          <w:pPr>
            <w:pStyle w:val="TOC2"/>
          </w:pPr>
        </w:pPrChange>
      </w:pPr>
      <w:ins w:id="107" w:author="Anne, Krishna" w:date="2016-05-25T11:52:00Z">
        <w:r w:rsidRPr="00851232">
          <w:rPr>
            <w:rStyle w:val="Hyperlink"/>
          </w:rPr>
          <w:fldChar w:fldCharType="begin"/>
        </w:r>
        <w:r w:rsidRPr="00851232">
          <w:rPr>
            <w:rStyle w:val="Hyperlink"/>
          </w:rPr>
          <w:instrText xml:space="preserve"> </w:instrText>
        </w:r>
        <w:r>
          <w:instrText>HYPERLINK \l "_Toc451940497"</w:instrText>
        </w:r>
        <w:r w:rsidRPr="00851232">
          <w:rPr>
            <w:rStyle w:val="Hyperlink"/>
          </w:rPr>
          <w:instrText xml:space="preserve"> </w:instrText>
        </w:r>
        <w:r w:rsidRPr="00851232">
          <w:rPr>
            <w:rStyle w:val="Hyperlink"/>
          </w:rPr>
          <w:fldChar w:fldCharType="separate"/>
        </w:r>
        <w:r w:rsidRPr="00851232">
          <w:rPr>
            <w:rStyle w:val="Hyperlink"/>
          </w:rPr>
          <w:t>5.2</w:t>
        </w:r>
        <w:r>
          <w:rPr>
            <w:rFonts w:asciiTheme="minorHAnsi" w:eastAsiaTheme="minorEastAsia" w:hAnsiTheme="minorHAnsi"/>
            <w:color w:val="auto"/>
            <w:kern w:val="0"/>
            <w:szCs w:val="22"/>
          </w:rPr>
          <w:tab/>
        </w:r>
        <w:r w:rsidRPr="00851232">
          <w:rPr>
            <w:rStyle w:val="Hyperlink"/>
          </w:rPr>
          <w:t>Server Runnables</w:t>
        </w:r>
        <w:r>
          <w:rPr>
            <w:webHidden/>
          </w:rPr>
          <w:tab/>
        </w:r>
        <w:r>
          <w:rPr>
            <w:webHidden/>
          </w:rPr>
          <w:fldChar w:fldCharType="begin"/>
        </w:r>
        <w:r>
          <w:rPr>
            <w:webHidden/>
          </w:rPr>
          <w:instrText xml:space="preserve"> PAGEREF _Toc451940497 \h </w:instrText>
        </w:r>
      </w:ins>
      <w:r>
        <w:rPr>
          <w:webHidden/>
        </w:rPr>
      </w:r>
      <w:r>
        <w:rPr>
          <w:webHidden/>
        </w:rPr>
        <w:fldChar w:fldCharType="separate"/>
      </w:r>
      <w:ins w:id="108"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109" w:author="Anne, Krishna" w:date="2016-05-25T11:52:00Z"/>
          <w:rFonts w:asciiTheme="minorHAnsi" w:eastAsiaTheme="minorEastAsia" w:hAnsiTheme="minorHAnsi"/>
          <w:color w:val="auto"/>
          <w:kern w:val="0"/>
          <w:szCs w:val="22"/>
        </w:rPr>
        <w:pPrChange w:id="110" w:author="Anne, Krishna" w:date="2016-05-25T12:04:00Z">
          <w:pPr>
            <w:pStyle w:val="TOC2"/>
          </w:pPr>
        </w:pPrChange>
      </w:pPr>
      <w:ins w:id="111" w:author="Anne, Krishna" w:date="2016-05-25T11:52:00Z">
        <w:r w:rsidRPr="00851232">
          <w:rPr>
            <w:rStyle w:val="Hyperlink"/>
          </w:rPr>
          <w:fldChar w:fldCharType="begin"/>
        </w:r>
        <w:r w:rsidRPr="00851232">
          <w:rPr>
            <w:rStyle w:val="Hyperlink"/>
          </w:rPr>
          <w:instrText xml:space="preserve"> </w:instrText>
        </w:r>
        <w:r>
          <w:instrText>HYPERLINK \l "_Toc451940498"</w:instrText>
        </w:r>
        <w:r w:rsidRPr="00851232">
          <w:rPr>
            <w:rStyle w:val="Hyperlink"/>
          </w:rPr>
          <w:instrText xml:space="preserve"> </w:instrText>
        </w:r>
        <w:r w:rsidRPr="00851232">
          <w:rPr>
            <w:rStyle w:val="Hyperlink"/>
          </w:rPr>
          <w:fldChar w:fldCharType="separate"/>
        </w:r>
        <w:r w:rsidRPr="00851232">
          <w:rPr>
            <w:rStyle w:val="Hyperlink"/>
            <w:rFonts w:cs="Calibri"/>
          </w:rPr>
          <w:t>5.3</w:t>
        </w:r>
        <w:r>
          <w:rPr>
            <w:rFonts w:asciiTheme="minorHAnsi" w:eastAsiaTheme="minorEastAsia" w:hAnsiTheme="minorHAnsi"/>
            <w:color w:val="auto"/>
            <w:kern w:val="0"/>
            <w:szCs w:val="22"/>
          </w:rPr>
          <w:tab/>
        </w:r>
        <w:r w:rsidRPr="00851232">
          <w:rPr>
            <w:rStyle w:val="Hyperlink"/>
            <w:rFonts w:cs="Calibri"/>
          </w:rPr>
          <w:t>Interrupt Functions</w:t>
        </w:r>
        <w:r>
          <w:rPr>
            <w:webHidden/>
          </w:rPr>
          <w:tab/>
        </w:r>
        <w:r>
          <w:rPr>
            <w:webHidden/>
          </w:rPr>
          <w:fldChar w:fldCharType="begin"/>
        </w:r>
        <w:r>
          <w:rPr>
            <w:webHidden/>
          </w:rPr>
          <w:instrText xml:space="preserve"> PAGEREF _Toc451940498 \h </w:instrText>
        </w:r>
      </w:ins>
      <w:r>
        <w:rPr>
          <w:webHidden/>
        </w:rPr>
      </w:r>
      <w:r>
        <w:rPr>
          <w:webHidden/>
        </w:rPr>
        <w:fldChar w:fldCharType="separate"/>
      </w:r>
      <w:ins w:id="112" w:author="Anne, Krishna" w:date="2016-05-25T11:52:00Z">
        <w:r>
          <w:rPr>
            <w:webHidden/>
          </w:rPr>
          <w:t>9</w:t>
        </w:r>
        <w:r>
          <w:rPr>
            <w:webHidden/>
          </w:rPr>
          <w:fldChar w:fldCharType="end"/>
        </w:r>
        <w:r w:rsidRPr="00851232">
          <w:rPr>
            <w:rStyle w:val="Hyperlink"/>
          </w:rPr>
          <w:fldChar w:fldCharType="end"/>
        </w:r>
      </w:ins>
    </w:p>
    <w:p w:rsidR="00AE3734" w:rsidRDefault="00AE3734" w:rsidP="007B016E">
      <w:pPr>
        <w:pStyle w:val="TOC2"/>
        <w:rPr>
          <w:ins w:id="113" w:author="Anne, Krishna" w:date="2016-05-25T11:52:00Z"/>
          <w:rFonts w:asciiTheme="minorHAnsi" w:eastAsiaTheme="minorEastAsia" w:hAnsiTheme="minorHAnsi"/>
          <w:color w:val="auto"/>
          <w:kern w:val="0"/>
          <w:szCs w:val="22"/>
        </w:rPr>
        <w:pPrChange w:id="114" w:author="Anne, Krishna" w:date="2016-05-25T12:04:00Z">
          <w:pPr>
            <w:pStyle w:val="TOC2"/>
          </w:pPr>
        </w:pPrChange>
      </w:pPr>
      <w:ins w:id="115" w:author="Anne, Krishna" w:date="2016-05-25T11:52:00Z">
        <w:r w:rsidRPr="00851232">
          <w:rPr>
            <w:rStyle w:val="Hyperlink"/>
          </w:rPr>
          <w:fldChar w:fldCharType="begin"/>
        </w:r>
        <w:r w:rsidRPr="00851232">
          <w:rPr>
            <w:rStyle w:val="Hyperlink"/>
          </w:rPr>
          <w:instrText xml:space="preserve"> </w:instrText>
        </w:r>
        <w:r>
          <w:instrText>HYPERLINK \l "_Toc451940499"</w:instrText>
        </w:r>
        <w:r w:rsidRPr="00851232">
          <w:rPr>
            <w:rStyle w:val="Hyperlink"/>
          </w:rPr>
          <w:instrText xml:space="preserve"> </w:instrText>
        </w:r>
        <w:r w:rsidRPr="00851232">
          <w:rPr>
            <w:rStyle w:val="Hyperlink"/>
          </w:rPr>
          <w:fldChar w:fldCharType="separate"/>
        </w:r>
        <w:r w:rsidRPr="00851232">
          <w:rPr>
            <w:rStyle w:val="Hyperlink"/>
            <w:rFonts w:cs="Calibri"/>
          </w:rPr>
          <w:t>5.4</w:t>
        </w:r>
        <w:r>
          <w:rPr>
            <w:rFonts w:asciiTheme="minorHAnsi" w:eastAsiaTheme="minorEastAsia" w:hAnsiTheme="minorHAnsi"/>
            <w:color w:val="auto"/>
            <w:kern w:val="0"/>
            <w:szCs w:val="22"/>
          </w:rPr>
          <w:tab/>
        </w:r>
        <w:r w:rsidRPr="00851232">
          <w:rPr>
            <w:rStyle w:val="Hyperlink"/>
            <w:rFonts w:cs="Calibri"/>
          </w:rPr>
          <w:t>Module Internal (Local) Functions</w:t>
        </w:r>
        <w:r>
          <w:rPr>
            <w:webHidden/>
          </w:rPr>
          <w:tab/>
        </w:r>
        <w:r>
          <w:rPr>
            <w:webHidden/>
          </w:rPr>
          <w:fldChar w:fldCharType="begin"/>
        </w:r>
        <w:r>
          <w:rPr>
            <w:webHidden/>
          </w:rPr>
          <w:instrText xml:space="preserve"> PAGEREF _Toc451940499 \h </w:instrText>
        </w:r>
      </w:ins>
      <w:r>
        <w:rPr>
          <w:webHidden/>
        </w:rPr>
      </w:r>
      <w:r>
        <w:rPr>
          <w:webHidden/>
        </w:rPr>
        <w:fldChar w:fldCharType="separate"/>
      </w:r>
      <w:ins w:id="116" w:author="Anne, Krishna" w:date="2016-05-25T11:52:00Z">
        <w:r>
          <w:rPr>
            <w:webHidden/>
          </w:rPr>
          <w:t>10</w:t>
        </w:r>
        <w:r>
          <w:rPr>
            <w:webHidden/>
          </w:rPr>
          <w:fldChar w:fldCharType="end"/>
        </w:r>
        <w:r w:rsidRPr="00851232">
          <w:rPr>
            <w:rStyle w:val="Hyperlink"/>
          </w:rPr>
          <w:fldChar w:fldCharType="end"/>
        </w:r>
      </w:ins>
    </w:p>
    <w:p w:rsidR="00AE3734" w:rsidRDefault="00AE3734" w:rsidP="007B016E">
      <w:pPr>
        <w:pStyle w:val="TOC2"/>
        <w:rPr>
          <w:ins w:id="117" w:author="Anne, Krishna" w:date="2016-05-25T11:52:00Z"/>
          <w:rFonts w:asciiTheme="minorHAnsi" w:eastAsiaTheme="minorEastAsia" w:hAnsiTheme="minorHAnsi"/>
          <w:color w:val="auto"/>
          <w:kern w:val="0"/>
          <w:szCs w:val="22"/>
        </w:rPr>
        <w:pPrChange w:id="118" w:author="Anne, Krishna" w:date="2016-05-25T12:04:00Z">
          <w:pPr>
            <w:pStyle w:val="TOC2"/>
          </w:pPr>
        </w:pPrChange>
      </w:pPr>
      <w:ins w:id="119" w:author="Anne, Krishna" w:date="2016-05-25T11:52:00Z">
        <w:r w:rsidRPr="00851232">
          <w:rPr>
            <w:rStyle w:val="Hyperlink"/>
          </w:rPr>
          <w:fldChar w:fldCharType="begin"/>
        </w:r>
        <w:r w:rsidRPr="00851232">
          <w:rPr>
            <w:rStyle w:val="Hyperlink"/>
          </w:rPr>
          <w:instrText xml:space="preserve"> </w:instrText>
        </w:r>
        <w:r>
          <w:instrText>HYPERLINK \l "_Toc451940500"</w:instrText>
        </w:r>
        <w:r w:rsidRPr="00851232">
          <w:rPr>
            <w:rStyle w:val="Hyperlink"/>
          </w:rPr>
          <w:instrText xml:space="preserve"> </w:instrText>
        </w:r>
        <w:r w:rsidRPr="00851232">
          <w:rPr>
            <w:rStyle w:val="Hyperlink"/>
          </w:rPr>
          <w:fldChar w:fldCharType="separate"/>
        </w:r>
        <w:r w:rsidRPr="00851232">
          <w:rPr>
            <w:rStyle w:val="Hyperlink"/>
            <w:rFonts w:cs="Calibri"/>
          </w:rPr>
          <w:t>5.4.1</w:t>
        </w:r>
        <w:r>
          <w:rPr>
            <w:rFonts w:asciiTheme="minorHAnsi" w:eastAsiaTheme="minorEastAsia" w:hAnsiTheme="minorHAnsi"/>
            <w:color w:val="auto"/>
            <w:kern w:val="0"/>
            <w:szCs w:val="22"/>
          </w:rPr>
          <w:tab/>
        </w:r>
        <w:r w:rsidRPr="00851232">
          <w:rPr>
            <w:rStyle w:val="Hyperlink"/>
            <w:rFonts w:cs="Calibri"/>
          </w:rPr>
          <w:t>Local Function #1</w:t>
        </w:r>
        <w:r>
          <w:rPr>
            <w:webHidden/>
          </w:rPr>
          <w:tab/>
        </w:r>
        <w:r>
          <w:rPr>
            <w:webHidden/>
          </w:rPr>
          <w:fldChar w:fldCharType="begin"/>
        </w:r>
        <w:r>
          <w:rPr>
            <w:webHidden/>
          </w:rPr>
          <w:instrText xml:space="preserve"> PAGEREF _Toc451940500 \h </w:instrText>
        </w:r>
      </w:ins>
      <w:r>
        <w:rPr>
          <w:webHidden/>
        </w:rPr>
      </w:r>
      <w:r>
        <w:rPr>
          <w:webHidden/>
        </w:rPr>
        <w:fldChar w:fldCharType="separate"/>
      </w:r>
      <w:ins w:id="120" w:author="Anne, Krishna" w:date="2016-05-25T11:52:00Z">
        <w:r>
          <w:rPr>
            <w:webHidden/>
          </w:rPr>
          <w:t>10</w:t>
        </w:r>
        <w:r>
          <w:rPr>
            <w:webHidden/>
          </w:rPr>
          <w:fldChar w:fldCharType="end"/>
        </w:r>
        <w:r w:rsidRPr="00851232">
          <w:rPr>
            <w:rStyle w:val="Hyperlink"/>
          </w:rPr>
          <w:fldChar w:fldCharType="end"/>
        </w:r>
      </w:ins>
    </w:p>
    <w:p w:rsidR="00AE3734" w:rsidRDefault="00AE3734" w:rsidP="007B016E">
      <w:pPr>
        <w:pStyle w:val="TOC2"/>
        <w:rPr>
          <w:ins w:id="121" w:author="Anne, Krishna" w:date="2016-05-25T11:52:00Z"/>
          <w:rFonts w:asciiTheme="minorHAnsi" w:eastAsiaTheme="minorEastAsia" w:hAnsiTheme="minorHAnsi"/>
          <w:color w:val="auto"/>
          <w:kern w:val="0"/>
          <w:szCs w:val="22"/>
        </w:rPr>
        <w:pPrChange w:id="122" w:author="Anne, Krishna" w:date="2016-05-25T12:04:00Z">
          <w:pPr>
            <w:pStyle w:val="TOC2"/>
          </w:pPr>
        </w:pPrChange>
      </w:pPr>
      <w:ins w:id="123" w:author="Anne, Krishna" w:date="2016-05-25T11:52:00Z">
        <w:r w:rsidRPr="00851232">
          <w:rPr>
            <w:rStyle w:val="Hyperlink"/>
          </w:rPr>
          <w:fldChar w:fldCharType="begin"/>
        </w:r>
        <w:r w:rsidRPr="00851232">
          <w:rPr>
            <w:rStyle w:val="Hyperlink"/>
          </w:rPr>
          <w:instrText xml:space="preserve"> </w:instrText>
        </w:r>
        <w:r>
          <w:instrText>HYPERLINK \l "_Toc451940501"</w:instrText>
        </w:r>
        <w:r w:rsidRPr="00851232">
          <w:rPr>
            <w:rStyle w:val="Hyperlink"/>
          </w:rPr>
          <w:instrText xml:space="preserve"> </w:instrText>
        </w:r>
        <w:r w:rsidRPr="00851232">
          <w:rPr>
            <w:rStyle w:val="Hyperlink"/>
          </w:rPr>
          <w:fldChar w:fldCharType="separate"/>
        </w:r>
        <w:r w:rsidRPr="00851232">
          <w:rPr>
            <w:rStyle w:val="Hyperlink"/>
            <w:rFonts w:cs="Calibri"/>
          </w:rPr>
          <w:t>5.4.2</w:t>
        </w:r>
        <w:r>
          <w:rPr>
            <w:rFonts w:asciiTheme="minorHAnsi" w:eastAsiaTheme="minorEastAsia" w:hAnsiTheme="minorHAnsi"/>
            <w:color w:val="auto"/>
            <w:kern w:val="0"/>
            <w:szCs w:val="22"/>
          </w:rPr>
          <w:tab/>
        </w:r>
        <w:r w:rsidRPr="00851232">
          <w:rPr>
            <w:rStyle w:val="Hyperlink"/>
            <w:rFonts w:cs="Calibri"/>
          </w:rPr>
          <w:t>Local Function #2</w:t>
        </w:r>
        <w:r>
          <w:rPr>
            <w:webHidden/>
          </w:rPr>
          <w:tab/>
        </w:r>
        <w:r>
          <w:rPr>
            <w:webHidden/>
          </w:rPr>
          <w:fldChar w:fldCharType="begin"/>
        </w:r>
        <w:r>
          <w:rPr>
            <w:webHidden/>
          </w:rPr>
          <w:instrText xml:space="preserve"> PAGEREF _Toc451940501 \h </w:instrText>
        </w:r>
      </w:ins>
      <w:r>
        <w:rPr>
          <w:webHidden/>
        </w:rPr>
      </w:r>
      <w:r>
        <w:rPr>
          <w:webHidden/>
        </w:rPr>
        <w:fldChar w:fldCharType="separate"/>
      </w:r>
      <w:ins w:id="124" w:author="Anne, Krishna" w:date="2016-05-25T11:52:00Z">
        <w:r>
          <w:rPr>
            <w:webHidden/>
          </w:rPr>
          <w:t>10</w:t>
        </w:r>
        <w:r>
          <w:rPr>
            <w:webHidden/>
          </w:rPr>
          <w:fldChar w:fldCharType="end"/>
        </w:r>
        <w:r w:rsidRPr="00851232">
          <w:rPr>
            <w:rStyle w:val="Hyperlink"/>
          </w:rPr>
          <w:fldChar w:fldCharType="end"/>
        </w:r>
      </w:ins>
    </w:p>
    <w:p w:rsidR="00AE3734" w:rsidRDefault="00AE3734" w:rsidP="007B016E">
      <w:pPr>
        <w:pStyle w:val="TOC2"/>
        <w:rPr>
          <w:ins w:id="125" w:author="Anne, Krishna" w:date="2016-05-25T11:52:00Z"/>
          <w:rFonts w:asciiTheme="minorHAnsi" w:eastAsiaTheme="minorEastAsia" w:hAnsiTheme="minorHAnsi"/>
          <w:color w:val="auto"/>
          <w:kern w:val="0"/>
          <w:szCs w:val="22"/>
        </w:rPr>
        <w:pPrChange w:id="126" w:author="Anne, Krishna" w:date="2016-05-25T12:04:00Z">
          <w:pPr>
            <w:pStyle w:val="TOC2"/>
          </w:pPr>
        </w:pPrChange>
      </w:pPr>
      <w:ins w:id="127" w:author="Anne, Krishna" w:date="2016-05-25T11:52:00Z">
        <w:r w:rsidRPr="00851232">
          <w:rPr>
            <w:rStyle w:val="Hyperlink"/>
          </w:rPr>
          <w:fldChar w:fldCharType="begin"/>
        </w:r>
        <w:r w:rsidRPr="00851232">
          <w:rPr>
            <w:rStyle w:val="Hyperlink"/>
          </w:rPr>
          <w:instrText xml:space="preserve"> </w:instrText>
        </w:r>
        <w:r>
          <w:instrText>HYPERLINK \l "_Toc451940502"</w:instrText>
        </w:r>
        <w:r w:rsidRPr="00851232">
          <w:rPr>
            <w:rStyle w:val="Hyperlink"/>
          </w:rPr>
          <w:instrText xml:space="preserve"> </w:instrText>
        </w:r>
        <w:r w:rsidRPr="00851232">
          <w:rPr>
            <w:rStyle w:val="Hyperlink"/>
          </w:rPr>
          <w:fldChar w:fldCharType="separate"/>
        </w:r>
        <w:r w:rsidRPr="00851232">
          <w:rPr>
            <w:rStyle w:val="Hyperlink"/>
            <w:rFonts w:cs="Calibri"/>
          </w:rPr>
          <w:t>5.5</w:t>
        </w:r>
        <w:r>
          <w:rPr>
            <w:rFonts w:asciiTheme="minorHAnsi" w:eastAsiaTheme="minorEastAsia" w:hAnsiTheme="minorHAnsi"/>
            <w:color w:val="auto"/>
            <w:kern w:val="0"/>
            <w:szCs w:val="22"/>
          </w:rPr>
          <w:tab/>
        </w:r>
        <w:r w:rsidRPr="00851232">
          <w:rPr>
            <w:rStyle w:val="Hyperlink"/>
            <w:rFonts w:cs="Calibri"/>
          </w:rPr>
          <w:t>GLOBAL Function/Macro Definitions</w:t>
        </w:r>
        <w:r>
          <w:rPr>
            <w:webHidden/>
          </w:rPr>
          <w:tab/>
        </w:r>
        <w:r>
          <w:rPr>
            <w:webHidden/>
          </w:rPr>
          <w:fldChar w:fldCharType="begin"/>
        </w:r>
        <w:r>
          <w:rPr>
            <w:webHidden/>
          </w:rPr>
          <w:instrText xml:space="preserve"> PAGEREF _Toc451940502 \h </w:instrText>
        </w:r>
      </w:ins>
      <w:r>
        <w:rPr>
          <w:webHidden/>
        </w:rPr>
      </w:r>
      <w:r>
        <w:rPr>
          <w:webHidden/>
        </w:rPr>
        <w:fldChar w:fldCharType="separate"/>
      </w:r>
      <w:ins w:id="128" w:author="Anne, Krishna" w:date="2016-05-25T11:52:00Z">
        <w:r>
          <w:rPr>
            <w:webHidden/>
          </w:rPr>
          <w:t>10</w:t>
        </w:r>
        <w:r>
          <w:rPr>
            <w:webHidden/>
          </w:rPr>
          <w:fldChar w:fldCharType="end"/>
        </w:r>
        <w:r w:rsidRPr="00851232">
          <w:rPr>
            <w:rStyle w:val="Hyperlink"/>
          </w:rPr>
          <w:fldChar w:fldCharType="end"/>
        </w:r>
      </w:ins>
    </w:p>
    <w:p w:rsidR="00AE3734" w:rsidRDefault="00AE3734" w:rsidP="007B016E">
      <w:pPr>
        <w:pStyle w:val="TOC1"/>
        <w:rPr>
          <w:ins w:id="129" w:author="Anne, Krishna" w:date="2016-05-25T11:52:00Z"/>
          <w:rFonts w:eastAsiaTheme="minorEastAsia"/>
          <w:color w:val="auto"/>
          <w:kern w:val="0"/>
          <w:sz w:val="22"/>
          <w:szCs w:val="22"/>
          <w:lang w:val="en-US"/>
        </w:rPr>
        <w:pPrChange w:id="130" w:author="Anne, Krishna" w:date="2016-05-25T12:04:00Z">
          <w:pPr>
            <w:pStyle w:val="TOC1"/>
          </w:pPr>
        </w:pPrChange>
      </w:pPr>
      <w:ins w:id="131" w:author="Anne, Krishna" w:date="2016-05-25T11:52:00Z">
        <w:r w:rsidRPr="00851232">
          <w:rPr>
            <w:rStyle w:val="Hyperlink"/>
          </w:rPr>
          <w:fldChar w:fldCharType="begin"/>
        </w:r>
        <w:r w:rsidRPr="00851232">
          <w:rPr>
            <w:rStyle w:val="Hyperlink"/>
          </w:rPr>
          <w:instrText xml:space="preserve"> </w:instrText>
        </w:r>
        <w:r>
          <w:instrText>HYPERLINK \l "_Toc451940503"</w:instrText>
        </w:r>
        <w:r w:rsidRPr="00851232">
          <w:rPr>
            <w:rStyle w:val="Hyperlink"/>
          </w:rPr>
          <w:instrText xml:space="preserve"> </w:instrText>
        </w:r>
        <w:r w:rsidRPr="00851232">
          <w:rPr>
            <w:rStyle w:val="Hyperlink"/>
          </w:rPr>
          <w:fldChar w:fldCharType="separate"/>
        </w:r>
        <w:r w:rsidRPr="00851232">
          <w:rPr>
            <w:rStyle w:val="Hyperlink"/>
            <w:rFonts w:ascii="Calibri" w:hAnsi="Calibri" w:cs="Calibri"/>
          </w:rPr>
          <w:t>6</w:t>
        </w:r>
        <w:r>
          <w:rPr>
            <w:rFonts w:eastAsiaTheme="minorEastAsia"/>
            <w:color w:val="auto"/>
            <w:kern w:val="0"/>
            <w:sz w:val="22"/>
            <w:szCs w:val="22"/>
            <w:lang w:val="en-US"/>
          </w:rPr>
          <w:tab/>
        </w:r>
        <w:r w:rsidRPr="00851232">
          <w:rPr>
            <w:rStyle w:val="Hyperlink"/>
            <w:rFonts w:ascii="Calibri" w:hAnsi="Calibri"/>
          </w:rPr>
          <w:t>Known</w:t>
        </w:r>
        <w:r w:rsidRPr="00851232">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_Toc451940503 \h </w:instrText>
        </w:r>
      </w:ins>
      <w:r>
        <w:rPr>
          <w:webHidden/>
        </w:rPr>
      </w:r>
      <w:r>
        <w:rPr>
          <w:webHidden/>
        </w:rPr>
        <w:fldChar w:fldCharType="separate"/>
      </w:r>
      <w:ins w:id="132" w:author="Anne, Krishna" w:date="2016-05-25T11:52:00Z">
        <w:r>
          <w:rPr>
            <w:webHidden/>
          </w:rPr>
          <w:t>11</w:t>
        </w:r>
        <w:r>
          <w:rPr>
            <w:webHidden/>
          </w:rPr>
          <w:fldChar w:fldCharType="end"/>
        </w:r>
        <w:r w:rsidRPr="00851232">
          <w:rPr>
            <w:rStyle w:val="Hyperlink"/>
          </w:rPr>
          <w:fldChar w:fldCharType="end"/>
        </w:r>
      </w:ins>
    </w:p>
    <w:p w:rsidR="00AE3734" w:rsidRDefault="00AE3734" w:rsidP="007B016E">
      <w:pPr>
        <w:pStyle w:val="TOC1"/>
        <w:rPr>
          <w:ins w:id="133" w:author="Anne, Krishna" w:date="2016-05-25T11:52:00Z"/>
          <w:rFonts w:eastAsiaTheme="minorEastAsia"/>
          <w:color w:val="auto"/>
          <w:kern w:val="0"/>
          <w:sz w:val="22"/>
          <w:szCs w:val="22"/>
          <w:lang w:val="en-US"/>
        </w:rPr>
        <w:pPrChange w:id="134" w:author="Anne, Krishna" w:date="2016-05-25T12:04:00Z">
          <w:pPr>
            <w:pStyle w:val="TOC1"/>
          </w:pPr>
        </w:pPrChange>
      </w:pPr>
      <w:ins w:id="135" w:author="Anne, Krishna" w:date="2016-05-25T11:52:00Z">
        <w:r w:rsidRPr="00851232">
          <w:rPr>
            <w:rStyle w:val="Hyperlink"/>
          </w:rPr>
          <w:fldChar w:fldCharType="begin"/>
        </w:r>
        <w:r w:rsidRPr="00851232">
          <w:rPr>
            <w:rStyle w:val="Hyperlink"/>
          </w:rPr>
          <w:instrText xml:space="preserve"> </w:instrText>
        </w:r>
        <w:r>
          <w:instrText>HYPERLINK \l "_Toc451940504"</w:instrText>
        </w:r>
        <w:r w:rsidRPr="00851232">
          <w:rPr>
            <w:rStyle w:val="Hyperlink"/>
          </w:rPr>
          <w:instrText xml:space="preserve"> </w:instrText>
        </w:r>
        <w:r w:rsidRPr="00851232">
          <w:rPr>
            <w:rStyle w:val="Hyperlink"/>
          </w:rPr>
          <w:fldChar w:fldCharType="separate"/>
        </w:r>
        <w:r w:rsidRPr="00851232">
          <w:rPr>
            <w:rStyle w:val="Hyperlink"/>
            <w:rFonts w:ascii="Calibri" w:hAnsi="Calibri" w:cs="Calibri"/>
          </w:rPr>
          <w:t>7</w:t>
        </w:r>
        <w:r>
          <w:rPr>
            <w:rFonts w:eastAsiaTheme="minorEastAsia"/>
            <w:color w:val="auto"/>
            <w:kern w:val="0"/>
            <w:sz w:val="22"/>
            <w:szCs w:val="22"/>
            <w:lang w:val="en-US"/>
          </w:rPr>
          <w:tab/>
        </w:r>
        <w:r w:rsidRPr="00851232">
          <w:rPr>
            <w:rStyle w:val="Hyperlink"/>
            <w:rFonts w:ascii="Calibri" w:hAnsi="Calibri" w:cs="Calibri"/>
          </w:rPr>
          <w:t>UNIT TEST CONSIDERATION</w:t>
        </w:r>
        <w:r>
          <w:rPr>
            <w:webHidden/>
          </w:rPr>
          <w:tab/>
        </w:r>
        <w:r>
          <w:rPr>
            <w:webHidden/>
          </w:rPr>
          <w:fldChar w:fldCharType="begin"/>
        </w:r>
        <w:r>
          <w:rPr>
            <w:webHidden/>
          </w:rPr>
          <w:instrText xml:space="preserve"> PAGEREF _Toc451940504 \h </w:instrText>
        </w:r>
      </w:ins>
      <w:r>
        <w:rPr>
          <w:webHidden/>
        </w:rPr>
      </w:r>
      <w:r>
        <w:rPr>
          <w:webHidden/>
        </w:rPr>
        <w:fldChar w:fldCharType="separate"/>
      </w:r>
      <w:ins w:id="136" w:author="Anne, Krishna" w:date="2016-05-25T11:52:00Z">
        <w:r>
          <w:rPr>
            <w:webHidden/>
          </w:rPr>
          <w:t>12</w:t>
        </w:r>
        <w:r>
          <w:rPr>
            <w:webHidden/>
          </w:rPr>
          <w:fldChar w:fldCharType="end"/>
        </w:r>
        <w:r w:rsidRPr="00851232">
          <w:rPr>
            <w:rStyle w:val="Hyperlink"/>
          </w:rPr>
          <w:fldChar w:fldCharType="end"/>
        </w:r>
      </w:ins>
    </w:p>
    <w:p w:rsidR="00AE3734" w:rsidRDefault="00AE3734" w:rsidP="007B016E">
      <w:pPr>
        <w:pStyle w:val="TOC1"/>
        <w:rPr>
          <w:ins w:id="137" w:author="Anne, Krishna" w:date="2016-05-25T11:52:00Z"/>
          <w:rFonts w:eastAsiaTheme="minorEastAsia"/>
          <w:color w:val="auto"/>
          <w:kern w:val="0"/>
          <w:sz w:val="22"/>
          <w:szCs w:val="22"/>
          <w:lang w:val="en-US"/>
        </w:rPr>
        <w:pPrChange w:id="138" w:author="Anne, Krishna" w:date="2016-05-25T12:04:00Z">
          <w:pPr>
            <w:pStyle w:val="TOC1"/>
            <w:tabs>
              <w:tab w:val="left" w:pos="1400"/>
            </w:tabs>
          </w:pPr>
        </w:pPrChange>
      </w:pPr>
      <w:ins w:id="139" w:author="Anne, Krishna" w:date="2016-05-25T11:52:00Z">
        <w:r w:rsidRPr="00851232">
          <w:rPr>
            <w:rStyle w:val="Hyperlink"/>
          </w:rPr>
          <w:fldChar w:fldCharType="begin"/>
        </w:r>
        <w:r w:rsidRPr="00851232">
          <w:rPr>
            <w:rStyle w:val="Hyperlink"/>
          </w:rPr>
          <w:instrText xml:space="preserve"> </w:instrText>
        </w:r>
        <w:r>
          <w:instrText>HYPERLINK \l "_Toc451940505"</w:instrText>
        </w:r>
        <w:r w:rsidRPr="00851232">
          <w:rPr>
            <w:rStyle w:val="Hyperlink"/>
          </w:rPr>
          <w:instrText xml:space="preserve"> </w:instrText>
        </w:r>
        <w:r w:rsidRPr="00851232">
          <w:rPr>
            <w:rStyle w:val="Hyperlink"/>
          </w:rPr>
          <w:fldChar w:fldCharType="separate"/>
        </w:r>
        <w:r w:rsidRPr="00851232">
          <w:rPr>
            <w:rStyle w:val="Hyperlink"/>
          </w:rPr>
          <w:t>Appendix A</w:t>
        </w:r>
        <w:r>
          <w:rPr>
            <w:rFonts w:eastAsiaTheme="minorEastAsia"/>
            <w:color w:val="auto"/>
            <w:kern w:val="0"/>
            <w:sz w:val="22"/>
            <w:szCs w:val="22"/>
            <w:lang w:val="en-US"/>
          </w:rPr>
          <w:tab/>
        </w:r>
        <w:r w:rsidRPr="00851232">
          <w:rPr>
            <w:rStyle w:val="Hyperlink"/>
          </w:rPr>
          <w:t>Abbreviations and Acronyms</w:t>
        </w:r>
        <w:r>
          <w:rPr>
            <w:webHidden/>
          </w:rPr>
          <w:tab/>
        </w:r>
        <w:r>
          <w:rPr>
            <w:webHidden/>
          </w:rPr>
          <w:fldChar w:fldCharType="begin"/>
        </w:r>
        <w:r>
          <w:rPr>
            <w:webHidden/>
          </w:rPr>
          <w:instrText xml:space="preserve"> PAGEREF _Toc451940505 \h </w:instrText>
        </w:r>
      </w:ins>
      <w:r>
        <w:rPr>
          <w:webHidden/>
        </w:rPr>
      </w:r>
      <w:r>
        <w:rPr>
          <w:webHidden/>
        </w:rPr>
        <w:fldChar w:fldCharType="separate"/>
      </w:r>
      <w:ins w:id="140" w:author="Anne, Krishna" w:date="2016-05-25T11:52:00Z">
        <w:r>
          <w:rPr>
            <w:webHidden/>
          </w:rPr>
          <w:t>13</w:t>
        </w:r>
        <w:r>
          <w:rPr>
            <w:webHidden/>
          </w:rPr>
          <w:fldChar w:fldCharType="end"/>
        </w:r>
        <w:r w:rsidRPr="00851232">
          <w:rPr>
            <w:rStyle w:val="Hyperlink"/>
          </w:rPr>
          <w:fldChar w:fldCharType="end"/>
        </w:r>
      </w:ins>
    </w:p>
    <w:p w:rsidR="00AE3734" w:rsidRDefault="00AE3734" w:rsidP="007B016E">
      <w:pPr>
        <w:pStyle w:val="TOC1"/>
        <w:rPr>
          <w:ins w:id="141" w:author="Anne, Krishna" w:date="2016-05-25T11:52:00Z"/>
          <w:rFonts w:eastAsiaTheme="minorEastAsia"/>
          <w:color w:val="auto"/>
          <w:kern w:val="0"/>
          <w:sz w:val="22"/>
          <w:szCs w:val="22"/>
          <w:lang w:val="en-US"/>
        </w:rPr>
        <w:pPrChange w:id="142" w:author="Anne, Krishna" w:date="2016-05-25T12:04:00Z">
          <w:pPr>
            <w:pStyle w:val="TOC1"/>
            <w:tabs>
              <w:tab w:val="left" w:pos="1400"/>
            </w:tabs>
          </w:pPr>
        </w:pPrChange>
      </w:pPr>
      <w:ins w:id="143" w:author="Anne, Krishna" w:date="2016-05-25T11:52:00Z">
        <w:r w:rsidRPr="00851232">
          <w:rPr>
            <w:rStyle w:val="Hyperlink"/>
          </w:rPr>
          <w:fldChar w:fldCharType="begin"/>
        </w:r>
        <w:r w:rsidRPr="00851232">
          <w:rPr>
            <w:rStyle w:val="Hyperlink"/>
          </w:rPr>
          <w:instrText xml:space="preserve"> </w:instrText>
        </w:r>
        <w:r>
          <w:instrText>HYPERLINK \l "_Toc451940506"</w:instrText>
        </w:r>
        <w:r w:rsidRPr="00851232">
          <w:rPr>
            <w:rStyle w:val="Hyperlink"/>
          </w:rPr>
          <w:instrText xml:space="preserve"> </w:instrText>
        </w:r>
        <w:r w:rsidRPr="00851232">
          <w:rPr>
            <w:rStyle w:val="Hyperlink"/>
          </w:rPr>
          <w:fldChar w:fldCharType="separate"/>
        </w:r>
        <w:r w:rsidRPr="00851232">
          <w:rPr>
            <w:rStyle w:val="Hyperlink"/>
          </w:rPr>
          <w:t>Appendix B</w:t>
        </w:r>
        <w:r>
          <w:rPr>
            <w:rFonts w:eastAsiaTheme="minorEastAsia"/>
            <w:color w:val="auto"/>
            <w:kern w:val="0"/>
            <w:sz w:val="22"/>
            <w:szCs w:val="22"/>
            <w:lang w:val="en-US"/>
          </w:rPr>
          <w:tab/>
        </w:r>
        <w:r w:rsidRPr="00851232">
          <w:rPr>
            <w:rStyle w:val="Hyperlink"/>
          </w:rPr>
          <w:t>Glossary</w:t>
        </w:r>
        <w:r>
          <w:rPr>
            <w:webHidden/>
          </w:rPr>
          <w:tab/>
        </w:r>
        <w:r>
          <w:rPr>
            <w:webHidden/>
          </w:rPr>
          <w:fldChar w:fldCharType="begin"/>
        </w:r>
        <w:r>
          <w:rPr>
            <w:webHidden/>
          </w:rPr>
          <w:instrText xml:space="preserve"> PAGEREF _Toc451940506 \h </w:instrText>
        </w:r>
      </w:ins>
      <w:r>
        <w:rPr>
          <w:webHidden/>
        </w:rPr>
      </w:r>
      <w:r>
        <w:rPr>
          <w:webHidden/>
        </w:rPr>
        <w:fldChar w:fldCharType="separate"/>
      </w:r>
      <w:ins w:id="144" w:author="Anne, Krishna" w:date="2016-05-25T11:52:00Z">
        <w:r>
          <w:rPr>
            <w:webHidden/>
          </w:rPr>
          <w:t>14</w:t>
        </w:r>
        <w:r>
          <w:rPr>
            <w:webHidden/>
          </w:rPr>
          <w:fldChar w:fldCharType="end"/>
        </w:r>
        <w:r w:rsidRPr="00851232">
          <w:rPr>
            <w:rStyle w:val="Hyperlink"/>
          </w:rPr>
          <w:fldChar w:fldCharType="end"/>
        </w:r>
      </w:ins>
    </w:p>
    <w:p w:rsidR="00AE3734" w:rsidRDefault="00AE3734" w:rsidP="007B016E">
      <w:pPr>
        <w:pStyle w:val="TOC1"/>
        <w:rPr>
          <w:ins w:id="145" w:author="Anne, Krishna" w:date="2016-05-25T11:52:00Z"/>
          <w:rFonts w:eastAsiaTheme="minorEastAsia"/>
          <w:color w:val="auto"/>
          <w:kern w:val="0"/>
          <w:sz w:val="22"/>
          <w:szCs w:val="22"/>
          <w:lang w:val="en-US"/>
        </w:rPr>
        <w:pPrChange w:id="146" w:author="Anne, Krishna" w:date="2016-05-25T12:04:00Z">
          <w:pPr>
            <w:pStyle w:val="TOC1"/>
            <w:tabs>
              <w:tab w:val="left" w:pos="1400"/>
            </w:tabs>
          </w:pPr>
        </w:pPrChange>
      </w:pPr>
      <w:ins w:id="147" w:author="Anne, Krishna" w:date="2016-05-25T11:52:00Z">
        <w:r w:rsidRPr="00851232">
          <w:rPr>
            <w:rStyle w:val="Hyperlink"/>
          </w:rPr>
          <w:lastRenderedPageBreak/>
          <w:fldChar w:fldCharType="begin"/>
        </w:r>
        <w:r w:rsidRPr="00851232">
          <w:rPr>
            <w:rStyle w:val="Hyperlink"/>
          </w:rPr>
          <w:instrText xml:space="preserve"> </w:instrText>
        </w:r>
        <w:r>
          <w:instrText>HYPERLINK \l "_Toc451940507"</w:instrText>
        </w:r>
        <w:r w:rsidRPr="00851232">
          <w:rPr>
            <w:rStyle w:val="Hyperlink"/>
          </w:rPr>
          <w:instrText xml:space="preserve"> </w:instrText>
        </w:r>
        <w:r w:rsidRPr="00851232">
          <w:rPr>
            <w:rStyle w:val="Hyperlink"/>
          </w:rPr>
          <w:fldChar w:fldCharType="separate"/>
        </w:r>
        <w:r w:rsidRPr="00851232">
          <w:rPr>
            <w:rStyle w:val="Hyperlink"/>
          </w:rPr>
          <w:t>Appendix C</w:t>
        </w:r>
        <w:r>
          <w:rPr>
            <w:rFonts w:eastAsiaTheme="minorEastAsia"/>
            <w:color w:val="auto"/>
            <w:kern w:val="0"/>
            <w:sz w:val="22"/>
            <w:szCs w:val="22"/>
            <w:lang w:val="en-US"/>
          </w:rPr>
          <w:tab/>
        </w:r>
        <w:r w:rsidRPr="00851232">
          <w:rPr>
            <w:rStyle w:val="Hyperlink"/>
          </w:rPr>
          <w:t>References</w:t>
        </w:r>
        <w:r>
          <w:rPr>
            <w:webHidden/>
          </w:rPr>
          <w:tab/>
        </w:r>
        <w:r>
          <w:rPr>
            <w:webHidden/>
          </w:rPr>
          <w:fldChar w:fldCharType="begin"/>
        </w:r>
        <w:r>
          <w:rPr>
            <w:webHidden/>
          </w:rPr>
          <w:instrText xml:space="preserve"> PAGEREF _Toc451940507 \h </w:instrText>
        </w:r>
      </w:ins>
      <w:r>
        <w:rPr>
          <w:webHidden/>
        </w:rPr>
      </w:r>
      <w:r>
        <w:rPr>
          <w:webHidden/>
        </w:rPr>
        <w:fldChar w:fldCharType="separate"/>
      </w:r>
      <w:ins w:id="148" w:author="Anne, Krishna" w:date="2016-05-25T11:52:00Z">
        <w:r>
          <w:rPr>
            <w:webHidden/>
          </w:rPr>
          <w:t>15</w:t>
        </w:r>
        <w:r>
          <w:rPr>
            <w:webHidden/>
          </w:rPr>
          <w:fldChar w:fldCharType="end"/>
        </w:r>
        <w:r w:rsidRPr="00851232">
          <w:rPr>
            <w:rStyle w:val="Hyperlink"/>
          </w:rPr>
          <w:fldChar w:fldCharType="end"/>
        </w:r>
      </w:ins>
    </w:p>
    <w:p w:rsidR="00AE3734" w:rsidDel="00AE3734" w:rsidRDefault="00AE3734" w:rsidP="00E16D14">
      <w:pPr>
        <w:jc w:val="center"/>
        <w:rPr>
          <w:del w:id="149" w:author="Anne, Krishna" w:date="2016-05-25T11:52:00Z"/>
          <w:noProof/>
        </w:rPr>
      </w:pPr>
    </w:p>
    <w:p w:rsidR="00F4318C" w:rsidDel="00AE3734" w:rsidRDefault="00F4318C" w:rsidP="00E16D14">
      <w:pPr>
        <w:jc w:val="center"/>
        <w:rPr>
          <w:del w:id="150" w:author="Anne, Krishna" w:date="2016-05-25T11:52:00Z"/>
          <w:noProof/>
        </w:rPr>
      </w:pPr>
    </w:p>
    <w:p w:rsidR="00F4318C" w:rsidDel="00AE3734" w:rsidRDefault="00F4318C">
      <w:pPr>
        <w:pStyle w:val="TOC1"/>
        <w:rPr>
          <w:del w:id="151" w:author="Anne, Krishna" w:date="2016-05-25T11:52:00Z"/>
          <w:rFonts w:eastAsiaTheme="minorEastAsia"/>
          <w:b w:val="0"/>
          <w:color w:val="auto"/>
          <w:kern w:val="0"/>
          <w:sz w:val="22"/>
          <w:szCs w:val="22"/>
          <w:lang w:val="en-US"/>
        </w:rPr>
      </w:pPr>
      <w:del w:id="152" w:author="Anne, Krishna" w:date="2016-05-25T11:52:00Z">
        <w:r w:rsidRPr="00AE3734" w:rsidDel="00AE3734">
          <w:rPr>
            <w:rPrChange w:id="153" w:author="Anne, Krishna" w:date="2016-05-25T11:52:00Z">
              <w:rPr>
                <w:rStyle w:val="Hyperlink"/>
                <w:b w:val="0"/>
              </w:rPr>
            </w:rPrChange>
          </w:rPr>
          <w:delText>1</w:delText>
        </w:r>
        <w:r w:rsidDel="00AE3734">
          <w:rPr>
            <w:rFonts w:eastAsiaTheme="minorEastAsia"/>
            <w:b w:val="0"/>
            <w:color w:val="auto"/>
            <w:kern w:val="0"/>
            <w:sz w:val="22"/>
            <w:szCs w:val="22"/>
            <w:lang w:val="en-US"/>
          </w:rPr>
          <w:tab/>
        </w:r>
        <w:r w:rsidRPr="00AE3734" w:rsidDel="00AE3734">
          <w:rPr>
            <w:rPrChange w:id="154" w:author="Anne, Krishna" w:date="2016-05-25T11:52:00Z">
              <w:rPr>
                <w:rStyle w:val="Hyperlink"/>
                <w:b w:val="0"/>
              </w:rPr>
            </w:rPrChange>
          </w:rPr>
          <w:delText>Introduction</w:delText>
        </w:r>
        <w:r w:rsidDel="00AE3734">
          <w:rPr>
            <w:webHidden/>
          </w:rPr>
          <w:tab/>
        </w:r>
        <w:r w:rsidR="00E83597" w:rsidDel="00AE3734">
          <w:rPr>
            <w:webHidden/>
          </w:rPr>
          <w:delText>3</w:delText>
        </w:r>
      </w:del>
    </w:p>
    <w:p w:rsidR="00F4318C" w:rsidDel="00AE3734" w:rsidRDefault="00F4318C">
      <w:pPr>
        <w:pStyle w:val="TOC2"/>
        <w:rPr>
          <w:del w:id="155" w:author="Anne, Krishna" w:date="2016-05-25T11:52:00Z"/>
          <w:rFonts w:asciiTheme="minorHAnsi" w:eastAsiaTheme="minorEastAsia" w:hAnsiTheme="minorHAnsi"/>
          <w:color w:val="auto"/>
          <w:kern w:val="0"/>
          <w:szCs w:val="22"/>
        </w:rPr>
      </w:pPr>
      <w:del w:id="156" w:author="Anne, Krishna" w:date="2016-05-25T11:52:00Z">
        <w:r w:rsidRPr="00AE3734" w:rsidDel="00AE3734">
          <w:rPr>
            <w:rPrChange w:id="157" w:author="Anne, Krishna" w:date="2016-05-25T11:52:00Z">
              <w:rPr>
                <w:rStyle w:val="Hyperlink"/>
              </w:rPr>
            </w:rPrChange>
          </w:rPr>
          <w:delText>1.1</w:delText>
        </w:r>
        <w:r w:rsidDel="00AE3734">
          <w:rPr>
            <w:rFonts w:asciiTheme="minorHAnsi" w:eastAsiaTheme="minorEastAsia" w:hAnsiTheme="minorHAnsi"/>
            <w:color w:val="auto"/>
            <w:kern w:val="0"/>
            <w:szCs w:val="22"/>
          </w:rPr>
          <w:tab/>
        </w:r>
        <w:r w:rsidRPr="00AE3734" w:rsidDel="00AE3734">
          <w:rPr>
            <w:rPrChange w:id="158" w:author="Anne, Krishna" w:date="2016-05-25T11:52:00Z">
              <w:rPr>
                <w:rStyle w:val="Hyperlink"/>
              </w:rPr>
            </w:rPrChange>
          </w:rPr>
          <w:delText>Purpose</w:delText>
        </w:r>
        <w:r w:rsidDel="00AE3734">
          <w:rPr>
            <w:webHidden/>
          </w:rPr>
          <w:tab/>
        </w:r>
        <w:r w:rsidR="00E83597" w:rsidDel="00AE3734">
          <w:rPr>
            <w:webHidden/>
          </w:rPr>
          <w:delText>3</w:delText>
        </w:r>
      </w:del>
    </w:p>
    <w:p w:rsidR="00F4318C" w:rsidDel="00AE3734" w:rsidRDefault="00F4318C">
      <w:pPr>
        <w:pStyle w:val="TOC2"/>
        <w:rPr>
          <w:del w:id="159" w:author="Anne, Krishna" w:date="2016-05-25T11:52:00Z"/>
          <w:rFonts w:asciiTheme="minorHAnsi" w:eastAsiaTheme="minorEastAsia" w:hAnsiTheme="minorHAnsi"/>
          <w:color w:val="auto"/>
          <w:kern w:val="0"/>
          <w:szCs w:val="22"/>
        </w:rPr>
      </w:pPr>
      <w:del w:id="160" w:author="Anne, Krishna" w:date="2016-05-25T11:52:00Z">
        <w:r w:rsidRPr="00AE3734" w:rsidDel="00AE3734">
          <w:rPr>
            <w:rPrChange w:id="161" w:author="Anne, Krishna" w:date="2016-05-25T11:52:00Z">
              <w:rPr>
                <w:rStyle w:val="Hyperlink"/>
              </w:rPr>
            </w:rPrChange>
          </w:rPr>
          <w:delText>1.2</w:delText>
        </w:r>
        <w:r w:rsidDel="00AE3734">
          <w:rPr>
            <w:rFonts w:asciiTheme="minorHAnsi" w:eastAsiaTheme="minorEastAsia" w:hAnsiTheme="minorHAnsi"/>
            <w:color w:val="auto"/>
            <w:kern w:val="0"/>
            <w:szCs w:val="22"/>
          </w:rPr>
          <w:tab/>
        </w:r>
        <w:r w:rsidRPr="00AE3734" w:rsidDel="00AE3734">
          <w:rPr>
            <w:rPrChange w:id="162" w:author="Anne, Krishna" w:date="2016-05-25T11:52:00Z">
              <w:rPr>
                <w:rStyle w:val="Hyperlink"/>
              </w:rPr>
            </w:rPrChange>
          </w:rPr>
          <w:delText>Scope</w:delText>
        </w:r>
        <w:r w:rsidDel="00AE3734">
          <w:rPr>
            <w:webHidden/>
          </w:rPr>
          <w:tab/>
        </w:r>
        <w:r w:rsidR="00E83597" w:rsidDel="00AE3734">
          <w:rPr>
            <w:webHidden/>
          </w:rPr>
          <w:delText>3</w:delText>
        </w:r>
      </w:del>
    </w:p>
    <w:p w:rsidR="00F4318C" w:rsidDel="00AE3734" w:rsidRDefault="00F4318C">
      <w:pPr>
        <w:pStyle w:val="TOC1"/>
        <w:rPr>
          <w:del w:id="163" w:author="Anne, Krishna" w:date="2016-05-25T11:52:00Z"/>
          <w:rFonts w:eastAsiaTheme="minorEastAsia"/>
          <w:b w:val="0"/>
          <w:color w:val="auto"/>
          <w:kern w:val="0"/>
          <w:sz w:val="22"/>
          <w:szCs w:val="22"/>
          <w:lang w:val="en-US"/>
        </w:rPr>
      </w:pPr>
      <w:del w:id="164" w:author="Anne, Krishna" w:date="2016-05-25T11:52:00Z">
        <w:r w:rsidRPr="00AE3734" w:rsidDel="00AE3734">
          <w:rPr>
            <w:rPrChange w:id="165" w:author="Anne, Krishna" w:date="2016-05-25T11:52:00Z">
              <w:rPr>
                <w:rStyle w:val="Hyperlink"/>
                <w:rFonts w:cs="Calibri"/>
                <w:b w:val="0"/>
              </w:rPr>
            </w:rPrChange>
          </w:rPr>
          <w:delText>2</w:delText>
        </w:r>
        <w:r w:rsidDel="00AE3734">
          <w:rPr>
            <w:rFonts w:eastAsiaTheme="minorEastAsia"/>
            <w:b w:val="0"/>
            <w:color w:val="auto"/>
            <w:kern w:val="0"/>
            <w:sz w:val="22"/>
            <w:szCs w:val="22"/>
            <w:lang w:val="en-US"/>
          </w:rPr>
          <w:tab/>
        </w:r>
        <w:r w:rsidRPr="00AE3734" w:rsidDel="00AE3734">
          <w:rPr>
            <w:rPrChange w:id="166" w:author="Anne, Krishna" w:date="2016-05-25T11:52:00Z">
              <w:rPr>
                <w:rStyle w:val="Hyperlink"/>
                <w:rFonts w:cs="Calibri"/>
                <w:b w:val="0"/>
              </w:rPr>
            </w:rPrChange>
          </w:rPr>
          <w:delText>&lt;Component Name&gt; &amp; High-Level Description</w:delText>
        </w:r>
        <w:r w:rsidDel="00AE3734">
          <w:rPr>
            <w:webHidden/>
          </w:rPr>
          <w:tab/>
        </w:r>
        <w:r w:rsidR="00E83597" w:rsidDel="00AE3734">
          <w:rPr>
            <w:webHidden/>
          </w:rPr>
          <w:delText>3</w:delText>
        </w:r>
      </w:del>
    </w:p>
    <w:p w:rsidR="00F4318C" w:rsidDel="00AE3734" w:rsidRDefault="00F4318C">
      <w:pPr>
        <w:pStyle w:val="TOC1"/>
        <w:rPr>
          <w:del w:id="167" w:author="Anne, Krishna" w:date="2016-05-25T11:52:00Z"/>
          <w:rFonts w:eastAsiaTheme="minorEastAsia"/>
          <w:b w:val="0"/>
          <w:color w:val="auto"/>
          <w:kern w:val="0"/>
          <w:sz w:val="22"/>
          <w:szCs w:val="22"/>
          <w:lang w:val="en-US"/>
        </w:rPr>
      </w:pPr>
      <w:del w:id="168" w:author="Anne, Krishna" w:date="2016-05-25T11:52:00Z">
        <w:r w:rsidRPr="00AE3734" w:rsidDel="00AE3734">
          <w:rPr>
            <w:rPrChange w:id="169" w:author="Anne, Krishna" w:date="2016-05-25T11:52:00Z">
              <w:rPr>
                <w:rStyle w:val="Hyperlink"/>
                <w:rFonts w:cs="Calibri"/>
                <w:b w:val="0"/>
              </w:rPr>
            </w:rPrChange>
          </w:rPr>
          <w:delText>3</w:delText>
        </w:r>
        <w:r w:rsidDel="00AE3734">
          <w:rPr>
            <w:rFonts w:eastAsiaTheme="minorEastAsia"/>
            <w:b w:val="0"/>
            <w:color w:val="auto"/>
            <w:kern w:val="0"/>
            <w:sz w:val="22"/>
            <w:szCs w:val="22"/>
            <w:lang w:val="en-US"/>
          </w:rPr>
          <w:tab/>
        </w:r>
        <w:r w:rsidRPr="00AE3734" w:rsidDel="00AE3734">
          <w:rPr>
            <w:rPrChange w:id="170" w:author="Anne, Krishna" w:date="2016-05-25T11:52:00Z">
              <w:rPr>
                <w:rStyle w:val="Hyperlink"/>
                <w:rFonts w:cs="Calibri"/>
                <w:b w:val="0"/>
              </w:rPr>
            </w:rPrChange>
          </w:rPr>
          <w:delText>Design details of software module</w:delText>
        </w:r>
        <w:r w:rsidDel="00AE3734">
          <w:rPr>
            <w:webHidden/>
          </w:rPr>
          <w:tab/>
        </w:r>
        <w:r w:rsidR="00E83597" w:rsidDel="00AE3734">
          <w:rPr>
            <w:webHidden/>
          </w:rPr>
          <w:delText>3</w:delText>
        </w:r>
      </w:del>
    </w:p>
    <w:p w:rsidR="00F4318C" w:rsidDel="00AE3734" w:rsidRDefault="00F4318C">
      <w:pPr>
        <w:pStyle w:val="TOC2"/>
        <w:rPr>
          <w:del w:id="171" w:author="Anne, Krishna" w:date="2016-05-25T11:52:00Z"/>
          <w:rFonts w:asciiTheme="minorHAnsi" w:eastAsiaTheme="minorEastAsia" w:hAnsiTheme="minorHAnsi"/>
          <w:color w:val="auto"/>
          <w:kern w:val="0"/>
          <w:szCs w:val="22"/>
        </w:rPr>
      </w:pPr>
      <w:del w:id="172" w:author="Anne, Krishna" w:date="2016-05-25T11:52:00Z">
        <w:r w:rsidRPr="00AE3734" w:rsidDel="00AE3734">
          <w:rPr>
            <w:rPrChange w:id="173" w:author="Anne, Krishna" w:date="2016-05-25T11:52:00Z">
              <w:rPr>
                <w:rStyle w:val="Hyperlink"/>
                <w:rFonts w:cs="Calibri"/>
              </w:rPr>
            </w:rPrChange>
          </w:rPr>
          <w:delText>3.1</w:delText>
        </w:r>
        <w:r w:rsidDel="00AE3734">
          <w:rPr>
            <w:rFonts w:asciiTheme="minorHAnsi" w:eastAsiaTheme="minorEastAsia" w:hAnsiTheme="minorHAnsi"/>
            <w:color w:val="auto"/>
            <w:kern w:val="0"/>
            <w:szCs w:val="22"/>
          </w:rPr>
          <w:tab/>
        </w:r>
        <w:r w:rsidRPr="00AE3734" w:rsidDel="00AE3734">
          <w:rPr>
            <w:rPrChange w:id="174" w:author="Anne, Krishna" w:date="2016-05-25T11:52:00Z">
              <w:rPr>
                <w:rStyle w:val="Hyperlink"/>
              </w:rPr>
            </w:rPrChange>
          </w:rPr>
          <w:delText>Graphical representation of &lt;Component Name&gt;</w:delText>
        </w:r>
        <w:r w:rsidDel="00AE3734">
          <w:rPr>
            <w:webHidden/>
          </w:rPr>
          <w:tab/>
        </w:r>
        <w:r w:rsidR="00E83597" w:rsidDel="00AE3734">
          <w:rPr>
            <w:webHidden/>
          </w:rPr>
          <w:delText>3</w:delText>
        </w:r>
      </w:del>
    </w:p>
    <w:p w:rsidR="00F4318C" w:rsidDel="00AE3734" w:rsidRDefault="00F4318C">
      <w:pPr>
        <w:pStyle w:val="TOC2"/>
        <w:rPr>
          <w:del w:id="175" w:author="Anne, Krishna" w:date="2016-05-25T11:52:00Z"/>
          <w:rFonts w:asciiTheme="minorHAnsi" w:eastAsiaTheme="minorEastAsia" w:hAnsiTheme="minorHAnsi"/>
          <w:color w:val="auto"/>
          <w:kern w:val="0"/>
          <w:szCs w:val="22"/>
        </w:rPr>
      </w:pPr>
      <w:del w:id="176" w:author="Anne, Krishna" w:date="2016-05-25T11:52:00Z">
        <w:r w:rsidRPr="00AE3734" w:rsidDel="00AE3734">
          <w:rPr>
            <w:rPrChange w:id="177" w:author="Anne, Krishna" w:date="2016-05-25T11:52:00Z">
              <w:rPr>
                <w:rStyle w:val="Hyperlink"/>
                <w:rFonts w:cs="Calibri"/>
              </w:rPr>
            </w:rPrChange>
          </w:rPr>
          <w:delText>3.2</w:delText>
        </w:r>
        <w:r w:rsidDel="00AE3734">
          <w:rPr>
            <w:rFonts w:asciiTheme="minorHAnsi" w:eastAsiaTheme="minorEastAsia" w:hAnsiTheme="minorHAnsi"/>
            <w:color w:val="auto"/>
            <w:kern w:val="0"/>
            <w:szCs w:val="22"/>
          </w:rPr>
          <w:tab/>
        </w:r>
        <w:r w:rsidRPr="00AE3734" w:rsidDel="00AE3734">
          <w:rPr>
            <w:rPrChange w:id="178" w:author="Anne, Krishna" w:date="2016-05-25T11:52:00Z">
              <w:rPr>
                <w:rStyle w:val="Hyperlink"/>
                <w:rFonts w:cs="Calibri"/>
              </w:rPr>
            </w:rPrChange>
          </w:rPr>
          <w:delText>Data Flow Diagram</w:delText>
        </w:r>
        <w:r w:rsidDel="00AE3734">
          <w:rPr>
            <w:webHidden/>
          </w:rPr>
          <w:tab/>
        </w:r>
        <w:r w:rsidR="00E83597" w:rsidDel="00AE3734">
          <w:rPr>
            <w:webHidden/>
          </w:rPr>
          <w:delText>3</w:delText>
        </w:r>
      </w:del>
    </w:p>
    <w:p w:rsidR="00F4318C" w:rsidDel="00AE3734" w:rsidRDefault="00F4318C">
      <w:pPr>
        <w:pStyle w:val="TOC3"/>
        <w:tabs>
          <w:tab w:val="left" w:pos="1200"/>
        </w:tabs>
        <w:rPr>
          <w:del w:id="179" w:author="Anne, Krishna" w:date="2016-05-25T11:52:00Z"/>
          <w:rFonts w:asciiTheme="minorHAnsi" w:eastAsiaTheme="minorEastAsia" w:hAnsiTheme="minorHAnsi"/>
          <w:color w:val="auto"/>
          <w:kern w:val="0"/>
          <w:sz w:val="22"/>
          <w:szCs w:val="22"/>
        </w:rPr>
      </w:pPr>
      <w:del w:id="180" w:author="Anne, Krishna" w:date="2016-05-25T11:52:00Z">
        <w:r w:rsidRPr="00AE3734" w:rsidDel="00AE3734">
          <w:rPr>
            <w:rPrChange w:id="181" w:author="Anne, Krishna" w:date="2016-05-25T11:52:00Z">
              <w:rPr>
                <w:rStyle w:val="Hyperlink"/>
                <w:rFonts w:cs="Calibri"/>
              </w:rPr>
            </w:rPrChange>
          </w:rPr>
          <w:delText>3.2.1</w:delText>
        </w:r>
        <w:r w:rsidDel="00AE3734">
          <w:rPr>
            <w:rFonts w:asciiTheme="minorHAnsi" w:eastAsiaTheme="minorEastAsia" w:hAnsiTheme="minorHAnsi"/>
            <w:color w:val="auto"/>
            <w:kern w:val="0"/>
            <w:sz w:val="22"/>
            <w:szCs w:val="22"/>
          </w:rPr>
          <w:tab/>
        </w:r>
        <w:r w:rsidRPr="00AE3734" w:rsidDel="00AE3734">
          <w:rPr>
            <w:rPrChange w:id="182" w:author="Anne, Krishna" w:date="2016-05-25T11:52:00Z">
              <w:rPr>
                <w:rStyle w:val="Hyperlink"/>
              </w:rPr>
            </w:rPrChange>
          </w:rPr>
          <w:delText>Component level DFD</w:delText>
        </w:r>
        <w:r w:rsidDel="00AE3734">
          <w:rPr>
            <w:webHidden/>
          </w:rPr>
          <w:tab/>
        </w:r>
        <w:r w:rsidR="00E83597" w:rsidDel="00AE3734">
          <w:rPr>
            <w:webHidden/>
          </w:rPr>
          <w:delText>3</w:delText>
        </w:r>
      </w:del>
    </w:p>
    <w:p w:rsidR="00F4318C" w:rsidDel="00AE3734" w:rsidRDefault="00F4318C">
      <w:pPr>
        <w:pStyle w:val="TOC3"/>
        <w:tabs>
          <w:tab w:val="left" w:pos="1200"/>
        </w:tabs>
        <w:rPr>
          <w:del w:id="183" w:author="Anne, Krishna" w:date="2016-05-25T11:52:00Z"/>
          <w:rFonts w:asciiTheme="minorHAnsi" w:eastAsiaTheme="minorEastAsia" w:hAnsiTheme="minorHAnsi"/>
          <w:color w:val="auto"/>
          <w:kern w:val="0"/>
          <w:sz w:val="22"/>
          <w:szCs w:val="22"/>
        </w:rPr>
      </w:pPr>
      <w:del w:id="184" w:author="Anne, Krishna" w:date="2016-05-25T11:52:00Z">
        <w:r w:rsidRPr="00AE3734" w:rsidDel="00AE3734">
          <w:rPr>
            <w:rPrChange w:id="185" w:author="Anne, Krishna" w:date="2016-05-25T11:52:00Z">
              <w:rPr>
                <w:rStyle w:val="Hyperlink"/>
                <w:rFonts w:cs="Calibri"/>
              </w:rPr>
            </w:rPrChange>
          </w:rPr>
          <w:delText>3.2.2</w:delText>
        </w:r>
        <w:r w:rsidDel="00AE3734">
          <w:rPr>
            <w:rFonts w:asciiTheme="minorHAnsi" w:eastAsiaTheme="minorEastAsia" w:hAnsiTheme="minorHAnsi"/>
            <w:color w:val="auto"/>
            <w:kern w:val="0"/>
            <w:sz w:val="22"/>
            <w:szCs w:val="22"/>
          </w:rPr>
          <w:tab/>
        </w:r>
        <w:r w:rsidRPr="00AE3734" w:rsidDel="00AE3734">
          <w:rPr>
            <w:rPrChange w:id="186" w:author="Anne, Krishna" w:date="2016-05-25T11:52:00Z">
              <w:rPr>
                <w:rStyle w:val="Hyperlink"/>
              </w:rPr>
            </w:rPrChange>
          </w:rPr>
          <w:delText>Function level DFD</w:delText>
        </w:r>
        <w:r w:rsidDel="00AE3734">
          <w:rPr>
            <w:webHidden/>
          </w:rPr>
          <w:tab/>
        </w:r>
        <w:r w:rsidR="00E83597" w:rsidDel="00AE3734">
          <w:rPr>
            <w:webHidden/>
          </w:rPr>
          <w:delText>3</w:delText>
        </w:r>
      </w:del>
    </w:p>
    <w:p w:rsidR="00F4318C" w:rsidDel="00AE3734" w:rsidRDefault="00F4318C">
      <w:pPr>
        <w:pStyle w:val="TOC1"/>
        <w:rPr>
          <w:del w:id="187" w:author="Anne, Krishna" w:date="2016-05-25T11:52:00Z"/>
          <w:rFonts w:eastAsiaTheme="minorEastAsia"/>
          <w:b w:val="0"/>
          <w:color w:val="auto"/>
          <w:kern w:val="0"/>
          <w:sz w:val="22"/>
          <w:szCs w:val="22"/>
          <w:lang w:val="en-US"/>
        </w:rPr>
      </w:pPr>
      <w:del w:id="188" w:author="Anne, Krishna" w:date="2016-05-25T11:52:00Z">
        <w:r w:rsidRPr="00AE3734" w:rsidDel="00AE3734">
          <w:rPr>
            <w:rPrChange w:id="189" w:author="Anne, Krishna" w:date="2016-05-25T11:52:00Z">
              <w:rPr>
                <w:rStyle w:val="Hyperlink"/>
                <w:rFonts w:cs="Calibri"/>
                <w:b w:val="0"/>
              </w:rPr>
            </w:rPrChange>
          </w:rPr>
          <w:delText>4</w:delText>
        </w:r>
        <w:r w:rsidDel="00AE3734">
          <w:rPr>
            <w:rFonts w:eastAsiaTheme="minorEastAsia"/>
            <w:b w:val="0"/>
            <w:color w:val="auto"/>
            <w:kern w:val="0"/>
            <w:sz w:val="22"/>
            <w:szCs w:val="22"/>
            <w:lang w:val="en-US"/>
          </w:rPr>
          <w:tab/>
        </w:r>
        <w:r w:rsidRPr="00AE3734" w:rsidDel="00AE3734">
          <w:rPr>
            <w:rPrChange w:id="190" w:author="Anne, Krishna" w:date="2016-05-25T11:52:00Z">
              <w:rPr>
                <w:rStyle w:val="Hyperlink"/>
                <w:rFonts w:cs="Calibri"/>
                <w:b w:val="0"/>
              </w:rPr>
            </w:rPrChange>
          </w:rPr>
          <w:delText>Constant Data Dictionary</w:delText>
        </w:r>
        <w:r w:rsidDel="00AE3734">
          <w:rPr>
            <w:webHidden/>
          </w:rPr>
          <w:tab/>
        </w:r>
        <w:r w:rsidR="00E83597" w:rsidDel="00AE3734">
          <w:rPr>
            <w:webHidden/>
          </w:rPr>
          <w:delText>3</w:delText>
        </w:r>
      </w:del>
    </w:p>
    <w:p w:rsidR="00F4318C" w:rsidDel="00AE3734" w:rsidRDefault="00F4318C">
      <w:pPr>
        <w:pStyle w:val="TOC2"/>
        <w:rPr>
          <w:del w:id="191" w:author="Anne, Krishna" w:date="2016-05-25T11:52:00Z"/>
          <w:rFonts w:asciiTheme="minorHAnsi" w:eastAsiaTheme="minorEastAsia" w:hAnsiTheme="minorHAnsi"/>
          <w:color w:val="auto"/>
          <w:kern w:val="0"/>
          <w:szCs w:val="22"/>
        </w:rPr>
      </w:pPr>
      <w:del w:id="192" w:author="Anne, Krishna" w:date="2016-05-25T11:52:00Z">
        <w:r w:rsidRPr="00AE3734" w:rsidDel="00AE3734">
          <w:rPr>
            <w:rPrChange w:id="193" w:author="Anne, Krishna" w:date="2016-05-25T11:52:00Z">
              <w:rPr>
                <w:rStyle w:val="Hyperlink"/>
              </w:rPr>
            </w:rPrChange>
          </w:rPr>
          <w:delText>4.1</w:delText>
        </w:r>
        <w:r w:rsidDel="00AE3734">
          <w:rPr>
            <w:rFonts w:asciiTheme="minorHAnsi" w:eastAsiaTheme="minorEastAsia" w:hAnsiTheme="minorHAnsi"/>
            <w:color w:val="auto"/>
            <w:kern w:val="0"/>
            <w:szCs w:val="22"/>
          </w:rPr>
          <w:tab/>
        </w:r>
        <w:r w:rsidRPr="00AE3734" w:rsidDel="00AE3734">
          <w:rPr>
            <w:rPrChange w:id="194" w:author="Anne, Krishna" w:date="2016-05-25T11:52:00Z">
              <w:rPr>
                <w:rStyle w:val="Hyperlink"/>
              </w:rPr>
            </w:rPrChange>
          </w:rPr>
          <w:delText>Program (fixed) Constants</w:delText>
        </w:r>
        <w:r w:rsidDel="00AE3734">
          <w:rPr>
            <w:webHidden/>
          </w:rPr>
          <w:tab/>
        </w:r>
        <w:r w:rsidR="00E83597" w:rsidDel="00AE3734">
          <w:rPr>
            <w:webHidden/>
          </w:rPr>
          <w:delText>3</w:delText>
        </w:r>
      </w:del>
    </w:p>
    <w:p w:rsidR="00F4318C" w:rsidDel="00AE3734" w:rsidRDefault="00F4318C">
      <w:pPr>
        <w:pStyle w:val="TOC3"/>
        <w:tabs>
          <w:tab w:val="left" w:pos="1200"/>
        </w:tabs>
        <w:rPr>
          <w:del w:id="195" w:author="Anne, Krishna" w:date="2016-05-25T11:52:00Z"/>
          <w:rFonts w:asciiTheme="minorHAnsi" w:eastAsiaTheme="minorEastAsia" w:hAnsiTheme="minorHAnsi"/>
          <w:color w:val="auto"/>
          <w:kern w:val="0"/>
          <w:sz w:val="22"/>
          <w:szCs w:val="22"/>
        </w:rPr>
      </w:pPr>
      <w:del w:id="196" w:author="Anne, Krishna" w:date="2016-05-25T11:52:00Z">
        <w:r w:rsidRPr="00AE3734" w:rsidDel="00AE3734">
          <w:rPr>
            <w:rPrChange w:id="197" w:author="Anne, Krishna" w:date="2016-05-25T11:52:00Z">
              <w:rPr>
                <w:rStyle w:val="Hyperlink"/>
              </w:rPr>
            </w:rPrChange>
          </w:rPr>
          <w:delText>4.1.1</w:delText>
        </w:r>
        <w:r w:rsidDel="00AE3734">
          <w:rPr>
            <w:rFonts w:asciiTheme="minorHAnsi" w:eastAsiaTheme="minorEastAsia" w:hAnsiTheme="minorHAnsi"/>
            <w:color w:val="auto"/>
            <w:kern w:val="0"/>
            <w:sz w:val="22"/>
            <w:szCs w:val="22"/>
          </w:rPr>
          <w:tab/>
        </w:r>
        <w:r w:rsidRPr="00AE3734" w:rsidDel="00AE3734">
          <w:rPr>
            <w:rPrChange w:id="198" w:author="Anne, Krishna" w:date="2016-05-25T11:52:00Z">
              <w:rPr>
                <w:rStyle w:val="Hyperlink"/>
              </w:rPr>
            </w:rPrChange>
          </w:rPr>
          <w:delText>Embedded Constants</w:delText>
        </w:r>
        <w:r w:rsidDel="00AE3734">
          <w:rPr>
            <w:webHidden/>
          </w:rPr>
          <w:tab/>
        </w:r>
        <w:r w:rsidR="00E83597" w:rsidDel="00AE3734">
          <w:rPr>
            <w:webHidden/>
          </w:rPr>
          <w:delText>3</w:delText>
        </w:r>
      </w:del>
    </w:p>
    <w:p w:rsidR="00F4318C" w:rsidDel="00AE3734" w:rsidRDefault="00F4318C">
      <w:pPr>
        <w:pStyle w:val="TOC1"/>
        <w:rPr>
          <w:del w:id="199" w:author="Anne, Krishna" w:date="2016-05-25T11:52:00Z"/>
          <w:rFonts w:eastAsiaTheme="minorEastAsia"/>
          <w:b w:val="0"/>
          <w:color w:val="auto"/>
          <w:kern w:val="0"/>
          <w:sz w:val="22"/>
          <w:szCs w:val="22"/>
          <w:lang w:val="en-US"/>
        </w:rPr>
      </w:pPr>
      <w:del w:id="200" w:author="Anne, Krishna" w:date="2016-05-25T11:52:00Z">
        <w:r w:rsidRPr="00AE3734" w:rsidDel="00AE3734">
          <w:rPr>
            <w:rPrChange w:id="201" w:author="Anne, Krishna" w:date="2016-05-25T11:52:00Z">
              <w:rPr>
                <w:rStyle w:val="Hyperlink"/>
                <w:rFonts w:cs="Calibri"/>
                <w:b w:val="0"/>
              </w:rPr>
            </w:rPrChange>
          </w:rPr>
          <w:delText>5</w:delText>
        </w:r>
        <w:r w:rsidDel="00AE3734">
          <w:rPr>
            <w:rFonts w:eastAsiaTheme="minorEastAsia"/>
            <w:b w:val="0"/>
            <w:color w:val="auto"/>
            <w:kern w:val="0"/>
            <w:sz w:val="22"/>
            <w:szCs w:val="22"/>
            <w:lang w:val="en-US"/>
          </w:rPr>
          <w:tab/>
        </w:r>
        <w:r w:rsidRPr="00AE3734" w:rsidDel="00AE3734">
          <w:rPr>
            <w:rPrChange w:id="202" w:author="Anne, Krishna" w:date="2016-05-25T11:52:00Z">
              <w:rPr>
                <w:rStyle w:val="Hyperlink"/>
                <w:rFonts w:cs="Calibri"/>
                <w:b w:val="0"/>
              </w:rPr>
            </w:rPrChange>
          </w:rPr>
          <w:delText>Software Component Implementation</w:delText>
        </w:r>
        <w:r w:rsidDel="00AE3734">
          <w:rPr>
            <w:webHidden/>
          </w:rPr>
          <w:tab/>
        </w:r>
        <w:r w:rsidR="00E83597" w:rsidDel="00AE3734">
          <w:rPr>
            <w:webHidden/>
          </w:rPr>
          <w:delText>3</w:delText>
        </w:r>
      </w:del>
    </w:p>
    <w:p w:rsidR="00F4318C" w:rsidDel="00AE3734" w:rsidRDefault="00F4318C">
      <w:pPr>
        <w:pStyle w:val="TOC2"/>
        <w:rPr>
          <w:del w:id="203" w:author="Anne, Krishna" w:date="2016-05-25T11:52:00Z"/>
          <w:rFonts w:asciiTheme="minorHAnsi" w:eastAsiaTheme="minorEastAsia" w:hAnsiTheme="minorHAnsi"/>
          <w:color w:val="auto"/>
          <w:kern w:val="0"/>
          <w:szCs w:val="22"/>
        </w:rPr>
      </w:pPr>
      <w:del w:id="204" w:author="Anne, Krishna" w:date="2016-05-25T11:52:00Z">
        <w:r w:rsidRPr="00AE3734" w:rsidDel="00AE3734">
          <w:rPr>
            <w:rPrChange w:id="205" w:author="Anne, Krishna" w:date="2016-05-25T11:52:00Z">
              <w:rPr>
                <w:rStyle w:val="Hyperlink"/>
              </w:rPr>
            </w:rPrChange>
          </w:rPr>
          <w:delText>5.1</w:delText>
        </w:r>
        <w:r w:rsidDel="00AE3734">
          <w:rPr>
            <w:rFonts w:asciiTheme="minorHAnsi" w:eastAsiaTheme="minorEastAsia" w:hAnsiTheme="minorHAnsi"/>
            <w:color w:val="auto"/>
            <w:kern w:val="0"/>
            <w:szCs w:val="22"/>
          </w:rPr>
          <w:tab/>
        </w:r>
        <w:r w:rsidRPr="00AE3734" w:rsidDel="00AE3734">
          <w:rPr>
            <w:rPrChange w:id="206" w:author="Anne, Krishna" w:date="2016-05-25T11:52:00Z">
              <w:rPr>
                <w:rStyle w:val="Hyperlink"/>
              </w:rPr>
            </w:rPrChange>
          </w:rPr>
          <w:delText>Sub-Module Functions</w:delText>
        </w:r>
        <w:r w:rsidDel="00AE3734">
          <w:rPr>
            <w:webHidden/>
          </w:rPr>
          <w:tab/>
        </w:r>
        <w:r w:rsidR="00E83597" w:rsidDel="00AE3734">
          <w:rPr>
            <w:webHidden/>
          </w:rPr>
          <w:delText>3</w:delText>
        </w:r>
      </w:del>
    </w:p>
    <w:p w:rsidR="00F4318C" w:rsidDel="00AE3734" w:rsidRDefault="00F4318C">
      <w:pPr>
        <w:pStyle w:val="TOC2"/>
        <w:rPr>
          <w:del w:id="207" w:author="Anne, Krishna" w:date="2016-05-25T11:52:00Z"/>
          <w:rFonts w:asciiTheme="minorHAnsi" w:eastAsiaTheme="minorEastAsia" w:hAnsiTheme="minorHAnsi"/>
          <w:color w:val="auto"/>
          <w:kern w:val="0"/>
          <w:szCs w:val="22"/>
        </w:rPr>
      </w:pPr>
      <w:del w:id="208" w:author="Anne, Krishna" w:date="2016-05-25T11:52:00Z">
        <w:r w:rsidRPr="00AE3734" w:rsidDel="00AE3734">
          <w:rPr>
            <w:rPrChange w:id="209" w:author="Anne, Krishna" w:date="2016-05-25T11:52:00Z">
              <w:rPr>
                <w:rStyle w:val="Hyperlink"/>
                <w:rFonts w:cs="Calibri"/>
              </w:rPr>
            </w:rPrChange>
          </w:rPr>
          <w:delText>5.1.1</w:delText>
        </w:r>
        <w:r w:rsidDel="00AE3734">
          <w:rPr>
            <w:rFonts w:asciiTheme="minorHAnsi" w:eastAsiaTheme="minorEastAsia" w:hAnsiTheme="minorHAnsi"/>
            <w:color w:val="auto"/>
            <w:kern w:val="0"/>
            <w:szCs w:val="22"/>
          </w:rPr>
          <w:tab/>
        </w:r>
        <w:r w:rsidRPr="00AE3734" w:rsidDel="00AE3734">
          <w:rPr>
            <w:rPrChange w:id="210" w:author="Anne, Krishna" w:date="2016-05-25T11:52:00Z">
              <w:rPr>
                <w:rStyle w:val="Hyperlink"/>
                <w:rFonts w:cs="Calibri"/>
              </w:rPr>
            </w:rPrChange>
          </w:rPr>
          <w:delText>Init: &lt;ModuleName&gt;Init&lt;n&gt;</w:delText>
        </w:r>
        <w:r w:rsidDel="00AE3734">
          <w:rPr>
            <w:webHidden/>
          </w:rPr>
          <w:tab/>
        </w:r>
        <w:r w:rsidR="00E83597" w:rsidDel="00AE3734">
          <w:rPr>
            <w:webHidden/>
          </w:rPr>
          <w:delText>3</w:delText>
        </w:r>
      </w:del>
    </w:p>
    <w:p w:rsidR="00F4318C" w:rsidDel="00AE3734" w:rsidRDefault="00F4318C">
      <w:pPr>
        <w:pStyle w:val="TOC2"/>
        <w:rPr>
          <w:del w:id="211" w:author="Anne, Krishna" w:date="2016-05-25T11:52:00Z"/>
          <w:rFonts w:asciiTheme="minorHAnsi" w:eastAsiaTheme="minorEastAsia" w:hAnsiTheme="minorHAnsi"/>
          <w:color w:val="auto"/>
          <w:kern w:val="0"/>
          <w:szCs w:val="22"/>
        </w:rPr>
      </w:pPr>
      <w:del w:id="212" w:author="Anne, Krishna" w:date="2016-05-25T11:52:00Z">
        <w:r w:rsidRPr="00AE3734" w:rsidDel="00AE3734">
          <w:rPr>
            <w:rPrChange w:id="213" w:author="Anne, Krishna" w:date="2016-05-25T11:52:00Z">
              <w:rPr>
                <w:rStyle w:val="Hyperlink"/>
                <w:rFonts w:cs="Calibri"/>
              </w:rPr>
            </w:rPrChange>
          </w:rPr>
          <w:delText>5.1.1.1</w:delText>
        </w:r>
        <w:r w:rsidDel="00AE3734">
          <w:rPr>
            <w:rFonts w:asciiTheme="minorHAnsi" w:eastAsiaTheme="minorEastAsia" w:hAnsiTheme="minorHAnsi"/>
            <w:color w:val="auto"/>
            <w:kern w:val="0"/>
            <w:szCs w:val="22"/>
          </w:rPr>
          <w:tab/>
        </w:r>
        <w:r w:rsidRPr="00AE3734" w:rsidDel="00AE3734">
          <w:rPr>
            <w:rPrChange w:id="214" w:author="Anne, Krishna" w:date="2016-05-25T11:52:00Z">
              <w:rPr>
                <w:rStyle w:val="Hyperlink"/>
                <w:rFonts w:cs="Calibri"/>
              </w:rPr>
            </w:rPrChange>
          </w:rPr>
          <w:delText>Design Rationale</w:delText>
        </w:r>
        <w:r w:rsidDel="00AE3734">
          <w:rPr>
            <w:webHidden/>
          </w:rPr>
          <w:tab/>
        </w:r>
        <w:r w:rsidR="00E83597" w:rsidDel="00AE3734">
          <w:rPr>
            <w:webHidden/>
          </w:rPr>
          <w:delText>3</w:delText>
        </w:r>
      </w:del>
    </w:p>
    <w:p w:rsidR="00F4318C" w:rsidDel="00AE3734" w:rsidRDefault="00F4318C">
      <w:pPr>
        <w:pStyle w:val="TOC2"/>
        <w:rPr>
          <w:del w:id="215" w:author="Anne, Krishna" w:date="2016-05-25T11:52:00Z"/>
          <w:rFonts w:asciiTheme="minorHAnsi" w:eastAsiaTheme="minorEastAsia" w:hAnsiTheme="minorHAnsi"/>
          <w:color w:val="auto"/>
          <w:kern w:val="0"/>
          <w:szCs w:val="22"/>
        </w:rPr>
      </w:pPr>
      <w:del w:id="216" w:author="Anne, Krishna" w:date="2016-05-25T11:52:00Z">
        <w:r w:rsidRPr="00AE3734" w:rsidDel="00AE3734">
          <w:rPr>
            <w:rPrChange w:id="217" w:author="Anne, Krishna" w:date="2016-05-25T11:52:00Z">
              <w:rPr>
                <w:rStyle w:val="Hyperlink"/>
                <w:rFonts w:cs="Calibri"/>
              </w:rPr>
            </w:rPrChange>
          </w:rPr>
          <w:delText>5.1.1.2</w:delText>
        </w:r>
        <w:r w:rsidDel="00AE3734">
          <w:rPr>
            <w:rFonts w:asciiTheme="minorHAnsi" w:eastAsiaTheme="minorEastAsia" w:hAnsiTheme="minorHAnsi"/>
            <w:color w:val="auto"/>
            <w:kern w:val="0"/>
            <w:szCs w:val="22"/>
          </w:rPr>
          <w:tab/>
        </w:r>
        <w:r w:rsidRPr="00AE3734" w:rsidDel="00AE3734">
          <w:rPr>
            <w:rPrChange w:id="218" w:author="Anne, Krishna" w:date="2016-05-25T11:52:00Z">
              <w:rPr>
                <w:rStyle w:val="Hyperlink"/>
                <w:rFonts w:cs="Calibri"/>
              </w:rPr>
            </w:rPrChange>
          </w:rPr>
          <w:delText>Module Outputs</w:delText>
        </w:r>
        <w:r w:rsidDel="00AE3734">
          <w:rPr>
            <w:webHidden/>
          </w:rPr>
          <w:tab/>
        </w:r>
        <w:r w:rsidR="00E83597" w:rsidDel="00AE3734">
          <w:rPr>
            <w:webHidden/>
          </w:rPr>
          <w:delText>3</w:delText>
        </w:r>
      </w:del>
    </w:p>
    <w:p w:rsidR="00F4318C" w:rsidDel="00AE3734" w:rsidRDefault="00F4318C">
      <w:pPr>
        <w:pStyle w:val="TOC2"/>
        <w:rPr>
          <w:del w:id="219" w:author="Anne, Krishna" w:date="2016-05-25T11:52:00Z"/>
          <w:rFonts w:asciiTheme="minorHAnsi" w:eastAsiaTheme="minorEastAsia" w:hAnsiTheme="minorHAnsi"/>
          <w:color w:val="auto"/>
          <w:kern w:val="0"/>
          <w:szCs w:val="22"/>
        </w:rPr>
      </w:pPr>
      <w:del w:id="220" w:author="Anne, Krishna" w:date="2016-05-25T11:52:00Z">
        <w:r w:rsidRPr="00AE3734" w:rsidDel="00AE3734">
          <w:rPr>
            <w:rPrChange w:id="221" w:author="Anne, Krishna" w:date="2016-05-25T11:52:00Z">
              <w:rPr>
                <w:rStyle w:val="Hyperlink"/>
                <w:rFonts w:cs="Calibri"/>
              </w:rPr>
            </w:rPrChange>
          </w:rPr>
          <w:delText>5.1.2</w:delText>
        </w:r>
        <w:r w:rsidDel="00AE3734">
          <w:rPr>
            <w:rFonts w:asciiTheme="minorHAnsi" w:eastAsiaTheme="minorEastAsia" w:hAnsiTheme="minorHAnsi"/>
            <w:color w:val="auto"/>
            <w:kern w:val="0"/>
            <w:szCs w:val="22"/>
          </w:rPr>
          <w:tab/>
        </w:r>
        <w:r w:rsidRPr="00AE3734" w:rsidDel="00AE3734">
          <w:rPr>
            <w:rPrChange w:id="222" w:author="Anne, Krishna" w:date="2016-05-25T11:52:00Z">
              <w:rPr>
                <w:rStyle w:val="Hyperlink"/>
                <w:rFonts w:cs="Calibri"/>
              </w:rPr>
            </w:rPrChange>
          </w:rPr>
          <w:delText>Per: &lt;ModuleName&gt;_Per&lt;n&gt;</w:delText>
        </w:r>
        <w:r w:rsidDel="00AE3734">
          <w:rPr>
            <w:webHidden/>
          </w:rPr>
          <w:tab/>
        </w:r>
        <w:r w:rsidR="00E83597" w:rsidDel="00AE3734">
          <w:rPr>
            <w:webHidden/>
          </w:rPr>
          <w:delText>3</w:delText>
        </w:r>
      </w:del>
    </w:p>
    <w:p w:rsidR="00F4318C" w:rsidDel="00AE3734" w:rsidRDefault="00F4318C">
      <w:pPr>
        <w:pStyle w:val="TOC2"/>
        <w:rPr>
          <w:del w:id="223" w:author="Anne, Krishna" w:date="2016-05-25T11:52:00Z"/>
          <w:rFonts w:asciiTheme="minorHAnsi" w:eastAsiaTheme="minorEastAsia" w:hAnsiTheme="minorHAnsi"/>
          <w:color w:val="auto"/>
          <w:kern w:val="0"/>
          <w:szCs w:val="22"/>
        </w:rPr>
      </w:pPr>
      <w:del w:id="224" w:author="Anne, Krishna" w:date="2016-05-25T11:52:00Z">
        <w:r w:rsidRPr="00AE3734" w:rsidDel="00AE3734">
          <w:rPr>
            <w:rPrChange w:id="225" w:author="Anne, Krishna" w:date="2016-05-25T11:52:00Z">
              <w:rPr>
                <w:rStyle w:val="Hyperlink"/>
                <w:rFonts w:cs="Calibri"/>
              </w:rPr>
            </w:rPrChange>
          </w:rPr>
          <w:delText>5.1.2.1</w:delText>
        </w:r>
        <w:r w:rsidDel="00AE3734">
          <w:rPr>
            <w:rFonts w:asciiTheme="minorHAnsi" w:eastAsiaTheme="minorEastAsia" w:hAnsiTheme="minorHAnsi"/>
            <w:color w:val="auto"/>
            <w:kern w:val="0"/>
            <w:szCs w:val="22"/>
          </w:rPr>
          <w:tab/>
        </w:r>
        <w:r w:rsidRPr="00AE3734" w:rsidDel="00AE3734">
          <w:rPr>
            <w:rPrChange w:id="226" w:author="Anne, Krishna" w:date="2016-05-25T11:52:00Z">
              <w:rPr>
                <w:rStyle w:val="Hyperlink"/>
                <w:rFonts w:cs="Calibri"/>
              </w:rPr>
            </w:rPrChange>
          </w:rPr>
          <w:delText>Design Rationale</w:delText>
        </w:r>
        <w:r w:rsidDel="00AE3734">
          <w:rPr>
            <w:webHidden/>
          </w:rPr>
          <w:tab/>
        </w:r>
        <w:r w:rsidR="00E83597" w:rsidDel="00AE3734">
          <w:rPr>
            <w:webHidden/>
          </w:rPr>
          <w:delText>3</w:delText>
        </w:r>
      </w:del>
    </w:p>
    <w:p w:rsidR="00F4318C" w:rsidDel="00AE3734" w:rsidRDefault="00F4318C">
      <w:pPr>
        <w:pStyle w:val="TOC2"/>
        <w:rPr>
          <w:del w:id="227" w:author="Anne, Krishna" w:date="2016-05-25T11:52:00Z"/>
          <w:rFonts w:asciiTheme="minorHAnsi" w:eastAsiaTheme="minorEastAsia" w:hAnsiTheme="minorHAnsi"/>
          <w:color w:val="auto"/>
          <w:kern w:val="0"/>
          <w:szCs w:val="22"/>
        </w:rPr>
      </w:pPr>
      <w:del w:id="228" w:author="Anne, Krishna" w:date="2016-05-25T11:52:00Z">
        <w:r w:rsidRPr="00AE3734" w:rsidDel="00AE3734">
          <w:rPr>
            <w:rPrChange w:id="229" w:author="Anne, Krishna" w:date="2016-05-25T11:52:00Z">
              <w:rPr>
                <w:rStyle w:val="Hyperlink"/>
                <w:rFonts w:cs="Calibri"/>
              </w:rPr>
            </w:rPrChange>
          </w:rPr>
          <w:delText>5.1.2.2</w:delText>
        </w:r>
        <w:r w:rsidDel="00AE3734">
          <w:rPr>
            <w:rFonts w:asciiTheme="minorHAnsi" w:eastAsiaTheme="minorEastAsia" w:hAnsiTheme="minorHAnsi"/>
            <w:color w:val="auto"/>
            <w:kern w:val="0"/>
            <w:szCs w:val="22"/>
          </w:rPr>
          <w:tab/>
        </w:r>
        <w:r w:rsidRPr="00AE3734" w:rsidDel="00AE3734">
          <w:rPr>
            <w:rPrChange w:id="230" w:author="Anne, Krishna" w:date="2016-05-25T11:52:00Z">
              <w:rPr>
                <w:rStyle w:val="Hyperlink"/>
                <w:rFonts w:cs="Calibri"/>
              </w:rPr>
            </w:rPrChange>
          </w:rPr>
          <w:delText>Store Module Inputs to Local copies</w:delText>
        </w:r>
        <w:r w:rsidDel="00AE3734">
          <w:rPr>
            <w:webHidden/>
          </w:rPr>
          <w:tab/>
        </w:r>
        <w:r w:rsidR="00E83597" w:rsidDel="00AE3734">
          <w:rPr>
            <w:webHidden/>
          </w:rPr>
          <w:delText>3</w:delText>
        </w:r>
      </w:del>
    </w:p>
    <w:p w:rsidR="00F4318C" w:rsidDel="00AE3734" w:rsidRDefault="00F4318C">
      <w:pPr>
        <w:pStyle w:val="TOC2"/>
        <w:rPr>
          <w:del w:id="231" w:author="Anne, Krishna" w:date="2016-05-25T11:52:00Z"/>
          <w:rFonts w:asciiTheme="minorHAnsi" w:eastAsiaTheme="minorEastAsia" w:hAnsiTheme="minorHAnsi"/>
          <w:color w:val="auto"/>
          <w:kern w:val="0"/>
          <w:szCs w:val="22"/>
        </w:rPr>
      </w:pPr>
      <w:del w:id="232" w:author="Anne, Krishna" w:date="2016-05-25T11:52:00Z">
        <w:r w:rsidRPr="00AE3734" w:rsidDel="00AE3734">
          <w:rPr>
            <w:rPrChange w:id="233" w:author="Anne, Krishna" w:date="2016-05-25T11:52:00Z">
              <w:rPr>
                <w:rStyle w:val="Hyperlink"/>
                <w:rFonts w:cs="Calibri"/>
              </w:rPr>
            </w:rPrChange>
          </w:rPr>
          <w:delText>5.1.2.3</w:delText>
        </w:r>
        <w:r w:rsidDel="00AE3734">
          <w:rPr>
            <w:rFonts w:asciiTheme="minorHAnsi" w:eastAsiaTheme="minorEastAsia" w:hAnsiTheme="minorHAnsi"/>
            <w:color w:val="auto"/>
            <w:kern w:val="0"/>
            <w:szCs w:val="22"/>
          </w:rPr>
          <w:tab/>
        </w:r>
        <w:r w:rsidRPr="00AE3734" w:rsidDel="00AE3734">
          <w:rPr>
            <w:rPrChange w:id="234" w:author="Anne, Krishna" w:date="2016-05-25T11:52:00Z">
              <w:rPr>
                <w:rStyle w:val="Hyperlink"/>
                <w:rFonts w:cs="Calibri"/>
              </w:rPr>
            </w:rPrChange>
          </w:rPr>
          <w:delText>(Processing of function)………</w:delText>
        </w:r>
        <w:r w:rsidDel="00AE3734">
          <w:rPr>
            <w:webHidden/>
          </w:rPr>
          <w:tab/>
        </w:r>
        <w:r w:rsidR="00E83597" w:rsidDel="00AE3734">
          <w:rPr>
            <w:webHidden/>
          </w:rPr>
          <w:delText>3</w:delText>
        </w:r>
      </w:del>
    </w:p>
    <w:p w:rsidR="00F4318C" w:rsidDel="00AE3734" w:rsidRDefault="00F4318C">
      <w:pPr>
        <w:pStyle w:val="TOC2"/>
        <w:rPr>
          <w:del w:id="235" w:author="Anne, Krishna" w:date="2016-05-25T11:52:00Z"/>
          <w:rFonts w:asciiTheme="minorHAnsi" w:eastAsiaTheme="minorEastAsia" w:hAnsiTheme="minorHAnsi"/>
          <w:color w:val="auto"/>
          <w:kern w:val="0"/>
          <w:szCs w:val="22"/>
        </w:rPr>
      </w:pPr>
      <w:del w:id="236" w:author="Anne, Krishna" w:date="2016-05-25T11:52:00Z">
        <w:r w:rsidRPr="00AE3734" w:rsidDel="00AE3734">
          <w:rPr>
            <w:rPrChange w:id="237" w:author="Anne, Krishna" w:date="2016-05-25T11:52:00Z">
              <w:rPr>
                <w:rStyle w:val="Hyperlink"/>
                <w:rFonts w:cs="Calibri"/>
              </w:rPr>
            </w:rPrChange>
          </w:rPr>
          <w:delText>5.1.2.4</w:delText>
        </w:r>
        <w:r w:rsidDel="00AE3734">
          <w:rPr>
            <w:rFonts w:asciiTheme="minorHAnsi" w:eastAsiaTheme="minorEastAsia" w:hAnsiTheme="minorHAnsi"/>
            <w:color w:val="auto"/>
            <w:kern w:val="0"/>
            <w:szCs w:val="22"/>
          </w:rPr>
          <w:tab/>
        </w:r>
        <w:r w:rsidRPr="00AE3734" w:rsidDel="00AE3734">
          <w:rPr>
            <w:rPrChange w:id="238" w:author="Anne, Krishna" w:date="2016-05-25T11:52:00Z">
              <w:rPr>
                <w:rStyle w:val="Hyperlink"/>
                <w:rFonts w:cs="Calibri"/>
              </w:rPr>
            </w:rPrChange>
          </w:rPr>
          <w:delText>Store Local copy of outputs into Module Outputs</w:delText>
        </w:r>
        <w:r w:rsidDel="00AE3734">
          <w:rPr>
            <w:webHidden/>
          </w:rPr>
          <w:tab/>
        </w:r>
        <w:r w:rsidR="00E83597" w:rsidDel="00AE3734">
          <w:rPr>
            <w:webHidden/>
          </w:rPr>
          <w:delText>3</w:delText>
        </w:r>
      </w:del>
    </w:p>
    <w:p w:rsidR="00F4318C" w:rsidDel="00AE3734" w:rsidRDefault="00F4318C">
      <w:pPr>
        <w:pStyle w:val="TOC2"/>
        <w:rPr>
          <w:del w:id="239" w:author="Anne, Krishna" w:date="2016-05-25T11:52:00Z"/>
          <w:rFonts w:asciiTheme="minorHAnsi" w:eastAsiaTheme="minorEastAsia" w:hAnsiTheme="minorHAnsi"/>
          <w:color w:val="auto"/>
          <w:kern w:val="0"/>
          <w:szCs w:val="22"/>
        </w:rPr>
      </w:pPr>
      <w:del w:id="240" w:author="Anne, Krishna" w:date="2016-05-25T11:52:00Z">
        <w:r w:rsidRPr="00AE3734" w:rsidDel="00AE3734">
          <w:rPr>
            <w:rPrChange w:id="241" w:author="Anne, Krishna" w:date="2016-05-25T11:52:00Z">
              <w:rPr>
                <w:rStyle w:val="Hyperlink"/>
              </w:rPr>
            </w:rPrChange>
          </w:rPr>
          <w:delText>5.2</w:delText>
        </w:r>
        <w:r w:rsidDel="00AE3734">
          <w:rPr>
            <w:rFonts w:asciiTheme="minorHAnsi" w:eastAsiaTheme="minorEastAsia" w:hAnsiTheme="minorHAnsi"/>
            <w:color w:val="auto"/>
            <w:kern w:val="0"/>
            <w:szCs w:val="22"/>
          </w:rPr>
          <w:tab/>
        </w:r>
        <w:r w:rsidRPr="00AE3734" w:rsidDel="00AE3734">
          <w:rPr>
            <w:rPrChange w:id="242" w:author="Anne, Krishna" w:date="2016-05-25T11:52:00Z">
              <w:rPr>
                <w:rStyle w:val="Hyperlink"/>
              </w:rPr>
            </w:rPrChange>
          </w:rPr>
          <w:delText>Server Runables</w:delText>
        </w:r>
        <w:r w:rsidDel="00AE3734">
          <w:rPr>
            <w:webHidden/>
          </w:rPr>
          <w:tab/>
        </w:r>
        <w:r w:rsidR="00E83597" w:rsidDel="00AE3734">
          <w:rPr>
            <w:webHidden/>
          </w:rPr>
          <w:delText>3</w:delText>
        </w:r>
      </w:del>
    </w:p>
    <w:p w:rsidR="00F4318C" w:rsidDel="00AE3734" w:rsidRDefault="00F4318C">
      <w:pPr>
        <w:pStyle w:val="TOC2"/>
        <w:rPr>
          <w:del w:id="243" w:author="Anne, Krishna" w:date="2016-05-25T11:52:00Z"/>
          <w:rFonts w:asciiTheme="minorHAnsi" w:eastAsiaTheme="minorEastAsia" w:hAnsiTheme="minorHAnsi"/>
          <w:color w:val="auto"/>
          <w:kern w:val="0"/>
          <w:szCs w:val="22"/>
        </w:rPr>
      </w:pPr>
      <w:del w:id="244" w:author="Anne, Krishna" w:date="2016-05-25T11:52:00Z">
        <w:r w:rsidRPr="00AE3734" w:rsidDel="00AE3734">
          <w:rPr>
            <w:rPrChange w:id="245" w:author="Anne, Krishna" w:date="2016-05-25T11:52:00Z">
              <w:rPr>
                <w:rStyle w:val="Hyperlink"/>
                <w:rFonts w:cs="Calibri"/>
              </w:rPr>
            </w:rPrChange>
          </w:rPr>
          <w:delText>5.2.1</w:delText>
        </w:r>
        <w:r w:rsidDel="00AE3734">
          <w:rPr>
            <w:rFonts w:asciiTheme="minorHAnsi" w:eastAsiaTheme="minorEastAsia" w:hAnsiTheme="minorHAnsi"/>
            <w:color w:val="auto"/>
            <w:kern w:val="0"/>
            <w:szCs w:val="22"/>
          </w:rPr>
          <w:tab/>
        </w:r>
        <w:r w:rsidRPr="00AE3734" w:rsidDel="00AE3734">
          <w:rPr>
            <w:rPrChange w:id="246" w:author="Anne, Krishna" w:date="2016-05-25T11:52:00Z">
              <w:rPr>
                <w:rStyle w:val="Hyperlink"/>
                <w:rFonts w:cs="Calibri"/>
              </w:rPr>
            </w:rPrChange>
          </w:rPr>
          <w:delText>&lt;Server Runable Name&gt;</w:delText>
        </w:r>
        <w:r w:rsidDel="00AE3734">
          <w:rPr>
            <w:webHidden/>
          </w:rPr>
          <w:tab/>
        </w:r>
        <w:r w:rsidR="00E83597" w:rsidDel="00AE3734">
          <w:rPr>
            <w:webHidden/>
          </w:rPr>
          <w:delText>3</w:delText>
        </w:r>
      </w:del>
    </w:p>
    <w:p w:rsidR="00F4318C" w:rsidDel="00AE3734" w:rsidRDefault="00F4318C">
      <w:pPr>
        <w:pStyle w:val="TOC2"/>
        <w:rPr>
          <w:del w:id="247" w:author="Anne, Krishna" w:date="2016-05-25T11:52:00Z"/>
          <w:rFonts w:asciiTheme="minorHAnsi" w:eastAsiaTheme="minorEastAsia" w:hAnsiTheme="minorHAnsi"/>
          <w:color w:val="auto"/>
          <w:kern w:val="0"/>
          <w:szCs w:val="22"/>
        </w:rPr>
      </w:pPr>
      <w:del w:id="248" w:author="Anne, Krishna" w:date="2016-05-25T11:52:00Z">
        <w:r w:rsidRPr="00AE3734" w:rsidDel="00AE3734">
          <w:rPr>
            <w:rPrChange w:id="249" w:author="Anne, Krishna" w:date="2016-05-25T11:52:00Z">
              <w:rPr>
                <w:rStyle w:val="Hyperlink"/>
                <w:rFonts w:cs="Calibri"/>
              </w:rPr>
            </w:rPrChange>
          </w:rPr>
          <w:delText>5.2.1.1</w:delText>
        </w:r>
        <w:r w:rsidDel="00AE3734">
          <w:rPr>
            <w:rFonts w:asciiTheme="minorHAnsi" w:eastAsiaTheme="minorEastAsia" w:hAnsiTheme="minorHAnsi"/>
            <w:color w:val="auto"/>
            <w:kern w:val="0"/>
            <w:szCs w:val="22"/>
          </w:rPr>
          <w:tab/>
        </w:r>
        <w:r w:rsidRPr="00AE3734" w:rsidDel="00AE3734">
          <w:rPr>
            <w:rPrChange w:id="250" w:author="Anne, Krishna" w:date="2016-05-25T11:52:00Z">
              <w:rPr>
                <w:rStyle w:val="Hyperlink"/>
                <w:rFonts w:cs="Calibri"/>
              </w:rPr>
            </w:rPrChange>
          </w:rPr>
          <w:delText>Design Rationale</w:delText>
        </w:r>
        <w:r w:rsidDel="00AE3734">
          <w:rPr>
            <w:webHidden/>
          </w:rPr>
          <w:tab/>
        </w:r>
        <w:r w:rsidR="00E83597" w:rsidDel="00AE3734">
          <w:rPr>
            <w:webHidden/>
          </w:rPr>
          <w:delText>3</w:delText>
        </w:r>
      </w:del>
    </w:p>
    <w:p w:rsidR="00F4318C" w:rsidDel="00AE3734" w:rsidRDefault="00F4318C">
      <w:pPr>
        <w:pStyle w:val="TOC2"/>
        <w:rPr>
          <w:del w:id="251" w:author="Anne, Krishna" w:date="2016-05-25T11:52:00Z"/>
          <w:rFonts w:asciiTheme="minorHAnsi" w:eastAsiaTheme="minorEastAsia" w:hAnsiTheme="minorHAnsi"/>
          <w:color w:val="auto"/>
          <w:kern w:val="0"/>
          <w:szCs w:val="22"/>
        </w:rPr>
      </w:pPr>
      <w:del w:id="252" w:author="Anne, Krishna" w:date="2016-05-25T11:52:00Z">
        <w:r w:rsidRPr="00AE3734" w:rsidDel="00AE3734">
          <w:rPr>
            <w:rPrChange w:id="253" w:author="Anne, Krishna" w:date="2016-05-25T11:52:00Z">
              <w:rPr>
                <w:rStyle w:val="Hyperlink"/>
                <w:rFonts w:cs="Calibri"/>
              </w:rPr>
            </w:rPrChange>
          </w:rPr>
          <w:delText>5.2.1.2</w:delText>
        </w:r>
        <w:r w:rsidDel="00AE3734">
          <w:rPr>
            <w:rFonts w:asciiTheme="minorHAnsi" w:eastAsiaTheme="minorEastAsia" w:hAnsiTheme="minorHAnsi"/>
            <w:color w:val="auto"/>
            <w:kern w:val="0"/>
            <w:szCs w:val="22"/>
          </w:rPr>
          <w:tab/>
        </w:r>
        <w:r w:rsidRPr="00AE3734" w:rsidDel="00AE3734">
          <w:rPr>
            <w:rPrChange w:id="254" w:author="Anne, Krishna" w:date="2016-05-25T11:52:00Z">
              <w:rPr>
                <w:rStyle w:val="Hyperlink"/>
                <w:rFonts w:cs="Calibri"/>
              </w:rPr>
            </w:rPrChange>
          </w:rPr>
          <w:delText>(Processing of function)………</w:delText>
        </w:r>
        <w:r w:rsidDel="00AE3734">
          <w:rPr>
            <w:webHidden/>
          </w:rPr>
          <w:tab/>
        </w:r>
        <w:r w:rsidR="00E83597" w:rsidDel="00AE3734">
          <w:rPr>
            <w:webHidden/>
          </w:rPr>
          <w:delText>3</w:delText>
        </w:r>
      </w:del>
    </w:p>
    <w:p w:rsidR="00F4318C" w:rsidDel="00AE3734" w:rsidRDefault="00F4318C">
      <w:pPr>
        <w:pStyle w:val="TOC2"/>
        <w:rPr>
          <w:del w:id="255" w:author="Anne, Krishna" w:date="2016-05-25T11:52:00Z"/>
          <w:rFonts w:asciiTheme="minorHAnsi" w:eastAsiaTheme="minorEastAsia" w:hAnsiTheme="minorHAnsi"/>
          <w:color w:val="auto"/>
          <w:kern w:val="0"/>
          <w:szCs w:val="22"/>
        </w:rPr>
      </w:pPr>
      <w:del w:id="256" w:author="Anne, Krishna" w:date="2016-05-25T11:52:00Z">
        <w:r w:rsidRPr="00AE3734" w:rsidDel="00AE3734">
          <w:rPr>
            <w:rPrChange w:id="257" w:author="Anne, Krishna" w:date="2016-05-25T11:52:00Z">
              <w:rPr>
                <w:rStyle w:val="Hyperlink"/>
                <w:rFonts w:cs="Calibri"/>
              </w:rPr>
            </w:rPrChange>
          </w:rPr>
          <w:delText>5.3</w:delText>
        </w:r>
        <w:r w:rsidDel="00AE3734">
          <w:rPr>
            <w:rFonts w:asciiTheme="minorHAnsi" w:eastAsiaTheme="minorEastAsia" w:hAnsiTheme="minorHAnsi"/>
            <w:color w:val="auto"/>
            <w:kern w:val="0"/>
            <w:szCs w:val="22"/>
          </w:rPr>
          <w:tab/>
        </w:r>
        <w:r w:rsidRPr="00AE3734" w:rsidDel="00AE3734">
          <w:rPr>
            <w:rPrChange w:id="258" w:author="Anne, Krishna" w:date="2016-05-25T11:52:00Z">
              <w:rPr>
                <w:rStyle w:val="Hyperlink"/>
                <w:rFonts w:cs="Calibri"/>
              </w:rPr>
            </w:rPrChange>
          </w:rPr>
          <w:delText>Interrupt Functions</w:delText>
        </w:r>
        <w:r w:rsidDel="00AE3734">
          <w:rPr>
            <w:webHidden/>
          </w:rPr>
          <w:tab/>
        </w:r>
        <w:r w:rsidR="00E83597" w:rsidDel="00AE3734">
          <w:rPr>
            <w:webHidden/>
          </w:rPr>
          <w:delText>3</w:delText>
        </w:r>
      </w:del>
    </w:p>
    <w:p w:rsidR="00F4318C" w:rsidDel="00AE3734" w:rsidRDefault="00F4318C">
      <w:pPr>
        <w:pStyle w:val="TOC2"/>
        <w:rPr>
          <w:del w:id="259" w:author="Anne, Krishna" w:date="2016-05-25T11:52:00Z"/>
          <w:rFonts w:asciiTheme="minorHAnsi" w:eastAsiaTheme="minorEastAsia" w:hAnsiTheme="minorHAnsi"/>
          <w:color w:val="auto"/>
          <w:kern w:val="0"/>
          <w:szCs w:val="22"/>
        </w:rPr>
      </w:pPr>
      <w:del w:id="260" w:author="Anne, Krishna" w:date="2016-05-25T11:52:00Z">
        <w:r w:rsidRPr="00AE3734" w:rsidDel="00AE3734">
          <w:rPr>
            <w:rPrChange w:id="261" w:author="Anne, Krishna" w:date="2016-05-25T11:52:00Z">
              <w:rPr>
                <w:rStyle w:val="Hyperlink"/>
                <w:rFonts w:cs="Calibri"/>
              </w:rPr>
            </w:rPrChange>
          </w:rPr>
          <w:delText>5.3.1</w:delText>
        </w:r>
        <w:r w:rsidDel="00AE3734">
          <w:rPr>
            <w:rFonts w:asciiTheme="minorHAnsi" w:eastAsiaTheme="minorEastAsia" w:hAnsiTheme="minorHAnsi"/>
            <w:color w:val="auto"/>
            <w:kern w:val="0"/>
            <w:szCs w:val="22"/>
          </w:rPr>
          <w:tab/>
        </w:r>
        <w:r w:rsidRPr="00AE3734" w:rsidDel="00AE3734">
          <w:rPr>
            <w:rPrChange w:id="262" w:author="Anne, Krishna" w:date="2016-05-25T11:52:00Z">
              <w:rPr>
                <w:rStyle w:val="Hyperlink"/>
                <w:rFonts w:cs="Calibri"/>
              </w:rPr>
            </w:rPrChange>
          </w:rPr>
          <w:delText>Interrupt Function Name</w:delText>
        </w:r>
        <w:r w:rsidDel="00AE3734">
          <w:rPr>
            <w:webHidden/>
          </w:rPr>
          <w:tab/>
        </w:r>
        <w:r w:rsidR="00E83597" w:rsidDel="00AE3734">
          <w:rPr>
            <w:webHidden/>
          </w:rPr>
          <w:delText>3</w:delText>
        </w:r>
      </w:del>
    </w:p>
    <w:p w:rsidR="00F4318C" w:rsidDel="00AE3734" w:rsidRDefault="00F4318C">
      <w:pPr>
        <w:pStyle w:val="TOC2"/>
        <w:rPr>
          <w:del w:id="263" w:author="Anne, Krishna" w:date="2016-05-25T11:52:00Z"/>
          <w:rFonts w:asciiTheme="minorHAnsi" w:eastAsiaTheme="minorEastAsia" w:hAnsiTheme="minorHAnsi"/>
          <w:color w:val="auto"/>
          <w:kern w:val="0"/>
          <w:szCs w:val="22"/>
        </w:rPr>
      </w:pPr>
      <w:del w:id="264" w:author="Anne, Krishna" w:date="2016-05-25T11:52:00Z">
        <w:r w:rsidRPr="00AE3734" w:rsidDel="00AE3734">
          <w:rPr>
            <w:rPrChange w:id="265" w:author="Anne, Krishna" w:date="2016-05-25T11:52:00Z">
              <w:rPr>
                <w:rStyle w:val="Hyperlink"/>
                <w:rFonts w:cs="Calibri"/>
              </w:rPr>
            </w:rPrChange>
          </w:rPr>
          <w:delText>5.3.1.1</w:delText>
        </w:r>
        <w:r w:rsidDel="00AE3734">
          <w:rPr>
            <w:rFonts w:asciiTheme="minorHAnsi" w:eastAsiaTheme="minorEastAsia" w:hAnsiTheme="minorHAnsi"/>
            <w:color w:val="auto"/>
            <w:kern w:val="0"/>
            <w:szCs w:val="22"/>
          </w:rPr>
          <w:tab/>
        </w:r>
        <w:r w:rsidRPr="00AE3734" w:rsidDel="00AE3734">
          <w:rPr>
            <w:rPrChange w:id="266" w:author="Anne, Krishna" w:date="2016-05-25T11:52:00Z">
              <w:rPr>
                <w:rStyle w:val="Hyperlink"/>
                <w:rFonts w:cs="Calibri"/>
              </w:rPr>
            </w:rPrChange>
          </w:rPr>
          <w:delText>Design Rationale</w:delText>
        </w:r>
        <w:r w:rsidDel="00AE3734">
          <w:rPr>
            <w:webHidden/>
          </w:rPr>
          <w:tab/>
        </w:r>
        <w:r w:rsidR="00E83597" w:rsidDel="00AE3734">
          <w:rPr>
            <w:webHidden/>
          </w:rPr>
          <w:delText>3</w:delText>
        </w:r>
      </w:del>
    </w:p>
    <w:p w:rsidR="00F4318C" w:rsidDel="00AE3734" w:rsidRDefault="00F4318C">
      <w:pPr>
        <w:pStyle w:val="TOC2"/>
        <w:rPr>
          <w:del w:id="267" w:author="Anne, Krishna" w:date="2016-05-25T11:52:00Z"/>
          <w:rFonts w:asciiTheme="minorHAnsi" w:eastAsiaTheme="minorEastAsia" w:hAnsiTheme="minorHAnsi"/>
          <w:color w:val="auto"/>
          <w:kern w:val="0"/>
          <w:szCs w:val="22"/>
        </w:rPr>
      </w:pPr>
      <w:del w:id="268" w:author="Anne, Krishna" w:date="2016-05-25T11:52:00Z">
        <w:r w:rsidRPr="00AE3734" w:rsidDel="00AE3734">
          <w:rPr>
            <w:rPrChange w:id="269" w:author="Anne, Krishna" w:date="2016-05-25T11:52:00Z">
              <w:rPr>
                <w:rStyle w:val="Hyperlink"/>
                <w:rFonts w:cs="Calibri"/>
              </w:rPr>
            </w:rPrChange>
          </w:rPr>
          <w:delText>5.3.1.2</w:delText>
        </w:r>
        <w:r w:rsidDel="00AE3734">
          <w:rPr>
            <w:rFonts w:asciiTheme="minorHAnsi" w:eastAsiaTheme="minorEastAsia" w:hAnsiTheme="minorHAnsi"/>
            <w:color w:val="auto"/>
            <w:kern w:val="0"/>
            <w:szCs w:val="22"/>
          </w:rPr>
          <w:tab/>
        </w:r>
        <w:r w:rsidRPr="00AE3734" w:rsidDel="00AE3734">
          <w:rPr>
            <w:rPrChange w:id="270" w:author="Anne, Krishna" w:date="2016-05-25T11:52:00Z">
              <w:rPr>
                <w:rStyle w:val="Hyperlink"/>
                <w:rFonts w:cs="Calibri"/>
              </w:rPr>
            </w:rPrChange>
          </w:rPr>
          <w:delText>(Processing of the ISR function)…..</w:delText>
        </w:r>
        <w:r w:rsidDel="00AE3734">
          <w:rPr>
            <w:webHidden/>
          </w:rPr>
          <w:tab/>
        </w:r>
        <w:r w:rsidR="00E83597" w:rsidDel="00AE3734">
          <w:rPr>
            <w:webHidden/>
          </w:rPr>
          <w:delText>3</w:delText>
        </w:r>
      </w:del>
    </w:p>
    <w:p w:rsidR="00F4318C" w:rsidDel="00AE3734" w:rsidRDefault="00F4318C">
      <w:pPr>
        <w:pStyle w:val="TOC2"/>
        <w:rPr>
          <w:del w:id="271" w:author="Anne, Krishna" w:date="2016-05-25T11:52:00Z"/>
          <w:rFonts w:asciiTheme="minorHAnsi" w:eastAsiaTheme="minorEastAsia" w:hAnsiTheme="minorHAnsi"/>
          <w:color w:val="auto"/>
          <w:kern w:val="0"/>
          <w:szCs w:val="22"/>
        </w:rPr>
      </w:pPr>
      <w:del w:id="272" w:author="Anne, Krishna" w:date="2016-05-25T11:52:00Z">
        <w:r w:rsidRPr="00AE3734" w:rsidDel="00AE3734">
          <w:rPr>
            <w:rPrChange w:id="273" w:author="Anne, Krishna" w:date="2016-05-25T11:52:00Z">
              <w:rPr>
                <w:rStyle w:val="Hyperlink"/>
                <w:rFonts w:cs="Calibri"/>
              </w:rPr>
            </w:rPrChange>
          </w:rPr>
          <w:delText>5.4</w:delText>
        </w:r>
        <w:r w:rsidDel="00AE3734">
          <w:rPr>
            <w:rFonts w:asciiTheme="minorHAnsi" w:eastAsiaTheme="minorEastAsia" w:hAnsiTheme="minorHAnsi"/>
            <w:color w:val="auto"/>
            <w:kern w:val="0"/>
            <w:szCs w:val="22"/>
          </w:rPr>
          <w:tab/>
        </w:r>
        <w:r w:rsidRPr="00AE3734" w:rsidDel="00AE3734">
          <w:rPr>
            <w:rPrChange w:id="274" w:author="Anne, Krishna" w:date="2016-05-25T11:52:00Z">
              <w:rPr>
                <w:rStyle w:val="Hyperlink"/>
                <w:rFonts w:cs="Calibri"/>
              </w:rPr>
            </w:rPrChange>
          </w:rPr>
          <w:delText>Module Internal (Local) Functions</w:delText>
        </w:r>
        <w:r w:rsidDel="00AE3734">
          <w:rPr>
            <w:webHidden/>
          </w:rPr>
          <w:tab/>
        </w:r>
        <w:r w:rsidR="00E83597" w:rsidDel="00AE3734">
          <w:rPr>
            <w:webHidden/>
          </w:rPr>
          <w:delText>3</w:delText>
        </w:r>
      </w:del>
    </w:p>
    <w:p w:rsidR="00F4318C" w:rsidDel="00AE3734" w:rsidRDefault="00F4318C">
      <w:pPr>
        <w:pStyle w:val="TOC2"/>
        <w:rPr>
          <w:del w:id="275" w:author="Anne, Krishna" w:date="2016-05-25T11:52:00Z"/>
          <w:rFonts w:asciiTheme="minorHAnsi" w:eastAsiaTheme="minorEastAsia" w:hAnsiTheme="minorHAnsi"/>
          <w:color w:val="auto"/>
          <w:kern w:val="0"/>
          <w:szCs w:val="22"/>
        </w:rPr>
      </w:pPr>
      <w:del w:id="276" w:author="Anne, Krishna" w:date="2016-05-25T11:52:00Z">
        <w:r w:rsidRPr="00AE3734" w:rsidDel="00AE3734">
          <w:rPr>
            <w:rPrChange w:id="277" w:author="Anne, Krishna" w:date="2016-05-25T11:52:00Z">
              <w:rPr>
                <w:rStyle w:val="Hyperlink"/>
                <w:rFonts w:cs="Calibri"/>
              </w:rPr>
            </w:rPrChange>
          </w:rPr>
          <w:lastRenderedPageBreak/>
          <w:delText>5.4.1</w:delText>
        </w:r>
        <w:r w:rsidDel="00AE3734">
          <w:rPr>
            <w:rFonts w:asciiTheme="minorHAnsi" w:eastAsiaTheme="minorEastAsia" w:hAnsiTheme="minorHAnsi"/>
            <w:color w:val="auto"/>
            <w:kern w:val="0"/>
            <w:szCs w:val="22"/>
          </w:rPr>
          <w:tab/>
        </w:r>
        <w:r w:rsidRPr="00AE3734" w:rsidDel="00AE3734">
          <w:rPr>
            <w:rPrChange w:id="278" w:author="Anne, Krishna" w:date="2016-05-25T11:52:00Z">
              <w:rPr>
                <w:rStyle w:val="Hyperlink"/>
                <w:rFonts w:cs="Calibri"/>
              </w:rPr>
            </w:rPrChange>
          </w:rPr>
          <w:delText>Local Function #1</w:delText>
        </w:r>
        <w:r w:rsidDel="00AE3734">
          <w:rPr>
            <w:webHidden/>
          </w:rPr>
          <w:tab/>
        </w:r>
        <w:r w:rsidR="00E83597" w:rsidDel="00AE3734">
          <w:rPr>
            <w:webHidden/>
          </w:rPr>
          <w:delText>3</w:delText>
        </w:r>
      </w:del>
    </w:p>
    <w:p w:rsidR="00F4318C" w:rsidDel="00AE3734" w:rsidRDefault="00F4318C">
      <w:pPr>
        <w:pStyle w:val="TOC2"/>
        <w:rPr>
          <w:del w:id="279" w:author="Anne, Krishna" w:date="2016-05-25T11:52:00Z"/>
          <w:rFonts w:asciiTheme="minorHAnsi" w:eastAsiaTheme="minorEastAsia" w:hAnsiTheme="minorHAnsi"/>
          <w:color w:val="auto"/>
          <w:kern w:val="0"/>
          <w:szCs w:val="22"/>
        </w:rPr>
      </w:pPr>
      <w:del w:id="280" w:author="Anne, Krishna" w:date="2016-05-25T11:52:00Z">
        <w:r w:rsidRPr="00AE3734" w:rsidDel="00AE3734">
          <w:rPr>
            <w:rPrChange w:id="281" w:author="Anne, Krishna" w:date="2016-05-25T11:52:00Z">
              <w:rPr>
                <w:rStyle w:val="Hyperlink"/>
                <w:rFonts w:cs="Calibri"/>
              </w:rPr>
            </w:rPrChange>
          </w:rPr>
          <w:delText>5.4.1.1</w:delText>
        </w:r>
        <w:r w:rsidDel="00AE3734">
          <w:rPr>
            <w:rFonts w:asciiTheme="minorHAnsi" w:eastAsiaTheme="minorEastAsia" w:hAnsiTheme="minorHAnsi"/>
            <w:color w:val="auto"/>
            <w:kern w:val="0"/>
            <w:szCs w:val="22"/>
          </w:rPr>
          <w:tab/>
        </w:r>
        <w:r w:rsidRPr="00AE3734" w:rsidDel="00AE3734">
          <w:rPr>
            <w:rPrChange w:id="282" w:author="Anne, Krishna" w:date="2016-05-25T11:52:00Z">
              <w:rPr>
                <w:rStyle w:val="Hyperlink"/>
                <w:rFonts w:cs="Calibri"/>
              </w:rPr>
            </w:rPrChange>
          </w:rPr>
          <w:delText>Design Rationale</w:delText>
        </w:r>
        <w:r w:rsidDel="00AE3734">
          <w:rPr>
            <w:webHidden/>
          </w:rPr>
          <w:tab/>
        </w:r>
        <w:r w:rsidR="00E83597" w:rsidDel="00AE3734">
          <w:rPr>
            <w:webHidden/>
          </w:rPr>
          <w:delText>3</w:delText>
        </w:r>
      </w:del>
    </w:p>
    <w:p w:rsidR="00F4318C" w:rsidDel="00AE3734" w:rsidRDefault="00F4318C">
      <w:pPr>
        <w:pStyle w:val="TOC2"/>
        <w:rPr>
          <w:del w:id="283" w:author="Anne, Krishna" w:date="2016-05-25T11:52:00Z"/>
          <w:rFonts w:asciiTheme="minorHAnsi" w:eastAsiaTheme="minorEastAsia" w:hAnsiTheme="minorHAnsi"/>
          <w:color w:val="auto"/>
          <w:kern w:val="0"/>
          <w:szCs w:val="22"/>
        </w:rPr>
      </w:pPr>
      <w:del w:id="284" w:author="Anne, Krishna" w:date="2016-05-25T11:52:00Z">
        <w:r w:rsidRPr="00AE3734" w:rsidDel="00AE3734">
          <w:rPr>
            <w:rPrChange w:id="285" w:author="Anne, Krishna" w:date="2016-05-25T11:52:00Z">
              <w:rPr>
                <w:rStyle w:val="Hyperlink"/>
                <w:rFonts w:cs="Calibri"/>
              </w:rPr>
            </w:rPrChange>
          </w:rPr>
          <w:delText>5.4.1.2</w:delText>
        </w:r>
        <w:r w:rsidDel="00AE3734">
          <w:rPr>
            <w:rFonts w:asciiTheme="minorHAnsi" w:eastAsiaTheme="minorEastAsia" w:hAnsiTheme="minorHAnsi"/>
            <w:color w:val="auto"/>
            <w:kern w:val="0"/>
            <w:szCs w:val="22"/>
          </w:rPr>
          <w:tab/>
        </w:r>
        <w:r w:rsidRPr="00AE3734" w:rsidDel="00AE3734">
          <w:rPr>
            <w:rPrChange w:id="286" w:author="Anne, Krishna" w:date="2016-05-25T11:52:00Z">
              <w:rPr>
                <w:rStyle w:val="Hyperlink"/>
                <w:rFonts w:cs="Calibri"/>
              </w:rPr>
            </w:rPrChange>
          </w:rPr>
          <w:delText>Processing</w:delText>
        </w:r>
        <w:r w:rsidDel="00AE3734">
          <w:rPr>
            <w:webHidden/>
          </w:rPr>
          <w:tab/>
        </w:r>
        <w:r w:rsidR="00E83597" w:rsidDel="00AE3734">
          <w:rPr>
            <w:webHidden/>
          </w:rPr>
          <w:delText>3</w:delText>
        </w:r>
      </w:del>
    </w:p>
    <w:p w:rsidR="00F4318C" w:rsidDel="00AE3734" w:rsidRDefault="00F4318C">
      <w:pPr>
        <w:pStyle w:val="TOC2"/>
        <w:rPr>
          <w:del w:id="287" w:author="Anne, Krishna" w:date="2016-05-25T11:52:00Z"/>
          <w:rFonts w:asciiTheme="minorHAnsi" w:eastAsiaTheme="minorEastAsia" w:hAnsiTheme="minorHAnsi"/>
          <w:color w:val="auto"/>
          <w:kern w:val="0"/>
          <w:szCs w:val="22"/>
        </w:rPr>
      </w:pPr>
      <w:del w:id="288" w:author="Anne, Krishna" w:date="2016-05-25T11:52:00Z">
        <w:r w:rsidRPr="00AE3734" w:rsidDel="00AE3734">
          <w:rPr>
            <w:rPrChange w:id="289" w:author="Anne, Krishna" w:date="2016-05-25T11:52:00Z">
              <w:rPr>
                <w:rStyle w:val="Hyperlink"/>
                <w:rFonts w:cs="Calibri"/>
              </w:rPr>
            </w:rPrChange>
          </w:rPr>
          <w:delText>5.5</w:delText>
        </w:r>
        <w:r w:rsidDel="00AE3734">
          <w:rPr>
            <w:rFonts w:asciiTheme="minorHAnsi" w:eastAsiaTheme="minorEastAsia" w:hAnsiTheme="minorHAnsi"/>
            <w:color w:val="auto"/>
            <w:kern w:val="0"/>
            <w:szCs w:val="22"/>
          </w:rPr>
          <w:tab/>
        </w:r>
        <w:r w:rsidRPr="00AE3734" w:rsidDel="00AE3734">
          <w:rPr>
            <w:rPrChange w:id="290" w:author="Anne, Krishna" w:date="2016-05-25T11:52:00Z">
              <w:rPr>
                <w:rStyle w:val="Hyperlink"/>
                <w:rFonts w:cs="Calibri"/>
              </w:rPr>
            </w:rPrChange>
          </w:rPr>
          <w:delText>GLOBAL Function/Macro Definitions</w:delText>
        </w:r>
        <w:r w:rsidDel="00AE3734">
          <w:rPr>
            <w:webHidden/>
          </w:rPr>
          <w:tab/>
        </w:r>
        <w:r w:rsidR="00E83597" w:rsidDel="00AE3734">
          <w:rPr>
            <w:webHidden/>
          </w:rPr>
          <w:delText>3</w:delText>
        </w:r>
      </w:del>
    </w:p>
    <w:p w:rsidR="00F4318C" w:rsidDel="00AE3734" w:rsidRDefault="00F4318C">
      <w:pPr>
        <w:pStyle w:val="TOC2"/>
        <w:rPr>
          <w:del w:id="291" w:author="Anne, Krishna" w:date="2016-05-25T11:52:00Z"/>
          <w:rFonts w:asciiTheme="minorHAnsi" w:eastAsiaTheme="minorEastAsia" w:hAnsiTheme="minorHAnsi"/>
          <w:color w:val="auto"/>
          <w:kern w:val="0"/>
          <w:szCs w:val="22"/>
        </w:rPr>
      </w:pPr>
      <w:del w:id="292" w:author="Anne, Krishna" w:date="2016-05-25T11:52:00Z">
        <w:r w:rsidRPr="00AE3734" w:rsidDel="00AE3734">
          <w:rPr>
            <w:rPrChange w:id="293" w:author="Anne, Krishna" w:date="2016-05-25T11:52:00Z">
              <w:rPr>
                <w:rStyle w:val="Hyperlink"/>
                <w:rFonts w:cs="Calibri"/>
              </w:rPr>
            </w:rPrChange>
          </w:rPr>
          <w:delText>5.5.1</w:delText>
        </w:r>
        <w:r w:rsidDel="00AE3734">
          <w:rPr>
            <w:rFonts w:asciiTheme="minorHAnsi" w:eastAsiaTheme="minorEastAsia" w:hAnsiTheme="minorHAnsi"/>
            <w:color w:val="auto"/>
            <w:kern w:val="0"/>
            <w:szCs w:val="22"/>
          </w:rPr>
          <w:tab/>
        </w:r>
        <w:r w:rsidRPr="00AE3734" w:rsidDel="00AE3734">
          <w:rPr>
            <w:rPrChange w:id="294" w:author="Anne, Krishna" w:date="2016-05-25T11:52:00Z">
              <w:rPr>
                <w:rStyle w:val="Hyperlink"/>
                <w:rFonts w:cs="Calibri"/>
              </w:rPr>
            </w:rPrChange>
          </w:rPr>
          <w:delText>GLOBAL Function #1</w:delText>
        </w:r>
        <w:r w:rsidDel="00AE3734">
          <w:rPr>
            <w:webHidden/>
          </w:rPr>
          <w:tab/>
        </w:r>
        <w:r w:rsidR="00E83597" w:rsidDel="00AE3734">
          <w:rPr>
            <w:webHidden/>
          </w:rPr>
          <w:delText>3</w:delText>
        </w:r>
      </w:del>
    </w:p>
    <w:p w:rsidR="00F4318C" w:rsidDel="00AE3734" w:rsidRDefault="00F4318C">
      <w:pPr>
        <w:pStyle w:val="TOC2"/>
        <w:rPr>
          <w:del w:id="295" w:author="Anne, Krishna" w:date="2016-05-25T11:52:00Z"/>
          <w:rFonts w:asciiTheme="minorHAnsi" w:eastAsiaTheme="minorEastAsia" w:hAnsiTheme="minorHAnsi"/>
          <w:color w:val="auto"/>
          <w:kern w:val="0"/>
          <w:szCs w:val="22"/>
        </w:rPr>
      </w:pPr>
      <w:del w:id="296" w:author="Anne, Krishna" w:date="2016-05-25T11:52:00Z">
        <w:r w:rsidRPr="00AE3734" w:rsidDel="00AE3734">
          <w:rPr>
            <w:rPrChange w:id="297" w:author="Anne, Krishna" w:date="2016-05-25T11:52:00Z">
              <w:rPr>
                <w:rStyle w:val="Hyperlink"/>
                <w:rFonts w:cs="Calibri"/>
              </w:rPr>
            </w:rPrChange>
          </w:rPr>
          <w:delText>5.5.1.1</w:delText>
        </w:r>
        <w:r w:rsidDel="00AE3734">
          <w:rPr>
            <w:rFonts w:asciiTheme="minorHAnsi" w:eastAsiaTheme="minorEastAsia" w:hAnsiTheme="minorHAnsi"/>
            <w:color w:val="auto"/>
            <w:kern w:val="0"/>
            <w:szCs w:val="22"/>
          </w:rPr>
          <w:tab/>
        </w:r>
        <w:r w:rsidRPr="00AE3734" w:rsidDel="00AE3734">
          <w:rPr>
            <w:rPrChange w:id="298" w:author="Anne, Krishna" w:date="2016-05-25T11:52:00Z">
              <w:rPr>
                <w:rStyle w:val="Hyperlink"/>
                <w:rFonts w:cs="Calibri"/>
              </w:rPr>
            </w:rPrChange>
          </w:rPr>
          <w:delText>Design Rationale</w:delText>
        </w:r>
        <w:r w:rsidDel="00AE3734">
          <w:rPr>
            <w:webHidden/>
          </w:rPr>
          <w:tab/>
        </w:r>
        <w:r w:rsidR="00E83597" w:rsidDel="00AE3734">
          <w:rPr>
            <w:webHidden/>
          </w:rPr>
          <w:delText>3</w:delText>
        </w:r>
      </w:del>
    </w:p>
    <w:p w:rsidR="00F4318C" w:rsidDel="00AE3734" w:rsidRDefault="00F4318C">
      <w:pPr>
        <w:pStyle w:val="TOC2"/>
        <w:rPr>
          <w:del w:id="299" w:author="Anne, Krishna" w:date="2016-05-25T11:52:00Z"/>
          <w:rFonts w:asciiTheme="minorHAnsi" w:eastAsiaTheme="minorEastAsia" w:hAnsiTheme="minorHAnsi"/>
          <w:color w:val="auto"/>
          <w:kern w:val="0"/>
          <w:szCs w:val="22"/>
        </w:rPr>
      </w:pPr>
      <w:del w:id="300" w:author="Anne, Krishna" w:date="2016-05-25T11:52:00Z">
        <w:r w:rsidRPr="00AE3734" w:rsidDel="00AE3734">
          <w:rPr>
            <w:rPrChange w:id="301" w:author="Anne, Krishna" w:date="2016-05-25T11:52:00Z">
              <w:rPr>
                <w:rStyle w:val="Hyperlink"/>
                <w:rFonts w:cs="Calibri"/>
              </w:rPr>
            </w:rPrChange>
          </w:rPr>
          <w:delText>5.5.1.2</w:delText>
        </w:r>
        <w:r w:rsidDel="00AE3734">
          <w:rPr>
            <w:rFonts w:asciiTheme="minorHAnsi" w:eastAsiaTheme="minorEastAsia" w:hAnsiTheme="minorHAnsi"/>
            <w:color w:val="auto"/>
            <w:kern w:val="0"/>
            <w:szCs w:val="22"/>
          </w:rPr>
          <w:tab/>
        </w:r>
        <w:r w:rsidRPr="00AE3734" w:rsidDel="00AE3734">
          <w:rPr>
            <w:rPrChange w:id="302" w:author="Anne, Krishna" w:date="2016-05-25T11:52:00Z">
              <w:rPr>
                <w:rStyle w:val="Hyperlink"/>
                <w:rFonts w:cs="Calibri"/>
              </w:rPr>
            </w:rPrChange>
          </w:rPr>
          <w:delText>processing</w:delText>
        </w:r>
        <w:r w:rsidDel="00AE3734">
          <w:rPr>
            <w:webHidden/>
          </w:rPr>
          <w:tab/>
        </w:r>
        <w:r w:rsidR="00E83597" w:rsidDel="00AE3734">
          <w:rPr>
            <w:webHidden/>
          </w:rPr>
          <w:delText>3</w:delText>
        </w:r>
      </w:del>
    </w:p>
    <w:p w:rsidR="00F4318C" w:rsidDel="00AE3734" w:rsidRDefault="00F4318C">
      <w:pPr>
        <w:pStyle w:val="TOC1"/>
        <w:rPr>
          <w:del w:id="303" w:author="Anne, Krishna" w:date="2016-05-25T11:52:00Z"/>
          <w:rFonts w:eastAsiaTheme="minorEastAsia"/>
          <w:b w:val="0"/>
          <w:color w:val="auto"/>
          <w:kern w:val="0"/>
          <w:sz w:val="22"/>
          <w:szCs w:val="22"/>
          <w:lang w:val="en-US"/>
        </w:rPr>
      </w:pPr>
      <w:del w:id="304" w:author="Anne, Krishna" w:date="2016-05-25T11:52:00Z">
        <w:r w:rsidRPr="00AE3734" w:rsidDel="00AE3734">
          <w:rPr>
            <w:rPrChange w:id="305" w:author="Anne, Krishna" w:date="2016-05-25T11:52:00Z">
              <w:rPr>
                <w:rStyle w:val="Hyperlink"/>
                <w:rFonts w:cs="Calibri"/>
                <w:b w:val="0"/>
              </w:rPr>
            </w:rPrChange>
          </w:rPr>
          <w:delText>6</w:delText>
        </w:r>
        <w:r w:rsidDel="00AE3734">
          <w:rPr>
            <w:rFonts w:eastAsiaTheme="minorEastAsia"/>
            <w:b w:val="0"/>
            <w:color w:val="auto"/>
            <w:kern w:val="0"/>
            <w:sz w:val="22"/>
            <w:szCs w:val="22"/>
            <w:lang w:val="en-US"/>
          </w:rPr>
          <w:tab/>
        </w:r>
        <w:r w:rsidRPr="00AE3734" w:rsidDel="00AE3734">
          <w:rPr>
            <w:rPrChange w:id="306" w:author="Anne, Krishna" w:date="2016-05-25T11:52:00Z">
              <w:rPr>
                <w:rStyle w:val="Hyperlink"/>
                <w:b w:val="0"/>
              </w:rPr>
            </w:rPrChange>
          </w:rPr>
          <w:delText>Known Limitations with Design</w:delText>
        </w:r>
        <w:r w:rsidDel="00AE3734">
          <w:rPr>
            <w:webHidden/>
          </w:rPr>
          <w:tab/>
        </w:r>
        <w:r w:rsidR="00E83597" w:rsidDel="00AE3734">
          <w:rPr>
            <w:webHidden/>
          </w:rPr>
          <w:delText>3</w:delText>
        </w:r>
      </w:del>
    </w:p>
    <w:p w:rsidR="00F4318C" w:rsidDel="00AE3734" w:rsidRDefault="00F4318C">
      <w:pPr>
        <w:pStyle w:val="TOC1"/>
        <w:rPr>
          <w:del w:id="307" w:author="Anne, Krishna" w:date="2016-05-25T11:52:00Z"/>
          <w:rFonts w:eastAsiaTheme="minorEastAsia"/>
          <w:b w:val="0"/>
          <w:color w:val="auto"/>
          <w:kern w:val="0"/>
          <w:sz w:val="22"/>
          <w:szCs w:val="22"/>
          <w:lang w:val="en-US"/>
        </w:rPr>
      </w:pPr>
      <w:del w:id="308" w:author="Anne, Krishna" w:date="2016-05-25T11:52:00Z">
        <w:r w:rsidRPr="00AE3734" w:rsidDel="00AE3734">
          <w:rPr>
            <w:rPrChange w:id="309" w:author="Anne, Krishna" w:date="2016-05-25T11:52:00Z">
              <w:rPr>
                <w:rStyle w:val="Hyperlink"/>
                <w:rFonts w:cs="Calibri"/>
                <w:b w:val="0"/>
              </w:rPr>
            </w:rPrChange>
          </w:rPr>
          <w:delText>7</w:delText>
        </w:r>
        <w:r w:rsidDel="00AE3734">
          <w:rPr>
            <w:rFonts w:eastAsiaTheme="minorEastAsia"/>
            <w:b w:val="0"/>
            <w:color w:val="auto"/>
            <w:kern w:val="0"/>
            <w:sz w:val="22"/>
            <w:szCs w:val="22"/>
            <w:lang w:val="en-US"/>
          </w:rPr>
          <w:tab/>
        </w:r>
        <w:r w:rsidRPr="00AE3734" w:rsidDel="00AE3734">
          <w:rPr>
            <w:rPrChange w:id="310" w:author="Anne, Krishna" w:date="2016-05-25T11:52:00Z">
              <w:rPr>
                <w:rStyle w:val="Hyperlink"/>
                <w:rFonts w:cs="Calibri"/>
                <w:b w:val="0"/>
              </w:rPr>
            </w:rPrChange>
          </w:rPr>
          <w:delText>UNIT TEST CONSIDERATION</w:delText>
        </w:r>
        <w:r w:rsidDel="00AE3734">
          <w:rPr>
            <w:webHidden/>
          </w:rPr>
          <w:tab/>
        </w:r>
        <w:r w:rsidR="00E83597" w:rsidDel="00AE3734">
          <w:rPr>
            <w:webHidden/>
          </w:rPr>
          <w:delText>3</w:delText>
        </w:r>
      </w:del>
    </w:p>
    <w:p w:rsidR="00F4318C" w:rsidDel="00AE3734" w:rsidRDefault="00F4318C">
      <w:pPr>
        <w:pStyle w:val="TOC1"/>
        <w:tabs>
          <w:tab w:val="left" w:pos="1400"/>
        </w:tabs>
        <w:rPr>
          <w:del w:id="311" w:author="Anne, Krishna" w:date="2016-05-25T11:52:00Z"/>
          <w:rFonts w:eastAsiaTheme="minorEastAsia"/>
          <w:b w:val="0"/>
          <w:color w:val="auto"/>
          <w:kern w:val="0"/>
          <w:sz w:val="22"/>
          <w:szCs w:val="22"/>
          <w:lang w:val="en-US"/>
        </w:rPr>
      </w:pPr>
      <w:del w:id="312" w:author="Anne, Krishna" w:date="2016-05-25T11:52:00Z">
        <w:r w:rsidRPr="00AE3734" w:rsidDel="00AE3734">
          <w:rPr>
            <w:rPrChange w:id="313" w:author="Anne, Krishna" w:date="2016-05-25T11:52:00Z">
              <w:rPr>
                <w:rStyle w:val="Hyperlink"/>
                <w:b w:val="0"/>
              </w:rPr>
            </w:rPrChange>
          </w:rPr>
          <w:delText>Appendix A</w:delText>
        </w:r>
        <w:r w:rsidDel="00AE3734">
          <w:rPr>
            <w:rFonts w:eastAsiaTheme="minorEastAsia"/>
            <w:b w:val="0"/>
            <w:color w:val="auto"/>
            <w:kern w:val="0"/>
            <w:sz w:val="22"/>
            <w:szCs w:val="22"/>
            <w:lang w:val="en-US"/>
          </w:rPr>
          <w:tab/>
        </w:r>
        <w:r w:rsidRPr="00AE3734" w:rsidDel="00AE3734">
          <w:rPr>
            <w:rPrChange w:id="314" w:author="Anne, Krishna" w:date="2016-05-25T11:52:00Z">
              <w:rPr>
                <w:rStyle w:val="Hyperlink"/>
                <w:b w:val="0"/>
              </w:rPr>
            </w:rPrChange>
          </w:rPr>
          <w:delText>Abbreviations and Acronyms</w:delText>
        </w:r>
        <w:r w:rsidDel="00AE3734">
          <w:rPr>
            <w:webHidden/>
          </w:rPr>
          <w:tab/>
        </w:r>
        <w:r w:rsidR="00E83597" w:rsidDel="00AE3734">
          <w:rPr>
            <w:webHidden/>
          </w:rPr>
          <w:delText>3</w:delText>
        </w:r>
      </w:del>
    </w:p>
    <w:p w:rsidR="00F4318C" w:rsidDel="00AE3734" w:rsidRDefault="00F4318C">
      <w:pPr>
        <w:pStyle w:val="TOC1"/>
        <w:tabs>
          <w:tab w:val="left" w:pos="1400"/>
        </w:tabs>
        <w:rPr>
          <w:del w:id="315" w:author="Anne, Krishna" w:date="2016-05-25T11:52:00Z"/>
          <w:rFonts w:eastAsiaTheme="minorEastAsia"/>
          <w:b w:val="0"/>
          <w:color w:val="auto"/>
          <w:kern w:val="0"/>
          <w:sz w:val="22"/>
          <w:szCs w:val="22"/>
          <w:lang w:val="en-US"/>
        </w:rPr>
      </w:pPr>
      <w:del w:id="316" w:author="Anne, Krishna" w:date="2016-05-25T11:52:00Z">
        <w:r w:rsidRPr="00AE3734" w:rsidDel="00AE3734">
          <w:rPr>
            <w:rPrChange w:id="317" w:author="Anne, Krishna" w:date="2016-05-25T11:52:00Z">
              <w:rPr>
                <w:rStyle w:val="Hyperlink"/>
                <w:b w:val="0"/>
              </w:rPr>
            </w:rPrChange>
          </w:rPr>
          <w:delText>Appendix B</w:delText>
        </w:r>
        <w:r w:rsidDel="00AE3734">
          <w:rPr>
            <w:rFonts w:eastAsiaTheme="minorEastAsia"/>
            <w:b w:val="0"/>
            <w:color w:val="auto"/>
            <w:kern w:val="0"/>
            <w:sz w:val="22"/>
            <w:szCs w:val="22"/>
            <w:lang w:val="en-US"/>
          </w:rPr>
          <w:tab/>
        </w:r>
        <w:r w:rsidRPr="00AE3734" w:rsidDel="00AE3734">
          <w:rPr>
            <w:rPrChange w:id="318" w:author="Anne, Krishna" w:date="2016-05-25T11:52:00Z">
              <w:rPr>
                <w:rStyle w:val="Hyperlink"/>
                <w:b w:val="0"/>
              </w:rPr>
            </w:rPrChange>
          </w:rPr>
          <w:delText>Glossary</w:delText>
        </w:r>
        <w:r w:rsidDel="00AE3734">
          <w:rPr>
            <w:webHidden/>
          </w:rPr>
          <w:tab/>
        </w:r>
        <w:r w:rsidR="00E83597" w:rsidDel="00AE3734">
          <w:rPr>
            <w:webHidden/>
          </w:rPr>
          <w:delText>3</w:delText>
        </w:r>
      </w:del>
    </w:p>
    <w:p w:rsidR="00F4318C" w:rsidDel="00AE3734" w:rsidRDefault="00F4318C">
      <w:pPr>
        <w:pStyle w:val="TOC1"/>
        <w:tabs>
          <w:tab w:val="left" w:pos="1400"/>
        </w:tabs>
        <w:rPr>
          <w:del w:id="319" w:author="Anne, Krishna" w:date="2016-05-25T11:52:00Z"/>
          <w:rFonts w:eastAsiaTheme="minorEastAsia"/>
          <w:b w:val="0"/>
          <w:color w:val="auto"/>
          <w:kern w:val="0"/>
          <w:sz w:val="22"/>
          <w:szCs w:val="22"/>
          <w:lang w:val="en-US"/>
        </w:rPr>
      </w:pPr>
      <w:del w:id="320" w:author="Anne, Krishna" w:date="2016-05-25T11:52:00Z">
        <w:r w:rsidRPr="00AE3734" w:rsidDel="00AE3734">
          <w:rPr>
            <w:rPrChange w:id="321" w:author="Anne, Krishna" w:date="2016-05-25T11:52:00Z">
              <w:rPr>
                <w:rStyle w:val="Hyperlink"/>
                <w:b w:val="0"/>
              </w:rPr>
            </w:rPrChange>
          </w:rPr>
          <w:delText>Appendix C</w:delText>
        </w:r>
        <w:r w:rsidDel="00AE3734">
          <w:rPr>
            <w:rFonts w:eastAsiaTheme="minorEastAsia"/>
            <w:b w:val="0"/>
            <w:color w:val="auto"/>
            <w:kern w:val="0"/>
            <w:sz w:val="22"/>
            <w:szCs w:val="22"/>
            <w:lang w:val="en-US"/>
          </w:rPr>
          <w:tab/>
        </w:r>
        <w:r w:rsidRPr="00AE3734" w:rsidDel="00AE3734">
          <w:rPr>
            <w:rPrChange w:id="322" w:author="Anne, Krishna" w:date="2016-05-25T11:52:00Z">
              <w:rPr>
                <w:rStyle w:val="Hyperlink"/>
                <w:b w:val="0"/>
              </w:rPr>
            </w:rPrChange>
          </w:rPr>
          <w:delText>References</w:delText>
        </w:r>
        <w:r w:rsidDel="00AE3734">
          <w:rPr>
            <w:webHidden/>
          </w:rPr>
          <w:tab/>
        </w:r>
        <w:r w:rsidR="00E83597" w:rsidDel="00AE3734">
          <w:rPr>
            <w:webHidden/>
          </w:rPr>
          <w:delText>3</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323" w:name="_Toc451940475"/>
      <w:r w:rsidRPr="00A158C7">
        <w:lastRenderedPageBreak/>
        <w:t>Introduction</w:t>
      </w:r>
      <w:bookmarkEnd w:id="323"/>
    </w:p>
    <w:p w:rsidR="00063A7A" w:rsidRPr="00A158C7" w:rsidRDefault="00FE5DF5" w:rsidP="000B37D5">
      <w:pPr>
        <w:pStyle w:val="Heading2"/>
      </w:pPr>
      <w:bookmarkStart w:id="324" w:name="_Toc451940476"/>
      <w:r w:rsidRPr="00A158C7">
        <w:t>Purpose</w:t>
      </w:r>
      <w:bookmarkEnd w:id="324"/>
    </w:p>
    <w:p w:rsidR="00F95E33" w:rsidRPr="00A158C7" w:rsidRDefault="00F95E33" w:rsidP="00E16D14"/>
    <w:bookmarkStart w:id="325"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26" w:name="_Toc451940477"/>
      <w:proofErr w:type="spellStart"/>
      <w:r w:rsidR="00153C8F">
        <w:rPr>
          <w:rFonts w:ascii="Calibri" w:hAnsi="Calibri" w:cs="Calibri"/>
        </w:rPr>
        <w:t>TqOscn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25"/>
      <w:bookmarkEnd w:id="326"/>
    </w:p>
    <w:p w:rsidR="00153C8F" w:rsidRPr="008C3134" w:rsidRDefault="00153C8F" w:rsidP="00153C8F">
      <w:pPr>
        <w:ind w:firstLine="562"/>
        <w:rPr>
          <w:rFonts w:cs="Calibri"/>
        </w:rPr>
      </w:pPr>
      <w:r w:rsidRPr="008C3134">
        <w:rPr>
          <w:rFonts w:cs="Calibri"/>
        </w:rPr>
        <w:t>Please refer FDD</w:t>
      </w:r>
      <w:r>
        <w:rPr>
          <w:rFonts w:cs="Calibr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27" w:name="_Toc406065229"/>
      <w:bookmarkStart w:id="328" w:name="_Toc451940478"/>
      <w:r w:rsidRPr="00AA38E8">
        <w:rPr>
          <w:rFonts w:ascii="Calibri" w:hAnsi="Calibri" w:cs="Calibri"/>
        </w:rPr>
        <w:lastRenderedPageBreak/>
        <w:t>Design details of software module</w:t>
      </w:r>
      <w:bookmarkEnd w:id="327"/>
      <w:bookmarkEnd w:id="328"/>
    </w:p>
    <w:p w:rsidR="00D229A6" w:rsidRPr="00D953C4" w:rsidRDefault="00D229A6" w:rsidP="00D229A6">
      <w:pPr>
        <w:rPr>
          <w:rFonts w:cs="Calibri"/>
          <w:i/>
        </w:rPr>
      </w:pPr>
      <w:bookmarkStart w:id="329" w:name="_Toc406065230"/>
    </w:p>
    <w:p w:rsidR="00D229A6" w:rsidRPr="00AA38E8" w:rsidRDefault="00D229A6" w:rsidP="00D229A6">
      <w:pPr>
        <w:pStyle w:val="Heading2"/>
        <w:rPr>
          <w:rFonts w:ascii="Calibri" w:hAnsi="Calibri" w:cs="Calibri"/>
        </w:rPr>
      </w:pPr>
      <w:bookmarkStart w:id="330" w:name="_Toc451940479"/>
      <w:r w:rsidRPr="00D229A6">
        <w:t>Graphical</w:t>
      </w:r>
      <w:r>
        <w:rPr>
          <w:rFonts w:ascii="Calibri" w:hAnsi="Calibri" w:cs="Calibri"/>
        </w:rPr>
        <w:t xml:space="preserve"> representation of </w:t>
      </w:r>
      <w:bookmarkEnd w:id="32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53C8F">
        <w:rPr>
          <w:rFonts w:ascii="Calibri" w:hAnsi="Calibri" w:cs="Calibri"/>
        </w:rPr>
        <w:t>TqOscn</w:t>
      </w:r>
      <w:bookmarkEnd w:id="330"/>
      <w:proofErr w:type="spellEnd"/>
      <w:r w:rsidR="00AE55D3">
        <w:rPr>
          <w:rFonts w:ascii="Calibri" w:hAnsi="Calibri" w:cs="Calibri"/>
        </w:rPr>
        <w:fldChar w:fldCharType="end"/>
      </w:r>
    </w:p>
    <w:p w:rsidR="00D229A6" w:rsidRDefault="00153C8F" w:rsidP="00D229A6">
      <w:pPr>
        <w:rPr>
          <w:rFonts w:cs="Calibri"/>
          <w:i/>
        </w:rPr>
      </w:pPr>
      <w:r>
        <w:rPr>
          <w:rFonts w:cs="Calibri"/>
          <w:i/>
          <w:noProof/>
          <w:lang w:bidi="ar-SA"/>
        </w:rPr>
        <w:drawing>
          <wp:inline distT="0" distB="0" distL="0" distR="0" wp14:anchorId="655DD6F5" wp14:editId="5C0C5F2D">
            <wp:extent cx="3943985" cy="5176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5176520"/>
                    </a:xfrm>
                    <a:prstGeom prst="rect">
                      <a:avLst/>
                    </a:prstGeom>
                    <a:noFill/>
                    <a:ln>
                      <a:noFill/>
                    </a:ln>
                  </pic:spPr>
                </pic:pic>
              </a:graphicData>
            </a:graphic>
          </wp:inline>
        </w:drawing>
      </w:r>
    </w:p>
    <w:p w:rsidR="00D229A6" w:rsidRDefault="00D229A6" w:rsidP="00D229A6">
      <w:pPr>
        <w:pStyle w:val="Heading2"/>
        <w:rPr>
          <w:rFonts w:ascii="Calibri" w:hAnsi="Calibri" w:cs="Calibri"/>
        </w:rPr>
      </w:pPr>
      <w:bookmarkStart w:id="331" w:name="_Toc406065231"/>
      <w:bookmarkStart w:id="332" w:name="_Toc451940480"/>
      <w:r w:rsidRPr="002D6391">
        <w:rPr>
          <w:rFonts w:ascii="Calibri" w:hAnsi="Calibri" w:cs="Calibri"/>
        </w:rPr>
        <w:t>Data Flow Diagram</w:t>
      </w:r>
      <w:bookmarkEnd w:id="331"/>
      <w:bookmarkEnd w:id="332"/>
    </w:p>
    <w:p w:rsidR="00153C8F" w:rsidRPr="002B094F" w:rsidRDefault="00153C8F" w:rsidP="00153C8F">
      <w:pPr>
        <w:ind w:firstLine="562"/>
        <w:rPr>
          <w:rFonts w:cs="Calibri"/>
        </w:rPr>
      </w:pPr>
      <w:r>
        <w:rPr>
          <w:rFonts w:cs="Calibri"/>
        </w:rPr>
        <w:t>Please refer FDD</w:t>
      </w:r>
    </w:p>
    <w:p w:rsidR="00D229A6" w:rsidRDefault="00AC4CD8" w:rsidP="00387BF4">
      <w:pPr>
        <w:pStyle w:val="Heading3"/>
        <w:tabs>
          <w:tab w:val="clear" w:pos="1017"/>
        </w:tabs>
        <w:ind w:left="562" w:hanging="562"/>
        <w:rPr>
          <w:rFonts w:ascii="Calibri" w:hAnsi="Calibri" w:cs="Calibri"/>
        </w:rPr>
      </w:pPr>
      <w:bookmarkStart w:id="333" w:name="_Toc375924736"/>
      <w:bookmarkStart w:id="334" w:name="_Toc406065232"/>
      <w:bookmarkStart w:id="335" w:name="_Toc45194048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33"/>
      <w:bookmarkEnd w:id="334"/>
      <w:bookmarkEnd w:id="335"/>
    </w:p>
    <w:p w:rsidR="00D229A6" w:rsidRPr="002B094F" w:rsidRDefault="00153C8F" w:rsidP="00153C8F">
      <w:pPr>
        <w:ind w:firstLine="562"/>
        <w:rPr>
          <w:lang w:bidi="ar-SA"/>
        </w:rPr>
      </w:pPr>
      <w:r>
        <w:rPr>
          <w:rFonts w:cs="Calibri"/>
        </w:rPr>
        <w:t>Please refer FDD</w:t>
      </w:r>
    </w:p>
    <w:p w:rsidR="00D229A6" w:rsidRPr="00A32585" w:rsidRDefault="00AC4CD8" w:rsidP="00D229A6">
      <w:pPr>
        <w:pStyle w:val="Heading3"/>
        <w:ind w:left="562" w:hanging="562"/>
        <w:rPr>
          <w:rFonts w:ascii="Calibri" w:hAnsi="Calibri" w:cs="Calibri"/>
        </w:rPr>
      </w:pPr>
      <w:bookmarkStart w:id="336" w:name="_Toc375924737"/>
      <w:bookmarkStart w:id="337" w:name="_Toc406065233"/>
      <w:bookmarkStart w:id="338" w:name="_Toc45194048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36"/>
      <w:bookmarkEnd w:id="337"/>
      <w:bookmarkEnd w:id="338"/>
    </w:p>
    <w:p w:rsidR="00153C8F" w:rsidRPr="002B094F" w:rsidRDefault="00153C8F" w:rsidP="00153C8F">
      <w:pPr>
        <w:ind w:firstLine="562"/>
        <w:rPr>
          <w:rFonts w:cs="Calibri"/>
        </w:rPr>
      </w:pPr>
      <w:r>
        <w:rPr>
          <w:rFonts w:cs="Calibri"/>
        </w:rPr>
        <w:t>Please 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39" w:name="_Toc338170479"/>
      <w:bookmarkStart w:id="340" w:name="_Toc375678228"/>
      <w:bookmarkStart w:id="341" w:name="_Toc418080062"/>
      <w:bookmarkStart w:id="342" w:name="_Toc421709912"/>
      <w:bookmarkStart w:id="343" w:name="_Toc451940483"/>
      <w:r w:rsidRPr="00AC4CD8">
        <w:rPr>
          <w:rFonts w:ascii="Calibri" w:hAnsi="Calibri" w:cs="Calibri"/>
        </w:rPr>
        <w:lastRenderedPageBreak/>
        <w:t>Constant Data Dictionary</w:t>
      </w:r>
      <w:bookmarkEnd w:id="339"/>
      <w:bookmarkEnd w:id="340"/>
      <w:bookmarkEnd w:id="341"/>
      <w:bookmarkEnd w:id="342"/>
      <w:bookmarkEnd w:id="343"/>
    </w:p>
    <w:p w:rsidR="00AC4CD8" w:rsidRPr="00DA5500" w:rsidRDefault="00AC4CD8" w:rsidP="00AC4CD8">
      <w:pPr>
        <w:pStyle w:val="Heading2"/>
        <w:spacing w:after="60"/>
        <w:rPr>
          <w:rFonts w:ascii="Calibri" w:hAnsi="Calibri"/>
        </w:rPr>
      </w:pPr>
      <w:bookmarkStart w:id="344" w:name="_Toc421011506"/>
      <w:bookmarkStart w:id="345" w:name="_Toc421786527"/>
      <w:bookmarkStart w:id="346" w:name="_Toc451940484"/>
      <w:bookmarkStart w:id="347" w:name="_Toc418080064"/>
      <w:r w:rsidRPr="00DA5500">
        <w:rPr>
          <w:rFonts w:ascii="Calibri" w:hAnsi="Calibri"/>
        </w:rPr>
        <w:t>Program (fixed) Constants</w:t>
      </w:r>
      <w:bookmarkEnd w:id="344"/>
      <w:bookmarkEnd w:id="345"/>
      <w:bookmarkEnd w:id="346"/>
    </w:p>
    <w:p w:rsidR="00AC4CD8" w:rsidRPr="00DA5500" w:rsidRDefault="00AC4CD8" w:rsidP="00AC4CD8">
      <w:pPr>
        <w:pStyle w:val="Heading3"/>
        <w:tabs>
          <w:tab w:val="clear" w:pos="1017"/>
          <w:tab w:val="num" w:pos="567"/>
        </w:tabs>
        <w:ind w:left="567"/>
        <w:rPr>
          <w:rFonts w:ascii="Calibri" w:hAnsi="Calibri"/>
        </w:rPr>
      </w:pPr>
      <w:bookmarkStart w:id="348" w:name="_Toc451940485"/>
      <w:bookmarkEnd w:id="347"/>
      <w:r w:rsidRPr="00DA5500">
        <w:rPr>
          <w:rFonts w:ascii="Calibri" w:hAnsi="Calibri"/>
        </w:rPr>
        <w:t>Embedded Constants</w:t>
      </w:r>
      <w:bookmarkEnd w:id="34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153C8F" w:rsidP="00F4318C">
            <w:pPr>
              <w:spacing w:before="60"/>
              <w:jc w:val="center"/>
              <w:rPr>
                <w:rFonts w:cs="Calibri"/>
                <w:sz w:val="16"/>
                <w:szCs w:val="16"/>
              </w:rPr>
            </w:pPr>
            <w:r>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49" w:name="_Ref87065593"/>
      <w:bookmarkStart w:id="350" w:name="_Toc338170483"/>
      <w:bookmarkStart w:id="351" w:name="_Toc375678229"/>
      <w:bookmarkStart w:id="352" w:name="_Toc418080067"/>
      <w:bookmarkStart w:id="353" w:name="_Toc421786702"/>
      <w:bookmarkStart w:id="354" w:name="_Toc45194048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49"/>
      <w:bookmarkEnd w:id="350"/>
      <w:bookmarkEnd w:id="351"/>
      <w:bookmarkEnd w:id="352"/>
      <w:bookmarkEnd w:id="353"/>
      <w:bookmarkEnd w:id="354"/>
    </w:p>
    <w:p w:rsidR="002B094F" w:rsidRPr="00987B4A" w:rsidRDefault="002B094F" w:rsidP="00007584">
      <w:pPr>
        <w:pStyle w:val="Heading2"/>
        <w:spacing w:after="60"/>
        <w:rPr>
          <w:rFonts w:ascii="Calibri" w:hAnsi="Calibri"/>
        </w:rPr>
      </w:pPr>
      <w:bookmarkStart w:id="355" w:name="_Toc338170484"/>
      <w:bookmarkStart w:id="356" w:name="_Toc418080068"/>
      <w:bookmarkStart w:id="357" w:name="_Toc421709916"/>
      <w:bookmarkStart w:id="358" w:name="_Toc451940487"/>
      <w:r w:rsidRPr="00007584">
        <w:rPr>
          <w:rFonts w:ascii="Calibri" w:hAnsi="Calibri"/>
        </w:rPr>
        <w:t>Sub</w:t>
      </w:r>
      <w:r w:rsidRPr="00987B4A">
        <w:rPr>
          <w:rFonts w:ascii="Calibri" w:hAnsi="Calibri"/>
        </w:rPr>
        <w:t>-Module Functions</w:t>
      </w:r>
      <w:bookmarkEnd w:id="355"/>
      <w:bookmarkEnd w:id="356"/>
      <w:bookmarkEnd w:id="357"/>
      <w:bookmarkEnd w:id="35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59" w:name="_Toc421011514"/>
      <w:bookmarkStart w:id="360" w:name="_Toc451940488"/>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53C8F">
        <w:rPr>
          <w:rFonts w:ascii="Calibri" w:hAnsi="Calibri" w:cs="Calibri"/>
        </w:rPr>
        <w:t>TqOscn</w:t>
      </w:r>
      <w:r w:rsidR="006D634C">
        <w:rPr>
          <w:rFonts w:ascii="Calibri" w:hAnsi="Calibri" w:cs="Calibri"/>
        </w:rPr>
        <w:fldChar w:fldCharType="end"/>
      </w:r>
      <w:r w:rsidRPr="00AA38E8">
        <w:rPr>
          <w:rFonts w:ascii="Calibri" w:hAnsi="Calibri" w:cs="Calibri"/>
        </w:rPr>
        <w:t>Init</w:t>
      </w:r>
      <w:r w:rsidR="00153C8F">
        <w:rPr>
          <w:rFonts w:ascii="Calibri" w:hAnsi="Calibri" w:cs="Calibri"/>
        </w:rPr>
        <w:t>1</w:t>
      </w:r>
      <w:bookmarkEnd w:id="359"/>
      <w:bookmarkEnd w:id="360"/>
    </w:p>
    <w:p w:rsidR="00007584" w:rsidRPr="00AA38E8" w:rsidRDefault="00007584" w:rsidP="00007584">
      <w:pPr>
        <w:pStyle w:val="Heading2"/>
        <w:numPr>
          <w:ilvl w:val="3"/>
          <w:numId w:val="11"/>
        </w:numPr>
        <w:spacing w:after="60"/>
        <w:rPr>
          <w:rFonts w:ascii="Calibri" w:hAnsi="Calibri" w:cs="Calibri"/>
        </w:rPr>
      </w:pPr>
      <w:bookmarkStart w:id="361" w:name="_Toc421011515"/>
      <w:bookmarkStart w:id="362" w:name="_Toc451940489"/>
      <w:r w:rsidRPr="00AA38E8">
        <w:rPr>
          <w:rFonts w:ascii="Calibri" w:hAnsi="Calibri" w:cs="Calibri"/>
        </w:rPr>
        <w:t>Design Rationale</w:t>
      </w:r>
      <w:bookmarkEnd w:id="361"/>
      <w:bookmarkEnd w:id="362"/>
    </w:p>
    <w:p w:rsidR="00007584" w:rsidRPr="00153C8F" w:rsidRDefault="00153C8F" w:rsidP="00153C8F">
      <w:pPr>
        <w:ind w:firstLine="864"/>
        <w:rPr>
          <w:rFonts w:cs="Calibri"/>
        </w:rPr>
      </w:pPr>
      <w:r w:rsidRPr="00153C8F">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363" w:name="_Toc421011516"/>
      <w:bookmarkStart w:id="364" w:name="_Toc451940490"/>
      <w:r w:rsidRPr="00AA38E8">
        <w:rPr>
          <w:rFonts w:ascii="Calibri" w:hAnsi="Calibri" w:cs="Calibri"/>
        </w:rPr>
        <w:t>Module Outputs</w:t>
      </w:r>
      <w:bookmarkEnd w:id="363"/>
      <w:bookmarkEnd w:id="364"/>
    </w:p>
    <w:p w:rsidR="00BA34BB" w:rsidRPr="00BA34BB" w:rsidRDefault="00007584" w:rsidP="00DB3C1D">
      <w:pPr>
        <w:pStyle w:val="Heading2"/>
        <w:numPr>
          <w:ilvl w:val="2"/>
          <w:numId w:val="11"/>
        </w:numPr>
        <w:tabs>
          <w:tab w:val="clear" w:pos="1017"/>
          <w:tab w:val="num" w:pos="567"/>
        </w:tabs>
        <w:spacing w:after="60"/>
        <w:ind w:left="567"/>
        <w:rPr>
          <w:rFonts w:ascii="Calibri" w:hAnsi="Calibri" w:cs="Calibri"/>
        </w:rPr>
      </w:pPr>
      <w:bookmarkStart w:id="365" w:name="_Toc451940491"/>
      <w:r w:rsidRPr="00153C8F">
        <w:rPr>
          <w:rFonts w:cs="Calibri"/>
        </w:rPr>
        <w:t>None</w:t>
      </w:r>
      <w:bookmarkStart w:id="366" w:name="_Toc421011518"/>
      <w:bookmarkEnd w:id="365"/>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67" w:name="_Toc45194049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53C8F">
        <w:rPr>
          <w:rFonts w:ascii="Calibri" w:hAnsi="Calibri" w:cs="Calibri"/>
        </w:rPr>
        <w:t>TqOscn</w:t>
      </w:r>
      <w:r w:rsidR="006D634C">
        <w:rPr>
          <w:rFonts w:ascii="Calibri" w:hAnsi="Calibri" w:cs="Calibri"/>
        </w:rPr>
        <w:fldChar w:fldCharType="end"/>
      </w:r>
      <w:r w:rsidRPr="00AA38E8">
        <w:rPr>
          <w:rFonts w:ascii="Calibri" w:hAnsi="Calibri" w:cs="Calibri"/>
        </w:rPr>
        <w:t>Per</w:t>
      </w:r>
      <w:r w:rsidR="00153C8F">
        <w:rPr>
          <w:rFonts w:ascii="Calibri" w:hAnsi="Calibri" w:cs="Calibri"/>
        </w:rPr>
        <w:t>1</w:t>
      </w:r>
      <w:bookmarkEnd w:id="366"/>
      <w:bookmarkEnd w:id="367"/>
    </w:p>
    <w:p w:rsidR="00DB3C1D" w:rsidRPr="00AA38E8" w:rsidRDefault="00DB3C1D" w:rsidP="00DB3C1D">
      <w:pPr>
        <w:pStyle w:val="Heading2"/>
        <w:numPr>
          <w:ilvl w:val="3"/>
          <w:numId w:val="11"/>
        </w:numPr>
        <w:spacing w:after="60"/>
        <w:rPr>
          <w:rFonts w:ascii="Calibri" w:hAnsi="Calibri" w:cs="Calibri"/>
        </w:rPr>
      </w:pPr>
      <w:bookmarkStart w:id="368" w:name="_Toc421011519"/>
      <w:bookmarkStart w:id="369" w:name="_Toc451940493"/>
      <w:r w:rsidRPr="00AA38E8">
        <w:rPr>
          <w:rFonts w:ascii="Calibri" w:hAnsi="Calibri" w:cs="Calibri"/>
        </w:rPr>
        <w:t>Design Rationale</w:t>
      </w:r>
      <w:bookmarkEnd w:id="368"/>
      <w:bookmarkEnd w:id="369"/>
    </w:p>
    <w:p w:rsidR="00DB3C1D" w:rsidRPr="00153C8F" w:rsidRDefault="00153C8F" w:rsidP="00153C8F">
      <w:pPr>
        <w:ind w:firstLine="864"/>
        <w:rPr>
          <w:rFonts w:cs="Calibri"/>
        </w:rPr>
      </w:pPr>
      <w:r w:rsidRPr="00153C8F">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370" w:name="_Toc421011520"/>
      <w:bookmarkStart w:id="371" w:name="_Toc451940494"/>
      <w:r w:rsidRPr="00AA38E8">
        <w:rPr>
          <w:rFonts w:ascii="Calibri" w:hAnsi="Calibri" w:cs="Calibri"/>
        </w:rPr>
        <w:t>Store Module Inputs to Local copies</w:t>
      </w:r>
      <w:bookmarkEnd w:id="370"/>
      <w:bookmarkEnd w:id="371"/>
    </w:p>
    <w:p w:rsidR="00153C8F" w:rsidRPr="00153C8F" w:rsidRDefault="00153C8F" w:rsidP="00153C8F">
      <w:pPr>
        <w:ind w:firstLine="864"/>
        <w:rPr>
          <w:rFonts w:cs="Calibri"/>
        </w:rPr>
      </w:pPr>
      <w:bookmarkStart w:id="372" w:name="_Toc421011521"/>
      <w:r w:rsidRPr="00153C8F">
        <w:rPr>
          <w:rFonts w:cs="Calibri"/>
        </w:rPr>
        <w:t>None</w:t>
      </w:r>
    </w:p>
    <w:p w:rsidR="00DB3C1D" w:rsidRPr="00AA38E8" w:rsidRDefault="00153C8F" w:rsidP="00153C8F">
      <w:pPr>
        <w:pStyle w:val="Heading2"/>
        <w:numPr>
          <w:ilvl w:val="3"/>
          <w:numId w:val="11"/>
        </w:numPr>
        <w:spacing w:after="60"/>
        <w:rPr>
          <w:rFonts w:ascii="Calibri" w:hAnsi="Calibri" w:cs="Calibri"/>
        </w:rPr>
      </w:pPr>
      <w:r w:rsidRPr="00AA38E8">
        <w:rPr>
          <w:rFonts w:ascii="Calibri" w:hAnsi="Calibri" w:cs="Calibri"/>
        </w:rPr>
        <w:t xml:space="preserve"> </w:t>
      </w:r>
      <w:bookmarkStart w:id="373" w:name="_Toc451940495"/>
      <w:r w:rsidR="00DB3C1D" w:rsidRPr="00AA38E8">
        <w:rPr>
          <w:rFonts w:ascii="Calibri" w:hAnsi="Calibri" w:cs="Calibri"/>
        </w:rPr>
        <w:t>(Processing of function)………</w:t>
      </w:r>
      <w:bookmarkEnd w:id="372"/>
      <w:bookmarkEnd w:id="373"/>
    </w:p>
    <w:p w:rsidR="00153C8F" w:rsidRPr="00BF1FBF" w:rsidRDefault="00153C8F" w:rsidP="00153C8F">
      <w:pPr>
        <w:ind w:left="864"/>
        <w:rPr>
          <w:rFonts w:cs="Calibri"/>
        </w:rPr>
      </w:pPr>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374" w:name="_Toc421011522"/>
      <w:bookmarkStart w:id="375" w:name="_Toc451940496"/>
      <w:r w:rsidRPr="00AA38E8">
        <w:rPr>
          <w:rFonts w:ascii="Calibri" w:hAnsi="Calibri" w:cs="Calibri"/>
        </w:rPr>
        <w:t>Store Local copy of outputs into Module Outputs</w:t>
      </w:r>
      <w:bookmarkEnd w:id="374"/>
      <w:bookmarkEnd w:id="375"/>
    </w:p>
    <w:p w:rsidR="00E75015" w:rsidRPr="00BF1FBF" w:rsidRDefault="00E75015" w:rsidP="00E75015">
      <w:pPr>
        <w:ind w:firstLine="864"/>
        <w:rPr>
          <w:rFonts w:cs="Calibri"/>
        </w:rPr>
      </w:pPr>
      <w:r w:rsidRPr="00BC118B">
        <w:rPr>
          <w:rFonts w:cs="Calibri"/>
        </w:rPr>
        <w:t>Please refer FDD</w:t>
      </w:r>
    </w:p>
    <w:p w:rsidR="002B094F" w:rsidRPr="008C6874" w:rsidRDefault="008C6874" w:rsidP="008C6874">
      <w:pPr>
        <w:pStyle w:val="Heading2"/>
        <w:spacing w:after="60"/>
        <w:rPr>
          <w:rFonts w:ascii="Calibri" w:hAnsi="Calibri"/>
        </w:rPr>
      </w:pPr>
      <w:bookmarkStart w:id="376" w:name="_Toc451940497"/>
      <w:r>
        <w:rPr>
          <w:rFonts w:ascii="Calibri" w:hAnsi="Calibri"/>
        </w:rPr>
        <w:t xml:space="preserve">Server </w:t>
      </w:r>
      <w:proofErr w:type="spellStart"/>
      <w:r w:rsidR="00E75015">
        <w:rPr>
          <w:rFonts w:ascii="Calibri" w:hAnsi="Calibri"/>
        </w:rPr>
        <w:t>R</w:t>
      </w:r>
      <w:r w:rsidR="00E75015" w:rsidRPr="008C6874">
        <w:rPr>
          <w:rFonts w:ascii="Calibri" w:hAnsi="Calibri"/>
        </w:rPr>
        <w:t>unnable</w:t>
      </w:r>
      <w:r w:rsidR="00E75015">
        <w:rPr>
          <w:rFonts w:ascii="Calibri" w:hAnsi="Calibri"/>
        </w:rPr>
        <w:t>s</w:t>
      </w:r>
      <w:bookmarkEnd w:id="376"/>
      <w:proofErr w:type="spellEnd"/>
      <w:r w:rsidR="002B094F" w:rsidRPr="008C6874">
        <w:rPr>
          <w:rFonts w:ascii="Calibri" w:hAnsi="Calibri"/>
        </w:rPr>
        <w:t xml:space="preserve"> </w:t>
      </w:r>
    </w:p>
    <w:p w:rsidR="008C6874" w:rsidRPr="0033680E" w:rsidRDefault="00E75015" w:rsidP="00E75015">
      <w:pPr>
        <w:ind w:firstLine="576"/>
        <w:rPr>
          <w:rFonts w:cs="Calibri"/>
          <w:i/>
        </w:rPr>
      </w:pPr>
      <w:bookmarkStart w:id="377" w:name="_Toc382301471"/>
      <w:bookmarkStart w:id="378" w:name="_Toc383698997"/>
      <w:bookmarkEnd w:id="377"/>
      <w:bookmarkEnd w:id="378"/>
      <w:r>
        <w:rPr>
          <w:lang w:bidi="ar-SA"/>
        </w:rPr>
        <w:t>None</w:t>
      </w:r>
    </w:p>
    <w:p w:rsidR="008C6874" w:rsidRPr="00AA38E8" w:rsidRDefault="008C6874" w:rsidP="008C6874">
      <w:pPr>
        <w:pStyle w:val="Heading2"/>
        <w:spacing w:after="60"/>
        <w:rPr>
          <w:rFonts w:ascii="Calibri" w:hAnsi="Calibri" w:cs="Calibri"/>
        </w:rPr>
      </w:pPr>
      <w:bookmarkStart w:id="379" w:name="_Ref382299966"/>
      <w:bookmarkStart w:id="380" w:name="_Toc421011529"/>
      <w:bookmarkStart w:id="381" w:name="_Toc451940498"/>
      <w:r w:rsidRPr="00AA38E8">
        <w:rPr>
          <w:rFonts w:ascii="Calibri" w:hAnsi="Calibri" w:cs="Calibri"/>
        </w:rPr>
        <w:t>Interrupt Functions</w:t>
      </w:r>
      <w:bookmarkEnd w:id="379"/>
      <w:bookmarkEnd w:id="380"/>
      <w:bookmarkEnd w:id="381"/>
    </w:p>
    <w:p w:rsidR="008C6874" w:rsidRDefault="00E75015" w:rsidP="00E75015">
      <w:pPr>
        <w:ind w:left="567"/>
        <w:rPr>
          <w:lang w:bidi="ar-SA"/>
        </w:rPr>
      </w:pPr>
      <w:r>
        <w:rPr>
          <w:lang w:bidi="ar-SA"/>
        </w:rPr>
        <w:t>None</w:t>
      </w: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Pr="0033680E" w:rsidRDefault="004D4A05" w:rsidP="00E75015">
      <w:pPr>
        <w:ind w:left="567"/>
        <w:rPr>
          <w:rFonts w:cs="Calibri"/>
          <w:i/>
        </w:rPr>
      </w:pPr>
    </w:p>
    <w:p w:rsidR="002B094F" w:rsidRPr="008C6874" w:rsidRDefault="002B094F" w:rsidP="008C6874">
      <w:pPr>
        <w:pStyle w:val="Heading2"/>
        <w:spacing w:after="60"/>
        <w:rPr>
          <w:rFonts w:ascii="Calibri" w:hAnsi="Calibri" w:cs="Calibri"/>
        </w:rPr>
      </w:pPr>
      <w:bookmarkStart w:id="382" w:name="_Toc338170485"/>
      <w:bookmarkStart w:id="383" w:name="_Toc418080074"/>
      <w:bookmarkStart w:id="384" w:name="_Toc421709919"/>
      <w:bookmarkStart w:id="385" w:name="_Toc451940499"/>
      <w:r w:rsidRPr="008C6874">
        <w:rPr>
          <w:rFonts w:ascii="Calibri" w:hAnsi="Calibri" w:cs="Calibri"/>
        </w:rPr>
        <w:lastRenderedPageBreak/>
        <w:t>Module Internal (Local) Functions</w:t>
      </w:r>
      <w:bookmarkEnd w:id="382"/>
      <w:bookmarkEnd w:id="383"/>
      <w:bookmarkEnd w:id="384"/>
      <w:bookmarkEnd w:id="385"/>
    </w:p>
    <w:p w:rsidR="00F43588" w:rsidRPr="00AA38E8" w:rsidRDefault="008C6874" w:rsidP="00F43588">
      <w:pPr>
        <w:pStyle w:val="Heading2"/>
        <w:numPr>
          <w:ilvl w:val="2"/>
          <w:numId w:val="11"/>
        </w:numPr>
        <w:tabs>
          <w:tab w:val="clear" w:pos="1017"/>
          <w:tab w:val="num" w:pos="567"/>
        </w:tabs>
        <w:spacing w:after="60"/>
        <w:ind w:left="567"/>
        <w:rPr>
          <w:rFonts w:ascii="Calibri" w:hAnsi="Calibri" w:cs="Calibri"/>
        </w:rPr>
      </w:pPr>
      <w:bookmarkStart w:id="386" w:name="_Toc421011540"/>
      <w:bookmarkStart w:id="387" w:name="_Toc451940500"/>
      <w:r w:rsidRPr="00AA38E8">
        <w:rPr>
          <w:rFonts w:ascii="Calibri" w:hAnsi="Calibri" w:cs="Calibri"/>
        </w:rPr>
        <w:t>Local Function #1</w:t>
      </w:r>
      <w:bookmarkEnd w:id="386"/>
      <w:bookmarkEnd w:id="387"/>
      <w:r w:rsidR="00F43588" w:rsidRPr="00F43588">
        <w:rPr>
          <w:rFonts w:ascii="Calibri" w:hAnsi="Calibri" w:cs="Calibri"/>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43588" w:rsidRPr="00AA38E8" w:rsidTr="003C08C2">
        <w:tc>
          <w:tcPr>
            <w:tcW w:w="1779" w:type="dxa"/>
          </w:tcPr>
          <w:p w:rsidR="00F43588" w:rsidRPr="00AA38E8" w:rsidRDefault="00F43588" w:rsidP="003C08C2">
            <w:pPr>
              <w:spacing w:before="60"/>
              <w:rPr>
                <w:rFonts w:cs="Calibri"/>
                <w:b/>
                <w:bCs/>
                <w:sz w:val="16"/>
              </w:rPr>
            </w:pPr>
            <w:r w:rsidRPr="00AA38E8">
              <w:rPr>
                <w:rFonts w:cs="Calibri"/>
                <w:b/>
                <w:bCs/>
                <w:sz w:val="16"/>
              </w:rPr>
              <w:t>Function Name</w:t>
            </w:r>
          </w:p>
        </w:tc>
        <w:tc>
          <w:tcPr>
            <w:tcW w:w="4179" w:type="dxa"/>
          </w:tcPr>
          <w:p w:rsidR="00F43588" w:rsidRPr="00AA38E8" w:rsidRDefault="00F43588" w:rsidP="003C08C2">
            <w:pPr>
              <w:spacing w:before="60"/>
              <w:rPr>
                <w:rFonts w:cs="Calibri"/>
                <w:sz w:val="16"/>
              </w:rPr>
            </w:pPr>
            <w:proofErr w:type="spellStart"/>
            <w:r w:rsidRPr="00392B45">
              <w:rPr>
                <w:rFonts w:cs="Calibri"/>
                <w:sz w:val="16"/>
              </w:rPr>
              <w:t>AmpRateLim</w:t>
            </w:r>
            <w:proofErr w:type="spellEnd"/>
          </w:p>
        </w:tc>
        <w:tc>
          <w:tcPr>
            <w:tcW w:w="990" w:type="dxa"/>
            <w:shd w:val="pct30" w:color="FFFF00" w:fill="auto"/>
          </w:tcPr>
          <w:p w:rsidR="00F43588" w:rsidRPr="00AA38E8" w:rsidRDefault="00F43588" w:rsidP="003C08C2">
            <w:pPr>
              <w:spacing w:before="60"/>
              <w:jc w:val="center"/>
              <w:rPr>
                <w:rFonts w:cs="Calibri"/>
                <w:sz w:val="16"/>
              </w:rPr>
            </w:pPr>
            <w:r w:rsidRPr="00AA38E8">
              <w:rPr>
                <w:rFonts w:cs="Calibri"/>
                <w:sz w:val="16"/>
              </w:rPr>
              <w:t>Type</w:t>
            </w:r>
          </w:p>
        </w:tc>
        <w:tc>
          <w:tcPr>
            <w:tcW w:w="990" w:type="dxa"/>
            <w:shd w:val="pct30" w:color="FFFF00" w:fill="auto"/>
          </w:tcPr>
          <w:p w:rsidR="00F43588" w:rsidRPr="00AA38E8" w:rsidRDefault="00F43588" w:rsidP="003C08C2">
            <w:pPr>
              <w:spacing w:before="60"/>
              <w:jc w:val="center"/>
              <w:rPr>
                <w:rFonts w:cs="Calibri"/>
                <w:sz w:val="16"/>
              </w:rPr>
            </w:pPr>
            <w:r w:rsidRPr="00AA38E8">
              <w:rPr>
                <w:rFonts w:cs="Calibri"/>
                <w:sz w:val="16"/>
              </w:rPr>
              <w:t>Min</w:t>
            </w:r>
          </w:p>
        </w:tc>
        <w:tc>
          <w:tcPr>
            <w:tcW w:w="990" w:type="dxa"/>
            <w:shd w:val="pct30" w:color="FFFF00" w:fill="auto"/>
          </w:tcPr>
          <w:p w:rsidR="00F43588" w:rsidRPr="00AA38E8" w:rsidRDefault="00F43588" w:rsidP="003C08C2">
            <w:pPr>
              <w:spacing w:before="60"/>
              <w:jc w:val="center"/>
              <w:rPr>
                <w:rFonts w:cs="Calibri"/>
                <w:sz w:val="16"/>
              </w:rPr>
            </w:pPr>
            <w:r w:rsidRPr="00AA38E8">
              <w:rPr>
                <w:rFonts w:cs="Calibri"/>
                <w:sz w:val="16"/>
              </w:rPr>
              <w:t>Max</w:t>
            </w:r>
          </w:p>
        </w:tc>
      </w:tr>
      <w:tr w:rsidR="00064BF9" w:rsidRPr="00AA38E8" w:rsidTr="003C08C2">
        <w:tc>
          <w:tcPr>
            <w:tcW w:w="1779" w:type="dxa"/>
          </w:tcPr>
          <w:p w:rsidR="00064BF9" w:rsidRPr="00AA38E8" w:rsidRDefault="00064BF9" w:rsidP="003C08C2">
            <w:pPr>
              <w:spacing w:before="60"/>
              <w:rPr>
                <w:rFonts w:cs="Calibri"/>
                <w:b/>
                <w:bCs/>
                <w:sz w:val="16"/>
              </w:rPr>
            </w:pPr>
            <w:r w:rsidRPr="00AA38E8">
              <w:rPr>
                <w:rFonts w:cs="Calibri"/>
                <w:b/>
                <w:bCs/>
                <w:sz w:val="16"/>
              </w:rPr>
              <w:t xml:space="preserve">Arguments Passed </w:t>
            </w:r>
          </w:p>
        </w:tc>
        <w:tc>
          <w:tcPr>
            <w:tcW w:w="4179" w:type="dxa"/>
          </w:tcPr>
          <w:p w:rsidR="00064BF9" w:rsidRPr="00392B45" w:rsidRDefault="00064BF9" w:rsidP="00446CB2">
            <w:pPr>
              <w:spacing w:before="60"/>
              <w:rPr>
                <w:rFonts w:cs="Calibri"/>
                <w:sz w:val="16"/>
              </w:rPr>
            </w:pPr>
            <w:r w:rsidRPr="00064BF9">
              <w:rPr>
                <w:rFonts w:cs="Calibri"/>
                <w:sz w:val="16"/>
              </w:rPr>
              <w:t>LimdAmp_MotNwtMtr_T_f32</w:t>
            </w:r>
          </w:p>
        </w:tc>
        <w:tc>
          <w:tcPr>
            <w:tcW w:w="990" w:type="dxa"/>
          </w:tcPr>
          <w:p w:rsidR="00064BF9" w:rsidRDefault="00064BF9" w:rsidP="00446CB2">
            <w:pPr>
              <w:spacing w:before="60"/>
              <w:jc w:val="center"/>
              <w:rPr>
                <w:rFonts w:cs="Calibri"/>
                <w:sz w:val="16"/>
              </w:rPr>
            </w:pPr>
            <w:r>
              <w:rPr>
                <w:rFonts w:cs="Calibri"/>
                <w:sz w:val="16"/>
              </w:rPr>
              <w:t>Float32</w:t>
            </w:r>
          </w:p>
        </w:tc>
        <w:tc>
          <w:tcPr>
            <w:tcW w:w="990" w:type="dxa"/>
          </w:tcPr>
          <w:p w:rsidR="00064BF9" w:rsidRPr="00AA38E8" w:rsidRDefault="00064BF9" w:rsidP="00446CB2">
            <w:pPr>
              <w:spacing w:before="60"/>
              <w:jc w:val="center"/>
              <w:rPr>
                <w:rFonts w:cs="Calibri"/>
                <w:sz w:val="16"/>
              </w:rPr>
            </w:pPr>
            <w:r>
              <w:rPr>
                <w:rFonts w:cs="Calibri"/>
                <w:sz w:val="16"/>
              </w:rPr>
              <w:t>0.0F</w:t>
            </w:r>
          </w:p>
        </w:tc>
        <w:tc>
          <w:tcPr>
            <w:tcW w:w="990" w:type="dxa"/>
          </w:tcPr>
          <w:p w:rsidR="00064BF9" w:rsidRPr="00AA38E8" w:rsidRDefault="00064BF9" w:rsidP="00446CB2">
            <w:pPr>
              <w:spacing w:before="60"/>
              <w:jc w:val="center"/>
              <w:rPr>
                <w:rFonts w:cs="Calibri"/>
                <w:sz w:val="16"/>
              </w:rPr>
            </w:pPr>
            <w:r>
              <w:rPr>
                <w:rFonts w:cs="Calibri"/>
                <w:sz w:val="16"/>
              </w:rPr>
              <w:t>1.2F</w:t>
            </w:r>
          </w:p>
        </w:tc>
      </w:tr>
      <w:tr w:rsidR="00064BF9" w:rsidRPr="00AA38E8" w:rsidTr="003C08C2">
        <w:tc>
          <w:tcPr>
            <w:tcW w:w="1779" w:type="dxa"/>
          </w:tcPr>
          <w:p w:rsidR="00064BF9" w:rsidRPr="00AA38E8" w:rsidRDefault="00064BF9" w:rsidP="003C08C2">
            <w:pPr>
              <w:spacing w:before="60"/>
              <w:rPr>
                <w:rFonts w:cs="Calibri"/>
                <w:b/>
                <w:bCs/>
                <w:sz w:val="16"/>
              </w:rPr>
            </w:pPr>
          </w:p>
        </w:tc>
        <w:tc>
          <w:tcPr>
            <w:tcW w:w="4179" w:type="dxa"/>
          </w:tcPr>
          <w:p w:rsidR="00064BF9" w:rsidRPr="00AA38E8" w:rsidRDefault="00064BF9" w:rsidP="003C08C2">
            <w:pPr>
              <w:spacing w:before="60"/>
              <w:rPr>
                <w:rFonts w:cs="Calibri"/>
                <w:sz w:val="16"/>
              </w:rPr>
            </w:pPr>
            <w:r w:rsidRPr="00392B45">
              <w:rPr>
                <w:rFonts w:cs="Calibri"/>
                <w:sz w:val="16"/>
              </w:rPr>
              <w:t>HwOscnRisngRampRate_MotNwtMtrPerSec_T_f32</w:t>
            </w:r>
          </w:p>
        </w:tc>
        <w:tc>
          <w:tcPr>
            <w:tcW w:w="990" w:type="dxa"/>
          </w:tcPr>
          <w:p w:rsidR="00064BF9" w:rsidRPr="00AA38E8" w:rsidRDefault="00064BF9" w:rsidP="00A46F08">
            <w:pPr>
              <w:spacing w:before="60"/>
              <w:jc w:val="center"/>
              <w:rPr>
                <w:rFonts w:cs="Calibri"/>
                <w:sz w:val="16"/>
              </w:rPr>
            </w:pPr>
            <w:r>
              <w:rPr>
                <w:rFonts w:cs="Calibri"/>
                <w:sz w:val="16"/>
              </w:rPr>
              <w:t>Float32</w:t>
            </w:r>
          </w:p>
        </w:tc>
        <w:tc>
          <w:tcPr>
            <w:tcW w:w="990" w:type="dxa"/>
          </w:tcPr>
          <w:p w:rsidR="00064BF9" w:rsidRPr="00AA38E8" w:rsidRDefault="00064BF9" w:rsidP="00A46F08">
            <w:pPr>
              <w:spacing w:before="60"/>
              <w:jc w:val="center"/>
              <w:rPr>
                <w:rFonts w:cs="Calibri"/>
                <w:sz w:val="16"/>
              </w:rPr>
            </w:pPr>
            <w:r>
              <w:rPr>
                <w:rFonts w:cs="Calibri"/>
                <w:sz w:val="16"/>
              </w:rPr>
              <w:t>0.1F</w:t>
            </w:r>
          </w:p>
        </w:tc>
        <w:tc>
          <w:tcPr>
            <w:tcW w:w="990" w:type="dxa"/>
          </w:tcPr>
          <w:p w:rsidR="00064BF9" w:rsidRPr="00AA38E8" w:rsidRDefault="00064BF9" w:rsidP="00A46F08">
            <w:pPr>
              <w:spacing w:before="60"/>
              <w:jc w:val="center"/>
              <w:rPr>
                <w:rFonts w:cs="Calibri"/>
                <w:sz w:val="16"/>
              </w:rPr>
            </w:pPr>
            <w:r>
              <w:rPr>
                <w:rFonts w:cs="Calibri"/>
                <w:sz w:val="16"/>
              </w:rPr>
              <w:t>4400.0F</w:t>
            </w:r>
          </w:p>
        </w:tc>
      </w:tr>
      <w:tr w:rsidR="00064BF9" w:rsidRPr="00AA38E8" w:rsidTr="003C08C2">
        <w:tc>
          <w:tcPr>
            <w:tcW w:w="1779" w:type="dxa"/>
          </w:tcPr>
          <w:p w:rsidR="00064BF9" w:rsidRPr="00AA38E8" w:rsidRDefault="00064BF9" w:rsidP="003C08C2">
            <w:pPr>
              <w:spacing w:before="60"/>
              <w:rPr>
                <w:rFonts w:cs="Calibri"/>
                <w:b/>
                <w:bCs/>
                <w:sz w:val="16"/>
              </w:rPr>
            </w:pPr>
          </w:p>
        </w:tc>
        <w:tc>
          <w:tcPr>
            <w:tcW w:w="4179" w:type="dxa"/>
          </w:tcPr>
          <w:p w:rsidR="00064BF9" w:rsidRPr="00AA38E8" w:rsidRDefault="00064BF9" w:rsidP="00446CB2">
            <w:pPr>
              <w:spacing w:before="60"/>
              <w:rPr>
                <w:rFonts w:cs="Calibri"/>
                <w:sz w:val="16"/>
              </w:rPr>
            </w:pPr>
            <w:r w:rsidRPr="00392B45">
              <w:rPr>
                <w:rFonts w:cs="Calibri"/>
                <w:sz w:val="16"/>
              </w:rPr>
              <w:t>HwOscnFallRampRate_MotNwtMtrPerSec_T_f32</w:t>
            </w:r>
          </w:p>
        </w:tc>
        <w:tc>
          <w:tcPr>
            <w:tcW w:w="990" w:type="dxa"/>
          </w:tcPr>
          <w:p w:rsidR="00064BF9" w:rsidRPr="00AA38E8" w:rsidRDefault="00064BF9" w:rsidP="00446CB2">
            <w:pPr>
              <w:spacing w:before="60"/>
              <w:jc w:val="center"/>
              <w:rPr>
                <w:rFonts w:cs="Calibri"/>
                <w:sz w:val="16"/>
              </w:rPr>
            </w:pPr>
            <w:r>
              <w:rPr>
                <w:rFonts w:cs="Calibri"/>
                <w:sz w:val="16"/>
              </w:rPr>
              <w:t>Float32</w:t>
            </w:r>
          </w:p>
        </w:tc>
        <w:tc>
          <w:tcPr>
            <w:tcW w:w="990" w:type="dxa"/>
          </w:tcPr>
          <w:p w:rsidR="00064BF9" w:rsidRPr="00AA38E8" w:rsidRDefault="00064BF9" w:rsidP="00446CB2">
            <w:pPr>
              <w:spacing w:before="60"/>
              <w:jc w:val="center"/>
              <w:rPr>
                <w:rFonts w:cs="Calibri"/>
                <w:sz w:val="16"/>
              </w:rPr>
            </w:pPr>
            <w:r>
              <w:rPr>
                <w:rFonts w:cs="Calibri"/>
                <w:sz w:val="16"/>
              </w:rPr>
              <w:t>-4400.0F</w:t>
            </w:r>
          </w:p>
        </w:tc>
        <w:tc>
          <w:tcPr>
            <w:tcW w:w="990" w:type="dxa"/>
          </w:tcPr>
          <w:p w:rsidR="00064BF9" w:rsidRPr="00AA38E8" w:rsidRDefault="00064BF9" w:rsidP="00446CB2">
            <w:pPr>
              <w:spacing w:before="60"/>
              <w:jc w:val="center"/>
              <w:rPr>
                <w:rFonts w:cs="Calibri"/>
                <w:sz w:val="16"/>
              </w:rPr>
            </w:pPr>
            <w:r>
              <w:rPr>
                <w:rFonts w:cs="Calibri"/>
                <w:sz w:val="16"/>
              </w:rPr>
              <w:t>-0.1F</w:t>
            </w:r>
          </w:p>
        </w:tc>
      </w:tr>
      <w:tr w:rsidR="00064BF9" w:rsidRPr="00AA38E8" w:rsidTr="003C08C2">
        <w:tc>
          <w:tcPr>
            <w:tcW w:w="1779" w:type="dxa"/>
          </w:tcPr>
          <w:p w:rsidR="00064BF9" w:rsidRPr="00AA38E8" w:rsidRDefault="00064BF9" w:rsidP="003C08C2">
            <w:pPr>
              <w:spacing w:before="60"/>
              <w:rPr>
                <w:rFonts w:cs="Calibri"/>
                <w:b/>
                <w:bCs/>
                <w:sz w:val="16"/>
              </w:rPr>
            </w:pPr>
          </w:p>
        </w:tc>
        <w:tc>
          <w:tcPr>
            <w:tcW w:w="4179" w:type="dxa"/>
          </w:tcPr>
          <w:p w:rsidR="00064BF9" w:rsidRPr="00392B45" w:rsidRDefault="00064BF9" w:rsidP="003C08C2">
            <w:pPr>
              <w:spacing w:before="60"/>
              <w:rPr>
                <w:rFonts w:cs="Calibri"/>
                <w:sz w:val="16"/>
              </w:rPr>
            </w:pPr>
            <w:proofErr w:type="spellStart"/>
            <w:r w:rsidRPr="00392B45">
              <w:rPr>
                <w:rFonts w:cs="Calibri"/>
                <w:sz w:val="16"/>
              </w:rPr>
              <w:t>HwOscnEna_Cnt_T_logl</w:t>
            </w:r>
            <w:proofErr w:type="spellEnd"/>
          </w:p>
        </w:tc>
        <w:tc>
          <w:tcPr>
            <w:tcW w:w="990" w:type="dxa"/>
          </w:tcPr>
          <w:p w:rsidR="00064BF9" w:rsidRDefault="00064BF9" w:rsidP="00A46F08">
            <w:pPr>
              <w:spacing w:before="60"/>
              <w:jc w:val="center"/>
              <w:rPr>
                <w:rFonts w:cs="Calibri"/>
                <w:sz w:val="16"/>
              </w:rPr>
            </w:pPr>
            <w:r>
              <w:rPr>
                <w:rFonts w:cs="Calibri"/>
                <w:sz w:val="16"/>
              </w:rPr>
              <w:t>Boolean</w:t>
            </w:r>
          </w:p>
        </w:tc>
        <w:tc>
          <w:tcPr>
            <w:tcW w:w="990" w:type="dxa"/>
          </w:tcPr>
          <w:p w:rsidR="00064BF9" w:rsidRPr="00AA38E8" w:rsidRDefault="00064BF9" w:rsidP="00A46F08">
            <w:pPr>
              <w:spacing w:before="60"/>
              <w:jc w:val="center"/>
              <w:rPr>
                <w:rFonts w:cs="Calibri"/>
                <w:sz w:val="16"/>
              </w:rPr>
            </w:pPr>
            <w:r>
              <w:rPr>
                <w:rFonts w:cs="Calibri"/>
                <w:sz w:val="16"/>
              </w:rPr>
              <w:t>FALSE</w:t>
            </w:r>
          </w:p>
        </w:tc>
        <w:tc>
          <w:tcPr>
            <w:tcW w:w="990" w:type="dxa"/>
          </w:tcPr>
          <w:p w:rsidR="00064BF9" w:rsidRPr="00AA38E8" w:rsidRDefault="00064BF9" w:rsidP="00A46F08">
            <w:pPr>
              <w:spacing w:before="60"/>
              <w:jc w:val="center"/>
              <w:rPr>
                <w:rFonts w:cs="Calibri"/>
                <w:sz w:val="16"/>
              </w:rPr>
            </w:pPr>
            <w:r>
              <w:rPr>
                <w:rFonts w:cs="Calibri"/>
                <w:sz w:val="16"/>
              </w:rPr>
              <w:t>TRUE</w:t>
            </w:r>
          </w:p>
        </w:tc>
      </w:tr>
      <w:tr w:rsidR="005E0165" w:rsidRPr="00AA38E8" w:rsidTr="003C08C2">
        <w:tc>
          <w:tcPr>
            <w:tcW w:w="1779" w:type="dxa"/>
          </w:tcPr>
          <w:p w:rsidR="005E0165" w:rsidRPr="00AA38E8" w:rsidRDefault="005E0165" w:rsidP="003C08C2">
            <w:pPr>
              <w:spacing w:before="60"/>
              <w:rPr>
                <w:rFonts w:cs="Calibri"/>
                <w:b/>
                <w:bCs/>
                <w:sz w:val="16"/>
              </w:rPr>
            </w:pPr>
          </w:p>
        </w:tc>
        <w:tc>
          <w:tcPr>
            <w:tcW w:w="4179" w:type="dxa"/>
          </w:tcPr>
          <w:p w:rsidR="005E0165" w:rsidRPr="00392B45" w:rsidRDefault="005E0165" w:rsidP="003C08C2">
            <w:pPr>
              <w:spacing w:before="60"/>
              <w:rPr>
                <w:rFonts w:cs="Calibri"/>
                <w:sz w:val="16"/>
              </w:rPr>
            </w:pPr>
            <w:r>
              <w:rPr>
                <w:rFonts w:cs="Calibri"/>
                <w:sz w:val="16"/>
              </w:rPr>
              <w:t>*</w:t>
            </w:r>
            <w:proofErr w:type="spellStart"/>
            <w:r w:rsidRPr="005E0165">
              <w:rPr>
                <w:rFonts w:cs="Calibri"/>
                <w:sz w:val="16"/>
              </w:rPr>
              <w:t>NonZeroAmpFlg_Cnt_T_logl</w:t>
            </w:r>
            <w:proofErr w:type="spellEnd"/>
          </w:p>
        </w:tc>
        <w:tc>
          <w:tcPr>
            <w:tcW w:w="990" w:type="dxa"/>
          </w:tcPr>
          <w:p w:rsidR="005E0165" w:rsidRDefault="005E0165" w:rsidP="00A46F08">
            <w:pPr>
              <w:spacing w:before="60"/>
              <w:jc w:val="center"/>
              <w:rPr>
                <w:rFonts w:cs="Calibri"/>
                <w:sz w:val="16"/>
              </w:rPr>
            </w:pPr>
            <w:r>
              <w:rPr>
                <w:rFonts w:cs="Calibri"/>
                <w:sz w:val="16"/>
              </w:rPr>
              <w:t>Boolean</w:t>
            </w:r>
          </w:p>
        </w:tc>
        <w:tc>
          <w:tcPr>
            <w:tcW w:w="990" w:type="dxa"/>
          </w:tcPr>
          <w:p w:rsidR="005E0165" w:rsidRDefault="005E0165" w:rsidP="00A46F08">
            <w:pPr>
              <w:spacing w:before="60"/>
              <w:jc w:val="center"/>
              <w:rPr>
                <w:rFonts w:cs="Calibri"/>
                <w:sz w:val="16"/>
              </w:rPr>
            </w:pPr>
            <w:r>
              <w:rPr>
                <w:rFonts w:cs="Calibri"/>
                <w:sz w:val="16"/>
              </w:rPr>
              <w:t>FALSE</w:t>
            </w:r>
          </w:p>
        </w:tc>
        <w:tc>
          <w:tcPr>
            <w:tcW w:w="990" w:type="dxa"/>
          </w:tcPr>
          <w:p w:rsidR="005E0165" w:rsidRDefault="005E0165" w:rsidP="00A46F08">
            <w:pPr>
              <w:spacing w:before="60"/>
              <w:jc w:val="center"/>
              <w:rPr>
                <w:rFonts w:cs="Calibri"/>
                <w:sz w:val="16"/>
              </w:rPr>
            </w:pPr>
            <w:r>
              <w:rPr>
                <w:rFonts w:cs="Calibri"/>
                <w:sz w:val="16"/>
              </w:rPr>
              <w:t>TRUE</w:t>
            </w:r>
          </w:p>
        </w:tc>
      </w:tr>
      <w:tr w:rsidR="005E0165" w:rsidRPr="00AA38E8" w:rsidTr="003C08C2">
        <w:tc>
          <w:tcPr>
            <w:tcW w:w="1779" w:type="dxa"/>
          </w:tcPr>
          <w:p w:rsidR="005E0165" w:rsidRPr="00AA38E8" w:rsidRDefault="005E0165" w:rsidP="003C08C2">
            <w:pPr>
              <w:spacing w:before="60"/>
              <w:rPr>
                <w:rFonts w:cs="Calibri"/>
                <w:b/>
                <w:bCs/>
                <w:sz w:val="16"/>
              </w:rPr>
            </w:pPr>
            <w:r w:rsidRPr="00AA38E8">
              <w:rPr>
                <w:rFonts w:cs="Calibri"/>
                <w:b/>
                <w:bCs/>
                <w:sz w:val="16"/>
              </w:rPr>
              <w:t>Return Value</w:t>
            </w:r>
          </w:p>
        </w:tc>
        <w:tc>
          <w:tcPr>
            <w:tcW w:w="4179" w:type="dxa"/>
          </w:tcPr>
          <w:p w:rsidR="005E0165" w:rsidRPr="00AA38E8" w:rsidRDefault="005E0165" w:rsidP="003C08C2">
            <w:pPr>
              <w:spacing w:before="60"/>
              <w:rPr>
                <w:rFonts w:cs="Calibri"/>
                <w:sz w:val="16"/>
              </w:rPr>
            </w:pPr>
            <w:r w:rsidRPr="00392B45">
              <w:rPr>
                <w:rFonts w:cs="Calibri"/>
                <w:sz w:val="16"/>
              </w:rPr>
              <w:t>RateLimdAmp_MotNwtMtr_T_f32</w:t>
            </w:r>
          </w:p>
        </w:tc>
        <w:tc>
          <w:tcPr>
            <w:tcW w:w="990" w:type="dxa"/>
          </w:tcPr>
          <w:p w:rsidR="005E0165" w:rsidRDefault="005E0165" w:rsidP="00A46F08">
            <w:pPr>
              <w:spacing w:before="60"/>
              <w:jc w:val="center"/>
              <w:rPr>
                <w:rFonts w:cs="Calibri"/>
                <w:sz w:val="16"/>
              </w:rPr>
            </w:pPr>
            <w:r>
              <w:rPr>
                <w:rFonts w:cs="Calibri"/>
                <w:sz w:val="16"/>
              </w:rPr>
              <w:t>Float32</w:t>
            </w:r>
          </w:p>
        </w:tc>
        <w:tc>
          <w:tcPr>
            <w:tcW w:w="990" w:type="dxa"/>
          </w:tcPr>
          <w:p w:rsidR="005E0165" w:rsidRPr="00AA38E8" w:rsidRDefault="005E0165" w:rsidP="00AE3734">
            <w:pPr>
              <w:spacing w:before="60"/>
              <w:jc w:val="center"/>
              <w:rPr>
                <w:rFonts w:cs="Calibri"/>
                <w:sz w:val="16"/>
              </w:rPr>
            </w:pPr>
            <w:r>
              <w:rPr>
                <w:rFonts w:cs="Calibri"/>
                <w:sz w:val="16"/>
              </w:rPr>
              <w:t>0.</w:t>
            </w:r>
            <w:del w:id="388" w:author="Anne, Krishna" w:date="2016-05-25T11:53:00Z">
              <w:r w:rsidDel="00AE3734">
                <w:rPr>
                  <w:rFonts w:cs="Calibri"/>
                  <w:sz w:val="16"/>
                </w:rPr>
                <w:delText>0002F</w:delText>
              </w:r>
            </w:del>
            <w:ins w:id="389" w:author="Anne, Krishna" w:date="2016-05-25T11:53:00Z">
              <w:r w:rsidR="00AE3734">
                <w:rPr>
                  <w:rFonts w:cs="Calibri"/>
                  <w:sz w:val="16"/>
                </w:rPr>
                <w:t>0F</w:t>
              </w:r>
            </w:ins>
          </w:p>
        </w:tc>
        <w:tc>
          <w:tcPr>
            <w:tcW w:w="990" w:type="dxa"/>
          </w:tcPr>
          <w:p w:rsidR="005E0165" w:rsidRPr="00AA38E8" w:rsidRDefault="005E0165" w:rsidP="00A46F08">
            <w:pPr>
              <w:spacing w:before="60"/>
              <w:jc w:val="center"/>
              <w:rPr>
                <w:rFonts w:cs="Calibri"/>
                <w:sz w:val="16"/>
              </w:rPr>
            </w:pPr>
            <w:del w:id="390" w:author="Anne, Krishna" w:date="2016-05-25T11:53:00Z">
              <w:r w:rsidDel="00AE3734">
                <w:rPr>
                  <w:rFonts w:cs="Calibri"/>
                  <w:sz w:val="16"/>
                </w:rPr>
                <w:delText>-8.8</w:delText>
              </w:r>
            </w:del>
            <w:ins w:id="391" w:author="Anne, Krishna" w:date="2016-05-25T11:53:00Z">
              <w:r w:rsidR="00AE3734">
                <w:rPr>
                  <w:rFonts w:cs="Calibri"/>
                  <w:sz w:val="16"/>
                </w:rPr>
                <w:t>1.2</w:t>
              </w:r>
            </w:ins>
            <w:r>
              <w:rPr>
                <w:rFonts w:cs="Calibri"/>
                <w:sz w:val="16"/>
              </w:rPr>
              <w:t>F</w:t>
            </w:r>
          </w:p>
        </w:tc>
      </w:tr>
    </w:tbl>
    <w:p w:rsidR="008C6874" w:rsidRPr="00AA38E8" w:rsidRDefault="00F43588" w:rsidP="008C6874">
      <w:pPr>
        <w:pStyle w:val="Heading2"/>
        <w:numPr>
          <w:ilvl w:val="2"/>
          <w:numId w:val="11"/>
        </w:numPr>
        <w:tabs>
          <w:tab w:val="clear" w:pos="1017"/>
          <w:tab w:val="num" w:pos="567"/>
        </w:tabs>
        <w:spacing w:after="60"/>
        <w:ind w:left="567"/>
        <w:rPr>
          <w:rFonts w:ascii="Calibri" w:hAnsi="Calibri" w:cs="Calibri"/>
        </w:rPr>
      </w:pPr>
      <w:bookmarkStart w:id="392" w:name="_Toc451940501"/>
      <w:r>
        <w:rPr>
          <w:rFonts w:ascii="Calibri" w:hAnsi="Calibri" w:cs="Calibri"/>
        </w:rPr>
        <w:t>Local Function #2</w:t>
      </w:r>
      <w:bookmarkEnd w:id="3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F43588" w:rsidP="00F4318C">
            <w:pPr>
              <w:spacing w:before="60"/>
              <w:rPr>
                <w:rFonts w:cs="Calibri"/>
                <w:sz w:val="16"/>
              </w:rPr>
            </w:pPr>
            <w:proofErr w:type="spellStart"/>
            <w:r w:rsidRPr="00F43588">
              <w:rPr>
                <w:rFonts w:cs="Calibri"/>
                <w:sz w:val="16"/>
              </w:rPr>
              <w:t>ChkFlg</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F43588" w:rsidP="00F4318C">
            <w:pPr>
              <w:spacing w:before="60"/>
              <w:rPr>
                <w:rFonts w:cs="Calibri"/>
                <w:sz w:val="16"/>
              </w:rPr>
            </w:pPr>
            <w:r w:rsidRPr="00F43588">
              <w:rPr>
                <w:rFonts w:cs="Calibri"/>
                <w:sz w:val="16"/>
              </w:rPr>
              <w:t>PhaAg_MatRad_T_f32</w:t>
            </w:r>
          </w:p>
        </w:tc>
        <w:tc>
          <w:tcPr>
            <w:tcW w:w="990" w:type="dxa"/>
          </w:tcPr>
          <w:p w:rsidR="008C6874" w:rsidRPr="00AA38E8" w:rsidRDefault="00392B45" w:rsidP="00F4318C">
            <w:pPr>
              <w:spacing w:before="60"/>
              <w:rPr>
                <w:rFonts w:cs="Calibri"/>
                <w:sz w:val="16"/>
              </w:rPr>
            </w:pPr>
            <w:r>
              <w:rPr>
                <w:rFonts w:cs="Calibri"/>
                <w:sz w:val="16"/>
              </w:rPr>
              <w:t>Float32</w:t>
            </w:r>
          </w:p>
        </w:tc>
        <w:tc>
          <w:tcPr>
            <w:tcW w:w="990" w:type="dxa"/>
          </w:tcPr>
          <w:p w:rsidR="008C6874" w:rsidRPr="00AA38E8" w:rsidRDefault="0007113F" w:rsidP="00A46F08">
            <w:pPr>
              <w:spacing w:before="60"/>
              <w:jc w:val="center"/>
              <w:rPr>
                <w:rFonts w:cs="Calibri"/>
                <w:sz w:val="16"/>
              </w:rPr>
            </w:pPr>
            <w:r>
              <w:rPr>
                <w:rFonts w:cs="Calibri"/>
                <w:sz w:val="16"/>
              </w:rPr>
              <w:t>0.125F</w:t>
            </w:r>
          </w:p>
        </w:tc>
        <w:tc>
          <w:tcPr>
            <w:tcW w:w="990" w:type="dxa"/>
          </w:tcPr>
          <w:p w:rsidR="008C6874" w:rsidRPr="00AA38E8" w:rsidRDefault="0007113F" w:rsidP="00A46F08">
            <w:pPr>
              <w:spacing w:before="60"/>
              <w:jc w:val="center"/>
              <w:rPr>
                <w:rFonts w:cs="Calibri"/>
                <w:sz w:val="16"/>
              </w:rPr>
            </w:pPr>
            <w:r>
              <w:rPr>
                <w:rFonts w:cs="Calibri"/>
                <w:sz w:val="16"/>
              </w:rPr>
              <w:t>0.628F</w:t>
            </w:r>
          </w:p>
        </w:tc>
      </w:tr>
      <w:tr w:rsidR="00F43588" w:rsidRPr="00AA38E8" w:rsidTr="00F4318C">
        <w:tc>
          <w:tcPr>
            <w:tcW w:w="1779" w:type="dxa"/>
          </w:tcPr>
          <w:p w:rsidR="00F43588" w:rsidRPr="00AA38E8" w:rsidRDefault="00F43588" w:rsidP="00F4318C">
            <w:pPr>
              <w:spacing w:before="60"/>
              <w:rPr>
                <w:rFonts w:cs="Calibri"/>
                <w:b/>
                <w:bCs/>
                <w:sz w:val="16"/>
              </w:rPr>
            </w:pPr>
            <w:r w:rsidRPr="00AA38E8">
              <w:rPr>
                <w:rFonts w:cs="Calibri"/>
                <w:b/>
                <w:bCs/>
                <w:sz w:val="16"/>
              </w:rPr>
              <w:t>Return Value</w:t>
            </w:r>
          </w:p>
        </w:tc>
        <w:tc>
          <w:tcPr>
            <w:tcW w:w="4179" w:type="dxa"/>
          </w:tcPr>
          <w:p w:rsidR="00F43588" w:rsidRPr="00AA38E8" w:rsidRDefault="00F43588" w:rsidP="00F4318C">
            <w:pPr>
              <w:spacing w:before="60"/>
              <w:rPr>
                <w:rFonts w:cs="Calibri"/>
                <w:sz w:val="16"/>
              </w:rPr>
            </w:pPr>
            <w:r w:rsidRPr="00F43588">
              <w:rPr>
                <w:rFonts w:cs="Calibri"/>
                <w:sz w:val="16"/>
              </w:rPr>
              <w:t>TqOscnPhaAg_MatRad_T_f32</w:t>
            </w:r>
          </w:p>
        </w:tc>
        <w:tc>
          <w:tcPr>
            <w:tcW w:w="990" w:type="dxa"/>
          </w:tcPr>
          <w:p w:rsidR="00F43588" w:rsidRDefault="00F43588" w:rsidP="003C08C2">
            <w:pPr>
              <w:spacing w:before="60"/>
              <w:rPr>
                <w:rFonts w:cs="Calibri"/>
                <w:sz w:val="16"/>
              </w:rPr>
            </w:pPr>
            <w:r>
              <w:rPr>
                <w:rFonts w:cs="Calibri"/>
                <w:sz w:val="16"/>
              </w:rPr>
              <w:t>Float32</w:t>
            </w:r>
          </w:p>
        </w:tc>
        <w:tc>
          <w:tcPr>
            <w:tcW w:w="990" w:type="dxa"/>
          </w:tcPr>
          <w:p w:rsidR="00F43588" w:rsidRPr="00AA38E8" w:rsidRDefault="00F43588" w:rsidP="00A46F08">
            <w:pPr>
              <w:spacing w:before="60"/>
              <w:jc w:val="center"/>
              <w:rPr>
                <w:rFonts w:cs="Calibri"/>
                <w:sz w:val="16"/>
              </w:rPr>
            </w:pPr>
            <w:r>
              <w:rPr>
                <w:rFonts w:cs="Calibri"/>
                <w:sz w:val="16"/>
              </w:rPr>
              <w:t>0.0F</w:t>
            </w:r>
          </w:p>
        </w:tc>
        <w:tc>
          <w:tcPr>
            <w:tcW w:w="990" w:type="dxa"/>
          </w:tcPr>
          <w:p w:rsidR="00F43588" w:rsidRPr="00AA38E8" w:rsidRDefault="0007113F" w:rsidP="00A46F08">
            <w:pPr>
              <w:spacing w:before="60"/>
              <w:jc w:val="center"/>
              <w:rPr>
                <w:rFonts w:cs="Calibri"/>
                <w:sz w:val="16"/>
              </w:rPr>
            </w:pPr>
            <w:r>
              <w:rPr>
                <w:rFonts w:cs="Calibri"/>
                <w:sz w:val="16"/>
              </w:rPr>
              <w:t>0.628F</w:t>
            </w:r>
          </w:p>
        </w:tc>
      </w:tr>
    </w:tbl>
    <w:p w:rsidR="008C6874" w:rsidRPr="00AA38E8" w:rsidRDefault="008C6874" w:rsidP="008C6874">
      <w:pPr>
        <w:pStyle w:val="Heading2"/>
        <w:spacing w:after="60"/>
        <w:rPr>
          <w:rFonts w:ascii="Calibri" w:hAnsi="Calibri" w:cs="Calibri"/>
        </w:rPr>
      </w:pPr>
      <w:bookmarkStart w:id="393" w:name="_Toc421011542"/>
      <w:bookmarkStart w:id="394" w:name="_Toc451940502"/>
      <w:r>
        <w:rPr>
          <w:rFonts w:ascii="Calibri" w:hAnsi="Calibri" w:cs="Calibri"/>
        </w:rPr>
        <w:t>GLOBAL</w:t>
      </w:r>
      <w:r w:rsidRPr="00AA38E8">
        <w:rPr>
          <w:rFonts w:ascii="Calibri" w:hAnsi="Calibri" w:cs="Calibri"/>
        </w:rPr>
        <w:t xml:space="preserve"> Function/Macro Definitions</w:t>
      </w:r>
      <w:bookmarkEnd w:id="393"/>
      <w:bookmarkEnd w:id="394"/>
    </w:p>
    <w:p w:rsidR="008C6874" w:rsidRDefault="00E75015" w:rsidP="00E75015">
      <w:pPr>
        <w:ind w:left="576"/>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95" w:name="_Toc418080076"/>
      <w:bookmarkStart w:id="396" w:name="_Toc421709921"/>
      <w:bookmarkStart w:id="397" w:name="_Toc451940503"/>
      <w:r w:rsidRPr="002E3F2E">
        <w:rPr>
          <w:rFonts w:ascii="Calibri" w:hAnsi="Calibri"/>
        </w:rPr>
        <w:lastRenderedPageBreak/>
        <w:t>Known</w:t>
      </w:r>
      <w:r w:rsidRPr="00AA38E8">
        <w:rPr>
          <w:rFonts w:ascii="Calibri" w:hAnsi="Calibri" w:cs="Calibri"/>
        </w:rPr>
        <w:t xml:space="preserve"> Limitations with Design</w:t>
      </w:r>
      <w:bookmarkEnd w:id="395"/>
      <w:bookmarkEnd w:id="396"/>
      <w:bookmarkEnd w:id="397"/>
    </w:p>
    <w:p w:rsidR="00531B8C" w:rsidRDefault="00E75015" w:rsidP="00E75015">
      <w:pPr>
        <w:ind w:left="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98" w:name="_Toc382297449"/>
      <w:bookmarkStart w:id="399" w:name="_Toc418080077"/>
      <w:bookmarkStart w:id="400" w:name="_Toc421709922"/>
      <w:bookmarkStart w:id="401" w:name="_Toc451940504"/>
      <w:r w:rsidRPr="00E75CFE">
        <w:rPr>
          <w:rFonts w:ascii="Calibri" w:hAnsi="Calibri" w:cs="Calibri"/>
        </w:rPr>
        <w:lastRenderedPageBreak/>
        <w:t>UNIT TEST CONSIDERATION</w:t>
      </w:r>
      <w:bookmarkEnd w:id="398"/>
      <w:bookmarkEnd w:id="399"/>
      <w:bookmarkEnd w:id="400"/>
      <w:bookmarkEnd w:id="401"/>
    </w:p>
    <w:p w:rsidR="00531B8C" w:rsidRPr="00531B8C" w:rsidRDefault="00E75015" w:rsidP="00E75015">
      <w:pPr>
        <w:ind w:left="562"/>
        <w:rPr>
          <w:lang w:bidi="ar-SA"/>
        </w:rPr>
      </w:pPr>
      <w:proofErr w:type="gramStart"/>
      <w:r>
        <w:rPr>
          <w:lang w:bidi="ar-SA"/>
        </w:rPr>
        <w:t>None.</w:t>
      </w:r>
      <w:proofErr w:type="gramEnd"/>
    </w:p>
    <w:p w:rsidR="00786BDF" w:rsidRPr="00A158C7" w:rsidRDefault="00786BDF" w:rsidP="000B37D5">
      <w:pPr>
        <w:pStyle w:val="Heading7"/>
      </w:pPr>
      <w:bookmarkStart w:id="402" w:name="_Toc451940505"/>
      <w:r w:rsidRPr="00A158C7">
        <w:lastRenderedPageBreak/>
        <w:t>Abbreviations and Acronyms</w:t>
      </w:r>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403" w:name="_Toc451940506"/>
      <w:r w:rsidRPr="00A158C7">
        <w:lastRenderedPageBreak/>
        <w:t>Glossary</w:t>
      </w:r>
      <w:bookmarkEnd w:id="40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404" w:name="_Toc451940507"/>
      <w:r w:rsidRPr="00A158C7">
        <w:lastRenderedPageBreak/>
        <w:t>References</w:t>
      </w:r>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405"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405"/>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A6C30" w:rsidP="00B758D2">
            <w:pPr>
              <w:keepNext/>
            </w:pPr>
            <w:hyperlink r:id="rId15" w:history="1">
              <w:bookmarkStart w:id="406" w:name="_Ref335300243"/>
              <w:r w:rsidR="00531B8C" w:rsidRPr="00FC427F">
                <w:t>Software Naming Conventions.doc</w:t>
              </w:r>
              <w:bookmarkEnd w:id="406"/>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407"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407"/>
          </w:p>
        </w:tc>
        <w:tc>
          <w:tcPr>
            <w:tcW w:w="2091" w:type="dxa"/>
            <w:shd w:val="clear" w:color="auto" w:fill="auto"/>
          </w:tcPr>
          <w:p w:rsidR="00531B8C" w:rsidRDefault="00531B8C">
            <w:pPr>
              <w:rPr>
                <w:lang w:bidi="ar-SA"/>
              </w:rPr>
            </w:pPr>
            <w:r>
              <w:rPr>
                <w:lang w:bidi="ar-SA"/>
              </w:rPr>
              <w:t>2.</w:t>
            </w:r>
            <w:del w:id="408" w:author="Anne, Krishna" w:date="2016-05-25T11:54:00Z">
              <w:r w:rsidDel="00AE3734">
                <w:rPr>
                  <w:lang w:bidi="ar-SA"/>
                </w:rPr>
                <w:delText>0</w:delText>
              </w:r>
            </w:del>
            <w:ins w:id="409" w:author="Anne, Krishna" w:date="2016-05-25T11:54:00Z">
              <w:r w:rsidR="00AE3734">
                <w:rPr>
                  <w:lang w:bidi="ar-SA"/>
                </w:rPr>
                <w:t>1</w:t>
              </w:r>
            </w:ins>
          </w:p>
        </w:tc>
      </w:tr>
      <w:tr w:rsidR="00E75015" w:rsidRPr="00A158C7" w:rsidTr="00B758D2">
        <w:tc>
          <w:tcPr>
            <w:tcW w:w="738" w:type="dxa"/>
            <w:shd w:val="clear" w:color="auto" w:fill="auto"/>
          </w:tcPr>
          <w:p w:rsidR="00E75015" w:rsidRDefault="00E75015" w:rsidP="003C08C2">
            <w:pPr>
              <w:jc w:val="center"/>
            </w:pPr>
            <w:r>
              <w:t>5</w:t>
            </w:r>
          </w:p>
        </w:tc>
        <w:tc>
          <w:tcPr>
            <w:tcW w:w="6458" w:type="dxa"/>
            <w:shd w:val="clear" w:color="auto" w:fill="auto"/>
          </w:tcPr>
          <w:p w:rsidR="00E75015" w:rsidRDefault="00E75015" w:rsidP="00E75015">
            <w:pPr>
              <w:keepNext/>
            </w:pPr>
            <w:r>
              <w:t xml:space="preserve">FDD: </w:t>
            </w:r>
            <w:r w:rsidRPr="00C82A68">
              <w:t>SF0</w:t>
            </w:r>
            <w:r>
              <w:t>43</w:t>
            </w:r>
            <w:r w:rsidRPr="00C82A68">
              <w:t>A_</w:t>
            </w:r>
            <w:r w:rsidRPr="00E75015">
              <w:t xml:space="preserve"> TqOscn</w:t>
            </w:r>
            <w:r w:rsidRPr="00C82A68">
              <w:t>_Design</w:t>
            </w:r>
          </w:p>
        </w:tc>
        <w:tc>
          <w:tcPr>
            <w:tcW w:w="2091" w:type="dxa"/>
            <w:shd w:val="clear" w:color="auto" w:fill="auto"/>
          </w:tcPr>
          <w:p w:rsidR="00E75015" w:rsidRDefault="00E75015" w:rsidP="003C08C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C30" w:rsidRDefault="003A6C30">
      <w:r>
        <w:separator/>
      </w:r>
    </w:p>
  </w:endnote>
  <w:endnote w:type="continuationSeparator" w:id="0">
    <w:p w:rsidR="003A6C30" w:rsidRDefault="003A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E75015">
            <w:rPr>
              <w:sz w:val="16"/>
              <w:szCs w:val="16"/>
            </w:rPr>
            <w:t>TqOscn</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75015">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E75015">
            <w:rPr>
              <w:sz w:val="16"/>
              <w:szCs w:val="16"/>
            </w:rPr>
            <w:t>Feb 05,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B016E">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7B016E">
            <w:rPr>
              <w:b/>
              <w:noProof/>
              <w:sz w:val="16"/>
              <w:szCs w:val="16"/>
            </w:rPr>
            <w:t>16</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C30" w:rsidRDefault="003A6C30">
      <w:r>
        <w:separator/>
      </w:r>
    </w:p>
  </w:footnote>
  <w:footnote w:type="continuationSeparator" w:id="0">
    <w:p w:rsidR="003A6C30" w:rsidRDefault="003A6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97"/>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4BF9"/>
    <w:rsid w:val="0006733C"/>
    <w:rsid w:val="0007113F"/>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53C8F"/>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1852"/>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2B45"/>
    <w:rsid w:val="00393DBF"/>
    <w:rsid w:val="003A5B2A"/>
    <w:rsid w:val="003A6C30"/>
    <w:rsid w:val="003B4A55"/>
    <w:rsid w:val="003D456D"/>
    <w:rsid w:val="003F18D9"/>
    <w:rsid w:val="003F3205"/>
    <w:rsid w:val="00405C9C"/>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4A05"/>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3D09"/>
    <w:rsid w:val="005955D1"/>
    <w:rsid w:val="005A1C6A"/>
    <w:rsid w:val="005A3EDE"/>
    <w:rsid w:val="005A77EF"/>
    <w:rsid w:val="005B3586"/>
    <w:rsid w:val="005B6300"/>
    <w:rsid w:val="005B6345"/>
    <w:rsid w:val="005C3AC2"/>
    <w:rsid w:val="005C6795"/>
    <w:rsid w:val="005C7490"/>
    <w:rsid w:val="005D297B"/>
    <w:rsid w:val="005E0165"/>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673A"/>
    <w:rsid w:val="006F2855"/>
    <w:rsid w:val="006F3CF4"/>
    <w:rsid w:val="00702C1E"/>
    <w:rsid w:val="0070435D"/>
    <w:rsid w:val="00707BA6"/>
    <w:rsid w:val="00715441"/>
    <w:rsid w:val="007219DD"/>
    <w:rsid w:val="00722EA8"/>
    <w:rsid w:val="00725671"/>
    <w:rsid w:val="00727610"/>
    <w:rsid w:val="00737A19"/>
    <w:rsid w:val="00751961"/>
    <w:rsid w:val="0075721A"/>
    <w:rsid w:val="00765195"/>
    <w:rsid w:val="00767585"/>
    <w:rsid w:val="00770295"/>
    <w:rsid w:val="007705A3"/>
    <w:rsid w:val="00773CA8"/>
    <w:rsid w:val="00784FF5"/>
    <w:rsid w:val="00786BDF"/>
    <w:rsid w:val="007A2CEC"/>
    <w:rsid w:val="007A3BEB"/>
    <w:rsid w:val="007A3D19"/>
    <w:rsid w:val="007B016E"/>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154FA"/>
    <w:rsid w:val="00916EF7"/>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26F7"/>
    <w:rsid w:val="009E371E"/>
    <w:rsid w:val="009E6A87"/>
    <w:rsid w:val="009F3119"/>
    <w:rsid w:val="00A049EB"/>
    <w:rsid w:val="00A05B7E"/>
    <w:rsid w:val="00A158C7"/>
    <w:rsid w:val="00A25B61"/>
    <w:rsid w:val="00A365F0"/>
    <w:rsid w:val="00A37E34"/>
    <w:rsid w:val="00A46F08"/>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3734"/>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4BB"/>
    <w:rsid w:val="00BA5041"/>
    <w:rsid w:val="00BA7BCD"/>
    <w:rsid w:val="00BB166E"/>
    <w:rsid w:val="00BB4210"/>
    <w:rsid w:val="00BC45C7"/>
    <w:rsid w:val="00BC4E6C"/>
    <w:rsid w:val="00BC6B0F"/>
    <w:rsid w:val="00BD17E2"/>
    <w:rsid w:val="00BD2498"/>
    <w:rsid w:val="00BD29F5"/>
    <w:rsid w:val="00BD7322"/>
    <w:rsid w:val="00BE7F06"/>
    <w:rsid w:val="00BF5242"/>
    <w:rsid w:val="00C0276C"/>
    <w:rsid w:val="00C02D65"/>
    <w:rsid w:val="00C04F32"/>
    <w:rsid w:val="00C145F2"/>
    <w:rsid w:val="00C22A00"/>
    <w:rsid w:val="00C2356B"/>
    <w:rsid w:val="00C373E0"/>
    <w:rsid w:val="00C375E8"/>
    <w:rsid w:val="00C53F02"/>
    <w:rsid w:val="00C54CBD"/>
    <w:rsid w:val="00C550F4"/>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4024"/>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0F66"/>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5015"/>
    <w:rsid w:val="00E83597"/>
    <w:rsid w:val="00E9004B"/>
    <w:rsid w:val="00EB1228"/>
    <w:rsid w:val="00ED3D2B"/>
    <w:rsid w:val="00EE263E"/>
    <w:rsid w:val="00EE26AB"/>
    <w:rsid w:val="00EE3BBC"/>
    <w:rsid w:val="00EF190F"/>
    <w:rsid w:val="00F1257A"/>
    <w:rsid w:val="00F33BD1"/>
    <w:rsid w:val="00F36729"/>
    <w:rsid w:val="00F36CC2"/>
    <w:rsid w:val="00F417BB"/>
    <w:rsid w:val="00F4318C"/>
    <w:rsid w:val="00F43588"/>
    <w:rsid w:val="00F43F8E"/>
    <w:rsid w:val="00F51C8D"/>
    <w:rsid w:val="00F56F9A"/>
    <w:rsid w:val="00F602B0"/>
    <w:rsid w:val="00F651F5"/>
    <w:rsid w:val="00F727CE"/>
    <w:rsid w:val="00F737FE"/>
    <w:rsid w:val="00F90FCC"/>
    <w:rsid w:val="00F91518"/>
    <w:rsid w:val="00F95E33"/>
    <w:rsid w:val="00FA5AAB"/>
    <w:rsid w:val="00FB39DC"/>
    <w:rsid w:val="00FC02CC"/>
    <w:rsid w:val="00FC45EA"/>
    <w:rsid w:val="00FC52B8"/>
    <w:rsid w:val="00FC5A02"/>
    <w:rsid w:val="00FD293C"/>
    <w:rsid w:val="00FD60F0"/>
    <w:rsid w:val="00FE5234"/>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7B016E"/>
    <w:pPr>
      <w:widowControl w:val="0"/>
      <w:tabs>
        <w:tab w:val="left" w:pos="600"/>
        <w:tab w:val="right" w:leader="dot" w:pos="9072"/>
      </w:tabs>
      <w:overflowPunct w:val="0"/>
      <w:autoSpaceDE w:val="0"/>
      <w:autoSpaceDN w:val="0"/>
      <w:adjustRightInd w:val="0"/>
      <w:spacing w:before="120" w:after="120"/>
      <w:jc w:val="center"/>
      <w:textAlignment w:val="baseline"/>
      <w:outlineLvl w:val="0"/>
      <w:pPrChange w:id="0" w:author="Anne, Krishna" w:date="2016-05-25T12:04:00Z">
        <w:pPr>
          <w:widowControl w:val="0"/>
          <w:tabs>
            <w:tab w:val="left" w:pos="600"/>
            <w:tab w:val="right" w:leader="dot" w:pos="9072"/>
          </w:tabs>
          <w:overflowPunct w:val="0"/>
          <w:autoSpaceDE w:val="0"/>
          <w:autoSpaceDN w:val="0"/>
          <w:adjustRightInd w:val="0"/>
          <w:spacing w:before="120" w:after="120"/>
          <w:textAlignment w:val="baseline"/>
          <w:outlineLvl w:val="0"/>
        </w:pPr>
      </w:pPrChange>
    </w:pPr>
    <w:rPr>
      <w:rFonts w:asciiTheme="minorHAnsi" w:hAnsiTheme="minorHAnsi" w:cstheme="minorBidi"/>
      <w:b/>
      <w:noProof/>
      <w:color w:val="000000" w:themeColor="text1"/>
      <w:kern w:val="24"/>
      <w:sz w:val="24"/>
      <w:lang w:val="en-GB" w:eastAsia="en-US"/>
      <w:rPrChange w:id="0" w:author="Anne, Krishna" w:date="2016-05-25T12:04:00Z">
        <w:rPr>
          <w:rFonts w:asciiTheme="minorHAnsi" w:hAnsiTheme="minorHAnsi" w:cstheme="minorBidi"/>
          <w:b/>
          <w:noProof/>
          <w:color w:val="000000" w:themeColor="text1"/>
          <w:kern w:val="24"/>
          <w:sz w:val="24"/>
          <w:lang w:val="en-GB" w:eastAsia="en-US" w:bidi="ar-SA"/>
        </w:rPr>
      </w:rPrChange>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7B016E"/>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7B016E"/>
    <w:pPr>
      <w:widowControl w:val="0"/>
      <w:tabs>
        <w:tab w:val="left" w:pos="600"/>
        <w:tab w:val="right" w:leader="dot" w:pos="9072"/>
      </w:tabs>
      <w:overflowPunct w:val="0"/>
      <w:autoSpaceDE w:val="0"/>
      <w:autoSpaceDN w:val="0"/>
      <w:adjustRightInd w:val="0"/>
      <w:spacing w:before="120" w:after="120"/>
      <w:jc w:val="center"/>
      <w:textAlignment w:val="baseline"/>
      <w:outlineLvl w:val="0"/>
      <w:pPrChange w:id="1" w:author="Anne, Krishna" w:date="2016-05-25T12:04:00Z">
        <w:pPr>
          <w:widowControl w:val="0"/>
          <w:tabs>
            <w:tab w:val="left" w:pos="600"/>
            <w:tab w:val="right" w:leader="dot" w:pos="9072"/>
          </w:tabs>
          <w:overflowPunct w:val="0"/>
          <w:autoSpaceDE w:val="0"/>
          <w:autoSpaceDN w:val="0"/>
          <w:adjustRightInd w:val="0"/>
          <w:spacing w:before="120" w:after="120"/>
          <w:textAlignment w:val="baseline"/>
          <w:outlineLvl w:val="0"/>
        </w:pPr>
      </w:pPrChange>
    </w:pPr>
    <w:rPr>
      <w:rFonts w:asciiTheme="minorHAnsi" w:hAnsiTheme="minorHAnsi" w:cstheme="minorBidi"/>
      <w:b/>
      <w:noProof/>
      <w:color w:val="000000" w:themeColor="text1"/>
      <w:kern w:val="24"/>
      <w:sz w:val="24"/>
      <w:lang w:val="en-GB" w:eastAsia="en-US"/>
      <w:rPrChange w:id="1" w:author="Anne, Krishna" w:date="2016-05-25T12:04:00Z">
        <w:rPr>
          <w:rFonts w:asciiTheme="minorHAnsi" w:hAnsiTheme="minorHAnsi" w:cstheme="minorBidi"/>
          <w:b/>
          <w:noProof/>
          <w:color w:val="000000" w:themeColor="text1"/>
          <w:kern w:val="24"/>
          <w:sz w:val="24"/>
          <w:lang w:val="en-GB" w:eastAsia="en-US" w:bidi="ar-SA"/>
        </w:rPr>
      </w:rPrChange>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7B016E"/>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43A_TqOsc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9948C855847F5B7B3495184B08DAE"/>
        <w:category>
          <w:name w:val="General"/>
          <w:gallery w:val="placeholder"/>
        </w:category>
        <w:types>
          <w:type w:val="bbPlcHdr"/>
        </w:types>
        <w:behaviors>
          <w:behavior w:val="content"/>
        </w:behaviors>
        <w:guid w:val="{D12C4E07-1870-4002-8D24-705ECD9CD90D}"/>
      </w:docPartPr>
      <w:docPartBody>
        <w:p w:rsidR="00CF6E32" w:rsidRDefault="001F0645">
          <w:pPr>
            <w:pStyle w:val="8279948C855847F5B7B3495184B08DA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45"/>
    <w:rsid w:val="001B4A84"/>
    <w:rsid w:val="001F0645"/>
    <w:rsid w:val="00710CD3"/>
    <w:rsid w:val="007F4788"/>
    <w:rsid w:val="008739E8"/>
    <w:rsid w:val="00A606BD"/>
    <w:rsid w:val="00BD4C57"/>
    <w:rsid w:val="00CF6E32"/>
    <w:rsid w:val="00D26864"/>
    <w:rsid w:val="00DF0CA2"/>
    <w:rsid w:val="00E5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79948C855847F5B7B3495184B08DAE">
    <w:name w:val="8279948C855847F5B7B3495184B08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79948C855847F5B7B3495184B08DAE">
    <w:name w:val="8279948C855847F5B7B3495184B08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093BFC43-8B30-437A-8861-56F208E5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61</TotalTime>
  <Pages>16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8161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Anne, Krishna</cp:lastModifiedBy>
  <cp:revision>19</cp:revision>
  <cp:lastPrinted>2014-12-17T17:01:00Z</cp:lastPrinted>
  <dcterms:created xsi:type="dcterms:W3CDTF">2016-02-05T15:37:00Z</dcterms:created>
  <dcterms:modified xsi:type="dcterms:W3CDTF">2016-05-25T16:04:00Z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TqOscn</vt:lpwstr>
  </property>
  <property fmtid="{D5CDD505-2E9C-101B-9397-08002B2CF9AE}" pid="3" name="Template Version">
    <vt:lpwstr>EA4 01.00.00</vt:lpwstr>
  </property>
  <property fmtid="{D5CDD505-2E9C-101B-9397-08002B2CF9AE}" pid="4" name="Release Date">
    <vt:lpwstr>Feb 05, 2016</vt:lpwstr>
  </property>
  <property fmtid="{D5CDD505-2E9C-101B-9397-08002B2CF9AE}" pid="5" name="Location">
    <vt:lpwstr>Saginaw, MI, USA</vt:lpwstr>
  </property>
  <property fmtid="{D5CDD505-2E9C-101B-9397-08002B2CF9AE}" pid="6" name="Prepared for Group">
    <vt:lpwstr>Software Engineering</vt:lpwstr>
  </property>
</Properties>
</file>