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C742E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Module Design Document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2E2C87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‘</w:t>
      </w:r>
      <w:proofErr w:type="spellStart"/>
      <w:r w:rsidR="00A5626A">
        <w:rPr>
          <w:rFonts w:cs="Calibri"/>
          <w:b/>
          <w:sz w:val="24"/>
        </w:rPr>
        <w:t>MotCurrRegVltgLimr</w:t>
      </w:r>
      <w:proofErr w:type="spellEnd"/>
      <w:r w:rsidR="009852C4">
        <w:rPr>
          <w:rFonts w:cs="Calibri"/>
          <w:b/>
          <w:sz w:val="24"/>
        </w:rPr>
        <w:t>’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del w:id="0" w:author="Matt Leser" w:date="2017-01-04T14:49:00Z">
        <w:r w:rsidR="00765453" w:rsidDel="008F405F">
          <w:rPr>
            <w:rFonts w:cs="Calibri"/>
            <w:b/>
            <w:sz w:val="24"/>
          </w:rPr>
          <w:delText>3</w:delText>
        </w:r>
      </w:del>
      <w:ins w:id="1" w:author="Matt Leser" w:date="2017-01-04T14:49:00Z">
        <w:r w:rsidR="008F405F">
          <w:rPr>
            <w:rFonts w:cs="Calibri"/>
            <w:b/>
            <w:sz w:val="24"/>
          </w:rPr>
          <w:t>4</w:t>
        </w:r>
      </w:ins>
      <w:r w:rsidR="002C4E7D">
        <w:rPr>
          <w:rFonts w:cs="Calibri"/>
          <w:b/>
          <w:sz w:val="24"/>
        </w:rPr>
        <w:t>.</w:t>
      </w:r>
      <w:r w:rsidR="005C01FD">
        <w:rPr>
          <w:rFonts w:cs="Calibri"/>
          <w:b/>
          <w:sz w:val="24"/>
        </w:rPr>
        <w:t>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DATE: </w:t>
      </w:r>
      <w:del w:id="2" w:author="Matt Leser" w:date="2017-01-04T14:49:00Z">
        <w:r w:rsidR="00765453" w:rsidDel="00EC4979">
          <w:rPr>
            <w:rFonts w:cs="Calibri"/>
            <w:b/>
            <w:sz w:val="24"/>
          </w:rPr>
          <w:delText>7-Nov-2016</w:delText>
        </w:r>
      </w:del>
      <w:ins w:id="3" w:author="Matt Leser" w:date="2017-01-04T14:49:00Z">
        <w:r w:rsidR="00EC4979">
          <w:rPr>
            <w:rFonts w:cs="Calibri"/>
            <w:b/>
            <w:sz w:val="24"/>
          </w:rPr>
          <w:t>04-Jan-2017</w:t>
        </w:r>
      </w:ins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765453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Matthew Leser</w:t>
      </w:r>
      <w:r w:rsidR="00A5626A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 w:rsidRPr="00AA38E8">
        <w:rPr>
          <w:rFonts w:cs="Calibri"/>
          <w:b/>
          <w:sz w:val="24"/>
        </w:rPr>
        <w:t>Nexteer</w:t>
      </w:r>
      <w:proofErr w:type="spellEnd"/>
      <w:r w:rsidRPr="00AA38E8">
        <w:rPr>
          <w:rFonts w:cs="Calibri"/>
          <w:b/>
          <w:sz w:val="24"/>
        </w:rPr>
        <w:t xml:space="preserve">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proofErr w:type="spellStart"/>
      <w:r w:rsidR="00347663">
        <w:rPr>
          <w:rFonts w:cs="Calibri"/>
        </w:rPr>
        <w:t>Nexteer</w:t>
      </w:r>
      <w:proofErr w:type="spellEnd"/>
      <w:r w:rsidR="0097381A" w:rsidRPr="00AA38E8">
        <w:rPr>
          <w:rFonts w:cs="Calibri"/>
        </w:rPr>
        <w:t xml:space="preserve"> </w:t>
      </w:r>
      <w:r w:rsidR="00E94A04">
        <w:rPr>
          <w:rFonts w:cs="Calibri"/>
        </w:rPr>
        <w:t>Configuration Management System</w:t>
      </w:r>
      <w:r w:rsidR="0095572C">
        <w:rPr>
          <w:rFonts w:cs="Calibri"/>
        </w:rPr>
        <w:t>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0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520"/>
        <w:gridCol w:w="2520"/>
        <w:gridCol w:w="990"/>
        <w:gridCol w:w="1440"/>
      </w:tblGrid>
      <w:tr w:rsidR="00867F58" w:rsidRPr="00AA38E8" w:rsidTr="0075257E">
        <w:tc>
          <w:tcPr>
            <w:tcW w:w="54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252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52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99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867F58" w:rsidRPr="00AA38E8" w:rsidTr="0075257E">
        <w:tc>
          <w:tcPr>
            <w:tcW w:w="54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52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520" w:type="dxa"/>
          </w:tcPr>
          <w:p w:rsidR="00867F58" w:rsidRPr="00AA38E8" w:rsidRDefault="00A5626A" w:rsidP="005026D8">
            <w:pPr>
              <w:rPr>
                <w:rFonts w:cs="Calibri"/>
              </w:rPr>
            </w:pPr>
            <w:proofErr w:type="spellStart"/>
            <w:r>
              <w:t>Selva</w:t>
            </w:r>
            <w:proofErr w:type="spellEnd"/>
            <w:r>
              <w:t xml:space="preserve"> </w:t>
            </w:r>
            <w:proofErr w:type="spellStart"/>
            <w:r>
              <w:t>Sengottaiyan</w:t>
            </w:r>
            <w:proofErr w:type="spellEnd"/>
          </w:p>
        </w:tc>
        <w:tc>
          <w:tcPr>
            <w:tcW w:w="99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867F58" w:rsidRPr="00AA38E8" w:rsidRDefault="005E0CBB" w:rsidP="000945E7">
            <w:pPr>
              <w:rPr>
                <w:rFonts w:cs="Calibri"/>
              </w:rPr>
            </w:pPr>
            <w:r>
              <w:rPr>
                <w:rFonts w:cs="Calibri"/>
              </w:rPr>
              <w:t>26</w:t>
            </w:r>
            <w:r w:rsidR="00867F58">
              <w:rPr>
                <w:rFonts w:cs="Calibri"/>
              </w:rPr>
              <w:t>-</w:t>
            </w:r>
            <w:r w:rsidR="000945E7">
              <w:rPr>
                <w:rFonts w:cs="Calibri"/>
              </w:rPr>
              <w:t>May</w:t>
            </w:r>
            <w:r w:rsidR="00867F58">
              <w:rPr>
                <w:rFonts w:cs="Calibri"/>
              </w:rPr>
              <w:t>-2015</w:t>
            </w:r>
          </w:p>
        </w:tc>
      </w:tr>
      <w:tr w:rsidR="00867F58" w:rsidRPr="00AA38E8" w:rsidTr="0075257E">
        <w:tc>
          <w:tcPr>
            <w:tcW w:w="540" w:type="dxa"/>
          </w:tcPr>
          <w:p w:rsidR="00867F58" w:rsidRPr="00AA38E8" w:rsidRDefault="008F7B88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2520" w:type="dxa"/>
          </w:tcPr>
          <w:p w:rsidR="00867F58" w:rsidRPr="00AA38E8" w:rsidRDefault="008F7B88" w:rsidP="00AF082D">
            <w:pPr>
              <w:rPr>
                <w:rFonts w:cs="Calibri"/>
              </w:rPr>
            </w:pPr>
            <w:r>
              <w:rPr>
                <w:rFonts w:cs="Calibri"/>
              </w:rPr>
              <w:t>Updated graphical representation</w:t>
            </w:r>
            <w:r w:rsidR="00BD6310">
              <w:rPr>
                <w:rFonts w:cs="Calibri"/>
              </w:rPr>
              <w:t xml:space="preserve"> and added local function information</w:t>
            </w:r>
          </w:p>
        </w:tc>
        <w:tc>
          <w:tcPr>
            <w:tcW w:w="2520" w:type="dxa"/>
          </w:tcPr>
          <w:p w:rsidR="00867F58" w:rsidRPr="00AA38E8" w:rsidRDefault="008F7B88">
            <w:pPr>
              <w:rPr>
                <w:rFonts w:cs="Calibri"/>
              </w:rPr>
            </w:pPr>
            <w:r>
              <w:rPr>
                <w:rFonts w:cs="Calibri"/>
              </w:rPr>
              <w:t>Nick Saxton</w:t>
            </w:r>
          </w:p>
        </w:tc>
        <w:tc>
          <w:tcPr>
            <w:tcW w:w="990" w:type="dxa"/>
          </w:tcPr>
          <w:p w:rsidR="00867F58" w:rsidRPr="00AA38E8" w:rsidRDefault="008F7B88">
            <w:pPr>
              <w:rPr>
                <w:rFonts w:cs="Calibri"/>
              </w:rPr>
            </w:pPr>
            <w:r>
              <w:rPr>
                <w:rFonts w:cs="Calibri"/>
              </w:rPr>
              <w:t>2.0</w:t>
            </w:r>
          </w:p>
        </w:tc>
        <w:tc>
          <w:tcPr>
            <w:tcW w:w="1440" w:type="dxa"/>
          </w:tcPr>
          <w:p w:rsidR="00867F58" w:rsidRPr="00AA38E8" w:rsidRDefault="008F7B88" w:rsidP="00C375E8">
            <w:pPr>
              <w:rPr>
                <w:rFonts w:cs="Calibri"/>
              </w:rPr>
            </w:pPr>
            <w:r>
              <w:rPr>
                <w:rFonts w:cs="Calibri"/>
              </w:rPr>
              <w:t>13-Apr-2016</w:t>
            </w:r>
          </w:p>
        </w:tc>
      </w:tr>
      <w:tr w:rsidR="00867F58" w:rsidRPr="00AA38E8" w:rsidTr="0075257E">
        <w:tc>
          <w:tcPr>
            <w:tcW w:w="540" w:type="dxa"/>
          </w:tcPr>
          <w:p w:rsidR="00867F58" w:rsidRDefault="00765453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2520" w:type="dxa"/>
          </w:tcPr>
          <w:p w:rsidR="00867F58" w:rsidRDefault="00395551" w:rsidP="00152041">
            <w:r>
              <w:t>Updated for FDD v2.1</w:t>
            </w:r>
            <w:r w:rsidR="00765453">
              <w:t>.0</w:t>
            </w:r>
          </w:p>
        </w:tc>
        <w:tc>
          <w:tcPr>
            <w:tcW w:w="2520" w:type="dxa"/>
          </w:tcPr>
          <w:p w:rsidR="00867F58" w:rsidRDefault="00765453">
            <w:pPr>
              <w:rPr>
                <w:rFonts w:cs="Calibri"/>
              </w:rPr>
            </w:pPr>
            <w:r>
              <w:rPr>
                <w:rFonts w:cs="Calibri"/>
              </w:rPr>
              <w:t>Matthew Leser</w:t>
            </w:r>
          </w:p>
        </w:tc>
        <w:tc>
          <w:tcPr>
            <w:tcW w:w="990" w:type="dxa"/>
          </w:tcPr>
          <w:p w:rsidR="00867F58" w:rsidRDefault="00765453">
            <w:pPr>
              <w:rPr>
                <w:rFonts w:cs="Calibri"/>
              </w:rPr>
            </w:pPr>
            <w:r>
              <w:rPr>
                <w:rFonts w:cs="Calibri"/>
              </w:rPr>
              <w:t>3.0</w:t>
            </w:r>
          </w:p>
        </w:tc>
        <w:tc>
          <w:tcPr>
            <w:tcW w:w="1440" w:type="dxa"/>
          </w:tcPr>
          <w:p w:rsidR="00867F58" w:rsidRDefault="00765453" w:rsidP="00C375E8">
            <w:pPr>
              <w:rPr>
                <w:rFonts w:cs="Calibri"/>
              </w:rPr>
            </w:pPr>
            <w:r>
              <w:rPr>
                <w:rFonts w:cs="Calibri"/>
              </w:rPr>
              <w:t>7-Nov-2016</w:t>
            </w:r>
          </w:p>
        </w:tc>
      </w:tr>
      <w:tr w:rsidR="00867F58" w:rsidRPr="00AA38E8" w:rsidTr="0075257E">
        <w:tc>
          <w:tcPr>
            <w:tcW w:w="540" w:type="dxa"/>
          </w:tcPr>
          <w:p w:rsidR="00867F58" w:rsidRDefault="00EC4979">
            <w:pPr>
              <w:rPr>
                <w:rFonts w:cs="Calibri"/>
              </w:rPr>
            </w:pPr>
            <w:ins w:id="4" w:author="Matt Leser" w:date="2017-01-04T14:50:00Z">
              <w:r>
                <w:rPr>
                  <w:rFonts w:cs="Calibri"/>
                </w:rPr>
                <w:t>4</w:t>
              </w:r>
            </w:ins>
          </w:p>
        </w:tc>
        <w:tc>
          <w:tcPr>
            <w:tcW w:w="2520" w:type="dxa"/>
          </w:tcPr>
          <w:p w:rsidR="00867F58" w:rsidRDefault="00EC4979" w:rsidP="00152041">
            <w:ins w:id="5" w:author="Matt Leser" w:date="2017-01-04T14:50:00Z">
              <w:r>
                <w:t>Updated to fix Anomaly EA4#9045</w:t>
              </w:r>
            </w:ins>
          </w:p>
        </w:tc>
        <w:tc>
          <w:tcPr>
            <w:tcW w:w="2520" w:type="dxa"/>
          </w:tcPr>
          <w:p w:rsidR="00867F58" w:rsidRDefault="00EC4979">
            <w:pPr>
              <w:rPr>
                <w:rFonts w:cs="Calibri"/>
              </w:rPr>
            </w:pPr>
            <w:ins w:id="6" w:author="Matt Leser" w:date="2017-01-04T14:50:00Z">
              <w:r>
                <w:rPr>
                  <w:rFonts w:cs="Calibri"/>
                </w:rPr>
                <w:t>Matthew Leser</w:t>
              </w:r>
            </w:ins>
          </w:p>
        </w:tc>
        <w:tc>
          <w:tcPr>
            <w:tcW w:w="990" w:type="dxa"/>
          </w:tcPr>
          <w:p w:rsidR="00867F58" w:rsidRDefault="00EC4979">
            <w:pPr>
              <w:rPr>
                <w:rFonts w:cs="Calibri"/>
              </w:rPr>
            </w:pPr>
            <w:ins w:id="7" w:author="Matt Leser" w:date="2017-01-04T14:50:00Z">
              <w:r>
                <w:rPr>
                  <w:rFonts w:cs="Calibri"/>
                </w:rPr>
                <w:t>4.0</w:t>
              </w:r>
            </w:ins>
          </w:p>
        </w:tc>
        <w:tc>
          <w:tcPr>
            <w:tcW w:w="1440" w:type="dxa"/>
          </w:tcPr>
          <w:p w:rsidR="00867F58" w:rsidRDefault="00EC4979" w:rsidP="00C375E8">
            <w:pPr>
              <w:rPr>
                <w:rFonts w:cs="Calibri"/>
              </w:rPr>
            </w:pPr>
            <w:ins w:id="8" w:author="Matt Leser" w:date="2017-01-04T14:50:00Z">
              <w:r>
                <w:rPr>
                  <w:rFonts w:cs="Calibri"/>
                </w:rPr>
                <w:t>04-Jan-2017</w:t>
              </w:r>
            </w:ins>
          </w:p>
        </w:tc>
      </w:tr>
      <w:tr w:rsidR="00867F58" w:rsidRPr="00AA38E8" w:rsidTr="0075257E">
        <w:tc>
          <w:tcPr>
            <w:tcW w:w="54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2520" w:type="dxa"/>
          </w:tcPr>
          <w:p w:rsidR="00867F58" w:rsidRDefault="00867F58" w:rsidP="00152041"/>
        </w:tc>
        <w:tc>
          <w:tcPr>
            <w:tcW w:w="252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99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1440" w:type="dxa"/>
          </w:tcPr>
          <w:p w:rsidR="00867F58" w:rsidRDefault="00867F58" w:rsidP="00C375E8">
            <w:pPr>
              <w:rPr>
                <w:rFonts w:cs="Calibri"/>
              </w:rPr>
            </w:pP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9" w:name="_Toc378476016"/>
      <w:bookmarkStart w:id="10" w:name="_Toc348792978"/>
      <w:bookmarkStart w:id="11" w:name="_Toc348793074"/>
      <w:bookmarkStart w:id="12" w:name="_Toc348793965"/>
      <w:bookmarkStart w:id="13" w:name="_Toc349459173"/>
      <w:bookmarkStart w:id="14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9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331B0E" w:rsidRDefault="009C562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 w:rsidRPr="00AA38E8">
        <w:rPr>
          <w:rFonts w:ascii="Calibri" w:hAnsi="Calibri" w:cs="Calibri"/>
          <w:b w:val="0"/>
          <w:caps w:val="0"/>
        </w:rPr>
        <w:fldChar w:fldCharType="begin"/>
      </w:r>
      <w:r w:rsidRPr="00AA38E8">
        <w:rPr>
          <w:rFonts w:ascii="Calibri" w:hAnsi="Calibri" w:cs="Calibri"/>
          <w:b w:val="0"/>
          <w:caps w:val="0"/>
        </w:rPr>
        <w:instrText xml:space="preserve"> TOC \o "1-2" \h \z \u </w:instrText>
      </w:r>
      <w:r w:rsidRPr="00AA38E8">
        <w:rPr>
          <w:rFonts w:ascii="Calibri" w:hAnsi="Calibri" w:cs="Calibri"/>
          <w:b w:val="0"/>
          <w:caps w:val="0"/>
        </w:rPr>
        <w:fldChar w:fldCharType="separate"/>
      </w:r>
      <w:hyperlink w:anchor="_Toc448222171" w:history="1">
        <w:r w:rsidR="00331B0E" w:rsidRPr="00521759">
          <w:rPr>
            <w:rStyle w:val="Hyperlink"/>
            <w:rFonts w:ascii="Calibri" w:hAnsi="Calibri" w:cs="Calibri"/>
            <w:noProof/>
          </w:rPr>
          <w:t>1</w:t>
        </w:r>
        <w:r w:rsidR="00331B0E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331B0E" w:rsidRPr="00521759">
          <w:rPr>
            <w:rStyle w:val="Hyperlink"/>
            <w:rFonts w:ascii="Calibri" w:hAnsi="Calibri" w:cs="Calibri"/>
            <w:noProof/>
          </w:rPr>
          <w:t>Abbrevations And Acronyms</w:t>
        </w:r>
        <w:r w:rsidR="00331B0E">
          <w:rPr>
            <w:noProof/>
            <w:webHidden/>
          </w:rPr>
          <w:tab/>
        </w:r>
        <w:r w:rsidR="00331B0E">
          <w:rPr>
            <w:noProof/>
            <w:webHidden/>
          </w:rPr>
          <w:fldChar w:fldCharType="begin"/>
        </w:r>
        <w:r w:rsidR="00331B0E">
          <w:rPr>
            <w:noProof/>
            <w:webHidden/>
          </w:rPr>
          <w:instrText xml:space="preserve"> PAGEREF _Toc448222171 \h </w:instrText>
        </w:r>
        <w:r w:rsidR="00331B0E">
          <w:rPr>
            <w:noProof/>
            <w:webHidden/>
          </w:rPr>
        </w:r>
        <w:r w:rsidR="00331B0E">
          <w:rPr>
            <w:noProof/>
            <w:webHidden/>
          </w:rPr>
          <w:fldChar w:fldCharType="separate"/>
        </w:r>
        <w:r w:rsidR="00331B0E">
          <w:rPr>
            <w:noProof/>
            <w:webHidden/>
          </w:rPr>
          <w:t>5</w:t>
        </w:r>
        <w:r w:rsidR="00331B0E">
          <w:rPr>
            <w:noProof/>
            <w:webHidden/>
          </w:rPr>
          <w:fldChar w:fldCharType="end"/>
        </w:r>
      </w:hyperlink>
    </w:p>
    <w:p w:rsidR="00331B0E" w:rsidRDefault="006A104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48222172" w:history="1">
        <w:r w:rsidR="00331B0E" w:rsidRPr="00521759">
          <w:rPr>
            <w:rStyle w:val="Hyperlink"/>
            <w:rFonts w:ascii="Calibri" w:hAnsi="Calibri" w:cs="Calibri"/>
            <w:noProof/>
          </w:rPr>
          <w:t>2</w:t>
        </w:r>
        <w:r w:rsidR="00331B0E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331B0E" w:rsidRPr="00521759">
          <w:rPr>
            <w:rStyle w:val="Hyperlink"/>
            <w:rFonts w:ascii="Calibri" w:hAnsi="Calibri" w:cs="Calibri"/>
            <w:noProof/>
          </w:rPr>
          <w:t>References</w:t>
        </w:r>
        <w:r w:rsidR="00331B0E">
          <w:rPr>
            <w:noProof/>
            <w:webHidden/>
          </w:rPr>
          <w:tab/>
        </w:r>
        <w:r w:rsidR="00331B0E">
          <w:rPr>
            <w:noProof/>
            <w:webHidden/>
          </w:rPr>
          <w:fldChar w:fldCharType="begin"/>
        </w:r>
        <w:r w:rsidR="00331B0E">
          <w:rPr>
            <w:noProof/>
            <w:webHidden/>
          </w:rPr>
          <w:instrText xml:space="preserve"> PAGEREF _Toc448222172 \h </w:instrText>
        </w:r>
        <w:r w:rsidR="00331B0E">
          <w:rPr>
            <w:noProof/>
            <w:webHidden/>
          </w:rPr>
        </w:r>
        <w:r w:rsidR="00331B0E">
          <w:rPr>
            <w:noProof/>
            <w:webHidden/>
          </w:rPr>
          <w:fldChar w:fldCharType="separate"/>
        </w:r>
        <w:r w:rsidR="00331B0E">
          <w:rPr>
            <w:noProof/>
            <w:webHidden/>
          </w:rPr>
          <w:t>6</w:t>
        </w:r>
        <w:r w:rsidR="00331B0E">
          <w:rPr>
            <w:noProof/>
            <w:webHidden/>
          </w:rPr>
          <w:fldChar w:fldCharType="end"/>
        </w:r>
      </w:hyperlink>
    </w:p>
    <w:p w:rsidR="00331B0E" w:rsidRDefault="006A104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48222173" w:history="1">
        <w:r w:rsidR="00331B0E" w:rsidRPr="00521759">
          <w:rPr>
            <w:rStyle w:val="Hyperlink"/>
            <w:rFonts w:ascii="Calibri" w:hAnsi="Calibri" w:cs="Calibri"/>
            <w:noProof/>
          </w:rPr>
          <w:t>3</w:t>
        </w:r>
        <w:r w:rsidR="00331B0E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331B0E" w:rsidRPr="00521759">
          <w:rPr>
            <w:rStyle w:val="Hyperlink"/>
            <w:rFonts w:ascii="Calibri" w:hAnsi="Calibri" w:cs="Calibri"/>
            <w:noProof/>
          </w:rPr>
          <w:t>High-Level Description</w:t>
        </w:r>
        <w:r w:rsidR="00331B0E">
          <w:rPr>
            <w:noProof/>
            <w:webHidden/>
          </w:rPr>
          <w:tab/>
        </w:r>
        <w:r w:rsidR="00331B0E">
          <w:rPr>
            <w:noProof/>
            <w:webHidden/>
          </w:rPr>
          <w:fldChar w:fldCharType="begin"/>
        </w:r>
        <w:r w:rsidR="00331B0E">
          <w:rPr>
            <w:noProof/>
            <w:webHidden/>
          </w:rPr>
          <w:instrText xml:space="preserve"> PAGEREF _Toc448222173 \h </w:instrText>
        </w:r>
        <w:r w:rsidR="00331B0E">
          <w:rPr>
            <w:noProof/>
            <w:webHidden/>
          </w:rPr>
        </w:r>
        <w:r w:rsidR="00331B0E">
          <w:rPr>
            <w:noProof/>
            <w:webHidden/>
          </w:rPr>
          <w:fldChar w:fldCharType="separate"/>
        </w:r>
        <w:r w:rsidR="00331B0E">
          <w:rPr>
            <w:noProof/>
            <w:webHidden/>
          </w:rPr>
          <w:t>7</w:t>
        </w:r>
        <w:r w:rsidR="00331B0E">
          <w:rPr>
            <w:noProof/>
            <w:webHidden/>
          </w:rPr>
          <w:fldChar w:fldCharType="end"/>
        </w:r>
      </w:hyperlink>
    </w:p>
    <w:p w:rsidR="00331B0E" w:rsidRDefault="006A104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48222174" w:history="1">
        <w:r w:rsidR="00331B0E" w:rsidRPr="00521759">
          <w:rPr>
            <w:rStyle w:val="Hyperlink"/>
            <w:rFonts w:ascii="Calibri" w:hAnsi="Calibri" w:cs="Calibri"/>
            <w:noProof/>
          </w:rPr>
          <w:t>4</w:t>
        </w:r>
        <w:r w:rsidR="00331B0E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331B0E" w:rsidRPr="00521759">
          <w:rPr>
            <w:rStyle w:val="Hyperlink"/>
            <w:rFonts w:ascii="Calibri" w:hAnsi="Calibri" w:cs="Calibri"/>
            <w:noProof/>
          </w:rPr>
          <w:t>Design details of software module</w:t>
        </w:r>
        <w:r w:rsidR="00331B0E">
          <w:rPr>
            <w:noProof/>
            <w:webHidden/>
          </w:rPr>
          <w:tab/>
        </w:r>
        <w:r w:rsidR="00331B0E">
          <w:rPr>
            <w:noProof/>
            <w:webHidden/>
          </w:rPr>
          <w:fldChar w:fldCharType="begin"/>
        </w:r>
        <w:r w:rsidR="00331B0E">
          <w:rPr>
            <w:noProof/>
            <w:webHidden/>
          </w:rPr>
          <w:instrText xml:space="preserve"> PAGEREF _Toc448222174 \h </w:instrText>
        </w:r>
        <w:r w:rsidR="00331B0E">
          <w:rPr>
            <w:noProof/>
            <w:webHidden/>
          </w:rPr>
        </w:r>
        <w:r w:rsidR="00331B0E">
          <w:rPr>
            <w:noProof/>
            <w:webHidden/>
          </w:rPr>
          <w:fldChar w:fldCharType="separate"/>
        </w:r>
        <w:r w:rsidR="00331B0E">
          <w:rPr>
            <w:noProof/>
            <w:webHidden/>
          </w:rPr>
          <w:t>8</w:t>
        </w:r>
        <w:r w:rsidR="00331B0E">
          <w:rPr>
            <w:noProof/>
            <w:webHidden/>
          </w:rPr>
          <w:fldChar w:fldCharType="end"/>
        </w:r>
      </w:hyperlink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222175" w:history="1">
        <w:r w:rsidR="00331B0E" w:rsidRPr="00521759">
          <w:rPr>
            <w:rStyle w:val="Hyperlink"/>
            <w:rFonts w:ascii="Calibri" w:hAnsi="Calibri" w:cs="Calibri"/>
          </w:rPr>
          <w:t>4.1</w:t>
        </w:r>
        <w:r w:rsidR="00331B0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31B0E" w:rsidRPr="00521759">
          <w:rPr>
            <w:rStyle w:val="Hyperlink"/>
            <w:rFonts w:ascii="Calibri" w:hAnsi="Calibri" w:cs="Calibri"/>
          </w:rPr>
          <w:t>Graphical representation</w:t>
        </w:r>
        <w:r w:rsidR="00331B0E">
          <w:rPr>
            <w:webHidden/>
          </w:rPr>
          <w:tab/>
        </w:r>
        <w:r w:rsidR="00331B0E">
          <w:rPr>
            <w:webHidden/>
          </w:rPr>
          <w:fldChar w:fldCharType="begin"/>
        </w:r>
        <w:r w:rsidR="00331B0E">
          <w:rPr>
            <w:webHidden/>
          </w:rPr>
          <w:instrText xml:space="preserve"> PAGEREF _Toc448222175 \h </w:instrText>
        </w:r>
        <w:r w:rsidR="00331B0E">
          <w:rPr>
            <w:webHidden/>
          </w:rPr>
        </w:r>
        <w:r w:rsidR="00331B0E">
          <w:rPr>
            <w:webHidden/>
          </w:rPr>
          <w:fldChar w:fldCharType="separate"/>
        </w:r>
        <w:r w:rsidR="00331B0E">
          <w:rPr>
            <w:webHidden/>
          </w:rPr>
          <w:t>8</w:t>
        </w:r>
        <w:r w:rsidR="00331B0E">
          <w:rPr>
            <w:webHidden/>
          </w:rPr>
          <w:fldChar w:fldCharType="end"/>
        </w:r>
      </w:hyperlink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222176" w:history="1">
        <w:r w:rsidR="00331B0E" w:rsidRPr="00521759">
          <w:rPr>
            <w:rStyle w:val="Hyperlink"/>
            <w:rFonts w:ascii="Calibri" w:hAnsi="Calibri" w:cs="Calibri"/>
          </w:rPr>
          <w:t>4.2</w:t>
        </w:r>
        <w:r w:rsidR="00331B0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31B0E" w:rsidRPr="00521759">
          <w:rPr>
            <w:rStyle w:val="Hyperlink"/>
            <w:rFonts w:ascii="Calibri" w:hAnsi="Calibri" w:cs="Calibri"/>
          </w:rPr>
          <w:t>Data Flow Diagram</w:t>
        </w:r>
        <w:r w:rsidR="00331B0E">
          <w:rPr>
            <w:webHidden/>
          </w:rPr>
          <w:tab/>
        </w:r>
        <w:r w:rsidR="00331B0E">
          <w:rPr>
            <w:webHidden/>
          </w:rPr>
          <w:fldChar w:fldCharType="begin"/>
        </w:r>
        <w:r w:rsidR="00331B0E">
          <w:rPr>
            <w:webHidden/>
          </w:rPr>
          <w:instrText xml:space="preserve"> PAGEREF _Toc448222176 \h </w:instrText>
        </w:r>
        <w:r w:rsidR="00331B0E">
          <w:rPr>
            <w:webHidden/>
          </w:rPr>
        </w:r>
        <w:r w:rsidR="00331B0E">
          <w:rPr>
            <w:webHidden/>
          </w:rPr>
          <w:fldChar w:fldCharType="separate"/>
        </w:r>
        <w:r w:rsidR="00331B0E">
          <w:rPr>
            <w:webHidden/>
          </w:rPr>
          <w:t>8</w:t>
        </w:r>
        <w:r w:rsidR="00331B0E">
          <w:rPr>
            <w:webHidden/>
          </w:rPr>
          <w:fldChar w:fldCharType="end"/>
        </w:r>
      </w:hyperlink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222177" w:history="1">
        <w:r w:rsidR="00331B0E" w:rsidRPr="00521759">
          <w:rPr>
            <w:rStyle w:val="Hyperlink"/>
            <w:rFonts w:ascii="Calibri" w:hAnsi="Calibri" w:cs="Calibri"/>
          </w:rPr>
          <w:t>4.2.1</w:t>
        </w:r>
        <w:r w:rsidR="00331B0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31B0E" w:rsidRPr="00521759">
          <w:rPr>
            <w:rStyle w:val="Hyperlink"/>
            <w:rFonts w:ascii="Calibri" w:hAnsi="Calibri" w:cs="Calibri"/>
          </w:rPr>
          <w:t>Module level DFD</w:t>
        </w:r>
        <w:r w:rsidR="00331B0E">
          <w:rPr>
            <w:webHidden/>
          </w:rPr>
          <w:tab/>
        </w:r>
        <w:r w:rsidR="00331B0E">
          <w:rPr>
            <w:webHidden/>
          </w:rPr>
          <w:fldChar w:fldCharType="begin"/>
        </w:r>
        <w:r w:rsidR="00331B0E">
          <w:rPr>
            <w:webHidden/>
          </w:rPr>
          <w:instrText xml:space="preserve"> PAGEREF _Toc448222177 \h </w:instrText>
        </w:r>
        <w:r w:rsidR="00331B0E">
          <w:rPr>
            <w:webHidden/>
          </w:rPr>
        </w:r>
        <w:r w:rsidR="00331B0E">
          <w:rPr>
            <w:webHidden/>
          </w:rPr>
          <w:fldChar w:fldCharType="separate"/>
        </w:r>
        <w:r w:rsidR="00331B0E">
          <w:rPr>
            <w:webHidden/>
          </w:rPr>
          <w:t>8</w:t>
        </w:r>
        <w:r w:rsidR="00331B0E">
          <w:rPr>
            <w:webHidden/>
          </w:rPr>
          <w:fldChar w:fldCharType="end"/>
        </w:r>
      </w:hyperlink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222178" w:history="1">
        <w:r w:rsidR="00331B0E" w:rsidRPr="00521759">
          <w:rPr>
            <w:rStyle w:val="Hyperlink"/>
            <w:rFonts w:ascii="Calibri" w:hAnsi="Calibri" w:cs="Calibri"/>
          </w:rPr>
          <w:t>4.2.2</w:t>
        </w:r>
        <w:r w:rsidR="00331B0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31B0E" w:rsidRPr="00521759">
          <w:rPr>
            <w:rStyle w:val="Hyperlink"/>
            <w:rFonts w:ascii="Calibri" w:hAnsi="Calibri" w:cs="Calibri"/>
          </w:rPr>
          <w:t>Sub-Module level DFD</w:t>
        </w:r>
        <w:r w:rsidR="00331B0E">
          <w:rPr>
            <w:webHidden/>
          </w:rPr>
          <w:tab/>
        </w:r>
        <w:r w:rsidR="00331B0E">
          <w:rPr>
            <w:webHidden/>
          </w:rPr>
          <w:fldChar w:fldCharType="begin"/>
        </w:r>
        <w:r w:rsidR="00331B0E">
          <w:rPr>
            <w:webHidden/>
          </w:rPr>
          <w:instrText xml:space="preserve"> PAGEREF _Toc448222178 \h </w:instrText>
        </w:r>
        <w:r w:rsidR="00331B0E">
          <w:rPr>
            <w:webHidden/>
          </w:rPr>
        </w:r>
        <w:r w:rsidR="00331B0E">
          <w:rPr>
            <w:webHidden/>
          </w:rPr>
          <w:fldChar w:fldCharType="separate"/>
        </w:r>
        <w:r w:rsidR="00331B0E">
          <w:rPr>
            <w:webHidden/>
          </w:rPr>
          <w:t>8</w:t>
        </w:r>
        <w:r w:rsidR="00331B0E">
          <w:rPr>
            <w:webHidden/>
          </w:rPr>
          <w:fldChar w:fldCharType="end"/>
        </w:r>
      </w:hyperlink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222179" w:history="1">
        <w:r w:rsidR="00331B0E" w:rsidRPr="00521759">
          <w:rPr>
            <w:rStyle w:val="Hyperlink"/>
            <w:rFonts w:ascii="Calibri" w:hAnsi="Calibri" w:cs="Calibri"/>
          </w:rPr>
          <w:t>4.3</w:t>
        </w:r>
        <w:r w:rsidR="00331B0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31B0E" w:rsidRPr="00521759">
          <w:rPr>
            <w:rStyle w:val="Hyperlink"/>
            <w:rFonts w:ascii="Calibri" w:hAnsi="Calibri" w:cs="Calibri"/>
          </w:rPr>
          <w:t>COMPONENT FLOW DIAGRAM</w:t>
        </w:r>
        <w:r w:rsidR="00331B0E">
          <w:rPr>
            <w:webHidden/>
          </w:rPr>
          <w:tab/>
        </w:r>
        <w:r w:rsidR="00331B0E">
          <w:rPr>
            <w:webHidden/>
          </w:rPr>
          <w:fldChar w:fldCharType="begin"/>
        </w:r>
        <w:r w:rsidR="00331B0E">
          <w:rPr>
            <w:webHidden/>
          </w:rPr>
          <w:instrText xml:space="preserve"> PAGEREF _Toc448222179 \h </w:instrText>
        </w:r>
        <w:r w:rsidR="00331B0E">
          <w:rPr>
            <w:webHidden/>
          </w:rPr>
        </w:r>
        <w:r w:rsidR="00331B0E">
          <w:rPr>
            <w:webHidden/>
          </w:rPr>
          <w:fldChar w:fldCharType="separate"/>
        </w:r>
        <w:r w:rsidR="00331B0E">
          <w:rPr>
            <w:webHidden/>
          </w:rPr>
          <w:t>8</w:t>
        </w:r>
        <w:r w:rsidR="00331B0E">
          <w:rPr>
            <w:webHidden/>
          </w:rPr>
          <w:fldChar w:fldCharType="end"/>
        </w:r>
      </w:hyperlink>
    </w:p>
    <w:p w:rsidR="00331B0E" w:rsidRDefault="006A104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48222180" w:history="1">
        <w:r w:rsidR="00331B0E" w:rsidRPr="00521759">
          <w:rPr>
            <w:rStyle w:val="Hyperlink"/>
            <w:rFonts w:ascii="Calibri" w:hAnsi="Calibri" w:cs="Calibri"/>
            <w:noProof/>
          </w:rPr>
          <w:t>5</w:t>
        </w:r>
        <w:r w:rsidR="00331B0E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331B0E" w:rsidRPr="00521759">
          <w:rPr>
            <w:rStyle w:val="Hyperlink"/>
            <w:rFonts w:ascii="Calibri" w:hAnsi="Calibri" w:cs="Calibri"/>
            <w:noProof/>
          </w:rPr>
          <w:t>Variable Data Dictionary</w:t>
        </w:r>
        <w:r w:rsidR="00331B0E">
          <w:rPr>
            <w:noProof/>
            <w:webHidden/>
          </w:rPr>
          <w:tab/>
        </w:r>
        <w:r w:rsidR="00331B0E">
          <w:rPr>
            <w:noProof/>
            <w:webHidden/>
          </w:rPr>
          <w:fldChar w:fldCharType="begin"/>
        </w:r>
        <w:r w:rsidR="00331B0E">
          <w:rPr>
            <w:noProof/>
            <w:webHidden/>
          </w:rPr>
          <w:instrText xml:space="preserve"> PAGEREF _Toc448222180 \h </w:instrText>
        </w:r>
        <w:r w:rsidR="00331B0E">
          <w:rPr>
            <w:noProof/>
            <w:webHidden/>
          </w:rPr>
        </w:r>
        <w:r w:rsidR="00331B0E">
          <w:rPr>
            <w:noProof/>
            <w:webHidden/>
          </w:rPr>
          <w:fldChar w:fldCharType="separate"/>
        </w:r>
        <w:r w:rsidR="00331B0E">
          <w:rPr>
            <w:noProof/>
            <w:webHidden/>
          </w:rPr>
          <w:t>9</w:t>
        </w:r>
        <w:r w:rsidR="00331B0E">
          <w:rPr>
            <w:noProof/>
            <w:webHidden/>
          </w:rPr>
          <w:fldChar w:fldCharType="end"/>
        </w:r>
      </w:hyperlink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222181" w:history="1">
        <w:r w:rsidR="00331B0E" w:rsidRPr="00521759">
          <w:rPr>
            <w:rStyle w:val="Hyperlink"/>
            <w:rFonts w:ascii="Calibri" w:hAnsi="Calibri" w:cs="Calibri"/>
          </w:rPr>
          <w:t>5.1</w:t>
        </w:r>
        <w:r w:rsidR="00331B0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31B0E" w:rsidRPr="00521759">
          <w:rPr>
            <w:rStyle w:val="Hyperlink"/>
            <w:rFonts w:ascii="Calibri" w:hAnsi="Calibri" w:cs="Calibri"/>
          </w:rPr>
          <w:t>User defined typedef definition/declaration</w:t>
        </w:r>
        <w:r w:rsidR="00331B0E">
          <w:rPr>
            <w:webHidden/>
          </w:rPr>
          <w:tab/>
        </w:r>
        <w:r w:rsidR="00331B0E">
          <w:rPr>
            <w:webHidden/>
          </w:rPr>
          <w:fldChar w:fldCharType="begin"/>
        </w:r>
        <w:r w:rsidR="00331B0E">
          <w:rPr>
            <w:webHidden/>
          </w:rPr>
          <w:instrText xml:space="preserve"> PAGEREF _Toc448222181 \h </w:instrText>
        </w:r>
        <w:r w:rsidR="00331B0E">
          <w:rPr>
            <w:webHidden/>
          </w:rPr>
        </w:r>
        <w:r w:rsidR="00331B0E">
          <w:rPr>
            <w:webHidden/>
          </w:rPr>
          <w:fldChar w:fldCharType="separate"/>
        </w:r>
        <w:r w:rsidR="00331B0E">
          <w:rPr>
            <w:webHidden/>
          </w:rPr>
          <w:t>9</w:t>
        </w:r>
        <w:r w:rsidR="00331B0E">
          <w:rPr>
            <w:webHidden/>
          </w:rPr>
          <w:fldChar w:fldCharType="end"/>
        </w:r>
      </w:hyperlink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222182" w:history="1">
        <w:r w:rsidR="00331B0E" w:rsidRPr="00521759">
          <w:rPr>
            <w:rStyle w:val="Hyperlink"/>
            <w:rFonts w:ascii="Calibri" w:hAnsi="Calibri" w:cs="Calibri"/>
          </w:rPr>
          <w:t>5.2</w:t>
        </w:r>
        <w:r w:rsidR="00331B0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31B0E" w:rsidRPr="00521759">
          <w:rPr>
            <w:rStyle w:val="Hyperlink"/>
            <w:rFonts w:ascii="Calibri" w:hAnsi="Calibri" w:cs="Calibri"/>
          </w:rPr>
          <w:t>Variable definition for enumerated types</w:t>
        </w:r>
        <w:r w:rsidR="00331B0E">
          <w:rPr>
            <w:webHidden/>
          </w:rPr>
          <w:tab/>
        </w:r>
        <w:r w:rsidR="00331B0E">
          <w:rPr>
            <w:webHidden/>
          </w:rPr>
          <w:fldChar w:fldCharType="begin"/>
        </w:r>
        <w:r w:rsidR="00331B0E">
          <w:rPr>
            <w:webHidden/>
          </w:rPr>
          <w:instrText xml:space="preserve"> PAGEREF _Toc448222182 \h </w:instrText>
        </w:r>
        <w:r w:rsidR="00331B0E">
          <w:rPr>
            <w:webHidden/>
          </w:rPr>
        </w:r>
        <w:r w:rsidR="00331B0E">
          <w:rPr>
            <w:webHidden/>
          </w:rPr>
          <w:fldChar w:fldCharType="separate"/>
        </w:r>
        <w:r w:rsidR="00331B0E">
          <w:rPr>
            <w:webHidden/>
          </w:rPr>
          <w:t>9</w:t>
        </w:r>
        <w:r w:rsidR="00331B0E">
          <w:rPr>
            <w:webHidden/>
          </w:rPr>
          <w:fldChar w:fldCharType="end"/>
        </w:r>
      </w:hyperlink>
    </w:p>
    <w:p w:rsidR="00331B0E" w:rsidRDefault="006A104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48222183" w:history="1">
        <w:r w:rsidR="00331B0E" w:rsidRPr="00521759">
          <w:rPr>
            <w:rStyle w:val="Hyperlink"/>
            <w:rFonts w:ascii="Calibri" w:hAnsi="Calibri" w:cs="Calibri"/>
            <w:noProof/>
          </w:rPr>
          <w:t>6</w:t>
        </w:r>
        <w:r w:rsidR="00331B0E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331B0E" w:rsidRPr="00521759">
          <w:rPr>
            <w:rStyle w:val="Hyperlink"/>
            <w:rFonts w:ascii="Calibri" w:hAnsi="Calibri" w:cs="Calibri"/>
            <w:noProof/>
          </w:rPr>
          <w:t>Constant Data Dictionary</w:t>
        </w:r>
        <w:r w:rsidR="00331B0E">
          <w:rPr>
            <w:noProof/>
            <w:webHidden/>
          </w:rPr>
          <w:tab/>
        </w:r>
        <w:r w:rsidR="00331B0E">
          <w:rPr>
            <w:noProof/>
            <w:webHidden/>
          </w:rPr>
          <w:fldChar w:fldCharType="begin"/>
        </w:r>
        <w:r w:rsidR="00331B0E">
          <w:rPr>
            <w:noProof/>
            <w:webHidden/>
          </w:rPr>
          <w:instrText xml:space="preserve"> PAGEREF _Toc448222183 \h </w:instrText>
        </w:r>
        <w:r w:rsidR="00331B0E">
          <w:rPr>
            <w:noProof/>
            <w:webHidden/>
          </w:rPr>
        </w:r>
        <w:r w:rsidR="00331B0E">
          <w:rPr>
            <w:noProof/>
            <w:webHidden/>
          </w:rPr>
          <w:fldChar w:fldCharType="separate"/>
        </w:r>
        <w:r w:rsidR="00331B0E">
          <w:rPr>
            <w:noProof/>
            <w:webHidden/>
          </w:rPr>
          <w:t>10</w:t>
        </w:r>
        <w:r w:rsidR="00331B0E">
          <w:rPr>
            <w:noProof/>
            <w:webHidden/>
          </w:rPr>
          <w:fldChar w:fldCharType="end"/>
        </w:r>
      </w:hyperlink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222184" w:history="1">
        <w:r w:rsidR="00331B0E" w:rsidRPr="00521759">
          <w:rPr>
            <w:rStyle w:val="Hyperlink"/>
            <w:rFonts w:ascii="Calibri" w:hAnsi="Calibri" w:cs="Calibri"/>
          </w:rPr>
          <w:t>6.1</w:t>
        </w:r>
        <w:r w:rsidR="00331B0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31B0E" w:rsidRPr="00521759">
          <w:rPr>
            <w:rStyle w:val="Hyperlink"/>
            <w:rFonts w:ascii="Calibri" w:hAnsi="Calibri" w:cs="Calibri"/>
          </w:rPr>
          <w:t>Program(fixed) Constants</w:t>
        </w:r>
        <w:r w:rsidR="00331B0E">
          <w:rPr>
            <w:webHidden/>
          </w:rPr>
          <w:tab/>
        </w:r>
        <w:r w:rsidR="00331B0E">
          <w:rPr>
            <w:webHidden/>
          </w:rPr>
          <w:fldChar w:fldCharType="begin"/>
        </w:r>
        <w:r w:rsidR="00331B0E">
          <w:rPr>
            <w:webHidden/>
          </w:rPr>
          <w:instrText xml:space="preserve"> PAGEREF _Toc448222184 \h </w:instrText>
        </w:r>
        <w:r w:rsidR="00331B0E">
          <w:rPr>
            <w:webHidden/>
          </w:rPr>
        </w:r>
        <w:r w:rsidR="00331B0E">
          <w:rPr>
            <w:webHidden/>
          </w:rPr>
          <w:fldChar w:fldCharType="separate"/>
        </w:r>
        <w:r w:rsidR="00331B0E">
          <w:rPr>
            <w:webHidden/>
          </w:rPr>
          <w:t>10</w:t>
        </w:r>
        <w:r w:rsidR="00331B0E">
          <w:rPr>
            <w:webHidden/>
          </w:rPr>
          <w:fldChar w:fldCharType="end"/>
        </w:r>
      </w:hyperlink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222185" w:history="1">
        <w:r w:rsidR="00331B0E" w:rsidRPr="00521759">
          <w:rPr>
            <w:rStyle w:val="Hyperlink"/>
            <w:rFonts w:ascii="Calibri" w:hAnsi="Calibri" w:cs="Calibri"/>
          </w:rPr>
          <w:t>6.1.1</w:t>
        </w:r>
        <w:r w:rsidR="00331B0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31B0E" w:rsidRPr="00521759">
          <w:rPr>
            <w:rStyle w:val="Hyperlink"/>
            <w:rFonts w:ascii="Calibri" w:hAnsi="Calibri" w:cs="Calibri"/>
          </w:rPr>
          <w:t>Embedded Constants</w:t>
        </w:r>
        <w:r w:rsidR="00331B0E">
          <w:rPr>
            <w:webHidden/>
          </w:rPr>
          <w:tab/>
        </w:r>
        <w:r w:rsidR="00331B0E">
          <w:rPr>
            <w:webHidden/>
          </w:rPr>
          <w:fldChar w:fldCharType="begin"/>
        </w:r>
        <w:r w:rsidR="00331B0E">
          <w:rPr>
            <w:webHidden/>
          </w:rPr>
          <w:instrText xml:space="preserve"> PAGEREF _Toc448222185 \h </w:instrText>
        </w:r>
        <w:r w:rsidR="00331B0E">
          <w:rPr>
            <w:webHidden/>
          </w:rPr>
        </w:r>
        <w:r w:rsidR="00331B0E">
          <w:rPr>
            <w:webHidden/>
          </w:rPr>
          <w:fldChar w:fldCharType="separate"/>
        </w:r>
        <w:r w:rsidR="00331B0E">
          <w:rPr>
            <w:webHidden/>
          </w:rPr>
          <w:t>10</w:t>
        </w:r>
        <w:r w:rsidR="00331B0E">
          <w:rPr>
            <w:webHidden/>
          </w:rPr>
          <w:fldChar w:fldCharType="end"/>
        </w:r>
      </w:hyperlink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222186" w:history="1">
        <w:r w:rsidR="00331B0E" w:rsidRPr="00521759">
          <w:rPr>
            <w:rStyle w:val="Hyperlink"/>
            <w:rFonts w:ascii="Calibri" w:hAnsi="Calibri" w:cs="Calibri"/>
          </w:rPr>
          <w:t>6.1.1.1</w:t>
        </w:r>
        <w:r w:rsidR="00331B0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31B0E" w:rsidRPr="00521759">
          <w:rPr>
            <w:rStyle w:val="Hyperlink"/>
            <w:rFonts w:ascii="Calibri" w:hAnsi="Calibri" w:cs="Calibri"/>
          </w:rPr>
          <w:t>Local</w:t>
        </w:r>
        <w:r w:rsidR="00331B0E">
          <w:rPr>
            <w:webHidden/>
          </w:rPr>
          <w:tab/>
        </w:r>
        <w:r w:rsidR="00331B0E">
          <w:rPr>
            <w:webHidden/>
          </w:rPr>
          <w:fldChar w:fldCharType="begin"/>
        </w:r>
        <w:r w:rsidR="00331B0E">
          <w:rPr>
            <w:webHidden/>
          </w:rPr>
          <w:instrText xml:space="preserve"> PAGEREF _Toc448222186 \h </w:instrText>
        </w:r>
        <w:r w:rsidR="00331B0E">
          <w:rPr>
            <w:webHidden/>
          </w:rPr>
        </w:r>
        <w:r w:rsidR="00331B0E">
          <w:rPr>
            <w:webHidden/>
          </w:rPr>
          <w:fldChar w:fldCharType="separate"/>
        </w:r>
        <w:r w:rsidR="00331B0E">
          <w:rPr>
            <w:webHidden/>
          </w:rPr>
          <w:t>10</w:t>
        </w:r>
        <w:r w:rsidR="00331B0E">
          <w:rPr>
            <w:webHidden/>
          </w:rPr>
          <w:fldChar w:fldCharType="end"/>
        </w:r>
      </w:hyperlink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222187" w:history="1">
        <w:r w:rsidR="00331B0E" w:rsidRPr="00521759">
          <w:rPr>
            <w:rStyle w:val="Hyperlink"/>
            <w:rFonts w:ascii="Calibri" w:hAnsi="Calibri" w:cs="Calibri"/>
          </w:rPr>
          <w:t>6.1.1.2</w:t>
        </w:r>
        <w:r w:rsidR="00331B0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31B0E" w:rsidRPr="00521759">
          <w:rPr>
            <w:rStyle w:val="Hyperlink"/>
            <w:rFonts w:ascii="Calibri" w:hAnsi="Calibri" w:cs="Calibri"/>
          </w:rPr>
          <w:t>Global</w:t>
        </w:r>
        <w:r w:rsidR="00331B0E">
          <w:rPr>
            <w:webHidden/>
          </w:rPr>
          <w:tab/>
        </w:r>
        <w:r w:rsidR="00331B0E">
          <w:rPr>
            <w:webHidden/>
          </w:rPr>
          <w:fldChar w:fldCharType="begin"/>
        </w:r>
        <w:r w:rsidR="00331B0E">
          <w:rPr>
            <w:webHidden/>
          </w:rPr>
          <w:instrText xml:space="preserve"> PAGEREF _Toc448222187 \h </w:instrText>
        </w:r>
        <w:r w:rsidR="00331B0E">
          <w:rPr>
            <w:webHidden/>
          </w:rPr>
        </w:r>
        <w:r w:rsidR="00331B0E">
          <w:rPr>
            <w:webHidden/>
          </w:rPr>
          <w:fldChar w:fldCharType="separate"/>
        </w:r>
        <w:r w:rsidR="00331B0E">
          <w:rPr>
            <w:webHidden/>
          </w:rPr>
          <w:t>10</w:t>
        </w:r>
        <w:r w:rsidR="00331B0E">
          <w:rPr>
            <w:webHidden/>
          </w:rPr>
          <w:fldChar w:fldCharType="end"/>
        </w:r>
      </w:hyperlink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222188" w:history="1">
        <w:r w:rsidR="00331B0E" w:rsidRPr="00521759">
          <w:rPr>
            <w:rStyle w:val="Hyperlink"/>
            <w:rFonts w:ascii="Calibri" w:hAnsi="Calibri" w:cs="Calibri"/>
          </w:rPr>
          <w:t>6.1.2</w:t>
        </w:r>
        <w:r w:rsidR="00331B0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31B0E" w:rsidRPr="00521759">
          <w:rPr>
            <w:rStyle w:val="Hyperlink"/>
            <w:rFonts w:ascii="Calibri" w:hAnsi="Calibri" w:cs="Calibri"/>
          </w:rPr>
          <w:t>Module specific Lookup Tables Constants</w:t>
        </w:r>
        <w:r w:rsidR="00331B0E">
          <w:rPr>
            <w:webHidden/>
          </w:rPr>
          <w:tab/>
        </w:r>
        <w:r w:rsidR="00331B0E">
          <w:rPr>
            <w:webHidden/>
          </w:rPr>
          <w:fldChar w:fldCharType="begin"/>
        </w:r>
        <w:r w:rsidR="00331B0E">
          <w:rPr>
            <w:webHidden/>
          </w:rPr>
          <w:instrText xml:space="preserve"> PAGEREF _Toc448222188 \h </w:instrText>
        </w:r>
        <w:r w:rsidR="00331B0E">
          <w:rPr>
            <w:webHidden/>
          </w:rPr>
        </w:r>
        <w:r w:rsidR="00331B0E">
          <w:rPr>
            <w:webHidden/>
          </w:rPr>
          <w:fldChar w:fldCharType="separate"/>
        </w:r>
        <w:r w:rsidR="00331B0E">
          <w:rPr>
            <w:webHidden/>
          </w:rPr>
          <w:t>10</w:t>
        </w:r>
        <w:r w:rsidR="00331B0E">
          <w:rPr>
            <w:webHidden/>
          </w:rPr>
          <w:fldChar w:fldCharType="end"/>
        </w:r>
      </w:hyperlink>
    </w:p>
    <w:p w:rsidR="00331B0E" w:rsidRDefault="006A104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48222189" w:history="1">
        <w:r w:rsidR="00331B0E" w:rsidRPr="00521759">
          <w:rPr>
            <w:rStyle w:val="Hyperlink"/>
            <w:rFonts w:ascii="Calibri" w:hAnsi="Calibri" w:cs="Calibri"/>
            <w:noProof/>
          </w:rPr>
          <w:t>7</w:t>
        </w:r>
        <w:r w:rsidR="00331B0E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331B0E" w:rsidRPr="00521759">
          <w:rPr>
            <w:rStyle w:val="Hyperlink"/>
            <w:rFonts w:ascii="Calibri" w:hAnsi="Calibri" w:cs="Calibri"/>
            <w:noProof/>
          </w:rPr>
          <w:t>Software Module Implementation</w:t>
        </w:r>
        <w:r w:rsidR="00331B0E">
          <w:rPr>
            <w:noProof/>
            <w:webHidden/>
          </w:rPr>
          <w:tab/>
        </w:r>
        <w:r w:rsidR="00331B0E">
          <w:rPr>
            <w:noProof/>
            <w:webHidden/>
          </w:rPr>
          <w:fldChar w:fldCharType="begin"/>
        </w:r>
        <w:r w:rsidR="00331B0E">
          <w:rPr>
            <w:noProof/>
            <w:webHidden/>
          </w:rPr>
          <w:instrText xml:space="preserve"> PAGEREF _Toc448222189 \h </w:instrText>
        </w:r>
        <w:r w:rsidR="00331B0E">
          <w:rPr>
            <w:noProof/>
            <w:webHidden/>
          </w:rPr>
        </w:r>
        <w:r w:rsidR="00331B0E">
          <w:rPr>
            <w:noProof/>
            <w:webHidden/>
          </w:rPr>
          <w:fldChar w:fldCharType="separate"/>
        </w:r>
        <w:r w:rsidR="00331B0E">
          <w:rPr>
            <w:noProof/>
            <w:webHidden/>
          </w:rPr>
          <w:t>11</w:t>
        </w:r>
        <w:r w:rsidR="00331B0E">
          <w:rPr>
            <w:noProof/>
            <w:webHidden/>
          </w:rPr>
          <w:fldChar w:fldCharType="end"/>
        </w:r>
      </w:hyperlink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222190" w:history="1">
        <w:r w:rsidR="00331B0E" w:rsidRPr="00521759">
          <w:rPr>
            <w:rStyle w:val="Hyperlink"/>
            <w:rFonts w:ascii="Calibri" w:hAnsi="Calibri" w:cs="Calibri"/>
          </w:rPr>
          <w:t>7.1</w:t>
        </w:r>
        <w:r w:rsidR="00331B0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31B0E" w:rsidRPr="00521759">
          <w:rPr>
            <w:rStyle w:val="Hyperlink"/>
            <w:rFonts w:ascii="Calibri" w:hAnsi="Calibri" w:cs="Calibri"/>
          </w:rPr>
          <w:t>Sub-Module Functions</w:t>
        </w:r>
        <w:r w:rsidR="00331B0E">
          <w:rPr>
            <w:webHidden/>
          </w:rPr>
          <w:tab/>
        </w:r>
        <w:r w:rsidR="00331B0E">
          <w:rPr>
            <w:webHidden/>
          </w:rPr>
          <w:fldChar w:fldCharType="begin"/>
        </w:r>
        <w:r w:rsidR="00331B0E">
          <w:rPr>
            <w:webHidden/>
          </w:rPr>
          <w:instrText xml:space="preserve"> PAGEREF _Toc448222190 \h </w:instrText>
        </w:r>
        <w:r w:rsidR="00331B0E">
          <w:rPr>
            <w:webHidden/>
          </w:rPr>
        </w:r>
        <w:r w:rsidR="00331B0E">
          <w:rPr>
            <w:webHidden/>
          </w:rPr>
          <w:fldChar w:fldCharType="separate"/>
        </w:r>
        <w:r w:rsidR="00331B0E">
          <w:rPr>
            <w:webHidden/>
          </w:rPr>
          <w:t>11</w:t>
        </w:r>
        <w:r w:rsidR="00331B0E">
          <w:rPr>
            <w:webHidden/>
          </w:rPr>
          <w:fldChar w:fldCharType="end"/>
        </w:r>
      </w:hyperlink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222191" w:history="1">
        <w:r w:rsidR="00331B0E" w:rsidRPr="00521759">
          <w:rPr>
            <w:rStyle w:val="Hyperlink"/>
            <w:rFonts w:ascii="Calibri" w:hAnsi="Calibri" w:cs="Calibri"/>
          </w:rPr>
          <w:t>7.1.1</w:t>
        </w:r>
        <w:r w:rsidR="00331B0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31B0E" w:rsidRPr="00521759">
          <w:rPr>
            <w:rStyle w:val="Hyperlink"/>
            <w:rFonts w:ascii="Calibri" w:hAnsi="Calibri" w:cs="Calibri"/>
          </w:rPr>
          <w:t>Initialization Functions</w:t>
        </w:r>
        <w:r w:rsidR="00331B0E">
          <w:rPr>
            <w:webHidden/>
          </w:rPr>
          <w:tab/>
        </w:r>
        <w:r w:rsidR="00331B0E">
          <w:rPr>
            <w:webHidden/>
          </w:rPr>
          <w:fldChar w:fldCharType="begin"/>
        </w:r>
        <w:r w:rsidR="00331B0E">
          <w:rPr>
            <w:webHidden/>
          </w:rPr>
          <w:instrText xml:space="preserve"> PAGEREF _Toc448222191 \h </w:instrText>
        </w:r>
        <w:r w:rsidR="00331B0E">
          <w:rPr>
            <w:webHidden/>
          </w:rPr>
        </w:r>
        <w:r w:rsidR="00331B0E">
          <w:rPr>
            <w:webHidden/>
          </w:rPr>
          <w:fldChar w:fldCharType="separate"/>
        </w:r>
        <w:r w:rsidR="00331B0E">
          <w:rPr>
            <w:webHidden/>
          </w:rPr>
          <w:t>11</w:t>
        </w:r>
        <w:r w:rsidR="00331B0E">
          <w:rPr>
            <w:webHidden/>
          </w:rPr>
          <w:fldChar w:fldCharType="end"/>
        </w:r>
      </w:hyperlink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222192" w:history="1">
        <w:r w:rsidR="00331B0E" w:rsidRPr="00521759">
          <w:rPr>
            <w:rStyle w:val="Hyperlink"/>
            <w:rFonts w:ascii="Calibri" w:hAnsi="Calibri" w:cs="Calibri"/>
          </w:rPr>
          <w:t>7.1.1.1</w:t>
        </w:r>
        <w:r w:rsidR="00331B0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31B0E" w:rsidRPr="00521759">
          <w:rPr>
            <w:rStyle w:val="Hyperlink"/>
            <w:rFonts w:ascii="Calibri" w:hAnsi="Calibri" w:cs="Calibri"/>
          </w:rPr>
          <w:t>INIT: MotCurrRegVltgLimrInit1</w:t>
        </w:r>
        <w:r w:rsidR="00331B0E">
          <w:rPr>
            <w:webHidden/>
          </w:rPr>
          <w:tab/>
        </w:r>
        <w:r w:rsidR="00331B0E">
          <w:rPr>
            <w:webHidden/>
          </w:rPr>
          <w:fldChar w:fldCharType="begin"/>
        </w:r>
        <w:r w:rsidR="00331B0E">
          <w:rPr>
            <w:webHidden/>
          </w:rPr>
          <w:instrText xml:space="preserve"> PAGEREF _Toc448222192 \h </w:instrText>
        </w:r>
        <w:r w:rsidR="00331B0E">
          <w:rPr>
            <w:webHidden/>
          </w:rPr>
        </w:r>
        <w:r w:rsidR="00331B0E">
          <w:rPr>
            <w:webHidden/>
          </w:rPr>
          <w:fldChar w:fldCharType="separate"/>
        </w:r>
        <w:r w:rsidR="00331B0E">
          <w:rPr>
            <w:webHidden/>
          </w:rPr>
          <w:t>11</w:t>
        </w:r>
        <w:r w:rsidR="00331B0E">
          <w:rPr>
            <w:webHidden/>
          </w:rPr>
          <w:fldChar w:fldCharType="end"/>
        </w:r>
      </w:hyperlink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222193" w:history="1">
        <w:r w:rsidR="00331B0E" w:rsidRPr="00521759">
          <w:rPr>
            <w:rStyle w:val="Hyperlink"/>
            <w:rFonts w:ascii="Calibri" w:hAnsi="Calibri" w:cs="Calibri"/>
          </w:rPr>
          <w:t>7.1.1.1.1</w:t>
        </w:r>
        <w:r w:rsidR="00331B0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31B0E" w:rsidRPr="00521759">
          <w:rPr>
            <w:rStyle w:val="Hyperlink"/>
            <w:rFonts w:ascii="Calibri" w:hAnsi="Calibri" w:cs="Calibri"/>
          </w:rPr>
          <w:t>Design Rationale</w:t>
        </w:r>
        <w:r w:rsidR="00331B0E">
          <w:rPr>
            <w:webHidden/>
          </w:rPr>
          <w:tab/>
        </w:r>
        <w:r w:rsidR="00331B0E">
          <w:rPr>
            <w:webHidden/>
          </w:rPr>
          <w:fldChar w:fldCharType="begin"/>
        </w:r>
        <w:r w:rsidR="00331B0E">
          <w:rPr>
            <w:webHidden/>
          </w:rPr>
          <w:instrText xml:space="preserve"> PAGEREF _Toc448222193 \h </w:instrText>
        </w:r>
        <w:r w:rsidR="00331B0E">
          <w:rPr>
            <w:webHidden/>
          </w:rPr>
        </w:r>
        <w:r w:rsidR="00331B0E">
          <w:rPr>
            <w:webHidden/>
          </w:rPr>
          <w:fldChar w:fldCharType="separate"/>
        </w:r>
        <w:r w:rsidR="00331B0E">
          <w:rPr>
            <w:webHidden/>
          </w:rPr>
          <w:t>11</w:t>
        </w:r>
        <w:r w:rsidR="00331B0E">
          <w:rPr>
            <w:webHidden/>
          </w:rPr>
          <w:fldChar w:fldCharType="end"/>
        </w:r>
      </w:hyperlink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222194" w:history="1">
        <w:r w:rsidR="00331B0E" w:rsidRPr="00521759">
          <w:rPr>
            <w:rStyle w:val="Hyperlink"/>
            <w:rFonts w:ascii="Calibri" w:hAnsi="Calibri" w:cs="Calibri"/>
          </w:rPr>
          <w:t>7.1.1.1.2</w:t>
        </w:r>
        <w:r w:rsidR="00331B0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31B0E" w:rsidRPr="00521759">
          <w:rPr>
            <w:rStyle w:val="Hyperlink"/>
            <w:rFonts w:ascii="Calibri" w:hAnsi="Calibri" w:cs="Calibri"/>
          </w:rPr>
          <w:t>Module Outputs</w:t>
        </w:r>
        <w:r w:rsidR="00331B0E">
          <w:rPr>
            <w:webHidden/>
          </w:rPr>
          <w:tab/>
        </w:r>
        <w:r w:rsidR="00331B0E">
          <w:rPr>
            <w:webHidden/>
          </w:rPr>
          <w:fldChar w:fldCharType="begin"/>
        </w:r>
        <w:r w:rsidR="00331B0E">
          <w:rPr>
            <w:webHidden/>
          </w:rPr>
          <w:instrText xml:space="preserve"> PAGEREF _Toc448222194 \h </w:instrText>
        </w:r>
        <w:r w:rsidR="00331B0E">
          <w:rPr>
            <w:webHidden/>
          </w:rPr>
        </w:r>
        <w:r w:rsidR="00331B0E">
          <w:rPr>
            <w:webHidden/>
          </w:rPr>
          <w:fldChar w:fldCharType="separate"/>
        </w:r>
        <w:r w:rsidR="00331B0E">
          <w:rPr>
            <w:webHidden/>
          </w:rPr>
          <w:t>11</w:t>
        </w:r>
        <w:r w:rsidR="00331B0E">
          <w:rPr>
            <w:webHidden/>
          </w:rPr>
          <w:fldChar w:fldCharType="end"/>
        </w:r>
      </w:hyperlink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222195" w:history="1">
        <w:r w:rsidR="00331B0E" w:rsidRPr="00521759">
          <w:rPr>
            <w:rStyle w:val="Hyperlink"/>
            <w:rFonts w:ascii="Calibri" w:hAnsi="Calibri" w:cs="Calibri"/>
          </w:rPr>
          <w:t>7.1.1.1.3</w:t>
        </w:r>
        <w:r w:rsidR="00331B0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31B0E" w:rsidRPr="00521759">
          <w:rPr>
            <w:rStyle w:val="Hyperlink"/>
            <w:rFonts w:ascii="Calibri" w:hAnsi="Calibri" w:cs="Calibri"/>
          </w:rPr>
          <w:t>Module Internal</w:t>
        </w:r>
        <w:r w:rsidR="00331B0E">
          <w:rPr>
            <w:webHidden/>
          </w:rPr>
          <w:tab/>
        </w:r>
        <w:r w:rsidR="00331B0E">
          <w:rPr>
            <w:webHidden/>
          </w:rPr>
          <w:fldChar w:fldCharType="begin"/>
        </w:r>
        <w:r w:rsidR="00331B0E">
          <w:rPr>
            <w:webHidden/>
          </w:rPr>
          <w:instrText xml:space="preserve"> PAGEREF _Toc448222195 \h </w:instrText>
        </w:r>
        <w:r w:rsidR="00331B0E">
          <w:rPr>
            <w:webHidden/>
          </w:rPr>
        </w:r>
        <w:r w:rsidR="00331B0E">
          <w:rPr>
            <w:webHidden/>
          </w:rPr>
          <w:fldChar w:fldCharType="separate"/>
        </w:r>
        <w:r w:rsidR="00331B0E">
          <w:rPr>
            <w:webHidden/>
          </w:rPr>
          <w:t>11</w:t>
        </w:r>
        <w:r w:rsidR="00331B0E">
          <w:rPr>
            <w:webHidden/>
          </w:rPr>
          <w:fldChar w:fldCharType="end"/>
        </w:r>
      </w:hyperlink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222196" w:history="1">
        <w:r w:rsidR="00331B0E" w:rsidRPr="00521759">
          <w:rPr>
            <w:rStyle w:val="Hyperlink"/>
            <w:rFonts w:ascii="Calibri" w:hAnsi="Calibri" w:cs="Calibri"/>
          </w:rPr>
          <w:t>7.1.2</w:t>
        </w:r>
        <w:r w:rsidR="00331B0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31B0E" w:rsidRPr="00521759">
          <w:rPr>
            <w:rStyle w:val="Hyperlink"/>
            <w:rFonts w:ascii="Calibri" w:hAnsi="Calibri" w:cs="Calibri"/>
          </w:rPr>
          <w:t>PERIODIC FUNCTIONS</w:t>
        </w:r>
        <w:r w:rsidR="00331B0E">
          <w:rPr>
            <w:webHidden/>
          </w:rPr>
          <w:tab/>
        </w:r>
        <w:r w:rsidR="00331B0E">
          <w:rPr>
            <w:webHidden/>
          </w:rPr>
          <w:fldChar w:fldCharType="begin"/>
        </w:r>
        <w:r w:rsidR="00331B0E">
          <w:rPr>
            <w:webHidden/>
          </w:rPr>
          <w:instrText xml:space="preserve"> PAGEREF _Toc448222196 \h </w:instrText>
        </w:r>
        <w:r w:rsidR="00331B0E">
          <w:rPr>
            <w:webHidden/>
          </w:rPr>
        </w:r>
        <w:r w:rsidR="00331B0E">
          <w:rPr>
            <w:webHidden/>
          </w:rPr>
          <w:fldChar w:fldCharType="separate"/>
        </w:r>
        <w:r w:rsidR="00331B0E">
          <w:rPr>
            <w:webHidden/>
          </w:rPr>
          <w:t>11</w:t>
        </w:r>
        <w:r w:rsidR="00331B0E">
          <w:rPr>
            <w:webHidden/>
          </w:rPr>
          <w:fldChar w:fldCharType="end"/>
        </w:r>
      </w:hyperlink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222197" w:history="1">
        <w:r w:rsidR="00331B0E" w:rsidRPr="00521759">
          <w:rPr>
            <w:rStyle w:val="Hyperlink"/>
            <w:rFonts w:ascii="Calibri" w:hAnsi="Calibri" w:cs="Calibri"/>
          </w:rPr>
          <w:t>7.1.2.1</w:t>
        </w:r>
        <w:r w:rsidR="00331B0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31B0E" w:rsidRPr="00521759">
          <w:rPr>
            <w:rStyle w:val="Hyperlink"/>
            <w:rFonts w:ascii="Calibri" w:hAnsi="Calibri" w:cs="Calibri"/>
          </w:rPr>
          <w:t>INIT: MotCurrRegVltgLimrPER1</w:t>
        </w:r>
        <w:r w:rsidR="00331B0E">
          <w:rPr>
            <w:webHidden/>
          </w:rPr>
          <w:tab/>
        </w:r>
        <w:r w:rsidR="00331B0E">
          <w:rPr>
            <w:webHidden/>
          </w:rPr>
          <w:fldChar w:fldCharType="begin"/>
        </w:r>
        <w:r w:rsidR="00331B0E">
          <w:rPr>
            <w:webHidden/>
          </w:rPr>
          <w:instrText xml:space="preserve"> PAGEREF _Toc448222197 \h </w:instrText>
        </w:r>
        <w:r w:rsidR="00331B0E">
          <w:rPr>
            <w:webHidden/>
          </w:rPr>
        </w:r>
        <w:r w:rsidR="00331B0E">
          <w:rPr>
            <w:webHidden/>
          </w:rPr>
          <w:fldChar w:fldCharType="separate"/>
        </w:r>
        <w:r w:rsidR="00331B0E">
          <w:rPr>
            <w:webHidden/>
          </w:rPr>
          <w:t>11</w:t>
        </w:r>
        <w:r w:rsidR="00331B0E">
          <w:rPr>
            <w:webHidden/>
          </w:rPr>
          <w:fldChar w:fldCharType="end"/>
        </w:r>
      </w:hyperlink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222198" w:history="1">
        <w:r w:rsidR="00331B0E" w:rsidRPr="00521759">
          <w:rPr>
            <w:rStyle w:val="Hyperlink"/>
            <w:rFonts w:ascii="Calibri" w:hAnsi="Calibri" w:cs="Calibri"/>
          </w:rPr>
          <w:t>7.1.2.1.1</w:t>
        </w:r>
        <w:r w:rsidR="00331B0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31B0E" w:rsidRPr="00521759">
          <w:rPr>
            <w:rStyle w:val="Hyperlink"/>
            <w:rFonts w:ascii="Calibri" w:hAnsi="Calibri" w:cs="Calibri"/>
          </w:rPr>
          <w:t>Design Rationale</w:t>
        </w:r>
        <w:r w:rsidR="00331B0E">
          <w:rPr>
            <w:webHidden/>
          </w:rPr>
          <w:tab/>
        </w:r>
        <w:r w:rsidR="00331B0E">
          <w:rPr>
            <w:webHidden/>
          </w:rPr>
          <w:fldChar w:fldCharType="begin"/>
        </w:r>
        <w:r w:rsidR="00331B0E">
          <w:rPr>
            <w:webHidden/>
          </w:rPr>
          <w:instrText xml:space="preserve"> PAGEREF _Toc448222198 \h </w:instrText>
        </w:r>
        <w:r w:rsidR="00331B0E">
          <w:rPr>
            <w:webHidden/>
          </w:rPr>
        </w:r>
        <w:r w:rsidR="00331B0E">
          <w:rPr>
            <w:webHidden/>
          </w:rPr>
          <w:fldChar w:fldCharType="separate"/>
        </w:r>
        <w:r w:rsidR="00331B0E">
          <w:rPr>
            <w:webHidden/>
          </w:rPr>
          <w:t>11</w:t>
        </w:r>
        <w:r w:rsidR="00331B0E">
          <w:rPr>
            <w:webHidden/>
          </w:rPr>
          <w:fldChar w:fldCharType="end"/>
        </w:r>
      </w:hyperlink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222199" w:history="1">
        <w:r w:rsidR="00331B0E" w:rsidRPr="00521759">
          <w:rPr>
            <w:rStyle w:val="Hyperlink"/>
            <w:rFonts w:ascii="Calibri" w:hAnsi="Calibri" w:cs="Calibri"/>
          </w:rPr>
          <w:t>7.1.2.1.2</w:t>
        </w:r>
        <w:r w:rsidR="00331B0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31B0E" w:rsidRPr="00521759">
          <w:rPr>
            <w:rStyle w:val="Hyperlink"/>
            <w:rFonts w:ascii="Calibri" w:hAnsi="Calibri" w:cs="Calibri"/>
          </w:rPr>
          <w:t>Module Outputs</w:t>
        </w:r>
        <w:r w:rsidR="00331B0E">
          <w:rPr>
            <w:webHidden/>
          </w:rPr>
          <w:tab/>
        </w:r>
        <w:r w:rsidR="00331B0E">
          <w:rPr>
            <w:webHidden/>
          </w:rPr>
          <w:fldChar w:fldCharType="begin"/>
        </w:r>
        <w:r w:rsidR="00331B0E">
          <w:rPr>
            <w:webHidden/>
          </w:rPr>
          <w:instrText xml:space="preserve"> PAGEREF _Toc448222199 \h </w:instrText>
        </w:r>
        <w:r w:rsidR="00331B0E">
          <w:rPr>
            <w:webHidden/>
          </w:rPr>
        </w:r>
        <w:r w:rsidR="00331B0E">
          <w:rPr>
            <w:webHidden/>
          </w:rPr>
          <w:fldChar w:fldCharType="separate"/>
        </w:r>
        <w:r w:rsidR="00331B0E">
          <w:rPr>
            <w:webHidden/>
          </w:rPr>
          <w:t>11</w:t>
        </w:r>
        <w:r w:rsidR="00331B0E">
          <w:rPr>
            <w:webHidden/>
          </w:rPr>
          <w:fldChar w:fldCharType="end"/>
        </w:r>
      </w:hyperlink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222200" w:history="1">
        <w:r w:rsidR="00331B0E" w:rsidRPr="00521759">
          <w:rPr>
            <w:rStyle w:val="Hyperlink"/>
            <w:rFonts w:ascii="Calibri" w:hAnsi="Calibri" w:cs="Calibri"/>
          </w:rPr>
          <w:t>7.1.3</w:t>
        </w:r>
        <w:r w:rsidR="00331B0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31B0E" w:rsidRPr="00521759">
          <w:rPr>
            <w:rStyle w:val="Hyperlink"/>
            <w:rFonts w:ascii="Calibri" w:hAnsi="Calibri" w:cs="Calibri"/>
          </w:rPr>
          <w:t>Interrupt Functions</w:t>
        </w:r>
        <w:r w:rsidR="00331B0E">
          <w:rPr>
            <w:webHidden/>
          </w:rPr>
          <w:tab/>
        </w:r>
        <w:r w:rsidR="00331B0E">
          <w:rPr>
            <w:webHidden/>
          </w:rPr>
          <w:fldChar w:fldCharType="begin"/>
        </w:r>
        <w:r w:rsidR="00331B0E">
          <w:rPr>
            <w:webHidden/>
          </w:rPr>
          <w:instrText xml:space="preserve"> PAGEREF _Toc448222200 \h </w:instrText>
        </w:r>
        <w:r w:rsidR="00331B0E">
          <w:rPr>
            <w:webHidden/>
          </w:rPr>
        </w:r>
        <w:r w:rsidR="00331B0E">
          <w:rPr>
            <w:webHidden/>
          </w:rPr>
          <w:fldChar w:fldCharType="separate"/>
        </w:r>
        <w:r w:rsidR="00331B0E">
          <w:rPr>
            <w:webHidden/>
          </w:rPr>
          <w:t>11</w:t>
        </w:r>
        <w:r w:rsidR="00331B0E">
          <w:rPr>
            <w:webHidden/>
          </w:rPr>
          <w:fldChar w:fldCharType="end"/>
        </w:r>
      </w:hyperlink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222201" w:history="1">
        <w:r w:rsidR="00331B0E" w:rsidRPr="00521759">
          <w:rPr>
            <w:rStyle w:val="Hyperlink"/>
            <w:rFonts w:ascii="Calibri" w:hAnsi="Calibri" w:cs="Calibri"/>
          </w:rPr>
          <w:t>7.1.4</w:t>
        </w:r>
        <w:r w:rsidR="00331B0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31B0E" w:rsidRPr="00521759">
          <w:rPr>
            <w:rStyle w:val="Hyperlink"/>
            <w:rFonts w:ascii="Calibri" w:hAnsi="Calibri" w:cs="Calibri"/>
          </w:rPr>
          <w:t>Server runnables</w:t>
        </w:r>
        <w:r w:rsidR="00331B0E">
          <w:rPr>
            <w:webHidden/>
          </w:rPr>
          <w:tab/>
        </w:r>
        <w:r w:rsidR="00331B0E">
          <w:rPr>
            <w:webHidden/>
          </w:rPr>
          <w:fldChar w:fldCharType="begin"/>
        </w:r>
        <w:r w:rsidR="00331B0E">
          <w:rPr>
            <w:webHidden/>
          </w:rPr>
          <w:instrText xml:space="preserve"> PAGEREF _Toc448222201 \h </w:instrText>
        </w:r>
        <w:r w:rsidR="00331B0E">
          <w:rPr>
            <w:webHidden/>
          </w:rPr>
        </w:r>
        <w:r w:rsidR="00331B0E">
          <w:rPr>
            <w:webHidden/>
          </w:rPr>
          <w:fldChar w:fldCharType="separate"/>
        </w:r>
        <w:r w:rsidR="00331B0E">
          <w:rPr>
            <w:webHidden/>
          </w:rPr>
          <w:t>12</w:t>
        </w:r>
        <w:r w:rsidR="00331B0E">
          <w:rPr>
            <w:webHidden/>
          </w:rPr>
          <w:fldChar w:fldCharType="end"/>
        </w:r>
      </w:hyperlink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222202" w:history="1">
        <w:r w:rsidR="00331B0E" w:rsidRPr="00521759">
          <w:rPr>
            <w:rStyle w:val="Hyperlink"/>
            <w:rFonts w:ascii="Calibri" w:hAnsi="Calibri" w:cs="Calibri"/>
          </w:rPr>
          <w:t>7.1.4.1.1</w:t>
        </w:r>
        <w:r w:rsidR="00331B0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31B0E" w:rsidRPr="00521759">
          <w:rPr>
            <w:rStyle w:val="Hyperlink"/>
            <w:rFonts w:ascii="Calibri" w:hAnsi="Calibri" w:cs="Calibri"/>
          </w:rPr>
          <w:t>Store Local copy of outputs into Module Outputs</w:t>
        </w:r>
        <w:r w:rsidR="00331B0E">
          <w:rPr>
            <w:webHidden/>
          </w:rPr>
          <w:tab/>
        </w:r>
        <w:r w:rsidR="00331B0E">
          <w:rPr>
            <w:webHidden/>
          </w:rPr>
          <w:fldChar w:fldCharType="begin"/>
        </w:r>
        <w:r w:rsidR="00331B0E">
          <w:rPr>
            <w:webHidden/>
          </w:rPr>
          <w:instrText xml:space="preserve"> PAGEREF _Toc448222202 \h </w:instrText>
        </w:r>
        <w:r w:rsidR="00331B0E">
          <w:rPr>
            <w:webHidden/>
          </w:rPr>
        </w:r>
        <w:r w:rsidR="00331B0E">
          <w:rPr>
            <w:webHidden/>
          </w:rPr>
          <w:fldChar w:fldCharType="separate"/>
        </w:r>
        <w:r w:rsidR="00331B0E">
          <w:rPr>
            <w:webHidden/>
          </w:rPr>
          <w:t>12</w:t>
        </w:r>
        <w:r w:rsidR="00331B0E">
          <w:rPr>
            <w:webHidden/>
          </w:rPr>
          <w:fldChar w:fldCharType="end"/>
        </w:r>
      </w:hyperlink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222203" w:history="1">
        <w:r w:rsidR="00331B0E" w:rsidRPr="00521759">
          <w:rPr>
            <w:rStyle w:val="Hyperlink"/>
            <w:rFonts w:ascii="Calibri" w:hAnsi="Calibri" w:cs="Calibri"/>
          </w:rPr>
          <w:t>7.1.5</w:t>
        </w:r>
        <w:r w:rsidR="00331B0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31B0E" w:rsidRPr="00521759">
          <w:rPr>
            <w:rStyle w:val="Hyperlink"/>
            <w:rFonts w:ascii="Calibri" w:hAnsi="Calibri" w:cs="Calibri"/>
          </w:rPr>
          <w:t>Local Function/Macro Definitions</w:t>
        </w:r>
        <w:r w:rsidR="00331B0E">
          <w:rPr>
            <w:webHidden/>
          </w:rPr>
          <w:tab/>
        </w:r>
        <w:r w:rsidR="00331B0E">
          <w:rPr>
            <w:webHidden/>
          </w:rPr>
          <w:fldChar w:fldCharType="begin"/>
        </w:r>
        <w:r w:rsidR="00331B0E">
          <w:rPr>
            <w:webHidden/>
          </w:rPr>
          <w:instrText xml:space="preserve"> PAGEREF _Toc448222203 \h </w:instrText>
        </w:r>
        <w:r w:rsidR="00331B0E">
          <w:rPr>
            <w:webHidden/>
          </w:rPr>
        </w:r>
        <w:r w:rsidR="00331B0E">
          <w:rPr>
            <w:webHidden/>
          </w:rPr>
          <w:fldChar w:fldCharType="separate"/>
        </w:r>
        <w:r w:rsidR="00331B0E">
          <w:rPr>
            <w:webHidden/>
          </w:rPr>
          <w:t>12</w:t>
        </w:r>
        <w:r w:rsidR="00331B0E">
          <w:rPr>
            <w:webHidden/>
          </w:rPr>
          <w:fldChar w:fldCharType="end"/>
        </w:r>
      </w:hyperlink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222204" w:history="1">
        <w:r w:rsidR="00331B0E" w:rsidRPr="00521759">
          <w:rPr>
            <w:rStyle w:val="Hyperlink"/>
            <w:rFonts w:ascii="Calibri" w:hAnsi="Calibri" w:cs="Calibri"/>
          </w:rPr>
          <w:t>7.1.5.1.1</w:t>
        </w:r>
        <w:r w:rsidR="00331B0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31B0E" w:rsidRPr="00521759">
          <w:rPr>
            <w:rStyle w:val="Hyperlink"/>
            <w:rFonts w:ascii="Calibri" w:hAnsi="Calibri" w:cs="Calibri"/>
          </w:rPr>
          <w:t xml:space="preserve"> Local function #1</w:t>
        </w:r>
        <w:r w:rsidR="00331B0E">
          <w:rPr>
            <w:webHidden/>
          </w:rPr>
          <w:tab/>
        </w:r>
        <w:r w:rsidR="00331B0E">
          <w:rPr>
            <w:webHidden/>
          </w:rPr>
          <w:fldChar w:fldCharType="begin"/>
        </w:r>
        <w:r w:rsidR="00331B0E">
          <w:rPr>
            <w:webHidden/>
          </w:rPr>
          <w:instrText xml:space="preserve"> PAGEREF _Toc448222204 \h </w:instrText>
        </w:r>
        <w:r w:rsidR="00331B0E">
          <w:rPr>
            <w:webHidden/>
          </w:rPr>
        </w:r>
        <w:r w:rsidR="00331B0E">
          <w:rPr>
            <w:webHidden/>
          </w:rPr>
          <w:fldChar w:fldCharType="separate"/>
        </w:r>
        <w:r w:rsidR="00331B0E">
          <w:rPr>
            <w:webHidden/>
          </w:rPr>
          <w:t>12</w:t>
        </w:r>
        <w:r w:rsidR="00331B0E">
          <w:rPr>
            <w:webHidden/>
          </w:rPr>
          <w:fldChar w:fldCharType="end"/>
        </w:r>
      </w:hyperlink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222205" w:history="1">
        <w:r w:rsidR="00331B0E" w:rsidRPr="00521759">
          <w:rPr>
            <w:rStyle w:val="Hyperlink"/>
            <w:rFonts w:ascii="Calibri" w:hAnsi="Calibri" w:cs="Calibri"/>
          </w:rPr>
          <w:t>7.1.5.1.2</w:t>
        </w:r>
        <w:r w:rsidR="00331B0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31B0E" w:rsidRPr="00521759">
          <w:rPr>
            <w:rStyle w:val="Hyperlink"/>
            <w:rFonts w:ascii="Calibri" w:hAnsi="Calibri" w:cs="Calibri"/>
          </w:rPr>
          <w:t>Local function #2</w:t>
        </w:r>
        <w:r w:rsidR="00331B0E">
          <w:rPr>
            <w:webHidden/>
          </w:rPr>
          <w:tab/>
        </w:r>
        <w:r w:rsidR="00331B0E">
          <w:rPr>
            <w:webHidden/>
          </w:rPr>
          <w:fldChar w:fldCharType="begin"/>
        </w:r>
        <w:r w:rsidR="00331B0E">
          <w:rPr>
            <w:webHidden/>
          </w:rPr>
          <w:instrText xml:space="preserve"> PAGEREF _Toc448222205 \h </w:instrText>
        </w:r>
        <w:r w:rsidR="00331B0E">
          <w:rPr>
            <w:webHidden/>
          </w:rPr>
        </w:r>
        <w:r w:rsidR="00331B0E">
          <w:rPr>
            <w:webHidden/>
          </w:rPr>
          <w:fldChar w:fldCharType="separate"/>
        </w:r>
        <w:r w:rsidR="00331B0E">
          <w:rPr>
            <w:webHidden/>
          </w:rPr>
          <w:t>12</w:t>
        </w:r>
        <w:r w:rsidR="00331B0E">
          <w:rPr>
            <w:webHidden/>
          </w:rPr>
          <w:fldChar w:fldCharType="end"/>
        </w:r>
      </w:hyperlink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222206" w:history="1">
        <w:r w:rsidR="00331B0E" w:rsidRPr="00521759">
          <w:rPr>
            <w:rStyle w:val="Hyperlink"/>
            <w:rFonts w:ascii="Calibri" w:hAnsi="Calibri" w:cs="Calibri"/>
          </w:rPr>
          <w:t>7.1.5.1.3</w:t>
        </w:r>
        <w:r w:rsidR="00331B0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31B0E" w:rsidRPr="00521759">
          <w:rPr>
            <w:rStyle w:val="Hyperlink"/>
            <w:rFonts w:ascii="Calibri" w:hAnsi="Calibri" w:cs="Calibri"/>
          </w:rPr>
          <w:t>Local function #3</w:t>
        </w:r>
        <w:r w:rsidR="00331B0E">
          <w:rPr>
            <w:webHidden/>
          </w:rPr>
          <w:tab/>
        </w:r>
        <w:r w:rsidR="00331B0E">
          <w:rPr>
            <w:webHidden/>
          </w:rPr>
          <w:fldChar w:fldCharType="begin"/>
        </w:r>
        <w:r w:rsidR="00331B0E">
          <w:rPr>
            <w:webHidden/>
          </w:rPr>
          <w:instrText xml:space="preserve"> PAGEREF _Toc448222206 \h </w:instrText>
        </w:r>
        <w:r w:rsidR="00331B0E">
          <w:rPr>
            <w:webHidden/>
          </w:rPr>
        </w:r>
        <w:r w:rsidR="00331B0E">
          <w:rPr>
            <w:webHidden/>
          </w:rPr>
          <w:fldChar w:fldCharType="separate"/>
        </w:r>
        <w:r w:rsidR="00331B0E">
          <w:rPr>
            <w:webHidden/>
          </w:rPr>
          <w:t>12</w:t>
        </w:r>
        <w:r w:rsidR="00331B0E">
          <w:rPr>
            <w:webHidden/>
          </w:rPr>
          <w:fldChar w:fldCharType="end"/>
        </w:r>
      </w:hyperlink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222207" w:history="1">
        <w:r w:rsidR="00331B0E" w:rsidRPr="00521759">
          <w:rPr>
            <w:rStyle w:val="Hyperlink"/>
            <w:rFonts w:ascii="Calibri" w:hAnsi="Calibri" w:cs="Calibri"/>
          </w:rPr>
          <w:t>7.1.6</w:t>
        </w:r>
        <w:r w:rsidR="00331B0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31B0E" w:rsidRPr="00521759">
          <w:rPr>
            <w:rStyle w:val="Hyperlink"/>
            <w:rFonts w:ascii="Calibri" w:hAnsi="Calibri" w:cs="Calibri"/>
          </w:rPr>
          <w:t>GLObAL Function/Macro Definitions</w:t>
        </w:r>
        <w:r w:rsidR="00331B0E">
          <w:rPr>
            <w:webHidden/>
          </w:rPr>
          <w:tab/>
        </w:r>
        <w:r w:rsidR="00331B0E">
          <w:rPr>
            <w:webHidden/>
          </w:rPr>
          <w:fldChar w:fldCharType="begin"/>
        </w:r>
        <w:r w:rsidR="00331B0E">
          <w:rPr>
            <w:webHidden/>
          </w:rPr>
          <w:instrText xml:space="preserve"> PAGEREF _Toc448222207 \h </w:instrText>
        </w:r>
        <w:r w:rsidR="00331B0E">
          <w:rPr>
            <w:webHidden/>
          </w:rPr>
        </w:r>
        <w:r w:rsidR="00331B0E">
          <w:rPr>
            <w:webHidden/>
          </w:rPr>
          <w:fldChar w:fldCharType="separate"/>
        </w:r>
        <w:r w:rsidR="00331B0E">
          <w:rPr>
            <w:webHidden/>
          </w:rPr>
          <w:t>12</w:t>
        </w:r>
        <w:r w:rsidR="00331B0E">
          <w:rPr>
            <w:webHidden/>
          </w:rPr>
          <w:fldChar w:fldCharType="end"/>
        </w:r>
      </w:hyperlink>
    </w:p>
    <w:p w:rsidR="00331B0E" w:rsidRDefault="006A1040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222208" w:history="1">
        <w:r w:rsidR="00331B0E" w:rsidRPr="00521759">
          <w:rPr>
            <w:rStyle w:val="Hyperlink"/>
            <w:rFonts w:ascii="Calibri" w:hAnsi="Calibri" w:cs="Calibri"/>
          </w:rPr>
          <w:t>7.1.7</w:t>
        </w:r>
        <w:r w:rsidR="00331B0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31B0E" w:rsidRPr="00521759">
          <w:rPr>
            <w:rStyle w:val="Hyperlink"/>
            <w:rFonts w:ascii="Calibri" w:hAnsi="Calibri"/>
          </w:rPr>
          <w:t>Tranisition</w:t>
        </w:r>
        <w:r w:rsidR="00331B0E" w:rsidRPr="00521759">
          <w:rPr>
            <w:rStyle w:val="Hyperlink"/>
            <w:rFonts w:ascii="Calibri" w:hAnsi="Calibri" w:cs="Calibri"/>
          </w:rPr>
          <w:t xml:space="preserve"> FUNCTIONS</w:t>
        </w:r>
        <w:r w:rsidR="00331B0E">
          <w:rPr>
            <w:webHidden/>
          </w:rPr>
          <w:tab/>
        </w:r>
        <w:r w:rsidR="00331B0E">
          <w:rPr>
            <w:webHidden/>
          </w:rPr>
          <w:fldChar w:fldCharType="begin"/>
        </w:r>
        <w:r w:rsidR="00331B0E">
          <w:rPr>
            <w:webHidden/>
          </w:rPr>
          <w:instrText xml:space="preserve"> PAGEREF _Toc448222208 \h </w:instrText>
        </w:r>
        <w:r w:rsidR="00331B0E">
          <w:rPr>
            <w:webHidden/>
          </w:rPr>
        </w:r>
        <w:r w:rsidR="00331B0E">
          <w:rPr>
            <w:webHidden/>
          </w:rPr>
          <w:fldChar w:fldCharType="separate"/>
        </w:r>
        <w:r w:rsidR="00331B0E">
          <w:rPr>
            <w:webHidden/>
          </w:rPr>
          <w:t>13</w:t>
        </w:r>
        <w:r w:rsidR="00331B0E">
          <w:rPr>
            <w:webHidden/>
          </w:rPr>
          <w:fldChar w:fldCharType="end"/>
        </w:r>
      </w:hyperlink>
    </w:p>
    <w:p w:rsidR="00331B0E" w:rsidRDefault="006A104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48222209" w:history="1">
        <w:r w:rsidR="00331B0E" w:rsidRPr="00521759">
          <w:rPr>
            <w:rStyle w:val="Hyperlink"/>
            <w:rFonts w:ascii="Calibri" w:hAnsi="Calibri" w:cs="Calibri"/>
            <w:noProof/>
          </w:rPr>
          <w:t>8</w:t>
        </w:r>
        <w:r w:rsidR="00331B0E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331B0E" w:rsidRPr="00521759">
          <w:rPr>
            <w:rStyle w:val="Hyperlink"/>
            <w:rFonts w:ascii="Calibri" w:hAnsi="Calibri" w:cs="Calibri"/>
            <w:noProof/>
          </w:rPr>
          <w:t>Known Limitations With Design</w:t>
        </w:r>
        <w:r w:rsidR="00331B0E">
          <w:rPr>
            <w:noProof/>
            <w:webHidden/>
          </w:rPr>
          <w:tab/>
        </w:r>
        <w:r w:rsidR="00331B0E">
          <w:rPr>
            <w:noProof/>
            <w:webHidden/>
          </w:rPr>
          <w:fldChar w:fldCharType="begin"/>
        </w:r>
        <w:r w:rsidR="00331B0E">
          <w:rPr>
            <w:noProof/>
            <w:webHidden/>
          </w:rPr>
          <w:instrText xml:space="preserve"> PAGEREF _Toc448222209 \h </w:instrText>
        </w:r>
        <w:r w:rsidR="00331B0E">
          <w:rPr>
            <w:noProof/>
            <w:webHidden/>
          </w:rPr>
        </w:r>
        <w:r w:rsidR="00331B0E">
          <w:rPr>
            <w:noProof/>
            <w:webHidden/>
          </w:rPr>
          <w:fldChar w:fldCharType="separate"/>
        </w:r>
        <w:r w:rsidR="00331B0E">
          <w:rPr>
            <w:noProof/>
            <w:webHidden/>
          </w:rPr>
          <w:t>14</w:t>
        </w:r>
        <w:r w:rsidR="00331B0E">
          <w:rPr>
            <w:noProof/>
            <w:webHidden/>
          </w:rPr>
          <w:fldChar w:fldCharType="end"/>
        </w:r>
      </w:hyperlink>
    </w:p>
    <w:p w:rsidR="00331B0E" w:rsidRDefault="006A104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48222210" w:history="1">
        <w:r w:rsidR="00331B0E" w:rsidRPr="00521759">
          <w:rPr>
            <w:rStyle w:val="Hyperlink"/>
            <w:rFonts w:ascii="Calibri" w:hAnsi="Calibri" w:cs="Calibri"/>
            <w:noProof/>
          </w:rPr>
          <w:t>9</w:t>
        </w:r>
        <w:r w:rsidR="00331B0E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331B0E" w:rsidRPr="00521759">
          <w:rPr>
            <w:rStyle w:val="Hyperlink"/>
            <w:rFonts w:ascii="Calibri" w:hAnsi="Calibri" w:cs="Calibri"/>
            <w:noProof/>
          </w:rPr>
          <w:t>UNIT TEST CONSIDERATION</w:t>
        </w:r>
        <w:r w:rsidR="00331B0E">
          <w:rPr>
            <w:noProof/>
            <w:webHidden/>
          </w:rPr>
          <w:tab/>
        </w:r>
        <w:r w:rsidR="00331B0E">
          <w:rPr>
            <w:noProof/>
            <w:webHidden/>
          </w:rPr>
          <w:fldChar w:fldCharType="begin"/>
        </w:r>
        <w:r w:rsidR="00331B0E">
          <w:rPr>
            <w:noProof/>
            <w:webHidden/>
          </w:rPr>
          <w:instrText xml:space="preserve"> PAGEREF _Toc448222210 \h </w:instrText>
        </w:r>
        <w:r w:rsidR="00331B0E">
          <w:rPr>
            <w:noProof/>
            <w:webHidden/>
          </w:rPr>
        </w:r>
        <w:r w:rsidR="00331B0E">
          <w:rPr>
            <w:noProof/>
            <w:webHidden/>
          </w:rPr>
          <w:fldChar w:fldCharType="separate"/>
        </w:r>
        <w:r w:rsidR="00331B0E">
          <w:rPr>
            <w:noProof/>
            <w:webHidden/>
          </w:rPr>
          <w:t>15</w:t>
        </w:r>
        <w:r w:rsidR="00331B0E">
          <w:rPr>
            <w:noProof/>
            <w:webHidden/>
          </w:rPr>
          <w:fldChar w:fldCharType="end"/>
        </w:r>
      </w:hyperlink>
    </w:p>
    <w:p w:rsidR="00331B0E" w:rsidRDefault="006A104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48222211" w:history="1">
        <w:r w:rsidR="00331B0E" w:rsidRPr="00521759">
          <w:rPr>
            <w:rStyle w:val="Hyperlink"/>
            <w:rFonts w:ascii="Calibri" w:hAnsi="Calibri" w:cs="Calibri"/>
            <w:noProof/>
          </w:rPr>
          <w:t>10</w:t>
        </w:r>
        <w:r w:rsidR="00331B0E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331B0E" w:rsidRPr="00521759">
          <w:rPr>
            <w:rStyle w:val="Hyperlink"/>
            <w:rFonts w:ascii="Calibri" w:hAnsi="Calibri" w:cs="Calibri"/>
            <w:noProof/>
          </w:rPr>
          <w:t>Appendix</w:t>
        </w:r>
        <w:r w:rsidR="00331B0E">
          <w:rPr>
            <w:noProof/>
            <w:webHidden/>
          </w:rPr>
          <w:tab/>
        </w:r>
        <w:r w:rsidR="00331B0E">
          <w:rPr>
            <w:noProof/>
            <w:webHidden/>
          </w:rPr>
          <w:fldChar w:fldCharType="begin"/>
        </w:r>
        <w:r w:rsidR="00331B0E">
          <w:rPr>
            <w:noProof/>
            <w:webHidden/>
          </w:rPr>
          <w:instrText xml:space="preserve"> PAGEREF _Toc448222211 \h </w:instrText>
        </w:r>
        <w:r w:rsidR="00331B0E">
          <w:rPr>
            <w:noProof/>
            <w:webHidden/>
          </w:rPr>
        </w:r>
        <w:r w:rsidR="00331B0E">
          <w:rPr>
            <w:noProof/>
            <w:webHidden/>
          </w:rPr>
          <w:fldChar w:fldCharType="separate"/>
        </w:r>
        <w:r w:rsidR="00331B0E">
          <w:rPr>
            <w:noProof/>
            <w:webHidden/>
          </w:rPr>
          <w:t>16</w:t>
        </w:r>
        <w:r w:rsidR="00331B0E">
          <w:rPr>
            <w:noProof/>
            <w:webHidden/>
          </w:rPr>
          <w:fldChar w:fldCharType="end"/>
        </w:r>
      </w:hyperlink>
    </w:p>
    <w:p w:rsidR="00891F29" w:rsidRPr="00AA38E8" w:rsidRDefault="009C5629">
      <w:pPr>
        <w:rPr>
          <w:rFonts w:cs="Calibri"/>
        </w:rPr>
      </w:pPr>
      <w:r w:rsidRPr="00AA38E8">
        <w:rPr>
          <w:rFonts w:cs="Calibri"/>
          <w:b/>
          <w:caps/>
          <w:color w:val="000000"/>
          <w:sz w:val="24"/>
          <w:szCs w:val="20"/>
          <w:lang w:val="en-GB" w:bidi="ar-SA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Pr="00AA38E8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5" w:name="_Toc367436496"/>
      <w:bookmarkStart w:id="16" w:name="_Toc448222171"/>
      <w:r w:rsidRPr="00AA38E8">
        <w:rPr>
          <w:rFonts w:ascii="Calibri" w:hAnsi="Calibri" w:cs="Calibri"/>
        </w:rPr>
        <w:lastRenderedPageBreak/>
        <w:t>A</w:t>
      </w:r>
      <w:bookmarkEnd w:id="15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16"/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AA38E8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AA38E8" w:rsidRDefault="007B1EDB" w:rsidP="00962170">
            <w:pPr>
              <w:jc w:val="center"/>
              <w:rPr>
                <w:rFonts w:cs="Calibri"/>
                <w:sz w:val="19"/>
              </w:rPr>
            </w:pPr>
            <w:r w:rsidRPr="00AA38E8">
              <w:rPr>
                <w:rFonts w:cs="Calibri"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AA38E8" w:rsidRDefault="00727610" w:rsidP="00962170">
            <w:pPr>
              <w:jc w:val="center"/>
              <w:rPr>
                <w:rFonts w:cs="Calibri"/>
                <w:sz w:val="19"/>
              </w:rPr>
            </w:pPr>
            <w:r w:rsidRPr="00AA38E8">
              <w:rPr>
                <w:rFonts w:cs="Calibri"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6B21B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FDD</w:t>
            </w: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6B21B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Functional Design Document</w:t>
            </w: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7" w:name="_Toc448222172"/>
      <w:r w:rsidRPr="00AA38E8">
        <w:rPr>
          <w:rFonts w:ascii="Calibri" w:hAnsi="Calibri" w:cs="Calibri"/>
        </w:rPr>
        <w:lastRenderedPageBreak/>
        <w:t>References</w:t>
      </w:r>
      <w:bookmarkEnd w:id="17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C71993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AA38E8" w:rsidTr="00151B09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Version</w:t>
            </w:r>
          </w:p>
        </w:tc>
      </w:tr>
      <w:tr w:rsidR="00063A7A" w:rsidRPr="00AA38E8" w:rsidTr="00151B0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2D6391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B915BD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MDD Guidelines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3A7A" w:rsidRPr="00AA38E8" w:rsidRDefault="00B37A0F" w:rsidP="00172E6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Process </w:t>
            </w:r>
            <w:r w:rsidR="00172E6A">
              <w:rPr>
                <w:rFonts w:cs="Calibri"/>
                <w:lang w:bidi="ar-SA"/>
              </w:rPr>
              <w:t>4.02.01</w:t>
            </w:r>
          </w:p>
        </w:tc>
      </w:tr>
      <w:tr w:rsidR="003B600F" w:rsidRPr="00AA38E8" w:rsidTr="00151B0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B262EB">
            <w:pPr>
              <w:rPr>
                <w:rFonts w:cs="Calibri"/>
                <w:lang w:bidi="ar-SA"/>
              </w:rPr>
            </w:pPr>
            <w:r w:rsidRPr="008C412D"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00F" w:rsidRDefault="003B600F" w:rsidP="00172E6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Process </w:t>
            </w:r>
            <w:r w:rsidR="00172E6A">
              <w:rPr>
                <w:rFonts w:cs="Calibri"/>
                <w:lang w:bidi="ar-SA"/>
              </w:rPr>
              <w:t>4.02.01</w:t>
            </w:r>
          </w:p>
        </w:tc>
      </w:tr>
      <w:tr w:rsidR="003B600F" w:rsidRPr="00AA38E8" w:rsidTr="00151B0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B262EB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Software Design and Coding 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00F" w:rsidRDefault="003B600F" w:rsidP="00172E6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Process </w:t>
            </w:r>
            <w:r w:rsidR="00172E6A">
              <w:rPr>
                <w:rFonts w:cs="Calibri"/>
                <w:lang w:bidi="ar-SA"/>
              </w:rPr>
              <w:t>4.02.01</w:t>
            </w:r>
          </w:p>
        </w:tc>
      </w:tr>
      <w:tr w:rsidR="003B600F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4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A5626A">
            <w:pPr>
              <w:rPr>
                <w:rFonts w:cs="Calibri"/>
                <w:szCs w:val="19"/>
              </w:rPr>
            </w:pPr>
            <w:r>
              <w:rPr>
                <w:rFonts w:cs="Calibri"/>
                <w:lang w:bidi="ar-SA"/>
              </w:rPr>
              <w:t xml:space="preserve">FDD </w:t>
            </w:r>
            <w:r w:rsidR="000945E7">
              <w:rPr>
                <w:rFonts w:cs="Calibri"/>
                <w:lang w:bidi="ar-SA"/>
              </w:rPr>
              <w:t>–</w:t>
            </w:r>
            <w:r>
              <w:rPr>
                <w:rFonts w:cs="Calibri"/>
                <w:lang w:bidi="ar-SA"/>
              </w:rPr>
              <w:t xml:space="preserve"> </w:t>
            </w:r>
            <w:r w:rsidR="00A5626A">
              <w:rPr>
                <w:rFonts w:cs="Calibri"/>
                <w:lang w:bidi="ar-SA"/>
              </w:rPr>
              <w:t>SF105</w:t>
            </w:r>
            <w:r w:rsidRPr="00091CB1">
              <w:rPr>
                <w:rFonts w:cs="Calibri"/>
                <w:lang w:bidi="ar-SA"/>
              </w:rPr>
              <w:t>A_</w:t>
            </w:r>
            <w:r w:rsidR="00A5626A">
              <w:rPr>
                <w:rFonts w:cs="Calibri"/>
                <w:lang w:bidi="ar-SA"/>
              </w:rPr>
              <w:t>MotCurrRegVltgLimr</w:t>
            </w:r>
            <w:r w:rsidRPr="00091CB1">
              <w:rPr>
                <w:rFonts w:cs="Calibri"/>
                <w:lang w:bidi="ar-SA"/>
              </w:rPr>
              <w:t>_Design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D40C62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See Synergy </w:t>
            </w:r>
            <w:r w:rsidR="00D40C62">
              <w:rPr>
                <w:rFonts w:cs="Calibri"/>
                <w:lang w:bidi="ar-SA"/>
              </w:rPr>
              <w:t xml:space="preserve">sub </w:t>
            </w:r>
            <w:r>
              <w:rPr>
                <w:rFonts w:cs="Calibri"/>
                <w:lang w:bidi="ar-SA"/>
              </w:rPr>
              <w:t>project version</w:t>
            </w:r>
          </w:p>
        </w:tc>
      </w:tr>
      <w:tr w:rsidR="003B600F" w:rsidRPr="00AA38E8" w:rsidTr="00D52276"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</w:p>
        </w:tc>
      </w:tr>
    </w:tbl>
    <w:p w:rsidR="00120D8E" w:rsidRPr="00AA38E8" w:rsidRDefault="00120D8E" w:rsidP="00D6547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8" w:name="_Toc448222173"/>
      <w:bookmarkEnd w:id="10"/>
      <w:bookmarkEnd w:id="11"/>
      <w:bookmarkEnd w:id="12"/>
      <w:bookmarkEnd w:id="13"/>
      <w:bookmarkEnd w:id="14"/>
      <w:r w:rsidRPr="00AA38E8">
        <w:rPr>
          <w:rFonts w:ascii="Calibri" w:hAnsi="Calibri" w:cs="Calibri"/>
        </w:rPr>
        <w:lastRenderedPageBreak/>
        <w:t>High-Level Description</w:t>
      </w:r>
      <w:bookmarkEnd w:id="18"/>
    </w:p>
    <w:p w:rsidR="000945E7" w:rsidRDefault="00303D1B" w:rsidP="000945E7">
      <w:pPr>
        <w:autoSpaceDE w:val="0"/>
        <w:autoSpaceDN w:val="0"/>
        <w:adjustRightInd w:val="0"/>
        <w:rPr>
          <w:rFonts w:ascii="Courier New" w:hAnsi="Courier New" w:cs="Courier New"/>
          <w:sz w:val="24"/>
          <w:lang w:bidi="ar-SA"/>
        </w:rPr>
      </w:pPr>
      <w:r>
        <w:rPr>
          <w:rFonts w:cs="Calibri"/>
          <w:i/>
        </w:rPr>
        <w:t>None</w:t>
      </w:r>
    </w:p>
    <w:p w:rsidR="002D040B" w:rsidRPr="002D040B" w:rsidRDefault="002D040B" w:rsidP="002D040B">
      <w:pPr>
        <w:autoSpaceDE w:val="0"/>
        <w:autoSpaceDN w:val="0"/>
        <w:adjustRightInd w:val="0"/>
        <w:rPr>
          <w:rFonts w:cs="Calibri"/>
          <w:i/>
        </w:rPr>
      </w:pPr>
    </w:p>
    <w:p w:rsidR="002D040B" w:rsidRPr="00233DA6" w:rsidRDefault="002D040B" w:rsidP="00EE6919">
      <w:pPr>
        <w:jc w:val="both"/>
        <w:rPr>
          <w:rFonts w:cs="Calibri"/>
          <w:i/>
        </w:rPr>
      </w:pPr>
    </w:p>
    <w:p w:rsidR="00120D8E" w:rsidRPr="002D6391" w:rsidRDefault="00120D8E" w:rsidP="00233DA6">
      <w:pPr>
        <w:rPr>
          <w:rFonts w:cs="Calibri"/>
          <w:i/>
        </w:rPr>
      </w:pPr>
    </w:p>
    <w:p w:rsidR="00120D8E" w:rsidRPr="00AA38E8" w:rsidRDefault="00656B0A" w:rsidP="00DE24CB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19" w:name="_Toc448222174"/>
      <w:r w:rsidRPr="00AA38E8">
        <w:rPr>
          <w:rFonts w:ascii="Calibri" w:hAnsi="Calibri" w:cs="Calibri"/>
        </w:rPr>
        <w:lastRenderedPageBreak/>
        <w:t>Design details of software module</w:t>
      </w:r>
      <w:bookmarkEnd w:id="19"/>
    </w:p>
    <w:p w:rsidR="00D953C4" w:rsidRPr="00D953C4" w:rsidRDefault="00D953C4" w:rsidP="00D953C4">
      <w:pPr>
        <w:rPr>
          <w:rFonts w:cs="Calibri"/>
          <w:i/>
        </w:rPr>
      </w:pPr>
    </w:p>
    <w:p w:rsidR="00DE24CB" w:rsidRPr="00AA38E8" w:rsidRDefault="00BA0018" w:rsidP="00763456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0" w:name="_Toc448222175"/>
      <w:r>
        <w:rPr>
          <w:rFonts w:ascii="Calibri" w:hAnsi="Calibri" w:cs="Calibri"/>
        </w:rPr>
        <w:t>G</w:t>
      </w:r>
      <w:r w:rsidR="002D6391">
        <w:rPr>
          <w:rFonts w:ascii="Calibri" w:hAnsi="Calibri" w:cs="Calibri"/>
        </w:rPr>
        <w:t>raphical representation</w:t>
      </w:r>
      <w:bookmarkEnd w:id="20"/>
    </w:p>
    <w:p w:rsidR="00656B0A" w:rsidRDefault="00D52276" w:rsidP="00656B0A">
      <w:pPr>
        <w:rPr>
          <w:rFonts w:cs="Calibri"/>
          <w:i/>
        </w:rPr>
      </w:pPr>
      <w:r>
        <w:rPr>
          <w:rFonts w:cs="Calibri"/>
          <w:i/>
        </w:rPr>
        <w:t xml:space="preserve"> </w:t>
      </w:r>
      <w:del w:id="21" w:author="Matt Leser" w:date="2017-01-04T14:50:00Z">
        <w:r w:rsidR="00CF3E4C" w:rsidDel="00EC4979">
          <w:rPr>
            <w:noProof/>
            <w:lang w:bidi="ar-SA"/>
          </w:rPr>
          <w:drawing>
            <wp:inline distT="0" distB="0" distL="0" distR="0" wp14:anchorId="487989E5" wp14:editId="5457F240">
              <wp:extent cx="2168236" cy="3924940"/>
              <wp:effectExtent l="0" t="0" r="381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65667" cy="392028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2" w:author="Matt Leser" w:date="2017-01-04T14:51:00Z">
        <w:r w:rsidR="00EC4979">
          <w:rPr>
            <w:noProof/>
            <w:lang w:bidi="ar-SA"/>
          </w:rPr>
          <w:drawing>
            <wp:inline distT="0" distB="0" distL="0" distR="0" wp14:anchorId="6E28071D" wp14:editId="2F63864C">
              <wp:extent cx="2361368" cy="3962400"/>
              <wp:effectExtent l="0" t="0" r="127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1596" cy="397956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Start w:id="23" w:name="_GoBack"/>
      <w:bookmarkEnd w:id="23"/>
    </w:p>
    <w:p w:rsidR="002D6391" w:rsidRPr="002D6391" w:rsidRDefault="002D6391" w:rsidP="002D6391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4" w:name="_Toc448222176"/>
      <w:r w:rsidRPr="002D6391">
        <w:rPr>
          <w:rFonts w:ascii="Calibri" w:hAnsi="Calibri" w:cs="Calibri"/>
        </w:rPr>
        <w:t>Data Flow Diagram</w:t>
      </w:r>
      <w:bookmarkEnd w:id="24"/>
    </w:p>
    <w:p w:rsidR="002D6391" w:rsidRPr="002D6391" w:rsidRDefault="005107C7" w:rsidP="002D6391">
      <w:pPr>
        <w:rPr>
          <w:rFonts w:cs="Calibri"/>
          <w:i/>
        </w:rPr>
      </w:pPr>
      <w:r w:rsidRPr="005107C7">
        <w:rPr>
          <w:rFonts w:cs="Calibri"/>
          <w:i/>
        </w:rPr>
        <w:t xml:space="preserve"> </w:t>
      </w:r>
      <w:r>
        <w:rPr>
          <w:rFonts w:cs="Calibri"/>
          <w:i/>
        </w:rPr>
        <w:t>Refer FDD</w:t>
      </w:r>
    </w:p>
    <w:p w:rsidR="002D6391" w:rsidRPr="002D6391" w:rsidRDefault="002D6391" w:rsidP="00A32585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25" w:name="_Toc375924736"/>
      <w:bookmarkStart w:id="26" w:name="_Toc448222177"/>
      <w:r w:rsidRPr="002D6391">
        <w:rPr>
          <w:rFonts w:ascii="Calibri" w:hAnsi="Calibri" w:cs="Calibri"/>
        </w:rPr>
        <w:t>Module level DFD</w:t>
      </w:r>
      <w:bookmarkEnd w:id="25"/>
      <w:bookmarkEnd w:id="26"/>
    </w:p>
    <w:p w:rsidR="00722EA8" w:rsidRDefault="005107C7" w:rsidP="00722EA8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A32585" w:rsidRPr="00A32585" w:rsidRDefault="00A32585" w:rsidP="00A32585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27" w:name="_Toc375924737"/>
      <w:bookmarkStart w:id="28" w:name="_Toc448222178"/>
      <w:r w:rsidRPr="00A32585">
        <w:rPr>
          <w:rFonts w:ascii="Calibri" w:hAnsi="Calibri" w:cs="Calibri"/>
        </w:rPr>
        <w:t>Sub-Module level DFD</w:t>
      </w:r>
      <w:bookmarkEnd w:id="27"/>
      <w:bookmarkEnd w:id="28"/>
    </w:p>
    <w:p w:rsidR="00C576BF" w:rsidRPr="002748BA" w:rsidRDefault="005107C7" w:rsidP="002748BA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C576BF" w:rsidRPr="00151B09" w:rsidRDefault="00B85E5D" w:rsidP="00151B09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9" w:name="_Toc448222179"/>
      <w:r w:rsidRPr="00151B09">
        <w:rPr>
          <w:rFonts w:ascii="Calibri" w:hAnsi="Calibri" w:cs="Calibri"/>
        </w:rPr>
        <w:t>COMPONENT FLOW DIAGRAM</w:t>
      </w:r>
      <w:bookmarkEnd w:id="29"/>
    </w:p>
    <w:p w:rsidR="00A32585" w:rsidRPr="002D6391" w:rsidRDefault="005107C7" w:rsidP="00722EA8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656B0A" w:rsidRPr="00AA38E8" w:rsidRDefault="00656B0A" w:rsidP="00656B0A">
      <w:pPr>
        <w:rPr>
          <w:rFonts w:cs="Calibri"/>
        </w:rPr>
      </w:pPr>
    </w:p>
    <w:p w:rsidR="00656B0A" w:rsidRDefault="00656B0A" w:rsidP="00DE24CB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30" w:name="_Toc448222180"/>
      <w:r w:rsidRPr="00AA38E8">
        <w:rPr>
          <w:rFonts w:ascii="Calibri" w:hAnsi="Calibri" w:cs="Calibri"/>
        </w:rPr>
        <w:lastRenderedPageBreak/>
        <w:t>Variable Data Dictionary</w:t>
      </w:r>
      <w:bookmarkEnd w:id="30"/>
    </w:p>
    <w:p w:rsidR="00656B0A" w:rsidRPr="00AA38E8" w:rsidRDefault="00656B0A" w:rsidP="00B263A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1" w:name="_Toc382295838"/>
      <w:bookmarkStart w:id="32" w:name="_Toc382297291"/>
      <w:bookmarkStart w:id="33" w:name="_Toc383611455"/>
      <w:bookmarkStart w:id="34" w:name="_Toc389212942"/>
      <w:bookmarkStart w:id="35" w:name="_Toc382295839"/>
      <w:bookmarkStart w:id="36" w:name="_Toc382297292"/>
      <w:bookmarkStart w:id="37" w:name="_Toc383611456"/>
      <w:bookmarkStart w:id="38" w:name="_Toc389212943"/>
      <w:bookmarkStart w:id="39" w:name="_Toc382295842"/>
      <w:bookmarkStart w:id="40" w:name="_Toc382297295"/>
      <w:bookmarkStart w:id="41" w:name="_Toc383611459"/>
      <w:bookmarkStart w:id="42" w:name="_Toc389212946"/>
      <w:bookmarkStart w:id="43" w:name="_Toc382295843"/>
      <w:bookmarkStart w:id="44" w:name="_Toc382297296"/>
      <w:bookmarkStart w:id="45" w:name="_Toc383611460"/>
      <w:bookmarkStart w:id="46" w:name="_Toc389212947"/>
      <w:bookmarkStart w:id="47" w:name="_Toc382295850"/>
      <w:bookmarkStart w:id="48" w:name="_Toc382297303"/>
      <w:bookmarkStart w:id="49" w:name="_Toc383611467"/>
      <w:bookmarkStart w:id="50" w:name="_Toc389212954"/>
      <w:bookmarkStart w:id="51" w:name="_Toc382295853"/>
      <w:bookmarkStart w:id="52" w:name="_Toc382297306"/>
      <w:bookmarkStart w:id="53" w:name="_Toc383611470"/>
      <w:bookmarkStart w:id="54" w:name="_Toc389212957"/>
      <w:bookmarkStart w:id="55" w:name="_Toc382295856"/>
      <w:bookmarkStart w:id="56" w:name="_Toc382297309"/>
      <w:bookmarkStart w:id="57" w:name="_Toc383611473"/>
      <w:bookmarkStart w:id="58" w:name="_Toc389212960"/>
      <w:bookmarkStart w:id="59" w:name="_Toc382295858"/>
      <w:bookmarkStart w:id="60" w:name="_Toc382297311"/>
      <w:bookmarkStart w:id="61" w:name="_Toc383611475"/>
      <w:bookmarkStart w:id="62" w:name="_Toc389212962"/>
      <w:bookmarkStart w:id="63" w:name="_Toc382295859"/>
      <w:bookmarkStart w:id="64" w:name="_Toc382297312"/>
      <w:bookmarkStart w:id="65" w:name="_Toc383611476"/>
      <w:bookmarkStart w:id="66" w:name="_Toc389212963"/>
      <w:bookmarkStart w:id="67" w:name="_Toc382295876"/>
      <w:bookmarkStart w:id="68" w:name="_Toc382297329"/>
      <w:bookmarkStart w:id="69" w:name="_Toc383611493"/>
      <w:bookmarkStart w:id="70" w:name="_Toc389212980"/>
      <w:bookmarkStart w:id="71" w:name="_Toc448222181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r w:rsidRPr="00AA38E8">
        <w:rPr>
          <w:rFonts w:ascii="Calibri" w:hAnsi="Calibri" w:cs="Calibri"/>
        </w:rPr>
        <w:t>User defined typedef definition/declaration</w:t>
      </w:r>
      <w:bookmarkEnd w:id="71"/>
      <w:r w:rsidRPr="00AA38E8">
        <w:rPr>
          <w:rFonts w:ascii="Calibri" w:hAnsi="Calibri" w:cs="Calibri"/>
        </w:rPr>
        <w:t xml:space="preserve"> </w:t>
      </w:r>
    </w:p>
    <w:p w:rsidR="00656B0A" w:rsidRPr="000863AA" w:rsidRDefault="000863AA" w:rsidP="00656B0A">
      <w:pPr>
        <w:rPr>
          <w:rFonts w:cs="Calibri"/>
          <w:i/>
        </w:rPr>
      </w:pPr>
      <w:r w:rsidRPr="000863AA">
        <w:rPr>
          <w:rFonts w:cs="Calibri"/>
          <w:i/>
        </w:rPr>
        <w:t>&lt;</w:t>
      </w:r>
      <w:r w:rsidR="00656B0A" w:rsidRPr="000863AA">
        <w:rPr>
          <w:rFonts w:cs="Calibri"/>
          <w:i/>
        </w:rPr>
        <w:t>This section documents any user types uniquely used for the module.</w:t>
      </w:r>
      <w:r w:rsidRPr="000863AA">
        <w:rPr>
          <w:rFonts w:cs="Calibri"/>
          <w:i/>
        </w:rPr>
        <w:t>&gt;</w:t>
      </w:r>
    </w:p>
    <w:p w:rsidR="002E2ADA" w:rsidRPr="00AA38E8" w:rsidRDefault="002E2ADA" w:rsidP="00656B0A">
      <w:pPr>
        <w:rPr>
          <w:rFonts w:cs="Calibri"/>
        </w:rPr>
      </w:pPr>
    </w:p>
    <w:tbl>
      <w:tblPr>
        <w:tblW w:w="98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3097"/>
        <w:gridCol w:w="1126"/>
        <w:gridCol w:w="1126"/>
        <w:gridCol w:w="1126"/>
      </w:tblGrid>
      <w:tr w:rsidR="00656B0A" w:rsidRPr="00AA38E8" w:rsidTr="00F25926">
        <w:tc>
          <w:tcPr>
            <w:tcW w:w="3348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Typedef Name</w:t>
            </w:r>
          </w:p>
        </w:tc>
        <w:tc>
          <w:tcPr>
            <w:tcW w:w="3097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Element Name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User Defined Type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Legal Range</w:t>
            </w:r>
          </w:p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(min)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Legal Range</w:t>
            </w:r>
          </w:p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(max)</w:t>
            </w:r>
          </w:p>
        </w:tc>
      </w:tr>
      <w:tr w:rsidR="00656B0A" w:rsidRPr="00AA38E8" w:rsidTr="00F25926">
        <w:tc>
          <w:tcPr>
            <w:tcW w:w="3348" w:type="dxa"/>
          </w:tcPr>
          <w:p w:rsidR="00656B0A" w:rsidRPr="00AA38E8" w:rsidRDefault="005107C7" w:rsidP="002748BA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3097" w:type="dxa"/>
          </w:tcPr>
          <w:p w:rsidR="00656B0A" w:rsidRPr="00AA38E8" w:rsidRDefault="00656B0A" w:rsidP="00D5227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6B5804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F25926">
            <w:pPr>
              <w:spacing w:before="60"/>
              <w:rPr>
                <w:rFonts w:cs="Calibri"/>
                <w:sz w:val="16"/>
              </w:rPr>
            </w:pPr>
          </w:p>
        </w:tc>
      </w:tr>
      <w:tr w:rsidR="006B5804" w:rsidRPr="00AA38E8" w:rsidTr="00F25926">
        <w:tc>
          <w:tcPr>
            <w:tcW w:w="3348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3097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49479C" w:rsidRPr="0048012A" w:rsidRDefault="0049479C" w:rsidP="00B263A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2" w:name="_Toc338170478"/>
      <w:bookmarkStart w:id="73" w:name="_Toc375924743"/>
      <w:bookmarkStart w:id="74" w:name="_Toc448222182"/>
      <w:r w:rsidRPr="0048012A">
        <w:rPr>
          <w:rFonts w:ascii="Calibri" w:hAnsi="Calibri" w:cs="Calibri"/>
        </w:rPr>
        <w:t>Variable definition for enumerated types</w:t>
      </w:r>
      <w:bookmarkEnd w:id="72"/>
      <w:bookmarkEnd w:id="73"/>
      <w:bookmarkEnd w:id="74"/>
    </w:p>
    <w:tbl>
      <w:tblPr>
        <w:tblW w:w="7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3097"/>
        <w:gridCol w:w="1126"/>
      </w:tblGrid>
      <w:tr w:rsidR="007E1D79" w:rsidRPr="00AA38E8" w:rsidTr="00151B09">
        <w:tc>
          <w:tcPr>
            <w:tcW w:w="3348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  <w:r>
              <w:rPr>
                <w:rFonts w:cs="Calibri"/>
                <w:sz w:val="16"/>
              </w:rPr>
              <w:t xml:space="preserve"> </w:t>
            </w:r>
            <w:r w:rsidRPr="00AA38E8">
              <w:rPr>
                <w:rFonts w:cs="Calibri"/>
                <w:sz w:val="16"/>
              </w:rPr>
              <w:t xml:space="preserve"> Name</w:t>
            </w:r>
          </w:p>
        </w:tc>
        <w:tc>
          <w:tcPr>
            <w:tcW w:w="3097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Element Name</w:t>
            </w:r>
          </w:p>
        </w:tc>
        <w:tc>
          <w:tcPr>
            <w:tcW w:w="1126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Value</w:t>
            </w:r>
          </w:p>
        </w:tc>
      </w:tr>
      <w:tr w:rsidR="007E1D79" w:rsidRPr="00AA38E8" w:rsidTr="00151B09">
        <w:tc>
          <w:tcPr>
            <w:tcW w:w="3348" w:type="dxa"/>
          </w:tcPr>
          <w:p w:rsidR="007E1D79" w:rsidRPr="00AA38E8" w:rsidRDefault="005107C7" w:rsidP="001D631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3097" w:type="dxa"/>
          </w:tcPr>
          <w:p w:rsidR="007E1D79" w:rsidRPr="00AA38E8" w:rsidRDefault="007E1D79" w:rsidP="00236557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7E1D79" w:rsidRPr="00AA38E8" w:rsidRDefault="007E1D79" w:rsidP="00236557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F64A35">
      <w:pPr>
        <w:rPr>
          <w:lang w:bidi="ar-SA"/>
        </w:rPr>
      </w:pPr>
    </w:p>
    <w:p w:rsidR="00656B0A" w:rsidRPr="00AA38E8" w:rsidRDefault="00656B0A" w:rsidP="002E2ADA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75" w:name="_Toc448222183"/>
      <w:r w:rsidRPr="00AA38E8">
        <w:rPr>
          <w:rFonts w:ascii="Calibri" w:hAnsi="Calibri" w:cs="Calibri"/>
        </w:rPr>
        <w:lastRenderedPageBreak/>
        <w:t>Constant Data Dictionary</w:t>
      </w:r>
      <w:bookmarkEnd w:id="75"/>
    </w:p>
    <w:p w:rsidR="00656B0A" w:rsidRPr="00AA38E8" w:rsidRDefault="00656B0A" w:rsidP="002E2AD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6" w:name="_Toc382297340"/>
      <w:bookmarkStart w:id="77" w:name="_Toc383611504"/>
      <w:bookmarkStart w:id="78" w:name="_Toc389212991"/>
      <w:bookmarkStart w:id="79" w:name="_Toc382297341"/>
      <w:bookmarkStart w:id="80" w:name="_Toc383611505"/>
      <w:bookmarkStart w:id="81" w:name="_Toc389212992"/>
      <w:bookmarkStart w:id="82" w:name="_Toc382297346"/>
      <w:bookmarkStart w:id="83" w:name="_Toc383611510"/>
      <w:bookmarkStart w:id="84" w:name="_Toc389212997"/>
      <w:bookmarkStart w:id="85" w:name="_Toc382297348"/>
      <w:bookmarkStart w:id="86" w:name="_Toc383611512"/>
      <w:bookmarkStart w:id="87" w:name="_Toc389212999"/>
      <w:bookmarkStart w:id="88" w:name="_Toc448222184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r w:rsidRPr="00AA38E8">
        <w:rPr>
          <w:rFonts w:ascii="Calibri" w:hAnsi="Calibri" w:cs="Calibri"/>
        </w:rPr>
        <w:t>Program(fixed) Constants</w:t>
      </w:r>
      <w:bookmarkEnd w:id="88"/>
    </w:p>
    <w:p w:rsidR="00656B0A" w:rsidRPr="00AA38E8" w:rsidRDefault="00656B0A" w:rsidP="002E2AD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89" w:name="_Toc448222185"/>
      <w:r w:rsidRPr="00AA38E8">
        <w:rPr>
          <w:rFonts w:ascii="Calibri" w:hAnsi="Calibri" w:cs="Calibri"/>
        </w:rPr>
        <w:t>Embedded Constants</w:t>
      </w:r>
      <w:bookmarkEnd w:id="89"/>
    </w:p>
    <w:p w:rsidR="00255D6B" w:rsidRPr="00AA38E8" w:rsidRDefault="00656B0A" w:rsidP="002E2ADA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90" w:name="_Toc413076073"/>
      <w:bookmarkStart w:id="91" w:name="_Toc413076915"/>
      <w:bookmarkStart w:id="92" w:name="_Toc448222186"/>
      <w:bookmarkEnd w:id="90"/>
      <w:bookmarkEnd w:id="91"/>
      <w:r w:rsidRPr="00AA38E8">
        <w:rPr>
          <w:rFonts w:ascii="Calibri" w:hAnsi="Calibri" w:cs="Calibri"/>
        </w:rPr>
        <w:t>Local</w:t>
      </w:r>
      <w:bookmarkEnd w:id="92"/>
      <w:r w:rsidR="00914A69">
        <w:rPr>
          <w:rFonts w:ascii="Calibri" w:hAnsi="Calibri" w:cs="Calibri"/>
        </w:rPr>
        <w:t xml:space="preserve">         </w:t>
      </w:r>
    </w:p>
    <w:tbl>
      <w:tblPr>
        <w:tblW w:w="685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98"/>
        <w:gridCol w:w="1440"/>
        <w:gridCol w:w="1260"/>
        <w:gridCol w:w="1260"/>
      </w:tblGrid>
      <w:tr w:rsidR="00255D6B" w:rsidRPr="00AA38E8" w:rsidTr="005768DC">
        <w:trPr>
          <w:trHeight w:val="336"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255D6B" w:rsidRPr="00AA38E8" w:rsidRDefault="00255D6B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255D6B" w:rsidRPr="00AA38E8" w:rsidRDefault="00255D6B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255D6B" w:rsidRDefault="00255D6B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Units</w:t>
            </w:r>
          </w:p>
          <w:p w:rsidR="00255D6B" w:rsidRPr="00AA38E8" w:rsidRDefault="00255D6B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255D6B" w:rsidRPr="00AA38E8" w:rsidRDefault="00255D6B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255D6B" w:rsidRPr="00AA38E8" w:rsidTr="005768DC">
        <w:trPr>
          <w:trHeight w:val="408"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D6B" w:rsidRPr="00255D6B" w:rsidRDefault="00255D6B" w:rsidP="005768DC">
            <w:pPr>
              <w:spacing w:before="60"/>
              <w:rPr>
                <w:rFonts w:cs="Calibri"/>
                <w:sz w:val="16"/>
                <w:szCs w:val="16"/>
              </w:rPr>
            </w:pPr>
            <w:r w:rsidRPr="00255D6B">
              <w:rPr>
                <w:rFonts w:cs="Calibri"/>
                <w:sz w:val="16"/>
                <w:szCs w:val="16"/>
              </w:rPr>
              <w:t>MODIDXHILIM_VOLT_F32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D6B" w:rsidRPr="00AA38E8" w:rsidRDefault="00197352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Single precision float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D6B" w:rsidRPr="00AA38E8" w:rsidRDefault="00197352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Volt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D6B" w:rsidRPr="00AA38E8" w:rsidRDefault="00197352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</w:tr>
      <w:tr w:rsidR="00197352" w:rsidRPr="00AA38E8" w:rsidTr="005768DC">
        <w:trPr>
          <w:trHeight w:val="408"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352" w:rsidRPr="00255D6B" w:rsidRDefault="00197352" w:rsidP="005768DC">
            <w:pPr>
              <w:spacing w:before="60"/>
              <w:rPr>
                <w:rFonts w:cs="Calibri"/>
                <w:sz w:val="16"/>
                <w:szCs w:val="16"/>
              </w:rPr>
            </w:pPr>
            <w:r w:rsidRPr="00255D6B">
              <w:rPr>
                <w:rFonts w:cs="Calibri"/>
                <w:sz w:val="16"/>
                <w:szCs w:val="16"/>
              </w:rPr>
              <w:t>MODIDXLOLIM_VOLT_F32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352" w:rsidRPr="00AA38E8" w:rsidRDefault="00197352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Single precision float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352" w:rsidRPr="00AA38E8" w:rsidRDefault="00197352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Volt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352" w:rsidRPr="00AA38E8" w:rsidRDefault="00197352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</w:t>
            </w:r>
          </w:p>
        </w:tc>
      </w:tr>
    </w:tbl>
    <w:p w:rsidR="00656B0A" w:rsidRPr="00AA38E8" w:rsidRDefault="00656B0A" w:rsidP="00255D6B">
      <w:pPr>
        <w:pStyle w:val="Heading2"/>
        <w:ind w:left="864"/>
        <w:rPr>
          <w:rFonts w:ascii="Calibri" w:hAnsi="Calibri" w:cs="Calibri"/>
        </w:rPr>
      </w:pPr>
    </w:p>
    <w:p w:rsidR="00656B0A" w:rsidRPr="00255D6B" w:rsidRDefault="00656B0A" w:rsidP="00255D6B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93" w:name="_Toc448222187"/>
      <w:r w:rsidRPr="00255D6B">
        <w:rPr>
          <w:rFonts w:ascii="Calibri" w:hAnsi="Calibri" w:cs="Calibri"/>
        </w:rPr>
        <w:t>Global</w:t>
      </w:r>
      <w:bookmarkEnd w:id="93"/>
    </w:p>
    <w:p w:rsidR="00656B0A" w:rsidRPr="007129B5" w:rsidRDefault="00656B0A" w:rsidP="00656B0A">
      <w:pPr>
        <w:rPr>
          <w:rFonts w:cs="Calibri"/>
          <w:i/>
        </w:rPr>
      </w:pPr>
    </w:p>
    <w:tbl>
      <w:tblPr>
        <w:tblW w:w="46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08"/>
      </w:tblGrid>
      <w:tr w:rsidR="00656B0A" w:rsidRPr="00AA38E8" w:rsidTr="002F7809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</w:tr>
      <w:tr w:rsidR="00542129" w:rsidRPr="00AA38E8" w:rsidTr="002F7809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129" w:rsidRPr="00336317" w:rsidRDefault="00542129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656B0A" w:rsidRDefault="00656B0A" w:rsidP="00656B0A">
      <w:pPr>
        <w:rPr>
          <w:rFonts w:cs="Calibri"/>
        </w:rPr>
      </w:pPr>
    </w:p>
    <w:p w:rsidR="00656B0A" w:rsidRPr="00AA38E8" w:rsidRDefault="00656B0A" w:rsidP="002E2AD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94" w:name="_Toc448222188"/>
      <w:r w:rsidRPr="00AA38E8">
        <w:rPr>
          <w:rFonts w:ascii="Calibri" w:hAnsi="Calibri" w:cs="Calibri"/>
        </w:rPr>
        <w:t>Module specific Lookup Tables Constants</w:t>
      </w:r>
      <w:bookmarkEnd w:id="94"/>
    </w:p>
    <w:p w:rsidR="00656B0A" w:rsidRPr="007129B5" w:rsidRDefault="00255D6B" w:rsidP="00656B0A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656B0A" w:rsidRPr="00AA38E8" w:rsidRDefault="00656B0A" w:rsidP="000A0ED7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95" w:name="_Toc448222189"/>
      <w:r w:rsidRPr="00AA38E8">
        <w:rPr>
          <w:rFonts w:ascii="Calibri" w:hAnsi="Calibri" w:cs="Calibri"/>
        </w:rPr>
        <w:lastRenderedPageBreak/>
        <w:t>Software Module Implementation</w:t>
      </w:r>
      <w:bookmarkEnd w:id="95"/>
    </w:p>
    <w:p w:rsidR="00D5295D" w:rsidRPr="00AE640F" w:rsidRDefault="00D5295D" w:rsidP="000A0ED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96" w:name="_Toc338170484"/>
      <w:bookmarkStart w:id="97" w:name="_Toc389214467"/>
      <w:bookmarkStart w:id="98" w:name="_Toc448222190"/>
      <w:r w:rsidRPr="00AE640F">
        <w:rPr>
          <w:rFonts w:ascii="Calibri" w:hAnsi="Calibri" w:cs="Calibri"/>
        </w:rPr>
        <w:t>Sub-Module Functions</w:t>
      </w:r>
      <w:bookmarkEnd w:id="96"/>
      <w:bookmarkEnd w:id="97"/>
      <w:bookmarkEnd w:id="98"/>
      <w:r w:rsidR="00914A69">
        <w:rPr>
          <w:rFonts w:ascii="Calibri" w:hAnsi="Calibri" w:cs="Calibri"/>
        </w:rPr>
        <w:t xml:space="preserve">    </w:t>
      </w:r>
    </w:p>
    <w:p w:rsidR="00656B0A" w:rsidRPr="00AA38E8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99" w:name="_Toc413076079"/>
      <w:bookmarkStart w:id="100" w:name="_Toc413076921"/>
      <w:bookmarkStart w:id="101" w:name="_Toc448222191"/>
      <w:bookmarkEnd w:id="99"/>
      <w:bookmarkEnd w:id="100"/>
      <w:r w:rsidRPr="00AA38E8">
        <w:rPr>
          <w:rFonts w:ascii="Calibri" w:hAnsi="Calibri" w:cs="Calibri"/>
        </w:rPr>
        <w:t>Initialization Functions</w:t>
      </w:r>
      <w:bookmarkEnd w:id="101"/>
    </w:p>
    <w:p w:rsidR="00656B0A" w:rsidRDefault="00A5626A" w:rsidP="00656B0A">
      <w:pPr>
        <w:rPr>
          <w:rFonts w:cs="Calibri"/>
          <w:i/>
        </w:rPr>
      </w:pPr>
      <w:r>
        <w:rPr>
          <w:rFonts w:cs="Calibri"/>
          <w:i/>
        </w:rPr>
        <w:t>MotCurrRegVltgLimr</w:t>
      </w:r>
      <w:r w:rsidR="00CC1793" w:rsidRPr="00CC1793">
        <w:rPr>
          <w:rFonts w:cs="Calibri"/>
          <w:i/>
        </w:rPr>
        <w:t>Init</w:t>
      </w:r>
      <w:r w:rsidR="00D173C8">
        <w:rPr>
          <w:rFonts w:cs="Calibri"/>
          <w:i/>
        </w:rPr>
        <w:t>1</w:t>
      </w:r>
    </w:p>
    <w:p w:rsidR="00C53103" w:rsidRDefault="00C53103" w:rsidP="00C53103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02" w:name="_Toc448222192"/>
      <w:r>
        <w:rPr>
          <w:rFonts w:ascii="Calibri" w:hAnsi="Calibri" w:cs="Calibri"/>
        </w:rPr>
        <w:t>INIT</w:t>
      </w:r>
      <w:r w:rsidRPr="00AA38E8">
        <w:rPr>
          <w:rFonts w:ascii="Calibri" w:hAnsi="Calibri" w:cs="Calibri"/>
        </w:rPr>
        <w:t xml:space="preserve">: </w:t>
      </w:r>
      <w:r w:rsidR="00A5626A">
        <w:rPr>
          <w:rFonts w:ascii="Calibri" w:hAnsi="Calibri" w:cs="Calibri"/>
        </w:rPr>
        <w:t>MotCurrRegVltgLimr</w:t>
      </w:r>
      <w:r w:rsidRPr="00C53103">
        <w:rPr>
          <w:rFonts w:ascii="Calibri" w:hAnsi="Calibri" w:cs="Calibri"/>
        </w:rPr>
        <w:t>Init</w:t>
      </w:r>
      <w:r w:rsidR="00D173C8">
        <w:rPr>
          <w:rFonts w:ascii="Calibri" w:hAnsi="Calibri" w:cs="Calibri"/>
        </w:rPr>
        <w:t>1</w:t>
      </w:r>
      <w:bookmarkEnd w:id="102"/>
    </w:p>
    <w:p w:rsidR="00C53103" w:rsidRPr="00AA38E8" w:rsidRDefault="00C53103" w:rsidP="00C53103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03" w:name="_Toc406065248"/>
      <w:bookmarkStart w:id="104" w:name="_Toc448222193"/>
      <w:r w:rsidRPr="00AA38E8">
        <w:rPr>
          <w:rFonts w:ascii="Calibri" w:hAnsi="Calibri" w:cs="Calibri"/>
        </w:rPr>
        <w:t>Design Rationale</w:t>
      </w:r>
      <w:bookmarkEnd w:id="103"/>
      <w:bookmarkEnd w:id="104"/>
    </w:p>
    <w:p w:rsidR="00C53103" w:rsidRPr="00A26934" w:rsidRDefault="00C53103" w:rsidP="00C53103">
      <w:pPr>
        <w:rPr>
          <w:rFonts w:cs="Calibri"/>
          <w:i/>
        </w:rPr>
      </w:pPr>
      <w:r>
        <w:rPr>
          <w:rFonts w:cs="Calibri"/>
          <w:i/>
        </w:rPr>
        <w:t xml:space="preserve">Design follows </w:t>
      </w:r>
      <w:proofErr w:type="spellStart"/>
      <w:r>
        <w:rPr>
          <w:rFonts w:cs="Calibri"/>
          <w:i/>
        </w:rPr>
        <w:t>implemenetation</w:t>
      </w:r>
      <w:proofErr w:type="spellEnd"/>
      <w:r>
        <w:rPr>
          <w:rFonts w:cs="Calibri"/>
          <w:i/>
        </w:rPr>
        <w:t xml:space="preserve"> in FDD.</w:t>
      </w:r>
    </w:p>
    <w:p w:rsidR="00C53103" w:rsidRPr="00AA38E8" w:rsidRDefault="00C53103" w:rsidP="00C53103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05" w:name="_Toc406065249"/>
      <w:bookmarkStart w:id="106" w:name="_Toc448222194"/>
      <w:r w:rsidRPr="00AA38E8">
        <w:rPr>
          <w:rFonts w:ascii="Calibri" w:hAnsi="Calibri" w:cs="Calibri"/>
        </w:rPr>
        <w:t>Module Outputs</w:t>
      </w:r>
      <w:bookmarkEnd w:id="105"/>
      <w:bookmarkEnd w:id="106"/>
    </w:p>
    <w:p w:rsidR="00C53103" w:rsidRPr="00A26934" w:rsidRDefault="00C53103" w:rsidP="00C53103">
      <w:pPr>
        <w:rPr>
          <w:rFonts w:cs="Calibri"/>
          <w:i/>
        </w:rPr>
      </w:pPr>
      <w:r>
        <w:rPr>
          <w:rFonts w:cs="Calibri"/>
          <w:i/>
        </w:rPr>
        <w:t>Refer ‘</w:t>
      </w:r>
      <w:proofErr w:type="spellStart"/>
      <w:r w:rsidR="00A5626A">
        <w:rPr>
          <w:rFonts w:cs="Calibri"/>
          <w:i/>
        </w:rPr>
        <w:t>MotCurrRegVltgLimr</w:t>
      </w:r>
      <w:r w:rsidRPr="00C53103">
        <w:rPr>
          <w:rFonts w:cs="Calibri"/>
          <w:i/>
        </w:rPr>
        <w:t>Init</w:t>
      </w:r>
      <w:proofErr w:type="spellEnd"/>
      <w:r>
        <w:rPr>
          <w:rFonts w:cs="Calibri"/>
          <w:i/>
        </w:rPr>
        <w:t>’ block in FDD</w:t>
      </w:r>
    </w:p>
    <w:p w:rsidR="00C53103" w:rsidRPr="00AA38E8" w:rsidRDefault="00C53103" w:rsidP="00C53103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07" w:name="_Toc406065250"/>
      <w:bookmarkStart w:id="108" w:name="_Toc448222195"/>
      <w:r w:rsidRPr="00AA38E8">
        <w:rPr>
          <w:rFonts w:ascii="Calibri" w:hAnsi="Calibri" w:cs="Calibri"/>
        </w:rPr>
        <w:t>Module Internal</w:t>
      </w:r>
      <w:bookmarkEnd w:id="107"/>
      <w:bookmarkEnd w:id="108"/>
      <w:r w:rsidRPr="00AA38E8">
        <w:rPr>
          <w:rFonts w:ascii="Calibri" w:hAnsi="Calibri" w:cs="Calibri"/>
        </w:rPr>
        <w:t xml:space="preserve">  </w:t>
      </w:r>
    </w:p>
    <w:p w:rsidR="00C53103" w:rsidRPr="00C53103" w:rsidRDefault="00C53103" w:rsidP="00C53103">
      <w:pPr>
        <w:rPr>
          <w:lang w:bidi="ar-SA"/>
        </w:rPr>
      </w:pPr>
      <w:r>
        <w:rPr>
          <w:lang w:bidi="ar-SA"/>
        </w:rPr>
        <w:t>None</w:t>
      </w:r>
    </w:p>
    <w:p w:rsidR="00656B0A" w:rsidRPr="001B1577" w:rsidRDefault="00E107A7" w:rsidP="00656B0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09" w:name="_Ref382299990"/>
      <w:bookmarkStart w:id="110" w:name="_Toc448222196"/>
      <w:r>
        <w:rPr>
          <w:rFonts w:ascii="Calibri" w:hAnsi="Calibri" w:cs="Calibri"/>
        </w:rPr>
        <w:t>PERIODIC FUNCTIONS</w:t>
      </w:r>
      <w:bookmarkEnd w:id="109"/>
      <w:bookmarkEnd w:id="110"/>
      <w:r>
        <w:rPr>
          <w:rFonts w:ascii="Calibri" w:hAnsi="Calibri" w:cs="Calibri"/>
        </w:rPr>
        <w:t xml:space="preserve">  </w:t>
      </w:r>
    </w:p>
    <w:p w:rsidR="00D173C8" w:rsidRDefault="00D173C8" w:rsidP="00D173C8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11" w:name="_Toc448222197"/>
      <w:r>
        <w:rPr>
          <w:rFonts w:ascii="Calibri" w:hAnsi="Calibri" w:cs="Calibri"/>
        </w:rPr>
        <w:t>INIT</w:t>
      </w:r>
      <w:r w:rsidRPr="00AA38E8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MotCurrRegVltgLimrPER1</w:t>
      </w:r>
      <w:bookmarkEnd w:id="111"/>
    </w:p>
    <w:p w:rsidR="00D173C8" w:rsidRPr="00AA38E8" w:rsidRDefault="00D173C8" w:rsidP="00D173C8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12" w:name="_Toc448222198"/>
      <w:r w:rsidRPr="00AA38E8">
        <w:rPr>
          <w:rFonts w:ascii="Calibri" w:hAnsi="Calibri" w:cs="Calibri"/>
        </w:rPr>
        <w:t>Design Rationale</w:t>
      </w:r>
      <w:bookmarkEnd w:id="112"/>
    </w:p>
    <w:p w:rsidR="00D173C8" w:rsidRPr="00A26934" w:rsidRDefault="00D173C8" w:rsidP="00D173C8">
      <w:pPr>
        <w:rPr>
          <w:rFonts w:cs="Calibri"/>
          <w:i/>
        </w:rPr>
      </w:pPr>
      <w:r>
        <w:rPr>
          <w:rFonts w:cs="Calibri"/>
          <w:i/>
        </w:rPr>
        <w:t xml:space="preserve">Design follows </w:t>
      </w:r>
      <w:proofErr w:type="spellStart"/>
      <w:r>
        <w:rPr>
          <w:rFonts w:cs="Calibri"/>
          <w:i/>
        </w:rPr>
        <w:t>implemenetation</w:t>
      </w:r>
      <w:proofErr w:type="spellEnd"/>
      <w:r>
        <w:rPr>
          <w:rFonts w:cs="Calibri"/>
          <w:i/>
        </w:rPr>
        <w:t xml:space="preserve"> in FDD.</w:t>
      </w:r>
    </w:p>
    <w:p w:rsidR="00D173C8" w:rsidRPr="00AA38E8" w:rsidRDefault="00D173C8" w:rsidP="00D173C8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13" w:name="_Toc448222199"/>
      <w:r w:rsidRPr="00AA38E8">
        <w:rPr>
          <w:rFonts w:ascii="Calibri" w:hAnsi="Calibri" w:cs="Calibri"/>
        </w:rPr>
        <w:t>Module Outputs</w:t>
      </w:r>
      <w:bookmarkEnd w:id="113"/>
    </w:p>
    <w:p w:rsidR="00D173C8" w:rsidRPr="00D173C8" w:rsidRDefault="00D173C8" w:rsidP="00D173C8">
      <w:pPr>
        <w:rPr>
          <w:rFonts w:cs="Calibri"/>
          <w:i/>
        </w:rPr>
      </w:pPr>
      <w:r w:rsidRPr="00D173C8">
        <w:rPr>
          <w:rFonts w:cs="Calibri"/>
          <w:i/>
        </w:rPr>
        <w:t xml:space="preserve">Design follows </w:t>
      </w:r>
      <w:proofErr w:type="spellStart"/>
      <w:r w:rsidRPr="00D173C8">
        <w:rPr>
          <w:rFonts w:cs="Calibri"/>
          <w:i/>
        </w:rPr>
        <w:t>implemenetation</w:t>
      </w:r>
      <w:proofErr w:type="spellEnd"/>
      <w:r w:rsidRPr="00D173C8">
        <w:rPr>
          <w:rFonts w:cs="Calibri"/>
          <w:i/>
        </w:rPr>
        <w:t xml:space="preserve"> in FDD.</w:t>
      </w:r>
    </w:p>
    <w:p w:rsidR="00D173C8" w:rsidRPr="00A26934" w:rsidRDefault="00D173C8" w:rsidP="00D173C8">
      <w:pPr>
        <w:rPr>
          <w:rFonts w:cs="Calibri"/>
          <w:i/>
        </w:rPr>
      </w:pPr>
    </w:p>
    <w:p w:rsidR="008E1AB4" w:rsidRDefault="008E1AB4" w:rsidP="0075257E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lang w:bidi="ar-SA"/>
        </w:rPr>
      </w:pPr>
    </w:p>
    <w:p w:rsidR="00656B0A" w:rsidRPr="00AA38E8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14" w:name="_Toc382297371"/>
      <w:bookmarkStart w:id="115" w:name="_Toc383611535"/>
      <w:bookmarkStart w:id="116" w:name="_Toc389213022"/>
      <w:bookmarkStart w:id="117" w:name="_Toc382297372"/>
      <w:bookmarkStart w:id="118" w:name="_Toc383611536"/>
      <w:bookmarkStart w:id="119" w:name="_Toc389213023"/>
      <w:bookmarkStart w:id="120" w:name="_Toc382297373"/>
      <w:bookmarkStart w:id="121" w:name="_Toc383611537"/>
      <w:bookmarkStart w:id="122" w:name="_Toc389213024"/>
      <w:bookmarkStart w:id="123" w:name="_Toc382297374"/>
      <w:bookmarkStart w:id="124" w:name="_Toc383611538"/>
      <w:bookmarkStart w:id="125" w:name="_Toc389213025"/>
      <w:bookmarkStart w:id="126" w:name="_Toc382297375"/>
      <w:bookmarkStart w:id="127" w:name="_Toc383611539"/>
      <w:bookmarkStart w:id="128" w:name="_Toc389213026"/>
      <w:bookmarkStart w:id="129" w:name="_Toc382297376"/>
      <w:bookmarkStart w:id="130" w:name="_Toc383611540"/>
      <w:bookmarkStart w:id="131" w:name="_Toc389213027"/>
      <w:bookmarkStart w:id="132" w:name="_Toc382297377"/>
      <w:bookmarkStart w:id="133" w:name="_Toc383611541"/>
      <w:bookmarkStart w:id="134" w:name="_Toc389213028"/>
      <w:bookmarkStart w:id="135" w:name="_Toc382297378"/>
      <w:bookmarkStart w:id="136" w:name="_Toc383611542"/>
      <w:bookmarkStart w:id="137" w:name="_Toc389213029"/>
      <w:bookmarkStart w:id="138" w:name="_Toc382297379"/>
      <w:bookmarkStart w:id="139" w:name="_Toc383611543"/>
      <w:bookmarkStart w:id="140" w:name="_Toc389213030"/>
      <w:bookmarkStart w:id="141" w:name="_Toc382297380"/>
      <w:bookmarkStart w:id="142" w:name="_Toc383611544"/>
      <w:bookmarkStart w:id="143" w:name="_Toc389213031"/>
      <w:bookmarkStart w:id="144" w:name="_Toc382297381"/>
      <w:bookmarkStart w:id="145" w:name="_Toc383611545"/>
      <w:bookmarkStart w:id="146" w:name="_Toc389213032"/>
      <w:bookmarkStart w:id="147" w:name="_Toc382297382"/>
      <w:bookmarkStart w:id="148" w:name="_Toc383611546"/>
      <w:bookmarkStart w:id="149" w:name="_Toc389213033"/>
      <w:bookmarkStart w:id="150" w:name="_Toc382297383"/>
      <w:bookmarkStart w:id="151" w:name="_Toc383611547"/>
      <w:bookmarkStart w:id="152" w:name="_Toc389213034"/>
      <w:bookmarkStart w:id="153" w:name="_Toc382295908"/>
      <w:bookmarkStart w:id="154" w:name="_Toc382297384"/>
      <w:bookmarkStart w:id="155" w:name="_Toc383611548"/>
      <w:bookmarkStart w:id="156" w:name="_Toc389213035"/>
      <w:bookmarkStart w:id="157" w:name="_Toc382295909"/>
      <w:bookmarkStart w:id="158" w:name="_Toc382297385"/>
      <w:bookmarkStart w:id="159" w:name="_Toc383611549"/>
      <w:bookmarkStart w:id="160" w:name="_Toc389213036"/>
      <w:bookmarkStart w:id="161" w:name="_Toc382295910"/>
      <w:bookmarkStart w:id="162" w:name="_Toc382297386"/>
      <w:bookmarkStart w:id="163" w:name="_Toc383611550"/>
      <w:bookmarkStart w:id="164" w:name="_Toc389213037"/>
      <w:bookmarkStart w:id="165" w:name="_Toc382295911"/>
      <w:bookmarkStart w:id="166" w:name="_Toc382297387"/>
      <w:bookmarkStart w:id="167" w:name="_Toc383611551"/>
      <w:bookmarkStart w:id="168" w:name="_Toc389213038"/>
      <w:bookmarkStart w:id="169" w:name="_Toc382295912"/>
      <w:bookmarkStart w:id="170" w:name="_Toc382297388"/>
      <w:bookmarkStart w:id="171" w:name="_Toc383611552"/>
      <w:bookmarkStart w:id="172" w:name="_Toc389213039"/>
      <w:bookmarkStart w:id="173" w:name="_Toc382295913"/>
      <w:bookmarkStart w:id="174" w:name="_Toc382297389"/>
      <w:bookmarkStart w:id="175" w:name="_Toc383611553"/>
      <w:bookmarkStart w:id="176" w:name="_Toc389213040"/>
      <w:bookmarkStart w:id="177" w:name="_Toc382295914"/>
      <w:bookmarkStart w:id="178" w:name="_Toc382297390"/>
      <w:bookmarkStart w:id="179" w:name="_Toc383611554"/>
      <w:bookmarkStart w:id="180" w:name="_Toc389213041"/>
      <w:bookmarkStart w:id="181" w:name="_Toc382295915"/>
      <w:bookmarkStart w:id="182" w:name="_Toc382297391"/>
      <w:bookmarkStart w:id="183" w:name="_Toc383611555"/>
      <w:bookmarkStart w:id="184" w:name="_Toc389213042"/>
      <w:bookmarkStart w:id="185" w:name="_Ref382299966"/>
      <w:bookmarkStart w:id="186" w:name="_Toc448222200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r w:rsidRPr="00AA38E8">
        <w:rPr>
          <w:rFonts w:ascii="Calibri" w:hAnsi="Calibri" w:cs="Calibri"/>
        </w:rPr>
        <w:t>Interrupt Functions</w:t>
      </w:r>
      <w:bookmarkEnd w:id="185"/>
      <w:bookmarkEnd w:id="186"/>
    </w:p>
    <w:p w:rsidR="00656B0A" w:rsidRPr="0033680E" w:rsidRDefault="00CB757E" w:rsidP="00656B0A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656B0A" w:rsidRDefault="00656B0A" w:rsidP="00656B0A">
      <w:pPr>
        <w:rPr>
          <w:rFonts w:cs="Calibri"/>
        </w:rPr>
      </w:pPr>
    </w:p>
    <w:p w:rsidR="00C27725" w:rsidRPr="00AA38E8" w:rsidRDefault="00C27725" w:rsidP="00656B0A">
      <w:pPr>
        <w:rPr>
          <w:rFonts w:cs="Calibri"/>
        </w:rPr>
      </w:pPr>
    </w:p>
    <w:p w:rsidR="00656B0A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r w:rsidRPr="00AA38E8">
        <w:rPr>
          <w:rFonts w:ascii="Calibri" w:hAnsi="Calibri" w:cs="Calibri"/>
        </w:rPr>
        <w:br w:type="page"/>
      </w:r>
      <w:bookmarkStart w:id="187" w:name="_Toc448222201"/>
      <w:r w:rsidR="00B262EB">
        <w:rPr>
          <w:rFonts w:ascii="Calibri" w:hAnsi="Calibri" w:cs="Calibri"/>
        </w:rPr>
        <w:lastRenderedPageBreak/>
        <w:t>Server runnables</w:t>
      </w:r>
      <w:bookmarkEnd w:id="187"/>
    </w:p>
    <w:p w:rsidR="00813DF4" w:rsidRPr="0002711E" w:rsidRDefault="00D173C8" w:rsidP="00813DF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813DF4" w:rsidRPr="00AA38E8" w:rsidRDefault="00813DF4" w:rsidP="00813DF4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88" w:name="_Toc448222202"/>
      <w:r w:rsidRPr="00AA38E8">
        <w:rPr>
          <w:rFonts w:ascii="Calibri" w:hAnsi="Calibri" w:cs="Calibri"/>
        </w:rPr>
        <w:t>Store Local copy of outputs into Module Outputs</w:t>
      </w:r>
      <w:bookmarkEnd w:id="188"/>
    </w:p>
    <w:p w:rsidR="00813DF4" w:rsidRPr="0002711E" w:rsidRDefault="00813DF4" w:rsidP="00813DF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656B0A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89" w:name="_Toc413076094"/>
      <w:bookmarkStart w:id="190" w:name="_Toc413076936"/>
      <w:bookmarkStart w:id="191" w:name="_Toc413076095"/>
      <w:bookmarkStart w:id="192" w:name="_Toc413076937"/>
      <w:bookmarkStart w:id="193" w:name="_Toc413076096"/>
      <w:bookmarkStart w:id="194" w:name="_Toc413076938"/>
      <w:bookmarkStart w:id="195" w:name="_Toc413076097"/>
      <w:bookmarkStart w:id="196" w:name="_Toc413076939"/>
      <w:bookmarkStart w:id="197" w:name="_Toc413076098"/>
      <w:bookmarkStart w:id="198" w:name="_Toc413076940"/>
      <w:bookmarkStart w:id="199" w:name="_Toc413076099"/>
      <w:bookmarkStart w:id="200" w:name="_Toc413076941"/>
      <w:bookmarkStart w:id="201" w:name="_Toc413076100"/>
      <w:bookmarkStart w:id="202" w:name="_Toc413076942"/>
      <w:bookmarkStart w:id="203" w:name="_Toc413076101"/>
      <w:bookmarkStart w:id="204" w:name="_Toc413076943"/>
      <w:bookmarkStart w:id="205" w:name="_Toc413076102"/>
      <w:bookmarkStart w:id="206" w:name="_Toc413076944"/>
      <w:bookmarkStart w:id="207" w:name="_Toc413076103"/>
      <w:bookmarkStart w:id="208" w:name="_Toc413076945"/>
      <w:bookmarkStart w:id="209" w:name="_Toc382297405"/>
      <w:bookmarkStart w:id="210" w:name="_Toc383611575"/>
      <w:bookmarkStart w:id="211" w:name="_Toc389213062"/>
      <w:bookmarkStart w:id="212" w:name="_Toc448222203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r w:rsidRPr="00AA38E8">
        <w:rPr>
          <w:rFonts w:ascii="Calibri" w:hAnsi="Calibri" w:cs="Calibri"/>
        </w:rPr>
        <w:t>Local Function/Macro Definitions</w:t>
      </w:r>
      <w:bookmarkEnd w:id="212"/>
    </w:p>
    <w:p w:rsidR="00BD6310" w:rsidRPr="00AA38E8" w:rsidRDefault="00BD6310" w:rsidP="00BD6310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213" w:name="_Toc448222204"/>
      <w:r w:rsidRPr="00BD6310">
        <w:rPr>
          <w:rFonts w:ascii="Calibri" w:hAnsi="Calibri" w:cs="Calibri"/>
        </w:rPr>
        <w:t xml:space="preserve"> </w:t>
      </w:r>
      <w:r w:rsidR="004213A2">
        <w:rPr>
          <w:rFonts w:ascii="Calibri" w:hAnsi="Calibri" w:cs="Calibri"/>
        </w:rPr>
        <w:t>Local function #1</w:t>
      </w:r>
      <w:bookmarkEnd w:id="213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1"/>
        <w:gridCol w:w="4089"/>
        <w:gridCol w:w="936"/>
        <w:gridCol w:w="956"/>
        <w:gridCol w:w="1326"/>
      </w:tblGrid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D6310">
              <w:rPr>
                <w:rFonts w:cs="Calibri"/>
                <w:sz w:val="16"/>
              </w:rPr>
              <w:t>KpKiCtrl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BD6310" w:rsidRPr="00AA38E8" w:rsidRDefault="00BD6310" w:rsidP="005768D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BD6310" w:rsidRPr="00AA38E8" w:rsidRDefault="00BD6310" w:rsidP="005768D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BD6310" w:rsidRPr="00AA38E8" w:rsidRDefault="00BD6310" w:rsidP="005768D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sz w:val="16"/>
              </w:rPr>
            </w:pPr>
            <w:r w:rsidRPr="00BD6310">
              <w:rPr>
                <w:rFonts w:cs="Calibri"/>
                <w:sz w:val="16"/>
              </w:rPr>
              <w:t>MotPropGain_Ohm_T_f32</w:t>
            </w:r>
          </w:p>
        </w:tc>
        <w:tc>
          <w:tcPr>
            <w:tcW w:w="990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BD6310" w:rsidRPr="00AA38E8" w:rsidRDefault="009A5C8B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BD6310" w:rsidRPr="00AA38E8" w:rsidRDefault="009A5C8B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2.25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sz w:val="16"/>
              </w:rPr>
            </w:pPr>
            <w:r w:rsidRPr="00BD6310">
              <w:rPr>
                <w:rFonts w:cs="Calibri"/>
                <w:sz w:val="16"/>
              </w:rPr>
              <w:t>MotIntglGain_Ohm_T_f32</w:t>
            </w:r>
          </w:p>
        </w:tc>
        <w:tc>
          <w:tcPr>
            <w:tcW w:w="990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BD6310" w:rsidRPr="00AA38E8" w:rsidRDefault="009A5C8B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BD6310" w:rsidRPr="00AA38E8" w:rsidRDefault="009A5C8B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3.6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D6310" w:rsidRDefault="00BD6310" w:rsidP="005768D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D6310">
              <w:rPr>
                <w:rFonts w:cs="Calibri"/>
                <w:sz w:val="16"/>
              </w:rPr>
              <w:t>SysSt_Cnt_T_enum</w:t>
            </w:r>
            <w:proofErr w:type="spellEnd"/>
          </w:p>
        </w:tc>
        <w:tc>
          <w:tcPr>
            <w:tcW w:w="990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</w:p>
        </w:tc>
        <w:tc>
          <w:tcPr>
            <w:tcW w:w="990" w:type="dxa"/>
          </w:tcPr>
          <w:p w:rsidR="00BD6310" w:rsidRPr="00AA38E8" w:rsidRDefault="009A5C8B" w:rsidP="005768DC">
            <w:pPr>
              <w:spacing w:before="60"/>
              <w:rPr>
                <w:rFonts w:cs="Calibri"/>
                <w:sz w:val="16"/>
              </w:rPr>
            </w:pPr>
            <w:r w:rsidRPr="009A5C8B">
              <w:rPr>
                <w:rFonts w:cs="Calibri"/>
                <w:sz w:val="16"/>
              </w:rPr>
              <w:t>SYSST_DI</w:t>
            </w:r>
          </w:p>
        </w:tc>
        <w:tc>
          <w:tcPr>
            <w:tcW w:w="990" w:type="dxa"/>
          </w:tcPr>
          <w:p w:rsidR="00BD6310" w:rsidRPr="00AA38E8" w:rsidRDefault="009A5C8B" w:rsidP="005768DC">
            <w:pPr>
              <w:spacing w:before="60"/>
              <w:rPr>
                <w:rFonts w:cs="Calibri"/>
                <w:sz w:val="16"/>
              </w:rPr>
            </w:pPr>
            <w:r w:rsidRPr="009A5C8B">
              <w:rPr>
                <w:rFonts w:cs="Calibri"/>
                <w:sz w:val="16"/>
              </w:rPr>
              <w:t>SYSST_WRMININ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 w:rsidRPr="00BD6310">
              <w:rPr>
                <w:rFonts w:cs="Calibri"/>
                <w:sz w:val="16"/>
              </w:rPr>
              <w:t>CmdErr_Ampr_T_f32</w:t>
            </w:r>
          </w:p>
        </w:tc>
        <w:tc>
          <w:tcPr>
            <w:tcW w:w="990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BD6310" w:rsidRPr="00AA38E8" w:rsidRDefault="009A5C8B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-200</w:t>
            </w:r>
          </w:p>
        </w:tc>
        <w:tc>
          <w:tcPr>
            <w:tcW w:w="990" w:type="dxa"/>
          </w:tcPr>
          <w:p w:rsidR="00BD6310" w:rsidRPr="00AA38E8" w:rsidRDefault="009A5C8B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400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D6310" w:rsidRP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 w:rsidRPr="00BD6310">
              <w:rPr>
                <w:rFonts w:cs="Calibri"/>
                <w:sz w:val="16"/>
              </w:rPr>
              <w:t>MotVltgIntglCmdPrev_Volt_T_f32</w:t>
            </w:r>
          </w:p>
        </w:tc>
        <w:tc>
          <w:tcPr>
            <w:tcW w:w="990" w:type="dxa"/>
          </w:tcPr>
          <w:p w:rsid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BD6310" w:rsidRDefault="009A5C8B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-1000</w:t>
            </w:r>
          </w:p>
        </w:tc>
        <w:tc>
          <w:tcPr>
            <w:tcW w:w="990" w:type="dxa"/>
          </w:tcPr>
          <w:p w:rsidR="00BD6310" w:rsidRDefault="009A5C8B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1000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D6310" w:rsidRP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 w:rsidRPr="00BD6310">
              <w:rPr>
                <w:rFonts w:cs="Calibri"/>
                <w:sz w:val="16"/>
              </w:rPr>
              <w:t>MotCurrRegVltgLimrMotVltgPropCmd_Volt_T_f32</w:t>
            </w:r>
          </w:p>
        </w:tc>
        <w:tc>
          <w:tcPr>
            <w:tcW w:w="990" w:type="dxa"/>
          </w:tcPr>
          <w:p w:rsid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-26.5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26.5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D6310" w:rsidRP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 w:rsidRPr="00BD6310">
              <w:rPr>
                <w:rFonts w:cs="Calibri"/>
                <w:sz w:val="16"/>
              </w:rPr>
              <w:t>MotCurrRegVltgLimrMotVltgIntglPreLim_Volt_T_f32</w:t>
            </w:r>
          </w:p>
        </w:tc>
        <w:tc>
          <w:tcPr>
            <w:tcW w:w="990" w:type="dxa"/>
          </w:tcPr>
          <w:p w:rsid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-26.5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26.5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D6310" w:rsidRP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 w:rsidRPr="00BD6310">
              <w:rPr>
                <w:rFonts w:cs="Calibri"/>
                <w:sz w:val="16"/>
              </w:rPr>
              <w:t>MotVltgIntglLoLim_Volt_T_f32</w:t>
            </w:r>
          </w:p>
        </w:tc>
        <w:tc>
          <w:tcPr>
            <w:tcW w:w="990" w:type="dxa"/>
          </w:tcPr>
          <w:p w:rsid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-31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D6310" w:rsidRP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 w:rsidRPr="00BD6310">
              <w:rPr>
                <w:rFonts w:cs="Calibri"/>
                <w:sz w:val="16"/>
              </w:rPr>
              <w:t>MotVltgIntglHiLim_Volt_T_f32</w:t>
            </w:r>
          </w:p>
        </w:tc>
        <w:tc>
          <w:tcPr>
            <w:tcW w:w="990" w:type="dxa"/>
          </w:tcPr>
          <w:p w:rsid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31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D6310" w:rsidRP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 w:rsidRPr="00BD6310">
              <w:rPr>
                <w:rFonts w:cs="Calibri"/>
                <w:sz w:val="16"/>
              </w:rPr>
              <w:t>MotVltgPropCmd_Volt_T_f32</w:t>
            </w:r>
          </w:p>
        </w:tc>
        <w:tc>
          <w:tcPr>
            <w:tcW w:w="990" w:type="dxa"/>
          </w:tcPr>
          <w:p w:rsid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BD6310" w:rsidRDefault="006279BF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-26.5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26.5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 w:rsidRPr="00BD6310">
              <w:rPr>
                <w:rFonts w:cs="Calibri"/>
                <w:sz w:val="16"/>
              </w:rPr>
              <w:t>MotVltgIntglCmd_Volt_T_f32</w:t>
            </w:r>
          </w:p>
        </w:tc>
        <w:tc>
          <w:tcPr>
            <w:tcW w:w="990" w:type="dxa"/>
          </w:tcPr>
          <w:p w:rsid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26.5</w:t>
            </w:r>
          </w:p>
        </w:tc>
      </w:tr>
    </w:tbl>
    <w:p w:rsidR="00BD6310" w:rsidRPr="0002711E" w:rsidRDefault="00BD6310" w:rsidP="00BD6310">
      <w:pPr>
        <w:rPr>
          <w:rFonts w:cs="Calibri"/>
          <w:i/>
        </w:rPr>
      </w:pPr>
    </w:p>
    <w:p w:rsidR="004213A2" w:rsidRDefault="00BD6310" w:rsidP="003F0B57">
      <w:pPr>
        <w:pStyle w:val="ListParagraph"/>
        <w:ind w:left="360"/>
        <w:rPr>
          <w:rFonts w:cs="Calibri"/>
          <w:sz w:val="16"/>
        </w:rPr>
      </w:pPr>
      <w:r>
        <w:rPr>
          <w:rFonts w:cs="Calibri"/>
          <w:sz w:val="16"/>
          <w:szCs w:val="16"/>
        </w:rPr>
        <w:t>*</w:t>
      </w:r>
      <w:r w:rsidRPr="00BD6310">
        <w:rPr>
          <w:rFonts w:cs="Calibri"/>
          <w:sz w:val="16"/>
        </w:rPr>
        <w:t xml:space="preserve"> MotVltgPropCmd_Volt_T_f32</w:t>
      </w:r>
      <w:r>
        <w:rPr>
          <w:rFonts w:cs="Calibri"/>
          <w:sz w:val="16"/>
        </w:rPr>
        <w:t xml:space="preserve"> and *</w:t>
      </w:r>
      <w:r w:rsidRPr="00BD6310">
        <w:rPr>
          <w:rFonts w:cs="Calibri"/>
          <w:sz w:val="16"/>
        </w:rPr>
        <w:t xml:space="preserve"> MotVltgIntglCmd_Volt_T_f32</w:t>
      </w:r>
      <w:r>
        <w:rPr>
          <w:rFonts w:cs="Calibri"/>
          <w:sz w:val="16"/>
        </w:rPr>
        <w:t xml:space="preserve"> are outputs of this function.</w:t>
      </w:r>
    </w:p>
    <w:p w:rsidR="004213A2" w:rsidRPr="00AA38E8" w:rsidRDefault="004213A2" w:rsidP="004213A2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214" w:name="_Toc448222205"/>
      <w:r>
        <w:rPr>
          <w:rFonts w:ascii="Calibri" w:hAnsi="Calibri" w:cs="Calibri"/>
        </w:rPr>
        <w:t>Local function #2</w:t>
      </w:r>
      <w:bookmarkEnd w:id="214"/>
      <w:r>
        <w:rPr>
          <w:rFonts w:ascii="Calibri" w:hAnsi="Calibri" w:cs="Calibri"/>
        </w:rPr>
        <w:t xml:space="preserve"> 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4213A2" w:rsidRPr="00AA38E8" w:rsidTr="005768DC">
        <w:tc>
          <w:tcPr>
            <w:tcW w:w="1779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4213A2">
              <w:rPr>
                <w:rFonts w:cs="Calibri"/>
                <w:sz w:val="16"/>
              </w:rPr>
              <w:t>ErrorCalcQax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4213A2" w:rsidRPr="00AA38E8" w:rsidRDefault="004213A2" w:rsidP="005768D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4213A2" w:rsidRPr="00AA38E8" w:rsidRDefault="004213A2" w:rsidP="005768D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4213A2" w:rsidRPr="00AA38E8" w:rsidRDefault="004213A2" w:rsidP="005768D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4213A2" w:rsidRPr="00AA38E8" w:rsidTr="005768DC">
        <w:tc>
          <w:tcPr>
            <w:tcW w:w="1779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4213A2" w:rsidRPr="00AA38E8" w:rsidRDefault="004213A2" w:rsidP="004213A2">
            <w:pPr>
              <w:spacing w:before="60"/>
              <w:rPr>
                <w:rFonts w:cs="Calibri"/>
                <w:sz w:val="16"/>
              </w:rPr>
            </w:pPr>
            <w:r w:rsidRPr="004213A2">
              <w:rPr>
                <w:rFonts w:cs="Calibri"/>
                <w:sz w:val="16"/>
              </w:rPr>
              <w:t>QaxCurrCmd_Ampr_T_f32</w:t>
            </w:r>
          </w:p>
        </w:tc>
        <w:tc>
          <w:tcPr>
            <w:tcW w:w="990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  <w:r w:rsidR="004E4B38">
              <w:rPr>
                <w:rFonts w:cs="Calibri"/>
                <w:sz w:val="16"/>
              </w:rPr>
              <w:t>200</w:t>
            </w:r>
          </w:p>
        </w:tc>
        <w:tc>
          <w:tcPr>
            <w:tcW w:w="990" w:type="dxa"/>
          </w:tcPr>
          <w:p w:rsidR="004213A2" w:rsidRPr="00AA38E8" w:rsidRDefault="004E4B38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200</w:t>
            </w:r>
          </w:p>
        </w:tc>
      </w:tr>
      <w:tr w:rsidR="004213A2" w:rsidRPr="00AA38E8" w:rsidTr="005768DC">
        <w:tc>
          <w:tcPr>
            <w:tcW w:w="1779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sz w:val="16"/>
              </w:rPr>
            </w:pPr>
            <w:r w:rsidRPr="004213A2">
              <w:rPr>
                <w:rFonts w:cs="Calibri"/>
                <w:sz w:val="16"/>
              </w:rPr>
              <w:t>QaxRplCmd_Ampr_T_f32</w:t>
            </w:r>
          </w:p>
        </w:tc>
        <w:tc>
          <w:tcPr>
            <w:tcW w:w="990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4213A2" w:rsidRPr="00AA38E8" w:rsidRDefault="004E4B38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-29</w:t>
            </w:r>
          </w:p>
        </w:tc>
        <w:tc>
          <w:tcPr>
            <w:tcW w:w="990" w:type="dxa"/>
          </w:tcPr>
          <w:p w:rsidR="004213A2" w:rsidRPr="00AA38E8" w:rsidRDefault="004E4B38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29</w:t>
            </w:r>
          </w:p>
        </w:tc>
      </w:tr>
      <w:tr w:rsidR="004213A2" w:rsidRPr="00AA38E8" w:rsidTr="005768DC">
        <w:tc>
          <w:tcPr>
            <w:tcW w:w="1779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4213A2" w:rsidRDefault="004213A2" w:rsidP="005768DC">
            <w:pPr>
              <w:spacing w:before="60"/>
              <w:rPr>
                <w:rFonts w:cs="Calibri"/>
                <w:sz w:val="16"/>
              </w:rPr>
            </w:pPr>
            <w:r w:rsidRPr="004213A2">
              <w:rPr>
                <w:rFonts w:cs="Calibri"/>
                <w:sz w:val="16"/>
              </w:rPr>
              <w:t>QaxCoggCmd_Ampr_T_f32</w:t>
            </w:r>
          </w:p>
        </w:tc>
        <w:tc>
          <w:tcPr>
            <w:tcW w:w="990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4213A2" w:rsidRPr="00AA38E8" w:rsidRDefault="004E4B38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-6</w:t>
            </w:r>
          </w:p>
        </w:tc>
        <w:tc>
          <w:tcPr>
            <w:tcW w:w="990" w:type="dxa"/>
          </w:tcPr>
          <w:p w:rsidR="004213A2" w:rsidRPr="00AA38E8" w:rsidRDefault="004E4B38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</w:t>
            </w:r>
          </w:p>
        </w:tc>
      </w:tr>
      <w:tr w:rsidR="004213A2" w:rsidRPr="00AA38E8" w:rsidTr="005768DC">
        <w:tc>
          <w:tcPr>
            <w:tcW w:w="1779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4213A2" w:rsidRDefault="00C514E7" w:rsidP="00C514E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QaxCurrModif_Ampr_T_f32</w:t>
            </w:r>
          </w:p>
        </w:tc>
        <w:tc>
          <w:tcPr>
            <w:tcW w:w="990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4213A2" w:rsidRPr="00AA38E8" w:rsidRDefault="004E4B38" w:rsidP="00293C2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-200</w:t>
            </w:r>
          </w:p>
        </w:tc>
        <w:tc>
          <w:tcPr>
            <w:tcW w:w="990" w:type="dxa"/>
          </w:tcPr>
          <w:p w:rsidR="004213A2" w:rsidRPr="00AA38E8" w:rsidRDefault="004E4B38" w:rsidP="00293C2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200</w:t>
            </w:r>
          </w:p>
        </w:tc>
      </w:tr>
      <w:tr w:rsidR="004213A2" w:rsidRPr="00AA38E8" w:rsidTr="005768DC">
        <w:tc>
          <w:tcPr>
            <w:tcW w:w="1779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4213A2" w:rsidRPr="00BD6310" w:rsidRDefault="004213A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>
              <w:t xml:space="preserve"> </w:t>
            </w:r>
            <w:r w:rsidRPr="004213A2">
              <w:rPr>
                <w:rFonts w:cs="Calibri"/>
                <w:sz w:val="16"/>
              </w:rPr>
              <w:t>QaxCmdFinal_Ampr_T_f32</w:t>
            </w:r>
          </w:p>
        </w:tc>
        <w:tc>
          <w:tcPr>
            <w:tcW w:w="990" w:type="dxa"/>
          </w:tcPr>
          <w:p w:rsidR="004213A2" w:rsidRDefault="004213A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4213A2" w:rsidRDefault="00326115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-200</w:t>
            </w:r>
          </w:p>
        </w:tc>
        <w:tc>
          <w:tcPr>
            <w:tcW w:w="990" w:type="dxa"/>
          </w:tcPr>
          <w:p w:rsidR="004213A2" w:rsidRDefault="00326115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200</w:t>
            </w:r>
          </w:p>
        </w:tc>
      </w:tr>
      <w:tr w:rsidR="004213A2" w:rsidRPr="00AA38E8" w:rsidTr="005768DC">
        <w:tc>
          <w:tcPr>
            <w:tcW w:w="1779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  <w:r>
              <w:rPr>
                <w:rFonts w:cs="Calibri"/>
                <w:b/>
                <w:bCs/>
                <w:sz w:val="16"/>
              </w:rPr>
              <w:t>Returns</w:t>
            </w:r>
          </w:p>
        </w:tc>
        <w:tc>
          <w:tcPr>
            <w:tcW w:w="4179" w:type="dxa"/>
          </w:tcPr>
          <w:p w:rsidR="004213A2" w:rsidRPr="00BD6310" w:rsidRDefault="004213A2" w:rsidP="005768DC">
            <w:pPr>
              <w:spacing w:before="60"/>
              <w:rPr>
                <w:rFonts w:cs="Calibri"/>
                <w:sz w:val="16"/>
              </w:rPr>
            </w:pPr>
            <w:r w:rsidRPr="004213A2">
              <w:rPr>
                <w:rFonts w:cs="Calibri"/>
                <w:sz w:val="16"/>
              </w:rPr>
              <w:t>CmdErrQax_Ampr_T_f32</w:t>
            </w:r>
          </w:p>
        </w:tc>
        <w:tc>
          <w:tcPr>
            <w:tcW w:w="990" w:type="dxa"/>
          </w:tcPr>
          <w:p w:rsidR="004213A2" w:rsidRDefault="004213A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4213A2" w:rsidRDefault="00D56EF4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-200</w:t>
            </w:r>
          </w:p>
        </w:tc>
        <w:tc>
          <w:tcPr>
            <w:tcW w:w="990" w:type="dxa"/>
          </w:tcPr>
          <w:p w:rsidR="004213A2" w:rsidRDefault="00D56EF4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400</w:t>
            </w:r>
          </w:p>
        </w:tc>
      </w:tr>
    </w:tbl>
    <w:p w:rsidR="004213A2" w:rsidRPr="0002711E" w:rsidRDefault="004213A2" w:rsidP="004213A2">
      <w:pPr>
        <w:rPr>
          <w:rFonts w:cs="Calibri"/>
          <w:i/>
        </w:rPr>
      </w:pPr>
    </w:p>
    <w:p w:rsidR="004213A2" w:rsidRDefault="004213A2" w:rsidP="004213A2">
      <w:pPr>
        <w:pStyle w:val="ListParagraph"/>
        <w:ind w:left="360"/>
        <w:rPr>
          <w:rFonts w:cs="Calibri"/>
          <w:sz w:val="16"/>
        </w:rPr>
      </w:pPr>
      <w:r>
        <w:rPr>
          <w:rFonts w:cs="Calibri"/>
          <w:sz w:val="16"/>
          <w:szCs w:val="16"/>
        </w:rPr>
        <w:t>*</w:t>
      </w:r>
      <w:r w:rsidR="004A65A9" w:rsidRPr="004213A2">
        <w:rPr>
          <w:rFonts w:cs="Calibri"/>
          <w:sz w:val="16"/>
        </w:rPr>
        <w:t>QaxCmdFinal_Ampr_T_f32</w:t>
      </w:r>
      <w:r w:rsidR="004A65A9">
        <w:rPr>
          <w:rFonts w:cs="Calibri"/>
          <w:sz w:val="16"/>
        </w:rPr>
        <w:t xml:space="preserve"> is also an output of this function.</w:t>
      </w:r>
    </w:p>
    <w:p w:rsidR="00CF3E95" w:rsidRPr="00AA38E8" w:rsidRDefault="00CF3E95" w:rsidP="00CF3E95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215" w:name="_Toc448222206"/>
      <w:r>
        <w:rPr>
          <w:rFonts w:ascii="Calibri" w:hAnsi="Calibri" w:cs="Calibri"/>
        </w:rPr>
        <w:t>Local function #3</w:t>
      </w:r>
      <w:bookmarkEnd w:id="215"/>
      <w:r>
        <w:rPr>
          <w:rFonts w:ascii="Calibri" w:hAnsi="Calibri" w:cs="Calibri"/>
        </w:rPr>
        <w:t xml:space="preserve"> 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CF3E95" w:rsidRPr="00AA38E8" w:rsidTr="005768DC">
        <w:tc>
          <w:tcPr>
            <w:tcW w:w="1779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CF3E95">
              <w:rPr>
                <w:rFonts w:cs="Calibri"/>
                <w:sz w:val="16"/>
              </w:rPr>
              <w:t>LoaScaFac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CF3E95" w:rsidRPr="00AA38E8" w:rsidRDefault="00CF3E95" w:rsidP="005768D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CF3E95" w:rsidRPr="00AA38E8" w:rsidRDefault="00CF3E95" w:rsidP="005768D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CF3E95" w:rsidRPr="00AA38E8" w:rsidRDefault="00CF3E95" w:rsidP="005768D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CF3E95" w:rsidRPr="00AA38E8" w:rsidTr="005768DC">
        <w:tc>
          <w:tcPr>
            <w:tcW w:w="1779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CF3E95">
              <w:rPr>
                <w:rFonts w:cs="Calibri"/>
                <w:sz w:val="16"/>
              </w:rPr>
              <w:t>CurrLoaMtgtnEn_Cnt_T_logl</w:t>
            </w:r>
            <w:proofErr w:type="spellEnd"/>
          </w:p>
        </w:tc>
        <w:tc>
          <w:tcPr>
            <w:tcW w:w="990" w:type="dxa"/>
          </w:tcPr>
          <w:p w:rsidR="00CF3E95" w:rsidRPr="00AA38E8" w:rsidRDefault="00F8320C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990" w:type="dxa"/>
          </w:tcPr>
          <w:p w:rsidR="00CF3E95" w:rsidRPr="00AA38E8" w:rsidRDefault="008A39F4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CF3E95" w:rsidRPr="00AA38E8" w:rsidRDefault="008A39F4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CF3E95" w:rsidRPr="00AA38E8" w:rsidTr="005768DC">
        <w:tc>
          <w:tcPr>
            <w:tcW w:w="1779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CF3E95">
              <w:rPr>
                <w:rFonts w:cs="Calibri"/>
                <w:sz w:val="16"/>
              </w:rPr>
              <w:t>IvtrLoaMtgtnEn_Cnt_T_logl</w:t>
            </w:r>
            <w:proofErr w:type="spellEnd"/>
          </w:p>
        </w:tc>
        <w:tc>
          <w:tcPr>
            <w:tcW w:w="990" w:type="dxa"/>
          </w:tcPr>
          <w:p w:rsidR="00CF3E95" w:rsidRPr="00AA38E8" w:rsidRDefault="00F8320C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990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F65AA9" w:rsidRPr="00AA38E8" w:rsidTr="005768DC">
        <w:tc>
          <w:tcPr>
            <w:tcW w:w="1779" w:type="dxa"/>
          </w:tcPr>
          <w:p w:rsidR="00F65AA9" w:rsidRPr="00AA38E8" w:rsidRDefault="00F65AA9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Pr="00CF3E95" w:rsidRDefault="0011607A" w:rsidP="005768DC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MotCtrl</w:t>
            </w:r>
            <w:r w:rsidR="00F65AA9">
              <w:rPr>
                <w:rFonts w:cs="Calibri"/>
                <w:sz w:val="16"/>
              </w:rPr>
              <w:t>DualEcuMotCtrlMtgtnEna_Cnt_T_logl</w:t>
            </w:r>
            <w:proofErr w:type="spellEnd"/>
          </w:p>
        </w:tc>
        <w:tc>
          <w:tcPr>
            <w:tcW w:w="990" w:type="dxa"/>
          </w:tcPr>
          <w:p w:rsidR="00F65AA9" w:rsidRDefault="00F65AA9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990" w:type="dxa"/>
          </w:tcPr>
          <w:p w:rsidR="00F65AA9" w:rsidRDefault="00F65AA9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F65AA9" w:rsidRDefault="00F65AA9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CF3E95" w:rsidRPr="00AA38E8" w:rsidTr="005768DC">
        <w:tc>
          <w:tcPr>
            <w:tcW w:w="1779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CF3E95" w:rsidRDefault="00CF3E95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 w:rsidRPr="00CF3E95">
              <w:rPr>
                <w:rFonts w:cs="Calibri"/>
                <w:sz w:val="16"/>
              </w:rPr>
              <w:t>CurrLoaScaFac_Uls_T_f32</w:t>
            </w:r>
          </w:p>
        </w:tc>
        <w:tc>
          <w:tcPr>
            <w:tcW w:w="990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CF3E95" w:rsidRPr="00AA38E8" w:rsidRDefault="008A39F4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CF3E95" w:rsidRPr="00AA38E8" w:rsidRDefault="008A39F4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CF3E95" w:rsidRPr="00AA38E8" w:rsidTr="005768DC">
        <w:tc>
          <w:tcPr>
            <w:tcW w:w="1779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CF3E95" w:rsidRDefault="00CF3E95" w:rsidP="005768DC">
            <w:pPr>
              <w:spacing w:before="60"/>
              <w:rPr>
                <w:rFonts w:cs="Calibri"/>
                <w:sz w:val="16"/>
              </w:rPr>
            </w:pPr>
            <w:r w:rsidRPr="00CF3E95">
              <w:rPr>
                <w:rFonts w:cs="Calibri"/>
                <w:sz w:val="16"/>
              </w:rPr>
              <w:t>*IvtrLoaScaFac_Uls_T_f32</w:t>
            </w:r>
          </w:p>
        </w:tc>
        <w:tc>
          <w:tcPr>
            <w:tcW w:w="990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CF3E95" w:rsidRPr="00AA38E8" w:rsidRDefault="008A39F4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CF3E95" w:rsidRPr="00AA38E8" w:rsidRDefault="008A39F4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F65AA9" w:rsidRPr="00AA38E8" w:rsidTr="005768DC">
        <w:tc>
          <w:tcPr>
            <w:tcW w:w="1779" w:type="dxa"/>
          </w:tcPr>
          <w:p w:rsidR="00F65AA9" w:rsidRPr="00AA38E8" w:rsidRDefault="00F65AA9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Pr="00CF3E95" w:rsidRDefault="00F65AA9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*DualEcuScaFac_Uls_T_f32</w:t>
            </w:r>
          </w:p>
        </w:tc>
        <w:tc>
          <w:tcPr>
            <w:tcW w:w="990" w:type="dxa"/>
          </w:tcPr>
          <w:p w:rsidR="00F65AA9" w:rsidRDefault="00F65AA9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F65AA9" w:rsidRDefault="00F65AA9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F65AA9" w:rsidRDefault="00F65AA9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</w:tbl>
    <w:p w:rsidR="00CF3E95" w:rsidRPr="0002711E" w:rsidRDefault="00CF3E95" w:rsidP="00CF3E95">
      <w:pPr>
        <w:rPr>
          <w:rFonts w:cs="Calibri"/>
          <w:i/>
        </w:rPr>
      </w:pPr>
    </w:p>
    <w:p w:rsidR="00CF3E95" w:rsidRDefault="00CF3E95" w:rsidP="00CF3E95">
      <w:pPr>
        <w:pStyle w:val="ListParagraph"/>
        <w:ind w:left="360"/>
        <w:rPr>
          <w:rFonts w:cs="Calibri"/>
          <w:sz w:val="16"/>
        </w:rPr>
      </w:pPr>
      <w:r>
        <w:rPr>
          <w:rFonts w:cs="Calibri"/>
          <w:sz w:val="16"/>
          <w:szCs w:val="16"/>
        </w:rPr>
        <w:t>*</w:t>
      </w:r>
      <w:r w:rsidRPr="00CF3E95">
        <w:rPr>
          <w:rFonts w:cs="Calibri"/>
          <w:sz w:val="16"/>
        </w:rPr>
        <w:t>CurrLoaScaFac_Uls_T_f32</w:t>
      </w:r>
      <w:r w:rsidR="00F65AA9">
        <w:rPr>
          <w:rFonts w:cs="Calibri"/>
          <w:sz w:val="16"/>
        </w:rPr>
        <w:t xml:space="preserve">, </w:t>
      </w:r>
      <w:r w:rsidRPr="00CF3E95">
        <w:rPr>
          <w:rFonts w:cs="Calibri"/>
          <w:sz w:val="16"/>
        </w:rPr>
        <w:t>*IvtrLoaScaFac_Uls_T_f32</w:t>
      </w:r>
      <w:r w:rsidR="00F65AA9">
        <w:rPr>
          <w:rFonts w:cs="Calibri"/>
          <w:sz w:val="16"/>
        </w:rPr>
        <w:t xml:space="preserve">, and *DualEcuScaFac_Uls_T_f32 </w:t>
      </w:r>
      <w:r>
        <w:rPr>
          <w:rFonts w:cs="Calibri"/>
          <w:sz w:val="16"/>
        </w:rPr>
        <w:t xml:space="preserve"> are outputs of this function.</w:t>
      </w:r>
    </w:p>
    <w:p w:rsidR="00F65AA9" w:rsidRDefault="00F65AA9" w:rsidP="00CF3E95">
      <w:pPr>
        <w:pStyle w:val="ListParagraph"/>
        <w:ind w:left="360"/>
        <w:rPr>
          <w:rFonts w:cs="Calibri"/>
          <w:sz w:val="16"/>
        </w:rPr>
      </w:pPr>
    </w:p>
    <w:p w:rsidR="00F65AA9" w:rsidRPr="00AA38E8" w:rsidRDefault="00F65AA9" w:rsidP="00F65AA9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Local function #4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F65AA9" w:rsidRPr="00AA38E8" w:rsidTr="006A1040"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MotCurr_Pred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F65AA9" w:rsidRPr="00AA38E8" w:rsidRDefault="00F65AA9" w:rsidP="006A1040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F65AA9" w:rsidRPr="00AA38E8" w:rsidRDefault="00F65AA9" w:rsidP="006A1040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F65AA9" w:rsidRPr="00AA38E8" w:rsidRDefault="00F65AA9" w:rsidP="006A1040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F65AA9" w:rsidRPr="00AA38E8" w:rsidTr="006A1040"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lastRenderedPageBreak/>
              <w:t xml:space="preserve">Arguments Passed </w:t>
            </w:r>
          </w:p>
        </w:tc>
        <w:tc>
          <w:tcPr>
            <w:tcW w:w="4179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MotInduQaxEstimdIvs_IvsHenry_T_f32</w:t>
            </w:r>
          </w:p>
        </w:tc>
        <w:tc>
          <w:tcPr>
            <w:tcW w:w="990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F65AA9" w:rsidRPr="00AA38E8" w:rsidRDefault="002E2A0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2240</w:t>
            </w:r>
          </w:p>
        </w:tc>
        <w:tc>
          <w:tcPr>
            <w:tcW w:w="990" w:type="dxa"/>
          </w:tcPr>
          <w:p w:rsidR="00F65AA9" w:rsidRPr="00AA38E8" w:rsidRDefault="002E2A0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33334</w:t>
            </w:r>
          </w:p>
        </w:tc>
      </w:tr>
      <w:tr w:rsidR="00F65AA9" w:rsidRPr="00AA38E8" w:rsidTr="006A1040"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MotREstimd_Ohm_T_f32</w:t>
            </w:r>
          </w:p>
        </w:tc>
        <w:tc>
          <w:tcPr>
            <w:tcW w:w="990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F65AA9" w:rsidRPr="00AA38E8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0.005</w:t>
            </w:r>
          </w:p>
        </w:tc>
        <w:tc>
          <w:tcPr>
            <w:tcW w:w="990" w:type="dxa"/>
          </w:tcPr>
          <w:p w:rsidR="00F65AA9" w:rsidRPr="00AA38E8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0.12565</w:t>
            </w:r>
          </w:p>
        </w:tc>
      </w:tr>
      <w:tr w:rsidR="00F65AA9" w:rsidRPr="00AA38E8" w:rsidTr="006A1040"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Default="00F65AA9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CurrQax_Ampr_T_f32</w:t>
            </w:r>
          </w:p>
        </w:tc>
        <w:tc>
          <w:tcPr>
            <w:tcW w:w="990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F65AA9" w:rsidRPr="00AA38E8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-200</w:t>
            </w:r>
          </w:p>
        </w:tc>
        <w:tc>
          <w:tcPr>
            <w:tcW w:w="990" w:type="dxa"/>
          </w:tcPr>
          <w:p w:rsidR="00F65AA9" w:rsidRPr="00AA38E8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200</w:t>
            </w:r>
          </w:p>
        </w:tc>
      </w:tr>
      <w:tr w:rsidR="00F65AA9" w:rsidRPr="00AA38E8" w:rsidTr="006A1040"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Default="00F65AA9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MotVltgQaxPrev_Volt_T_f32</w:t>
            </w:r>
          </w:p>
        </w:tc>
        <w:tc>
          <w:tcPr>
            <w:tcW w:w="990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F65AA9" w:rsidRPr="00AA38E8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-26.5</w:t>
            </w:r>
          </w:p>
        </w:tc>
        <w:tc>
          <w:tcPr>
            <w:tcW w:w="990" w:type="dxa"/>
          </w:tcPr>
          <w:p w:rsidR="00F65AA9" w:rsidRPr="00AA38E8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26.5</w:t>
            </w:r>
          </w:p>
        </w:tc>
      </w:tr>
      <w:tr w:rsidR="00F65AA9" w:rsidRPr="00AA38E8" w:rsidTr="006A1040"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Pr="00BD6310" w:rsidRDefault="00F65AA9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CurrDax_Ampr_T_f32</w:t>
            </w:r>
          </w:p>
        </w:tc>
        <w:tc>
          <w:tcPr>
            <w:tcW w:w="990" w:type="dxa"/>
          </w:tcPr>
          <w:p w:rsidR="00F65AA9" w:rsidRDefault="00F65AA9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-200</w:t>
            </w:r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200</w:t>
            </w:r>
          </w:p>
        </w:tc>
      </w:tr>
      <w:tr w:rsidR="00F65AA9" w:rsidRPr="00AA38E8" w:rsidTr="006A1040"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Pr="00BD6310" w:rsidRDefault="002E2A0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MotVltgDaxPrev_Volt_T_f32</w:t>
            </w:r>
          </w:p>
        </w:tc>
        <w:tc>
          <w:tcPr>
            <w:tcW w:w="990" w:type="dxa"/>
          </w:tcPr>
          <w:p w:rsidR="00F65AA9" w:rsidRDefault="002E2A0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-26.5</w:t>
            </w:r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26.5</w:t>
            </w:r>
          </w:p>
        </w:tc>
      </w:tr>
      <w:tr w:rsidR="00F65AA9" w:rsidRPr="00AA38E8" w:rsidTr="006A1040"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Pr="00BD6310" w:rsidRDefault="002E2A0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MotBackEmfVltg_Volt_T_f32</w:t>
            </w:r>
          </w:p>
        </w:tc>
        <w:tc>
          <w:tcPr>
            <w:tcW w:w="990" w:type="dxa"/>
          </w:tcPr>
          <w:p w:rsidR="00F65AA9" w:rsidRDefault="002E2A0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-101.25</w:t>
            </w:r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101.25</w:t>
            </w:r>
          </w:p>
        </w:tc>
      </w:tr>
      <w:tr w:rsidR="00F65AA9" w:rsidRPr="00AA38E8" w:rsidTr="006A1040"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Pr="00BD6310" w:rsidRDefault="002E2A0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ReacncQax_Ohm_T_f32</w:t>
            </w:r>
          </w:p>
        </w:tc>
        <w:tc>
          <w:tcPr>
            <w:tcW w:w="990" w:type="dxa"/>
          </w:tcPr>
          <w:p w:rsidR="00F65AA9" w:rsidRDefault="002E2A0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-0.5</w:t>
            </w:r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0.5</w:t>
            </w:r>
          </w:p>
        </w:tc>
      </w:tr>
      <w:tr w:rsidR="00F65AA9" w:rsidRPr="00AA38E8" w:rsidTr="006A1040"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Pr="00BD6310" w:rsidRDefault="002E2A0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ReacncDax_Ohm_T_f32</w:t>
            </w:r>
          </w:p>
        </w:tc>
        <w:tc>
          <w:tcPr>
            <w:tcW w:w="990" w:type="dxa"/>
          </w:tcPr>
          <w:p w:rsidR="00F65AA9" w:rsidRDefault="002E2A0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-0.5</w:t>
            </w:r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0.5</w:t>
            </w:r>
          </w:p>
        </w:tc>
      </w:tr>
      <w:tr w:rsidR="00ED08E5" w:rsidRPr="00AA38E8" w:rsidTr="006A1040">
        <w:tc>
          <w:tcPr>
            <w:tcW w:w="1779" w:type="dxa"/>
          </w:tcPr>
          <w:p w:rsidR="00ED08E5" w:rsidRPr="00AA38E8" w:rsidRDefault="00ED08E5" w:rsidP="006A104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ED08E5" w:rsidRPr="00BD6310" w:rsidRDefault="00ED08E5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MotInduDaxEstimdIvs_IvsHenry_T_f32</w:t>
            </w:r>
          </w:p>
        </w:tc>
        <w:tc>
          <w:tcPr>
            <w:tcW w:w="990" w:type="dxa"/>
          </w:tcPr>
          <w:p w:rsidR="00ED08E5" w:rsidRDefault="00ED08E5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ED08E5" w:rsidRDefault="00ED08E5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2240</w:t>
            </w:r>
          </w:p>
        </w:tc>
        <w:tc>
          <w:tcPr>
            <w:tcW w:w="990" w:type="dxa"/>
          </w:tcPr>
          <w:p w:rsidR="00ED08E5" w:rsidRDefault="00ED08E5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33334</w:t>
            </w:r>
          </w:p>
        </w:tc>
      </w:tr>
      <w:tr w:rsidR="00ED08E5" w:rsidTr="006A1040">
        <w:tc>
          <w:tcPr>
            <w:tcW w:w="1779" w:type="dxa"/>
          </w:tcPr>
          <w:p w:rsidR="00ED08E5" w:rsidRPr="00AA38E8" w:rsidRDefault="00ED08E5" w:rsidP="006A104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ED08E5" w:rsidRPr="00BD6310" w:rsidRDefault="00ED08E5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MotCurrRegVltgLimrMotCurrPredEna_Cnt_T_f32</w:t>
            </w:r>
          </w:p>
        </w:tc>
        <w:tc>
          <w:tcPr>
            <w:tcW w:w="990" w:type="dxa"/>
          </w:tcPr>
          <w:p w:rsidR="00ED08E5" w:rsidRDefault="00E061BD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990" w:type="dxa"/>
          </w:tcPr>
          <w:p w:rsidR="00ED08E5" w:rsidRDefault="00E061BD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ED08E5" w:rsidRDefault="00E061BD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11607A" w:rsidTr="006A1040">
        <w:tc>
          <w:tcPr>
            <w:tcW w:w="1779" w:type="dxa"/>
          </w:tcPr>
          <w:p w:rsidR="0011607A" w:rsidRPr="00AA38E8" w:rsidRDefault="0011607A" w:rsidP="006A104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11607A" w:rsidRPr="00CF3E95" w:rsidRDefault="00266073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MotCtrlCurrPredTi_NanoSec_T_f32</w:t>
            </w:r>
          </w:p>
        </w:tc>
        <w:tc>
          <w:tcPr>
            <w:tcW w:w="990" w:type="dxa"/>
          </w:tcPr>
          <w:p w:rsidR="0011607A" w:rsidRDefault="0011607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11607A" w:rsidRDefault="0011607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11607A" w:rsidRDefault="0011607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125000</w:t>
            </w:r>
          </w:p>
        </w:tc>
      </w:tr>
      <w:tr w:rsidR="00F65AA9" w:rsidRPr="00AA38E8" w:rsidTr="006A1040"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Default="002E2A0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*MotCurrQaxPred_Ampr_T_f32</w:t>
            </w:r>
          </w:p>
        </w:tc>
        <w:tc>
          <w:tcPr>
            <w:tcW w:w="990" w:type="dxa"/>
          </w:tcPr>
          <w:p w:rsidR="00F65AA9" w:rsidRDefault="002E2A0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-200</w:t>
            </w:r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200</w:t>
            </w:r>
          </w:p>
        </w:tc>
      </w:tr>
      <w:tr w:rsidR="002E2A0A" w:rsidTr="002E2A0A"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A0A" w:rsidRPr="00AA38E8" w:rsidRDefault="002E2A0A" w:rsidP="006A104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A0A" w:rsidRPr="00BD6310" w:rsidRDefault="002E2A0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*MotCurrDaxPred_Ampr_T_f32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A0A" w:rsidRDefault="002E2A0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A0A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A0A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200</w:t>
            </w:r>
          </w:p>
        </w:tc>
      </w:tr>
    </w:tbl>
    <w:p w:rsidR="00F65AA9" w:rsidRPr="003F0B57" w:rsidRDefault="00F65AA9" w:rsidP="00CF3E95">
      <w:pPr>
        <w:pStyle w:val="ListParagraph"/>
        <w:ind w:left="360"/>
        <w:rPr>
          <w:rFonts w:cs="Calibri"/>
          <w:sz w:val="16"/>
          <w:szCs w:val="16"/>
        </w:rPr>
      </w:pPr>
    </w:p>
    <w:p w:rsidR="00CF3E95" w:rsidRPr="003F0B57" w:rsidRDefault="00C514E7" w:rsidP="004213A2">
      <w:pPr>
        <w:pStyle w:val="ListParagraph"/>
        <w:ind w:left="360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*MotCurrQaxPred_Ampr_T_f32 and *MotCurrDaxPred_Ampr_T_f32 are outputs of this function.</w:t>
      </w:r>
    </w:p>
    <w:p w:rsidR="001E0633" w:rsidRPr="00AA38E8" w:rsidRDefault="001E0633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216" w:name="_Toc448222207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216"/>
    </w:p>
    <w:p w:rsidR="00934EA5" w:rsidRDefault="00C44101" w:rsidP="00934EA5">
      <w:pPr>
        <w:rPr>
          <w:rFonts w:cs="Calibri"/>
        </w:rPr>
      </w:pPr>
      <w:r>
        <w:rPr>
          <w:rFonts w:cs="Calibri"/>
        </w:rPr>
        <w:t>None</w:t>
      </w:r>
    </w:p>
    <w:p w:rsidR="00934EA5" w:rsidRDefault="00C44101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217" w:name="_Toc448222208"/>
      <w:r>
        <w:rPr>
          <w:rFonts w:ascii="Calibri" w:hAnsi="Calibri"/>
        </w:rPr>
        <w:t>Tranisition</w:t>
      </w:r>
      <w:r w:rsidR="00934EA5">
        <w:rPr>
          <w:rFonts w:ascii="Calibri" w:hAnsi="Calibri" w:cs="Calibri"/>
        </w:rPr>
        <w:t xml:space="preserve"> FUNCTIONS</w:t>
      </w:r>
      <w:bookmarkEnd w:id="217"/>
      <w:r w:rsidR="00934EA5">
        <w:rPr>
          <w:rFonts w:ascii="Calibri" w:hAnsi="Calibri" w:cs="Calibri"/>
        </w:rPr>
        <w:t xml:space="preserve">  </w:t>
      </w:r>
      <w:r w:rsidR="00914A69">
        <w:rPr>
          <w:rFonts w:ascii="Calibri" w:hAnsi="Calibri" w:cs="Calibri"/>
        </w:rPr>
        <w:t xml:space="preserve">   </w:t>
      </w:r>
    </w:p>
    <w:p w:rsidR="00934EA5" w:rsidRDefault="00C44101" w:rsidP="00656B0A">
      <w:pPr>
        <w:rPr>
          <w:rFonts w:cs="Calibri"/>
        </w:rPr>
      </w:pPr>
      <w:r>
        <w:rPr>
          <w:rFonts w:cs="Calibri"/>
        </w:rPr>
        <w:t>None</w:t>
      </w:r>
    </w:p>
    <w:p w:rsidR="00656B0A" w:rsidRDefault="00656B0A" w:rsidP="00F25926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18" w:name="_Toc382295931"/>
      <w:bookmarkStart w:id="219" w:name="_Toc382297409"/>
      <w:bookmarkStart w:id="220" w:name="_Toc383611582"/>
      <w:bookmarkStart w:id="221" w:name="_Toc389213069"/>
      <w:bookmarkStart w:id="222" w:name="_Toc382295932"/>
      <w:bookmarkStart w:id="223" w:name="_Toc382297410"/>
      <w:bookmarkStart w:id="224" w:name="_Toc383611583"/>
      <w:bookmarkStart w:id="225" w:name="_Toc389213070"/>
      <w:bookmarkStart w:id="226" w:name="_Toc382295935"/>
      <w:bookmarkStart w:id="227" w:name="_Toc382297413"/>
      <w:bookmarkStart w:id="228" w:name="_Toc383611586"/>
      <w:bookmarkStart w:id="229" w:name="_Toc389213073"/>
      <w:bookmarkStart w:id="230" w:name="_Toc382295937"/>
      <w:bookmarkStart w:id="231" w:name="_Toc382297415"/>
      <w:bookmarkStart w:id="232" w:name="_Toc383611588"/>
      <w:bookmarkStart w:id="233" w:name="_Toc389213075"/>
      <w:bookmarkStart w:id="234" w:name="_Toc382295942"/>
      <w:bookmarkStart w:id="235" w:name="_Toc382297420"/>
      <w:bookmarkStart w:id="236" w:name="_Toc383611593"/>
      <w:bookmarkStart w:id="237" w:name="_Toc389213080"/>
      <w:bookmarkStart w:id="238" w:name="_Toc382295950"/>
      <w:bookmarkStart w:id="239" w:name="_Toc382297428"/>
      <w:bookmarkStart w:id="240" w:name="_Toc383611601"/>
      <w:bookmarkStart w:id="241" w:name="_Toc389213088"/>
      <w:bookmarkStart w:id="242" w:name="_Toc382295955"/>
      <w:bookmarkStart w:id="243" w:name="_Toc382297433"/>
      <w:bookmarkStart w:id="244" w:name="_Toc383611606"/>
      <w:bookmarkStart w:id="245" w:name="_Toc389213093"/>
      <w:bookmarkStart w:id="246" w:name="_Toc382295959"/>
      <w:bookmarkStart w:id="247" w:name="_Toc382297437"/>
      <w:bookmarkStart w:id="248" w:name="_Toc383611610"/>
      <w:bookmarkStart w:id="249" w:name="_Toc389213097"/>
      <w:bookmarkStart w:id="250" w:name="_Toc382295963"/>
      <w:bookmarkStart w:id="251" w:name="_Toc382297441"/>
      <w:bookmarkStart w:id="252" w:name="_Toc383611614"/>
      <w:bookmarkStart w:id="253" w:name="_Toc389213101"/>
      <w:bookmarkStart w:id="254" w:name="_Toc382295967"/>
      <w:bookmarkStart w:id="255" w:name="_Toc382297445"/>
      <w:bookmarkStart w:id="256" w:name="_Toc383611618"/>
      <w:bookmarkStart w:id="257" w:name="_Toc389213105"/>
      <w:bookmarkStart w:id="258" w:name="_Toc448222209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r w:rsidRPr="00AA38E8">
        <w:rPr>
          <w:rFonts w:ascii="Calibri" w:hAnsi="Calibri" w:cs="Calibri"/>
        </w:rPr>
        <w:lastRenderedPageBreak/>
        <w:t>Known Limitations With Design</w:t>
      </w:r>
      <w:bookmarkEnd w:id="258"/>
    </w:p>
    <w:p w:rsidR="00C70A6C" w:rsidRPr="00C70A6C" w:rsidRDefault="00C70A6C" w:rsidP="00C70A6C">
      <w:pPr>
        <w:rPr>
          <w:lang w:bidi="ar-SA"/>
        </w:rPr>
      </w:pPr>
      <w:r>
        <w:rPr>
          <w:lang w:bidi="ar-SA"/>
        </w:rPr>
        <w:t>None</w:t>
      </w:r>
    </w:p>
    <w:p w:rsidR="00FA5768" w:rsidRDefault="00FA5768" w:rsidP="00FA5768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59" w:name="_Toc413076140"/>
      <w:bookmarkStart w:id="260" w:name="_Toc413076985"/>
      <w:bookmarkStart w:id="261" w:name="_Toc448222210"/>
      <w:bookmarkEnd w:id="259"/>
      <w:bookmarkEnd w:id="260"/>
      <w:r>
        <w:rPr>
          <w:rFonts w:ascii="Calibri" w:hAnsi="Calibri" w:cs="Calibri"/>
        </w:rPr>
        <w:lastRenderedPageBreak/>
        <w:t>UNIT TEST CONSIDERATION</w:t>
      </w:r>
      <w:bookmarkEnd w:id="261"/>
    </w:p>
    <w:p w:rsidR="00C05DA9" w:rsidRPr="00C05DA9" w:rsidRDefault="00C05DA9" w:rsidP="00C05DA9">
      <w:pPr>
        <w:rPr>
          <w:lang w:bidi="ar-SA"/>
        </w:rPr>
      </w:pPr>
      <w:r>
        <w:rPr>
          <w:lang w:bidi="ar-SA"/>
        </w:rPr>
        <w:t>None</w:t>
      </w:r>
    </w:p>
    <w:p w:rsidR="00FA5768" w:rsidRDefault="00C63F4D" w:rsidP="00151B09">
      <w:pPr>
        <w:spacing w:after="120"/>
        <w:ind w:left="720"/>
        <w:rPr>
          <w:rFonts w:cs="Calibri"/>
        </w:rPr>
      </w:pPr>
      <w:r>
        <w:rPr>
          <w:rFonts w:cs="Calibri"/>
        </w:rPr>
        <w:t xml:space="preserve"> </w:t>
      </w:r>
    </w:p>
    <w:p w:rsidR="00FA5768" w:rsidRPr="0002711E" w:rsidRDefault="00FA5768" w:rsidP="00FA5768">
      <w:pPr>
        <w:rPr>
          <w:rFonts w:cs="Calibri"/>
          <w:i/>
        </w:rPr>
      </w:pPr>
    </w:p>
    <w:p w:rsidR="00FA5768" w:rsidRPr="00AA38E8" w:rsidRDefault="00FA5768" w:rsidP="00151B09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62" w:name="_Toc448222211"/>
      <w:r w:rsidRPr="00AA38E8">
        <w:rPr>
          <w:rFonts w:ascii="Calibri" w:hAnsi="Calibri" w:cs="Calibri"/>
        </w:rPr>
        <w:lastRenderedPageBreak/>
        <w:t>Appendix</w:t>
      </w:r>
      <w:bookmarkEnd w:id="262"/>
    </w:p>
    <w:p w:rsidR="00912AE0" w:rsidRPr="00EF1337" w:rsidRDefault="00C70A6C" w:rsidP="00912AE0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>None</w:t>
      </w:r>
    </w:p>
    <w:sectPr w:rsidR="00912AE0" w:rsidRPr="00EF1337" w:rsidSect="00995040">
      <w:headerReference w:type="default" r:id="rId13"/>
      <w:footerReference w:type="default" r:id="rId14"/>
      <w:pgSz w:w="11907" w:h="16840" w:code="9"/>
      <w:pgMar w:top="1699" w:right="1411" w:bottom="1699" w:left="1411" w:header="85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426" w:rsidRDefault="00233426">
      <w:r>
        <w:separator/>
      </w:r>
    </w:p>
  </w:endnote>
  <w:endnote w:type="continuationSeparator" w:id="0">
    <w:p w:rsidR="00233426" w:rsidRDefault="00233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995040" w:rsidRPr="008969C4" w:rsidTr="00722EA8">
      <w:tc>
        <w:tcPr>
          <w:tcW w:w="3618" w:type="dxa"/>
          <w:shd w:val="clear" w:color="auto" w:fill="auto"/>
        </w:tcPr>
        <w:p w:rsidR="00995040" w:rsidRPr="00891F29" w:rsidRDefault="00995040" w:rsidP="004F3C64">
          <w:pPr>
            <w:pStyle w:val="Footer"/>
            <w:rPr>
              <w:sz w:val="16"/>
            </w:rPr>
          </w:pPr>
          <w:proofErr w:type="spellStart"/>
          <w:r w:rsidRPr="000945E7">
            <w:rPr>
              <w:sz w:val="16"/>
            </w:rPr>
            <w:t>PolarityCfg</w:t>
          </w:r>
          <w:proofErr w:type="spellEnd"/>
          <w:r>
            <w:rPr>
              <w:sz w:val="16"/>
            </w:rPr>
            <w:t xml:space="preserve"> Module Design Document </w:t>
          </w:r>
        </w:p>
        <w:p w:rsidR="00995040" w:rsidRPr="002C4E7D" w:rsidRDefault="00995040" w:rsidP="005768DC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ins w:id="263" w:author="Matt Leser" w:date="2017-01-04T14:50:00Z">
            <w:r w:rsidR="00EC4979">
              <w:rPr>
                <w:sz w:val="16"/>
              </w:rPr>
              <w:t>4</w:t>
            </w:r>
          </w:ins>
          <w:del w:id="264" w:author="Matt Leser" w:date="2017-01-04T14:50:00Z">
            <w:r w:rsidDel="00EC4979">
              <w:rPr>
                <w:sz w:val="16"/>
              </w:rPr>
              <w:delText>3</w:delText>
            </w:r>
          </w:del>
          <w:r>
            <w:rPr>
              <w:sz w:val="16"/>
            </w:rPr>
            <w:t xml:space="preserve">.0, Date: </w:t>
          </w:r>
          <w:del w:id="265" w:author="Matt Leser" w:date="2017-01-04T14:50:00Z">
            <w:r w:rsidDel="00EC4979">
              <w:rPr>
                <w:sz w:val="16"/>
              </w:rPr>
              <w:delText>7-Nov-2016</w:delText>
            </w:r>
          </w:del>
          <w:ins w:id="266" w:author="Matt Leser" w:date="2017-01-04T14:50:00Z">
            <w:r w:rsidR="00EC4979">
              <w:rPr>
                <w:sz w:val="16"/>
              </w:rPr>
              <w:t>04-Jan-2017</w:t>
            </w:r>
          </w:ins>
        </w:p>
      </w:tc>
      <w:tc>
        <w:tcPr>
          <w:tcW w:w="2520" w:type="dxa"/>
          <w:shd w:val="clear" w:color="auto" w:fill="auto"/>
        </w:tcPr>
        <w:p w:rsidR="00995040" w:rsidRPr="00891F29" w:rsidRDefault="00995040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© </w:t>
          </w:r>
          <w:proofErr w:type="spellStart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Nexteer</w:t>
          </w:r>
          <w:proofErr w:type="spellEnd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 Automotive</w:t>
          </w:r>
        </w:p>
        <w:p w:rsidR="00995040" w:rsidRPr="00891F29" w:rsidRDefault="00995040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995040" w:rsidRPr="00722EA8" w:rsidRDefault="00995040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EC4979">
            <w:rPr>
              <w:noProof/>
              <w:sz w:val="16"/>
              <w:szCs w:val="16"/>
            </w:rPr>
            <w:t>16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EC4979">
            <w:rPr>
              <w:noProof/>
              <w:sz w:val="16"/>
              <w:szCs w:val="16"/>
            </w:rPr>
            <w:t>16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995040" w:rsidRPr="004F3C64" w:rsidRDefault="00995040" w:rsidP="004F3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426" w:rsidRDefault="00233426">
      <w:r>
        <w:separator/>
      </w:r>
    </w:p>
  </w:footnote>
  <w:footnote w:type="continuationSeparator" w:id="0">
    <w:p w:rsidR="00233426" w:rsidRDefault="00233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995040" w:rsidRPr="008969C4" w:rsidTr="001B11CC">
      <w:trPr>
        <w:trHeight w:val="710"/>
      </w:trPr>
      <w:tc>
        <w:tcPr>
          <w:tcW w:w="2520" w:type="dxa"/>
        </w:tcPr>
        <w:p w:rsidR="00995040" w:rsidRPr="008969C4" w:rsidRDefault="00995040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 wp14:anchorId="4D5AAE2F" wp14:editId="2AD90DA7">
                <wp:extent cx="1066800" cy="435610"/>
                <wp:effectExtent l="0" t="0" r="0" b="0"/>
                <wp:docPr id="4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995040" w:rsidRPr="00891F29" w:rsidRDefault="00995040" w:rsidP="001B11CC">
          <w:pPr>
            <w:pStyle w:val="Header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995040" w:rsidRPr="008969C4" w:rsidRDefault="00995040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995040" w:rsidRDefault="00995040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 w15:restartNumberingAfterBreak="0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 w15:restartNumberingAfterBreak="0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FA5A12"/>
    <w:multiLevelType w:val="hybridMultilevel"/>
    <w:tmpl w:val="21AC1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C4051"/>
    <w:multiLevelType w:val="hybridMultilevel"/>
    <w:tmpl w:val="4B7A151E"/>
    <w:lvl w:ilvl="0" w:tplc="D5641EE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7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5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8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3"/>
  </w:num>
  <w:num w:numId="42">
    <w:abstractNumId w:val="18"/>
  </w:num>
  <w:num w:numId="43">
    <w:abstractNumId w:val="24"/>
  </w:num>
  <w:num w:numId="44">
    <w:abstractNumId w:val="26"/>
  </w:num>
  <w:num w:numId="45">
    <w:abstractNumId w:val="22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tt Leser">
    <w15:presenceInfo w15:providerId="AD" w15:userId="S-1-5-21-1993528211-2586143117-3253031534-508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00E73"/>
    <w:rsid w:val="00002D6E"/>
    <w:rsid w:val="00005197"/>
    <w:rsid w:val="0002711E"/>
    <w:rsid w:val="00030567"/>
    <w:rsid w:val="00045875"/>
    <w:rsid w:val="000558D3"/>
    <w:rsid w:val="0005618E"/>
    <w:rsid w:val="000573ED"/>
    <w:rsid w:val="00057E0F"/>
    <w:rsid w:val="000635CA"/>
    <w:rsid w:val="00063A7A"/>
    <w:rsid w:val="00072E5E"/>
    <w:rsid w:val="000863AA"/>
    <w:rsid w:val="000900A0"/>
    <w:rsid w:val="00093766"/>
    <w:rsid w:val="000945E7"/>
    <w:rsid w:val="000A0AE7"/>
    <w:rsid w:val="000A0ED7"/>
    <w:rsid w:val="000B1BC7"/>
    <w:rsid w:val="000B202E"/>
    <w:rsid w:val="000D43DF"/>
    <w:rsid w:val="000D5DB4"/>
    <w:rsid w:val="000E0B71"/>
    <w:rsid w:val="000E102A"/>
    <w:rsid w:val="000E5665"/>
    <w:rsid w:val="000E66AE"/>
    <w:rsid w:val="000F13B1"/>
    <w:rsid w:val="000F2505"/>
    <w:rsid w:val="00101127"/>
    <w:rsid w:val="00103C4C"/>
    <w:rsid w:val="001123AD"/>
    <w:rsid w:val="00114319"/>
    <w:rsid w:val="0011607A"/>
    <w:rsid w:val="001161D2"/>
    <w:rsid w:val="001208A2"/>
    <w:rsid w:val="00120D8E"/>
    <w:rsid w:val="00122A51"/>
    <w:rsid w:val="00124F38"/>
    <w:rsid w:val="00132EC3"/>
    <w:rsid w:val="00135F4E"/>
    <w:rsid w:val="00136080"/>
    <w:rsid w:val="00142E52"/>
    <w:rsid w:val="00151B09"/>
    <w:rsid w:val="00151B57"/>
    <w:rsid w:val="00152041"/>
    <w:rsid w:val="00167281"/>
    <w:rsid w:val="001678AE"/>
    <w:rsid w:val="0017276A"/>
    <w:rsid w:val="00172E6A"/>
    <w:rsid w:val="00174A55"/>
    <w:rsid w:val="001833C5"/>
    <w:rsid w:val="00186C07"/>
    <w:rsid w:val="00190C16"/>
    <w:rsid w:val="0019671A"/>
    <w:rsid w:val="00197352"/>
    <w:rsid w:val="001A315D"/>
    <w:rsid w:val="001B11CC"/>
    <w:rsid w:val="001B1516"/>
    <w:rsid w:val="001B1577"/>
    <w:rsid w:val="001B7B1D"/>
    <w:rsid w:val="001D2F1D"/>
    <w:rsid w:val="001D631F"/>
    <w:rsid w:val="001E0633"/>
    <w:rsid w:val="0020611B"/>
    <w:rsid w:val="00213F47"/>
    <w:rsid w:val="00217F8F"/>
    <w:rsid w:val="0022551D"/>
    <w:rsid w:val="00231412"/>
    <w:rsid w:val="00233426"/>
    <w:rsid w:val="00233DA6"/>
    <w:rsid w:val="00236557"/>
    <w:rsid w:val="002451E2"/>
    <w:rsid w:val="00246432"/>
    <w:rsid w:val="00250CE0"/>
    <w:rsid w:val="0025182D"/>
    <w:rsid w:val="002540D9"/>
    <w:rsid w:val="00255D6B"/>
    <w:rsid w:val="00256982"/>
    <w:rsid w:val="00266073"/>
    <w:rsid w:val="0027405F"/>
    <w:rsid w:val="002748BA"/>
    <w:rsid w:val="00286F38"/>
    <w:rsid w:val="0028784B"/>
    <w:rsid w:val="00293C20"/>
    <w:rsid w:val="002A087E"/>
    <w:rsid w:val="002A3DCD"/>
    <w:rsid w:val="002A6525"/>
    <w:rsid w:val="002B0737"/>
    <w:rsid w:val="002B2EB2"/>
    <w:rsid w:val="002B6BA8"/>
    <w:rsid w:val="002C4E7D"/>
    <w:rsid w:val="002C742E"/>
    <w:rsid w:val="002D040B"/>
    <w:rsid w:val="002D2079"/>
    <w:rsid w:val="002D6391"/>
    <w:rsid w:val="002E081C"/>
    <w:rsid w:val="002E08B6"/>
    <w:rsid w:val="002E0FEE"/>
    <w:rsid w:val="002E14D9"/>
    <w:rsid w:val="002E2A0A"/>
    <w:rsid w:val="002E2ADA"/>
    <w:rsid w:val="002E2C87"/>
    <w:rsid w:val="002F7809"/>
    <w:rsid w:val="00302D3C"/>
    <w:rsid w:val="00303D1B"/>
    <w:rsid w:val="003058E8"/>
    <w:rsid w:val="0030758D"/>
    <w:rsid w:val="00314939"/>
    <w:rsid w:val="003162BA"/>
    <w:rsid w:val="00326115"/>
    <w:rsid w:val="00331B0E"/>
    <w:rsid w:val="00332C76"/>
    <w:rsid w:val="00333CDC"/>
    <w:rsid w:val="00336317"/>
    <w:rsid w:val="0033680E"/>
    <w:rsid w:val="00347663"/>
    <w:rsid w:val="00364F00"/>
    <w:rsid w:val="00382DF3"/>
    <w:rsid w:val="00395551"/>
    <w:rsid w:val="003B4A55"/>
    <w:rsid w:val="003B5604"/>
    <w:rsid w:val="003B600F"/>
    <w:rsid w:val="003C4980"/>
    <w:rsid w:val="003C6E59"/>
    <w:rsid w:val="003E07F6"/>
    <w:rsid w:val="003E76AF"/>
    <w:rsid w:val="003F0129"/>
    <w:rsid w:val="003F0B57"/>
    <w:rsid w:val="003F100A"/>
    <w:rsid w:val="0040296C"/>
    <w:rsid w:val="00410E30"/>
    <w:rsid w:val="004213A2"/>
    <w:rsid w:val="0042494B"/>
    <w:rsid w:val="0043354D"/>
    <w:rsid w:val="00436F3E"/>
    <w:rsid w:val="00443370"/>
    <w:rsid w:val="00444F99"/>
    <w:rsid w:val="004516C4"/>
    <w:rsid w:val="00454165"/>
    <w:rsid w:val="00467A4E"/>
    <w:rsid w:val="004746D7"/>
    <w:rsid w:val="004863BF"/>
    <w:rsid w:val="00493F83"/>
    <w:rsid w:val="0049479C"/>
    <w:rsid w:val="004A65A9"/>
    <w:rsid w:val="004B6AB8"/>
    <w:rsid w:val="004C0DF6"/>
    <w:rsid w:val="004C186C"/>
    <w:rsid w:val="004C3E01"/>
    <w:rsid w:val="004C54D7"/>
    <w:rsid w:val="004C7604"/>
    <w:rsid w:val="004D7CF1"/>
    <w:rsid w:val="004E4B38"/>
    <w:rsid w:val="004F3152"/>
    <w:rsid w:val="004F3C64"/>
    <w:rsid w:val="005026D8"/>
    <w:rsid w:val="005107C7"/>
    <w:rsid w:val="00510DB3"/>
    <w:rsid w:val="00511C23"/>
    <w:rsid w:val="005227D0"/>
    <w:rsid w:val="00523070"/>
    <w:rsid w:val="00524CC1"/>
    <w:rsid w:val="00542129"/>
    <w:rsid w:val="00560958"/>
    <w:rsid w:val="00561114"/>
    <w:rsid w:val="005639E8"/>
    <w:rsid w:val="00566BF1"/>
    <w:rsid w:val="00571A27"/>
    <w:rsid w:val="005768DC"/>
    <w:rsid w:val="00580172"/>
    <w:rsid w:val="00585674"/>
    <w:rsid w:val="005878B7"/>
    <w:rsid w:val="005A1BE5"/>
    <w:rsid w:val="005A3EDE"/>
    <w:rsid w:val="005B0CFA"/>
    <w:rsid w:val="005B6300"/>
    <w:rsid w:val="005C01FD"/>
    <w:rsid w:val="005C6E8D"/>
    <w:rsid w:val="005D4850"/>
    <w:rsid w:val="005D671A"/>
    <w:rsid w:val="005D7DFC"/>
    <w:rsid w:val="005E0CBB"/>
    <w:rsid w:val="005E1C36"/>
    <w:rsid w:val="005F0D6C"/>
    <w:rsid w:val="006106DD"/>
    <w:rsid w:val="00615ADE"/>
    <w:rsid w:val="00616B93"/>
    <w:rsid w:val="006171B3"/>
    <w:rsid w:val="006279BF"/>
    <w:rsid w:val="00633FE1"/>
    <w:rsid w:val="006374FA"/>
    <w:rsid w:val="00645E1D"/>
    <w:rsid w:val="00646455"/>
    <w:rsid w:val="00651D19"/>
    <w:rsid w:val="0065533E"/>
    <w:rsid w:val="00656B0A"/>
    <w:rsid w:val="0067108E"/>
    <w:rsid w:val="006719D4"/>
    <w:rsid w:val="00680079"/>
    <w:rsid w:val="00681E5A"/>
    <w:rsid w:val="00687D14"/>
    <w:rsid w:val="006A1040"/>
    <w:rsid w:val="006A61EA"/>
    <w:rsid w:val="006B21B0"/>
    <w:rsid w:val="006B2E05"/>
    <w:rsid w:val="006B5229"/>
    <w:rsid w:val="006B5804"/>
    <w:rsid w:val="006B5F56"/>
    <w:rsid w:val="006B61CE"/>
    <w:rsid w:val="006B6E0B"/>
    <w:rsid w:val="006D1DB4"/>
    <w:rsid w:val="006D4B2E"/>
    <w:rsid w:val="006E359C"/>
    <w:rsid w:val="006F3CF4"/>
    <w:rsid w:val="00707BA6"/>
    <w:rsid w:val="007129B5"/>
    <w:rsid w:val="0071391C"/>
    <w:rsid w:val="0071423B"/>
    <w:rsid w:val="00722EA8"/>
    <w:rsid w:val="00727610"/>
    <w:rsid w:val="007461CD"/>
    <w:rsid w:val="0075257E"/>
    <w:rsid w:val="007560C5"/>
    <w:rsid w:val="0075721A"/>
    <w:rsid w:val="00760F71"/>
    <w:rsid w:val="00763456"/>
    <w:rsid w:val="00765453"/>
    <w:rsid w:val="00767585"/>
    <w:rsid w:val="007A2CEC"/>
    <w:rsid w:val="007B1EDB"/>
    <w:rsid w:val="007B499A"/>
    <w:rsid w:val="007B71B8"/>
    <w:rsid w:val="007C4BC5"/>
    <w:rsid w:val="007D4D9A"/>
    <w:rsid w:val="007E1D79"/>
    <w:rsid w:val="007E4EF4"/>
    <w:rsid w:val="008005DE"/>
    <w:rsid w:val="008114FF"/>
    <w:rsid w:val="008119C7"/>
    <w:rsid w:val="00813DF4"/>
    <w:rsid w:val="00823506"/>
    <w:rsid w:val="008275A2"/>
    <w:rsid w:val="008454CE"/>
    <w:rsid w:val="00862735"/>
    <w:rsid w:val="00867F58"/>
    <w:rsid w:val="008805EE"/>
    <w:rsid w:val="0088479F"/>
    <w:rsid w:val="00886972"/>
    <w:rsid w:val="00890FBA"/>
    <w:rsid w:val="00891F29"/>
    <w:rsid w:val="00893A8E"/>
    <w:rsid w:val="008943A3"/>
    <w:rsid w:val="008969C4"/>
    <w:rsid w:val="00897465"/>
    <w:rsid w:val="00897A7E"/>
    <w:rsid w:val="008A1CA9"/>
    <w:rsid w:val="008A39F4"/>
    <w:rsid w:val="008A3DEA"/>
    <w:rsid w:val="008A3ED2"/>
    <w:rsid w:val="008A6E12"/>
    <w:rsid w:val="008B1C10"/>
    <w:rsid w:val="008B2272"/>
    <w:rsid w:val="008C4FBE"/>
    <w:rsid w:val="008D51DE"/>
    <w:rsid w:val="008D69B7"/>
    <w:rsid w:val="008E1AB4"/>
    <w:rsid w:val="008E228F"/>
    <w:rsid w:val="008F11FD"/>
    <w:rsid w:val="008F2BEC"/>
    <w:rsid w:val="008F3FD4"/>
    <w:rsid w:val="008F405F"/>
    <w:rsid w:val="008F4A9B"/>
    <w:rsid w:val="008F7506"/>
    <w:rsid w:val="008F7B88"/>
    <w:rsid w:val="00905BA7"/>
    <w:rsid w:val="00912AE0"/>
    <w:rsid w:val="0091463D"/>
    <w:rsid w:val="00914A69"/>
    <w:rsid w:val="00922D5A"/>
    <w:rsid w:val="009236B5"/>
    <w:rsid w:val="00926383"/>
    <w:rsid w:val="009329E0"/>
    <w:rsid w:val="00934EA5"/>
    <w:rsid w:val="00942D04"/>
    <w:rsid w:val="00946E5C"/>
    <w:rsid w:val="0095572C"/>
    <w:rsid w:val="00957855"/>
    <w:rsid w:val="009618C9"/>
    <w:rsid w:val="0096191C"/>
    <w:rsid w:val="00962170"/>
    <w:rsid w:val="00970DBB"/>
    <w:rsid w:val="0097381A"/>
    <w:rsid w:val="009852C4"/>
    <w:rsid w:val="00995040"/>
    <w:rsid w:val="009A2205"/>
    <w:rsid w:val="009A5C8B"/>
    <w:rsid w:val="009A5FE8"/>
    <w:rsid w:val="009B6BDF"/>
    <w:rsid w:val="009B754B"/>
    <w:rsid w:val="009C2C9A"/>
    <w:rsid w:val="009C5629"/>
    <w:rsid w:val="009C694E"/>
    <w:rsid w:val="009D0EF9"/>
    <w:rsid w:val="009D56A4"/>
    <w:rsid w:val="009F3119"/>
    <w:rsid w:val="009F3E68"/>
    <w:rsid w:val="00A16196"/>
    <w:rsid w:val="00A2583B"/>
    <w:rsid w:val="00A25B61"/>
    <w:rsid w:val="00A26934"/>
    <w:rsid w:val="00A32585"/>
    <w:rsid w:val="00A365F0"/>
    <w:rsid w:val="00A37676"/>
    <w:rsid w:val="00A5626A"/>
    <w:rsid w:val="00A5749E"/>
    <w:rsid w:val="00A718BD"/>
    <w:rsid w:val="00A72277"/>
    <w:rsid w:val="00A751F3"/>
    <w:rsid w:val="00A92EE5"/>
    <w:rsid w:val="00AA3334"/>
    <w:rsid w:val="00AA38E8"/>
    <w:rsid w:val="00AB200C"/>
    <w:rsid w:val="00AB2785"/>
    <w:rsid w:val="00AB634B"/>
    <w:rsid w:val="00AC3886"/>
    <w:rsid w:val="00AC4A93"/>
    <w:rsid w:val="00AE0435"/>
    <w:rsid w:val="00AE5C76"/>
    <w:rsid w:val="00AE640F"/>
    <w:rsid w:val="00AE684E"/>
    <w:rsid w:val="00AF082D"/>
    <w:rsid w:val="00AF21A5"/>
    <w:rsid w:val="00B11BE8"/>
    <w:rsid w:val="00B1299B"/>
    <w:rsid w:val="00B134AE"/>
    <w:rsid w:val="00B17E7D"/>
    <w:rsid w:val="00B2597C"/>
    <w:rsid w:val="00B262EB"/>
    <w:rsid w:val="00B263A8"/>
    <w:rsid w:val="00B35242"/>
    <w:rsid w:val="00B352F7"/>
    <w:rsid w:val="00B37A0F"/>
    <w:rsid w:val="00B50849"/>
    <w:rsid w:val="00B52CC2"/>
    <w:rsid w:val="00B53D2A"/>
    <w:rsid w:val="00B57ACB"/>
    <w:rsid w:val="00B7065B"/>
    <w:rsid w:val="00B73AB1"/>
    <w:rsid w:val="00B81B39"/>
    <w:rsid w:val="00B81C1B"/>
    <w:rsid w:val="00B85E5D"/>
    <w:rsid w:val="00B871EB"/>
    <w:rsid w:val="00B915BD"/>
    <w:rsid w:val="00B96B57"/>
    <w:rsid w:val="00BA0018"/>
    <w:rsid w:val="00BC4BCB"/>
    <w:rsid w:val="00BC4C5D"/>
    <w:rsid w:val="00BC6B0F"/>
    <w:rsid w:val="00BD6310"/>
    <w:rsid w:val="00BD6557"/>
    <w:rsid w:val="00BE00A5"/>
    <w:rsid w:val="00BF1475"/>
    <w:rsid w:val="00BF5242"/>
    <w:rsid w:val="00C0276C"/>
    <w:rsid w:val="00C05DA9"/>
    <w:rsid w:val="00C12E5F"/>
    <w:rsid w:val="00C145F2"/>
    <w:rsid w:val="00C24FF5"/>
    <w:rsid w:val="00C27725"/>
    <w:rsid w:val="00C312CE"/>
    <w:rsid w:val="00C3267C"/>
    <w:rsid w:val="00C375E8"/>
    <w:rsid w:val="00C44101"/>
    <w:rsid w:val="00C514E7"/>
    <w:rsid w:val="00C53103"/>
    <w:rsid w:val="00C576BF"/>
    <w:rsid w:val="00C60657"/>
    <w:rsid w:val="00C63F4D"/>
    <w:rsid w:val="00C70A6C"/>
    <w:rsid w:val="00C71993"/>
    <w:rsid w:val="00C71EF8"/>
    <w:rsid w:val="00C807CB"/>
    <w:rsid w:val="00C84895"/>
    <w:rsid w:val="00CA1263"/>
    <w:rsid w:val="00CA5BBE"/>
    <w:rsid w:val="00CB724F"/>
    <w:rsid w:val="00CB757E"/>
    <w:rsid w:val="00CC1793"/>
    <w:rsid w:val="00CC5FFD"/>
    <w:rsid w:val="00CE6C5F"/>
    <w:rsid w:val="00CF01A3"/>
    <w:rsid w:val="00CF3E4C"/>
    <w:rsid w:val="00CF3E95"/>
    <w:rsid w:val="00CF7C4B"/>
    <w:rsid w:val="00D05552"/>
    <w:rsid w:val="00D07EB6"/>
    <w:rsid w:val="00D102D8"/>
    <w:rsid w:val="00D10FBF"/>
    <w:rsid w:val="00D16229"/>
    <w:rsid w:val="00D173C8"/>
    <w:rsid w:val="00D20F0A"/>
    <w:rsid w:val="00D24D6D"/>
    <w:rsid w:val="00D31601"/>
    <w:rsid w:val="00D4065B"/>
    <w:rsid w:val="00D40C62"/>
    <w:rsid w:val="00D51275"/>
    <w:rsid w:val="00D52276"/>
    <w:rsid w:val="00D5295D"/>
    <w:rsid w:val="00D56EF4"/>
    <w:rsid w:val="00D57397"/>
    <w:rsid w:val="00D6547D"/>
    <w:rsid w:val="00D66AB8"/>
    <w:rsid w:val="00D75A88"/>
    <w:rsid w:val="00D77952"/>
    <w:rsid w:val="00D8298E"/>
    <w:rsid w:val="00D8779F"/>
    <w:rsid w:val="00D953C4"/>
    <w:rsid w:val="00DB0456"/>
    <w:rsid w:val="00DB213C"/>
    <w:rsid w:val="00DB3B40"/>
    <w:rsid w:val="00DC5D59"/>
    <w:rsid w:val="00DD3B65"/>
    <w:rsid w:val="00DE24CB"/>
    <w:rsid w:val="00DE2FDE"/>
    <w:rsid w:val="00DE4273"/>
    <w:rsid w:val="00E01806"/>
    <w:rsid w:val="00E061BD"/>
    <w:rsid w:val="00E107A7"/>
    <w:rsid w:val="00E172D2"/>
    <w:rsid w:val="00E17992"/>
    <w:rsid w:val="00E202D5"/>
    <w:rsid w:val="00E30B9A"/>
    <w:rsid w:val="00E35A9F"/>
    <w:rsid w:val="00E36420"/>
    <w:rsid w:val="00E53BF0"/>
    <w:rsid w:val="00E61FD9"/>
    <w:rsid w:val="00E70D2A"/>
    <w:rsid w:val="00E7626C"/>
    <w:rsid w:val="00E77432"/>
    <w:rsid w:val="00E94A04"/>
    <w:rsid w:val="00EA128E"/>
    <w:rsid w:val="00EA26C7"/>
    <w:rsid w:val="00EA71F0"/>
    <w:rsid w:val="00EC0CCD"/>
    <w:rsid w:val="00EC2B0F"/>
    <w:rsid w:val="00EC4979"/>
    <w:rsid w:val="00ED08E5"/>
    <w:rsid w:val="00ED7CA4"/>
    <w:rsid w:val="00EE26AB"/>
    <w:rsid w:val="00EE6919"/>
    <w:rsid w:val="00EF1337"/>
    <w:rsid w:val="00F01B8C"/>
    <w:rsid w:val="00F01D8E"/>
    <w:rsid w:val="00F25926"/>
    <w:rsid w:val="00F31A9D"/>
    <w:rsid w:val="00F355AC"/>
    <w:rsid w:val="00F36729"/>
    <w:rsid w:val="00F36CC2"/>
    <w:rsid w:val="00F41E6C"/>
    <w:rsid w:val="00F4330C"/>
    <w:rsid w:val="00F4712F"/>
    <w:rsid w:val="00F51513"/>
    <w:rsid w:val="00F56AA9"/>
    <w:rsid w:val="00F56F9A"/>
    <w:rsid w:val="00F575E2"/>
    <w:rsid w:val="00F602B0"/>
    <w:rsid w:val="00F61EB8"/>
    <w:rsid w:val="00F62C08"/>
    <w:rsid w:val="00F64A35"/>
    <w:rsid w:val="00F65AA9"/>
    <w:rsid w:val="00F737FE"/>
    <w:rsid w:val="00F82802"/>
    <w:rsid w:val="00F8320C"/>
    <w:rsid w:val="00F90151"/>
    <w:rsid w:val="00F91518"/>
    <w:rsid w:val="00FA227D"/>
    <w:rsid w:val="00FA5768"/>
    <w:rsid w:val="00FB39DC"/>
    <w:rsid w:val="00FC02CC"/>
    <w:rsid w:val="00FD04B9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40930A"/>
  <w15:docId w15:val="{5A66E8F6-B0CE-46C4-97F5-2655F68A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Revision">
    <w:name w:val="Revision"/>
    <w:hidden/>
    <w:uiPriority w:val="99"/>
    <w:semiHidden/>
    <w:rsid w:val="00914A69"/>
    <w:rPr>
      <w:rFonts w:ascii="Calibri" w:hAnsi="Calibri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96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8C4DF7-68FD-4C7E-8603-3F625307BC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86F0FA-5EDD-4131-92CF-E3A22CBD6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16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8992</CharactersWithSpaces>
  <SharedDoc>false</SharedDoc>
  <HLinks>
    <vt:vector size="336" baseType="variant">
      <vt:variant>
        <vt:i4>1703990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_Toc406065281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_Toc406065280</vt:lpwstr>
      </vt:variant>
      <vt:variant>
        <vt:i4>1376310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_Toc406065279</vt:lpwstr>
      </vt:variant>
      <vt:variant>
        <vt:i4>1376310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_Toc406065278</vt:lpwstr>
      </vt:variant>
      <vt:variant>
        <vt:i4>1376310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_Toc406065277</vt:lpwstr>
      </vt:variant>
      <vt:variant>
        <vt:i4>1376310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_Toc406065276</vt:lpwstr>
      </vt:variant>
      <vt:variant>
        <vt:i4>1376310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_Toc406065275</vt:lpwstr>
      </vt:variant>
      <vt:variant>
        <vt:i4>1376310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_Toc406065274</vt:lpwstr>
      </vt:variant>
      <vt:variant>
        <vt:i4>1376310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_Toc406065273</vt:lpwstr>
      </vt:variant>
      <vt:variant>
        <vt:i4>1376310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_Toc406065272</vt:lpwstr>
      </vt:variant>
      <vt:variant>
        <vt:i4>1376310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_Toc406065271</vt:lpwstr>
      </vt:variant>
      <vt:variant>
        <vt:i4>1376310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_Toc406065270</vt:lpwstr>
      </vt:variant>
      <vt:variant>
        <vt:i4>1310774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_Toc406065269</vt:lpwstr>
      </vt:variant>
      <vt:variant>
        <vt:i4>1310774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_Toc406065268</vt:lpwstr>
      </vt:variant>
      <vt:variant>
        <vt:i4>1310774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_Toc406065267</vt:lpwstr>
      </vt:variant>
      <vt:variant>
        <vt:i4>1310774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_Toc406065266</vt:lpwstr>
      </vt:variant>
      <vt:variant>
        <vt:i4>1310774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_Toc406065265</vt:lpwstr>
      </vt:variant>
      <vt:variant>
        <vt:i4>1310774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_Toc406065264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_Toc406065263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_Toc406065262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_Toc406065261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_Toc406065260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_Toc406065259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_Toc406065258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_Toc406065257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_Toc406065256</vt:lpwstr>
      </vt:variant>
      <vt:variant>
        <vt:i4>1507382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_Toc406065255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_Toc406065254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_Toc406065253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_Toc406065252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_Toc406065251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_Toc406065250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_Toc406065249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_Toc406065248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_Toc406065247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_Toc406065246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_Toc406065245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_Toc406065244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_Toc406065243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_Toc406065242</vt:lpwstr>
      </vt:variant>
      <vt:variant>
        <vt:i4>1441846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_Toc406065241</vt:lpwstr>
      </vt:variant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_Toc406065240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_Toc406065239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_Toc406065238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_Toc406065237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_Toc406065236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_Toc406065235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_Toc406065234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_Toc406065233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_Toc406065232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_Toc406065231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_Toc406065230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_Toc406065229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_Toc406065228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_Toc406065227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_Toc406065226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Matt Leser</cp:lastModifiedBy>
  <cp:revision>153</cp:revision>
  <cp:lastPrinted>2015-02-27T19:09:00Z</cp:lastPrinted>
  <dcterms:created xsi:type="dcterms:W3CDTF">2015-02-27T19:09:00Z</dcterms:created>
  <dcterms:modified xsi:type="dcterms:W3CDTF">2017-01-04T19:51:00Z</dcterms:modified>
</cp:coreProperties>
</file>