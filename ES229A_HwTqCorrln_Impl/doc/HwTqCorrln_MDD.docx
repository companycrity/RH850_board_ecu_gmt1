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9BAE6E53EDF24358A430C52F0369723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D229A6" w:rsidRDefault="007C4A1B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>
        <w:rPr>
          <w:rFonts w:cs="Calibri"/>
          <w:b/>
          <w:sz w:val="48"/>
          <w:szCs w:val="48"/>
        </w:rPr>
        <w:fldChar w:fldCharType="begin"/>
      </w:r>
      <w:r>
        <w:rPr>
          <w:rFonts w:cs="Calibri"/>
          <w:b/>
          <w:sz w:val="48"/>
          <w:szCs w:val="48"/>
        </w:rPr>
        <w:instrText xml:space="preserve"> DOCPROPERTY  "Document Version"  \* MERGEFORMAT </w:instrText>
      </w:r>
      <w:r>
        <w:rPr>
          <w:rFonts w:cs="Calibri"/>
          <w:b/>
          <w:sz w:val="48"/>
          <w:szCs w:val="48"/>
        </w:rPr>
        <w:fldChar w:fldCharType="separate"/>
      </w:r>
      <w:r w:rsidR="00292620" w:rsidRPr="00292620">
        <w:t xml:space="preserve"> </w:t>
      </w:r>
      <w:proofErr w:type="spellStart"/>
      <w:r w:rsidR="00351FA0" w:rsidRPr="00351FA0">
        <w:rPr>
          <w:rFonts w:cs="Calibri"/>
          <w:b/>
          <w:sz w:val="48"/>
          <w:szCs w:val="48"/>
        </w:rPr>
        <w:t>HwTqCorrln</w:t>
      </w:r>
      <w:proofErr w:type="spellEnd"/>
      <w:r>
        <w:rPr>
          <w:rFonts w:cs="Calibri"/>
          <w:b/>
          <w:sz w:val="48"/>
          <w:szCs w:val="48"/>
        </w:rPr>
        <w:fldChar w:fldCharType="end"/>
      </w: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</w:p>
    <w:p w:rsidR="005E61CD" w:rsidRPr="007E0373" w:rsidRDefault="00E83469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 w:rsidRPr="007E0373">
        <w:rPr>
          <w:b/>
          <w:sz w:val="36"/>
        </w:rPr>
        <w:fldChar w:fldCharType="begin"/>
      </w:r>
      <w:r w:rsidRPr="007E0373">
        <w:rPr>
          <w:b/>
          <w:sz w:val="36"/>
        </w:rPr>
        <w:instrText xml:space="preserve"> DOCPROPERTY  "Release Date"  \* MERGEFORMAT </w:instrText>
      </w:r>
      <w:r w:rsidRPr="007E0373">
        <w:rPr>
          <w:b/>
          <w:sz w:val="36"/>
        </w:rPr>
        <w:fldChar w:fldCharType="separate"/>
      </w:r>
      <w:del w:id="0" w:author="Windows User" w:date="2016-04-14T13:21:00Z">
        <w:r w:rsidDel="004F6744">
          <w:rPr>
            <w:b/>
            <w:sz w:val="36"/>
          </w:rPr>
          <w:delText>October</w:delText>
        </w:r>
      </w:del>
      <w:ins w:id="1" w:author="Windows User" w:date="2016-04-14T13:21:00Z">
        <w:r w:rsidR="004F6744">
          <w:rPr>
            <w:b/>
            <w:sz w:val="36"/>
          </w:rPr>
          <w:t>April</w:t>
        </w:r>
      </w:ins>
      <w:r>
        <w:rPr>
          <w:b/>
          <w:sz w:val="36"/>
        </w:rPr>
        <w:t xml:space="preserve"> </w:t>
      </w:r>
      <w:del w:id="2" w:author="Windows User" w:date="2016-04-14T13:21:00Z">
        <w:r w:rsidR="00277367" w:rsidDel="004F6744">
          <w:rPr>
            <w:b/>
            <w:sz w:val="36"/>
          </w:rPr>
          <w:delText>20</w:delText>
        </w:r>
      </w:del>
      <w:ins w:id="3" w:author="Windows User" w:date="2016-04-14T13:21:00Z">
        <w:r w:rsidR="004F6744">
          <w:rPr>
            <w:b/>
            <w:sz w:val="36"/>
          </w:rPr>
          <w:t>14</w:t>
        </w:r>
      </w:ins>
      <w:r>
        <w:rPr>
          <w:b/>
          <w:sz w:val="36"/>
        </w:rPr>
        <w:t>, 201</w:t>
      </w:r>
      <w:del w:id="4" w:author="Windows User" w:date="2016-04-14T13:21:00Z">
        <w:r w:rsidDel="004F6744">
          <w:rPr>
            <w:b/>
            <w:sz w:val="36"/>
          </w:rPr>
          <w:delText>5</w:delText>
        </w:r>
      </w:del>
      <w:r w:rsidRPr="007E0373">
        <w:rPr>
          <w:b/>
          <w:sz w:val="36"/>
        </w:rPr>
        <w:fldChar w:fldCharType="end"/>
      </w:r>
      <w:ins w:id="5" w:author="Windows User" w:date="2016-04-14T13:21:00Z">
        <w:r w:rsidR="004F6744">
          <w:rPr>
            <w:b/>
            <w:sz w:val="36"/>
          </w:rPr>
          <w:t>6</w:t>
        </w:r>
      </w:ins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E55613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E55613">
        <w:rPr>
          <w:b/>
          <w:sz w:val="24"/>
        </w:rPr>
        <w:t>Nexteer</w:t>
      </w:r>
      <w:proofErr w:type="spellEnd"/>
      <w:r w:rsidR="00E55613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E55613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891F29" w:rsidRPr="00A158C7" w:rsidRDefault="00E83469" w:rsidP="00891F29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t>Nick Saxton</w:t>
      </w:r>
      <w:r w:rsidR="00891F29" w:rsidRPr="00A158C7">
        <w:rPr>
          <w:b/>
          <w:sz w:val="24"/>
        </w:rPr>
        <w:t>,</w:t>
      </w:r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E55613">
        <w:rPr>
          <w:b/>
          <w:sz w:val="24"/>
        </w:rPr>
        <w:t>Nexteer</w:t>
      </w:r>
      <w:proofErr w:type="spellEnd"/>
      <w:r w:rsidR="00E55613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E55613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747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160"/>
        <w:gridCol w:w="1350"/>
        <w:gridCol w:w="1440"/>
      </w:tblGrid>
      <w:tr w:rsidR="00292620" w:rsidRPr="00AA38E8" w:rsidTr="00292620">
        <w:trPr>
          <w:jc w:val="center"/>
        </w:trPr>
        <w:tc>
          <w:tcPr>
            <w:tcW w:w="2520" w:type="dxa"/>
          </w:tcPr>
          <w:p w:rsidR="00292620" w:rsidRPr="00AA38E8" w:rsidRDefault="00292620" w:rsidP="00D229A6">
            <w:pPr>
              <w:jc w:val="center"/>
              <w:rPr>
                <w:rFonts w:cs="Calibri"/>
                <w:b/>
              </w:rPr>
            </w:pPr>
            <w:bookmarkStart w:id="6" w:name="_Toc348792978"/>
            <w:bookmarkStart w:id="7" w:name="_Toc348793074"/>
            <w:bookmarkStart w:id="8" w:name="_Toc348793965"/>
            <w:bookmarkStart w:id="9" w:name="_Toc349459173"/>
            <w:bookmarkStart w:id="10" w:name="_Toc349621609"/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160" w:type="dxa"/>
          </w:tcPr>
          <w:p w:rsidR="00292620" w:rsidRPr="00AA38E8" w:rsidRDefault="00292620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350" w:type="dxa"/>
          </w:tcPr>
          <w:p w:rsidR="00292620" w:rsidRPr="00AA38E8" w:rsidRDefault="00292620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292620" w:rsidRPr="00AA38E8" w:rsidRDefault="00292620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292620" w:rsidRPr="00AA38E8" w:rsidTr="00292620">
        <w:trPr>
          <w:jc w:val="center"/>
        </w:trPr>
        <w:tc>
          <w:tcPr>
            <w:tcW w:w="2520" w:type="dxa"/>
          </w:tcPr>
          <w:p w:rsidR="00292620" w:rsidRPr="00AA38E8" w:rsidRDefault="00292620" w:rsidP="00D229A6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160" w:type="dxa"/>
          </w:tcPr>
          <w:p w:rsidR="00292620" w:rsidRPr="00AA38E8" w:rsidRDefault="00292620" w:rsidP="00D229A6">
            <w:pPr>
              <w:rPr>
                <w:rFonts w:cs="Calibri"/>
              </w:rPr>
            </w:pPr>
            <w:r>
              <w:rPr>
                <w:rFonts w:cs="Calibri"/>
              </w:rPr>
              <w:t>SB</w:t>
            </w:r>
          </w:p>
        </w:tc>
        <w:tc>
          <w:tcPr>
            <w:tcW w:w="1350" w:type="dxa"/>
          </w:tcPr>
          <w:p w:rsidR="00292620" w:rsidRPr="00AA38E8" w:rsidRDefault="00292620" w:rsidP="00D229A6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1440" w:type="dxa"/>
          </w:tcPr>
          <w:p w:rsidR="00292620" w:rsidRPr="00AA38E8" w:rsidRDefault="00292620" w:rsidP="00D229A6">
            <w:pPr>
              <w:rPr>
                <w:rFonts w:cs="Calibri"/>
              </w:rPr>
            </w:pPr>
            <w:r>
              <w:rPr>
                <w:rFonts w:cs="Calibri"/>
              </w:rPr>
              <w:t>04-Aug-2015</w:t>
            </w:r>
          </w:p>
        </w:tc>
      </w:tr>
      <w:tr w:rsidR="00E83469" w:rsidRPr="00AA38E8" w:rsidTr="00292620">
        <w:trPr>
          <w:jc w:val="center"/>
        </w:trPr>
        <w:tc>
          <w:tcPr>
            <w:tcW w:w="2520" w:type="dxa"/>
          </w:tcPr>
          <w:p w:rsidR="00E83469" w:rsidRDefault="00E83469" w:rsidP="00D229A6">
            <w:pPr>
              <w:rPr>
                <w:rFonts w:cs="Calibri"/>
              </w:rPr>
            </w:pPr>
            <w:r>
              <w:rPr>
                <w:rFonts w:cs="Calibri"/>
              </w:rPr>
              <w:t>Updated to FDD v2.1.0</w:t>
            </w:r>
          </w:p>
        </w:tc>
        <w:tc>
          <w:tcPr>
            <w:tcW w:w="2160" w:type="dxa"/>
          </w:tcPr>
          <w:p w:rsidR="00E83469" w:rsidRDefault="00E83469" w:rsidP="00D229A6">
            <w:pPr>
              <w:rPr>
                <w:rFonts w:cs="Calibri"/>
              </w:rPr>
            </w:pPr>
            <w:r>
              <w:rPr>
                <w:rFonts w:cs="Calibri"/>
              </w:rPr>
              <w:t>NS</w:t>
            </w:r>
          </w:p>
        </w:tc>
        <w:tc>
          <w:tcPr>
            <w:tcW w:w="1350" w:type="dxa"/>
          </w:tcPr>
          <w:p w:rsidR="00E83469" w:rsidRDefault="002911DA" w:rsidP="00D229A6">
            <w:pPr>
              <w:rPr>
                <w:rFonts w:cs="Calibri"/>
              </w:rPr>
            </w:pPr>
            <w:r>
              <w:rPr>
                <w:rFonts w:cs="Calibri"/>
              </w:rPr>
              <w:t>2.0</w:t>
            </w:r>
          </w:p>
        </w:tc>
        <w:tc>
          <w:tcPr>
            <w:tcW w:w="1440" w:type="dxa"/>
          </w:tcPr>
          <w:p w:rsidR="00E83469" w:rsidRDefault="00E83469" w:rsidP="00D229A6">
            <w:pPr>
              <w:rPr>
                <w:rFonts w:cs="Calibri"/>
              </w:rPr>
            </w:pPr>
            <w:r>
              <w:rPr>
                <w:rFonts w:cs="Calibri"/>
              </w:rPr>
              <w:t>07-Oct-2015</w:t>
            </w:r>
          </w:p>
        </w:tc>
      </w:tr>
      <w:tr w:rsidR="00277367" w:rsidRPr="00AA38E8" w:rsidTr="00292620">
        <w:trPr>
          <w:jc w:val="center"/>
        </w:trPr>
        <w:tc>
          <w:tcPr>
            <w:tcW w:w="2520" w:type="dxa"/>
          </w:tcPr>
          <w:p w:rsidR="00277367" w:rsidRDefault="00277367" w:rsidP="00D229A6">
            <w:pPr>
              <w:rPr>
                <w:rFonts w:cs="Calibri"/>
              </w:rPr>
            </w:pPr>
            <w:r>
              <w:rPr>
                <w:rFonts w:cs="Calibri"/>
              </w:rPr>
              <w:t>Anomaly EA4#1980 fixed</w:t>
            </w:r>
          </w:p>
        </w:tc>
        <w:tc>
          <w:tcPr>
            <w:tcW w:w="2160" w:type="dxa"/>
          </w:tcPr>
          <w:p w:rsidR="00277367" w:rsidRDefault="00277367" w:rsidP="00D229A6">
            <w:pPr>
              <w:rPr>
                <w:rFonts w:cs="Calibri"/>
              </w:rPr>
            </w:pPr>
            <w:r>
              <w:rPr>
                <w:rFonts w:cs="Calibri"/>
              </w:rPr>
              <w:t>NS</w:t>
            </w:r>
          </w:p>
        </w:tc>
        <w:tc>
          <w:tcPr>
            <w:tcW w:w="1350" w:type="dxa"/>
          </w:tcPr>
          <w:p w:rsidR="00277367" w:rsidRDefault="00277367" w:rsidP="00D229A6">
            <w:pPr>
              <w:rPr>
                <w:rFonts w:cs="Calibri"/>
              </w:rPr>
            </w:pPr>
            <w:r>
              <w:rPr>
                <w:rFonts w:cs="Calibri"/>
              </w:rPr>
              <w:t>3.0</w:t>
            </w:r>
          </w:p>
        </w:tc>
        <w:tc>
          <w:tcPr>
            <w:tcW w:w="1440" w:type="dxa"/>
          </w:tcPr>
          <w:p w:rsidR="00277367" w:rsidRDefault="00277367" w:rsidP="00D229A6">
            <w:pPr>
              <w:rPr>
                <w:rFonts w:cs="Calibri"/>
              </w:rPr>
            </w:pPr>
            <w:r>
              <w:rPr>
                <w:rFonts w:cs="Calibri"/>
              </w:rPr>
              <w:t>20-Oct-2015</w:t>
            </w:r>
          </w:p>
        </w:tc>
      </w:tr>
      <w:tr w:rsidR="004F6744" w:rsidRPr="00AA38E8" w:rsidTr="00292620">
        <w:trPr>
          <w:jc w:val="center"/>
          <w:ins w:id="11" w:author="Windows User" w:date="2016-04-14T13:22:00Z"/>
        </w:trPr>
        <w:tc>
          <w:tcPr>
            <w:tcW w:w="2520" w:type="dxa"/>
          </w:tcPr>
          <w:p w:rsidR="004F6744" w:rsidRDefault="004F6744" w:rsidP="004F6744">
            <w:pPr>
              <w:rPr>
                <w:ins w:id="12" w:author="Windows User" w:date="2016-04-14T13:22:00Z"/>
                <w:rFonts w:cs="Calibri"/>
              </w:rPr>
            </w:pPr>
            <w:ins w:id="13" w:author="Windows User" w:date="2016-04-14T13:22:00Z">
              <w:r>
                <w:rPr>
                  <w:rFonts w:cs="Calibri"/>
                </w:rPr>
                <w:t>Updated to FDD v3.0.0</w:t>
              </w:r>
            </w:ins>
          </w:p>
        </w:tc>
        <w:tc>
          <w:tcPr>
            <w:tcW w:w="2160" w:type="dxa"/>
          </w:tcPr>
          <w:p w:rsidR="004F6744" w:rsidRDefault="004F6744" w:rsidP="00D229A6">
            <w:pPr>
              <w:rPr>
                <w:ins w:id="14" w:author="Windows User" w:date="2016-04-14T13:22:00Z"/>
                <w:rFonts w:cs="Calibri"/>
              </w:rPr>
            </w:pPr>
            <w:ins w:id="15" w:author="Windows User" w:date="2016-04-14T13:22:00Z">
              <w:r>
                <w:rPr>
                  <w:rFonts w:cs="Calibri"/>
                </w:rPr>
                <w:t>SV</w:t>
              </w:r>
            </w:ins>
          </w:p>
        </w:tc>
        <w:tc>
          <w:tcPr>
            <w:tcW w:w="1350" w:type="dxa"/>
          </w:tcPr>
          <w:p w:rsidR="004F6744" w:rsidRDefault="004F6744" w:rsidP="00D229A6">
            <w:pPr>
              <w:rPr>
                <w:ins w:id="16" w:author="Windows User" w:date="2016-04-14T13:22:00Z"/>
                <w:rFonts w:cs="Calibri"/>
              </w:rPr>
            </w:pPr>
            <w:ins w:id="17" w:author="Windows User" w:date="2016-04-14T13:22:00Z">
              <w:r>
                <w:rPr>
                  <w:rFonts w:cs="Calibri"/>
                </w:rPr>
                <w:t>4.0</w:t>
              </w:r>
            </w:ins>
          </w:p>
        </w:tc>
        <w:tc>
          <w:tcPr>
            <w:tcW w:w="1440" w:type="dxa"/>
          </w:tcPr>
          <w:p w:rsidR="004F6744" w:rsidRDefault="004F6744" w:rsidP="00D229A6">
            <w:pPr>
              <w:rPr>
                <w:ins w:id="18" w:author="Windows User" w:date="2016-04-14T13:22:00Z"/>
                <w:rFonts w:cs="Calibri"/>
              </w:rPr>
            </w:pPr>
            <w:ins w:id="19" w:author="Windows User" w:date="2016-04-14T13:22:00Z">
              <w:r>
                <w:rPr>
                  <w:rFonts w:cs="Calibri"/>
                </w:rPr>
                <w:t>14-Apr-2016</w:t>
              </w:r>
            </w:ins>
          </w:p>
        </w:tc>
      </w:tr>
    </w:tbl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873F53" w:rsidRDefault="00891F29">
      <w:pPr>
        <w:pStyle w:val="TOC1"/>
        <w:rPr>
          <w:sz w:val="32"/>
          <w:szCs w:val="32"/>
          <w:u w:val="single"/>
        </w:rPr>
      </w:pPr>
      <w:r w:rsidRPr="00C728E9">
        <w:rPr>
          <w:sz w:val="32"/>
          <w:szCs w:val="32"/>
          <w:u w:val="single"/>
        </w:rPr>
        <w:t>Table of Contents</w:t>
      </w:r>
    </w:p>
    <w:p w:rsidR="00BD2AE9" w:rsidRDefault="00E16D14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r>
        <w:rPr>
          <w:caps/>
          <w:sz w:val="32"/>
          <w:szCs w:val="32"/>
        </w:rPr>
        <w:fldChar w:fldCharType="begin"/>
      </w:r>
      <w:r w:rsidRPr="00C728E9">
        <w:rPr>
          <w:caps/>
          <w:sz w:val="32"/>
          <w:szCs w:val="32"/>
        </w:rPr>
        <w:instrText xml:space="preserve"> TOC \o "2-3" \h \z \t "Heading 1,1,Heading 7,1" </w:instrText>
      </w:r>
      <w:r>
        <w:rPr>
          <w:caps/>
          <w:sz w:val="32"/>
          <w:szCs w:val="32"/>
        </w:rPr>
        <w:fldChar w:fldCharType="separate"/>
      </w:r>
      <w:hyperlink w:anchor="_Toc431996885" w:history="1">
        <w:r w:rsidR="00BD2AE9" w:rsidRPr="000C50B2">
          <w:rPr>
            <w:rStyle w:val="Hyperlink"/>
          </w:rPr>
          <w:t>1</w:t>
        </w:r>
        <w:r w:rsidR="00BD2AE9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BD2AE9" w:rsidRPr="000C50B2">
          <w:rPr>
            <w:rStyle w:val="Hyperlink"/>
          </w:rPr>
          <w:t>HwTqCorrln &amp; High-Level Description</w:t>
        </w:r>
        <w:r w:rsidR="00BD2AE9">
          <w:rPr>
            <w:webHidden/>
          </w:rPr>
          <w:tab/>
        </w:r>
        <w:r w:rsidR="00BD2AE9">
          <w:rPr>
            <w:webHidden/>
          </w:rPr>
          <w:fldChar w:fldCharType="begin"/>
        </w:r>
        <w:r w:rsidR="00BD2AE9">
          <w:rPr>
            <w:webHidden/>
          </w:rPr>
          <w:instrText xml:space="preserve"> PAGEREF _Toc431996885 \h </w:instrText>
        </w:r>
        <w:r w:rsidR="00BD2AE9">
          <w:rPr>
            <w:webHidden/>
          </w:rPr>
        </w:r>
        <w:r w:rsidR="00BD2AE9">
          <w:rPr>
            <w:webHidden/>
          </w:rPr>
          <w:fldChar w:fldCharType="separate"/>
        </w:r>
        <w:r w:rsidR="00BD2AE9">
          <w:rPr>
            <w:webHidden/>
          </w:rPr>
          <w:t>4</w:t>
        </w:r>
        <w:r w:rsidR="00BD2AE9">
          <w:rPr>
            <w:webHidden/>
          </w:rPr>
          <w:fldChar w:fldCharType="end"/>
        </w:r>
      </w:hyperlink>
    </w:p>
    <w:p w:rsidR="00BD2AE9" w:rsidRDefault="00004AB5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1996886" w:history="1">
        <w:r w:rsidR="00BD2AE9" w:rsidRPr="000C50B2">
          <w:rPr>
            <w:rStyle w:val="Hyperlink"/>
            <w:rFonts w:ascii="Calibri" w:hAnsi="Calibri" w:cs="Calibri"/>
          </w:rPr>
          <w:t>2</w:t>
        </w:r>
        <w:r w:rsidR="00BD2AE9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BD2AE9" w:rsidRPr="000C50B2">
          <w:rPr>
            <w:rStyle w:val="Hyperlink"/>
            <w:rFonts w:ascii="Calibri" w:hAnsi="Calibri" w:cs="Calibri"/>
          </w:rPr>
          <w:t>Design details of software module</w:t>
        </w:r>
        <w:r w:rsidR="00BD2AE9">
          <w:rPr>
            <w:webHidden/>
          </w:rPr>
          <w:tab/>
        </w:r>
        <w:r w:rsidR="00BD2AE9">
          <w:rPr>
            <w:webHidden/>
          </w:rPr>
          <w:fldChar w:fldCharType="begin"/>
        </w:r>
        <w:r w:rsidR="00BD2AE9">
          <w:rPr>
            <w:webHidden/>
          </w:rPr>
          <w:instrText xml:space="preserve"> PAGEREF _Toc431996886 \h </w:instrText>
        </w:r>
        <w:r w:rsidR="00BD2AE9">
          <w:rPr>
            <w:webHidden/>
          </w:rPr>
        </w:r>
        <w:r w:rsidR="00BD2AE9">
          <w:rPr>
            <w:webHidden/>
          </w:rPr>
          <w:fldChar w:fldCharType="separate"/>
        </w:r>
        <w:r w:rsidR="00BD2AE9">
          <w:rPr>
            <w:webHidden/>
          </w:rPr>
          <w:t>5</w:t>
        </w:r>
        <w:r w:rsidR="00BD2AE9">
          <w:rPr>
            <w:webHidden/>
          </w:rPr>
          <w:fldChar w:fldCharType="end"/>
        </w:r>
      </w:hyperlink>
    </w:p>
    <w:p w:rsidR="00BD2AE9" w:rsidRDefault="00004AB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996887" w:history="1">
        <w:r w:rsidR="00BD2AE9" w:rsidRPr="000C50B2">
          <w:rPr>
            <w:rStyle w:val="Hyperlink"/>
          </w:rPr>
          <w:t>2.1</w:t>
        </w:r>
        <w:r w:rsidR="00BD2AE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D2AE9" w:rsidRPr="000C50B2">
          <w:rPr>
            <w:rStyle w:val="Hyperlink"/>
          </w:rPr>
          <w:t xml:space="preserve">Graphical representation of </w:t>
        </w:r>
        <w:r w:rsidR="00BD2AE9" w:rsidRPr="000C50B2">
          <w:rPr>
            <w:rStyle w:val="Hyperlink"/>
            <w:rFonts w:cs="Calibri"/>
          </w:rPr>
          <w:t>HwTqCorrln</w:t>
        </w:r>
        <w:r w:rsidR="00BD2AE9">
          <w:rPr>
            <w:webHidden/>
          </w:rPr>
          <w:tab/>
        </w:r>
        <w:r w:rsidR="00BD2AE9">
          <w:rPr>
            <w:webHidden/>
          </w:rPr>
          <w:fldChar w:fldCharType="begin"/>
        </w:r>
        <w:r w:rsidR="00BD2AE9">
          <w:rPr>
            <w:webHidden/>
          </w:rPr>
          <w:instrText xml:space="preserve"> PAGEREF _Toc431996887 \h </w:instrText>
        </w:r>
        <w:r w:rsidR="00BD2AE9">
          <w:rPr>
            <w:webHidden/>
          </w:rPr>
        </w:r>
        <w:r w:rsidR="00BD2AE9">
          <w:rPr>
            <w:webHidden/>
          </w:rPr>
          <w:fldChar w:fldCharType="separate"/>
        </w:r>
        <w:r w:rsidR="00BD2AE9">
          <w:rPr>
            <w:webHidden/>
          </w:rPr>
          <w:t>5</w:t>
        </w:r>
        <w:r w:rsidR="00BD2AE9">
          <w:rPr>
            <w:webHidden/>
          </w:rPr>
          <w:fldChar w:fldCharType="end"/>
        </w:r>
      </w:hyperlink>
    </w:p>
    <w:p w:rsidR="00BD2AE9" w:rsidRDefault="00004AB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996888" w:history="1">
        <w:r w:rsidR="00BD2AE9" w:rsidRPr="000C50B2">
          <w:rPr>
            <w:rStyle w:val="Hyperlink"/>
            <w:rFonts w:cs="Calibri"/>
          </w:rPr>
          <w:t>2.2</w:t>
        </w:r>
        <w:r w:rsidR="00BD2AE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D2AE9" w:rsidRPr="000C50B2">
          <w:rPr>
            <w:rStyle w:val="Hyperlink"/>
            <w:rFonts w:cs="Calibri"/>
          </w:rPr>
          <w:t>Data Flow Diagram</w:t>
        </w:r>
        <w:r w:rsidR="00BD2AE9">
          <w:rPr>
            <w:webHidden/>
          </w:rPr>
          <w:tab/>
        </w:r>
        <w:r w:rsidR="00BD2AE9">
          <w:rPr>
            <w:webHidden/>
          </w:rPr>
          <w:fldChar w:fldCharType="begin"/>
        </w:r>
        <w:r w:rsidR="00BD2AE9">
          <w:rPr>
            <w:webHidden/>
          </w:rPr>
          <w:instrText xml:space="preserve"> PAGEREF _Toc431996888 \h </w:instrText>
        </w:r>
        <w:r w:rsidR="00BD2AE9">
          <w:rPr>
            <w:webHidden/>
          </w:rPr>
        </w:r>
        <w:r w:rsidR="00BD2AE9">
          <w:rPr>
            <w:webHidden/>
          </w:rPr>
          <w:fldChar w:fldCharType="separate"/>
        </w:r>
        <w:r w:rsidR="00BD2AE9">
          <w:rPr>
            <w:webHidden/>
          </w:rPr>
          <w:t>6</w:t>
        </w:r>
        <w:r w:rsidR="00BD2AE9">
          <w:rPr>
            <w:webHidden/>
          </w:rPr>
          <w:fldChar w:fldCharType="end"/>
        </w:r>
      </w:hyperlink>
    </w:p>
    <w:p w:rsidR="00BD2AE9" w:rsidRDefault="00004AB5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31996889" w:history="1">
        <w:r w:rsidR="00BD2AE9" w:rsidRPr="000C50B2">
          <w:rPr>
            <w:rStyle w:val="Hyperlink"/>
            <w:rFonts w:cs="Calibri"/>
          </w:rPr>
          <w:t>2.2.1</w:t>
        </w:r>
        <w:r w:rsidR="00BD2AE9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BD2AE9" w:rsidRPr="000C50B2">
          <w:rPr>
            <w:rStyle w:val="Hyperlink"/>
          </w:rPr>
          <w:t xml:space="preserve">Component </w:t>
        </w:r>
        <w:r w:rsidR="00BD2AE9" w:rsidRPr="000C50B2">
          <w:rPr>
            <w:rStyle w:val="Hyperlink"/>
            <w:rFonts w:cs="Calibri"/>
          </w:rPr>
          <w:t>level DFD</w:t>
        </w:r>
        <w:r w:rsidR="00BD2AE9">
          <w:rPr>
            <w:webHidden/>
          </w:rPr>
          <w:tab/>
        </w:r>
        <w:r w:rsidR="00BD2AE9">
          <w:rPr>
            <w:webHidden/>
          </w:rPr>
          <w:fldChar w:fldCharType="begin"/>
        </w:r>
        <w:r w:rsidR="00BD2AE9">
          <w:rPr>
            <w:webHidden/>
          </w:rPr>
          <w:instrText xml:space="preserve"> PAGEREF _Toc431996889 \h </w:instrText>
        </w:r>
        <w:r w:rsidR="00BD2AE9">
          <w:rPr>
            <w:webHidden/>
          </w:rPr>
        </w:r>
        <w:r w:rsidR="00BD2AE9">
          <w:rPr>
            <w:webHidden/>
          </w:rPr>
          <w:fldChar w:fldCharType="separate"/>
        </w:r>
        <w:r w:rsidR="00BD2AE9">
          <w:rPr>
            <w:webHidden/>
          </w:rPr>
          <w:t>6</w:t>
        </w:r>
        <w:r w:rsidR="00BD2AE9">
          <w:rPr>
            <w:webHidden/>
          </w:rPr>
          <w:fldChar w:fldCharType="end"/>
        </w:r>
      </w:hyperlink>
    </w:p>
    <w:p w:rsidR="00BD2AE9" w:rsidRDefault="00004AB5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31996890" w:history="1">
        <w:r w:rsidR="00BD2AE9" w:rsidRPr="000C50B2">
          <w:rPr>
            <w:rStyle w:val="Hyperlink"/>
            <w:rFonts w:cs="Calibri"/>
          </w:rPr>
          <w:t>2.2.2</w:t>
        </w:r>
        <w:r w:rsidR="00BD2AE9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BD2AE9" w:rsidRPr="000C50B2">
          <w:rPr>
            <w:rStyle w:val="Hyperlink"/>
          </w:rPr>
          <w:t xml:space="preserve">Function </w:t>
        </w:r>
        <w:r w:rsidR="00BD2AE9" w:rsidRPr="000C50B2">
          <w:rPr>
            <w:rStyle w:val="Hyperlink"/>
            <w:rFonts w:cs="Calibri"/>
          </w:rPr>
          <w:t>level DFD</w:t>
        </w:r>
        <w:r w:rsidR="00BD2AE9">
          <w:rPr>
            <w:webHidden/>
          </w:rPr>
          <w:tab/>
        </w:r>
        <w:r w:rsidR="00BD2AE9">
          <w:rPr>
            <w:webHidden/>
          </w:rPr>
          <w:fldChar w:fldCharType="begin"/>
        </w:r>
        <w:r w:rsidR="00BD2AE9">
          <w:rPr>
            <w:webHidden/>
          </w:rPr>
          <w:instrText xml:space="preserve"> PAGEREF _Toc431996890 \h </w:instrText>
        </w:r>
        <w:r w:rsidR="00BD2AE9">
          <w:rPr>
            <w:webHidden/>
          </w:rPr>
        </w:r>
        <w:r w:rsidR="00BD2AE9">
          <w:rPr>
            <w:webHidden/>
          </w:rPr>
          <w:fldChar w:fldCharType="separate"/>
        </w:r>
        <w:r w:rsidR="00BD2AE9">
          <w:rPr>
            <w:webHidden/>
          </w:rPr>
          <w:t>6</w:t>
        </w:r>
        <w:r w:rsidR="00BD2AE9">
          <w:rPr>
            <w:webHidden/>
          </w:rPr>
          <w:fldChar w:fldCharType="end"/>
        </w:r>
      </w:hyperlink>
    </w:p>
    <w:p w:rsidR="00BD2AE9" w:rsidRDefault="00004AB5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1996891" w:history="1">
        <w:r w:rsidR="00BD2AE9" w:rsidRPr="000C50B2">
          <w:rPr>
            <w:rStyle w:val="Hyperlink"/>
            <w:rFonts w:ascii="Calibri" w:hAnsi="Calibri" w:cs="Calibri"/>
          </w:rPr>
          <w:t>3</w:t>
        </w:r>
        <w:r w:rsidR="00BD2AE9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BD2AE9" w:rsidRPr="000C50B2">
          <w:rPr>
            <w:rStyle w:val="Hyperlink"/>
            <w:rFonts w:ascii="Calibri" w:hAnsi="Calibri" w:cs="Calibri"/>
          </w:rPr>
          <w:t>Constant Data Dictionary</w:t>
        </w:r>
        <w:r w:rsidR="00BD2AE9">
          <w:rPr>
            <w:webHidden/>
          </w:rPr>
          <w:tab/>
        </w:r>
        <w:r w:rsidR="00BD2AE9">
          <w:rPr>
            <w:webHidden/>
          </w:rPr>
          <w:fldChar w:fldCharType="begin"/>
        </w:r>
        <w:r w:rsidR="00BD2AE9">
          <w:rPr>
            <w:webHidden/>
          </w:rPr>
          <w:instrText xml:space="preserve"> PAGEREF _Toc431996891 \h </w:instrText>
        </w:r>
        <w:r w:rsidR="00BD2AE9">
          <w:rPr>
            <w:webHidden/>
          </w:rPr>
        </w:r>
        <w:r w:rsidR="00BD2AE9">
          <w:rPr>
            <w:webHidden/>
          </w:rPr>
          <w:fldChar w:fldCharType="separate"/>
        </w:r>
        <w:r w:rsidR="00BD2AE9">
          <w:rPr>
            <w:webHidden/>
          </w:rPr>
          <w:t>7</w:t>
        </w:r>
        <w:r w:rsidR="00BD2AE9">
          <w:rPr>
            <w:webHidden/>
          </w:rPr>
          <w:fldChar w:fldCharType="end"/>
        </w:r>
      </w:hyperlink>
    </w:p>
    <w:p w:rsidR="00BD2AE9" w:rsidRDefault="00004AB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996892" w:history="1">
        <w:r w:rsidR="00BD2AE9" w:rsidRPr="000C50B2">
          <w:rPr>
            <w:rStyle w:val="Hyperlink"/>
          </w:rPr>
          <w:t>3.1</w:t>
        </w:r>
        <w:r w:rsidR="00BD2AE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D2AE9" w:rsidRPr="000C50B2">
          <w:rPr>
            <w:rStyle w:val="Hyperlink"/>
          </w:rPr>
          <w:t>Program (fixed) Constants</w:t>
        </w:r>
        <w:r w:rsidR="00BD2AE9">
          <w:rPr>
            <w:webHidden/>
          </w:rPr>
          <w:tab/>
        </w:r>
        <w:r w:rsidR="00BD2AE9">
          <w:rPr>
            <w:webHidden/>
          </w:rPr>
          <w:fldChar w:fldCharType="begin"/>
        </w:r>
        <w:r w:rsidR="00BD2AE9">
          <w:rPr>
            <w:webHidden/>
          </w:rPr>
          <w:instrText xml:space="preserve"> PAGEREF _Toc431996892 \h </w:instrText>
        </w:r>
        <w:r w:rsidR="00BD2AE9">
          <w:rPr>
            <w:webHidden/>
          </w:rPr>
        </w:r>
        <w:r w:rsidR="00BD2AE9">
          <w:rPr>
            <w:webHidden/>
          </w:rPr>
          <w:fldChar w:fldCharType="separate"/>
        </w:r>
        <w:r w:rsidR="00BD2AE9">
          <w:rPr>
            <w:webHidden/>
          </w:rPr>
          <w:t>7</w:t>
        </w:r>
        <w:r w:rsidR="00BD2AE9">
          <w:rPr>
            <w:webHidden/>
          </w:rPr>
          <w:fldChar w:fldCharType="end"/>
        </w:r>
      </w:hyperlink>
    </w:p>
    <w:p w:rsidR="00BD2AE9" w:rsidRDefault="00004AB5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31996893" w:history="1">
        <w:r w:rsidR="00BD2AE9" w:rsidRPr="000C50B2">
          <w:rPr>
            <w:rStyle w:val="Hyperlink"/>
          </w:rPr>
          <w:t>3.1.1</w:t>
        </w:r>
        <w:r w:rsidR="00BD2AE9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BD2AE9" w:rsidRPr="000C50B2">
          <w:rPr>
            <w:rStyle w:val="Hyperlink"/>
          </w:rPr>
          <w:t>Embedded Constants</w:t>
        </w:r>
        <w:r w:rsidR="00BD2AE9">
          <w:rPr>
            <w:webHidden/>
          </w:rPr>
          <w:tab/>
        </w:r>
        <w:r w:rsidR="00BD2AE9">
          <w:rPr>
            <w:webHidden/>
          </w:rPr>
          <w:fldChar w:fldCharType="begin"/>
        </w:r>
        <w:r w:rsidR="00BD2AE9">
          <w:rPr>
            <w:webHidden/>
          </w:rPr>
          <w:instrText xml:space="preserve"> PAGEREF _Toc431996893 \h </w:instrText>
        </w:r>
        <w:r w:rsidR="00BD2AE9">
          <w:rPr>
            <w:webHidden/>
          </w:rPr>
        </w:r>
        <w:r w:rsidR="00BD2AE9">
          <w:rPr>
            <w:webHidden/>
          </w:rPr>
          <w:fldChar w:fldCharType="separate"/>
        </w:r>
        <w:r w:rsidR="00BD2AE9">
          <w:rPr>
            <w:webHidden/>
          </w:rPr>
          <w:t>7</w:t>
        </w:r>
        <w:r w:rsidR="00BD2AE9">
          <w:rPr>
            <w:webHidden/>
          </w:rPr>
          <w:fldChar w:fldCharType="end"/>
        </w:r>
      </w:hyperlink>
    </w:p>
    <w:p w:rsidR="00BD2AE9" w:rsidRDefault="00004AB5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1996894" w:history="1">
        <w:r w:rsidR="00BD2AE9" w:rsidRPr="000C50B2">
          <w:rPr>
            <w:rStyle w:val="Hyperlink"/>
            <w:rFonts w:ascii="Calibri" w:hAnsi="Calibri" w:cs="Calibri"/>
          </w:rPr>
          <w:t>4</w:t>
        </w:r>
        <w:r w:rsidR="00BD2AE9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BD2AE9" w:rsidRPr="000C50B2">
          <w:rPr>
            <w:rStyle w:val="Hyperlink"/>
            <w:rFonts w:ascii="Calibri" w:hAnsi="Calibri" w:cs="Calibri"/>
          </w:rPr>
          <w:t>Software Component Implementation</w:t>
        </w:r>
        <w:r w:rsidR="00BD2AE9">
          <w:rPr>
            <w:webHidden/>
          </w:rPr>
          <w:tab/>
        </w:r>
        <w:r w:rsidR="00BD2AE9">
          <w:rPr>
            <w:webHidden/>
          </w:rPr>
          <w:fldChar w:fldCharType="begin"/>
        </w:r>
        <w:r w:rsidR="00BD2AE9">
          <w:rPr>
            <w:webHidden/>
          </w:rPr>
          <w:instrText xml:space="preserve"> PAGEREF _Toc431996894 \h </w:instrText>
        </w:r>
        <w:r w:rsidR="00BD2AE9">
          <w:rPr>
            <w:webHidden/>
          </w:rPr>
        </w:r>
        <w:r w:rsidR="00BD2AE9">
          <w:rPr>
            <w:webHidden/>
          </w:rPr>
          <w:fldChar w:fldCharType="separate"/>
        </w:r>
        <w:r w:rsidR="00BD2AE9">
          <w:rPr>
            <w:webHidden/>
          </w:rPr>
          <w:t>8</w:t>
        </w:r>
        <w:r w:rsidR="00BD2AE9">
          <w:rPr>
            <w:webHidden/>
          </w:rPr>
          <w:fldChar w:fldCharType="end"/>
        </w:r>
      </w:hyperlink>
    </w:p>
    <w:p w:rsidR="00BD2AE9" w:rsidRDefault="00004AB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996895" w:history="1">
        <w:r w:rsidR="00BD2AE9" w:rsidRPr="000C50B2">
          <w:rPr>
            <w:rStyle w:val="Hyperlink"/>
          </w:rPr>
          <w:t>4.1</w:t>
        </w:r>
        <w:r w:rsidR="00BD2AE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D2AE9" w:rsidRPr="000C50B2">
          <w:rPr>
            <w:rStyle w:val="Hyperlink"/>
          </w:rPr>
          <w:t>Sub-Module Functions</w:t>
        </w:r>
        <w:r w:rsidR="00BD2AE9">
          <w:rPr>
            <w:webHidden/>
          </w:rPr>
          <w:tab/>
        </w:r>
        <w:r w:rsidR="00BD2AE9">
          <w:rPr>
            <w:webHidden/>
          </w:rPr>
          <w:fldChar w:fldCharType="begin"/>
        </w:r>
        <w:r w:rsidR="00BD2AE9">
          <w:rPr>
            <w:webHidden/>
          </w:rPr>
          <w:instrText xml:space="preserve"> PAGEREF _Toc431996895 \h </w:instrText>
        </w:r>
        <w:r w:rsidR="00BD2AE9">
          <w:rPr>
            <w:webHidden/>
          </w:rPr>
        </w:r>
        <w:r w:rsidR="00BD2AE9">
          <w:rPr>
            <w:webHidden/>
          </w:rPr>
          <w:fldChar w:fldCharType="separate"/>
        </w:r>
        <w:r w:rsidR="00BD2AE9">
          <w:rPr>
            <w:webHidden/>
          </w:rPr>
          <w:t>8</w:t>
        </w:r>
        <w:r w:rsidR="00BD2AE9">
          <w:rPr>
            <w:webHidden/>
          </w:rPr>
          <w:fldChar w:fldCharType="end"/>
        </w:r>
      </w:hyperlink>
    </w:p>
    <w:p w:rsidR="00BD2AE9" w:rsidRDefault="00004AB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996896" w:history="1">
        <w:r w:rsidR="00BD2AE9" w:rsidRPr="000C50B2">
          <w:rPr>
            <w:rStyle w:val="Hyperlink"/>
            <w:rFonts w:cs="Calibri"/>
          </w:rPr>
          <w:t>4.1.1</w:t>
        </w:r>
        <w:r w:rsidR="00BD2AE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D2AE9" w:rsidRPr="000C50B2">
          <w:rPr>
            <w:rStyle w:val="Hyperlink"/>
            <w:rFonts w:cs="Calibri"/>
          </w:rPr>
          <w:t>Init: HwTqCorrlnInit1</w:t>
        </w:r>
        <w:r w:rsidR="00BD2AE9">
          <w:rPr>
            <w:webHidden/>
          </w:rPr>
          <w:tab/>
        </w:r>
        <w:r w:rsidR="00BD2AE9">
          <w:rPr>
            <w:webHidden/>
          </w:rPr>
          <w:fldChar w:fldCharType="begin"/>
        </w:r>
        <w:r w:rsidR="00BD2AE9">
          <w:rPr>
            <w:webHidden/>
          </w:rPr>
          <w:instrText xml:space="preserve"> PAGEREF _Toc431996896 \h </w:instrText>
        </w:r>
        <w:r w:rsidR="00BD2AE9">
          <w:rPr>
            <w:webHidden/>
          </w:rPr>
        </w:r>
        <w:r w:rsidR="00BD2AE9">
          <w:rPr>
            <w:webHidden/>
          </w:rPr>
          <w:fldChar w:fldCharType="separate"/>
        </w:r>
        <w:r w:rsidR="00BD2AE9">
          <w:rPr>
            <w:webHidden/>
          </w:rPr>
          <w:t>8</w:t>
        </w:r>
        <w:r w:rsidR="00BD2AE9">
          <w:rPr>
            <w:webHidden/>
          </w:rPr>
          <w:fldChar w:fldCharType="end"/>
        </w:r>
      </w:hyperlink>
    </w:p>
    <w:p w:rsidR="00BD2AE9" w:rsidRDefault="00004AB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996897" w:history="1">
        <w:r w:rsidR="00BD2AE9" w:rsidRPr="000C50B2">
          <w:rPr>
            <w:rStyle w:val="Hyperlink"/>
            <w:rFonts w:cs="Calibri"/>
          </w:rPr>
          <w:t>4.1.2</w:t>
        </w:r>
        <w:r w:rsidR="00BD2AE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D2AE9" w:rsidRPr="000C50B2">
          <w:rPr>
            <w:rStyle w:val="Hyperlink"/>
            <w:rFonts w:cs="Calibri"/>
          </w:rPr>
          <w:t>Per: HwTqCorrlnPer1</w:t>
        </w:r>
        <w:r w:rsidR="00BD2AE9">
          <w:rPr>
            <w:webHidden/>
          </w:rPr>
          <w:tab/>
        </w:r>
        <w:r w:rsidR="00BD2AE9">
          <w:rPr>
            <w:webHidden/>
          </w:rPr>
          <w:fldChar w:fldCharType="begin"/>
        </w:r>
        <w:r w:rsidR="00BD2AE9">
          <w:rPr>
            <w:webHidden/>
          </w:rPr>
          <w:instrText xml:space="preserve"> PAGEREF _Toc431996897 \h </w:instrText>
        </w:r>
        <w:r w:rsidR="00BD2AE9">
          <w:rPr>
            <w:webHidden/>
          </w:rPr>
        </w:r>
        <w:r w:rsidR="00BD2AE9">
          <w:rPr>
            <w:webHidden/>
          </w:rPr>
          <w:fldChar w:fldCharType="separate"/>
        </w:r>
        <w:r w:rsidR="00BD2AE9">
          <w:rPr>
            <w:webHidden/>
          </w:rPr>
          <w:t>8</w:t>
        </w:r>
        <w:r w:rsidR="00BD2AE9">
          <w:rPr>
            <w:webHidden/>
          </w:rPr>
          <w:fldChar w:fldCharType="end"/>
        </w:r>
      </w:hyperlink>
    </w:p>
    <w:p w:rsidR="00BD2AE9" w:rsidRDefault="00004AB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996898" w:history="1">
        <w:r w:rsidR="00BD2AE9" w:rsidRPr="000C50B2">
          <w:rPr>
            <w:rStyle w:val="Hyperlink"/>
            <w:rFonts w:cs="Calibri"/>
          </w:rPr>
          <w:t>4.1.3</w:t>
        </w:r>
        <w:r w:rsidR="00BD2AE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D2AE9" w:rsidRPr="000C50B2">
          <w:rPr>
            <w:rStyle w:val="Hyperlink"/>
            <w:rFonts w:cs="Calibri"/>
          </w:rPr>
          <w:t>Per: HwTqCorrlnPer2</w:t>
        </w:r>
        <w:r w:rsidR="00BD2AE9">
          <w:rPr>
            <w:webHidden/>
          </w:rPr>
          <w:tab/>
        </w:r>
        <w:r w:rsidR="00BD2AE9">
          <w:rPr>
            <w:webHidden/>
          </w:rPr>
          <w:fldChar w:fldCharType="begin"/>
        </w:r>
        <w:r w:rsidR="00BD2AE9">
          <w:rPr>
            <w:webHidden/>
          </w:rPr>
          <w:instrText xml:space="preserve"> PAGEREF _Toc431996898 \h </w:instrText>
        </w:r>
        <w:r w:rsidR="00BD2AE9">
          <w:rPr>
            <w:webHidden/>
          </w:rPr>
        </w:r>
        <w:r w:rsidR="00BD2AE9">
          <w:rPr>
            <w:webHidden/>
          </w:rPr>
          <w:fldChar w:fldCharType="separate"/>
        </w:r>
        <w:r w:rsidR="00BD2AE9">
          <w:rPr>
            <w:webHidden/>
          </w:rPr>
          <w:t>8</w:t>
        </w:r>
        <w:r w:rsidR="00BD2AE9">
          <w:rPr>
            <w:webHidden/>
          </w:rPr>
          <w:fldChar w:fldCharType="end"/>
        </w:r>
      </w:hyperlink>
    </w:p>
    <w:p w:rsidR="00BD2AE9" w:rsidRDefault="00004AB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996899" w:history="1">
        <w:r w:rsidR="00BD2AE9" w:rsidRPr="000C50B2">
          <w:rPr>
            <w:rStyle w:val="Hyperlink"/>
            <w:rFonts w:cs="Calibri"/>
          </w:rPr>
          <w:t>4.1.4</w:t>
        </w:r>
        <w:r w:rsidR="00BD2AE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D2AE9" w:rsidRPr="000C50B2">
          <w:rPr>
            <w:rStyle w:val="Hyperlink"/>
            <w:rFonts w:cs="Calibri"/>
          </w:rPr>
          <w:t>Per: HwTqCorrlnPer3</w:t>
        </w:r>
        <w:r w:rsidR="00BD2AE9">
          <w:rPr>
            <w:webHidden/>
          </w:rPr>
          <w:tab/>
        </w:r>
        <w:r w:rsidR="00BD2AE9">
          <w:rPr>
            <w:webHidden/>
          </w:rPr>
          <w:fldChar w:fldCharType="begin"/>
        </w:r>
        <w:r w:rsidR="00BD2AE9">
          <w:rPr>
            <w:webHidden/>
          </w:rPr>
          <w:instrText xml:space="preserve"> PAGEREF _Toc431996899 \h </w:instrText>
        </w:r>
        <w:r w:rsidR="00BD2AE9">
          <w:rPr>
            <w:webHidden/>
          </w:rPr>
        </w:r>
        <w:r w:rsidR="00BD2AE9">
          <w:rPr>
            <w:webHidden/>
          </w:rPr>
          <w:fldChar w:fldCharType="separate"/>
        </w:r>
        <w:r w:rsidR="00BD2AE9">
          <w:rPr>
            <w:webHidden/>
          </w:rPr>
          <w:t>8</w:t>
        </w:r>
        <w:r w:rsidR="00BD2AE9">
          <w:rPr>
            <w:webHidden/>
          </w:rPr>
          <w:fldChar w:fldCharType="end"/>
        </w:r>
      </w:hyperlink>
    </w:p>
    <w:p w:rsidR="00BD2AE9" w:rsidRDefault="00004AB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996900" w:history="1">
        <w:r w:rsidR="00BD2AE9" w:rsidRPr="000C50B2">
          <w:rPr>
            <w:rStyle w:val="Hyperlink"/>
          </w:rPr>
          <w:t>4.2</w:t>
        </w:r>
        <w:r w:rsidR="00BD2AE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D2AE9" w:rsidRPr="000C50B2">
          <w:rPr>
            <w:rStyle w:val="Hyperlink"/>
          </w:rPr>
          <w:t>Server Runables</w:t>
        </w:r>
        <w:r w:rsidR="00BD2AE9">
          <w:rPr>
            <w:webHidden/>
          </w:rPr>
          <w:tab/>
        </w:r>
        <w:r w:rsidR="00BD2AE9">
          <w:rPr>
            <w:webHidden/>
          </w:rPr>
          <w:fldChar w:fldCharType="begin"/>
        </w:r>
        <w:r w:rsidR="00BD2AE9">
          <w:rPr>
            <w:webHidden/>
          </w:rPr>
          <w:instrText xml:space="preserve"> PAGEREF _Toc431996900 \h </w:instrText>
        </w:r>
        <w:r w:rsidR="00BD2AE9">
          <w:rPr>
            <w:webHidden/>
          </w:rPr>
        </w:r>
        <w:r w:rsidR="00BD2AE9">
          <w:rPr>
            <w:webHidden/>
          </w:rPr>
          <w:fldChar w:fldCharType="separate"/>
        </w:r>
        <w:r w:rsidR="00BD2AE9">
          <w:rPr>
            <w:webHidden/>
          </w:rPr>
          <w:t>8</w:t>
        </w:r>
        <w:r w:rsidR="00BD2AE9">
          <w:rPr>
            <w:webHidden/>
          </w:rPr>
          <w:fldChar w:fldCharType="end"/>
        </w:r>
      </w:hyperlink>
    </w:p>
    <w:p w:rsidR="00BD2AE9" w:rsidRDefault="00004AB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996901" w:history="1">
        <w:r w:rsidR="00BD2AE9" w:rsidRPr="000C50B2">
          <w:rPr>
            <w:rStyle w:val="Hyperlink"/>
            <w:rFonts w:cs="Calibri"/>
          </w:rPr>
          <w:t>4.3</w:t>
        </w:r>
        <w:r w:rsidR="00BD2AE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D2AE9" w:rsidRPr="000C50B2">
          <w:rPr>
            <w:rStyle w:val="Hyperlink"/>
            <w:rFonts w:cs="Calibri"/>
          </w:rPr>
          <w:t>Interrupt Functions</w:t>
        </w:r>
        <w:r w:rsidR="00BD2AE9">
          <w:rPr>
            <w:webHidden/>
          </w:rPr>
          <w:tab/>
        </w:r>
        <w:r w:rsidR="00BD2AE9">
          <w:rPr>
            <w:webHidden/>
          </w:rPr>
          <w:fldChar w:fldCharType="begin"/>
        </w:r>
        <w:r w:rsidR="00BD2AE9">
          <w:rPr>
            <w:webHidden/>
          </w:rPr>
          <w:instrText xml:space="preserve"> PAGEREF _Toc431996901 \h </w:instrText>
        </w:r>
        <w:r w:rsidR="00BD2AE9">
          <w:rPr>
            <w:webHidden/>
          </w:rPr>
        </w:r>
        <w:r w:rsidR="00BD2AE9">
          <w:rPr>
            <w:webHidden/>
          </w:rPr>
          <w:fldChar w:fldCharType="separate"/>
        </w:r>
        <w:r w:rsidR="00BD2AE9">
          <w:rPr>
            <w:webHidden/>
          </w:rPr>
          <w:t>8</w:t>
        </w:r>
        <w:r w:rsidR="00BD2AE9">
          <w:rPr>
            <w:webHidden/>
          </w:rPr>
          <w:fldChar w:fldCharType="end"/>
        </w:r>
      </w:hyperlink>
    </w:p>
    <w:p w:rsidR="00BD2AE9" w:rsidRDefault="00004AB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996902" w:history="1">
        <w:r w:rsidR="00BD2AE9" w:rsidRPr="000C50B2">
          <w:rPr>
            <w:rStyle w:val="Hyperlink"/>
            <w:rFonts w:cs="Calibri"/>
          </w:rPr>
          <w:t>4.4</w:t>
        </w:r>
        <w:r w:rsidR="00BD2AE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D2AE9" w:rsidRPr="000C50B2">
          <w:rPr>
            <w:rStyle w:val="Hyperlink"/>
            <w:rFonts w:cs="Calibri"/>
          </w:rPr>
          <w:t>Module Internal (Local) Functions</w:t>
        </w:r>
        <w:r w:rsidR="00BD2AE9">
          <w:rPr>
            <w:webHidden/>
          </w:rPr>
          <w:tab/>
        </w:r>
        <w:r w:rsidR="00BD2AE9">
          <w:rPr>
            <w:webHidden/>
          </w:rPr>
          <w:fldChar w:fldCharType="begin"/>
        </w:r>
        <w:r w:rsidR="00BD2AE9">
          <w:rPr>
            <w:webHidden/>
          </w:rPr>
          <w:instrText xml:space="preserve"> PAGEREF _Toc431996902 \h </w:instrText>
        </w:r>
        <w:r w:rsidR="00BD2AE9">
          <w:rPr>
            <w:webHidden/>
          </w:rPr>
        </w:r>
        <w:r w:rsidR="00BD2AE9">
          <w:rPr>
            <w:webHidden/>
          </w:rPr>
          <w:fldChar w:fldCharType="separate"/>
        </w:r>
        <w:r w:rsidR="00BD2AE9">
          <w:rPr>
            <w:webHidden/>
          </w:rPr>
          <w:t>8</w:t>
        </w:r>
        <w:r w:rsidR="00BD2AE9">
          <w:rPr>
            <w:webHidden/>
          </w:rPr>
          <w:fldChar w:fldCharType="end"/>
        </w:r>
      </w:hyperlink>
    </w:p>
    <w:p w:rsidR="00BD2AE9" w:rsidRDefault="00004AB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996903" w:history="1">
        <w:r w:rsidR="00BD2AE9" w:rsidRPr="000C50B2">
          <w:rPr>
            <w:rStyle w:val="Hyperlink"/>
            <w:rFonts w:cs="Calibri"/>
          </w:rPr>
          <w:t>4.4.1</w:t>
        </w:r>
        <w:r w:rsidR="00BD2AE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D2AE9" w:rsidRPr="000C50B2">
          <w:rPr>
            <w:rStyle w:val="Hyperlink"/>
            <w:rFonts w:cs="Calibri"/>
          </w:rPr>
          <w:t>Local Function #1</w:t>
        </w:r>
        <w:r w:rsidR="00BD2AE9">
          <w:rPr>
            <w:webHidden/>
          </w:rPr>
          <w:tab/>
        </w:r>
        <w:r w:rsidR="00BD2AE9">
          <w:rPr>
            <w:webHidden/>
          </w:rPr>
          <w:fldChar w:fldCharType="begin"/>
        </w:r>
        <w:r w:rsidR="00BD2AE9">
          <w:rPr>
            <w:webHidden/>
          </w:rPr>
          <w:instrText xml:space="preserve"> PAGEREF _Toc431996903 \h </w:instrText>
        </w:r>
        <w:r w:rsidR="00BD2AE9">
          <w:rPr>
            <w:webHidden/>
          </w:rPr>
        </w:r>
        <w:r w:rsidR="00BD2AE9">
          <w:rPr>
            <w:webHidden/>
          </w:rPr>
          <w:fldChar w:fldCharType="separate"/>
        </w:r>
        <w:r w:rsidR="00BD2AE9">
          <w:rPr>
            <w:webHidden/>
          </w:rPr>
          <w:t>8</w:t>
        </w:r>
        <w:r w:rsidR="00BD2AE9">
          <w:rPr>
            <w:webHidden/>
          </w:rPr>
          <w:fldChar w:fldCharType="end"/>
        </w:r>
      </w:hyperlink>
    </w:p>
    <w:p w:rsidR="00BD2AE9" w:rsidRDefault="00004AB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996904" w:history="1">
        <w:r w:rsidR="00BD2AE9" w:rsidRPr="000C50B2">
          <w:rPr>
            <w:rStyle w:val="Hyperlink"/>
            <w:rFonts w:cs="Calibri"/>
          </w:rPr>
          <w:t>4.4.1.1</w:t>
        </w:r>
        <w:r w:rsidR="00BD2AE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D2AE9" w:rsidRPr="000C50B2">
          <w:rPr>
            <w:rStyle w:val="Hyperlink"/>
            <w:rFonts w:cs="Calibri"/>
          </w:rPr>
          <w:t>Design Rationale</w:t>
        </w:r>
        <w:r w:rsidR="00BD2AE9">
          <w:rPr>
            <w:webHidden/>
          </w:rPr>
          <w:tab/>
        </w:r>
        <w:r w:rsidR="00BD2AE9">
          <w:rPr>
            <w:webHidden/>
          </w:rPr>
          <w:fldChar w:fldCharType="begin"/>
        </w:r>
        <w:r w:rsidR="00BD2AE9">
          <w:rPr>
            <w:webHidden/>
          </w:rPr>
          <w:instrText xml:space="preserve"> PAGEREF _Toc431996904 \h </w:instrText>
        </w:r>
        <w:r w:rsidR="00BD2AE9">
          <w:rPr>
            <w:webHidden/>
          </w:rPr>
        </w:r>
        <w:r w:rsidR="00BD2AE9">
          <w:rPr>
            <w:webHidden/>
          </w:rPr>
          <w:fldChar w:fldCharType="separate"/>
        </w:r>
        <w:r w:rsidR="00BD2AE9">
          <w:rPr>
            <w:webHidden/>
          </w:rPr>
          <w:t>8</w:t>
        </w:r>
        <w:r w:rsidR="00BD2AE9">
          <w:rPr>
            <w:webHidden/>
          </w:rPr>
          <w:fldChar w:fldCharType="end"/>
        </w:r>
      </w:hyperlink>
    </w:p>
    <w:p w:rsidR="00BD2AE9" w:rsidRDefault="00004AB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996905" w:history="1">
        <w:r w:rsidR="00BD2AE9" w:rsidRPr="000C50B2">
          <w:rPr>
            <w:rStyle w:val="Hyperlink"/>
            <w:rFonts w:cs="Calibri"/>
          </w:rPr>
          <w:t>4.4.1.2</w:t>
        </w:r>
        <w:r w:rsidR="00BD2AE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D2AE9" w:rsidRPr="000C50B2">
          <w:rPr>
            <w:rStyle w:val="Hyperlink"/>
            <w:rFonts w:cs="Calibri"/>
          </w:rPr>
          <w:t>Processing</w:t>
        </w:r>
        <w:r w:rsidR="00BD2AE9">
          <w:rPr>
            <w:webHidden/>
          </w:rPr>
          <w:tab/>
        </w:r>
        <w:r w:rsidR="00BD2AE9">
          <w:rPr>
            <w:webHidden/>
          </w:rPr>
          <w:fldChar w:fldCharType="begin"/>
        </w:r>
        <w:r w:rsidR="00BD2AE9">
          <w:rPr>
            <w:webHidden/>
          </w:rPr>
          <w:instrText xml:space="preserve"> PAGEREF _Toc431996905 \h </w:instrText>
        </w:r>
        <w:r w:rsidR="00BD2AE9">
          <w:rPr>
            <w:webHidden/>
          </w:rPr>
        </w:r>
        <w:r w:rsidR="00BD2AE9">
          <w:rPr>
            <w:webHidden/>
          </w:rPr>
          <w:fldChar w:fldCharType="separate"/>
        </w:r>
        <w:r w:rsidR="00BD2AE9">
          <w:rPr>
            <w:webHidden/>
          </w:rPr>
          <w:t>8</w:t>
        </w:r>
        <w:r w:rsidR="00BD2AE9">
          <w:rPr>
            <w:webHidden/>
          </w:rPr>
          <w:fldChar w:fldCharType="end"/>
        </w:r>
      </w:hyperlink>
    </w:p>
    <w:p w:rsidR="00BD2AE9" w:rsidRDefault="00004AB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996906" w:history="1">
        <w:r w:rsidR="00BD2AE9" w:rsidRPr="000C50B2">
          <w:rPr>
            <w:rStyle w:val="Hyperlink"/>
            <w:rFonts w:cs="Calibri"/>
          </w:rPr>
          <w:t>4.4.2</w:t>
        </w:r>
        <w:r w:rsidR="00BD2AE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D2AE9" w:rsidRPr="000C50B2">
          <w:rPr>
            <w:rStyle w:val="Hyperlink"/>
            <w:rFonts w:cs="Calibri"/>
          </w:rPr>
          <w:t>Local Function #2</w:t>
        </w:r>
        <w:r w:rsidR="00BD2AE9">
          <w:rPr>
            <w:webHidden/>
          </w:rPr>
          <w:tab/>
        </w:r>
        <w:r w:rsidR="00BD2AE9">
          <w:rPr>
            <w:webHidden/>
          </w:rPr>
          <w:fldChar w:fldCharType="begin"/>
        </w:r>
        <w:r w:rsidR="00BD2AE9">
          <w:rPr>
            <w:webHidden/>
          </w:rPr>
          <w:instrText xml:space="preserve"> PAGEREF _Toc431996906 \h </w:instrText>
        </w:r>
        <w:r w:rsidR="00BD2AE9">
          <w:rPr>
            <w:webHidden/>
          </w:rPr>
        </w:r>
        <w:r w:rsidR="00BD2AE9">
          <w:rPr>
            <w:webHidden/>
          </w:rPr>
          <w:fldChar w:fldCharType="separate"/>
        </w:r>
        <w:r w:rsidR="00BD2AE9">
          <w:rPr>
            <w:webHidden/>
          </w:rPr>
          <w:t>9</w:t>
        </w:r>
        <w:r w:rsidR="00BD2AE9">
          <w:rPr>
            <w:webHidden/>
          </w:rPr>
          <w:fldChar w:fldCharType="end"/>
        </w:r>
      </w:hyperlink>
    </w:p>
    <w:p w:rsidR="00BD2AE9" w:rsidRDefault="00004AB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996907" w:history="1">
        <w:r w:rsidR="00BD2AE9" w:rsidRPr="000C50B2">
          <w:rPr>
            <w:rStyle w:val="Hyperlink"/>
            <w:rFonts w:cs="Calibri"/>
          </w:rPr>
          <w:t>4.4.2.1</w:t>
        </w:r>
        <w:r w:rsidR="00BD2AE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D2AE9" w:rsidRPr="000C50B2">
          <w:rPr>
            <w:rStyle w:val="Hyperlink"/>
            <w:rFonts w:cs="Calibri"/>
          </w:rPr>
          <w:t>Design Rationale</w:t>
        </w:r>
        <w:r w:rsidR="00BD2AE9">
          <w:rPr>
            <w:webHidden/>
          </w:rPr>
          <w:tab/>
        </w:r>
        <w:r w:rsidR="00BD2AE9">
          <w:rPr>
            <w:webHidden/>
          </w:rPr>
          <w:fldChar w:fldCharType="begin"/>
        </w:r>
        <w:r w:rsidR="00BD2AE9">
          <w:rPr>
            <w:webHidden/>
          </w:rPr>
          <w:instrText xml:space="preserve"> PAGEREF _Toc431996907 \h </w:instrText>
        </w:r>
        <w:r w:rsidR="00BD2AE9">
          <w:rPr>
            <w:webHidden/>
          </w:rPr>
        </w:r>
        <w:r w:rsidR="00BD2AE9">
          <w:rPr>
            <w:webHidden/>
          </w:rPr>
          <w:fldChar w:fldCharType="separate"/>
        </w:r>
        <w:r w:rsidR="00BD2AE9">
          <w:rPr>
            <w:webHidden/>
          </w:rPr>
          <w:t>9</w:t>
        </w:r>
        <w:r w:rsidR="00BD2AE9">
          <w:rPr>
            <w:webHidden/>
          </w:rPr>
          <w:fldChar w:fldCharType="end"/>
        </w:r>
      </w:hyperlink>
    </w:p>
    <w:p w:rsidR="00BD2AE9" w:rsidRDefault="00004AB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996908" w:history="1">
        <w:r w:rsidR="00BD2AE9" w:rsidRPr="000C50B2">
          <w:rPr>
            <w:rStyle w:val="Hyperlink"/>
            <w:rFonts w:cs="Calibri"/>
          </w:rPr>
          <w:t>4.4.2.2</w:t>
        </w:r>
        <w:r w:rsidR="00BD2AE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D2AE9" w:rsidRPr="000C50B2">
          <w:rPr>
            <w:rStyle w:val="Hyperlink"/>
            <w:rFonts w:cs="Calibri"/>
          </w:rPr>
          <w:t>Processing</w:t>
        </w:r>
        <w:r w:rsidR="00BD2AE9">
          <w:rPr>
            <w:webHidden/>
          </w:rPr>
          <w:tab/>
        </w:r>
        <w:r w:rsidR="00BD2AE9">
          <w:rPr>
            <w:webHidden/>
          </w:rPr>
          <w:fldChar w:fldCharType="begin"/>
        </w:r>
        <w:r w:rsidR="00BD2AE9">
          <w:rPr>
            <w:webHidden/>
          </w:rPr>
          <w:instrText xml:space="preserve"> PAGEREF _Toc431996908 \h </w:instrText>
        </w:r>
        <w:r w:rsidR="00BD2AE9">
          <w:rPr>
            <w:webHidden/>
          </w:rPr>
        </w:r>
        <w:r w:rsidR="00BD2AE9">
          <w:rPr>
            <w:webHidden/>
          </w:rPr>
          <w:fldChar w:fldCharType="separate"/>
        </w:r>
        <w:r w:rsidR="00BD2AE9">
          <w:rPr>
            <w:webHidden/>
          </w:rPr>
          <w:t>9</w:t>
        </w:r>
        <w:r w:rsidR="00BD2AE9">
          <w:rPr>
            <w:webHidden/>
          </w:rPr>
          <w:fldChar w:fldCharType="end"/>
        </w:r>
      </w:hyperlink>
    </w:p>
    <w:p w:rsidR="00BD2AE9" w:rsidRDefault="00004AB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996909" w:history="1">
        <w:r w:rsidR="00BD2AE9" w:rsidRPr="000C50B2">
          <w:rPr>
            <w:rStyle w:val="Hyperlink"/>
            <w:rFonts w:cs="Calibri"/>
          </w:rPr>
          <w:t>4.5</w:t>
        </w:r>
        <w:r w:rsidR="00BD2AE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D2AE9" w:rsidRPr="000C50B2">
          <w:rPr>
            <w:rStyle w:val="Hyperlink"/>
            <w:rFonts w:cs="Calibri"/>
          </w:rPr>
          <w:t>GLOBAL Function/Macro Definitions</w:t>
        </w:r>
        <w:r w:rsidR="00BD2AE9">
          <w:rPr>
            <w:webHidden/>
          </w:rPr>
          <w:tab/>
        </w:r>
        <w:r w:rsidR="00BD2AE9">
          <w:rPr>
            <w:webHidden/>
          </w:rPr>
          <w:fldChar w:fldCharType="begin"/>
        </w:r>
        <w:r w:rsidR="00BD2AE9">
          <w:rPr>
            <w:webHidden/>
          </w:rPr>
          <w:instrText xml:space="preserve"> PAGEREF _Toc431996909 \h </w:instrText>
        </w:r>
        <w:r w:rsidR="00BD2AE9">
          <w:rPr>
            <w:webHidden/>
          </w:rPr>
        </w:r>
        <w:r w:rsidR="00BD2AE9">
          <w:rPr>
            <w:webHidden/>
          </w:rPr>
          <w:fldChar w:fldCharType="separate"/>
        </w:r>
        <w:r w:rsidR="00BD2AE9">
          <w:rPr>
            <w:webHidden/>
          </w:rPr>
          <w:t>9</w:t>
        </w:r>
        <w:r w:rsidR="00BD2AE9">
          <w:rPr>
            <w:webHidden/>
          </w:rPr>
          <w:fldChar w:fldCharType="end"/>
        </w:r>
      </w:hyperlink>
    </w:p>
    <w:p w:rsidR="00BD2AE9" w:rsidRDefault="00004AB5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1996910" w:history="1">
        <w:r w:rsidR="00BD2AE9" w:rsidRPr="000C50B2">
          <w:rPr>
            <w:rStyle w:val="Hyperlink"/>
            <w:rFonts w:ascii="Calibri" w:hAnsi="Calibri" w:cs="Calibri"/>
          </w:rPr>
          <w:t>5</w:t>
        </w:r>
        <w:r w:rsidR="00BD2AE9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BD2AE9" w:rsidRPr="000C50B2">
          <w:rPr>
            <w:rStyle w:val="Hyperlink"/>
            <w:rFonts w:ascii="Calibri" w:hAnsi="Calibri"/>
          </w:rPr>
          <w:t>Known</w:t>
        </w:r>
        <w:r w:rsidR="00BD2AE9" w:rsidRPr="000C50B2">
          <w:rPr>
            <w:rStyle w:val="Hyperlink"/>
            <w:rFonts w:ascii="Calibri" w:hAnsi="Calibri" w:cs="Calibri"/>
          </w:rPr>
          <w:t xml:space="preserve"> Limitations with Design</w:t>
        </w:r>
        <w:r w:rsidR="00BD2AE9">
          <w:rPr>
            <w:webHidden/>
          </w:rPr>
          <w:tab/>
        </w:r>
        <w:r w:rsidR="00BD2AE9">
          <w:rPr>
            <w:webHidden/>
          </w:rPr>
          <w:fldChar w:fldCharType="begin"/>
        </w:r>
        <w:r w:rsidR="00BD2AE9">
          <w:rPr>
            <w:webHidden/>
          </w:rPr>
          <w:instrText xml:space="preserve"> PAGEREF _Toc431996910 \h </w:instrText>
        </w:r>
        <w:r w:rsidR="00BD2AE9">
          <w:rPr>
            <w:webHidden/>
          </w:rPr>
        </w:r>
        <w:r w:rsidR="00BD2AE9">
          <w:rPr>
            <w:webHidden/>
          </w:rPr>
          <w:fldChar w:fldCharType="separate"/>
        </w:r>
        <w:r w:rsidR="00BD2AE9">
          <w:rPr>
            <w:webHidden/>
          </w:rPr>
          <w:t>10</w:t>
        </w:r>
        <w:r w:rsidR="00BD2AE9">
          <w:rPr>
            <w:webHidden/>
          </w:rPr>
          <w:fldChar w:fldCharType="end"/>
        </w:r>
      </w:hyperlink>
    </w:p>
    <w:p w:rsidR="00BD2AE9" w:rsidRDefault="00004AB5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1996911" w:history="1">
        <w:r w:rsidR="00BD2AE9" w:rsidRPr="000C50B2">
          <w:rPr>
            <w:rStyle w:val="Hyperlink"/>
            <w:rFonts w:ascii="Calibri" w:hAnsi="Calibri" w:cs="Calibri"/>
          </w:rPr>
          <w:t>6</w:t>
        </w:r>
        <w:r w:rsidR="00BD2AE9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BD2AE9" w:rsidRPr="000C50B2">
          <w:rPr>
            <w:rStyle w:val="Hyperlink"/>
            <w:rFonts w:ascii="Calibri" w:hAnsi="Calibri" w:cs="Calibri"/>
          </w:rPr>
          <w:t>UNIT TEST CONSIDERATION</w:t>
        </w:r>
        <w:r w:rsidR="00BD2AE9">
          <w:rPr>
            <w:webHidden/>
          </w:rPr>
          <w:tab/>
        </w:r>
        <w:r w:rsidR="00BD2AE9">
          <w:rPr>
            <w:webHidden/>
          </w:rPr>
          <w:fldChar w:fldCharType="begin"/>
        </w:r>
        <w:r w:rsidR="00BD2AE9">
          <w:rPr>
            <w:webHidden/>
          </w:rPr>
          <w:instrText xml:space="preserve"> PAGEREF _Toc431996911 \h </w:instrText>
        </w:r>
        <w:r w:rsidR="00BD2AE9">
          <w:rPr>
            <w:webHidden/>
          </w:rPr>
        </w:r>
        <w:r w:rsidR="00BD2AE9">
          <w:rPr>
            <w:webHidden/>
          </w:rPr>
          <w:fldChar w:fldCharType="separate"/>
        </w:r>
        <w:r w:rsidR="00BD2AE9">
          <w:rPr>
            <w:webHidden/>
          </w:rPr>
          <w:t>11</w:t>
        </w:r>
        <w:r w:rsidR="00BD2AE9">
          <w:rPr>
            <w:webHidden/>
          </w:rPr>
          <w:fldChar w:fldCharType="end"/>
        </w:r>
      </w:hyperlink>
    </w:p>
    <w:p w:rsidR="00BD2AE9" w:rsidRDefault="00004AB5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1996912" w:history="1">
        <w:r w:rsidR="00BD2AE9" w:rsidRPr="000C50B2">
          <w:rPr>
            <w:rStyle w:val="Hyperlink"/>
          </w:rPr>
          <w:t>Appendix A</w:t>
        </w:r>
        <w:r w:rsidR="00BD2AE9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BD2AE9" w:rsidRPr="000C50B2">
          <w:rPr>
            <w:rStyle w:val="Hyperlink"/>
          </w:rPr>
          <w:t>Abbreviations and Acronyms</w:t>
        </w:r>
        <w:r w:rsidR="00BD2AE9">
          <w:rPr>
            <w:webHidden/>
          </w:rPr>
          <w:tab/>
        </w:r>
        <w:r w:rsidR="00BD2AE9">
          <w:rPr>
            <w:webHidden/>
          </w:rPr>
          <w:fldChar w:fldCharType="begin"/>
        </w:r>
        <w:r w:rsidR="00BD2AE9">
          <w:rPr>
            <w:webHidden/>
          </w:rPr>
          <w:instrText xml:space="preserve"> PAGEREF _Toc431996912 \h </w:instrText>
        </w:r>
        <w:r w:rsidR="00BD2AE9">
          <w:rPr>
            <w:webHidden/>
          </w:rPr>
        </w:r>
        <w:r w:rsidR="00BD2AE9">
          <w:rPr>
            <w:webHidden/>
          </w:rPr>
          <w:fldChar w:fldCharType="separate"/>
        </w:r>
        <w:r w:rsidR="00BD2AE9">
          <w:rPr>
            <w:webHidden/>
          </w:rPr>
          <w:t>12</w:t>
        </w:r>
        <w:r w:rsidR="00BD2AE9">
          <w:rPr>
            <w:webHidden/>
          </w:rPr>
          <w:fldChar w:fldCharType="end"/>
        </w:r>
      </w:hyperlink>
    </w:p>
    <w:p w:rsidR="00BD2AE9" w:rsidRDefault="00004AB5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1996913" w:history="1">
        <w:r w:rsidR="00BD2AE9" w:rsidRPr="000C50B2">
          <w:rPr>
            <w:rStyle w:val="Hyperlink"/>
          </w:rPr>
          <w:t>Appendix B</w:t>
        </w:r>
        <w:r w:rsidR="00BD2AE9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BD2AE9" w:rsidRPr="000C50B2">
          <w:rPr>
            <w:rStyle w:val="Hyperlink"/>
          </w:rPr>
          <w:t>Glossary</w:t>
        </w:r>
        <w:r w:rsidR="00BD2AE9">
          <w:rPr>
            <w:webHidden/>
          </w:rPr>
          <w:tab/>
        </w:r>
        <w:r w:rsidR="00BD2AE9">
          <w:rPr>
            <w:webHidden/>
          </w:rPr>
          <w:fldChar w:fldCharType="begin"/>
        </w:r>
        <w:r w:rsidR="00BD2AE9">
          <w:rPr>
            <w:webHidden/>
          </w:rPr>
          <w:instrText xml:space="preserve"> PAGEREF _Toc431996913 \h </w:instrText>
        </w:r>
        <w:r w:rsidR="00BD2AE9">
          <w:rPr>
            <w:webHidden/>
          </w:rPr>
        </w:r>
        <w:r w:rsidR="00BD2AE9">
          <w:rPr>
            <w:webHidden/>
          </w:rPr>
          <w:fldChar w:fldCharType="separate"/>
        </w:r>
        <w:r w:rsidR="00BD2AE9">
          <w:rPr>
            <w:webHidden/>
          </w:rPr>
          <w:t>13</w:t>
        </w:r>
        <w:r w:rsidR="00BD2AE9">
          <w:rPr>
            <w:webHidden/>
          </w:rPr>
          <w:fldChar w:fldCharType="end"/>
        </w:r>
      </w:hyperlink>
    </w:p>
    <w:p w:rsidR="00BD2AE9" w:rsidRDefault="00004AB5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1996914" w:history="1">
        <w:r w:rsidR="00BD2AE9" w:rsidRPr="000C50B2">
          <w:rPr>
            <w:rStyle w:val="Hyperlink"/>
          </w:rPr>
          <w:t>Appendix C</w:t>
        </w:r>
        <w:r w:rsidR="00BD2AE9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BD2AE9" w:rsidRPr="000C50B2">
          <w:rPr>
            <w:rStyle w:val="Hyperlink"/>
          </w:rPr>
          <w:t>References</w:t>
        </w:r>
        <w:r w:rsidR="00BD2AE9">
          <w:rPr>
            <w:webHidden/>
          </w:rPr>
          <w:tab/>
        </w:r>
        <w:r w:rsidR="00BD2AE9">
          <w:rPr>
            <w:webHidden/>
          </w:rPr>
          <w:fldChar w:fldCharType="begin"/>
        </w:r>
        <w:r w:rsidR="00BD2AE9">
          <w:rPr>
            <w:webHidden/>
          </w:rPr>
          <w:instrText xml:space="preserve"> PAGEREF _Toc431996914 \h </w:instrText>
        </w:r>
        <w:r w:rsidR="00BD2AE9">
          <w:rPr>
            <w:webHidden/>
          </w:rPr>
        </w:r>
        <w:r w:rsidR="00BD2AE9">
          <w:rPr>
            <w:webHidden/>
          </w:rPr>
          <w:fldChar w:fldCharType="separate"/>
        </w:r>
        <w:r w:rsidR="00BD2AE9">
          <w:rPr>
            <w:webHidden/>
          </w:rPr>
          <w:t>14</w:t>
        </w:r>
        <w:r w:rsidR="00BD2AE9">
          <w:rPr>
            <w:webHidden/>
          </w:rPr>
          <w:fldChar w:fldCharType="end"/>
        </w:r>
      </w:hyperlink>
    </w:p>
    <w:p w:rsidR="00F95E33" w:rsidRPr="00A158C7" w:rsidRDefault="00E16D14" w:rsidP="00BD2AE9">
      <w:pPr>
        <w:jc w:val="center"/>
      </w:pPr>
      <w:r>
        <w:rPr>
          <w:caps/>
        </w:rPr>
        <w:fldChar w:fldCharType="end"/>
      </w:r>
    </w:p>
    <w:p w:rsidR="00312179" w:rsidRDefault="00351FA0" w:rsidP="00351FA0">
      <w:pPr>
        <w:pStyle w:val="Heading1"/>
      </w:pPr>
      <w:bookmarkStart w:id="20" w:name="_Toc406065228"/>
      <w:bookmarkStart w:id="21" w:name="_Toc431996885"/>
      <w:bookmarkEnd w:id="6"/>
      <w:bookmarkEnd w:id="7"/>
      <w:bookmarkEnd w:id="8"/>
      <w:bookmarkEnd w:id="9"/>
      <w:bookmarkEnd w:id="10"/>
      <w:proofErr w:type="spellStart"/>
      <w:r w:rsidRPr="00351FA0">
        <w:lastRenderedPageBreak/>
        <w:t>HwTqCorrln</w:t>
      </w:r>
      <w:proofErr w:type="spellEnd"/>
      <w:r>
        <w:t xml:space="preserve"> </w:t>
      </w:r>
      <w:r w:rsidR="00D229A6">
        <w:t xml:space="preserve">&amp; </w:t>
      </w:r>
      <w:r w:rsidR="00D229A6" w:rsidRPr="00AA38E8">
        <w:t>High-Level Description</w:t>
      </w:r>
      <w:bookmarkEnd w:id="20"/>
      <w:bookmarkEnd w:id="21"/>
    </w:p>
    <w:p w:rsidR="00D229A6" w:rsidRPr="002D6391" w:rsidRDefault="00292620" w:rsidP="00D229A6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229A6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22" w:name="_Toc406065229"/>
      <w:bookmarkStart w:id="23" w:name="_Toc431996886"/>
      <w:r w:rsidRPr="00AA38E8">
        <w:rPr>
          <w:rFonts w:ascii="Calibri" w:hAnsi="Calibri" w:cs="Calibri"/>
        </w:rPr>
        <w:lastRenderedPageBreak/>
        <w:t>Design details of software module</w:t>
      </w:r>
      <w:bookmarkEnd w:id="22"/>
      <w:bookmarkEnd w:id="23"/>
    </w:p>
    <w:p w:rsidR="00D229A6" w:rsidRPr="00D953C4" w:rsidRDefault="00292620" w:rsidP="00D229A6">
      <w:pPr>
        <w:rPr>
          <w:rFonts w:cs="Calibri"/>
          <w:i/>
        </w:rPr>
      </w:pPr>
      <w:bookmarkStart w:id="24" w:name="_Toc406065230"/>
      <w:r>
        <w:rPr>
          <w:rFonts w:cs="Calibri"/>
          <w:i/>
        </w:rPr>
        <w:t>Refer FDD</w:t>
      </w:r>
    </w:p>
    <w:p w:rsidR="00D229A6" w:rsidRPr="00AA38E8" w:rsidRDefault="00D229A6" w:rsidP="00351FA0">
      <w:pPr>
        <w:pStyle w:val="Heading2"/>
      </w:pPr>
      <w:bookmarkStart w:id="25" w:name="_Toc431996887"/>
      <w:r w:rsidRPr="00D229A6">
        <w:lastRenderedPageBreak/>
        <w:t>Graphical</w:t>
      </w:r>
      <w:r>
        <w:t xml:space="preserve"> representation of </w:t>
      </w:r>
      <w:bookmarkEnd w:id="24"/>
      <w:proofErr w:type="spellStart"/>
      <w:r w:rsidR="00351FA0" w:rsidRPr="00351FA0">
        <w:rPr>
          <w:rFonts w:ascii="Calibri" w:hAnsi="Calibri" w:cs="Calibri"/>
        </w:rPr>
        <w:t>HwTqCorrln</w:t>
      </w:r>
      <w:bookmarkEnd w:id="25"/>
      <w:proofErr w:type="spellEnd"/>
    </w:p>
    <w:p w:rsidR="00D229A6" w:rsidRDefault="00BD2AE9" w:rsidP="004865CC">
      <w:pPr>
        <w:jc w:val="center"/>
        <w:rPr>
          <w:rFonts w:cs="Calibri"/>
          <w:i/>
        </w:rPr>
      </w:pPr>
      <w:del w:id="26" w:author="Windows User" w:date="2016-04-15T09:05:00Z">
        <w:r w:rsidDel="000F2173">
          <w:rPr>
            <w:rFonts w:cs="Calibri"/>
            <w:i/>
            <w:noProof/>
            <w:lang w:bidi="ar-SA"/>
          </w:rPr>
          <w:lastRenderedPageBreak/>
          <w:drawing>
            <wp:inline distT="0" distB="0" distL="0" distR="0" wp14:anchorId="3B2DFD8A" wp14:editId="6E645CE3">
              <wp:extent cx="3251782" cy="4741390"/>
              <wp:effectExtent l="0" t="0" r="6350" b="254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pture.PNG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55434" cy="474671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27" w:author="Windows User" w:date="2016-04-15T09:05:00Z">
        <w:r w:rsidR="000F2173">
          <w:rPr>
            <w:noProof/>
            <w:lang w:bidi="ar-SA"/>
          </w:rPr>
          <w:lastRenderedPageBreak/>
          <w:drawing>
            <wp:inline distT="0" distB="0" distL="0" distR="0" wp14:anchorId="1117FD02" wp14:editId="40EDC741">
              <wp:extent cx="3497580" cy="4579620"/>
              <wp:effectExtent l="0" t="0" r="762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97580" cy="45796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bookmarkStart w:id="28" w:name="_GoBack"/>
      <w:bookmarkEnd w:id="28"/>
    </w:p>
    <w:p w:rsidR="00D229A6" w:rsidRPr="002D6391" w:rsidRDefault="00D229A6" w:rsidP="00D229A6">
      <w:pPr>
        <w:pStyle w:val="Heading2"/>
        <w:rPr>
          <w:rFonts w:ascii="Calibri" w:hAnsi="Calibri" w:cs="Calibri"/>
        </w:rPr>
      </w:pPr>
      <w:bookmarkStart w:id="29" w:name="_Toc406065231"/>
      <w:bookmarkStart w:id="30" w:name="_Toc431996888"/>
      <w:r w:rsidRPr="002D6391">
        <w:rPr>
          <w:rFonts w:ascii="Calibri" w:hAnsi="Calibri" w:cs="Calibri"/>
        </w:rPr>
        <w:t>Data Flow Diagram</w:t>
      </w:r>
      <w:bookmarkEnd w:id="29"/>
      <w:bookmarkEnd w:id="30"/>
    </w:p>
    <w:p w:rsidR="00D229A6" w:rsidRPr="002B094F" w:rsidRDefault="00A10700" w:rsidP="00D229A6">
      <w:pPr>
        <w:rPr>
          <w:rFonts w:cs="Calibri"/>
        </w:rPr>
      </w:pPr>
      <w:r>
        <w:rPr>
          <w:rFonts w:cs="Calibri"/>
        </w:rPr>
        <w:t>Refer FDD</w:t>
      </w:r>
    </w:p>
    <w:p w:rsidR="00D229A6" w:rsidRPr="002D6391" w:rsidRDefault="00AC4CD8" w:rsidP="00387BF4">
      <w:pPr>
        <w:pStyle w:val="Heading3"/>
        <w:tabs>
          <w:tab w:val="clear" w:pos="1017"/>
        </w:tabs>
        <w:ind w:left="562" w:hanging="562"/>
        <w:rPr>
          <w:rFonts w:ascii="Calibri" w:hAnsi="Calibri" w:cs="Calibri"/>
        </w:rPr>
      </w:pPr>
      <w:bookmarkStart w:id="31" w:name="_Toc375924736"/>
      <w:bookmarkStart w:id="32" w:name="_Toc406065232"/>
      <w:bookmarkStart w:id="33" w:name="_Toc431996889"/>
      <w:r w:rsidRPr="00305C34">
        <w:rPr>
          <w:rFonts w:ascii="Calibri" w:hAnsi="Calibri"/>
        </w:rPr>
        <w:t xml:space="preserve">Component </w:t>
      </w:r>
      <w:r w:rsidR="00D229A6" w:rsidRPr="002B094F">
        <w:rPr>
          <w:rFonts w:ascii="Calibri" w:hAnsi="Calibri" w:cs="Calibri"/>
        </w:rPr>
        <w:t>level</w:t>
      </w:r>
      <w:r w:rsidR="00D229A6" w:rsidRPr="002D6391">
        <w:rPr>
          <w:rFonts w:ascii="Calibri" w:hAnsi="Calibri" w:cs="Calibri"/>
        </w:rPr>
        <w:t xml:space="preserve"> DFD</w:t>
      </w:r>
      <w:bookmarkEnd w:id="31"/>
      <w:bookmarkEnd w:id="32"/>
      <w:bookmarkEnd w:id="33"/>
    </w:p>
    <w:p w:rsidR="00D229A6" w:rsidRPr="002B094F" w:rsidRDefault="00A10700" w:rsidP="00D229A6">
      <w:pPr>
        <w:rPr>
          <w:lang w:bidi="ar-SA"/>
        </w:rPr>
      </w:pPr>
      <w:r>
        <w:rPr>
          <w:rFonts w:cs="Calibri"/>
        </w:rPr>
        <w:t>Refer FDD</w:t>
      </w:r>
    </w:p>
    <w:p w:rsidR="00D229A6" w:rsidRPr="00A32585" w:rsidRDefault="00AC4CD8" w:rsidP="00D229A6">
      <w:pPr>
        <w:pStyle w:val="Heading3"/>
        <w:ind w:left="562" w:hanging="562"/>
        <w:rPr>
          <w:rFonts w:ascii="Calibri" w:hAnsi="Calibri" w:cs="Calibri"/>
        </w:rPr>
      </w:pPr>
      <w:bookmarkStart w:id="34" w:name="_Toc375924737"/>
      <w:bookmarkStart w:id="35" w:name="_Toc406065233"/>
      <w:bookmarkStart w:id="36" w:name="_Toc431996890"/>
      <w:r>
        <w:rPr>
          <w:rFonts w:ascii="Calibri" w:hAnsi="Calibri"/>
        </w:rPr>
        <w:t>Function</w:t>
      </w:r>
      <w:r w:rsidRPr="00231F0B">
        <w:rPr>
          <w:rFonts w:ascii="Calibri" w:hAnsi="Calibri"/>
        </w:rPr>
        <w:t xml:space="preserve"> </w:t>
      </w:r>
      <w:r w:rsidR="00D229A6" w:rsidRPr="00A32585">
        <w:rPr>
          <w:rFonts w:ascii="Calibri" w:hAnsi="Calibri" w:cs="Calibri"/>
        </w:rPr>
        <w:t>level DFD</w:t>
      </w:r>
      <w:bookmarkEnd w:id="34"/>
      <w:bookmarkEnd w:id="35"/>
      <w:bookmarkEnd w:id="36"/>
    </w:p>
    <w:p w:rsidR="002B094F" w:rsidRDefault="00A10700" w:rsidP="002B094F">
      <w:pPr>
        <w:rPr>
          <w:lang w:bidi="ar-SA"/>
        </w:rPr>
      </w:pPr>
      <w:r>
        <w:rPr>
          <w:rFonts w:cs="Calibri"/>
        </w:rPr>
        <w:t>Refer FDD</w:t>
      </w: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37" w:name="_Toc338170479"/>
      <w:bookmarkStart w:id="38" w:name="_Toc375678228"/>
      <w:bookmarkStart w:id="39" w:name="_Toc418080062"/>
      <w:bookmarkStart w:id="40" w:name="_Toc421709912"/>
      <w:bookmarkStart w:id="41" w:name="_Toc431996891"/>
      <w:r w:rsidRPr="00AC4CD8">
        <w:rPr>
          <w:rFonts w:ascii="Calibri" w:hAnsi="Calibri" w:cs="Calibri"/>
        </w:rPr>
        <w:lastRenderedPageBreak/>
        <w:t>Constant Data Dictionary</w:t>
      </w:r>
      <w:bookmarkEnd w:id="37"/>
      <w:bookmarkEnd w:id="38"/>
      <w:bookmarkEnd w:id="39"/>
      <w:bookmarkEnd w:id="40"/>
      <w:bookmarkEnd w:id="41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42" w:name="_Toc421011506"/>
      <w:bookmarkStart w:id="43" w:name="_Toc421786527"/>
      <w:bookmarkStart w:id="44" w:name="_Toc431996892"/>
      <w:bookmarkStart w:id="45" w:name="_Toc418080064"/>
      <w:r w:rsidRPr="00DA5500">
        <w:rPr>
          <w:rFonts w:ascii="Calibri" w:hAnsi="Calibri"/>
        </w:rPr>
        <w:t>Program (fixed) Constants</w:t>
      </w:r>
      <w:bookmarkEnd w:id="42"/>
      <w:bookmarkEnd w:id="43"/>
      <w:bookmarkEnd w:id="44"/>
    </w:p>
    <w:p w:rsidR="00AC4CD8" w:rsidRPr="00DA5500" w:rsidRDefault="00AC4CD8" w:rsidP="00AC4CD8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46" w:name="_Toc431996893"/>
      <w:bookmarkEnd w:id="45"/>
      <w:r w:rsidRPr="00DA5500">
        <w:rPr>
          <w:rFonts w:ascii="Calibri" w:hAnsi="Calibri"/>
        </w:rPr>
        <w:t>Embedded Constants</w:t>
      </w:r>
      <w:bookmarkEnd w:id="46"/>
    </w:p>
    <w:p w:rsidR="00AC4CD8" w:rsidRPr="00987B4A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tbl>
      <w:tblPr>
        <w:tblW w:w="820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88"/>
        <w:gridCol w:w="1710"/>
        <w:gridCol w:w="1225"/>
        <w:gridCol w:w="1385"/>
      </w:tblGrid>
      <w:tr w:rsidR="00007584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007584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351FA0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Refer .m file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E34BC6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BC6" w:rsidRPr="00E34BC6" w:rsidRDefault="00686F41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686F41">
              <w:rPr>
                <w:rFonts w:cs="Calibri"/>
                <w:sz w:val="16"/>
                <w:szCs w:val="16"/>
              </w:rPr>
              <w:t>HWTQCORRLNSTSSIGA_CNT_U08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BC6" w:rsidRPr="00AA38E8" w:rsidRDefault="00686F41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BC6" w:rsidRPr="00AA38E8" w:rsidRDefault="00686F41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BC6" w:rsidRPr="00AA38E8" w:rsidRDefault="00686F41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0x01</w:t>
            </w:r>
          </w:p>
        </w:tc>
      </w:tr>
      <w:tr w:rsidR="00686F41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6F41" w:rsidRPr="00686F41" w:rsidRDefault="00686F41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686F41">
              <w:rPr>
                <w:rFonts w:cs="Calibri"/>
                <w:sz w:val="16"/>
                <w:szCs w:val="16"/>
              </w:rPr>
              <w:t>HWTQCORRLNSTSSIGB_CNT_U08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6F41" w:rsidRPr="00AA38E8" w:rsidRDefault="00686F41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6F41" w:rsidRPr="00AA38E8" w:rsidRDefault="00686F41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6F41" w:rsidRPr="00AA38E8" w:rsidRDefault="00686F41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0x02</w:t>
            </w:r>
          </w:p>
        </w:tc>
      </w:tr>
      <w:tr w:rsidR="00BD44C9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4C9" w:rsidRPr="00E34BC6" w:rsidRDefault="00686F41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686F41">
              <w:rPr>
                <w:rFonts w:cs="Calibri"/>
                <w:sz w:val="16"/>
                <w:szCs w:val="16"/>
              </w:rPr>
              <w:t>HWTQCORRLNSTSSIGC_CNT_U08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4C9" w:rsidRPr="00AA38E8" w:rsidRDefault="00686F41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4C9" w:rsidRPr="00AA38E8" w:rsidRDefault="00686F41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4C9" w:rsidRPr="00AA38E8" w:rsidRDefault="00686F41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0x04</w:t>
            </w:r>
          </w:p>
        </w:tc>
      </w:tr>
      <w:tr w:rsidR="00686F41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6F41" w:rsidRPr="00E34BC6" w:rsidRDefault="00686F41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686F41">
              <w:rPr>
                <w:rFonts w:cs="Calibri"/>
                <w:sz w:val="16"/>
                <w:szCs w:val="16"/>
              </w:rPr>
              <w:t>HWTQCORRLNSTSSIGD_CNT_U08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6F41" w:rsidRPr="00AA38E8" w:rsidRDefault="00686F41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6F41" w:rsidRPr="00AA38E8" w:rsidRDefault="00686F41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6F41" w:rsidRPr="00AA38E8" w:rsidRDefault="00686F41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0x08</w:t>
            </w:r>
          </w:p>
        </w:tc>
      </w:tr>
      <w:tr w:rsidR="00686F41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6F41" w:rsidRPr="00E34BC6" w:rsidRDefault="00686F41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686F41">
              <w:rPr>
                <w:rFonts w:cs="Calibri"/>
                <w:sz w:val="16"/>
                <w:szCs w:val="16"/>
              </w:rPr>
              <w:t>MAXSTALL_CNT_U08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6F41" w:rsidRPr="00AA38E8" w:rsidRDefault="00686F41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6F41" w:rsidRPr="00AA38E8" w:rsidRDefault="00686F41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6F41" w:rsidRPr="00AA38E8" w:rsidRDefault="00686F41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255</w:t>
            </w:r>
          </w:p>
        </w:tc>
      </w:tr>
      <w:tr w:rsidR="00FA4926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926" w:rsidRPr="00686F41" w:rsidRDefault="00FA4926" w:rsidP="00FA4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FA4926">
              <w:rPr>
                <w:rFonts w:cs="Calibri"/>
                <w:sz w:val="16"/>
                <w:szCs w:val="16"/>
              </w:rPr>
              <w:t xml:space="preserve">HWTQIDPTSIGALL_CNT_U08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926" w:rsidRDefault="00FA4926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926" w:rsidRDefault="00FA4926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926" w:rsidRDefault="00FA4926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4</w:t>
            </w:r>
          </w:p>
        </w:tc>
      </w:tr>
      <w:tr w:rsidR="00FA4926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926" w:rsidRPr="00686F41" w:rsidRDefault="00FA4926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FA4926">
              <w:rPr>
                <w:rFonts w:cs="Calibri"/>
                <w:sz w:val="16"/>
                <w:szCs w:val="16"/>
              </w:rPr>
              <w:t>HWTQIDPTSIGHALF_CNT_U08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926" w:rsidRDefault="00FA4926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926" w:rsidRDefault="00FA4926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926" w:rsidRDefault="00FA4926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</w:t>
            </w:r>
          </w:p>
        </w:tc>
      </w:tr>
      <w:tr w:rsidR="00FA4926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926" w:rsidRPr="00686F41" w:rsidRDefault="00FA4926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FA4926">
              <w:rPr>
                <w:rFonts w:cs="Calibri"/>
                <w:sz w:val="16"/>
                <w:szCs w:val="16"/>
              </w:rPr>
              <w:t>HWTQIDPTSIGNZERO_CNT_U08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926" w:rsidRDefault="00FA4926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926" w:rsidRDefault="00FA4926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926" w:rsidRDefault="00FE135E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</w:t>
            </w:r>
          </w:p>
        </w:tc>
      </w:tr>
      <w:tr w:rsidR="004F6744" w:rsidRPr="00AA38E8" w:rsidTr="00F4318C">
        <w:trPr>
          <w:ins w:id="47" w:author="Windows User" w:date="2016-04-14T13:22:00Z"/>
        </w:trPr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744" w:rsidRPr="00FA4926" w:rsidRDefault="004F6744" w:rsidP="00F4318C">
            <w:pPr>
              <w:spacing w:before="60"/>
              <w:jc w:val="center"/>
              <w:rPr>
                <w:ins w:id="48" w:author="Windows User" w:date="2016-04-14T13:22:00Z"/>
                <w:rFonts w:cs="Calibri"/>
                <w:sz w:val="16"/>
                <w:szCs w:val="16"/>
              </w:rPr>
            </w:pPr>
            <w:ins w:id="49" w:author="Windows User" w:date="2016-04-14T13:22:00Z">
              <w:r w:rsidRPr="004F6744">
                <w:rPr>
                  <w:rFonts w:cs="Calibri"/>
                  <w:sz w:val="16"/>
                  <w:szCs w:val="16"/>
                </w:rPr>
                <w:t>HWTQCHCORRLNTRAERRMAXLMT_</w:t>
              </w:r>
            </w:ins>
            <w:ins w:id="50" w:author="Windows User" w:date="2016-04-14T13:24:00Z">
              <w:r>
                <w:t xml:space="preserve"> </w:t>
              </w:r>
              <w:r w:rsidRPr="004F6744">
                <w:rPr>
                  <w:rFonts w:cs="Calibri"/>
                  <w:sz w:val="16"/>
                  <w:szCs w:val="16"/>
                </w:rPr>
                <w:t>HWNWTMTR</w:t>
              </w:r>
            </w:ins>
            <w:ins w:id="51" w:author="Windows User" w:date="2016-04-14T13:22:00Z">
              <w:r w:rsidRPr="004F6744">
                <w:rPr>
                  <w:rFonts w:cs="Calibri"/>
                  <w:sz w:val="16"/>
                  <w:szCs w:val="16"/>
                </w:rPr>
                <w:t>_F32</w:t>
              </w:r>
            </w:ins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744" w:rsidRDefault="004F6744" w:rsidP="00F4318C">
            <w:pPr>
              <w:spacing w:before="60"/>
              <w:jc w:val="center"/>
              <w:rPr>
                <w:ins w:id="52" w:author="Windows User" w:date="2016-04-14T13:22:00Z"/>
                <w:rFonts w:cs="Calibri"/>
                <w:sz w:val="16"/>
                <w:szCs w:val="16"/>
              </w:rPr>
            </w:pPr>
            <w:ins w:id="53" w:author="Windows User" w:date="2016-04-14T13:23:00Z">
              <w:r>
                <w:rPr>
                  <w:rFonts w:cs="Calibri"/>
                  <w:sz w:val="16"/>
                  <w:szCs w:val="16"/>
                </w:rPr>
                <w:t>1</w:t>
              </w:r>
            </w:ins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744" w:rsidRDefault="004F6744" w:rsidP="00F4318C">
            <w:pPr>
              <w:spacing w:before="60"/>
              <w:jc w:val="center"/>
              <w:rPr>
                <w:ins w:id="54" w:author="Windows User" w:date="2016-04-14T13:22:00Z"/>
                <w:rFonts w:cs="Calibri"/>
                <w:sz w:val="16"/>
                <w:szCs w:val="16"/>
              </w:rPr>
            </w:pPr>
            <w:ins w:id="55" w:author="Windows User" w:date="2016-04-14T13:24:00Z">
              <w:r w:rsidRPr="004F6744">
                <w:rPr>
                  <w:rFonts w:cs="Calibri"/>
                  <w:sz w:val="16"/>
                  <w:szCs w:val="16"/>
                </w:rPr>
                <w:t>HWNWTMTR</w:t>
              </w:r>
            </w:ins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744" w:rsidRDefault="004F6744" w:rsidP="00F4318C">
            <w:pPr>
              <w:spacing w:before="60"/>
              <w:jc w:val="center"/>
              <w:rPr>
                <w:ins w:id="56" w:author="Windows User" w:date="2016-04-14T13:22:00Z"/>
                <w:rFonts w:cs="Calibri"/>
                <w:sz w:val="16"/>
                <w:szCs w:val="16"/>
              </w:rPr>
            </w:pPr>
            <w:ins w:id="57" w:author="Windows User" w:date="2016-04-14T13:24:00Z">
              <w:r>
                <w:rPr>
                  <w:rFonts w:cs="Calibri"/>
                  <w:sz w:val="16"/>
                  <w:szCs w:val="16"/>
                </w:rPr>
                <w:t>10.0</w:t>
              </w:r>
            </w:ins>
          </w:p>
        </w:tc>
      </w:tr>
      <w:tr w:rsidR="004F6744" w:rsidRPr="00AA38E8" w:rsidTr="00F4318C">
        <w:trPr>
          <w:ins w:id="58" w:author="Windows User" w:date="2016-04-14T13:22:00Z"/>
        </w:trPr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744" w:rsidRPr="00FA4926" w:rsidRDefault="004F6744" w:rsidP="004F6744">
            <w:pPr>
              <w:spacing w:before="60"/>
              <w:jc w:val="center"/>
              <w:rPr>
                <w:ins w:id="59" w:author="Windows User" w:date="2016-04-14T13:22:00Z"/>
                <w:rFonts w:cs="Calibri"/>
                <w:sz w:val="16"/>
                <w:szCs w:val="16"/>
              </w:rPr>
            </w:pPr>
            <w:ins w:id="60" w:author="Windows User" w:date="2016-04-14T13:23:00Z">
              <w:r w:rsidRPr="004F6744">
                <w:rPr>
                  <w:rFonts w:cs="Calibri"/>
                  <w:sz w:val="16"/>
                  <w:szCs w:val="16"/>
                </w:rPr>
                <w:t>HWTQCHCORRLNTRAERRM</w:t>
              </w:r>
              <w:r>
                <w:rPr>
                  <w:rFonts w:cs="Calibri"/>
                  <w:sz w:val="16"/>
                  <w:szCs w:val="16"/>
                </w:rPr>
                <w:t>IN</w:t>
              </w:r>
              <w:r w:rsidRPr="004F6744">
                <w:rPr>
                  <w:rFonts w:cs="Calibri"/>
                  <w:sz w:val="16"/>
                  <w:szCs w:val="16"/>
                </w:rPr>
                <w:t>LMT_</w:t>
              </w:r>
            </w:ins>
            <w:ins w:id="61" w:author="Windows User" w:date="2016-04-14T13:24:00Z">
              <w:r>
                <w:t xml:space="preserve"> </w:t>
              </w:r>
              <w:r w:rsidRPr="004F6744">
                <w:rPr>
                  <w:rFonts w:cs="Calibri"/>
                  <w:sz w:val="16"/>
                  <w:szCs w:val="16"/>
                </w:rPr>
                <w:t>HWNWTMTR</w:t>
              </w:r>
            </w:ins>
            <w:ins w:id="62" w:author="Windows User" w:date="2016-04-14T13:23:00Z">
              <w:r w:rsidRPr="004F6744">
                <w:rPr>
                  <w:rFonts w:cs="Calibri"/>
                  <w:sz w:val="16"/>
                  <w:szCs w:val="16"/>
                </w:rPr>
                <w:t>_F32</w:t>
              </w:r>
            </w:ins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744" w:rsidRDefault="004F6744" w:rsidP="00F4318C">
            <w:pPr>
              <w:spacing w:before="60"/>
              <w:jc w:val="center"/>
              <w:rPr>
                <w:ins w:id="63" w:author="Windows User" w:date="2016-04-14T13:22:00Z"/>
                <w:rFonts w:cs="Calibri"/>
                <w:sz w:val="16"/>
                <w:szCs w:val="16"/>
              </w:rPr>
            </w:pPr>
            <w:ins w:id="64" w:author="Windows User" w:date="2016-04-14T13:23:00Z">
              <w:r>
                <w:rPr>
                  <w:rFonts w:cs="Calibri"/>
                  <w:sz w:val="16"/>
                  <w:szCs w:val="16"/>
                </w:rPr>
                <w:t>1</w:t>
              </w:r>
            </w:ins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744" w:rsidRDefault="004F6744" w:rsidP="00F4318C">
            <w:pPr>
              <w:spacing w:before="60"/>
              <w:jc w:val="center"/>
              <w:rPr>
                <w:ins w:id="65" w:author="Windows User" w:date="2016-04-14T13:22:00Z"/>
                <w:rFonts w:cs="Calibri"/>
                <w:sz w:val="16"/>
                <w:szCs w:val="16"/>
              </w:rPr>
            </w:pPr>
            <w:ins w:id="66" w:author="Windows User" w:date="2016-04-14T13:24:00Z">
              <w:r w:rsidRPr="004F6744">
                <w:rPr>
                  <w:rFonts w:cs="Calibri"/>
                  <w:sz w:val="16"/>
                  <w:szCs w:val="16"/>
                </w:rPr>
                <w:t>HWNWTMTR</w:t>
              </w:r>
            </w:ins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744" w:rsidRDefault="004F6744" w:rsidP="00F4318C">
            <w:pPr>
              <w:spacing w:before="60"/>
              <w:jc w:val="center"/>
              <w:rPr>
                <w:ins w:id="67" w:author="Windows User" w:date="2016-04-14T13:22:00Z"/>
                <w:rFonts w:cs="Calibri"/>
                <w:sz w:val="16"/>
                <w:szCs w:val="16"/>
              </w:rPr>
            </w:pPr>
            <w:ins w:id="68" w:author="Windows User" w:date="2016-04-14T13:24:00Z">
              <w:r>
                <w:rPr>
                  <w:rFonts w:cs="Calibri"/>
                  <w:sz w:val="16"/>
                  <w:szCs w:val="16"/>
                </w:rPr>
                <w:t>-10.0</w:t>
              </w:r>
            </w:ins>
          </w:p>
        </w:tc>
      </w:tr>
    </w:tbl>
    <w:p w:rsidR="002B094F" w:rsidRPr="0048012A" w:rsidRDefault="002B094F" w:rsidP="002518E0">
      <w:pPr>
        <w:pStyle w:val="BodyText3"/>
        <w:rPr>
          <w:rFonts w:cs="Calibri"/>
          <w:sz w:val="20"/>
          <w:szCs w:val="20"/>
        </w:rPr>
      </w:pPr>
    </w:p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69" w:name="_Ref87065593"/>
      <w:bookmarkStart w:id="70" w:name="_Toc338170483"/>
      <w:bookmarkStart w:id="71" w:name="_Toc375678229"/>
      <w:bookmarkStart w:id="72" w:name="_Toc418080067"/>
      <w:bookmarkStart w:id="73" w:name="_Toc421786702"/>
      <w:bookmarkStart w:id="74" w:name="_Toc431996894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69"/>
      <w:bookmarkEnd w:id="70"/>
      <w:bookmarkEnd w:id="71"/>
      <w:bookmarkEnd w:id="72"/>
      <w:bookmarkEnd w:id="73"/>
      <w:bookmarkEnd w:id="74"/>
    </w:p>
    <w:p w:rsidR="002518E0" w:rsidRDefault="00A05683" w:rsidP="002518E0">
      <w:pPr>
        <w:pStyle w:val="BodyText"/>
      </w:pPr>
      <w:r>
        <w:rPr>
          <w:rFonts w:ascii="Calibri" w:hAnsi="Calibri" w:cs="Calibri"/>
          <w:sz w:val="20"/>
        </w:rPr>
        <w:t>Refer FDD</w:t>
      </w:r>
    </w:p>
    <w:p w:rsidR="002B094F" w:rsidRPr="00987B4A" w:rsidRDefault="002B094F" w:rsidP="00007584">
      <w:pPr>
        <w:pStyle w:val="Heading2"/>
        <w:spacing w:after="60"/>
        <w:rPr>
          <w:rFonts w:ascii="Calibri" w:hAnsi="Calibri"/>
        </w:rPr>
      </w:pPr>
      <w:bookmarkStart w:id="75" w:name="_Toc338170484"/>
      <w:bookmarkStart w:id="76" w:name="_Toc418080068"/>
      <w:bookmarkStart w:id="77" w:name="_Toc421709916"/>
      <w:bookmarkStart w:id="78" w:name="_Toc431996895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75"/>
      <w:bookmarkEnd w:id="76"/>
      <w:bookmarkEnd w:id="77"/>
      <w:bookmarkEnd w:id="78"/>
    </w:p>
    <w:p w:rsidR="00007584" w:rsidRDefault="00007584" w:rsidP="0000758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79" w:name="_Toc431996896"/>
      <w:bookmarkStart w:id="80" w:name="_Toc421011514"/>
      <w:proofErr w:type="spellStart"/>
      <w:r w:rsidRPr="00AA38E8">
        <w:rPr>
          <w:rFonts w:ascii="Calibri" w:hAnsi="Calibri" w:cs="Calibri"/>
        </w:rPr>
        <w:t>Init</w:t>
      </w:r>
      <w:proofErr w:type="spellEnd"/>
      <w:r w:rsidRPr="00AA38E8">
        <w:rPr>
          <w:rFonts w:ascii="Calibri" w:hAnsi="Calibri" w:cs="Calibri"/>
        </w:rPr>
        <w:t xml:space="preserve">: </w:t>
      </w:r>
      <w:r w:rsidR="006D634C">
        <w:rPr>
          <w:rFonts w:ascii="Calibri" w:hAnsi="Calibri" w:cs="Calibri"/>
        </w:rPr>
        <w:fldChar w:fldCharType="begin"/>
      </w:r>
      <w:r w:rsidR="006D634C">
        <w:rPr>
          <w:rFonts w:ascii="Calibri" w:hAnsi="Calibri" w:cs="Calibri"/>
        </w:rPr>
        <w:instrText xml:space="preserve"> DOCPROPERTY  "Document Version"  \* MERGEFORMAT </w:instrText>
      </w:r>
      <w:r w:rsidR="006D634C">
        <w:rPr>
          <w:rFonts w:ascii="Calibri" w:hAnsi="Calibri" w:cs="Calibri"/>
        </w:rPr>
        <w:fldChar w:fldCharType="separate"/>
      </w:r>
      <w:r w:rsidR="00351FA0">
        <w:rPr>
          <w:rFonts w:ascii="Calibri" w:hAnsi="Calibri" w:cs="Calibri"/>
        </w:rPr>
        <w:t>HwTqCorrlnInit1</w:t>
      </w:r>
      <w:bookmarkEnd w:id="79"/>
      <w:r w:rsidR="006D634C">
        <w:rPr>
          <w:rFonts w:ascii="Calibri" w:hAnsi="Calibri" w:cs="Calibri"/>
        </w:rPr>
        <w:fldChar w:fldCharType="end"/>
      </w:r>
      <w:bookmarkEnd w:id="80"/>
    </w:p>
    <w:p w:rsidR="002B094F" w:rsidRPr="00007584" w:rsidRDefault="00351FA0" w:rsidP="006D568E">
      <w:r>
        <w:rPr>
          <w:lang w:bidi="ar-SA"/>
        </w:rPr>
        <w:t>Refer FDD</w:t>
      </w:r>
    </w:p>
    <w:p w:rsidR="00DB3C1D" w:rsidRPr="00AA38E8" w:rsidRDefault="00DB3C1D" w:rsidP="00DB3C1D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81" w:name="_Toc421011518"/>
      <w:bookmarkStart w:id="82" w:name="_Toc431996897"/>
      <w:r w:rsidRPr="00AA38E8">
        <w:rPr>
          <w:rFonts w:ascii="Calibri" w:hAnsi="Calibri" w:cs="Calibri"/>
        </w:rPr>
        <w:t xml:space="preserve">Per: </w:t>
      </w:r>
      <w:r w:rsidR="00351FA0">
        <w:rPr>
          <w:rFonts w:ascii="Calibri" w:hAnsi="Calibri" w:cs="Calibri"/>
        </w:rPr>
        <w:t>HwTqCorrln</w:t>
      </w:r>
      <w:r w:rsidRPr="00AA38E8">
        <w:rPr>
          <w:rFonts w:ascii="Calibri" w:hAnsi="Calibri" w:cs="Calibri"/>
        </w:rPr>
        <w:t>Per</w:t>
      </w:r>
      <w:bookmarkEnd w:id="81"/>
      <w:r w:rsidR="00F11EE7">
        <w:rPr>
          <w:rFonts w:ascii="Calibri" w:hAnsi="Calibri" w:cs="Calibri"/>
        </w:rPr>
        <w:t>1</w:t>
      </w:r>
      <w:bookmarkEnd w:id="82"/>
    </w:p>
    <w:p w:rsidR="008C6874" w:rsidRDefault="00733CF0" w:rsidP="00733CF0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351FA0" w:rsidRPr="00AA38E8" w:rsidRDefault="00351FA0" w:rsidP="00351FA0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83" w:name="_Toc431996898"/>
      <w:r w:rsidRPr="00AA38E8">
        <w:rPr>
          <w:rFonts w:ascii="Calibri" w:hAnsi="Calibri" w:cs="Calibri"/>
        </w:rPr>
        <w:t xml:space="preserve">Per: </w:t>
      </w:r>
      <w:r>
        <w:rPr>
          <w:rFonts w:ascii="Calibri" w:hAnsi="Calibri" w:cs="Calibri"/>
        </w:rPr>
        <w:t>HwTqCorrln</w:t>
      </w:r>
      <w:r w:rsidRPr="00AA38E8">
        <w:rPr>
          <w:rFonts w:ascii="Calibri" w:hAnsi="Calibri" w:cs="Calibri"/>
        </w:rPr>
        <w:t>Per</w:t>
      </w:r>
      <w:r>
        <w:rPr>
          <w:rFonts w:ascii="Calibri" w:hAnsi="Calibri" w:cs="Calibri"/>
        </w:rPr>
        <w:t>2</w:t>
      </w:r>
      <w:bookmarkEnd w:id="83"/>
    </w:p>
    <w:p w:rsidR="00351FA0" w:rsidRDefault="00351FA0" w:rsidP="00733CF0">
      <w:pPr>
        <w:rPr>
          <w:rFonts w:cs="Calibri"/>
        </w:rPr>
      </w:pPr>
      <w:r>
        <w:rPr>
          <w:rFonts w:cs="Calibri"/>
          <w:i/>
        </w:rPr>
        <w:t>Refer FDD</w:t>
      </w:r>
    </w:p>
    <w:p w:rsidR="00351FA0" w:rsidRPr="00AA38E8" w:rsidRDefault="00351FA0" w:rsidP="00351FA0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84" w:name="_Toc431996899"/>
      <w:r w:rsidRPr="00AA38E8">
        <w:rPr>
          <w:rFonts w:ascii="Calibri" w:hAnsi="Calibri" w:cs="Calibri"/>
        </w:rPr>
        <w:t xml:space="preserve">Per: </w:t>
      </w:r>
      <w:r>
        <w:rPr>
          <w:rFonts w:ascii="Calibri" w:hAnsi="Calibri" w:cs="Calibri"/>
        </w:rPr>
        <w:t>HwTqCorrln</w:t>
      </w:r>
      <w:r w:rsidRPr="00AA38E8">
        <w:rPr>
          <w:rFonts w:ascii="Calibri" w:hAnsi="Calibri" w:cs="Calibri"/>
        </w:rPr>
        <w:t>Per</w:t>
      </w:r>
      <w:r>
        <w:rPr>
          <w:rFonts w:ascii="Calibri" w:hAnsi="Calibri" w:cs="Calibri"/>
        </w:rPr>
        <w:t>3</w:t>
      </w:r>
      <w:bookmarkEnd w:id="84"/>
    </w:p>
    <w:p w:rsidR="00351FA0" w:rsidRDefault="00351FA0" w:rsidP="00733CF0">
      <w:pPr>
        <w:rPr>
          <w:rFonts w:cs="Calibri"/>
        </w:rPr>
      </w:pPr>
      <w:r>
        <w:rPr>
          <w:rFonts w:cs="Calibri"/>
          <w:i/>
        </w:rPr>
        <w:t>Refer FDD</w:t>
      </w:r>
    </w:p>
    <w:p w:rsidR="008C6874" w:rsidRDefault="008C6874" w:rsidP="00733CF0">
      <w:pPr>
        <w:pStyle w:val="Heading2"/>
        <w:spacing w:after="60"/>
        <w:rPr>
          <w:rFonts w:ascii="Calibri" w:hAnsi="Calibri"/>
        </w:rPr>
      </w:pPr>
      <w:bookmarkStart w:id="85" w:name="_Toc431996900"/>
      <w:r>
        <w:rPr>
          <w:rFonts w:ascii="Calibri" w:hAnsi="Calibri"/>
        </w:rPr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unables</w:t>
      </w:r>
      <w:bookmarkEnd w:id="85"/>
      <w:proofErr w:type="spellEnd"/>
      <w:r w:rsidR="002B094F" w:rsidRPr="008C6874">
        <w:rPr>
          <w:rFonts w:ascii="Calibri" w:hAnsi="Calibri"/>
        </w:rPr>
        <w:t xml:space="preserve"> </w:t>
      </w:r>
      <w:bookmarkStart w:id="86" w:name="_Toc382301471"/>
      <w:bookmarkStart w:id="87" w:name="_Toc383698997"/>
      <w:bookmarkEnd w:id="86"/>
      <w:bookmarkEnd w:id="87"/>
    </w:p>
    <w:p w:rsidR="00733CF0" w:rsidRPr="00733CF0" w:rsidRDefault="00733CF0" w:rsidP="00733CF0">
      <w:pPr>
        <w:rPr>
          <w:lang w:bidi="ar-SA"/>
        </w:rPr>
      </w:pPr>
      <w:r>
        <w:rPr>
          <w:lang w:bidi="ar-SA"/>
        </w:rPr>
        <w:t>None</w:t>
      </w:r>
    </w:p>
    <w:p w:rsidR="008C6874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88" w:name="_Ref382299966"/>
      <w:bookmarkStart w:id="89" w:name="_Toc421011529"/>
      <w:bookmarkStart w:id="90" w:name="_Toc431996901"/>
      <w:r w:rsidRPr="00AA38E8">
        <w:rPr>
          <w:rFonts w:ascii="Calibri" w:hAnsi="Calibri" w:cs="Calibri"/>
        </w:rPr>
        <w:t>Interrupt Functions</w:t>
      </w:r>
      <w:bookmarkEnd w:id="88"/>
      <w:bookmarkEnd w:id="89"/>
      <w:bookmarkEnd w:id="90"/>
    </w:p>
    <w:p w:rsidR="00733CF0" w:rsidRPr="00733CF0" w:rsidRDefault="00733CF0" w:rsidP="00733CF0">
      <w:pPr>
        <w:rPr>
          <w:lang w:bidi="ar-SA"/>
        </w:rPr>
      </w:pPr>
      <w:r>
        <w:rPr>
          <w:lang w:bidi="ar-SA"/>
        </w:rPr>
        <w:t>None</w:t>
      </w:r>
    </w:p>
    <w:p w:rsidR="002B094F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91" w:name="_Toc338170485"/>
      <w:bookmarkStart w:id="92" w:name="_Toc418080074"/>
      <w:bookmarkStart w:id="93" w:name="_Toc421709919"/>
      <w:bookmarkStart w:id="94" w:name="_Toc431996902"/>
      <w:r w:rsidRPr="008C6874">
        <w:rPr>
          <w:rFonts w:ascii="Calibri" w:hAnsi="Calibri" w:cs="Calibri"/>
        </w:rPr>
        <w:t>Module Internal (Local) Functions</w:t>
      </w:r>
      <w:bookmarkEnd w:id="91"/>
      <w:bookmarkEnd w:id="92"/>
      <w:bookmarkEnd w:id="93"/>
      <w:bookmarkEnd w:id="94"/>
    </w:p>
    <w:p w:rsidR="00B1772E" w:rsidRPr="00AA38E8" w:rsidRDefault="00B1772E" w:rsidP="00B1772E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95" w:name="_Toc421011540"/>
      <w:bookmarkStart w:id="96" w:name="_Toc426615365"/>
      <w:bookmarkStart w:id="97" w:name="_Toc431996903"/>
      <w:r w:rsidRPr="00AA38E8">
        <w:rPr>
          <w:rFonts w:ascii="Calibri" w:hAnsi="Calibri" w:cs="Calibri"/>
        </w:rPr>
        <w:t>Local Function #1</w:t>
      </w:r>
      <w:bookmarkEnd w:id="95"/>
      <w:bookmarkEnd w:id="96"/>
      <w:bookmarkEnd w:id="97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3"/>
        <w:gridCol w:w="3810"/>
        <w:gridCol w:w="953"/>
        <w:gridCol w:w="1294"/>
        <w:gridCol w:w="1218"/>
      </w:tblGrid>
      <w:tr w:rsidR="00B1772E" w:rsidRPr="00AA38E8" w:rsidTr="00D4601F">
        <w:tc>
          <w:tcPr>
            <w:tcW w:w="1653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3810" w:type="dxa"/>
          </w:tcPr>
          <w:p w:rsidR="00B1772E" w:rsidRPr="00AA38E8" w:rsidRDefault="00FA4926" w:rsidP="0007432B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A4926">
              <w:t>CorrlnSigAvlChk</w:t>
            </w:r>
            <w:proofErr w:type="spellEnd"/>
          </w:p>
        </w:tc>
        <w:tc>
          <w:tcPr>
            <w:tcW w:w="953" w:type="dxa"/>
            <w:shd w:val="pct30" w:color="FFFF00" w:fill="auto"/>
          </w:tcPr>
          <w:p w:rsidR="00B1772E" w:rsidRPr="00AA38E8" w:rsidRDefault="00B1772E" w:rsidP="0007432B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294" w:type="dxa"/>
            <w:shd w:val="pct30" w:color="FFFF00" w:fill="auto"/>
          </w:tcPr>
          <w:p w:rsidR="00B1772E" w:rsidRPr="00AA38E8" w:rsidRDefault="00B1772E" w:rsidP="0007432B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218" w:type="dxa"/>
            <w:shd w:val="pct30" w:color="FFFF00" w:fill="auto"/>
          </w:tcPr>
          <w:p w:rsidR="00B1772E" w:rsidRPr="00AA38E8" w:rsidRDefault="00B1772E" w:rsidP="0007432B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B1772E" w:rsidRPr="00AA38E8" w:rsidTr="00D4601F">
        <w:tc>
          <w:tcPr>
            <w:tcW w:w="1653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810" w:type="dxa"/>
          </w:tcPr>
          <w:p w:rsidR="00B1772E" w:rsidRPr="00AA38E8" w:rsidRDefault="00D4601F" w:rsidP="0007432B">
            <w:pPr>
              <w:spacing w:before="60"/>
              <w:rPr>
                <w:rFonts w:cs="Calibri"/>
                <w:sz w:val="16"/>
              </w:rPr>
            </w:pPr>
            <w:r w:rsidRPr="00D4601F">
              <w:rPr>
                <w:rFonts w:cs="Calibri"/>
                <w:sz w:val="16"/>
              </w:rPr>
              <w:t>SigRollgCnt_Cnt_T_u08</w:t>
            </w:r>
          </w:p>
        </w:tc>
        <w:tc>
          <w:tcPr>
            <w:tcW w:w="953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uint8</w:t>
            </w:r>
          </w:p>
        </w:tc>
        <w:tc>
          <w:tcPr>
            <w:tcW w:w="1294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218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255</w:t>
            </w:r>
          </w:p>
        </w:tc>
      </w:tr>
      <w:tr w:rsidR="00B1772E" w:rsidRPr="00AA38E8" w:rsidTr="00D4601F">
        <w:tc>
          <w:tcPr>
            <w:tcW w:w="1653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10" w:type="dxa"/>
          </w:tcPr>
          <w:p w:rsidR="00B1772E" w:rsidRPr="00AB119F" w:rsidRDefault="00B1772E" w:rsidP="0007432B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AB119F">
              <w:rPr>
                <w:rFonts w:cs="Calibri"/>
                <w:sz w:val="16"/>
              </w:rPr>
              <w:t>SigQlfr_Cnt_T_enum</w:t>
            </w:r>
            <w:proofErr w:type="spellEnd"/>
          </w:p>
        </w:tc>
        <w:tc>
          <w:tcPr>
            <w:tcW w:w="953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sz w:val="16"/>
              </w:rPr>
            </w:pPr>
            <w:r w:rsidRPr="00AB119F">
              <w:rPr>
                <w:rFonts w:cs="Calibri"/>
                <w:sz w:val="16"/>
              </w:rPr>
              <w:t>SigQlfr1</w:t>
            </w:r>
          </w:p>
        </w:tc>
        <w:tc>
          <w:tcPr>
            <w:tcW w:w="1294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SIGQLFR_NORES</w:t>
            </w:r>
          </w:p>
        </w:tc>
        <w:tc>
          <w:tcPr>
            <w:tcW w:w="1218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SIGQLFR_FAILD</w:t>
            </w:r>
          </w:p>
        </w:tc>
      </w:tr>
      <w:tr w:rsidR="00351FA0" w:rsidRPr="00AA38E8" w:rsidTr="00D4601F">
        <w:tc>
          <w:tcPr>
            <w:tcW w:w="1653" w:type="dxa"/>
          </w:tcPr>
          <w:p w:rsidR="00351FA0" w:rsidRPr="00AA38E8" w:rsidRDefault="00351FA0" w:rsidP="0007432B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10" w:type="dxa"/>
          </w:tcPr>
          <w:p w:rsidR="00351FA0" w:rsidRPr="00AB119F" w:rsidRDefault="00351FA0" w:rsidP="0007432B">
            <w:pPr>
              <w:spacing w:before="60"/>
              <w:rPr>
                <w:rFonts w:cs="Calibri"/>
                <w:sz w:val="16"/>
              </w:rPr>
            </w:pPr>
            <w:r w:rsidRPr="00351FA0">
              <w:rPr>
                <w:rFonts w:cs="Calibri"/>
                <w:sz w:val="16"/>
              </w:rPr>
              <w:t>MaxStallCnt_Cnt_T_u08</w:t>
            </w:r>
          </w:p>
        </w:tc>
        <w:tc>
          <w:tcPr>
            <w:tcW w:w="953" w:type="dxa"/>
          </w:tcPr>
          <w:p w:rsidR="00351FA0" w:rsidRPr="00AB119F" w:rsidRDefault="00351FA0" w:rsidP="0007432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Uint8</w:t>
            </w:r>
          </w:p>
        </w:tc>
        <w:tc>
          <w:tcPr>
            <w:tcW w:w="1294" w:type="dxa"/>
          </w:tcPr>
          <w:p w:rsidR="00351FA0" w:rsidRDefault="00351FA0" w:rsidP="0007432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218" w:type="dxa"/>
          </w:tcPr>
          <w:p w:rsidR="00351FA0" w:rsidRDefault="00351FA0" w:rsidP="0007432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255</w:t>
            </w:r>
          </w:p>
        </w:tc>
      </w:tr>
      <w:tr w:rsidR="00B1772E" w:rsidRPr="00AA38E8" w:rsidTr="00D4601F">
        <w:tc>
          <w:tcPr>
            <w:tcW w:w="1653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10" w:type="dxa"/>
          </w:tcPr>
          <w:p w:rsidR="00B1772E" w:rsidRPr="00AB119F" w:rsidRDefault="00B1772E" w:rsidP="0007432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r>
              <w:t xml:space="preserve"> </w:t>
            </w:r>
            <w:r w:rsidRPr="00AB119F">
              <w:rPr>
                <w:rFonts w:cs="Calibri"/>
                <w:sz w:val="16"/>
              </w:rPr>
              <w:t>LstRollgCnt_Cnt_T_u08</w:t>
            </w:r>
          </w:p>
        </w:tc>
        <w:tc>
          <w:tcPr>
            <w:tcW w:w="953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sz w:val="16"/>
              </w:rPr>
            </w:pPr>
            <w:r w:rsidRPr="00AB119F">
              <w:rPr>
                <w:rFonts w:cs="Calibri"/>
                <w:sz w:val="16"/>
              </w:rPr>
              <w:t>uint8</w:t>
            </w:r>
          </w:p>
        </w:tc>
        <w:tc>
          <w:tcPr>
            <w:tcW w:w="1294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218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255</w:t>
            </w:r>
          </w:p>
        </w:tc>
      </w:tr>
      <w:tr w:rsidR="00B1772E" w:rsidRPr="00AA38E8" w:rsidTr="00D4601F">
        <w:tc>
          <w:tcPr>
            <w:tcW w:w="1653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10" w:type="dxa"/>
          </w:tcPr>
          <w:p w:rsidR="00B1772E" w:rsidRPr="00AB119F" w:rsidRDefault="00B1772E" w:rsidP="0007432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r>
              <w:t xml:space="preserve"> </w:t>
            </w:r>
            <w:r w:rsidRPr="00AB119F">
              <w:rPr>
                <w:rFonts w:cs="Calibri"/>
                <w:sz w:val="16"/>
              </w:rPr>
              <w:t>StallCnt_Cnt_T_u08</w:t>
            </w:r>
          </w:p>
        </w:tc>
        <w:tc>
          <w:tcPr>
            <w:tcW w:w="953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sz w:val="16"/>
              </w:rPr>
            </w:pPr>
            <w:r w:rsidRPr="00AB119F">
              <w:rPr>
                <w:rFonts w:cs="Calibri"/>
                <w:sz w:val="16"/>
              </w:rPr>
              <w:t>uint8</w:t>
            </w:r>
          </w:p>
        </w:tc>
        <w:tc>
          <w:tcPr>
            <w:tcW w:w="1294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218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255</w:t>
            </w:r>
          </w:p>
        </w:tc>
      </w:tr>
      <w:tr w:rsidR="00B1772E" w:rsidRPr="00AA38E8" w:rsidTr="00D4601F">
        <w:tc>
          <w:tcPr>
            <w:tcW w:w="1653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3810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AB119F">
              <w:rPr>
                <w:rFonts w:cs="Calibri"/>
                <w:sz w:val="16"/>
              </w:rPr>
              <w:t>SigAvl_Cnt_T_lgc</w:t>
            </w:r>
            <w:proofErr w:type="spellEnd"/>
          </w:p>
        </w:tc>
        <w:tc>
          <w:tcPr>
            <w:tcW w:w="953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1294" w:type="dxa"/>
          </w:tcPr>
          <w:p w:rsidR="00B1772E" w:rsidRPr="00AA38E8" w:rsidRDefault="00A15D6F" w:rsidP="0007432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218" w:type="dxa"/>
          </w:tcPr>
          <w:p w:rsidR="00B1772E" w:rsidRPr="00AA38E8" w:rsidRDefault="00A15D6F" w:rsidP="0007432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</w:tbl>
    <w:p w:rsidR="00B1772E" w:rsidRDefault="00B1772E" w:rsidP="00B1772E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98" w:name="_Toc426615366"/>
      <w:bookmarkStart w:id="99" w:name="_Toc431996904"/>
      <w:bookmarkStart w:id="100" w:name="_Toc421011541"/>
      <w:r>
        <w:rPr>
          <w:rFonts w:ascii="Calibri" w:hAnsi="Calibri" w:cs="Calibri"/>
        </w:rPr>
        <w:t>Design Rationale</w:t>
      </w:r>
      <w:bookmarkEnd w:id="98"/>
      <w:bookmarkEnd w:id="99"/>
    </w:p>
    <w:p w:rsidR="00B1772E" w:rsidRPr="00B35098" w:rsidRDefault="00B1772E" w:rsidP="00B1772E">
      <w:pPr>
        <w:rPr>
          <w:lang w:bidi="ar-SA"/>
        </w:rPr>
      </w:pPr>
      <w:r>
        <w:rPr>
          <w:lang w:bidi="ar-SA"/>
        </w:rPr>
        <w:t>None</w:t>
      </w:r>
    </w:p>
    <w:p w:rsidR="00B1772E" w:rsidRPr="00AA38E8" w:rsidRDefault="00B1772E" w:rsidP="00B1772E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01" w:name="_Toc426615367"/>
      <w:bookmarkStart w:id="102" w:name="_Toc431996905"/>
      <w:r>
        <w:rPr>
          <w:rFonts w:ascii="Calibri" w:hAnsi="Calibri" w:cs="Calibri"/>
        </w:rPr>
        <w:t>Processing</w:t>
      </w:r>
      <w:bookmarkEnd w:id="100"/>
      <w:bookmarkEnd w:id="101"/>
      <w:bookmarkEnd w:id="102"/>
    </w:p>
    <w:p w:rsidR="00B1772E" w:rsidRDefault="00B1772E" w:rsidP="00B1772E">
      <w:r>
        <w:rPr>
          <w:rFonts w:cs="Calibri"/>
        </w:rPr>
        <w:t xml:space="preserve">Refer FDD </w:t>
      </w:r>
      <w:r w:rsidR="00D4601F">
        <w:t xml:space="preserve">CorrSigAvlChkRev1 </w:t>
      </w:r>
      <w:r>
        <w:t>State flow Chart</w:t>
      </w:r>
    </w:p>
    <w:p w:rsidR="00351FA0" w:rsidRPr="00AA38E8" w:rsidRDefault="00351FA0" w:rsidP="00351FA0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103" w:name="_Toc431996906"/>
      <w:r w:rsidRPr="00AA38E8">
        <w:rPr>
          <w:rFonts w:ascii="Calibri" w:hAnsi="Calibri" w:cs="Calibri"/>
        </w:rPr>
        <w:lastRenderedPageBreak/>
        <w:t>Local Function #</w:t>
      </w:r>
      <w:r w:rsidR="00BD44C9">
        <w:rPr>
          <w:rFonts w:ascii="Calibri" w:hAnsi="Calibri" w:cs="Calibri"/>
        </w:rPr>
        <w:t>2</w:t>
      </w:r>
      <w:bookmarkEnd w:id="103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3"/>
        <w:gridCol w:w="3810"/>
        <w:gridCol w:w="953"/>
        <w:gridCol w:w="1294"/>
        <w:gridCol w:w="1218"/>
      </w:tblGrid>
      <w:tr w:rsidR="00351FA0" w:rsidRPr="00AA38E8" w:rsidTr="00883551">
        <w:tc>
          <w:tcPr>
            <w:tcW w:w="1653" w:type="dxa"/>
          </w:tcPr>
          <w:p w:rsidR="00351FA0" w:rsidRPr="00AA38E8" w:rsidRDefault="00351FA0" w:rsidP="00883551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3810" w:type="dxa"/>
          </w:tcPr>
          <w:p w:rsidR="00351FA0" w:rsidRPr="00AA38E8" w:rsidRDefault="00351FA0" w:rsidP="00883551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351FA0">
              <w:t>ImdtCorrlnChk</w:t>
            </w:r>
            <w:proofErr w:type="spellEnd"/>
          </w:p>
        </w:tc>
        <w:tc>
          <w:tcPr>
            <w:tcW w:w="953" w:type="dxa"/>
            <w:shd w:val="pct30" w:color="FFFF00" w:fill="auto"/>
          </w:tcPr>
          <w:p w:rsidR="00351FA0" w:rsidRPr="00AA38E8" w:rsidRDefault="00351FA0" w:rsidP="00883551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294" w:type="dxa"/>
            <w:shd w:val="pct30" w:color="FFFF00" w:fill="auto"/>
          </w:tcPr>
          <w:p w:rsidR="00351FA0" w:rsidRPr="00AA38E8" w:rsidRDefault="00351FA0" w:rsidP="00883551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218" w:type="dxa"/>
            <w:shd w:val="pct30" w:color="FFFF00" w:fill="auto"/>
          </w:tcPr>
          <w:p w:rsidR="00351FA0" w:rsidRPr="00AA38E8" w:rsidRDefault="00351FA0" w:rsidP="00883551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351FA0" w:rsidRPr="00AA38E8" w:rsidTr="00883551">
        <w:tc>
          <w:tcPr>
            <w:tcW w:w="1653" w:type="dxa"/>
          </w:tcPr>
          <w:p w:rsidR="00351FA0" w:rsidRPr="00AA38E8" w:rsidRDefault="00351FA0" w:rsidP="00883551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810" w:type="dxa"/>
          </w:tcPr>
          <w:p w:rsidR="00351FA0" w:rsidRPr="00AA38E8" w:rsidRDefault="00351FA0" w:rsidP="00883551">
            <w:pPr>
              <w:spacing w:before="60"/>
              <w:rPr>
                <w:rFonts w:cs="Calibri"/>
                <w:sz w:val="16"/>
              </w:rPr>
            </w:pPr>
            <w:r w:rsidRPr="00351FA0">
              <w:rPr>
                <w:rFonts w:cs="Calibri"/>
                <w:sz w:val="16"/>
              </w:rPr>
              <w:t>Sig</w:t>
            </w:r>
            <w:r w:rsidR="00003B74">
              <w:rPr>
                <w:rFonts w:cs="Calibri"/>
                <w:sz w:val="16"/>
              </w:rPr>
              <w:t>1</w:t>
            </w:r>
            <w:r w:rsidRPr="00351FA0">
              <w:rPr>
                <w:rFonts w:cs="Calibri"/>
                <w:sz w:val="16"/>
              </w:rPr>
              <w:t>Avl_Cnt_T_lgc</w:t>
            </w:r>
          </w:p>
        </w:tc>
        <w:tc>
          <w:tcPr>
            <w:tcW w:w="953" w:type="dxa"/>
          </w:tcPr>
          <w:p w:rsidR="00351FA0" w:rsidRPr="00AA38E8" w:rsidRDefault="00351FA0" w:rsidP="00883551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Booelan</w:t>
            </w:r>
            <w:proofErr w:type="spellEnd"/>
          </w:p>
        </w:tc>
        <w:tc>
          <w:tcPr>
            <w:tcW w:w="1294" w:type="dxa"/>
          </w:tcPr>
          <w:p w:rsidR="00351FA0" w:rsidRPr="00AA38E8" w:rsidRDefault="00A15D6F" w:rsidP="0088355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218" w:type="dxa"/>
          </w:tcPr>
          <w:p w:rsidR="00351FA0" w:rsidRPr="00AA38E8" w:rsidRDefault="00A15D6F" w:rsidP="0088355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351FA0" w:rsidRPr="00AA38E8" w:rsidTr="00883551">
        <w:tc>
          <w:tcPr>
            <w:tcW w:w="1653" w:type="dxa"/>
          </w:tcPr>
          <w:p w:rsidR="00351FA0" w:rsidRPr="00AA38E8" w:rsidRDefault="00351FA0" w:rsidP="00883551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10" w:type="dxa"/>
          </w:tcPr>
          <w:p w:rsidR="00351FA0" w:rsidRPr="00AB119F" w:rsidRDefault="00351FA0" w:rsidP="00883551">
            <w:pPr>
              <w:spacing w:before="60"/>
              <w:rPr>
                <w:rFonts w:cs="Calibri"/>
                <w:sz w:val="16"/>
              </w:rPr>
            </w:pPr>
            <w:r w:rsidRPr="00351FA0">
              <w:rPr>
                <w:rFonts w:cs="Calibri"/>
                <w:sz w:val="16"/>
              </w:rPr>
              <w:t>Sig</w:t>
            </w:r>
            <w:r w:rsidR="00003B74">
              <w:rPr>
                <w:rFonts w:cs="Calibri"/>
                <w:sz w:val="16"/>
              </w:rPr>
              <w:t>2</w:t>
            </w:r>
            <w:r w:rsidRPr="00351FA0">
              <w:rPr>
                <w:rFonts w:cs="Calibri"/>
                <w:sz w:val="16"/>
              </w:rPr>
              <w:t>Avl_Cnt_T_lgc</w:t>
            </w:r>
          </w:p>
        </w:tc>
        <w:tc>
          <w:tcPr>
            <w:tcW w:w="953" w:type="dxa"/>
          </w:tcPr>
          <w:p w:rsidR="00351FA0" w:rsidRPr="00AA38E8" w:rsidRDefault="00351FA0" w:rsidP="0088355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1294" w:type="dxa"/>
          </w:tcPr>
          <w:p w:rsidR="00351FA0" w:rsidRPr="00AA38E8" w:rsidRDefault="00A15D6F" w:rsidP="0088355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218" w:type="dxa"/>
          </w:tcPr>
          <w:p w:rsidR="00351FA0" w:rsidRPr="00AA38E8" w:rsidRDefault="00A15D6F" w:rsidP="0088355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351FA0" w:rsidRPr="00AA38E8" w:rsidTr="00883551">
        <w:tc>
          <w:tcPr>
            <w:tcW w:w="1653" w:type="dxa"/>
          </w:tcPr>
          <w:p w:rsidR="00351FA0" w:rsidRPr="00AA38E8" w:rsidRDefault="00351FA0" w:rsidP="00883551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10" w:type="dxa"/>
          </w:tcPr>
          <w:p w:rsidR="00351FA0" w:rsidRPr="00AB119F" w:rsidRDefault="00351FA0" w:rsidP="00883551">
            <w:pPr>
              <w:spacing w:before="60"/>
              <w:rPr>
                <w:rFonts w:cs="Calibri"/>
                <w:sz w:val="16"/>
              </w:rPr>
            </w:pPr>
            <w:r w:rsidRPr="00351FA0">
              <w:rPr>
                <w:rFonts w:cs="Calibri"/>
                <w:sz w:val="16"/>
              </w:rPr>
              <w:t>HwTq</w:t>
            </w:r>
            <w:r w:rsidR="006862AA">
              <w:rPr>
                <w:rFonts w:cs="Calibri"/>
                <w:sz w:val="16"/>
              </w:rPr>
              <w:t>1</w:t>
            </w:r>
            <w:r w:rsidRPr="00351FA0">
              <w:rPr>
                <w:rFonts w:cs="Calibri"/>
                <w:sz w:val="16"/>
              </w:rPr>
              <w:t>_HwNwtMtr_T_f32</w:t>
            </w:r>
          </w:p>
        </w:tc>
        <w:tc>
          <w:tcPr>
            <w:tcW w:w="953" w:type="dxa"/>
          </w:tcPr>
          <w:p w:rsidR="00351FA0" w:rsidRPr="00AB119F" w:rsidRDefault="00351FA0" w:rsidP="0088355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294" w:type="dxa"/>
          </w:tcPr>
          <w:p w:rsidR="00351FA0" w:rsidRDefault="00215139" w:rsidP="0088355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-10</w:t>
            </w:r>
            <w:r w:rsidR="00A15D6F">
              <w:rPr>
                <w:rFonts w:cs="Calibri"/>
                <w:sz w:val="16"/>
              </w:rPr>
              <w:t>.0</w:t>
            </w:r>
          </w:p>
        </w:tc>
        <w:tc>
          <w:tcPr>
            <w:tcW w:w="1218" w:type="dxa"/>
          </w:tcPr>
          <w:p w:rsidR="00351FA0" w:rsidRDefault="00215139" w:rsidP="0088355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10</w:t>
            </w:r>
            <w:r w:rsidR="00A15D6F">
              <w:rPr>
                <w:rFonts w:cs="Calibri"/>
                <w:sz w:val="16"/>
              </w:rPr>
              <w:t>.0</w:t>
            </w:r>
          </w:p>
        </w:tc>
      </w:tr>
      <w:tr w:rsidR="00351FA0" w:rsidRPr="00AA38E8" w:rsidTr="00883551">
        <w:tc>
          <w:tcPr>
            <w:tcW w:w="1653" w:type="dxa"/>
          </w:tcPr>
          <w:p w:rsidR="00351FA0" w:rsidRPr="00AA38E8" w:rsidRDefault="00351FA0" w:rsidP="00883551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10" w:type="dxa"/>
          </w:tcPr>
          <w:p w:rsidR="00351FA0" w:rsidRPr="00AB119F" w:rsidRDefault="00351FA0" w:rsidP="00883551">
            <w:pPr>
              <w:spacing w:before="60"/>
              <w:rPr>
                <w:rFonts w:cs="Calibri"/>
                <w:sz w:val="16"/>
              </w:rPr>
            </w:pPr>
            <w:r w:rsidRPr="00351FA0">
              <w:rPr>
                <w:rFonts w:cs="Calibri"/>
                <w:sz w:val="16"/>
              </w:rPr>
              <w:t>HwTq</w:t>
            </w:r>
            <w:r w:rsidR="006862AA">
              <w:rPr>
                <w:rFonts w:cs="Calibri"/>
                <w:sz w:val="16"/>
              </w:rPr>
              <w:t>2</w:t>
            </w:r>
            <w:r w:rsidRPr="00351FA0">
              <w:rPr>
                <w:rFonts w:cs="Calibri"/>
                <w:sz w:val="16"/>
              </w:rPr>
              <w:t>_HwNwtMtr_T_f32</w:t>
            </w:r>
          </w:p>
        </w:tc>
        <w:tc>
          <w:tcPr>
            <w:tcW w:w="953" w:type="dxa"/>
          </w:tcPr>
          <w:p w:rsidR="00351FA0" w:rsidRPr="00AA38E8" w:rsidRDefault="00351FA0" w:rsidP="0088355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294" w:type="dxa"/>
          </w:tcPr>
          <w:p w:rsidR="00351FA0" w:rsidRPr="00AA38E8" w:rsidRDefault="00215139" w:rsidP="0088355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-10</w:t>
            </w:r>
            <w:r w:rsidR="00A15D6F">
              <w:rPr>
                <w:rFonts w:cs="Calibri"/>
                <w:sz w:val="16"/>
              </w:rPr>
              <w:t>.0</w:t>
            </w:r>
          </w:p>
        </w:tc>
        <w:tc>
          <w:tcPr>
            <w:tcW w:w="1218" w:type="dxa"/>
          </w:tcPr>
          <w:p w:rsidR="00351FA0" w:rsidRPr="00AA38E8" w:rsidRDefault="00215139" w:rsidP="0088355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10</w:t>
            </w:r>
            <w:r w:rsidR="00A15D6F">
              <w:rPr>
                <w:rFonts w:cs="Calibri"/>
                <w:sz w:val="16"/>
              </w:rPr>
              <w:t>.0</w:t>
            </w:r>
          </w:p>
        </w:tc>
      </w:tr>
      <w:tr w:rsidR="00D878A4" w:rsidRPr="00AA38E8" w:rsidTr="00883551">
        <w:tc>
          <w:tcPr>
            <w:tcW w:w="1653" w:type="dxa"/>
          </w:tcPr>
          <w:p w:rsidR="00D878A4" w:rsidRPr="00AA38E8" w:rsidRDefault="00D878A4" w:rsidP="00883551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10" w:type="dxa"/>
          </w:tcPr>
          <w:p w:rsidR="00D878A4" w:rsidRPr="00351FA0" w:rsidRDefault="00D878A4" w:rsidP="00883551">
            <w:pPr>
              <w:spacing w:before="60"/>
              <w:rPr>
                <w:rFonts w:cs="Calibri"/>
                <w:sz w:val="16"/>
              </w:rPr>
            </w:pPr>
            <w:r w:rsidRPr="00D878A4">
              <w:rPr>
                <w:rFonts w:cs="Calibri"/>
                <w:sz w:val="16"/>
              </w:rPr>
              <w:t>ImdtCorrlnChkFailThd_HwNwtMtr_T_f32</w:t>
            </w:r>
          </w:p>
        </w:tc>
        <w:tc>
          <w:tcPr>
            <w:tcW w:w="953" w:type="dxa"/>
          </w:tcPr>
          <w:p w:rsidR="00D878A4" w:rsidRDefault="00D878A4" w:rsidP="0088355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294" w:type="dxa"/>
          </w:tcPr>
          <w:p w:rsidR="00D878A4" w:rsidRDefault="00D878A4" w:rsidP="0088355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  <w:r w:rsidR="00A15D6F">
              <w:rPr>
                <w:rFonts w:cs="Calibri"/>
                <w:sz w:val="16"/>
              </w:rPr>
              <w:t>.0</w:t>
            </w:r>
          </w:p>
        </w:tc>
        <w:tc>
          <w:tcPr>
            <w:tcW w:w="1218" w:type="dxa"/>
          </w:tcPr>
          <w:p w:rsidR="00D878A4" w:rsidRDefault="00D878A4" w:rsidP="0088355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20</w:t>
            </w:r>
            <w:r w:rsidR="00A15D6F">
              <w:rPr>
                <w:rFonts w:cs="Calibri"/>
                <w:sz w:val="16"/>
              </w:rPr>
              <w:t>.0</w:t>
            </w:r>
          </w:p>
        </w:tc>
      </w:tr>
      <w:tr w:rsidR="00D878A4" w:rsidRPr="00AA38E8" w:rsidTr="00883551">
        <w:tc>
          <w:tcPr>
            <w:tcW w:w="1653" w:type="dxa"/>
          </w:tcPr>
          <w:p w:rsidR="00D878A4" w:rsidRPr="00AA38E8" w:rsidRDefault="00D878A4" w:rsidP="00883551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10" w:type="dxa"/>
          </w:tcPr>
          <w:p w:rsidR="00D878A4" w:rsidRPr="00D878A4" w:rsidRDefault="00D878A4" w:rsidP="00883551">
            <w:pPr>
              <w:spacing w:before="60"/>
              <w:rPr>
                <w:rFonts w:cs="Calibri"/>
                <w:sz w:val="16"/>
              </w:rPr>
            </w:pPr>
            <w:r w:rsidRPr="00D878A4">
              <w:rPr>
                <w:rFonts w:cs="Calibri"/>
                <w:sz w:val="16"/>
              </w:rPr>
              <w:t>ImdtCorrlnChkPassThd_HwNwtMtr_T_f32</w:t>
            </w:r>
          </w:p>
        </w:tc>
        <w:tc>
          <w:tcPr>
            <w:tcW w:w="953" w:type="dxa"/>
          </w:tcPr>
          <w:p w:rsidR="00D878A4" w:rsidRDefault="00D878A4" w:rsidP="0088355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294" w:type="dxa"/>
          </w:tcPr>
          <w:p w:rsidR="00D878A4" w:rsidRDefault="00D878A4" w:rsidP="0088355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  <w:r w:rsidR="00A15D6F">
              <w:rPr>
                <w:rFonts w:cs="Calibri"/>
                <w:sz w:val="16"/>
              </w:rPr>
              <w:t>.0</w:t>
            </w:r>
          </w:p>
        </w:tc>
        <w:tc>
          <w:tcPr>
            <w:tcW w:w="1218" w:type="dxa"/>
          </w:tcPr>
          <w:p w:rsidR="00D878A4" w:rsidRDefault="00D878A4" w:rsidP="0088355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20</w:t>
            </w:r>
            <w:r w:rsidR="00A15D6F">
              <w:rPr>
                <w:rFonts w:cs="Calibri"/>
                <w:sz w:val="16"/>
              </w:rPr>
              <w:t>.0</w:t>
            </w:r>
          </w:p>
        </w:tc>
      </w:tr>
      <w:tr w:rsidR="00351FA0" w:rsidRPr="00AA38E8" w:rsidTr="00883551">
        <w:tc>
          <w:tcPr>
            <w:tcW w:w="1653" w:type="dxa"/>
          </w:tcPr>
          <w:p w:rsidR="00351FA0" w:rsidRPr="00AA38E8" w:rsidRDefault="00351FA0" w:rsidP="00883551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10" w:type="dxa"/>
          </w:tcPr>
          <w:p w:rsidR="00351FA0" w:rsidRPr="00351FA0" w:rsidRDefault="00351FA0" w:rsidP="00883551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351FA0">
              <w:rPr>
                <w:rFonts w:cs="Calibri"/>
                <w:sz w:val="16"/>
              </w:rPr>
              <w:t>NtcNr_T_enum</w:t>
            </w:r>
            <w:proofErr w:type="spellEnd"/>
          </w:p>
        </w:tc>
        <w:tc>
          <w:tcPr>
            <w:tcW w:w="953" w:type="dxa"/>
          </w:tcPr>
          <w:p w:rsidR="00351FA0" w:rsidRPr="00AB119F" w:rsidRDefault="00351FA0" w:rsidP="00883551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Enum</w:t>
            </w:r>
            <w:proofErr w:type="spellEnd"/>
          </w:p>
        </w:tc>
        <w:tc>
          <w:tcPr>
            <w:tcW w:w="1294" w:type="dxa"/>
          </w:tcPr>
          <w:p w:rsidR="00351FA0" w:rsidRDefault="00215139" w:rsidP="0088355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  <w:tc>
          <w:tcPr>
            <w:tcW w:w="1218" w:type="dxa"/>
          </w:tcPr>
          <w:p w:rsidR="00351FA0" w:rsidRDefault="00215139" w:rsidP="0088355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511</w:t>
            </w:r>
          </w:p>
        </w:tc>
      </w:tr>
      <w:tr w:rsidR="00351FA0" w:rsidRPr="00AA38E8" w:rsidTr="00883551">
        <w:tc>
          <w:tcPr>
            <w:tcW w:w="1653" w:type="dxa"/>
          </w:tcPr>
          <w:p w:rsidR="00351FA0" w:rsidRPr="00AA38E8" w:rsidRDefault="00351FA0" w:rsidP="00883551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10" w:type="dxa"/>
          </w:tcPr>
          <w:p w:rsidR="00351FA0" w:rsidRPr="00351FA0" w:rsidRDefault="00351FA0" w:rsidP="0088355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proofErr w:type="spellStart"/>
            <w:r w:rsidRPr="00351FA0">
              <w:rPr>
                <w:rFonts w:cs="Calibri"/>
                <w:sz w:val="16"/>
              </w:rPr>
              <w:t>CorrlnSigAPass_Cnt_T_lgc</w:t>
            </w:r>
            <w:proofErr w:type="spellEnd"/>
          </w:p>
        </w:tc>
        <w:tc>
          <w:tcPr>
            <w:tcW w:w="953" w:type="dxa"/>
          </w:tcPr>
          <w:p w:rsidR="00351FA0" w:rsidRPr="00AB119F" w:rsidRDefault="00351FA0" w:rsidP="0088355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1294" w:type="dxa"/>
          </w:tcPr>
          <w:p w:rsidR="00351FA0" w:rsidRDefault="00A15D6F" w:rsidP="0088355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218" w:type="dxa"/>
          </w:tcPr>
          <w:p w:rsidR="00351FA0" w:rsidRDefault="00A15D6F" w:rsidP="0088355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351FA0" w:rsidRPr="00AA38E8" w:rsidTr="00883551">
        <w:tc>
          <w:tcPr>
            <w:tcW w:w="1653" w:type="dxa"/>
          </w:tcPr>
          <w:p w:rsidR="00351FA0" w:rsidRPr="00AA38E8" w:rsidRDefault="00351FA0" w:rsidP="00883551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10" w:type="dxa"/>
          </w:tcPr>
          <w:p w:rsidR="00351FA0" w:rsidRPr="00AB119F" w:rsidRDefault="00351FA0" w:rsidP="0088355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proofErr w:type="spellStart"/>
            <w:r w:rsidRPr="00351FA0">
              <w:rPr>
                <w:rFonts w:cs="Calibri"/>
                <w:sz w:val="16"/>
              </w:rPr>
              <w:t>CorrlnSigBPass_Cnt_T_lgc</w:t>
            </w:r>
            <w:proofErr w:type="spellEnd"/>
          </w:p>
        </w:tc>
        <w:tc>
          <w:tcPr>
            <w:tcW w:w="953" w:type="dxa"/>
          </w:tcPr>
          <w:p w:rsidR="00351FA0" w:rsidRPr="00AA38E8" w:rsidRDefault="00351FA0" w:rsidP="0088355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1294" w:type="dxa"/>
          </w:tcPr>
          <w:p w:rsidR="00351FA0" w:rsidRPr="00AA38E8" w:rsidRDefault="00A15D6F" w:rsidP="0088355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218" w:type="dxa"/>
          </w:tcPr>
          <w:p w:rsidR="00351FA0" w:rsidRPr="00AA38E8" w:rsidRDefault="00A15D6F" w:rsidP="0088355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F51094" w:rsidRPr="00AA38E8" w:rsidTr="00883551">
        <w:tc>
          <w:tcPr>
            <w:tcW w:w="1653" w:type="dxa"/>
          </w:tcPr>
          <w:p w:rsidR="00F51094" w:rsidRPr="00AA38E8" w:rsidRDefault="00F51094" w:rsidP="00883551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10" w:type="dxa"/>
          </w:tcPr>
          <w:p w:rsidR="00F51094" w:rsidRDefault="00F51094" w:rsidP="0088355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proofErr w:type="spellStart"/>
            <w:r>
              <w:rPr>
                <w:rFonts w:cs="Calibri"/>
                <w:sz w:val="16"/>
              </w:rPr>
              <w:t>ImdtCorrlnChk_Cnt_T_lgc</w:t>
            </w:r>
            <w:proofErr w:type="spellEnd"/>
          </w:p>
        </w:tc>
        <w:tc>
          <w:tcPr>
            <w:tcW w:w="953" w:type="dxa"/>
          </w:tcPr>
          <w:p w:rsidR="00F51094" w:rsidRDefault="00F51094" w:rsidP="0088355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1294" w:type="dxa"/>
          </w:tcPr>
          <w:p w:rsidR="00F51094" w:rsidRDefault="00A15D6F" w:rsidP="0088355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218" w:type="dxa"/>
          </w:tcPr>
          <w:p w:rsidR="00F51094" w:rsidRDefault="00A15D6F" w:rsidP="0088355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351FA0" w:rsidRPr="00AA38E8" w:rsidTr="00883551">
        <w:tc>
          <w:tcPr>
            <w:tcW w:w="1653" w:type="dxa"/>
          </w:tcPr>
          <w:p w:rsidR="00351FA0" w:rsidRPr="00AA38E8" w:rsidRDefault="00351FA0" w:rsidP="00883551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3810" w:type="dxa"/>
          </w:tcPr>
          <w:p w:rsidR="00351FA0" w:rsidRPr="00AA38E8" w:rsidRDefault="00351FA0" w:rsidP="00883551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351FA0">
              <w:rPr>
                <w:rFonts w:cs="Calibri"/>
                <w:sz w:val="16"/>
              </w:rPr>
              <w:t>ChAImdtCorrlnChk_Cnt_T_lgc</w:t>
            </w:r>
            <w:proofErr w:type="spellEnd"/>
          </w:p>
        </w:tc>
        <w:tc>
          <w:tcPr>
            <w:tcW w:w="953" w:type="dxa"/>
          </w:tcPr>
          <w:p w:rsidR="00351FA0" w:rsidRPr="00AA38E8" w:rsidRDefault="00351FA0" w:rsidP="00883551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1294" w:type="dxa"/>
          </w:tcPr>
          <w:p w:rsidR="00351FA0" w:rsidRPr="00AA38E8" w:rsidRDefault="00A15D6F" w:rsidP="0088355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218" w:type="dxa"/>
          </w:tcPr>
          <w:p w:rsidR="00351FA0" w:rsidRPr="00AA38E8" w:rsidRDefault="00A15D6F" w:rsidP="0088355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</w:tbl>
    <w:p w:rsidR="00351FA0" w:rsidRDefault="00351FA0" w:rsidP="00351FA0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04" w:name="_Toc431996907"/>
      <w:r>
        <w:rPr>
          <w:rFonts w:ascii="Calibri" w:hAnsi="Calibri" w:cs="Calibri"/>
        </w:rPr>
        <w:t>Design Rationale</w:t>
      </w:r>
      <w:bookmarkEnd w:id="104"/>
    </w:p>
    <w:p w:rsidR="00351FA0" w:rsidRPr="00B35098" w:rsidRDefault="00351FA0" w:rsidP="00351FA0">
      <w:pPr>
        <w:rPr>
          <w:lang w:bidi="ar-SA"/>
        </w:rPr>
      </w:pPr>
      <w:r>
        <w:rPr>
          <w:lang w:bidi="ar-SA"/>
        </w:rPr>
        <w:t>None</w:t>
      </w:r>
    </w:p>
    <w:p w:rsidR="00351FA0" w:rsidRPr="00AA38E8" w:rsidRDefault="00351FA0" w:rsidP="00351FA0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05" w:name="_Toc431996908"/>
      <w:r>
        <w:rPr>
          <w:rFonts w:ascii="Calibri" w:hAnsi="Calibri" w:cs="Calibri"/>
        </w:rPr>
        <w:t>Processing</w:t>
      </w:r>
      <w:bookmarkEnd w:id="105"/>
    </w:p>
    <w:p w:rsidR="00351FA0" w:rsidRDefault="00351FA0" w:rsidP="00B1772E">
      <w:pPr>
        <w:rPr>
          <w:rFonts w:cs="Calibri"/>
        </w:rPr>
      </w:pPr>
      <w:r>
        <w:rPr>
          <w:rFonts w:cs="Calibri"/>
        </w:rPr>
        <w:t xml:space="preserve">Refer FDD </w:t>
      </w:r>
      <w:proofErr w:type="spellStart"/>
      <w:r w:rsidRPr="00351FA0">
        <w:t>ImdtCorrlnChk</w:t>
      </w:r>
      <w:proofErr w:type="spellEnd"/>
      <w:r>
        <w:t xml:space="preserve"> block</w:t>
      </w:r>
    </w:p>
    <w:p w:rsidR="008C6874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106" w:name="_Toc421011542"/>
      <w:bookmarkStart w:id="107" w:name="_Toc431996909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106"/>
      <w:bookmarkEnd w:id="107"/>
    </w:p>
    <w:p w:rsidR="008C6874" w:rsidRDefault="00733CF0" w:rsidP="00733CF0">
      <w:pPr>
        <w:rPr>
          <w:rFonts w:cs="Calibri"/>
        </w:rPr>
      </w:pPr>
      <w:r>
        <w:rPr>
          <w:lang w:bidi="ar-SA"/>
        </w:rPr>
        <w:t>None</w:t>
      </w: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P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108" w:name="_Toc418080076"/>
      <w:bookmarkStart w:id="109" w:name="_Toc421709921"/>
      <w:bookmarkStart w:id="110" w:name="_Toc431996910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108"/>
      <w:bookmarkEnd w:id="109"/>
      <w:bookmarkEnd w:id="110"/>
    </w:p>
    <w:p w:rsidR="00531B8C" w:rsidRDefault="00733CF0" w:rsidP="00531B8C">
      <w:pPr>
        <w:rPr>
          <w:rFonts w:cs="Calibri"/>
        </w:rPr>
      </w:pPr>
      <w:r>
        <w:rPr>
          <w:rFonts w:cs="Calibri"/>
        </w:rPr>
        <w:t>None</w:t>
      </w:r>
    </w:p>
    <w:p w:rsidR="00531B8C" w:rsidRDefault="00531B8C" w:rsidP="00531B8C">
      <w:pPr>
        <w:rPr>
          <w:rFonts w:cs="Calibri"/>
        </w:rPr>
      </w:pP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111" w:name="_Toc382297449"/>
      <w:bookmarkStart w:id="112" w:name="_Toc418080077"/>
      <w:bookmarkStart w:id="113" w:name="_Toc421709922"/>
      <w:bookmarkStart w:id="114" w:name="_Toc431996911"/>
      <w:r w:rsidRPr="00E75CFE">
        <w:rPr>
          <w:rFonts w:ascii="Calibri" w:hAnsi="Calibri" w:cs="Calibri"/>
        </w:rPr>
        <w:lastRenderedPageBreak/>
        <w:t>UNIT TEST CONSIDERATION</w:t>
      </w:r>
      <w:bookmarkEnd w:id="111"/>
      <w:bookmarkEnd w:id="112"/>
      <w:bookmarkEnd w:id="113"/>
      <w:bookmarkEnd w:id="114"/>
    </w:p>
    <w:p w:rsidR="00531B8C" w:rsidRPr="00531B8C" w:rsidRDefault="00733CF0" w:rsidP="00531B8C">
      <w:pPr>
        <w:rPr>
          <w:lang w:bidi="ar-SA"/>
        </w:rPr>
      </w:pPr>
      <w:r>
        <w:rPr>
          <w:rFonts w:cs="Calibri"/>
        </w:rPr>
        <w:t>None</w:t>
      </w:r>
    </w:p>
    <w:p w:rsidR="00786BDF" w:rsidRPr="00A158C7" w:rsidRDefault="00786BDF" w:rsidP="000B37D5">
      <w:pPr>
        <w:pStyle w:val="Heading7"/>
      </w:pPr>
      <w:bookmarkStart w:id="115" w:name="_Toc431996912"/>
      <w:r w:rsidRPr="00A158C7">
        <w:lastRenderedPageBreak/>
        <w:t>Abbreviations and Acronyms</w:t>
      </w:r>
      <w:bookmarkEnd w:id="1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</w:tr>
      <w:tr w:rsidR="001C3CBB" w:rsidRPr="00A158C7" w:rsidTr="00786BDF">
        <w:tc>
          <w:tcPr>
            <w:tcW w:w="3018" w:type="dxa"/>
            <w:shd w:val="clear" w:color="auto" w:fill="auto"/>
          </w:tcPr>
          <w:p w:rsidR="001C3CBB" w:rsidRPr="00A158C7" w:rsidRDefault="001C3CBB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1C3CBB" w:rsidRPr="00A158C7" w:rsidRDefault="001C3CBB" w:rsidP="001C3CBB">
            <w:pPr>
              <w:spacing w:before="60" w:after="60"/>
              <w:rPr>
                <w:szCs w:val="20"/>
              </w:rPr>
            </w:pPr>
          </w:p>
        </w:tc>
      </w:tr>
    </w:tbl>
    <w:p w:rsidR="0053510E" w:rsidRPr="00A158C7" w:rsidRDefault="005A77EF" w:rsidP="000B37D5">
      <w:pPr>
        <w:pStyle w:val="Heading7"/>
      </w:pPr>
      <w:bookmarkStart w:id="116" w:name="_Toc431996913"/>
      <w:r w:rsidRPr="00A158C7">
        <w:lastRenderedPageBreak/>
        <w:t>Glossary</w:t>
      </w:r>
      <w:bookmarkEnd w:id="116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117" w:name="_Toc431996914"/>
      <w:r w:rsidRPr="00A158C7">
        <w:lastRenderedPageBreak/>
        <w:t>References</w:t>
      </w:r>
      <w:bookmarkEnd w:id="1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bookmarkStart w:id="118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5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118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>v1.3.0 R4.0 Rev 2</w:t>
            </w:r>
          </w:p>
        </w:tc>
      </w:tr>
      <w:tr w:rsidR="002E5673" w:rsidRPr="00A158C7" w:rsidTr="00B758D2">
        <w:tc>
          <w:tcPr>
            <w:tcW w:w="738" w:type="dxa"/>
            <w:shd w:val="clear" w:color="auto" w:fill="auto"/>
          </w:tcPr>
          <w:p w:rsidR="002E5673" w:rsidRDefault="002E5673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2E5673" w:rsidRDefault="002E5673" w:rsidP="00B758D2">
            <w:pPr>
              <w:rPr>
                <w:lang w:bidi="ar-SA"/>
              </w:rPr>
            </w:pPr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:rsidR="002E5673" w:rsidRDefault="002E5673" w:rsidP="00B758D2">
            <w:pPr>
              <w:rPr>
                <w:lang w:bidi="ar-SA"/>
              </w:rPr>
            </w:pPr>
            <w:r>
              <w:rPr>
                <w:lang w:bidi="ar-SA"/>
              </w:rPr>
              <w:t>Process 04.02.00</w:t>
            </w:r>
          </w:p>
        </w:tc>
      </w:tr>
      <w:tr w:rsidR="002E5673" w:rsidRPr="00A158C7" w:rsidTr="00B758D2">
        <w:tc>
          <w:tcPr>
            <w:tcW w:w="738" w:type="dxa"/>
            <w:shd w:val="clear" w:color="auto" w:fill="auto"/>
          </w:tcPr>
          <w:p w:rsidR="002E5673" w:rsidRDefault="002E5673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2E5673" w:rsidRDefault="00004AB5" w:rsidP="00B758D2">
            <w:pPr>
              <w:keepNext/>
            </w:pPr>
            <w:hyperlink r:id="rId16" w:history="1">
              <w:bookmarkStart w:id="119" w:name="_Ref335300243"/>
              <w:r w:rsidR="002E5673" w:rsidRPr="00FC427F">
                <w:t>Software Naming Conventions.doc</w:t>
              </w:r>
              <w:bookmarkEnd w:id="119"/>
            </w:hyperlink>
          </w:p>
        </w:tc>
        <w:tc>
          <w:tcPr>
            <w:tcW w:w="2091" w:type="dxa"/>
            <w:shd w:val="clear" w:color="auto" w:fill="auto"/>
          </w:tcPr>
          <w:p w:rsidR="002E5673" w:rsidRDefault="002E5673" w:rsidP="00B758D2">
            <w:pPr>
              <w:rPr>
                <w:lang w:bidi="ar-SA"/>
              </w:rPr>
            </w:pPr>
            <w:r>
              <w:rPr>
                <w:lang w:bidi="ar-SA"/>
              </w:rPr>
              <w:t>Process 04.02.00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4</w:t>
            </w:r>
          </w:p>
        </w:tc>
        <w:bookmarkStart w:id="120" w:name="0AL0_1a67a9"/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>
              <w:rPr>
                <w:rStyle w:val="Hyperlink"/>
                <w:rFonts w:ascii="Trebuchet MS" w:hAnsi="Trebuchet MS"/>
                <w:color w:val="3333CC"/>
                <w:sz w:val="18"/>
                <w:szCs w:val="18"/>
                <w:shd w:val="clear" w:color="auto" w:fill="F0F0F0"/>
              </w:rPr>
              <w:t>Software Design and Coding Standards.doc</w:t>
            </w:r>
            <w:r>
              <w:fldChar w:fldCharType="end"/>
            </w:r>
            <w:bookmarkEnd w:id="120"/>
          </w:p>
        </w:tc>
        <w:tc>
          <w:tcPr>
            <w:tcW w:w="2091" w:type="dxa"/>
            <w:shd w:val="clear" w:color="auto" w:fill="auto"/>
          </w:tcPr>
          <w:p w:rsidR="00531B8C" w:rsidRDefault="002E5673" w:rsidP="00B758D2">
            <w:pPr>
              <w:rPr>
                <w:lang w:bidi="ar-SA"/>
              </w:rPr>
            </w:pPr>
            <w:r>
              <w:rPr>
                <w:lang w:bidi="ar-SA"/>
              </w:rPr>
              <w:t>Process 04.02.00</w:t>
            </w:r>
          </w:p>
        </w:tc>
      </w:tr>
      <w:tr w:rsidR="00733CF0" w:rsidRPr="00A158C7" w:rsidTr="00B758D2">
        <w:tc>
          <w:tcPr>
            <w:tcW w:w="738" w:type="dxa"/>
            <w:shd w:val="clear" w:color="auto" w:fill="auto"/>
          </w:tcPr>
          <w:p w:rsidR="00733CF0" w:rsidRDefault="00733CF0" w:rsidP="00B758D2">
            <w:pPr>
              <w:jc w:val="center"/>
            </w:pPr>
            <w:r>
              <w:t>5</w:t>
            </w:r>
          </w:p>
        </w:tc>
        <w:tc>
          <w:tcPr>
            <w:tcW w:w="6458" w:type="dxa"/>
            <w:shd w:val="clear" w:color="auto" w:fill="auto"/>
          </w:tcPr>
          <w:p w:rsidR="00733CF0" w:rsidRDefault="00F55589" w:rsidP="00F55589">
            <w:pPr>
              <w:keepNext/>
            </w:pPr>
            <w:r>
              <w:t>FDD – ES229A_HwTqCorrln</w:t>
            </w:r>
            <w:r w:rsidR="00733CF0">
              <w:t>_Design</w:t>
            </w:r>
          </w:p>
        </w:tc>
        <w:tc>
          <w:tcPr>
            <w:tcW w:w="2091" w:type="dxa"/>
            <w:shd w:val="clear" w:color="auto" w:fill="auto"/>
          </w:tcPr>
          <w:p w:rsidR="00733CF0" w:rsidRDefault="00733CF0" w:rsidP="00B758D2">
            <w:pPr>
              <w:rPr>
                <w:lang w:bidi="ar-SA"/>
              </w:rPr>
            </w:pPr>
            <w:r>
              <w:rPr>
                <w:lang w:bidi="ar-SA"/>
              </w:rPr>
              <w:t xml:space="preserve">See Synergy </w:t>
            </w:r>
            <w:proofErr w:type="spellStart"/>
            <w:r>
              <w:rPr>
                <w:lang w:bidi="ar-SA"/>
              </w:rPr>
              <w:t>SubProject</w:t>
            </w:r>
            <w:proofErr w:type="spellEnd"/>
            <w:r>
              <w:rPr>
                <w:lang w:bidi="ar-SA"/>
              </w:rPr>
              <w:t xml:space="preserve"> version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7"/>
      <w:footerReference w:type="default" r:id="rId18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AB5" w:rsidRDefault="00004AB5">
      <w:r>
        <w:separator/>
      </w:r>
    </w:p>
  </w:endnote>
  <w:endnote w:type="continuationSeparator" w:id="0">
    <w:p w:rsidR="00004AB5" w:rsidRDefault="00004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F4318C" w:rsidRPr="00B10816" w:rsidTr="00866672">
      <w:tc>
        <w:tcPr>
          <w:tcW w:w="1667" w:type="pct"/>
          <w:vAlign w:val="center"/>
        </w:tcPr>
        <w:p w:rsidR="00F4318C" w:rsidRPr="00B10816" w:rsidRDefault="00F4318C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proofErr w:type="spellStart"/>
          <w:r w:rsidR="00351FA0" w:rsidRPr="00351FA0">
            <w:rPr>
              <w:sz w:val="16"/>
              <w:szCs w:val="16"/>
            </w:rPr>
            <w:t>HwTqCorrln</w:t>
          </w:r>
          <w:r w:rsidR="004865CC">
            <w:rPr>
              <w:sz w:val="16"/>
              <w:szCs w:val="16"/>
            </w:rPr>
            <w:t>_MDD</w:t>
          </w:r>
          <w:proofErr w:type="spellEnd"/>
        </w:p>
        <w:p w:rsidR="00F4318C" w:rsidRPr="00B10816" w:rsidRDefault="00F4318C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 w:rsidR="00E55613">
            <w:rPr>
              <w:sz w:val="16"/>
              <w:szCs w:val="16"/>
            </w:rPr>
            <w:t>EA4 01.00.00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F4318C" w:rsidRDefault="00E83469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"Release Date"  \* MERGEFORMAT </w:instrText>
          </w:r>
          <w:r>
            <w:rPr>
              <w:sz w:val="16"/>
              <w:szCs w:val="16"/>
            </w:rPr>
            <w:fldChar w:fldCharType="separate"/>
          </w:r>
          <w:r w:rsidR="007146F1">
            <w:rPr>
              <w:sz w:val="16"/>
              <w:szCs w:val="16"/>
            </w:rPr>
            <w:t>Oct 20</w:t>
          </w:r>
          <w:r>
            <w:rPr>
              <w:sz w:val="16"/>
              <w:szCs w:val="16"/>
            </w:rPr>
            <w:t>, 2015</w:t>
          </w:r>
          <w:r>
            <w:rPr>
              <w:sz w:val="16"/>
              <w:szCs w:val="16"/>
            </w:rPr>
            <w:fldChar w:fldCharType="end"/>
          </w:r>
        </w:p>
        <w:p w:rsidR="00F4318C" w:rsidRPr="00B10816" w:rsidRDefault="00F4318C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-198884911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-180668605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F4318C" w:rsidRPr="00B10816" w:rsidRDefault="00F4318C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F4318C" w:rsidRPr="00B10816" w:rsidRDefault="00F4318C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0F2173">
            <w:rPr>
              <w:b/>
              <w:noProof/>
              <w:sz w:val="16"/>
              <w:szCs w:val="16"/>
            </w:rPr>
            <w:t>16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0F2173">
            <w:rPr>
              <w:b/>
              <w:noProof/>
              <w:sz w:val="16"/>
              <w:szCs w:val="16"/>
            </w:rPr>
            <w:t>16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F4318C" w:rsidRPr="00B10816" w:rsidRDefault="00F4318C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AB5" w:rsidRDefault="00004AB5">
      <w:r>
        <w:separator/>
      </w:r>
    </w:p>
  </w:footnote>
  <w:footnote w:type="continuationSeparator" w:id="0">
    <w:p w:rsidR="00004AB5" w:rsidRDefault="00004A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F4318C" w:rsidRPr="008969C4" w:rsidTr="00866672">
      <w:trPr>
        <w:trHeight w:val="438"/>
      </w:trPr>
      <w:tc>
        <w:tcPr>
          <w:tcW w:w="1443" w:type="pct"/>
        </w:tcPr>
        <w:p w:rsidR="00F4318C" w:rsidRPr="008969C4" w:rsidRDefault="00F4318C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13C59406" wp14:editId="1DCC6E24">
                <wp:extent cx="1066800" cy="438150"/>
                <wp:effectExtent l="0" t="0" r="0" b="0"/>
                <wp:docPr id="2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F4318C" w:rsidRPr="00891F29" w:rsidRDefault="00F4318C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F4318C" w:rsidRDefault="00F4318C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F4318C" w:rsidRPr="008969C4" w:rsidRDefault="00F4318C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F4318C" w:rsidRDefault="00F4318C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613"/>
    <w:rsid w:val="00003B74"/>
    <w:rsid w:val="000040A2"/>
    <w:rsid w:val="00004AB5"/>
    <w:rsid w:val="00007584"/>
    <w:rsid w:val="00010BFD"/>
    <w:rsid w:val="000115EB"/>
    <w:rsid w:val="00015232"/>
    <w:rsid w:val="000201AB"/>
    <w:rsid w:val="00024B2E"/>
    <w:rsid w:val="00030567"/>
    <w:rsid w:val="00030607"/>
    <w:rsid w:val="000318E7"/>
    <w:rsid w:val="0004234C"/>
    <w:rsid w:val="00046ACE"/>
    <w:rsid w:val="000500B0"/>
    <w:rsid w:val="000515DF"/>
    <w:rsid w:val="000558D3"/>
    <w:rsid w:val="000573ED"/>
    <w:rsid w:val="00057E0F"/>
    <w:rsid w:val="00063A7A"/>
    <w:rsid w:val="00063B45"/>
    <w:rsid w:val="0006733C"/>
    <w:rsid w:val="000718C3"/>
    <w:rsid w:val="00076DD2"/>
    <w:rsid w:val="0009155F"/>
    <w:rsid w:val="00096B85"/>
    <w:rsid w:val="000A5FB2"/>
    <w:rsid w:val="000B01C4"/>
    <w:rsid w:val="000B0DB8"/>
    <w:rsid w:val="000B37D5"/>
    <w:rsid w:val="000B5C1E"/>
    <w:rsid w:val="000B6648"/>
    <w:rsid w:val="000C3E55"/>
    <w:rsid w:val="000E0B71"/>
    <w:rsid w:val="000E102A"/>
    <w:rsid w:val="000E3512"/>
    <w:rsid w:val="000E548A"/>
    <w:rsid w:val="000F2173"/>
    <w:rsid w:val="00101127"/>
    <w:rsid w:val="00102C25"/>
    <w:rsid w:val="00105535"/>
    <w:rsid w:val="00105C99"/>
    <w:rsid w:val="001063C7"/>
    <w:rsid w:val="001065FE"/>
    <w:rsid w:val="00107593"/>
    <w:rsid w:val="00113021"/>
    <w:rsid w:val="00114319"/>
    <w:rsid w:val="001161D2"/>
    <w:rsid w:val="001278D4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D2F1D"/>
    <w:rsid w:val="001D6053"/>
    <w:rsid w:val="001E4877"/>
    <w:rsid w:val="001F0A02"/>
    <w:rsid w:val="001F7A45"/>
    <w:rsid w:val="00203950"/>
    <w:rsid w:val="00206564"/>
    <w:rsid w:val="00210877"/>
    <w:rsid w:val="00213F47"/>
    <w:rsid w:val="00215139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3A0B"/>
    <w:rsid w:val="00277367"/>
    <w:rsid w:val="002905EB"/>
    <w:rsid w:val="002911DA"/>
    <w:rsid w:val="00292620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5673"/>
    <w:rsid w:val="002E7E59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51FA0"/>
    <w:rsid w:val="00361921"/>
    <w:rsid w:val="00362B86"/>
    <w:rsid w:val="00362CE5"/>
    <w:rsid w:val="00363C65"/>
    <w:rsid w:val="00364BF7"/>
    <w:rsid w:val="00364F00"/>
    <w:rsid w:val="003849A4"/>
    <w:rsid w:val="00385119"/>
    <w:rsid w:val="00387BF4"/>
    <w:rsid w:val="00393DBF"/>
    <w:rsid w:val="003A5B2A"/>
    <w:rsid w:val="003B4A55"/>
    <w:rsid w:val="003D456D"/>
    <w:rsid w:val="003F18D9"/>
    <w:rsid w:val="003F3205"/>
    <w:rsid w:val="00405E64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865CC"/>
    <w:rsid w:val="004907B4"/>
    <w:rsid w:val="00496E7C"/>
    <w:rsid w:val="00497491"/>
    <w:rsid w:val="004A0EA5"/>
    <w:rsid w:val="004A3AD6"/>
    <w:rsid w:val="004B7DB3"/>
    <w:rsid w:val="004C1331"/>
    <w:rsid w:val="004D0FAD"/>
    <w:rsid w:val="004D5D37"/>
    <w:rsid w:val="004E39D0"/>
    <w:rsid w:val="004F3C64"/>
    <w:rsid w:val="004F4A47"/>
    <w:rsid w:val="004F6744"/>
    <w:rsid w:val="00507960"/>
    <w:rsid w:val="00510C7F"/>
    <w:rsid w:val="00510DB3"/>
    <w:rsid w:val="00514FCB"/>
    <w:rsid w:val="005200B6"/>
    <w:rsid w:val="00525754"/>
    <w:rsid w:val="00527EC6"/>
    <w:rsid w:val="00531B8C"/>
    <w:rsid w:val="0053510E"/>
    <w:rsid w:val="005366FA"/>
    <w:rsid w:val="00540486"/>
    <w:rsid w:val="00540749"/>
    <w:rsid w:val="00541D9D"/>
    <w:rsid w:val="00541E2D"/>
    <w:rsid w:val="00545291"/>
    <w:rsid w:val="0054769F"/>
    <w:rsid w:val="00551E95"/>
    <w:rsid w:val="00553CD9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60449"/>
    <w:rsid w:val="00662FBD"/>
    <w:rsid w:val="00665E4E"/>
    <w:rsid w:val="00667AE7"/>
    <w:rsid w:val="006726F4"/>
    <w:rsid w:val="00673A6E"/>
    <w:rsid w:val="0067654E"/>
    <w:rsid w:val="006811FF"/>
    <w:rsid w:val="00681E5A"/>
    <w:rsid w:val="006845E9"/>
    <w:rsid w:val="006862AA"/>
    <w:rsid w:val="00686ED4"/>
    <w:rsid w:val="00686F41"/>
    <w:rsid w:val="0069657C"/>
    <w:rsid w:val="006A61EA"/>
    <w:rsid w:val="006A7C28"/>
    <w:rsid w:val="006B5229"/>
    <w:rsid w:val="006B56D7"/>
    <w:rsid w:val="006B5F56"/>
    <w:rsid w:val="006C12CB"/>
    <w:rsid w:val="006C2D7D"/>
    <w:rsid w:val="006D568E"/>
    <w:rsid w:val="006D634C"/>
    <w:rsid w:val="006E1C97"/>
    <w:rsid w:val="006F06E2"/>
    <w:rsid w:val="006F2855"/>
    <w:rsid w:val="006F3CF4"/>
    <w:rsid w:val="00702C1E"/>
    <w:rsid w:val="00707BA6"/>
    <w:rsid w:val="007146F1"/>
    <w:rsid w:val="00715441"/>
    <w:rsid w:val="007219DD"/>
    <w:rsid w:val="00722EA8"/>
    <w:rsid w:val="00725671"/>
    <w:rsid w:val="00727610"/>
    <w:rsid w:val="00733CF0"/>
    <w:rsid w:val="00737A19"/>
    <w:rsid w:val="0075112C"/>
    <w:rsid w:val="00751961"/>
    <w:rsid w:val="0075721A"/>
    <w:rsid w:val="0076011B"/>
    <w:rsid w:val="00765195"/>
    <w:rsid w:val="00767585"/>
    <w:rsid w:val="00770295"/>
    <w:rsid w:val="00773CA8"/>
    <w:rsid w:val="00784FF5"/>
    <w:rsid w:val="00786BDF"/>
    <w:rsid w:val="007A2CEC"/>
    <w:rsid w:val="007A3BEB"/>
    <w:rsid w:val="007A3D1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20AE5"/>
    <w:rsid w:val="0082456E"/>
    <w:rsid w:val="0082534B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73F53"/>
    <w:rsid w:val="00881135"/>
    <w:rsid w:val="00881279"/>
    <w:rsid w:val="00886A3E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E0CFB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2EB9"/>
    <w:rsid w:val="009B0C02"/>
    <w:rsid w:val="009B754B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683"/>
    <w:rsid w:val="00A05B7E"/>
    <w:rsid w:val="00A10700"/>
    <w:rsid w:val="00A158C7"/>
    <w:rsid w:val="00A15D6F"/>
    <w:rsid w:val="00A25B61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10816"/>
    <w:rsid w:val="00B11BE8"/>
    <w:rsid w:val="00B154E6"/>
    <w:rsid w:val="00B1772E"/>
    <w:rsid w:val="00B17EA5"/>
    <w:rsid w:val="00B21802"/>
    <w:rsid w:val="00B25D10"/>
    <w:rsid w:val="00B35242"/>
    <w:rsid w:val="00B35F84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92F19"/>
    <w:rsid w:val="00B9722C"/>
    <w:rsid w:val="00BA089B"/>
    <w:rsid w:val="00BA0D62"/>
    <w:rsid w:val="00BA495E"/>
    <w:rsid w:val="00BA5041"/>
    <w:rsid w:val="00BA7BCD"/>
    <w:rsid w:val="00BB166E"/>
    <w:rsid w:val="00BB4210"/>
    <w:rsid w:val="00BC45C7"/>
    <w:rsid w:val="00BC6B0F"/>
    <w:rsid w:val="00BD17E2"/>
    <w:rsid w:val="00BD2498"/>
    <w:rsid w:val="00BD29F5"/>
    <w:rsid w:val="00BD2AE9"/>
    <w:rsid w:val="00BD44C9"/>
    <w:rsid w:val="00BD7322"/>
    <w:rsid w:val="00BE7F06"/>
    <w:rsid w:val="00BF5242"/>
    <w:rsid w:val="00C0276C"/>
    <w:rsid w:val="00C04F32"/>
    <w:rsid w:val="00C145F2"/>
    <w:rsid w:val="00C22A00"/>
    <w:rsid w:val="00C2356B"/>
    <w:rsid w:val="00C373E0"/>
    <w:rsid w:val="00C375E8"/>
    <w:rsid w:val="00C515A1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9563A"/>
    <w:rsid w:val="00CA5A53"/>
    <w:rsid w:val="00CA5BBE"/>
    <w:rsid w:val="00CB03C3"/>
    <w:rsid w:val="00CB0B31"/>
    <w:rsid w:val="00CB724F"/>
    <w:rsid w:val="00CC44B7"/>
    <w:rsid w:val="00CC6EFC"/>
    <w:rsid w:val="00CD2330"/>
    <w:rsid w:val="00CE1AE1"/>
    <w:rsid w:val="00CF089D"/>
    <w:rsid w:val="00CF0E43"/>
    <w:rsid w:val="00CF107F"/>
    <w:rsid w:val="00CF2A9A"/>
    <w:rsid w:val="00CF5BE3"/>
    <w:rsid w:val="00D00A39"/>
    <w:rsid w:val="00D127DA"/>
    <w:rsid w:val="00D16229"/>
    <w:rsid w:val="00D229A6"/>
    <w:rsid w:val="00D23CB7"/>
    <w:rsid w:val="00D26802"/>
    <w:rsid w:val="00D30349"/>
    <w:rsid w:val="00D30924"/>
    <w:rsid w:val="00D4065B"/>
    <w:rsid w:val="00D42EF2"/>
    <w:rsid w:val="00D443E7"/>
    <w:rsid w:val="00D4601F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878A4"/>
    <w:rsid w:val="00D97E1E"/>
    <w:rsid w:val="00DA3DD4"/>
    <w:rsid w:val="00DA5C5C"/>
    <w:rsid w:val="00DB0311"/>
    <w:rsid w:val="00DB1985"/>
    <w:rsid w:val="00DB213C"/>
    <w:rsid w:val="00DB3C1D"/>
    <w:rsid w:val="00DC0959"/>
    <w:rsid w:val="00DC598C"/>
    <w:rsid w:val="00DC6195"/>
    <w:rsid w:val="00DD3B65"/>
    <w:rsid w:val="00DE23CE"/>
    <w:rsid w:val="00DE2FDE"/>
    <w:rsid w:val="00DF4415"/>
    <w:rsid w:val="00E020FC"/>
    <w:rsid w:val="00E03151"/>
    <w:rsid w:val="00E044C8"/>
    <w:rsid w:val="00E16D14"/>
    <w:rsid w:val="00E176AB"/>
    <w:rsid w:val="00E23E66"/>
    <w:rsid w:val="00E31AE9"/>
    <w:rsid w:val="00E3395D"/>
    <w:rsid w:val="00E339D1"/>
    <w:rsid w:val="00E34BC6"/>
    <w:rsid w:val="00E35A9F"/>
    <w:rsid w:val="00E3609B"/>
    <w:rsid w:val="00E36420"/>
    <w:rsid w:val="00E46EBF"/>
    <w:rsid w:val="00E51408"/>
    <w:rsid w:val="00E52161"/>
    <w:rsid w:val="00E55613"/>
    <w:rsid w:val="00E61FD9"/>
    <w:rsid w:val="00E6550B"/>
    <w:rsid w:val="00E83469"/>
    <w:rsid w:val="00E9004B"/>
    <w:rsid w:val="00EB1228"/>
    <w:rsid w:val="00ED3D2B"/>
    <w:rsid w:val="00EE263E"/>
    <w:rsid w:val="00EE26AB"/>
    <w:rsid w:val="00EE3BBC"/>
    <w:rsid w:val="00EF190F"/>
    <w:rsid w:val="00F11EE7"/>
    <w:rsid w:val="00F1257A"/>
    <w:rsid w:val="00F23D40"/>
    <w:rsid w:val="00F33BD1"/>
    <w:rsid w:val="00F36729"/>
    <w:rsid w:val="00F36CC2"/>
    <w:rsid w:val="00F417BB"/>
    <w:rsid w:val="00F4318C"/>
    <w:rsid w:val="00F43F8E"/>
    <w:rsid w:val="00F46B15"/>
    <w:rsid w:val="00F4764B"/>
    <w:rsid w:val="00F51094"/>
    <w:rsid w:val="00F51C8D"/>
    <w:rsid w:val="00F55589"/>
    <w:rsid w:val="00F56F9A"/>
    <w:rsid w:val="00F602B0"/>
    <w:rsid w:val="00F651F5"/>
    <w:rsid w:val="00F727CE"/>
    <w:rsid w:val="00F737FE"/>
    <w:rsid w:val="00F90FCC"/>
    <w:rsid w:val="00F91518"/>
    <w:rsid w:val="00F95E33"/>
    <w:rsid w:val="00FA4926"/>
    <w:rsid w:val="00FB39DC"/>
    <w:rsid w:val="00FC02CC"/>
    <w:rsid w:val="00FC45EA"/>
    <w:rsid w:val="00FC5A02"/>
    <w:rsid w:val="00FD293C"/>
    <w:rsid w:val="00FD60F0"/>
    <w:rsid w:val="00FE135E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link w:val="Heading2Char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character" w:customStyle="1" w:styleId="Heading2Char">
    <w:name w:val="Heading 2 Char"/>
    <w:basedOn w:val="DefaultParagraphFont"/>
    <w:link w:val="Heading2"/>
    <w:rsid w:val="00B1772E"/>
    <w:rPr>
      <w:rFonts w:ascii="Arial" w:hAnsi="Arial"/>
      <w:b/>
      <w:kern w:val="28"/>
      <w:sz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link w:val="Heading2Char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character" w:customStyle="1" w:styleId="Heading2Char">
    <w:name w:val="Heading 2 Char"/>
    <w:basedOn w:val="DefaultParagraphFont"/>
    <w:link w:val="Heading2"/>
    <w:rsid w:val="00B1772E"/>
    <w:rPr>
      <w:rFonts w:ascii="Arial" w:hAnsi="Arial"/>
      <w:b/>
      <w:kern w:val="28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misagweb01.nexteer.com/eRoomReq/Files/erooms8/NextGeneration/0_fc55f/Software%20Naming%20Conventions%2003x(In%20Work).doc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ww.autosar.org/download/R4.0/AUTOSAR_SWS_MemoryMapping.pdf" TargetMode="Externa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onent\ES238A_HwAgArbn_Impl\doc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AE6E53EDF24358A430C52F03697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47236-A055-496D-9DA8-8AD80BFFE400}"/>
      </w:docPartPr>
      <w:docPartBody>
        <w:p w:rsidR="00FF7585" w:rsidRDefault="002054A9">
          <w:pPr>
            <w:pStyle w:val="9BAE6E53EDF24358A430C52F03697231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4A9"/>
    <w:rsid w:val="00120831"/>
    <w:rsid w:val="00183715"/>
    <w:rsid w:val="002054A9"/>
    <w:rsid w:val="00227A2F"/>
    <w:rsid w:val="003568AF"/>
    <w:rsid w:val="00490931"/>
    <w:rsid w:val="0052794F"/>
    <w:rsid w:val="005648C1"/>
    <w:rsid w:val="00592424"/>
    <w:rsid w:val="007A7EB0"/>
    <w:rsid w:val="00991975"/>
    <w:rsid w:val="00A32A3F"/>
    <w:rsid w:val="00AA5F1E"/>
    <w:rsid w:val="00AB22FD"/>
    <w:rsid w:val="00AC65EA"/>
    <w:rsid w:val="00B44FD6"/>
    <w:rsid w:val="00C30FEC"/>
    <w:rsid w:val="00CC443C"/>
    <w:rsid w:val="00E27436"/>
    <w:rsid w:val="00EC71EC"/>
    <w:rsid w:val="00EE1552"/>
    <w:rsid w:val="00FF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AE6E53EDF24358A430C52F03697231">
    <w:name w:val="9BAE6E53EDF24358A430C52F0369723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AE6E53EDF24358A430C52F03697231">
    <w:name w:val="9BAE6E53EDF24358A430C52F036972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57E549BD-1290-4AE9-8D60-EC063A10F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463</TotalTime>
  <Pages>16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7163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Windows User</dc:creator>
  <cp:lastModifiedBy>Windows User</cp:lastModifiedBy>
  <cp:revision>49</cp:revision>
  <cp:lastPrinted>2014-12-17T17:01:00Z</cp:lastPrinted>
  <dcterms:created xsi:type="dcterms:W3CDTF">2015-08-04T18:36:00Z</dcterms:created>
  <dcterms:modified xsi:type="dcterms:W3CDTF">2016-04-15T13:06:00Z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