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597DD7F2140F42CC9FCFA2321B53AC9A"/>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A411CB" w:rsidP="007E0373">
      <w:pPr>
        <w:tabs>
          <w:tab w:val="left" w:pos="4320"/>
          <w:tab w:val="left" w:pos="8640"/>
        </w:tabs>
        <w:spacing w:before="120" w:after="360"/>
        <w:jc w:val="center"/>
        <w:rPr>
          <w:b/>
          <w:sz w:val="36"/>
        </w:rPr>
      </w:pPr>
      <w:proofErr w:type="spellStart"/>
      <w:r>
        <w:rPr>
          <w:rFonts w:cs="Calibri"/>
          <w:b/>
          <w:sz w:val="48"/>
          <w:szCs w:val="48"/>
        </w:rPr>
        <w:t>SysFricLrng</w:t>
      </w:r>
      <w:proofErr w:type="spellEnd"/>
    </w:p>
    <w:p w:rsidR="005E61CD" w:rsidRPr="007E0373" w:rsidRDefault="005E61CD" w:rsidP="007E0373">
      <w:pPr>
        <w:tabs>
          <w:tab w:val="left" w:pos="4320"/>
          <w:tab w:val="left" w:pos="8640"/>
        </w:tabs>
        <w:spacing w:before="120" w:after="360"/>
        <w:jc w:val="center"/>
        <w:rPr>
          <w:b/>
          <w:sz w:val="36"/>
        </w:rPr>
      </w:pPr>
    </w:p>
    <w:p w:rsidR="005E61CD" w:rsidRPr="007E0373" w:rsidRDefault="00BB0FE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Vignesh L S K" w:date="2016-12-05T14:52:00Z">
        <w:r w:rsidR="00BE7D96">
          <w:rPr>
            <w:b/>
            <w:sz w:val="36"/>
          </w:rPr>
          <w:t>Dec</w:t>
        </w:r>
      </w:ins>
      <w:del w:id="1" w:author="Vignesh L S K" w:date="2016-12-05T14:52:00Z">
        <w:r w:rsidR="00683A49" w:rsidDel="00BE7D96">
          <w:rPr>
            <w:b/>
            <w:sz w:val="36"/>
          </w:rPr>
          <w:delText>Oct</w:delText>
        </w:r>
      </w:del>
      <w:r>
        <w:rPr>
          <w:b/>
          <w:sz w:val="36"/>
        </w:rPr>
        <w:t xml:space="preserve"> </w:t>
      </w:r>
      <w:r w:rsidR="00683A49">
        <w:rPr>
          <w:b/>
          <w:sz w:val="36"/>
        </w:rPr>
        <w:t>0</w:t>
      </w:r>
      <w:ins w:id="2" w:author="Vignesh L S K" w:date="2016-12-05T14:52:00Z">
        <w:r w:rsidR="00BE7D96">
          <w:rPr>
            <w:b/>
            <w:sz w:val="36"/>
          </w:rPr>
          <w:t>5</w:t>
        </w:r>
      </w:ins>
      <w:del w:id="3" w:author="Vignesh L S K" w:date="2016-12-05T14:52:00Z">
        <w:r w:rsidR="00683A49" w:rsidDel="00BE7D96">
          <w:rPr>
            <w:b/>
            <w:sz w:val="36"/>
          </w:rPr>
          <w:delText>3</w:delText>
        </w:r>
      </w:del>
      <w:r>
        <w:rPr>
          <w:b/>
          <w:sz w:val="36"/>
        </w:rPr>
        <w:t>, 201</w:t>
      </w:r>
      <w:r w:rsidRPr="007E0373">
        <w:rPr>
          <w:b/>
          <w:sz w:val="36"/>
        </w:rPr>
        <w:fldChar w:fldCharType="end"/>
      </w:r>
      <w:r w:rsidR="00BF233D">
        <w:rPr>
          <w:b/>
          <w:sz w:val="36"/>
        </w:rPr>
        <w:t>6</w:t>
      </w:r>
    </w:p>
    <w:p w:rsidR="00BE7D96" w:rsidRPr="00A158C7" w:rsidRDefault="00BE7D96" w:rsidP="00BE7D96">
      <w:pPr>
        <w:tabs>
          <w:tab w:val="left" w:pos="4320"/>
          <w:tab w:val="left" w:pos="8640"/>
        </w:tabs>
        <w:spacing w:before="960"/>
        <w:jc w:val="center"/>
        <w:rPr>
          <w:ins w:id="4" w:author="Vignesh L S K" w:date="2016-12-05T14:52:00Z"/>
          <w:b/>
          <w:sz w:val="24"/>
        </w:rPr>
      </w:pPr>
      <w:ins w:id="5" w:author="Vignesh L S K" w:date="2016-12-05T14:52:00Z">
        <w:r w:rsidRPr="00A158C7">
          <w:rPr>
            <w:b/>
            <w:sz w:val="24"/>
          </w:rPr>
          <w:t>Prepared For:</w:t>
        </w:r>
      </w:ins>
    </w:p>
    <w:p w:rsidR="00BE7D96" w:rsidRPr="00A158C7" w:rsidRDefault="00BE7D96" w:rsidP="00BE7D96">
      <w:pPr>
        <w:tabs>
          <w:tab w:val="left" w:pos="4320"/>
          <w:tab w:val="left" w:pos="8640"/>
        </w:tabs>
        <w:jc w:val="center"/>
        <w:rPr>
          <w:ins w:id="6" w:author="Vignesh L S K" w:date="2016-12-05T14:52:00Z"/>
          <w:b/>
          <w:sz w:val="24"/>
        </w:rPr>
      </w:pPr>
      <w:ins w:id="7" w:author="Vignesh L S K" w:date="2016-12-05T14:52:00Z">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ins>
    </w:p>
    <w:p w:rsidR="00BE7D96" w:rsidRPr="00A158C7" w:rsidRDefault="00BE7D96" w:rsidP="00BE7D96">
      <w:pPr>
        <w:tabs>
          <w:tab w:val="left" w:pos="4320"/>
          <w:tab w:val="left" w:pos="8640"/>
        </w:tabs>
        <w:jc w:val="center"/>
        <w:rPr>
          <w:ins w:id="8" w:author="Vignesh L S K" w:date="2016-12-05T14:52:00Z"/>
          <w:b/>
          <w:sz w:val="24"/>
        </w:rPr>
      </w:pPr>
      <w:ins w:id="9" w:author="Vignesh L S K" w:date="2016-12-05T14:52:00Z">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ins>
    </w:p>
    <w:p w:rsidR="00BE7D96" w:rsidRDefault="00BE7D96" w:rsidP="00BE7D96">
      <w:pPr>
        <w:tabs>
          <w:tab w:val="left" w:pos="4320"/>
          <w:tab w:val="left" w:pos="8640"/>
        </w:tabs>
        <w:jc w:val="center"/>
        <w:rPr>
          <w:ins w:id="10" w:author="Vignesh L S K" w:date="2016-12-05T14:52:00Z"/>
          <w:b/>
          <w:sz w:val="24"/>
        </w:rPr>
      </w:pPr>
      <w:ins w:id="11" w:author="Vignesh L S K" w:date="2016-12-05T14:52:00Z">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ins>
    </w:p>
    <w:p w:rsidR="00BE7D96" w:rsidRPr="00A158C7" w:rsidRDefault="00BE7D96" w:rsidP="00BE7D96">
      <w:pPr>
        <w:tabs>
          <w:tab w:val="left" w:pos="4320"/>
          <w:tab w:val="left" w:pos="8640"/>
        </w:tabs>
        <w:spacing w:before="960"/>
        <w:jc w:val="center"/>
        <w:rPr>
          <w:ins w:id="12" w:author="Vignesh L S K" w:date="2016-12-05T14:52:00Z"/>
          <w:b/>
          <w:sz w:val="24"/>
        </w:rPr>
      </w:pPr>
      <w:ins w:id="13" w:author="Vignesh L S K" w:date="2016-12-05T14:52:00Z">
        <w:r w:rsidRPr="00A158C7">
          <w:rPr>
            <w:b/>
            <w:sz w:val="24"/>
          </w:rPr>
          <w:t xml:space="preserve">Prepared By: </w:t>
        </w:r>
      </w:ins>
    </w:p>
    <w:p w:rsidR="00BE7D96" w:rsidRPr="00A158C7" w:rsidRDefault="00BE7D96" w:rsidP="00BE7D96">
      <w:pPr>
        <w:tabs>
          <w:tab w:val="left" w:pos="4320"/>
          <w:tab w:val="left" w:pos="8640"/>
        </w:tabs>
        <w:jc w:val="center"/>
        <w:rPr>
          <w:ins w:id="14" w:author="Vignesh L S K" w:date="2016-12-05T14:52:00Z"/>
          <w:b/>
          <w:sz w:val="24"/>
        </w:rPr>
      </w:pPr>
      <w:ins w:id="15" w:author="Vignesh L S K" w:date="2016-12-05T14:52:00Z">
        <w:r>
          <w:rPr>
            <w:b/>
            <w:sz w:val="24"/>
          </w:rPr>
          <w:t>TATA ELXSI,</w:t>
        </w:r>
      </w:ins>
    </w:p>
    <w:p w:rsidR="00B81C1B" w:rsidRPr="00A158C7" w:rsidDel="00BE7D96" w:rsidRDefault="00BE7D96" w:rsidP="00BE7D96">
      <w:pPr>
        <w:tabs>
          <w:tab w:val="left" w:pos="4320"/>
          <w:tab w:val="left" w:pos="8640"/>
        </w:tabs>
        <w:spacing w:before="960"/>
        <w:jc w:val="center"/>
        <w:rPr>
          <w:del w:id="16" w:author="Vignesh L S K" w:date="2016-12-05T14:52:00Z"/>
          <w:b/>
          <w:sz w:val="24"/>
        </w:rPr>
      </w:pPr>
      <w:ins w:id="17" w:author="Vignesh L S K" w:date="2016-12-05T14:52:00Z">
        <w:r>
          <w:rPr>
            <w:b/>
            <w:sz w:val="24"/>
          </w:rPr>
          <w:t>CHENNAI, INDIA</w:t>
        </w:r>
      </w:ins>
      <w:del w:id="18" w:author="Vignesh L S K" w:date="2016-12-05T14:52:00Z">
        <w:r w:rsidR="00B81C1B" w:rsidRPr="00A158C7" w:rsidDel="00BE7D96">
          <w:rPr>
            <w:b/>
            <w:sz w:val="24"/>
          </w:rPr>
          <w:delText>Prepared For:</w:delText>
        </w:r>
      </w:del>
    </w:p>
    <w:p w:rsidR="00AA61A8" w:rsidRPr="00A158C7" w:rsidDel="00BE7D96" w:rsidRDefault="00F43F8E" w:rsidP="00DE23CE">
      <w:pPr>
        <w:tabs>
          <w:tab w:val="left" w:pos="4320"/>
          <w:tab w:val="left" w:pos="8640"/>
        </w:tabs>
        <w:jc w:val="center"/>
        <w:rPr>
          <w:del w:id="19" w:author="Vignesh L S K" w:date="2016-12-05T14:52:00Z"/>
          <w:b/>
          <w:sz w:val="24"/>
        </w:rPr>
      </w:pPr>
      <w:del w:id="20" w:author="Vignesh L S K" w:date="2016-12-05T14:52:00Z">
        <w:r w:rsidDel="00BE7D96">
          <w:rPr>
            <w:b/>
            <w:sz w:val="24"/>
          </w:rPr>
          <w:fldChar w:fldCharType="begin"/>
        </w:r>
        <w:r w:rsidDel="00BE7D96">
          <w:rPr>
            <w:b/>
            <w:sz w:val="24"/>
          </w:rPr>
          <w:delInstrText xml:space="preserve"> DOCPROPERTY  "Prepared for Group"  \* MERGEFORMAT </w:delInstrText>
        </w:r>
        <w:r w:rsidDel="00BE7D96">
          <w:rPr>
            <w:b/>
            <w:sz w:val="24"/>
          </w:rPr>
          <w:fldChar w:fldCharType="separate"/>
        </w:r>
        <w:r w:rsidR="00A411CB" w:rsidDel="00BE7D96">
          <w:rPr>
            <w:b/>
            <w:sz w:val="24"/>
          </w:rPr>
          <w:delText>Software Engineering</w:delText>
        </w:r>
        <w:r w:rsidDel="00BE7D96">
          <w:rPr>
            <w:b/>
            <w:sz w:val="24"/>
          </w:rPr>
          <w:fldChar w:fldCharType="end"/>
        </w:r>
      </w:del>
    </w:p>
    <w:p w:rsidR="00DE23CE" w:rsidRPr="00A158C7" w:rsidDel="00BE7D96" w:rsidRDefault="007E0373" w:rsidP="00DE23CE">
      <w:pPr>
        <w:tabs>
          <w:tab w:val="left" w:pos="4320"/>
          <w:tab w:val="left" w:pos="8640"/>
        </w:tabs>
        <w:jc w:val="center"/>
        <w:rPr>
          <w:del w:id="21" w:author="Vignesh L S K" w:date="2016-12-05T14:52:00Z"/>
          <w:b/>
          <w:sz w:val="24"/>
        </w:rPr>
      </w:pPr>
      <w:del w:id="22" w:author="Vignesh L S K" w:date="2016-12-05T14:52:00Z">
        <w:r w:rsidDel="00BE7D96">
          <w:rPr>
            <w:b/>
            <w:sz w:val="24"/>
          </w:rPr>
          <w:fldChar w:fldCharType="begin"/>
        </w:r>
        <w:r w:rsidDel="00BE7D96">
          <w:rPr>
            <w:b/>
            <w:sz w:val="24"/>
          </w:rPr>
          <w:delInstrText xml:space="preserve"> DOCPROPERTY  Company  \* MERGEFORMAT </w:delInstrText>
        </w:r>
        <w:r w:rsidDel="00BE7D96">
          <w:rPr>
            <w:b/>
            <w:sz w:val="24"/>
          </w:rPr>
          <w:fldChar w:fldCharType="separate"/>
        </w:r>
        <w:r w:rsidR="00A411CB" w:rsidDel="00BE7D96">
          <w:rPr>
            <w:b/>
            <w:sz w:val="24"/>
          </w:rPr>
          <w:delText>Nexteer Automotive</w:delText>
        </w:r>
        <w:r w:rsidDel="00BE7D96">
          <w:rPr>
            <w:b/>
            <w:sz w:val="24"/>
          </w:rPr>
          <w:fldChar w:fldCharType="end"/>
        </w:r>
        <w:r w:rsidDel="00BE7D96">
          <w:rPr>
            <w:b/>
            <w:sz w:val="24"/>
          </w:rPr>
          <w:delText>,</w:delText>
        </w:r>
      </w:del>
    </w:p>
    <w:p w:rsidR="007E0373" w:rsidDel="00BE7D96" w:rsidRDefault="007E0373">
      <w:pPr>
        <w:tabs>
          <w:tab w:val="left" w:pos="4320"/>
          <w:tab w:val="left" w:pos="8640"/>
        </w:tabs>
        <w:jc w:val="center"/>
        <w:rPr>
          <w:del w:id="23" w:author="Vignesh L S K" w:date="2016-12-05T14:52:00Z"/>
          <w:b/>
          <w:sz w:val="24"/>
        </w:rPr>
      </w:pPr>
      <w:del w:id="24" w:author="Vignesh L S K" w:date="2016-12-05T14:52:00Z">
        <w:r w:rsidDel="00BE7D96">
          <w:rPr>
            <w:b/>
            <w:sz w:val="24"/>
          </w:rPr>
          <w:fldChar w:fldCharType="begin"/>
        </w:r>
        <w:r w:rsidDel="00BE7D96">
          <w:rPr>
            <w:b/>
            <w:sz w:val="24"/>
          </w:rPr>
          <w:delInstrText xml:space="preserve"> DOCPROPERTY  Location  \* MERGEFORMAT </w:delInstrText>
        </w:r>
        <w:r w:rsidDel="00BE7D96">
          <w:rPr>
            <w:b/>
            <w:sz w:val="24"/>
          </w:rPr>
          <w:fldChar w:fldCharType="separate"/>
        </w:r>
        <w:r w:rsidR="00A411CB" w:rsidDel="00BE7D96">
          <w:rPr>
            <w:b/>
            <w:sz w:val="24"/>
          </w:rPr>
          <w:delText>Saginaw, MI, USA</w:delText>
        </w:r>
        <w:r w:rsidDel="00BE7D96">
          <w:rPr>
            <w:b/>
            <w:sz w:val="24"/>
          </w:rPr>
          <w:fldChar w:fldCharType="end"/>
        </w:r>
      </w:del>
    </w:p>
    <w:p w:rsidR="00B81C1B" w:rsidRPr="00A158C7" w:rsidDel="00BE7D96" w:rsidRDefault="00B81C1B" w:rsidP="007E0373">
      <w:pPr>
        <w:tabs>
          <w:tab w:val="left" w:pos="4320"/>
          <w:tab w:val="left" w:pos="8640"/>
        </w:tabs>
        <w:spacing w:before="960"/>
        <w:jc w:val="center"/>
        <w:rPr>
          <w:del w:id="25" w:author="Vignesh L S K" w:date="2016-12-05T14:52:00Z"/>
          <w:b/>
          <w:sz w:val="24"/>
        </w:rPr>
      </w:pPr>
      <w:del w:id="26" w:author="Vignesh L S K" w:date="2016-12-05T14:52:00Z">
        <w:r w:rsidRPr="00A158C7" w:rsidDel="00BE7D96">
          <w:rPr>
            <w:b/>
            <w:sz w:val="24"/>
          </w:rPr>
          <w:lastRenderedPageBreak/>
          <w:delText xml:space="preserve">Prepared By: </w:delText>
        </w:r>
        <w:r w:rsidR="00683A49" w:rsidDel="00BE7D96">
          <w:rPr>
            <w:b/>
            <w:sz w:val="24"/>
          </w:rPr>
          <w:delText>Krishna Anne</w:delText>
        </w:r>
      </w:del>
    </w:p>
    <w:p w:rsidR="0091328D" w:rsidRPr="00A158C7" w:rsidDel="00BE7D96" w:rsidRDefault="007E0373" w:rsidP="0091328D">
      <w:pPr>
        <w:tabs>
          <w:tab w:val="left" w:pos="4320"/>
          <w:tab w:val="left" w:pos="8640"/>
        </w:tabs>
        <w:jc w:val="center"/>
        <w:rPr>
          <w:del w:id="27" w:author="Vignesh L S K" w:date="2016-12-05T14:52:00Z"/>
          <w:b/>
          <w:sz w:val="24"/>
        </w:rPr>
      </w:pPr>
      <w:del w:id="28" w:author="Vignesh L S K" w:date="2016-12-05T14:52:00Z">
        <w:r w:rsidDel="00BE7D96">
          <w:rPr>
            <w:b/>
            <w:sz w:val="24"/>
          </w:rPr>
          <w:fldChar w:fldCharType="begin"/>
        </w:r>
        <w:r w:rsidDel="00BE7D96">
          <w:rPr>
            <w:b/>
            <w:sz w:val="24"/>
          </w:rPr>
          <w:delInstrText xml:space="preserve"> DOCPROPERTY  Company  \* MERGEFORMAT </w:delInstrText>
        </w:r>
        <w:r w:rsidDel="00BE7D96">
          <w:rPr>
            <w:b/>
            <w:sz w:val="24"/>
          </w:rPr>
          <w:fldChar w:fldCharType="separate"/>
        </w:r>
        <w:r w:rsidR="00A411CB" w:rsidDel="00BE7D96">
          <w:rPr>
            <w:b/>
            <w:sz w:val="24"/>
          </w:rPr>
          <w:delText>Nexteer Automotive</w:delText>
        </w:r>
        <w:r w:rsidDel="00BE7D96">
          <w:rPr>
            <w:b/>
            <w:sz w:val="24"/>
          </w:rPr>
          <w:fldChar w:fldCharType="end"/>
        </w:r>
        <w:r w:rsidR="00A365F0" w:rsidRPr="00A158C7" w:rsidDel="00BE7D96">
          <w:rPr>
            <w:b/>
            <w:sz w:val="24"/>
          </w:rPr>
          <w:delText>,</w:delText>
        </w:r>
      </w:del>
    </w:p>
    <w:p w:rsidR="00B81C1B" w:rsidRPr="006C2D7D" w:rsidRDefault="007E0373" w:rsidP="00480A9D">
      <w:pPr>
        <w:tabs>
          <w:tab w:val="left" w:pos="4320"/>
          <w:tab w:val="left" w:pos="8640"/>
        </w:tabs>
        <w:jc w:val="center"/>
        <w:rPr>
          <w:b/>
          <w:sz w:val="28"/>
          <w:szCs w:val="28"/>
          <w:u w:val="single"/>
        </w:rPr>
      </w:pPr>
      <w:del w:id="29" w:author="Vignesh L S K" w:date="2016-12-05T14:52:00Z">
        <w:r w:rsidDel="00BE7D96">
          <w:rPr>
            <w:b/>
            <w:sz w:val="24"/>
          </w:rPr>
          <w:fldChar w:fldCharType="begin"/>
        </w:r>
        <w:r w:rsidDel="00BE7D96">
          <w:rPr>
            <w:b/>
            <w:sz w:val="24"/>
          </w:rPr>
          <w:delInstrText xml:space="preserve"> DOCPROPERTY  Location  \* MERGEFORMAT </w:delInstrText>
        </w:r>
        <w:r w:rsidDel="00BE7D96">
          <w:rPr>
            <w:b/>
            <w:sz w:val="24"/>
          </w:rPr>
          <w:fldChar w:fldCharType="separate"/>
        </w:r>
        <w:r w:rsidR="00A411CB" w:rsidDel="00BE7D96">
          <w:rPr>
            <w:b/>
            <w:sz w:val="24"/>
          </w:rPr>
          <w:delText>Saginaw, MI, USA</w:delText>
        </w:r>
        <w:r w:rsidDel="00BE7D96">
          <w:rPr>
            <w:b/>
            <w:sz w:val="24"/>
          </w:rPr>
          <w:fldChar w:fldCharType="end"/>
        </w:r>
      </w:del>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628" w:type="dxa"/>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0" w:author="Vignesh L S K" w:date="2016-12-05T14:53:00Z">
          <w:tblPr>
            <w:tblW w:w="76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678"/>
        <w:gridCol w:w="2160"/>
        <w:gridCol w:w="1350"/>
        <w:gridCol w:w="1440"/>
        <w:tblGridChange w:id="31">
          <w:tblGrid>
            <w:gridCol w:w="1042"/>
            <w:gridCol w:w="1636"/>
            <w:gridCol w:w="1042"/>
            <w:gridCol w:w="1118"/>
            <w:gridCol w:w="1042"/>
            <w:gridCol w:w="308"/>
            <w:gridCol w:w="1042"/>
            <w:gridCol w:w="398"/>
            <w:gridCol w:w="1042"/>
          </w:tblGrid>
        </w:tblGridChange>
      </w:tblGrid>
      <w:tr w:rsidR="00A411CB" w:rsidRPr="00AA38E8" w:rsidTr="003341CE">
        <w:trPr>
          <w:trPrChange w:id="32" w:author="Vignesh L S K" w:date="2016-12-05T14:53:00Z">
            <w:trPr>
              <w:gridAfter w:val="0"/>
            </w:trPr>
          </w:trPrChange>
        </w:trPr>
        <w:tc>
          <w:tcPr>
            <w:tcW w:w="2678" w:type="dxa"/>
            <w:tcPrChange w:id="33" w:author="Vignesh L S K" w:date="2016-12-05T14:53:00Z">
              <w:tcPr>
                <w:tcW w:w="2678" w:type="dxa"/>
                <w:gridSpan w:val="2"/>
              </w:tcPr>
            </w:tcPrChange>
          </w:tcPr>
          <w:p w:rsidR="00A411CB" w:rsidRPr="00AA38E8" w:rsidRDefault="00A411CB" w:rsidP="00D229A6">
            <w:pPr>
              <w:jc w:val="center"/>
              <w:rPr>
                <w:rFonts w:cs="Calibri"/>
                <w:b/>
              </w:rPr>
            </w:pPr>
            <w:bookmarkStart w:id="34" w:name="_Toc348792978"/>
            <w:bookmarkStart w:id="35" w:name="_Toc348793074"/>
            <w:bookmarkStart w:id="36" w:name="_Toc348793965"/>
            <w:bookmarkStart w:id="37" w:name="_Toc349459173"/>
            <w:bookmarkStart w:id="38" w:name="_Toc349621609"/>
            <w:r w:rsidRPr="00AA38E8">
              <w:rPr>
                <w:rFonts w:cs="Calibri"/>
                <w:b/>
              </w:rPr>
              <w:t>Description</w:t>
            </w:r>
          </w:p>
        </w:tc>
        <w:tc>
          <w:tcPr>
            <w:tcW w:w="2160" w:type="dxa"/>
            <w:tcPrChange w:id="39" w:author="Vignesh L S K" w:date="2016-12-05T14:53:00Z">
              <w:tcPr>
                <w:tcW w:w="2160" w:type="dxa"/>
                <w:gridSpan w:val="2"/>
              </w:tcPr>
            </w:tcPrChange>
          </w:tcPr>
          <w:p w:rsidR="00A411CB" w:rsidRPr="00AA38E8" w:rsidRDefault="00A411CB" w:rsidP="00D229A6">
            <w:pPr>
              <w:jc w:val="center"/>
              <w:rPr>
                <w:rFonts w:cs="Calibri"/>
                <w:b/>
              </w:rPr>
            </w:pPr>
            <w:r w:rsidRPr="00AA38E8">
              <w:rPr>
                <w:rFonts w:cs="Calibri"/>
                <w:b/>
              </w:rPr>
              <w:t>Author</w:t>
            </w:r>
          </w:p>
        </w:tc>
        <w:tc>
          <w:tcPr>
            <w:tcW w:w="1350" w:type="dxa"/>
            <w:tcPrChange w:id="40" w:author="Vignesh L S K" w:date="2016-12-05T14:53:00Z">
              <w:tcPr>
                <w:tcW w:w="1350" w:type="dxa"/>
                <w:gridSpan w:val="2"/>
              </w:tcPr>
            </w:tcPrChange>
          </w:tcPr>
          <w:p w:rsidR="00A411CB" w:rsidRPr="00AA38E8" w:rsidRDefault="00A411CB" w:rsidP="00D229A6">
            <w:pPr>
              <w:jc w:val="center"/>
              <w:rPr>
                <w:rFonts w:cs="Calibri"/>
                <w:b/>
              </w:rPr>
            </w:pPr>
            <w:r w:rsidRPr="00AA38E8">
              <w:rPr>
                <w:rFonts w:cs="Calibri"/>
                <w:b/>
              </w:rPr>
              <w:t>Version</w:t>
            </w:r>
          </w:p>
        </w:tc>
        <w:tc>
          <w:tcPr>
            <w:tcW w:w="1440" w:type="dxa"/>
            <w:tcPrChange w:id="41" w:author="Vignesh L S K" w:date="2016-12-05T14:53:00Z">
              <w:tcPr>
                <w:tcW w:w="1440" w:type="dxa"/>
                <w:gridSpan w:val="2"/>
              </w:tcPr>
            </w:tcPrChange>
          </w:tcPr>
          <w:p w:rsidR="00A411CB" w:rsidRPr="00AA38E8" w:rsidRDefault="00A411CB" w:rsidP="00D229A6">
            <w:pPr>
              <w:jc w:val="center"/>
              <w:rPr>
                <w:rFonts w:cs="Calibri"/>
                <w:b/>
              </w:rPr>
            </w:pPr>
            <w:r w:rsidRPr="00AA38E8">
              <w:rPr>
                <w:rFonts w:cs="Calibri"/>
                <w:b/>
              </w:rPr>
              <w:t>Date</w:t>
            </w:r>
          </w:p>
        </w:tc>
      </w:tr>
      <w:tr w:rsidR="00A411CB" w:rsidRPr="00AA38E8" w:rsidTr="003341CE">
        <w:trPr>
          <w:trPrChange w:id="42" w:author="Vignesh L S K" w:date="2016-12-05T14:53:00Z">
            <w:trPr>
              <w:gridAfter w:val="0"/>
            </w:trPr>
          </w:trPrChange>
        </w:trPr>
        <w:tc>
          <w:tcPr>
            <w:tcW w:w="2678" w:type="dxa"/>
            <w:tcPrChange w:id="43" w:author="Vignesh L S K" w:date="2016-12-05T14:53:00Z">
              <w:tcPr>
                <w:tcW w:w="2678" w:type="dxa"/>
                <w:gridSpan w:val="2"/>
              </w:tcPr>
            </w:tcPrChange>
          </w:tcPr>
          <w:p w:rsidR="00A411CB" w:rsidRPr="00AA38E8" w:rsidRDefault="00A411CB" w:rsidP="00D229A6">
            <w:pPr>
              <w:rPr>
                <w:rFonts w:cs="Calibri"/>
              </w:rPr>
            </w:pPr>
            <w:r>
              <w:rPr>
                <w:rFonts w:cs="Calibri"/>
              </w:rPr>
              <w:t>Initial Version</w:t>
            </w:r>
          </w:p>
        </w:tc>
        <w:tc>
          <w:tcPr>
            <w:tcW w:w="2160" w:type="dxa"/>
            <w:tcPrChange w:id="44" w:author="Vignesh L S K" w:date="2016-12-05T14:53:00Z">
              <w:tcPr>
                <w:tcW w:w="2160" w:type="dxa"/>
                <w:gridSpan w:val="2"/>
              </w:tcPr>
            </w:tcPrChange>
          </w:tcPr>
          <w:p w:rsidR="00A411CB" w:rsidRPr="00AA38E8" w:rsidRDefault="00A411CB" w:rsidP="00D229A6">
            <w:pPr>
              <w:rPr>
                <w:rFonts w:cs="Calibri"/>
              </w:rPr>
            </w:pPr>
            <w:proofErr w:type="spellStart"/>
            <w:r>
              <w:rPr>
                <w:rFonts w:cs="Calibri"/>
              </w:rPr>
              <w:t>Basavaraja</w:t>
            </w:r>
            <w:proofErr w:type="spellEnd"/>
            <w:r>
              <w:rPr>
                <w:rFonts w:cs="Calibri"/>
              </w:rPr>
              <w:t xml:space="preserve"> </w:t>
            </w:r>
            <w:proofErr w:type="spellStart"/>
            <w:r>
              <w:rPr>
                <w:rFonts w:cs="Calibri"/>
              </w:rPr>
              <w:t>Ganeshappa</w:t>
            </w:r>
            <w:proofErr w:type="spellEnd"/>
          </w:p>
        </w:tc>
        <w:tc>
          <w:tcPr>
            <w:tcW w:w="1350" w:type="dxa"/>
            <w:tcPrChange w:id="45" w:author="Vignesh L S K" w:date="2016-12-05T14:53:00Z">
              <w:tcPr>
                <w:tcW w:w="1350" w:type="dxa"/>
                <w:gridSpan w:val="2"/>
              </w:tcPr>
            </w:tcPrChange>
          </w:tcPr>
          <w:p w:rsidR="00A411CB" w:rsidRPr="00AA38E8" w:rsidRDefault="00A411CB" w:rsidP="00D229A6">
            <w:pPr>
              <w:rPr>
                <w:rFonts w:cs="Calibri"/>
              </w:rPr>
            </w:pPr>
            <w:r>
              <w:rPr>
                <w:rFonts w:cs="Calibri"/>
              </w:rPr>
              <w:t>1.0</w:t>
            </w:r>
          </w:p>
        </w:tc>
        <w:tc>
          <w:tcPr>
            <w:tcW w:w="1440" w:type="dxa"/>
            <w:tcPrChange w:id="46" w:author="Vignesh L S K" w:date="2016-12-05T14:53:00Z">
              <w:tcPr>
                <w:tcW w:w="1440" w:type="dxa"/>
                <w:gridSpan w:val="2"/>
              </w:tcPr>
            </w:tcPrChange>
          </w:tcPr>
          <w:p w:rsidR="00A411CB" w:rsidRPr="00AA38E8" w:rsidRDefault="00A411CB" w:rsidP="00D229A6">
            <w:pPr>
              <w:rPr>
                <w:rFonts w:cs="Calibri"/>
              </w:rPr>
            </w:pPr>
            <w:r>
              <w:rPr>
                <w:rFonts w:cs="Calibri"/>
              </w:rPr>
              <w:t>24</w:t>
            </w:r>
            <w:r w:rsidRPr="00A411CB">
              <w:rPr>
                <w:rFonts w:cs="Calibri"/>
                <w:vertAlign w:val="superscript"/>
              </w:rPr>
              <w:t>th</w:t>
            </w:r>
            <w:r>
              <w:rPr>
                <w:rFonts w:cs="Calibri"/>
              </w:rPr>
              <w:t xml:space="preserve"> Mar 2016</w:t>
            </w:r>
          </w:p>
        </w:tc>
      </w:tr>
      <w:tr w:rsidR="000B6D97" w:rsidRPr="00AA38E8" w:rsidTr="003341CE">
        <w:trPr>
          <w:trPrChange w:id="47" w:author="Vignesh L S K" w:date="2016-12-05T14:53:00Z">
            <w:trPr>
              <w:gridAfter w:val="0"/>
            </w:trPr>
          </w:trPrChange>
        </w:trPr>
        <w:tc>
          <w:tcPr>
            <w:tcW w:w="2678" w:type="dxa"/>
            <w:tcPrChange w:id="48" w:author="Vignesh L S K" w:date="2016-12-05T14:53:00Z">
              <w:tcPr>
                <w:tcW w:w="2678" w:type="dxa"/>
                <w:gridSpan w:val="2"/>
              </w:tcPr>
            </w:tcPrChange>
          </w:tcPr>
          <w:p w:rsidR="000B6D97" w:rsidRDefault="000B6D97" w:rsidP="00D229A6">
            <w:pPr>
              <w:rPr>
                <w:rFonts w:cs="Calibri"/>
              </w:rPr>
            </w:pPr>
            <w:r>
              <w:rPr>
                <w:rFonts w:cs="Calibri"/>
              </w:rPr>
              <w:t>Re base lined by pulling 1.3.1</w:t>
            </w:r>
          </w:p>
        </w:tc>
        <w:tc>
          <w:tcPr>
            <w:tcW w:w="2160" w:type="dxa"/>
            <w:tcPrChange w:id="49" w:author="Vignesh L S K" w:date="2016-12-05T14:53:00Z">
              <w:tcPr>
                <w:tcW w:w="2160" w:type="dxa"/>
                <w:gridSpan w:val="2"/>
              </w:tcPr>
            </w:tcPrChange>
          </w:tcPr>
          <w:p w:rsidR="000B6D97" w:rsidRDefault="000B6D97" w:rsidP="00D229A6">
            <w:pPr>
              <w:rPr>
                <w:rFonts w:cs="Calibri"/>
              </w:rPr>
            </w:pPr>
            <w:proofErr w:type="spellStart"/>
            <w:r>
              <w:rPr>
                <w:rFonts w:cs="Calibri"/>
              </w:rPr>
              <w:t>Basavaraja</w:t>
            </w:r>
            <w:proofErr w:type="spellEnd"/>
            <w:r>
              <w:rPr>
                <w:rFonts w:cs="Calibri"/>
              </w:rPr>
              <w:t xml:space="preserve"> </w:t>
            </w:r>
            <w:proofErr w:type="spellStart"/>
            <w:r>
              <w:rPr>
                <w:rFonts w:cs="Calibri"/>
              </w:rPr>
              <w:t>Ganeshappa</w:t>
            </w:r>
            <w:proofErr w:type="spellEnd"/>
          </w:p>
        </w:tc>
        <w:tc>
          <w:tcPr>
            <w:tcW w:w="1350" w:type="dxa"/>
            <w:tcPrChange w:id="50" w:author="Vignesh L S K" w:date="2016-12-05T14:53:00Z">
              <w:tcPr>
                <w:tcW w:w="1350" w:type="dxa"/>
                <w:gridSpan w:val="2"/>
              </w:tcPr>
            </w:tcPrChange>
          </w:tcPr>
          <w:p w:rsidR="000B6D97" w:rsidRDefault="000B6D97" w:rsidP="00D229A6">
            <w:pPr>
              <w:rPr>
                <w:rFonts w:cs="Calibri"/>
              </w:rPr>
            </w:pPr>
            <w:r>
              <w:rPr>
                <w:rFonts w:cs="Calibri"/>
              </w:rPr>
              <w:t>2.0</w:t>
            </w:r>
          </w:p>
        </w:tc>
        <w:tc>
          <w:tcPr>
            <w:tcW w:w="1440" w:type="dxa"/>
            <w:tcPrChange w:id="51" w:author="Vignesh L S K" w:date="2016-12-05T14:53:00Z">
              <w:tcPr>
                <w:tcW w:w="1440" w:type="dxa"/>
                <w:gridSpan w:val="2"/>
              </w:tcPr>
            </w:tcPrChange>
          </w:tcPr>
          <w:p w:rsidR="000B6D97" w:rsidRDefault="000B6D97" w:rsidP="00D229A6">
            <w:pPr>
              <w:rPr>
                <w:rFonts w:cs="Calibri"/>
              </w:rPr>
            </w:pPr>
            <w:r>
              <w:rPr>
                <w:rFonts w:cs="Calibri"/>
              </w:rPr>
              <w:t>25</w:t>
            </w:r>
            <w:r w:rsidRPr="004E27F7">
              <w:rPr>
                <w:rFonts w:cs="Calibri"/>
                <w:vertAlign w:val="superscript"/>
              </w:rPr>
              <w:t>th</w:t>
            </w:r>
            <w:r>
              <w:rPr>
                <w:rFonts w:cs="Calibri"/>
              </w:rPr>
              <w:t xml:space="preserve"> Jul 2016</w:t>
            </w:r>
          </w:p>
        </w:tc>
      </w:tr>
      <w:tr w:rsidR="00683A49" w:rsidRPr="00AA38E8" w:rsidTr="003341CE">
        <w:trPr>
          <w:trPrChange w:id="52" w:author="Vignesh L S K" w:date="2016-12-05T14:53:00Z">
            <w:trPr>
              <w:gridAfter w:val="0"/>
            </w:trPr>
          </w:trPrChange>
        </w:trPr>
        <w:tc>
          <w:tcPr>
            <w:tcW w:w="2678" w:type="dxa"/>
            <w:tcPrChange w:id="53" w:author="Vignesh L S K" w:date="2016-12-05T14:53:00Z">
              <w:tcPr>
                <w:tcW w:w="2678" w:type="dxa"/>
                <w:gridSpan w:val="2"/>
              </w:tcPr>
            </w:tcPrChange>
          </w:tcPr>
          <w:p w:rsidR="00683A49" w:rsidRDefault="00683A49" w:rsidP="00D229A6">
            <w:pPr>
              <w:rPr>
                <w:rFonts w:cs="Calibri"/>
              </w:rPr>
            </w:pPr>
            <w:r w:rsidRPr="00683A49">
              <w:rPr>
                <w:rFonts w:cs="Calibri"/>
              </w:rPr>
              <w:t>Implementation of SF007A v2.0.0 &amp; v2.1.0</w:t>
            </w:r>
          </w:p>
        </w:tc>
        <w:tc>
          <w:tcPr>
            <w:tcW w:w="2160" w:type="dxa"/>
            <w:tcPrChange w:id="54" w:author="Vignesh L S K" w:date="2016-12-05T14:53:00Z">
              <w:tcPr>
                <w:tcW w:w="2160" w:type="dxa"/>
                <w:gridSpan w:val="2"/>
              </w:tcPr>
            </w:tcPrChange>
          </w:tcPr>
          <w:p w:rsidR="00683A49" w:rsidRDefault="00683A49" w:rsidP="00D229A6">
            <w:pPr>
              <w:rPr>
                <w:rFonts w:cs="Calibri"/>
              </w:rPr>
            </w:pPr>
            <w:r>
              <w:rPr>
                <w:rFonts w:cs="Calibri"/>
              </w:rPr>
              <w:t>Krishna Anne</w:t>
            </w:r>
          </w:p>
        </w:tc>
        <w:tc>
          <w:tcPr>
            <w:tcW w:w="1350" w:type="dxa"/>
            <w:tcPrChange w:id="55" w:author="Vignesh L S K" w:date="2016-12-05T14:53:00Z">
              <w:tcPr>
                <w:tcW w:w="1350" w:type="dxa"/>
                <w:gridSpan w:val="2"/>
              </w:tcPr>
            </w:tcPrChange>
          </w:tcPr>
          <w:p w:rsidR="00683A49" w:rsidRDefault="00683A49" w:rsidP="00D229A6">
            <w:pPr>
              <w:rPr>
                <w:rFonts w:cs="Calibri"/>
              </w:rPr>
            </w:pPr>
            <w:r>
              <w:rPr>
                <w:rFonts w:cs="Calibri"/>
              </w:rPr>
              <w:t>3.0</w:t>
            </w:r>
          </w:p>
        </w:tc>
        <w:tc>
          <w:tcPr>
            <w:tcW w:w="1440" w:type="dxa"/>
            <w:tcPrChange w:id="56" w:author="Vignesh L S K" w:date="2016-12-05T14:53:00Z">
              <w:tcPr>
                <w:tcW w:w="1440" w:type="dxa"/>
                <w:gridSpan w:val="2"/>
              </w:tcPr>
            </w:tcPrChange>
          </w:tcPr>
          <w:p w:rsidR="00683A49" w:rsidRDefault="00683A49" w:rsidP="00D229A6">
            <w:pPr>
              <w:rPr>
                <w:rFonts w:cs="Calibri"/>
              </w:rPr>
            </w:pPr>
            <w:r>
              <w:rPr>
                <w:rFonts w:cs="Calibri"/>
              </w:rPr>
              <w:t>3</w:t>
            </w:r>
            <w:r w:rsidRPr="00683A49">
              <w:rPr>
                <w:rFonts w:cs="Calibri"/>
                <w:vertAlign w:val="superscript"/>
              </w:rPr>
              <w:t>rd</w:t>
            </w:r>
            <w:r>
              <w:rPr>
                <w:rFonts w:cs="Calibri"/>
              </w:rPr>
              <w:t xml:space="preserve"> Oct 2016</w:t>
            </w:r>
          </w:p>
        </w:tc>
      </w:tr>
      <w:tr w:rsidR="00D70646" w:rsidRPr="00AA38E8" w:rsidTr="003341CE">
        <w:trPr>
          <w:ins w:id="57" w:author="Vignesh L S K" w:date="2016-12-05T14:53:00Z"/>
        </w:trPr>
        <w:tc>
          <w:tcPr>
            <w:tcW w:w="2678" w:type="dxa"/>
          </w:tcPr>
          <w:p w:rsidR="00D70646" w:rsidRPr="00683A49" w:rsidRDefault="00D70646" w:rsidP="00D70646">
            <w:pPr>
              <w:rPr>
                <w:ins w:id="58" w:author="Vignesh L S K" w:date="2016-12-05T14:53:00Z"/>
                <w:rFonts w:cs="Calibri"/>
              </w:rPr>
            </w:pPr>
            <w:ins w:id="59" w:author="Vignesh L S K" w:date="2016-12-05T14:53:00Z">
              <w:r>
                <w:rPr>
                  <w:rFonts w:cs="Calibri"/>
                </w:rPr>
                <w:t>Updated to design version 2.2</w:t>
              </w:r>
              <w:r w:rsidRPr="00576D16">
                <w:rPr>
                  <w:rFonts w:cs="Calibri"/>
                </w:rPr>
                <w:t>.0</w:t>
              </w:r>
            </w:ins>
          </w:p>
        </w:tc>
        <w:tc>
          <w:tcPr>
            <w:tcW w:w="2160" w:type="dxa"/>
          </w:tcPr>
          <w:p w:rsidR="00D70646" w:rsidRDefault="00D70646" w:rsidP="00D70646">
            <w:pPr>
              <w:rPr>
                <w:ins w:id="60" w:author="Vignesh L S K" w:date="2016-12-05T14:53:00Z"/>
                <w:rFonts w:cs="Calibri"/>
              </w:rPr>
            </w:pPr>
            <w:ins w:id="61" w:author="Vignesh L S K" w:date="2016-12-05T14:53:00Z">
              <w:r>
                <w:rPr>
                  <w:rFonts w:cs="Calibri"/>
                </w:rPr>
                <w:t>TATA</w:t>
              </w:r>
            </w:ins>
          </w:p>
        </w:tc>
        <w:tc>
          <w:tcPr>
            <w:tcW w:w="1350" w:type="dxa"/>
          </w:tcPr>
          <w:p w:rsidR="00D70646" w:rsidRDefault="00D70646" w:rsidP="00D70646">
            <w:pPr>
              <w:rPr>
                <w:ins w:id="62" w:author="Vignesh L S K" w:date="2016-12-05T14:53:00Z"/>
                <w:rFonts w:cs="Calibri"/>
              </w:rPr>
            </w:pPr>
            <w:ins w:id="63" w:author="Vignesh L S K" w:date="2016-12-05T14:53:00Z">
              <w:r>
                <w:rPr>
                  <w:rFonts w:cs="Calibri"/>
                </w:rPr>
                <w:t>4.0</w:t>
              </w:r>
            </w:ins>
          </w:p>
        </w:tc>
        <w:tc>
          <w:tcPr>
            <w:tcW w:w="1440" w:type="dxa"/>
          </w:tcPr>
          <w:p w:rsidR="00D70646" w:rsidRDefault="00DA602B" w:rsidP="00D70646">
            <w:pPr>
              <w:rPr>
                <w:ins w:id="64" w:author="Vignesh L S K" w:date="2016-12-05T14:53:00Z"/>
                <w:rFonts w:cs="Calibri"/>
              </w:rPr>
            </w:pPr>
            <w:ins w:id="65" w:author="Vignesh L S K" w:date="2016-12-05T14:54:00Z">
              <w:r>
                <w:rPr>
                  <w:rFonts w:cs="Calibri"/>
                </w:rPr>
                <w:t>05</w:t>
              </w:r>
            </w:ins>
            <w:ins w:id="66" w:author="Vignesh L S K" w:date="2016-12-05T14:53:00Z">
              <w:r>
                <w:rPr>
                  <w:rFonts w:cs="Calibri"/>
                </w:rPr>
                <w:t>-Dec</w:t>
              </w:r>
              <w:r w:rsidR="00D70646">
                <w:rPr>
                  <w:rFonts w:cs="Calibri"/>
                </w:rPr>
                <w:t>-16</w:t>
              </w:r>
            </w:ins>
          </w:p>
        </w:tc>
      </w:tr>
    </w:tbl>
    <w:p w:rsidR="0060359A" w:rsidRDefault="0060359A">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60359A" w:rsidRDefault="0060359A">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9B5336" w:rsidRDefault="00891F29">
      <w:pPr>
        <w:pStyle w:val="TOC1"/>
        <w:rPr>
          <w:ins w:id="67" w:author="Vignesh L S K" w:date="2016-12-05T14:58:00Z"/>
          <w:sz w:val="32"/>
          <w:szCs w:val="32"/>
          <w:u w:val="single"/>
        </w:rPr>
      </w:pPr>
      <w:r w:rsidRPr="00C728E9">
        <w:rPr>
          <w:sz w:val="32"/>
          <w:szCs w:val="32"/>
          <w:u w:val="single"/>
        </w:rPr>
        <w:t>Table of Contents</w:t>
      </w:r>
    </w:p>
    <w:p w:rsidR="009B5336" w:rsidRDefault="00E16D14">
      <w:pPr>
        <w:pStyle w:val="TOC1"/>
        <w:rPr>
          <w:ins w:id="68" w:author="Vignesh L S K" w:date="2016-12-05T14:59:00Z"/>
          <w:rFonts w:eastAsiaTheme="minorEastAsia"/>
          <w:b w:val="0"/>
          <w:color w:val="auto"/>
          <w:kern w:val="0"/>
          <w:sz w:val="22"/>
          <w:szCs w:val="22"/>
          <w:lang w:val="en-IN" w:eastAsia="en-IN"/>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69" w:author="Vignesh L S K" w:date="2016-12-05T14:59:00Z">
        <w:r w:rsidR="009B5336" w:rsidRPr="005B350D">
          <w:rPr>
            <w:rStyle w:val="Hyperlink"/>
          </w:rPr>
          <w:fldChar w:fldCharType="begin"/>
        </w:r>
        <w:r w:rsidR="009B5336" w:rsidRPr="005B350D">
          <w:rPr>
            <w:rStyle w:val="Hyperlink"/>
          </w:rPr>
          <w:instrText xml:space="preserve"> </w:instrText>
        </w:r>
        <w:r w:rsidR="009B5336">
          <w:instrText>HYPERLINK \l "_Toc468713268"</w:instrText>
        </w:r>
        <w:r w:rsidR="009B5336" w:rsidRPr="005B350D">
          <w:rPr>
            <w:rStyle w:val="Hyperlink"/>
          </w:rPr>
          <w:instrText xml:space="preserve"> </w:instrText>
        </w:r>
        <w:r w:rsidR="009B5336" w:rsidRPr="005B350D">
          <w:rPr>
            <w:rStyle w:val="Hyperlink"/>
          </w:rPr>
          <w:fldChar w:fldCharType="separate"/>
        </w:r>
        <w:r w:rsidR="009B5336" w:rsidRPr="005B350D">
          <w:rPr>
            <w:rStyle w:val="Hyperlink"/>
          </w:rPr>
          <w:t>1</w:t>
        </w:r>
        <w:r w:rsidR="009B5336">
          <w:rPr>
            <w:rFonts w:eastAsiaTheme="minorEastAsia"/>
            <w:b w:val="0"/>
            <w:color w:val="auto"/>
            <w:kern w:val="0"/>
            <w:sz w:val="22"/>
            <w:szCs w:val="22"/>
            <w:lang w:val="en-IN" w:eastAsia="en-IN"/>
          </w:rPr>
          <w:tab/>
        </w:r>
        <w:r w:rsidR="009B5336" w:rsidRPr="005B350D">
          <w:rPr>
            <w:rStyle w:val="Hyperlink"/>
          </w:rPr>
          <w:t>Introduction</w:t>
        </w:r>
        <w:r w:rsidR="009B5336">
          <w:rPr>
            <w:webHidden/>
          </w:rPr>
          <w:tab/>
        </w:r>
        <w:r w:rsidR="009B5336">
          <w:rPr>
            <w:webHidden/>
          </w:rPr>
          <w:fldChar w:fldCharType="begin"/>
        </w:r>
        <w:r w:rsidR="009B5336">
          <w:rPr>
            <w:webHidden/>
          </w:rPr>
          <w:instrText xml:space="preserve"> PAGEREF _Toc468713268 \h </w:instrText>
        </w:r>
      </w:ins>
      <w:r w:rsidR="009B5336">
        <w:rPr>
          <w:webHidden/>
        </w:rPr>
      </w:r>
      <w:r w:rsidR="009B5336">
        <w:rPr>
          <w:webHidden/>
        </w:rPr>
        <w:fldChar w:fldCharType="separate"/>
      </w:r>
      <w:ins w:id="70" w:author="Vignesh L S K" w:date="2016-12-05T14:59:00Z">
        <w:r w:rsidR="009B5336">
          <w:rPr>
            <w:webHidden/>
          </w:rPr>
          <w:t>6</w:t>
        </w:r>
        <w:r w:rsidR="009B5336">
          <w:rPr>
            <w:webHidden/>
          </w:rPr>
          <w:fldChar w:fldCharType="end"/>
        </w:r>
        <w:r w:rsidR="009B5336" w:rsidRPr="005B350D">
          <w:rPr>
            <w:rStyle w:val="Hyperlink"/>
          </w:rPr>
          <w:fldChar w:fldCharType="end"/>
        </w:r>
      </w:ins>
    </w:p>
    <w:p w:rsidR="009B5336" w:rsidRDefault="009B5336">
      <w:pPr>
        <w:pStyle w:val="TOC2"/>
        <w:rPr>
          <w:ins w:id="71" w:author="Vignesh L S K" w:date="2016-12-05T14:59:00Z"/>
          <w:rFonts w:asciiTheme="minorHAnsi" w:eastAsiaTheme="minorEastAsia" w:hAnsiTheme="minorHAnsi"/>
          <w:color w:val="auto"/>
          <w:kern w:val="0"/>
          <w:szCs w:val="22"/>
          <w:lang w:val="en-IN" w:eastAsia="en-IN"/>
        </w:rPr>
      </w:pPr>
      <w:ins w:id="72" w:author="Vignesh L S K" w:date="2016-12-05T14:59:00Z">
        <w:r w:rsidRPr="005B350D">
          <w:rPr>
            <w:rStyle w:val="Hyperlink"/>
          </w:rPr>
          <w:fldChar w:fldCharType="begin"/>
        </w:r>
        <w:r w:rsidRPr="005B350D">
          <w:rPr>
            <w:rStyle w:val="Hyperlink"/>
          </w:rPr>
          <w:instrText xml:space="preserve"> </w:instrText>
        </w:r>
        <w:r>
          <w:instrText>HYPERLINK \l "_Toc468713269"</w:instrText>
        </w:r>
        <w:r w:rsidRPr="005B350D">
          <w:rPr>
            <w:rStyle w:val="Hyperlink"/>
          </w:rPr>
          <w:instrText xml:space="preserve"> </w:instrText>
        </w:r>
        <w:r w:rsidRPr="005B350D">
          <w:rPr>
            <w:rStyle w:val="Hyperlink"/>
          </w:rPr>
          <w:fldChar w:fldCharType="separate"/>
        </w:r>
        <w:r w:rsidRPr="005B350D">
          <w:rPr>
            <w:rStyle w:val="Hyperlink"/>
          </w:rPr>
          <w:t>1.1</w:t>
        </w:r>
        <w:r>
          <w:rPr>
            <w:rFonts w:asciiTheme="minorHAnsi" w:eastAsiaTheme="minorEastAsia" w:hAnsiTheme="minorHAnsi"/>
            <w:color w:val="auto"/>
            <w:kern w:val="0"/>
            <w:szCs w:val="22"/>
            <w:lang w:val="en-IN" w:eastAsia="en-IN"/>
          </w:rPr>
          <w:tab/>
        </w:r>
        <w:r w:rsidRPr="005B350D">
          <w:rPr>
            <w:rStyle w:val="Hyperlink"/>
          </w:rPr>
          <w:t>Purpose</w:t>
        </w:r>
        <w:r>
          <w:rPr>
            <w:webHidden/>
          </w:rPr>
          <w:tab/>
        </w:r>
        <w:r>
          <w:rPr>
            <w:webHidden/>
          </w:rPr>
          <w:fldChar w:fldCharType="begin"/>
        </w:r>
        <w:r>
          <w:rPr>
            <w:webHidden/>
          </w:rPr>
          <w:instrText xml:space="preserve"> PAGEREF _Toc468713269 \h </w:instrText>
        </w:r>
      </w:ins>
      <w:r>
        <w:rPr>
          <w:webHidden/>
        </w:rPr>
      </w:r>
      <w:r>
        <w:rPr>
          <w:webHidden/>
        </w:rPr>
        <w:fldChar w:fldCharType="separate"/>
      </w:r>
      <w:ins w:id="73" w:author="Vignesh L S K" w:date="2016-12-05T14:59:00Z">
        <w:r>
          <w:rPr>
            <w:webHidden/>
          </w:rPr>
          <w:t>6</w:t>
        </w:r>
        <w:r>
          <w:rPr>
            <w:webHidden/>
          </w:rPr>
          <w:fldChar w:fldCharType="end"/>
        </w:r>
        <w:r w:rsidRPr="005B350D">
          <w:rPr>
            <w:rStyle w:val="Hyperlink"/>
          </w:rPr>
          <w:fldChar w:fldCharType="end"/>
        </w:r>
      </w:ins>
    </w:p>
    <w:p w:rsidR="009B5336" w:rsidRDefault="009B5336">
      <w:pPr>
        <w:pStyle w:val="TOC1"/>
        <w:rPr>
          <w:ins w:id="74" w:author="Vignesh L S K" w:date="2016-12-05T14:59:00Z"/>
          <w:rFonts w:eastAsiaTheme="minorEastAsia"/>
          <w:b w:val="0"/>
          <w:color w:val="auto"/>
          <w:kern w:val="0"/>
          <w:sz w:val="22"/>
          <w:szCs w:val="22"/>
          <w:lang w:val="en-IN" w:eastAsia="en-IN"/>
        </w:rPr>
      </w:pPr>
      <w:ins w:id="75" w:author="Vignesh L S K" w:date="2016-12-05T14:59:00Z">
        <w:r w:rsidRPr="005B350D">
          <w:rPr>
            <w:rStyle w:val="Hyperlink"/>
          </w:rPr>
          <w:fldChar w:fldCharType="begin"/>
        </w:r>
        <w:r w:rsidRPr="005B350D">
          <w:rPr>
            <w:rStyle w:val="Hyperlink"/>
          </w:rPr>
          <w:instrText xml:space="preserve"> </w:instrText>
        </w:r>
        <w:r>
          <w:instrText>HYPERLINK \l "_Toc468713270"</w:instrText>
        </w:r>
        <w:r w:rsidRPr="005B350D">
          <w:rPr>
            <w:rStyle w:val="Hyperlink"/>
          </w:rPr>
          <w:instrText xml:space="preserve"> </w:instrText>
        </w:r>
        <w:r w:rsidRPr="005B350D">
          <w:rPr>
            <w:rStyle w:val="Hyperlink"/>
          </w:rPr>
          <w:fldChar w:fldCharType="separate"/>
        </w:r>
        <w:r w:rsidRPr="005B350D">
          <w:rPr>
            <w:rStyle w:val="Hyperlink"/>
            <w:rFonts w:ascii="Calibri" w:hAnsi="Calibri" w:cs="Calibri"/>
          </w:rPr>
          <w:t>2</w:t>
        </w:r>
        <w:r>
          <w:rPr>
            <w:rFonts w:eastAsiaTheme="minorEastAsia"/>
            <w:b w:val="0"/>
            <w:color w:val="auto"/>
            <w:kern w:val="0"/>
            <w:sz w:val="22"/>
            <w:szCs w:val="22"/>
            <w:lang w:val="en-IN" w:eastAsia="en-IN"/>
          </w:rPr>
          <w:tab/>
        </w:r>
        <w:r w:rsidRPr="005B350D">
          <w:rPr>
            <w:rStyle w:val="Hyperlink"/>
            <w:rFonts w:ascii="Calibri" w:hAnsi="Calibri" w:cs="Calibri"/>
          </w:rPr>
          <w:t>SysFricLrng High-Level Description</w:t>
        </w:r>
        <w:r>
          <w:rPr>
            <w:webHidden/>
          </w:rPr>
          <w:tab/>
        </w:r>
        <w:r>
          <w:rPr>
            <w:webHidden/>
          </w:rPr>
          <w:fldChar w:fldCharType="begin"/>
        </w:r>
        <w:r>
          <w:rPr>
            <w:webHidden/>
          </w:rPr>
          <w:instrText xml:space="preserve"> PAGEREF _Toc468713270 \h </w:instrText>
        </w:r>
      </w:ins>
      <w:r>
        <w:rPr>
          <w:webHidden/>
        </w:rPr>
      </w:r>
      <w:r>
        <w:rPr>
          <w:webHidden/>
        </w:rPr>
        <w:fldChar w:fldCharType="separate"/>
      </w:r>
      <w:ins w:id="76" w:author="Vignesh L S K" w:date="2016-12-05T14:59:00Z">
        <w:r>
          <w:rPr>
            <w:webHidden/>
          </w:rPr>
          <w:t>7</w:t>
        </w:r>
        <w:r>
          <w:rPr>
            <w:webHidden/>
          </w:rPr>
          <w:fldChar w:fldCharType="end"/>
        </w:r>
        <w:r w:rsidRPr="005B350D">
          <w:rPr>
            <w:rStyle w:val="Hyperlink"/>
          </w:rPr>
          <w:fldChar w:fldCharType="end"/>
        </w:r>
      </w:ins>
    </w:p>
    <w:p w:rsidR="009B5336" w:rsidRDefault="009B5336">
      <w:pPr>
        <w:pStyle w:val="TOC1"/>
        <w:rPr>
          <w:ins w:id="77" w:author="Vignesh L S K" w:date="2016-12-05T14:59:00Z"/>
          <w:rFonts w:eastAsiaTheme="minorEastAsia"/>
          <w:b w:val="0"/>
          <w:color w:val="auto"/>
          <w:kern w:val="0"/>
          <w:sz w:val="22"/>
          <w:szCs w:val="22"/>
          <w:lang w:val="en-IN" w:eastAsia="en-IN"/>
        </w:rPr>
      </w:pPr>
      <w:ins w:id="78" w:author="Vignesh L S K" w:date="2016-12-05T14:59:00Z">
        <w:r w:rsidRPr="005B350D">
          <w:rPr>
            <w:rStyle w:val="Hyperlink"/>
          </w:rPr>
          <w:fldChar w:fldCharType="begin"/>
        </w:r>
        <w:r w:rsidRPr="005B350D">
          <w:rPr>
            <w:rStyle w:val="Hyperlink"/>
          </w:rPr>
          <w:instrText xml:space="preserve"> </w:instrText>
        </w:r>
        <w:r>
          <w:instrText>HYPERLINK \l "_Toc468713271"</w:instrText>
        </w:r>
        <w:r w:rsidRPr="005B350D">
          <w:rPr>
            <w:rStyle w:val="Hyperlink"/>
          </w:rPr>
          <w:instrText xml:space="preserve"> </w:instrText>
        </w:r>
        <w:r w:rsidRPr="005B350D">
          <w:rPr>
            <w:rStyle w:val="Hyperlink"/>
          </w:rPr>
          <w:fldChar w:fldCharType="separate"/>
        </w:r>
        <w:r w:rsidRPr="005B350D">
          <w:rPr>
            <w:rStyle w:val="Hyperlink"/>
            <w:rFonts w:ascii="Calibri" w:hAnsi="Calibri" w:cs="Calibri"/>
          </w:rPr>
          <w:t>3</w:t>
        </w:r>
        <w:r>
          <w:rPr>
            <w:rFonts w:eastAsiaTheme="minorEastAsia"/>
            <w:b w:val="0"/>
            <w:color w:val="auto"/>
            <w:kern w:val="0"/>
            <w:sz w:val="22"/>
            <w:szCs w:val="22"/>
            <w:lang w:val="en-IN" w:eastAsia="en-IN"/>
          </w:rPr>
          <w:tab/>
        </w:r>
        <w:r w:rsidRPr="005B350D">
          <w:rPr>
            <w:rStyle w:val="Hyperlink"/>
            <w:rFonts w:ascii="Calibri" w:hAnsi="Calibri" w:cs="Calibri"/>
          </w:rPr>
          <w:t>Design details of software module</w:t>
        </w:r>
        <w:r>
          <w:rPr>
            <w:webHidden/>
          </w:rPr>
          <w:tab/>
        </w:r>
        <w:r>
          <w:rPr>
            <w:webHidden/>
          </w:rPr>
          <w:fldChar w:fldCharType="begin"/>
        </w:r>
        <w:r>
          <w:rPr>
            <w:webHidden/>
          </w:rPr>
          <w:instrText xml:space="preserve"> PAGEREF _Toc468713271 \h </w:instrText>
        </w:r>
      </w:ins>
      <w:r>
        <w:rPr>
          <w:webHidden/>
        </w:rPr>
      </w:r>
      <w:r>
        <w:rPr>
          <w:webHidden/>
        </w:rPr>
        <w:fldChar w:fldCharType="separate"/>
      </w:r>
      <w:ins w:id="79" w:author="Vignesh L S K" w:date="2016-12-05T14:59:00Z">
        <w:r>
          <w:rPr>
            <w:webHidden/>
          </w:rPr>
          <w:t>8</w:t>
        </w:r>
        <w:r>
          <w:rPr>
            <w:webHidden/>
          </w:rPr>
          <w:fldChar w:fldCharType="end"/>
        </w:r>
        <w:r w:rsidRPr="005B350D">
          <w:rPr>
            <w:rStyle w:val="Hyperlink"/>
          </w:rPr>
          <w:fldChar w:fldCharType="end"/>
        </w:r>
      </w:ins>
    </w:p>
    <w:p w:rsidR="009B5336" w:rsidRDefault="009B5336">
      <w:pPr>
        <w:pStyle w:val="TOC2"/>
        <w:rPr>
          <w:ins w:id="80" w:author="Vignesh L S K" w:date="2016-12-05T14:59:00Z"/>
          <w:rFonts w:asciiTheme="minorHAnsi" w:eastAsiaTheme="minorEastAsia" w:hAnsiTheme="minorHAnsi"/>
          <w:color w:val="auto"/>
          <w:kern w:val="0"/>
          <w:szCs w:val="22"/>
          <w:lang w:val="en-IN" w:eastAsia="en-IN"/>
        </w:rPr>
      </w:pPr>
      <w:ins w:id="81" w:author="Vignesh L S K" w:date="2016-12-05T14:59:00Z">
        <w:r w:rsidRPr="005B350D">
          <w:rPr>
            <w:rStyle w:val="Hyperlink"/>
          </w:rPr>
          <w:fldChar w:fldCharType="begin"/>
        </w:r>
        <w:r w:rsidRPr="005B350D">
          <w:rPr>
            <w:rStyle w:val="Hyperlink"/>
          </w:rPr>
          <w:instrText xml:space="preserve"> </w:instrText>
        </w:r>
        <w:r>
          <w:instrText>HYPERLINK \l "_Toc468713272"</w:instrText>
        </w:r>
        <w:r w:rsidRPr="005B350D">
          <w:rPr>
            <w:rStyle w:val="Hyperlink"/>
          </w:rPr>
          <w:instrText xml:space="preserve"> </w:instrText>
        </w:r>
        <w:r w:rsidRPr="005B350D">
          <w:rPr>
            <w:rStyle w:val="Hyperlink"/>
          </w:rPr>
          <w:fldChar w:fldCharType="separate"/>
        </w:r>
        <w:r w:rsidRPr="005B350D">
          <w:rPr>
            <w:rStyle w:val="Hyperlink"/>
            <w:rFonts w:cs="Calibri"/>
          </w:rPr>
          <w:t>3.1</w:t>
        </w:r>
        <w:r>
          <w:rPr>
            <w:rFonts w:asciiTheme="minorHAnsi" w:eastAsiaTheme="minorEastAsia" w:hAnsiTheme="minorHAnsi"/>
            <w:color w:val="auto"/>
            <w:kern w:val="0"/>
            <w:szCs w:val="22"/>
            <w:lang w:val="en-IN" w:eastAsia="en-IN"/>
          </w:rPr>
          <w:tab/>
        </w:r>
        <w:r w:rsidRPr="005B350D">
          <w:rPr>
            <w:rStyle w:val="Hyperlink"/>
          </w:rPr>
          <w:t>Graphical</w:t>
        </w:r>
        <w:r w:rsidRPr="005B350D">
          <w:rPr>
            <w:rStyle w:val="Hyperlink"/>
            <w:rFonts w:cs="Calibri"/>
          </w:rPr>
          <w:t xml:space="preserve"> representation of SysFricLrng</w:t>
        </w:r>
        <w:r>
          <w:rPr>
            <w:webHidden/>
          </w:rPr>
          <w:tab/>
        </w:r>
        <w:r>
          <w:rPr>
            <w:webHidden/>
          </w:rPr>
          <w:fldChar w:fldCharType="begin"/>
        </w:r>
        <w:r>
          <w:rPr>
            <w:webHidden/>
          </w:rPr>
          <w:instrText xml:space="preserve"> PAGEREF _Toc468713272 \h </w:instrText>
        </w:r>
      </w:ins>
      <w:r>
        <w:rPr>
          <w:webHidden/>
        </w:rPr>
      </w:r>
      <w:r>
        <w:rPr>
          <w:webHidden/>
        </w:rPr>
        <w:fldChar w:fldCharType="separate"/>
      </w:r>
      <w:ins w:id="82" w:author="Vignesh L S K" w:date="2016-12-05T14:59:00Z">
        <w:r>
          <w:rPr>
            <w:webHidden/>
          </w:rPr>
          <w:t>8</w:t>
        </w:r>
        <w:r>
          <w:rPr>
            <w:webHidden/>
          </w:rPr>
          <w:fldChar w:fldCharType="end"/>
        </w:r>
        <w:r w:rsidRPr="005B350D">
          <w:rPr>
            <w:rStyle w:val="Hyperlink"/>
          </w:rPr>
          <w:fldChar w:fldCharType="end"/>
        </w:r>
      </w:ins>
    </w:p>
    <w:p w:rsidR="009B5336" w:rsidRDefault="009B5336">
      <w:pPr>
        <w:pStyle w:val="TOC2"/>
        <w:rPr>
          <w:ins w:id="83" w:author="Vignesh L S K" w:date="2016-12-05T14:59:00Z"/>
          <w:rFonts w:asciiTheme="minorHAnsi" w:eastAsiaTheme="minorEastAsia" w:hAnsiTheme="minorHAnsi"/>
          <w:color w:val="auto"/>
          <w:kern w:val="0"/>
          <w:szCs w:val="22"/>
          <w:lang w:val="en-IN" w:eastAsia="en-IN"/>
        </w:rPr>
      </w:pPr>
      <w:ins w:id="84" w:author="Vignesh L S K" w:date="2016-12-05T14:59:00Z">
        <w:r w:rsidRPr="005B350D">
          <w:rPr>
            <w:rStyle w:val="Hyperlink"/>
          </w:rPr>
          <w:fldChar w:fldCharType="begin"/>
        </w:r>
        <w:r w:rsidRPr="005B350D">
          <w:rPr>
            <w:rStyle w:val="Hyperlink"/>
          </w:rPr>
          <w:instrText xml:space="preserve"> </w:instrText>
        </w:r>
        <w:r>
          <w:instrText>HYPERLINK \l "_Toc468713273"</w:instrText>
        </w:r>
        <w:r w:rsidRPr="005B350D">
          <w:rPr>
            <w:rStyle w:val="Hyperlink"/>
          </w:rPr>
          <w:instrText xml:space="preserve"> </w:instrText>
        </w:r>
        <w:r w:rsidRPr="005B350D">
          <w:rPr>
            <w:rStyle w:val="Hyperlink"/>
          </w:rPr>
          <w:fldChar w:fldCharType="separate"/>
        </w:r>
        <w:r w:rsidRPr="005B350D">
          <w:rPr>
            <w:rStyle w:val="Hyperlink"/>
            <w:rFonts w:cs="Calibri"/>
          </w:rPr>
          <w:t>3.2</w:t>
        </w:r>
        <w:r>
          <w:rPr>
            <w:rFonts w:asciiTheme="minorHAnsi" w:eastAsiaTheme="minorEastAsia" w:hAnsiTheme="minorHAnsi"/>
            <w:color w:val="auto"/>
            <w:kern w:val="0"/>
            <w:szCs w:val="22"/>
            <w:lang w:val="en-IN" w:eastAsia="en-IN"/>
          </w:rPr>
          <w:tab/>
        </w:r>
        <w:r w:rsidRPr="005B350D">
          <w:rPr>
            <w:rStyle w:val="Hyperlink"/>
            <w:rFonts w:cs="Calibri"/>
          </w:rPr>
          <w:t>Data Flow Diagram</w:t>
        </w:r>
        <w:r>
          <w:rPr>
            <w:webHidden/>
          </w:rPr>
          <w:tab/>
        </w:r>
        <w:r>
          <w:rPr>
            <w:webHidden/>
          </w:rPr>
          <w:fldChar w:fldCharType="begin"/>
        </w:r>
        <w:r>
          <w:rPr>
            <w:webHidden/>
          </w:rPr>
          <w:instrText xml:space="preserve"> PAGEREF _Toc468713273 \h </w:instrText>
        </w:r>
      </w:ins>
      <w:r>
        <w:rPr>
          <w:webHidden/>
        </w:rPr>
      </w:r>
      <w:r>
        <w:rPr>
          <w:webHidden/>
        </w:rPr>
        <w:fldChar w:fldCharType="separate"/>
      </w:r>
      <w:ins w:id="85" w:author="Vignesh L S K" w:date="2016-12-05T14:59:00Z">
        <w:r>
          <w:rPr>
            <w:webHidden/>
          </w:rPr>
          <w:t>9</w:t>
        </w:r>
        <w:r>
          <w:rPr>
            <w:webHidden/>
          </w:rPr>
          <w:fldChar w:fldCharType="end"/>
        </w:r>
        <w:r w:rsidRPr="005B350D">
          <w:rPr>
            <w:rStyle w:val="Hyperlink"/>
          </w:rPr>
          <w:fldChar w:fldCharType="end"/>
        </w:r>
      </w:ins>
    </w:p>
    <w:p w:rsidR="009B5336" w:rsidRDefault="009B5336">
      <w:pPr>
        <w:pStyle w:val="TOC3"/>
        <w:tabs>
          <w:tab w:val="left" w:pos="1200"/>
        </w:tabs>
        <w:rPr>
          <w:ins w:id="86" w:author="Vignesh L S K" w:date="2016-12-05T14:59:00Z"/>
          <w:rFonts w:asciiTheme="minorHAnsi" w:eastAsiaTheme="minorEastAsia" w:hAnsiTheme="minorHAnsi"/>
          <w:color w:val="auto"/>
          <w:kern w:val="0"/>
          <w:sz w:val="22"/>
          <w:szCs w:val="22"/>
          <w:lang w:val="en-IN" w:eastAsia="en-IN"/>
        </w:rPr>
      </w:pPr>
      <w:ins w:id="87" w:author="Vignesh L S K" w:date="2016-12-05T14:59:00Z">
        <w:r w:rsidRPr="005B350D">
          <w:rPr>
            <w:rStyle w:val="Hyperlink"/>
          </w:rPr>
          <w:fldChar w:fldCharType="begin"/>
        </w:r>
        <w:r w:rsidRPr="005B350D">
          <w:rPr>
            <w:rStyle w:val="Hyperlink"/>
          </w:rPr>
          <w:instrText xml:space="preserve"> </w:instrText>
        </w:r>
        <w:r>
          <w:instrText>HYPERLINK \l "_Toc468713274"</w:instrText>
        </w:r>
        <w:r w:rsidRPr="005B350D">
          <w:rPr>
            <w:rStyle w:val="Hyperlink"/>
          </w:rPr>
          <w:instrText xml:space="preserve"> </w:instrText>
        </w:r>
        <w:r w:rsidRPr="005B350D">
          <w:rPr>
            <w:rStyle w:val="Hyperlink"/>
          </w:rPr>
          <w:fldChar w:fldCharType="separate"/>
        </w:r>
        <w:r w:rsidRPr="005B350D">
          <w:rPr>
            <w:rStyle w:val="Hyperlink"/>
            <w:rFonts w:cs="Calibri"/>
          </w:rPr>
          <w:t>3.2.1</w:t>
        </w:r>
        <w:r>
          <w:rPr>
            <w:rFonts w:asciiTheme="minorHAnsi" w:eastAsiaTheme="minorEastAsia" w:hAnsiTheme="minorHAnsi"/>
            <w:color w:val="auto"/>
            <w:kern w:val="0"/>
            <w:sz w:val="22"/>
            <w:szCs w:val="22"/>
            <w:lang w:val="en-IN" w:eastAsia="en-IN"/>
          </w:rPr>
          <w:tab/>
        </w:r>
        <w:r w:rsidRPr="005B350D">
          <w:rPr>
            <w:rStyle w:val="Hyperlink"/>
          </w:rPr>
          <w:t xml:space="preserve">Component </w:t>
        </w:r>
        <w:r w:rsidRPr="005B350D">
          <w:rPr>
            <w:rStyle w:val="Hyperlink"/>
            <w:rFonts w:cs="Calibri"/>
          </w:rPr>
          <w:t>level DFD</w:t>
        </w:r>
        <w:r>
          <w:rPr>
            <w:webHidden/>
          </w:rPr>
          <w:tab/>
        </w:r>
        <w:r>
          <w:rPr>
            <w:webHidden/>
          </w:rPr>
          <w:fldChar w:fldCharType="begin"/>
        </w:r>
        <w:r>
          <w:rPr>
            <w:webHidden/>
          </w:rPr>
          <w:instrText xml:space="preserve"> PAGEREF _Toc468713274 \h </w:instrText>
        </w:r>
      </w:ins>
      <w:r>
        <w:rPr>
          <w:webHidden/>
        </w:rPr>
      </w:r>
      <w:r>
        <w:rPr>
          <w:webHidden/>
        </w:rPr>
        <w:fldChar w:fldCharType="separate"/>
      </w:r>
      <w:ins w:id="88" w:author="Vignesh L S K" w:date="2016-12-05T14:59:00Z">
        <w:r>
          <w:rPr>
            <w:webHidden/>
          </w:rPr>
          <w:t>9</w:t>
        </w:r>
        <w:r>
          <w:rPr>
            <w:webHidden/>
          </w:rPr>
          <w:fldChar w:fldCharType="end"/>
        </w:r>
        <w:r w:rsidRPr="005B350D">
          <w:rPr>
            <w:rStyle w:val="Hyperlink"/>
          </w:rPr>
          <w:fldChar w:fldCharType="end"/>
        </w:r>
      </w:ins>
    </w:p>
    <w:p w:rsidR="009B5336" w:rsidRDefault="009B5336">
      <w:pPr>
        <w:pStyle w:val="TOC3"/>
        <w:tabs>
          <w:tab w:val="left" w:pos="1200"/>
        </w:tabs>
        <w:rPr>
          <w:ins w:id="89" w:author="Vignesh L S K" w:date="2016-12-05T14:59:00Z"/>
          <w:rFonts w:asciiTheme="minorHAnsi" w:eastAsiaTheme="minorEastAsia" w:hAnsiTheme="minorHAnsi"/>
          <w:color w:val="auto"/>
          <w:kern w:val="0"/>
          <w:sz w:val="22"/>
          <w:szCs w:val="22"/>
          <w:lang w:val="en-IN" w:eastAsia="en-IN"/>
        </w:rPr>
      </w:pPr>
      <w:ins w:id="90" w:author="Vignesh L S K" w:date="2016-12-05T14:59:00Z">
        <w:r w:rsidRPr="005B350D">
          <w:rPr>
            <w:rStyle w:val="Hyperlink"/>
          </w:rPr>
          <w:fldChar w:fldCharType="begin"/>
        </w:r>
        <w:r w:rsidRPr="005B350D">
          <w:rPr>
            <w:rStyle w:val="Hyperlink"/>
          </w:rPr>
          <w:instrText xml:space="preserve"> </w:instrText>
        </w:r>
        <w:r>
          <w:instrText>HYPERLINK \l "_Toc468713275"</w:instrText>
        </w:r>
        <w:r w:rsidRPr="005B350D">
          <w:rPr>
            <w:rStyle w:val="Hyperlink"/>
          </w:rPr>
          <w:instrText xml:space="preserve"> </w:instrText>
        </w:r>
        <w:r w:rsidRPr="005B350D">
          <w:rPr>
            <w:rStyle w:val="Hyperlink"/>
          </w:rPr>
          <w:fldChar w:fldCharType="separate"/>
        </w:r>
        <w:r w:rsidRPr="005B350D">
          <w:rPr>
            <w:rStyle w:val="Hyperlink"/>
            <w:rFonts w:cs="Calibri"/>
          </w:rPr>
          <w:t>3.2.2</w:t>
        </w:r>
        <w:r>
          <w:rPr>
            <w:rFonts w:asciiTheme="minorHAnsi" w:eastAsiaTheme="minorEastAsia" w:hAnsiTheme="minorHAnsi"/>
            <w:color w:val="auto"/>
            <w:kern w:val="0"/>
            <w:sz w:val="22"/>
            <w:szCs w:val="22"/>
            <w:lang w:val="en-IN" w:eastAsia="en-IN"/>
          </w:rPr>
          <w:tab/>
        </w:r>
        <w:r w:rsidRPr="005B350D">
          <w:rPr>
            <w:rStyle w:val="Hyperlink"/>
          </w:rPr>
          <w:t xml:space="preserve">Function </w:t>
        </w:r>
        <w:r w:rsidRPr="005B350D">
          <w:rPr>
            <w:rStyle w:val="Hyperlink"/>
            <w:rFonts w:cs="Calibri"/>
          </w:rPr>
          <w:t>level DFD</w:t>
        </w:r>
        <w:r>
          <w:rPr>
            <w:webHidden/>
          </w:rPr>
          <w:tab/>
        </w:r>
        <w:r>
          <w:rPr>
            <w:webHidden/>
          </w:rPr>
          <w:fldChar w:fldCharType="begin"/>
        </w:r>
        <w:r>
          <w:rPr>
            <w:webHidden/>
          </w:rPr>
          <w:instrText xml:space="preserve"> PAGEREF _Toc468713275 \h </w:instrText>
        </w:r>
      </w:ins>
      <w:r>
        <w:rPr>
          <w:webHidden/>
        </w:rPr>
      </w:r>
      <w:r>
        <w:rPr>
          <w:webHidden/>
        </w:rPr>
        <w:fldChar w:fldCharType="separate"/>
      </w:r>
      <w:ins w:id="91" w:author="Vignesh L S K" w:date="2016-12-05T14:59:00Z">
        <w:r>
          <w:rPr>
            <w:webHidden/>
          </w:rPr>
          <w:t>9</w:t>
        </w:r>
        <w:r>
          <w:rPr>
            <w:webHidden/>
          </w:rPr>
          <w:fldChar w:fldCharType="end"/>
        </w:r>
        <w:r w:rsidRPr="005B350D">
          <w:rPr>
            <w:rStyle w:val="Hyperlink"/>
          </w:rPr>
          <w:fldChar w:fldCharType="end"/>
        </w:r>
      </w:ins>
    </w:p>
    <w:p w:rsidR="009B5336" w:rsidRDefault="009B5336">
      <w:pPr>
        <w:pStyle w:val="TOC1"/>
        <w:rPr>
          <w:ins w:id="92" w:author="Vignesh L S K" w:date="2016-12-05T14:59:00Z"/>
          <w:rFonts w:eastAsiaTheme="minorEastAsia"/>
          <w:b w:val="0"/>
          <w:color w:val="auto"/>
          <w:kern w:val="0"/>
          <w:sz w:val="22"/>
          <w:szCs w:val="22"/>
          <w:lang w:val="en-IN" w:eastAsia="en-IN"/>
        </w:rPr>
      </w:pPr>
      <w:ins w:id="93" w:author="Vignesh L S K" w:date="2016-12-05T14:59:00Z">
        <w:r w:rsidRPr="005B350D">
          <w:rPr>
            <w:rStyle w:val="Hyperlink"/>
          </w:rPr>
          <w:fldChar w:fldCharType="begin"/>
        </w:r>
        <w:r w:rsidRPr="005B350D">
          <w:rPr>
            <w:rStyle w:val="Hyperlink"/>
          </w:rPr>
          <w:instrText xml:space="preserve"> </w:instrText>
        </w:r>
        <w:r>
          <w:instrText>HYPERLINK \l "_Toc468713276"</w:instrText>
        </w:r>
        <w:r w:rsidRPr="005B350D">
          <w:rPr>
            <w:rStyle w:val="Hyperlink"/>
          </w:rPr>
          <w:instrText xml:space="preserve"> </w:instrText>
        </w:r>
        <w:r w:rsidRPr="005B350D">
          <w:rPr>
            <w:rStyle w:val="Hyperlink"/>
          </w:rPr>
          <w:fldChar w:fldCharType="separate"/>
        </w:r>
        <w:r w:rsidRPr="005B350D">
          <w:rPr>
            <w:rStyle w:val="Hyperlink"/>
            <w:rFonts w:ascii="Calibri" w:hAnsi="Calibri" w:cs="Calibri"/>
          </w:rPr>
          <w:t>4</w:t>
        </w:r>
        <w:r>
          <w:rPr>
            <w:rFonts w:eastAsiaTheme="minorEastAsia"/>
            <w:b w:val="0"/>
            <w:color w:val="auto"/>
            <w:kern w:val="0"/>
            <w:sz w:val="22"/>
            <w:szCs w:val="22"/>
            <w:lang w:val="en-IN" w:eastAsia="en-IN"/>
          </w:rPr>
          <w:tab/>
        </w:r>
        <w:r w:rsidRPr="005B350D">
          <w:rPr>
            <w:rStyle w:val="Hyperlink"/>
            <w:rFonts w:ascii="Calibri" w:hAnsi="Calibri" w:cs="Calibri"/>
          </w:rPr>
          <w:t>Constant Data Dictionary</w:t>
        </w:r>
        <w:r>
          <w:rPr>
            <w:webHidden/>
          </w:rPr>
          <w:tab/>
        </w:r>
        <w:r>
          <w:rPr>
            <w:webHidden/>
          </w:rPr>
          <w:fldChar w:fldCharType="begin"/>
        </w:r>
        <w:r>
          <w:rPr>
            <w:webHidden/>
          </w:rPr>
          <w:instrText xml:space="preserve"> PAGEREF _Toc468713276 \h </w:instrText>
        </w:r>
      </w:ins>
      <w:r>
        <w:rPr>
          <w:webHidden/>
        </w:rPr>
      </w:r>
      <w:r>
        <w:rPr>
          <w:webHidden/>
        </w:rPr>
        <w:fldChar w:fldCharType="separate"/>
      </w:r>
      <w:ins w:id="94" w:author="Vignesh L S K" w:date="2016-12-05T14:59:00Z">
        <w:r>
          <w:rPr>
            <w:webHidden/>
          </w:rPr>
          <w:t>10</w:t>
        </w:r>
        <w:r>
          <w:rPr>
            <w:webHidden/>
          </w:rPr>
          <w:fldChar w:fldCharType="end"/>
        </w:r>
        <w:r w:rsidRPr="005B350D">
          <w:rPr>
            <w:rStyle w:val="Hyperlink"/>
          </w:rPr>
          <w:fldChar w:fldCharType="end"/>
        </w:r>
      </w:ins>
    </w:p>
    <w:p w:rsidR="009B5336" w:rsidRDefault="009B5336">
      <w:pPr>
        <w:pStyle w:val="TOC2"/>
        <w:rPr>
          <w:ins w:id="95" w:author="Vignesh L S K" w:date="2016-12-05T14:59:00Z"/>
          <w:rFonts w:asciiTheme="minorHAnsi" w:eastAsiaTheme="minorEastAsia" w:hAnsiTheme="minorHAnsi"/>
          <w:color w:val="auto"/>
          <w:kern w:val="0"/>
          <w:szCs w:val="22"/>
          <w:lang w:val="en-IN" w:eastAsia="en-IN"/>
        </w:rPr>
      </w:pPr>
      <w:ins w:id="96" w:author="Vignesh L S K" w:date="2016-12-05T14:59:00Z">
        <w:r w:rsidRPr="005B350D">
          <w:rPr>
            <w:rStyle w:val="Hyperlink"/>
          </w:rPr>
          <w:fldChar w:fldCharType="begin"/>
        </w:r>
        <w:r w:rsidRPr="005B350D">
          <w:rPr>
            <w:rStyle w:val="Hyperlink"/>
          </w:rPr>
          <w:instrText xml:space="preserve"> </w:instrText>
        </w:r>
        <w:r>
          <w:instrText>HYPERLINK \l "_Toc468713277"</w:instrText>
        </w:r>
        <w:r w:rsidRPr="005B350D">
          <w:rPr>
            <w:rStyle w:val="Hyperlink"/>
          </w:rPr>
          <w:instrText xml:space="preserve"> </w:instrText>
        </w:r>
        <w:r w:rsidRPr="005B350D">
          <w:rPr>
            <w:rStyle w:val="Hyperlink"/>
          </w:rPr>
          <w:fldChar w:fldCharType="separate"/>
        </w:r>
        <w:r w:rsidRPr="005B350D">
          <w:rPr>
            <w:rStyle w:val="Hyperlink"/>
          </w:rPr>
          <w:t>4.1</w:t>
        </w:r>
        <w:r>
          <w:rPr>
            <w:rFonts w:asciiTheme="minorHAnsi" w:eastAsiaTheme="minorEastAsia" w:hAnsiTheme="minorHAnsi"/>
            <w:color w:val="auto"/>
            <w:kern w:val="0"/>
            <w:szCs w:val="22"/>
            <w:lang w:val="en-IN" w:eastAsia="en-IN"/>
          </w:rPr>
          <w:tab/>
        </w:r>
        <w:r w:rsidRPr="005B350D">
          <w:rPr>
            <w:rStyle w:val="Hyperlink"/>
          </w:rPr>
          <w:t>Program (fixed) Constants</w:t>
        </w:r>
        <w:r>
          <w:rPr>
            <w:webHidden/>
          </w:rPr>
          <w:tab/>
        </w:r>
        <w:r>
          <w:rPr>
            <w:webHidden/>
          </w:rPr>
          <w:fldChar w:fldCharType="begin"/>
        </w:r>
        <w:r>
          <w:rPr>
            <w:webHidden/>
          </w:rPr>
          <w:instrText xml:space="preserve"> PAGEREF _Toc468713277 \h </w:instrText>
        </w:r>
      </w:ins>
      <w:r>
        <w:rPr>
          <w:webHidden/>
        </w:rPr>
      </w:r>
      <w:r>
        <w:rPr>
          <w:webHidden/>
        </w:rPr>
        <w:fldChar w:fldCharType="separate"/>
      </w:r>
      <w:ins w:id="97" w:author="Vignesh L S K" w:date="2016-12-05T14:59:00Z">
        <w:r>
          <w:rPr>
            <w:webHidden/>
          </w:rPr>
          <w:t>10</w:t>
        </w:r>
        <w:r>
          <w:rPr>
            <w:webHidden/>
          </w:rPr>
          <w:fldChar w:fldCharType="end"/>
        </w:r>
        <w:r w:rsidRPr="005B350D">
          <w:rPr>
            <w:rStyle w:val="Hyperlink"/>
          </w:rPr>
          <w:fldChar w:fldCharType="end"/>
        </w:r>
      </w:ins>
    </w:p>
    <w:p w:rsidR="009B5336" w:rsidRDefault="009B5336">
      <w:pPr>
        <w:pStyle w:val="TOC3"/>
        <w:tabs>
          <w:tab w:val="left" w:pos="1200"/>
        </w:tabs>
        <w:rPr>
          <w:ins w:id="98" w:author="Vignesh L S K" w:date="2016-12-05T14:59:00Z"/>
          <w:rFonts w:asciiTheme="minorHAnsi" w:eastAsiaTheme="minorEastAsia" w:hAnsiTheme="minorHAnsi"/>
          <w:color w:val="auto"/>
          <w:kern w:val="0"/>
          <w:sz w:val="22"/>
          <w:szCs w:val="22"/>
          <w:lang w:val="en-IN" w:eastAsia="en-IN"/>
        </w:rPr>
      </w:pPr>
      <w:ins w:id="99" w:author="Vignesh L S K" w:date="2016-12-05T14:59:00Z">
        <w:r w:rsidRPr="005B350D">
          <w:rPr>
            <w:rStyle w:val="Hyperlink"/>
          </w:rPr>
          <w:fldChar w:fldCharType="begin"/>
        </w:r>
        <w:r w:rsidRPr="005B350D">
          <w:rPr>
            <w:rStyle w:val="Hyperlink"/>
          </w:rPr>
          <w:instrText xml:space="preserve"> </w:instrText>
        </w:r>
        <w:r>
          <w:instrText>HYPERLINK \l "_Toc468713278"</w:instrText>
        </w:r>
        <w:r w:rsidRPr="005B350D">
          <w:rPr>
            <w:rStyle w:val="Hyperlink"/>
          </w:rPr>
          <w:instrText xml:space="preserve"> </w:instrText>
        </w:r>
        <w:r w:rsidRPr="005B350D">
          <w:rPr>
            <w:rStyle w:val="Hyperlink"/>
          </w:rPr>
          <w:fldChar w:fldCharType="separate"/>
        </w:r>
        <w:r w:rsidRPr="005B350D">
          <w:rPr>
            <w:rStyle w:val="Hyperlink"/>
          </w:rPr>
          <w:t>4.1.1</w:t>
        </w:r>
        <w:r>
          <w:rPr>
            <w:rFonts w:asciiTheme="minorHAnsi" w:eastAsiaTheme="minorEastAsia" w:hAnsiTheme="minorHAnsi"/>
            <w:color w:val="auto"/>
            <w:kern w:val="0"/>
            <w:sz w:val="22"/>
            <w:szCs w:val="22"/>
            <w:lang w:val="en-IN" w:eastAsia="en-IN"/>
          </w:rPr>
          <w:tab/>
        </w:r>
        <w:r w:rsidRPr="005B350D">
          <w:rPr>
            <w:rStyle w:val="Hyperlink"/>
          </w:rPr>
          <w:t>Embedded Constants</w:t>
        </w:r>
        <w:r>
          <w:rPr>
            <w:webHidden/>
          </w:rPr>
          <w:tab/>
        </w:r>
        <w:r>
          <w:rPr>
            <w:webHidden/>
          </w:rPr>
          <w:fldChar w:fldCharType="begin"/>
        </w:r>
        <w:r>
          <w:rPr>
            <w:webHidden/>
          </w:rPr>
          <w:instrText xml:space="preserve"> PAGEREF _Toc468713278 \h </w:instrText>
        </w:r>
      </w:ins>
      <w:r>
        <w:rPr>
          <w:webHidden/>
        </w:rPr>
      </w:r>
      <w:r>
        <w:rPr>
          <w:webHidden/>
        </w:rPr>
        <w:fldChar w:fldCharType="separate"/>
      </w:r>
      <w:ins w:id="100" w:author="Vignesh L S K" w:date="2016-12-05T14:59:00Z">
        <w:r>
          <w:rPr>
            <w:webHidden/>
          </w:rPr>
          <w:t>10</w:t>
        </w:r>
        <w:r>
          <w:rPr>
            <w:webHidden/>
          </w:rPr>
          <w:fldChar w:fldCharType="end"/>
        </w:r>
        <w:r w:rsidRPr="005B350D">
          <w:rPr>
            <w:rStyle w:val="Hyperlink"/>
          </w:rPr>
          <w:fldChar w:fldCharType="end"/>
        </w:r>
      </w:ins>
    </w:p>
    <w:p w:rsidR="009B5336" w:rsidRDefault="009B5336">
      <w:pPr>
        <w:pStyle w:val="TOC1"/>
        <w:rPr>
          <w:ins w:id="101" w:author="Vignesh L S K" w:date="2016-12-05T14:59:00Z"/>
          <w:rFonts w:eastAsiaTheme="minorEastAsia"/>
          <w:b w:val="0"/>
          <w:color w:val="auto"/>
          <w:kern w:val="0"/>
          <w:sz w:val="22"/>
          <w:szCs w:val="22"/>
          <w:lang w:val="en-IN" w:eastAsia="en-IN"/>
        </w:rPr>
      </w:pPr>
      <w:ins w:id="102" w:author="Vignesh L S K" w:date="2016-12-05T14:59:00Z">
        <w:r w:rsidRPr="005B350D">
          <w:rPr>
            <w:rStyle w:val="Hyperlink"/>
          </w:rPr>
          <w:fldChar w:fldCharType="begin"/>
        </w:r>
        <w:r w:rsidRPr="005B350D">
          <w:rPr>
            <w:rStyle w:val="Hyperlink"/>
          </w:rPr>
          <w:instrText xml:space="preserve"> </w:instrText>
        </w:r>
        <w:r>
          <w:instrText>HYPERLINK \l "_Toc468713279"</w:instrText>
        </w:r>
        <w:r w:rsidRPr="005B350D">
          <w:rPr>
            <w:rStyle w:val="Hyperlink"/>
          </w:rPr>
          <w:instrText xml:space="preserve"> </w:instrText>
        </w:r>
        <w:r w:rsidRPr="005B350D">
          <w:rPr>
            <w:rStyle w:val="Hyperlink"/>
          </w:rPr>
          <w:fldChar w:fldCharType="separate"/>
        </w:r>
        <w:r w:rsidRPr="005B350D">
          <w:rPr>
            <w:rStyle w:val="Hyperlink"/>
            <w:rFonts w:ascii="Calibri" w:hAnsi="Calibri" w:cs="Calibri"/>
          </w:rPr>
          <w:t>5</w:t>
        </w:r>
        <w:r>
          <w:rPr>
            <w:rFonts w:eastAsiaTheme="minorEastAsia"/>
            <w:b w:val="0"/>
            <w:color w:val="auto"/>
            <w:kern w:val="0"/>
            <w:sz w:val="22"/>
            <w:szCs w:val="22"/>
            <w:lang w:val="en-IN" w:eastAsia="en-IN"/>
          </w:rPr>
          <w:tab/>
        </w:r>
        <w:r w:rsidRPr="005B350D">
          <w:rPr>
            <w:rStyle w:val="Hyperlink"/>
            <w:rFonts w:ascii="Calibri" w:hAnsi="Calibri" w:cs="Calibri"/>
          </w:rPr>
          <w:t>Software Component Implementation</w:t>
        </w:r>
        <w:r>
          <w:rPr>
            <w:webHidden/>
          </w:rPr>
          <w:tab/>
        </w:r>
        <w:r>
          <w:rPr>
            <w:webHidden/>
          </w:rPr>
          <w:fldChar w:fldCharType="begin"/>
        </w:r>
        <w:r>
          <w:rPr>
            <w:webHidden/>
          </w:rPr>
          <w:instrText xml:space="preserve"> PAGEREF _Toc468713279 \h </w:instrText>
        </w:r>
      </w:ins>
      <w:r>
        <w:rPr>
          <w:webHidden/>
        </w:rPr>
      </w:r>
      <w:r>
        <w:rPr>
          <w:webHidden/>
        </w:rPr>
        <w:fldChar w:fldCharType="separate"/>
      </w:r>
      <w:ins w:id="103"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04" w:author="Vignesh L S K" w:date="2016-12-05T14:59:00Z"/>
          <w:rFonts w:asciiTheme="minorHAnsi" w:eastAsiaTheme="minorEastAsia" w:hAnsiTheme="minorHAnsi"/>
          <w:color w:val="auto"/>
          <w:kern w:val="0"/>
          <w:szCs w:val="22"/>
          <w:lang w:val="en-IN" w:eastAsia="en-IN"/>
        </w:rPr>
      </w:pPr>
      <w:ins w:id="105" w:author="Vignesh L S K" w:date="2016-12-05T14:59:00Z">
        <w:r w:rsidRPr="005B350D">
          <w:rPr>
            <w:rStyle w:val="Hyperlink"/>
          </w:rPr>
          <w:fldChar w:fldCharType="begin"/>
        </w:r>
        <w:r w:rsidRPr="005B350D">
          <w:rPr>
            <w:rStyle w:val="Hyperlink"/>
          </w:rPr>
          <w:instrText xml:space="preserve"> </w:instrText>
        </w:r>
        <w:r>
          <w:instrText>HYPERLINK \l "_Toc468713280"</w:instrText>
        </w:r>
        <w:r w:rsidRPr="005B350D">
          <w:rPr>
            <w:rStyle w:val="Hyperlink"/>
          </w:rPr>
          <w:instrText xml:space="preserve"> </w:instrText>
        </w:r>
        <w:r w:rsidRPr="005B350D">
          <w:rPr>
            <w:rStyle w:val="Hyperlink"/>
          </w:rPr>
          <w:fldChar w:fldCharType="separate"/>
        </w:r>
        <w:r w:rsidRPr="005B350D">
          <w:rPr>
            <w:rStyle w:val="Hyperlink"/>
          </w:rPr>
          <w:t>5.1</w:t>
        </w:r>
        <w:r>
          <w:rPr>
            <w:rFonts w:asciiTheme="minorHAnsi" w:eastAsiaTheme="minorEastAsia" w:hAnsiTheme="minorHAnsi"/>
            <w:color w:val="auto"/>
            <w:kern w:val="0"/>
            <w:szCs w:val="22"/>
            <w:lang w:val="en-IN" w:eastAsia="en-IN"/>
          </w:rPr>
          <w:tab/>
        </w:r>
        <w:r w:rsidRPr="005B350D">
          <w:rPr>
            <w:rStyle w:val="Hyperlink"/>
          </w:rPr>
          <w:t>Sub-Module Functions</w:t>
        </w:r>
        <w:r>
          <w:rPr>
            <w:webHidden/>
          </w:rPr>
          <w:tab/>
        </w:r>
        <w:r>
          <w:rPr>
            <w:webHidden/>
          </w:rPr>
          <w:fldChar w:fldCharType="begin"/>
        </w:r>
        <w:r>
          <w:rPr>
            <w:webHidden/>
          </w:rPr>
          <w:instrText xml:space="preserve"> PAGEREF _Toc468713280 \h </w:instrText>
        </w:r>
      </w:ins>
      <w:r>
        <w:rPr>
          <w:webHidden/>
        </w:rPr>
      </w:r>
      <w:r>
        <w:rPr>
          <w:webHidden/>
        </w:rPr>
        <w:fldChar w:fldCharType="separate"/>
      </w:r>
      <w:ins w:id="106"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07" w:author="Vignesh L S K" w:date="2016-12-05T14:59:00Z"/>
          <w:rFonts w:asciiTheme="minorHAnsi" w:eastAsiaTheme="minorEastAsia" w:hAnsiTheme="minorHAnsi"/>
          <w:color w:val="auto"/>
          <w:kern w:val="0"/>
          <w:szCs w:val="22"/>
          <w:lang w:val="en-IN" w:eastAsia="en-IN"/>
        </w:rPr>
      </w:pPr>
      <w:ins w:id="108" w:author="Vignesh L S K" w:date="2016-12-05T14:59:00Z">
        <w:r w:rsidRPr="005B350D">
          <w:rPr>
            <w:rStyle w:val="Hyperlink"/>
          </w:rPr>
          <w:fldChar w:fldCharType="begin"/>
        </w:r>
        <w:r w:rsidRPr="005B350D">
          <w:rPr>
            <w:rStyle w:val="Hyperlink"/>
          </w:rPr>
          <w:instrText xml:space="preserve"> </w:instrText>
        </w:r>
        <w:r>
          <w:instrText>HYPERLINK \l "_Toc468713281"</w:instrText>
        </w:r>
        <w:r w:rsidRPr="005B350D">
          <w:rPr>
            <w:rStyle w:val="Hyperlink"/>
          </w:rPr>
          <w:instrText xml:space="preserve"> </w:instrText>
        </w:r>
        <w:r w:rsidRPr="005B350D">
          <w:rPr>
            <w:rStyle w:val="Hyperlink"/>
          </w:rPr>
          <w:fldChar w:fldCharType="separate"/>
        </w:r>
        <w:r w:rsidRPr="005B350D">
          <w:rPr>
            <w:rStyle w:val="Hyperlink"/>
            <w:rFonts w:cs="Calibri"/>
          </w:rPr>
          <w:t>5.1.1</w:t>
        </w:r>
        <w:r>
          <w:rPr>
            <w:rFonts w:asciiTheme="minorHAnsi" w:eastAsiaTheme="minorEastAsia" w:hAnsiTheme="minorHAnsi"/>
            <w:color w:val="auto"/>
            <w:kern w:val="0"/>
            <w:szCs w:val="22"/>
            <w:lang w:val="en-IN" w:eastAsia="en-IN"/>
          </w:rPr>
          <w:tab/>
        </w:r>
        <w:r w:rsidRPr="005B350D">
          <w:rPr>
            <w:rStyle w:val="Hyperlink"/>
            <w:rFonts w:cs="Calibri"/>
          </w:rPr>
          <w:t>Init: SysFricLrngInit1</w:t>
        </w:r>
        <w:r>
          <w:rPr>
            <w:webHidden/>
          </w:rPr>
          <w:tab/>
        </w:r>
        <w:r>
          <w:rPr>
            <w:webHidden/>
          </w:rPr>
          <w:fldChar w:fldCharType="begin"/>
        </w:r>
        <w:r>
          <w:rPr>
            <w:webHidden/>
          </w:rPr>
          <w:instrText xml:space="preserve"> PAGEREF _Toc468713281 \h </w:instrText>
        </w:r>
      </w:ins>
      <w:r>
        <w:rPr>
          <w:webHidden/>
        </w:rPr>
      </w:r>
      <w:r>
        <w:rPr>
          <w:webHidden/>
        </w:rPr>
        <w:fldChar w:fldCharType="separate"/>
      </w:r>
      <w:ins w:id="109"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10" w:author="Vignesh L S K" w:date="2016-12-05T14:59:00Z"/>
          <w:rFonts w:asciiTheme="minorHAnsi" w:eastAsiaTheme="minorEastAsia" w:hAnsiTheme="minorHAnsi"/>
          <w:color w:val="auto"/>
          <w:kern w:val="0"/>
          <w:szCs w:val="22"/>
          <w:lang w:val="en-IN" w:eastAsia="en-IN"/>
        </w:rPr>
      </w:pPr>
      <w:ins w:id="111" w:author="Vignesh L S K" w:date="2016-12-05T14:59:00Z">
        <w:r w:rsidRPr="005B350D">
          <w:rPr>
            <w:rStyle w:val="Hyperlink"/>
          </w:rPr>
          <w:fldChar w:fldCharType="begin"/>
        </w:r>
        <w:r w:rsidRPr="005B350D">
          <w:rPr>
            <w:rStyle w:val="Hyperlink"/>
          </w:rPr>
          <w:instrText xml:space="preserve"> </w:instrText>
        </w:r>
        <w:r>
          <w:instrText>HYPERLINK \l "_Toc468713282"</w:instrText>
        </w:r>
        <w:r w:rsidRPr="005B350D">
          <w:rPr>
            <w:rStyle w:val="Hyperlink"/>
          </w:rPr>
          <w:instrText xml:space="preserve"> </w:instrText>
        </w:r>
        <w:r w:rsidRPr="005B350D">
          <w:rPr>
            <w:rStyle w:val="Hyperlink"/>
          </w:rPr>
          <w:fldChar w:fldCharType="separate"/>
        </w:r>
        <w:r w:rsidRPr="005B350D">
          <w:rPr>
            <w:rStyle w:val="Hyperlink"/>
            <w:rFonts w:cs="Calibri"/>
          </w:rPr>
          <w:t>5.1.1.1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_Toc468713282 \h </w:instrText>
        </w:r>
      </w:ins>
      <w:r>
        <w:rPr>
          <w:webHidden/>
        </w:rPr>
      </w:r>
      <w:r>
        <w:rPr>
          <w:webHidden/>
        </w:rPr>
        <w:fldChar w:fldCharType="separate"/>
      </w:r>
      <w:ins w:id="112"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13" w:author="Vignesh L S K" w:date="2016-12-05T14:59:00Z"/>
          <w:rFonts w:asciiTheme="minorHAnsi" w:eastAsiaTheme="minorEastAsia" w:hAnsiTheme="minorHAnsi"/>
          <w:color w:val="auto"/>
          <w:kern w:val="0"/>
          <w:szCs w:val="22"/>
          <w:lang w:val="en-IN" w:eastAsia="en-IN"/>
        </w:rPr>
      </w:pPr>
      <w:ins w:id="114" w:author="Vignesh L S K" w:date="2016-12-05T14:59:00Z">
        <w:r w:rsidRPr="005B350D">
          <w:rPr>
            <w:rStyle w:val="Hyperlink"/>
          </w:rPr>
          <w:fldChar w:fldCharType="begin"/>
        </w:r>
        <w:r w:rsidRPr="005B350D">
          <w:rPr>
            <w:rStyle w:val="Hyperlink"/>
          </w:rPr>
          <w:instrText xml:space="preserve"> </w:instrText>
        </w:r>
        <w:r>
          <w:instrText>HYPERLINK \l "_Toc468713283"</w:instrText>
        </w:r>
        <w:r w:rsidRPr="005B350D">
          <w:rPr>
            <w:rStyle w:val="Hyperlink"/>
          </w:rPr>
          <w:instrText xml:space="preserve"> </w:instrText>
        </w:r>
        <w:r w:rsidRPr="005B350D">
          <w:rPr>
            <w:rStyle w:val="Hyperlink"/>
          </w:rPr>
          <w:fldChar w:fldCharType="separate"/>
        </w:r>
        <w:r w:rsidRPr="005B350D">
          <w:rPr>
            <w:rStyle w:val="Hyperlink"/>
            <w:rFonts w:cs="Calibri"/>
          </w:rPr>
          <w:t>5.1.1.2</w:t>
        </w:r>
        <w:r>
          <w:rPr>
            <w:rFonts w:asciiTheme="minorHAnsi" w:eastAsiaTheme="minorEastAsia" w:hAnsiTheme="minorHAnsi"/>
            <w:color w:val="auto"/>
            <w:kern w:val="0"/>
            <w:szCs w:val="22"/>
            <w:lang w:val="en-IN" w:eastAsia="en-IN"/>
          </w:rPr>
          <w:tab/>
        </w:r>
        <w:r w:rsidRPr="005B350D">
          <w:rPr>
            <w:rStyle w:val="Hyperlink"/>
            <w:rFonts w:cs="Calibri"/>
          </w:rPr>
          <w:t>Module Outputs</w:t>
        </w:r>
        <w:r>
          <w:rPr>
            <w:webHidden/>
          </w:rPr>
          <w:tab/>
        </w:r>
        <w:r>
          <w:rPr>
            <w:webHidden/>
          </w:rPr>
          <w:fldChar w:fldCharType="begin"/>
        </w:r>
        <w:r>
          <w:rPr>
            <w:webHidden/>
          </w:rPr>
          <w:instrText xml:space="preserve"> PAGEREF _Toc468713283 \h </w:instrText>
        </w:r>
      </w:ins>
      <w:r>
        <w:rPr>
          <w:webHidden/>
        </w:rPr>
      </w:r>
      <w:r>
        <w:rPr>
          <w:webHidden/>
        </w:rPr>
        <w:fldChar w:fldCharType="separate"/>
      </w:r>
      <w:ins w:id="115"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16" w:author="Vignesh L S K" w:date="2016-12-05T14:59:00Z"/>
          <w:rFonts w:asciiTheme="minorHAnsi" w:eastAsiaTheme="minorEastAsia" w:hAnsiTheme="minorHAnsi"/>
          <w:color w:val="auto"/>
          <w:kern w:val="0"/>
          <w:szCs w:val="22"/>
          <w:lang w:val="en-IN" w:eastAsia="en-IN"/>
        </w:rPr>
      </w:pPr>
      <w:ins w:id="117" w:author="Vignesh L S K" w:date="2016-12-05T14:59:00Z">
        <w:r w:rsidRPr="005B350D">
          <w:rPr>
            <w:rStyle w:val="Hyperlink"/>
          </w:rPr>
          <w:fldChar w:fldCharType="begin"/>
        </w:r>
        <w:r w:rsidRPr="005B350D">
          <w:rPr>
            <w:rStyle w:val="Hyperlink"/>
          </w:rPr>
          <w:instrText xml:space="preserve"> </w:instrText>
        </w:r>
        <w:r>
          <w:instrText>HYPERLINK \l "_Toc468713284"</w:instrText>
        </w:r>
        <w:r w:rsidRPr="005B350D">
          <w:rPr>
            <w:rStyle w:val="Hyperlink"/>
          </w:rPr>
          <w:instrText xml:space="preserve"> </w:instrText>
        </w:r>
        <w:r w:rsidRPr="005B350D">
          <w:rPr>
            <w:rStyle w:val="Hyperlink"/>
          </w:rPr>
          <w:fldChar w:fldCharType="separate"/>
        </w:r>
        <w:r w:rsidRPr="005B350D">
          <w:rPr>
            <w:rStyle w:val="Hyperlink"/>
            <w:rFonts w:cs="Calibri"/>
          </w:rPr>
          <w:t>5.1.2</w:t>
        </w:r>
        <w:r>
          <w:rPr>
            <w:rFonts w:asciiTheme="minorHAnsi" w:eastAsiaTheme="minorEastAsia" w:hAnsiTheme="minorHAnsi"/>
            <w:color w:val="auto"/>
            <w:kern w:val="0"/>
            <w:szCs w:val="22"/>
            <w:lang w:val="en-IN" w:eastAsia="en-IN"/>
          </w:rPr>
          <w:tab/>
        </w:r>
        <w:r w:rsidRPr="005B350D">
          <w:rPr>
            <w:rStyle w:val="Hyperlink"/>
            <w:rFonts w:cs="Calibri"/>
          </w:rPr>
          <w:t>Per: SysFricLrngPer1</w:t>
        </w:r>
        <w:r>
          <w:rPr>
            <w:webHidden/>
          </w:rPr>
          <w:tab/>
        </w:r>
        <w:r>
          <w:rPr>
            <w:webHidden/>
          </w:rPr>
          <w:fldChar w:fldCharType="begin"/>
        </w:r>
        <w:r>
          <w:rPr>
            <w:webHidden/>
          </w:rPr>
          <w:instrText xml:space="preserve"> PAGEREF _Toc468713284 \h </w:instrText>
        </w:r>
      </w:ins>
      <w:r>
        <w:rPr>
          <w:webHidden/>
        </w:rPr>
      </w:r>
      <w:r>
        <w:rPr>
          <w:webHidden/>
        </w:rPr>
        <w:fldChar w:fldCharType="separate"/>
      </w:r>
      <w:ins w:id="118"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19" w:author="Vignesh L S K" w:date="2016-12-05T14:59:00Z"/>
          <w:rFonts w:asciiTheme="minorHAnsi" w:eastAsiaTheme="minorEastAsia" w:hAnsiTheme="minorHAnsi"/>
          <w:color w:val="auto"/>
          <w:kern w:val="0"/>
          <w:szCs w:val="22"/>
          <w:lang w:val="en-IN" w:eastAsia="en-IN"/>
        </w:rPr>
      </w:pPr>
      <w:ins w:id="120" w:author="Vignesh L S K" w:date="2016-12-05T14:59:00Z">
        <w:r w:rsidRPr="005B350D">
          <w:rPr>
            <w:rStyle w:val="Hyperlink"/>
          </w:rPr>
          <w:fldChar w:fldCharType="begin"/>
        </w:r>
        <w:r w:rsidRPr="005B350D">
          <w:rPr>
            <w:rStyle w:val="Hyperlink"/>
          </w:rPr>
          <w:instrText xml:space="preserve"> </w:instrText>
        </w:r>
        <w:r>
          <w:instrText>HYPERLINK \l "_Toc468713285"</w:instrText>
        </w:r>
        <w:r w:rsidRPr="005B350D">
          <w:rPr>
            <w:rStyle w:val="Hyperlink"/>
          </w:rPr>
          <w:instrText xml:space="preserve"> </w:instrText>
        </w:r>
        <w:r w:rsidRPr="005B350D">
          <w:rPr>
            <w:rStyle w:val="Hyperlink"/>
          </w:rPr>
          <w:fldChar w:fldCharType="separate"/>
        </w:r>
        <w:r w:rsidRPr="005B350D">
          <w:rPr>
            <w:rStyle w:val="Hyperlink"/>
            <w:rFonts w:cs="Calibri"/>
          </w:rPr>
          <w:t>5.1.2.1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_Toc468713285 \h </w:instrText>
        </w:r>
      </w:ins>
      <w:r>
        <w:rPr>
          <w:webHidden/>
        </w:rPr>
      </w:r>
      <w:r>
        <w:rPr>
          <w:webHidden/>
        </w:rPr>
        <w:fldChar w:fldCharType="separate"/>
      </w:r>
      <w:ins w:id="121"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22" w:author="Vignesh L S K" w:date="2016-12-05T14:59:00Z"/>
          <w:rFonts w:asciiTheme="minorHAnsi" w:eastAsiaTheme="minorEastAsia" w:hAnsiTheme="minorHAnsi"/>
          <w:color w:val="auto"/>
          <w:kern w:val="0"/>
          <w:szCs w:val="22"/>
          <w:lang w:val="en-IN" w:eastAsia="en-IN"/>
        </w:rPr>
      </w:pPr>
      <w:ins w:id="123" w:author="Vignesh L S K" w:date="2016-12-05T14:59:00Z">
        <w:r w:rsidRPr="005B350D">
          <w:rPr>
            <w:rStyle w:val="Hyperlink"/>
          </w:rPr>
          <w:fldChar w:fldCharType="begin"/>
        </w:r>
        <w:r w:rsidRPr="005B350D">
          <w:rPr>
            <w:rStyle w:val="Hyperlink"/>
          </w:rPr>
          <w:instrText xml:space="preserve"> </w:instrText>
        </w:r>
        <w:r>
          <w:instrText>HYPERLINK \l "_Toc468713286"</w:instrText>
        </w:r>
        <w:r w:rsidRPr="005B350D">
          <w:rPr>
            <w:rStyle w:val="Hyperlink"/>
          </w:rPr>
          <w:instrText xml:space="preserve"> </w:instrText>
        </w:r>
        <w:r w:rsidRPr="005B350D">
          <w:rPr>
            <w:rStyle w:val="Hyperlink"/>
          </w:rPr>
          <w:fldChar w:fldCharType="separate"/>
        </w:r>
        <w:r w:rsidRPr="005B350D">
          <w:rPr>
            <w:rStyle w:val="Hyperlink"/>
            <w:rFonts w:cs="Calibri"/>
          </w:rPr>
          <w:t>5.1.2.2</w:t>
        </w:r>
        <w:r>
          <w:rPr>
            <w:rFonts w:asciiTheme="minorHAnsi" w:eastAsiaTheme="minorEastAsia" w:hAnsiTheme="minorHAnsi"/>
            <w:color w:val="auto"/>
            <w:kern w:val="0"/>
            <w:szCs w:val="22"/>
            <w:lang w:val="en-IN" w:eastAsia="en-IN"/>
          </w:rPr>
          <w:tab/>
        </w:r>
        <w:r w:rsidRPr="005B350D">
          <w:rPr>
            <w:rStyle w:val="Hyperlink"/>
            <w:rFonts w:cs="Calibri"/>
          </w:rPr>
          <w:t>Store Module Inputs to Local copies</w:t>
        </w:r>
        <w:r>
          <w:rPr>
            <w:webHidden/>
          </w:rPr>
          <w:tab/>
        </w:r>
        <w:r>
          <w:rPr>
            <w:webHidden/>
          </w:rPr>
          <w:fldChar w:fldCharType="begin"/>
        </w:r>
        <w:r>
          <w:rPr>
            <w:webHidden/>
          </w:rPr>
          <w:instrText xml:space="preserve"> PAGEREF _Toc468713286 \h </w:instrText>
        </w:r>
      </w:ins>
      <w:r>
        <w:rPr>
          <w:webHidden/>
        </w:rPr>
      </w:r>
      <w:r>
        <w:rPr>
          <w:webHidden/>
        </w:rPr>
        <w:fldChar w:fldCharType="separate"/>
      </w:r>
      <w:ins w:id="124"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25" w:author="Vignesh L S K" w:date="2016-12-05T14:59:00Z"/>
          <w:rFonts w:asciiTheme="minorHAnsi" w:eastAsiaTheme="minorEastAsia" w:hAnsiTheme="minorHAnsi"/>
          <w:color w:val="auto"/>
          <w:kern w:val="0"/>
          <w:szCs w:val="22"/>
          <w:lang w:val="en-IN" w:eastAsia="en-IN"/>
        </w:rPr>
      </w:pPr>
      <w:ins w:id="126" w:author="Vignesh L S K" w:date="2016-12-05T14:59:00Z">
        <w:r w:rsidRPr="005B350D">
          <w:rPr>
            <w:rStyle w:val="Hyperlink"/>
          </w:rPr>
          <w:fldChar w:fldCharType="begin"/>
        </w:r>
        <w:r w:rsidRPr="005B350D">
          <w:rPr>
            <w:rStyle w:val="Hyperlink"/>
          </w:rPr>
          <w:instrText xml:space="preserve"> </w:instrText>
        </w:r>
        <w:r>
          <w:instrText>HYPERLINK \l "_Toc468713287"</w:instrText>
        </w:r>
        <w:r w:rsidRPr="005B350D">
          <w:rPr>
            <w:rStyle w:val="Hyperlink"/>
          </w:rPr>
          <w:instrText xml:space="preserve"> </w:instrText>
        </w:r>
        <w:r w:rsidRPr="005B350D">
          <w:rPr>
            <w:rStyle w:val="Hyperlink"/>
          </w:rPr>
          <w:fldChar w:fldCharType="separate"/>
        </w:r>
        <w:r w:rsidRPr="005B350D">
          <w:rPr>
            <w:rStyle w:val="Hyperlink"/>
            <w:rFonts w:cs="Calibri"/>
          </w:rPr>
          <w:t>5.1.2.3</w:t>
        </w:r>
        <w:r>
          <w:rPr>
            <w:rFonts w:asciiTheme="minorHAnsi" w:eastAsiaTheme="minorEastAsia" w:hAnsiTheme="minorHAnsi"/>
            <w:color w:val="auto"/>
            <w:kern w:val="0"/>
            <w:szCs w:val="22"/>
            <w:lang w:val="en-IN" w:eastAsia="en-IN"/>
          </w:rPr>
          <w:tab/>
        </w:r>
        <w:r w:rsidRPr="005B350D">
          <w:rPr>
            <w:rStyle w:val="Hyperlink"/>
            <w:rFonts w:cs="Calibri"/>
          </w:rPr>
          <w:t>(Processing of function)………</w:t>
        </w:r>
        <w:r>
          <w:rPr>
            <w:webHidden/>
          </w:rPr>
          <w:tab/>
        </w:r>
        <w:r>
          <w:rPr>
            <w:webHidden/>
          </w:rPr>
          <w:fldChar w:fldCharType="begin"/>
        </w:r>
        <w:r>
          <w:rPr>
            <w:webHidden/>
          </w:rPr>
          <w:instrText xml:space="preserve"> PAGEREF _Toc468713287 \h </w:instrText>
        </w:r>
      </w:ins>
      <w:r>
        <w:rPr>
          <w:webHidden/>
        </w:rPr>
      </w:r>
      <w:r>
        <w:rPr>
          <w:webHidden/>
        </w:rPr>
        <w:fldChar w:fldCharType="separate"/>
      </w:r>
      <w:ins w:id="127"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28" w:author="Vignesh L S K" w:date="2016-12-05T14:59:00Z"/>
          <w:rFonts w:asciiTheme="minorHAnsi" w:eastAsiaTheme="minorEastAsia" w:hAnsiTheme="minorHAnsi"/>
          <w:color w:val="auto"/>
          <w:kern w:val="0"/>
          <w:szCs w:val="22"/>
          <w:lang w:val="en-IN" w:eastAsia="en-IN"/>
        </w:rPr>
      </w:pPr>
      <w:ins w:id="129" w:author="Vignesh L S K" w:date="2016-12-05T14:59:00Z">
        <w:r w:rsidRPr="005B350D">
          <w:rPr>
            <w:rStyle w:val="Hyperlink"/>
          </w:rPr>
          <w:fldChar w:fldCharType="begin"/>
        </w:r>
        <w:r w:rsidRPr="005B350D">
          <w:rPr>
            <w:rStyle w:val="Hyperlink"/>
          </w:rPr>
          <w:instrText xml:space="preserve"> </w:instrText>
        </w:r>
        <w:r>
          <w:instrText>HYPERLINK \l "_Toc468713288"</w:instrText>
        </w:r>
        <w:r w:rsidRPr="005B350D">
          <w:rPr>
            <w:rStyle w:val="Hyperlink"/>
          </w:rPr>
          <w:instrText xml:space="preserve"> </w:instrText>
        </w:r>
        <w:r w:rsidRPr="005B350D">
          <w:rPr>
            <w:rStyle w:val="Hyperlink"/>
          </w:rPr>
          <w:fldChar w:fldCharType="separate"/>
        </w:r>
        <w:r w:rsidRPr="005B350D">
          <w:rPr>
            <w:rStyle w:val="Hyperlink"/>
            <w:rFonts w:cs="Calibri"/>
          </w:rPr>
          <w:t>5.1.2.4</w:t>
        </w:r>
        <w:r>
          <w:rPr>
            <w:rFonts w:asciiTheme="minorHAnsi" w:eastAsiaTheme="minorEastAsia" w:hAnsiTheme="minorHAnsi"/>
            <w:color w:val="auto"/>
            <w:kern w:val="0"/>
            <w:szCs w:val="22"/>
            <w:lang w:val="en-IN" w:eastAsia="en-IN"/>
          </w:rPr>
          <w:tab/>
        </w:r>
        <w:r w:rsidRPr="005B350D">
          <w:rPr>
            <w:rStyle w:val="Hyperlink"/>
            <w:rFonts w:cs="Calibri"/>
          </w:rPr>
          <w:t>Store Local copy of outputs into Module Outputs</w:t>
        </w:r>
        <w:r>
          <w:rPr>
            <w:webHidden/>
          </w:rPr>
          <w:tab/>
        </w:r>
        <w:r>
          <w:rPr>
            <w:webHidden/>
          </w:rPr>
          <w:fldChar w:fldCharType="begin"/>
        </w:r>
        <w:r>
          <w:rPr>
            <w:webHidden/>
          </w:rPr>
          <w:instrText xml:space="preserve"> PAGEREF _Toc468713288 \h </w:instrText>
        </w:r>
      </w:ins>
      <w:r>
        <w:rPr>
          <w:webHidden/>
        </w:rPr>
      </w:r>
      <w:r>
        <w:rPr>
          <w:webHidden/>
        </w:rPr>
        <w:fldChar w:fldCharType="separate"/>
      </w:r>
      <w:ins w:id="130"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31" w:author="Vignesh L S K" w:date="2016-12-05T14:59:00Z"/>
          <w:rFonts w:asciiTheme="minorHAnsi" w:eastAsiaTheme="minorEastAsia" w:hAnsiTheme="minorHAnsi"/>
          <w:color w:val="auto"/>
          <w:kern w:val="0"/>
          <w:szCs w:val="22"/>
          <w:lang w:val="en-IN" w:eastAsia="en-IN"/>
        </w:rPr>
      </w:pPr>
      <w:ins w:id="132" w:author="Vignesh L S K" w:date="2016-12-05T14:59:00Z">
        <w:r w:rsidRPr="005B350D">
          <w:rPr>
            <w:rStyle w:val="Hyperlink"/>
          </w:rPr>
          <w:fldChar w:fldCharType="begin"/>
        </w:r>
        <w:r w:rsidRPr="005B350D">
          <w:rPr>
            <w:rStyle w:val="Hyperlink"/>
          </w:rPr>
          <w:instrText xml:space="preserve"> </w:instrText>
        </w:r>
        <w:r>
          <w:instrText>HYPERLINK \l "_Toc468713289"</w:instrText>
        </w:r>
        <w:r w:rsidRPr="005B350D">
          <w:rPr>
            <w:rStyle w:val="Hyperlink"/>
          </w:rPr>
          <w:instrText xml:space="preserve"> </w:instrText>
        </w:r>
        <w:r w:rsidRPr="005B350D">
          <w:rPr>
            <w:rStyle w:val="Hyperlink"/>
          </w:rPr>
          <w:fldChar w:fldCharType="separate"/>
        </w:r>
        <w:r w:rsidRPr="005B350D">
          <w:rPr>
            <w:rStyle w:val="Hyperlink"/>
          </w:rPr>
          <w:t>5.2</w:t>
        </w:r>
        <w:r>
          <w:rPr>
            <w:rFonts w:asciiTheme="minorHAnsi" w:eastAsiaTheme="minorEastAsia" w:hAnsiTheme="minorHAnsi"/>
            <w:color w:val="auto"/>
            <w:kern w:val="0"/>
            <w:szCs w:val="22"/>
            <w:lang w:val="en-IN" w:eastAsia="en-IN"/>
          </w:rPr>
          <w:tab/>
        </w:r>
        <w:r w:rsidRPr="005B350D">
          <w:rPr>
            <w:rStyle w:val="Hyperlink"/>
          </w:rPr>
          <w:t>Server Runnables</w:t>
        </w:r>
        <w:r>
          <w:rPr>
            <w:webHidden/>
          </w:rPr>
          <w:tab/>
        </w:r>
        <w:r>
          <w:rPr>
            <w:webHidden/>
          </w:rPr>
          <w:fldChar w:fldCharType="begin"/>
        </w:r>
        <w:r>
          <w:rPr>
            <w:webHidden/>
          </w:rPr>
          <w:instrText xml:space="preserve"> PAGEREF _Toc468713289 \h </w:instrText>
        </w:r>
      </w:ins>
      <w:r>
        <w:rPr>
          <w:webHidden/>
        </w:rPr>
      </w:r>
      <w:r>
        <w:rPr>
          <w:webHidden/>
        </w:rPr>
        <w:fldChar w:fldCharType="separate"/>
      </w:r>
      <w:ins w:id="133"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34" w:author="Vignesh L S K" w:date="2016-12-05T14:59:00Z"/>
          <w:rFonts w:asciiTheme="minorHAnsi" w:eastAsiaTheme="minorEastAsia" w:hAnsiTheme="minorHAnsi"/>
          <w:color w:val="auto"/>
          <w:kern w:val="0"/>
          <w:szCs w:val="22"/>
          <w:lang w:val="en-IN" w:eastAsia="en-IN"/>
        </w:rPr>
      </w:pPr>
      <w:ins w:id="135" w:author="Vignesh L S K" w:date="2016-12-05T14:59:00Z">
        <w:r w:rsidRPr="005B350D">
          <w:rPr>
            <w:rStyle w:val="Hyperlink"/>
          </w:rPr>
          <w:fldChar w:fldCharType="begin"/>
        </w:r>
        <w:r w:rsidRPr="005B350D">
          <w:rPr>
            <w:rStyle w:val="Hyperlink"/>
          </w:rPr>
          <w:instrText xml:space="preserve"> </w:instrText>
        </w:r>
        <w:r>
          <w:instrText>HYPERLINK \l "_Toc468713290"</w:instrText>
        </w:r>
        <w:r w:rsidRPr="005B350D">
          <w:rPr>
            <w:rStyle w:val="Hyperlink"/>
          </w:rPr>
          <w:instrText xml:space="preserve"> </w:instrText>
        </w:r>
        <w:r w:rsidRPr="005B350D">
          <w:rPr>
            <w:rStyle w:val="Hyperlink"/>
          </w:rPr>
          <w:fldChar w:fldCharType="separate"/>
        </w:r>
        <w:r w:rsidRPr="005B350D">
          <w:rPr>
            <w:rStyle w:val="Hyperlink"/>
            <w:rFonts w:cs="Calibri"/>
          </w:rPr>
          <w:t>5.2.1</w:t>
        </w:r>
        <w:r>
          <w:rPr>
            <w:rFonts w:asciiTheme="minorHAnsi" w:eastAsiaTheme="minorEastAsia" w:hAnsiTheme="minorHAnsi"/>
            <w:color w:val="auto"/>
            <w:kern w:val="0"/>
            <w:szCs w:val="22"/>
            <w:lang w:val="en-IN" w:eastAsia="en-IN"/>
          </w:rPr>
          <w:tab/>
        </w:r>
        <w:r w:rsidRPr="005B350D">
          <w:rPr>
            <w:rStyle w:val="Hyperlink"/>
            <w:rFonts w:cs="Calibri"/>
          </w:rPr>
          <w:t>Server Runnable Name</w:t>
        </w:r>
        <w:r>
          <w:rPr>
            <w:webHidden/>
          </w:rPr>
          <w:tab/>
        </w:r>
        <w:r>
          <w:rPr>
            <w:webHidden/>
          </w:rPr>
          <w:fldChar w:fldCharType="begin"/>
        </w:r>
        <w:r>
          <w:rPr>
            <w:webHidden/>
          </w:rPr>
          <w:instrText xml:space="preserve"> PAGEREF _Toc468713290 \h </w:instrText>
        </w:r>
      </w:ins>
      <w:r>
        <w:rPr>
          <w:webHidden/>
        </w:rPr>
      </w:r>
      <w:r>
        <w:rPr>
          <w:webHidden/>
        </w:rPr>
        <w:fldChar w:fldCharType="separate"/>
      </w:r>
      <w:ins w:id="136"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37" w:author="Vignesh L S K" w:date="2016-12-05T14:59:00Z"/>
          <w:rFonts w:asciiTheme="minorHAnsi" w:eastAsiaTheme="minorEastAsia" w:hAnsiTheme="minorHAnsi"/>
          <w:color w:val="auto"/>
          <w:kern w:val="0"/>
          <w:szCs w:val="22"/>
          <w:lang w:val="en-IN" w:eastAsia="en-IN"/>
        </w:rPr>
      </w:pPr>
      <w:ins w:id="138" w:author="Vignesh L S K" w:date="2016-12-05T14:59:00Z">
        <w:r w:rsidRPr="005B350D">
          <w:rPr>
            <w:rStyle w:val="Hyperlink"/>
          </w:rPr>
          <w:fldChar w:fldCharType="begin"/>
        </w:r>
        <w:r w:rsidRPr="005B350D">
          <w:rPr>
            <w:rStyle w:val="Hyperlink"/>
          </w:rPr>
          <w:instrText xml:space="preserve"> </w:instrText>
        </w:r>
        <w:r>
          <w:instrText>HYPERLINK \l "_Toc468713291"</w:instrText>
        </w:r>
        <w:r w:rsidRPr="005B350D">
          <w:rPr>
            <w:rStyle w:val="Hyperlink"/>
          </w:rPr>
          <w:instrText xml:space="preserve"> </w:instrText>
        </w:r>
        <w:r w:rsidRPr="005B350D">
          <w:rPr>
            <w:rStyle w:val="Hyperlink"/>
          </w:rPr>
          <w:fldChar w:fldCharType="separate"/>
        </w:r>
        <w:r w:rsidRPr="005B350D">
          <w:rPr>
            <w:rStyle w:val="Hyperlink"/>
            <w:rFonts w:cs="Calibri"/>
          </w:rPr>
          <w:t>5.2.1.1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_Toc468713291 \h </w:instrText>
        </w:r>
      </w:ins>
      <w:r>
        <w:rPr>
          <w:webHidden/>
        </w:rPr>
      </w:r>
      <w:r>
        <w:rPr>
          <w:webHidden/>
        </w:rPr>
        <w:fldChar w:fldCharType="separate"/>
      </w:r>
      <w:ins w:id="139"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40" w:author="Vignesh L S K" w:date="2016-12-05T14:59:00Z"/>
          <w:rFonts w:asciiTheme="minorHAnsi" w:eastAsiaTheme="minorEastAsia" w:hAnsiTheme="minorHAnsi"/>
          <w:color w:val="auto"/>
          <w:kern w:val="0"/>
          <w:szCs w:val="22"/>
          <w:lang w:val="en-IN" w:eastAsia="en-IN"/>
        </w:rPr>
      </w:pPr>
      <w:ins w:id="141" w:author="Vignesh L S K" w:date="2016-12-05T14:59:00Z">
        <w:r w:rsidRPr="005B350D">
          <w:rPr>
            <w:rStyle w:val="Hyperlink"/>
          </w:rPr>
          <w:fldChar w:fldCharType="begin"/>
        </w:r>
        <w:r w:rsidRPr="005B350D">
          <w:rPr>
            <w:rStyle w:val="Hyperlink"/>
          </w:rPr>
          <w:instrText xml:space="preserve"> </w:instrText>
        </w:r>
        <w:r>
          <w:instrText>HYPERLINK \l "_Toc468713292"</w:instrText>
        </w:r>
        <w:r w:rsidRPr="005B350D">
          <w:rPr>
            <w:rStyle w:val="Hyperlink"/>
          </w:rPr>
          <w:instrText xml:space="preserve"> </w:instrText>
        </w:r>
        <w:r w:rsidRPr="005B350D">
          <w:rPr>
            <w:rStyle w:val="Hyperlink"/>
          </w:rPr>
          <w:fldChar w:fldCharType="separate"/>
        </w:r>
        <w:r w:rsidRPr="005B350D">
          <w:rPr>
            <w:rStyle w:val="Hyperlink"/>
            <w:rFonts w:cs="Calibri"/>
          </w:rPr>
          <w:t>5.2.1.2</w:t>
        </w:r>
        <w:r>
          <w:rPr>
            <w:rFonts w:asciiTheme="minorHAnsi" w:eastAsiaTheme="minorEastAsia" w:hAnsiTheme="minorHAnsi"/>
            <w:color w:val="auto"/>
            <w:kern w:val="0"/>
            <w:szCs w:val="22"/>
            <w:lang w:val="en-IN" w:eastAsia="en-IN"/>
          </w:rPr>
          <w:tab/>
        </w:r>
        <w:r w:rsidRPr="005B350D">
          <w:rPr>
            <w:rStyle w:val="Hyperlink"/>
            <w:rFonts w:cs="Calibri"/>
          </w:rPr>
          <w:t>(Processing of function)………</w:t>
        </w:r>
        <w:r>
          <w:rPr>
            <w:webHidden/>
          </w:rPr>
          <w:tab/>
        </w:r>
        <w:r>
          <w:rPr>
            <w:webHidden/>
          </w:rPr>
          <w:fldChar w:fldCharType="begin"/>
        </w:r>
        <w:r>
          <w:rPr>
            <w:webHidden/>
          </w:rPr>
          <w:instrText xml:space="preserve"> PAGEREF _Toc468713292 \h </w:instrText>
        </w:r>
      </w:ins>
      <w:r>
        <w:rPr>
          <w:webHidden/>
        </w:rPr>
      </w:r>
      <w:r>
        <w:rPr>
          <w:webHidden/>
        </w:rPr>
        <w:fldChar w:fldCharType="separate"/>
      </w:r>
      <w:ins w:id="142" w:author="Vignesh L S K" w:date="2016-12-05T14:59:00Z">
        <w:r>
          <w:rPr>
            <w:webHidden/>
          </w:rPr>
          <w:t>11</w:t>
        </w:r>
        <w:r>
          <w:rPr>
            <w:webHidden/>
          </w:rPr>
          <w:fldChar w:fldCharType="end"/>
        </w:r>
        <w:r w:rsidRPr="005B350D">
          <w:rPr>
            <w:rStyle w:val="Hyperlink"/>
          </w:rPr>
          <w:fldChar w:fldCharType="end"/>
        </w:r>
      </w:ins>
    </w:p>
    <w:p w:rsidR="009B5336" w:rsidRDefault="009B5336">
      <w:pPr>
        <w:pStyle w:val="TOC2"/>
        <w:rPr>
          <w:ins w:id="143" w:author="Vignesh L S K" w:date="2016-12-05T14:59:00Z"/>
          <w:rFonts w:asciiTheme="minorHAnsi" w:eastAsiaTheme="minorEastAsia" w:hAnsiTheme="minorHAnsi"/>
          <w:color w:val="auto"/>
          <w:kern w:val="0"/>
          <w:szCs w:val="22"/>
          <w:lang w:val="en-IN" w:eastAsia="en-IN"/>
        </w:rPr>
      </w:pPr>
      <w:ins w:id="144" w:author="Vignesh L S K" w:date="2016-12-05T14:59:00Z">
        <w:r w:rsidRPr="005B350D">
          <w:rPr>
            <w:rStyle w:val="Hyperlink"/>
          </w:rPr>
          <w:fldChar w:fldCharType="begin"/>
        </w:r>
        <w:r w:rsidRPr="005B350D">
          <w:rPr>
            <w:rStyle w:val="Hyperlink"/>
          </w:rPr>
          <w:instrText xml:space="preserve"> </w:instrText>
        </w:r>
        <w:r>
          <w:instrText>HYPERLINK \l "_Toc468713293"</w:instrText>
        </w:r>
        <w:r w:rsidRPr="005B350D">
          <w:rPr>
            <w:rStyle w:val="Hyperlink"/>
          </w:rPr>
          <w:instrText xml:space="preserve"> </w:instrText>
        </w:r>
        <w:r w:rsidRPr="005B350D">
          <w:rPr>
            <w:rStyle w:val="Hyperlink"/>
          </w:rPr>
          <w:fldChar w:fldCharType="separate"/>
        </w:r>
        <w:r w:rsidRPr="005B350D">
          <w:rPr>
            <w:rStyle w:val="Hyperlink"/>
          </w:rPr>
          <w:t>5.3</w:t>
        </w:r>
        <w:r>
          <w:rPr>
            <w:rFonts w:asciiTheme="minorHAnsi" w:eastAsiaTheme="minorEastAsia" w:hAnsiTheme="minorHAnsi"/>
            <w:color w:val="auto"/>
            <w:kern w:val="0"/>
            <w:szCs w:val="22"/>
            <w:lang w:val="en-IN" w:eastAsia="en-IN"/>
          </w:rPr>
          <w:tab/>
        </w:r>
        <w:r w:rsidRPr="005B350D">
          <w:rPr>
            <w:rStyle w:val="Hyperlink"/>
          </w:rPr>
          <w:t>Server Runnables</w:t>
        </w:r>
        <w:r>
          <w:rPr>
            <w:webHidden/>
          </w:rPr>
          <w:tab/>
        </w:r>
        <w:r>
          <w:rPr>
            <w:webHidden/>
          </w:rPr>
          <w:fldChar w:fldCharType="begin"/>
        </w:r>
        <w:r>
          <w:rPr>
            <w:webHidden/>
          </w:rPr>
          <w:instrText xml:space="preserve"> PAGEREF _Toc468713293 \h </w:instrText>
        </w:r>
      </w:ins>
      <w:r>
        <w:rPr>
          <w:webHidden/>
        </w:rPr>
      </w:r>
      <w:r>
        <w:rPr>
          <w:webHidden/>
        </w:rPr>
        <w:fldChar w:fldCharType="separate"/>
      </w:r>
      <w:ins w:id="145"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46" w:author="Vignesh L S K" w:date="2016-12-05T14:59:00Z"/>
          <w:rFonts w:asciiTheme="minorHAnsi" w:eastAsiaTheme="minorEastAsia" w:hAnsiTheme="minorHAnsi"/>
          <w:color w:val="auto"/>
          <w:kern w:val="0"/>
          <w:szCs w:val="22"/>
          <w:lang w:val="en-IN" w:eastAsia="en-IN"/>
        </w:rPr>
      </w:pPr>
      <w:ins w:id="147" w:author="Vignesh L S K" w:date="2016-12-05T14:59:00Z">
        <w:r w:rsidRPr="005B350D">
          <w:rPr>
            <w:rStyle w:val="Hyperlink"/>
          </w:rPr>
          <w:fldChar w:fldCharType="begin"/>
        </w:r>
        <w:r w:rsidRPr="005B350D">
          <w:rPr>
            <w:rStyle w:val="Hyperlink"/>
          </w:rPr>
          <w:instrText xml:space="preserve"> </w:instrText>
        </w:r>
        <w:r>
          <w:instrText>HYPERLINK \l "_Toc468713294"</w:instrText>
        </w:r>
        <w:r w:rsidRPr="005B350D">
          <w:rPr>
            <w:rStyle w:val="Hyperlink"/>
          </w:rPr>
          <w:instrText xml:space="preserve"> </w:instrText>
        </w:r>
        <w:r w:rsidRPr="005B350D">
          <w:rPr>
            <w:rStyle w:val="Hyperlink"/>
          </w:rPr>
          <w:fldChar w:fldCharType="separate"/>
        </w:r>
        <w:r w:rsidRPr="005B350D">
          <w:rPr>
            <w:rStyle w:val="Hyperlink"/>
            <w:rFonts w:cs="Calibri"/>
          </w:rPr>
          <w:t>5.3.1</w:t>
        </w:r>
        <w:r>
          <w:rPr>
            <w:rFonts w:asciiTheme="minorHAnsi" w:eastAsiaTheme="minorEastAsia" w:hAnsiTheme="minorHAnsi"/>
            <w:color w:val="auto"/>
            <w:kern w:val="0"/>
            <w:szCs w:val="22"/>
            <w:lang w:val="en-IN" w:eastAsia="en-IN"/>
          </w:rPr>
          <w:tab/>
        </w:r>
        <w:r w:rsidRPr="005B350D">
          <w:rPr>
            <w:rStyle w:val="Hyperlink"/>
            <w:rFonts w:cs="Calibri"/>
          </w:rPr>
          <w:t>Server Runnable Name</w:t>
        </w:r>
        <w:r>
          <w:rPr>
            <w:webHidden/>
          </w:rPr>
          <w:tab/>
        </w:r>
        <w:r>
          <w:rPr>
            <w:webHidden/>
          </w:rPr>
          <w:fldChar w:fldCharType="begin"/>
        </w:r>
        <w:r>
          <w:rPr>
            <w:webHidden/>
          </w:rPr>
          <w:instrText xml:space="preserve"> PAGEREF _Toc468713294 \h </w:instrText>
        </w:r>
      </w:ins>
      <w:r>
        <w:rPr>
          <w:webHidden/>
        </w:rPr>
      </w:r>
      <w:r>
        <w:rPr>
          <w:webHidden/>
        </w:rPr>
        <w:fldChar w:fldCharType="separate"/>
      </w:r>
      <w:ins w:id="148"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49" w:author="Vignesh L S K" w:date="2016-12-05T14:59:00Z"/>
          <w:rFonts w:asciiTheme="minorHAnsi" w:eastAsiaTheme="minorEastAsia" w:hAnsiTheme="minorHAnsi"/>
          <w:color w:val="auto"/>
          <w:kern w:val="0"/>
          <w:szCs w:val="22"/>
          <w:lang w:val="en-IN" w:eastAsia="en-IN"/>
        </w:rPr>
      </w:pPr>
      <w:ins w:id="150" w:author="Vignesh L S K" w:date="2016-12-05T14:59:00Z">
        <w:r w:rsidRPr="005B350D">
          <w:rPr>
            <w:rStyle w:val="Hyperlink"/>
          </w:rPr>
          <w:lastRenderedPageBreak/>
          <w:fldChar w:fldCharType="begin"/>
        </w:r>
        <w:r w:rsidRPr="005B350D">
          <w:rPr>
            <w:rStyle w:val="Hyperlink"/>
          </w:rPr>
          <w:instrText xml:space="preserve"> </w:instrText>
        </w:r>
        <w:r>
          <w:instrText>HYPERLINK \l "_Toc468713295"</w:instrText>
        </w:r>
        <w:r w:rsidRPr="005B350D">
          <w:rPr>
            <w:rStyle w:val="Hyperlink"/>
          </w:rPr>
          <w:instrText xml:space="preserve"> </w:instrText>
        </w:r>
        <w:r w:rsidRPr="005B350D">
          <w:rPr>
            <w:rStyle w:val="Hyperlink"/>
          </w:rPr>
          <w:fldChar w:fldCharType="separate"/>
        </w:r>
        <w:r w:rsidRPr="005B350D">
          <w:rPr>
            <w:rStyle w:val="Hyperlink"/>
            <w:rFonts w:cs="Calibri"/>
          </w:rPr>
          <w:t>5.3.1.1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_Toc468713295 \h </w:instrText>
        </w:r>
      </w:ins>
      <w:r>
        <w:rPr>
          <w:webHidden/>
        </w:rPr>
      </w:r>
      <w:r>
        <w:rPr>
          <w:webHidden/>
        </w:rPr>
        <w:fldChar w:fldCharType="separate"/>
      </w:r>
      <w:ins w:id="151"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52" w:author="Vignesh L S K" w:date="2016-12-05T14:59:00Z"/>
          <w:rFonts w:asciiTheme="minorHAnsi" w:eastAsiaTheme="minorEastAsia" w:hAnsiTheme="minorHAnsi"/>
          <w:color w:val="auto"/>
          <w:kern w:val="0"/>
          <w:szCs w:val="22"/>
          <w:lang w:val="en-IN" w:eastAsia="en-IN"/>
        </w:rPr>
      </w:pPr>
      <w:ins w:id="153" w:author="Vignesh L S K" w:date="2016-12-05T14:59:00Z">
        <w:r w:rsidRPr="005B350D">
          <w:rPr>
            <w:rStyle w:val="Hyperlink"/>
          </w:rPr>
          <w:fldChar w:fldCharType="begin"/>
        </w:r>
        <w:r w:rsidRPr="005B350D">
          <w:rPr>
            <w:rStyle w:val="Hyperlink"/>
          </w:rPr>
          <w:instrText xml:space="preserve"> </w:instrText>
        </w:r>
        <w:r>
          <w:instrText>HYPERLINK \l "_Toc468713296"</w:instrText>
        </w:r>
        <w:r w:rsidRPr="005B350D">
          <w:rPr>
            <w:rStyle w:val="Hyperlink"/>
          </w:rPr>
          <w:instrText xml:space="preserve"> </w:instrText>
        </w:r>
        <w:r w:rsidRPr="005B350D">
          <w:rPr>
            <w:rStyle w:val="Hyperlink"/>
          </w:rPr>
          <w:fldChar w:fldCharType="separate"/>
        </w:r>
        <w:r w:rsidRPr="005B350D">
          <w:rPr>
            <w:rStyle w:val="Hyperlink"/>
            <w:rFonts w:cs="Calibri"/>
          </w:rPr>
          <w:t>5.3.1.2</w:t>
        </w:r>
        <w:r>
          <w:rPr>
            <w:rFonts w:asciiTheme="minorHAnsi" w:eastAsiaTheme="minorEastAsia" w:hAnsiTheme="minorHAnsi"/>
            <w:color w:val="auto"/>
            <w:kern w:val="0"/>
            <w:szCs w:val="22"/>
            <w:lang w:val="en-IN" w:eastAsia="en-IN"/>
          </w:rPr>
          <w:tab/>
        </w:r>
        <w:r w:rsidRPr="005B350D">
          <w:rPr>
            <w:rStyle w:val="Hyperlink"/>
            <w:rFonts w:cs="Calibri"/>
          </w:rPr>
          <w:t>(Processing of function)………</w:t>
        </w:r>
        <w:r>
          <w:rPr>
            <w:webHidden/>
          </w:rPr>
          <w:tab/>
        </w:r>
        <w:r>
          <w:rPr>
            <w:webHidden/>
          </w:rPr>
          <w:fldChar w:fldCharType="begin"/>
        </w:r>
        <w:r>
          <w:rPr>
            <w:webHidden/>
          </w:rPr>
          <w:instrText xml:space="preserve"> PAGEREF _Toc468713296 \h </w:instrText>
        </w:r>
      </w:ins>
      <w:r>
        <w:rPr>
          <w:webHidden/>
        </w:rPr>
      </w:r>
      <w:r>
        <w:rPr>
          <w:webHidden/>
        </w:rPr>
        <w:fldChar w:fldCharType="separate"/>
      </w:r>
      <w:ins w:id="154"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55" w:author="Vignesh L S K" w:date="2016-12-05T14:59:00Z"/>
          <w:rFonts w:asciiTheme="minorHAnsi" w:eastAsiaTheme="minorEastAsia" w:hAnsiTheme="minorHAnsi"/>
          <w:color w:val="auto"/>
          <w:kern w:val="0"/>
          <w:szCs w:val="22"/>
          <w:lang w:val="en-IN" w:eastAsia="en-IN"/>
        </w:rPr>
      </w:pPr>
      <w:ins w:id="156" w:author="Vignesh L S K" w:date="2016-12-05T14:59:00Z">
        <w:r w:rsidRPr="005B350D">
          <w:rPr>
            <w:rStyle w:val="Hyperlink"/>
          </w:rPr>
          <w:fldChar w:fldCharType="begin"/>
        </w:r>
        <w:r w:rsidRPr="005B350D">
          <w:rPr>
            <w:rStyle w:val="Hyperlink"/>
          </w:rPr>
          <w:instrText xml:space="preserve"> </w:instrText>
        </w:r>
        <w:r>
          <w:instrText>HYPERLINK \l "_Toc468713297"</w:instrText>
        </w:r>
        <w:r w:rsidRPr="005B350D">
          <w:rPr>
            <w:rStyle w:val="Hyperlink"/>
          </w:rPr>
          <w:instrText xml:space="preserve"> </w:instrText>
        </w:r>
        <w:r w:rsidRPr="005B350D">
          <w:rPr>
            <w:rStyle w:val="Hyperlink"/>
          </w:rPr>
          <w:fldChar w:fldCharType="separate"/>
        </w:r>
        <w:r w:rsidRPr="005B350D">
          <w:rPr>
            <w:rStyle w:val="Hyperlink"/>
            <w:rFonts w:cs="Calibri"/>
          </w:rPr>
          <w:t>5.3.2</w:t>
        </w:r>
        <w:r>
          <w:rPr>
            <w:rFonts w:asciiTheme="minorHAnsi" w:eastAsiaTheme="minorEastAsia" w:hAnsiTheme="minorHAnsi"/>
            <w:color w:val="auto"/>
            <w:kern w:val="0"/>
            <w:szCs w:val="22"/>
            <w:lang w:val="en-IN" w:eastAsia="en-IN"/>
          </w:rPr>
          <w:tab/>
        </w:r>
        <w:r w:rsidRPr="005B350D">
          <w:rPr>
            <w:rStyle w:val="Hyperlink"/>
            <w:rFonts w:cs="Calibri"/>
          </w:rPr>
          <w:t>Server Runnable Name</w:t>
        </w:r>
        <w:r>
          <w:rPr>
            <w:webHidden/>
          </w:rPr>
          <w:tab/>
        </w:r>
        <w:r>
          <w:rPr>
            <w:webHidden/>
          </w:rPr>
          <w:fldChar w:fldCharType="begin"/>
        </w:r>
        <w:r>
          <w:rPr>
            <w:webHidden/>
          </w:rPr>
          <w:instrText xml:space="preserve"> PAGEREF _Toc468713297 \h </w:instrText>
        </w:r>
      </w:ins>
      <w:r>
        <w:rPr>
          <w:webHidden/>
        </w:rPr>
      </w:r>
      <w:r>
        <w:rPr>
          <w:webHidden/>
        </w:rPr>
        <w:fldChar w:fldCharType="separate"/>
      </w:r>
      <w:ins w:id="157"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58" w:author="Vignesh L S K" w:date="2016-12-05T14:59:00Z"/>
          <w:rFonts w:asciiTheme="minorHAnsi" w:eastAsiaTheme="minorEastAsia" w:hAnsiTheme="minorHAnsi"/>
          <w:color w:val="auto"/>
          <w:kern w:val="0"/>
          <w:szCs w:val="22"/>
          <w:lang w:val="en-IN" w:eastAsia="en-IN"/>
        </w:rPr>
      </w:pPr>
      <w:ins w:id="159" w:author="Vignesh L S K" w:date="2016-12-05T14:59:00Z">
        <w:r w:rsidRPr="005B350D">
          <w:rPr>
            <w:rStyle w:val="Hyperlink"/>
          </w:rPr>
          <w:fldChar w:fldCharType="begin"/>
        </w:r>
        <w:r w:rsidRPr="005B350D">
          <w:rPr>
            <w:rStyle w:val="Hyperlink"/>
          </w:rPr>
          <w:instrText xml:space="preserve"> </w:instrText>
        </w:r>
        <w:r>
          <w:instrText>HYPERLINK \l "_Toc468713298"</w:instrText>
        </w:r>
        <w:r w:rsidRPr="005B350D">
          <w:rPr>
            <w:rStyle w:val="Hyperlink"/>
          </w:rPr>
          <w:instrText xml:space="preserve"> </w:instrText>
        </w:r>
        <w:r w:rsidRPr="005B350D">
          <w:rPr>
            <w:rStyle w:val="Hyperlink"/>
          </w:rPr>
          <w:fldChar w:fldCharType="separate"/>
        </w:r>
        <w:r w:rsidRPr="005B350D">
          <w:rPr>
            <w:rStyle w:val="Hyperlink"/>
            <w:rFonts w:cs="Calibri"/>
          </w:rPr>
          <w:t>5.3.2.1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_Toc468713298 \h </w:instrText>
        </w:r>
      </w:ins>
      <w:r>
        <w:rPr>
          <w:webHidden/>
        </w:rPr>
      </w:r>
      <w:r>
        <w:rPr>
          <w:webHidden/>
        </w:rPr>
        <w:fldChar w:fldCharType="separate"/>
      </w:r>
      <w:ins w:id="160"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61" w:author="Vignesh L S K" w:date="2016-12-05T14:59:00Z"/>
          <w:rFonts w:asciiTheme="minorHAnsi" w:eastAsiaTheme="minorEastAsia" w:hAnsiTheme="minorHAnsi"/>
          <w:color w:val="auto"/>
          <w:kern w:val="0"/>
          <w:szCs w:val="22"/>
          <w:lang w:val="en-IN" w:eastAsia="en-IN"/>
        </w:rPr>
      </w:pPr>
      <w:ins w:id="162" w:author="Vignesh L S K" w:date="2016-12-05T14:59:00Z">
        <w:r w:rsidRPr="005B350D">
          <w:rPr>
            <w:rStyle w:val="Hyperlink"/>
          </w:rPr>
          <w:fldChar w:fldCharType="begin"/>
        </w:r>
        <w:r w:rsidRPr="005B350D">
          <w:rPr>
            <w:rStyle w:val="Hyperlink"/>
          </w:rPr>
          <w:instrText xml:space="preserve"> </w:instrText>
        </w:r>
        <w:r>
          <w:instrText>HYPERLINK \l "_Toc468713299"</w:instrText>
        </w:r>
        <w:r w:rsidRPr="005B350D">
          <w:rPr>
            <w:rStyle w:val="Hyperlink"/>
          </w:rPr>
          <w:instrText xml:space="preserve"> </w:instrText>
        </w:r>
        <w:r w:rsidRPr="005B350D">
          <w:rPr>
            <w:rStyle w:val="Hyperlink"/>
          </w:rPr>
          <w:fldChar w:fldCharType="separate"/>
        </w:r>
        <w:r w:rsidRPr="005B350D">
          <w:rPr>
            <w:rStyle w:val="Hyperlink"/>
            <w:rFonts w:cs="Calibri"/>
          </w:rPr>
          <w:t>5.3.2.2</w:t>
        </w:r>
        <w:r>
          <w:rPr>
            <w:rFonts w:asciiTheme="minorHAnsi" w:eastAsiaTheme="minorEastAsia" w:hAnsiTheme="minorHAnsi"/>
            <w:color w:val="auto"/>
            <w:kern w:val="0"/>
            <w:szCs w:val="22"/>
            <w:lang w:val="en-IN" w:eastAsia="en-IN"/>
          </w:rPr>
          <w:tab/>
        </w:r>
        <w:r w:rsidRPr="005B350D">
          <w:rPr>
            <w:rStyle w:val="Hyperlink"/>
            <w:rFonts w:cs="Calibri"/>
          </w:rPr>
          <w:t>(Processing of function)………</w:t>
        </w:r>
        <w:r>
          <w:rPr>
            <w:webHidden/>
          </w:rPr>
          <w:tab/>
        </w:r>
        <w:r>
          <w:rPr>
            <w:webHidden/>
          </w:rPr>
          <w:fldChar w:fldCharType="begin"/>
        </w:r>
        <w:r>
          <w:rPr>
            <w:webHidden/>
          </w:rPr>
          <w:instrText xml:space="preserve"> PAGEREF _Toc468713299 \h </w:instrText>
        </w:r>
      </w:ins>
      <w:r>
        <w:rPr>
          <w:webHidden/>
        </w:rPr>
      </w:r>
      <w:r>
        <w:rPr>
          <w:webHidden/>
        </w:rPr>
        <w:fldChar w:fldCharType="separate"/>
      </w:r>
      <w:ins w:id="163"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64" w:author="Vignesh L S K" w:date="2016-12-05T14:59:00Z"/>
          <w:rFonts w:asciiTheme="minorHAnsi" w:eastAsiaTheme="minorEastAsia" w:hAnsiTheme="minorHAnsi"/>
          <w:color w:val="auto"/>
          <w:kern w:val="0"/>
          <w:szCs w:val="22"/>
          <w:lang w:val="en-IN" w:eastAsia="en-IN"/>
        </w:rPr>
      </w:pPr>
      <w:ins w:id="165" w:author="Vignesh L S K" w:date="2016-12-05T14:59:00Z">
        <w:r w:rsidRPr="005B350D">
          <w:rPr>
            <w:rStyle w:val="Hyperlink"/>
          </w:rPr>
          <w:fldChar w:fldCharType="begin"/>
        </w:r>
        <w:r w:rsidRPr="005B350D">
          <w:rPr>
            <w:rStyle w:val="Hyperlink"/>
          </w:rPr>
          <w:instrText xml:space="preserve"> </w:instrText>
        </w:r>
        <w:r>
          <w:instrText>HYPERLINK \l "_Toc468713300"</w:instrText>
        </w:r>
        <w:r w:rsidRPr="005B350D">
          <w:rPr>
            <w:rStyle w:val="Hyperlink"/>
          </w:rPr>
          <w:instrText xml:space="preserve"> </w:instrText>
        </w:r>
        <w:r w:rsidRPr="005B350D">
          <w:rPr>
            <w:rStyle w:val="Hyperlink"/>
          </w:rPr>
          <w:fldChar w:fldCharType="separate"/>
        </w:r>
        <w:r w:rsidRPr="005B350D">
          <w:rPr>
            <w:rStyle w:val="Hyperlink"/>
            <w:rFonts w:cs="Calibri"/>
          </w:rPr>
          <w:t>5.3.3</w:t>
        </w:r>
        <w:r>
          <w:rPr>
            <w:rFonts w:asciiTheme="minorHAnsi" w:eastAsiaTheme="minorEastAsia" w:hAnsiTheme="minorHAnsi"/>
            <w:color w:val="auto"/>
            <w:kern w:val="0"/>
            <w:szCs w:val="22"/>
            <w:lang w:val="en-IN" w:eastAsia="en-IN"/>
          </w:rPr>
          <w:tab/>
        </w:r>
        <w:r w:rsidRPr="005B350D">
          <w:rPr>
            <w:rStyle w:val="Hyperlink"/>
            <w:rFonts w:cs="Calibri"/>
          </w:rPr>
          <w:t>Server Runnable Name</w:t>
        </w:r>
        <w:r>
          <w:rPr>
            <w:webHidden/>
          </w:rPr>
          <w:tab/>
        </w:r>
        <w:r>
          <w:rPr>
            <w:webHidden/>
          </w:rPr>
          <w:fldChar w:fldCharType="begin"/>
        </w:r>
        <w:r>
          <w:rPr>
            <w:webHidden/>
          </w:rPr>
          <w:instrText xml:space="preserve"> PAGEREF _Toc468713300 \h </w:instrText>
        </w:r>
      </w:ins>
      <w:r>
        <w:rPr>
          <w:webHidden/>
        </w:rPr>
      </w:r>
      <w:r>
        <w:rPr>
          <w:webHidden/>
        </w:rPr>
        <w:fldChar w:fldCharType="separate"/>
      </w:r>
      <w:ins w:id="166"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67" w:author="Vignesh L S K" w:date="2016-12-05T14:59:00Z"/>
          <w:rFonts w:asciiTheme="minorHAnsi" w:eastAsiaTheme="minorEastAsia" w:hAnsiTheme="minorHAnsi"/>
          <w:color w:val="auto"/>
          <w:kern w:val="0"/>
          <w:szCs w:val="22"/>
          <w:lang w:val="en-IN" w:eastAsia="en-IN"/>
        </w:rPr>
      </w:pPr>
      <w:ins w:id="168" w:author="Vignesh L S K" w:date="2016-12-05T14:59:00Z">
        <w:r w:rsidRPr="005B350D">
          <w:rPr>
            <w:rStyle w:val="Hyperlink"/>
          </w:rPr>
          <w:fldChar w:fldCharType="begin"/>
        </w:r>
        <w:r w:rsidRPr="005B350D">
          <w:rPr>
            <w:rStyle w:val="Hyperlink"/>
          </w:rPr>
          <w:instrText xml:space="preserve"> </w:instrText>
        </w:r>
        <w:r>
          <w:instrText>HYPERLINK \l "_Toc468713301"</w:instrText>
        </w:r>
        <w:r w:rsidRPr="005B350D">
          <w:rPr>
            <w:rStyle w:val="Hyperlink"/>
          </w:rPr>
          <w:instrText xml:space="preserve"> </w:instrText>
        </w:r>
        <w:r w:rsidRPr="005B350D">
          <w:rPr>
            <w:rStyle w:val="Hyperlink"/>
          </w:rPr>
          <w:fldChar w:fldCharType="separate"/>
        </w:r>
        <w:r w:rsidRPr="005B350D">
          <w:rPr>
            <w:rStyle w:val="Hyperlink"/>
            <w:rFonts w:cs="Calibri"/>
          </w:rPr>
          <w:t>5.3.3.1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_Toc468713301 \h </w:instrText>
        </w:r>
      </w:ins>
      <w:r>
        <w:rPr>
          <w:webHidden/>
        </w:rPr>
      </w:r>
      <w:r>
        <w:rPr>
          <w:webHidden/>
        </w:rPr>
        <w:fldChar w:fldCharType="separate"/>
      </w:r>
      <w:ins w:id="169"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70" w:author="Vignesh L S K" w:date="2016-12-05T14:59:00Z"/>
          <w:rFonts w:asciiTheme="minorHAnsi" w:eastAsiaTheme="minorEastAsia" w:hAnsiTheme="minorHAnsi"/>
          <w:color w:val="auto"/>
          <w:kern w:val="0"/>
          <w:szCs w:val="22"/>
          <w:lang w:val="en-IN" w:eastAsia="en-IN"/>
        </w:rPr>
      </w:pPr>
      <w:ins w:id="171" w:author="Vignesh L S K" w:date="2016-12-05T14:59:00Z">
        <w:r w:rsidRPr="005B350D">
          <w:rPr>
            <w:rStyle w:val="Hyperlink"/>
          </w:rPr>
          <w:fldChar w:fldCharType="begin"/>
        </w:r>
        <w:r w:rsidRPr="005B350D">
          <w:rPr>
            <w:rStyle w:val="Hyperlink"/>
          </w:rPr>
          <w:instrText xml:space="preserve"> </w:instrText>
        </w:r>
        <w:r>
          <w:instrText>HYPERLINK \l "_Toc468713302"</w:instrText>
        </w:r>
        <w:r w:rsidRPr="005B350D">
          <w:rPr>
            <w:rStyle w:val="Hyperlink"/>
          </w:rPr>
          <w:instrText xml:space="preserve"> </w:instrText>
        </w:r>
        <w:r w:rsidRPr="005B350D">
          <w:rPr>
            <w:rStyle w:val="Hyperlink"/>
          </w:rPr>
          <w:fldChar w:fldCharType="separate"/>
        </w:r>
        <w:r w:rsidRPr="005B350D">
          <w:rPr>
            <w:rStyle w:val="Hyperlink"/>
            <w:rFonts w:cs="Calibri"/>
          </w:rPr>
          <w:t>5.3.3.2</w:t>
        </w:r>
        <w:r>
          <w:rPr>
            <w:rFonts w:asciiTheme="minorHAnsi" w:eastAsiaTheme="minorEastAsia" w:hAnsiTheme="minorHAnsi"/>
            <w:color w:val="auto"/>
            <w:kern w:val="0"/>
            <w:szCs w:val="22"/>
            <w:lang w:val="en-IN" w:eastAsia="en-IN"/>
          </w:rPr>
          <w:tab/>
        </w:r>
        <w:r w:rsidRPr="005B350D">
          <w:rPr>
            <w:rStyle w:val="Hyperlink"/>
            <w:rFonts w:cs="Calibri"/>
          </w:rPr>
          <w:t>(Processing of function)………</w:t>
        </w:r>
        <w:r>
          <w:rPr>
            <w:webHidden/>
          </w:rPr>
          <w:tab/>
        </w:r>
        <w:r>
          <w:rPr>
            <w:webHidden/>
          </w:rPr>
          <w:fldChar w:fldCharType="begin"/>
        </w:r>
        <w:r>
          <w:rPr>
            <w:webHidden/>
          </w:rPr>
          <w:instrText xml:space="preserve"> PAGEREF _Toc468713302 \h </w:instrText>
        </w:r>
      </w:ins>
      <w:r>
        <w:rPr>
          <w:webHidden/>
        </w:rPr>
      </w:r>
      <w:r>
        <w:rPr>
          <w:webHidden/>
        </w:rPr>
        <w:fldChar w:fldCharType="separate"/>
      </w:r>
      <w:ins w:id="172"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73" w:author="Vignesh L S K" w:date="2016-12-05T14:59:00Z"/>
          <w:rFonts w:asciiTheme="minorHAnsi" w:eastAsiaTheme="minorEastAsia" w:hAnsiTheme="minorHAnsi"/>
          <w:color w:val="auto"/>
          <w:kern w:val="0"/>
          <w:szCs w:val="22"/>
          <w:lang w:val="en-IN" w:eastAsia="en-IN"/>
        </w:rPr>
      </w:pPr>
      <w:ins w:id="174" w:author="Vignesh L S K" w:date="2016-12-05T14:59:00Z">
        <w:r w:rsidRPr="005B350D">
          <w:rPr>
            <w:rStyle w:val="Hyperlink"/>
          </w:rPr>
          <w:fldChar w:fldCharType="begin"/>
        </w:r>
        <w:r w:rsidRPr="005B350D">
          <w:rPr>
            <w:rStyle w:val="Hyperlink"/>
          </w:rPr>
          <w:instrText xml:space="preserve"> </w:instrText>
        </w:r>
        <w:r>
          <w:instrText>HYPERLINK \l "_Toc468713303"</w:instrText>
        </w:r>
        <w:r w:rsidRPr="005B350D">
          <w:rPr>
            <w:rStyle w:val="Hyperlink"/>
          </w:rPr>
          <w:instrText xml:space="preserve"> </w:instrText>
        </w:r>
        <w:r w:rsidRPr="005B350D">
          <w:rPr>
            <w:rStyle w:val="Hyperlink"/>
          </w:rPr>
          <w:fldChar w:fldCharType="separate"/>
        </w:r>
        <w:r w:rsidRPr="005B350D">
          <w:rPr>
            <w:rStyle w:val="Hyperlink"/>
            <w:rFonts w:cs="Calibri"/>
          </w:rPr>
          <w:t>5.3.4</w:t>
        </w:r>
        <w:r>
          <w:rPr>
            <w:rFonts w:asciiTheme="minorHAnsi" w:eastAsiaTheme="minorEastAsia" w:hAnsiTheme="minorHAnsi"/>
            <w:color w:val="auto"/>
            <w:kern w:val="0"/>
            <w:szCs w:val="22"/>
            <w:lang w:val="en-IN" w:eastAsia="en-IN"/>
          </w:rPr>
          <w:tab/>
        </w:r>
        <w:r w:rsidRPr="005B350D">
          <w:rPr>
            <w:rStyle w:val="Hyperlink"/>
            <w:rFonts w:cs="Calibri"/>
          </w:rPr>
          <w:t>Server Runnable Name</w:t>
        </w:r>
        <w:r>
          <w:rPr>
            <w:webHidden/>
          </w:rPr>
          <w:tab/>
        </w:r>
        <w:r>
          <w:rPr>
            <w:webHidden/>
          </w:rPr>
          <w:fldChar w:fldCharType="begin"/>
        </w:r>
        <w:r>
          <w:rPr>
            <w:webHidden/>
          </w:rPr>
          <w:instrText xml:space="preserve"> PAGEREF _Toc468713303 \h </w:instrText>
        </w:r>
      </w:ins>
      <w:r>
        <w:rPr>
          <w:webHidden/>
        </w:rPr>
      </w:r>
      <w:r>
        <w:rPr>
          <w:webHidden/>
        </w:rPr>
        <w:fldChar w:fldCharType="separate"/>
      </w:r>
      <w:ins w:id="175"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76" w:author="Vignesh L S K" w:date="2016-12-05T14:59:00Z"/>
          <w:rFonts w:asciiTheme="minorHAnsi" w:eastAsiaTheme="minorEastAsia" w:hAnsiTheme="minorHAnsi"/>
          <w:color w:val="auto"/>
          <w:kern w:val="0"/>
          <w:szCs w:val="22"/>
          <w:lang w:val="en-IN" w:eastAsia="en-IN"/>
        </w:rPr>
      </w:pPr>
      <w:ins w:id="177" w:author="Vignesh L S K" w:date="2016-12-05T14:59:00Z">
        <w:r w:rsidRPr="005B350D">
          <w:rPr>
            <w:rStyle w:val="Hyperlink"/>
          </w:rPr>
          <w:fldChar w:fldCharType="begin"/>
        </w:r>
        <w:r w:rsidRPr="005B350D">
          <w:rPr>
            <w:rStyle w:val="Hyperlink"/>
          </w:rPr>
          <w:instrText xml:space="preserve"> </w:instrText>
        </w:r>
        <w:r>
          <w:instrText>HYPERLINK \l "_Toc468713304"</w:instrText>
        </w:r>
        <w:r w:rsidRPr="005B350D">
          <w:rPr>
            <w:rStyle w:val="Hyperlink"/>
          </w:rPr>
          <w:instrText xml:space="preserve"> </w:instrText>
        </w:r>
        <w:r w:rsidRPr="005B350D">
          <w:rPr>
            <w:rStyle w:val="Hyperlink"/>
          </w:rPr>
          <w:fldChar w:fldCharType="separate"/>
        </w:r>
        <w:r w:rsidRPr="005B350D">
          <w:rPr>
            <w:rStyle w:val="Hyperlink"/>
            <w:rFonts w:cs="Calibri"/>
          </w:rPr>
          <w:t>5.3.4.1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_Toc468713304 \h </w:instrText>
        </w:r>
      </w:ins>
      <w:r>
        <w:rPr>
          <w:webHidden/>
        </w:rPr>
      </w:r>
      <w:r>
        <w:rPr>
          <w:webHidden/>
        </w:rPr>
        <w:fldChar w:fldCharType="separate"/>
      </w:r>
      <w:ins w:id="178"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79" w:author="Vignesh L S K" w:date="2016-12-05T14:59:00Z"/>
          <w:rFonts w:asciiTheme="minorHAnsi" w:eastAsiaTheme="minorEastAsia" w:hAnsiTheme="minorHAnsi"/>
          <w:color w:val="auto"/>
          <w:kern w:val="0"/>
          <w:szCs w:val="22"/>
          <w:lang w:val="en-IN" w:eastAsia="en-IN"/>
        </w:rPr>
      </w:pPr>
      <w:ins w:id="180" w:author="Vignesh L S K" w:date="2016-12-05T14:59:00Z">
        <w:r w:rsidRPr="005B350D">
          <w:rPr>
            <w:rStyle w:val="Hyperlink"/>
          </w:rPr>
          <w:fldChar w:fldCharType="begin"/>
        </w:r>
        <w:r w:rsidRPr="005B350D">
          <w:rPr>
            <w:rStyle w:val="Hyperlink"/>
          </w:rPr>
          <w:instrText xml:space="preserve"> </w:instrText>
        </w:r>
        <w:r>
          <w:instrText>HYPERLINK \l "_Toc468713305"</w:instrText>
        </w:r>
        <w:r w:rsidRPr="005B350D">
          <w:rPr>
            <w:rStyle w:val="Hyperlink"/>
          </w:rPr>
          <w:instrText xml:space="preserve"> </w:instrText>
        </w:r>
        <w:r w:rsidRPr="005B350D">
          <w:rPr>
            <w:rStyle w:val="Hyperlink"/>
          </w:rPr>
          <w:fldChar w:fldCharType="separate"/>
        </w:r>
        <w:r w:rsidRPr="005B350D">
          <w:rPr>
            <w:rStyle w:val="Hyperlink"/>
            <w:rFonts w:cs="Calibri"/>
          </w:rPr>
          <w:t>5.3.4.2</w:t>
        </w:r>
        <w:r>
          <w:rPr>
            <w:rFonts w:asciiTheme="minorHAnsi" w:eastAsiaTheme="minorEastAsia" w:hAnsiTheme="minorHAnsi"/>
            <w:color w:val="auto"/>
            <w:kern w:val="0"/>
            <w:szCs w:val="22"/>
            <w:lang w:val="en-IN" w:eastAsia="en-IN"/>
          </w:rPr>
          <w:tab/>
        </w:r>
        <w:r w:rsidRPr="005B350D">
          <w:rPr>
            <w:rStyle w:val="Hyperlink"/>
            <w:rFonts w:cs="Calibri"/>
          </w:rPr>
          <w:t>(Processing of function)………</w:t>
        </w:r>
        <w:r>
          <w:rPr>
            <w:webHidden/>
          </w:rPr>
          <w:tab/>
        </w:r>
        <w:r>
          <w:rPr>
            <w:webHidden/>
          </w:rPr>
          <w:fldChar w:fldCharType="begin"/>
        </w:r>
        <w:r>
          <w:rPr>
            <w:webHidden/>
          </w:rPr>
          <w:instrText xml:space="preserve"> PAGEREF _Toc468713305 \h </w:instrText>
        </w:r>
      </w:ins>
      <w:r>
        <w:rPr>
          <w:webHidden/>
        </w:rPr>
      </w:r>
      <w:r>
        <w:rPr>
          <w:webHidden/>
        </w:rPr>
        <w:fldChar w:fldCharType="separate"/>
      </w:r>
      <w:ins w:id="181" w:author="Vignesh L S K" w:date="2016-12-05T14:59:00Z">
        <w:r>
          <w:rPr>
            <w:webHidden/>
          </w:rPr>
          <w:t>12</w:t>
        </w:r>
        <w:r>
          <w:rPr>
            <w:webHidden/>
          </w:rPr>
          <w:fldChar w:fldCharType="end"/>
        </w:r>
        <w:r w:rsidRPr="005B350D">
          <w:rPr>
            <w:rStyle w:val="Hyperlink"/>
          </w:rPr>
          <w:fldChar w:fldCharType="end"/>
        </w:r>
      </w:ins>
    </w:p>
    <w:p w:rsidR="009B5336" w:rsidRDefault="009B5336">
      <w:pPr>
        <w:pStyle w:val="TOC2"/>
        <w:rPr>
          <w:ins w:id="182" w:author="Vignesh L S K" w:date="2016-12-05T14:59:00Z"/>
          <w:rFonts w:asciiTheme="minorHAnsi" w:eastAsiaTheme="minorEastAsia" w:hAnsiTheme="minorHAnsi"/>
          <w:color w:val="auto"/>
          <w:kern w:val="0"/>
          <w:szCs w:val="22"/>
          <w:lang w:val="en-IN" w:eastAsia="en-IN"/>
        </w:rPr>
      </w:pPr>
      <w:ins w:id="183" w:author="Vignesh L S K" w:date="2016-12-05T14:59:00Z">
        <w:r w:rsidRPr="005B350D">
          <w:rPr>
            <w:rStyle w:val="Hyperlink"/>
          </w:rPr>
          <w:fldChar w:fldCharType="begin"/>
        </w:r>
        <w:r w:rsidRPr="005B350D">
          <w:rPr>
            <w:rStyle w:val="Hyperlink"/>
          </w:rPr>
          <w:instrText xml:space="preserve"> </w:instrText>
        </w:r>
        <w:r>
          <w:instrText>HYPERLINK \l "_Toc468713306"</w:instrText>
        </w:r>
        <w:r w:rsidRPr="005B350D">
          <w:rPr>
            <w:rStyle w:val="Hyperlink"/>
          </w:rPr>
          <w:instrText xml:space="preserve"> </w:instrText>
        </w:r>
        <w:r w:rsidRPr="005B350D">
          <w:rPr>
            <w:rStyle w:val="Hyperlink"/>
          </w:rPr>
          <w:fldChar w:fldCharType="separate"/>
        </w:r>
        <w:r w:rsidRPr="005B350D">
          <w:rPr>
            <w:rStyle w:val="Hyperlink"/>
            <w:rFonts w:cs="Calibri"/>
          </w:rPr>
          <w:t>5.3.5</w:t>
        </w:r>
        <w:r>
          <w:rPr>
            <w:rFonts w:asciiTheme="minorHAnsi" w:eastAsiaTheme="minorEastAsia" w:hAnsiTheme="minorHAnsi"/>
            <w:color w:val="auto"/>
            <w:kern w:val="0"/>
            <w:szCs w:val="22"/>
            <w:lang w:val="en-IN" w:eastAsia="en-IN"/>
          </w:rPr>
          <w:tab/>
        </w:r>
        <w:r w:rsidRPr="005B350D">
          <w:rPr>
            <w:rStyle w:val="Hyperlink"/>
            <w:rFonts w:cs="Calibri"/>
          </w:rPr>
          <w:t>Server Runnable Name</w:t>
        </w:r>
        <w:r>
          <w:rPr>
            <w:webHidden/>
          </w:rPr>
          <w:tab/>
        </w:r>
        <w:r>
          <w:rPr>
            <w:webHidden/>
          </w:rPr>
          <w:fldChar w:fldCharType="begin"/>
        </w:r>
        <w:r>
          <w:rPr>
            <w:webHidden/>
          </w:rPr>
          <w:instrText xml:space="preserve"> PAGEREF _Toc468713306 \h </w:instrText>
        </w:r>
      </w:ins>
      <w:r>
        <w:rPr>
          <w:webHidden/>
        </w:rPr>
      </w:r>
      <w:r>
        <w:rPr>
          <w:webHidden/>
        </w:rPr>
        <w:fldChar w:fldCharType="separate"/>
      </w:r>
      <w:ins w:id="184" w:author="Vignesh L S K" w:date="2016-12-05T14:59:00Z">
        <w:r>
          <w:rPr>
            <w:webHidden/>
          </w:rPr>
          <w:t>13</w:t>
        </w:r>
        <w:r>
          <w:rPr>
            <w:webHidden/>
          </w:rPr>
          <w:fldChar w:fldCharType="end"/>
        </w:r>
        <w:r w:rsidRPr="005B350D">
          <w:rPr>
            <w:rStyle w:val="Hyperlink"/>
          </w:rPr>
          <w:fldChar w:fldCharType="end"/>
        </w:r>
      </w:ins>
    </w:p>
    <w:p w:rsidR="009B5336" w:rsidRDefault="009B5336">
      <w:pPr>
        <w:pStyle w:val="TOC2"/>
        <w:rPr>
          <w:ins w:id="185" w:author="Vignesh L S K" w:date="2016-12-05T14:59:00Z"/>
          <w:rFonts w:asciiTheme="minorHAnsi" w:eastAsiaTheme="minorEastAsia" w:hAnsiTheme="minorHAnsi"/>
          <w:color w:val="auto"/>
          <w:kern w:val="0"/>
          <w:szCs w:val="22"/>
          <w:lang w:val="en-IN" w:eastAsia="en-IN"/>
        </w:rPr>
      </w:pPr>
      <w:ins w:id="186" w:author="Vignesh L S K" w:date="2016-12-05T14:59:00Z">
        <w:r w:rsidRPr="005B350D">
          <w:rPr>
            <w:rStyle w:val="Hyperlink"/>
          </w:rPr>
          <w:fldChar w:fldCharType="begin"/>
        </w:r>
        <w:r w:rsidRPr="005B350D">
          <w:rPr>
            <w:rStyle w:val="Hyperlink"/>
          </w:rPr>
          <w:instrText xml:space="preserve"> </w:instrText>
        </w:r>
        <w:r>
          <w:instrText>HYPERLINK \l "_Toc468713307"</w:instrText>
        </w:r>
        <w:r w:rsidRPr="005B350D">
          <w:rPr>
            <w:rStyle w:val="Hyperlink"/>
          </w:rPr>
          <w:instrText xml:space="preserve"> </w:instrText>
        </w:r>
        <w:r w:rsidRPr="005B350D">
          <w:rPr>
            <w:rStyle w:val="Hyperlink"/>
          </w:rPr>
          <w:fldChar w:fldCharType="separate"/>
        </w:r>
        <w:r w:rsidRPr="005B350D">
          <w:rPr>
            <w:rStyle w:val="Hyperlink"/>
            <w:rFonts w:cs="Calibri"/>
          </w:rPr>
          <w:t>5.3.5.1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_Toc468713307 \h </w:instrText>
        </w:r>
      </w:ins>
      <w:r>
        <w:rPr>
          <w:webHidden/>
        </w:rPr>
      </w:r>
      <w:r>
        <w:rPr>
          <w:webHidden/>
        </w:rPr>
        <w:fldChar w:fldCharType="separate"/>
      </w:r>
      <w:ins w:id="187" w:author="Vignesh L S K" w:date="2016-12-05T14:59:00Z">
        <w:r>
          <w:rPr>
            <w:webHidden/>
          </w:rPr>
          <w:t>13</w:t>
        </w:r>
        <w:r>
          <w:rPr>
            <w:webHidden/>
          </w:rPr>
          <w:fldChar w:fldCharType="end"/>
        </w:r>
        <w:r w:rsidRPr="005B350D">
          <w:rPr>
            <w:rStyle w:val="Hyperlink"/>
          </w:rPr>
          <w:fldChar w:fldCharType="end"/>
        </w:r>
      </w:ins>
    </w:p>
    <w:p w:rsidR="009B5336" w:rsidRDefault="009B5336">
      <w:pPr>
        <w:pStyle w:val="TOC2"/>
        <w:rPr>
          <w:ins w:id="188" w:author="Vignesh L S K" w:date="2016-12-05T14:59:00Z"/>
          <w:rFonts w:asciiTheme="minorHAnsi" w:eastAsiaTheme="minorEastAsia" w:hAnsiTheme="minorHAnsi"/>
          <w:color w:val="auto"/>
          <w:kern w:val="0"/>
          <w:szCs w:val="22"/>
          <w:lang w:val="en-IN" w:eastAsia="en-IN"/>
        </w:rPr>
      </w:pPr>
      <w:ins w:id="189" w:author="Vignesh L S K" w:date="2016-12-05T14:59:00Z">
        <w:r w:rsidRPr="005B350D">
          <w:rPr>
            <w:rStyle w:val="Hyperlink"/>
          </w:rPr>
          <w:fldChar w:fldCharType="begin"/>
        </w:r>
        <w:r w:rsidRPr="005B350D">
          <w:rPr>
            <w:rStyle w:val="Hyperlink"/>
          </w:rPr>
          <w:instrText xml:space="preserve"> </w:instrText>
        </w:r>
        <w:r>
          <w:instrText>HYPERLINK \l "_Toc468713308"</w:instrText>
        </w:r>
        <w:r w:rsidRPr="005B350D">
          <w:rPr>
            <w:rStyle w:val="Hyperlink"/>
          </w:rPr>
          <w:instrText xml:space="preserve"> </w:instrText>
        </w:r>
        <w:r w:rsidRPr="005B350D">
          <w:rPr>
            <w:rStyle w:val="Hyperlink"/>
          </w:rPr>
          <w:fldChar w:fldCharType="separate"/>
        </w:r>
        <w:r w:rsidRPr="005B350D">
          <w:rPr>
            <w:rStyle w:val="Hyperlink"/>
            <w:rFonts w:cs="Calibri"/>
          </w:rPr>
          <w:t>5.3.5.2</w:t>
        </w:r>
        <w:r>
          <w:rPr>
            <w:rFonts w:asciiTheme="minorHAnsi" w:eastAsiaTheme="minorEastAsia" w:hAnsiTheme="minorHAnsi"/>
            <w:color w:val="auto"/>
            <w:kern w:val="0"/>
            <w:szCs w:val="22"/>
            <w:lang w:val="en-IN" w:eastAsia="en-IN"/>
          </w:rPr>
          <w:tab/>
        </w:r>
        <w:r w:rsidRPr="005B350D">
          <w:rPr>
            <w:rStyle w:val="Hyperlink"/>
            <w:rFonts w:cs="Calibri"/>
          </w:rPr>
          <w:t>(Processing of function)………</w:t>
        </w:r>
        <w:r>
          <w:rPr>
            <w:webHidden/>
          </w:rPr>
          <w:tab/>
        </w:r>
        <w:r>
          <w:rPr>
            <w:webHidden/>
          </w:rPr>
          <w:fldChar w:fldCharType="begin"/>
        </w:r>
        <w:r>
          <w:rPr>
            <w:webHidden/>
          </w:rPr>
          <w:instrText xml:space="preserve"> PAGEREF _Toc468713308 \h </w:instrText>
        </w:r>
      </w:ins>
      <w:r>
        <w:rPr>
          <w:webHidden/>
        </w:rPr>
      </w:r>
      <w:r>
        <w:rPr>
          <w:webHidden/>
        </w:rPr>
        <w:fldChar w:fldCharType="separate"/>
      </w:r>
      <w:ins w:id="190" w:author="Vignesh L S K" w:date="2016-12-05T14:59:00Z">
        <w:r>
          <w:rPr>
            <w:webHidden/>
          </w:rPr>
          <w:t>13</w:t>
        </w:r>
        <w:r>
          <w:rPr>
            <w:webHidden/>
          </w:rPr>
          <w:fldChar w:fldCharType="end"/>
        </w:r>
        <w:r w:rsidRPr="005B350D">
          <w:rPr>
            <w:rStyle w:val="Hyperlink"/>
          </w:rPr>
          <w:fldChar w:fldCharType="end"/>
        </w:r>
      </w:ins>
    </w:p>
    <w:p w:rsidR="009B5336" w:rsidRDefault="009B5336">
      <w:pPr>
        <w:pStyle w:val="TOC2"/>
        <w:rPr>
          <w:ins w:id="191" w:author="Vignesh L S K" w:date="2016-12-05T14:59:00Z"/>
          <w:rFonts w:asciiTheme="minorHAnsi" w:eastAsiaTheme="minorEastAsia" w:hAnsiTheme="minorHAnsi"/>
          <w:color w:val="auto"/>
          <w:kern w:val="0"/>
          <w:szCs w:val="22"/>
          <w:lang w:val="en-IN" w:eastAsia="en-IN"/>
        </w:rPr>
      </w:pPr>
      <w:ins w:id="192" w:author="Vignesh L S K" w:date="2016-12-05T14:59:00Z">
        <w:r w:rsidRPr="005B350D">
          <w:rPr>
            <w:rStyle w:val="Hyperlink"/>
          </w:rPr>
          <w:fldChar w:fldCharType="begin"/>
        </w:r>
        <w:r w:rsidRPr="005B350D">
          <w:rPr>
            <w:rStyle w:val="Hyperlink"/>
          </w:rPr>
          <w:instrText xml:space="preserve"> </w:instrText>
        </w:r>
        <w:r>
          <w:instrText>HYPERLINK \l "_Toc468713309"</w:instrText>
        </w:r>
        <w:r w:rsidRPr="005B350D">
          <w:rPr>
            <w:rStyle w:val="Hyperlink"/>
          </w:rPr>
          <w:instrText xml:space="preserve"> </w:instrText>
        </w:r>
        <w:r w:rsidRPr="005B350D">
          <w:rPr>
            <w:rStyle w:val="Hyperlink"/>
          </w:rPr>
          <w:fldChar w:fldCharType="separate"/>
        </w:r>
        <w:r w:rsidRPr="005B350D">
          <w:rPr>
            <w:rStyle w:val="Hyperlink"/>
            <w:rFonts w:cs="Calibri"/>
          </w:rPr>
          <w:t>5.3.6</w:t>
        </w:r>
        <w:r>
          <w:rPr>
            <w:rFonts w:asciiTheme="minorHAnsi" w:eastAsiaTheme="minorEastAsia" w:hAnsiTheme="minorHAnsi"/>
            <w:color w:val="auto"/>
            <w:kern w:val="0"/>
            <w:szCs w:val="22"/>
            <w:lang w:val="en-IN" w:eastAsia="en-IN"/>
          </w:rPr>
          <w:tab/>
        </w:r>
        <w:r w:rsidRPr="005B350D">
          <w:rPr>
            <w:rStyle w:val="Hyperlink"/>
            <w:rFonts w:cs="Calibri"/>
          </w:rPr>
          <w:t>Server Runnable Name</w:t>
        </w:r>
        <w:r>
          <w:rPr>
            <w:webHidden/>
          </w:rPr>
          <w:tab/>
        </w:r>
        <w:r>
          <w:rPr>
            <w:webHidden/>
          </w:rPr>
          <w:fldChar w:fldCharType="begin"/>
        </w:r>
        <w:r>
          <w:rPr>
            <w:webHidden/>
          </w:rPr>
          <w:instrText xml:space="preserve"> PAGEREF _Toc468713309 \h </w:instrText>
        </w:r>
      </w:ins>
      <w:r>
        <w:rPr>
          <w:webHidden/>
        </w:rPr>
      </w:r>
      <w:r>
        <w:rPr>
          <w:webHidden/>
        </w:rPr>
        <w:fldChar w:fldCharType="separate"/>
      </w:r>
      <w:ins w:id="193" w:author="Vignesh L S K" w:date="2016-12-05T14:59:00Z">
        <w:r>
          <w:rPr>
            <w:webHidden/>
          </w:rPr>
          <w:t>13</w:t>
        </w:r>
        <w:r>
          <w:rPr>
            <w:webHidden/>
          </w:rPr>
          <w:fldChar w:fldCharType="end"/>
        </w:r>
        <w:r w:rsidRPr="005B350D">
          <w:rPr>
            <w:rStyle w:val="Hyperlink"/>
          </w:rPr>
          <w:fldChar w:fldCharType="end"/>
        </w:r>
      </w:ins>
    </w:p>
    <w:p w:rsidR="009B5336" w:rsidRDefault="009B5336">
      <w:pPr>
        <w:pStyle w:val="TOC2"/>
        <w:rPr>
          <w:ins w:id="194" w:author="Vignesh L S K" w:date="2016-12-05T14:59:00Z"/>
          <w:rFonts w:asciiTheme="minorHAnsi" w:eastAsiaTheme="minorEastAsia" w:hAnsiTheme="minorHAnsi"/>
          <w:color w:val="auto"/>
          <w:kern w:val="0"/>
          <w:szCs w:val="22"/>
          <w:lang w:val="en-IN" w:eastAsia="en-IN"/>
        </w:rPr>
      </w:pPr>
      <w:ins w:id="195" w:author="Vignesh L S K" w:date="2016-12-05T14:59:00Z">
        <w:r w:rsidRPr="005B350D">
          <w:rPr>
            <w:rStyle w:val="Hyperlink"/>
          </w:rPr>
          <w:fldChar w:fldCharType="begin"/>
        </w:r>
        <w:r w:rsidRPr="005B350D">
          <w:rPr>
            <w:rStyle w:val="Hyperlink"/>
          </w:rPr>
          <w:instrText xml:space="preserve"> </w:instrText>
        </w:r>
        <w:r>
          <w:instrText>HYPERLINK \l "_Toc468713310"</w:instrText>
        </w:r>
        <w:r w:rsidRPr="005B350D">
          <w:rPr>
            <w:rStyle w:val="Hyperlink"/>
          </w:rPr>
          <w:instrText xml:space="preserve"> </w:instrText>
        </w:r>
        <w:r w:rsidRPr="005B350D">
          <w:rPr>
            <w:rStyle w:val="Hyperlink"/>
          </w:rPr>
          <w:fldChar w:fldCharType="separate"/>
        </w:r>
        <w:r w:rsidRPr="005B350D">
          <w:rPr>
            <w:rStyle w:val="Hyperlink"/>
            <w:rFonts w:cs="Calibri"/>
          </w:rPr>
          <w:t>5.3.6.2</w:t>
        </w:r>
        <w:r>
          <w:rPr>
            <w:rFonts w:asciiTheme="minorHAnsi" w:eastAsiaTheme="minorEastAsia" w:hAnsiTheme="minorHAnsi"/>
            <w:color w:val="auto"/>
            <w:kern w:val="0"/>
            <w:szCs w:val="22"/>
            <w:lang w:val="en-IN" w:eastAsia="en-IN"/>
          </w:rPr>
          <w:tab/>
        </w:r>
        <w:r w:rsidRPr="005B350D">
          <w:rPr>
            <w:rStyle w:val="Hyperlink"/>
            <w:rFonts w:cs="Calibri"/>
          </w:rPr>
          <w:t>(Processing of function)………</w:t>
        </w:r>
        <w:r>
          <w:rPr>
            <w:webHidden/>
          </w:rPr>
          <w:tab/>
        </w:r>
        <w:r>
          <w:rPr>
            <w:webHidden/>
          </w:rPr>
          <w:fldChar w:fldCharType="begin"/>
        </w:r>
        <w:r>
          <w:rPr>
            <w:webHidden/>
          </w:rPr>
          <w:instrText xml:space="preserve"> PAGEREF _Toc468713310 \h </w:instrText>
        </w:r>
      </w:ins>
      <w:r>
        <w:rPr>
          <w:webHidden/>
        </w:rPr>
      </w:r>
      <w:r>
        <w:rPr>
          <w:webHidden/>
        </w:rPr>
        <w:fldChar w:fldCharType="separate"/>
      </w:r>
      <w:ins w:id="196" w:author="Vignesh L S K" w:date="2016-12-05T14:59:00Z">
        <w:r>
          <w:rPr>
            <w:webHidden/>
          </w:rPr>
          <w:t>13</w:t>
        </w:r>
        <w:r>
          <w:rPr>
            <w:webHidden/>
          </w:rPr>
          <w:fldChar w:fldCharType="end"/>
        </w:r>
        <w:r w:rsidRPr="005B350D">
          <w:rPr>
            <w:rStyle w:val="Hyperlink"/>
          </w:rPr>
          <w:fldChar w:fldCharType="end"/>
        </w:r>
      </w:ins>
    </w:p>
    <w:p w:rsidR="009B5336" w:rsidRDefault="009B5336">
      <w:pPr>
        <w:pStyle w:val="TOC2"/>
        <w:rPr>
          <w:ins w:id="197" w:author="Vignesh L S K" w:date="2016-12-05T14:59:00Z"/>
          <w:rFonts w:asciiTheme="minorHAnsi" w:eastAsiaTheme="minorEastAsia" w:hAnsiTheme="minorHAnsi"/>
          <w:color w:val="auto"/>
          <w:kern w:val="0"/>
          <w:szCs w:val="22"/>
          <w:lang w:val="en-IN" w:eastAsia="en-IN"/>
        </w:rPr>
      </w:pPr>
      <w:ins w:id="198" w:author="Vignesh L S K" w:date="2016-12-05T14:59:00Z">
        <w:r w:rsidRPr="005B350D">
          <w:rPr>
            <w:rStyle w:val="Hyperlink"/>
          </w:rPr>
          <w:fldChar w:fldCharType="begin"/>
        </w:r>
        <w:r w:rsidRPr="005B350D">
          <w:rPr>
            <w:rStyle w:val="Hyperlink"/>
          </w:rPr>
          <w:instrText xml:space="preserve"> </w:instrText>
        </w:r>
        <w:r>
          <w:instrText>HYPERLINK \l "_Toc468713311"</w:instrText>
        </w:r>
        <w:r w:rsidRPr="005B350D">
          <w:rPr>
            <w:rStyle w:val="Hyperlink"/>
          </w:rPr>
          <w:instrText xml:space="preserve"> </w:instrText>
        </w:r>
        <w:r w:rsidRPr="005B350D">
          <w:rPr>
            <w:rStyle w:val="Hyperlink"/>
          </w:rPr>
          <w:fldChar w:fldCharType="separate"/>
        </w:r>
        <w:r w:rsidRPr="005B350D">
          <w:rPr>
            <w:rStyle w:val="Hyperlink"/>
            <w:rFonts w:cs="Calibri"/>
          </w:rPr>
          <w:t>5.3.7</w:t>
        </w:r>
        <w:r>
          <w:rPr>
            <w:rFonts w:asciiTheme="minorHAnsi" w:eastAsiaTheme="minorEastAsia" w:hAnsiTheme="minorHAnsi"/>
            <w:color w:val="auto"/>
            <w:kern w:val="0"/>
            <w:szCs w:val="22"/>
            <w:lang w:val="en-IN" w:eastAsia="en-IN"/>
          </w:rPr>
          <w:tab/>
        </w:r>
        <w:r w:rsidRPr="005B350D">
          <w:rPr>
            <w:rStyle w:val="Hyperlink"/>
            <w:rFonts w:cs="Calibri"/>
          </w:rPr>
          <w:t>Server Runnable Name</w:t>
        </w:r>
        <w:r>
          <w:rPr>
            <w:webHidden/>
          </w:rPr>
          <w:tab/>
        </w:r>
        <w:r>
          <w:rPr>
            <w:webHidden/>
          </w:rPr>
          <w:fldChar w:fldCharType="begin"/>
        </w:r>
        <w:r>
          <w:rPr>
            <w:webHidden/>
          </w:rPr>
          <w:instrText xml:space="preserve"> PAGEREF _Toc468713311 \h </w:instrText>
        </w:r>
      </w:ins>
      <w:r>
        <w:rPr>
          <w:webHidden/>
        </w:rPr>
      </w:r>
      <w:r>
        <w:rPr>
          <w:webHidden/>
        </w:rPr>
        <w:fldChar w:fldCharType="separate"/>
      </w:r>
      <w:ins w:id="199" w:author="Vignesh L S K" w:date="2016-12-05T14:59:00Z">
        <w:r>
          <w:rPr>
            <w:webHidden/>
          </w:rPr>
          <w:t>13</w:t>
        </w:r>
        <w:r>
          <w:rPr>
            <w:webHidden/>
          </w:rPr>
          <w:fldChar w:fldCharType="end"/>
        </w:r>
        <w:r w:rsidRPr="005B350D">
          <w:rPr>
            <w:rStyle w:val="Hyperlink"/>
          </w:rPr>
          <w:fldChar w:fldCharType="end"/>
        </w:r>
      </w:ins>
    </w:p>
    <w:p w:rsidR="009B5336" w:rsidRDefault="009B5336">
      <w:pPr>
        <w:pStyle w:val="TOC2"/>
        <w:rPr>
          <w:ins w:id="200" w:author="Vignesh L S K" w:date="2016-12-05T14:59:00Z"/>
          <w:rFonts w:asciiTheme="minorHAnsi" w:eastAsiaTheme="minorEastAsia" w:hAnsiTheme="minorHAnsi"/>
          <w:color w:val="auto"/>
          <w:kern w:val="0"/>
          <w:szCs w:val="22"/>
          <w:lang w:val="en-IN" w:eastAsia="en-IN"/>
        </w:rPr>
      </w:pPr>
      <w:ins w:id="201" w:author="Vignesh L S K" w:date="2016-12-05T14:59:00Z">
        <w:r w:rsidRPr="005B350D">
          <w:rPr>
            <w:rStyle w:val="Hyperlink"/>
          </w:rPr>
          <w:fldChar w:fldCharType="begin"/>
        </w:r>
        <w:r w:rsidRPr="005B350D">
          <w:rPr>
            <w:rStyle w:val="Hyperlink"/>
          </w:rPr>
          <w:instrText xml:space="preserve"> </w:instrText>
        </w:r>
        <w:r>
          <w:instrText>HYPERLINK \l "_Toc468713312"</w:instrText>
        </w:r>
        <w:r w:rsidRPr="005B350D">
          <w:rPr>
            <w:rStyle w:val="Hyperlink"/>
          </w:rPr>
          <w:instrText xml:space="preserve"> </w:instrText>
        </w:r>
        <w:r w:rsidRPr="005B350D">
          <w:rPr>
            <w:rStyle w:val="Hyperlink"/>
          </w:rPr>
          <w:fldChar w:fldCharType="separate"/>
        </w:r>
        <w:r w:rsidRPr="005B350D">
          <w:rPr>
            <w:rStyle w:val="Hyperlink"/>
            <w:rFonts w:cs="Calibri"/>
          </w:rPr>
          <w:t>5.3.7.2</w:t>
        </w:r>
        <w:r>
          <w:rPr>
            <w:rFonts w:asciiTheme="minorHAnsi" w:eastAsiaTheme="minorEastAsia" w:hAnsiTheme="minorHAnsi"/>
            <w:color w:val="auto"/>
            <w:kern w:val="0"/>
            <w:szCs w:val="22"/>
            <w:lang w:val="en-IN" w:eastAsia="en-IN"/>
          </w:rPr>
          <w:tab/>
        </w:r>
        <w:r w:rsidRPr="005B350D">
          <w:rPr>
            <w:rStyle w:val="Hyperlink"/>
            <w:rFonts w:cs="Calibri"/>
          </w:rPr>
          <w:t>(Processing of function)………</w:t>
        </w:r>
        <w:r>
          <w:rPr>
            <w:webHidden/>
          </w:rPr>
          <w:tab/>
        </w:r>
        <w:r>
          <w:rPr>
            <w:webHidden/>
          </w:rPr>
          <w:fldChar w:fldCharType="begin"/>
        </w:r>
        <w:r>
          <w:rPr>
            <w:webHidden/>
          </w:rPr>
          <w:instrText xml:space="preserve"> PAGEREF _Toc468713312 \h </w:instrText>
        </w:r>
      </w:ins>
      <w:r>
        <w:rPr>
          <w:webHidden/>
        </w:rPr>
      </w:r>
      <w:r>
        <w:rPr>
          <w:webHidden/>
        </w:rPr>
        <w:fldChar w:fldCharType="separate"/>
      </w:r>
      <w:ins w:id="202" w:author="Vignesh L S K" w:date="2016-12-05T14:59:00Z">
        <w:r>
          <w:rPr>
            <w:webHidden/>
          </w:rPr>
          <w:t>13</w:t>
        </w:r>
        <w:r>
          <w:rPr>
            <w:webHidden/>
          </w:rPr>
          <w:fldChar w:fldCharType="end"/>
        </w:r>
        <w:r w:rsidRPr="005B350D">
          <w:rPr>
            <w:rStyle w:val="Hyperlink"/>
          </w:rPr>
          <w:fldChar w:fldCharType="end"/>
        </w:r>
      </w:ins>
    </w:p>
    <w:p w:rsidR="009B5336" w:rsidRDefault="009B5336">
      <w:pPr>
        <w:pStyle w:val="TOC2"/>
        <w:rPr>
          <w:ins w:id="203" w:author="Vignesh L S K" w:date="2016-12-05T14:59:00Z"/>
          <w:rFonts w:asciiTheme="minorHAnsi" w:eastAsiaTheme="minorEastAsia" w:hAnsiTheme="minorHAnsi"/>
          <w:color w:val="auto"/>
          <w:kern w:val="0"/>
          <w:szCs w:val="22"/>
          <w:lang w:val="en-IN" w:eastAsia="en-IN"/>
        </w:rPr>
      </w:pPr>
      <w:ins w:id="204" w:author="Vignesh L S K" w:date="2016-12-05T14:59:00Z">
        <w:r w:rsidRPr="005B350D">
          <w:rPr>
            <w:rStyle w:val="Hyperlink"/>
          </w:rPr>
          <w:fldChar w:fldCharType="begin"/>
        </w:r>
        <w:r w:rsidRPr="005B350D">
          <w:rPr>
            <w:rStyle w:val="Hyperlink"/>
          </w:rPr>
          <w:instrText xml:space="preserve"> </w:instrText>
        </w:r>
        <w:r>
          <w:instrText>HYPERLINK \l "_Toc468713313"</w:instrText>
        </w:r>
        <w:r w:rsidRPr="005B350D">
          <w:rPr>
            <w:rStyle w:val="Hyperlink"/>
          </w:rPr>
          <w:instrText xml:space="preserve"> </w:instrText>
        </w:r>
        <w:r w:rsidRPr="005B350D">
          <w:rPr>
            <w:rStyle w:val="Hyperlink"/>
          </w:rPr>
          <w:fldChar w:fldCharType="separate"/>
        </w:r>
        <w:r w:rsidRPr="005B350D">
          <w:rPr>
            <w:rStyle w:val="Hyperlink"/>
            <w:rFonts w:cs="Calibri"/>
          </w:rPr>
          <w:t>5.4</w:t>
        </w:r>
        <w:r>
          <w:rPr>
            <w:rFonts w:asciiTheme="minorHAnsi" w:eastAsiaTheme="minorEastAsia" w:hAnsiTheme="minorHAnsi"/>
            <w:color w:val="auto"/>
            <w:kern w:val="0"/>
            <w:szCs w:val="22"/>
            <w:lang w:val="en-IN" w:eastAsia="en-IN"/>
          </w:rPr>
          <w:tab/>
        </w:r>
        <w:r w:rsidRPr="005B350D">
          <w:rPr>
            <w:rStyle w:val="Hyperlink"/>
            <w:rFonts w:cs="Calibri"/>
          </w:rPr>
          <w:t>Interrupt Functions</w:t>
        </w:r>
        <w:r>
          <w:rPr>
            <w:webHidden/>
          </w:rPr>
          <w:tab/>
        </w:r>
        <w:r>
          <w:rPr>
            <w:webHidden/>
          </w:rPr>
          <w:fldChar w:fldCharType="begin"/>
        </w:r>
        <w:r>
          <w:rPr>
            <w:webHidden/>
          </w:rPr>
          <w:instrText xml:space="preserve"> PAGEREF _Toc468713313 \h </w:instrText>
        </w:r>
      </w:ins>
      <w:r>
        <w:rPr>
          <w:webHidden/>
        </w:rPr>
      </w:r>
      <w:r>
        <w:rPr>
          <w:webHidden/>
        </w:rPr>
        <w:fldChar w:fldCharType="separate"/>
      </w:r>
      <w:ins w:id="205" w:author="Vignesh L S K" w:date="2016-12-05T14:59:00Z">
        <w:r>
          <w:rPr>
            <w:webHidden/>
          </w:rPr>
          <w:t>13</w:t>
        </w:r>
        <w:r>
          <w:rPr>
            <w:webHidden/>
          </w:rPr>
          <w:fldChar w:fldCharType="end"/>
        </w:r>
        <w:r w:rsidRPr="005B350D">
          <w:rPr>
            <w:rStyle w:val="Hyperlink"/>
          </w:rPr>
          <w:fldChar w:fldCharType="end"/>
        </w:r>
      </w:ins>
    </w:p>
    <w:p w:rsidR="009B5336" w:rsidRDefault="009B5336">
      <w:pPr>
        <w:pStyle w:val="TOC2"/>
        <w:rPr>
          <w:ins w:id="206" w:author="Vignesh L S K" w:date="2016-12-05T14:59:00Z"/>
          <w:rFonts w:asciiTheme="minorHAnsi" w:eastAsiaTheme="minorEastAsia" w:hAnsiTheme="minorHAnsi"/>
          <w:color w:val="auto"/>
          <w:kern w:val="0"/>
          <w:szCs w:val="22"/>
          <w:lang w:val="en-IN" w:eastAsia="en-IN"/>
        </w:rPr>
      </w:pPr>
      <w:ins w:id="207" w:author="Vignesh L S K" w:date="2016-12-05T14:59:00Z">
        <w:r w:rsidRPr="005B350D">
          <w:rPr>
            <w:rStyle w:val="Hyperlink"/>
          </w:rPr>
          <w:fldChar w:fldCharType="begin"/>
        </w:r>
        <w:r w:rsidRPr="005B350D">
          <w:rPr>
            <w:rStyle w:val="Hyperlink"/>
          </w:rPr>
          <w:instrText xml:space="preserve"> </w:instrText>
        </w:r>
        <w:r>
          <w:instrText>HYPERLINK \l "_Toc468713314"</w:instrText>
        </w:r>
        <w:r w:rsidRPr="005B350D">
          <w:rPr>
            <w:rStyle w:val="Hyperlink"/>
          </w:rPr>
          <w:instrText xml:space="preserve"> </w:instrText>
        </w:r>
        <w:r w:rsidRPr="005B350D">
          <w:rPr>
            <w:rStyle w:val="Hyperlink"/>
          </w:rPr>
          <w:fldChar w:fldCharType="separate"/>
        </w:r>
        <w:r w:rsidRPr="005B350D">
          <w:rPr>
            <w:rStyle w:val="Hyperlink"/>
            <w:rFonts w:cs="Calibri"/>
          </w:rPr>
          <w:t>5.4.1</w:t>
        </w:r>
        <w:r>
          <w:rPr>
            <w:rFonts w:asciiTheme="minorHAnsi" w:eastAsiaTheme="minorEastAsia" w:hAnsiTheme="minorHAnsi"/>
            <w:color w:val="auto"/>
            <w:kern w:val="0"/>
            <w:szCs w:val="22"/>
            <w:lang w:val="en-IN" w:eastAsia="en-IN"/>
          </w:rPr>
          <w:tab/>
        </w:r>
        <w:r w:rsidRPr="005B350D">
          <w:rPr>
            <w:rStyle w:val="Hyperlink"/>
            <w:rFonts w:cs="Calibri"/>
          </w:rPr>
          <w:t>Interrupt Function Name</w:t>
        </w:r>
        <w:r>
          <w:rPr>
            <w:webHidden/>
          </w:rPr>
          <w:tab/>
        </w:r>
        <w:r>
          <w:rPr>
            <w:webHidden/>
          </w:rPr>
          <w:fldChar w:fldCharType="begin"/>
        </w:r>
        <w:r>
          <w:rPr>
            <w:webHidden/>
          </w:rPr>
          <w:instrText xml:space="preserve"> PAGEREF _Toc468713314 \h </w:instrText>
        </w:r>
      </w:ins>
      <w:r>
        <w:rPr>
          <w:webHidden/>
        </w:rPr>
      </w:r>
      <w:r>
        <w:rPr>
          <w:webHidden/>
        </w:rPr>
        <w:fldChar w:fldCharType="separate"/>
      </w:r>
      <w:ins w:id="208" w:author="Vignesh L S K" w:date="2016-12-05T14:59:00Z">
        <w:r>
          <w:rPr>
            <w:webHidden/>
          </w:rPr>
          <w:t>13</w:t>
        </w:r>
        <w:r>
          <w:rPr>
            <w:webHidden/>
          </w:rPr>
          <w:fldChar w:fldCharType="end"/>
        </w:r>
        <w:r w:rsidRPr="005B350D">
          <w:rPr>
            <w:rStyle w:val="Hyperlink"/>
          </w:rPr>
          <w:fldChar w:fldCharType="end"/>
        </w:r>
      </w:ins>
    </w:p>
    <w:p w:rsidR="009B5336" w:rsidRDefault="009B5336">
      <w:pPr>
        <w:pStyle w:val="TOC2"/>
        <w:rPr>
          <w:ins w:id="209" w:author="Vignesh L S K" w:date="2016-12-05T14:59:00Z"/>
          <w:rFonts w:asciiTheme="minorHAnsi" w:eastAsiaTheme="minorEastAsia" w:hAnsiTheme="minorHAnsi"/>
          <w:color w:val="auto"/>
          <w:kern w:val="0"/>
          <w:szCs w:val="22"/>
          <w:lang w:val="en-IN" w:eastAsia="en-IN"/>
        </w:rPr>
      </w:pPr>
      <w:ins w:id="210" w:author="Vignesh L S K" w:date="2016-12-05T14:59:00Z">
        <w:r w:rsidRPr="005B350D">
          <w:rPr>
            <w:rStyle w:val="Hyperlink"/>
          </w:rPr>
          <w:fldChar w:fldCharType="begin"/>
        </w:r>
        <w:r w:rsidRPr="005B350D">
          <w:rPr>
            <w:rStyle w:val="Hyperlink"/>
          </w:rPr>
          <w:instrText xml:space="preserve"> </w:instrText>
        </w:r>
        <w:r>
          <w:instrText>HYPERLINK \l "_Toc468713315"</w:instrText>
        </w:r>
        <w:r w:rsidRPr="005B350D">
          <w:rPr>
            <w:rStyle w:val="Hyperlink"/>
          </w:rPr>
          <w:instrText xml:space="preserve"> </w:instrText>
        </w:r>
        <w:r w:rsidRPr="005B350D">
          <w:rPr>
            <w:rStyle w:val="Hyperlink"/>
          </w:rPr>
          <w:fldChar w:fldCharType="separate"/>
        </w:r>
        <w:r w:rsidRPr="005B350D">
          <w:rPr>
            <w:rStyle w:val="Hyperlink"/>
            <w:rFonts w:cs="Calibri"/>
          </w:rPr>
          <w:t>5.4.1.1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_Toc468713315 \h </w:instrText>
        </w:r>
      </w:ins>
      <w:r>
        <w:rPr>
          <w:webHidden/>
        </w:rPr>
      </w:r>
      <w:r>
        <w:rPr>
          <w:webHidden/>
        </w:rPr>
        <w:fldChar w:fldCharType="separate"/>
      </w:r>
      <w:ins w:id="211" w:author="Vignesh L S K" w:date="2016-12-05T14:59:00Z">
        <w:r>
          <w:rPr>
            <w:webHidden/>
          </w:rPr>
          <w:t>13</w:t>
        </w:r>
        <w:r>
          <w:rPr>
            <w:webHidden/>
          </w:rPr>
          <w:fldChar w:fldCharType="end"/>
        </w:r>
        <w:r w:rsidRPr="005B350D">
          <w:rPr>
            <w:rStyle w:val="Hyperlink"/>
          </w:rPr>
          <w:fldChar w:fldCharType="end"/>
        </w:r>
      </w:ins>
    </w:p>
    <w:p w:rsidR="009B5336" w:rsidRDefault="009B5336">
      <w:pPr>
        <w:pStyle w:val="TOC2"/>
        <w:rPr>
          <w:ins w:id="212" w:author="Vignesh L S K" w:date="2016-12-05T14:59:00Z"/>
          <w:rFonts w:asciiTheme="minorHAnsi" w:eastAsiaTheme="minorEastAsia" w:hAnsiTheme="minorHAnsi"/>
          <w:color w:val="auto"/>
          <w:kern w:val="0"/>
          <w:szCs w:val="22"/>
          <w:lang w:val="en-IN" w:eastAsia="en-IN"/>
        </w:rPr>
      </w:pPr>
      <w:ins w:id="213" w:author="Vignesh L S K" w:date="2016-12-05T14:59:00Z">
        <w:r w:rsidRPr="005B350D">
          <w:rPr>
            <w:rStyle w:val="Hyperlink"/>
          </w:rPr>
          <w:fldChar w:fldCharType="begin"/>
        </w:r>
        <w:r w:rsidRPr="005B350D">
          <w:rPr>
            <w:rStyle w:val="Hyperlink"/>
          </w:rPr>
          <w:instrText xml:space="preserve"> </w:instrText>
        </w:r>
        <w:r>
          <w:instrText>HYPERLINK \l "_Toc468713316"</w:instrText>
        </w:r>
        <w:r w:rsidRPr="005B350D">
          <w:rPr>
            <w:rStyle w:val="Hyperlink"/>
          </w:rPr>
          <w:instrText xml:space="preserve"> </w:instrText>
        </w:r>
        <w:r w:rsidRPr="005B350D">
          <w:rPr>
            <w:rStyle w:val="Hyperlink"/>
          </w:rPr>
          <w:fldChar w:fldCharType="separate"/>
        </w:r>
        <w:r w:rsidRPr="005B350D">
          <w:rPr>
            <w:rStyle w:val="Hyperlink"/>
            <w:rFonts w:cs="Calibri"/>
          </w:rPr>
          <w:t>5.4.1.2</w:t>
        </w:r>
        <w:r>
          <w:rPr>
            <w:rFonts w:asciiTheme="minorHAnsi" w:eastAsiaTheme="minorEastAsia" w:hAnsiTheme="minorHAnsi"/>
            <w:color w:val="auto"/>
            <w:kern w:val="0"/>
            <w:szCs w:val="22"/>
            <w:lang w:val="en-IN" w:eastAsia="en-IN"/>
          </w:rPr>
          <w:tab/>
        </w:r>
        <w:r w:rsidRPr="005B350D">
          <w:rPr>
            <w:rStyle w:val="Hyperlink"/>
            <w:rFonts w:cs="Calibri"/>
          </w:rPr>
          <w:t>(Processing of the ISR function)…..</w:t>
        </w:r>
        <w:r>
          <w:rPr>
            <w:webHidden/>
          </w:rPr>
          <w:tab/>
        </w:r>
        <w:r>
          <w:rPr>
            <w:webHidden/>
          </w:rPr>
          <w:fldChar w:fldCharType="begin"/>
        </w:r>
        <w:r>
          <w:rPr>
            <w:webHidden/>
          </w:rPr>
          <w:instrText xml:space="preserve"> PAGEREF _Toc468713316 \h </w:instrText>
        </w:r>
      </w:ins>
      <w:r>
        <w:rPr>
          <w:webHidden/>
        </w:rPr>
      </w:r>
      <w:r>
        <w:rPr>
          <w:webHidden/>
        </w:rPr>
        <w:fldChar w:fldCharType="separate"/>
      </w:r>
      <w:ins w:id="214" w:author="Vignesh L S K" w:date="2016-12-05T14:59:00Z">
        <w:r>
          <w:rPr>
            <w:webHidden/>
          </w:rPr>
          <w:t>13</w:t>
        </w:r>
        <w:r>
          <w:rPr>
            <w:webHidden/>
          </w:rPr>
          <w:fldChar w:fldCharType="end"/>
        </w:r>
        <w:r w:rsidRPr="005B350D">
          <w:rPr>
            <w:rStyle w:val="Hyperlink"/>
          </w:rPr>
          <w:fldChar w:fldCharType="end"/>
        </w:r>
      </w:ins>
    </w:p>
    <w:p w:rsidR="009B5336" w:rsidRDefault="009B5336">
      <w:pPr>
        <w:pStyle w:val="TOC2"/>
        <w:rPr>
          <w:ins w:id="215" w:author="Vignesh L S K" w:date="2016-12-05T14:59:00Z"/>
          <w:rFonts w:asciiTheme="minorHAnsi" w:eastAsiaTheme="minorEastAsia" w:hAnsiTheme="minorHAnsi"/>
          <w:color w:val="auto"/>
          <w:kern w:val="0"/>
          <w:szCs w:val="22"/>
          <w:lang w:val="en-IN" w:eastAsia="en-IN"/>
        </w:rPr>
      </w:pPr>
      <w:ins w:id="216" w:author="Vignesh L S K" w:date="2016-12-05T14:59:00Z">
        <w:r w:rsidRPr="005B350D">
          <w:rPr>
            <w:rStyle w:val="Hyperlink"/>
          </w:rPr>
          <w:fldChar w:fldCharType="begin"/>
        </w:r>
        <w:r w:rsidRPr="005B350D">
          <w:rPr>
            <w:rStyle w:val="Hyperlink"/>
          </w:rPr>
          <w:instrText xml:space="preserve"> </w:instrText>
        </w:r>
        <w:r>
          <w:instrText>HYPERLINK \l "_Toc468713317"</w:instrText>
        </w:r>
        <w:r w:rsidRPr="005B350D">
          <w:rPr>
            <w:rStyle w:val="Hyperlink"/>
          </w:rPr>
          <w:instrText xml:space="preserve"> </w:instrText>
        </w:r>
        <w:r w:rsidRPr="005B350D">
          <w:rPr>
            <w:rStyle w:val="Hyperlink"/>
          </w:rPr>
          <w:fldChar w:fldCharType="separate"/>
        </w:r>
        <w:r w:rsidRPr="005B350D">
          <w:rPr>
            <w:rStyle w:val="Hyperlink"/>
            <w:rFonts w:cs="Calibri"/>
          </w:rPr>
          <w:t>5.5</w:t>
        </w:r>
        <w:r>
          <w:rPr>
            <w:rFonts w:asciiTheme="minorHAnsi" w:eastAsiaTheme="minorEastAsia" w:hAnsiTheme="minorHAnsi"/>
            <w:color w:val="auto"/>
            <w:kern w:val="0"/>
            <w:szCs w:val="22"/>
            <w:lang w:val="en-IN" w:eastAsia="en-IN"/>
          </w:rPr>
          <w:tab/>
        </w:r>
        <w:r w:rsidRPr="005B350D">
          <w:rPr>
            <w:rStyle w:val="Hyperlink"/>
            <w:rFonts w:cs="Calibri"/>
          </w:rPr>
          <w:t>Module Internal (Local) Functions</w:t>
        </w:r>
        <w:r>
          <w:rPr>
            <w:webHidden/>
          </w:rPr>
          <w:tab/>
        </w:r>
        <w:r>
          <w:rPr>
            <w:webHidden/>
          </w:rPr>
          <w:fldChar w:fldCharType="begin"/>
        </w:r>
        <w:r>
          <w:rPr>
            <w:webHidden/>
          </w:rPr>
          <w:instrText xml:space="preserve"> PAGEREF _Toc468713317 \h </w:instrText>
        </w:r>
      </w:ins>
      <w:r>
        <w:rPr>
          <w:webHidden/>
        </w:rPr>
      </w:r>
      <w:r>
        <w:rPr>
          <w:webHidden/>
        </w:rPr>
        <w:fldChar w:fldCharType="separate"/>
      </w:r>
      <w:ins w:id="217" w:author="Vignesh L S K" w:date="2016-12-05T14:59:00Z">
        <w:r>
          <w:rPr>
            <w:webHidden/>
          </w:rPr>
          <w:t>14</w:t>
        </w:r>
        <w:r>
          <w:rPr>
            <w:webHidden/>
          </w:rPr>
          <w:fldChar w:fldCharType="end"/>
        </w:r>
        <w:r w:rsidRPr="005B350D">
          <w:rPr>
            <w:rStyle w:val="Hyperlink"/>
          </w:rPr>
          <w:fldChar w:fldCharType="end"/>
        </w:r>
      </w:ins>
    </w:p>
    <w:p w:rsidR="009B5336" w:rsidRDefault="009B5336">
      <w:pPr>
        <w:pStyle w:val="TOC2"/>
        <w:rPr>
          <w:ins w:id="218" w:author="Vignesh L S K" w:date="2016-12-05T14:59:00Z"/>
          <w:rFonts w:asciiTheme="minorHAnsi" w:eastAsiaTheme="minorEastAsia" w:hAnsiTheme="minorHAnsi"/>
          <w:color w:val="auto"/>
          <w:kern w:val="0"/>
          <w:szCs w:val="22"/>
          <w:lang w:val="en-IN" w:eastAsia="en-IN"/>
        </w:rPr>
      </w:pPr>
      <w:ins w:id="219" w:author="Vignesh L S K" w:date="2016-12-05T14:59:00Z">
        <w:r w:rsidRPr="005B350D">
          <w:rPr>
            <w:rStyle w:val="Hyperlink"/>
          </w:rPr>
          <w:fldChar w:fldCharType="begin"/>
        </w:r>
        <w:r w:rsidRPr="005B350D">
          <w:rPr>
            <w:rStyle w:val="Hyperlink"/>
          </w:rPr>
          <w:instrText xml:space="preserve"> </w:instrText>
        </w:r>
        <w:r>
          <w:instrText>HYPERLINK \l "_Toc468713318"</w:instrText>
        </w:r>
        <w:r w:rsidRPr="005B350D">
          <w:rPr>
            <w:rStyle w:val="Hyperlink"/>
          </w:rPr>
          <w:instrText xml:space="preserve"> </w:instrText>
        </w:r>
        <w:r w:rsidRPr="005B350D">
          <w:rPr>
            <w:rStyle w:val="Hyperlink"/>
          </w:rPr>
          <w:fldChar w:fldCharType="separate"/>
        </w:r>
        <w:r w:rsidRPr="005B350D">
          <w:rPr>
            <w:rStyle w:val="Hyperlink"/>
            <w:rFonts w:cs="Calibri"/>
          </w:rPr>
          <w:t>5.5.1</w:t>
        </w:r>
        <w:r>
          <w:rPr>
            <w:rFonts w:asciiTheme="minorHAnsi" w:eastAsiaTheme="minorEastAsia" w:hAnsiTheme="minorHAnsi"/>
            <w:color w:val="auto"/>
            <w:kern w:val="0"/>
            <w:szCs w:val="22"/>
            <w:lang w:val="en-IN" w:eastAsia="en-IN"/>
          </w:rPr>
          <w:tab/>
        </w:r>
        <w:r w:rsidRPr="005B350D">
          <w:rPr>
            <w:rStyle w:val="Hyperlink"/>
            <w:rFonts w:cs="Calibri"/>
          </w:rPr>
          <w:t>Local Function #1</w:t>
        </w:r>
        <w:r>
          <w:rPr>
            <w:webHidden/>
          </w:rPr>
          <w:tab/>
        </w:r>
        <w:r>
          <w:rPr>
            <w:webHidden/>
          </w:rPr>
          <w:fldChar w:fldCharType="begin"/>
        </w:r>
        <w:r>
          <w:rPr>
            <w:webHidden/>
          </w:rPr>
          <w:instrText xml:space="preserve"> PAGEREF _Toc468713318 \h </w:instrText>
        </w:r>
      </w:ins>
      <w:r>
        <w:rPr>
          <w:webHidden/>
        </w:rPr>
      </w:r>
      <w:r>
        <w:rPr>
          <w:webHidden/>
        </w:rPr>
        <w:fldChar w:fldCharType="separate"/>
      </w:r>
      <w:ins w:id="220" w:author="Vignesh L S K" w:date="2016-12-05T14:59:00Z">
        <w:r>
          <w:rPr>
            <w:webHidden/>
          </w:rPr>
          <w:t>14</w:t>
        </w:r>
        <w:r>
          <w:rPr>
            <w:webHidden/>
          </w:rPr>
          <w:fldChar w:fldCharType="end"/>
        </w:r>
        <w:r w:rsidRPr="005B350D">
          <w:rPr>
            <w:rStyle w:val="Hyperlink"/>
          </w:rPr>
          <w:fldChar w:fldCharType="end"/>
        </w:r>
      </w:ins>
    </w:p>
    <w:p w:rsidR="009B5336" w:rsidRDefault="009B5336">
      <w:pPr>
        <w:pStyle w:val="TOC2"/>
        <w:rPr>
          <w:ins w:id="221" w:author="Vignesh L S K" w:date="2016-12-05T14:59:00Z"/>
          <w:rFonts w:asciiTheme="minorHAnsi" w:eastAsiaTheme="minorEastAsia" w:hAnsiTheme="minorHAnsi"/>
          <w:color w:val="auto"/>
          <w:kern w:val="0"/>
          <w:szCs w:val="22"/>
          <w:lang w:val="en-IN" w:eastAsia="en-IN"/>
        </w:rPr>
      </w:pPr>
      <w:ins w:id="222" w:author="Vignesh L S K" w:date="2016-12-05T14:59:00Z">
        <w:r w:rsidRPr="005B350D">
          <w:rPr>
            <w:rStyle w:val="Hyperlink"/>
          </w:rPr>
          <w:fldChar w:fldCharType="begin"/>
        </w:r>
        <w:r w:rsidRPr="005B350D">
          <w:rPr>
            <w:rStyle w:val="Hyperlink"/>
          </w:rPr>
          <w:instrText xml:space="preserve"> </w:instrText>
        </w:r>
        <w:r>
          <w:instrText>HYPERLINK \l "_Toc468713319"</w:instrText>
        </w:r>
        <w:r w:rsidRPr="005B350D">
          <w:rPr>
            <w:rStyle w:val="Hyperlink"/>
          </w:rPr>
          <w:instrText xml:space="preserve"> </w:instrText>
        </w:r>
        <w:r w:rsidRPr="005B350D">
          <w:rPr>
            <w:rStyle w:val="Hyperlink"/>
          </w:rPr>
          <w:fldChar w:fldCharType="separate"/>
        </w:r>
        <w:r w:rsidRPr="005B350D">
          <w:rPr>
            <w:rStyle w:val="Hyperlink"/>
            <w:rFonts w:cs="Calibri"/>
          </w:rPr>
          <w:t>5.5.1.1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_Toc468713319 \h </w:instrText>
        </w:r>
      </w:ins>
      <w:r>
        <w:rPr>
          <w:webHidden/>
        </w:rPr>
      </w:r>
      <w:r>
        <w:rPr>
          <w:webHidden/>
        </w:rPr>
        <w:fldChar w:fldCharType="separate"/>
      </w:r>
      <w:ins w:id="223" w:author="Vignesh L S K" w:date="2016-12-05T14:59:00Z">
        <w:r>
          <w:rPr>
            <w:webHidden/>
          </w:rPr>
          <w:t>14</w:t>
        </w:r>
        <w:r>
          <w:rPr>
            <w:webHidden/>
          </w:rPr>
          <w:fldChar w:fldCharType="end"/>
        </w:r>
        <w:r w:rsidRPr="005B350D">
          <w:rPr>
            <w:rStyle w:val="Hyperlink"/>
          </w:rPr>
          <w:fldChar w:fldCharType="end"/>
        </w:r>
      </w:ins>
    </w:p>
    <w:p w:rsidR="009B5336" w:rsidRDefault="009B5336">
      <w:pPr>
        <w:pStyle w:val="TOC2"/>
        <w:rPr>
          <w:ins w:id="224" w:author="Vignesh L S K" w:date="2016-12-05T14:59:00Z"/>
          <w:rFonts w:asciiTheme="minorHAnsi" w:eastAsiaTheme="minorEastAsia" w:hAnsiTheme="minorHAnsi"/>
          <w:color w:val="auto"/>
          <w:kern w:val="0"/>
          <w:szCs w:val="22"/>
          <w:lang w:val="en-IN" w:eastAsia="en-IN"/>
        </w:rPr>
      </w:pPr>
      <w:ins w:id="225" w:author="Vignesh L S K" w:date="2016-12-05T14:59:00Z">
        <w:r w:rsidRPr="005B350D">
          <w:rPr>
            <w:rStyle w:val="Hyperlink"/>
          </w:rPr>
          <w:fldChar w:fldCharType="begin"/>
        </w:r>
        <w:r w:rsidRPr="005B350D">
          <w:rPr>
            <w:rStyle w:val="Hyperlink"/>
          </w:rPr>
          <w:instrText xml:space="preserve"> </w:instrText>
        </w:r>
        <w:r>
          <w:instrText>HYPERLINK \l "_Toc468713320"</w:instrText>
        </w:r>
        <w:r w:rsidRPr="005B350D">
          <w:rPr>
            <w:rStyle w:val="Hyperlink"/>
          </w:rPr>
          <w:instrText xml:space="preserve"> </w:instrText>
        </w:r>
        <w:r w:rsidRPr="005B350D">
          <w:rPr>
            <w:rStyle w:val="Hyperlink"/>
          </w:rPr>
          <w:fldChar w:fldCharType="separate"/>
        </w:r>
        <w:r w:rsidRPr="005B350D">
          <w:rPr>
            <w:rStyle w:val="Hyperlink"/>
            <w:rFonts w:cs="Calibri"/>
          </w:rPr>
          <w:t>5.5.1.2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_Toc468713320 \h </w:instrText>
        </w:r>
      </w:ins>
      <w:r>
        <w:rPr>
          <w:webHidden/>
        </w:rPr>
      </w:r>
      <w:r>
        <w:rPr>
          <w:webHidden/>
        </w:rPr>
        <w:fldChar w:fldCharType="separate"/>
      </w:r>
      <w:ins w:id="226" w:author="Vignesh L S K" w:date="2016-12-05T14:59:00Z">
        <w:r>
          <w:rPr>
            <w:webHidden/>
          </w:rPr>
          <w:t>14</w:t>
        </w:r>
        <w:r>
          <w:rPr>
            <w:webHidden/>
          </w:rPr>
          <w:fldChar w:fldCharType="end"/>
        </w:r>
        <w:r w:rsidRPr="005B350D">
          <w:rPr>
            <w:rStyle w:val="Hyperlink"/>
          </w:rPr>
          <w:fldChar w:fldCharType="end"/>
        </w:r>
      </w:ins>
    </w:p>
    <w:p w:rsidR="009B5336" w:rsidRDefault="009B5336">
      <w:pPr>
        <w:pStyle w:val="TOC2"/>
        <w:rPr>
          <w:ins w:id="227" w:author="Vignesh L S K" w:date="2016-12-05T14:59:00Z"/>
          <w:rFonts w:asciiTheme="minorHAnsi" w:eastAsiaTheme="minorEastAsia" w:hAnsiTheme="minorHAnsi"/>
          <w:color w:val="auto"/>
          <w:kern w:val="0"/>
          <w:szCs w:val="22"/>
          <w:lang w:val="en-IN" w:eastAsia="en-IN"/>
        </w:rPr>
      </w:pPr>
      <w:ins w:id="228" w:author="Vignesh L S K" w:date="2016-12-05T14:59:00Z">
        <w:r w:rsidRPr="005B350D">
          <w:rPr>
            <w:rStyle w:val="Hyperlink"/>
          </w:rPr>
          <w:fldChar w:fldCharType="begin"/>
        </w:r>
        <w:r w:rsidRPr="005B350D">
          <w:rPr>
            <w:rStyle w:val="Hyperlink"/>
          </w:rPr>
          <w:instrText xml:space="preserve"> </w:instrText>
        </w:r>
        <w:r>
          <w:instrText>HYPERLINK \l "_Toc468713321"</w:instrText>
        </w:r>
        <w:r w:rsidRPr="005B350D">
          <w:rPr>
            <w:rStyle w:val="Hyperlink"/>
          </w:rPr>
          <w:instrText xml:space="preserve"> </w:instrText>
        </w:r>
        <w:r w:rsidRPr="005B350D">
          <w:rPr>
            <w:rStyle w:val="Hyperlink"/>
          </w:rPr>
          <w:fldChar w:fldCharType="separate"/>
        </w:r>
        <w:r w:rsidRPr="005B350D">
          <w:rPr>
            <w:rStyle w:val="Hyperlink"/>
            <w:rFonts w:cs="Calibri"/>
          </w:rPr>
          <w:t>5.5.2</w:t>
        </w:r>
        <w:r>
          <w:rPr>
            <w:rFonts w:asciiTheme="minorHAnsi" w:eastAsiaTheme="minorEastAsia" w:hAnsiTheme="minorHAnsi"/>
            <w:color w:val="auto"/>
            <w:kern w:val="0"/>
            <w:szCs w:val="22"/>
            <w:lang w:val="en-IN" w:eastAsia="en-IN"/>
          </w:rPr>
          <w:tab/>
        </w:r>
        <w:r w:rsidRPr="005B350D">
          <w:rPr>
            <w:rStyle w:val="Hyperlink"/>
            <w:rFonts w:cs="Calibri"/>
          </w:rPr>
          <w:t>Local Function #2</w:t>
        </w:r>
        <w:r>
          <w:rPr>
            <w:webHidden/>
          </w:rPr>
          <w:tab/>
        </w:r>
        <w:r>
          <w:rPr>
            <w:webHidden/>
          </w:rPr>
          <w:fldChar w:fldCharType="begin"/>
        </w:r>
        <w:r>
          <w:rPr>
            <w:webHidden/>
          </w:rPr>
          <w:instrText xml:space="preserve"> PAGEREF _Toc468713321 \h </w:instrText>
        </w:r>
      </w:ins>
      <w:r>
        <w:rPr>
          <w:webHidden/>
        </w:rPr>
      </w:r>
      <w:r>
        <w:rPr>
          <w:webHidden/>
        </w:rPr>
        <w:fldChar w:fldCharType="separate"/>
      </w:r>
      <w:ins w:id="229" w:author="Vignesh L S K" w:date="2016-12-05T14:59:00Z">
        <w:r>
          <w:rPr>
            <w:webHidden/>
          </w:rPr>
          <w:t>14</w:t>
        </w:r>
        <w:r>
          <w:rPr>
            <w:webHidden/>
          </w:rPr>
          <w:fldChar w:fldCharType="end"/>
        </w:r>
        <w:r w:rsidRPr="005B350D">
          <w:rPr>
            <w:rStyle w:val="Hyperlink"/>
          </w:rPr>
          <w:fldChar w:fldCharType="end"/>
        </w:r>
      </w:ins>
    </w:p>
    <w:p w:rsidR="009B5336" w:rsidRDefault="009B5336">
      <w:pPr>
        <w:pStyle w:val="TOC2"/>
        <w:rPr>
          <w:ins w:id="230" w:author="Vignesh L S K" w:date="2016-12-05T14:59:00Z"/>
          <w:rFonts w:asciiTheme="minorHAnsi" w:eastAsiaTheme="minorEastAsia" w:hAnsiTheme="minorHAnsi"/>
          <w:color w:val="auto"/>
          <w:kern w:val="0"/>
          <w:szCs w:val="22"/>
          <w:lang w:val="en-IN" w:eastAsia="en-IN"/>
        </w:rPr>
      </w:pPr>
      <w:ins w:id="231" w:author="Vignesh L S K" w:date="2016-12-05T14:59:00Z">
        <w:r w:rsidRPr="005B350D">
          <w:rPr>
            <w:rStyle w:val="Hyperlink"/>
          </w:rPr>
          <w:fldChar w:fldCharType="begin"/>
        </w:r>
        <w:r w:rsidRPr="005B350D">
          <w:rPr>
            <w:rStyle w:val="Hyperlink"/>
          </w:rPr>
          <w:instrText xml:space="preserve"> </w:instrText>
        </w:r>
        <w:r>
          <w:instrText>HYPERLINK \l "_Toc468713322"</w:instrText>
        </w:r>
        <w:r w:rsidRPr="005B350D">
          <w:rPr>
            <w:rStyle w:val="Hyperlink"/>
          </w:rPr>
          <w:instrText xml:space="preserve"> </w:instrText>
        </w:r>
        <w:r w:rsidRPr="005B350D">
          <w:rPr>
            <w:rStyle w:val="Hyperlink"/>
          </w:rPr>
          <w:fldChar w:fldCharType="separate"/>
        </w:r>
        <w:r w:rsidRPr="005B350D">
          <w:rPr>
            <w:rStyle w:val="Hyperlink"/>
            <w:rFonts w:cs="Calibri"/>
          </w:rPr>
          <w:t>5.5.2.1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_Toc468713322 \h </w:instrText>
        </w:r>
      </w:ins>
      <w:r>
        <w:rPr>
          <w:webHidden/>
        </w:rPr>
      </w:r>
      <w:r>
        <w:rPr>
          <w:webHidden/>
        </w:rPr>
        <w:fldChar w:fldCharType="separate"/>
      </w:r>
      <w:ins w:id="232" w:author="Vignesh L S K" w:date="2016-12-05T14:59:00Z">
        <w:r>
          <w:rPr>
            <w:webHidden/>
          </w:rPr>
          <w:t>14</w:t>
        </w:r>
        <w:r>
          <w:rPr>
            <w:webHidden/>
          </w:rPr>
          <w:fldChar w:fldCharType="end"/>
        </w:r>
        <w:r w:rsidRPr="005B350D">
          <w:rPr>
            <w:rStyle w:val="Hyperlink"/>
          </w:rPr>
          <w:fldChar w:fldCharType="end"/>
        </w:r>
      </w:ins>
    </w:p>
    <w:p w:rsidR="009B5336" w:rsidRDefault="009B5336">
      <w:pPr>
        <w:pStyle w:val="TOC2"/>
        <w:rPr>
          <w:ins w:id="233" w:author="Vignesh L S K" w:date="2016-12-05T14:59:00Z"/>
          <w:rFonts w:asciiTheme="minorHAnsi" w:eastAsiaTheme="minorEastAsia" w:hAnsiTheme="minorHAnsi"/>
          <w:color w:val="auto"/>
          <w:kern w:val="0"/>
          <w:szCs w:val="22"/>
          <w:lang w:val="en-IN" w:eastAsia="en-IN"/>
        </w:rPr>
      </w:pPr>
      <w:ins w:id="234" w:author="Vignesh L S K" w:date="2016-12-05T14:59:00Z">
        <w:r w:rsidRPr="005B350D">
          <w:rPr>
            <w:rStyle w:val="Hyperlink"/>
          </w:rPr>
          <w:fldChar w:fldCharType="begin"/>
        </w:r>
        <w:r w:rsidRPr="005B350D">
          <w:rPr>
            <w:rStyle w:val="Hyperlink"/>
          </w:rPr>
          <w:instrText xml:space="preserve"> </w:instrText>
        </w:r>
        <w:r>
          <w:instrText>HYPERLINK \l "_Toc468713323"</w:instrText>
        </w:r>
        <w:r w:rsidRPr="005B350D">
          <w:rPr>
            <w:rStyle w:val="Hyperlink"/>
          </w:rPr>
          <w:instrText xml:space="preserve"> </w:instrText>
        </w:r>
        <w:r w:rsidRPr="005B350D">
          <w:rPr>
            <w:rStyle w:val="Hyperlink"/>
          </w:rPr>
          <w:fldChar w:fldCharType="separate"/>
        </w:r>
        <w:r w:rsidRPr="005B350D">
          <w:rPr>
            <w:rStyle w:val="Hyperlink"/>
            <w:rFonts w:cs="Calibri"/>
          </w:rPr>
          <w:t>5.5.2.2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_Toc468713323 \h </w:instrText>
        </w:r>
      </w:ins>
      <w:r>
        <w:rPr>
          <w:webHidden/>
        </w:rPr>
      </w:r>
      <w:r>
        <w:rPr>
          <w:webHidden/>
        </w:rPr>
        <w:fldChar w:fldCharType="separate"/>
      </w:r>
      <w:ins w:id="235" w:author="Vignesh L S K" w:date="2016-12-05T14:59:00Z">
        <w:r>
          <w:rPr>
            <w:webHidden/>
          </w:rPr>
          <w:t>14</w:t>
        </w:r>
        <w:r>
          <w:rPr>
            <w:webHidden/>
          </w:rPr>
          <w:fldChar w:fldCharType="end"/>
        </w:r>
        <w:r w:rsidRPr="005B350D">
          <w:rPr>
            <w:rStyle w:val="Hyperlink"/>
          </w:rPr>
          <w:fldChar w:fldCharType="end"/>
        </w:r>
      </w:ins>
    </w:p>
    <w:p w:rsidR="009B5336" w:rsidRDefault="009B5336">
      <w:pPr>
        <w:pStyle w:val="TOC2"/>
        <w:rPr>
          <w:ins w:id="236" w:author="Vignesh L S K" w:date="2016-12-05T14:59:00Z"/>
          <w:rFonts w:asciiTheme="minorHAnsi" w:eastAsiaTheme="minorEastAsia" w:hAnsiTheme="minorHAnsi"/>
          <w:color w:val="auto"/>
          <w:kern w:val="0"/>
          <w:szCs w:val="22"/>
          <w:lang w:val="en-IN" w:eastAsia="en-IN"/>
        </w:rPr>
      </w:pPr>
      <w:ins w:id="237" w:author="Vignesh L S K" w:date="2016-12-05T14:59:00Z">
        <w:r w:rsidRPr="005B350D">
          <w:rPr>
            <w:rStyle w:val="Hyperlink"/>
          </w:rPr>
          <w:fldChar w:fldCharType="begin"/>
        </w:r>
        <w:r w:rsidRPr="005B350D">
          <w:rPr>
            <w:rStyle w:val="Hyperlink"/>
          </w:rPr>
          <w:instrText xml:space="preserve"> </w:instrText>
        </w:r>
        <w:r>
          <w:instrText>HYPERLINK \l "_Toc468713324"</w:instrText>
        </w:r>
        <w:r w:rsidRPr="005B350D">
          <w:rPr>
            <w:rStyle w:val="Hyperlink"/>
          </w:rPr>
          <w:instrText xml:space="preserve"> </w:instrText>
        </w:r>
        <w:r w:rsidRPr="005B350D">
          <w:rPr>
            <w:rStyle w:val="Hyperlink"/>
          </w:rPr>
          <w:fldChar w:fldCharType="separate"/>
        </w:r>
        <w:r w:rsidRPr="005B350D">
          <w:rPr>
            <w:rStyle w:val="Hyperlink"/>
            <w:rFonts w:cs="Calibri"/>
          </w:rPr>
          <w:t>5.5.3</w:t>
        </w:r>
        <w:r>
          <w:rPr>
            <w:rFonts w:asciiTheme="minorHAnsi" w:eastAsiaTheme="minorEastAsia" w:hAnsiTheme="minorHAnsi"/>
            <w:color w:val="auto"/>
            <w:kern w:val="0"/>
            <w:szCs w:val="22"/>
            <w:lang w:val="en-IN" w:eastAsia="en-IN"/>
          </w:rPr>
          <w:tab/>
        </w:r>
        <w:r w:rsidRPr="005B350D">
          <w:rPr>
            <w:rStyle w:val="Hyperlink"/>
            <w:rFonts w:cs="Calibri"/>
          </w:rPr>
          <w:t>Local Function #3</w:t>
        </w:r>
        <w:r>
          <w:rPr>
            <w:webHidden/>
          </w:rPr>
          <w:tab/>
        </w:r>
        <w:r>
          <w:rPr>
            <w:webHidden/>
          </w:rPr>
          <w:fldChar w:fldCharType="begin"/>
        </w:r>
        <w:r>
          <w:rPr>
            <w:webHidden/>
          </w:rPr>
          <w:instrText xml:space="preserve"> PAGEREF _Toc468713324 \h </w:instrText>
        </w:r>
      </w:ins>
      <w:r>
        <w:rPr>
          <w:webHidden/>
        </w:rPr>
      </w:r>
      <w:r>
        <w:rPr>
          <w:webHidden/>
        </w:rPr>
        <w:fldChar w:fldCharType="separate"/>
      </w:r>
      <w:ins w:id="238" w:author="Vignesh L S K" w:date="2016-12-05T14:59:00Z">
        <w:r>
          <w:rPr>
            <w:webHidden/>
          </w:rPr>
          <w:t>15</w:t>
        </w:r>
        <w:r>
          <w:rPr>
            <w:webHidden/>
          </w:rPr>
          <w:fldChar w:fldCharType="end"/>
        </w:r>
        <w:r w:rsidRPr="005B350D">
          <w:rPr>
            <w:rStyle w:val="Hyperlink"/>
          </w:rPr>
          <w:fldChar w:fldCharType="end"/>
        </w:r>
      </w:ins>
    </w:p>
    <w:p w:rsidR="009B5336" w:rsidRDefault="009B5336">
      <w:pPr>
        <w:pStyle w:val="TOC2"/>
        <w:rPr>
          <w:ins w:id="239" w:author="Vignesh L S K" w:date="2016-12-05T14:59:00Z"/>
          <w:rFonts w:asciiTheme="minorHAnsi" w:eastAsiaTheme="minorEastAsia" w:hAnsiTheme="minorHAnsi"/>
          <w:color w:val="auto"/>
          <w:kern w:val="0"/>
          <w:szCs w:val="22"/>
          <w:lang w:val="en-IN" w:eastAsia="en-IN"/>
        </w:rPr>
      </w:pPr>
      <w:ins w:id="240" w:author="Vignesh L S K" w:date="2016-12-05T14:59:00Z">
        <w:r w:rsidRPr="005B350D">
          <w:rPr>
            <w:rStyle w:val="Hyperlink"/>
          </w:rPr>
          <w:fldChar w:fldCharType="begin"/>
        </w:r>
        <w:r w:rsidRPr="005B350D">
          <w:rPr>
            <w:rStyle w:val="Hyperlink"/>
          </w:rPr>
          <w:instrText xml:space="preserve"> </w:instrText>
        </w:r>
        <w:r>
          <w:instrText>HYPERLINK \l "_Toc468713325"</w:instrText>
        </w:r>
        <w:r w:rsidRPr="005B350D">
          <w:rPr>
            <w:rStyle w:val="Hyperlink"/>
          </w:rPr>
          <w:instrText xml:space="preserve"> </w:instrText>
        </w:r>
        <w:r w:rsidRPr="005B350D">
          <w:rPr>
            <w:rStyle w:val="Hyperlink"/>
          </w:rPr>
          <w:fldChar w:fldCharType="separate"/>
        </w:r>
        <w:r w:rsidRPr="005B350D">
          <w:rPr>
            <w:rStyle w:val="Hyperlink"/>
            <w:rFonts w:cs="Calibri"/>
          </w:rPr>
          <w:t>5.5.3.1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_Toc468713325 \h </w:instrText>
        </w:r>
      </w:ins>
      <w:r>
        <w:rPr>
          <w:webHidden/>
        </w:rPr>
      </w:r>
      <w:r>
        <w:rPr>
          <w:webHidden/>
        </w:rPr>
        <w:fldChar w:fldCharType="separate"/>
      </w:r>
      <w:ins w:id="241" w:author="Vignesh L S K" w:date="2016-12-05T14:59:00Z">
        <w:r>
          <w:rPr>
            <w:webHidden/>
          </w:rPr>
          <w:t>15</w:t>
        </w:r>
        <w:r>
          <w:rPr>
            <w:webHidden/>
          </w:rPr>
          <w:fldChar w:fldCharType="end"/>
        </w:r>
        <w:r w:rsidRPr="005B350D">
          <w:rPr>
            <w:rStyle w:val="Hyperlink"/>
          </w:rPr>
          <w:fldChar w:fldCharType="end"/>
        </w:r>
      </w:ins>
    </w:p>
    <w:p w:rsidR="009B5336" w:rsidRDefault="009B5336">
      <w:pPr>
        <w:pStyle w:val="TOC2"/>
        <w:rPr>
          <w:ins w:id="242" w:author="Vignesh L S K" w:date="2016-12-05T14:59:00Z"/>
          <w:rFonts w:asciiTheme="minorHAnsi" w:eastAsiaTheme="minorEastAsia" w:hAnsiTheme="minorHAnsi"/>
          <w:color w:val="auto"/>
          <w:kern w:val="0"/>
          <w:szCs w:val="22"/>
          <w:lang w:val="en-IN" w:eastAsia="en-IN"/>
        </w:rPr>
      </w:pPr>
      <w:ins w:id="243" w:author="Vignesh L S K" w:date="2016-12-05T14:59:00Z">
        <w:r w:rsidRPr="005B350D">
          <w:rPr>
            <w:rStyle w:val="Hyperlink"/>
          </w:rPr>
          <w:fldChar w:fldCharType="begin"/>
        </w:r>
        <w:r w:rsidRPr="005B350D">
          <w:rPr>
            <w:rStyle w:val="Hyperlink"/>
          </w:rPr>
          <w:instrText xml:space="preserve"> </w:instrText>
        </w:r>
        <w:r>
          <w:instrText>HYPERLINK \l "_Toc468713326"</w:instrText>
        </w:r>
        <w:r w:rsidRPr="005B350D">
          <w:rPr>
            <w:rStyle w:val="Hyperlink"/>
          </w:rPr>
          <w:instrText xml:space="preserve"> </w:instrText>
        </w:r>
        <w:r w:rsidRPr="005B350D">
          <w:rPr>
            <w:rStyle w:val="Hyperlink"/>
          </w:rPr>
          <w:fldChar w:fldCharType="separate"/>
        </w:r>
        <w:r w:rsidRPr="005B350D">
          <w:rPr>
            <w:rStyle w:val="Hyperlink"/>
            <w:rFonts w:cs="Calibri"/>
          </w:rPr>
          <w:t>5.5.3.2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_Toc468713326 \h </w:instrText>
        </w:r>
      </w:ins>
      <w:r>
        <w:rPr>
          <w:webHidden/>
        </w:rPr>
      </w:r>
      <w:r>
        <w:rPr>
          <w:webHidden/>
        </w:rPr>
        <w:fldChar w:fldCharType="separate"/>
      </w:r>
      <w:ins w:id="244" w:author="Vignesh L S K" w:date="2016-12-05T14:59:00Z">
        <w:r>
          <w:rPr>
            <w:webHidden/>
          </w:rPr>
          <w:t>15</w:t>
        </w:r>
        <w:r>
          <w:rPr>
            <w:webHidden/>
          </w:rPr>
          <w:fldChar w:fldCharType="end"/>
        </w:r>
        <w:r w:rsidRPr="005B350D">
          <w:rPr>
            <w:rStyle w:val="Hyperlink"/>
          </w:rPr>
          <w:fldChar w:fldCharType="end"/>
        </w:r>
      </w:ins>
    </w:p>
    <w:p w:rsidR="009B5336" w:rsidRDefault="009B5336">
      <w:pPr>
        <w:pStyle w:val="TOC2"/>
        <w:rPr>
          <w:ins w:id="245" w:author="Vignesh L S K" w:date="2016-12-05T14:59:00Z"/>
          <w:rFonts w:asciiTheme="minorHAnsi" w:eastAsiaTheme="minorEastAsia" w:hAnsiTheme="minorHAnsi"/>
          <w:color w:val="auto"/>
          <w:kern w:val="0"/>
          <w:szCs w:val="22"/>
          <w:lang w:val="en-IN" w:eastAsia="en-IN"/>
        </w:rPr>
      </w:pPr>
      <w:ins w:id="246" w:author="Vignesh L S K" w:date="2016-12-05T14:59:00Z">
        <w:r w:rsidRPr="005B350D">
          <w:rPr>
            <w:rStyle w:val="Hyperlink"/>
          </w:rPr>
          <w:fldChar w:fldCharType="begin"/>
        </w:r>
        <w:r w:rsidRPr="005B350D">
          <w:rPr>
            <w:rStyle w:val="Hyperlink"/>
          </w:rPr>
          <w:instrText xml:space="preserve"> </w:instrText>
        </w:r>
        <w:r>
          <w:instrText>HYPERLINK \l "_Toc468713327"</w:instrText>
        </w:r>
        <w:r w:rsidRPr="005B350D">
          <w:rPr>
            <w:rStyle w:val="Hyperlink"/>
          </w:rPr>
          <w:instrText xml:space="preserve"> </w:instrText>
        </w:r>
        <w:r w:rsidRPr="005B350D">
          <w:rPr>
            <w:rStyle w:val="Hyperlink"/>
          </w:rPr>
          <w:fldChar w:fldCharType="separate"/>
        </w:r>
        <w:r w:rsidRPr="005B350D">
          <w:rPr>
            <w:rStyle w:val="Hyperlink"/>
            <w:rFonts w:cs="Calibri"/>
          </w:rPr>
          <w:t>5.5.4</w:t>
        </w:r>
        <w:r>
          <w:rPr>
            <w:rFonts w:asciiTheme="minorHAnsi" w:eastAsiaTheme="minorEastAsia" w:hAnsiTheme="minorHAnsi"/>
            <w:color w:val="auto"/>
            <w:kern w:val="0"/>
            <w:szCs w:val="22"/>
            <w:lang w:val="en-IN" w:eastAsia="en-IN"/>
          </w:rPr>
          <w:tab/>
        </w:r>
        <w:r w:rsidRPr="005B350D">
          <w:rPr>
            <w:rStyle w:val="Hyperlink"/>
            <w:rFonts w:cs="Calibri"/>
          </w:rPr>
          <w:t>Local Function #4</w:t>
        </w:r>
        <w:r>
          <w:rPr>
            <w:webHidden/>
          </w:rPr>
          <w:tab/>
        </w:r>
        <w:r>
          <w:rPr>
            <w:webHidden/>
          </w:rPr>
          <w:fldChar w:fldCharType="begin"/>
        </w:r>
        <w:r>
          <w:rPr>
            <w:webHidden/>
          </w:rPr>
          <w:instrText xml:space="preserve"> PAGEREF _Toc468713327 \h </w:instrText>
        </w:r>
      </w:ins>
      <w:r>
        <w:rPr>
          <w:webHidden/>
        </w:rPr>
      </w:r>
      <w:r>
        <w:rPr>
          <w:webHidden/>
        </w:rPr>
        <w:fldChar w:fldCharType="separate"/>
      </w:r>
      <w:ins w:id="247" w:author="Vignesh L S K" w:date="2016-12-05T14:59:00Z">
        <w:r>
          <w:rPr>
            <w:webHidden/>
          </w:rPr>
          <w:t>15</w:t>
        </w:r>
        <w:r>
          <w:rPr>
            <w:webHidden/>
          </w:rPr>
          <w:fldChar w:fldCharType="end"/>
        </w:r>
        <w:r w:rsidRPr="005B350D">
          <w:rPr>
            <w:rStyle w:val="Hyperlink"/>
          </w:rPr>
          <w:fldChar w:fldCharType="end"/>
        </w:r>
      </w:ins>
    </w:p>
    <w:p w:rsidR="009B5336" w:rsidRDefault="009B5336">
      <w:pPr>
        <w:pStyle w:val="TOC2"/>
        <w:rPr>
          <w:ins w:id="248" w:author="Vignesh L S K" w:date="2016-12-05T14:59:00Z"/>
          <w:rFonts w:asciiTheme="minorHAnsi" w:eastAsiaTheme="minorEastAsia" w:hAnsiTheme="minorHAnsi"/>
          <w:color w:val="auto"/>
          <w:kern w:val="0"/>
          <w:szCs w:val="22"/>
          <w:lang w:val="en-IN" w:eastAsia="en-IN"/>
        </w:rPr>
      </w:pPr>
      <w:ins w:id="249" w:author="Vignesh L S K" w:date="2016-12-05T14:59:00Z">
        <w:r w:rsidRPr="005B350D">
          <w:rPr>
            <w:rStyle w:val="Hyperlink"/>
          </w:rPr>
          <w:fldChar w:fldCharType="begin"/>
        </w:r>
        <w:r w:rsidRPr="005B350D">
          <w:rPr>
            <w:rStyle w:val="Hyperlink"/>
          </w:rPr>
          <w:instrText xml:space="preserve"> </w:instrText>
        </w:r>
        <w:r>
          <w:instrText>HYPERLINK \l "_Toc468713328"</w:instrText>
        </w:r>
        <w:r w:rsidRPr="005B350D">
          <w:rPr>
            <w:rStyle w:val="Hyperlink"/>
          </w:rPr>
          <w:instrText xml:space="preserve"> </w:instrText>
        </w:r>
        <w:r w:rsidRPr="005B350D">
          <w:rPr>
            <w:rStyle w:val="Hyperlink"/>
          </w:rPr>
          <w:fldChar w:fldCharType="separate"/>
        </w:r>
        <w:r w:rsidRPr="005B350D">
          <w:rPr>
            <w:rStyle w:val="Hyperlink"/>
            <w:rFonts w:cs="Calibri"/>
          </w:rPr>
          <w:t>5.5.4.1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_Toc468713328 \h </w:instrText>
        </w:r>
      </w:ins>
      <w:r>
        <w:rPr>
          <w:webHidden/>
        </w:rPr>
      </w:r>
      <w:r>
        <w:rPr>
          <w:webHidden/>
        </w:rPr>
        <w:fldChar w:fldCharType="separate"/>
      </w:r>
      <w:ins w:id="250" w:author="Vignesh L S K" w:date="2016-12-05T14:59:00Z">
        <w:r>
          <w:rPr>
            <w:webHidden/>
          </w:rPr>
          <w:t>15</w:t>
        </w:r>
        <w:r>
          <w:rPr>
            <w:webHidden/>
          </w:rPr>
          <w:fldChar w:fldCharType="end"/>
        </w:r>
        <w:r w:rsidRPr="005B350D">
          <w:rPr>
            <w:rStyle w:val="Hyperlink"/>
          </w:rPr>
          <w:fldChar w:fldCharType="end"/>
        </w:r>
      </w:ins>
    </w:p>
    <w:p w:rsidR="009B5336" w:rsidRDefault="009B5336">
      <w:pPr>
        <w:pStyle w:val="TOC2"/>
        <w:rPr>
          <w:ins w:id="251" w:author="Vignesh L S K" w:date="2016-12-05T14:59:00Z"/>
          <w:rFonts w:asciiTheme="minorHAnsi" w:eastAsiaTheme="minorEastAsia" w:hAnsiTheme="minorHAnsi"/>
          <w:color w:val="auto"/>
          <w:kern w:val="0"/>
          <w:szCs w:val="22"/>
          <w:lang w:val="en-IN" w:eastAsia="en-IN"/>
        </w:rPr>
      </w:pPr>
      <w:ins w:id="252" w:author="Vignesh L S K" w:date="2016-12-05T14:59:00Z">
        <w:r w:rsidRPr="005B350D">
          <w:rPr>
            <w:rStyle w:val="Hyperlink"/>
          </w:rPr>
          <w:lastRenderedPageBreak/>
          <w:fldChar w:fldCharType="begin"/>
        </w:r>
        <w:r w:rsidRPr="005B350D">
          <w:rPr>
            <w:rStyle w:val="Hyperlink"/>
          </w:rPr>
          <w:instrText xml:space="preserve"> </w:instrText>
        </w:r>
        <w:r>
          <w:instrText>HYPERLINK \l "_Toc468713329"</w:instrText>
        </w:r>
        <w:r w:rsidRPr="005B350D">
          <w:rPr>
            <w:rStyle w:val="Hyperlink"/>
          </w:rPr>
          <w:instrText xml:space="preserve"> </w:instrText>
        </w:r>
        <w:r w:rsidRPr="005B350D">
          <w:rPr>
            <w:rStyle w:val="Hyperlink"/>
          </w:rPr>
          <w:fldChar w:fldCharType="separate"/>
        </w:r>
        <w:r w:rsidRPr="005B350D">
          <w:rPr>
            <w:rStyle w:val="Hyperlink"/>
            <w:rFonts w:cs="Calibri"/>
          </w:rPr>
          <w:t>5.5.4.2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_Toc468713329 \h </w:instrText>
        </w:r>
      </w:ins>
      <w:r>
        <w:rPr>
          <w:webHidden/>
        </w:rPr>
      </w:r>
      <w:r>
        <w:rPr>
          <w:webHidden/>
        </w:rPr>
        <w:fldChar w:fldCharType="separate"/>
      </w:r>
      <w:ins w:id="253" w:author="Vignesh L S K" w:date="2016-12-05T14:59:00Z">
        <w:r>
          <w:rPr>
            <w:webHidden/>
          </w:rPr>
          <w:t>15</w:t>
        </w:r>
        <w:r>
          <w:rPr>
            <w:webHidden/>
          </w:rPr>
          <w:fldChar w:fldCharType="end"/>
        </w:r>
        <w:r w:rsidRPr="005B350D">
          <w:rPr>
            <w:rStyle w:val="Hyperlink"/>
          </w:rPr>
          <w:fldChar w:fldCharType="end"/>
        </w:r>
      </w:ins>
    </w:p>
    <w:p w:rsidR="009B5336" w:rsidRDefault="009B5336">
      <w:pPr>
        <w:pStyle w:val="TOC2"/>
        <w:rPr>
          <w:ins w:id="254" w:author="Vignesh L S K" w:date="2016-12-05T14:59:00Z"/>
          <w:rFonts w:asciiTheme="minorHAnsi" w:eastAsiaTheme="minorEastAsia" w:hAnsiTheme="minorHAnsi"/>
          <w:color w:val="auto"/>
          <w:kern w:val="0"/>
          <w:szCs w:val="22"/>
          <w:lang w:val="en-IN" w:eastAsia="en-IN"/>
        </w:rPr>
      </w:pPr>
      <w:ins w:id="255" w:author="Vignesh L S K" w:date="2016-12-05T14:59:00Z">
        <w:r w:rsidRPr="005B350D">
          <w:rPr>
            <w:rStyle w:val="Hyperlink"/>
          </w:rPr>
          <w:fldChar w:fldCharType="begin"/>
        </w:r>
        <w:r w:rsidRPr="005B350D">
          <w:rPr>
            <w:rStyle w:val="Hyperlink"/>
          </w:rPr>
          <w:instrText xml:space="preserve"> </w:instrText>
        </w:r>
        <w:r>
          <w:instrText>HYPERLINK \l "_Toc468713330"</w:instrText>
        </w:r>
        <w:r w:rsidRPr="005B350D">
          <w:rPr>
            <w:rStyle w:val="Hyperlink"/>
          </w:rPr>
          <w:instrText xml:space="preserve"> </w:instrText>
        </w:r>
        <w:r w:rsidRPr="005B350D">
          <w:rPr>
            <w:rStyle w:val="Hyperlink"/>
          </w:rPr>
          <w:fldChar w:fldCharType="separate"/>
        </w:r>
        <w:r w:rsidRPr="005B350D">
          <w:rPr>
            <w:rStyle w:val="Hyperlink"/>
            <w:rFonts w:cs="Calibri"/>
          </w:rPr>
          <w:t>5.5.5</w:t>
        </w:r>
        <w:r>
          <w:rPr>
            <w:rFonts w:asciiTheme="minorHAnsi" w:eastAsiaTheme="minorEastAsia" w:hAnsiTheme="minorHAnsi"/>
            <w:color w:val="auto"/>
            <w:kern w:val="0"/>
            <w:szCs w:val="22"/>
            <w:lang w:val="en-IN" w:eastAsia="en-IN"/>
          </w:rPr>
          <w:tab/>
        </w:r>
        <w:r w:rsidRPr="005B350D">
          <w:rPr>
            <w:rStyle w:val="Hyperlink"/>
            <w:rFonts w:cs="Calibri"/>
          </w:rPr>
          <w:t>Local Function #5</w:t>
        </w:r>
        <w:r>
          <w:rPr>
            <w:webHidden/>
          </w:rPr>
          <w:tab/>
        </w:r>
        <w:r>
          <w:rPr>
            <w:webHidden/>
          </w:rPr>
          <w:fldChar w:fldCharType="begin"/>
        </w:r>
        <w:r>
          <w:rPr>
            <w:webHidden/>
          </w:rPr>
          <w:instrText xml:space="preserve"> PAGEREF _Toc468713330 \h </w:instrText>
        </w:r>
      </w:ins>
      <w:r>
        <w:rPr>
          <w:webHidden/>
        </w:rPr>
      </w:r>
      <w:r>
        <w:rPr>
          <w:webHidden/>
        </w:rPr>
        <w:fldChar w:fldCharType="separate"/>
      </w:r>
      <w:ins w:id="256" w:author="Vignesh L S K" w:date="2016-12-05T14:59:00Z">
        <w:r>
          <w:rPr>
            <w:webHidden/>
          </w:rPr>
          <w:t>16</w:t>
        </w:r>
        <w:r>
          <w:rPr>
            <w:webHidden/>
          </w:rPr>
          <w:fldChar w:fldCharType="end"/>
        </w:r>
        <w:r w:rsidRPr="005B350D">
          <w:rPr>
            <w:rStyle w:val="Hyperlink"/>
          </w:rPr>
          <w:fldChar w:fldCharType="end"/>
        </w:r>
      </w:ins>
    </w:p>
    <w:p w:rsidR="009B5336" w:rsidRDefault="009B5336">
      <w:pPr>
        <w:pStyle w:val="TOC2"/>
        <w:rPr>
          <w:ins w:id="257" w:author="Vignesh L S K" w:date="2016-12-05T14:59:00Z"/>
          <w:rFonts w:asciiTheme="minorHAnsi" w:eastAsiaTheme="minorEastAsia" w:hAnsiTheme="minorHAnsi"/>
          <w:color w:val="auto"/>
          <w:kern w:val="0"/>
          <w:szCs w:val="22"/>
          <w:lang w:val="en-IN" w:eastAsia="en-IN"/>
        </w:rPr>
      </w:pPr>
      <w:ins w:id="258" w:author="Vignesh L S K" w:date="2016-12-05T14:59:00Z">
        <w:r w:rsidRPr="005B350D">
          <w:rPr>
            <w:rStyle w:val="Hyperlink"/>
          </w:rPr>
          <w:fldChar w:fldCharType="begin"/>
        </w:r>
        <w:r w:rsidRPr="005B350D">
          <w:rPr>
            <w:rStyle w:val="Hyperlink"/>
          </w:rPr>
          <w:instrText xml:space="preserve"> </w:instrText>
        </w:r>
        <w:r>
          <w:instrText>HYPERLINK \l "_Toc468713331"</w:instrText>
        </w:r>
        <w:r w:rsidRPr="005B350D">
          <w:rPr>
            <w:rStyle w:val="Hyperlink"/>
          </w:rPr>
          <w:instrText xml:space="preserve"> </w:instrText>
        </w:r>
        <w:r w:rsidRPr="005B350D">
          <w:rPr>
            <w:rStyle w:val="Hyperlink"/>
          </w:rPr>
          <w:fldChar w:fldCharType="separate"/>
        </w:r>
        <w:r w:rsidRPr="005B350D">
          <w:rPr>
            <w:rStyle w:val="Hyperlink"/>
            <w:rFonts w:cs="Calibri"/>
          </w:rPr>
          <w:t>5.5.5.1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_Toc468713331 \h </w:instrText>
        </w:r>
      </w:ins>
      <w:r>
        <w:rPr>
          <w:webHidden/>
        </w:rPr>
      </w:r>
      <w:r>
        <w:rPr>
          <w:webHidden/>
        </w:rPr>
        <w:fldChar w:fldCharType="separate"/>
      </w:r>
      <w:ins w:id="259" w:author="Vignesh L S K" w:date="2016-12-05T14:59:00Z">
        <w:r>
          <w:rPr>
            <w:webHidden/>
          </w:rPr>
          <w:t>16</w:t>
        </w:r>
        <w:r>
          <w:rPr>
            <w:webHidden/>
          </w:rPr>
          <w:fldChar w:fldCharType="end"/>
        </w:r>
        <w:r w:rsidRPr="005B350D">
          <w:rPr>
            <w:rStyle w:val="Hyperlink"/>
          </w:rPr>
          <w:fldChar w:fldCharType="end"/>
        </w:r>
      </w:ins>
    </w:p>
    <w:p w:rsidR="009B5336" w:rsidRDefault="009B5336">
      <w:pPr>
        <w:pStyle w:val="TOC2"/>
        <w:rPr>
          <w:ins w:id="260" w:author="Vignesh L S K" w:date="2016-12-05T14:59:00Z"/>
          <w:rFonts w:asciiTheme="minorHAnsi" w:eastAsiaTheme="minorEastAsia" w:hAnsiTheme="minorHAnsi"/>
          <w:color w:val="auto"/>
          <w:kern w:val="0"/>
          <w:szCs w:val="22"/>
          <w:lang w:val="en-IN" w:eastAsia="en-IN"/>
        </w:rPr>
      </w:pPr>
      <w:ins w:id="261" w:author="Vignesh L S K" w:date="2016-12-05T14:59:00Z">
        <w:r w:rsidRPr="005B350D">
          <w:rPr>
            <w:rStyle w:val="Hyperlink"/>
          </w:rPr>
          <w:fldChar w:fldCharType="begin"/>
        </w:r>
        <w:r w:rsidRPr="005B350D">
          <w:rPr>
            <w:rStyle w:val="Hyperlink"/>
          </w:rPr>
          <w:instrText xml:space="preserve"> </w:instrText>
        </w:r>
        <w:r>
          <w:instrText>HYPERLINK \l "_Toc468713332"</w:instrText>
        </w:r>
        <w:r w:rsidRPr="005B350D">
          <w:rPr>
            <w:rStyle w:val="Hyperlink"/>
          </w:rPr>
          <w:instrText xml:space="preserve"> </w:instrText>
        </w:r>
        <w:r w:rsidRPr="005B350D">
          <w:rPr>
            <w:rStyle w:val="Hyperlink"/>
          </w:rPr>
          <w:fldChar w:fldCharType="separate"/>
        </w:r>
        <w:r w:rsidRPr="005B350D">
          <w:rPr>
            <w:rStyle w:val="Hyperlink"/>
            <w:rFonts w:cs="Calibri"/>
          </w:rPr>
          <w:t>5.5.5.2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_Toc468713332 \h </w:instrText>
        </w:r>
      </w:ins>
      <w:r>
        <w:rPr>
          <w:webHidden/>
        </w:rPr>
      </w:r>
      <w:r>
        <w:rPr>
          <w:webHidden/>
        </w:rPr>
        <w:fldChar w:fldCharType="separate"/>
      </w:r>
      <w:ins w:id="262" w:author="Vignesh L S K" w:date="2016-12-05T14:59:00Z">
        <w:r>
          <w:rPr>
            <w:webHidden/>
          </w:rPr>
          <w:t>16</w:t>
        </w:r>
        <w:r>
          <w:rPr>
            <w:webHidden/>
          </w:rPr>
          <w:fldChar w:fldCharType="end"/>
        </w:r>
        <w:r w:rsidRPr="005B350D">
          <w:rPr>
            <w:rStyle w:val="Hyperlink"/>
          </w:rPr>
          <w:fldChar w:fldCharType="end"/>
        </w:r>
      </w:ins>
    </w:p>
    <w:p w:rsidR="009B5336" w:rsidRDefault="009B5336">
      <w:pPr>
        <w:pStyle w:val="TOC2"/>
        <w:rPr>
          <w:ins w:id="263" w:author="Vignesh L S K" w:date="2016-12-05T14:59:00Z"/>
          <w:rFonts w:asciiTheme="minorHAnsi" w:eastAsiaTheme="minorEastAsia" w:hAnsiTheme="minorHAnsi"/>
          <w:color w:val="auto"/>
          <w:kern w:val="0"/>
          <w:szCs w:val="22"/>
          <w:lang w:val="en-IN" w:eastAsia="en-IN"/>
        </w:rPr>
      </w:pPr>
      <w:ins w:id="264" w:author="Vignesh L S K" w:date="2016-12-05T14:59:00Z">
        <w:r w:rsidRPr="005B350D">
          <w:rPr>
            <w:rStyle w:val="Hyperlink"/>
          </w:rPr>
          <w:fldChar w:fldCharType="begin"/>
        </w:r>
        <w:r w:rsidRPr="005B350D">
          <w:rPr>
            <w:rStyle w:val="Hyperlink"/>
          </w:rPr>
          <w:instrText xml:space="preserve"> </w:instrText>
        </w:r>
        <w:r>
          <w:instrText>HYPERLINK \l "_Toc468713333"</w:instrText>
        </w:r>
        <w:r w:rsidRPr="005B350D">
          <w:rPr>
            <w:rStyle w:val="Hyperlink"/>
          </w:rPr>
          <w:instrText xml:space="preserve"> </w:instrText>
        </w:r>
        <w:r w:rsidRPr="005B350D">
          <w:rPr>
            <w:rStyle w:val="Hyperlink"/>
          </w:rPr>
          <w:fldChar w:fldCharType="separate"/>
        </w:r>
        <w:r w:rsidRPr="005B350D">
          <w:rPr>
            <w:rStyle w:val="Hyperlink"/>
            <w:rFonts w:cs="Calibri"/>
          </w:rPr>
          <w:t>5.5.6</w:t>
        </w:r>
        <w:r>
          <w:rPr>
            <w:rFonts w:asciiTheme="minorHAnsi" w:eastAsiaTheme="minorEastAsia" w:hAnsiTheme="minorHAnsi"/>
            <w:color w:val="auto"/>
            <w:kern w:val="0"/>
            <w:szCs w:val="22"/>
            <w:lang w:val="en-IN" w:eastAsia="en-IN"/>
          </w:rPr>
          <w:tab/>
        </w:r>
        <w:r w:rsidRPr="005B350D">
          <w:rPr>
            <w:rStyle w:val="Hyperlink"/>
            <w:rFonts w:cs="Calibri"/>
          </w:rPr>
          <w:t>Local Function #6</w:t>
        </w:r>
        <w:r>
          <w:rPr>
            <w:webHidden/>
          </w:rPr>
          <w:tab/>
        </w:r>
        <w:r>
          <w:rPr>
            <w:webHidden/>
          </w:rPr>
          <w:fldChar w:fldCharType="begin"/>
        </w:r>
        <w:r>
          <w:rPr>
            <w:webHidden/>
          </w:rPr>
          <w:instrText xml:space="preserve"> PAGEREF _Toc468713333 \h </w:instrText>
        </w:r>
      </w:ins>
      <w:r>
        <w:rPr>
          <w:webHidden/>
        </w:rPr>
      </w:r>
      <w:r>
        <w:rPr>
          <w:webHidden/>
        </w:rPr>
        <w:fldChar w:fldCharType="separate"/>
      </w:r>
      <w:ins w:id="265" w:author="Vignesh L S K" w:date="2016-12-05T14:59:00Z">
        <w:r>
          <w:rPr>
            <w:webHidden/>
          </w:rPr>
          <w:t>16</w:t>
        </w:r>
        <w:r>
          <w:rPr>
            <w:webHidden/>
          </w:rPr>
          <w:fldChar w:fldCharType="end"/>
        </w:r>
        <w:r w:rsidRPr="005B350D">
          <w:rPr>
            <w:rStyle w:val="Hyperlink"/>
          </w:rPr>
          <w:fldChar w:fldCharType="end"/>
        </w:r>
      </w:ins>
    </w:p>
    <w:p w:rsidR="009B5336" w:rsidRDefault="009B5336">
      <w:pPr>
        <w:pStyle w:val="TOC2"/>
        <w:rPr>
          <w:ins w:id="266" w:author="Vignesh L S K" w:date="2016-12-05T14:59:00Z"/>
          <w:rFonts w:asciiTheme="minorHAnsi" w:eastAsiaTheme="minorEastAsia" w:hAnsiTheme="minorHAnsi"/>
          <w:color w:val="auto"/>
          <w:kern w:val="0"/>
          <w:szCs w:val="22"/>
          <w:lang w:val="en-IN" w:eastAsia="en-IN"/>
        </w:rPr>
      </w:pPr>
      <w:ins w:id="267" w:author="Vignesh L S K" w:date="2016-12-05T14:59:00Z">
        <w:r w:rsidRPr="005B350D">
          <w:rPr>
            <w:rStyle w:val="Hyperlink"/>
          </w:rPr>
          <w:fldChar w:fldCharType="begin"/>
        </w:r>
        <w:r w:rsidRPr="005B350D">
          <w:rPr>
            <w:rStyle w:val="Hyperlink"/>
          </w:rPr>
          <w:instrText xml:space="preserve"> </w:instrText>
        </w:r>
        <w:r>
          <w:instrText>HYPERLINK \l "_Toc468713334"</w:instrText>
        </w:r>
        <w:r w:rsidRPr="005B350D">
          <w:rPr>
            <w:rStyle w:val="Hyperlink"/>
          </w:rPr>
          <w:instrText xml:space="preserve"> </w:instrText>
        </w:r>
        <w:r w:rsidRPr="005B350D">
          <w:rPr>
            <w:rStyle w:val="Hyperlink"/>
          </w:rPr>
          <w:fldChar w:fldCharType="separate"/>
        </w:r>
        <w:r w:rsidRPr="005B350D">
          <w:rPr>
            <w:rStyle w:val="Hyperlink"/>
            <w:rFonts w:cs="Calibri"/>
          </w:rPr>
          <w:t>5.5.6.1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_Toc468713334 \h </w:instrText>
        </w:r>
      </w:ins>
      <w:r>
        <w:rPr>
          <w:webHidden/>
        </w:rPr>
      </w:r>
      <w:r>
        <w:rPr>
          <w:webHidden/>
        </w:rPr>
        <w:fldChar w:fldCharType="separate"/>
      </w:r>
      <w:ins w:id="268" w:author="Vignesh L S K" w:date="2016-12-05T14:59:00Z">
        <w:r>
          <w:rPr>
            <w:webHidden/>
          </w:rPr>
          <w:t>16</w:t>
        </w:r>
        <w:r>
          <w:rPr>
            <w:webHidden/>
          </w:rPr>
          <w:fldChar w:fldCharType="end"/>
        </w:r>
        <w:r w:rsidRPr="005B350D">
          <w:rPr>
            <w:rStyle w:val="Hyperlink"/>
          </w:rPr>
          <w:fldChar w:fldCharType="end"/>
        </w:r>
      </w:ins>
    </w:p>
    <w:p w:rsidR="009B5336" w:rsidRDefault="009B5336">
      <w:pPr>
        <w:pStyle w:val="TOC2"/>
        <w:rPr>
          <w:ins w:id="269" w:author="Vignesh L S K" w:date="2016-12-05T14:59:00Z"/>
          <w:rFonts w:asciiTheme="minorHAnsi" w:eastAsiaTheme="minorEastAsia" w:hAnsiTheme="minorHAnsi"/>
          <w:color w:val="auto"/>
          <w:kern w:val="0"/>
          <w:szCs w:val="22"/>
          <w:lang w:val="en-IN" w:eastAsia="en-IN"/>
        </w:rPr>
      </w:pPr>
      <w:ins w:id="270" w:author="Vignesh L S K" w:date="2016-12-05T14:59:00Z">
        <w:r w:rsidRPr="005B350D">
          <w:rPr>
            <w:rStyle w:val="Hyperlink"/>
          </w:rPr>
          <w:fldChar w:fldCharType="begin"/>
        </w:r>
        <w:r w:rsidRPr="005B350D">
          <w:rPr>
            <w:rStyle w:val="Hyperlink"/>
          </w:rPr>
          <w:instrText xml:space="preserve"> </w:instrText>
        </w:r>
        <w:r>
          <w:instrText>HYPERLINK \l "_Toc468713335"</w:instrText>
        </w:r>
        <w:r w:rsidRPr="005B350D">
          <w:rPr>
            <w:rStyle w:val="Hyperlink"/>
          </w:rPr>
          <w:instrText xml:space="preserve"> </w:instrText>
        </w:r>
        <w:r w:rsidRPr="005B350D">
          <w:rPr>
            <w:rStyle w:val="Hyperlink"/>
          </w:rPr>
          <w:fldChar w:fldCharType="separate"/>
        </w:r>
        <w:r w:rsidRPr="005B350D">
          <w:rPr>
            <w:rStyle w:val="Hyperlink"/>
            <w:rFonts w:cs="Calibri"/>
          </w:rPr>
          <w:t>5.5.6.2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_Toc468713335 \h </w:instrText>
        </w:r>
      </w:ins>
      <w:r>
        <w:rPr>
          <w:webHidden/>
        </w:rPr>
      </w:r>
      <w:r>
        <w:rPr>
          <w:webHidden/>
        </w:rPr>
        <w:fldChar w:fldCharType="separate"/>
      </w:r>
      <w:ins w:id="271" w:author="Vignesh L S K" w:date="2016-12-05T14:59:00Z">
        <w:r>
          <w:rPr>
            <w:webHidden/>
          </w:rPr>
          <w:t>16</w:t>
        </w:r>
        <w:r>
          <w:rPr>
            <w:webHidden/>
          </w:rPr>
          <w:fldChar w:fldCharType="end"/>
        </w:r>
        <w:r w:rsidRPr="005B350D">
          <w:rPr>
            <w:rStyle w:val="Hyperlink"/>
          </w:rPr>
          <w:fldChar w:fldCharType="end"/>
        </w:r>
      </w:ins>
    </w:p>
    <w:p w:rsidR="009B5336" w:rsidRDefault="009B5336">
      <w:pPr>
        <w:pStyle w:val="TOC2"/>
        <w:rPr>
          <w:ins w:id="272" w:author="Vignesh L S K" w:date="2016-12-05T14:59:00Z"/>
          <w:rFonts w:asciiTheme="minorHAnsi" w:eastAsiaTheme="minorEastAsia" w:hAnsiTheme="minorHAnsi"/>
          <w:color w:val="auto"/>
          <w:kern w:val="0"/>
          <w:szCs w:val="22"/>
          <w:lang w:val="en-IN" w:eastAsia="en-IN"/>
        </w:rPr>
      </w:pPr>
      <w:ins w:id="273" w:author="Vignesh L S K" w:date="2016-12-05T14:59:00Z">
        <w:r w:rsidRPr="005B350D">
          <w:rPr>
            <w:rStyle w:val="Hyperlink"/>
          </w:rPr>
          <w:fldChar w:fldCharType="begin"/>
        </w:r>
        <w:r w:rsidRPr="005B350D">
          <w:rPr>
            <w:rStyle w:val="Hyperlink"/>
          </w:rPr>
          <w:instrText xml:space="preserve"> </w:instrText>
        </w:r>
        <w:r>
          <w:instrText>HYPERLINK \l "_Toc468713336"</w:instrText>
        </w:r>
        <w:r w:rsidRPr="005B350D">
          <w:rPr>
            <w:rStyle w:val="Hyperlink"/>
          </w:rPr>
          <w:instrText xml:space="preserve"> </w:instrText>
        </w:r>
        <w:r w:rsidRPr="005B350D">
          <w:rPr>
            <w:rStyle w:val="Hyperlink"/>
          </w:rPr>
          <w:fldChar w:fldCharType="separate"/>
        </w:r>
        <w:r w:rsidRPr="005B350D">
          <w:rPr>
            <w:rStyle w:val="Hyperlink"/>
            <w:rFonts w:cs="Calibri"/>
          </w:rPr>
          <w:t>5.5.7</w:t>
        </w:r>
        <w:r>
          <w:rPr>
            <w:rFonts w:asciiTheme="minorHAnsi" w:eastAsiaTheme="minorEastAsia" w:hAnsiTheme="minorHAnsi"/>
            <w:color w:val="auto"/>
            <w:kern w:val="0"/>
            <w:szCs w:val="22"/>
            <w:lang w:val="en-IN" w:eastAsia="en-IN"/>
          </w:rPr>
          <w:tab/>
        </w:r>
        <w:r w:rsidRPr="005B350D">
          <w:rPr>
            <w:rStyle w:val="Hyperlink"/>
            <w:rFonts w:cs="Calibri"/>
          </w:rPr>
          <w:t>Local Function #7</w:t>
        </w:r>
        <w:r>
          <w:rPr>
            <w:webHidden/>
          </w:rPr>
          <w:tab/>
        </w:r>
        <w:r>
          <w:rPr>
            <w:webHidden/>
          </w:rPr>
          <w:fldChar w:fldCharType="begin"/>
        </w:r>
        <w:r>
          <w:rPr>
            <w:webHidden/>
          </w:rPr>
          <w:instrText xml:space="preserve"> PAGEREF _Toc468713336 \h </w:instrText>
        </w:r>
      </w:ins>
      <w:r>
        <w:rPr>
          <w:webHidden/>
        </w:rPr>
      </w:r>
      <w:r>
        <w:rPr>
          <w:webHidden/>
        </w:rPr>
        <w:fldChar w:fldCharType="separate"/>
      </w:r>
      <w:ins w:id="274" w:author="Vignesh L S K" w:date="2016-12-05T14:59:00Z">
        <w:r>
          <w:rPr>
            <w:webHidden/>
          </w:rPr>
          <w:t>16</w:t>
        </w:r>
        <w:r>
          <w:rPr>
            <w:webHidden/>
          </w:rPr>
          <w:fldChar w:fldCharType="end"/>
        </w:r>
        <w:r w:rsidRPr="005B350D">
          <w:rPr>
            <w:rStyle w:val="Hyperlink"/>
          </w:rPr>
          <w:fldChar w:fldCharType="end"/>
        </w:r>
      </w:ins>
    </w:p>
    <w:p w:rsidR="009B5336" w:rsidRDefault="009B5336">
      <w:pPr>
        <w:pStyle w:val="TOC2"/>
        <w:rPr>
          <w:ins w:id="275" w:author="Vignesh L S K" w:date="2016-12-05T14:59:00Z"/>
          <w:rFonts w:asciiTheme="minorHAnsi" w:eastAsiaTheme="minorEastAsia" w:hAnsiTheme="minorHAnsi"/>
          <w:color w:val="auto"/>
          <w:kern w:val="0"/>
          <w:szCs w:val="22"/>
          <w:lang w:val="en-IN" w:eastAsia="en-IN"/>
        </w:rPr>
      </w:pPr>
      <w:ins w:id="276" w:author="Vignesh L S K" w:date="2016-12-05T14:59:00Z">
        <w:r w:rsidRPr="005B350D">
          <w:rPr>
            <w:rStyle w:val="Hyperlink"/>
          </w:rPr>
          <w:fldChar w:fldCharType="begin"/>
        </w:r>
        <w:r w:rsidRPr="005B350D">
          <w:rPr>
            <w:rStyle w:val="Hyperlink"/>
          </w:rPr>
          <w:instrText xml:space="preserve"> </w:instrText>
        </w:r>
        <w:r>
          <w:instrText>HYPERLINK \l "_Toc468713337"</w:instrText>
        </w:r>
        <w:r w:rsidRPr="005B350D">
          <w:rPr>
            <w:rStyle w:val="Hyperlink"/>
          </w:rPr>
          <w:instrText xml:space="preserve"> </w:instrText>
        </w:r>
        <w:r w:rsidRPr="005B350D">
          <w:rPr>
            <w:rStyle w:val="Hyperlink"/>
          </w:rPr>
          <w:fldChar w:fldCharType="separate"/>
        </w:r>
        <w:r w:rsidRPr="005B350D">
          <w:rPr>
            <w:rStyle w:val="Hyperlink"/>
            <w:rFonts w:cs="Calibri"/>
          </w:rPr>
          <w:t>5.5.7.1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_Toc468713337 \h </w:instrText>
        </w:r>
      </w:ins>
      <w:r>
        <w:rPr>
          <w:webHidden/>
        </w:rPr>
      </w:r>
      <w:r>
        <w:rPr>
          <w:webHidden/>
        </w:rPr>
        <w:fldChar w:fldCharType="separate"/>
      </w:r>
      <w:ins w:id="277" w:author="Vignesh L S K" w:date="2016-12-05T14:59:00Z">
        <w:r>
          <w:rPr>
            <w:webHidden/>
          </w:rPr>
          <w:t>17</w:t>
        </w:r>
        <w:r>
          <w:rPr>
            <w:webHidden/>
          </w:rPr>
          <w:fldChar w:fldCharType="end"/>
        </w:r>
        <w:r w:rsidRPr="005B350D">
          <w:rPr>
            <w:rStyle w:val="Hyperlink"/>
          </w:rPr>
          <w:fldChar w:fldCharType="end"/>
        </w:r>
      </w:ins>
    </w:p>
    <w:p w:rsidR="009B5336" w:rsidRDefault="009B5336">
      <w:pPr>
        <w:pStyle w:val="TOC2"/>
        <w:rPr>
          <w:ins w:id="278" w:author="Vignesh L S K" w:date="2016-12-05T14:59:00Z"/>
          <w:rFonts w:asciiTheme="minorHAnsi" w:eastAsiaTheme="minorEastAsia" w:hAnsiTheme="minorHAnsi"/>
          <w:color w:val="auto"/>
          <w:kern w:val="0"/>
          <w:szCs w:val="22"/>
          <w:lang w:val="en-IN" w:eastAsia="en-IN"/>
        </w:rPr>
      </w:pPr>
      <w:ins w:id="279" w:author="Vignesh L S K" w:date="2016-12-05T14:59:00Z">
        <w:r w:rsidRPr="005B350D">
          <w:rPr>
            <w:rStyle w:val="Hyperlink"/>
          </w:rPr>
          <w:fldChar w:fldCharType="begin"/>
        </w:r>
        <w:r w:rsidRPr="005B350D">
          <w:rPr>
            <w:rStyle w:val="Hyperlink"/>
          </w:rPr>
          <w:instrText xml:space="preserve"> </w:instrText>
        </w:r>
        <w:r>
          <w:instrText>HYPERLINK \l "_Toc468713338"</w:instrText>
        </w:r>
        <w:r w:rsidRPr="005B350D">
          <w:rPr>
            <w:rStyle w:val="Hyperlink"/>
          </w:rPr>
          <w:instrText xml:space="preserve"> </w:instrText>
        </w:r>
        <w:r w:rsidRPr="005B350D">
          <w:rPr>
            <w:rStyle w:val="Hyperlink"/>
          </w:rPr>
          <w:fldChar w:fldCharType="separate"/>
        </w:r>
        <w:r w:rsidRPr="005B350D">
          <w:rPr>
            <w:rStyle w:val="Hyperlink"/>
            <w:rFonts w:cs="Calibri"/>
          </w:rPr>
          <w:t>5.5.7.2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_Toc468713338 \h </w:instrText>
        </w:r>
      </w:ins>
      <w:r>
        <w:rPr>
          <w:webHidden/>
        </w:rPr>
      </w:r>
      <w:r>
        <w:rPr>
          <w:webHidden/>
        </w:rPr>
        <w:fldChar w:fldCharType="separate"/>
      </w:r>
      <w:ins w:id="280" w:author="Vignesh L S K" w:date="2016-12-05T14:59:00Z">
        <w:r>
          <w:rPr>
            <w:webHidden/>
          </w:rPr>
          <w:t>17</w:t>
        </w:r>
        <w:r>
          <w:rPr>
            <w:webHidden/>
          </w:rPr>
          <w:fldChar w:fldCharType="end"/>
        </w:r>
        <w:r w:rsidRPr="005B350D">
          <w:rPr>
            <w:rStyle w:val="Hyperlink"/>
          </w:rPr>
          <w:fldChar w:fldCharType="end"/>
        </w:r>
      </w:ins>
    </w:p>
    <w:p w:rsidR="009B5336" w:rsidRDefault="009B5336">
      <w:pPr>
        <w:pStyle w:val="TOC2"/>
        <w:rPr>
          <w:ins w:id="281" w:author="Vignesh L S K" w:date="2016-12-05T14:59:00Z"/>
          <w:rFonts w:asciiTheme="minorHAnsi" w:eastAsiaTheme="minorEastAsia" w:hAnsiTheme="minorHAnsi"/>
          <w:color w:val="auto"/>
          <w:kern w:val="0"/>
          <w:szCs w:val="22"/>
          <w:lang w:val="en-IN" w:eastAsia="en-IN"/>
        </w:rPr>
      </w:pPr>
      <w:ins w:id="282" w:author="Vignesh L S K" w:date="2016-12-05T14:59:00Z">
        <w:r w:rsidRPr="005B350D">
          <w:rPr>
            <w:rStyle w:val="Hyperlink"/>
          </w:rPr>
          <w:fldChar w:fldCharType="begin"/>
        </w:r>
        <w:r w:rsidRPr="005B350D">
          <w:rPr>
            <w:rStyle w:val="Hyperlink"/>
          </w:rPr>
          <w:instrText xml:space="preserve"> </w:instrText>
        </w:r>
        <w:r>
          <w:instrText>HYPERLINK \l "_Toc468713339"</w:instrText>
        </w:r>
        <w:r w:rsidRPr="005B350D">
          <w:rPr>
            <w:rStyle w:val="Hyperlink"/>
          </w:rPr>
          <w:instrText xml:space="preserve"> </w:instrText>
        </w:r>
        <w:r w:rsidRPr="005B350D">
          <w:rPr>
            <w:rStyle w:val="Hyperlink"/>
          </w:rPr>
          <w:fldChar w:fldCharType="separate"/>
        </w:r>
        <w:r w:rsidRPr="005B350D">
          <w:rPr>
            <w:rStyle w:val="Hyperlink"/>
            <w:rFonts w:cs="Calibri"/>
          </w:rPr>
          <w:t>5.5.8</w:t>
        </w:r>
        <w:r>
          <w:rPr>
            <w:rFonts w:asciiTheme="minorHAnsi" w:eastAsiaTheme="minorEastAsia" w:hAnsiTheme="minorHAnsi"/>
            <w:color w:val="auto"/>
            <w:kern w:val="0"/>
            <w:szCs w:val="22"/>
            <w:lang w:val="en-IN" w:eastAsia="en-IN"/>
          </w:rPr>
          <w:tab/>
        </w:r>
        <w:r w:rsidRPr="005B350D">
          <w:rPr>
            <w:rStyle w:val="Hyperlink"/>
            <w:rFonts w:cs="Calibri"/>
          </w:rPr>
          <w:t>Local Function #8</w:t>
        </w:r>
        <w:r>
          <w:rPr>
            <w:webHidden/>
          </w:rPr>
          <w:tab/>
        </w:r>
        <w:r>
          <w:rPr>
            <w:webHidden/>
          </w:rPr>
          <w:fldChar w:fldCharType="begin"/>
        </w:r>
        <w:r>
          <w:rPr>
            <w:webHidden/>
          </w:rPr>
          <w:instrText xml:space="preserve"> PAGEREF _Toc468713339 \h </w:instrText>
        </w:r>
      </w:ins>
      <w:r>
        <w:rPr>
          <w:webHidden/>
        </w:rPr>
      </w:r>
      <w:r>
        <w:rPr>
          <w:webHidden/>
        </w:rPr>
        <w:fldChar w:fldCharType="separate"/>
      </w:r>
      <w:ins w:id="283" w:author="Vignesh L S K" w:date="2016-12-05T14:59:00Z">
        <w:r>
          <w:rPr>
            <w:webHidden/>
          </w:rPr>
          <w:t>17</w:t>
        </w:r>
        <w:r>
          <w:rPr>
            <w:webHidden/>
          </w:rPr>
          <w:fldChar w:fldCharType="end"/>
        </w:r>
        <w:r w:rsidRPr="005B350D">
          <w:rPr>
            <w:rStyle w:val="Hyperlink"/>
          </w:rPr>
          <w:fldChar w:fldCharType="end"/>
        </w:r>
      </w:ins>
    </w:p>
    <w:p w:rsidR="009B5336" w:rsidRDefault="009B5336">
      <w:pPr>
        <w:pStyle w:val="TOC2"/>
        <w:rPr>
          <w:ins w:id="284" w:author="Vignesh L S K" w:date="2016-12-05T14:59:00Z"/>
          <w:rFonts w:asciiTheme="minorHAnsi" w:eastAsiaTheme="minorEastAsia" w:hAnsiTheme="minorHAnsi"/>
          <w:color w:val="auto"/>
          <w:kern w:val="0"/>
          <w:szCs w:val="22"/>
          <w:lang w:val="en-IN" w:eastAsia="en-IN"/>
        </w:rPr>
      </w:pPr>
      <w:ins w:id="285" w:author="Vignesh L S K" w:date="2016-12-05T14:59:00Z">
        <w:r w:rsidRPr="005B350D">
          <w:rPr>
            <w:rStyle w:val="Hyperlink"/>
          </w:rPr>
          <w:fldChar w:fldCharType="begin"/>
        </w:r>
        <w:r w:rsidRPr="005B350D">
          <w:rPr>
            <w:rStyle w:val="Hyperlink"/>
          </w:rPr>
          <w:instrText xml:space="preserve"> </w:instrText>
        </w:r>
        <w:r>
          <w:instrText>HYPERLINK \l "_Toc468713340"</w:instrText>
        </w:r>
        <w:r w:rsidRPr="005B350D">
          <w:rPr>
            <w:rStyle w:val="Hyperlink"/>
          </w:rPr>
          <w:instrText xml:space="preserve"> </w:instrText>
        </w:r>
        <w:r w:rsidRPr="005B350D">
          <w:rPr>
            <w:rStyle w:val="Hyperlink"/>
          </w:rPr>
          <w:fldChar w:fldCharType="separate"/>
        </w:r>
        <w:r w:rsidRPr="005B350D">
          <w:rPr>
            <w:rStyle w:val="Hyperlink"/>
            <w:rFonts w:cs="Calibri"/>
          </w:rPr>
          <w:t>5.5.8.1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_Toc468713340 \h </w:instrText>
        </w:r>
      </w:ins>
      <w:r>
        <w:rPr>
          <w:webHidden/>
        </w:rPr>
      </w:r>
      <w:r>
        <w:rPr>
          <w:webHidden/>
        </w:rPr>
        <w:fldChar w:fldCharType="separate"/>
      </w:r>
      <w:ins w:id="286" w:author="Vignesh L S K" w:date="2016-12-05T14:59:00Z">
        <w:r>
          <w:rPr>
            <w:webHidden/>
          </w:rPr>
          <w:t>17</w:t>
        </w:r>
        <w:r>
          <w:rPr>
            <w:webHidden/>
          </w:rPr>
          <w:fldChar w:fldCharType="end"/>
        </w:r>
        <w:r w:rsidRPr="005B350D">
          <w:rPr>
            <w:rStyle w:val="Hyperlink"/>
          </w:rPr>
          <w:fldChar w:fldCharType="end"/>
        </w:r>
      </w:ins>
    </w:p>
    <w:p w:rsidR="009B5336" w:rsidRDefault="009B5336">
      <w:pPr>
        <w:pStyle w:val="TOC2"/>
        <w:rPr>
          <w:ins w:id="287" w:author="Vignesh L S K" w:date="2016-12-05T14:59:00Z"/>
          <w:rFonts w:asciiTheme="minorHAnsi" w:eastAsiaTheme="minorEastAsia" w:hAnsiTheme="minorHAnsi"/>
          <w:color w:val="auto"/>
          <w:kern w:val="0"/>
          <w:szCs w:val="22"/>
          <w:lang w:val="en-IN" w:eastAsia="en-IN"/>
        </w:rPr>
      </w:pPr>
      <w:ins w:id="288" w:author="Vignesh L S K" w:date="2016-12-05T14:59:00Z">
        <w:r w:rsidRPr="005B350D">
          <w:rPr>
            <w:rStyle w:val="Hyperlink"/>
          </w:rPr>
          <w:fldChar w:fldCharType="begin"/>
        </w:r>
        <w:r w:rsidRPr="005B350D">
          <w:rPr>
            <w:rStyle w:val="Hyperlink"/>
          </w:rPr>
          <w:instrText xml:space="preserve"> </w:instrText>
        </w:r>
        <w:r>
          <w:instrText>HYPERLINK \l "_Toc468713341"</w:instrText>
        </w:r>
        <w:r w:rsidRPr="005B350D">
          <w:rPr>
            <w:rStyle w:val="Hyperlink"/>
          </w:rPr>
          <w:instrText xml:space="preserve"> </w:instrText>
        </w:r>
        <w:r w:rsidRPr="005B350D">
          <w:rPr>
            <w:rStyle w:val="Hyperlink"/>
          </w:rPr>
          <w:fldChar w:fldCharType="separate"/>
        </w:r>
        <w:r w:rsidRPr="005B350D">
          <w:rPr>
            <w:rStyle w:val="Hyperlink"/>
            <w:rFonts w:cs="Calibri"/>
          </w:rPr>
          <w:t>5.5.8.2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_Toc468713341 \h </w:instrText>
        </w:r>
      </w:ins>
      <w:r>
        <w:rPr>
          <w:webHidden/>
        </w:rPr>
      </w:r>
      <w:r>
        <w:rPr>
          <w:webHidden/>
        </w:rPr>
        <w:fldChar w:fldCharType="separate"/>
      </w:r>
      <w:ins w:id="289" w:author="Vignesh L S K" w:date="2016-12-05T14:59:00Z">
        <w:r>
          <w:rPr>
            <w:webHidden/>
          </w:rPr>
          <w:t>17</w:t>
        </w:r>
        <w:r>
          <w:rPr>
            <w:webHidden/>
          </w:rPr>
          <w:fldChar w:fldCharType="end"/>
        </w:r>
        <w:r w:rsidRPr="005B350D">
          <w:rPr>
            <w:rStyle w:val="Hyperlink"/>
          </w:rPr>
          <w:fldChar w:fldCharType="end"/>
        </w:r>
      </w:ins>
    </w:p>
    <w:p w:rsidR="009B5336" w:rsidRDefault="009B5336">
      <w:pPr>
        <w:pStyle w:val="TOC2"/>
        <w:rPr>
          <w:ins w:id="290" w:author="Vignesh L S K" w:date="2016-12-05T14:59:00Z"/>
          <w:rFonts w:asciiTheme="minorHAnsi" w:eastAsiaTheme="minorEastAsia" w:hAnsiTheme="minorHAnsi"/>
          <w:color w:val="auto"/>
          <w:kern w:val="0"/>
          <w:szCs w:val="22"/>
          <w:lang w:val="en-IN" w:eastAsia="en-IN"/>
        </w:rPr>
      </w:pPr>
      <w:ins w:id="291" w:author="Vignesh L S K" w:date="2016-12-05T14:59:00Z">
        <w:r w:rsidRPr="005B350D">
          <w:rPr>
            <w:rStyle w:val="Hyperlink"/>
          </w:rPr>
          <w:fldChar w:fldCharType="begin"/>
        </w:r>
        <w:r w:rsidRPr="005B350D">
          <w:rPr>
            <w:rStyle w:val="Hyperlink"/>
          </w:rPr>
          <w:instrText xml:space="preserve"> </w:instrText>
        </w:r>
        <w:r>
          <w:instrText>HYPERLINK \l "_Toc468713342"</w:instrText>
        </w:r>
        <w:r w:rsidRPr="005B350D">
          <w:rPr>
            <w:rStyle w:val="Hyperlink"/>
          </w:rPr>
          <w:instrText xml:space="preserve"> </w:instrText>
        </w:r>
        <w:r w:rsidRPr="005B350D">
          <w:rPr>
            <w:rStyle w:val="Hyperlink"/>
          </w:rPr>
          <w:fldChar w:fldCharType="separate"/>
        </w:r>
        <w:r w:rsidRPr="005B350D">
          <w:rPr>
            <w:rStyle w:val="Hyperlink"/>
            <w:rFonts w:cs="Calibri"/>
          </w:rPr>
          <w:t>5.5.8.3</w:t>
        </w:r>
        <w:r>
          <w:rPr>
            <w:webHidden/>
          </w:rPr>
          <w:tab/>
        </w:r>
        <w:r>
          <w:rPr>
            <w:webHidden/>
          </w:rPr>
          <w:fldChar w:fldCharType="begin"/>
        </w:r>
        <w:r>
          <w:rPr>
            <w:webHidden/>
          </w:rPr>
          <w:instrText xml:space="preserve"> PAGEREF _Toc468713342 \h </w:instrText>
        </w:r>
      </w:ins>
      <w:r>
        <w:rPr>
          <w:webHidden/>
        </w:rPr>
      </w:r>
      <w:r>
        <w:rPr>
          <w:webHidden/>
        </w:rPr>
        <w:fldChar w:fldCharType="separate"/>
      </w:r>
      <w:ins w:id="292" w:author="Vignesh L S K" w:date="2016-12-05T14:59:00Z">
        <w:r>
          <w:rPr>
            <w:webHidden/>
          </w:rPr>
          <w:t>17</w:t>
        </w:r>
        <w:r>
          <w:rPr>
            <w:webHidden/>
          </w:rPr>
          <w:fldChar w:fldCharType="end"/>
        </w:r>
        <w:r w:rsidRPr="005B350D">
          <w:rPr>
            <w:rStyle w:val="Hyperlink"/>
          </w:rPr>
          <w:fldChar w:fldCharType="end"/>
        </w:r>
      </w:ins>
    </w:p>
    <w:p w:rsidR="009B5336" w:rsidRDefault="009B5336">
      <w:pPr>
        <w:pStyle w:val="TOC2"/>
        <w:rPr>
          <w:ins w:id="293" w:author="Vignesh L S K" w:date="2016-12-05T14:59:00Z"/>
          <w:rFonts w:asciiTheme="minorHAnsi" w:eastAsiaTheme="minorEastAsia" w:hAnsiTheme="minorHAnsi"/>
          <w:color w:val="auto"/>
          <w:kern w:val="0"/>
          <w:szCs w:val="22"/>
          <w:lang w:val="en-IN" w:eastAsia="en-IN"/>
        </w:rPr>
      </w:pPr>
      <w:ins w:id="294" w:author="Vignesh L S K" w:date="2016-12-05T14:59:00Z">
        <w:r w:rsidRPr="005B350D">
          <w:rPr>
            <w:rStyle w:val="Hyperlink"/>
          </w:rPr>
          <w:fldChar w:fldCharType="begin"/>
        </w:r>
        <w:r w:rsidRPr="005B350D">
          <w:rPr>
            <w:rStyle w:val="Hyperlink"/>
          </w:rPr>
          <w:instrText xml:space="preserve"> </w:instrText>
        </w:r>
        <w:r>
          <w:instrText>HYPERLINK \l "_Toc468713343"</w:instrText>
        </w:r>
        <w:r w:rsidRPr="005B350D">
          <w:rPr>
            <w:rStyle w:val="Hyperlink"/>
          </w:rPr>
          <w:instrText xml:space="preserve"> </w:instrText>
        </w:r>
        <w:r w:rsidRPr="005B350D">
          <w:rPr>
            <w:rStyle w:val="Hyperlink"/>
          </w:rPr>
          <w:fldChar w:fldCharType="separate"/>
        </w:r>
        <w:r w:rsidRPr="005B350D">
          <w:rPr>
            <w:rStyle w:val="Hyperlink"/>
            <w:rFonts w:cs="Calibri"/>
          </w:rPr>
          <w:t>5.5.9</w:t>
        </w:r>
        <w:r>
          <w:rPr>
            <w:rFonts w:asciiTheme="minorHAnsi" w:eastAsiaTheme="minorEastAsia" w:hAnsiTheme="minorHAnsi"/>
            <w:color w:val="auto"/>
            <w:kern w:val="0"/>
            <w:szCs w:val="22"/>
            <w:lang w:val="en-IN" w:eastAsia="en-IN"/>
          </w:rPr>
          <w:tab/>
        </w:r>
        <w:r w:rsidRPr="005B350D">
          <w:rPr>
            <w:rStyle w:val="Hyperlink"/>
            <w:rFonts w:cs="Calibri"/>
          </w:rPr>
          <w:t>Local Function #9</w:t>
        </w:r>
        <w:r>
          <w:rPr>
            <w:webHidden/>
          </w:rPr>
          <w:tab/>
        </w:r>
        <w:r>
          <w:rPr>
            <w:webHidden/>
          </w:rPr>
          <w:fldChar w:fldCharType="begin"/>
        </w:r>
        <w:r>
          <w:rPr>
            <w:webHidden/>
          </w:rPr>
          <w:instrText xml:space="preserve"> PAGEREF _Toc468713343 \h </w:instrText>
        </w:r>
      </w:ins>
      <w:r>
        <w:rPr>
          <w:webHidden/>
        </w:rPr>
      </w:r>
      <w:r>
        <w:rPr>
          <w:webHidden/>
        </w:rPr>
        <w:fldChar w:fldCharType="separate"/>
      </w:r>
      <w:ins w:id="295" w:author="Vignesh L S K" w:date="2016-12-05T14:59:00Z">
        <w:r>
          <w:rPr>
            <w:webHidden/>
          </w:rPr>
          <w:t>17</w:t>
        </w:r>
        <w:r>
          <w:rPr>
            <w:webHidden/>
          </w:rPr>
          <w:fldChar w:fldCharType="end"/>
        </w:r>
        <w:r w:rsidRPr="005B350D">
          <w:rPr>
            <w:rStyle w:val="Hyperlink"/>
          </w:rPr>
          <w:fldChar w:fldCharType="end"/>
        </w:r>
      </w:ins>
    </w:p>
    <w:p w:rsidR="009B5336" w:rsidRDefault="009B5336">
      <w:pPr>
        <w:pStyle w:val="TOC2"/>
        <w:rPr>
          <w:ins w:id="296" w:author="Vignesh L S K" w:date="2016-12-05T14:59:00Z"/>
          <w:rFonts w:asciiTheme="minorHAnsi" w:eastAsiaTheme="minorEastAsia" w:hAnsiTheme="minorHAnsi"/>
          <w:color w:val="auto"/>
          <w:kern w:val="0"/>
          <w:szCs w:val="22"/>
          <w:lang w:val="en-IN" w:eastAsia="en-IN"/>
        </w:rPr>
      </w:pPr>
      <w:ins w:id="297" w:author="Vignesh L S K" w:date="2016-12-05T14:59:00Z">
        <w:r w:rsidRPr="005B350D">
          <w:rPr>
            <w:rStyle w:val="Hyperlink"/>
          </w:rPr>
          <w:fldChar w:fldCharType="begin"/>
        </w:r>
        <w:r w:rsidRPr="005B350D">
          <w:rPr>
            <w:rStyle w:val="Hyperlink"/>
          </w:rPr>
          <w:instrText xml:space="preserve"> </w:instrText>
        </w:r>
        <w:r>
          <w:instrText>HYPERLINK \l "_Toc468713344"</w:instrText>
        </w:r>
        <w:r w:rsidRPr="005B350D">
          <w:rPr>
            <w:rStyle w:val="Hyperlink"/>
          </w:rPr>
          <w:instrText xml:space="preserve"> </w:instrText>
        </w:r>
        <w:r w:rsidRPr="005B350D">
          <w:rPr>
            <w:rStyle w:val="Hyperlink"/>
          </w:rPr>
          <w:fldChar w:fldCharType="separate"/>
        </w:r>
        <w:r w:rsidRPr="005B350D">
          <w:rPr>
            <w:rStyle w:val="Hyperlink"/>
            <w:rFonts w:cs="Calibri"/>
          </w:rPr>
          <w:t>5.5.9.1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_Toc468713344 \h </w:instrText>
        </w:r>
      </w:ins>
      <w:r>
        <w:rPr>
          <w:webHidden/>
        </w:rPr>
      </w:r>
      <w:r>
        <w:rPr>
          <w:webHidden/>
        </w:rPr>
        <w:fldChar w:fldCharType="separate"/>
      </w:r>
      <w:ins w:id="298" w:author="Vignesh L S K" w:date="2016-12-05T14:59:00Z">
        <w:r>
          <w:rPr>
            <w:webHidden/>
          </w:rPr>
          <w:t>18</w:t>
        </w:r>
        <w:r>
          <w:rPr>
            <w:webHidden/>
          </w:rPr>
          <w:fldChar w:fldCharType="end"/>
        </w:r>
        <w:r w:rsidRPr="005B350D">
          <w:rPr>
            <w:rStyle w:val="Hyperlink"/>
          </w:rPr>
          <w:fldChar w:fldCharType="end"/>
        </w:r>
      </w:ins>
    </w:p>
    <w:p w:rsidR="009B5336" w:rsidRDefault="009B5336">
      <w:pPr>
        <w:pStyle w:val="TOC2"/>
        <w:rPr>
          <w:ins w:id="299" w:author="Vignesh L S K" w:date="2016-12-05T14:59:00Z"/>
          <w:rFonts w:asciiTheme="minorHAnsi" w:eastAsiaTheme="minorEastAsia" w:hAnsiTheme="minorHAnsi"/>
          <w:color w:val="auto"/>
          <w:kern w:val="0"/>
          <w:szCs w:val="22"/>
          <w:lang w:val="en-IN" w:eastAsia="en-IN"/>
        </w:rPr>
      </w:pPr>
      <w:ins w:id="300" w:author="Vignesh L S K" w:date="2016-12-05T14:59:00Z">
        <w:r w:rsidRPr="005B350D">
          <w:rPr>
            <w:rStyle w:val="Hyperlink"/>
          </w:rPr>
          <w:fldChar w:fldCharType="begin"/>
        </w:r>
        <w:r w:rsidRPr="005B350D">
          <w:rPr>
            <w:rStyle w:val="Hyperlink"/>
          </w:rPr>
          <w:instrText xml:space="preserve"> </w:instrText>
        </w:r>
        <w:r>
          <w:instrText>HYPERLINK \l "_Toc468713345"</w:instrText>
        </w:r>
        <w:r w:rsidRPr="005B350D">
          <w:rPr>
            <w:rStyle w:val="Hyperlink"/>
          </w:rPr>
          <w:instrText xml:space="preserve"> </w:instrText>
        </w:r>
        <w:r w:rsidRPr="005B350D">
          <w:rPr>
            <w:rStyle w:val="Hyperlink"/>
          </w:rPr>
          <w:fldChar w:fldCharType="separate"/>
        </w:r>
        <w:r w:rsidRPr="005B350D">
          <w:rPr>
            <w:rStyle w:val="Hyperlink"/>
            <w:rFonts w:cs="Calibri"/>
          </w:rPr>
          <w:t>5.5.9.2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_Toc468713345 \h </w:instrText>
        </w:r>
      </w:ins>
      <w:r>
        <w:rPr>
          <w:webHidden/>
        </w:rPr>
      </w:r>
      <w:r>
        <w:rPr>
          <w:webHidden/>
        </w:rPr>
        <w:fldChar w:fldCharType="separate"/>
      </w:r>
      <w:ins w:id="301" w:author="Vignesh L S K" w:date="2016-12-05T14:59:00Z">
        <w:r>
          <w:rPr>
            <w:webHidden/>
          </w:rPr>
          <w:t>18</w:t>
        </w:r>
        <w:r>
          <w:rPr>
            <w:webHidden/>
          </w:rPr>
          <w:fldChar w:fldCharType="end"/>
        </w:r>
        <w:r w:rsidRPr="005B350D">
          <w:rPr>
            <w:rStyle w:val="Hyperlink"/>
          </w:rPr>
          <w:fldChar w:fldCharType="end"/>
        </w:r>
      </w:ins>
    </w:p>
    <w:p w:rsidR="009B5336" w:rsidRDefault="009B5336">
      <w:pPr>
        <w:pStyle w:val="TOC2"/>
        <w:rPr>
          <w:ins w:id="302" w:author="Vignesh L S K" w:date="2016-12-05T14:59:00Z"/>
          <w:rFonts w:asciiTheme="minorHAnsi" w:eastAsiaTheme="minorEastAsia" w:hAnsiTheme="minorHAnsi"/>
          <w:color w:val="auto"/>
          <w:kern w:val="0"/>
          <w:szCs w:val="22"/>
          <w:lang w:val="en-IN" w:eastAsia="en-IN"/>
        </w:rPr>
      </w:pPr>
      <w:ins w:id="303" w:author="Vignesh L S K" w:date="2016-12-05T14:59:00Z">
        <w:r w:rsidRPr="005B350D">
          <w:rPr>
            <w:rStyle w:val="Hyperlink"/>
          </w:rPr>
          <w:fldChar w:fldCharType="begin"/>
        </w:r>
        <w:r w:rsidRPr="005B350D">
          <w:rPr>
            <w:rStyle w:val="Hyperlink"/>
          </w:rPr>
          <w:instrText xml:space="preserve"> </w:instrText>
        </w:r>
        <w:r>
          <w:instrText>HYPERLINK \l "_Toc468713346"</w:instrText>
        </w:r>
        <w:r w:rsidRPr="005B350D">
          <w:rPr>
            <w:rStyle w:val="Hyperlink"/>
          </w:rPr>
          <w:instrText xml:space="preserve"> </w:instrText>
        </w:r>
        <w:r w:rsidRPr="005B350D">
          <w:rPr>
            <w:rStyle w:val="Hyperlink"/>
          </w:rPr>
          <w:fldChar w:fldCharType="separate"/>
        </w:r>
        <w:r w:rsidRPr="005B350D">
          <w:rPr>
            <w:rStyle w:val="Hyperlink"/>
            <w:rFonts w:cs="Calibri"/>
          </w:rPr>
          <w:t>5.5.10</w:t>
        </w:r>
        <w:r>
          <w:rPr>
            <w:rFonts w:asciiTheme="minorHAnsi" w:eastAsiaTheme="minorEastAsia" w:hAnsiTheme="minorHAnsi"/>
            <w:color w:val="auto"/>
            <w:kern w:val="0"/>
            <w:szCs w:val="22"/>
            <w:lang w:val="en-IN" w:eastAsia="en-IN"/>
          </w:rPr>
          <w:tab/>
        </w:r>
        <w:r w:rsidRPr="005B350D">
          <w:rPr>
            <w:rStyle w:val="Hyperlink"/>
            <w:rFonts w:cs="Calibri"/>
          </w:rPr>
          <w:t>Local Function #10</w:t>
        </w:r>
        <w:r>
          <w:rPr>
            <w:webHidden/>
          </w:rPr>
          <w:tab/>
        </w:r>
        <w:r>
          <w:rPr>
            <w:webHidden/>
          </w:rPr>
          <w:fldChar w:fldCharType="begin"/>
        </w:r>
        <w:r>
          <w:rPr>
            <w:webHidden/>
          </w:rPr>
          <w:instrText xml:space="preserve"> PAGEREF _Toc468713346 \h </w:instrText>
        </w:r>
      </w:ins>
      <w:r>
        <w:rPr>
          <w:webHidden/>
        </w:rPr>
      </w:r>
      <w:r>
        <w:rPr>
          <w:webHidden/>
        </w:rPr>
        <w:fldChar w:fldCharType="separate"/>
      </w:r>
      <w:ins w:id="304" w:author="Vignesh L S K" w:date="2016-12-05T14:59:00Z">
        <w:r>
          <w:rPr>
            <w:webHidden/>
          </w:rPr>
          <w:t>18</w:t>
        </w:r>
        <w:r>
          <w:rPr>
            <w:webHidden/>
          </w:rPr>
          <w:fldChar w:fldCharType="end"/>
        </w:r>
        <w:r w:rsidRPr="005B350D">
          <w:rPr>
            <w:rStyle w:val="Hyperlink"/>
          </w:rPr>
          <w:fldChar w:fldCharType="end"/>
        </w:r>
      </w:ins>
    </w:p>
    <w:p w:rsidR="009B5336" w:rsidRDefault="009B5336">
      <w:pPr>
        <w:pStyle w:val="TOC2"/>
        <w:tabs>
          <w:tab w:val="left" w:pos="1200"/>
        </w:tabs>
        <w:rPr>
          <w:ins w:id="305" w:author="Vignesh L S K" w:date="2016-12-05T14:59:00Z"/>
          <w:rFonts w:asciiTheme="minorHAnsi" w:eastAsiaTheme="minorEastAsia" w:hAnsiTheme="minorHAnsi"/>
          <w:color w:val="auto"/>
          <w:kern w:val="0"/>
          <w:szCs w:val="22"/>
          <w:lang w:val="en-IN" w:eastAsia="en-IN"/>
        </w:rPr>
      </w:pPr>
      <w:ins w:id="306" w:author="Vignesh L S K" w:date="2016-12-05T14:59:00Z">
        <w:r w:rsidRPr="005B350D">
          <w:rPr>
            <w:rStyle w:val="Hyperlink"/>
          </w:rPr>
          <w:fldChar w:fldCharType="begin"/>
        </w:r>
        <w:r w:rsidRPr="005B350D">
          <w:rPr>
            <w:rStyle w:val="Hyperlink"/>
          </w:rPr>
          <w:instrText xml:space="preserve"> </w:instrText>
        </w:r>
        <w:r>
          <w:instrText>HYPERLINK \l "_Toc468713347"</w:instrText>
        </w:r>
        <w:r w:rsidRPr="005B350D">
          <w:rPr>
            <w:rStyle w:val="Hyperlink"/>
          </w:rPr>
          <w:instrText xml:space="preserve"> </w:instrText>
        </w:r>
        <w:r w:rsidRPr="005B350D">
          <w:rPr>
            <w:rStyle w:val="Hyperlink"/>
          </w:rPr>
          <w:fldChar w:fldCharType="separate"/>
        </w:r>
        <w:r w:rsidRPr="005B350D">
          <w:rPr>
            <w:rStyle w:val="Hyperlink"/>
            <w:rFonts w:cs="Calibri"/>
          </w:rPr>
          <w:t>5.5.10.1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_Toc468713347 \h </w:instrText>
        </w:r>
      </w:ins>
      <w:r>
        <w:rPr>
          <w:webHidden/>
        </w:rPr>
      </w:r>
      <w:r>
        <w:rPr>
          <w:webHidden/>
        </w:rPr>
        <w:fldChar w:fldCharType="separate"/>
      </w:r>
      <w:ins w:id="307" w:author="Vignesh L S K" w:date="2016-12-05T14:59:00Z">
        <w:r>
          <w:rPr>
            <w:webHidden/>
          </w:rPr>
          <w:t>18</w:t>
        </w:r>
        <w:r>
          <w:rPr>
            <w:webHidden/>
          </w:rPr>
          <w:fldChar w:fldCharType="end"/>
        </w:r>
        <w:r w:rsidRPr="005B350D">
          <w:rPr>
            <w:rStyle w:val="Hyperlink"/>
          </w:rPr>
          <w:fldChar w:fldCharType="end"/>
        </w:r>
      </w:ins>
    </w:p>
    <w:p w:rsidR="009B5336" w:rsidRDefault="009B5336">
      <w:pPr>
        <w:pStyle w:val="TOC2"/>
        <w:tabs>
          <w:tab w:val="left" w:pos="1200"/>
        </w:tabs>
        <w:rPr>
          <w:ins w:id="308" w:author="Vignesh L S K" w:date="2016-12-05T14:59:00Z"/>
          <w:rFonts w:asciiTheme="minorHAnsi" w:eastAsiaTheme="minorEastAsia" w:hAnsiTheme="minorHAnsi"/>
          <w:color w:val="auto"/>
          <w:kern w:val="0"/>
          <w:szCs w:val="22"/>
          <w:lang w:val="en-IN" w:eastAsia="en-IN"/>
        </w:rPr>
      </w:pPr>
      <w:ins w:id="309" w:author="Vignesh L S K" w:date="2016-12-05T14:59:00Z">
        <w:r w:rsidRPr="005B350D">
          <w:rPr>
            <w:rStyle w:val="Hyperlink"/>
          </w:rPr>
          <w:fldChar w:fldCharType="begin"/>
        </w:r>
        <w:r w:rsidRPr="005B350D">
          <w:rPr>
            <w:rStyle w:val="Hyperlink"/>
          </w:rPr>
          <w:instrText xml:space="preserve"> </w:instrText>
        </w:r>
        <w:r>
          <w:instrText>HYPERLINK \l "_Toc468713348"</w:instrText>
        </w:r>
        <w:r w:rsidRPr="005B350D">
          <w:rPr>
            <w:rStyle w:val="Hyperlink"/>
          </w:rPr>
          <w:instrText xml:space="preserve"> </w:instrText>
        </w:r>
        <w:r w:rsidRPr="005B350D">
          <w:rPr>
            <w:rStyle w:val="Hyperlink"/>
          </w:rPr>
          <w:fldChar w:fldCharType="separate"/>
        </w:r>
        <w:r w:rsidRPr="005B350D">
          <w:rPr>
            <w:rStyle w:val="Hyperlink"/>
            <w:rFonts w:cs="Calibri"/>
          </w:rPr>
          <w:t>5.5.10.2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_Toc468713348 \h </w:instrText>
        </w:r>
      </w:ins>
      <w:r>
        <w:rPr>
          <w:webHidden/>
        </w:rPr>
      </w:r>
      <w:r>
        <w:rPr>
          <w:webHidden/>
        </w:rPr>
        <w:fldChar w:fldCharType="separate"/>
      </w:r>
      <w:ins w:id="310" w:author="Vignesh L S K" w:date="2016-12-05T14:59:00Z">
        <w:r>
          <w:rPr>
            <w:webHidden/>
          </w:rPr>
          <w:t>18</w:t>
        </w:r>
        <w:r>
          <w:rPr>
            <w:webHidden/>
          </w:rPr>
          <w:fldChar w:fldCharType="end"/>
        </w:r>
        <w:r w:rsidRPr="005B350D">
          <w:rPr>
            <w:rStyle w:val="Hyperlink"/>
          </w:rPr>
          <w:fldChar w:fldCharType="end"/>
        </w:r>
      </w:ins>
    </w:p>
    <w:p w:rsidR="009B5336" w:rsidRDefault="009B5336">
      <w:pPr>
        <w:pStyle w:val="TOC2"/>
        <w:rPr>
          <w:ins w:id="311" w:author="Vignesh L S K" w:date="2016-12-05T14:59:00Z"/>
          <w:rFonts w:asciiTheme="minorHAnsi" w:eastAsiaTheme="minorEastAsia" w:hAnsiTheme="minorHAnsi"/>
          <w:color w:val="auto"/>
          <w:kern w:val="0"/>
          <w:szCs w:val="22"/>
          <w:lang w:val="en-IN" w:eastAsia="en-IN"/>
        </w:rPr>
      </w:pPr>
      <w:ins w:id="312" w:author="Vignesh L S K" w:date="2016-12-05T14:59:00Z">
        <w:r w:rsidRPr="005B350D">
          <w:rPr>
            <w:rStyle w:val="Hyperlink"/>
          </w:rPr>
          <w:fldChar w:fldCharType="begin"/>
        </w:r>
        <w:r w:rsidRPr="005B350D">
          <w:rPr>
            <w:rStyle w:val="Hyperlink"/>
          </w:rPr>
          <w:instrText xml:space="preserve"> </w:instrText>
        </w:r>
        <w:r>
          <w:instrText>HYPERLINK \l "_Toc468713349"</w:instrText>
        </w:r>
        <w:r w:rsidRPr="005B350D">
          <w:rPr>
            <w:rStyle w:val="Hyperlink"/>
          </w:rPr>
          <w:instrText xml:space="preserve"> </w:instrText>
        </w:r>
        <w:r w:rsidRPr="005B350D">
          <w:rPr>
            <w:rStyle w:val="Hyperlink"/>
          </w:rPr>
          <w:fldChar w:fldCharType="separate"/>
        </w:r>
        <w:r w:rsidRPr="005B350D">
          <w:rPr>
            <w:rStyle w:val="Hyperlink"/>
            <w:rFonts w:cs="Calibri"/>
          </w:rPr>
          <w:t>5.5.11</w:t>
        </w:r>
        <w:r>
          <w:rPr>
            <w:rFonts w:asciiTheme="minorHAnsi" w:eastAsiaTheme="minorEastAsia" w:hAnsiTheme="minorHAnsi"/>
            <w:color w:val="auto"/>
            <w:kern w:val="0"/>
            <w:szCs w:val="22"/>
            <w:lang w:val="en-IN" w:eastAsia="en-IN"/>
          </w:rPr>
          <w:tab/>
        </w:r>
        <w:r w:rsidRPr="005B350D">
          <w:rPr>
            <w:rStyle w:val="Hyperlink"/>
            <w:rFonts w:cs="Calibri"/>
          </w:rPr>
          <w:t>Local Function #11</w:t>
        </w:r>
        <w:r>
          <w:rPr>
            <w:webHidden/>
          </w:rPr>
          <w:tab/>
        </w:r>
        <w:r>
          <w:rPr>
            <w:webHidden/>
          </w:rPr>
          <w:fldChar w:fldCharType="begin"/>
        </w:r>
        <w:r>
          <w:rPr>
            <w:webHidden/>
          </w:rPr>
          <w:instrText xml:space="preserve"> PAGEREF _Toc468713349 \h </w:instrText>
        </w:r>
      </w:ins>
      <w:r>
        <w:rPr>
          <w:webHidden/>
        </w:rPr>
      </w:r>
      <w:r>
        <w:rPr>
          <w:webHidden/>
        </w:rPr>
        <w:fldChar w:fldCharType="separate"/>
      </w:r>
      <w:ins w:id="313" w:author="Vignesh L S K" w:date="2016-12-05T14:59:00Z">
        <w:r>
          <w:rPr>
            <w:webHidden/>
          </w:rPr>
          <w:t>18</w:t>
        </w:r>
        <w:r>
          <w:rPr>
            <w:webHidden/>
          </w:rPr>
          <w:fldChar w:fldCharType="end"/>
        </w:r>
        <w:r w:rsidRPr="005B350D">
          <w:rPr>
            <w:rStyle w:val="Hyperlink"/>
          </w:rPr>
          <w:fldChar w:fldCharType="end"/>
        </w:r>
      </w:ins>
    </w:p>
    <w:p w:rsidR="009B5336" w:rsidRDefault="009B5336">
      <w:pPr>
        <w:pStyle w:val="TOC2"/>
        <w:tabs>
          <w:tab w:val="left" w:pos="1200"/>
        </w:tabs>
        <w:rPr>
          <w:ins w:id="314" w:author="Vignesh L S K" w:date="2016-12-05T14:59:00Z"/>
          <w:rFonts w:asciiTheme="minorHAnsi" w:eastAsiaTheme="minorEastAsia" w:hAnsiTheme="minorHAnsi"/>
          <w:color w:val="auto"/>
          <w:kern w:val="0"/>
          <w:szCs w:val="22"/>
          <w:lang w:val="en-IN" w:eastAsia="en-IN"/>
        </w:rPr>
      </w:pPr>
      <w:ins w:id="315" w:author="Vignesh L S K" w:date="2016-12-05T14:59:00Z">
        <w:r w:rsidRPr="005B350D">
          <w:rPr>
            <w:rStyle w:val="Hyperlink"/>
          </w:rPr>
          <w:fldChar w:fldCharType="begin"/>
        </w:r>
        <w:r w:rsidRPr="005B350D">
          <w:rPr>
            <w:rStyle w:val="Hyperlink"/>
          </w:rPr>
          <w:instrText xml:space="preserve"> </w:instrText>
        </w:r>
        <w:r>
          <w:instrText>HYPERLINK \l "_Toc468713350"</w:instrText>
        </w:r>
        <w:r w:rsidRPr="005B350D">
          <w:rPr>
            <w:rStyle w:val="Hyperlink"/>
          </w:rPr>
          <w:instrText xml:space="preserve"> </w:instrText>
        </w:r>
        <w:r w:rsidRPr="005B350D">
          <w:rPr>
            <w:rStyle w:val="Hyperlink"/>
          </w:rPr>
          <w:fldChar w:fldCharType="separate"/>
        </w:r>
        <w:r w:rsidRPr="005B350D">
          <w:rPr>
            <w:rStyle w:val="Hyperlink"/>
            <w:rFonts w:cs="Calibri"/>
          </w:rPr>
          <w:t>5.5.11.1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_Toc468713350 \h </w:instrText>
        </w:r>
      </w:ins>
      <w:r>
        <w:rPr>
          <w:webHidden/>
        </w:rPr>
      </w:r>
      <w:r>
        <w:rPr>
          <w:webHidden/>
        </w:rPr>
        <w:fldChar w:fldCharType="separate"/>
      </w:r>
      <w:ins w:id="316" w:author="Vignesh L S K" w:date="2016-12-05T14:59:00Z">
        <w:r>
          <w:rPr>
            <w:webHidden/>
          </w:rPr>
          <w:t>18</w:t>
        </w:r>
        <w:r>
          <w:rPr>
            <w:webHidden/>
          </w:rPr>
          <w:fldChar w:fldCharType="end"/>
        </w:r>
        <w:r w:rsidRPr="005B350D">
          <w:rPr>
            <w:rStyle w:val="Hyperlink"/>
          </w:rPr>
          <w:fldChar w:fldCharType="end"/>
        </w:r>
      </w:ins>
    </w:p>
    <w:p w:rsidR="009B5336" w:rsidRDefault="009B5336">
      <w:pPr>
        <w:pStyle w:val="TOC2"/>
        <w:tabs>
          <w:tab w:val="left" w:pos="1200"/>
        </w:tabs>
        <w:rPr>
          <w:ins w:id="317" w:author="Vignesh L S K" w:date="2016-12-05T14:59:00Z"/>
          <w:rFonts w:asciiTheme="minorHAnsi" w:eastAsiaTheme="minorEastAsia" w:hAnsiTheme="minorHAnsi"/>
          <w:color w:val="auto"/>
          <w:kern w:val="0"/>
          <w:szCs w:val="22"/>
          <w:lang w:val="en-IN" w:eastAsia="en-IN"/>
        </w:rPr>
      </w:pPr>
      <w:ins w:id="318" w:author="Vignesh L S K" w:date="2016-12-05T14:59:00Z">
        <w:r w:rsidRPr="005B350D">
          <w:rPr>
            <w:rStyle w:val="Hyperlink"/>
          </w:rPr>
          <w:fldChar w:fldCharType="begin"/>
        </w:r>
        <w:r w:rsidRPr="005B350D">
          <w:rPr>
            <w:rStyle w:val="Hyperlink"/>
          </w:rPr>
          <w:instrText xml:space="preserve"> </w:instrText>
        </w:r>
        <w:r>
          <w:instrText>HYPERLINK \l "_Toc468713351"</w:instrText>
        </w:r>
        <w:r w:rsidRPr="005B350D">
          <w:rPr>
            <w:rStyle w:val="Hyperlink"/>
          </w:rPr>
          <w:instrText xml:space="preserve"> </w:instrText>
        </w:r>
        <w:r w:rsidRPr="005B350D">
          <w:rPr>
            <w:rStyle w:val="Hyperlink"/>
          </w:rPr>
          <w:fldChar w:fldCharType="separate"/>
        </w:r>
        <w:r w:rsidRPr="005B350D">
          <w:rPr>
            <w:rStyle w:val="Hyperlink"/>
            <w:rFonts w:cs="Calibri"/>
          </w:rPr>
          <w:t>5.5.11.2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_Toc468713351 \h </w:instrText>
        </w:r>
      </w:ins>
      <w:r>
        <w:rPr>
          <w:webHidden/>
        </w:rPr>
      </w:r>
      <w:r>
        <w:rPr>
          <w:webHidden/>
        </w:rPr>
        <w:fldChar w:fldCharType="separate"/>
      </w:r>
      <w:ins w:id="319" w:author="Vignesh L S K" w:date="2016-12-05T14:59:00Z">
        <w:r>
          <w:rPr>
            <w:webHidden/>
          </w:rPr>
          <w:t>19</w:t>
        </w:r>
        <w:r>
          <w:rPr>
            <w:webHidden/>
          </w:rPr>
          <w:fldChar w:fldCharType="end"/>
        </w:r>
        <w:r w:rsidRPr="005B350D">
          <w:rPr>
            <w:rStyle w:val="Hyperlink"/>
          </w:rPr>
          <w:fldChar w:fldCharType="end"/>
        </w:r>
      </w:ins>
    </w:p>
    <w:p w:rsidR="009B5336" w:rsidRDefault="009B5336">
      <w:pPr>
        <w:pStyle w:val="TOC2"/>
        <w:rPr>
          <w:ins w:id="320" w:author="Vignesh L S K" w:date="2016-12-05T14:59:00Z"/>
          <w:rFonts w:asciiTheme="minorHAnsi" w:eastAsiaTheme="minorEastAsia" w:hAnsiTheme="minorHAnsi"/>
          <w:color w:val="auto"/>
          <w:kern w:val="0"/>
          <w:szCs w:val="22"/>
          <w:lang w:val="en-IN" w:eastAsia="en-IN"/>
        </w:rPr>
      </w:pPr>
      <w:ins w:id="321" w:author="Vignesh L S K" w:date="2016-12-05T14:59:00Z">
        <w:r w:rsidRPr="005B350D">
          <w:rPr>
            <w:rStyle w:val="Hyperlink"/>
          </w:rPr>
          <w:fldChar w:fldCharType="begin"/>
        </w:r>
        <w:r w:rsidRPr="005B350D">
          <w:rPr>
            <w:rStyle w:val="Hyperlink"/>
          </w:rPr>
          <w:instrText xml:space="preserve"> </w:instrText>
        </w:r>
        <w:r>
          <w:instrText>HYPERLINK \l "_Toc468713352"</w:instrText>
        </w:r>
        <w:r w:rsidRPr="005B350D">
          <w:rPr>
            <w:rStyle w:val="Hyperlink"/>
          </w:rPr>
          <w:instrText xml:space="preserve"> </w:instrText>
        </w:r>
        <w:r w:rsidRPr="005B350D">
          <w:rPr>
            <w:rStyle w:val="Hyperlink"/>
          </w:rPr>
          <w:fldChar w:fldCharType="separate"/>
        </w:r>
        <w:r w:rsidRPr="005B350D">
          <w:rPr>
            <w:rStyle w:val="Hyperlink"/>
            <w:rFonts w:cs="Calibri"/>
          </w:rPr>
          <w:t>5.5.12</w:t>
        </w:r>
        <w:r>
          <w:rPr>
            <w:rFonts w:asciiTheme="minorHAnsi" w:eastAsiaTheme="minorEastAsia" w:hAnsiTheme="minorHAnsi"/>
            <w:color w:val="auto"/>
            <w:kern w:val="0"/>
            <w:szCs w:val="22"/>
            <w:lang w:val="en-IN" w:eastAsia="en-IN"/>
          </w:rPr>
          <w:tab/>
        </w:r>
        <w:r w:rsidRPr="005B350D">
          <w:rPr>
            <w:rStyle w:val="Hyperlink"/>
            <w:rFonts w:cs="Calibri"/>
          </w:rPr>
          <w:t>Local Function #12</w:t>
        </w:r>
        <w:r>
          <w:rPr>
            <w:webHidden/>
          </w:rPr>
          <w:tab/>
        </w:r>
        <w:r>
          <w:rPr>
            <w:webHidden/>
          </w:rPr>
          <w:fldChar w:fldCharType="begin"/>
        </w:r>
        <w:r>
          <w:rPr>
            <w:webHidden/>
          </w:rPr>
          <w:instrText xml:space="preserve"> PAGEREF _Toc468713352 \h </w:instrText>
        </w:r>
      </w:ins>
      <w:r>
        <w:rPr>
          <w:webHidden/>
        </w:rPr>
      </w:r>
      <w:r>
        <w:rPr>
          <w:webHidden/>
        </w:rPr>
        <w:fldChar w:fldCharType="separate"/>
      </w:r>
      <w:ins w:id="322" w:author="Vignesh L S K" w:date="2016-12-05T14:59:00Z">
        <w:r>
          <w:rPr>
            <w:webHidden/>
          </w:rPr>
          <w:t>19</w:t>
        </w:r>
        <w:r>
          <w:rPr>
            <w:webHidden/>
          </w:rPr>
          <w:fldChar w:fldCharType="end"/>
        </w:r>
        <w:r w:rsidRPr="005B350D">
          <w:rPr>
            <w:rStyle w:val="Hyperlink"/>
          </w:rPr>
          <w:fldChar w:fldCharType="end"/>
        </w:r>
      </w:ins>
    </w:p>
    <w:p w:rsidR="009B5336" w:rsidRDefault="009B5336">
      <w:pPr>
        <w:pStyle w:val="TOC2"/>
        <w:tabs>
          <w:tab w:val="left" w:pos="1200"/>
        </w:tabs>
        <w:rPr>
          <w:ins w:id="323" w:author="Vignesh L S K" w:date="2016-12-05T14:59:00Z"/>
          <w:rFonts w:asciiTheme="minorHAnsi" w:eastAsiaTheme="minorEastAsia" w:hAnsiTheme="minorHAnsi"/>
          <w:color w:val="auto"/>
          <w:kern w:val="0"/>
          <w:szCs w:val="22"/>
          <w:lang w:val="en-IN" w:eastAsia="en-IN"/>
        </w:rPr>
      </w:pPr>
      <w:ins w:id="324" w:author="Vignesh L S K" w:date="2016-12-05T14:59:00Z">
        <w:r w:rsidRPr="005B350D">
          <w:rPr>
            <w:rStyle w:val="Hyperlink"/>
          </w:rPr>
          <w:fldChar w:fldCharType="begin"/>
        </w:r>
        <w:r w:rsidRPr="005B350D">
          <w:rPr>
            <w:rStyle w:val="Hyperlink"/>
          </w:rPr>
          <w:instrText xml:space="preserve"> </w:instrText>
        </w:r>
        <w:r>
          <w:instrText>HYPERLINK \l "_Toc468713353"</w:instrText>
        </w:r>
        <w:r w:rsidRPr="005B350D">
          <w:rPr>
            <w:rStyle w:val="Hyperlink"/>
          </w:rPr>
          <w:instrText xml:space="preserve"> </w:instrText>
        </w:r>
        <w:r w:rsidRPr="005B350D">
          <w:rPr>
            <w:rStyle w:val="Hyperlink"/>
          </w:rPr>
          <w:fldChar w:fldCharType="separate"/>
        </w:r>
        <w:r w:rsidRPr="005B350D">
          <w:rPr>
            <w:rStyle w:val="Hyperlink"/>
            <w:rFonts w:cs="Calibri"/>
          </w:rPr>
          <w:t>5.5.12.1</w:t>
        </w:r>
        <w:r>
          <w:rPr>
            <w:rFonts w:asciiTheme="minorHAnsi" w:eastAsiaTheme="minorEastAsia" w:hAnsiTheme="minorHAnsi"/>
            <w:color w:val="auto"/>
            <w:kern w:val="0"/>
            <w:szCs w:val="22"/>
            <w:lang w:val="en-IN" w:eastAsia="en-IN"/>
          </w:rPr>
          <w:tab/>
        </w:r>
        <w:r w:rsidRPr="005B350D">
          <w:rPr>
            <w:rStyle w:val="Hyperlink"/>
            <w:rFonts w:cs="Calibri"/>
          </w:rPr>
          <w:t>Design Rationale</w:t>
        </w:r>
        <w:r>
          <w:rPr>
            <w:webHidden/>
          </w:rPr>
          <w:tab/>
        </w:r>
        <w:r>
          <w:rPr>
            <w:webHidden/>
          </w:rPr>
          <w:fldChar w:fldCharType="begin"/>
        </w:r>
        <w:r>
          <w:rPr>
            <w:webHidden/>
          </w:rPr>
          <w:instrText xml:space="preserve"> PAGEREF _Toc468713353 \h </w:instrText>
        </w:r>
      </w:ins>
      <w:r>
        <w:rPr>
          <w:webHidden/>
        </w:rPr>
      </w:r>
      <w:r>
        <w:rPr>
          <w:webHidden/>
        </w:rPr>
        <w:fldChar w:fldCharType="separate"/>
      </w:r>
      <w:ins w:id="325" w:author="Vignesh L S K" w:date="2016-12-05T14:59:00Z">
        <w:r>
          <w:rPr>
            <w:webHidden/>
          </w:rPr>
          <w:t>19</w:t>
        </w:r>
        <w:r>
          <w:rPr>
            <w:webHidden/>
          </w:rPr>
          <w:fldChar w:fldCharType="end"/>
        </w:r>
        <w:r w:rsidRPr="005B350D">
          <w:rPr>
            <w:rStyle w:val="Hyperlink"/>
          </w:rPr>
          <w:fldChar w:fldCharType="end"/>
        </w:r>
      </w:ins>
    </w:p>
    <w:p w:rsidR="009B5336" w:rsidRDefault="009B5336">
      <w:pPr>
        <w:pStyle w:val="TOC2"/>
        <w:tabs>
          <w:tab w:val="left" w:pos="1200"/>
        </w:tabs>
        <w:rPr>
          <w:ins w:id="326" w:author="Vignesh L S K" w:date="2016-12-05T14:59:00Z"/>
          <w:rFonts w:asciiTheme="minorHAnsi" w:eastAsiaTheme="minorEastAsia" w:hAnsiTheme="minorHAnsi"/>
          <w:color w:val="auto"/>
          <w:kern w:val="0"/>
          <w:szCs w:val="22"/>
          <w:lang w:val="en-IN" w:eastAsia="en-IN"/>
        </w:rPr>
      </w:pPr>
      <w:ins w:id="327" w:author="Vignesh L S K" w:date="2016-12-05T14:59:00Z">
        <w:r w:rsidRPr="005B350D">
          <w:rPr>
            <w:rStyle w:val="Hyperlink"/>
          </w:rPr>
          <w:fldChar w:fldCharType="begin"/>
        </w:r>
        <w:r w:rsidRPr="005B350D">
          <w:rPr>
            <w:rStyle w:val="Hyperlink"/>
          </w:rPr>
          <w:instrText xml:space="preserve"> </w:instrText>
        </w:r>
        <w:r>
          <w:instrText>HYPERLINK \l "_Toc468713354"</w:instrText>
        </w:r>
        <w:r w:rsidRPr="005B350D">
          <w:rPr>
            <w:rStyle w:val="Hyperlink"/>
          </w:rPr>
          <w:instrText xml:space="preserve"> </w:instrText>
        </w:r>
        <w:r w:rsidRPr="005B350D">
          <w:rPr>
            <w:rStyle w:val="Hyperlink"/>
          </w:rPr>
          <w:fldChar w:fldCharType="separate"/>
        </w:r>
        <w:r w:rsidRPr="005B350D">
          <w:rPr>
            <w:rStyle w:val="Hyperlink"/>
            <w:rFonts w:cs="Calibri"/>
          </w:rPr>
          <w:t>5.5.12.2</w:t>
        </w:r>
        <w:r>
          <w:rPr>
            <w:rFonts w:asciiTheme="minorHAnsi" w:eastAsiaTheme="minorEastAsia" w:hAnsiTheme="minorHAnsi"/>
            <w:color w:val="auto"/>
            <w:kern w:val="0"/>
            <w:szCs w:val="22"/>
            <w:lang w:val="en-IN" w:eastAsia="en-IN"/>
          </w:rPr>
          <w:tab/>
        </w:r>
        <w:r w:rsidRPr="005B350D">
          <w:rPr>
            <w:rStyle w:val="Hyperlink"/>
            <w:rFonts w:cs="Calibri"/>
          </w:rPr>
          <w:t>Processing</w:t>
        </w:r>
        <w:r>
          <w:rPr>
            <w:webHidden/>
          </w:rPr>
          <w:tab/>
        </w:r>
        <w:r>
          <w:rPr>
            <w:webHidden/>
          </w:rPr>
          <w:fldChar w:fldCharType="begin"/>
        </w:r>
        <w:r>
          <w:rPr>
            <w:webHidden/>
          </w:rPr>
          <w:instrText xml:space="preserve"> PAGEREF _Toc468713354 \h </w:instrText>
        </w:r>
      </w:ins>
      <w:r>
        <w:rPr>
          <w:webHidden/>
        </w:rPr>
      </w:r>
      <w:r>
        <w:rPr>
          <w:webHidden/>
        </w:rPr>
        <w:fldChar w:fldCharType="separate"/>
      </w:r>
      <w:ins w:id="328" w:author="Vignesh L S K" w:date="2016-12-05T14:59:00Z">
        <w:r>
          <w:rPr>
            <w:webHidden/>
          </w:rPr>
          <w:t>19</w:t>
        </w:r>
        <w:r>
          <w:rPr>
            <w:webHidden/>
          </w:rPr>
          <w:fldChar w:fldCharType="end"/>
        </w:r>
        <w:r w:rsidRPr="005B350D">
          <w:rPr>
            <w:rStyle w:val="Hyperlink"/>
          </w:rPr>
          <w:fldChar w:fldCharType="end"/>
        </w:r>
      </w:ins>
    </w:p>
    <w:p w:rsidR="009B5336" w:rsidRDefault="009B5336">
      <w:pPr>
        <w:pStyle w:val="TOC2"/>
        <w:rPr>
          <w:ins w:id="329" w:author="Vignesh L S K" w:date="2016-12-05T14:59:00Z"/>
          <w:rFonts w:asciiTheme="minorHAnsi" w:eastAsiaTheme="minorEastAsia" w:hAnsiTheme="minorHAnsi"/>
          <w:color w:val="auto"/>
          <w:kern w:val="0"/>
          <w:szCs w:val="22"/>
          <w:lang w:val="en-IN" w:eastAsia="en-IN"/>
        </w:rPr>
      </w:pPr>
      <w:ins w:id="330" w:author="Vignesh L S K" w:date="2016-12-05T14:59:00Z">
        <w:r w:rsidRPr="005B350D">
          <w:rPr>
            <w:rStyle w:val="Hyperlink"/>
          </w:rPr>
          <w:fldChar w:fldCharType="begin"/>
        </w:r>
        <w:r w:rsidRPr="005B350D">
          <w:rPr>
            <w:rStyle w:val="Hyperlink"/>
          </w:rPr>
          <w:instrText xml:space="preserve"> </w:instrText>
        </w:r>
        <w:r>
          <w:instrText>HYPERLINK \l "_Toc468713355"</w:instrText>
        </w:r>
        <w:r w:rsidRPr="005B350D">
          <w:rPr>
            <w:rStyle w:val="Hyperlink"/>
          </w:rPr>
          <w:instrText xml:space="preserve"> </w:instrText>
        </w:r>
        <w:r w:rsidRPr="005B350D">
          <w:rPr>
            <w:rStyle w:val="Hyperlink"/>
          </w:rPr>
          <w:fldChar w:fldCharType="separate"/>
        </w:r>
        <w:r w:rsidRPr="005B350D">
          <w:rPr>
            <w:rStyle w:val="Hyperlink"/>
            <w:rFonts w:cs="Calibri"/>
          </w:rPr>
          <w:t>5.6</w:t>
        </w:r>
        <w:r>
          <w:rPr>
            <w:rFonts w:asciiTheme="minorHAnsi" w:eastAsiaTheme="minorEastAsia" w:hAnsiTheme="minorHAnsi"/>
            <w:color w:val="auto"/>
            <w:kern w:val="0"/>
            <w:szCs w:val="22"/>
            <w:lang w:val="en-IN" w:eastAsia="en-IN"/>
          </w:rPr>
          <w:tab/>
        </w:r>
        <w:r w:rsidRPr="005B350D">
          <w:rPr>
            <w:rStyle w:val="Hyperlink"/>
            <w:rFonts w:cs="Calibri"/>
          </w:rPr>
          <w:t>GLOBAL Function/Macro Definitions</w:t>
        </w:r>
        <w:r>
          <w:rPr>
            <w:webHidden/>
          </w:rPr>
          <w:tab/>
        </w:r>
        <w:r>
          <w:rPr>
            <w:webHidden/>
          </w:rPr>
          <w:fldChar w:fldCharType="begin"/>
        </w:r>
        <w:r>
          <w:rPr>
            <w:webHidden/>
          </w:rPr>
          <w:instrText xml:space="preserve"> PAGEREF _Toc468713355 \h </w:instrText>
        </w:r>
      </w:ins>
      <w:r>
        <w:rPr>
          <w:webHidden/>
        </w:rPr>
      </w:r>
      <w:r>
        <w:rPr>
          <w:webHidden/>
        </w:rPr>
        <w:fldChar w:fldCharType="separate"/>
      </w:r>
      <w:ins w:id="331" w:author="Vignesh L S K" w:date="2016-12-05T14:59:00Z">
        <w:r>
          <w:rPr>
            <w:webHidden/>
          </w:rPr>
          <w:t>19</w:t>
        </w:r>
        <w:r>
          <w:rPr>
            <w:webHidden/>
          </w:rPr>
          <w:fldChar w:fldCharType="end"/>
        </w:r>
        <w:r w:rsidRPr="005B350D">
          <w:rPr>
            <w:rStyle w:val="Hyperlink"/>
          </w:rPr>
          <w:fldChar w:fldCharType="end"/>
        </w:r>
      </w:ins>
    </w:p>
    <w:p w:rsidR="009B5336" w:rsidRDefault="009B5336">
      <w:pPr>
        <w:pStyle w:val="TOC1"/>
        <w:rPr>
          <w:ins w:id="332" w:author="Vignesh L S K" w:date="2016-12-05T14:59:00Z"/>
          <w:rFonts w:eastAsiaTheme="minorEastAsia"/>
          <w:b w:val="0"/>
          <w:color w:val="auto"/>
          <w:kern w:val="0"/>
          <w:sz w:val="22"/>
          <w:szCs w:val="22"/>
          <w:lang w:val="en-IN" w:eastAsia="en-IN"/>
        </w:rPr>
      </w:pPr>
      <w:ins w:id="333" w:author="Vignesh L S K" w:date="2016-12-05T14:59:00Z">
        <w:r w:rsidRPr="005B350D">
          <w:rPr>
            <w:rStyle w:val="Hyperlink"/>
          </w:rPr>
          <w:fldChar w:fldCharType="begin"/>
        </w:r>
        <w:r w:rsidRPr="005B350D">
          <w:rPr>
            <w:rStyle w:val="Hyperlink"/>
          </w:rPr>
          <w:instrText xml:space="preserve"> </w:instrText>
        </w:r>
        <w:r>
          <w:instrText>HYPERLINK \l "_Toc468713356"</w:instrText>
        </w:r>
        <w:r w:rsidRPr="005B350D">
          <w:rPr>
            <w:rStyle w:val="Hyperlink"/>
          </w:rPr>
          <w:instrText xml:space="preserve"> </w:instrText>
        </w:r>
        <w:r w:rsidRPr="005B350D">
          <w:rPr>
            <w:rStyle w:val="Hyperlink"/>
          </w:rPr>
          <w:fldChar w:fldCharType="separate"/>
        </w:r>
        <w:r w:rsidRPr="005B350D">
          <w:rPr>
            <w:rStyle w:val="Hyperlink"/>
            <w:rFonts w:ascii="Calibri" w:hAnsi="Calibri" w:cs="Calibri"/>
          </w:rPr>
          <w:t>6</w:t>
        </w:r>
        <w:r>
          <w:rPr>
            <w:rFonts w:eastAsiaTheme="minorEastAsia"/>
            <w:b w:val="0"/>
            <w:color w:val="auto"/>
            <w:kern w:val="0"/>
            <w:sz w:val="22"/>
            <w:szCs w:val="22"/>
            <w:lang w:val="en-IN" w:eastAsia="en-IN"/>
          </w:rPr>
          <w:tab/>
        </w:r>
        <w:r w:rsidRPr="005B350D">
          <w:rPr>
            <w:rStyle w:val="Hyperlink"/>
            <w:rFonts w:ascii="Calibri" w:hAnsi="Calibri"/>
          </w:rPr>
          <w:t>Known</w:t>
        </w:r>
        <w:r w:rsidRPr="005B350D">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_Toc468713356 \h </w:instrText>
        </w:r>
      </w:ins>
      <w:r>
        <w:rPr>
          <w:webHidden/>
        </w:rPr>
      </w:r>
      <w:r>
        <w:rPr>
          <w:webHidden/>
        </w:rPr>
        <w:fldChar w:fldCharType="separate"/>
      </w:r>
      <w:ins w:id="334" w:author="Vignesh L S K" w:date="2016-12-05T14:59:00Z">
        <w:r>
          <w:rPr>
            <w:webHidden/>
          </w:rPr>
          <w:t>20</w:t>
        </w:r>
        <w:r>
          <w:rPr>
            <w:webHidden/>
          </w:rPr>
          <w:fldChar w:fldCharType="end"/>
        </w:r>
        <w:r w:rsidRPr="005B350D">
          <w:rPr>
            <w:rStyle w:val="Hyperlink"/>
          </w:rPr>
          <w:fldChar w:fldCharType="end"/>
        </w:r>
      </w:ins>
    </w:p>
    <w:p w:rsidR="009B5336" w:rsidRDefault="009B5336">
      <w:pPr>
        <w:pStyle w:val="TOC1"/>
        <w:rPr>
          <w:ins w:id="335" w:author="Vignesh L S K" w:date="2016-12-05T14:59:00Z"/>
          <w:rFonts w:eastAsiaTheme="minorEastAsia"/>
          <w:b w:val="0"/>
          <w:color w:val="auto"/>
          <w:kern w:val="0"/>
          <w:sz w:val="22"/>
          <w:szCs w:val="22"/>
          <w:lang w:val="en-IN" w:eastAsia="en-IN"/>
        </w:rPr>
      </w:pPr>
      <w:ins w:id="336" w:author="Vignesh L S K" w:date="2016-12-05T14:59:00Z">
        <w:r w:rsidRPr="005B350D">
          <w:rPr>
            <w:rStyle w:val="Hyperlink"/>
          </w:rPr>
          <w:fldChar w:fldCharType="begin"/>
        </w:r>
        <w:r w:rsidRPr="005B350D">
          <w:rPr>
            <w:rStyle w:val="Hyperlink"/>
          </w:rPr>
          <w:instrText xml:space="preserve"> </w:instrText>
        </w:r>
        <w:r>
          <w:instrText>HYPERLINK \l "_Toc468713357"</w:instrText>
        </w:r>
        <w:r w:rsidRPr="005B350D">
          <w:rPr>
            <w:rStyle w:val="Hyperlink"/>
          </w:rPr>
          <w:instrText xml:space="preserve"> </w:instrText>
        </w:r>
        <w:r w:rsidRPr="005B350D">
          <w:rPr>
            <w:rStyle w:val="Hyperlink"/>
          </w:rPr>
          <w:fldChar w:fldCharType="separate"/>
        </w:r>
        <w:r w:rsidRPr="005B350D">
          <w:rPr>
            <w:rStyle w:val="Hyperlink"/>
            <w:rFonts w:ascii="Calibri" w:hAnsi="Calibri" w:cs="Calibri"/>
          </w:rPr>
          <w:t>7</w:t>
        </w:r>
        <w:r>
          <w:rPr>
            <w:rFonts w:eastAsiaTheme="minorEastAsia"/>
            <w:b w:val="0"/>
            <w:color w:val="auto"/>
            <w:kern w:val="0"/>
            <w:sz w:val="22"/>
            <w:szCs w:val="22"/>
            <w:lang w:val="en-IN" w:eastAsia="en-IN"/>
          </w:rPr>
          <w:tab/>
        </w:r>
        <w:r w:rsidRPr="005B350D">
          <w:rPr>
            <w:rStyle w:val="Hyperlink"/>
            <w:rFonts w:ascii="Calibri" w:hAnsi="Calibri" w:cs="Calibri"/>
          </w:rPr>
          <w:t>UNIT TEST CONSIDERATION</w:t>
        </w:r>
        <w:r>
          <w:rPr>
            <w:webHidden/>
          </w:rPr>
          <w:tab/>
        </w:r>
        <w:r>
          <w:rPr>
            <w:webHidden/>
          </w:rPr>
          <w:fldChar w:fldCharType="begin"/>
        </w:r>
        <w:r>
          <w:rPr>
            <w:webHidden/>
          </w:rPr>
          <w:instrText xml:space="preserve"> PAGEREF _Toc468713357 \h </w:instrText>
        </w:r>
      </w:ins>
      <w:r>
        <w:rPr>
          <w:webHidden/>
        </w:rPr>
      </w:r>
      <w:r>
        <w:rPr>
          <w:webHidden/>
        </w:rPr>
        <w:fldChar w:fldCharType="separate"/>
      </w:r>
      <w:ins w:id="337" w:author="Vignesh L S K" w:date="2016-12-05T14:59:00Z">
        <w:r>
          <w:rPr>
            <w:webHidden/>
          </w:rPr>
          <w:t>21</w:t>
        </w:r>
        <w:r>
          <w:rPr>
            <w:webHidden/>
          </w:rPr>
          <w:fldChar w:fldCharType="end"/>
        </w:r>
        <w:r w:rsidRPr="005B350D">
          <w:rPr>
            <w:rStyle w:val="Hyperlink"/>
          </w:rPr>
          <w:fldChar w:fldCharType="end"/>
        </w:r>
      </w:ins>
    </w:p>
    <w:p w:rsidR="009B5336" w:rsidRDefault="009B5336">
      <w:pPr>
        <w:pStyle w:val="TOC1"/>
        <w:tabs>
          <w:tab w:val="left" w:pos="1400"/>
        </w:tabs>
        <w:rPr>
          <w:ins w:id="338" w:author="Vignesh L S K" w:date="2016-12-05T14:59:00Z"/>
          <w:rFonts w:eastAsiaTheme="minorEastAsia"/>
          <w:b w:val="0"/>
          <w:color w:val="auto"/>
          <w:kern w:val="0"/>
          <w:sz w:val="22"/>
          <w:szCs w:val="22"/>
          <w:lang w:val="en-IN" w:eastAsia="en-IN"/>
        </w:rPr>
      </w:pPr>
      <w:ins w:id="339" w:author="Vignesh L S K" w:date="2016-12-05T14:59:00Z">
        <w:r w:rsidRPr="005B350D">
          <w:rPr>
            <w:rStyle w:val="Hyperlink"/>
          </w:rPr>
          <w:fldChar w:fldCharType="begin"/>
        </w:r>
        <w:r w:rsidRPr="005B350D">
          <w:rPr>
            <w:rStyle w:val="Hyperlink"/>
          </w:rPr>
          <w:instrText xml:space="preserve"> </w:instrText>
        </w:r>
        <w:r>
          <w:instrText>HYPERLINK \l "_Toc468713358"</w:instrText>
        </w:r>
        <w:r w:rsidRPr="005B350D">
          <w:rPr>
            <w:rStyle w:val="Hyperlink"/>
          </w:rPr>
          <w:instrText xml:space="preserve"> </w:instrText>
        </w:r>
        <w:r w:rsidRPr="005B350D">
          <w:rPr>
            <w:rStyle w:val="Hyperlink"/>
          </w:rPr>
          <w:fldChar w:fldCharType="separate"/>
        </w:r>
        <w:r w:rsidRPr="005B350D">
          <w:rPr>
            <w:rStyle w:val="Hyperlink"/>
          </w:rPr>
          <w:t>Appendix A</w:t>
        </w:r>
        <w:r>
          <w:rPr>
            <w:rFonts w:eastAsiaTheme="minorEastAsia"/>
            <w:b w:val="0"/>
            <w:color w:val="auto"/>
            <w:kern w:val="0"/>
            <w:sz w:val="22"/>
            <w:szCs w:val="22"/>
            <w:lang w:val="en-IN" w:eastAsia="en-IN"/>
          </w:rPr>
          <w:tab/>
        </w:r>
        <w:r w:rsidRPr="005B350D">
          <w:rPr>
            <w:rStyle w:val="Hyperlink"/>
          </w:rPr>
          <w:t>Abbreviations and Acronyms</w:t>
        </w:r>
        <w:r>
          <w:rPr>
            <w:webHidden/>
          </w:rPr>
          <w:tab/>
        </w:r>
        <w:r>
          <w:rPr>
            <w:webHidden/>
          </w:rPr>
          <w:fldChar w:fldCharType="begin"/>
        </w:r>
        <w:r>
          <w:rPr>
            <w:webHidden/>
          </w:rPr>
          <w:instrText xml:space="preserve"> PAGEREF _Toc468713358 \h </w:instrText>
        </w:r>
      </w:ins>
      <w:r>
        <w:rPr>
          <w:webHidden/>
        </w:rPr>
      </w:r>
      <w:r>
        <w:rPr>
          <w:webHidden/>
        </w:rPr>
        <w:fldChar w:fldCharType="separate"/>
      </w:r>
      <w:ins w:id="340" w:author="Vignesh L S K" w:date="2016-12-05T14:59:00Z">
        <w:r>
          <w:rPr>
            <w:webHidden/>
          </w:rPr>
          <w:t>22</w:t>
        </w:r>
        <w:r>
          <w:rPr>
            <w:webHidden/>
          </w:rPr>
          <w:fldChar w:fldCharType="end"/>
        </w:r>
        <w:r w:rsidRPr="005B350D">
          <w:rPr>
            <w:rStyle w:val="Hyperlink"/>
          </w:rPr>
          <w:fldChar w:fldCharType="end"/>
        </w:r>
      </w:ins>
    </w:p>
    <w:p w:rsidR="009B5336" w:rsidRDefault="009B5336">
      <w:pPr>
        <w:pStyle w:val="TOC1"/>
        <w:tabs>
          <w:tab w:val="left" w:pos="1400"/>
        </w:tabs>
        <w:rPr>
          <w:ins w:id="341" w:author="Vignesh L S K" w:date="2016-12-05T14:59:00Z"/>
          <w:rFonts w:eastAsiaTheme="minorEastAsia"/>
          <w:b w:val="0"/>
          <w:color w:val="auto"/>
          <w:kern w:val="0"/>
          <w:sz w:val="22"/>
          <w:szCs w:val="22"/>
          <w:lang w:val="en-IN" w:eastAsia="en-IN"/>
        </w:rPr>
      </w:pPr>
      <w:ins w:id="342" w:author="Vignesh L S K" w:date="2016-12-05T14:59:00Z">
        <w:r w:rsidRPr="005B350D">
          <w:rPr>
            <w:rStyle w:val="Hyperlink"/>
          </w:rPr>
          <w:fldChar w:fldCharType="begin"/>
        </w:r>
        <w:r w:rsidRPr="005B350D">
          <w:rPr>
            <w:rStyle w:val="Hyperlink"/>
          </w:rPr>
          <w:instrText xml:space="preserve"> </w:instrText>
        </w:r>
        <w:r>
          <w:instrText>HYPERLINK \l "_Toc468713359"</w:instrText>
        </w:r>
        <w:r w:rsidRPr="005B350D">
          <w:rPr>
            <w:rStyle w:val="Hyperlink"/>
          </w:rPr>
          <w:instrText xml:space="preserve"> </w:instrText>
        </w:r>
        <w:r w:rsidRPr="005B350D">
          <w:rPr>
            <w:rStyle w:val="Hyperlink"/>
          </w:rPr>
          <w:fldChar w:fldCharType="separate"/>
        </w:r>
        <w:r w:rsidRPr="005B350D">
          <w:rPr>
            <w:rStyle w:val="Hyperlink"/>
          </w:rPr>
          <w:t>Appendix B</w:t>
        </w:r>
        <w:r>
          <w:rPr>
            <w:rFonts w:eastAsiaTheme="minorEastAsia"/>
            <w:b w:val="0"/>
            <w:color w:val="auto"/>
            <w:kern w:val="0"/>
            <w:sz w:val="22"/>
            <w:szCs w:val="22"/>
            <w:lang w:val="en-IN" w:eastAsia="en-IN"/>
          </w:rPr>
          <w:tab/>
        </w:r>
        <w:r w:rsidRPr="005B350D">
          <w:rPr>
            <w:rStyle w:val="Hyperlink"/>
          </w:rPr>
          <w:t>Glossary</w:t>
        </w:r>
        <w:r>
          <w:rPr>
            <w:webHidden/>
          </w:rPr>
          <w:tab/>
        </w:r>
        <w:r>
          <w:rPr>
            <w:webHidden/>
          </w:rPr>
          <w:fldChar w:fldCharType="begin"/>
        </w:r>
        <w:r>
          <w:rPr>
            <w:webHidden/>
          </w:rPr>
          <w:instrText xml:space="preserve"> PAGEREF _Toc468713359 \h </w:instrText>
        </w:r>
      </w:ins>
      <w:r>
        <w:rPr>
          <w:webHidden/>
        </w:rPr>
      </w:r>
      <w:r>
        <w:rPr>
          <w:webHidden/>
        </w:rPr>
        <w:fldChar w:fldCharType="separate"/>
      </w:r>
      <w:ins w:id="343" w:author="Vignesh L S K" w:date="2016-12-05T14:59:00Z">
        <w:r>
          <w:rPr>
            <w:webHidden/>
          </w:rPr>
          <w:t>23</w:t>
        </w:r>
        <w:r>
          <w:rPr>
            <w:webHidden/>
          </w:rPr>
          <w:fldChar w:fldCharType="end"/>
        </w:r>
        <w:r w:rsidRPr="005B350D">
          <w:rPr>
            <w:rStyle w:val="Hyperlink"/>
          </w:rPr>
          <w:fldChar w:fldCharType="end"/>
        </w:r>
      </w:ins>
    </w:p>
    <w:p w:rsidR="009B5336" w:rsidRDefault="009B5336">
      <w:pPr>
        <w:pStyle w:val="TOC1"/>
        <w:tabs>
          <w:tab w:val="left" w:pos="1400"/>
        </w:tabs>
        <w:rPr>
          <w:ins w:id="344" w:author="Vignesh L S K" w:date="2016-12-05T14:59:00Z"/>
          <w:rFonts w:eastAsiaTheme="minorEastAsia"/>
          <w:b w:val="0"/>
          <w:color w:val="auto"/>
          <w:kern w:val="0"/>
          <w:sz w:val="22"/>
          <w:szCs w:val="22"/>
          <w:lang w:val="en-IN" w:eastAsia="en-IN"/>
        </w:rPr>
      </w:pPr>
      <w:ins w:id="345" w:author="Vignesh L S K" w:date="2016-12-05T14:59:00Z">
        <w:r w:rsidRPr="005B350D">
          <w:rPr>
            <w:rStyle w:val="Hyperlink"/>
          </w:rPr>
          <w:fldChar w:fldCharType="begin"/>
        </w:r>
        <w:r w:rsidRPr="005B350D">
          <w:rPr>
            <w:rStyle w:val="Hyperlink"/>
          </w:rPr>
          <w:instrText xml:space="preserve"> </w:instrText>
        </w:r>
        <w:r>
          <w:instrText>HYPERLINK \l "_Toc468713360"</w:instrText>
        </w:r>
        <w:r w:rsidRPr="005B350D">
          <w:rPr>
            <w:rStyle w:val="Hyperlink"/>
          </w:rPr>
          <w:instrText xml:space="preserve"> </w:instrText>
        </w:r>
        <w:r w:rsidRPr="005B350D">
          <w:rPr>
            <w:rStyle w:val="Hyperlink"/>
          </w:rPr>
          <w:fldChar w:fldCharType="separate"/>
        </w:r>
        <w:r w:rsidRPr="005B350D">
          <w:rPr>
            <w:rStyle w:val="Hyperlink"/>
          </w:rPr>
          <w:t>Appendix C</w:t>
        </w:r>
        <w:r>
          <w:rPr>
            <w:rFonts w:eastAsiaTheme="minorEastAsia"/>
            <w:b w:val="0"/>
            <w:color w:val="auto"/>
            <w:kern w:val="0"/>
            <w:sz w:val="22"/>
            <w:szCs w:val="22"/>
            <w:lang w:val="en-IN" w:eastAsia="en-IN"/>
          </w:rPr>
          <w:tab/>
        </w:r>
        <w:r w:rsidRPr="005B350D">
          <w:rPr>
            <w:rStyle w:val="Hyperlink"/>
          </w:rPr>
          <w:t>References</w:t>
        </w:r>
        <w:r>
          <w:rPr>
            <w:webHidden/>
          </w:rPr>
          <w:tab/>
        </w:r>
        <w:r>
          <w:rPr>
            <w:webHidden/>
          </w:rPr>
          <w:fldChar w:fldCharType="begin"/>
        </w:r>
        <w:r>
          <w:rPr>
            <w:webHidden/>
          </w:rPr>
          <w:instrText xml:space="preserve"> PAGEREF _Toc468713360 \h </w:instrText>
        </w:r>
      </w:ins>
      <w:r>
        <w:rPr>
          <w:webHidden/>
        </w:rPr>
      </w:r>
      <w:r>
        <w:rPr>
          <w:webHidden/>
        </w:rPr>
        <w:fldChar w:fldCharType="separate"/>
      </w:r>
      <w:ins w:id="346" w:author="Vignesh L S K" w:date="2016-12-05T14:59:00Z">
        <w:r>
          <w:rPr>
            <w:webHidden/>
          </w:rPr>
          <w:t>24</w:t>
        </w:r>
        <w:r>
          <w:rPr>
            <w:webHidden/>
          </w:rPr>
          <w:fldChar w:fldCharType="end"/>
        </w:r>
        <w:r w:rsidRPr="005B350D">
          <w:rPr>
            <w:rStyle w:val="Hyperlink"/>
          </w:rPr>
          <w:fldChar w:fldCharType="end"/>
        </w:r>
      </w:ins>
    </w:p>
    <w:p w:rsidR="00683A49" w:rsidDel="009B5336" w:rsidRDefault="00683A49">
      <w:pPr>
        <w:pStyle w:val="TOC1"/>
        <w:rPr>
          <w:del w:id="347" w:author="Vignesh L S K" w:date="2016-12-05T14:59:00Z"/>
          <w:rFonts w:eastAsiaTheme="minorEastAsia"/>
          <w:b w:val="0"/>
          <w:color w:val="auto"/>
          <w:kern w:val="0"/>
          <w:sz w:val="22"/>
          <w:szCs w:val="22"/>
          <w:lang w:val="en-US"/>
        </w:rPr>
      </w:pPr>
      <w:del w:id="348" w:author="Vignesh L S K" w:date="2016-12-05T14:59:00Z">
        <w:r w:rsidRPr="009B5336" w:rsidDel="009B5336">
          <w:rPr>
            <w:rPrChange w:id="349" w:author="Vignesh L S K" w:date="2016-12-05T14:59:00Z">
              <w:rPr>
                <w:rStyle w:val="Hyperlink"/>
                <w:b w:val="0"/>
              </w:rPr>
            </w:rPrChange>
          </w:rPr>
          <w:delText>1</w:delText>
        </w:r>
        <w:r w:rsidDel="009B5336">
          <w:rPr>
            <w:rFonts w:eastAsiaTheme="minorEastAsia"/>
            <w:b w:val="0"/>
            <w:color w:val="auto"/>
            <w:kern w:val="0"/>
            <w:sz w:val="22"/>
            <w:szCs w:val="22"/>
            <w:lang w:val="en-US"/>
          </w:rPr>
          <w:tab/>
        </w:r>
        <w:r w:rsidRPr="009B5336" w:rsidDel="009B5336">
          <w:rPr>
            <w:rPrChange w:id="350" w:author="Vignesh L S K" w:date="2016-12-05T14:59:00Z">
              <w:rPr>
                <w:rStyle w:val="Hyperlink"/>
                <w:b w:val="0"/>
              </w:rPr>
            </w:rPrChange>
          </w:rPr>
          <w:delText>Introduction</w:delText>
        </w:r>
        <w:r w:rsidDel="009B5336">
          <w:rPr>
            <w:webHidden/>
          </w:rPr>
          <w:tab/>
          <w:delText>6</w:delText>
        </w:r>
      </w:del>
    </w:p>
    <w:p w:rsidR="00683A49" w:rsidDel="009B5336" w:rsidRDefault="00683A49">
      <w:pPr>
        <w:pStyle w:val="TOC2"/>
        <w:rPr>
          <w:del w:id="351" w:author="Vignesh L S K" w:date="2016-12-05T14:59:00Z"/>
          <w:rFonts w:asciiTheme="minorHAnsi" w:eastAsiaTheme="minorEastAsia" w:hAnsiTheme="minorHAnsi"/>
          <w:color w:val="auto"/>
          <w:kern w:val="0"/>
          <w:szCs w:val="22"/>
        </w:rPr>
      </w:pPr>
      <w:del w:id="352" w:author="Vignesh L S K" w:date="2016-12-05T14:59:00Z">
        <w:r w:rsidRPr="009B5336" w:rsidDel="009B5336">
          <w:rPr>
            <w:rPrChange w:id="353" w:author="Vignesh L S K" w:date="2016-12-05T14:59:00Z">
              <w:rPr>
                <w:rStyle w:val="Hyperlink"/>
              </w:rPr>
            </w:rPrChange>
          </w:rPr>
          <w:delText>1.1</w:delText>
        </w:r>
        <w:r w:rsidDel="009B5336">
          <w:rPr>
            <w:rFonts w:asciiTheme="minorHAnsi" w:eastAsiaTheme="minorEastAsia" w:hAnsiTheme="minorHAnsi"/>
            <w:color w:val="auto"/>
            <w:kern w:val="0"/>
            <w:szCs w:val="22"/>
          </w:rPr>
          <w:tab/>
        </w:r>
        <w:r w:rsidRPr="009B5336" w:rsidDel="009B5336">
          <w:rPr>
            <w:rPrChange w:id="354" w:author="Vignesh L S K" w:date="2016-12-05T14:59:00Z">
              <w:rPr>
                <w:rStyle w:val="Hyperlink"/>
              </w:rPr>
            </w:rPrChange>
          </w:rPr>
          <w:delText>Purpose</w:delText>
        </w:r>
        <w:r w:rsidDel="009B5336">
          <w:rPr>
            <w:webHidden/>
          </w:rPr>
          <w:tab/>
          <w:delText>6</w:delText>
        </w:r>
      </w:del>
    </w:p>
    <w:p w:rsidR="00683A49" w:rsidDel="009B5336" w:rsidRDefault="00683A49">
      <w:pPr>
        <w:pStyle w:val="TOC2"/>
        <w:rPr>
          <w:del w:id="355" w:author="Vignesh L S K" w:date="2016-12-05T14:59:00Z"/>
          <w:rFonts w:asciiTheme="minorHAnsi" w:eastAsiaTheme="minorEastAsia" w:hAnsiTheme="minorHAnsi"/>
          <w:color w:val="auto"/>
          <w:kern w:val="0"/>
          <w:szCs w:val="22"/>
        </w:rPr>
      </w:pPr>
      <w:del w:id="356" w:author="Vignesh L S K" w:date="2016-12-05T14:59:00Z">
        <w:r w:rsidRPr="009B5336" w:rsidDel="009B5336">
          <w:rPr>
            <w:rPrChange w:id="357" w:author="Vignesh L S K" w:date="2016-12-05T14:59:00Z">
              <w:rPr>
                <w:rStyle w:val="Hyperlink"/>
              </w:rPr>
            </w:rPrChange>
          </w:rPr>
          <w:lastRenderedPageBreak/>
          <w:delText>1.2</w:delText>
        </w:r>
        <w:r w:rsidDel="009B5336">
          <w:rPr>
            <w:rFonts w:asciiTheme="minorHAnsi" w:eastAsiaTheme="minorEastAsia" w:hAnsiTheme="minorHAnsi"/>
            <w:color w:val="auto"/>
            <w:kern w:val="0"/>
            <w:szCs w:val="22"/>
          </w:rPr>
          <w:tab/>
        </w:r>
        <w:r w:rsidRPr="009B5336" w:rsidDel="009B5336">
          <w:rPr>
            <w:rPrChange w:id="358" w:author="Vignesh L S K" w:date="2016-12-05T14:59:00Z">
              <w:rPr>
                <w:rStyle w:val="Hyperlink"/>
              </w:rPr>
            </w:rPrChange>
          </w:rPr>
          <w:delText>Scope</w:delText>
        </w:r>
        <w:r w:rsidDel="009B5336">
          <w:rPr>
            <w:webHidden/>
          </w:rPr>
          <w:tab/>
          <w:delText>6</w:delText>
        </w:r>
      </w:del>
    </w:p>
    <w:p w:rsidR="00683A49" w:rsidDel="009B5336" w:rsidRDefault="00683A49">
      <w:pPr>
        <w:pStyle w:val="TOC1"/>
        <w:rPr>
          <w:del w:id="359" w:author="Vignesh L S K" w:date="2016-12-05T14:59:00Z"/>
          <w:rFonts w:eastAsiaTheme="minorEastAsia"/>
          <w:b w:val="0"/>
          <w:color w:val="auto"/>
          <w:kern w:val="0"/>
          <w:sz w:val="22"/>
          <w:szCs w:val="22"/>
          <w:lang w:val="en-US"/>
        </w:rPr>
      </w:pPr>
      <w:del w:id="360" w:author="Vignesh L S K" w:date="2016-12-05T14:59:00Z">
        <w:r w:rsidRPr="009B5336" w:rsidDel="009B5336">
          <w:rPr>
            <w:rPrChange w:id="361" w:author="Vignesh L S K" w:date="2016-12-05T14:59:00Z">
              <w:rPr>
                <w:rStyle w:val="Hyperlink"/>
                <w:rFonts w:cs="Calibri"/>
                <w:b w:val="0"/>
              </w:rPr>
            </w:rPrChange>
          </w:rPr>
          <w:delText>2</w:delText>
        </w:r>
        <w:r w:rsidDel="009B5336">
          <w:rPr>
            <w:rFonts w:eastAsiaTheme="minorEastAsia"/>
            <w:b w:val="0"/>
            <w:color w:val="auto"/>
            <w:kern w:val="0"/>
            <w:sz w:val="22"/>
            <w:szCs w:val="22"/>
            <w:lang w:val="en-US"/>
          </w:rPr>
          <w:tab/>
        </w:r>
        <w:r w:rsidRPr="009B5336" w:rsidDel="009B5336">
          <w:rPr>
            <w:rPrChange w:id="362" w:author="Vignesh L S K" w:date="2016-12-05T14:59:00Z">
              <w:rPr>
                <w:rStyle w:val="Hyperlink"/>
                <w:rFonts w:cs="Calibri"/>
                <w:b w:val="0"/>
              </w:rPr>
            </w:rPrChange>
          </w:rPr>
          <w:delText>SysFricLrng High-Level Description</w:delText>
        </w:r>
        <w:r w:rsidDel="009B5336">
          <w:rPr>
            <w:webHidden/>
          </w:rPr>
          <w:tab/>
          <w:delText>7</w:delText>
        </w:r>
      </w:del>
    </w:p>
    <w:p w:rsidR="00683A49" w:rsidDel="009B5336" w:rsidRDefault="00683A49">
      <w:pPr>
        <w:pStyle w:val="TOC1"/>
        <w:rPr>
          <w:del w:id="363" w:author="Vignesh L S K" w:date="2016-12-05T14:59:00Z"/>
          <w:rFonts w:eastAsiaTheme="minorEastAsia"/>
          <w:b w:val="0"/>
          <w:color w:val="auto"/>
          <w:kern w:val="0"/>
          <w:sz w:val="22"/>
          <w:szCs w:val="22"/>
          <w:lang w:val="en-US"/>
        </w:rPr>
      </w:pPr>
      <w:del w:id="364" w:author="Vignesh L S K" w:date="2016-12-05T14:59:00Z">
        <w:r w:rsidRPr="009B5336" w:rsidDel="009B5336">
          <w:rPr>
            <w:rPrChange w:id="365" w:author="Vignesh L S K" w:date="2016-12-05T14:59:00Z">
              <w:rPr>
                <w:rStyle w:val="Hyperlink"/>
                <w:rFonts w:cs="Calibri"/>
                <w:b w:val="0"/>
              </w:rPr>
            </w:rPrChange>
          </w:rPr>
          <w:delText>3</w:delText>
        </w:r>
        <w:r w:rsidDel="009B5336">
          <w:rPr>
            <w:rFonts w:eastAsiaTheme="minorEastAsia"/>
            <w:b w:val="0"/>
            <w:color w:val="auto"/>
            <w:kern w:val="0"/>
            <w:sz w:val="22"/>
            <w:szCs w:val="22"/>
            <w:lang w:val="en-US"/>
          </w:rPr>
          <w:tab/>
        </w:r>
        <w:r w:rsidRPr="009B5336" w:rsidDel="009B5336">
          <w:rPr>
            <w:rPrChange w:id="366" w:author="Vignesh L S K" w:date="2016-12-05T14:59:00Z">
              <w:rPr>
                <w:rStyle w:val="Hyperlink"/>
                <w:rFonts w:cs="Calibri"/>
                <w:b w:val="0"/>
              </w:rPr>
            </w:rPrChange>
          </w:rPr>
          <w:delText>Design details of software module</w:delText>
        </w:r>
        <w:r w:rsidDel="009B5336">
          <w:rPr>
            <w:webHidden/>
          </w:rPr>
          <w:tab/>
          <w:delText>8</w:delText>
        </w:r>
      </w:del>
    </w:p>
    <w:p w:rsidR="00683A49" w:rsidDel="009B5336" w:rsidRDefault="00683A49">
      <w:pPr>
        <w:pStyle w:val="TOC2"/>
        <w:rPr>
          <w:del w:id="367" w:author="Vignesh L S K" w:date="2016-12-05T14:59:00Z"/>
          <w:rFonts w:asciiTheme="minorHAnsi" w:eastAsiaTheme="minorEastAsia" w:hAnsiTheme="minorHAnsi"/>
          <w:color w:val="auto"/>
          <w:kern w:val="0"/>
          <w:szCs w:val="22"/>
        </w:rPr>
      </w:pPr>
      <w:del w:id="368" w:author="Vignesh L S K" w:date="2016-12-05T14:59:00Z">
        <w:r w:rsidRPr="009B5336" w:rsidDel="009B5336">
          <w:rPr>
            <w:rPrChange w:id="369" w:author="Vignesh L S K" w:date="2016-12-05T14:59:00Z">
              <w:rPr>
                <w:rStyle w:val="Hyperlink"/>
                <w:rFonts w:cs="Calibri"/>
              </w:rPr>
            </w:rPrChange>
          </w:rPr>
          <w:delText>3.1</w:delText>
        </w:r>
        <w:r w:rsidDel="009B5336">
          <w:rPr>
            <w:rFonts w:asciiTheme="minorHAnsi" w:eastAsiaTheme="minorEastAsia" w:hAnsiTheme="minorHAnsi"/>
            <w:color w:val="auto"/>
            <w:kern w:val="0"/>
            <w:szCs w:val="22"/>
          </w:rPr>
          <w:tab/>
        </w:r>
        <w:r w:rsidRPr="009B5336" w:rsidDel="009B5336">
          <w:rPr>
            <w:rPrChange w:id="370" w:author="Vignesh L S K" w:date="2016-12-05T14:59:00Z">
              <w:rPr>
                <w:rStyle w:val="Hyperlink"/>
              </w:rPr>
            </w:rPrChange>
          </w:rPr>
          <w:delText>Graphical representation of SysFricLrng</w:delText>
        </w:r>
        <w:r w:rsidDel="009B5336">
          <w:rPr>
            <w:webHidden/>
          </w:rPr>
          <w:tab/>
          <w:delText>9</w:delText>
        </w:r>
      </w:del>
    </w:p>
    <w:p w:rsidR="00683A49" w:rsidDel="009B5336" w:rsidRDefault="00683A49">
      <w:pPr>
        <w:pStyle w:val="TOC2"/>
        <w:rPr>
          <w:del w:id="371" w:author="Vignesh L S K" w:date="2016-12-05T14:59:00Z"/>
          <w:rFonts w:asciiTheme="minorHAnsi" w:eastAsiaTheme="minorEastAsia" w:hAnsiTheme="minorHAnsi"/>
          <w:color w:val="auto"/>
          <w:kern w:val="0"/>
          <w:szCs w:val="22"/>
        </w:rPr>
      </w:pPr>
      <w:del w:id="372" w:author="Vignesh L S K" w:date="2016-12-05T14:59:00Z">
        <w:r w:rsidRPr="009B5336" w:rsidDel="009B5336">
          <w:rPr>
            <w:rPrChange w:id="373" w:author="Vignesh L S K" w:date="2016-12-05T14:59:00Z">
              <w:rPr>
                <w:rStyle w:val="Hyperlink"/>
                <w:rFonts w:cs="Calibri"/>
              </w:rPr>
            </w:rPrChange>
          </w:rPr>
          <w:delText>3.2</w:delText>
        </w:r>
        <w:r w:rsidDel="009B5336">
          <w:rPr>
            <w:rFonts w:asciiTheme="minorHAnsi" w:eastAsiaTheme="minorEastAsia" w:hAnsiTheme="minorHAnsi"/>
            <w:color w:val="auto"/>
            <w:kern w:val="0"/>
            <w:szCs w:val="22"/>
          </w:rPr>
          <w:tab/>
        </w:r>
        <w:r w:rsidRPr="009B5336" w:rsidDel="009B5336">
          <w:rPr>
            <w:rPrChange w:id="374" w:author="Vignesh L S K" w:date="2016-12-05T14:59:00Z">
              <w:rPr>
                <w:rStyle w:val="Hyperlink"/>
                <w:rFonts w:cs="Calibri"/>
              </w:rPr>
            </w:rPrChange>
          </w:rPr>
          <w:delText>Data Flow Diagram</w:delText>
        </w:r>
        <w:r w:rsidDel="009B5336">
          <w:rPr>
            <w:webHidden/>
          </w:rPr>
          <w:tab/>
          <w:delText>11</w:delText>
        </w:r>
      </w:del>
    </w:p>
    <w:p w:rsidR="00683A49" w:rsidDel="009B5336" w:rsidRDefault="00683A49">
      <w:pPr>
        <w:pStyle w:val="TOC3"/>
        <w:tabs>
          <w:tab w:val="left" w:pos="1200"/>
        </w:tabs>
        <w:rPr>
          <w:del w:id="375" w:author="Vignesh L S K" w:date="2016-12-05T14:59:00Z"/>
          <w:rFonts w:asciiTheme="minorHAnsi" w:eastAsiaTheme="minorEastAsia" w:hAnsiTheme="minorHAnsi"/>
          <w:color w:val="auto"/>
          <w:kern w:val="0"/>
          <w:sz w:val="22"/>
          <w:szCs w:val="22"/>
        </w:rPr>
      </w:pPr>
      <w:del w:id="376" w:author="Vignesh L S K" w:date="2016-12-05T14:59:00Z">
        <w:r w:rsidRPr="009B5336" w:rsidDel="009B5336">
          <w:rPr>
            <w:rPrChange w:id="377" w:author="Vignesh L S K" w:date="2016-12-05T14:59:00Z">
              <w:rPr>
                <w:rStyle w:val="Hyperlink"/>
                <w:rFonts w:cs="Calibri"/>
              </w:rPr>
            </w:rPrChange>
          </w:rPr>
          <w:delText>3.2.1</w:delText>
        </w:r>
        <w:r w:rsidDel="009B5336">
          <w:rPr>
            <w:rFonts w:asciiTheme="minorHAnsi" w:eastAsiaTheme="minorEastAsia" w:hAnsiTheme="minorHAnsi"/>
            <w:color w:val="auto"/>
            <w:kern w:val="0"/>
            <w:sz w:val="22"/>
            <w:szCs w:val="22"/>
          </w:rPr>
          <w:tab/>
        </w:r>
        <w:r w:rsidRPr="009B5336" w:rsidDel="009B5336">
          <w:rPr>
            <w:rPrChange w:id="378" w:author="Vignesh L S K" w:date="2016-12-05T14:59:00Z">
              <w:rPr>
                <w:rStyle w:val="Hyperlink"/>
              </w:rPr>
            </w:rPrChange>
          </w:rPr>
          <w:delText>Component level DFD</w:delText>
        </w:r>
        <w:r w:rsidDel="009B5336">
          <w:rPr>
            <w:webHidden/>
          </w:rPr>
          <w:tab/>
          <w:delText>11</w:delText>
        </w:r>
      </w:del>
    </w:p>
    <w:p w:rsidR="00683A49" w:rsidDel="009B5336" w:rsidRDefault="00683A49">
      <w:pPr>
        <w:pStyle w:val="TOC3"/>
        <w:tabs>
          <w:tab w:val="left" w:pos="1200"/>
        </w:tabs>
        <w:rPr>
          <w:del w:id="379" w:author="Vignesh L S K" w:date="2016-12-05T14:59:00Z"/>
          <w:rFonts w:asciiTheme="minorHAnsi" w:eastAsiaTheme="minorEastAsia" w:hAnsiTheme="minorHAnsi"/>
          <w:color w:val="auto"/>
          <w:kern w:val="0"/>
          <w:sz w:val="22"/>
          <w:szCs w:val="22"/>
        </w:rPr>
      </w:pPr>
      <w:del w:id="380" w:author="Vignesh L S K" w:date="2016-12-05T14:59:00Z">
        <w:r w:rsidRPr="009B5336" w:rsidDel="009B5336">
          <w:rPr>
            <w:rPrChange w:id="381" w:author="Vignesh L S K" w:date="2016-12-05T14:59:00Z">
              <w:rPr>
                <w:rStyle w:val="Hyperlink"/>
                <w:rFonts w:cs="Calibri"/>
              </w:rPr>
            </w:rPrChange>
          </w:rPr>
          <w:delText>3.2.2</w:delText>
        </w:r>
        <w:r w:rsidDel="009B5336">
          <w:rPr>
            <w:rFonts w:asciiTheme="minorHAnsi" w:eastAsiaTheme="minorEastAsia" w:hAnsiTheme="minorHAnsi"/>
            <w:color w:val="auto"/>
            <w:kern w:val="0"/>
            <w:sz w:val="22"/>
            <w:szCs w:val="22"/>
          </w:rPr>
          <w:tab/>
        </w:r>
        <w:r w:rsidRPr="009B5336" w:rsidDel="009B5336">
          <w:rPr>
            <w:rPrChange w:id="382" w:author="Vignesh L S K" w:date="2016-12-05T14:59:00Z">
              <w:rPr>
                <w:rStyle w:val="Hyperlink"/>
              </w:rPr>
            </w:rPrChange>
          </w:rPr>
          <w:delText>Function level DFD</w:delText>
        </w:r>
        <w:r w:rsidDel="009B5336">
          <w:rPr>
            <w:webHidden/>
          </w:rPr>
          <w:tab/>
          <w:delText>11</w:delText>
        </w:r>
      </w:del>
    </w:p>
    <w:p w:rsidR="00683A49" w:rsidDel="009B5336" w:rsidRDefault="00683A49">
      <w:pPr>
        <w:pStyle w:val="TOC1"/>
        <w:rPr>
          <w:del w:id="383" w:author="Vignesh L S K" w:date="2016-12-05T14:59:00Z"/>
          <w:rFonts w:eastAsiaTheme="minorEastAsia"/>
          <w:b w:val="0"/>
          <w:color w:val="auto"/>
          <w:kern w:val="0"/>
          <w:sz w:val="22"/>
          <w:szCs w:val="22"/>
          <w:lang w:val="en-US"/>
        </w:rPr>
      </w:pPr>
      <w:del w:id="384" w:author="Vignesh L S K" w:date="2016-12-05T14:59:00Z">
        <w:r w:rsidRPr="009B5336" w:rsidDel="009B5336">
          <w:rPr>
            <w:rPrChange w:id="385" w:author="Vignesh L S K" w:date="2016-12-05T14:59:00Z">
              <w:rPr>
                <w:rStyle w:val="Hyperlink"/>
                <w:rFonts w:cs="Calibri"/>
                <w:b w:val="0"/>
              </w:rPr>
            </w:rPrChange>
          </w:rPr>
          <w:delText>4</w:delText>
        </w:r>
        <w:r w:rsidDel="009B5336">
          <w:rPr>
            <w:rFonts w:eastAsiaTheme="minorEastAsia"/>
            <w:b w:val="0"/>
            <w:color w:val="auto"/>
            <w:kern w:val="0"/>
            <w:sz w:val="22"/>
            <w:szCs w:val="22"/>
            <w:lang w:val="en-US"/>
          </w:rPr>
          <w:tab/>
        </w:r>
        <w:r w:rsidRPr="009B5336" w:rsidDel="009B5336">
          <w:rPr>
            <w:rPrChange w:id="386" w:author="Vignesh L S K" w:date="2016-12-05T14:59:00Z">
              <w:rPr>
                <w:rStyle w:val="Hyperlink"/>
                <w:rFonts w:cs="Calibri"/>
                <w:b w:val="0"/>
              </w:rPr>
            </w:rPrChange>
          </w:rPr>
          <w:delText>Constant Data Dictionary</w:delText>
        </w:r>
        <w:r w:rsidDel="009B5336">
          <w:rPr>
            <w:webHidden/>
          </w:rPr>
          <w:tab/>
          <w:delText>12</w:delText>
        </w:r>
      </w:del>
    </w:p>
    <w:p w:rsidR="00683A49" w:rsidDel="009B5336" w:rsidRDefault="00683A49">
      <w:pPr>
        <w:pStyle w:val="TOC2"/>
        <w:rPr>
          <w:del w:id="387" w:author="Vignesh L S K" w:date="2016-12-05T14:59:00Z"/>
          <w:rFonts w:asciiTheme="minorHAnsi" w:eastAsiaTheme="minorEastAsia" w:hAnsiTheme="minorHAnsi"/>
          <w:color w:val="auto"/>
          <w:kern w:val="0"/>
          <w:szCs w:val="22"/>
        </w:rPr>
      </w:pPr>
      <w:del w:id="388" w:author="Vignesh L S K" w:date="2016-12-05T14:59:00Z">
        <w:r w:rsidRPr="009B5336" w:rsidDel="009B5336">
          <w:rPr>
            <w:rPrChange w:id="389" w:author="Vignesh L S K" w:date="2016-12-05T14:59:00Z">
              <w:rPr>
                <w:rStyle w:val="Hyperlink"/>
              </w:rPr>
            </w:rPrChange>
          </w:rPr>
          <w:delText>4.1</w:delText>
        </w:r>
        <w:r w:rsidDel="009B5336">
          <w:rPr>
            <w:rFonts w:asciiTheme="minorHAnsi" w:eastAsiaTheme="minorEastAsia" w:hAnsiTheme="minorHAnsi"/>
            <w:color w:val="auto"/>
            <w:kern w:val="0"/>
            <w:szCs w:val="22"/>
          </w:rPr>
          <w:tab/>
        </w:r>
        <w:r w:rsidRPr="009B5336" w:rsidDel="009B5336">
          <w:rPr>
            <w:rPrChange w:id="390" w:author="Vignesh L S K" w:date="2016-12-05T14:59:00Z">
              <w:rPr>
                <w:rStyle w:val="Hyperlink"/>
              </w:rPr>
            </w:rPrChange>
          </w:rPr>
          <w:delText>Program (fixed) Constants</w:delText>
        </w:r>
        <w:r w:rsidDel="009B5336">
          <w:rPr>
            <w:webHidden/>
          </w:rPr>
          <w:tab/>
          <w:delText>12</w:delText>
        </w:r>
      </w:del>
    </w:p>
    <w:p w:rsidR="00683A49" w:rsidDel="009B5336" w:rsidRDefault="00683A49">
      <w:pPr>
        <w:pStyle w:val="TOC3"/>
        <w:tabs>
          <w:tab w:val="left" w:pos="1200"/>
        </w:tabs>
        <w:rPr>
          <w:del w:id="391" w:author="Vignesh L S K" w:date="2016-12-05T14:59:00Z"/>
          <w:rFonts w:asciiTheme="minorHAnsi" w:eastAsiaTheme="minorEastAsia" w:hAnsiTheme="minorHAnsi"/>
          <w:color w:val="auto"/>
          <w:kern w:val="0"/>
          <w:sz w:val="22"/>
          <w:szCs w:val="22"/>
        </w:rPr>
      </w:pPr>
      <w:del w:id="392" w:author="Vignesh L S K" w:date="2016-12-05T14:59:00Z">
        <w:r w:rsidRPr="009B5336" w:rsidDel="009B5336">
          <w:rPr>
            <w:rPrChange w:id="393" w:author="Vignesh L S K" w:date="2016-12-05T14:59:00Z">
              <w:rPr>
                <w:rStyle w:val="Hyperlink"/>
              </w:rPr>
            </w:rPrChange>
          </w:rPr>
          <w:delText>4.1.1</w:delText>
        </w:r>
        <w:r w:rsidDel="009B5336">
          <w:rPr>
            <w:rFonts w:asciiTheme="minorHAnsi" w:eastAsiaTheme="minorEastAsia" w:hAnsiTheme="minorHAnsi"/>
            <w:color w:val="auto"/>
            <w:kern w:val="0"/>
            <w:sz w:val="22"/>
            <w:szCs w:val="22"/>
          </w:rPr>
          <w:tab/>
        </w:r>
        <w:r w:rsidRPr="009B5336" w:rsidDel="009B5336">
          <w:rPr>
            <w:rPrChange w:id="394" w:author="Vignesh L S K" w:date="2016-12-05T14:59:00Z">
              <w:rPr>
                <w:rStyle w:val="Hyperlink"/>
              </w:rPr>
            </w:rPrChange>
          </w:rPr>
          <w:delText>Embedded Constants</w:delText>
        </w:r>
        <w:r w:rsidDel="009B5336">
          <w:rPr>
            <w:webHidden/>
          </w:rPr>
          <w:tab/>
          <w:delText>12</w:delText>
        </w:r>
      </w:del>
    </w:p>
    <w:p w:rsidR="00683A49" w:rsidDel="009B5336" w:rsidRDefault="00683A49">
      <w:pPr>
        <w:pStyle w:val="TOC1"/>
        <w:rPr>
          <w:del w:id="395" w:author="Vignesh L S K" w:date="2016-12-05T14:59:00Z"/>
          <w:rFonts w:eastAsiaTheme="minorEastAsia"/>
          <w:b w:val="0"/>
          <w:color w:val="auto"/>
          <w:kern w:val="0"/>
          <w:sz w:val="22"/>
          <w:szCs w:val="22"/>
          <w:lang w:val="en-US"/>
        </w:rPr>
      </w:pPr>
      <w:del w:id="396" w:author="Vignesh L S K" w:date="2016-12-05T14:59:00Z">
        <w:r w:rsidRPr="009B5336" w:rsidDel="009B5336">
          <w:rPr>
            <w:rPrChange w:id="397" w:author="Vignesh L S K" w:date="2016-12-05T14:59:00Z">
              <w:rPr>
                <w:rStyle w:val="Hyperlink"/>
                <w:rFonts w:cs="Calibri"/>
                <w:b w:val="0"/>
              </w:rPr>
            </w:rPrChange>
          </w:rPr>
          <w:delText>5</w:delText>
        </w:r>
        <w:r w:rsidDel="009B5336">
          <w:rPr>
            <w:rFonts w:eastAsiaTheme="minorEastAsia"/>
            <w:b w:val="0"/>
            <w:color w:val="auto"/>
            <w:kern w:val="0"/>
            <w:sz w:val="22"/>
            <w:szCs w:val="22"/>
            <w:lang w:val="en-US"/>
          </w:rPr>
          <w:tab/>
        </w:r>
        <w:r w:rsidRPr="009B5336" w:rsidDel="009B5336">
          <w:rPr>
            <w:rPrChange w:id="398" w:author="Vignesh L S K" w:date="2016-12-05T14:59:00Z">
              <w:rPr>
                <w:rStyle w:val="Hyperlink"/>
                <w:rFonts w:cs="Calibri"/>
                <w:b w:val="0"/>
              </w:rPr>
            </w:rPrChange>
          </w:rPr>
          <w:delText>Software Component Implementation</w:delText>
        </w:r>
        <w:r w:rsidDel="009B5336">
          <w:rPr>
            <w:webHidden/>
          </w:rPr>
          <w:tab/>
          <w:delText>13</w:delText>
        </w:r>
      </w:del>
    </w:p>
    <w:p w:rsidR="00683A49" w:rsidDel="009B5336" w:rsidRDefault="00683A49">
      <w:pPr>
        <w:pStyle w:val="TOC2"/>
        <w:rPr>
          <w:del w:id="399" w:author="Vignesh L S K" w:date="2016-12-05T14:59:00Z"/>
          <w:rFonts w:asciiTheme="minorHAnsi" w:eastAsiaTheme="minorEastAsia" w:hAnsiTheme="minorHAnsi"/>
          <w:color w:val="auto"/>
          <w:kern w:val="0"/>
          <w:szCs w:val="22"/>
        </w:rPr>
      </w:pPr>
      <w:del w:id="400" w:author="Vignesh L S K" w:date="2016-12-05T14:59:00Z">
        <w:r w:rsidRPr="009B5336" w:rsidDel="009B5336">
          <w:rPr>
            <w:rPrChange w:id="401" w:author="Vignesh L S K" w:date="2016-12-05T14:59:00Z">
              <w:rPr>
                <w:rStyle w:val="Hyperlink"/>
              </w:rPr>
            </w:rPrChange>
          </w:rPr>
          <w:delText>5.1</w:delText>
        </w:r>
        <w:r w:rsidDel="009B5336">
          <w:rPr>
            <w:rFonts w:asciiTheme="minorHAnsi" w:eastAsiaTheme="minorEastAsia" w:hAnsiTheme="minorHAnsi"/>
            <w:color w:val="auto"/>
            <w:kern w:val="0"/>
            <w:szCs w:val="22"/>
          </w:rPr>
          <w:tab/>
        </w:r>
        <w:r w:rsidRPr="009B5336" w:rsidDel="009B5336">
          <w:rPr>
            <w:rPrChange w:id="402" w:author="Vignesh L S K" w:date="2016-12-05T14:59:00Z">
              <w:rPr>
                <w:rStyle w:val="Hyperlink"/>
              </w:rPr>
            </w:rPrChange>
          </w:rPr>
          <w:delText>Sub-Module Functions</w:delText>
        </w:r>
        <w:r w:rsidDel="009B5336">
          <w:rPr>
            <w:webHidden/>
          </w:rPr>
          <w:tab/>
          <w:delText>13</w:delText>
        </w:r>
      </w:del>
    </w:p>
    <w:p w:rsidR="00683A49" w:rsidDel="009B5336" w:rsidRDefault="00683A49">
      <w:pPr>
        <w:pStyle w:val="TOC2"/>
        <w:rPr>
          <w:del w:id="403" w:author="Vignesh L S K" w:date="2016-12-05T14:59:00Z"/>
          <w:rFonts w:asciiTheme="minorHAnsi" w:eastAsiaTheme="minorEastAsia" w:hAnsiTheme="minorHAnsi"/>
          <w:color w:val="auto"/>
          <w:kern w:val="0"/>
          <w:szCs w:val="22"/>
        </w:rPr>
      </w:pPr>
      <w:del w:id="404" w:author="Vignesh L S K" w:date="2016-12-05T14:59:00Z">
        <w:r w:rsidRPr="009B5336" w:rsidDel="009B5336">
          <w:rPr>
            <w:rPrChange w:id="405" w:author="Vignesh L S K" w:date="2016-12-05T14:59:00Z">
              <w:rPr>
                <w:rStyle w:val="Hyperlink"/>
                <w:rFonts w:cs="Calibri"/>
              </w:rPr>
            </w:rPrChange>
          </w:rPr>
          <w:delText>5.1.1</w:delText>
        </w:r>
        <w:r w:rsidDel="009B5336">
          <w:rPr>
            <w:rFonts w:asciiTheme="minorHAnsi" w:eastAsiaTheme="minorEastAsia" w:hAnsiTheme="minorHAnsi"/>
            <w:color w:val="auto"/>
            <w:kern w:val="0"/>
            <w:szCs w:val="22"/>
          </w:rPr>
          <w:tab/>
        </w:r>
        <w:r w:rsidRPr="009B5336" w:rsidDel="009B5336">
          <w:rPr>
            <w:rPrChange w:id="406" w:author="Vignesh L S K" w:date="2016-12-05T14:59:00Z">
              <w:rPr>
                <w:rStyle w:val="Hyperlink"/>
                <w:rFonts w:cs="Calibri"/>
              </w:rPr>
            </w:rPrChange>
          </w:rPr>
          <w:delText>Init: SysFricLrngInit1</w:delText>
        </w:r>
        <w:r w:rsidDel="009B5336">
          <w:rPr>
            <w:webHidden/>
          </w:rPr>
          <w:tab/>
          <w:delText>13</w:delText>
        </w:r>
      </w:del>
    </w:p>
    <w:p w:rsidR="00683A49" w:rsidDel="009B5336" w:rsidRDefault="00683A49">
      <w:pPr>
        <w:pStyle w:val="TOC2"/>
        <w:rPr>
          <w:del w:id="407" w:author="Vignesh L S K" w:date="2016-12-05T14:59:00Z"/>
          <w:rFonts w:asciiTheme="minorHAnsi" w:eastAsiaTheme="minorEastAsia" w:hAnsiTheme="minorHAnsi"/>
          <w:color w:val="auto"/>
          <w:kern w:val="0"/>
          <w:szCs w:val="22"/>
        </w:rPr>
      </w:pPr>
      <w:del w:id="408" w:author="Vignesh L S K" w:date="2016-12-05T14:59:00Z">
        <w:r w:rsidRPr="009B5336" w:rsidDel="009B5336">
          <w:rPr>
            <w:rPrChange w:id="409" w:author="Vignesh L S K" w:date="2016-12-05T14:59:00Z">
              <w:rPr>
                <w:rStyle w:val="Hyperlink"/>
                <w:rFonts w:cs="Calibri"/>
              </w:rPr>
            </w:rPrChange>
          </w:rPr>
          <w:delText>5.1.1.1</w:delText>
        </w:r>
        <w:r w:rsidDel="009B5336">
          <w:rPr>
            <w:rFonts w:asciiTheme="minorHAnsi" w:eastAsiaTheme="minorEastAsia" w:hAnsiTheme="minorHAnsi"/>
            <w:color w:val="auto"/>
            <w:kern w:val="0"/>
            <w:szCs w:val="22"/>
          </w:rPr>
          <w:tab/>
        </w:r>
        <w:r w:rsidRPr="009B5336" w:rsidDel="009B5336">
          <w:rPr>
            <w:rPrChange w:id="410" w:author="Vignesh L S K" w:date="2016-12-05T14:59:00Z">
              <w:rPr>
                <w:rStyle w:val="Hyperlink"/>
                <w:rFonts w:cs="Calibri"/>
              </w:rPr>
            </w:rPrChange>
          </w:rPr>
          <w:delText>Design Rationale</w:delText>
        </w:r>
        <w:r w:rsidDel="009B5336">
          <w:rPr>
            <w:webHidden/>
          </w:rPr>
          <w:tab/>
          <w:delText>13</w:delText>
        </w:r>
      </w:del>
    </w:p>
    <w:p w:rsidR="00683A49" w:rsidDel="009B5336" w:rsidRDefault="00683A49">
      <w:pPr>
        <w:pStyle w:val="TOC2"/>
        <w:rPr>
          <w:del w:id="411" w:author="Vignesh L S K" w:date="2016-12-05T14:59:00Z"/>
          <w:rFonts w:asciiTheme="minorHAnsi" w:eastAsiaTheme="minorEastAsia" w:hAnsiTheme="minorHAnsi"/>
          <w:color w:val="auto"/>
          <w:kern w:val="0"/>
          <w:szCs w:val="22"/>
        </w:rPr>
      </w:pPr>
      <w:del w:id="412" w:author="Vignesh L S K" w:date="2016-12-05T14:59:00Z">
        <w:r w:rsidRPr="009B5336" w:rsidDel="009B5336">
          <w:rPr>
            <w:rPrChange w:id="413" w:author="Vignesh L S K" w:date="2016-12-05T14:59:00Z">
              <w:rPr>
                <w:rStyle w:val="Hyperlink"/>
                <w:rFonts w:cs="Calibri"/>
              </w:rPr>
            </w:rPrChange>
          </w:rPr>
          <w:delText>5.1.1.2</w:delText>
        </w:r>
        <w:r w:rsidDel="009B5336">
          <w:rPr>
            <w:rFonts w:asciiTheme="minorHAnsi" w:eastAsiaTheme="minorEastAsia" w:hAnsiTheme="minorHAnsi"/>
            <w:color w:val="auto"/>
            <w:kern w:val="0"/>
            <w:szCs w:val="22"/>
          </w:rPr>
          <w:tab/>
        </w:r>
        <w:r w:rsidRPr="009B5336" w:rsidDel="009B5336">
          <w:rPr>
            <w:rPrChange w:id="414" w:author="Vignesh L S K" w:date="2016-12-05T14:59:00Z">
              <w:rPr>
                <w:rStyle w:val="Hyperlink"/>
                <w:rFonts w:cs="Calibri"/>
              </w:rPr>
            </w:rPrChange>
          </w:rPr>
          <w:delText>Module Outputs</w:delText>
        </w:r>
        <w:r w:rsidDel="009B5336">
          <w:rPr>
            <w:webHidden/>
          </w:rPr>
          <w:tab/>
          <w:delText>13</w:delText>
        </w:r>
      </w:del>
    </w:p>
    <w:p w:rsidR="00683A49" w:rsidDel="009B5336" w:rsidRDefault="00683A49">
      <w:pPr>
        <w:pStyle w:val="TOC2"/>
        <w:rPr>
          <w:del w:id="415" w:author="Vignesh L S K" w:date="2016-12-05T14:59:00Z"/>
          <w:rFonts w:asciiTheme="minorHAnsi" w:eastAsiaTheme="minorEastAsia" w:hAnsiTheme="minorHAnsi"/>
          <w:color w:val="auto"/>
          <w:kern w:val="0"/>
          <w:szCs w:val="22"/>
        </w:rPr>
      </w:pPr>
      <w:del w:id="416" w:author="Vignesh L S K" w:date="2016-12-05T14:59:00Z">
        <w:r w:rsidRPr="009B5336" w:rsidDel="009B5336">
          <w:rPr>
            <w:rPrChange w:id="417" w:author="Vignesh L S K" w:date="2016-12-05T14:59:00Z">
              <w:rPr>
                <w:rStyle w:val="Hyperlink"/>
                <w:rFonts w:cs="Calibri"/>
              </w:rPr>
            </w:rPrChange>
          </w:rPr>
          <w:delText>5.1.2</w:delText>
        </w:r>
        <w:r w:rsidDel="009B5336">
          <w:rPr>
            <w:rFonts w:asciiTheme="minorHAnsi" w:eastAsiaTheme="minorEastAsia" w:hAnsiTheme="minorHAnsi"/>
            <w:color w:val="auto"/>
            <w:kern w:val="0"/>
            <w:szCs w:val="22"/>
          </w:rPr>
          <w:tab/>
        </w:r>
        <w:r w:rsidRPr="009B5336" w:rsidDel="009B5336">
          <w:rPr>
            <w:rPrChange w:id="418" w:author="Vignesh L S K" w:date="2016-12-05T14:59:00Z">
              <w:rPr>
                <w:rStyle w:val="Hyperlink"/>
                <w:rFonts w:cs="Calibri"/>
              </w:rPr>
            </w:rPrChange>
          </w:rPr>
          <w:delText>Per: SysFricLrngPer1</w:delText>
        </w:r>
        <w:r w:rsidDel="009B5336">
          <w:rPr>
            <w:webHidden/>
          </w:rPr>
          <w:tab/>
          <w:delText>13</w:delText>
        </w:r>
      </w:del>
    </w:p>
    <w:p w:rsidR="00683A49" w:rsidDel="009B5336" w:rsidRDefault="00683A49">
      <w:pPr>
        <w:pStyle w:val="TOC2"/>
        <w:rPr>
          <w:del w:id="419" w:author="Vignesh L S K" w:date="2016-12-05T14:59:00Z"/>
          <w:rFonts w:asciiTheme="minorHAnsi" w:eastAsiaTheme="minorEastAsia" w:hAnsiTheme="minorHAnsi"/>
          <w:color w:val="auto"/>
          <w:kern w:val="0"/>
          <w:szCs w:val="22"/>
        </w:rPr>
      </w:pPr>
      <w:del w:id="420" w:author="Vignesh L S K" w:date="2016-12-05T14:59:00Z">
        <w:r w:rsidRPr="009B5336" w:rsidDel="009B5336">
          <w:rPr>
            <w:rPrChange w:id="421" w:author="Vignesh L S K" w:date="2016-12-05T14:59:00Z">
              <w:rPr>
                <w:rStyle w:val="Hyperlink"/>
                <w:rFonts w:cs="Calibri"/>
              </w:rPr>
            </w:rPrChange>
          </w:rPr>
          <w:delText>5.1.2.1</w:delText>
        </w:r>
        <w:r w:rsidDel="009B5336">
          <w:rPr>
            <w:rFonts w:asciiTheme="minorHAnsi" w:eastAsiaTheme="minorEastAsia" w:hAnsiTheme="minorHAnsi"/>
            <w:color w:val="auto"/>
            <w:kern w:val="0"/>
            <w:szCs w:val="22"/>
          </w:rPr>
          <w:tab/>
        </w:r>
        <w:r w:rsidRPr="009B5336" w:rsidDel="009B5336">
          <w:rPr>
            <w:rPrChange w:id="422" w:author="Vignesh L S K" w:date="2016-12-05T14:59:00Z">
              <w:rPr>
                <w:rStyle w:val="Hyperlink"/>
                <w:rFonts w:cs="Calibri"/>
              </w:rPr>
            </w:rPrChange>
          </w:rPr>
          <w:delText>Design Rationale</w:delText>
        </w:r>
        <w:r w:rsidDel="009B5336">
          <w:rPr>
            <w:webHidden/>
          </w:rPr>
          <w:tab/>
          <w:delText>13</w:delText>
        </w:r>
      </w:del>
    </w:p>
    <w:p w:rsidR="00683A49" w:rsidDel="009B5336" w:rsidRDefault="00683A49">
      <w:pPr>
        <w:pStyle w:val="TOC2"/>
        <w:rPr>
          <w:del w:id="423" w:author="Vignesh L S K" w:date="2016-12-05T14:59:00Z"/>
          <w:rFonts w:asciiTheme="minorHAnsi" w:eastAsiaTheme="minorEastAsia" w:hAnsiTheme="minorHAnsi"/>
          <w:color w:val="auto"/>
          <w:kern w:val="0"/>
          <w:szCs w:val="22"/>
        </w:rPr>
      </w:pPr>
      <w:del w:id="424" w:author="Vignesh L S K" w:date="2016-12-05T14:59:00Z">
        <w:r w:rsidRPr="009B5336" w:rsidDel="009B5336">
          <w:rPr>
            <w:rPrChange w:id="425" w:author="Vignesh L S K" w:date="2016-12-05T14:59:00Z">
              <w:rPr>
                <w:rStyle w:val="Hyperlink"/>
                <w:rFonts w:cs="Calibri"/>
              </w:rPr>
            </w:rPrChange>
          </w:rPr>
          <w:delText>5.1.2.2</w:delText>
        </w:r>
        <w:r w:rsidDel="009B5336">
          <w:rPr>
            <w:rFonts w:asciiTheme="minorHAnsi" w:eastAsiaTheme="minorEastAsia" w:hAnsiTheme="minorHAnsi"/>
            <w:color w:val="auto"/>
            <w:kern w:val="0"/>
            <w:szCs w:val="22"/>
          </w:rPr>
          <w:tab/>
        </w:r>
        <w:r w:rsidRPr="009B5336" w:rsidDel="009B5336">
          <w:rPr>
            <w:rPrChange w:id="426" w:author="Vignesh L S K" w:date="2016-12-05T14:59:00Z">
              <w:rPr>
                <w:rStyle w:val="Hyperlink"/>
                <w:rFonts w:cs="Calibri"/>
              </w:rPr>
            </w:rPrChange>
          </w:rPr>
          <w:delText>Store Module Inputs to Local copies</w:delText>
        </w:r>
        <w:r w:rsidDel="009B5336">
          <w:rPr>
            <w:webHidden/>
          </w:rPr>
          <w:tab/>
          <w:delText>13</w:delText>
        </w:r>
      </w:del>
    </w:p>
    <w:p w:rsidR="00683A49" w:rsidDel="009B5336" w:rsidRDefault="00683A49">
      <w:pPr>
        <w:pStyle w:val="TOC2"/>
        <w:rPr>
          <w:del w:id="427" w:author="Vignesh L S K" w:date="2016-12-05T14:59:00Z"/>
          <w:rFonts w:asciiTheme="minorHAnsi" w:eastAsiaTheme="minorEastAsia" w:hAnsiTheme="minorHAnsi"/>
          <w:color w:val="auto"/>
          <w:kern w:val="0"/>
          <w:szCs w:val="22"/>
        </w:rPr>
      </w:pPr>
      <w:del w:id="428" w:author="Vignesh L S K" w:date="2016-12-05T14:59:00Z">
        <w:r w:rsidRPr="009B5336" w:rsidDel="009B5336">
          <w:rPr>
            <w:rPrChange w:id="429" w:author="Vignesh L S K" w:date="2016-12-05T14:59:00Z">
              <w:rPr>
                <w:rStyle w:val="Hyperlink"/>
                <w:rFonts w:cs="Calibri"/>
              </w:rPr>
            </w:rPrChange>
          </w:rPr>
          <w:delText>5.1.2.3</w:delText>
        </w:r>
        <w:r w:rsidDel="009B5336">
          <w:rPr>
            <w:rFonts w:asciiTheme="minorHAnsi" w:eastAsiaTheme="minorEastAsia" w:hAnsiTheme="minorHAnsi"/>
            <w:color w:val="auto"/>
            <w:kern w:val="0"/>
            <w:szCs w:val="22"/>
          </w:rPr>
          <w:tab/>
        </w:r>
        <w:r w:rsidRPr="009B5336" w:rsidDel="009B5336">
          <w:rPr>
            <w:rPrChange w:id="430" w:author="Vignesh L S K" w:date="2016-12-05T14:59:00Z">
              <w:rPr>
                <w:rStyle w:val="Hyperlink"/>
                <w:rFonts w:cs="Calibri"/>
              </w:rPr>
            </w:rPrChange>
          </w:rPr>
          <w:delText>(Processing of function)………</w:delText>
        </w:r>
        <w:r w:rsidDel="009B5336">
          <w:rPr>
            <w:webHidden/>
          </w:rPr>
          <w:tab/>
          <w:delText>13</w:delText>
        </w:r>
      </w:del>
    </w:p>
    <w:p w:rsidR="00683A49" w:rsidDel="009B5336" w:rsidRDefault="00683A49">
      <w:pPr>
        <w:pStyle w:val="TOC2"/>
        <w:rPr>
          <w:del w:id="431" w:author="Vignesh L S K" w:date="2016-12-05T14:59:00Z"/>
          <w:rFonts w:asciiTheme="minorHAnsi" w:eastAsiaTheme="minorEastAsia" w:hAnsiTheme="minorHAnsi"/>
          <w:color w:val="auto"/>
          <w:kern w:val="0"/>
          <w:szCs w:val="22"/>
        </w:rPr>
      </w:pPr>
      <w:del w:id="432" w:author="Vignesh L S K" w:date="2016-12-05T14:59:00Z">
        <w:r w:rsidRPr="009B5336" w:rsidDel="009B5336">
          <w:rPr>
            <w:rPrChange w:id="433" w:author="Vignesh L S K" w:date="2016-12-05T14:59:00Z">
              <w:rPr>
                <w:rStyle w:val="Hyperlink"/>
                <w:rFonts w:cs="Calibri"/>
              </w:rPr>
            </w:rPrChange>
          </w:rPr>
          <w:delText>5.1.2.4</w:delText>
        </w:r>
        <w:r w:rsidDel="009B5336">
          <w:rPr>
            <w:rFonts w:asciiTheme="minorHAnsi" w:eastAsiaTheme="minorEastAsia" w:hAnsiTheme="minorHAnsi"/>
            <w:color w:val="auto"/>
            <w:kern w:val="0"/>
            <w:szCs w:val="22"/>
          </w:rPr>
          <w:tab/>
        </w:r>
        <w:r w:rsidRPr="009B5336" w:rsidDel="009B5336">
          <w:rPr>
            <w:rPrChange w:id="434" w:author="Vignesh L S K" w:date="2016-12-05T14:59:00Z">
              <w:rPr>
                <w:rStyle w:val="Hyperlink"/>
                <w:rFonts w:cs="Calibri"/>
              </w:rPr>
            </w:rPrChange>
          </w:rPr>
          <w:delText>Store Local copy of outputs into Module Outputs</w:delText>
        </w:r>
        <w:r w:rsidDel="009B5336">
          <w:rPr>
            <w:webHidden/>
          </w:rPr>
          <w:tab/>
          <w:delText>13</w:delText>
        </w:r>
      </w:del>
    </w:p>
    <w:p w:rsidR="00683A49" w:rsidDel="009B5336" w:rsidRDefault="00683A49">
      <w:pPr>
        <w:pStyle w:val="TOC2"/>
        <w:rPr>
          <w:del w:id="435" w:author="Vignesh L S K" w:date="2016-12-05T14:59:00Z"/>
          <w:rFonts w:asciiTheme="minorHAnsi" w:eastAsiaTheme="minorEastAsia" w:hAnsiTheme="minorHAnsi"/>
          <w:color w:val="auto"/>
          <w:kern w:val="0"/>
          <w:szCs w:val="22"/>
        </w:rPr>
      </w:pPr>
      <w:del w:id="436" w:author="Vignesh L S K" w:date="2016-12-05T14:59:00Z">
        <w:r w:rsidRPr="009B5336" w:rsidDel="009B5336">
          <w:rPr>
            <w:rPrChange w:id="437" w:author="Vignesh L S K" w:date="2016-12-05T14:59:00Z">
              <w:rPr>
                <w:rStyle w:val="Hyperlink"/>
              </w:rPr>
            </w:rPrChange>
          </w:rPr>
          <w:delText>5.2</w:delText>
        </w:r>
        <w:r w:rsidDel="009B5336">
          <w:rPr>
            <w:rFonts w:asciiTheme="minorHAnsi" w:eastAsiaTheme="minorEastAsia" w:hAnsiTheme="minorHAnsi"/>
            <w:color w:val="auto"/>
            <w:kern w:val="0"/>
            <w:szCs w:val="22"/>
          </w:rPr>
          <w:tab/>
        </w:r>
        <w:r w:rsidRPr="009B5336" w:rsidDel="009B5336">
          <w:rPr>
            <w:rPrChange w:id="438" w:author="Vignesh L S K" w:date="2016-12-05T14:59:00Z">
              <w:rPr>
                <w:rStyle w:val="Hyperlink"/>
              </w:rPr>
            </w:rPrChange>
          </w:rPr>
          <w:delText>Server Runnables</w:delText>
        </w:r>
        <w:r w:rsidDel="009B5336">
          <w:rPr>
            <w:webHidden/>
          </w:rPr>
          <w:tab/>
          <w:delText>13</w:delText>
        </w:r>
      </w:del>
    </w:p>
    <w:p w:rsidR="00683A49" w:rsidDel="009B5336" w:rsidRDefault="00683A49">
      <w:pPr>
        <w:pStyle w:val="TOC2"/>
        <w:rPr>
          <w:del w:id="439" w:author="Vignesh L S K" w:date="2016-12-05T14:59:00Z"/>
          <w:rFonts w:asciiTheme="minorHAnsi" w:eastAsiaTheme="minorEastAsia" w:hAnsiTheme="minorHAnsi"/>
          <w:color w:val="auto"/>
          <w:kern w:val="0"/>
          <w:szCs w:val="22"/>
        </w:rPr>
      </w:pPr>
      <w:del w:id="440" w:author="Vignesh L S K" w:date="2016-12-05T14:59:00Z">
        <w:r w:rsidRPr="009B5336" w:rsidDel="009B5336">
          <w:rPr>
            <w:rPrChange w:id="441" w:author="Vignesh L S K" w:date="2016-12-05T14:59:00Z">
              <w:rPr>
                <w:rStyle w:val="Hyperlink"/>
                <w:rFonts w:cs="Calibri"/>
              </w:rPr>
            </w:rPrChange>
          </w:rPr>
          <w:delText>5.2.1</w:delText>
        </w:r>
        <w:r w:rsidDel="009B5336">
          <w:rPr>
            <w:rFonts w:asciiTheme="minorHAnsi" w:eastAsiaTheme="minorEastAsia" w:hAnsiTheme="minorHAnsi"/>
            <w:color w:val="auto"/>
            <w:kern w:val="0"/>
            <w:szCs w:val="22"/>
          </w:rPr>
          <w:tab/>
        </w:r>
        <w:r w:rsidRPr="009B5336" w:rsidDel="009B5336">
          <w:rPr>
            <w:rPrChange w:id="442" w:author="Vignesh L S K" w:date="2016-12-05T14:59:00Z">
              <w:rPr>
                <w:rStyle w:val="Hyperlink"/>
                <w:rFonts w:cs="Calibri"/>
              </w:rPr>
            </w:rPrChange>
          </w:rPr>
          <w:delText>Server Runnable Name</w:delText>
        </w:r>
        <w:r w:rsidDel="009B5336">
          <w:rPr>
            <w:webHidden/>
          </w:rPr>
          <w:tab/>
          <w:delText>13</w:delText>
        </w:r>
      </w:del>
    </w:p>
    <w:p w:rsidR="00683A49" w:rsidDel="009B5336" w:rsidRDefault="00683A49">
      <w:pPr>
        <w:pStyle w:val="TOC2"/>
        <w:rPr>
          <w:del w:id="443" w:author="Vignesh L S K" w:date="2016-12-05T14:59:00Z"/>
          <w:rFonts w:asciiTheme="minorHAnsi" w:eastAsiaTheme="minorEastAsia" w:hAnsiTheme="minorHAnsi"/>
          <w:color w:val="auto"/>
          <w:kern w:val="0"/>
          <w:szCs w:val="22"/>
        </w:rPr>
      </w:pPr>
      <w:del w:id="444" w:author="Vignesh L S K" w:date="2016-12-05T14:59:00Z">
        <w:r w:rsidRPr="009B5336" w:rsidDel="009B5336">
          <w:rPr>
            <w:rPrChange w:id="445" w:author="Vignesh L S K" w:date="2016-12-05T14:59:00Z">
              <w:rPr>
                <w:rStyle w:val="Hyperlink"/>
                <w:rFonts w:cs="Calibri"/>
              </w:rPr>
            </w:rPrChange>
          </w:rPr>
          <w:delText>5.2.1.1</w:delText>
        </w:r>
        <w:r w:rsidDel="009B5336">
          <w:rPr>
            <w:rFonts w:asciiTheme="minorHAnsi" w:eastAsiaTheme="minorEastAsia" w:hAnsiTheme="minorHAnsi"/>
            <w:color w:val="auto"/>
            <w:kern w:val="0"/>
            <w:szCs w:val="22"/>
          </w:rPr>
          <w:tab/>
        </w:r>
        <w:r w:rsidRPr="009B5336" w:rsidDel="009B5336">
          <w:rPr>
            <w:rPrChange w:id="446" w:author="Vignesh L S K" w:date="2016-12-05T14:59:00Z">
              <w:rPr>
                <w:rStyle w:val="Hyperlink"/>
                <w:rFonts w:cs="Calibri"/>
              </w:rPr>
            </w:rPrChange>
          </w:rPr>
          <w:delText>Design Rationale</w:delText>
        </w:r>
        <w:r w:rsidDel="009B5336">
          <w:rPr>
            <w:webHidden/>
          </w:rPr>
          <w:tab/>
          <w:delText>13</w:delText>
        </w:r>
      </w:del>
    </w:p>
    <w:p w:rsidR="00683A49" w:rsidDel="009B5336" w:rsidRDefault="00683A49">
      <w:pPr>
        <w:pStyle w:val="TOC2"/>
        <w:rPr>
          <w:del w:id="447" w:author="Vignesh L S K" w:date="2016-12-05T14:59:00Z"/>
          <w:rFonts w:asciiTheme="minorHAnsi" w:eastAsiaTheme="minorEastAsia" w:hAnsiTheme="minorHAnsi"/>
          <w:color w:val="auto"/>
          <w:kern w:val="0"/>
          <w:szCs w:val="22"/>
        </w:rPr>
      </w:pPr>
      <w:del w:id="448" w:author="Vignesh L S K" w:date="2016-12-05T14:59:00Z">
        <w:r w:rsidRPr="009B5336" w:rsidDel="009B5336">
          <w:rPr>
            <w:rPrChange w:id="449" w:author="Vignesh L S K" w:date="2016-12-05T14:59:00Z">
              <w:rPr>
                <w:rStyle w:val="Hyperlink"/>
                <w:rFonts w:cs="Calibri"/>
              </w:rPr>
            </w:rPrChange>
          </w:rPr>
          <w:delText>5.2.1.2</w:delText>
        </w:r>
        <w:r w:rsidDel="009B5336">
          <w:rPr>
            <w:rFonts w:asciiTheme="minorHAnsi" w:eastAsiaTheme="minorEastAsia" w:hAnsiTheme="minorHAnsi"/>
            <w:color w:val="auto"/>
            <w:kern w:val="0"/>
            <w:szCs w:val="22"/>
          </w:rPr>
          <w:tab/>
        </w:r>
        <w:r w:rsidRPr="009B5336" w:rsidDel="009B5336">
          <w:rPr>
            <w:rPrChange w:id="450" w:author="Vignesh L S K" w:date="2016-12-05T14:59:00Z">
              <w:rPr>
                <w:rStyle w:val="Hyperlink"/>
                <w:rFonts w:cs="Calibri"/>
              </w:rPr>
            </w:rPrChange>
          </w:rPr>
          <w:delText>(Processing of function)………</w:delText>
        </w:r>
        <w:r w:rsidDel="009B5336">
          <w:rPr>
            <w:webHidden/>
          </w:rPr>
          <w:tab/>
          <w:delText>13</w:delText>
        </w:r>
      </w:del>
    </w:p>
    <w:p w:rsidR="00683A49" w:rsidDel="009B5336" w:rsidRDefault="00683A49">
      <w:pPr>
        <w:pStyle w:val="TOC2"/>
        <w:rPr>
          <w:del w:id="451" w:author="Vignesh L S K" w:date="2016-12-05T14:59:00Z"/>
          <w:rFonts w:asciiTheme="minorHAnsi" w:eastAsiaTheme="minorEastAsia" w:hAnsiTheme="minorHAnsi"/>
          <w:color w:val="auto"/>
          <w:kern w:val="0"/>
          <w:szCs w:val="22"/>
        </w:rPr>
      </w:pPr>
      <w:del w:id="452" w:author="Vignesh L S K" w:date="2016-12-05T14:59:00Z">
        <w:r w:rsidRPr="009B5336" w:rsidDel="009B5336">
          <w:rPr>
            <w:rPrChange w:id="453" w:author="Vignesh L S K" w:date="2016-12-05T14:59:00Z">
              <w:rPr>
                <w:rStyle w:val="Hyperlink"/>
              </w:rPr>
            </w:rPrChange>
          </w:rPr>
          <w:delText>5.3</w:delText>
        </w:r>
        <w:r w:rsidDel="009B5336">
          <w:rPr>
            <w:rFonts w:asciiTheme="minorHAnsi" w:eastAsiaTheme="minorEastAsia" w:hAnsiTheme="minorHAnsi"/>
            <w:color w:val="auto"/>
            <w:kern w:val="0"/>
            <w:szCs w:val="22"/>
          </w:rPr>
          <w:tab/>
        </w:r>
        <w:r w:rsidRPr="009B5336" w:rsidDel="009B5336">
          <w:rPr>
            <w:rPrChange w:id="454" w:author="Vignesh L S K" w:date="2016-12-05T14:59:00Z">
              <w:rPr>
                <w:rStyle w:val="Hyperlink"/>
              </w:rPr>
            </w:rPrChange>
          </w:rPr>
          <w:delText>Server Runnables</w:delText>
        </w:r>
        <w:r w:rsidDel="009B5336">
          <w:rPr>
            <w:webHidden/>
          </w:rPr>
          <w:tab/>
          <w:delText>14</w:delText>
        </w:r>
      </w:del>
    </w:p>
    <w:p w:rsidR="00683A49" w:rsidDel="009B5336" w:rsidRDefault="00683A49">
      <w:pPr>
        <w:pStyle w:val="TOC2"/>
        <w:rPr>
          <w:del w:id="455" w:author="Vignesh L S K" w:date="2016-12-05T14:59:00Z"/>
          <w:rFonts w:asciiTheme="minorHAnsi" w:eastAsiaTheme="minorEastAsia" w:hAnsiTheme="minorHAnsi"/>
          <w:color w:val="auto"/>
          <w:kern w:val="0"/>
          <w:szCs w:val="22"/>
        </w:rPr>
      </w:pPr>
      <w:del w:id="456" w:author="Vignesh L S K" w:date="2016-12-05T14:59:00Z">
        <w:r w:rsidRPr="009B5336" w:rsidDel="009B5336">
          <w:rPr>
            <w:rPrChange w:id="457" w:author="Vignesh L S K" w:date="2016-12-05T14:59:00Z">
              <w:rPr>
                <w:rStyle w:val="Hyperlink"/>
                <w:rFonts w:cs="Calibri"/>
              </w:rPr>
            </w:rPrChange>
          </w:rPr>
          <w:delText>5.3.1</w:delText>
        </w:r>
        <w:r w:rsidDel="009B5336">
          <w:rPr>
            <w:rFonts w:asciiTheme="minorHAnsi" w:eastAsiaTheme="minorEastAsia" w:hAnsiTheme="minorHAnsi"/>
            <w:color w:val="auto"/>
            <w:kern w:val="0"/>
            <w:szCs w:val="22"/>
          </w:rPr>
          <w:tab/>
        </w:r>
        <w:r w:rsidRPr="009B5336" w:rsidDel="009B5336">
          <w:rPr>
            <w:rPrChange w:id="458" w:author="Vignesh L S K" w:date="2016-12-05T14:59:00Z">
              <w:rPr>
                <w:rStyle w:val="Hyperlink"/>
                <w:rFonts w:cs="Calibri"/>
              </w:rPr>
            </w:rPrChange>
          </w:rPr>
          <w:delText>Server Runnable Name</w:delText>
        </w:r>
        <w:r w:rsidDel="009B5336">
          <w:rPr>
            <w:webHidden/>
          </w:rPr>
          <w:tab/>
          <w:delText>14</w:delText>
        </w:r>
      </w:del>
    </w:p>
    <w:p w:rsidR="00683A49" w:rsidDel="009B5336" w:rsidRDefault="00683A49">
      <w:pPr>
        <w:pStyle w:val="TOC2"/>
        <w:rPr>
          <w:del w:id="459" w:author="Vignesh L S K" w:date="2016-12-05T14:59:00Z"/>
          <w:rFonts w:asciiTheme="minorHAnsi" w:eastAsiaTheme="minorEastAsia" w:hAnsiTheme="minorHAnsi"/>
          <w:color w:val="auto"/>
          <w:kern w:val="0"/>
          <w:szCs w:val="22"/>
        </w:rPr>
      </w:pPr>
      <w:del w:id="460" w:author="Vignesh L S K" w:date="2016-12-05T14:59:00Z">
        <w:r w:rsidRPr="009B5336" w:rsidDel="009B5336">
          <w:rPr>
            <w:rPrChange w:id="461" w:author="Vignesh L S K" w:date="2016-12-05T14:59:00Z">
              <w:rPr>
                <w:rStyle w:val="Hyperlink"/>
                <w:rFonts w:cs="Calibri"/>
              </w:rPr>
            </w:rPrChange>
          </w:rPr>
          <w:delText>5.3.1.1</w:delText>
        </w:r>
        <w:r w:rsidDel="009B5336">
          <w:rPr>
            <w:rFonts w:asciiTheme="minorHAnsi" w:eastAsiaTheme="minorEastAsia" w:hAnsiTheme="minorHAnsi"/>
            <w:color w:val="auto"/>
            <w:kern w:val="0"/>
            <w:szCs w:val="22"/>
          </w:rPr>
          <w:tab/>
        </w:r>
        <w:r w:rsidRPr="009B5336" w:rsidDel="009B5336">
          <w:rPr>
            <w:rPrChange w:id="462" w:author="Vignesh L S K" w:date="2016-12-05T14:59:00Z">
              <w:rPr>
                <w:rStyle w:val="Hyperlink"/>
                <w:rFonts w:cs="Calibri"/>
              </w:rPr>
            </w:rPrChange>
          </w:rPr>
          <w:delText>Design Rationale</w:delText>
        </w:r>
        <w:r w:rsidDel="009B5336">
          <w:rPr>
            <w:webHidden/>
          </w:rPr>
          <w:tab/>
          <w:delText>14</w:delText>
        </w:r>
      </w:del>
    </w:p>
    <w:p w:rsidR="00683A49" w:rsidDel="009B5336" w:rsidRDefault="00683A49">
      <w:pPr>
        <w:pStyle w:val="TOC2"/>
        <w:rPr>
          <w:del w:id="463" w:author="Vignesh L S K" w:date="2016-12-05T14:59:00Z"/>
          <w:rFonts w:asciiTheme="minorHAnsi" w:eastAsiaTheme="minorEastAsia" w:hAnsiTheme="minorHAnsi"/>
          <w:color w:val="auto"/>
          <w:kern w:val="0"/>
          <w:szCs w:val="22"/>
        </w:rPr>
      </w:pPr>
      <w:del w:id="464" w:author="Vignesh L S K" w:date="2016-12-05T14:59:00Z">
        <w:r w:rsidRPr="009B5336" w:rsidDel="009B5336">
          <w:rPr>
            <w:rPrChange w:id="465" w:author="Vignesh L S K" w:date="2016-12-05T14:59:00Z">
              <w:rPr>
                <w:rStyle w:val="Hyperlink"/>
                <w:rFonts w:cs="Calibri"/>
              </w:rPr>
            </w:rPrChange>
          </w:rPr>
          <w:delText>5.3.1.2</w:delText>
        </w:r>
        <w:r w:rsidDel="009B5336">
          <w:rPr>
            <w:rFonts w:asciiTheme="minorHAnsi" w:eastAsiaTheme="minorEastAsia" w:hAnsiTheme="minorHAnsi"/>
            <w:color w:val="auto"/>
            <w:kern w:val="0"/>
            <w:szCs w:val="22"/>
          </w:rPr>
          <w:tab/>
        </w:r>
        <w:r w:rsidRPr="009B5336" w:rsidDel="009B5336">
          <w:rPr>
            <w:rPrChange w:id="466" w:author="Vignesh L S K" w:date="2016-12-05T14:59:00Z">
              <w:rPr>
                <w:rStyle w:val="Hyperlink"/>
                <w:rFonts w:cs="Calibri"/>
              </w:rPr>
            </w:rPrChange>
          </w:rPr>
          <w:delText>(Processing of function)………</w:delText>
        </w:r>
        <w:r w:rsidDel="009B5336">
          <w:rPr>
            <w:webHidden/>
          </w:rPr>
          <w:tab/>
          <w:delText>14</w:delText>
        </w:r>
      </w:del>
    </w:p>
    <w:p w:rsidR="00683A49" w:rsidDel="009B5336" w:rsidRDefault="00683A49">
      <w:pPr>
        <w:pStyle w:val="TOC2"/>
        <w:rPr>
          <w:del w:id="467" w:author="Vignesh L S K" w:date="2016-12-05T14:59:00Z"/>
          <w:rFonts w:asciiTheme="minorHAnsi" w:eastAsiaTheme="minorEastAsia" w:hAnsiTheme="minorHAnsi"/>
          <w:color w:val="auto"/>
          <w:kern w:val="0"/>
          <w:szCs w:val="22"/>
        </w:rPr>
      </w:pPr>
      <w:del w:id="468" w:author="Vignesh L S K" w:date="2016-12-05T14:59:00Z">
        <w:r w:rsidRPr="009B5336" w:rsidDel="009B5336">
          <w:rPr>
            <w:rPrChange w:id="469" w:author="Vignesh L S K" w:date="2016-12-05T14:59:00Z">
              <w:rPr>
                <w:rStyle w:val="Hyperlink"/>
                <w:rFonts w:cs="Calibri"/>
              </w:rPr>
            </w:rPrChange>
          </w:rPr>
          <w:delText>5.3.2</w:delText>
        </w:r>
        <w:r w:rsidDel="009B5336">
          <w:rPr>
            <w:rFonts w:asciiTheme="minorHAnsi" w:eastAsiaTheme="minorEastAsia" w:hAnsiTheme="minorHAnsi"/>
            <w:color w:val="auto"/>
            <w:kern w:val="0"/>
            <w:szCs w:val="22"/>
          </w:rPr>
          <w:tab/>
        </w:r>
        <w:r w:rsidRPr="009B5336" w:rsidDel="009B5336">
          <w:rPr>
            <w:rPrChange w:id="470" w:author="Vignesh L S K" w:date="2016-12-05T14:59:00Z">
              <w:rPr>
                <w:rStyle w:val="Hyperlink"/>
                <w:rFonts w:cs="Calibri"/>
              </w:rPr>
            </w:rPrChange>
          </w:rPr>
          <w:delText>Server Runnable Name</w:delText>
        </w:r>
        <w:r w:rsidDel="009B5336">
          <w:rPr>
            <w:webHidden/>
          </w:rPr>
          <w:tab/>
          <w:delText>14</w:delText>
        </w:r>
      </w:del>
    </w:p>
    <w:p w:rsidR="00683A49" w:rsidDel="009B5336" w:rsidRDefault="00683A49">
      <w:pPr>
        <w:pStyle w:val="TOC2"/>
        <w:rPr>
          <w:del w:id="471" w:author="Vignesh L S K" w:date="2016-12-05T14:59:00Z"/>
          <w:rFonts w:asciiTheme="minorHAnsi" w:eastAsiaTheme="minorEastAsia" w:hAnsiTheme="minorHAnsi"/>
          <w:color w:val="auto"/>
          <w:kern w:val="0"/>
          <w:szCs w:val="22"/>
        </w:rPr>
      </w:pPr>
      <w:del w:id="472" w:author="Vignesh L S K" w:date="2016-12-05T14:59:00Z">
        <w:r w:rsidRPr="009B5336" w:rsidDel="009B5336">
          <w:rPr>
            <w:rPrChange w:id="473" w:author="Vignesh L S K" w:date="2016-12-05T14:59:00Z">
              <w:rPr>
                <w:rStyle w:val="Hyperlink"/>
                <w:rFonts w:cs="Calibri"/>
              </w:rPr>
            </w:rPrChange>
          </w:rPr>
          <w:delText>5.3.2.1</w:delText>
        </w:r>
        <w:r w:rsidDel="009B5336">
          <w:rPr>
            <w:rFonts w:asciiTheme="minorHAnsi" w:eastAsiaTheme="minorEastAsia" w:hAnsiTheme="minorHAnsi"/>
            <w:color w:val="auto"/>
            <w:kern w:val="0"/>
            <w:szCs w:val="22"/>
          </w:rPr>
          <w:tab/>
        </w:r>
        <w:r w:rsidRPr="009B5336" w:rsidDel="009B5336">
          <w:rPr>
            <w:rPrChange w:id="474" w:author="Vignesh L S K" w:date="2016-12-05T14:59:00Z">
              <w:rPr>
                <w:rStyle w:val="Hyperlink"/>
                <w:rFonts w:cs="Calibri"/>
              </w:rPr>
            </w:rPrChange>
          </w:rPr>
          <w:delText>Design Rationale</w:delText>
        </w:r>
        <w:r w:rsidDel="009B5336">
          <w:rPr>
            <w:webHidden/>
          </w:rPr>
          <w:tab/>
          <w:delText>14</w:delText>
        </w:r>
      </w:del>
    </w:p>
    <w:p w:rsidR="00683A49" w:rsidDel="009B5336" w:rsidRDefault="00683A49">
      <w:pPr>
        <w:pStyle w:val="TOC2"/>
        <w:rPr>
          <w:del w:id="475" w:author="Vignesh L S K" w:date="2016-12-05T14:59:00Z"/>
          <w:rFonts w:asciiTheme="minorHAnsi" w:eastAsiaTheme="minorEastAsia" w:hAnsiTheme="minorHAnsi"/>
          <w:color w:val="auto"/>
          <w:kern w:val="0"/>
          <w:szCs w:val="22"/>
        </w:rPr>
      </w:pPr>
      <w:del w:id="476" w:author="Vignesh L S K" w:date="2016-12-05T14:59:00Z">
        <w:r w:rsidRPr="009B5336" w:rsidDel="009B5336">
          <w:rPr>
            <w:rPrChange w:id="477" w:author="Vignesh L S K" w:date="2016-12-05T14:59:00Z">
              <w:rPr>
                <w:rStyle w:val="Hyperlink"/>
                <w:rFonts w:cs="Calibri"/>
              </w:rPr>
            </w:rPrChange>
          </w:rPr>
          <w:delText>5.3.2.2</w:delText>
        </w:r>
        <w:r w:rsidDel="009B5336">
          <w:rPr>
            <w:rFonts w:asciiTheme="minorHAnsi" w:eastAsiaTheme="minorEastAsia" w:hAnsiTheme="minorHAnsi"/>
            <w:color w:val="auto"/>
            <w:kern w:val="0"/>
            <w:szCs w:val="22"/>
          </w:rPr>
          <w:tab/>
        </w:r>
        <w:r w:rsidRPr="009B5336" w:rsidDel="009B5336">
          <w:rPr>
            <w:rPrChange w:id="478" w:author="Vignesh L S K" w:date="2016-12-05T14:59:00Z">
              <w:rPr>
                <w:rStyle w:val="Hyperlink"/>
                <w:rFonts w:cs="Calibri"/>
              </w:rPr>
            </w:rPrChange>
          </w:rPr>
          <w:delText>(Processing of function)………</w:delText>
        </w:r>
        <w:r w:rsidDel="009B5336">
          <w:rPr>
            <w:webHidden/>
          </w:rPr>
          <w:tab/>
          <w:delText>14</w:delText>
        </w:r>
      </w:del>
    </w:p>
    <w:p w:rsidR="00683A49" w:rsidDel="009B5336" w:rsidRDefault="00683A49">
      <w:pPr>
        <w:pStyle w:val="TOC2"/>
        <w:rPr>
          <w:del w:id="479" w:author="Vignesh L S K" w:date="2016-12-05T14:59:00Z"/>
          <w:rFonts w:asciiTheme="minorHAnsi" w:eastAsiaTheme="minorEastAsia" w:hAnsiTheme="minorHAnsi"/>
          <w:color w:val="auto"/>
          <w:kern w:val="0"/>
          <w:szCs w:val="22"/>
        </w:rPr>
      </w:pPr>
      <w:del w:id="480" w:author="Vignesh L S K" w:date="2016-12-05T14:59:00Z">
        <w:r w:rsidRPr="009B5336" w:rsidDel="009B5336">
          <w:rPr>
            <w:rPrChange w:id="481" w:author="Vignesh L S K" w:date="2016-12-05T14:59:00Z">
              <w:rPr>
                <w:rStyle w:val="Hyperlink"/>
                <w:rFonts w:cs="Calibri"/>
              </w:rPr>
            </w:rPrChange>
          </w:rPr>
          <w:delText>5.3.3</w:delText>
        </w:r>
        <w:r w:rsidDel="009B5336">
          <w:rPr>
            <w:rFonts w:asciiTheme="minorHAnsi" w:eastAsiaTheme="minorEastAsia" w:hAnsiTheme="minorHAnsi"/>
            <w:color w:val="auto"/>
            <w:kern w:val="0"/>
            <w:szCs w:val="22"/>
          </w:rPr>
          <w:tab/>
        </w:r>
        <w:r w:rsidRPr="009B5336" w:rsidDel="009B5336">
          <w:rPr>
            <w:rPrChange w:id="482" w:author="Vignesh L S K" w:date="2016-12-05T14:59:00Z">
              <w:rPr>
                <w:rStyle w:val="Hyperlink"/>
                <w:rFonts w:cs="Calibri"/>
              </w:rPr>
            </w:rPrChange>
          </w:rPr>
          <w:delText>Server Runnable Name</w:delText>
        </w:r>
        <w:r w:rsidDel="009B5336">
          <w:rPr>
            <w:webHidden/>
          </w:rPr>
          <w:tab/>
          <w:delText>14</w:delText>
        </w:r>
      </w:del>
    </w:p>
    <w:p w:rsidR="00683A49" w:rsidDel="009B5336" w:rsidRDefault="00683A49">
      <w:pPr>
        <w:pStyle w:val="TOC2"/>
        <w:rPr>
          <w:del w:id="483" w:author="Vignesh L S K" w:date="2016-12-05T14:59:00Z"/>
          <w:rFonts w:asciiTheme="minorHAnsi" w:eastAsiaTheme="minorEastAsia" w:hAnsiTheme="minorHAnsi"/>
          <w:color w:val="auto"/>
          <w:kern w:val="0"/>
          <w:szCs w:val="22"/>
        </w:rPr>
      </w:pPr>
      <w:del w:id="484" w:author="Vignesh L S K" w:date="2016-12-05T14:59:00Z">
        <w:r w:rsidRPr="009B5336" w:rsidDel="009B5336">
          <w:rPr>
            <w:rPrChange w:id="485" w:author="Vignesh L S K" w:date="2016-12-05T14:59:00Z">
              <w:rPr>
                <w:rStyle w:val="Hyperlink"/>
                <w:rFonts w:cs="Calibri"/>
              </w:rPr>
            </w:rPrChange>
          </w:rPr>
          <w:delText>5.3.3.1</w:delText>
        </w:r>
        <w:r w:rsidDel="009B5336">
          <w:rPr>
            <w:rFonts w:asciiTheme="minorHAnsi" w:eastAsiaTheme="minorEastAsia" w:hAnsiTheme="minorHAnsi"/>
            <w:color w:val="auto"/>
            <w:kern w:val="0"/>
            <w:szCs w:val="22"/>
          </w:rPr>
          <w:tab/>
        </w:r>
        <w:r w:rsidRPr="009B5336" w:rsidDel="009B5336">
          <w:rPr>
            <w:rPrChange w:id="486" w:author="Vignesh L S K" w:date="2016-12-05T14:59:00Z">
              <w:rPr>
                <w:rStyle w:val="Hyperlink"/>
                <w:rFonts w:cs="Calibri"/>
              </w:rPr>
            </w:rPrChange>
          </w:rPr>
          <w:delText>Design Rationale</w:delText>
        </w:r>
        <w:r w:rsidDel="009B5336">
          <w:rPr>
            <w:webHidden/>
          </w:rPr>
          <w:tab/>
          <w:delText>14</w:delText>
        </w:r>
      </w:del>
    </w:p>
    <w:p w:rsidR="00683A49" w:rsidDel="009B5336" w:rsidRDefault="00683A49">
      <w:pPr>
        <w:pStyle w:val="TOC2"/>
        <w:rPr>
          <w:del w:id="487" w:author="Vignesh L S K" w:date="2016-12-05T14:59:00Z"/>
          <w:rFonts w:asciiTheme="minorHAnsi" w:eastAsiaTheme="minorEastAsia" w:hAnsiTheme="minorHAnsi"/>
          <w:color w:val="auto"/>
          <w:kern w:val="0"/>
          <w:szCs w:val="22"/>
        </w:rPr>
      </w:pPr>
      <w:del w:id="488" w:author="Vignesh L S K" w:date="2016-12-05T14:59:00Z">
        <w:r w:rsidRPr="009B5336" w:rsidDel="009B5336">
          <w:rPr>
            <w:rPrChange w:id="489" w:author="Vignesh L S K" w:date="2016-12-05T14:59:00Z">
              <w:rPr>
                <w:rStyle w:val="Hyperlink"/>
                <w:rFonts w:cs="Calibri"/>
              </w:rPr>
            </w:rPrChange>
          </w:rPr>
          <w:delText>5.3.3.2</w:delText>
        </w:r>
        <w:r w:rsidDel="009B5336">
          <w:rPr>
            <w:rFonts w:asciiTheme="minorHAnsi" w:eastAsiaTheme="minorEastAsia" w:hAnsiTheme="minorHAnsi"/>
            <w:color w:val="auto"/>
            <w:kern w:val="0"/>
            <w:szCs w:val="22"/>
          </w:rPr>
          <w:tab/>
        </w:r>
        <w:r w:rsidRPr="009B5336" w:rsidDel="009B5336">
          <w:rPr>
            <w:rPrChange w:id="490" w:author="Vignesh L S K" w:date="2016-12-05T14:59:00Z">
              <w:rPr>
                <w:rStyle w:val="Hyperlink"/>
                <w:rFonts w:cs="Calibri"/>
              </w:rPr>
            </w:rPrChange>
          </w:rPr>
          <w:delText>(Processing of function)………</w:delText>
        </w:r>
        <w:r w:rsidDel="009B5336">
          <w:rPr>
            <w:webHidden/>
          </w:rPr>
          <w:tab/>
          <w:delText>14</w:delText>
        </w:r>
      </w:del>
    </w:p>
    <w:p w:rsidR="00683A49" w:rsidDel="009B5336" w:rsidRDefault="00683A49">
      <w:pPr>
        <w:pStyle w:val="TOC2"/>
        <w:rPr>
          <w:del w:id="491" w:author="Vignesh L S K" w:date="2016-12-05T14:59:00Z"/>
          <w:rFonts w:asciiTheme="minorHAnsi" w:eastAsiaTheme="minorEastAsia" w:hAnsiTheme="minorHAnsi"/>
          <w:color w:val="auto"/>
          <w:kern w:val="0"/>
          <w:szCs w:val="22"/>
        </w:rPr>
      </w:pPr>
      <w:del w:id="492" w:author="Vignesh L S K" w:date="2016-12-05T14:59:00Z">
        <w:r w:rsidRPr="009B5336" w:rsidDel="009B5336">
          <w:rPr>
            <w:rPrChange w:id="493" w:author="Vignesh L S K" w:date="2016-12-05T14:59:00Z">
              <w:rPr>
                <w:rStyle w:val="Hyperlink"/>
                <w:rFonts w:cs="Calibri"/>
              </w:rPr>
            </w:rPrChange>
          </w:rPr>
          <w:lastRenderedPageBreak/>
          <w:delText>5.3.4</w:delText>
        </w:r>
        <w:r w:rsidDel="009B5336">
          <w:rPr>
            <w:rFonts w:asciiTheme="minorHAnsi" w:eastAsiaTheme="minorEastAsia" w:hAnsiTheme="minorHAnsi"/>
            <w:color w:val="auto"/>
            <w:kern w:val="0"/>
            <w:szCs w:val="22"/>
          </w:rPr>
          <w:tab/>
        </w:r>
        <w:r w:rsidRPr="009B5336" w:rsidDel="009B5336">
          <w:rPr>
            <w:rPrChange w:id="494" w:author="Vignesh L S K" w:date="2016-12-05T14:59:00Z">
              <w:rPr>
                <w:rStyle w:val="Hyperlink"/>
                <w:rFonts w:cs="Calibri"/>
              </w:rPr>
            </w:rPrChange>
          </w:rPr>
          <w:delText>Server Runnable Name</w:delText>
        </w:r>
        <w:r w:rsidDel="009B5336">
          <w:rPr>
            <w:webHidden/>
          </w:rPr>
          <w:tab/>
          <w:delText>14</w:delText>
        </w:r>
      </w:del>
    </w:p>
    <w:p w:rsidR="00683A49" w:rsidDel="009B5336" w:rsidRDefault="00683A49">
      <w:pPr>
        <w:pStyle w:val="TOC2"/>
        <w:rPr>
          <w:del w:id="495" w:author="Vignesh L S K" w:date="2016-12-05T14:59:00Z"/>
          <w:rFonts w:asciiTheme="minorHAnsi" w:eastAsiaTheme="minorEastAsia" w:hAnsiTheme="minorHAnsi"/>
          <w:color w:val="auto"/>
          <w:kern w:val="0"/>
          <w:szCs w:val="22"/>
        </w:rPr>
      </w:pPr>
      <w:del w:id="496" w:author="Vignesh L S K" w:date="2016-12-05T14:59:00Z">
        <w:r w:rsidRPr="009B5336" w:rsidDel="009B5336">
          <w:rPr>
            <w:rPrChange w:id="497" w:author="Vignesh L S K" w:date="2016-12-05T14:59:00Z">
              <w:rPr>
                <w:rStyle w:val="Hyperlink"/>
                <w:rFonts w:cs="Calibri"/>
              </w:rPr>
            </w:rPrChange>
          </w:rPr>
          <w:delText>5.3.4.1</w:delText>
        </w:r>
        <w:r w:rsidDel="009B5336">
          <w:rPr>
            <w:rFonts w:asciiTheme="minorHAnsi" w:eastAsiaTheme="minorEastAsia" w:hAnsiTheme="minorHAnsi"/>
            <w:color w:val="auto"/>
            <w:kern w:val="0"/>
            <w:szCs w:val="22"/>
          </w:rPr>
          <w:tab/>
        </w:r>
        <w:r w:rsidRPr="009B5336" w:rsidDel="009B5336">
          <w:rPr>
            <w:rPrChange w:id="498" w:author="Vignesh L S K" w:date="2016-12-05T14:59:00Z">
              <w:rPr>
                <w:rStyle w:val="Hyperlink"/>
                <w:rFonts w:cs="Calibri"/>
              </w:rPr>
            </w:rPrChange>
          </w:rPr>
          <w:delText>Design Rationale</w:delText>
        </w:r>
        <w:r w:rsidDel="009B5336">
          <w:rPr>
            <w:webHidden/>
          </w:rPr>
          <w:tab/>
          <w:delText>14</w:delText>
        </w:r>
      </w:del>
    </w:p>
    <w:p w:rsidR="00683A49" w:rsidDel="009B5336" w:rsidRDefault="00683A49">
      <w:pPr>
        <w:pStyle w:val="TOC2"/>
        <w:rPr>
          <w:del w:id="499" w:author="Vignesh L S K" w:date="2016-12-05T14:59:00Z"/>
          <w:rFonts w:asciiTheme="minorHAnsi" w:eastAsiaTheme="minorEastAsia" w:hAnsiTheme="minorHAnsi"/>
          <w:color w:val="auto"/>
          <w:kern w:val="0"/>
          <w:szCs w:val="22"/>
        </w:rPr>
      </w:pPr>
      <w:del w:id="500" w:author="Vignesh L S K" w:date="2016-12-05T14:59:00Z">
        <w:r w:rsidRPr="009B5336" w:rsidDel="009B5336">
          <w:rPr>
            <w:rPrChange w:id="501" w:author="Vignesh L S K" w:date="2016-12-05T14:59:00Z">
              <w:rPr>
                <w:rStyle w:val="Hyperlink"/>
                <w:rFonts w:cs="Calibri"/>
              </w:rPr>
            </w:rPrChange>
          </w:rPr>
          <w:delText>5.3.4.2</w:delText>
        </w:r>
        <w:r w:rsidDel="009B5336">
          <w:rPr>
            <w:rFonts w:asciiTheme="minorHAnsi" w:eastAsiaTheme="minorEastAsia" w:hAnsiTheme="minorHAnsi"/>
            <w:color w:val="auto"/>
            <w:kern w:val="0"/>
            <w:szCs w:val="22"/>
          </w:rPr>
          <w:tab/>
        </w:r>
        <w:r w:rsidRPr="009B5336" w:rsidDel="009B5336">
          <w:rPr>
            <w:rPrChange w:id="502" w:author="Vignesh L S K" w:date="2016-12-05T14:59:00Z">
              <w:rPr>
                <w:rStyle w:val="Hyperlink"/>
                <w:rFonts w:cs="Calibri"/>
              </w:rPr>
            </w:rPrChange>
          </w:rPr>
          <w:delText>(Processing of function)………</w:delText>
        </w:r>
        <w:r w:rsidDel="009B5336">
          <w:rPr>
            <w:webHidden/>
          </w:rPr>
          <w:tab/>
          <w:delText>14</w:delText>
        </w:r>
      </w:del>
    </w:p>
    <w:p w:rsidR="00683A49" w:rsidDel="009B5336" w:rsidRDefault="00683A49">
      <w:pPr>
        <w:pStyle w:val="TOC2"/>
        <w:rPr>
          <w:del w:id="503" w:author="Vignesh L S K" w:date="2016-12-05T14:59:00Z"/>
          <w:rFonts w:asciiTheme="minorHAnsi" w:eastAsiaTheme="minorEastAsia" w:hAnsiTheme="minorHAnsi"/>
          <w:color w:val="auto"/>
          <w:kern w:val="0"/>
          <w:szCs w:val="22"/>
        </w:rPr>
      </w:pPr>
      <w:del w:id="504" w:author="Vignesh L S K" w:date="2016-12-05T14:59:00Z">
        <w:r w:rsidRPr="009B5336" w:rsidDel="009B5336">
          <w:rPr>
            <w:rPrChange w:id="505" w:author="Vignesh L S K" w:date="2016-12-05T14:59:00Z">
              <w:rPr>
                <w:rStyle w:val="Hyperlink"/>
                <w:rFonts w:cs="Calibri"/>
              </w:rPr>
            </w:rPrChange>
          </w:rPr>
          <w:delText>5.3.5</w:delText>
        </w:r>
        <w:r w:rsidDel="009B5336">
          <w:rPr>
            <w:rFonts w:asciiTheme="minorHAnsi" w:eastAsiaTheme="minorEastAsia" w:hAnsiTheme="minorHAnsi"/>
            <w:color w:val="auto"/>
            <w:kern w:val="0"/>
            <w:szCs w:val="22"/>
          </w:rPr>
          <w:tab/>
        </w:r>
        <w:r w:rsidRPr="009B5336" w:rsidDel="009B5336">
          <w:rPr>
            <w:rPrChange w:id="506" w:author="Vignesh L S K" w:date="2016-12-05T14:59:00Z">
              <w:rPr>
                <w:rStyle w:val="Hyperlink"/>
                <w:rFonts w:cs="Calibri"/>
              </w:rPr>
            </w:rPrChange>
          </w:rPr>
          <w:delText>Server Runnable Name</w:delText>
        </w:r>
        <w:r w:rsidDel="009B5336">
          <w:rPr>
            <w:webHidden/>
          </w:rPr>
          <w:tab/>
          <w:delText>14</w:delText>
        </w:r>
      </w:del>
    </w:p>
    <w:p w:rsidR="00683A49" w:rsidDel="009B5336" w:rsidRDefault="00683A49">
      <w:pPr>
        <w:pStyle w:val="TOC2"/>
        <w:rPr>
          <w:del w:id="507" w:author="Vignesh L S K" w:date="2016-12-05T14:59:00Z"/>
          <w:rFonts w:asciiTheme="minorHAnsi" w:eastAsiaTheme="minorEastAsia" w:hAnsiTheme="minorHAnsi"/>
          <w:color w:val="auto"/>
          <w:kern w:val="0"/>
          <w:szCs w:val="22"/>
        </w:rPr>
      </w:pPr>
      <w:del w:id="508" w:author="Vignesh L S K" w:date="2016-12-05T14:59:00Z">
        <w:r w:rsidRPr="009B5336" w:rsidDel="009B5336">
          <w:rPr>
            <w:rPrChange w:id="509" w:author="Vignesh L S K" w:date="2016-12-05T14:59:00Z">
              <w:rPr>
                <w:rStyle w:val="Hyperlink"/>
                <w:rFonts w:cs="Calibri"/>
              </w:rPr>
            </w:rPrChange>
          </w:rPr>
          <w:delText>5.3.5.1</w:delText>
        </w:r>
        <w:r w:rsidDel="009B5336">
          <w:rPr>
            <w:rFonts w:asciiTheme="minorHAnsi" w:eastAsiaTheme="minorEastAsia" w:hAnsiTheme="minorHAnsi"/>
            <w:color w:val="auto"/>
            <w:kern w:val="0"/>
            <w:szCs w:val="22"/>
          </w:rPr>
          <w:tab/>
        </w:r>
        <w:r w:rsidRPr="009B5336" w:rsidDel="009B5336">
          <w:rPr>
            <w:rPrChange w:id="510" w:author="Vignesh L S K" w:date="2016-12-05T14:59:00Z">
              <w:rPr>
                <w:rStyle w:val="Hyperlink"/>
                <w:rFonts w:cs="Calibri"/>
              </w:rPr>
            </w:rPrChange>
          </w:rPr>
          <w:delText>Design Rationale</w:delText>
        </w:r>
        <w:r w:rsidDel="009B5336">
          <w:rPr>
            <w:webHidden/>
          </w:rPr>
          <w:tab/>
          <w:delText>15</w:delText>
        </w:r>
      </w:del>
    </w:p>
    <w:p w:rsidR="00683A49" w:rsidDel="009B5336" w:rsidRDefault="00683A49">
      <w:pPr>
        <w:pStyle w:val="TOC2"/>
        <w:rPr>
          <w:del w:id="511" w:author="Vignesh L S K" w:date="2016-12-05T14:59:00Z"/>
          <w:rFonts w:asciiTheme="minorHAnsi" w:eastAsiaTheme="minorEastAsia" w:hAnsiTheme="minorHAnsi"/>
          <w:color w:val="auto"/>
          <w:kern w:val="0"/>
          <w:szCs w:val="22"/>
        </w:rPr>
      </w:pPr>
      <w:del w:id="512" w:author="Vignesh L S K" w:date="2016-12-05T14:59:00Z">
        <w:r w:rsidRPr="009B5336" w:rsidDel="009B5336">
          <w:rPr>
            <w:rPrChange w:id="513" w:author="Vignesh L S K" w:date="2016-12-05T14:59:00Z">
              <w:rPr>
                <w:rStyle w:val="Hyperlink"/>
                <w:rFonts w:cs="Calibri"/>
              </w:rPr>
            </w:rPrChange>
          </w:rPr>
          <w:delText>5.3.5.2</w:delText>
        </w:r>
        <w:r w:rsidDel="009B5336">
          <w:rPr>
            <w:rFonts w:asciiTheme="minorHAnsi" w:eastAsiaTheme="minorEastAsia" w:hAnsiTheme="minorHAnsi"/>
            <w:color w:val="auto"/>
            <w:kern w:val="0"/>
            <w:szCs w:val="22"/>
          </w:rPr>
          <w:tab/>
        </w:r>
        <w:r w:rsidRPr="009B5336" w:rsidDel="009B5336">
          <w:rPr>
            <w:rPrChange w:id="514" w:author="Vignesh L S K" w:date="2016-12-05T14:59:00Z">
              <w:rPr>
                <w:rStyle w:val="Hyperlink"/>
                <w:rFonts w:cs="Calibri"/>
              </w:rPr>
            </w:rPrChange>
          </w:rPr>
          <w:delText>(Processing of function)………</w:delText>
        </w:r>
        <w:r w:rsidDel="009B5336">
          <w:rPr>
            <w:webHidden/>
          </w:rPr>
          <w:tab/>
          <w:delText>15</w:delText>
        </w:r>
      </w:del>
    </w:p>
    <w:p w:rsidR="00683A49" w:rsidDel="009B5336" w:rsidRDefault="00683A49">
      <w:pPr>
        <w:pStyle w:val="TOC2"/>
        <w:rPr>
          <w:del w:id="515" w:author="Vignesh L S K" w:date="2016-12-05T14:59:00Z"/>
          <w:rFonts w:asciiTheme="minorHAnsi" w:eastAsiaTheme="minorEastAsia" w:hAnsiTheme="minorHAnsi"/>
          <w:color w:val="auto"/>
          <w:kern w:val="0"/>
          <w:szCs w:val="22"/>
        </w:rPr>
      </w:pPr>
      <w:del w:id="516" w:author="Vignesh L S K" w:date="2016-12-05T14:59:00Z">
        <w:r w:rsidRPr="009B5336" w:rsidDel="009B5336">
          <w:rPr>
            <w:rPrChange w:id="517" w:author="Vignesh L S K" w:date="2016-12-05T14:59:00Z">
              <w:rPr>
                <w:rStyle w:val="Hyperlink"/>
                <w:rFonts w:cs="Calibri"/>
              </w:rPr>
            </w:rPrChange>
          </w:rPr>
          <w:delText>5.4</w:delText>
        </w:r>
        <w:r w:rsidDel="009B5336">
          <w:rPr>
            <w:rFonts w:asciiTheme="minorHAnsi" w:eastAsiaTheme="minorEastAsia" w:hAnsiTheme="minorHAnsi"/>
            <w:color w:val="auto"/>
            <w:kern w:val="0"/>
            <w:szCs w:val="22"/>
          </w:rPr>
          <w:tab/>
        </w:r>
        <w:r w:rsidRPr="009B5336" w:rsidDel="009B5336">
          <w:rPr>
            <w:rPrChange w:id="518" w:author="Vignesh L S K" w:date="2016-12-05T14:59:00Z">
              <w:rPr>
                <w:rStyle w:val="Hyperlink"/>
                <w:rFonts w:cs="Calibri"/>
              </w:rPr>
            </w:rPrChange>
          </w:rPr>
          <w:delText>Interrupt Functions</w:delText>
        </w:r>
        <w:r w:rsidDel="009B5336">
          <w:rPr>
            <w:webHidden/>
          </w:rPr>
          <w:tab/>
          <w:delText>15</w:delText>
        </w:r>
      </w:del>
    </w:p>
    <w:p w:rsidR="00683A49" w:rsidDel="009B5336" w:rsidRDefault="00683A49">
      <w:pPr>
        <w:pStyle w:val="TOC2"/>
        <w:rPr>
          <w:del w:id="519" w:author="Vignesh L S K" w:date="2016-12-05T14:59:00Z"/>
          <w:rFonts w:asciiTheme="minorHAnsi" w:eastAsiaTheme="minorEastAsia" w:hAnsiTheme="minorHAnsi"/>
          <w:color w:val="auto"/>
          <w:kern w:val="0"/>
          <w:szCs w:val="22"/>
        </w:rPr>
      </w:pPr>
      <w:del w:id="520" w:author="Vignesh L S K" w:date="2016-12-05T14:59:00Z">
        <w:r w:rsidRPr="009B5336" w:rsidDel="009B5336">
          <w:rPr>
            <w:rPrChange w:id="521" w:author="Vignesh L S K" w:date="2016-12-05T14:59:00Z">
              <w:rPr>
                <w:rStyle w:val="Hyperlink"/>
                <w:rFonts w:cs="Calibri"/>
              </w:rPr>
            </w:rPrChange>
          </w:rPr>
          <w:delText>5.4.1</w:delText>
        </w:r>
        <w:r w:rsidDel="009B5336">
          <w:rPr>
            <w:rFonts w:asciiTheme="minorHAnsi" w:eastAsiaTheme="minorEastAsia" w:hAnsiTheme="minorHAnsi"/>
            <w:color w:val="auto"/>
            <w:kern w:val="0"/>
            <w:szCs w:val="22"/>
          </w:rPr>
          <w:tab/>
        </w:r>
        <w:r w:rsidRPr="009B5336" w:rsidDel="009B5336">
          <w:rPr>
            <w:rPrChange w:id="522" w:author="Vignesh L S K" w:date="2016-12-05T14:59:00Z">
              <w:rPr>
                <w:rStyle w:val="Hyperlink"/>
                <w:rFonts w:cs="Calibri"/>
              </w:rPr>
            </w:rPrChange>
          </w:rPr>
          <w:delText>Interrupt Function Name</w:delText>
        </w:r>
        <w:r w:rsidDel="009B5336">
          <w:rPr>
            <w:webHidden/>
          </w:rPr>
          <w:tab/>
          <w:delText>15</w:delText>
        </w:r>
      </w:del>
    </w:p>
    <w:p w:rsidR="00683A49" w:rsidDel="009B5336" w:rsidRDefault="00683A49">
      <w:pPr>
        <w:pStyle w:val="TOC2"/>
        <w:rPr>
          <w:del w:id="523" w:author="Vignesh L S K" w:date="2016-12-05T14:59:00Z"/>
          <w:rFonts w:asciiTheme="minorHAnsi" w:eastAsiaTheme="minorEastAsia" w:hAnsiTheme="minorHAnsi"/>
          <w:color w:val="auto"/>
          <w:kern w:val="0"/>
          <w:szCs w:val="22"/>
        </w:rPr>
      </w:pPr>
      <w:del w:id="524" w:author="Vignesh L S K" w:date="2016-12-05T14:59:00Z">
        <w:r w:rsidRPr="009B5336" w:rsidDel="009B5336">
          <w:rPr>
            <w:rPrChange w:id="525" w:author="Vignesh L S K" w:date="2016-12-05T14:59:00Z">
              <w:rPr>
                <w:rStyle w:val="Hyperlink"/>
                <w:rFonts w:cs="Calibri"/>
              </w:rPr>
            </w:rPrChange>
          </w:rPr>
          <w:delText>5.4.1.1</w:delText>
        </w:r>
        <w:r w:rsidDel="009B5336">
          <w:rPr>
            <w:rFonts w:asciiTheme="minorHAnsi" w:eastAsiaTheme="minorEastAsia" w:hAnsiTheme="minorHAnsi"/>
            <w:color w:val="auto"/>
            <w:kern w:val="0"/>
            <w:szCs w:val="22"/>
          </w:rPr>
          <w:tab/>
        </w:r>
        <w:r w:rsidRPr="009B5336" w:rsidDel="009B5336">
          <w:rPr>
            <w:rPrChange w:id="526" w:author="Vignesh L S K" w:date="2016-12-05T14:59:00Z">
              <w:rPr>
                <w:rStyle w:val="Hyperlink"/>
                <w:rFonts w:cs="Calibri"/>
              </w:rPr>
            </w:rPrChange>
          </w:rPr>
          <w:delText>Design Rationale</w:delText>
        </w:r>
        <w:r w:rsidDel="009B5336">
          <w:rPr>
            <w:webHidden/>
          </w:rPr>
          <w:tab/>
          <w:delText>15</w:delText>
        </w:r>
      </w:del>
    </w:p>
    <w:p w:rsidR="00683A49" w:rsidDel="009B5336" w:rsidRDefault="00683A49">
      <w:pPr>
        <w:pStyle w:val="TOC2"/>
        <w:rPr>
          <w:del w:id="527" w:author="Vignesh L S K" w:date="2016-12-05T14:59:00Z"/>
          <w:rFonts w:asciiTheme="minorHAnsi" w:eastAsiaTheme="minorEastAsia" w:hAnsiTheme="minorHAnsi"/>
          <w:color w:val="auto"/>
          <w:kern w:val="0"/>
          <w:szCs w:val="22"/>
        </w:rPr>
      </w:pPr>
      <w:del w:id="528" w:author="Vignesh L S K" w:date="2016-12-05T14:59:00Z">
        <w:r w:rsidRPr="009B5336" w:rsidDel="009B5336">
          <w:rPr>
            <w:rPrChange w:id="529" w:author="Vignesh L S K" w:date="2016-12-05T14:59:00Z">
              <w:rPr>
                <w:rStyle w:val="Hyperlink"/>
                <w:rFonts w:cs="Calibri"/>
              </w:rPr>
            </w:rPrChange>
          </w:rPr>
          <w:delText>5.4.1.2</w:delText>
        </w:r>
        <w:r w:rsidDel="009B5336">
          <w:rPr>
            <w:rFonts w:asciiTheme="minorHAnsi" w:eastAsiaTheme="minorEastAsia" w:hAnsiTheme="minorHAnsi"/>
            <w:color w:val="auto"/>
            <w:kern w:val="0"/>
            <w:szCs w:val="22"/>
          </w:rPr>
          <w:tab/>
        </w:r>
        <w:r w:rsidRPr="009B5336" w:rsidDel="009B5336">
          <w:rPr>
            <w:rPrChange w:id="530" w:author="Vignesh L S K" w:date="2016-12-05T14:59:00Z">
              <w:rPr>
                <w:rStyle w:val="Hyperlink"/>
                <w:rFonts w:cs="Calibri"/>
              </w:rPr>
            </w:rPrChange>
          </w:rPr>
          <w:delText>(Processing of the ISR function)…..</w:delText>
        </w:r>
        <w:r w:rsidDel="009B5336">
          <w:rPr>
            <w:webHidden/>
          </w:rPr>
          <w:tab/>
          <w:delText>15</w:delText>
        </w:r>
      </w:del>
    </w:p>
    <w:p w:rsidR="00683A49" w:rsidDel="009B5336" w:rsidRDefault="00683A49">
      <w:pPr>
        <w:pStyle w:val="TOC2"/>
        <w:rPr>
          <w:del w:id="531" w:author="Vignesh L S K" w:date="2016-12-05T14:59:00Z"/>
          <w:rFonts w:asciiTheme="minorHAnsi" w:eastAsiaTheme="minorEastAsia" w:hAnsiTheme="minorHAnsi"/>
          <w:color w:val="auto"/>
          <w:kern w:val="0"/>
          <w:szCs w:val="22"/>
        </w:rPr>
      </w:pPr>
      <w:del w:id="532" w:author="Vignesh L S K" w:date="2016-12-05T14:59:00Z">
        <w:r w:rsidRPr="009B5336" w:rsidDel="009B5336">
          <w:rPr>
            <w:rPrChange w:id="533" w:author="Vignesh L S K" w:date="2016-12-05T14:59:00Z">
              <w:rPr>
                <w:rStyle w:val="Hyperlink"/>
                <w:rFonts w:cs="Calibri"/>
              </w:rPr>
            </w:rPrChange>
          </w:rPr>
          <w:delText>5.5</w:delText>
        </w:r>
        <w:r w:rsidDel="009B5336">
          <w:rPr>
            <w:rFonts w:asciiTheme="minorHAnsi" w:eastAsiaTheme="minorEastAsia" w:hAnsiTheme="minorHAnsi"/>
            <w:color w:val="auto"/>
            <w:kern w:val="0"/>
            <w:szCs w:val="22"/>
          </w:rPr>
          <w:tab/>
        </w:r>
        <w:r w:rsidRPr="009B5336" w:rsidDel="009B5336">
          <w:rPr>
            <w:rPrChange w:id="534" w:author="Vignesh L S K" w:date="2016-12-05T14:59:00Z">
              <w:rPr>
                <w:rStyle w:val="Hyperlink"/>
                <w:rFonts w:cs="Calibri"/>
              </w:rPr>
            </w:rPrChange>
          </w:rPr>
          <w:delText>Module Internal (Local) Functions</w:delText>
        </w:r>
        <w:r w:rsidDel="009B5336">
          <w:rPr>
            <w:webHidden/>
          </w:rPr>
          <w:tab/>
          <w:delText>15</w:delText>
        </w:r>
      </w:del>
    </w:p>
    <w:p w:rsidR="00683A49" w:rsidDel="009B5336" w:rsidRDefault="00683A49">
      <w:pPr>
        <w:pStyle w:val="TOC2"/>
        <w:rPr>
          <w:del w:id="535" w:author="Vignesh L S K" w:date="2016-12-05T14:59:00Z"/>
          <w:rFonts w:asciiTheme="minorHAnsi" w:eastAsiaTheme="minorEastAsia" w:hAnsiTheme="minorHAnsi"/>
          <w:color w:val="auto"/>
          <w:kern w:val="0"/>
          <w:szCs w:val="22"/>
        </w:rPr>
      </w:pPr>
      <w:del w:id="536" w:author="Vignesh L S K" w:date="2016-12-05T14:59:00Z">
        <w:r w:rsidRPr="009B5336" w:rsidDel="009B5336">
          <w:rPr>
            <w:rPrChange w:id="537" w:author="Vignesh L S K" w:date="2016-12-05T14:59:00Z">
              <w:rPr>
                <w:rStyle w:val="Hyperlink"/>
                <w:rFonts w:cs="Calibri"/>
              </w:rPr>
            </w:rPrChange>
          </w:rPr>
          <w:delText>5.5.1</w:delText>
        </w:r>
        <w:r w:rsidDel="009B5336">
          <w:rPr>
            <w:rFonts w:asciiTheme="minorHAnsi" w:eastAsiaTheme="minorEastAsia" w:hAnsiTheme="minorHAnsi"/>
            <w:color w:val="auto"/>
            <w:kern w:val="0"/>
            <w:szCs w:val="22"/>
          </w:rPr>
          <w:tab/>
        </w:r>
        <w:r w:rsidRPr="009B5336" w:rsidDel="009B5336">
          <w:rPr>
            <w:rPrChange w:id="538" w:author="Vignesh L S K" w:date="2016-12-05T14:59:00Z">
              <w:rPr>
                <w:rStyle w:val="Hyperlink"/>
                <w:rFonts w:cs="Calibri"/>
              </w:rPr>
            </w:rPrChange>
          </w:rPr>
          <w:delText>Local Function #1</w:delText>
        </w:r>
        <w:r w:rsidDel="009B5336">
          <w:rPr>
            <w:webHidden/>
          </w:rPr>
          <w:tab/>
          <w:delText>15</w:delText>
        </w:r>
      </w:del>
    </w:p>
    <w:p w:rsidR="00683A49" w:rsidDel="009B5336" w:rsidRDefault="00683A49">
      <w:pPr>
        <w:pStyle w:val="TOC2"/>
        <w:rPr>
          <w:del w:id="539" w:author="Vignesh L S K" w:date="2016-12-05T14:59:00Z"/>
          <w:rFonts w:asciiTheme="minorHAnsi" w:eastAsiaTheme="minorEastAsia" w:hAnsiTheme="minorHAnsi"/>
          <w:color w:val="auto"/>
          <w:kern w:val="0"/>
          <w:szCs w:val="22"/>
        </w:rPr>
      </w:pPr>
      <w:del w:id="540" w:author="Vignesh L S K" w:date="2016-12-05T14:59:00Z">
        <w:r w:rsidRPr="009B5336" w:rsidDel="009B5336">
          <w:rPr>
            <w:rPrChange w:id="541" w:author="Vignesh L S K" w:date="2016-12-05T14:59:00Z">
              <w:rPr>
                <w:rStyle w:val="Hyperlink"/>
                <w:rFonts w:cs="Calibri"/>
              </w:rPr>
            </w:rPrChange>
          </w:rPr>
          <w:delText>5.5.1.1</w:delText>
        </w:r>
        <w:r w:rsidDel="009B5336">
          <w:rPr>
            <w:rFonts w:asciiTheme="minorHAnsi" w:eastAsiaTheme="minorEastAsia" w:hAnsiTheme="minorHAnsi"/>
            <w:color w:val="auto"/>
            <w:kern w:val="0"/>
            <w:szCs w:val="22"/>
          </w:rPr>
          <w:tab/>
        </w:r>
        <w:r w:rsidRPr="009B5336" w:rsidDel="009B5336">
          <w:rPr>
            <w:rPrChange w:id="542" w:author="Vignesh L S K" w:date="2016-12-05T14:59:00Z">
              <w:rPr>
                <w:rStyle w:val="Hyperlink"/>
                <w:rFonts w:cs="Calibri"/>
              </w:rPr>
            </w:rPrChange>
          </w:rPr>
          <w:delText>Design Rationale</w:delText>
        </w:r>
        <w:r w:rsidDel="009B5336">
          <w:rPr>
            <w:webHidden/>
          </w:rPr>
          <w:tab/>
          <w:delText>15</w:delText>
        </w:r>
      </w:del>
    </w:p>
    <w:p w:rsidR="00683A49" w:rsidDel="009B5336" w:rsidRDefault="00683A49">
      <w:pPr>
        <w:pStyle w:val="TOC2"/>
        <w:rPr>
          <w:del w:id="543" w:author="Vignesh L S K" w:date="2016-12-05T14:59:00Z"/>
          <w:rFonts w:asciiTheme="minorHAnsi" w:eastAsiaTheme="minorEastAsia" w:hAnsiTheme="minorHAnsi"/>
          <w:color w:val="auto"/>
          <w:kern w:val="0"/>
          <w:szCs w:val="22"/>
        </w:rPr>
      </w:pPr>
      <w:del w:id="544" w:author="Vignesh L S K" w:date="2016-12-05T14:59:00Z">
        <w:r w:rsidRPr="009B5336" w:rsidDel="009B5336">
          <w:rPr>
            <w:rPrChange w:id="545" w:author="Vignesh L S K" w:date="2016-12-05T14:59:00Z">
              <w:rPr>
                <w:rStyle w:val="Hyperlink"/>
                <w:rFonts w:cs="Calibri"/>
              </w:rPr>
            </w:rPrChange>
          </w:rPr>
          <w:delText>5.5.1.2</w:delText>
        </w:r>
        <w:r w:rsidDel="009B5336">
          <w:rPr>
            <w:rFonts w:asciiTheme="minorHAnsi" w:eastAsiaTheme="minorEastAsia" w:hAnsiTheme="minorHAnsi"/>
            <w:color w:val="auto"/>
            <w:kern w:val="0"/>
            <w:szCs w:val="22"/>
          </w:rPr>
          <w:tab/>
        </w:r>
        <w:r w:rsidRPr="009B5336" w:rsidDel="009B5336">
          <w:rPr>
            <w:rPrChange w:id="546" w:author="Vignesh L S K" w:date="2016-12-05T14:59:00Z">
              <w:rPr>
                <w:rStyle w:val="Hyperlink"/>
                <w:rFonts w:cs="Calibri"/>
              </w:rPr>
            </w:rPrChange>
          </w:rPr>
          <w:delText>Processing</w:delText>
        </w:r>
        <w:r w:rsidDel="009B5336">
          <w:rPr>
            <w:webHidden/>
          </w:rPr>
          <w:tab/>
          <w:delText>15</w:delText>
        </w:r>
      </w:del>
    </w:p>
    <w:p w:rsidR="00683A49" w:rsidDel="009B5336" w:rsidRDefault="00683A49">
      <w:pPr>
        <w:pStyle w:val="TOC2"/>
        <w:rPr>
          <w:del w:id="547" w:author="Vignesh L S K" w:date="2016-12-05T14:59:00Z"/>
          <w:rFonts w:asciiTheme="minorHAnsi" w:eastAsiaTheme="minorEastAsia" w:hAnsiTheme="minorHAnsi"/>
          <w:color w:val="auto"/>
          <w:kern w:val="0"/>
          <w:szCs w:val="22"/>
        </w:rPr>
      </w:pPr>
      <w:del w:id="548" w:author="Vignesh L S K" w:date="2016-12-05T14:59:00Z">
        <w:r w:rsidRPr="009B5336" w:rsidDel="009B5336">
          <w:rPr>
            <w:rPrChange w:id="549" w:author="Vignesh L S K" w:date="2016-12-05T14:59:00Z">
              <w:rPr>
                <w:rStyle w:val="Hyperlink"/>
                <w:rFonts w:cs="Calibri"/>
              </w:rPr>
            </w:rPrChange>
          </w:rPr>
          <w:delText>5.5.2</w:delText>
        </w:r>
        <w:r w:rsidDel="009B5336">
          <w:rPr>
            <w:rFonts w:asciiTheme="minorHAnsi" w:eastAsiaTheme="minorEastAsia" w:hAnsiTheme="minorHAnsi"/>
            <w:color w:val="auto"/>
            <w:kern w:val="0"/>
            <w:szCs w:val="22"/>
          </w:rPr>
          <w:tab/>
        </w:r>
        <w:r w:rsidRPr="009B5336" w:rsidDel="009B5336">
          <w:rPr>
            <w:rPrChange w:id="550" w:author="Vignesh L S K" w:date="2016-12-05T14:59:00Z">
              <w:rPr>
                <w:rStyle w:val="Hyperlink"/>
                <w:rFonts w:cs="Calibri"/>
              </w:rPr>
            </w:rPrChange>
          </w:rPr>
          <w:delText>Local Function #2</w:delText>
        </w:r>
        <w:r w:rsidDel="009B5336">
          <w:rPr>
            <w:webHidden/>
          </w:rPr>
          <w:tab/>
          <w:delText>16</w:delText>
        </w:r>
      </w:del>
    </w:p>
    <w:p w:rsidR="00683A49" w:rsidDel="009B5336" w:rsidRDefault="00683A49">
      <w:pPr>
        <w:pStyle w:val="TOC2"/>
        <w:rPr>
          <w:del w:id="551" w:author="Vignesh L S K" w:date="2016-12-05T14:59:00Z"/>
          <w:rFonts w:asciiTheme="minorHAnsi" w:eastAsiaTheme="minorEastAsia" w:hAnsiTheme="minorHAnsi"/>
          <w:color w:val="auto"/>
          <w:kern w:val="0"/>
          <w:szCs w:val="22"/>
        </w:rPr>
      </w:pPr>
      <w:del w:id="552" w:author="Vignesh L S K" w:date="2016-12-05T14:59:00Z">
        <w:r w:rsidRPr="009B5336" w:rsidDel="009B5336">
          <w:rPr>
            <w:rPrChange w:id="553" w:author="Vignesh L S K" w:date="2016-12-05T14:59:00Z">
              <w:rPr>
                <w:rStyle w:val="Hyperlink"/>
                <w:rFonts w:cs="Calibri"/>
              </w:rPr>
            </w:rPrChange>
          </w:rPr>
          <w:delText>5.5.2.1</w:delText>
        </w:r>
        <w:r w:rsidDel="009B5336">
          <w:rPr>
            <w:rFonts w:asciiTheme="minorHAnsi" w:eastAsiaTheme="minorEastAsia" w:hAnsiTheme="minorHAnsi"/>
            <w:color w:val="auto"/>
            <w:kern w:val="0"/>
            <w:szCs w:val="22"/>
          </w:rPr>
          <w:tab/>
        </w:r>
        <w:r w:rsidRPr="009B5336" w:rsidDel="009B5336">
          <w:rPr>
            <w:rPrChange w:id="554" w:author="Vignesh L S K" w:date="2016-12-05T14:59:00Z">
              <w:rPr>
                <w:rStyle w:val="Hyperlink"/>
                <w:rFonts w:cs="Calibri"/>
              </w:rPr>
            </w:rPrChange>
          </w:rPr>
          <w:delText>Design Rationale</w:delText>
        </w:r>
        <w:r w:rsidDel="009B5336">
          <w:rPr>
            <w:webHidden/>
          </w:rPr>
          <w:tab/>
          <w:delText>16</w:delText>
        </w:r>
      </w:del>
    </w:p>
    <w:p w:rsidR="00683A49" w:rsidDel="009B5336" w:rsidRDefault="00683A49">
      <w:pPr>
        <w:pStyle w:val="TOC2"/>
        <w:rPr>
          <w:del w:id="555" w:author="Vignesh L S K" w:date="2016-12-05T14:59:00Z"/>
          <w:rFonts w:asciiTheme="minorHAnsi" w:eastAsiaTheme="minorEastAsia" w:hAnsiTheme="minorHAnsi"/>
          <w:color w:val="auto"/>
          <w:kern w:val="0"/>
          <w:szCs w:val="22"/>
        </w:rPr>
      </w:pPr>
      <w:del w:id="556" w:author="Vignesh L S K" w:date="2016-12-05T14:59:00Z">
        <w:r w:rsidRPr="009B5336" w:rsidDel="009B5336">
          <w:rPr>
            <w:rPrChange w:id="557" w:author="Vignesh L S K" w:date="2016-12-05T14:59:00Z">
              <w:rPr>
                <w:rStyle w:val="Hyperlink"/>
                <w:rFonts w:cs="Calibri"/>
              </w:rPr>
            </w:rPrChange>
          </w:rPr>
          <w:delText>5.5.2.2</w:delText>
        </w:r>
        <w:r w:rsidDel="009B5336">
          <w:rPr>
            <w:rFonts w:asciiTheme="minorHAnsi" w:eastAsiaTheme="minorEastAsia" w:hAnsiTheme="minorHAnsi"/>
            <w:color w:val="auto"/>
            <w:kern w:val="0"/>
            <w:szCs w:val="22"/>
          </w:rPr>
          <w:tab/>
        </w:r>
        <w:r w:rsidRPr="009B5336" w:rsidDel="009B5336">
          <w:rPr>
            <w:rPrChange w:id="558" w:author="Vignesh L S K" w:date="2016-12-05T14:59:00Z">
              <w:rPr>
                <w:rStyle w:val="Hyperlink"/>
                <w:rFonts w:cs="Calibri"/>
              </w:rPr>
            </w:rPrChange>
          </w:rPr>
          <w:delText>Processing</w:delText>
        </w:r>
        <w:r w:rsidDel="009B5336">
          <w:rPr>
            <w:webHidden/>
          </w:rPr>
          <w:tab/>
          <w:delText>16</w:delText>
        </w:r>
      </w:del>
    </w:p>
    <w:p w:rsidR="00683A49" w:rsidDel="009B5336" w:rsidRDefault="00683A49">
      <w:pPr>
        <w:pStyle w:val="TOC2"/>
        <w:rPr>
          <w:del w:id="559" w:author="Vignesh L S K" w:date="2016-12-05T14:59:00Z"/>
          <w:rFonts w:asciiTheme="minorHAnsi" w:eastAsiaTheme="minorEastAsia" w:hAnsiTheme="minorHAnsi"/>
          <w:color w:val="auto"/>
          <w:kern w:val="0"/>
          <w:szCs w:val="22"/>
        </w:rPr>
      </w:pPr>
      <w:del w:id="560" w:author="Vignesh L S K" w:date="2016-12-05T14:59:00Z">
        <w:r w:rsidRPr="009B5336" w:rsidDel="009B5336">
          <w:rPr>
            <w:rPrChange w:id="561" w:author="Vignesh L S K" w:date="2016-12-05T14:59:00Z">
              <w:rPr>
                <w:rStyle w:val="Hyperlink"/>
                <w:rFonts w:cs="Calibri"/>
              </w:rPr>
            </w:rPrChange>
          </w:rPr>
          <w:delText>5.5.3</w:delText>
        </w:r>
        <w:r w:rsidDel="009B5336">
          <w:rPr>
            <w:rFonts w:asciiTheme="minorHAnsi" w:eastAsiaTheme="minorEastAsia" w:hAnsiTheme="minorHAnsi"/>
            <w:color w:val="auto"/>
            <w:kern w:val="0"/>
            <w:szCs w:val="22"/>
          </w:rPr>
          <w:tab/>
        </w:r>
        <w:r w:rsidRPr="009B5336" w:rsidDel="009B5336">
          <w:rPr>
            <w:rPrChange w:id="562" w:author="Vignesh L S K" w:date="2016-12-05T14:59:00Z">
              <w:rPr>
                <w:rStyle w:val="Hyperlink"/>
                <w:rFonts w:cs="Calibri"/>
              </w:rPr>
            </w:rPrChange>
          </w:rPr>
          <w:delText>Local Function #3</w:delText>
        </w:r>
        <w:r w:rsidDel="009B5336">
          <w:rPr>
            <w:webHidden/>
          </w:rPr>
          <w:tab/>
          <w:delText>16</w:delText>
        </w:r>
      </w:del>
    </w:p>
    <w:p w:rsidR="00683A49" w:rsidDel="009B5336" w:rsidRDefault="00683A49">
      <w:pPr>
        <w:pStyle w:val="TOC2"/>
        <w:rPr>
          <w:del w:id="563" w:author="Vignesh L S K" w:date="2016-12-05T14:59:00Z"/>
          <w:rFonts w:asciiTheme="minorHAnsi" w:eastAsiaTheme="minorEastAsia" w:hAnsiTheme="minorHAnsi"/>
          <w:color w:val="auto"/>
          <w:kern w:val="0"/>
          <w:szCs w:val="22"/>
        </w:rPr>
      </w:pPr>
      <w:del w:id="564" w:author="Vignesh L S K" w:date="2016-12-05T14:59:00Z">
        <w:r w:rsidRPr="009B5336" w:rsidDel="009B5336">
          <w:rPr>
            <w:rPrChange w:id="565" w:author="Vignesh L S K" w:date="2016-12-05T14:59:00Z">
              <w:rPr>
                <w:rStyle w:val="Hyperlink"/>
                <w:rFonts w:cs="Calibri"/>
              </w:rPr>
            </w:rPrChange>
          </w:rPr>
          <w:delText>5.5.3.1</w:delText>
        </w:r>
        <w:r w:rsidDel="009B5336">
          <w:rPr>
            <w:rFonts w:asciiTheme="minorHAnsi" w:eastAsiaTheme="minorEastAsia" w:hAnsiTheme="minorHAnsi"/>
            <w:color w:val="auto"/>
            <w:kern w:val="0"/>
            <w:szCs w:val="22"/>
          </w:rPr>
          <w:tab/>
        </w:r>
        <w:r w:rsidRPr="009B5336" w:rsidDel="009B5336">
          <w:rPr>
            <w:rPrChange w:id="566" w:author="Vignesh L S K" w:date="2016-12-05T14:59:00Z">
              <w:rPr>
                <w:rStyle w:val="Hyperlink"/>
                <w:rFonts w:cs="Calibri"/>
              </w:rPr>
            </w:rPrChange>
          </w:rPr>
          <w:delText>Design Rationale</w:delText>
        </w:r>
        <w:r w:rsidDel="009B5336">
          <w:rPr>
            <w:webHidden/>
          </w:rPr>
          <w:tab/>
          <w:delText>16</w:delText>
        </w:r>
      </w:del>
    </w:p>
    <w:p w:rsidR="00683A49" w:rsidDel="009B5336" w:rsidRDefault="00683A49">
      <w:pPr>
        <w:pStyle w:val="TOC2"/>
        <w:rPr>
          <w:del w:id="567" w:author="Vignesh L S K" w:date="2016-12-05T14:59:00Z"/>
          <w:rFonts w:asciiTheme="minorHAnsi" w:eastAsiaTheme="minorEastAsia" w:hAnsiTheme="minorHAnsi"/>
          <w:color w:val="auto"/>
          <w:kern w:val="0"/>
          <w:szCs w:val="22"/>
        </w:rPr>
      </w:pPr>
      <w:del w:id="568" w:author="Vignesh L S K" w:date="2016-12-05T14:59:00Z">
        <w:r w:rsidRPr="009B5336" w:rsidDel="009B5336">
          <w:rPr>
            <w:rPrChange w:id="569" w:author="Vignesh L S K" w:date="2016-12-05T14:59:00Z">
              <w:rPr>
                <w:rStyle w:val="Hyperlink"/>
                <w:rFonts w:cs="Calibri"/>
              </w:rPr>
            </w:rPrChange>
          </w:rPr>
          <w:delText>5.5.3.2</w:delText>
        </w:r>
        <w:r w:rsidDel="009B5336">
          <w:rPr>
            <w:rFonts w:asciiTheme="minorHAnsi" w:eastAsiaTheme="minorEastAsia" w:hAnsiTheme="minorHAnsi"/>
            <w:color w:val="auto"/>
            <w:kern w:val="0"/>
            <w:szCs w:val="22"/>
          </w:rPr>
          <w:tab/>
        </w:r>
        <w:r w:rsidRPr="009B5336" w:rsidDel="009B5336">
          <w:rPr>
            <w:rPrChange w:id="570" w:author="Vignesh L S K" w:date="2016-12-05T14:59:00Z">
              <w:rPr>
                <w:rStyle w:val="Hyperlink"/>
                <w:rFonts w:cs="Calibri"/>
              </w:rPr>
            </w:rPrChange>
          </w:rPr>
          <w:delText>Processing</w:delText>
        </w:r>
        <w:r w:rsidDel="009B5336">
          <w:rPr>
            <w:webHidden/>
          </w:rPr>
          <w:tab/>
          <w:delText>16</w:delText>
        </w:r>
      </w:del>
    </w:p>
    <w:p w:rsidR="00683A49" w:rsidDel="009B5336" w:rsidRDefault="00683A49">
      <w:pPr>
        <w:pStyle w:val="TOC2"/>
        <w:rPr>
          <w:del w:id="571" w:author="Vignesh L S K" w:date="2016-12-05T14:59:00Z"/>
          <w:rFonts w:asciiTheme="minorHAnsi" w:eastAsiaTheme="minorEastAsia" w:hAnsiTheme="minorHAnsi"/>
          <w:color w:val="auto"/>
          <w:kern w:val="0"/>
          <w:szCs w:val="22"/>
        </w:rPr>
      </w:pPr>
      <w:del w:id="572" w:author="Vignesh L S K" w:date="2016-12-05T14:59:00Z">
        <w:r w:rsidRPr="009B5336" w:rsidDel="009B5336">
          <w:rPr>
            <w:rPrChange w:id="573" w:author="Vignesh L S K" w:date="2016-12-05T14:59:00Z">
              <w:rPr>
                <w:rStyle w:val="Hyperlink"/>
                <w:rFonts w:cs="Calibri"/>
              </w:rPr>
            </w:rPrChange>
          </w:rPr>
          <w:delText>5.5.4</w:delText>
        </w:r>
        <w:r w:rsidDel="009B5336">
          <w:rPr>
            <w:rFonts w:asciiTheme="minorHAnsi" w:eastAsiaTheme="minorEastAsia" w:hAnsiTheme="minorHAnsi"/>
            <w:color w:val="auto"/>
            <w:kern w:val="0"/>
            <w:szCs w:val="22"/>
          </w:rPr>
          <w:tab/>
        </w:r>
        <w:r w:rsidRPr="009B5336" w:rsidDel="009B5336">
          <w:rPr>
            <w:rPrChange w:id="574" w:author="Vignesh L S K" w:date="2016-12-05T14:59:00Z">
              <w:rPr>
                <w:rStyle w:val="Hyperlink"/>
                <w:rFonts w:cs="Calibri"/>
              </w:rPr>
            </w:rPrChange>
          </w:rPr>
          <w:delText>Local Function #4</w:delText>
        </w:r>
        <w:r w:rsidDel="009B5336">
          <w:rPr>
            <w:webHidden/>
          </w:rPr>
          <w:tab/>
          <w:delText>16</w:delText>
        </w:r>
      </w:del>
    </w:p>
    <w:p w:rsidR="00683A49" w:rsidDel="009B5336" w:rsidRDefault="00683A49">
      <w:pPr>
        <w:pStyle w:val="TOC2"/>
        <w:rPr>
          <w:del w:id="575" w:author="Vignesh L S K" w:date="2016-12-05T14:59:00Z"/>
          <w:rFonts w:asciiTheme="minorHAnsi" w:eastAsiaTheme="minorEastAsia" w:hAnsiTheme="minorHAnsi"/>
          <w:color w:val="auto"/>
          <w:kern w:val="0"/>
          <w:szCs w:val="22"/>
        </w:rPr>
      </w:pPr>
      <w:del w:id="576" w:author="Vignesh L S K" w:date="2016-12-05T14:59:00Z">
        <w:r w:rsidRPr="009B5336" w:rsidDel="009B5336">
          <w:rPr>
            <w:rPrChange w:id="577" w:author="Vignesh L S K" w:date="2016-12-05T14:59:00Z">
              <w:rPr>
                <w:rStyle w:val="Hyperlink"/>
                <w:rFonts w:cs="Calibri"/>
              </w:rPr>
            </w:rPrChange>
          </w:rPr>
          <w:delText>5.5.4.1</w:delText>
        </w:r>
        <w:r w:rsidDel="009B5336">
          <w:rPr>
            <w:rFonts w:asciiTheme="minorHAnsi" w:eastAsiaTheme="minorEastAsia" w:hAnsiTheme="minorHAnsi"/>
            <w:color w:val="auto"/>
            <w:kern w:val="0"/>
            <w:szCs w:val="22"/>
          </w:rPr>
          <w:tab/>
        </w:r>
        <w:r w:rsidRPr="009B5336" w:rsidDel="009B5336">
          <w:rPr>
            <w:rPrChange w:id="578" w:author="Vignesh L S K" w:date="2016-12-05T14:59:00Z">
              <w:rPr>
                <w:rStyle w:val="Hyperlink"/>
                <w:rFonts w:cs="Calibri"/>
              </w:rPr>
            </w:rPrChange>
          </w:rPr>
          <w:delText>Design Rationale</w:delText>
        </w:r>
        <w:r w:rsidDel="009B5336">
          <w:rPr>
            <w:webHidden/>
          </w:rPr>
          <w:tab/>
          <w:delText>17</w:delText>
        </w:r>
      </w:del>
    </w:p>
    <w:p w:rsidR="00683A49" w:rsidDel="009B5336" w:rsidRDefault="00683A49">
      <w:pPr>
        <w:pStyle w:val="TOC2"/>
        <w:rPr>
          <w:del w:id="579" w:author="Vignesh L S K" w:date="2016-12-05T14:59:00Z"/>
          <w:rFonts w:asciiTheme="minorHAnsi" w:eastAsiaTheme="minorEastAsia" w:hAnsiTheme="minorHAnsi"/>
          <w:color w:val="auto"/>
          <w:kern w:val="0"/>
          <w:szCs w:val="22"/>
        </w:rPr>
      </w:pPr>
      <w:del w:id="580" w:author="Vignesh L S K" w:date="2016-12-05T14:59:00Z">
        <w:r w:rsidRPr="009B5336" w:rsidDel="009B5336">
          <w:rPr>
            <w:rPrChange w:id="581" w:author="Vignesh L S K" w:date="2016-12-05T14:59:00Z">
              <w:rPr>
                <w:rStyle w:val="Hyperlink"/>
                <w:rFonts w:cs="Calibri"/>
              </w:rPr>
            </w:rPrChange>
          </w:rPr>
          <w:delText>5.5.4.2</w:delText>
        </w:r>
        <w:r w:rsidDel="009B5336">
          <w:rPr>
            <w:rFonts w:asciiTheme="minorHAnsi" w:eastAsiaTheme="minorEastAsia" w:hAnsiTheme="minorHAnsi"/>
            <w:color w:val="auto"/>
            <w:kern w:val="0"/>
            <w:szCs w:val="22"/>
          </w:rPr>
          <w:tab/>
        </w:r>
        <w:r w:rsidRPr="009B5336" w:rsidDel="009B5336">
          <w:rPr>
            <w:rPrChange w:id="582" w:author="Vignesh L S K" w:date="2016-12-05T14:59:00Z">
              <w:rPr>
                <w:rStyle w:val="Hyperlink"/>
                <w:rFonts w:cs="Calibri"/>
              </w:rPr>
            </w:rPrChange>
          </w:rPr>
          <w:delText>Processing</w:delText>
        </w:r>
        <w:r w:rsidDel="009B5336">
          <w:rPr>
            <w:webHidden/>
          </w:rPr>
          <w:tab/>
          <w:delText>17</w:delText>
        </w:r>
      </w:del>
    </w:p>
    <w:p w:rsidR="00683A49" w:rsidDel="009B5336" w:rsidRDefault="00683A49">
      <w:pPr>
        <w:pStyle w:val="TOC2"/>
        <w:rPr>
          <w:del w:id="583" w:author="Vignesh L S K" w:date="2016-12-05T14:59:00Z"/>
          <w:rFonts w:asciiTheme="minorHAnsi" w:eastAsiaTheme="minorEastAsia" w:hAnsiTheme="minorHAnsi"/>
          <w:color w:val="auto"/>
          <w:kern w:val="0"/>
          <w:szCs w:val="22"/>
        </w:rPr>
      </w:pPr>
      <w:del w:id="584" w:author="Vignesh L S K" w:date="2016-12-05T14:59:00Z">
        <w:r w:rsidRPr="009B5336" w:rsidDel="009B5336">
          <w:rPr>
            <w:rPrChange w:id="585" w:author="Vignesh L S K" w:date="2016-12-05T14:59:00Z">
              <w:rPr>
                <w:rStyle w:val="Hyperlink"/>
                <w:rFonts w:cs="Calibri"/>
              </w:rPr>
            </w:rPrChange>
          </w:rPr>
          <w:delText>5.5.5</w:delText>
        </w:r>
        <w:r w:rsidDel="009B5336">
          <w:rPr>
            <w:rFonts w:asciiTheme="minorHAnsi" w:eastAsiaTheme="minorEastAsia" w:hAnsiTheme="minorHAnsi"/>
            <w:color w:val="auto"/>
            <w:kern w:val="0"/>
            <w:szCs w:val="22"/>
          </w:rPr>
          <w:tab/>
        </w:r>
        <w:r w:rsidRPr="009B5336" w:rsidDel="009B5336">
          <w:rPr>
            <w:rPrChange w:id="586" w:author="Vignesh L S K" w:date="2016-12-05T14:59:00Z">
              <w:rPr>
                <w:rStyle w:val="Hyperlink"/>
                <w:rFonts w:cs="Calibri"/>
              </w:rPr>
            </w:rPrChange>
          </w:rPr>
          <w:delText>Local Function #5</w:delText>
        </w:r>
        <w:r w:rsidDel="009B5336">
          <w:rPr>
            <w:webHidden/>
          </w:rPr>
          <w:tab/>
          <w:delText>17</w:delText>
        </w:r>
      </w:del>
    </w:p>
    <w:p w:rsidR="00683A49" w:rsidDel="009B5336" w:rsidRDefault="00683A49">
      <w:pPr>
        <w:pStyle w:val="TOC2"/>
        <w:rPr>
          <w:del w:id="587" w:author="Vignesh L S K" w:date="2016-12-05T14:59:00Z"/>
          <w:rFonts w:asciiTheme="minorHAnsi" w:eastAsiaTheme="minorEastAsia" w:hAnsiTheme="minorHAnsi"/>
          <w:color w:val="auto"/>
          <w:kern w:val="0"/>
          <w:szCs w:val="22"/>
        </w:rPr>
      </w:pPr>
      <w:del w:id="588" w:author="Vignesh L S K" w:date="2016-12-05T14:59:00Z">
        <w:r w:rsidRPr="009B5336" w:rsidDel="009B5336">
          <w:rPr>
            <w:rPrChange w:id="589" w:author="Vignesh L S K" w:date="2016-12-05T14:59:00Z">
              <w:rPr>
                <w:rStyle w:val="Hyperlink"/>
                <w:rFonts w:cs="Calibri"/>
              </w:rPr>
            </w:rPrChange>
          </w:rPr>
          <w:delText>5.5.5.1</w:delText>
        </w:r>
        <w:r w:rsidDel="009B5336">
          <w:rPr>
            <w:rFonts w:asciiTheme="minorHAnsi" w:eastAsiaTheme="minorEastAsia" w:hAnsiTheme="minorHAnsi"/>
            <w:color w:val="auto"/>
            <w:kern w:val="0"/>
            <w:szCs w:val="22"/>
          </w:rPr>
          <w:tab/>
        </w:r>
        <w:r w:rsidRPr="009B5336" w:rsidDel="009B5336">
          <w:rPr>
            <w:rPrChange w:id="590" w:author="Vignesh L S K" w:date="2016-12-05T14:59:00Z">
              <w:rPr>
                <w:rStyle w:val="Hyperlink"/>
                <w:rFonts w:cs="Calibri"/>
              </w:rPr>
            </w:rPrChange>
          </w:rPr>
          <w:delText>Design Rationale</w:delText>
        </w:r>
        <w:r w:rsidDel="009B5336">
          <w:rPr>
            <w:webHidden/>
          </w:rPr>
          <w:tab/>
          <w:delText>17</w:delText>
        </w:r>
      </w:del>
    </w:p>
    <w:p w:rsidR="00683A49" w:rsidDel="009B5336" w:rsidRDefault="00683A49">
      <w:pPr>
        <w:pStyle w:val="TOC2"/>
        <w:rPr>
          <w:del w:id="591" w:author="Vignesh L S K" w:date="2016-12-05T14:59:00Z"/>
          <w:rFonts w:asciiTheme="minorHAnsi" w:eastAsiaTheme="minorEastAsia" w:hAnsiTheme="minorHAnsi"/>
          <w:color w:val="auto"/>
          <w:kern w:val="0"/>
          <w:szCs w:val="22"/>
        </w:rPr>
      </w:pPr>
      <w:del w:id="592" w:author="Vignesh L S K" w:date="2016-12-05T14:59:00Z">
        <w:r w:rsidRPr="009B5336" w:rsidDel="009B5336">
          <w:rPr>
            <w:rPrChange w:id="593" w:author="Vignesh L S K" w:date="2016-12-05T14:59:00Z">
              <w:rPr>
                <w:rStyle w:val="Hyperlink"/>
                <w:rFonts w:cs="Calibri"/>
              </w:rPr>
            </w:rPrChange>
          </w:rPr>
          <w:delText>5.5.5.2</w:delText>
        </w:r>
        <w:r w:rsidDel="009B5336">
          <w:rPr>
            <w:rFonts w:asciiTheme="minorHAnsi" w:eastAsiaTheme="minorEastAsia" w:hAnsiTheme="minorHAnsi"/>
            <w:color w:val="auto"/>
            <w:kern w:val="0"/>
            <w:szCs w:val="22"/>
          </w:rPr>
          <w:tab/>
        </w:r>
        <w:r w:rsidRPr="009B5336" w:rsidDel="009B5336">
          <w:rPr>
            <w:rPrChange w:id="594" w:author="Vignesh L S K" w:date="2016-12-05T14:59:00Z">
              <w:rPr>
                <w:rStyle w:val="Hyperlink"/>
                <w:rFonts w:cs="Calibri"/>
              </w:rPr>
            </w:rPrChange>
          </w:rPr>
          <w:delText>Processing</w:delText>
        </w:r>
        <w:r w:rsidDel="009B5336">
          <w:rPr>
            <w:webHidden/>
          </w:rPr>
          <w:tab/>
          <w:delText>17</w:delText>
        </w:r>
      </w:del>
    </w:p>
    <w:p w:rsidR="00683A49" w:rsidDel="009B5336" w:rsidRDefault="00683A49">
      <w:pPr>
        <w:pStyle w:val="TOC2"/>
        <w:rPr>
          <w:del w:id="595" w:author="Vignesh L S K" w:date="2016-12-05T14:59:00Z"/>
          <w:rFonts w:asciiTheme="minorHAnsi" w:eastAsiaTheme="minorEastAsia" w:hAnsiTheme="minorHAnsi"/>
          <w:color w:val="auto"/>
          <w:kern w:val="0"/>
          <w:szCs w:val="22"/>
        </w:rPr>
      </w:pPr>
      <w:del w:id="596" w:author="Vignesh L S K" w:date="2016-12-05T14:59:00Z">
        <w:r w:rsidRPr="009B5336" w:rsidDel="009B5336">
          <w:rPr>
            <w:rPrChange w:id="597" w:author="Vignesh L S K" w:date="2016-12-05T14:59:00Z">
              <w:rPr>
                <w:rStyle w:val="Hyperlink"/>
                <w:rFonts w:cs="Calibri"/>
              </w:rPr>
            </w:rPrChange>
          </w:rPr>
          <w:delText>5.5.6</w:delText>
        </w:r>
        <w:r w:rsidDel="009B5336">
          <w:rPr>
            <w:rFonts w:asciiTheme="minorHAnsi" w:eastAsiaTheme="minorEastAsia" w:hAnsiTheme="minorHAnsi"/>
            <w:color w:val="auto"/>
            <w:kern w:val="0"/>
            <w:szCs w:val="22"/>
          </w:rPr>
          <w:tab/>
        </w:r>
        <w:r w:rsidRPr="009B5336" w:rsidDel="009B5336">
          <w:rPr>
            <w:rPrChange w:id="598" w:author="Vignesh L S K" w:date="2016-12-05T14:59:00Z">
              <w:rPr>
                <w:rStyle w:val="Hyperlink"/>
                <w:rFonts w:cs="Calibri"/>
              </w:rPr>
            </w:rPrChange>
          </w:rPr>
          <w:delText>Local Function #6</w:delText>
        </w:r>
        <w:r w:rsidDel="009B5336">
          <w:rPr>
            <w:webHidden/>
          </w:rPr>
          <w:tab/>
          <w:delText>17</w:delText>
        </w:r>
      </w:del>
    </w:p>
    <w:p w:rsidR="00683A49" w:rsidDel="009B5336" w:rsidRDefault="00683A49">
      <w:pPr>
        <w:pStyle w:val="TOC2"/>
        <w:rPr>
          <w:del w:id="599" w:author="Vignesh L S K" w:date="2016-12-05T14:59:00Z"/>
          <w:rFonts w:asciiTheme="minorHAnsi" w:eastAsiaTheme="minorEastAsia" w:hAnsiTheme="minorHAnsi"/>
          <w:color w:val="auto"/>
          <w:kern w:val="0"/>
          <w:szCs w:val="22"/>
        </w:rPr>
      </w:pPr>
      <w:del w:id="600" w:author="Vignesh L S K" w:date="2016-12-05T14:59:00Z">
        <w:r w:rsidRPr="009B5336" w:rsidDel="009B5336">
          <w:rPr>
            <w:rPrChange w:id="601" w:author="Vignesh L S K" w:date="2016-12-05T14:59:00Z">
              <w:rPr>
                <w:rStyle w:val="Hyperlink"/>
                <w:rFonts w:cs="Calibri"/>
              </w:rPr>
            </w:rPrChange>
          </w:rPr>
          <w:delText>5.5.6.1</w:delText>
        </w:r>
        <w:r w:rsidDel="009B5336">
          <w:rPr>
            <w:rFonts w:asciiTheme="minorHAnsi" w:eastAsiaTheme="minorEastAsia" w:hAnsiTheme="minorHAnsi"/>
            <w:color w:val="auto"/>
            <w:kern w:val="0"/>
            <w:szCs w:val="22"/>
          </w:rPr>
          <w:tab/>
        </w:r>
        <w:r w:rsidRPr="009B5336" w:rsidDel="009B5336">
          <w:rPr>
            <w:rPrChange w:id="602" w:author="Vignesh L S K" w:date="2016-12-05T14:59:00Z">
              <w:rPr>
                <w:rStyle w:val="Hyperlink"/>
                <w:rFonts w:cs="Calibri"/>
              </w:rPr>
            </w:rPrChange>
          </w:rPr>
          <w:delText>Design Rationale</w:delText>
        </w:r>
        <w:r w:rsidDel="009B5336">
          <w:rPr>
            <w:webHidden/>
          </w:rPr>
          <w:tab/>
          <w:delText>18</w:delText>
        </w:r>
      </w:del>
    </w:p>
    <w:p w:rsidR="00683A49" w:rsidDel="009B5336" w:rsidRDefault="00683A49">
      <w:pPr>
        <w:pStyle w:val="TOC2"/>
        <w:rPr>
          <w:del w:id="603" w:author="Vignesh L S K" w:date="2016-12-05T14:59:00Z"/>
          <w:rFonts w:asciiTheme="minorHAnsi" w:eastAsiaTheme="minorEastAsia" w:hAnsiTheme="minorHAnsi"/>
          <w:color w:val="auto"/>
          <w:kern w:val="0"/>
          <w:szCs w:val="22"/>
        </w:rPr>
      </w:pPr>
      <w:del w:id="604" w:author="Vignesh L S K" w:date="2016-12-05T14:59:00Z">
        <w:r w:rsidRPr="009B5336" w:rsidDel="009B5336">
          <w:rPr>
            <w:rPrChange w:id="605" w:author="Vignesh L S K" w:date="2016-12-05T14:59:00Z">
              <w:rPr>
                <w:rStyle w:val="Hyperlink"/>
                <w:rFonts w:cs="Calibri"/>
              </w:rPr>
            </w:rPrChange>
          </w:rPr>
          <w:delText>5.5.6.2</w:delText>
        </w:r>
        <w:r w:rsidDel="009B5336">
          <w:rPr>
            <w:rFonts w:asciiTheme="minorHAnsi" w:eastAsiaTheme="minorEastAsia" w:hAnsiTheme="minorHAnsi"/>
            <w:color w:val="auto"/>
            <w:kern w:val="0"/>
            <w:szCs w:val="22"/>
          </w:rPr>
          <w:tab/>
        </w:r>
        <w:r w:rsidRPr="009B5336" w:rsidDel="009B5336">
          <w:rPr>
            <w:rPrChange w:id="606" w:author="Vignesh L S K" w:date="2016-12-05T14:59:00Z">
              <w:rPr>
                <w:rStyle w:val="Hyperlink"/>
                <w:rFonts w:cs="Calibri"/>
              </w:rPr>
            </w:rPrChange>
          </w:rPr>
          <w:delText>Processing</w:delText>
        </w:r>
        <w:r w:rsidDel="009B5336">
          <w:rPr>
            <w:webHidden/>
          </w:rPr>
          <w:tab/>
          <w:delText>18</w:delText>
        </w:r>
      </w:del>
    </w:p>
    <w:p w:rsidR="00683A49" w:rsidDel="009B5336" w:rsidRDefault="00683A49">
      <w:pPr>
        <w:pStyle w:val="TOC2"/>
        <w:rPr>
          <w:del w:id="607" w:author="Vignesh L S K" w:date="2016-12-05T14:59:00Z"/>
          <w:rFonts w:asciiTheme="minorHAnsi" w:eastAsiaTheme="minorEastAsia" w:hAnsiTheme="minorHAnsi"/>
          <w:color w:val="auto"/>
          <w:kern w:val="0"/>
          <w:szCs w:val="22"/>
        </w:rPr>
      </w:pPr>
      <w:del w:id="608" w:author="Vignesh L S K" w:date="2016-12-05T14:59:00Z">
        <w:r w:rsidRPr="009B5336" w:rsidDel="009B5336">
          <w:rPr>
            <w:rPrChange w:id="609" w:author="Vignesh L S K" w:date="2016-12-05T14:59:00Z">
              <w:rPr>
                <w:rStyle w:val="Hyperlink"/>
                <w:rFonts w:cs="Calibri"/>
              </w:rPr>
            </w:rPrChange>
          </w:rPr>
          <w:delText>5.5.7</w:delText>
        </w:r>
        <w:r w:rsidDel="009B5336">
          <w:rPr>
            <w:rFonts w:asciiTheme="minorHAnsi" w:eastAsiaTheme="minorEastAsia" w:hAnsiTheme="minorHAnsi"/>
            <w:color w:val="auto"/>
            <w:kern w:val="0"/>
            <w:szCs w:val="22"/>
          </w:rPr>
          <w:tab/>
        </w:r>
        <w:r w:rsidRPr="009B5336" w:rsidDel="009B5336">
          <w:rPr>
            <w:rPrChange w:id="610" w:author="Vignesh L S K" w:date="2016-12-05T14:59:00Z">
              <w:rPr>
                <w:rStyle w:val="Hyperlink"/>
                <w:rFonts w:cs="Calibri"/>
              </w:rPr>
            </w:rPrChange>
          </w:rPr>
          <w:delText>Local Function #7</w:delText>
        </w:r>
        <w:r w:rsidDel="009B5336">
          <w:rPr>
            <w:webHidden/>
          </w:rPr>
          <w:tab/>
          <w:delText>18</w:delText>
        </w:r>
      </w:del>
    </w:p>
    <w:p w:rsidR="00683A49" w:rsidDel="009B5336" w:rsidRDefault="00683A49">
      <w:pPr>
        <w:pStyle w:val="TOC2"/>
        <w:rPr>
          <w:del w:id="611" w:author="Vignesh L S K" w:date="2016-12-05T14:59:00Z"/>
          <w:rFonts w:asciiTheme="minorHAnsi" w:eastAsiaTheme="minorEastAsia" w:hAnsiTheme="minorHAnsi"/>
          <w:color w:val="auto"/>
          <w:kern w:val="0"/>
          <w:szCs w:val="22"/>
        </w:rPr>
      </w:pPr>
      <w:del w:id="612" w:author="Vignesh L S K" w:date="2016-12-05T14:59:00Z">
        <w:r w:rsidRPr="009B5336" w:rsidDel="009B5336">
          <w:rPr>
            <w:rPrChange w:id="613" w:author="Vignesh L S K" w:date="2016-12-05T14:59:00Z">
              <w:rPr>
                <w:rStyle w:val="Hyperlink"/>
                <w:rFonts w:cs="Calibri"/>
              </w:rPr>
            </w:rPrChange>
          </w:rPr>
          <w:delText>5.5.7.1</w:delText>
        </w:r>
        <w:r w:rsidDel="009B5336">
          <w:rPr>
            <w:rFonts w:asciiTheme="minorHAnsi" w:eastAsiaTheme="minorEastAsia" w:hAnsiTheme="minorHAnsi"/>
            <w:color w:val="auto"/>
            <w:kern w:val="0"/>
            <w:szCs w:val="22"/>
          </w:rPr>
          <w:tab/>
        </w:r>
        <w:r w:rsidRPr="009B5336" w:rsidDel="009B5336">
          <w:rPr>
            <w:rPrChange w:id="614" w:author="Vignesh L S K" w:date="2016-12-05T14:59:00Z">
              <w:rPr>
                <w:rStyle w:val="Hyperlink"/>
                <w:rFonts w:cs="Calibri"/>
              </w:rPr>
            </w:rPrChange>
          </w:rPr>
          <w:delText>Design Rationale</w:delText>
        </w:r>
        <w:r w:rsidDel="009B5336">
          <w:rPr>
            <w:webHidden/>
          </w:rPr>
          <w:tab/>
          <w:delText>18</w:delText>
        </w:r>
      </w:del>
    </w:p>
    <w:p w:rsidR="00683A49" w:rsidDel="009B5336" w:rsidRDefault="00683A49">
      <w:pPr>
        <w:pStyle w:val="TOC2"/>
        <w:rPr>
          <w:del w:id="615" w:author="Vignesh L S K" w:date="2016-12-05T14:59:00Z"/>
          <w:rFonts w:asciiTheme="minorHAnsi" w:eastAsiaTheme="minorEastAsia" w:hAnsiTheme="minorHAnsi"/>
          <w:color w:val="auto"/>
          <w:kern w:val="0"/>
          <w:szCs w:val="22"/>
        </w:rPr>
      </w:pPr>
      <w:del w:id="616" w:author="Vignesh L S K" w:date="2016-12-05T14:59:00Z">
        <w:r w:rsidRPr="009B5336" w:rsidDel="009B5336">
          <w:rPr>
            <w:rPrChange w:id="617" w:author="Vignesh L S K" w:date="2016-12-05T14:59:00Z">
              <w:rPr>
                <w:rStyle w:val="Hyperlink"/>
                <w:rFonts w:cs="Calibri"/>
              </w:rPr>
            </w:rPrChange>
          </w:rPr>
          <w:delText>5.5.7.2</w:delText>
        </w:r>
        <w:r w:rsidDel="009B5336">
          <w:rPr>
            <w:rFonts w:asciiTheme="minorHAnsi" w:eastAsiaTheme="minorEastAsia" w:hAnsiTheme="minorHAnsi"/>
            <w:color w:val="auto"/>
            <w:kern w:val="0"/>
            <w:szCs w:val="22"/>
          </w:rPr>
          <w:tab/>
        </w:r>
        <w:r w:rsidRPr="009B5336" w:rsidDel="009B5336">
          <w:rPr>
            <w:rPrChange w:id="618" w:author="Vignesh L S K" w:date="2016-12-05T14:59:00Z">
              <w:rPr>
                <w:rStyle w:val="Hyperlink"/>
                <w:rFonts w:cs="Calibri"/>
              </w:rPr>
            </w:rPrChange>
          </w:rPr>
          <w:delText>Processing</w:delText>
        </w:r>
        <w:r w:rsidDel="009B5336">
          <w:rPr>
            <w:webHidden/>
          </w:rPr>
          <w:tab/>
          <w:delText>18</w:delText>
        </w:r>
      </w:del>
    </w:p>
    <w:p w:rsidR="00683A49" w:rsidDel="009B5336" w:rsidRDefault="00683A49">
      <w:pPr>
        <w:pStyle w:val="TOC2"/>
        <w:rPr>
          <w:del w:id="619" w:author="Vignesh L S K" w:date="2016-12-05T14:59:00Z"/>
          <w:rFonts w:asciiTheme="minorHAnsi" w:eastAsiaTheme="minorEastAsia" w:hAnsiTheme="minorHAnsi"/>
          <w:color w:val="auto"/>
          <w:kern w:val="0"/>
          <w:szCs w:val="22"/>
        </w:rPr>
      </w:pPr>
      <w:del w:id="620" w:author="Vignesh L S K" w:date="2016-12-05T14:59:00Z">
        <w:r w:rsidRPr="009B5336" w:rsidDel="009B5336">
          <w:rPr>
            <w:rPrChange w:id="621" w:author="Vignesh L S K" w:date="2016-12-05T14:59:00Z">
              <w:rPr>
                <w:rStyle w:val="Hyperlink"/>
                <w:rFonts w:cs="Calibri"/>
              </w:rPr>
            </w:rPrChange>
          </w:rPr>
          <w:delText>5.5.8</w:delText>
        </w:r>
        <w:r w:rsidDel="009B5336">
          <w:rPr>
            <w:rFonts w:asciiTheme="minorHAnsi" w:eastAsiaTheme="minorEastAsia" w:hAnsiTheme="minorHAnsi"/>
            <w:color w:val="auto"/>
            <w:kern w:val="0"/>
            <w:szCs w:val="22"/>
          </w:rPr>
          <w:tab/>
        </w:r>
        <w:r w:rsidRPr="009B5336" w:rsidDel="009B5336">
          <w:rPr>
            <w:rPrChange w:id="622" w:author="Vignesh L S K" w:date="2016-12-05T14:59:00Z">
              <w:rPr>
                <w:rStyle w:val="Hyperlink"/>
                <w:rFonts w:cs="Calibri"/>
              </w:rPr>
            </w:rPrChange>
          </w:rPr>
          <w:delText>Local Function #8</w:delText>
        </w:r>
        <w:r w:rsidDel="009B5336">
          <w:rPr>
            <w:webHidden/>
          </w:rPr>
          <w:tab/>
          <w:delText>18</w:delText>
        </w:r>
      </w:del>
    </w:p>
    <w:p w:rsidR="00683A49" w:rsidDel="009B5336" w:rsidRDefault="00683A49">
      <w:pPr>
        <w:pStyle w:val="TOC2"/>
        <w:rPr>
          <w:del w:id="623" w:author="Vignesh L S K" w:date="2016-12-05T14:59:00Z"/>
          <w:rFonts w:asciiTheme="minorHAnsi" w:eastAsiaTheme="minorEastAsia" w:hAnsiTheme="minorHAnsi"/>
          <w:color w:val="auto"/>
          <w:kern w:val="0"/>
          <w:szCs w:val="22"/>
        </w:rPr>
      </w:pPr>
      <w:del w:id="624" w:author="Vignesh L S K" w:date="2016-12-05T14:59:00Z">
        <w:r w:rsidRPr="009B5336" w:rsidDel="009B5336">
          <w:rPr>
            <w:rPrChange w:id="625" w:author="Vignesh L S K" w:date="2016-12-05T14:59:00Z">
              <w:rPr>
                <w:rStyle w:val="Hyperlink"/>
                <w:rFonts w:cs="Calibri"/>
              </w:rPr>
            </w:rPrChange>
          </w:rPr>
          <w:delText>5.5.8.1</w:delText>
        </w:r>
        <w:r w:rsidDel="009B5336">
          <w:rPr>
            <w:rFonts w:asciiTheme="minorHAnsi" w:eastAsiaTheme="minorEastAsia" w:hAnsiTheme="minorHAnsi"/>
            <w:color w:val="auto"/>
            <w:kern w:val="0"/>
            <w:szCs w:val="22"/>
          </w:rPr>
          <w:tab/>
        </w:r>
        <w:r w:rsidRPr="009B5336" w:rsidDel="009B5336">
          <w:rPr>
            <w:rPrChange w:id="626" w:author="Vignesh L S K" w:date="2016-12-05T14:59:00Z">
              <w:rPr>
                <w:rStyle w:val="Hyperlink"/>
                <w:rFonts w:cs="Calibri"/>
              </w:rPr>
            </w:rPrChange>
          </w:rPr>
          <w:delText>Design Rationale</w:delText>
        </w:r>
        <w:r w:rsidDel="009B5336">
          <w:rPr>
            <w:webHidden/>
          </w:rPr>
          <w:tab/>
          <w:delText>18</w:delText>
        </w:r>
      </w:del>
    </w:p>
    <w:p w:rsidR="00683A49" w:rsidDel="009B5336" w:rsidRDefault="00683A49">
      <w:pPr>
        <w:pStyle w:val="TOC2"/>
        <w:rPr>
          <w:del w:id="627" w:author="Vignesh L S K" w:date="2016-12-05T14:59:00Z"/>
          <w:rFonts w:asciiTheme="minorHAnsi" w:eastAsiaTheme="minorEastAsia" w:hAnsiTheme="minorHAnsi"/>
          <w:color w:val="auto"/>
          <w:kern w:val="0"/>
          <w:szCs w:val="22"/>
        </w:rPr>
      </w:pPr>
      <w:del w:id="628" w:author="Vignesh L S K" w:date="2016-12-05T14:59:00Z">
        <w:r w:rsidRPr="009B5336" w:rsidDel="009B5336">
          <w:rPr>
            <w:rPrChange w:id="629" w:author="Vignesh L S K" w:date="2016-12-05T14:59:00Z">
              <w:rPr>
                <w:rStyle w:val="Hyperlink"/>
                <w:rFonts w:cs="Calibri"/>
              </w:rPr>
            </w:rPrChange>
          </w:rPr>
          <w:lastRenderedPageBreak/>
          <w:delText>5.5.8.2</w:delText>
        </w:r>
        <w:r w:rsidDel="009B5336">
          <w:rPr>
            <w:rFonts w:asciiTheme="minorHAnsi" w:eastAsiaTheme="minorEastAsia" w:hAnsiTheme="minorHAnsi"/>
            <w:color w:val="auto"/>
            <w:kern w:val="0"/>
            <w:szCs w:val="22"/>
          </w:rPr>
          <w:tab/>
        </w:r>
        <w:r w:rsidRPr="009B5336" w:rsidDel="009B5336">
          <w:rPr>
            <w:rPrChange w:id="630" w:author="Vignesh L S K" w:date="2016-12-05T14:59:00Z">
              <w:rPr>
                <w:rStyle w:val="Hyperlink"/>
                <w:rFonts w:cs="Calibri"/>
              </w:rPr>
            </w:rPrChange>
          </w:rPr>
          <w:delText>Processing</w:delText>
        </w:r>
        <w:r w:rsidDel="009B5336">
          <w:rPr>
            <w:webHidden/>
          </w:rPr>
          <w:tab/>
          <w:delText>18</w:delText>
        </w:r>
      </w:del>
    </w:p>
    <w:p w:rsidR="00683A49" w:rsidDel="009B5336" w:rsidRDefault="00683A49">
      <w:pPr>
        <w:pStyle w:val="TOC2"/>
        <w:rPr>
          <w:del w:id="631" w:author="Vignesh L S K" w:date="2016-12-05T14:59:00Z"/>
          <w:rFonts w:asciiTheme="minorHAnsi" w:eastAsiaTheme="minorEastAsia" w:hAnsiTheme="minorHAnsi"/>
          <w:color w:val="auto"/>
          <w:kern w:val="0"/>
          <w:szCs w:val="22"/>
        </w:rPr>
      </w:pPr>
      <w:del w:id="632" w:author="Vignesh L S K" w:date="2016-12-05T14:59:00Z">
        <w:r w:rsidRPr="009B5336" w:rsidDel="009B5336">
          <w:rPr>
            <w:rPrChange w:id="633" w:author="Vignesh L S K" w:date="2016-12-05T14:59:00Z">
              <w:rPr>
                <w:rStyle w:val="Hyperlink"/>
                <w:rFonts w:cs="Calibri"/>
              </w:rPr>
            </w:rPrChange>
          </w:rPr>
          <w:delText>5.5.8.3</w:delText>
        </w:r>
        <w:r w:rsidDel="009B5336">
          <w:rPr>
            <w:webHidden/>
          </w:rPr>
          <w:tab/>
          <w:delText>18</w:delText>
        </w:r>
      </w:del>
    </w:p>
    <w:p w:rsidR="00683A49" w:rsidDel="009B5336" w:rsidRDefault="00683A49">
      <w:pPr>
        <w:pStyle w:val="TOC2"/>
        <w:rPr>
          <w:del w:id="634" w:author="Vignesh L S K" w:date="2016-12-05T14:59:00Z"/>
          <w:rFonts w:asciiTheme="minorHAnsi" w:eastAsiaTheme="minorEastAsia" w:hAnsiTheme="minorHAnsi"/>
          <w:color w:val="auto"/>
          <w:kern w:val="0"/>
          <w:szCs w:val="22"/>
        </w:rPr>
      </w:pPr>
      <w:del w:id="635" w:author="Vignesh L S K" w:date="2016-12-05T14:59:00Z">
        <w:r w:rsidRPr="009B5336" w:rsidDel="009B5336">
          <w:rPr>
            <w:rPrChange w:id="636" w:author="Vignesh L S K" w:date="2016-12-05T14:59:00Z">
              <w:rPr>
                <w:rStyle w:val="Hyperlink"/>
                <w:rFonts w:cs="Calibri"/>
              </w:rPr>
            </w:rPrChange>
          </w:rPr>
          <w:delText>5.5.9</w:delText>
        </w:r>
        <w:r w:rsidDel="009B5336">
          <w:rPr>
            <w:rFonts w:asciiTheme="minorHAnsi" w:eastAsiaTheme="minorEastAsia" w:hAnsiTheme="minorHAnsi"/>
            <w:color w:val="auto"/>
            <w:kern w:val="0"/>
            <w:szCs w:val="22"/>
          </w:rPr>
          <w:tab/>
        </w:r>
        <w:r w:rsidRPr="009B5336" w:rsidDel="009B5336">
          <w:rPr>
            <w:rPrChange w:id="637" w:author="Vignesh L S K" w:date="2016-12-05T14:59:00Z">
              <w:rPr>
                <w:rStyle w:val="Hyperlink"/>
                <w:rFonts w:cs="Calibri"/>
              </w:rPr>
            </w:rPrChange>
          </w:rPr>
          <w:delText>Local Function #9</w:delText>
        </w:r>
        <w:r w:rsidDel="009B5336">
          <w:rPr>
            <w:webHidden/>
          </w:rPr>
          <w:tab/>
          <w:delText>19</w:delText>
        </w:r>
      </w:del>
    </w:p>
    <w:p w:rsidR="00683A49" w:rsidDel="009B5336" w:rsidRDefault="00683A49">
      <w:pPr>
        <w:pStyle w:val="TOC2"/>
        <w:rPr>
          <w:del w:id="638" w:author="Vignesh L S K" w:date="2016-12-05T14:59:00Z"/>
          <w:rFonts w:asciiTheme="minorHAnsi" w:eastAsiaTheme="minorEastAsia" w:hAnsiTheme="minorHAnsi"/>
          <w:color w:val="auto"/>
          <w:kern w:val="0"/>
          <w:szCs w:val="22"/>
        </w:rPr>
      </w:pPr>
      <w:del w:id="639" w:author="Vignesh L S K" w:date="2016-12-05T14:59:00Z">
        <w:r w:rsidRPr="009B5336" w:rsidDel="009B5336">
          <w:rPr>
            <w:rPrChange w:id="640" w:author="Vignesh L S K" w:date="2016-12-05T14:59:00Z">
              <w:rPr>
                <w:rStyle w:val="Hyperlink"/>
                <w:rFonts w:cs="Calibri"/>
              </w:rPr>
            </w:rPrChange>
          </w:rPr>
          <w:delText>5.5.9.1</w:delText>
        </w:r>
        <w:r w:rsidDel="009B5336">
          <w:rPr>
            <w:rFonts w:asciiTheme="minorHAnsi" w:eastAsiaTheme="minorEastAsia" w:hAnsiTheme="minorHAnsi"/>
            <w:color w:val="auto"/>
            <w:kern w:val="0"/>
            <w:szCs w:val="22"/>
          </w:rPr>
          <w:tab/>
        </w:r>
        <w:r w:rsidRPr="009B5336" w:rsidDel="009B5336">
          <w:rPr>
            <w:rPrChange w:id="641" w:author="Vignesh L S K" w:date="2016-12-05T14:59:00Z">
              <w:rPr>
                <w:rStyle w:val="Hyperlink"/>
                <w:rFonts w:cs="Calibri"/>
              </w:rPr>
            </w:rPrChange>
          </w:rPr>
          <w:delText>Design Rationale</w:delText>
        </w:r>
        <w:r w:rsidDel="009B5336">
          <w:rPr>
            <w:webHidden/>
          </w:rPr>
          <w:tab/>
          <w:delText>19</w:delText>
        </w:r>
      </w:del>
    </w:p>
    <w:p w:rsidR="00683A49" w:rsidDel="009B5336" w:rsidRDefault="00683A49">
      <w:pPr>
        <w:pStyle w:val="TOC2"/>
        <w:rPr>
          <w:del w:id="642" w:author="Vignesh L S K" w:date="2016-12-05T14:59:00Z"/>
          <w:rFonts w:asciiTheme="minorHAnsi" w:eastAsiaTheme="minorEastAsia" w:hAnsiTheme="minorHAnsi"/>
          <w:color w:val="auto"/>
          <w:kern w:val="0"/>
          <w:szCs w:val="22"/>
        </w:rPr>
      </w:pPr>
      <w:del w:id="643" w:author="Vignesh L S K" w:date="2016-12-05T14:59:00Z">
        <w:r w:rsidRPr="009B5336" w:rsidDel="009B5336">
          <w:rPr>
            <w:rPrChange w:id="644" w:author="Vignesh L S K" w:date="2016-12-05T14:59:00Z">
              <w:rPr>
                <w:rStyle w:val="Hyperlink"/>
                <w:rFonts w:cs="Calibri"/>
              </w:rPr>
            </w:rPrChange>
          </w:rPr>
          <w:delText>5.5.9.2</w:delText>
        </w:r>
        <w:r w:rsidDel="009B5336">
          <w:rPr>
            <w:rFonts w:asciiTheme="minorHAnsi" w:eastAsiaTheme="minorEastAsia" w:hAnsiTheme="minorHAnsi"/>
            <w:color w:val="auto"/>
            <w:kern w:val="0"/>
            <w:szCs w:val="22"/>
          </w:rPr>
          <w:tab/>
        </w:r>
        <w:r w:rsidRPr="009B5336" w:rsidDel="009B5336">
          <w:rPr>
            <w:rPrChange w:id="645" w:author="Vignesh L S K" w:date="2016-12-05T14:59:00Z">
              <w:rPr>
                <w:rStyle w:val="Hyperlink"/>
                <w:rFonts w:cs="Calibri"/>
              </w:rPr>
            </w:rPrChange>
          </w:rPr>
          <w:delText>Processing</w:delText>
        </w:r>
        <w:r w:rsidDel="009B5336">
          <w:rPr>
            <w:webHidden/>
          </w:rPr>
          <w:tab/>
          <w:delText>19</w:delText>
        </w:r>
      </w:del>
    </w:p>
    <w:p w:rsidR="00683A49" w:rsidDel="009B5336" w:rsidRDefault="00683A49">
      <w:pPr>
        <w:pStyle w:val="TOC2"/>
        <w:rPr>
          <w:del w:id="646" w:author="Vignesh L S K" w:date="2016-12-05T14:59:00Z"/>
          <w:rFonts w:asciiTheme="minorHAnsi" w:eastAsiaTheme="minorEastAsia" w:hAnsiTheme="minorHAnsi"/>
          <w:color w:val="auto"/>
          <w:kern w:val="0"/>
          <w:szCs w:val="22"/>
        </w:rPr>
      </w:pPr>
      <w:del w:id="647" w:author="Vignesh L S K" w:date="2016-12-05T14:59:00Z">
        <w:r w:rsidRPr="009B5336" w:rsidDel="009B5336">
          <w:rPr>
            <w:rPrChange w:id="648" w:author="Vignesh L S K" w:date="2016-12-05T14:59:00Z">
              <w:rPr>
                <w:rStyle w:val="Hyperlink"/>
                <w:rFonts w:cs="Calibri"/>
              </w:rPr>
            </w:rPrChange>
          </w:rPr>
          <w:delText>5.5.10</w:delText>
        </w:r>
        <w:r w:rsidDel="009B5336">
          <w:rPr>
            <w:rFonts w:asciiTheme="minorHAnsi" w:eastAsiaTheme="minorEastAsia" w:hAnsiTheme="minorHAnsi"/>
            <w:color w:val="auto"/>
            <w:kern w:val="0"/>
            <w:szCs w:val="22"/>
          </w:rPr>
          <w:tab/>
        </w:r>
        <w:r w:rsidRPr="009B5336" w:rsidDel="009B5336">
          <w:rPr>
            <w:rPrChange w:id="649" w:author="Vignesh L S K" w:date="2016-12-05T14:59:00Z">
              <w:rPr>
                <w:rStyle w:val="Hyperlink"/>
                <w:rFonts w:cs="Calibri"/>
              </w:rPr>
            </w:rPrChange>
          </w:rPr>
          <w:delText>Local Function #10</w:delText>
        </w:r>
        <w:r w:rsidDel="009B5336">
          <w:rPr>
            <w:webHidden/>
          </w:rPr>
          <w:tab/>
          <w:delText>19</w:delText>
        </w:r>
      </w:del>
    </w:p>
    <w:p w:rsidR="00683A49" w:rsidDel="009B5336" w:rsidRDefault="00683A49">
      <w:pPr>
        <w:pStyle w:val="TOC2"/>
        <w:tabs>
          <w:tab w:val="left" w:pos="1200"/>
        </w:tabs>
        <w:rPr>
          <w:del w:id="650" w:author="Vignesh L S K" w:date="2016-12-05T14:59:00Z"/>
          <w:rFonts w:asciiTheme="minorHAnsi" w:eastAsiaTheme="minorEastAsia" w:hAnsiTheme="minorHAnsi"/>
          <w:color w:val="auto"/>
          <w:kern w:val="0"/>
          <w:szCs w:val="22"/>
        </w:rPr>
      </w:pPr>
      <w:del w:id="651" w:author="Vignesh L S K" w:date="2016-12-05T14:59:00Z">
        <w:r w:rsidRPr="009B5336" w:rsidDel="009B5336">
          <w:rPr>
            <w:rPrChange w:id="652" w:author="Vignesh L S K" w:date="2016-12-05T14:59:00Z">
              <w:rPr>
                <w:rStyle w:val="Hyperlink"/>
                <w:rFonts w:cs="Calibri"/>
              </w:rPr>
            </w:rPrChange>
          </w:rPr>
          <w:delText>5.5.10.1</w:delText>
        </w:r>
        <w:r w:rsidDel="009B5336">
          <w:rPr>
            <w:rFonts w:asciiTheme="minorHAnsi" w:eastAsiaTheme="minorEastAsia" w:hAnsiTheme="minorHAnsi"/>
            <w:color w:val="auto"/>
            <w:kern w:val="0"/>
            <w:szCs w:val="22"/>
          </w:rPr>
          <w:tab/>
        </w:r>
        <w:r w:rsidRPr="009B5336" w:rsidDel="009B5336">
          <w:rPr>
            <w:rPrChange w:id="653" w:author="Vignesh L S K" w:date="2016-12-05T14:59:00Z">
              <w:rPr>
                <w:rStyle w:val="Hyperlink"/>
                <w:rFonts w:cs="Calibri"/>
              </w:rPr>
            </w:rPrChange>
          </w:rPr>
          <w:delText>Design Rationale</w:delText>
        </w:r>
        <w:r w:rsidDel="009B5336">
          <w:rPr>
            <w:webHidden/>
          </w:rPr>
          <w:tab/>
          <w:delText>19</w:delText>
        </w:r>
      </w:del>
    </w:p>
    <w:p w:rsidR="00683A49" w:rsidDel="009B5336" w:rsidRDefault="00683A49">
      <w:pPr>
        <w:pStyle w:val="TOC2"/>
        <w:tabs>
          <w:tab w:val="left" w:pos="1200"/>
        </w:tabs>
        <w:rPr>
          <w:del w:id="654" w:author="Vignesh L S K" w:date="2016-12-05T14:59:00Z"/>
          <w:rFonts w:asciiTheme="minorHAnsi" w:eastAsiaTheme="minorEastAsia" w:hAnsiTheme="minorHAnsi"/>
          <w:color w:val="auto"/>
          <w:kern w:val="0"/>
          <w:szCs w:val="22"/>
        </w:rPr>
      </w:pPr>
      <w:del w:id="655" w:author="Vignesh L S K" w:date="2016-12-05T14:59:00Z">
        <w:r w:rsidRPr="009B5336" w:rsidDel="009B5336">
          <w:rPr>
            <w:rPrChange w:id="656" w:author="Vignesh L S K" w:date="2016-12-05T14:59:00Z">
              <w:rPr>
                <w:rStyle w:val="Hyperlink"/>
                <w:rFonts w:cs="Calibri"/>
              </w:rPr>
            </w:rPrChange>
          </w:rPr>
          <w:delText>5.5.10.2</w:delText>
        </w:r>
        <w:r w:rsidDel="009B5336">
          <w:rPr>
            <w:rFonts w:asciiTheme="minorHAnsi" w:eastAsiaTheme="minorEastAsia" w:hAnsiTheme="minorHAnsi"/>
            <w:color w:val="auto"/>
            <w:kern w:val="0"/>
            <w:szCs w:val="22"/>
          </w:rPr>
          <w:tab/>
        </w:r>
        <w:r w:rsidRPr="009B5336" w:rsidDel="009B5336">
          <w:rPr>
            <w:rPrChange w:id="657" w:author="Vignesh L S K" w:date="2016-12-05T14:59:00Z">
              <w:rPr>
                <w:rStyle w:val="Hyperlink"/>
                <w:rFonts w:cs="Calibri"/>
              </w:rPr>
            </w:rPrChange>
          </w:rPr>
          <w:delText>Processing</w:delText>
        </w:r>
        <w:r w:rsidDel="009B5336">
          <w:rPr>
            <w:webHidden/>
          </w:rPr>
          <w:tab/>
          <w:delText>19</w:delText>
        </w:r>
      </w:del>
    </w:p>
    <w:p w:rsidR="00683A49" w:rsidDel="009B5336" w:rsidRDefault="00683A49">
      <w:pPr>
        <w:pStyle w:val="TOC2"/>
        <w:rPr>
          <w:del w:id="658" w:author="Vignesh L S K" w:date="2016-12-05T14:59:00Z"/>
          <w:rFonts w:asciiTheme="minorHAnsi" w:eastAsiaTheme="minorEastAsia" w:hAnsiTheme="minorHAnsi"/>
          <w:color w:val="auto"/>
          <w:kern w:val="0"/>
          <w:szCs w:val="22"/>
        </w:rPr>
      </w:pPr>
      <w:del w:id="659" w:author="Vignesh L S K" w:date="2016-12-05T14:59:00Z">
        <w:r w:rsidRPr="009B5336" w:rsidDel="009B5336">
          <w:rPr>
            <w:rPrChange w:id="660" w:author="Vignesh L S K" w:date="2016-12-05T14:59:00Z">
              <w:rPr>
                <w:rStyle w:val="Hyperlink"/>
                <w:rFonts w:cs="Calibri"/>
              </w:rPr>
            </w:rPrChange>
          </w:rPr>
          <w:delText>5.5.11</w:delText>
        </w:r>
        <w:r w:rsidDel="009B5336">
          <w:rPr>
            <w:rFonts w:asciiTheme="minorHAnsi" w:eastAsiaTheme="minorEastAsia" w:hAnsiTheme="minorHAnsi"/>
            <w:color w:val="auto"/>
            <w:kern w:val="0"/>
            <w:szCs w:val="22"/>
          </w:rPr>
          <w:tab/>
        </w:r>
        <w:r w:rsidRPr="009B5336" w:rsidDel="009B5336">
          <w:rPr>
            <w:rPrChange w:id="661" w:author="Vignesh L S K" w:date="2016-12-05T14:59:00Z">
              <w:rPr>
                <w:rStyle w:val="Hyperlink"/>
                <w:rFonts w:cs="Calibri"/>
              </w:rPr>
            </w:rPrChange>
          </w:rPr>
          <w:delText>Local Function #11</w:delText>
        </w:r>
        <w:r w:rsidDel="009B5336">
          <w:rPr>
            <w:webHidden/>
          </w:rPr>
          <w:tab/>
          <w:delText>19</w:delText>
        </w:r>
      </w:del>
    </w:p>
    <w:p w:rsidR="00683A49" w:rsidDel="009B5336" w:rsidRDefault="00683A49">
      <w:pPr>
        <w:pStyle w:val="TOC2"/>
        <w:tabs>
          <w:tab w:val="left" w:pos="1200"/>
        </w:tabs>
        <w:rPr>
          <w:del w:id="662" w:author="Vignesh L S K" w:date="2016-12-05T14:59:00Z"/>
          <w:rFonts w:asciiTheme="minorHAnsi" w:eastAsiaTheme="minorEastAsia" w:hAnsiTheme="minorHAnsi"/>
          <w:color w:val="auto"/>
          <w:kern w:val="0"/>
          <w:szCs w:val="22"/>
        </w:rPr>
      </w:pPr>
      <w:del w:id="663" w:author="Vignesh L S K" w:date="2016-12-05T14:59:00Z">
        <w:r w:rsidRPr="009B5336" w:rsidDel="009B5336">
          <w:rPr>
            <w:rPrChange w:id="664" w:author="Vignesh L S K" w:date="2016-12-05T14:59:00Z">
              <w:rPr>
                <w:rStyle w:val="Hyperlink"/>
                <w:rFonts w:cs="Calibri"/>
              </w:rPr>
            </w:rPrChange>
          </w:rPr>
          <w:delText>5.5.11.1</w:delText>
        </w:r>
        <w:r w:rsidDel="009B5336">
          <w:rPr>
            <w:rFonts w:asciiTheme="minorHAnsi" w:eastAsiaTheme="minorEastAsia" w:hAnsiTheme="minorHAnsi"/>
            <w:color w:val="auto"/>
            <w:kern w:val="0"/>
            <w:szCs w:val="22"/>
          </w:rPr>
          <w:tab/>
        </w:r>
        <w:r w:rsidRPr="009B5336" w:rsidDel="009B5336">
          <w:rPr>
            <w:rPrChange w:id="665" w:author="Vignesh L S K" w:date="2016-12-05T14:59:00Z">
              <w:rPr>
                <w:rStyle w:val="Hyperlink"/>
                <w:rFonts w:cs="Calibri"/>
              </w:rPr>
            </w:rPrChange>
          </w:rPr>
          <w:delText>Design Rationale</w:delText>
        </w:r>
        <w:r w:rsidDel="009B5336">
          <w:rPr>
            <w:webHidden/>
          </w:rPr>
          <w:tab/>
          <w:delText>20</w:delText>
        </w:r>
      </w:del>
    </w:p>
    <w:p w:rsidR="00683A49" w:rsidDel="009B5336" w:rsidRDefault="00683A49">
      <w:pPr>
        <w:pStyle w:val="TOC2"/>
        <w:tabs>
          <w:tab w:val="left" w:pos="1200"/>
        </w:tabs>
        <w:rPr>
          <w:del w:id="666" w:author="Vignesh L S K" w:date="2016-12-05T14:59:00Z"/>
          <w:rFonts w:asciiTheme="minorHAnsi" w:eastAsiaTheme="minorEastAsia" w:hAnsiTheme="minorHAnsi"/>
          <w:color w:val="auto"/>
          <w:kern w:val="0"/>
          <w:szCs w:val="22"/>
        </w:rPr>
      </w:pPr>
      <w:del w:id="667" w:author="Vignesh L S K" w:date="2016-12-05T14:59:00Z">
        <w:r w:rsidRPr="009B5336" w:rsidDel="009B5336">
          <w:rPr>
            <w:rPrChange w:id="668" w:author="Vignesh L S K" w:date="2016-12-05T14:59:00Z">
              <w:rPr>
                <w:rStyle w:val="Hyperlink"/>
                <w:rFonts w:cs="Calibri"/>
              </w:rPr>
            </w:rPrChange>
          </w:rPr>
          <w:delText>5.5.11.2</w:delText>
        </w:r>
        <w:r w:rsidDel="009B5336">
          <w:rPr>
            <w:rFonts w:asciiTheme="minorHAnsi" w:eastAsiaTheme="minorEastAsia" w:hAnsiTheme="minorHAnsi"/>
            <w:color w:val="auto"/>
            <w:kern w:val="0"/>
            <w:szCs w:val="22"/>
          </w:rPr>
          <w:tab/>
        </w:r>
        <w:r w:rsidRPr="009B5336" w:rsidDel="009B5336">
          <w:rPr>
            <w:rPrChange w:id="669" w:author="Vignesh L S K" w:date="2016-12-05T14:59:00Z">
              <w:rPr>
                <w:rStyle w:val="Hyperlink"/>
                <w:rFonts w:cs="Calibri"/>
              </w:rPr>
            </w:rPrChange>
          </w:rPr>
          <w:delText>Processing</w:delText>
        </w:r>
        <w:r w:rsidDel="009B5336">
          <w:rPr>
            <w:webHidden/>
          </w:rPr>
          <w:tab/>
          <w:delText>20</w:delText>
        </w:r>
      </w:del>
    </w:p>
    <w:p w:rsidR="00683A49" w:rsidDel="009B5336" w:rsidRDefault="00683A49">
      <w:pPr>
        <w:pStyle w:val="TOC2"/>
        <w:rPr>
          <w:del w:id="670" w:author="Vignesh L S K" w:date="2016-12-05T14:59:00Z"/>
          <w:rFonts w:asciiTheme="minorHAnsi" w:eastAsiaTheme="minorEastAsia" w:hAnsiTheme="minorHAnsi"/>
          <w:color w:val="auto"/>
          <w:kern w:val="0"/>
          <w:szCs w:val="22"/>
        </w:rPr>
      </w:pPr>
      <w:del w:id="671" w:author="Vignesh L S K" w:date="2016-12-05T14:59:00Z">
        <w:r w:rsidRPr="009B5336" w:rsidDel="009B5336">
          <w:rPr>
            <w:rPrChange w:id="672" w:author="Vignesh L S K" w:date="2016-12-05T14:59:00Z">
              <w:rPr>
                <w:rStyle w:val="Hyperlink"/>
                <w:rFonts w:cs="Calibri"/>
              </w:rPr>
            </w:rPrChange>
          </w:rPr>
          <w:delText>5.5.12</w:delText>
        </w:r>
        <w:r w:rsidDel="009B5336">
          <w:rPr>
            <w:rFonts w:asciiTheme="minorHAnsi" w:eastAsiaTheme="minorEastAsia" w:hAnsiTheme="minorHAnsi"/>
            <w:color w:val="auto"/>
            <w:kern w:val="0"/>
            <w:szCs w:val="22"/>
          </w:rPr>
          <w:tab/>
        </w:r>
        <w:r w:rsidRPr="009B5336" w:rsidDel="009B5336">
          <w:rPr>
            <w:rPrChange w:id="673" w:author="Vignesh L S K" w:date="2016-12-05T14:59:00Z">
              <w:rPr>
                <w:rStyle w:val="Hyperlink"/>
                <w:rFonts w:cs="Calibri"/>
              </w:rPr>
            </w:rPrChange>
          </w:rPr>
          <w:delText>Local Function #12</w:delText>
        </w:r>
        <w:r w:rsidDel="009B5336">
          <w:rPr>
            <w:webHidden/>
          </w:rPr>
          <w:tab/>
          <w:delText>20</w:delText>
        </w:r>
      </w:del>
    </w:p>
    <w:p w:rsidR="00683A49" w:rsidDel="009B5336" w:rsidRDefault="00683A49">
      <w:pPr>
        <w:pStyle w:val="TOC2"/>
        <w:tabs>
          <w:tab w:val="left" w:pos="1200"/>
        </w:tabs>
        <w:rPr>
          <w:del w:id="674" w:author="Vignesh L S K" w:date="2016-12-05T14:59:00Z"/>
          <w:rFonts w:asciiTheme="minorHAnsi" w:eastAsiaTheme="minorEastAsia" w:hAnsiTheme="minorHAnsi"/>
          <w:color w:val="auto"/>
          <w:kern w:val="0"/>
          <w:szCs w:val="22"/>
        </w:rPr>
      </w:pPr>
      <w:del w:id="675" w:author="Vignesh L S K" w:date="2016-12-05T14:59:00Z">
        <w:r w:rsidRPr="009B5336" w:rsidDel="009B5336">
          <w:rPr>
            <w:rPrChange w:id="676" w:author="Vignesh L S K" w:date="2016-12-05T14:59:00Z">
              <w:rPr>
                <w:rStyle w:val="Hyperlink"/>
                <w:rFonts w:cs="Calibri"/>
              </w:rPr>
            </w:rPrChange>
          </w:rPr>
          <w:delText>5.5.12.1</w:delText>
        </w:r>
        <w:r w:rsidDel="009B5336">
          <w:rPr>
            <w:rFonts w:asciiTheme="minorHAnsi" w:eastAsiaTheme="minorEastAsia" w:hAnsiTheme="minorHAnsi"/>
            <w:color w:val="auto"/>
            <w:kern w:val="0"/>
            <w:szCs w:val="22"/>
          </w:rPr>
          <w:tab/>
        </w:r>
        <w:r w:rsidRPr="009B5336" w:rsidDel="009B5336">
          <w:rPr>
            <w:rPrChange w:id="677" w:author="Vignesh L S K" w:date="2016-12-05T14:59:00Z">
              <w:rPr>
                <w:rStyle w:val="Hyperlink"/>
                <w:rFonts w:cs="Calibri"/>
              </w:rPr>
            </w:rPrChange>
          </w:rPr>
          <w:delText>Design Rationale</w:delText>
        </w:r>
        <w:r w:rsidDel="009B5336">
          <w:rPr>
            <w:webHidden/>
          </w:rPr>
          <w:tab/>
          <w:delText>20</w:delText>
        </w:r>
      </w:del>
    </w:p>
    <w:p w:rsidR="00683A49" w:rsidDel="009B5336" w:rsidRDefault="00683A49">
      <w:pPr>
        <w:pStyle w:val="TOC2"/>
        <w:tabs>
          <w:tab w:val="left" w:pos="1200"/>
        </w:tabs>
        <w:rPr>
          <w:del w:id="678" w:author="Vignesh L S K" w:date="2016-12-05T14:59:00Z"/>
          <w:rFonts w:asciiTheme="minorHAnsi" w:eastAsiaTheme="minorEastAsia" w:hAnsiTheme="minorHAnsi"/>
          <w:color w:val="auto"/>
          <w:kern w:val="0"/>
          <w:szCs w:val="22"/>
        </w:rPr>
      </w:pPr>
      <w:del w:id="679" w:author="Vignesh L S K" w:date="2016-12-05T14:59:00Z">
        <w:r w:rsidRPr="009B5336" w:rsidDel="009B5336">
          <w:rPr>
            <w:rPrChange w:id="680" w:author="Vignesh L S K" w:date="2016-12-05T14:59:00Z">
              <w:rPr>
                <w:rStyle w:val="Hyperlink"/>
                <w:rFonts w:cs="Calibri"/>
              </w:rPr>
            </w:rPrChange>
          </w:rPr>
          <w:delText>5.5.12.2</w:delText>
        </w:r>
        <w:r w:rsidDel="009B5336">
          <w:rPr>
            <w:rFonts w:asciiTheme="minorHAnsi" w:eastAsiaTheme="minorEastAsia" w:hAnsiTheme="minorHAnsi"/>
            <w:color w:val="auto"/>
            <w:kern w:val="0"/>
            <w:szCs w:val="22"/>
          </w:rPr>
          <w:tab/>
        </w:r>
        <w:r w:rsidRPr="009B5336" w:rsidDel="009B5336">
          <w:rPr>
            <w:rPrChange w:id="681" w:author="Vignesh L S K" w:date="2016-12-05T14:59:00Z">
              <w:rPr>
                <w:rStyle w:val="Hyperlink"/>
                <w:rFonts w:cs="Calibri"/>
              </w:rPr>
            </w:rPrChange>
          </w:rPr>
          <w:delText>Processing</w:delText>
        </w:r>
        <w:r w:rsidDel="009B5336">
          <w:rPr>
            <w:webHidden/>
          </w:rPr>
          <w:tab/>
          <w:delText>20</w:delText>
        </w:r>
      </w:del>
    </w:p>
    <w:p w:rsidR="00683A49" w:rsidDel="009B5336" w:rsidRDefault="00683A49">
      <w:pPr>
        <w:pStyle w:val="TOC2"/>
        <w:rPr>
          <w:del w:id="682" w:author="Vignesh L S K" w:date="2016-12-05T14:59:00Z"/>
          <w:rFonts w:asciiTheme="minorHAnsi" w:eastAsiaTheme="minorEastAsia" w:hAnsiTheme="minorHAnsi"/>
          <w:color w:val="auto"/>
          <w:kern w:val="0"/>
          <w:szCs w:val="22"/>
        </w:rPr>
      </w:pPr>
      <w:del w:id="683" w:author="Vignesh L S K" w:date="2016-12-05T14:59:00Z">
        <w:r w:rsidRPr="009B5336" w:rsidDel="009B5336">
          <w:rPr>
            <w:rPrChange w:id="684" w:author="Vignesh L S K" w:date="2016-12-05T14:59:00Z">
              <w:rPr>
                <w:rStyle w:val="Hyperlink"/>
                <w:rFonts w:cs="Calibri"/>
              </w:rPr>
            </w:rPrChange>
          </w:rPr>
          <w:delText>5.6</w:delText>
        </w:r>
        <w:r w:rsidDel="009B5336">
          <w:rPr>
            <w:rFonts w:asciiTheme="minorHAnsi" w:eastAsiaTheme="minorEastAsia" w:hAnsiTheme="minorHAnsi"/>
            <w:color w:val="auto"/>
            <w:kern w:val="0"/>
            <w:szCs w:val="22"/>
          </w:rPr>
          <w:tab/>
        </w:r>
        <w:r w:rsidRPr="009B5336" w:rsidDel="009B5336">
          <w:rPr>
            <w:rPrChange w:id="685" w:author="Vignesh L S K" w:date="2016-12-05T14:59:00Z">
              <w:rPr>
                <w:rStyle w:val="Hyperlink"/>
                <w:rFonts w:cs="Calibri"/>
              </w:rPr>
            </w:rPrChange>
          </w:rPr>
          <w:delText>GLOBAL Function/Macro Definitions</w:delText>
        </w:r>
        <w:r w:rsidDel="009B5336">
          <w:rPr>
            <w:webHidden/>
          </w:rPr>
          <w:tab/>
          <w:delText>20</w:delText>
        </w:r>
      </w:del>
    </w:p>
    <w:p w:rsidR="00683A49" w:rsidDel="009B5336" w:rsidRDefault="00683A49">
      <w:pPr>
        <w:pStyle w:val="TOC1"/>
        <w:rPr>
          <w:del w:id="686" w:author="Vignesh L S K" w:date="2016-12-05T14:59:00Z"/>
          <w:rFonts w:eastAsiaTheme="minorEastAsia"/>
          <w:b w:val="0"/>
          <w:color w:val="auto"/>
          <w:kern w:val="0"/>
          <w:sz w:val="22"/>
          <w:szCs w:val="22"/>
          <w:lang w:val="en-US"/>
        </w:rPr>
      </w:pPr>
      <w:del w:id="687" w:author="Vignesh L S K" w:date="2016-12-05T14:59:00Z">
        <w:r w:rsidRPr="009B5336" w:rsidDel="009B5336">
          <w:rPr>
            <w:rPrChange w:id="688" w:author="Vignesh L S K" w:date="2016-12-05T14:59:00Z">
              <w:rPr>
                <w:rStyle w:val="Hyperlink"/>
                <w:rFonts w:cs="Calibri"/>
                <w:b w:val="0"/>
              </w:rPr>
            </w:rPrChange>
          </w:rPr>
          <w:delText>6</w:delText>
        </w:r>
        <w:r w:rsidDel="009B5336">
          <w:rPr>
            <w:rFonts w:eastAsiaTheme="minorEastAsia"/>
            <w:b w:val="0"/>
            <w:color w:val="auto"/>
            <w:kern w:val="0"/>
            <w:sz w:val="22"/>
            <w:szCs w:val="22"/>
            <w:lang w:val="en-US"/>
          </w:rPr>
          <w:tab/>
        </w:r>
        <w:r w:rsidRPr="009B5336" w:rsidDel="009B5336">
          <w:rPr>
            <w:rPrChange w:id="689" w:author="Vignesh L S K" w:date="2016-12-05T14:59:00Z">
              <w:rPr>
                <w:rStyle w:val="Hyperlink"/>
                <w:b w:val="0"/>
              </w:rPr>
            </w:rPrChange>
          </w:rPr>
          <w:delText>Known Limitations with Design</w:delText>
        </w:r>
        <w:r w:rsidDel="009B5336">
          <w:rPr>
            <w:webHidden/>
          </w:rPr>
          <w:tab/>
          <w:delText>21</w:delText>
        </w:r>
      </w:del>
    </w:p>
    <w:p w:rsidR="00683A49" w:rsidDel="009B5336" w:rsidRDefault="00683A49">
      <w:pPr>
        <w:pStyle w:val="TOC1"/>
        <w:rPr>
          <w:del w:id="690" w:author="Vignesh L S K" w:date="2016-12-05T14:59:00Z"/>
          <w:rFonts w:eastAsiaTheme="minorEastAsia"/>
          <w:b w:val="0"/>
          <w:color w:val="auto"/>
          <w:kern w:val="0"/>
          <w:sz w:val="22"/>
          <w:szCs w:val="22"/>
          <w:lang w:val="en-US"/>
        </w:rPr>
      </w:pPr>
      <w:del w:id="691" w:author="Vignesh L S K" w:date="2016-12-05T14:59:00Z">
        <w:r w:rsidRPr="009B5336" w:rsidDel="009B5336">
          <w:rPr>
            <w:rPrChange w:id="692" w:author="Vignesh L S K" w:date="2016-12-05T14:59:00Z">
              <w:rPr>
                <w:rStyle w:val="Hyperlink"/>
                <w:rFonts w:cs="Calibri"/>
                <w:b w:val="0"/>
              </w:rPr>
            </w:rPrChange>
          </w:rPr>
          <w:delText>7</w:delText>
        </w:r>
        <w:r w:rsidDel="009B5336">
          <w:rPr>
            <w:rFonts w:eastAsiaTheme="minorEastAsia"/>
            <w:b w:val="0"/>
            <w:color w:val="auto"/>
            <w:kern w:val="0"/>
            <w:sz w:val="22"/>
            <w:szCs w:val="22"/>
            <w:lang w:val="en-US"/>
          </w:rPr>
          <w:tab/>
        </w:r>
        <w:r w:rsidRPr="009B5336" w:rsidDel="009B5336">
          <w:rPr>
            <w:rPrChange w:id="693" w:author="Vignesh L S K" w:date="2016-12-05T14:59:00Z">
              <w:rPr>
                <w:rStyle w:val="Hyperlink"/>
                <w:rFonts w:cs="Calibri"/>
                <w:b w:val="0"/>
              </w:rPr>
            </w:rPrChange>
          </w:rPr>
          <w:delText>UNIT TEST CONSIDERATION</w:delText>
        </w:r>
        <w:r w:rsidDel="009B5336">
          <w:rPr>
            <w:webHidden/>
          </w:rPr>
          <w:tab/>
          <w:delText>22</w:delText>
        </w:r>
      </w:del>
    </w:p>
    <w:p w:rsidR="00683A49" w:rsidDel="009B5336" w:rsidRDefault="00683A49">
      <w:pPr>
        <w:pStyle w:val="TOC1"/>
        <w:tabs>
          <w:tab w:val="left" w:pos="1400"/>
        </w:tabs>
        <w:rPr>
          <w:del w:id="694" w:author="Vignesh L S K" w:date="2016-12-05T14:59:00Z"/>
          <w:rFonts w:eastAsiaTheme="minorEastAsia"/>
          <w:b w:val="0"/>
          <w:color w:val="auto"/>
          <w:kern w:val="0"/>
          <w:sz w:val="22"/>
          <w:szCs w:val="22"/>
          <w:lang w:val="en-US"/>
        </w:rPr>
      </w:pPr>
      <w:del w:id="695" w:author="Vignesh L S K" w:date="2016-12-05T14:59:00Z">
        <w:r w:rsidRPr="009B5336" w:rsidDel="009B5336">
          <w:rPr>
            <w:rPrChange w:id="696" w:author="Vignesh L S K" w:date="2016-12-05T14:59:00Z">
              <w:rPr>
                <w:rStyle w:val="Hyperlink"/>
                <w:b w:val="0"/>
              </w:rPr>
            </w:rPrChange>
          </w:rPr>
          <w:delText>Appendix A</w:delText>
        </w:r>
        <w:r w:rsidDel="009B5336">
          <w:rPr>
            <w:rFonts w:eastAsiaTheme="minorEastAsia"/>
            <w:b w:val="0"/>
            <w:color w:val="auto"/>
            <w:kern w:val="0"/>
            <w:sz w:val="22"/>
            <w:szCs w:val="22"/>
            <w:lang w:val="en-US"/>
          </w:rPr>
          <w:tab/>
        </w:r>
        <w:r w:rsidRPr="009B5336" w:rsidDel="009B5336">
          <w:rPr>
            <w:rPrChange w:id="697" w:author="Vignesh L S K" w:date="2016-12-05T14:59:00Z">
              <w:rPr>
                <w:rStyle w:val="Hyperlink"/>
                <w:b w:val="0"/>
              </w:rPr>
            </w:rPrChange>
          </w:rPr>
          <w:delText>Abbreviations and Acronyms</w:delText>
        </w:r>
        <w:r w:rsidDel="009B5336">
          <w:rPr>
            <w:webHidden/>
          </w:rPr>
          <w:tab/>
          <w:delText>23</w:delText>
        </w:r>
      </w:del>
    </w:p>
    <w:p w:rsidR="00683A49" w:rsidDel="009B5336" w:rsidRDefault="00683A49">
      <w:pPr>
        <w:pStyle w:val="TOC1"/>
        <w:tabs>
          <w:tab w:val="left" w:pos="1400"/>
        </w:tabs>
        <w:rPr>
          <w:del w:id="698" w:author="Vignesh L S K" w:date="2016-12-05T14:59:00Z"/>
          <w:rFonts w:eastAsiaTheme="minorEastAsia"/>
          <w:b w:val="0"/>
          <w:color w:val="auto"/>
          <w:kern w:val="0"/>
          <w:sz w:val="22"/>
          <w:szCs w:val="22"/>
          <w:lang w:val="en-US"/>
        </w:rPr>
      </w:pPr>
      <w:del w:id="699" w:author="Vignesh L S K" w:date="2016-12-05T14:59:00Z">
        <w:r w:rsidRPr="009B5336" w:rsidDel="009B5336">
          <w:rPr>
            <w:rPrChange w:id="700" w:author="Vignesh L S K" w:date="2016-12-05T14:59:00Z">
              <w:rPr>
                <w:rStyle w:val="Hyperlink"/>
                <w:b w:val="0"/>
              </w:rPr>
            </w:rPrChange>
          </w:rPr>
          <w:delText>Appendix B</w:delText>
        </w:r>
        <w:r w:rsidDel="009B5336">
          <w:rPr>
            <w:rFonts w:eastAsiaTheme="minorEastAsia"/>
            <w:b w:val="0"/>
            <w:color w:val="auto"/>
            <w:kern w:val="0"/>
            <w:sz w:val="22"/>
            <w:szCs w:val="22"/>
            <w:lang w:val="en-US"/>
          </w:rPr>
          <w:tab/>
        </w:r>
        <w:r w:rsidRPr="009B5336" w:rsidDel="009B5336">
          <w:rPr>
            <w:rPrChange w:id="701" w:author="Vignesh L S K" w:date="2016-12-05T14:59:00Z">
              <w:rPr>
                <w:rStyle w:val="Hyperlink"/>
                <w:b w:val="0"/>
              </w:rPr>
            </w:rPrChange>
          </w:rPr>
          <w:delText>Glossary</w:delText>
        </w:r>
        <w:r w:rsidDel="009B5336">
          <w:rPr>
            <w:webHidden/>
          </w:rPr>
          <w:tab/>
          <w:delText>24</w:delText>
        </w:r>
      </w:del>
    </w:p>
    <w:p w:rsidR="00683A49" w:rsidDel="009B5336" w:rsidRDefault="00683A49">
      <w:pPr>
        <w:pStyle w:val="TOC1"/>
        <w:tabs>
          <w:tab w:val="left" w:pos="1400"/>
        </w:tabs>
        <w:rPr>
          <w:del w:id="702" w:author="Vignesh L S K" w:date="2016-12-05T14:59:00Z"/>
          <w:rFonts w:eastAsiaTheme="minorEastAsia"/>
          <w:b w:val="0"/>
          <w:color w:val="auto"/>
          <w:kern w:val="0"/>
          <w:sz w:val="22"/>
          <w:szCs w:val="22"/>
          <w:lang w:val="en-US"/>
        </w:rPr>
      </w:pPr>
      <w:del w:id="703" w:author="Vignesh L S K" w:date="2016-12-05T14:59:00Z">
        <w:r w:rsidRPr="009B5336" w:rsidDel="009B5336">
          <w:rPr>
            <w:rPrChange w:id="704" w:author="Vignesh L S K" w:date="2016-12-05T14:59:00Z">
              <w:rPr>
                <w:rStyle w:val="Hyperlink"/>
                <w:b w:val="0"/>
              </w:rPr>
            </w:rPrChange>
          </w:rPr>
          <w:delText>Appendix C</w:delText>
        </w:r>
        <w:r w:rsidDel="009B5336">
          <w:rPr>
            <w:rFonts w:eastAsiaTheme="minorEastAsia"/>
            <w:b w:val="0"/>
            <w:color w:val="auto"/>
            <w:kern w:val="0"/>
            <w:sz w:val="22"/>
            <w:szCs w:val="22"/>
            <w:lang w:val="en-US"/>
          </w:rPr>
          <w:tab/>
        </w:r>
        <w:r w:rsidRPr="009B5336" w:rsidDel="009B5336">
          <w:rPr>
            <w:rPrChange w:id="705" w:author="Vignesh L S K" w:date="2016-12-05T14:59:00Z">
              <w:rPr>
                <w:rStyle w:val="Hyperlink"/>
                <w:b w:val="0"/>
              </w:rPr>
            </w:rPrChange>
          </w:rPr>
          <w:delText>References</w:delText>
        </w:r>
        <w:r w:rsidDel="009B5336">
          <w:rPr>
            <w:webHidden/>
          </w:rPr>
          <w:tab/>
          <w:delText>25</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706" w:name="_Toc468713268"/>
      <w:r w:rsidRPr="00A158C7">
        <w:lastRenderedPageBreak/>
        <w:t>Introduction</w:t>
      </w:r>
      <w:bookmarkEnd w:id="706"/>
    </w:p>
    <w:p w:rsidR="00063A7A" w:rsidRPr="00A158C7" w:rsidRDefault="00FE5DF5" w:rsidP="000B37D5">
      <w:pPr>
        <w:pStyle w:val="Heading2"/>
      </w:pPr>
      <w:bookmarkStart w:id="707" w:name="_Toc468713269"/>
      <w:r w:rsidRPr="00A158C7">
        <w:t>Purpose</w:t>
      </w:r>
      <w:bookmarkEnd w:id="707"/>
    </w:p>
    <w:p w:rsidR="00DC0959" w:rsidDel="00B9564B" w:rsidRDefault="00B9564B" w:rsidP="00DC0959">
      <w:pPr>
        <w:pStyle w:val="Heading2"/>
        <w:rPr>
          <w:del w:id="708" w:author="Vignesh L S K" w:date="2016-12-05T14:54:00Z"/>
        </w:rPr>
      </w:pPr>
      <w:ins w:id="709" w:author="Vignesh L S K" w:date="2016-12-05T14:54:00Z">
        <w:r>
          <w:t xml:space="preserve">MDD for </w:t>
        </w:r>
        <w:r w:rsidRPr="00B9564B">
          <w:t>System Friction Learning</w:t>
        </w:r>
      </w:ins>
      <w:del w:id="710" w:author="Vignesh L S K" w:date="2016-12-05T14:54:00Z">
        <w:r w:rsidR="00FE5DF5" w:rsidRPr="00A158C7" w:rsidDel="00B9564B">
          <w:delText>Scope</w:delText>
        </w:r>
      </w:del>
    </w:p>
    <w:p w:rsidR="00F95E33" w:rsidRPr="00A158C7" w:rsidRDefault="00F95E33" w:rsidP="00E16D14"/>
    <w:p w:rsidR="00312179" w:rsidRDefault="00A411CB" w:rsidP="00F43F8E">
      <w:pPr>
        <w:pStyle w:val="Heading1"/>
        <w:rPr>
          <w:rFonts w:ascii="Calibri" w:hAnsi="Calibri" w:cs="Calibri"/>
        </w:rPr>
      </w:pPr>
      <w:bookmarkStart w:id="711" w:name="_Toc406065228"/>
      <w:bookmarkStart w:id="712" w:name="_Toc468713270"/>
      <w:bookmarkEnd w:id="34"/>
      <w:bookmarkEnd w:id="35"/>
      <w:bookmarkEnd w:id="36"/>
      <w:bookmarkEnd w:id="37"/>
      <w:bookmarkEnd w:id="38"/>
      <w:proofErr w:type="spellStart"/>
      <w:r>
        <w:rPr>
          <w:rFonts w:ascii="Calibri" w:hAnsi="Calibri" w:cs="Calibri"/>
        </w:rPr>
        <w:lastRenderedPageBreak/>
        <w:t>SysFricLrng</w:t>
      </w:r>
      <w:proofErr w:type="spellEnd"/>
      <w:r w:rsidR="00D229A6">
        <w:rPr>
          <w:rFonts w:ascii="Calibri" w:hAnsi="Calibri" w:cs="Calibri"/>
        </w:rPr>
        <w:t xml:space="preserve"> </w:t>
      </w:r>
      <w:r w:rsidR="00D229A6" w:rsidRPr="00AA38E8">
        <w:rPr>
          <w:rFonts w:ascii="Calibri" w:hAnsi="Calibri" w:cs="Calibri"/>
        </w:rPr>
        <w:t>High-Level Description</w:t>
      </w:r>
      <w:bookmarkEnd w:id="711"/>
      <w:bookmarkEnd w:id="712"/>
    </w:p>
    <w:p w:rsidR="0076625F" w:rsidRPr="00D953C4" w:rsidRDefault="0076625F" w:rsidP="0076625F">
      <w:pPr>
        <w:ind w:firstLine="567"/>
        <w:rPr>
          <w:rFonts w:cs="Calibri"/>
          <w:i/>
        </w:rPr>
      </w:pPr>
      <w:bookmarkStart w:id="713" w:name="_Toc406065229"/>
      <w:r>
        <w:rPr>
          <w:rFonts w:cs="Calibri"/>
          <w:i/>
        </w:rPr>
        <w:t>Refer FDD</w:t>
      </w:r>
    </w:p>
    <w:p w:rsidR="0041392A" w:rsidRDefault="0041392A" w:rsidP="00642531">
      <w:pPr>
        <w:rPr>
          <w:rFonts w:cs="Calibri"/>
          <w:i/>
        </w:rPr>
      </w:pPr>
    </w:p>
    <w:p w:rsidR="0041392A" w:rsidRPr="00AA38E8" w:rsidRDefault="0041392A" w:rsidP="0041392A">
      <w:pPr>
        <w:pStyle w:val="Heading1"/>
        <w:rPr>
          <w:rFonts w:ascii="Calibri" w:hAnsi="Calibri" w:cs="Calibri"/>
        </w:rPr>
      </w:pPr>
      <w:bookmarkStart w:id="714" w:name="_Toc468713271"/>
      <w:r w:rsidRPr="00AA38E8">
        <w:rPr>
          <w:rFonts w:ascii="Calibri" w:hAnsi="Calibri" w:cs="Calibri"/>
        </w:rPr>
        <w:lastRenderedPageBreak/>
        <w:t>Design details of software module</w:t>
      </w:r>
      <w:bookmarkEnd w:id="714"/>
    </w:p>
    <w:p w:rsidR="0041392A" w:rsidRPr="00D953C4" w:rsidRDefault="0041392A" w:rsidP="0041392A">
      <w:pPr>
        <w:rPr>
          <w:rFonts w:cs="Calibri"/>
          <w:i/>
        </w:rPr>
      </w:pPr>
      <w:r>
        <w:rPr>
          <w:rFonts w:cs="Calibri"/>
          <w:i/>
        </w:rPr>
        <w:t>Refer FDD</w:t>
      </w:r>
    </w:p>
    <w:p w:rsidR="0041392A" w:rsidRDefault="0041392A" w:rsidP="00642531">
      <w:pPr>
        <w:rPr>
          <w:rFonts w:cs="Calibri"/>
          <w:i/>
        </w:rPr>
      </w:pPr>
    </w:p>
    <w:p w:rsidR="00646EDE" w:rsidRDefault="00D229A6" w:rsidP="00646EDE">
      <w:pPr>
        <w:pStyle w:val="Heading2"/>
        <w:rPr>
          <w:rFonts w:ascii="Calibri" w:hAnsi="Calibri" w:cs="Calibri"/>
        </w:rPr>
      </w:pPr>
      <w:bookmarkStart w:id="715" w:name="_Toc406065230"/>
      <w:bookmarkStart w:id="716" w:name="_Toc468713272"/>
      <w:bookmarkEnd w:id="713"/>
      <w:r w:rsidRPr="00D229A6">
        <w:lastRenderedPageBreak/>
        <w:t>Graphical</w:t>
      </w:r>
      <w:r>
        <w:rPr>
          <w:rFonts w:ascii="Calibri" w:hAnsi="Calibri" w:cs="Calibri"/>
        </w:rPr>
        <w:t xml:space="preserve"> representation of </w:t>
      </w:r>
      <w:bookmarkEnd w:id="715"/>
      <w:proofErr w:type="spellStart"/>
      <w:r w:rsidR="00642531">
        <w:rPr>
          <w:rFonts w:ascii="Calibri" w:hAnsi="Calibri" w:cs="Calibri"/>
        </w:rPr>
        <w:t>SysFricLrng</w:t>
      </w:r>
      <w:bookmarkEnd w:id="716"/>
      <w:proofErr w:type="spellEnd"/>
    </w:p>
    <w:p w:rsidR="00646EDE" w:rsidRDefault="00683A49" w:rsidP="00646EDE">
      <w:pPr>
        <w:rPr>
          <w:ins w:id="717" w:author="Vignesh L S K" w:date="2016-12-05T14:55:00Z"/>
          <w:rFonts w:ascii="Times New Roman" w:hAnsi="Times New Roman"/>
          <w:snapToGrid w:val="0"/>
          <w:color w:val="000000"/>
          <w:w w:val="0"/>
          <w:sz w:val="0"/>
          <w:szCs w:val="0"/>
          <w:u w:color="000000"/>
          <w:bdr w:val="none" w:sz="0" w:space="0" w:color="000000"/>
          <w:shd w:val="clear" w:color="000000" w:fill="000000"/>
          <w:lang w:val="x-none" w:eastAsia="x-none" w:bidi="x-none"/>
        </w:rPr>
      </w:pPr>
      <w:del w:id="718" w:author="Vignesh L S K" w:date="2016-12-05T14:55:00Z">
        <w:r w:rsidDel="00031C2E">
          <w:rPr>
            <w:noProof/>
            <w:lang w:bidi="ar-SA"/>
          </w:rPr>
          <w:lastRenderedPageBreak/>
          <w:drawing>
            <wp:inline distT="0" distB="0" distL="0" distR="0">
              <wp:extent cx="5064760" cy="84366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4760" cy="8436610"/>
                      </a:xfrm>
                      <a:prstGeom prst="rect">
                        <a:avLst/>
                      </a:prstGeom>
                      <a:noFill/>
                      <a:ln>
                        <a:noFill/>
                      </a:ln>
                    </pic:spPr>
                  </pic:pic>
                </a:graphicData>
              </a:graphic>
            </wp:inline>
          </w:drawing>
        </w:r>
      </w:del>
      <w:ins w:id="719" w:author="Vignesh L S K" w:date="2016-12-05T14:55:00Z">
        <w:r w:rsidR="00031C2E" w:rsidRPr="00031C2E">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031C2E" w:rsidRPr="00031C2E">
          <w:rPr>
            <w:noProof/>
            <w:lang w:bidi="ar-SA"/>
          </w:rPr>
          <w:lastRenderedPageBreak/>
          <w:drawing>
            <wp:inline distT="0" distB="0" distL="0" distR="0">
              <wp:extent cx="4533900" cy="5553075"/>
              <wp:effectExtent l="0" t="0" r="0" b="9525"/>
              <wp:docPr id="4" name="Picture 4" descr="C:\Component\SF007A_SysFricLrng_Impl_2.2.0\MD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mponent\SF007A_SysFricLrng_Impl_2.2.0\MDD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5553075"/>
                      </a:xfrm>
                      <a:prstGeom prst="rect">
                        <a:avLst/>
                      </a:prstGeom>
                      <a:noFill/>
                      <a:ln>
                        <a:noFill/>
                      </a:ln>
                    </pic:spPr>
                  </pic:pic>
                </a:graphicData>
              </a:graphic>
            </wp:inline>
          </w:drawing>
        </w:r>
      </w:ins>
    </w:p>
    <w:p w:rsidR="0044746B" w:rsidRDefault="0044746B" w:rsidP="00646EDE">
      <w:pPr>
        <w:rPr>
          <w:ins w:id="720" w:author="Vignesh L S K" w:date="2016-12-05T14:55: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RDefault="0044746B" w:rsidP="00646EDE">
      <w:pPr>
        <w:rPr>
          <w:ins w:id="721" w:author="Vignesh L S K" w:date="2016-12-05T14:55: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RDefault="0044746B" w:rsidP="00646EDE">
      <w:pPr>
        <w:rPr>
          <w:ins w:id="722" w:author="Vignesh L S K" w:date="2016-12-05T14:55: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RDefault="0044746B" w:rsidP="00646EDE">
      <w:pPr>
        <w:rPr>
          <w:ins w:id="723" w:author="Vignesh L S K" w:date="2016-12-05T14:55: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RDefault="0044746B" w:rsidP="00646EDE">
      <w:pPr>
        <w:rPr>
          <w:ins w:id="724" w:author="Vignesh L S K" w:date="2016-12-05T14:55: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RDefault="0044746B" w:rsidP="00646EDE">
      <w:pPr>
        <w:rPr>
          <w:ins w:id="725" w:author="Vignesh L S K" w:date="2016-12-05T14:55: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RDefault="0044746B" w:rsidP="00646EDE">
      <w:pPr>
        <w:rPr>
          <w:ins w:id="726" w:author="Vignesh L S K" w:date="2016-12-05T14:55: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RPr="00646EDE" w:rsidRDefault="0044746B" w:rsidP="00646EDE">
      <w:pPr>
        <w:rPr>
          <w:lang w:bidi="ar-SA"/>
        </w:rPr>
      </w:pPr>
    </w:p>
    <w:p w:rsidR="00D229A6" w:rsidRPr="00646EDE" w:rsidRDefault="00AE55D3" w:rsidP="00646EDE">
      <w:pPr>
        <w:rPr>
          <w:rFonts w:cs="Calibri"/>
          <w:i/>
        </w:rPr>
      </w:pPr>
      <w:r w:rsidRPr="00646EDE">
        <w:rPr>
          <w:rFonts w:cs="Calibri"/>
          <w:i/>
        </w:rPr>
        <w:fldChar w:fldCharType="begin"/>
      </w:r>
      <w:r w:rsidRPr="00646EDE">
        <w:rPr>
          <w:rFonts w:cs="Calibri"/>
          <w:i/>
        </w:rPr>
        <w:instrText xml:space="preserve"> DOCPROPERTY  "Document Version"  \* MERGEFORMAT </w:instrText>
      </w:r>
      <w:r w:rsidRPr="00646EDE">
        <w:rPr>
          <w:rFonts w:cs="Calibri"/>
          <w:i/>
        </w:rPr>
        <w:fldChar w:fldCharType="end"/>
      </w:r>
    </w:p>
    <w:p w:rsidR="00D229A6" w:rsidRPr="002D6391" w:rsidRDefault="00D229A6" w:rsidP="00D229A6">
      <w:pPr>
        <w:pStyle w:val="Heading2"/>
        <w:rPr>
          <w:rFonts w:ascii="Calibri" w:hAnsi="Calibri" w:cs="Calibri"/>
        </w:rPr>
      </w:pPr>
      <w:bookmarkStart w:id="727" w:name="_Toc406065231"/>
      <w:bookmarkStart w:id="728" w:name="_Toc468713273"/>
      <w:r w:rsidRPr="002D6391">
        <w:rPr>
          <w:rFonts w:ascii="Calibri" w:hAnsi="Calibri" w:cs="Calibri"/>
        </w:rPr>
        <w:t>Data Flow Diagram</w:t>
      </w:r>
      <w:bookmarkEnd w:id="727"/>
      <w:bookmarkEnd w:id="728"/>
    </w:p>
    <w:p w:rsidR="00D229A6" w:rsidRPr="00642531" w:rsidRDefault="00642531" w:rsidP="00D229A6">
      <w:pPr>
        <w:rPr>
          <w:rFonts w:cs="Calibri"/>
          <w:i/>
        </w:rPr>
      </w:pPr>
      <w:r w:rsidRPr="00642531">
        <w:rPr>
          <w:rFonts w:cs="Calibri"/>
          <w:i/>
        </w:rPr>
        <w:t>Refer FDD</w:t>
      </w:r>
    </w:p>
    <w:p w:rsidR="00D229A6" w:rsidRDefault="00AC4CD8" w:rsidP="00387BF4">
      <w:pPr>
        <w:pStyle w:val="Heading3"/>
        <w:tabs>
          <w:tab w:val="clear" w:pos="1017"/>
        </w:tabs>
        <w:ind w:left="562" w:hanging="562"/>
        <w:rPr>
          <w:rFonts w:ascii="Calibri" w:hAnsi="Calibri" w:cs="Calibri"/>
        </w:rPr>
      </w:pPr>
      <w:bookmarkStart w:id="729" w:name="_Toc375924736"/>
      <w:bookmarkStart w:id="730" w:name="_Toc406065232"/>
      <w:bookmarkStart w:id="731" w:name="_Toc468713274"/>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729"/>
      <w:bookmarkEnd w:id="730"/>
      <w:bookmarkEnd w:id="731"/>
    </w:p>
    <w:p w:rsidR="00642531" w:rsidRPr="00642531" w:rsidRDefault="00642531" w:rsidP="00642531">
      <w:pPr>
        <w:rPr>
          <w:rFonts w:cs="Calibri"/>
          <w:i/>
        </w:rPr>
      </w:pPr>
      <w:r w:rsidRPr="00642531">
        <w:rPr>
          <w:rFonts w:cs="Calibri"/>
          <w:i/>
        </w:rPr>
        <w:t>Refer FDD</w:t>
      </w:r>
    </w:p>
    <w:p w:rsidR="00D229A6" w:rsidRPr="00A32585" w:rsidRDefault="00AC4CD8" w:rsidP="00D229A6">
      <w:pPr>
        <w:pStyle w:val="Heading3"/>
        <w:ind w:left="562" w:hanging="562"/>
        <w:rPr>
          <w:rFonts w:ascii="Calibri" w:hAnsi="Calibri" w:cs="Calibri"/>
        </w:rPr>
      </w:pPr>
      <w:bookmarkStart w:id="732" w:name="_Toc375924737"/>
      <w:bookmarkStart w:id="733" w:name="_Toc406065233"/>
      <w:bookmarkStart w:id="734" w:name="_Toc468713275"/>
      <w:r>
        <w:rPr>
          <w:rFonts w:ascii="Calibri" w:hAnsi="Calibri"/>
        </w:rPr>
        <w:lastRenderedPageBreak/>
        <w:t>Function</w:t>
      </w:r>
      <w:r w:rsidRPr="00231F0B">
        <w:rPr>
          <w:rFonts w:ascii="Calibri" w:hAnsi="Calibri"/>
        </w:rPr>
        <w:t xml:space="preserve"> </w:t>
      </w:r>
      <w:r w:rsidR="00D229A6" w:rsidRPr="00A32585">
        <w:rPr>
          <w:rFonts w:ascii="Calibri" w:hAnsi="Calibri" w:cs="Calibri"/>
        </w:rPr>
        <w:t>level DFD</w:t>
      </w:r>
      <w:bookmarkEnd w:id="732"/>
      <w:bookmarkEnd w:id="733"/>
      <w:bookmarkEnd w:id="734"/>
    </w:p>
    <w:p w:rsidR="00642531" w:rsidRPr="00642531" w:rsidRDefault="00642531" w:rsidP="00642531">
      <w:pPr>
        <w:rPr>
          <w:rFonts w:cs="Calibri"/>
          <w:i/>
        </w:rPr>
      </w:pPr>
      <w:r w:rsidRPr="00642531">
        <w:rPr>
          <w:rFonts w:cs="Calibri"/>
          <w:i/>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735" w:name="_Toc338170479"/>
      <w:bookmarkStart w:id="736" w:name="_Toc375678228"/>
      <w:bookmarkStart w:id="737" w:name="_Toc418080062"/>
      <w:bookmarkStart w:id="738" w:name="_Toc421709912"/>
      <w:bookmarkStart w:id="739" w:name="_Toc468713276"/>
      <w:r w:rsidRPr="00AC4CD8">
        <w:rPr>
          <w:rFonts w:ascii="Calibri" w:hAnsi="Calibri" w:cs="Calibri"/>
        </w:rPr>
        <w:lastRenderedPageBreak/>
        <w:t>Constant Data Dictionary</w:t>
      </w:r>
      <w:bookmarkEnd w:id="735"/>
      <w:bookmarkEnd w:id="736"/>
      <w:bookmarkEnd w:id="737"/>
      <w:bookmarkEnd w:id="738"/>
      <w:bookmarkEnd w:id="739"/>
    </w:p>
    <w:p w:rsidR="00AC4CD8" w:rsidRPr="00DA5500" w:rsidRDefault="00AC4CD8" w:rsidP="00AC4CD8">
      <w:pPr>
        <w:pStyle w:val="Heading2"/>
        <w:spacing w:after="60"/>
        <w:rPr>
          <w:rFonts w:ascii="Calibri" w:hAnsi="Calibri"/>
        </w:rPr>
      </w:pPr>
      <w:bookmarkStart w:id="740" w:name="_Toc421011506"/>
      <w:bookmarkStart w:id="741" w:name="_Toc421786527"/>
      <w:bookmarkStart w:id="742" w:name="_Toc468713277"/>
      <w:bookmarkStart w:id="743" w:name="_Toc418080064"/>
      <w:r w:rsidRPr="00DA5500">
        <w:rPr>
          <w:rFonts w:ascii="Calibri" w:hAnsi="Calibri"/>
        </w:rPr>
        <w:t>Program (fixed) Constants</w:t>
      </w:r>
      <w:bookmarkEnd w:id="740"/>
      <w:bookmarkEnd w:id="741"/>
      <w:bookmarkEnd w:id="742"/>
    </w:p>
    <w:p w:rsidR="00AC4CD8" w:rsidRPr="00DA5500" w:rsidRDefault="00AC4CD8" w:rsidP="00AC4CD8">
      <w:pPr>
        <w:pStyle w:val="Heading3"/>
        <w:tabs>
          <w:tab w:val="clear" w:pos="1017"/>
          <w:tab w:val="num" w:pos="567"/>
        </w:tabs>
        <w:ind w:left="567"/>
        <w:rPr>
          <w:rFonts w:ascii="Calibri" w:hAnsi="Calibri"/>
        </w:rPr>
      </w:pPr>
      <w:bookmarkStart w:id="744" w:name="_Toc468713278"/>
      <w:bookmarkEnd w:id="743"/>
      <w:r w:rsidRPr="00DA5500">
        <w:rPr>
          <w:rFonts w:ascii="Calibri" w:hAnsi="Calibri"/>
        </w:rPr>
        <w:t>Embedded Constants</w:t>
      </w:r>
      <w:bookmarkEnd w:id="744"/>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163014" w:rsidRPr="00AA38E8" w:rsidTr="00851F7B">
        <w:tc>
          <w:tcPr>
            <w:tcW w:w="3888"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Value</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AA38E8" w:rsidRDefault="00AD0E20" w:rsidP="00AD0E20">
            <w:pPr>
              <w:tabs>
                <w:tab w:val="center" w:pos="1836"/>
                <w:tab w:val="right" w:pos="3672"/>
              </w:tabs>
              <w:spacing w:before="60"/>
              <w:rPr>
                <w:rFonts w:cs="Calibri"/>
                <w:sz w:val="16"/>
                <w:szCs w:val="16"/>
              </w:rPr>
            </w:pPr>
            <w:r>
              <w:rPr>
                <w:rFonts w:cs="Calibri"/>
                <w:sz w:val="16"/>
                <w:szCs w:val="16"/>
              </w:rPr>
              <w:t>INDEX0</w:t>
            </w:r>
            <w:r w:rsidR="00163014" w:rsidRPr="00043626">
              <w:rPr>
                <w:rFonts w:cs="Calibri"/>
                <w:sz w:val="16"/>
                <w:szCs w:val="16"/>
              </w:rPr>
              <w:t>_</w:t>
            </w:r>
            <w:r>
              <w:rPr>
                <w:rFonts w:cs="Calibri"/>
                <w:sz w:val="16"/>
                <w:szCs w:val="16"/>
              </w:rPr>
              <w:t>CNT</w:t>
            </w:r>
            <w:r w:rsidR="00163014"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Pr="00AA38E8"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Pr="00AA38E8"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Pr="00AA38E8" w:rsidRDefault="00163014" w:rsidP="00851F7B">
            <w:pPr>
              <w:spacing w:before="60"/>
              <w:jc w:val="center"/>
              <w:rPr>
                <w:rFonts w:cs="Calibri"/>
                <w:sz w:val="16"/>
                <w:szCs w:val="16"/>
              </w:rPr>
            </w:pPr>
            <w:r>
              <w:rPr>
                <w:rFonts w:cs="Calibri"/>
                <w:sz w:val="16"/>
                <w:szCs w:val="16"/>
              </w:rPr>
              <w:t>0</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Default="00AD0E20" w:rsidP="00AD0E20">
            <w:pPr>
              <w:tabs>
                <w:tab w:val="center" w:pos="1836"/>
                <w:tab w:val="right" w:pos="3672"/>
              </w:tabs>
              <w:spacing w:before="60"/>
              <w:rPr>
                <w:rFonts w:cs="Calibri"/>
                <w:sz w:val="16"/>
                <w:szCs w:val="16"/>
              </w:rPr>
            </w:pPr>
            <w:r>
              <w:rPr>
                <w:rFonts w:cs="Calibri"/>
                <w:sz w:val="16"/>
                <w:szCs w:val="16"/>
              </w:rPr>
              <w:t>INDEX1</w:t>
            </w:r>
            <w:r w:rsidRPr="00043626">
              <w:rPr>
                <w:rFonts w:cs="Calibri"/>
                <w:sz w:val="16"/>
                <w:szCs w:val="16"/>
              </w:rPr>
              <w:t>_</w:t>
            </w:r>
            <w:r>
              <w:rPr>
                <w:rFonts w:cs="Calibri"/>
                <w:sz w:val="16"/>
                <w:szCs w:val="16"/>
              </w:rPr>
              <w:t>CNT</w:t>
            </w:r>
            <w:r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Pr>
                <w:rFonts w:cs="Calibri"/>
                <w:sz w:val="16"/>
                <w:szCs w:val="16"/>
              </w:rPr>
              <w:t>1</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Default="00AD0E20" w:rsidP="00AD0E20">
            <w:pPr>
              <w:tabs>
                <w:tab w:val="center" w:pos="1836"/>
                <w:tab w:val="right" w:pos="3672"/>
              </w:tabs>
              <w:spacing w:before="60"/>
              <w:rPr>
                <w:rFonts w:cs="Calibri"/>
                <w:sz w:val="16"/>
                <w:szCs w:val="16"/>
              </w:rPr>
            </w:pPr>
            <w:r>
              <w:rPr>
                <w:rFonts w:cs="Calibri"/>
                <w:sz w:val="16"/>
                <w:szCs w:val="16"/>
              </w:rPr>
              <w:t>INDEX2</w:t>
            </w:r>
            <w:r w:rsidRPr="00043626">
              <w:rPr>
                <w:rFonts w:cs="Calibri"/>
                <w:sz w:val="16"/>
                <w:szCs w:val="16"/>
              </w:rPr>
              <w:t>_</w:t>
            </w:r>
            <w:r>
              <w:rPr>
                <w:rFonts w:cs="Calibri"/>
                <w:sz w:val="16"/>
                <w:szCs w:val="16"/>
              </w:rPr>
              <w:t>CNT</w:t>
            </w:r>
            <w:r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Pr>
                <w:rFonts w:cs="Calibri"/>
                <w:sz w:val="16"/>
                <w:szCs w:val="16"/>
              </w:rPr>
              <w:t>2</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Default="00AD0E20" w:rsidP="00AD0E20">
            <w:pPr>
              <w:spacing w:before="60"/>
              <w:rPr>
                <w:rFonts w:cs="Calibri"/>
                <w:sz w:val="16"/>
                <w:szCs w:val="16"/>
              </w:rPr>
            </w:pPr>
            <w:r>
              <w:rPr>
                <w:rFonts w:cs="Calibri"/>
                <w:sz w:val="16"/>
                <w:szCs w:val="16"/>
              </w:rPr>
              <w:t>INDEX3</w:t>
            </w:r>
            <w:r w:rsidRPr="00043626">
              <w:rPr>
                <w:rFonts w:cs="Calibri"/>
                <w:sz w:val="16"/>
                <w:szCs w:val="16"/>
              </w:rPr>
              <w:t>_</w:t>
            </w:r>
            <w:r>
              <w:rPr>
                <w:rFonts w:cs="Calibri"/>
                <w:sz w:val="16"/>
                <w:szCs w:val="16"/>
              </w:rPr>
              <w:t>CNT</w:t>
            </w:r>
            <w:r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Pr>
                <w:rFonts w:cs="Calibri"/>
                <w:sz w:val="16"/>
                <w:szCs w:val="16"/>
              </w:rPr>
              <w:t>3</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AD0E20" w:rsidP="00AD0E20">
            <w:pPr>
              <w:spacing w:before="60"/>
              <w:rPr>
                <w:rFonts w:cs="Calibri"/>
                <w:sz w:val="16"/>
                <w:szCs w:val="16"/>
              </w:rPr>
            </w:pPr>
            <w:r>
              <w:rPr>
                <w:rFonts w:cs="Calibri"/>
                <w:sz w:val="16"/>
                <w:szCs w:val="16"/>
              </w:rPr>
              <w:t>SYSSATNFRICESTIMD</w:t>
            </w:r>
            <w:r w:rsidR="00163014" w:rsidRPr="00043626">
              <w:rPr>
                <w:rFonts w:cs="Calibri"/>
                <w:sz w:val="16"/>
                <w:szCs w:val="16"/>
              </w:rPr>
              <w:t xml:space="preserve">MIN_HWNWMTR_F32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0.0F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SYSSATNFRICESTIMDMAX_HWNWMTR_F32 2</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 xml:space="preserve">     </w:t>
            </w:r>
            <w:r w:rsidRPr="00AD0E20">
              <w:rPr>
                <w:rFonts w:cs="Calibri"/>
                <w:sz w:val="16"/>
                <w:szCs w:val="16"/>
              </w:rPr>
              <w:t>20.0F</w:t>
            </w:r>
            <w:r w:rsidRPr="00AD0E20">
              <w:rPr>
                <w:rFonts w:cs="Calibri"/>
                <w:sz w:val="16"/>
                <w:szCs w:val="16"/>
              </w:rPr>
              <w:tab/>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 xml:space="preserve">SYSFRICESTIMDMIN_HWNWMTR_F32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0.0F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 xml:space="preserve">SYSFRICESTIMDMAX_HWNWMTR_F32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20.0F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SYSFRICOFFSMIN_HWNWMTR_F32</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-5.0F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 xml:space="preserve">SYSFRICOFFSMAX_HWNWMTR_F32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5.0F</w:t>
            </w:r>
          </w:p>
        </w:tc>
      </w:tr>
    </w:tbl>
    <w:p w:rsidR="002B094F" w:rsidRDefault="002B094F" w:rsidP="002518E0">
      <w:pPr>
        <w:pStyle w:val="BodyText3"/>
        <w:rPr>
          <w:rFonts w:cs="Calibri"/>
          <w:sz w:val="20"/>
          <w:szCs w:val="20"/>
        </w:rPr>
      </w:pPr>
    </w:p>
    <w:p w:rsidR="00D11A2B" w:rsidRPr="0048012A" w:rsidRDefault="00D11A2B" w:rsidP="002518E0">
      <w:pPr>
        <w:pStyle w:val="BodyText3"/>
        <w:rPr>
          <w:rFonts w:cs="Calibri"/>
          <w:sz w:val="20"/>
          <w:szCs w:val="20"/>
        </w:rPr>
      </w:pPr>
      <w:r>
        <w:rPr>
          <w:rFonts w:cs="Calibri"/>
          <w:sz w:val="20"/>
          <w:szCs w:val="20"/>
        </w:rPr>
        <w:t>For rest of th</w:t>
      </w:r>
      <w:r w:rsidR="004206DE">
        <w:rPr>
          <w:rFonts w:cs="Calibri"/>
          <w:sz w:val="20"/>
          <w:szCs w:val="20"/>
        </w:rPr>
        <w:t>e constants, please refer Data D</w:t>
      </w:r>
      <w:r>
        <w:rPr>
          <w:rFonts w:cs="Calibri"/>
          <w:sz w:val="20"/>
          <w:szCs w:val="20"/>
        </w:rPr>
        <w:t>ictionary</w:t>
      </w:r>
    </w:p>
    <w:p w:rsidR="00AC4CD8" w:rsidRPr="00DA5500" w:rsidRDefault="00AC4CD8" w:rsidP="00AC4CD8">
      <w:pPr>
        <w:pStyle w:val="Heading1"/>
        <w:ind w:left="562" w:hanging="562"/>
        <w:rPr>
          <w:rFonts w:ascii="Calibri" w:hAnsi="Calibri" w:cs="Calibri"/>
        </w:rPr>
      </w:pPr>
      <w:bookmarkStart w:id="745" w:name="_Ref87065593"/>
      <w:bookmarkStart w:id="746" w:name="_Toc338170483"/>
      <w:bookmarkStart w:id="747" w:name="_Toc375678229"/>
      <w:bookmarkStart w:id="748" w:name="_Toc418080067"/>
      <w:bookmarkStart w:id="749" w:name="_Toc421786702"/>
      <w:bookmarkStart w:id="750" w:name="_Toc46871327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745"/>
      <w:bookmarkEnd w:id="746"/>
      <w:bookmarkEnd w:id="747"/>
      <w:bookmarkEnd w:id="748"/>
      <w:bookmarkEnd w:id="749"/>
      <w:bookmarkEnd w:id="750"/>
    </w:p>
    <w:p w:rsidR="002518E0" w:rsidRDefault="002B094F" w:rsidP="002518E0">
      <w:pPr>
        <w:pStyle w:val="BodyText"/>
      </w:pPr>
      <w:r w:rsidRPr="0048012A">
        <w:rPr>
          <w:rFonts w:ascii="Calibri" w:hAnsi="Calibri" w:cs="Calibri"/>
          <w:sz w:val="20"/>
        </w:rPr>
        <w:t>The detailed design of the function</w:t>
      </w:r>
      <w:r>
        <w:rPr>
          <w:rFonts w:ascii="Calibri" w:hAnsi="Calibri" w:cs="Calibri"/>
          <w:sz w:val="20"/>
        </w:rPr>
        <w:t xml:space="preserve"> is provided in the FDD. </w:t>
      </w:r>
    </w:p>
    <w:p w:rsidR="002B094F" w:rsidRPr="00987B4A" w:rsidRDefault="002B094F" w:rsidP="00007584">
      <w:pPr>
        <w:pStyle w:val="Heading2"/>
        <w:spacing w:after="60"/>
        <w:rPr>
          <w:rFonts w:ascii="Calibri" w:hAnsi="Calibri"/>
        </w:rPr>
      </w:pPr>
      <w:bookmarkStart w:id="751" w:name="_Toc338170484"/>
      <w:bookmarkStart w:id="752" w:name="_Toc418080068"/>
      <w:bookmarkStart w:id="753" w:name="_Toc421709916"/>
      <w:bookmarkStart w:id="754" w:name="_Toc468713280"/>
      <w:r w:rsidRPr="00007584">
        <w:rPr>
          <w:rFonts w:ascii="Calibri" w:hAnsi="Calibri"/>
        </w:rPr>
        <w:t>Sub</w:t>
      </w:r>
      <w:r w:rsidRPr="00987B4A">
        <w:rPr>
          <w:rFonts w:ascii="Calibri" w:hAnsi="Calibri"/>
        </w:rPr>
        <w:t>-Module Functions</w:t>
      </w:r>
      <w:bookmarkEnd w:id="751"/>
      <w:bookmarkEnd w:id="752"/>
      <w:bookmarkEnd w:id="753"/>
      <w:bookmarkEnd w:id="754"/>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755" w:name="_Toc421011514"/>
      <w:bookmarkStart w:id="756" w:name="_Toc468713281"/>
      <w:r w:rsidRPr="00AA38E8">
        <w:rPr>
          <w:rFonts w:ascii="Calibri" w:hAnsi="Calibri" w:cs="Calibri"/>
        </w:rPr>
        <w:t>Init:</w:t>
      </w:r>
      <w:r w:rsidR="0086422F">
        <w:rPr>
          <w:rFonts w:ascii="Calibri" w:hAnsi="Calibri" w:cs="Calibri"/>
        </w:rPr>
        <w:t xml:space="preserve"> SysFricLrng</w:t>
      </w:r>
      <w:r w:rsidRPr="00AA38E8">
        <w:rPr>
          <w:rFonts w:ascii="Calibri" w:hAnsi="Calibri" w:cs="Calibri"/>
        </w:rPr>
        <w:t>Init</w:t>
      </w:r>
      <w:bookmarkEnd w:id="755"/>
      <w:r w:rsidR="0086422F">
        <w:rPr>
          <w:rFonts w:ascii="Calibri" w:hAnsi="Calibri" w:cs="Calibri"/>
        </w:rPr>
        <w:t>1</w:t>
      </w:r>
      <w:bookmarkEnd w:id="756"/>
    </w:p>
    <w:p w:rsidR="00007584" w:rsidRPr="00AA38E8" w:rsidRDefault="00007584" w:rsidP="00007584">
      <w:pPr>
        <w:pStyle w:val="Heading2"/>
        <w:numPr>
          <w:ilvl w:val="3"/>
          <w:numId w:val="11"/>
        </w:numPr>
        <w:spacing w:after="60"/>
        <w:rPr>
          <w:rFonts w:ascii="Calibri" w:hAnsi="Calibri" w:cs="Calibri"/>
        </w:rPr>
      </w:pPr>
      <w:bookmarkStart w:id="757" w:name="_Toc421011515"/>
      <w:bookmarkStart w:id="758" w:name="_Toc468713282"/>
      <w:r w:rsidRPr="00AA38E8">
        <w:rPr>
          <w:rFonts w:ascii="Calibri" w:hAnsi="Calibri" w:cs="Calibri"/>
        </w:rPr>
        <w:t>Design Rationale</w:t>
      </w:r>
      <w:bookmarkEnd w:id="757"/>
      <w:bookmarkEnd w:id="758"/>
    </w:p>
    <w:p w:rsidR="00007584" w:rsidRDefault="00D815A7" w:rsidP="00007584">
      <w:pPr>
        <w:rPr>
          <w:rFonts w:cs="Calibri"/>
          <w:i/>
        </w:rPr>
      </w:pPr>
      <w:r>
        <w:rPr>
          <w:rFonts w:cs="Calibri"/>
          <w:i/>
        </w:rPr>
        <w:t>In MDD, filters are initialized inside the for loop using switch case but in code filters are initialized one by one without any conditions.</w:t>
      </w:r>
      <w:r w:rsidR="00BE061C">
        <w:rPr>
          <w:rFonts w:cs="Calibri"/>
          <w:i/>
        </w:rPr>
        <w:tab/>
      </w:r>
    </w:p>
    <w:p w:rsidR="00B04300" w:rsidRPr="00A26934" w:rsidRDefault="00D420B3" w:rsidP="00007584">
      <w:pPr>
        <w:rPr>
          <w:rFonts w:cs="Calibri"/>
          <w:i/>
        </w:rPr>
      </w:pPr>
      <w:r>
        <w:rPr>
          <w:rFonts w:cs="Calibri"/>
          <w:i/>
        </w:rPr>
        <w:t>In model</w:t>
      </w:r>
      <w:r w:rsidR="008B721A">
        <w:rPr>
          <w:rFonts w:cs="Calibri"/>
          <w:i/>
        </w:rPr>
        <w:t>, filters are initialized twice as it is not possible to use a variable for the filter initialization in the model. This is redundancy is not present in the code as variables are used for initializing the filters.</w:t>
      </w:r>
    </w:p>
    <w:p w:rsidR="00007584" w:rsidRPr="00AA38E8" w:rsidRDefault="00007584" w:rsidP="00007584">
      <w:pPr>
        <w:pStyle w:val="Heading2"/>
        <w:numPr>
          <w:ilvl w:val="3"/>
          <w:numId w:val="11"/>
        </w:numPr>
        <w:spacing w:after="60"/>
        <w:rPr>
          <w:rFonts w:ascii="Calibri" w:hAnsi="Calibri" w:cs="Calibri"/>
        </w:rPr>
      </w:pPr>
      <w:bookmarkStart w:id="759" w:name="_Toc421011516"/>
      <w:bookmarkStart w:id="760" w:name="_Toc468713283"/>
      <w:r w:rsidRPr="00AA38E8">
        <w:rPr>
          <w:rFonts w:ascii="Calibri" w:hAnsi="Calibri" w:cs="Calibri"/>
        </w:rPr>
        <w:t>Module Outputs</w:t>
      </w:r>
      <w:bookmarkEnd w:id="759"/>
      <w:bookmarkEnd w:id="760"/>
    </w:p>
    <w:p w:rsidR="004D1C74" w:rsidRPr="00A26934" w:rsidRDefault="004D1C74" w:rsidP="004D1C74">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761" w:name="_Toc421011518"/>
      <w:bookmarkStart w:id="762" w:name="_Toc468713284"/>
      <w:r w:rsidRPr="00AA38E8">
        <w:rPr>
          <w:rFonts w:ascii="Calibri" w:hAnsi="Calibri" w:cs="Calibri"/>
        </w:rPr>
        <w:t>Per:</w:t>
      </w:r>
      <w:r w:rsidR="00B22755">
        <w:rPr>
          <w:rFonts w:ascii="Calibri" w:hAnsi="Calibri" w:cs="Calibri"/>
        </w:rPr>
        <w:t xml:space="preserve"> SysFricLrng</w:t>
      </w:r>
      <w:r w:rsidRPr="00AA38E8">
        <w:rPr>
          <w:rFonts w:ascii="Calibri" w:hAnsi="Calibri" w:cs="Calibri"/>
        </w:rPr>
        <w:t>Per</w:t>
      </w:r>
      <w:bookmarkEnd w:id="761"/>
      <w:r w:rsidR="00B22755">
        <w:rPr>
          <w:rFonts w:ascii="Calibri" w:hAnsi="Calibri" w:cs="Calibri"/>
        </w:rPr>
        <w:t>1</w:t>
      </w:r>
      <w:bookmarkEnd w:id="762"/>
    </w:p>
    <w:p w:rsidR="00DB3C1D" w:rsidRPr="00AA38E8" w:rsidRDefault="00DB3C1D" w:rsidP="00DB3C1D">
      <w:pPr>
        <w:pStyle w:val="Heading2"/>
        <w:numPr>
          <w:ilvl w:val="3"/>
          <w:numId w:val="11"/>
        </w:numPr>
        <w:spacing w:after="60"/>
        <w:rPr>
          <w:rFonts w:ascii="Calibri" w:hAnsi="Calibri" w:cs="Calibri"/>
        </w:rPr>
      </w:pPr>
      <w:bookmarkStart w:id="763" w:name="_Toc421011519"/>
      <w:bookmarkStart w:id="764" w:name="_Toc468713285"/>
      <w:r w:rsidRPr="00AA38E8">
        <w:rPr>
          <w:rFonts w:ascii="Calibri" w:hAnsi="Calibri" w:cs="Calibri"/>
        </w:rPr>
        <w:t>Design Rationale</w:t>
      </w:r>
      <w:bookmarkEnd w:id="763"/>
      <w:bookmarkEnd w:id="764"/>
    </w:p>
    <w:p w:rsidR="00851F7B" w:rsidRPr="00A26934" w:rsidRDefault="00851F7B" w:rsidP="00851F7B">
      <w:pPr>
        <w:rPr>
          <w:rFonts w:cs="Calibri"/>
          <w:i/>
        </w:rPr>
      </w:pPr>
      <w:bookmarkStart w:id="765" w:name="_Toc421011520"/>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766" w:name="_Toc468713286"/>
      <w:r w:rsidRPr="00AA38E8">
        <w:rPr>
          <w:rFonts w:ascii="Calibri" w:hAnsi="Calibri" w:cs="Calibri"/>
        </w:rPr>
        <w:t>Store Module Inputs to Local copies</w:t>
      </w:r>
      <w:bookmarkEnd w:id="765"/>
      <w:bookmarkEnd w:id="766"/>
    </w:p>
    <w:p w:rsidR="00851F7B" w:rsidRPr="00A26934" w:rsidRDefault="00851F7B" w:rsidP="00851F7B">
      <w:pPr>
        <w:rPr>
          <w:rFonts w:cs="Calibri"/>
          <w:i/>
        </w:rPr>
      </w:pPr>
      <w:bookmarkStart w:id="767" w:name="_Toc421011521"/>
      <w:r>
        <w:rPr>
          <w:rFonts w:cs="Calibri"/>
          <w:i/>
        </w:rPr>
        <w:t>Refer FDD</w:t>
      </w:r>
    </w:p>
    <w:p w:rsidR="00DB3C1D" w:rsidRPr="00AA38E8" w:rsidRDefault="00851F7B" w:rsidP="00851F7B">
      <w:pPr>
        <w:pStyle w:val="Heading2"/>
        <w:numPr>
          <w:ilvl w:val="3"/>
          <w:numId w:val="11"/>
        </w:numPr>
        <w:spacing w:after="60"/>
        <w:rPr>
          <w:rFonts w:ascii="Calibri" w:hAnsi="Calibri" w:cs="Calibri"/>
        </w:rPr>
      </w:pPr>
      <w:r w:rsidRPr="00AA38E8">
        <w:rPr>
          <w:rFonts w:ascii="Calibri" w:hAnsi="Calibri" w:cs="Calibri"/>
        </w:rPr>
        <w:t xml:space="preserve"> </w:t>
      </w:r>
      <w:bookmarkStart w:id="768" w:name="_Toc468713287"/>
      <w:r w:rsidR="00DB3C1D" w:rsidRPr="00AA38E8">
        <w:rPr>
          <w:rFonts w:ascii="Calibri" w:hAnsi="Calibri" w:cs="Calibri"/>
        </w:rPr>
        <w:t>(Processing of function)………</w:t>
      </w:r>
      <w:bookmarkEnd w:id="767"/>
      <w:bookmarkEnd w:id="768"/>
    </w:p>
    <w:p w:rsidR="00851F7B" w:rsidRPr="00A26934" w:rsidRDefault="00851F7B" w:rsidP="00851F7B">
      <w:pPr>
        <w:rPr>
          <w:rFonts w:cs="Calibri"/>
          <w:i/>
        </w:rPr>
      </w:pPr>
      <w:bookmarkStart w:id="769" w:name="_Toc421011522"/>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770" w:name="_Toc468713288"/>
      <w:r w:rsidRPr="00AA38E8">
        <w:rPr>
          <w:rFonts w:ascii="Calibri" w:hAnsi="Calibri" w:cs="Calibri"/>
        </w:rPr>
        <w:t>Store Local copy of outputs into Module Outputs</w:t>
      </w:r>
      <w:bookmarkEnd w:id="769"/>
      <w:bookmarkEnd w:id="770"/>
    </w:p>
    <w:p w:rsidR="00851F7B" w:rsidRPr="00A26934" w:rsidRDefault="00851F7B" w:rsidP="00851F7B">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771" w:name="_Toc468713289"/>
      <w:r>
        <w:rPr>
          <w:rFonts w:ascii="Calibri" w:hAnsi="Calibri"/>
        </w:rPr>
        <w:t xml:space="preserve">Server </w:t>
      </w:r>
      <w:proofErr w:type="spellStart"/>
      <w:r>
        <w:rPr>
          <w:rFonts w:ascii="Calibri" w:hAnsi="Calibri"/>
        </w:rPr>
        <w:t>R</w:t>
      </w:r>
      <w:r w:rsidRPr="008C6874">
        <w:rPr>
          <w:rFonts w:ascii="Calibri" w:hAnsi="Calibri"/>
        </w:rPr>
        <w:t>un</w:t>
      </w:r>
      <w:r w:rsidR="00851F7B">
        <w:rPr>
          <w:rFonts w:ascii="Calibri" w:hAnsi="Calibri"/>
        </w:rPr>
        <w:t>n</w:t>
      </w:r>
      <w:r w:rsidRPr="008C6874">
        <w:rPr>
          <w:rFonts w:ascii="Calibri" w:hAnsi="Calibri"/>
        </w:rPr>
        <w:t>ables</w:t>
      </w:r>
      <w:bookmarkEnd w:id="771"/>
      <w:proofErr w:type="spellEnd"/>
      <w:r w:rsidR="002B094F" w:rsidRPr="008C6874">
        <w:rPr>
          <w:rFonts w:ascii="Calibri" w:hAnsi="Calibri"/>
        </w:rPr>
        <w:t xml:space="preserve"> </w:t>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772" w:name="_Toc382301471"/>
      <w:bookmarkStart w:id="773" w:name="_Toc383698997"/>
      <w:bookmarkStart w:id="774" w:name="_Toc468713290"/>
      <w:bookmarkEnd w:id="772"/>
      <w:bookmarkEnd w:id="773"/>
      <w:r>
        <w:rPr>
          <w:rFonts w:ascii="Calibri" w:hAnsi="Calibri" w:cs="Calibri"/>
        </w:rPr>
        <w:t>Server Run</w:t>
      </w:r>
      <w:r w:rsidR="00851F7B">
        <w:rPr>
          <w:rFonts w:ascii="Calibri" w:hAnsi="Calibri" w:cs="Calibri"/>
        </w:rPr>
        <w:t>n</w:t>
      </w:r>
      <w:r>
        <w:rPr>
          <w:rFonts w:ascii="Calibri" w:hAnsi="Calibri" w:cs="Calibri"/>
        </w:rPr>
        <w:t>able Name</w:t>
      </w:r>
      <w:bookmarkEnd w:id="774"/>
    </w:p>
    <w:p w:rsidR="00D16A53" w:rsidRPr="00BD1F9B" w:rsidRDefault="00BD1F9B" w:rsidP="00D16A53">
      <w:pPr>
        <w:rPr>
          <w:rFonts w:cs="Calibri"/>
          <w:i/>
        </w:rPr>
      </w:pPr>
      <w:proofErr w:type="spellStart"/>
      <w:r w:rsidRPr="00BD1F9B">
        <w:rPr>
          <w:rFonts w:cs="Calibri"/>
          <w:i/>
        </w:rPr>
        <w:t>ClrFricLrngOperMod</w:t>
      </w:r>
      <w:proofErr w:type="spellEnd"/>
    </w:p>
    <w:p w:rsidR="008C6874" w:rsidRPr="00AA38E8" w:rsidRDefault="008C6874" w:rsidP="008C6874">
      <w:pPr>
        <w:pStyle w:val="Heading2"/>
        <w:numPr>
          <w:ilvl w:val="3"/>
          <w:numId w:val="11"/>
        </w:numPr>
        <w:spacing w:after="60"/>
        <w:rPr>
          <w:rFonts w:ascii="Calibri" w:hAnsi="Calibri" w:cs="Calibri"/>
        </w:rPr>
      </w:pPr>
      <w:bookmarkStart w:id="775" w:name="_Toc421011525"/>
      <w:bookmarkStart w:id="776" w:name="_Toc468713291"/>
      <w:r w:rsidRPr="00AA38E8">
        <w:rPr>
          <w:rFonts w:ascii="Calibri" w:hAnsi="Calibri" w:cs="Calibri"/>
        </w:rPr>
        <w:t>Design Rationale</w:t>
      </w:r>
      <w:bookmarkEnd w:id="775"/>
      <w:bookmarkEnd w:id="776"/>
    </w:p>
    <w:p w:rsidR="00D16A53" w:rsidRPr="00A26934" w:rsidRDefault="00D16A53" w:rsidP="00D16A53">
      <w:pPr>
        <w:rPr>
          <w:rFonts w:cs="Calibri"/>
          <w:i/>
        </w:rPr>
      </w:pPr>
      <w:bookmarkStart w:id="777" w:name="_Toc421011526"/>
      <w:r>
        <w:rPr>
          <w:rFonts w:cs="Calibri"/>
          <w:i/>
        </w:rPr>
        <w:t>Refer FDD</w:t>
      </w:r>
    </w:p>
    <w:p w:rsidR="008C6874" w:rsidRPr="00AA38E8" w:rsidRDefault="008C6874" w:rsidP="008C6874">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778" w:name="_Toc421011527"/>
      <w:bookmarkStart w:id="779" w:name="_Toc468713292"/>
      <w:bookmarkEnd w:id="777"/>
      <w:r w:rsidRPr="00AA38E8">
        <w:rPr>
          <w:rFonts w:ascii="Calibri" w:hAnsi="Calibri" w:cs="Calibri"/>
        </w:rPr>
        <w:t>(Processing of function)………</w:t>
      </w:r>
      <w:bookmarkEnd w:id="778"/>
      <w:bookmarkEnd w:id="779"/>
    </w:p>
    <w:p w:rsidR="00D16A53" w:rsidRDefault="00BD1F9B" w:rsidP="00D16A53">
      <w:pPr>
        <w:rPr>
          <w:rFonts w:cs="Calibri"/>
          <w:i/>
        </w:rPr>
      </w:pPr>
      <w:bookmarkStart w:id="780" w:name="_Ref382299966"/>
      <w:bookmarkStart w:id="781" w:name="_Toc421011529"/>
      <w:r>
        <w:rPr>
          <w:rFonts w:cs="Calibri"/>
          <w:i/>
        </w:rPr>
        <w:t>On server invocation call</w:t>
      </w:r>
    </w:p>
    <w:p w:rsidR="00BD1F9B" w:rsidRPr="008C6874" w:rsidRDefault="00BD1F9B" w:rsidP="00BD1F9B">
      <w:pPr>
        <w:pStyle w:val="Heading2"/>
        <w:spacing w:after="60"/>
        <w:rPr>
          <w:rFonts w:ascii="Calibri" w:hAnsi="Calibri"/>
        </w:rPr>
      </w:pPr>
      <w:bookmarkStart w:id="782" w:name="_Toc468713293"/>
      <w:r>
        <w:rPr>
          <w:rFonts w:ascii="Calibri" w:hAnsi="Calibri"/>
        </w:rPr>
        <w:lastRenderedPageBreak/>
        <w:t xml:space="preserve">Server </w:t>
      </w:r>
      <w:proofErr w:type="spellStart"/>
      <w:r>
        <w:rPr>
          <w:rFonts w:ascii="Calibri" w:hAnsi="Calibri"/>
        </w:rPr>
        <w:t>R</w:t>
      </w:r>
      <w:r w:rsidRPr="008C6874">
        <w:rPr>
          <w:rFonts w:ascii="Calibri" w:hAnsi="Calibri"/>
        </w:rPr>
        <w:t>un</w:t>
      </w:r>
      <w:r>
        <w:rPr>
          <w:rFonts w:ascii="Calibri" w:hAnsi="Calibri"/>
        </w:rPr>
        <w:t>n</w:t>
      </w:r>
      <w:r w:rsidRPr="008C6874">
        <w:rPr>
          <w:rFonts w:ascii="Calibri" w:hAnsi="Calibri"/>
        </w:rPr>
        <w:t>ables</w:t>
      </w:r>
      <w:bookmarkEnd w:id="782"/>
      <w:proofErr w:type="spellEnd"/>
      <w:r w:rsidRPr="008C6874">
        <w:rPr>
          <w:rFonts w:ascii="Calibri" w:hAnsi="Calibri"/>
        </w:rPr>
        <w:t xml:space="preserve"> </w:t>
      </w:r>
    </w:p>
    <w:p w:rsidR="00BD1F9B" w:rsidRDefault="00BD1F9B" w:rsidP="00BD1F9B">
      <w:pPr>
        <w:pStyle w:val="Heading2"/>
        <w:numPr>
          <w:ilvl w:val="2"/>
          <w:numId w:val="11"/>
        </w:numPr>
        <w:tabs>
          <w:tab w:val="clear" w:pos="1017"/>
          <w:tab w:val="num" w:pos="567"/>
        </w:tabs>
        <w:spacing w:after="60"/>
        <w:ind w:left="567"/>
        <w:rPr>
          <w:rFonts w:ascii="Calibri" w:hAnsi="Calibri" w:cs="Calibri"/>
        </w:rPr>
      </w:pPr>
      <w:bookmarkStart w:id="783" w:name="_Toc468713294"/>
      <w:r>
        <w:rPr>
          <w:rFonts w:ascii="Calibri" w:hAnsi="Calibri" w:cs="Calibri"/>
        </w:rPr>
        <w:t>Server Runnable Name</w:t>
      </w:r>
      <w:bookmarkEnd w:id="783"/>
    </w:p>
    <w:p w:rsidR="00BD1F9B" w:rsidRPr="00BD1F9B" w:rsidRDefault="00BD1F9B" w:rsidP="00BD1F9B">
      <w:pPr>
        <w:rPr>
          <w:rFonts w:cs="Calibri"/>
          <w:i/>
        </w:rPr>
      </w:pPr>
      <w:proofErr w:type="spellStart"/>
      <w:r w:rsidRPr="00BD1F9B">
        <w:rPr>
          <w:rFonts w:cs="Calibri"/>
          <w:i/>
        </w:rPr>
        <w:t>GetFricLrngData</w:t>
      </w:r>
      <w:proofErr w:type="spellEnd"/>
    </w:p>
    <w:p w:rsidR="00BD1F9B" w:rsidRPr="00AA38E8" w:rsidRDefault="00BD1F9B" w:rsidP="00BD1F9B">
      <w:pPr>
        <w:pStyle w:val="Heading2"/>
        <w:numPr>
          <w:ilvl w:val="3"/>
          <w:numId w:val="11"/>
        </w:numPr>
        <w:spacing w:after="60"/>
        <w:rPr>
          <w:rFonts w:ascii="Calibri" w:hAnsi="Calibri" w:cs="Calibri"/>
        </w:rPr>
      </w:pPr>
      <w:bookmarkStart w:id="784" w:name="_Toc468713295"/>
      <w:r w:rsidRPr="00AA38E8">
        <w:rPr>
          <w:rFonts w:ascii="Calibri" w:hAnsi="Calibri" w:cs="Calibri"/>
        </w:rPr>
        <w:t>Design Rationale</w:t>
      </w:r>
      <w:bookmarkEnd w:id="784"/>
    </w:p>
    <w:p w:rsidR="00BD1F9B" w:rsidRPr="00A26934" w:rsidRDefault="00BD1F9B" w:rsidP="00BD1F9B">
      <w:pPr>
        <w:rPr>
          <w:rFonts w:cs="Calibri"/>
          <w:i/>
        </w:rPr>
      </w:pPr>
      <w:r>
        <w:rPr>
          <w:rFonts w:cs="Calibri"/>
          <w:i/>
        </w:rPr>
        <w:t>Refer FDD</w:t>
      </w:r>
    </w:p>
    <w:p w:rsidR="00BD1F9B" w:rsidRPr="00AA38E8" w:rsidRDefault="00BD1F9B" w:rsidP="00BD1F9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785" w:name="_Toc468713296"/>
      <w:r w:rsidRPr="00AA38E8">
        <w:rPr>
          <w:rFonts w:ascii="Calibri" w:hAnsi="Calibri" w:cs="Calibri"/>
        </w:rPr>
        <w:t>(Processing of function)………</w:t>
      </w:r>
      <w:bookmarkEnd w:id="785"/>
    </w:p>
    <w:p w:rsidR="00BD1F9B" w:rsidRDefault="00BD1F9B" w:rsidP="00BD1F9B">
      <w:pPr>
        <w:rPr>
          <w:rFonts w:cs="Calibri"/>
          <w:i/>
        </w:rPr>
      </w:pPr>
      <w:r>
        <w:rPr>
          <w:rFonts w:cs="Calibri"/>
          <w:i/>
        </w:rPr>
        <w:t>On server invocation call</w:t>
      </w:r>
    </w:p>
    <w:p w:rsidR="00BD1F9B" w:rsidRDefault="00BD1F9B" w:rsidP="00BD1F9B">
      <w:pPr>
        <w:pStyle w:val="Heading2"/>
        <w:numPr>
          <w:ilvl w:val="2"/>
          <w:numId w:val="11"/>
        </w:numPr>
        <w:tabs>
          <w:tab w:val="clear" w:pos="1017"/>
          <w:tab w:val="num" w:pos="567"/>
        </w:tabs>
        <w:spacing w:after="60"/>
        <w:ind w:left="567"/>
        <w:rPr>
          <w:rFonts w:ascii="Calibri" w:hAnsi="Calibri" w:cs="Calibri"/>
        </w:rPr>
      </w:pPr>
      <w:bookmarkStart w:id="786" w:name="_Toc468713297"/>
      <w:r>
        <w:rPr>
          <w:rFonts w:ascii="Calibri" w:hAnsi="Calibri" w:cs="Calibri"/>
        </w:rPr>
        <w:t>Server Runnable Name</w:t>
      </w:r>
      <w:bookmarkEnd w:id="786"/>
    </w:p>
    <w:p w:rsidR="00BD1F9B" w:rsidRPr="00BD1F9B" w:rsidRDefault="00BD1F9B" w:rsidP="00BD1F9B">
      <w:pPr>
        <w:rPr>
          <w:rFonts w:cs="Calibri"/>
          <w:i/>
        </w:rPr>
      </w:pPr>
      <w:proofErr w:type="spellStart"/>
      <w:r w:rsidRPr="00BD1F9B">
        <w:rPr>
          <w:rFonts w:cs="Calibri"/>
          <w:i/>
        </w:rPr>
        <w:t>GetFricOffsOutpDi</w:t>
      </w:r>
      <w:proofErr w:type="spellEnd"/>
    </w:p>
    <w:p w:rsidR="00BD1F9B" w:rsidRPr="00AA38E8" w:rsidRDefault="00BD1F9B" w:rsidP="00BD1F9B">
      <w:pPr>
        <w:pStyle w:val="Heading2"/>
        <w:numPr>
          <w:ilvl w:val="3"/>
          <w:numId w:val="11"/>
        </w:numPr>
        <w:spacing w:after="60"/>
        <w:rPr>
          <w:rFonts w:ascii="Calibri" w:hAnsi="Calibri" w:cs="Calibri"/>
        </w:rPr>
      </w:pPr>
      <w:bookmarkStart w:id="787" w:name="_Toc468713298"/>
      <w:r w:rsidRPr="00AA38E8">
        <w:rPr>
          <w:rFonts w:ascii="Calibri" w:hAnsi="Calibri" w:cs="Calibri"/>
        </w:rPr>
        <w:t>Design Rationale</w:t>
      </w:r>
      <w:bookmarkEnd w:id="787"/>
    </w:p>
    <w:p w:rsidR="00BD1F9B" w:rsidRPr="00A26934" w:rsidRDefault="00BD1F9B" w:rsidP="00BD1F9B">
      <w:pPr>
        <w:rPr>
          <w:rFonts w:cs="Calibri"/>
          <w:i/>
        </w:rPr>
      </w:pPr>
      <w:r>
        <w:rPr>
          <w:rFonts w:cs="Calibri"/>
          <w:i/>
        </w:rPr>
        <w:t>Refer FDD</w:t>
      </w:r>
    </w:p>
    <w:p w:rsidR="00BD1F9B" w:rsidRPr="00AA38E8" w:rsidRDefault="00BD1F9B" w:rsidP="00BD1F9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788" w:name="_Toc468713299"/>
      <w:r w:rsidRPr="00AA38E8">
        <w:rPr>
          <w:rFonts w:ascii="Calibri" w:hAnsi="Calibri" w:cs="Calibri"/>
        </w:rPr>
        <w:t>(Processing of function)………</w:t>
      </w:r>
      <w:bookmarkEnd w:id="788"/>
    </w:p>
    <w:p w:rsidR="00BD1F9B" w:rsidRPr="00A26934" w:rsidRDefault="00BD1F9B" w:rsidP="00BD1F9B">
      <w:pPr>
        <w:rPr>
          <w:rFonts w:cs="Calibri"/>
          <w:i/>
        </w:rPr>
      </w:pPr>
      <w:r>
        <w:rPr>
          <w:rFonts w:cs="Calibri"/>
          <w:i/>
        </w:rPr>
        <w:t>On server invocation call</w:t>
      </w:r>
    </w:p>
    <w:p w:rsidR="00BD1F9B" w:rsidRDefault="00BD1F9B" w:rsidP="00BD1F9B">
      <w:pPr>
        <w:rPr>
          <w:rFonts w:cs="Calibri"/>
          <w:i/>
        </w:rPr>
      </w:pPr>
    </w:p>
    <w:p w:rsidR="00BD1F9B" w:rsidRDefault="00BD1F9B" w:rsidP="00BD1F9B">
      <w:pPr>
        <w:pStyle w:val="Heading2"/>
        <w:numPr>
          <w:ilvl w:val="2"/>
          <w:numId w:val="11"/>
        </w:numPr>
        <w:tabs>
          <w:tab w:val="clear" w:pos="1017"/>
          <w:tab w:val="num" w:pos="567"/>
        </w:tabs>
        <w:spacing w:after="60"/>
        <w:ind w:left="567"/>
        <w:rPr>
          <w:rFonts w:ascii="Calibri" w:hAnsi="Calibri" w:cs="Calibri"/>
        </w:rPr>
      </w:pPr>
      <w:bookmarkStart w:id="789" w:name="_Toc468713300"/>
      <w:r>
        <w:rPr>
          <w:rFonts w:ascii="Calibri" w:hAnsi="Calibri" w:cs="Calibri"/>
        </w:rPr>
        <w:t>Server Runnable Name</w:t>
      </w:r>
      <w:bookmarkEnd w:id="789"/>
    </w:p>
    <w:p w:rsidR="00BD1F9B" w:rsidRPr="00BD1F9B" w:rsidRDefault="00BD1F9B" w:rsidP="00BD1F9B">
      <w:pPr>
        <w:rPr>
          <w:rFonts w:cs="Calibri"/>
          <w:i/>
        </w:rPr>
      </w:pPr>
      <w:proofErr w:type="spellStart"/>
      <w:r w:rsidRPr="00BD1F9B">
        <w:rPr>
          <w:rFonts w:cs="Calibri"/>
          <w:i/>
        </w:rPr>
        <w:t>InitFricLrngTbl</w:t>
      </w:r>
      <w:proofErr w:type="spellEnd"/>
    </w:p>
    <w:p w:rsidR="00BD1F9B" w:rsidRPr="00AA38E8" w:rsidRDefault="00BD1F9B" w:rsidP="00BD1F9B">
      <w:pPr>
        <w:pStyle w:val="Heading2"/>
        <w:numPr>
          <w:ilvl w:val="3"/>
          <w:numId w:val="11"/>
        </w:numPr>
        <w:spacing w:after="60"/>
        <w:rPr>
          <w:rFonts w:ascii="Calibri" w:hAnsi="Calibri" w:cs="Calibri"/>
        </w:rPr>
      </w:pPr>
      <w:bookmarkStart w:id="790" w:name="_Toc468713301"/>
      <w:r w:rsidRPr="00AA38E8">
        <w:rPr>
          <w:rFonts w:ascii="Calibri" w:hAnsi="Calibri" w:cs="Calibri"/>
        </w:rPr>
        <w:t>Design Rationale</w:t>
      </w:r>
      <w:bookmarkEnd w:id="790"/>
    </w:p>
    <w:p w:rsidR="00BD1F9B" w:rsidRPr="00A26934" w:rsidRDefault="00BD1F9B" w:rsidP="00BD1F9B">
      <w:pPr>
        <w:rPr>
          <w:rFonts w:cs="Calibri"/>
          <w:i/>
        </w:rPr>
      </w:pPr>
      <w:r>
        <w:rPr>
          <w:rFonts w:cs="Calibri"/>
          <w:i/>
        </w:rPr>
        <w:t>Refer FDD</w:t>
      </w:r>
    </w:p>
    <w:p w:rsidR="00BD1F9B" w:rsidRPr="00AA38E8" w:rsidRDefault="00BD1F9B" w:rsidP="00BD1F9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791" w:name="_Toc468713302"/>
      <w:r w:rsidRPr="00AA38E8">
        <w:rPr>
          <w:rFonts w:ascii="Calibri" w:hAnsi="Calibri" w:cs="Calibri"/>
        </w:rPr>
        <w:t>(Processing of function)………</w:t>
      </w:r>
      <w:bookmarkEnd w:id="791"/>
    </w:p>
    <w:p w:rsidR="00BD1F9B" w:rsidRPr="00A26934" w:rsidRDefault="00BD1F9B" w:rsidP="00BD1F9B">
      <w:pPr>
        <w:rPr>
          <w:rFonts w:cs="Calibri"/>
          <w:i/>
        </w:rPr>
      </w:pPr>
      <w:r>
        <w:rPr>
          <w:rFonts w:cs="Calibri"/>
          <w:i/>
        </w:rPr>
        <w:t>On server invocation call</w:t>
      </w:r>
    </w:p>
    <w:p w:rsidR="00BD1F9B" w:rsidRDefault="00BD1F9B" w:rsidP="00BD1F9B">
      <w:pPr>
        <w:rPr>
          <w:rFonts w:cs="Calibri"/>
          <w:i/>
        </w:rPr>
      </w:pPr>
    </w:p>
    <w:p w:rsidR="00AD2401" w:rsidRDefault="00AD2401" w:rsidP="00AD2401">
      <w:pPr>
        <w:pStyle w:val="Heading2"/>
        <w:numPr>
          <w:ilvl w:val="2"/>
          <w:numId w:val="11"/>
        </w:numPr>
        <w:tabs>
          <w:tab w:val="clear" w:pos="1017"/>
          <w:tab w:val="num" w:pos="567"/>
        </w:tabs>
        <w:spacing w:after="60"/>
        <w:ind w:left="567"/>
        <w:rPr>
          <w:rFonts w:ascii="Calibri" w:hAnsi="Calibri" w:cs="Calibri"/>
        </w:rPr>
      </w:pPr>
      <w:bookmarkStart w:id="792" w:name="_Toc468713303"/>
      <w:r>
        <w:rPr>
          <w:rFonts w:ascii="Calibri" w:hAnsi="Calibri" w:cs="Calibri"/>
        </w:rPr>
        <w:t>Server Runnable Name</w:t>
      </w:r>
      <w:bookmarkEnd w:id="792"/>
    </w:p>
    <w:p w:rsidR="00AD2401" w:rsidRPr="00BD1F9B" w:rsidRDefault="00AD2401" w:rsidP="00AD2401">
      <w:pPr>
        <w:rPr>
          <w:rFonts w:cs="Calibri"/>
          <w:i/>
        </w:rPr>
      </w:pPr>
      <w:proofErr w:type="spellStart"/>
      <w:r w:rsidRPr="00AD2401">
        <w:rPr>
          <w:rFonts w:cs="Calibri"/>
          <w:i/>
        </w:rPr>
        <w:t>SetFricLrngData</w:t>
      </w:r>
      <w:r w:rsidRPr="00BD1F9B">
        <w:rPr>
          <w:rFonts w:cs="Calibri"/>
          <w:i/>
        </w:rPr>
        <w:t>l</w:t>
      </w:r>
      <w:proofErr w:type="spellEnd"/>
    </w:p>
    <w:p w:rsidR="00AD2401" w:rsidRPr="00AA38E8" w:rsidRDefault="00AD2401" w:rsidP="00AD2401">
      <w:pPr>
        <w:pStyle w:val="Heading2"/>
        <w:numPr>
          <w:ilvl w:val="3"/>
          <w:numId w:val="11"/>
        </w:numPr>
        <w:spacing w:after="60"/>
        <w:rPr>
          <w:rFonts w:ascii="Calibri" w:hAnsi="Calibri" w:cs="Calibri"/>
        </w:rPr>
      </w:pPr>
      <w:bookmarkStart w:id="793" w:name="_Toc468713304"/>
      <w:r w:rsidRPr="00AA38E8">
        <w:rPr>
          <w:rFonts w:ascii="Calibri" w:hAnsi="Calibri" w:cs="Calibri"/>
        </w:rPr>
        <w:t>Design Rationale</w:t>
      </w:r>
      <w:bookmarkEnd w:id="793"/>
    </w:p>
    <w:p w:rsidR="00AD2401" w:rsidRPr="00A26934" w:rsidRDefault="00AD2401" w:rsidP="00AD2401">
      <w:pPr>
        <w:rPr>
          <w:rFonts w:cs="Calibri"/>
          <w:i/>
        </w:rPr>
      </w:pPr>
      <w:r>
        <w:rPr>
          <w:rFonts w:cs="Calibri"/>
          <w:i/>
        </w:rPr>
        <w:t>Refer FDD</w:t>
      </w:r>
    </w:p>
    <w:p w:rsidR="00AD2401" w:rsidRPr="00AA38E8" w:rsidRDefault="00AD2401" w:rsidP="00AD2401">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794" w:name="_Toc468713305"/>
      <w:r w:rsidRPr="00AA38E8">
        <w:rPr>
          <w:rFonts w:ascii="Calibri" w:hAnsi="Calibri" w:cs="Calibri"/>
        </w:rPr>
        <w:t>(Processing of function)………</w:t>
      </w:r>
      <w:bookmarkEnd w:id="794"/>
    </w:p>
    <w:p w:rsidR="00AD2401" w:rsidRDefault="00AD2401" w:rsidP="00AD2401">
      <w:pPr>
        <w:rPr>
          <w:ins w:id="795" w:author="Vignesh L S K" w:date="2016-12-05T14:55:00Z"/>
          <w:rFonts w:cs="Calibri"/>
          <w:i/>
        </w:rPr>
      </w:pPr>
      <w:r>
        <w:rPr>
          <w:rFonts w:cs="Calibri"/>
          <w:i/>
        </w:rPr>
        <w:t>On server invocation call</w:t>
      </w:r>
    </w:p>
    <w:p w:rsidR="0044746B" w:rsidRDefault="0044746B" w:rsidP="00AD2401">
      <w:pPr>
        <w:rPr>
          <w:ins w:id="796" w:author="Vignesh L S K" w:date="2016-12-05T14:55:00Z"/>
          <w:rFonts w:cs="Calibri"/>
          <w:i/>
        </w:rPr>
      </w:pPr>
    </w:p>
    <w:p w:rsidR="0044746B" w:rsidRDefault="0044746B" w:rsidP="00AD2401">
      <w:pPr>
        <w:rPr>
          <w:ins w:id="797" w:author="Vignesh L S K" w:date="2016-12-05T14:55:00Z"/>
          <w:rFonts w:cs="Calibri"/>
          <w:i/>
        </w:rPr>
      </w:pPr>
    </w:p>
    <w:p w:rsidR="0044746B" w:rsidRPr="00A26934" w:rsidRDefault="0044746B" w:rsidP="00AD2401">
      <w:pPr>
        <w:rPr>
          <w:rFonts w:cs="Calibri"/>
          <w:i/>
        </w:rPr>
      </w:pPr>
    </w:p>
    <w:p w:rsidR="00AD2401" w:rsidRDefault="00AD2401" w:rsidP="00AD2401">
      <w:pPr>
        <w:pStyle w:val="Heading2"/>
        <w:numPr>
          <w:ilvl w:val="2"/>
          <w:numId w:val="11"/>
        </w:numPr>
        <w:tabs>
          <w:tab w:val="clear" w:pos="1017"/>
          <w:tab w:val="num" w:pos="567"/>
        </w:tabs>
        <w:spacing w:after="60"/>
        <w:ind w:left="567"/>
        <w:rPr>
          <w:rFonts w:ascii="Calibri" w:hAnsi="Calibri" w:cs="Calibri"/>
        </w:rPr>
      </w:pPr>
      <w:bookmarkStart w:id="798" w:name="_Toc468713306"/>
      <w:r>
        <w:rPr>
          <w:rFonts w:ascii="Calibri" w:hAnsi="Calibri" w:cs="Calibri"/>
        </w:rPr>
        <w:lastRenderedPageBreak/>
        <w:t>Server Runnable Name</w:t>
      </w:r>
      <w:bookmarkEnd w:id="798"/>
    </w:p>
    <w:p w:rsidR="00AD2401" w:rsidRPr="00BD1F9B" w:rsidRDefault="00AD2401" w:rsidP="00AD2401">
      <w:pPr>
        <w:rPr>
          <w:rFonts w:cs="Calibri"/>
          <w:i/>
        </w:rPr>
      </w:pPr>
      <w:proofErr w:type="spellStart"/>
      <w:r w:rsidRPr="00AD2401">
        <w:rPr>
          <w:rFonts w:cs="Calibri"/>
          <w:i/>
        </w:rPr>
        <w:t>SetFricOffsOutpDi</w:t>
      </w:r>
      <w:proofErr w:type="spellEnd"/>
    </w:p>
    <w:p w:rsidR="00AD2401" w:rsidRPr="00AA38E8" w:rsidRDefault="00AD2401" w:rsidP="00AD2401">
      <w:pPr>
        <w:pStyle w:val="Heading2"/>
        <w:numPr>
          <w:ilvl w:val="3"/>
          <w:numId w:val="11"/>
        </w:numPr>
        <w:spacing w:after="60"/>
        <w:rPr>
          <w:rFonts w:ascii="Calibri" w:hAnsi="Calibri" w:cs="Calibri"/>
        </w:rPr>
      </w:pPr>
      <w:bookmarkStart w:id="799" w:name="_Toc468713307"/>
      <w:r w:rsidRPr="00AA38E8">
        <w:rPr>
          <w:rFonts w:ascii="Calibri" w:hAnsi="Calibri" w:cs="Calibri"/>
        </w:rPr>
        <w:t>Design Rationale</w:t>
      </w:r>
      <w:bookmarkEnd w:id="799"/>
    </w:p>
    <w:p w:rsidR="00AD2401" w:rsidRPr="00A26934" w:rsidRDefault="00AD2401" w:rsidP="00AD2401">
      <w:pPr>
        <w:rPr>
          <w:rFonts w:cs="Calibri"/>
          <w:i/>
        </w:rPr>
      </w:pPr>
      <w:r>
        <w:rPr>
          <w:rFonts w:cs="Calibri"/>
          <w:i/>
        </w:rPr>
        <w:t>Refer FDD</w:t>
      </w:r>
    </w:p>
    <w:p w:rsidR="00AD2401" w:rsidRPr="00AA38E8" w:rsidRDefault="00AD2401" w:rsidP="00AD2401">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800" w:name="_Toc468713308"/>
      <w:r w:rsidRPr="00AA38E8">
        <w:rPr>
          <w:rFonts w:ascii="Calibri" w:hAnsi="Calibri" w:cs="Calibri"/>
        </w:rPr>
        <w:t>(Processing of function)………</w:t>
      </w:r>
      <w:bookmarkEnd w:id="800"/>
    </w:p>
    <w:p w:rsidR="00AD2401" w:rsidRPr="00A26934" w:rsidRDefault="00AD2401" w:rsidP="00AD2401">
      <w:pPr>
        <w:rPr>
          <w:rFonts w:cs="Calibri"/>
          <w:i/>
        </w:rPr>
      </w:pPr>
      <w:r>
        <w:rPr>
          <w:rFonts w:cs="Calibri"/>
          <w:i/>
        </w:rPr>
        <w:t>On server invocation call</w:t>
      </w:r>
    </w:p>
    <w:p w:rsidR="00AD2401" w:rsidRPr="00A26934" w:rsidRDefault="00AD2401" w:rsidP="00BD1F9B">
      <w:pPr>
        <w:rPr>
          <w:rFonts w:cs="Calibri"/>
          <w:i/>
        </w:rPr>
      </w:pPr>
    </w:p>
    <w:p w:rsidR="0044746B" w:rsidRDefault="0044746B" w:rsidP="0044746B">
      <w:pPr>
        <w:pStyle w:val="Heading2"/>
        <w:numPr>
          <w:ilvl w:val="2"/>
          <w:numId w:val="11"/>
        </w:numPr>
        <w:tabs>
          <w:tab w:val="clear" w:pos="1017"/>
          <w:tab w:val="num" w:pos="567"/>
        </w:tabs>
        <w:spacing w:after="60"/>
        <w:ind w:left="567"/>
        <w:rPr>
          <w:ins w:id="801" w:author="Vignesh L S K" w:date="2016-12-05T14:56:00Z"/>
          <w:rFonts w:ascii="Calibri" w:hAnsi="Calibri" w:cs="Calibri"/>
        </w:rPr>
      </w:pPr>
      <w:bookmarkStart w:id="802" w:name="_Toc468713309"/>
      <w:ins w:id="803" w:author="Vignesh L S K" w:date="2016-12-05T14:56:00Z">
        <w:r>
          <w:rPr>
            <w:rFonts w:ascii="Calibri" w:hAnsi="Calibri" w:cs="Calibri"/>
          </w:rPr>
          <w:t>Server Runnable Name</w:t>
        </w:r>
        <w:bookmarkEnd w:id="802"/>
      </w:ins>
    </w:p>
    <w:p w:rsidR="0044746B" w:rsidRPr="0044746B" w:rsidRDefault="0044746B">
      <w:pPr>
        <w:pStyle w:val="Heading4"/>
        <w:numPr>
          <w:ilvl w:val="0"/>
          <w:numId w:val="0"/>
        </w:numPr>
        <w:ind w:left="864" w:hanging="864"/>
        <w:rPr>
          <w:ins w:id="804" w:author="Vignesh L S K" w:date="2016-12-05T14:56:00Z"/>
          <w:rPrChange w:id="805" w:author="Vignesh L S K" w:date="2016-12-05T14:56:00Z">
            <w:rPr>
              <w:ins w:id="806" w:author="Vignesh L S K" w:date="2016-12-05T14:56:00Z"/>
              <w:rFonts w:ascii="Calibri" w:hAnsi="Calibri" w:cs="Calibri"/>
              <w:b w:val="0"/>
              <w:i/>
              <w:szCs w:val="24"/>
              <w:lang w:bidi="ur-PK"/>
            </w:rPr>
          </w:rPrChange>
        </w:rPr>
        <w:pPrChange w:id="807" w:author="Vignesh L S K" w:date="2016-12-05T14:56:00Z">
          <w:pPr>
            <w:pStyle w:val="Heading4"/>
          </w:pPr>
        </w:pPrChange>
      </w:pPr>
      <w:proofErr w:type="spellStart"/>
      <w:ins w:id="808" w:author="Vignesh L S K" w:date="2016-12-05T14:56:00Z">
        <w:r w:rsidRPr="0044746B">
          <w:rPr>
            <w:rFonts w:ascii="Calibri" w:hAnsi="Calibri" w:cs="Calibri"/>
            <w:b w:val="0"/>
            <w:i/>
            <w:szCs w:val="24"/>
            <w:lang w:bidi="ur-PK"/>
          </w:rPr>
          <w:t>GetFricData</w:t>
        </w:r>
        <w:proofErr w:type="spellEnd"/>
      </w:ins>
    </w:p>
    <w:p w:rsidR="0044746B" w:rsidRPr="0044746B" w:rsidRDefault="0044746B" w:rsidP="0044746B">
      <w:pPr>
        <w:pStyle w:val="Heading4"/>
        <w:rPr>
          <w:ins w:id="809" w:author="Vignesh L S K" w:date="2016-12-05T14:56:00Z"/>
          <w:sz w:val="28"/>
          <w:szCs w:val="28"/>
          <w:rPrChange w:id="810" w:author="Vignesh L S K" w:date="2016-12-05T14:56:00Z">
            <w:rPr>
              <w:ins w:id="811" w:author="Vignesh L S K" w:date="2016-12-05T14:56:00Z"/>
            </w:rPr>
          </w:rPrChange>
        </w:rPr>
      </w:pPr>
      <w:ins w:id="812" w:author="Vignesh L S K" w:date="2016-12-05T14:56:00Z">
        <w:r w:rsidRPr="0044746B">
          <w:rPr>
            <w:sz w:val="28"/>
            <w:szCs w:val="28"/>
            <w:rPrChange w:id="813" w:author="Vignesh L S K" w:date="2016-12-05T14:56:00Z">
              <w:rPr/>
            </w:rPrChange>
          </w:rPr>
          <w:t>Design Rationale</w:t>
        </w:r>
      </w:ins>
    </w:p>
    <w:p w:rsidR="0044746B" w:rsidRDefault="0044746B" w:rsidP="0044746B">
      <w:pPr>
        <w:rPr>
          <w:ins w:id="814" w:author="Anne, Krishna" w:date="2016-12-14T14:53:00Z"/>
          <w:rFonts w:cs="Calibri"/>
          <w:i/>
        </w:rPr>
      </w:pPr>
      <w:ins w:id="815" w:author="Vignesh L S K" w:date="2016-12-05T14:56:00Z">
        <w:r>
          <w:rPr>
            <w:rFonts w:cs="Calibri"/>
            <w:i/>
          </w:rPr>
          <w:t>Refer FDD</w:t>
        </w:r>
      </w:ins>
    </w:p>
    <w:p w:rsidR="00F4059D" w:rsidRPr="00A26934" w:rsidRDefault="00F4059D" w:rsidP="0044746B">
      <w:pPr>
        <w:rPr>
          <w:ins w:id="816" w:author="Vignesh L S K" w:date="2016-12-05T14:56:00Z"/>
          <w:rFonts w:cs="Calibri"/>
          <w:i/>
        </w:rPr>
      </w:pPr>
      <w:ins w:id="817" w:author="Anne, Krishna" w:date="2016-12-14T14:54:00Z">
        <w:r>
          <w:rPr>
            <w:rFonts w:ascii="Arial" w:hAnsi="Arial" w:cs="Arial"/>
            <w:color w:val="222222"/>
            <w:sz w:val="19"/>
            <w:szCs w:val="19"/>
            <w:shd w:val="clear" w:color="auto" w:fill="FFFFFF"/>
          </w:rPr>
          <w:t xml:space="preserve">To avoid </w:t>
        </w:r>
        <w:r>
          <w:rPr>
            <w:rFonts w:ascii="Arial" w:hAnsi="Arial" w:cs="Arial"/>
            <w:color w:val="222222"/>
            <w:sz w:val="19"/>
            <w:szCs w:val="19"/>
            <w:shd w:val="clear" w:color="auto" w:fill="FFFFFF"/>
          </w:rPr>
          <w:t>calculat</w:t>
        </w:r>
        <w:r>
          <w:rPr>
            <w:rFonts w:ascii="Arial" w:hAnsi="Arial" w:cs="Arial"/>
            <w:color w:val="222222"/>
            <w:sz w:val="19"/>
            <w:szCs w:val="19"/>
            <w:shd w:val="clear" w:color="auto" w:fill="FFFFFF"/>
          </w:rPr>
          <w:t xml:space="preserve">ing </w:t>
        </w:r>
        <w:r>
          <w:rPr>
            <w:rFonts w:ascii="Arial" w:hAnsi="Arial" w:cs="Arial"/>
            <w:color w:val="222222"/>
            <w:sz w:val="19"/>
            <w:szCs w:val="19"/>
            <w:shd w:val="clear" w:color="auto" w:fill="FFFFFF"/>
          </w:rPr>
          <w:t>array indexing</w:t>
        </w:r>
        <w:r>
          <w:rPr>
            <w:rFonts w:ascii="Arial" w:hAnsi="Arial" w:cs="Arial"/>
            <w:color w:val="222222"/>
            <w:sz w:val="19"/>
            <w:szCs w:val="19"/>
            <w:shd w:val="clear" w:color="auto" w:fill="FFFFFF"/>
          </w:rPr>
          <w:t xml:space="preserve"> for </w:t>
        </w:r>
      </w:ins>
      <w:ins w:id="818" w:author="Anne, Krishna" w:date="2016-12-14T14:56:00Z">
        <w:r>
          <w:rPr>
            <w:rFonts w:ascii="Arial" w:hAnsi="Arial" w:cs="Arial"/>
            <w:color w:val="222222"/>
            <w:sz w:val="19"/>
            <w:szCs w:val="19"/>
            <w:shd w:val="clear" w:color="auto" w:fill="FFFFFF"/>
          </w:rPr>
          <w:t>updating</w:t>
        </w:r>
        <w:r>
          <w:rPr>
            <w:rFonts w:ascii="Arial" w:hAnsi="Arial" w:cs="Arial"/>
            <w:color w:val="222222"/>
            <w:sz w:val="19"/>
            <w:szCs w:val="19"/>
            <w:shd w:val="clear" w:color="auto" w:fill="FFFFFF"/>
          </w:rPr>
          <w:t xml:space="preserve"> PIMs </w:t>
        </w:r>
      </w:ins>
      <w:proofErr w:type="spellStart"/>
      <w:ins w:id="819" w:author="Anne, Krishna" w:date="2016-12-14T14:54:00Z">
        <w:r w:rsidRPr="00F4059D">
          <w:rPr>
            <w:rFonts w:ascii="Arial" w:hAnsi="Arial" w:cs="Arial"/>
            <w:color w:val="222222"/>
            <w:sz w:val="19"/>
            <w:szCs w:val="19"/>
            <w:shd w:val="clear" w:color="auto" w:fill="FFFFFF"/>
          </w:rPr>
          <w:t>Rte_Pim_</w:t>
        </w:r>
        <w:proofErr w:type="gramStart"/>
        <w:r w:rsidRPr="00F4059D">
          <w:rPr>
            <w:rFonts w:ascii="Arial" w:hAnsi="Arial" w:cs="Arial"/>
            <w:color w:val="222222"/>
            <w:sz w:val="19"/>
            <w:szCs w:val="19"/>
            <w:shd w:val="clear" w:color="auto" w:fill="FFFFFF"/>
          </w:rPr>
          <w:t>FricLrngData</w:t>
        </w:r>
        <w:proofErr w:type="spellEnd"/>
        <w:r w:rsidRPr="00F4059D">
          <w:rPr>
            <w:rFonts w:ascii="Arial" w:hAnsi="Arial" w:cs="Arial"/>
            <w:color w:val="222222"/>
            <w:sz w:val="19"/>
            <w:szCs w:val="19"/>
            <w:shd w:val="clear" w:color="auto" w:fill="FFFFFF"/>
          </w:rPr>
          <w:t>(</w:t>
        </w:r>
        <w:proofErr w:type="gramEnd"/>
        <w:r w:rsidRPr="00F4059D">
          <w:rPr>
            <w:rFonts w:ascii="Arial" w:hAnsi="Arial" w:cs="Arial"/>
            <w:color w:val="222222"/>
            <w:sz w:val="19"/>
            <w:szCs w:val="19"/>
            <w:shd w:val="clear" w:color="auto" w:fill="FFFFFF"/>
          </w:rPr>
          <w:t>)-&gt;</w:t>
        </w:r>
        <w:proofErr w:type="spellStart"/>
        <w:r w:rsidRPr="00F4059D">
          <w:rPr>
            <w:rFonts w:ascii="Arial" w:hAnsi="Arial" w:cs="Arial"/>
            <w:color w:val="222222"/>
            <w:sz w:val="19"/>
            <w:szCs w:val="19"/>
            <w:shd w:val="clear" w:color="auto" w:fill="FFFFFF"/>
          </w:rPr>
          <w:t>Hys</w:t>
        </w:r>
        <w:proofErr w:type="spellEnd"/>
        <w:r>
          <w:rPr>
            <w:rFonts w:ascii="Arial" w:hAnsi="Arial" w:cs="Arial"/>
            <w:color w:val="222222"/>
            <w:sz w:val="19"/>
            <w:szCs w:val="19"/>
            <w:shd w:val="clear" w:color="auto" w:fill="FFFFFF"/>
          </w:rPr>
          <w:t xml:space="preserve"> and </w:t>
        </w:r>
      </w:ins>
      <w:proofErr w:type="spellStart"/>
      <w:ins w:id="820" w:author="Anne, Krishna" w:date="2016-12-14T14:55:00Z">
        <w:r w:rsidRPr="00F4059D">
          <w:rPr>
            <w:rFonts w:ascii="Arial" w:hAnsi="Arial" w:cs="Arial"/>
            <w:color w:val="222222"/>
            <w:sz w:val="19"/>
            <w:szCs w:val="19"/>
            <w:shd w:val="clear" w:color="auto" w:fill="FFFFFF"/>
          </w:rPr>
          <w:t>Rte_Pim_FricLrngData</w:t>
        </w:r>
        <w:proofErr w:type="spellEnd"/>
        <w:r w:rsidRPr="00F4059D">
          <w:rPr>
            <w:rFonts w:ascii="Arial" w:hAnsi="Arial" w:cs="Arial"/>
            <w:color w:val="222222"/>
            <w:sz w:val="19"/>
            <w:szCs w:val="19"/>
            <w:shd w:val="clear" w:color="auto" w:fill="FFFFFF"/>
          </w:rPr>
          <w:t>()-&gt;</w:t>
        </w:r>
        <w:proofErr w:type="spellStart"/>
        <w:r w:rsidRPr="00F4059D">
          <w:rPr>
            <w:rFonts w:ascii="Arial" w:hAnsi="Arial" w:cs="Arial"/>
            <w:color w:val="222222"/>
            <w:sz w:val="19"/>
            <w:szCs w:val="19"/>
            <w:shd w:val="clear" w:color="auto" w:fill="FFFFFF"/>
          </w:rPr>
          <w:t>RngCntr</w:t>
        </w:r>
        <w:proofErr w:type="spellEnd"/>
        <w:r>
          <w:rPr>
            <w:rFonts w:ascii="Arial" w:hAnsi="Arial" w:cs="Arial"/>
            <w:color w:val="222222"/>
            <w:sz w:val="19"/>
            <w:szCs w:val="19"/>
            <w:shd w:val="clear" w:color="auto" w:fill="FFFFFF"/>
          </w:rPr>
          <w:t>,</w:t>
        </w:r>
      </w:ins>
      <w:ins w:id="821" w:author="Anne, Krishna" w:date="2016-12-14T14:54:00Z">
        <w:r>
          <w:rPr>
            <w:rFonts w:ascii="Arial" w:hAnsi="Arial" w:cs="Arial"/>
            <w:color w:val="222222"/>
            <w:sz w:val="19"/>
            <w:szCs w:val="19"/>
            <w:shd w:val="clear" w:color="auto" w:fill="FFFFFF"/>
          </w:rPr>
          <w:t xml:space="preserve"> </w:t>
        </w:r>
      </w:ins>
      <w:ins w:id="822" w:author="Anne, Krishna" w:date="2016-12-14T14:55:00Z">
        <w:r>
          <w:rPr>
            <w:rFonts w:ascii="Arial" w:hAnsi="Arial" w:cs="Arial"/>
            <w:color w:val="222222"/>
            <w:sz w:val="19"/>
            <w:szCs w:val="19"/>
            <w:shd w:val="clear" w:color="auto" w:fill="FFFFFF"/>
          </w:rPr>
          <w:t>performed c</w:t>
        </w:r>
      </w:ins>
      <w:ins w:id="823" w:author="Anne, Krishna" w:date="2016-12-14T14:53:00Z">
        <w:r>
          <w:rPr>
            <w:rFonts w:ascii="Arial" w:hAnsi="Arial" w:cs="Arial"/>
            <w:color w:val="222222"/>
            <w:sz w:val="19"/>
            <w:szCs w:val="19"/>
            <w:shd w:val="clear" w:color="auto" w:fill="FFFFFF"/>
          </w:rPr>
          <w:t xml:space="preserve">asting the array argument back to </w:t>
        </w:r>
        <w:proofErr w:type="spellStart"/>
        <w:r>
          <w:rPr>
            <w:rFonts w:ascii="Arial" w:hAnsi="Arial" w:cs="Arial"/>
            <w:color w:val="222222"/>
            <w:sz w:val="19"/>
            <w:szCs w:val="19"/>
            <w:shd w:val="clear" w:color="auto" w:fill="FFFFFF"/>
          </w:rPr>
          <w:t>it's</w:t>
        </w:r>
        <w:proofErr w:type="spellEnd"/>
        <w:r>
          <w:rPr>
            <w:rFonts w:ascii="Arial" w:hAnsi="Arial" w:cs="Arial"/>
            <w:color w:val="222222"/>
            <w:sz w:val="19"/>
            <w:szCs w:val="19"/>
            <w:shd w:val="clear" w:color="auto" w:fill="FFFFFF"/>
          </w:rPr>
          <w:t xml:space="preserve"> actual type (similar to what we do with </w:t>
        </w:r>
        <w:proofErr w:type="spellStart"/>
        <w:r>
          <w:rPr>
            <w:rFonts w:ascii="Arial" w:hAnsi="Arial" w:cs="Arial"/>
            <w:color w:val="222222"/>
            <w:sz w:val="19"/>
            <w:szCs w:val="19"/>
            <w:shd w:val="clear" w:color="auto" w:fill="FFFFFF"/>
          </w:rPr>
          <w:t>cal</w:t>
        </w:r>
        <w:proofErr w:type="spellEnd"/>
        <w:r>
          <w:rPr>
            <w:rFonts w:ascii="Arial" w:hAnsi="Arial" w:cs="Arial"/>
            <w:color w:val="222222"/>
            <w:sz w:val="19"/>
            <w:szCs w:val="19"/>
            <w:shd w:val="clear" w:color="auto" w:fill="FFFFFF"/>
          </w:rPr>
          <w:t xml:space="preserve"> arrays) so we can use normal indexing.</w:t>
        </w:r>
      </w:ins>
    </w:p>
    <w:p w:rsidR="0044746B" w:rsidRPr="00AA38E8" w:rsidRDefault="0044746B" w:rsidP="0044746B">
      <w:pPr>
        <w:pStyle w:val="Heading2"/>
        <w:numPr>
          <w:ilvl w:val="3"/>
          <w:numId w:val="11"/>
        </w:numPr>
        <w:spacing w:after="60"/>
        <w:rPr>
          <w:ins w:id="824" w:author="Vignesh L S K" w:date="2016-12-05T14:56:00Z"/>
          <w:rFonts w:ascii="Calibri" w:hAnsi="Calibri" w:cs="Calibri"/>
        </w:rPr>
      </w:pPr>
      <w:ins w:id="825" w:author="Vignesh L S K" w:date="2016-12-05T14:56:00Z">
        <w:r w:rsidRPr="00AA38E8" w:rsidDel="00793E2B">
          <w:rPr>
            <w:rFonts w:ascii="Calibri" w:hAnsi="Calibri" w:cs="Calibri"/>
          </w:rPr>
          <w:t xml:space="preserve"> </w:t>
        </w:r>
        <w:bookmarkStart w:id="826" w:name="_Toc468713310"/>
        <w:r w:rsidRPr="00AA38E8">
          <w:rPr>
            <w:rFonts w:ascii="Calibri" w:hAnsi="Calibri" w:cs="Calibri"/>
          </w:rPr>
          <w:t>(Processing of function)………</w:t>
        </w:r>
        <w:bookmarkEnd w:id="826"/>
      </w:ins>
    </w:p>
    <w:p w:rsidR="0044746B" w:rsidRPr="00A26934" w:rsidRDefault="0044746B" w:rsidP="0044746B">
      <w:pPr>
        <w:rPr>
          <w:ins w:id="827" w:author="Vignesh L S K" w:date="2016-12-05T14:56:00Z"/>
          <w:rFonts w:cs="Calibri"/>
          <w:i/>
        </w:rPr>
      </w:pPr>
      <w:ins w:id="828" w:author="Vignesh L S K" w:date="2016-12-05T14:56:00Z">
        <w:r>
          <w:rPr>
            <w:rFonts w:cs="Calibri"/>
            <w:i/>
          </w:rPr>
          <w:t>On server invocation call</w:t>
        </w:r>
      </w:ins>
    </w:p>
    <w:p w:rsidR="00BD1F9B" w:rsidRDefault="00BD1F9B" w:rsidP="00D16A53">
      <w:pPr>
        <w:rPr>
          <w:ins w:id="829" w:author="Vignesh L S K" w:date="2016-12-05T14:56:00Z"/>
          <w:rFonts w:cs="Calibri"/>
          <w:i/>
        </w:rPr>
      </w:pPr>
    </w:p>
    <w:p w:rsidR="0044746B" w:rsidRDefault="0044746B" w:rsidP="0044746B">
      <w:pPr>
        <w:pStyle w:val="Heading2"/>
        <w:numPr>
          <w:ilvl w:val="2"/>
          <w:numId w:val="11"/>
        </w:numPr>
        <w:tabs>
          <w:tab w:val="clear" w:pos="1017"/>
          <w:tab w:val="num" w:pos="567"/>
        </w:tabs>
        <w:spacing w:after="60"/>
        <w:ind w:left="567"/>
        <w:rPr>
          <w:ins w:id="830" w:author="Vignesh L S K" w:date="2016-12-05T14:56:00Z"/>
          <w:rFonts w:ascii="Calibri" w:hAnsi="Calibri" w:cs="Calibri"/>
        </w:rPr>
      </w:pPr>
      <w:bookmarkStart w:id="831" w:name="_Toc468713311"/>
      <w:ins w:id="832" w:author="Vignesh L S K" w:date="2016-12-05T14:56:00Z">
        <w:r>
          <w:rPr>
            <w:rFonts w:ascii="Calibri" w:hAnsi="Calibri" w:cs="Calibri"/>
          </w:rPr>
          <w:t>Server Runnable Name</w:t>
        </w:r>
        <w:bookmarkEnd w:id="831"/>
      </w:ins>
    </w:p>
    <w:p w:rsidR="0044746B" w:rsidRPr="0044746B" w:rsidRDefault="0044746B">
      <w:pPr>
        <w:pStyle w:val="Heading4"/>
        <w:numPr>
          <w:ilvl w:val="0"/>
          <w:numId w:val="0"/>
        </w:numPr>
        <w:ind w:left="864" w:hanging="864"/>
        <w:rPr>
          <w:ins w:id="833" w:author="Vignesh L S K" w:date="2016-12-05T14:56:00Z"/>
          <w:rPrChange w:id="834" w:author="Vignesh L S K" w:date="2016-12-05T14:56:00Z">
            <w:rPr>
              <w:ins w:id="835" w:author="Vignesh L S K" w:date="2016-12-05T14:56:00Z"/>
              <w:rFonts w:ascii="Calibri" w:hAnsi="Calibri" w:cs="Calibri"/>
              <w:b w:val="0"/>
              <w:i/>
              <w:szCs w:val="24"/>
              <w:lang w:bidi="ur-PK"/>
            </w:rPr>
          </w:rPrChange>
        </w:rPr>
        <w:pPrChange w:id="836" w:author="Vignesh L S K" w:date="2016-12-05T14:56:00Z">
          <w:pPr>
            <w:pStyle w:val="Heading4"/>
          </w:pPr>
        </w:pPrChange>
      </w:pPr>
      <w:proofErr w:type="spellStart"/>
      <w:ins w:id="837" w:author="Vignesh L S K" w:date="2016-12-05T14:56:00Z">
        <w:r w:rsidRPr="0044746B">
          <w:rPr>
            <w:rFonts w:ascii="Calibri" w:hAnsi="Calibri" w:cs="Calibri"/>
            <w:b w:val="0"/>
            <w:i/>
            <w:szCs w:val="24"/>
            <w:lang w:bidi="ur-PK"/>
          </w:rPr>
          <w:t>SetFricData</w:t>
        </w:r>
        <w:proofErr w:type="spellEnd"/>
      </w:ins>
    </w:p>
    <w:p w:rsidR="0044746B" w:rsidRPr="0044746B" w:rsidRDefault="0044746B" w:rsidP="0044746B">
      <w:pPr>
        <w:pStyle w:val="Heading4"/>
        <w:rPr>
          <w:ins w:id="838" w:author="Vignesh L S K" w:date="2016-12-05T14:56:00Z"/>
          <w:sz w:val="28"/>
          <w:szCs w:val="28"/>
          <w:rPrChange w:id="839" w:author="Vignesh L S K" w:date="2016-12-05T14:57:00Z">
            <w:rPr>
              <w:ins w:id="840" w:author="Vignesh L S K" w:date="2016-12-05T14:56:00Z"/>
            </w:rPr>
          </w:rPrChange>
        </w:rPr>
      </w:pPr>
      <w:ins w:id="841" w:author="Vignesh L S K" w:date="2016-12-05T14:56:00Z">
        <w:r w:rsidRPr="0044746B">
          <w:rPr>
            <w:sz w:val="28"/>
            <w:szCs w:val="28"/>
            <w:rPrChange w:id="842" w:author="Vignesh L S K" w:date="2016-12-05T14:57:00Z">
              <w:rPr/>
            </w:rPrChange>
          </w:rPr>
          <w:t>Design Rationale</w:t>
        </w:r>
      </w:ins>
    </w:p>
    <w:p w:rsidR="0044746B" w:rsidRDefault="0044746B" w:rsidP="0044746B">
      <w:pPr>
        <w:rPr>
          <w:ins w:id="843" w:author="Anne, Krishna" w:date="2016-12-14T14:56:00Z"/>
          <w:rFonts w:cs="Calibri"/>
          <w:i/>
        </w:rPr>
      </w:pPr>
      <w:ins w:id="844" w:author="Vignesh L S K" w:date="2016-12-05T14:56:00Z">
        <w:r>
          <w:rPr>
            <w:rFonts w:cs="Calibri"/>
            <w:i/>
          </w:rPr>
          <w:t>Refer FDD</w:t>
        </w:r>
      </w:ins>
    </w:p>
    <w:p w:rsidR="00F4059D" w:rsidRPr="00A26934" w:rsidRDefault="00F4059D" w:rsidP="00F4059D">
      <w:pPr>
        <w:rPr>
          <w:ins w:id="845" w:author="Anne, Krishna" w:date="2016-12-14T14:56:00Z"/>
          <w:rFonts w:cs="Calibri"/>
          <w:i/>
        </w:rPr>
      </w:pPr>
      <w:ins w:id="846" w:author="Anne, Krishna" w:date="2016-12-14T14:56:00Z">
        <w:r>
          <w:rPr>
            <w:rFonts w:ascii="Arial" w:hAnsi="Arial" w:cs="Arial"/>
            <w:color w:val="222222"/>
            <w:sz w:val="19"/>
            <w:szCs w:val="19"/>
            <w:shd w:val="clear" w:color="auto" w:fill="FFFFFF"/>
          </w:rPr>
          <w:t xml:space="preserve">To avoid calculating array indexing for updating </w:t>
        </w:r>
        <w:r>
          <w:rPr>
            <w:rFonts w:ascii="Arial" w:hAnsi="Arial" w:cs="Arial"/>
            <w:color w:val="222222"/>
            <w:sz w:val="19"/>
            <w:szCs w:val="19"/>
            <w:shd w:val="clear" w:color="auto" w:fill="FFFFFF"/>
          </w:rPr>
          <w:t xml:space="preserve">from PIMs </w:t>
        </w:r>
        <w:proofErr w:type="spellStart"/>
        <w:r w:rsidRPr="00F4059D">
          <w:rPr>
            <w:rFonts w:ascii="Arial" w:hAnsi="Arial" w:cs="Arial"/>
            <w:color w:val="222222"/>
            <w:sz w:val="19"/>
            <w:szCs w:val="19"/>
            <w:shd w:val="clear" w:color="auto" w:fill="FFFFFF"/>
          </w:rPr>
          <w:t>Rte_Pim_</w:t>
        </w:r>
        <w:proofErr w:type="gramStart"/>
        <w:r w:rsidRPr="00F4059D">
          <w:rPr>
            <w:rFonts w:ascii="Arial" w:hAnsi="Arial" w:cs="Arial"/>
            <w:color w:val="222222"/>
            <w:sz w:val="19"/>
            <w:szCs w:val="19"/>
            <w:shd w:val="clear" w:color="auto" w:fill="FFFFFF"/>
          </w:rPr>
          <w:t>FricLrngData</w:t>
        </w:r>
        <w:proofErr w:type="spellEnd"/>
        <w:r w:rsidRPr="00F4059D">
          <w:rPr>
            <w:rFonts w:ascii="Arial" w:hAnsi="Arial" w:cs="Arial"/>
            <w:color w:val="222222"/>
            <w:sz w:val="19"/>
            <w:szCs w:val="19"/>
            <w:shd w:val="clear" w:color="auto" w:fill="FFFFFF"/>
          </w:rPr>
          <w:t>(</w:t>
        </w:r>
        <w:proofErr w:type="gramEnd"/>
        <w:r w:rsidRPr="00F4059D">
          <w:rPr>
            <w:rFonts w:ascii="Arial" w:hAnsi="Arial" w:cs="Arial"/>
            <w:color w:val="222222"/>
            <w:sz w:val="19"/>
            <w:szCs w:val="19"/>
            <w:shd w:val="clear" w:color="auto" w:fill="FFFFFF"/>
          </w:rPr>
          <w:t>)-&gt;</w:t>
        </w:r>
        <w:proofErr w:type="spellStart"/>
        <w:r w:rsidRPr="00F4059D">
          <w:rPr>
            <w:rFonts w:ascii="Arial" w:hAnsi="Arial" w:cs="Arial"/>
            <w:color w:val="222222"/>
            <w:sz w:val="19"/>
            <w:szCs w:val="19"/>
            <w:shd w:val="clear" w:color="auto" w:fill="FFFFFF"/>
          </w:rPr>
          <w:t>Hys</w:t>
        </w:r>
        <w:proofErr w:type="spellEnd"/>
        <w:r>
          <w:rPr>
            <w:rFonts w:ascii="Arial" w:hAnsi="Arial" w:cs="Arial"/>
            <w:color w:val="222222"/>
            <w:sz w:val="19"/>
            <w:szCs w:val="19"/>
            <w:shd w:val="clear" w:color="auto" w:fill="FFFFFF"/>
          </w:rPr>
          <w:t xml:space="preserve"> and </w:t>
        </w:r>
        <w:proofErr w:type="spellStart"/>
        <w:r w:rsidRPr="00F4059D">
          <w:rPr>
            <w:rFonts w:ascii="Arial" w:hAnsi="Arial" w:cs="Arial"/>
            <w:color w:val="222222"/>
            <w:sz w:val="19"/>
            <w:szCs w:val="19"/>
            <w:shd w:val="clear" w:color="auto" w:fill="FFFFFF"/>
          </w:rPr>
          <w:t>Rte_Pim_FricLrngData</w:t>
        </w:r>
        <w:proofErr w:type="spellEnd"/>
        <w:r w:rsidRPr="00F4059D">
          <w:rPr>
            <w:rFonts w:ascii="Arial" w:hAnsi="Arial" w:cs="Arial"/>
            <w:color w:val="222222"/>
            <w:sz w:val="19"/>
            <w:szCs w:val="19"/>
            <w:shd w:val="clear" w:color="auto" w:fill="FFFFFF"/>
          </w:rPr>
          <w:t>()-&gt;</w:t>
        </w:r>
        <w:proofErr w:type="spellStart"/>
        <w:r w:rsidRPr="00F4059D">
          <w:rPr>
            <w:rFonts w:ascii="Arial" w:hAnsi="Arial" w:cs="Arial"/>
            <w:color w:val="222222"/>
            <w:sz w:val="19"/>
            <w:szCs w:val="19"/>
            <w:shd w:val="clear" w:color="auto" w:fill="FFFFFF"/>
          </w:rPr>
          <w:t>RngCntr</w:t>
        </w:r>
        <w:proofErr w:type="spellEnd"/>
        <w:r>
          <w:rPr>
            <w:rFonts w:ascii="Arial" w:hAnsi="Arial" w:cs="Arial"/>
            <w:color w:val="222222"/>
            <w:sz w:val="19"/>
            <w:szCs w:val="19"/>
            <w:shd w:val="clear" w:color="auto" w:fill="FFFFFF"/>
          </w:rPr>
          <w:t xml:space="preserve">, performed casting the array argument back to </w:t>
        </w:r>
        <w:proofErr w:type="spellStart"/>
        <w:r>
          <w:rPr>
            <w:rFonts w:ascii="Arial" w:hAnsi="Arial" w:cs="Arial"/>
            <w:color w:val="222222"/>
            <w:sz w:val="19"/>
            <w:szCs w:val="19"/>
            <w:shd w:val="clear" w:color="auto" w:fill="FFFFFF"/>
          </w:rPr>
          <w:t>it's</w:t>
        </w:r>
        <w:proofErr w:type="spellEnd"/>
        <w:r>
          <w:rPr>
            <w:rFonts w:ascii="Arial" w:hAnsi="Arial" w:cs="Arial"/>
            <w:color w:val="222222"/>
            <w:sz w:val="19"/>
            <w:szCs w:val="19"/>
            <w:shd w:val="clear" w:color="auto" w:fill="FFFFFF"/>
          </w:rPr>
          <w:t xml:space="preserve"> actual type (similar to what we do with </w:t>
        </w:r>
        <w:proofErr w:type="spellStart"/>
        <w:r>
          <w:rPr>
            <w:rFonts w:ascii="Arial" w:hAnsi="Arial" w:cs="Arial"/>
            <w:color w:val="222222"/>
            <w:sz w:val="19"/>
            <w:szCs w:val="19"/>
            <w:shd w:val="clear" w:color="auto" w:fill="FFFFFF"/>
          </w:rPr>
          <w:t>cal</w:t>
        </w:r>
        <w:proofErr w:type="spellEnd"/>
        <w:r>
          <w:rPr>
            <w:rFonts w:ascii="Arial" w:hAnsi="Arial" w:cs="Arial"/>
            <w:color w:val="222222"/>
            <w:sz w:val="19"/>
            <w:szCs w:val="19"/>
            <w:shd w:val="clear" w:color="auto" w:fill="FFFFFF"/>
          </w:rPr>
          <w:t xml:space="preserve"> arrays) so we can use normal indexing.</w:t>
        </w:r>
        <w:bookmarkStart w:id="847" w:name="_GoBack"/>
        <w:bookmarkEnd w:id="847"/>
      </w:ins>
    </w:p>
    <w:p w:rsidR="00F4059D" w:rsidRPr="00A26934" w:rsidRDefault="00F4059D" w:rsidP="0044746B">
      <w:pPr>
        <w:rPr>
          <w:ins w:id="848" w:author="Vignesh L S K" w:date="2016-12-05T14:56:00Z"/>
          <w:rFonts w:cs="Calibri"/>
          <w:i/>
        </w:rPr>
      </w:pPr>
    </w:p>
    <w:p w:rsidR="0044746B" w:rsidRPr="00AA38E8" w:rsidRDefault="0044746B" w:rsidP="0044746B">
      <w:pPr>
        <w:pStyle w:val="Heading2"/>
        <w:numPr>
          <w:ilvl w:val="3"/>
          <w:numId w:val="11"/>
        </w:numPr>
        <w:spacing w:after="60"/>
        <w:rPr>
          <w:ins w:id="849" w:author="Vignesh L S K" w:date="2016-12-05T14:56:00Z"/>
          <w:rFonts w:ascii="Calibri" w:hAnsi="Calibri" w:cs="Calibri"/>
        </w:rPr>
      </w:pPr>
      <w:ins w:id="850" w:author="Vignesh L S K" w:date="2016-12-05T14:56:00Z">
        <w:r w:rsidRPr="00AA38E8" w:rsidDel="00793E2B">
          <w:rPr>
            <w:rFonts w:ascii="Calibri" w:hAnsi="Calibri" w:cs="Calibri"/>
          </w:rPr>
          <w:t xml:space="preserve"> </w:t>
        </w:r>
        <w:bookmarkStart w:id="851" w:name="_Toc468713312"/>
        <w:r w:rsidRPr="00AA38E8">
          <w:rPr>
            <w:rFonts w:ascii="Calibri" w:hAnsi="Calibri" w:cs="Calibri"/>
          </w:rPr>
          <w:t>(Processing of function)………</w:t>
        </w:r>
        <w:bookmarkEnd w:id="851"/>
      </w:ins>
    </w:p>
    <w:p w:rsidR="0044746B" w:rsidRPr="00A26934" w:rsidRDefault="0044746B" w:rsidP="0044746B">
      <w:pPr>
        <w:rPr>
          <w:ins w:id="852" w:author="Vignesh L S K" w:date="2016-12-05T14:56:00Z"/>
          <w:rFonts w:cs="Calibri"/>
          <w:i/>
        </w:rPr>
      </w:pPr>
      <w:ins w:id="853" w:author="Vignesh L S K" w:date="2016-12-05T14:56:00Z">
        <w:r>
          <w:rPr>
            <w:rFonts w:cs="Calibri"/>
            <w:i/>
          </w:rPr>
          <w:t>On server invocation call</w:t>
        </w:r>
      </w:ins>
    </w:p>
    <w:p w:rsidR="0044746B" w:rsidRPr="00A26934" w:rsidRDefault="0044746B" w:rsidP="00D16A53">
      <w:pPr>
        <w:rPr>
          <w:rFonts w:cs="Calibri"/>
          <w:i/>
        </w:rPr>
      </w:pPr>
    </w:p>
    <w:p w:rsidR="008C6874" w:rsidRPr="00AA38E8" w:rsidRDefault="008C6874" w:rsidP="008C6874">
      <w:pPr>
        <w:pStyle w:val="Heading2"/>
        <w:spacing w:after="60"/>
        <w:rPr>
          <w:rFonts w:ascii="Calibri" w:hAnsi="Calibri" w:cs="Calibri"/>
        </w:rPr>
      </w:pPr>
      <w:bookmarkStart w:id="854" w:name="_Toc468713313"/>
      <w:r w:rsidRPr="00AA38E8">
        <w:rPr>
          <w:rFonts w:ascii="Calibri" w:hAnsi="Calibri" w:cs="Calibri"/>
        </w:rPr>
        <w:t>Interrupt Functions</w:t>
      </w:r>
      <w:bookmarkEnd w:id="780"/>
      <w:bookmarkEnd w:id="781"/>
      <w:bookmarkEnd w:id="854"/>
    </w:p>
    <w:p w:rsidR="008C6874" w:rsidRPr="0033680E" w:rsidRDefault="00851F7B" w:rsidP="00D16A53">
      <w:pPr>
        <w:tabs>
          <w:tab w:val="left" w:pos="2454"/>
        </w:tabs>
        <w:rPr>
          <w:rFonts w:cs="Calibri"/>
          <w:i/>
        </w:rPr>
      </w:pPr>
      <w:r>
        <w:rPr>
          <w:rFonts w:cs="Calibri"/>
          <w:i/>
        </w:rPr>
        <w:t>None</w:t>
      </w:r>
      <w:r w:rsidR="00D16A53">
        <w:rPr>
          <w:rFonts w:cs="Calibri"/>
          <w:i/>
        </w:rPr>
        <w:tab/>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855" w:name="_Toc468713314"/>
      <w:r>
        <w:rPr>
          <w:rFonts w:ascii="Calibri" w:hAnsi="Calibri" w:cs="Calibri"/>
        </w:rPr>
        <w:t>Interrupt Function Name</w:t>
      </w:r>
      <w:bookmarkEnd w:id="855"/>
    </w:p>
    <w:p w:rsidR="008C6874" w:rsidRPr="00CC5FFD" w:rsidRDefault="00D16A53" w:rsidP="008C6874">
      <w:pPr>
        <w:rPr>
          <w:rFonts w:cs="Calibri"/>
          <w:i/>
        </w:rPr>
      </w:pPr>
      <w:r>
        <w:rPr>
          <w:rFonts w:cs="Calibri"/>
          <w:i/>
        </w:rPr>
        <w:t>None</w:t>
      </w:r>
    </w:p>
    <w:p w:rsidR="008C6874" w:rsidRPr="00AA38E8" w:rsidRDefault="008C6874" w:rsidP="008C6874">
      <w:pPr>
        <w:pStyle w:val="Heading2"/>
        <w:numPr>
          <w:ilvl w:val="3"/>
          <w:numId w:val="11"/>
        </w:numPr>
        <w:spacing w:after="60"/>
        <w:rPr>
          <w:rFonts w:ascii="Calibri" w:hAnsi="Calibri" w:cs="Calibri"/>
        </w:rPr>
      </w:pPr>
      <w:bookmarkStart w:id="856" w:name="_Toc421011531"/>
      <w:bookmarkStart w:id="857" w:name="_Toc468713315"/>
      <w:r w:rsidRPr="00AA38E8">
        <w:rPr>
          <w:rFonts w:ascii="Calibri" w:hAnsi="Calibri" w:cs="Calibri"/>
        </w:rPr>
        <w:lastRenderedPageBreak/>
        <w:t>Design Rationale</w:t>
      </w:r>
      <w:bookmarkEnd w:id="856"/>
      <w:bookmarkEnd w:id="857"/>
    </w:p>
    <w:p w:rsidR="008C6874" w:rsidRPr="00CC5FFD" w:rsidRDefault="00D16A53" w:rsidP="008C6874">
      <w:pPr>
        <w:rPr>
          <w:rFonts w:cs="Calibri"/>
          <w:i/>
        </w:rPr>
      </w:pPr>
      <w:r>
        <w:rPr>
          <w:rFonts w:cs="Calibri"/>
          <w:i/>
        </w:rPr>
        <w:t>NA</w:t>
      </w:r>
    </w:p>
    <w:p w:rsidR="008C6874" w:rsidRPr="00AA38E8" w:rsidRDefault="008C6874" w:rsidP="008C6874">
      <w:pPr>
        <w:pStyle w:val="Heading2"/>
        <w:numPr>
          <w:ilvl w:val="3"/>
          <w:numId w:val="11"/>
        </w:numPr>
        <w:spacing w:after="60"/>
        <w:rPr>
          <w:rFonts w:ascii="Calibri" w:hAnsi="Calibri" w:cs="Calibri"/>
        </w:rPr>
      </w:pPr>
      <w:bookmarkStart w:id="858" w:name="_Toc421011532"/>
      <w:bookmarkStart w:id="859" w:name="_Toc468713316"/>
      <w:r w:rsidRPr="00AA38E8">
        <w:rPr>
          <w:rFonts w:ascii="Calibri" w:hAnsi="Calibri" w:cs="Calibri"/>
        </w:rPr>
        <w:t>(Processing of the ISR function)…..</w:t>
      </w:r>
      <w:bookmarkEnd w:id="858"/>
      <w:bookmarkEnd w:id="859"/>
    </w:p>
    <w:p w:rsidR="002B094F" w:rsidRPr="008C6874" w:rsidRDefault="00D16A53" w:rsidP="008C6874">
      <w:pPr>
        <w:rPr>
          <w:rFonts w:cs="Calibri"/>
          <w:i/>
        </w:rPr>
      </w:pPr>
      <w:r>
        <w:rPr>
          <w:rFonts w:cs="Calibri"/>
          <w:i/>
        </w:rPr>
        <w:t>NA</w:t>
      </w:r>
    </w:p>
    <w:p w:rsidR="002B094F" w:rsidRPr="008C6874" w:rsidRDefault="002B094F" w:rsidP="008C6874">
      <w:pPr>
        <w:pStyle w:val="Heading2"/>
        <w:spacing w:after="60"/>
        <w:rPr>
          <w:rFonts w:ascii="Calibri" w:hAnsi="Calibri" w:cs="Calibri"/>
        </w:rPr>
      </w:pPr>
      <w:bookmarkStart w:id="860" w:name="_Toc338170485"/>
      <w:bookmarkStart w:id="861" w:name="_Toc418080074"/>
      <w:bookmarkStart w:id="862" w:name="_Toc421709919"/>
      <w:bookmarkStart w:id="863" w:name="_Toc468713317"/>
      <w:r w:rsidRPr="008C6874">
        <w:rPr>
          <w:rFonts w:ascii="Calibri" w:hAnsi="Calibri" w:cs="Calibri"/>
        </w:rPr>
        <w:t>Module Internal (Local) Functions</w:t>
      </w:r>
      <w:bookmarkEnd w:id="860"/>
      <w:bookmarkEnd w:id="861"/>
      <w:bookmarkEnd w:id="862"/>
      <w:bookmarkEnd w:id="863"/>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864" w:name="_Toc421011540"/>
      <w:bookmarkStart w:id="865" w:name="_Toc468713318"/>
      <w:r w:rsidRPr="00AA38E8">
        <w:rPr>
          <w:rFonts w:ascii="Calibri" w:hAnsi="Calibri" w:cs="Calibri"/>
        </w:rPr>
        <w:t>Local Function #1</w:t>
      </w:r>
      <w:bookmarkEnd w:id="864"/>
      <w:bookmarkEnd w:id="86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D16A53" w:rsidP="00F4318C">
            <w:pPr>
              <w:spacing w:before="60"/>
              <w:rPr>
                <w:rFonts w:cs="Calibri"/>
                <w:sz w:val="16"/>
              </w:rPr>
            </w:pPr>
            <w:proofErr w:type="spellStart"/>
            <w:r w:rsidRPr="00D16A53">
              <w:rPr>
                <w:rFonts w:cs="Calibri"/>
                <w:sz w:val="16"/>
              </w:rPr>
              <w:t>FricLearning</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D16A53" w:rsidRPr="00AA38E8" w:rsidTr="00F4318C">
        <w:tc>
          <w:tcPr>
            <w:tcW w:w="1779" w:type="dxa"/>
            <w:vMerge w:val="restart"/>
          </w:tcPr>
          <w:p w:rsidR="00D16A53" w:rsidRPr="00AA38E8" w:rsidRDefault="00D16A53" w:rsidP="00F4318C">
            <w:pPr>
              <w:spacing w:before="60"/>
              <w:rPr>
                <w:rFonts w:cs="Calibri"/>
                <w:b/>
                <w:bCs/>
                <w:sz w:val="16"/>
              </w:rPr>
            </w:pPr>
            <w:r w:rsidRPr="00AA38E8">
              <w:rPr>
                <w:rFonts w:cs="Calibri"/>
                <w:b/>
                <w:bCs/>
                <w:sz w:val="16"/>
              </w:rPr>
              <w:t xml:space="preserve">Arguments Passed </w:t>
            </w:r>
          </w:p>
        </w:tc>
        <w:tc>
          <w:tcPr>
            <w:tcW w:w="4179" w:type="dxa"/>
          </w:tcPr>
          <w:p w:rsidR="00D16A53" w:rsidRPr="00AA38E8" w:rsidRDefault="00D16A53" w:rsidP="00F4318C">
            <w:pPr>
              <w:spacing w:before="60"/>
              <w:rPr>
                <w:rFonts w:cs="Calibri"/>
                <w:sz w:val="16"/>
              </w:rPr>
            </w:pPr>
            <w:r w:rsidRPr="00D16A53">
              <w:rPr>
                <w:rFonts w:cs="Calibri"/>
                <w:sz w:val="16"/>
              </w:rPr>
              <w:t>SelHwAg_HwDeg_T_f32</w:t>
            </w:r>
          </w:p>
        </w:tc>
        <w:tc>
          <w:tcPr>
            <w:tcW w:w="990" w:type="dxa"/>
          </w:tcPr>
          <w:p w:rsidR="00D16A53" w:rsidRPr="00AA38E8" w:rsidRDefault="00D16A53" w:rsidP="00F4318C">
            <w:pPr>
              <w:spacing w:before="60"/>
              <w:rPr>
                <w:rFonts w:cs="Calibri"/>
                <w:sz w:val="16"/>
              </w:rPr>
            </w:pPr>
            <w:r>
              <w:rPr>
                <w:rFonts w:cs="Calibri"/>
                <w:sz w:val="16"/>
              </w:rPr>
              <w:t>Float32</w:t>
            </w:r>
          </w:p>
        </w:tc>
        <w:tc>
          <w:tcPr>
            <w:tcW w:w="990" w:type="dxa"/>
          </w:tcPr>
          <w:p w:rsidR="00D16A53" w:rsidRPr="00AA38E8" w:rsidRDefault="00D16A53" w:rsidP="00F4318C">
            <w:pPr>
              <w:spacing w:before="60"/>
              <w:rPr>
                <w:rFonts w:cs="Calibri"/>
                <w:sz w:val="16"/>
              </w:rPr>
            </w:pPr>
            <w:r w:rsidRPr="00D16A53">
              <w:rPr>
                <w:rFonts w:cs="Calibri"/>
                <w:sz w:val="16"/>
              </w:rPr>
              <w:t>-1440</w:t>
            </w:r>
            <w:r>
              <w:rPr>
                <w:rFonts w:cs="Calibri"/>
                <w:sz w:val="16"/>
              </w:rPr>
              <w:t>.0</w:t>
            </w:r>
          </w:p>
        </w:tc>
        <w:tc>
          <w:tcPr>
            <w:tcW w:w="990" w:type="dxa"/>
          </w:tcPr>
          <w:p w:rsidR="00D16A53" w:rsidRPr="00AA38E8" w:rsidRDefault="00D16A53" w:rsidP="00F4318C">
            <w:pPr>
              <w:spacing w:before="60"/>
              <w:rPr>
                <w:rFonts w:cs="Calibri"/>
                <w:sz w:val="16"/>
              </w:rPr>
            </w:pPr>
            <w:r w:rsidRPr="00D16A53">
              <w:rPr>
                <w:rFonts w:cs="Calibri"/>
                <w:sz w:val="16"/>
              </w:rPr>
              <w:t>1440</w:t>
            </w:r>
            <w:r>
              <w:rPr>
                <w:rFonts w:cs="Calibri"/>
                <w:sz w:val="16"/>
              </w:rPr>
              <w:t>.0</w:t>
            </w:r>
          </w:p>
        </w:tc>
      </w:tr>
      <w:tr w:rsidR="00D16A53" w:rsidRPr="00AA38E8" w:rsidTr="00F4318C">
        <w:tc>
          <w:tcPr>
            <w:tcW w:w="1779" w:type="dxa"/>
            <w:vMerge/>
          </w:tcPr>
          <w:p w:rsidR="00D16A53" w:rsidRPr="00AA38E8" w:rsidRDefault="00D16A53" w:rsidP="00F4318C">
            <w:pPr>
              <w:spacing w:before="60"/>
              <w:rPr>
                <w:rFonts w:cs="Calibri"/>
                <w:b/>
                <w:bCs/>
                <w:sz w:val="16"/>
              </w:rPr>
            </w:pPr>
          </w:p>
        </w:tc>
        <w:tc>
          <w:tcPr>
            <w:tcW w:w="4179" w:type="dxa"/>
          </w:tcPr>
          <w:p w:rsidR="00D16A53" w:rsidRPr="00AA38E8" w:rsidRDefault="00D16A53" w:rsidP="00F4318C">
            <w:pPr>
              <w:spacing w:before="60"/>
              <w:rPr>
                <w:rFonts w:cs="Calibri"/>
                <w:sz w:val="16"/>
              </w:rPr>
            </w:pPr>
            <w:r w:rsidRPr="00D16A53">
              <w:rPr>
                <w:rFonts w:cs="Calibri"/>
                <w:sz w:val="16"/>
              </w:rPr>
              <w:t>SelColTq_HwNwtMtr_T_f32</w:t>
            </w:r>
          </w:p>
        </w:tc>
        <w:tc>
          <w:tcPr>
            <w:tcW w:w="990" w:type="dxa"/>
          </w:tcPr>
          <w:p w:rsidR="00D16A53" w:rsidRPr="00AA38E8" w:rsidRDefault="00D16A53" w:rsidP="00F4318C">
            <w:pPr>
              <w:spacing w:before="60"/>
              <w:rPr>
                <w:rFonts w:cs="Calibri"/>
                <w:sz w:val="16"/>
              </w:rPr>
            </w:pPr>
            <w:r>
              <w:rPr>
                <w:rFonts w:cs="Calibri"/>
                <w:sz w:val="16"/>
              </w:rPr>
              <w:t>Float32</w:t>
            </w:r>
          </w:p>
        </w:tc>
        <w:tc>
          <w:tcPr>
            <w:tcW w:w="990" w:type="dxa"/>
          </w:tcPr>
          <w:p w:rsidR="00D16A53" w:rsidRPr="00AA38E8" w:rsidRDefault="00D16A53" w:rsidP="00F4318C">
            <w:pPr>
              <w:spacing w:before="60"/>
              <w:rPr>
                <w:rFonts w:cs="Calibri"/>
                <w:sz w:val="16"/>
              </w:rPr>
            </w:pPr>
            <w:r>
              <w:rPr>
                <w:rFonts w:cs="Calibri"/>
                <w:sz w:val="16"/>
              </w:rPr>
              <w:t>-10</w:t>
            </w:r>
          </w:p>
        </w:tc>
        <w:tc>
          <w:tcPr>
            <w:tcW w:w="990" w:type="dxa"/>
          </w:tcPr>
          <w:p w:rsidR="00D16A53" w:rsidRPr="00AA38E8" w:rsidRDefault="00D16A53" w:rsidP="00F4318C">
            <w:pPr>
              <w:spacing w:before="60"/>
              <w:rPr>
                <w:rFonts w:cs="Calibri"/>
                <w:sz w:val="16"/>
              </w:rPr>
            </w:pPr>
            <w:r>
              <w:rPr>
                <w:rFonts w:cs="Calibri"/>
                <w:sz w:val="16"/>
              </w:rPr>
              <w:t>10</w:t>
            </w:r>
          </w:p>
        </w:tc>
      </w:tr>
      <w:tr w:rsidR="00D16A53" w:rsidRPr="00AA38E8" w:rsidTr="00F4318C">
        <w:tc>
          <w:tcPr>
            <w:tcW w:w="1779" w:type="dxa"/>
            <w:vMerge/>
          </w:tcPr>
          <w:p w:rsidR="00D16A53" w:rsidRPr="00AA38E8" w:rsidRDefault="00D16A53" w:rsidP="00F4318C">
            <w:pPr>
              <w:spacing w:before="60"/>
              <w:rPr>
                <w:rFonts w:cs="Calibri"/>
                <w:b/>
                <w:bCs/>
                <w:sz w:val="16"/>
              </w:rPr>
            </w:pPr>
          </w:p>
        </w:tc>
        <w:tc>
          <w:tcPr>
            <w:tcW w:w="4179" w:type="dxa"/>
          </w:tcPr>
          <w:p w:rsidR="00D16A53" w:rsidRPr="00AA38E8" w:rsidRDefault="00D16A53" w:rsidP="00F4318C">
            <w:pPr>
              <w:spacing w:before="60"/>
              <w:rPr>
                <w:rFonts w:cs="Calibri"/>
                <w:sz w:val="16"/>
              </w:rPr>
            </w:pPr>
            <w:r w:rsidRPr="00D16A53">
              <w:rPr>
                <w:rFonts w:cs="Calibri"/>
                <w:sz w:val="16"/>
              </w:rPr>
              <w:t>VehSpdIdx_Cnt_T_u16</w:t>
            </w:r>
          </w:p>
        </w:tc>
        <w:tc>
          <w:tcPr>
            <w:tcW w:w="990" w:type="dxa"/>
          </w:tcPr>
          <w:p w:rsidR="00D16A53" w:rsidRPr="00AA38E8" w:rsidRDefault="00D16A53" w:rsidP="00F4318C">
            <w:pPr>
              <w:spacing w:before="60"/>
              <w:rPr>
                <w:rFonts w:cs="Calibri"/>
                <w:sz w:val="16"/>
              </w:rPr>
            </w:pPr>
            <w:r>
              <w:rPr>
                <w:rFonts w:cs="Calibri"/>
                <w:sz w:val="16"/>
              </w:rPr>
              <w:t>Uint16</w:t>
            </w:r>
          </w:p>
        </w:tc>
        <w:tc>
          <w:tcPr>
            <w:tcW w:w="990" w:type="dxa"/>
          </w:tcPr>
          <w:p w:rsidR="00D16A53" w:rsidRPr="00AA38E8" w:rsidRDefault="00D16A53" w:rsidP="00F4318C">
            <w:pPr>
              <w:spacing w:before="60"/>
              <w:rPr>
                <w:rFonts w:cs="Calibri"/>
                <w:sz w:val="16"/>
              </w:rPr>
            </w:pPr>
            <w:r>
              <w:rPr>
                <w:rFonts w:cs="Calibri"/>
                <w:sz w:val="16"/>
              </w:rPr>
              <w:t>0</w:t>
            </w:r>
          </w:p>
        </w:tc>
        <w:tc>
          <w:tcPr>
            <w:tcW w:w="990" w:type="dxa"/>
          </w:tcPr>
          <w:p w:rsidR="00D16A53" w:rsidRPr="00AA38E8" w:rsidRDefault="00D16A53" w:rsidP="00F4318C">
            <w:pPr>
              <w:spacing w:before="60"/>
              <w:rPr>
                <w:rFonts w:cs="Calibri"/>
                <w:sz w:val="16"/>
              </w:rPr>
            </w:pPr>
            <w:r>
              <w:rPr>
                <w:rFonts w:cs="Calibri"/>
                <w:sz w:val="16"/>
              </w:rPr>
              <w:t>3</w:t>
            </w:r>
          </w:p>
        </w:tc>
      </w:tr>
      <w:tr w:rsidR="00D16A53" w:rsidRPr="00AA38E8" w:rsidTr="00F4318C">
        <w:tc>
          <w:tcPr>
            <w:tcW w:w="1779" w:type="dxa"/>
            <w:vMerge/>
          </w:tcPr>
          <w:p w:rsidR="00D16A53" w:rsidRPr="00AA38E8" w:rsidRDefault="00D16A53" w:rsidP="00F4318C">
            <w:pPr>
              <w:spacing w:before="60"/>
              <w:rPr>
                <w:rFonts w:cs="Calibri"/>
                <w:b/>
                <w:bCs/>
                <w:sz w:val="16"/>
              </w:rPr>
            </w:pPr>
          </w:p>
        </w:tc>
        <w:tc>
          <w:tcPr>
            <w:tcW w:w="4179" w:type="dxa"/>
          </w:tcPr>
          <w:p w:rsidR="00D16A53" w:rsidRPr="00AA38E8" w:rsidRDefault="00D16A53" w:rsidP="00F4318C">
            <w:pPr>
              <w:spacing w:before="60"/>
              <w:rPr>
                <w:rFonts w:cs="Calibri"/>
                <w:sz w:val="16"/>
              </w:rPr>
            </w:pPr>
            <w:r w:rsidRPr="00D16A53">
              <w:rPr>
                <w:rFonts w:cs="Calibri"/>
                <w:sz w:val="16"/>
              </w:rPr>
              <w:t>HwVelDir_Cnt_T_u08</w:t>
            </w:r>
          </w:p>
        </w:tc>
        <w:tc>
          <w:tcPr>
            <w:tcW w:w="990" w:type="dxa"/>
          </w:tcPr>
          <w:p w:rsidR="00D16A53" w:rsidRPr="00AA38E8" w:rsidRDefault="00D16A53" w:rsidP="00F4318C">
            <w:pPr>
              <w:spacing w:before="60"/>
              <w:rPr>
                <w:rFonts w:cs="Calibri"/>
                <w:sz w:val="16"/>
              </w:rPr>
            </w:pPr>
            <w:r>
              <w:rPr>
                <w:rFonts w:cs="Calibri"/>
                <w:sz w:val="16"/>
              </w:rPr>
              <w:t>Uint8</w:t>
            </w:r>
          </w:p>
        </w:tc>
        <w:tc>
          <w:tcPr>
            <w:tcW w:w="990" w:type="dxa"/>
          </w:tcPr>
          <w:p w:rsidR="00D16A53" w:rsidRPr="00AA38E8" w:rsidRDefault="00D16A53" w:rsidP="00F4318C">
            <w:pPr>
              <w:spacing w:before="60"/>
              <w:rPr>
                <w:rFonts w:cs="Calibri"/>
                <w:sz w:val="16"/>
              </w:rPr>
            </w:pPr>
            <w:r>
              <w:rPr>
                <w:rFonts w:cs="Calibri"/>
                <w:sz w:val="16"/>
              </w:rPr>
              <w:t>0</w:t>
            </w:r>
          </w:p>
        </w:tc>
        <w:tc>
          <w:tcPr>
            <w:tcW w:w="990" w:type="dxa"/>
          </w:tcPr>
          <w:p w:rsidR="00D16A53" w:rsidRPr="00AA38E8" w:rsidRDefault="00D16A53" w:rsidP="00F4318C">
            <w:pPr>
              <w:spacing w:before="60"/>
              <w:rPr>
                <w:rFonts w:cs="Calibri"/>
                <w:sz w:val="16"/>
              </w:rPr>
            </w:pPr>
            <w:r>
              <w:rPr>
                <w:rFonts w:cs="Calibri"/>
                <w:sz w:val="16"/>
              </w:rPr>
              <w:t>1</w:t>
            </w:r>
          </w:p>
        </w:tc>
      </w:tr>
      <w:tr w:rsidR="00683A49" w:rsidRPr="00AA38E8" w:rsidTr="00F4318C">
        <w:tc>
          <w:tcPr>
            <w:tcW w:w="1779" w:type="dxa"/>
          </w:tcPr>
          <w:p w:rsidR="00683A49" w:rsidRPr="00AA38E8" w:rsidRDefault="00683A49" w:rsidP="00F4318C">
            <w:pPr>
              <w:spacing w:before="60"/>
              <w:rPr>
                <w:rFonts w:cs="Calibri"/>
                <w:b/>
                <w:bCs/>
                <w:sz w:val="16"/>
              </w:rPr>
            </w:pPr>
          </w:p>
        </w:tc>
        <w:tc>
          <w:tcPr>
            <w:tcW w:w="4179" w:type="dxa"/>
          </w:tcPr>
          <w:p w:rsidR="00683A49" w:rsidRPr="00D16A53" w:rsidRDefault="00683A49" w:rsidP="00F4318C">
            <w:pPr>
              <w:spacing w:before="60"/>
              <w:rPr>
                <w:rFonts w:cs="Calibri"/>
                <w:sz w:val="16"/>
              </w:rPr>
            </w:pPr>
            <w:proofErr w:type="spellStart"/>
            <w:r w:rsidRPr="00683A49">
              <w:rPr>
                <w:rFonts w:cs="Calibri"/>
                <w:sz w:val="16"/>
              </w:rPr>
              <w:t>LrngEna_Cnt_T_Logl</w:t>
            </w:r>
            <w:proofErr w:type="spellEnd"/>
          </w:p>
        </w:tc>
        <w:tc>
          <w:tcPr>
            <w:tcW w:w="990" w:type="dxa"/>
          </w:tcPr>
          <w:p w:rsidR="00683A49" w:rsidRDefault="00683A49" w:rsidP="00F4318C">
            <w:pPr>
              <w:spacing w:before="60"/>
              <w:rPr>
                <w:rFonts w:cs="Calibri"/>
                <w:sz w:val="16"/>
              </w:rPr>
            </w:pPr>
            <w:r>
              <w:rPr>
                <w:rFonts w:cs="Calibri"/>
                <w:sz w:val="16"/>
              </w:rPr>
              <w:t>Boolean</w:t>
            </w:r>
          </w:p>
        </w:tc>
        <w:tc>
          <w:tcPr>
            <w:tcW w:w="990" w:type="dxa"/>
          </w:tcPr>
          <w:p w:rsidR="00683A49" w:rsidRDefault="00683A49" w:rsidP="00F4318C">
            <w:pPr>
              <w:spacing w:before="60"/>
              <w:rPr>
                <w:rFonts w:cs="Calibri"/>
                <w:sz w:val="16"/>
              </w:rPr>
            </w:pPr>
            <w:r>
              <w:rPr>
                <w:rFonts w:cs="Calibri"/>
                <w:sz w:val="16"/>
              </w:rPr>
              <w:t>FALSE</w:t>
            </w:r>
          </w:p>
        </w:tc>
        <w:tc>
          <w:tcPr>
            <w:tcW w:w="990" w:type="dxa"/>
          </w:tcPr>
          <w:p w:rsidR="00683A49" w:rsidRDefault="00683A49" w:rsidP="00F4318C">
            <w:pPr>
              <w:spacing w:before="60"/>
              <w:rPr>
                <w:rFonts w:cs="Calibri"/>
                <w:sz w:val="16"/>
              </w:rPr>
            </w:pPr>
            <w:r>
              <w:rPr>
                <w:rFonts w:cs="Calibri"/>
                <w:sz w:val="16"/>
              </w:rPr>
              <w:t>TRUE</w:t>
            </w:r>
          </w:p>
        </w:tc>
      </w:tr>
      <w:tr w:rsidR="009D396C" w:rsidRPr="00AA38E8" w:rsidTr="002A0658">
        <w:trPr>
          <w:trHeight w:val="761"/>
        </w:trPr>
        <w:tc>
          <w:tcPr>
            <w:tcW w:w="1779" w:type="dxa"/>
          </w:tcPr>
          <w:p w:rsidR="009D396C" w:rsidRPr="00AA38E8" w:rsidRDefault="009D396C" w:rsidP="00F4318C">
            <w:pPr>
              <w:spacing w:before="60"/>
              <w:rPr>
                <w:rFonts w:cs="Calibri"/>
                <w:b/>
                <w:bCs/>
                <w:sz w:val="16"/>
              </w:rPr>
            </w:pPr>
            <w:r w:rsidRPr="00AA38E8">
              <w:rPr>
                <w:rFonts w:cs="Calibri"/>
                <w:b/>
                <w:bCs/>
                <w:sz w:val="16"/>
              </w:rPr>
              <w:t>Return Value</w:t>
            </w:r>
          </w:p>
        </w:tc>
        <w:tc>
          <w:tcPr>
            <w:tcW w:w="4179" w:type="dxa"/>
          </w:tcPr>
          <w:p w:rsidR="009D396C" w:rsidRPr="00AA38E8" w:rsidRDefault="009D396C" w:rsidP="00F4318C">
            <w:pPr>
              <w:spacing w:before="60"/>
              <w:rPr>
                <w:rFonts w:cs="Calibri"/>
                <w:sz w:val="16"/>
              </w:rPr>
            </w:pPr>
            <w:r>
              <w:rPr>
                <w:rFonts w:cs="Calibri"/>
                <w:sz w:val="16"/>
              </w:rPr>
              <w:t>NA</w:t>
            </w:r>
          </w:p>
        </w:tc>
        <w:tc>
          <w:tcPr>
            <w:tcW w:w="990" w:type="dxa"/>
          </w:tcPr>
          <w:p w:rsidR="009D396C" w:rsidRPr="00AA38E8" w:rsidRDefault="009D396C" w:rsidP="00F4318C">
            <w:pPr>
              <w:spacing w:before="60"/>
              <w:rPr>
                <w:rFonts w:cs="Calibri"/>
                <w:sz w:val="16"/>
              </w:rPr>
            </w:pPr>
            <w:r>
              <w:rPr>
                <w:rFonts w:cs="Calibri"/>
                <w:sz w:val="16"/>
              </w:rPr>
              <w:t>NA</w:t>
            </w:r>
          </w:p>
        </w:tc>
        <w:tc>
          <w:tcPr>
            <w:tcW w:w="990" w:type="dxa"/>
          </w:tcPr>
          <w:p w:rsidR="009D396C" w:rsidRPr="00AA38E8" w:rsidRDefault="009D396C" w:rsidP="00F4318C">
            <w:pPr>
              <w:spacing w:before="60"/>
              <w:rPr>
                <w:rFonts w:cs="Calibri"/>
                <w:sz w:val="16"/>
              </w:rPr>
            </w:pPr>
            <w:r>
              <w:rPr>
                <w:rFonts w:cs="Calibri"/>
                <w:sz w:val="16"/>
              </w:rPr>
              <w:t>NA</w:t>
            </w:r>
          </w:p>
        </w:tc>
        <w:tc>
          <w:tcPr>
            <w:tcW w:w="990" w:type="dxa"/>
          </w:tcPr>
          <w:p w:rsidR="009D396C" w:rsidRPr="00AA38E8" w:rsidRDefault="009D396C" w:rsidP="00F4318C">
            <w:pPr>
              <w:spacing w:before="60"/>
              <w:rPr>
                <w:rFonts w:cs="Calibri"/>
                <w:sz w:val="16"/>
              </w:rPr>
            </w:pPr>
            <w:r>
              <w:rPr>
                <w:rFonts w:cs="Calibri"/>
                <w:sz w:val="16"/>
              </w:rPr>
              <w:t>NA</w:t>
            </w:r>
          </w:p>
        </w:tc>
      </w:tr>
    </w:tbl>
    <w:p w:rsidR="008C6874" w:rsidRDefault="008C6874" w:rsidP="008C6874">
      <w:pPr>
        <w:pStyle w:val="Heading2"/>
        <w:numPr>
          <w:ilvl w:val="3"/>
          <w:numId w:val="11"/>
        </w:numPr>
        <w:spacing w:after="60"/>
        <w:rPr>
          <w:rFonts w:ascii="Calibri" w:hAnsi="Calibri" w:cs="Calibri"/>
        </w:rPr>
      </w:pPr>
      <w:bookmarkStart w:id="866" w:name="_Toc468713319"/>
      <w:bookmarkStart w:id="867" w:name="_Toc421011541"/>
      <w:r>
        <w:rPr>
          <w:rFonts w:ascii="Calibri" w:hAnsi="Calibri" w:cs="Calibri"/>
        </w:rPr>
        <w:t>Design Rationale</w:t>
      </w:r>
      <w:bookmarkEnd w:id="866"/>
    </w:p>
    <w:p w:rsidR="008C6874" w:rsidRDefault="008C6874" w:rsidP="008C6874">
      <w:pPr>
        <w:pStyle w:val="Heading2"/>
        <w:numPr>
          <w:ilvl w:val="3"/>
          <w:numId w:val="11"/>
        </w:numPr>
        <w:spacing w:after="60"/>
        <w:rPr>
          <w:rFonts w:ascii="Calibri" w:hAnsi="Calibri" w:cs="Calibri"/>
        </w:rPr>
      </w:pPr>
      <w:bookmarkStart w:id="868" w:name="_Toc468713320"/>
      <w:r>
        <w:rPr>
          <w:rFonts w:ascii="Calibri" w:hAnsi="Calibri" w:cs="Calibri"/>
        </w:rPr>
        <w:t>Processing</w:t>
      </w:r>
      <w:bookmarkEnd w:id="867"/>
      <w:bookmarkEnd w:id="868"/>
    </w:p>
    <w:p w:rsidR="00D16A53" w:rsidRDefault="00D16A53" w:rsidP="00470817">
      <w:pPr>
        <w:autoSpaceDE w:val="0"/>
        <w:autoSpaceDN w:val="0"/>
        <w:adjustRightInd w:val="0"/>
        <w:spacing w:after="0"/>
        <w:rPr>
          <w:lang w:bidi="ar-SA"/>
        </w:rPr>
      </w:pPr>
      <w:r>
        <w:rPr>
          <w:lang w:bidi="ar-SA"/>
        </w:rPr>
        <w:t>Refer to ‘</w:t>
      </w:r>
      <w:proofErr w:type="spellStart"/>
      <w:r>
        <w:rPr>
          <w:lang w:bidi="ar-SA"/>
        </w:rPr>
        <w:t>FricLearning</w:t>
      </w:r>
      <w:proofErr w:type="spellEnd"/>
      <w:r>
        <w:rPr>
          <w:lang w:bidi="ar-SA"/>
        </w:rPr>
        <w:t>’ subsystem in FDD</w:t>
      </w:r>
      <w:r w:rsidR="00B10BB0">
        <w:rPr>
          <w:lang w:bidi="ar-SA"/>
        </w:rPr>
        <w:t>.</w:t>
      </w:r>
      <w:r w:rsidR="00F13C07">
        <w:rPr>
          <w:lang w:bidi="ar-SA"/>
        </w:rPr>
        <w:t xml:space="preserve"> </w:t>
      </w:r>
    </w:p>
    <w:p w:rsidR="00B10BB0" w:rsidRPr="00CD3B81" w:rsidRDefault="00F30C7B" w:rsidP="00B10BB0">
      <w:pPr>
        <w:rPr>
          <w:lang w:bidi="ar-SA"/>
        </w:rPr>
      </w:pPr>
      <w:r>
        <w:rPr>
          <w:lang w:bidi="ar-SA"/>
        </w:rPr>
        <w:t>Following</w:t>
      </w:r>
      <w:r w:rsidR="00A746D5">
        <w:rPr>
          <w:lang w:bidi="ar-SA"/>
        </w:rPr>
        <w:t xml:space="preserve"> per instance data is updated</w:t>
      </w:r>
      <w:r w:rsidR="00470817">
        <w:rPr>
          <w:lang w:bidi="ar-SA"/>
        </w:rPr>
        <w: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B10BB0" w:rsidRPr="000074B7" w:rsidTr="00B10BB0">
        <w:tc>
          <w:tcPr>
            <w:tcW w:w="8928" w:type="dxa"/>
          </w:tcPr>
          <w:p w:rsidR="00B10BB0" w:rsidRPr="000074B7" w:rsidRDefault="00B10BB0" w:rsidP="00274729">
            <w:pPr>
              <w:spacing w:before="60"/>
              <w:rPr>
                <w:rFonts w:cs="Calibri"/>
                <w:sz w:val="16"/>
              </w:rPr>
            </w:pPr>
            <w:r w:rsidRPr="00D97072">
              <w:rPr>
                <w:rFonts w:cs="Calibri"/>
                <w:sz w:val="16"/>
              </w:rPr>
              <w:t>*</w:t>
            </w:r>
            <w:proofErr w:type="spellStart"/>
            <w:r w:rsidRPr="00D97072">
              <w:rPr>
                <w:rFonts w:cs="Calibri"/>
                <w:sz w:val="16"/>
              </w:rPr>
              <w:t>Rte_Pim_RawAvrg</w:t>
            </w:r>
            <w:proofErr w:type="spellEnd"/>
            <w:r w:rsidRPr="00D97072">
              <w:rPr>
                <w:rFonts w:cs="Calibri"/>
                <w:sz w:val="16"/>
              </w:rPr>
              <w:t>()</w:t>
            </w:r>
            <w:r>
              <w:rPr>
                <w:rFonts w:cs="Calibri"/>
                <w:sz w:val="16"/>
              </w:rPr>
              <w:t xml:space="preserve"> (Min:0, Max:20)</w:t>
            </w:r>
          </w:p>
        </w:tc>
      </w:tr>
      <w:tr w:rsidR="00B10BB0" w:rsidRPr="000074B7" w:rsidTr="00B10BB0">
        <w:tc>
          <w:tcPr>
            <w:tcW w:w="8928" w:type="dxa"/>
          </w:tcPr>
          <w:p w:rsidR="00B10BB0" w:rsidRPr="000074B7" w:rsidRDefault="00B10BB0" w:rsidP="00274729">
            <w:pPr>
              <w:spacing w:before="60"/>
              <w:rPr>
                <w:rFonts w:cs="Calibri"/>
                <w:sz w:val="16"/>
              </w:rPr>
            </w:pPr>
            <w:proofErr w:type="spellStart"/>
            <w:r w:rsidRPr="00D97072">
              <w:rPr>
                <w:rFonts w:cs="Calibri"/>
                <w:sz w:val="16"/>
              </w:rPr>
              <w:t>Rte_Pim_SatnAvrgFric</w:t>
            </w:r>
            <w:proofErr w:type="spellEnd"/>
            <w:r w:rsidRPr="00D97072">
              <w:rPr>
                <w:rFonts w:cs="Calibri"/>
                <w:sz w:val="16"/>
              </w:rPr>
              <w:t>()[VehSpdIdx_Cnt_T_u16]</w:t>
            </w:r>
            <w:r>
              <w:rPr>
                <w:rFonts w:cs="Calibri"/>
                <w:sz w:val="16"/>
              </w:rPr>
              <w:t xml:space="preserve"> (Min:0, Max:20)</w:t>
            </w:r>
          </w:p>
        </w:tc>
      </w:tr>
    </w:tbl>
    <w:p w:rsidR="00B10BB0" w:rsidRDefault="00B10BB0" w:rsidP="00D16A53">
      <w:pPr>
        <w:rPr>
          <w:lang w:bidi="ar-SA"/>
        </w:rPr>
      </w:pPr>
    </w:p>
    <w:p w:rsidR="00470817" w:rsidRDefault="00470817" w:rsidP="00470817">
      <w:pPr>
        <w:autoSpaceDE w:val="0"/>
        <w:autoSpaceDN w:val="0"/>
        <w:adjustRightInd w:val="0"/>
        <w:spacing w:after="0"/>
        <w:rPr>
          <w:lang w:bidi="ar-SA"/>
        </w:rPr>
      </w:pPr>
      <w:r>
        <w:rPr>
          <w:lang w:bidi="ar-SA"/>
        </w:rPr>
        <w:t xml:space="preserve">Also writes the outputs </w:t>
      </w:r>
      <w:proofErr w:type="spellStart"/>
      <w:r w:rsidRPr="00470817">
        <w:rPr>
          <w:lang w:bidi="ar-SA"/>
        </w:rPr>
        <w:t>SysFricEstimd</w:t>
      </w:r>
      <w:proofErr w:type="spellEnd"/>
      <w:r w:rsidRPr="00470817">
        <w:rPr>
          <w:lang w:bidi="ar-SA"/>
        </w:rPr>
        <w:t xml:space="preserve"> and </w:t>
      </w:r>
      <w:proofErr w:type="spellStart"/>
      <w:r w:rsidRPr="00470817">
        <w:rPr>
          <w:lang w:bidi="ar-SA"/>
        </w:rPr>
        <w:t>SysSatnFricEstimd</w:t>
      </w:r>
      <w:proofErr w:type="spellEnd"/>
    </w:p>
    <w:p w:rsidR="00570DC6" w:rsidRPr="00AA38E8" w:rsidRDefault="00E94C86" w:rsidP="00570DC6">
      <w:pPr>
        <w:pStyle w:val="Heading2"/>
        <w:numPr>
          <w:ilvl w:val="2"/>
          <w:numId w:val="11"/>
        </w:numPr>
        <w:tabs>
          <w:tab w:val="clear" w:pos="1017"/>
          <w:tab w:val="num" w:pos="567"/>
        </w:tabs>
        <w:spacing w:after="60"/>
        <w:ind w:left="567"/>
        <w:rPr>
          <w:rFonts w:ascii="Calibri" w:hAnsi="Calibri" w:cs="Calibri"/>
        </w:rPr>
      </w:pPr>
      <w:bookmarkStart w:id="869" w:name="_Toc468713321"/>
      <w:r>
        <w:rPr>
          <w:rFonts w:ascii="Calibri" w:hAnsi="Calibri" w:cs="Calibri"/>
        </w:rPr>
        <w:t>Local Function #2</w:t>
      </w:r>
      <w:bookmarkEnd w:id="86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570DC6" w:rsidRPr="00AA38E8" w:rsidTr="00274729">
        <w:tc>
          <w:tcPr>
            <w:tcW w:w="1779" w:type="dxa"/>
          </w:tcPr>
          <w:p w:rsidR="00570DC6" w:rsidRPr="00AA38E8" w:rsidRDefault="00570DC6" w:rsidP="00274729">
            <w:pPr>
              <w:spacing w:before="60"/>
              <w:rPr>
                <w:rFonts w:cs="Calibri"/>
                <w:b/>
                <w:bCs/>
                <w:sz w:val="16"/>
              </w:rPr>
            </w:pPr>
            <w:r w:rsidRPr="00AA38E8">
              <w:rPr>
                <w:rFonts w:cs="Calibri"/>
                <w:b/>
                <w:bCs/>
                <w:sz w:val="16"/>
              </w:rPr>
              <w:t>Function Name</w:t>
            </w:r>
          </w:p>
        </w:tc>
        <w:tc>
          <w:tcPr>
            <w:tcW w:w="4179" w:type="dxa"/>
          </w:tcPr>
          <w:p w:rsidR="00570DC6" w:rsidRPr="00AA38E8" w:rsidRDefault="00570DC6" w:rsidP="00274729">
            <w:pPr>
              <w:spacing w:before="60"/>
              <w:rPr>
                <w:rFonts w:cs="Calibri"/>
                <w:sz w:val="16"/>
              </w:rPr>
            </w:pPr>
            <w:proofErr w:type="spellStart"/>
            <w:r w:rsidRPr="00570DC6">
              <w:rPr>
                <w:rFonts w:cs="Calibri"/>
                <w:sz w:val="16"/>
              </w:rPr>
              <w:t>RunningAndCalibrationModes</w:t>
            </w:r>
            <w:proofErr w:type="spellEnd"/>
          </w:p>
        </w:tc>
        <w:tc>
          <w:tcPr>
            <w:tcW w:w="990" w:type="dxa"/>
            <w:shd w:val="pct30" w:color="FFFF00" w:fill="auto"/>
          </w:tcPr>
          <w:p w:rsidR="00570DC6" w:rsidRPr="00AA38E8" w:rsidRDefault="00570DC6" w:rsidP="00274729">
            <w:pPr>
              <w:spacing w:before="60"/>
              <w:jc w:val="center"/>
              <w:rPr>
                <w:rFonts w:cs="Calibri"/>
                <w:sz w:val="16"/>
              </w:rPr>
            </w:pPr>
            <w:r w:rsidRPr="00AA38E8">
              <w:rPr>
                <w:rFonts w:cs="Calibri"/>
                <w:sz w:val="16"/>
              </w:rPr>
              <w:t>Type</w:t>
            </w:r>
          </w:p>
        </w:tc>
        <w:tc>
          <w:tcPr>
            <w:tcW w:w="990" w:type="dxa"/>
            <w:shd w:val="pct30" w:color="FFFF00" w:fill="auto"/>
          </w:tcPr>
          <w:p w:rsidR="00570DC6" w:rsidRPr="00AA38E8" w:rsidRDefault="00570DC6" w:rsidP="00274729">
            <w:pPr>
              <w:spacing w:before="60"/>
              <w:jc w:val="center"/>
              <w:rPr>
                <w:rFonts w:cs="Calibri"/>
                <w:sz w:val="16"/>
              </w:rPr>
            </w:pPr>
            <w:r w:rsidRPr="00AA38E8">
              <w:rPr>
                <w:rFonts w:cs="Calibri"/>
                <w:sz w:val="16"/>
              </w:rPr>
              <w:t>Min</w:t>
            </w:r>
          </w:p>
        </w:tc>
        <w:tc>
          <w:tcPr>
            <w:tcW w:w="990" w:type="dxa"/>
            <w:shd w:val="pct30" w:color="FFFF00" w:fill="auto"/>
          </w:tcPr>
          <w:p w:rsidR="00570DC6" w:rsidRPr="00AA38E8" w:rsidRDefault="00570DC6" w:rsidP="00274729">
            <w:pPr>
              <w:spacing w:before="60"/>
              <w:jc w:val="center"/>
              <w:rPr>
                <w:rFonts w:cs="Calibri"/>
                <w:sz w:val="16"/>
              </w:rPr>
            </w:pPr>
            <w:r w:rsidRPr="00AA38E8">
              <w:rPr>
                <w:rFonts w:cs="Calibri"/>
                <w:sz w:val="16"/>
              </w:rPr>
              <w:t>Max</w:t>
            </w:r>
          </w:p>
        </w:tc>
      </w:tr>
      <w:tr w:rsidR="00570DC6" w:rsidRPr="00AA38E8" w:rsidTr="00274729">
        <w:tc>
          <w:tcPr>
            <w:tcW w:w="1779" w:type="dxa"/>
          </w:tcPr>
          <w:p w:rsidR="00570DC6" w:rsidRPr="00AA38E8" w:rsidRDefault="00570DC6" w:rsidP="00274729">
            <w:pPr>
              <w:spacing w:before="60"/>
              <w:rPr>
                <w:rFonts w:cs="Calibri"/>
                <w:b/>
                <w:bCs/>
                <w:sz w:val="16"/>
              </w:rPr>
            </w:pPr>
            <w:r w:rsidRPr="00AA38E8">
              <w:rPr>
                <w:rFonts w:cs="Calibri"/>
                <w:b/>
                <w:bCs/>
                <w:sz w:val="16"/>
              </w:rPr>
              <w:t xml:space="preserve">Arguments Passed </w:t>
            </w:r>
          </w:p>
        </w:tc>
        <w:tc>
          <w:tcPr>
            <w:tcW w:w="4179" w:type="dxa"/>
          </w:tcPr>
          <w:p w:rsidR="00570DC6" w:rsidRPr="00AA38E8" w:rsidRDefault="009609D6" w:rsidP="00274729">
            <w:pPr>
              <w:spacing w:before="60"/>
              <w:rPr>
                <w:rFonts w:cs="Calibri"/>
                <w:sz w:val="16"/>
              </w:rPr>
            </w:pPr>
            <w:r>
              <w:rPr>
                <w:rFonts w:cs="Calibri"/>
                <w:sz w:val="16"/>
              </w:rPr>
              <w:t>*</w:t>
            </w:r>
            <w:r w:rsidRPr="009609D6">
              <w:rPr>
                <w:rFonts w:cs="Calibri"/>
                <w:sz w:val="16"/>
              </w:rPr>
              <w:t>FricOffs_HwNwtMtr_T_f32</w:t>
            </w:r>
          </w:p>
        </w:tc>
        <w:tc>
          <w:tcPr>
            <w:tcW w:w="990" w:type="dxa"/>
          </w:tcPr>
          <w:p w:rsidR="00570DC6" w:rsidRPr="00AA38E8" w:rsidRDefault="009609D6" w:rsidP="00274729">
            <w:pPr>
              <w:spacing w:before="60"/>
              <w:rPr>
                <w:rFonts w:cs="Calibri"/>
                <w:sz w:val="16"/>
              </w:rPr>
            </w:pPr>
            <w:r>
              <w:rPr>
                <w:rFonts w:cs="Calibri"/>
                <w:sz w:val="16"/>
              </w:rPr>
              <w:t xml:space="preserve">Float32 </w:t>
            </w:r>
          </w:p>
        </w:tc>
        <w:tc>
          <w:tcPr>
            <w:tcW w:w="990" w:type="dxa"/>
          </w:tcPr>
          <w:p w:rsidR="00570DC6" w:rsidRPr="00AA38E8" w:rsidRDefault="009609D6" w:rsidP="00274729">
            <w:pPr>
              <w:spacing w:before="60"/>
              <w:rPr>
                <w:rFonts w:cs="Calibri"/>
                <w:sz w:val="16"/>
              </w:rPr>
            </w:pPr>
            <w:r>
              <w:rPr>
                <w:rFonts w:cs="Calibri"/>
                <w:sz w:val="16"/>
              </w:rPr>
              <w:t>-5.0</w:t>
            </w:r>
          </w:p>
        </w:tc>
        <w:tc>
          <w:tcPr>
            <w:tcW w:w="990" w:type="dxa"/>
          </w:tcPr>
          <w:p w:rsidR="00570DC6" w:rsidRPr="00AA38E8" w:rsidRDefault="009609D6" w:rsidP="00274729">
            <w:pPr>
              <w:spacing w:before="60"/>
              <w:rPr>
                <w:rFonts w:cs="Calibri"/>
                <w:sz w:val="16"/>
              </w:rPr>
            </w:pPr>
            <w:r>
              <w:rPr>
                <w:rFonts w:cs="Calibri"/>
                <w:sz w:val="16"/>
              </w:rPr>
              <w:t>+5.0</w:t>
            </w:r>
          </w:p>
        </w:tc>
      </w:tr>
      <w:tr w:rsidR="00683A49" w:rsidRPr="00AA38E8" w:rsidTr="00274729">
        <w:tc>
          <w:tcPr>
            <w:tcW w:w="1779" w:type="dxa"/>
          </w:tcPr>
          <w:p w:rsidR="00683A49" w:rsidRPr="00AA38E8" w:rsidRDefault="00683A49" w:rsidP="00274729">
            <w:pPr>
              <w:spacing w:before="60"/>
              <w:rPr>
                <w:rFonts w:cs="Calibri"/>
                <w:b/>
                <w:bCs/>
                <w:sz w:val="16"/>
              </w:rPr>
            </w:pPr>
          </w:p>
        </w:tc>
        <w:tc>
          <w:tcPr>
            <w:tcW w:w="4179" w:type="dxa"/>
          </w:tcPr>
          <w:p w:rsidR="00683A49" w:rsidRDefault="00683A49" w:rsidP="00274729">
            <w:pPr>
              <w:spacing w:before="60"/>
              <w:rPr>
                <w:rFonts w:cs="Calibri"/>
                <w:sz w:val="16"/>
              </w:rPr>
            </w:pPr>
            <w:r>
              <w:rPr>
                <w:rFonts w:cs="Calibri"/>
                <w:sz w:val="16"/>
              </w:rPr>
              <w:t>*</w:t>
            </w:r>
            <w:proofErr w:type="spellStart"/>
            <w:r w:rsidRPr="00683A49">
              <w:rPr>
                <w:rFonts w:cs="Calibri"/>
                <w:sz w:val="16"/>
              </w:rPr>
              <w:t>LrngEna_Cnt_T_Logl</w:t>
            </w:r>
            <w:proofErr w:type="spellEnd"/>
          </w:p>
        </w:tc>
        <w:tc>
          <w:tcPr>
            <w:tcW w:w="990" w:type="dxa"/>
          </w:tcPr>
          <w:p w:rsidR="00683A49" w:rsidRDefault="00683A49" w:rsidP="00274729">
            <w:pPr>
              <w:spacing w:before="60"/>
              <w:rPr>
                <w:rFonts w:cs="Calibri"/>
                <w:sz w:val="16"/>
              </w:rPr>
            </w:pPr>
            <w:r>
              <w:rPr>
                <w:rFonts w:cs="Calibri"/>
                <w:sz w:val="16"/>
              </w:rPr>
              <w:t>Boolean</w:t>
            </w:r>
          </w:p>
        </w:tc>
        <w:tc>
          <w:tcPr>
            <w:tcW w:w="990" w:type="dxa"/>
          </w:tcPr>
          <w:p w:rsidR="00683A49" w:rsidRDefault="00683A49" w:rsidP="00274729">
            <w:pPr>
              <w:spacing w:before="60"/>
              <w:rPr>
                <w:rFonts w:cs="Calibri"/>
                <w:sz w:val="16"/>
              </w:rPr>
            </w:pPr>
            <w:r>
              <w:rPr>
                <w:rFonts w:cs="Calibri"/>
                <w:sz w:val="16"/>
              </w:rPr>
              <w:t>FALSE</w:t>
            </w:r>
          </w:p>
        </w:tc>
        <w:tc>
          <w:tcPr>
            <w:tcW w:w="990" w:type="dxa"/>
          </w:tcPr>
          <w:p w:rsidR="00683A49" w:rsidRDefault="00683A49" w:rsidP="00274729">
            <w:pPr>
              <w:spacing w:before="60"/>
              <w:rPr>
                <w:rFonts w:cs="Calibri"/>
                <w:sz w:val="16"/>
              </w:rPr>
            </w:pPr>
            <w:r>
              <w:rPr>
                <w:rFonts w:cs="Calibri"/>
                <w:sz w:val="16"/>
              </w:rPr>
              <w:t>TRUE</w:t>
            </w:r>
          </w:p>
        </w:tc>
      </w:tr>
      <w:tr w:rsidR="00683A49" w:rsidRPr="00AA38E8" w:rsidTr="002878A8">
        <w:trPr>
          <w:trHeight w:val="1146"/>
        </w:trPr>
        <w:tc>
          <w:tcPr>
            <w:tcW w:w="1779" w:type="dxa"/>
          </w:tcPr>
          <w:p w:rsidR="00683A49" w:rsidRPr="00AA38E8" w:rsidRDefault="00683A49" w:rsidP="00274729">
            <w:pPr>
              <w:spacing w:before="60"/>
              <w:rPr>
                <w:rFonts w:cs="Calibri"/>
                <w:b/>
                <w:bCs/>
                <w:sz w:val="16"/>
              </w:rPr>
            </w:pPr>
            <w:r w:rsidRPr="00AA38E8">
              <w:rPr>
                <w:rFonts w:cs="Calibri"/>
                <w:b/>
                <w:bCs/>
                <w:sz w:val="16"/>
              </w:rPr>
              <w:t>Return Value</w:t>
            </w:r>
          </w:p>
        </w:tc>
        <w:tc>
          <w:tcPr>
            <w:tcW w:w="4179" w:type="dxa"/>
          </w:tcPr>
          <w:p w:rsidR="00683A49" w:rsidRPr="00CD3B81" w:rsidRDefault="00683A49" w:rsidP="00E94C86">
            <w:pPr>
              <w:spacing w:before="60"/>
              <w:rPr>
                <w:rFonts w:cs="Calibri"/>
                <w:sz w:val="16"/>
              </w:rPr>
            </w:pPr>
            <w:r>
              <w:rPr>
                <w:rFonts w:cs="Calibri"/>
                <w:sz w:val="16"/>
              </w:rPr>
              <w:t>None</w:t>
            </w:r>
          </w:p>
        </w:tc>
        <w:tc>
          <w:tcPr>
            <w:tcW w:w="990" w:type="dxa"/>
          </w:tcPr>
          <w:p w:rsidR="00683A49" w:rsidRPr="00AA38E8" w:rsidRDefault="00683A49" w:rsidP="00274729">
            <w:pPr>
              <w:spacing w:before="60"/>
              <w:rPr>
                <w:rFonts w:cs="Calibri"/>
                <w:sz w:val="16"/>
              </w:rPr>
            </w:pPr>
            <w:r>
              <w:rPr>
                <w:rFonts w:cs="Calibri"/>
                <w:sz w:val="16"/>
              </w:rPr>
              <w:t>NA</w:t>
            </w:r>
          </w:p>
        </w:tc>
        <w:tc>
          <w:tcPr>
            <w:tcW w:w="990" w:type="dxa"/>
          </w:tcPr>
          <w:p w:rsidR="00683A49" w:rsidRPr="00AA38E8" w:rsidRDefault="00683A49" w:rsidP="00274729">
            <w:pPr>
              <w:spacing w:before="60"/>
              <w:rPr>
                <w:rFonts w:cs="Calibri"/>
                <w:sz w:val="16"/>
              </w:rPr>
            </w:pPr>
            <w:r>
              <w:rPr>
                <w:rFonts w:cs="Calibri"/>
                <w:sz w:val="16"/>
              </w:rPr>
              <w:t>NA</w:t>
            </w:r>
          </w:p>
        </w:tc>
        <w:tc>
          <w:tcPr>
            <w:tcW w:w="990" w:type="dxa"/>
          </w:tcPr>
          <w:p w:rsidR="00683A49" w:rsidRPr="00AA38E8" w:rsidRDefault="00683A49" w:rsidP="00274729">
            <w:pPr>
              <w:spacing w:before="60"/>
              <w:rPr>
                <w:rFonts w:cs="Calibri"/>
                <w:sz w:val="16"/>
              </w:rPr>
            </w:pPr>
            <w:r>
              <w:rPr>
                <w:rFonts w:cs="Calibri"/>
                <w:sz w:val="16"/>
              </w:rPr>
              <w:t>NA</w:t>
            </w:r>
          </w:p>
        </w:tc>
      </w:tr>
    </w:tbl>
    <w:p w:rsidR="00570DC6" w:rsidRDefault="00570DC6" w:rsidP="00570DC6">
      <w:pPr>
        <w:pStyle w:val="Heading2"/>
        <w:numPr>
          <w:ilvl w:val="3"/>
          <w:numId w:val="11"/>
        </w:numPr>
        <w:spacing w:after="60"/>
        <w:rPr>
          <w:rFonts w:ascii="Calibri" w:hAnsi="Calibri" w:cs="Calibri"/>
        </w:rPr>
      </w:pPr>
      <w:bookmarkStart w:id="870" w:name="_Toc468713322"/>
      <w:r>
        <w:rPr>
          <w:rFonts w:ascii="Calibri" w:hAnsi="Calibri" w:cs="Calibri"/>
        </w:rPr>
        <w:lastRenderedPageBreak/>
        <w:t>Design Rationale</w:t>
      </w:r>
      <w:bookmarkEnd w:id="870"/>
    </w:p>
    <w:p w:rsidR="00570DC6" w:rsidRDefault="00570DC6" w:rsidP="00570DC6">
      <w:pPr>
        <w:pStyle w:val="Heading2"/>
        <w:numPr>
          <w:ilvl w:val="3"/>
          <w:numId w:val="11"/>
        </w:numPr>
        <w:spacing w:after="60"/>
        <w:rPr>
          <w:rFonts w:ascii="Calibri" w:hAnsi="Calibri" w:cs="Calibri"/>
        </w:rPr>
      </w:pPr>
      <w:bookmarkStart w:id="871" w:name="_Toc468713323"/>
      <w:r>
        <w:rPr>
          <w:rFonts w:ascii="Calibri" w:hAnsi="Calibri" w:cs="Calibri"/>
        </w:rPr>
        <w:t>Processing</w:t>
      </w:r>
      <w:bookmarkEnd w:id="871"/>
    </w:p>
    <w:p w:rsidR="00CD3B81" w:rsidRPr="00CD3B81" w:rsidRDefault="00F30C7B" w:rsidP="00CD3B81">
      <w:pPr>
        <w:rPr>
          <w:lang w:bidi="ar-SA"/>
        </w:rPr>
      </w:pPr>
      <w:r>
        <w:rPr>
          <w:lang w:bidi="ar-SA"/>
        </w:rPr>
        <w:t>Following</w:t>
      </w:r>
      <w:r w:rsidR="00A746D5">
        <w:rPr>
          <w:lang w:bidi="ar-SA"/>
        </w:rPr>
        <w:t xml:space="preserve"> </w:t>
      </w:r>
      <w:r w:rsidR="008B1AEA">
        <w:rPr>
          <w:lang w:bidi="ar-SA"/>
        </w:rPr>
        <w:t>PIMs are</w:t>
      </w:r>
      <w:r w:rsidR="00A746D5">
        <w:rPr>
          <w:lang w:bidi="ar-SA"/>
        </w:rPr>
        <w:t xml:space="preserve"> </w:t>
      </w:r>
      <w:r w:rsidR="008B1AEA">
        <w:rPr>
          <w:lang w:bidi="ar-SA"/>
        </w:rPr>
        <w:t>updated;</w:t>
      </w:r>
      <w:r w:rsidR="00CD3B81">
        <w:rPr>
          <w:lang w:bidi="ar-SA"/>
        </w:rPr>
        <w:t xml:space="preserve"> refer to ‘</w:t>
      </w:r>
      <w:proofErr w:type="spellStart"/>
      <w:r w:rsidR="00CD3B81" w:rsidRPr="00570DC6">
        <w:rPr>
          <w:rFonts w:cs="Calibri"/>
          <w:sz w:val="16"/>
        </w:rPr>
        <w:t>RunningAndCalibrationModes</w:t>
      </w:r>
      <w:proofErr w:type="spellEnd"/>
      <w:r w:rsidR="00CD3B81">
        <w:rPr>
          <w:rFonts w:cs="Calibri"/>
          <w:sz w:val="16"/>
        </w:rPr>
        <w:t>’ subsystem in the FDD</w:t>
      </w:r>
      <w:r w:rsidR="009609D6">
        <w:rPr>
          <w:rFonts w:cs="Calibri"/>
          <w:sz w:val="16"/>
        </w:rPr>
        <w:t xml:space="preserve">. </w:t>
      </w:r>
      <w:r w:rsidR="009609D6" w:rsidRPr="009609D6">
        <w:rPr>
          <w:rFonts w:cs="Calibri"/>
          <w:sz w:val="16"/>
        </w:rPr>
        <w:t>FricOffs_HwNwtMtr_T_f32</w:t>
      </w:r>
      <w:r w:rsidR="009609D6">
        <w:rPr>
          <w:rFonts w:cs="Calibri"/>
          <w:sz w:val="16"/>
        </w:rPr>
        <w:t xml:space="preserve"> is the output of this function</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CD3B81" w:rsidRPr="00AA38E8" w:rsidTr="00274729">
        <w:tc>
          <w:tcPr>
            <w:tcW w:w="4179" w:type="dxa"/>
          </w:tcPr>
          <w:p w:rsidR="00CD3B81" w:rsidRPr="00AA38E8" w:rsidRDefault="00CD3B81" w:rsidP="00274729">
            <w:pPr>
              <w:spacing w:before="60"/>
              <w:rPr>
                <w:rFonts w:cs="Calibri"/>
                <w:sz w:val="16"/>
              </w:rPr>
            </w:pPr>
            <w:proofErr w:type="spellStart"/>
            <w:r w:rsidRPr="00D97072">
              <w:rPr>
                <w:rFonts w:cs="Calibri"/>
                <w:sz w:val="16"/>
              </w:rPr>
              <w:t>Rte_Pim_FricLrngData</w:t>
            </w:r>
            <w:proofErr w:type="spellEnd"/>
            <w:r w:rsidRPr="00D97072">
              <w:rPr>
                <w:rFonts w:cs="Calibri"/>
                <w:sz w:val="16"/>
              </w:rPr>
              <w:t>()-&gt;</w:t>
            </w:r>
            <w:proofErr w:type="spellStart"/>
            <w:r w:rsidRPr="00D97072">
              <w:rPr>
                <w:rFonts w:cs="Calibri"/>
                <w:sz w:val="16"/>
              </w:rPr>
              <w:t>FricOffs</w:t>
            </w:r>
            <w:proofErr w:type="spellEnd"/>
            <w:r w:rsidR="007B4DA1">
              <w:rPr>
                <w:rFonts w:cs="Calibri"/>
                <w:sz w:val="16"/>
              </w:rPr>
              <w:t xml:space="preserve">  (Min:-5, Max:5)</w:t>
            </w:r>
          </w:p>
        </w:tc>
      </w:tr>
      <w:tr w:rsidR="00CD3B81" w:rsidRPr="000074B7" w:rsidTr="00274729">
        <w:tc>
          <w:tcPr>
            <w:tcW w:w="4179" w:type="dxa"/>
          </w:tcPr>
          <w:p w:rsidR="00CD3B81" w:rsidRPr="000074B7" w:rsidRDefault="00CD3B81" w:rsidP="00274729">
            <w:pPr>
              <w:spacing w:before="60"/>
              <w:rPr>
                <w:rFonts w:cs="Calibri"/>
                <w:sz w:val="16"/>
              </w:rPr>
            </w:pPr>
            <w:r w:rsidRPr="00D97072">
              <w:rPr>
                <w:rFonts w:cs="Calibri"/>
                <w:sz w:val="16"/>
              </w:rPr>
              <w:t>*</w:t>
            </w:r>
            <w:proofErr w:type="spellStart"/>
            <w:r w:rsidRPr="00D97072">
              <w:rPr>
                <w:rFonts w:cs="Calibri"/>
                <w:sz w:val="16"/>
              </w:rPr>
              <w:t>Rte_Pim_RawAvrg</w:t>
            </w:r>
            <w:proofErr w:type="spellEnd"/>
            <w:r w:rsidRPr="00D97072">
              <w:rPr>
                <w:rFonts w:cs="Calibri"/>
                <w:sz w:val="16"/>
              </w:rPr>
              <w:t>()</w:t>
            </w:r>
            <w:r w:rsidR="007B4DA1">
              <w:rPr>
                <w:rFonts w:cs="Calibri"/>
                <w:sz w:val="16"/>
              </w:rPr>
              <w:t xml:space="preserve"> (Min:0, Max:20)</w:t>
            </w:r>
          </w:p>
        </w:tc>
      </w:tr>
      <w:tr w:rsidR="00CD3B81" w:rsidRPr="000074B7" w:rsidTr="00274729">
        <w:tc>
          <w:tcPr>
            <w:tcW w:w="4179" w:type="dxa"/>
          </w:tcPr>
          <w:p w:rsidR="00CD3B81" w:rsidRPr="000074B7" w:rsidRDefault="00CD3B81" w:rsidP="00274729">
            <w:pPr>
              <w:spacing w:before="60"/>
              <w:rPr>
                <w:rFonts w:cs="Calibri"/>
                <w:sz w:val="16"/>
              </w:rPr>
            </w:pPr>
            <w:proofErr w:type="spellStart"/>
            <w:r w:rsidRPr="00D97072">
              <w:rPr>
                <w:rFonts w:cs="Calibri"/>
                <w:sz w:val="16"/>
              </w:rPr>
              <w:t>Rte_Pim_SatnAvrgFric</w:t>
            </w:r>
            <w:proofErr w:type="spellEnd"/>
            <w:r w:rsidRPr="00D97072">
              <w:rPr>
                <w:rFonts w:cs="Calibri"/>
                <w:sz w:val="16"/>
              </w:rPr>
              <w:t>()[VehSpdIdx_Cnt_T_u16]</w:t>
            </w:r>
            <w:r w:rsidR="007B4DA1">
              <w:rPr>
                <w:rFonts w:cs="Calibri"/>
                <w:sz w:val="16"/>
              </w:rPr>
              <w:t xml:space="preserve"> (Min:0, Max:20)</w:t>
            </w:r>
          </w:p>
        </w:tc>
      </w:tr>
    </w:tbl>
    <w:p w:rsidR="00CD3B81" w:rsidRDefault="00CD3B81" w:rsidP="00CD3B81">
      <w:pPr>
        <w:rPr>
          <w:lang w:bidi="ar-SA"/>
        </w:rPr>
      </w:pPr>
    </w:p>
    <w:p w:rsidR="000D6B0A" w:rsidRPr="000D6B0A" w:rsidRDefault="000D6B0A" w:rsidP="000D6B0A">
      <w:pPr>
        <w:spacing w:before="60"/>
        <w:rPr>
          <w:rFonts w:cs="Calibri"/>
          <w:sz w:val="16"/>
        </w:rPr>
      </w:pPr>
      <w:proofErr w:type="gramStart"/>
      <w:r>
        <w:rPr>
          <w:lang w:bidi="ar-SA"/>
        </w:rPr>
        <w:t xml:space="preserve">Also updates the input argument, </w:t>
      </w:r>
      <w:r>
        <w:rPr>
          <w:rFonts w:cs="Calibri"/>
          <w:sz w:val="16"/>
        </w:rPr>
        <w:t>*</w:t>
      </w:r>
      <w:r w:rsidRPr="009609D6">
        <w:rPr>
          <w:rFonts w:cs="Calibri"/>
          <w:sz w:val="16"/>
        </w:rPr>
        <w:t>FricOffs_HwNwtMtr_T_f32</w:t>
      </w:r>
      <w:r>
        <w:rPr>
          <w:rFonts w:cs="Calibri"/>
          <w:sz w:val="16"/>
        </w:rPr>
        <w:t>.</w:t>
      </w:r>
      <w:proofErr w:type="gramEnd"/>
    </w:p>
    <w:p w:rsidR="00E94C86" w:rsidRPr="00AA38E8" w:rsidRDefault="00E94C86" w:rsidP="00E94C86">
      <w:pPr>
        <w:pStyle w:val="Heading2"/>
        <w:numPr>
          <w:ilvl w:val="2"/>
          <w:numId w:val="11"/>
        </w:numPr>
        <w:tabs>
          <w:tab w:val="clear" w:pos="1017"/>
          <w:tab w:val="num" w:pos="567"/>
        </w:tabs>
        <w:spacing w:after="60"/>
        <w:ind w:left="567"/>
        <w:rPr>
          <w:rFonts w:ascii="Calibri" w:hAnsi="Calibri" w:cs="Calibri"/>
        </w:rPr>
      </w:pPr>
      <w:bookmarkStart w:id="872" w:name="_Toc468713324"/>
      <w:r>
        <w:rPr>
          <w:rFonts w:ascii="Calibri" w:hAnsi="Calibri" w:cs="Calibri"/>
        </w:rPr>
        <w:t>Local Function #3</w:t>
      </w:r>
      <w:bookmarkEnd w:id="87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E94C86" w:rsidRPr="00AA38E8" w:rsidTr="00274729">
        <w:tc>
          <w:tcPr>
            <w:tcW w:w="1779" w:type="dxa"/>
          </w:tcPr>
          <w:p w:rsidR="00E94C86" w:rsidRPr="00AA38E8" w:rsidRDefault="00E94C86" w:rsidP="00274729">
            <w:pPr>
              <w:spacing w:before="60"/>
              <w:rPr>
                <w:rFonts w:cs="Calibri"/>
                <w:b/>
                <w:bCs/>
                <w:sz w:val="16"/>
              </w:rPr>
            </w:pPr>
            <w:r w:rsidRPr="00AA38E8">
              <w:rPr>
                <w:rFonts w:cs="Calibri"/>
                <w:b/>
                <w:bCs/>
                <w:sz w:val="16"/>
              </w:rPr>
              <w:t>Function Name</w:t>
            </w:r>
          </w:p>
        </w:tc>
        <w:tc>
          <w:tcPr>
            <w:tcW w:w="4179" w:type="dxa"/>
          </w:tcPr>
          <w:p w:rsidR="00E94C86" w:rsidRPr="00AA38E8" w:rsidRDefault="00845ECC" w:rsidP="00274729">
            <w:pPr>
              <w:spacing w:before="60"/>
              <w:rPr>
                <w:rFonts w:cs="Calibri"/>
                <w:sz w:val="16"/>
              </w:rPr>
            </w:pPr>
            <w:proofErr w:type="spellStart"/>
            <w:r w:rsidRPr="00845ECC">
              <w:rPr>
                <w:rFonts w:cs="Calibri"/>
                <w:sz w:val="16"/>
              </w:rPr>
              <w:t>RawAvrgCalc</w:t>
            </w:r>
            <w:proofErr w:type="spellEnd"/>
          </w:p>
        </w:tc>
        <w:tc>
          <w:tcPr>
            <w:tcW w:w="990" w:type="dxa"/>
            <w:shd w:val="pct30" w:color="FFFF00" w:fill="auto"/>
          </w:tcPr>
          <w:p w:rsidR="00E94C86" w:rsidRPr="00AA38E8" w:rsidRDefault="00E94C86" w:rsidP="00274729">
            <w:pPr>
              <w:spacing w:before="60"/>
              <w:jc w:val="center"/>
              <w:rPr>
                <w:rFonts w:cs="Calibri"/>
                <w:sz w:val="16"/>
              </w:rPr>
            </w:pPr>
            <w:r w:rsidRPr="00AA38E8">
              <w:rPr>
                <w:rFonts w:cs="Calibri"/>
                <w:sz w:val="16"/>
              </w:rPr>
              <w:t>Type</w:t>
            </w:r>
          </w:p>
        </w:tc>
        <w:tc>
          <w:tcPr>
            <w:tcW w:w="990" w:type="dxa"/>
            <w:shd w:val="pct30" w:color="FFFF00" w:fill="auto"/>
          </w:tcPr>
          <w:p w:rsidR="00E94C86" w:rsidRPr="00AA38E8" w:rsidRDefault="00E94C86" w:rsidP="00274729">
            <w:pPr>
              <w:spacing w:before="60"/>
              <w:jc w:val="center"/>
              <w:rPr>
                <w:rFonts w:cs="Calibri"/>
                <w:sz w:val="16"/>
              </w:rPr>
            </w:pPr>
            <w:r w:rsidRPr="00AA38E8">
              <w:rPr>
                <w:rFonts w:cs="Calibri"/>
                <w:sz w:val="16"/>
              </w:rPr>
              <w:t>Min</w:t>
            </w:r>
          </w:p>
        </w:tc>
        <w:tc>
          <w:tcPr>
            <w:tcW w:w="990" w:type="dxa"/>
            <w:shd w:val="pct30" w:color="FFFF00" w:fill="auto"/>
          </w:tcPr>
          <w:p w:rsidR="00E94C86" w:rsidRPr="00AA38E8" w:rsidRDefault="00E94C86" w:rsidP="00274729">
            <w:pPr>
              <w:spacing w:before="60"/>
              <w:jc w:val="center"/>
              <w:rPr>
                <w:rFonts w:cs="Calibri"/>
                <w:sz w:val="16"/>
              </w:rPr>
            </w:pPr>
            <w:r w:rsidRPr="00AA38E8">
              <w:rPr>
                <w:rFonts w:cs="Calibri"/>
                <w:sz w:val="16"/>
              </w:rPr>
              <w:t>Max</w:t>
            </w:r>
          </w:p>
        </w:tc>
      </w:tr>
      <w:tr w:rsidR="00E94C86" w:rsidRPr="00AA38E8" w:rsidTr="00274729">
        <w:tc>
          <w:tcPr>
            <w:tcW w:w="1779" w:type="dxa"/>
            <w:vMerge w:val="restart"/>
          </w:tcPr>
          <w:p w:rsidR="00E94C86" w:rsidRPr="00AA38E8" w:rsidRDefault="00E94C86" w:rsidP="00274729">
            <w:pPr>
              <w:spacing w:before="60"/>
              <w:rPr>
                <w:rFonts w:cs="Calibri"/>
                <w:b/>
                <w:bCs/>
                <w:sz w:val="16"/>
              </w:rPr>
            </w:pPr>
            <w:r w:rsidRPr="00AA38E8">
              <w:rPr>
                <w:rFonts w:cs="Calibri"/>
                <w:b/>
                <w:bCs/>
                <w:sz w:val="16"/>
              </w:rPr>
              <w:t xml:space="preserve">Arguments Passed </w:t>
            </w:r>
          </w:p>
        </w:tc>
        <w:tc>
          <w:tcPr>
            <w:tcW w:w="4179" w:type="dxa"/>
          </w:tcPr>
          <w:p w:rsidR="00E94C86" w:rsidRPr="00AA38E8" w:rsidRDefault="00845ECC" w:rsidP="00274729">
            <w:pPr>
              <w:spacing w:before="60"/>
              <w:rPr>
                <w:rFonts w:cs="Calibri"/>
                <w:sz w:val="16"/>
              </w:rPr>
            </w:pPr>
            <w:r w:rsidRPr="00845ECC">
              <w:rPr>
                <w:rFonts w:cs="Calibri"/>
                <w:sz w:val="16"/>
              </w:rPr>
              <w:t>VehSpdIdx_Cnt_T_u16</w:t>
            </w:r>
          </w:p>
        </w:tc>
        <w:tc>
          <w:tcPr>
            <w:tcW w:w="990" w:type="dxa"/>
          </w:tcPr>
          <w:p w:rsidR="00E94C86" w:rsidRPr="00AA38E8" w:rsidRDefault="00845ECC" w:rsidP="00274729">
            <w:pPr>
              <w:spacing w:before="60"/>
              <w:rPr>
                <w:rFonts w:cs="Calibri"/>
                <w:sz w:val="16"/>
              </w:rPr>
            </w:pPr>
            <w:r>
              <w:rPr>
                <w:rFonts w:cs="Calibri"/>
                <w:sz w:val="16"/>
              </w:rPr>
              <w:t>Uint16</w:t>
            </w:r>
          </w:p>
        </w:tc>
        <w:tc>
          <w:tcPr>
            <w:tcW w:w="990" w:type="dxa"/>
          </w:tcPr>
          <w:p w:rsidR="00E94C86" w:rsidRPr="00AA38E8" w:rsidRDefault="00472C2E" w:rsidP="00274729">
            <w:pPr>
              <w:spacing w:before="60"/>
              <w:rPr>
                <w:rFonts w:cs="Calibri"/>
                <w:sz w:val="16"/>
              </w:rPr>
            </w:pPr>
            <w:r>
              <w:rPr>
                <w:rFonts w:cs="Calibri"/>
                <w:sz w:val="16"/>
              </w:rPr>
              <w:t>0</w:t>
            </w:r>
          </w:p>
        </w:tc>
        <w:tc>
          <w:tcPr>
            <w:tcW w:w="990" w:type="dxa"/>
          </w:tcPr>
          <w:p w:rsidR="00E94C86" w:rsidRPr="00AA38E8" w:rsidRDefault="00472C2E" w:rsidP="00274729">
            <w:pPr>
              <w:spacing w:before="60"/>
              <w:rPr>
                <w:rFonts w:cs="Calibri"/>
                <w:sz w:val="16"/>
              </w:rPr>
            </w:pPr>
            <w:r>
              <w:rPr>
                <w:rFonts w:cs="Calibri"/>
                <w:sz w:val="16"/>
              </w:rPr>
              <w:t>5</w:t>
            </w:r>
          </w:p>
        </w:tc>
      </w:tr>
      <w:tr w:rsidR="00E94C86" w:rsidRPr="00AA38E8" w:rsidTr="00274729">
        <w:tc>
          <w:tcPr>
            <w:tcW w:w="1779" w:type="dxa"/>
            <w:vMerge/>
          </w:tcPr>
          <w:p w:rsidR="00E94C86" w:rsidRPr="00AA38E8" w:rsidRDefault="00E94C86" w:rsidP="00274729">
            <w:pPr>
              <w:spacing w:before="60"/>
              <w:rPr>
                <w:rFonts w:cs="Calibri"/>
                <w:b/>
                <w:bCs/>
                <w:sz w:val="16"/>
              </w:rPr>
            </w:pPr>
          </w:p>
        </w:tc>
        <w:tc>
          <w:tcPr>
            <w:tcW w:w="4179" w:type="dxa"/>
          </w:tcPr>
          <w:p w:rsidR="00E94C86" w:rsidRPr="00AA38E8" w:rsidRDefault="00845ECC" w:rsidP="00274729">
            <w:pPr>
              <w:spacing w:before="60"/>
              <w:rPr>
                <w:rFonts w:cs="Calibri"/>
                <w:sz w:val="16"/>
              </w:rPr>
            </w:pPr>
            <w:r w:rsidRPr="00845ECC">
              <w:rPr>
                <w:rFonts w:cs="Calibri"/>
                <w:sz w:val="16"/>
              </w:rPr>
              <w:t>DeltaIdxOffsDec_Cnt_T_u16</w:t>
            </w:r>
          </w:p>
        </w:tc>
        <w:tc>
          <w:tcPr>
            <w:tcW w:w="990" w:type="dxa"/>
          </w:tcPr>
          <w:p w:rsidR="00E94C86" w:rsidRPr="00AA38E8" w:rsidRDefault="00845ECC" w:rsidP="00274729">
            <w:pPr>
              <w:spacing w:before="60"/>
              <w:rPr>
                <w:rFonts w:cs="Calibri"/>
                <w:sz w:val="16"/>
              </w:rPr>
            </w:pPr>
            <w:r>
              <w:rPr>
                <w:rFonts w:cs="Calibri"/>
                <w:sz w:val="16"/>
              </w:rPr>
              <w:t>Uint16</w:t>
            </w:r>
          </w:p>
        </w:tc>
        <w:tc>
          <w:tcPr>
            <w:tcW w:w="990" w:type="dxa"/>
          </w:tcPr>
          <w:p w:rsidR="00E94C86" w:rsidRPr="00AA38E8" w:rsidRDefault="00472C2E" w:rsidP="00274729">
            <w:pPr>
              <w:spacing w:before="60"/>
              <w:rPr>
                <w:rFonts w:cs="Calibri"/>
                <w:sz w:val="16"/>
              </w:rPr>
            </w:pPr>
            <w:r>
              <w:rPr>
                <w:rFonts w:cs="Calibri"/>
                <w:sz w:val="16"/>
              </w:rPr>
              <w:t>0</w:t>
            </w:r>
          </w:p>
        </w:tc>
        <w:tc>
          <w:tcPr>
            <w:tcW w:w="990" w:type="dxa"/>
          </w:tcPr>
          <w:p w:rsidR="00E94C86" w:rsidRPr="00AA38E8" w:rsidRDefault="00472C2E" w:rsidP="00274729">
            <w:pPr>
              <w:spacing w:before="60"/>
              <w:rPr>
                <w:rFonts w:cs="Calibri"/>
                <w:sz w:val="16"/>
              </w:rPr>
            </w:pPr>
            <w:r>
              <w:rPr>
                <w:rFonts w:cs="Calibri"/>
                <w:sz w:val="16"/>
              </w:rPr>
              <w:t>12</w:t>
            </w:r>
          </w:p>
        </w:tc>
      </w:tr>
      <w:tr w:rsidR="00E94C86" w:rsidRPr="00AA38E8" w:rsidTr="00274729">
        <w:tc>
          <w:tcPr>
            <w:tcW w:w="1779" w:type="dxa"/>
            <w:vMerge/>
          </w:tcPr>
          <w:p w:rsidR="00E94C86" w:rsidRPr="00AA38E8" w:rsidRDefault="00E94C86" w:rsidP="00274729">
            <w:pPr>
              <w:spacing w:before="60"/>
              <w:rPr>
                <w:rFonts w:cs="Calibri"/>
                <w:b/>
                <w:bCs/>
                <w:sz w:val="16"/>
              </w:rPr>
            </w:pPr>
          </w:p>
        </w:tc>
        <w:tc>
          <w:tcPr>
            <w:tcW w:w="4179" w:type="dxa"/>
          </w:tcPr>
          <w:p w:rsidR="00E94C86" w:rsidRPr="00AA38E8" w:rsidRDefault="00845ECC" w:rsidP="00274729">
            <w:pPr>
              <w:spacing w:before="60"/>
              <w:rPr>
                <w:rFonts w:cs="Calibri"/>
                <w:sz w:val="16"/>
              </w:rPr>
            </w:pPr>
            <w:r w:rsidRPr="00845ECC">
              <w:rPr>
                <w:rFonts w:cs="Calibri"/>
                <w:sz w:val="16"/>
              </w:rPr>
              <w:t>DeltaIdxOffsInc_Cnt_T_u16</w:t>
            </w:r>
          </w:p>
        </w:tc>
        <w:tc>
          <w:tcPr>
            <w:tcW w:w="990" w:type="dxa"/>
          </w:tcPr>
          <w:p w:rsidR="00E94C86" w:rsidRPr="00AA38E8" w:rsidRDefault="00845ECC" w:rsidP="00274729">
            <w:pPr>
              <w:spacing w:before="60"/>
              <w:rPr>
                <w:rFonts w:cs="Calibri"/>
                <w:sz w:val="16"/>
              </w:rPr>
            </w:pPr>
            <w:r>
              <w:rPr>
                <w:rFonts w:cs="Calibri"/>
                <w:sz w:val="16"/>
              </w:rPr>
              <w:t>Uint16</w:t>
            </w:r>
          </w:p>
        </w:tc>
        <w:tc>
          <w:tcPr>
            <w:tcW w:w="990" w:type="dxa"/>
          </w:tcPr>
          <w:p w:rsidR="00E94C86" w:rsidRPr="00AA38E8" w:rsidRDefault="00472C2E" w:rsidP="00274729">
            <w:pPr>
              <w:spacing w:before="60"/>
              <w:rPr>
                <w:rFonts w:cs="Calibri"/>
                <w:sz w:val="16"/>
              </w:rPr>
            </w:pPr>
            <w:r>
              <w:rPr>
                <w:rFonts w:cs="Calibri"/>
                <w:sz w:val="16"/>
              </w:rPr>
              <w:t>0</w:t>
            </w:r>
          </w:p>
        </w:tc>
        <w:tc>
          <w:tcPr>
            <w:tcW w:w="990" w:type="dxa"/>
          </w:tcPr>
          <w:p w:rsidR="00E94C86" w:rsidRPr="00AA38E8" w:rsidRDefault="00472C2E" w:rsidP="00274729">
            <w:pPr>
              <w:spacing w:before="60"/>
              <w:rPr>
                <w:rFonts w:cs="Calibri"/>
                <w:sz w:val="16"/>
              </w:rPr>
            </w:pPr>
            <w:r>
              <w:rPr>
                <w:rFonts w:cs="Calibri"/>
                <w:sz w:val="16"/>
              </w:rPr>
              <w:t>13</w:t>
            </w:r>
          </w:p>
        </w:tc>
      </w:tr>
      <w:tr w:rsidR="00E94C86" w:rsidRPr="00AA38E8" w:rsidTr="00274729">
        <w:tc>
          <w:tcPr>
            <w:tcW w:w="1779" w:type="dxa"/>
            <w:vMerge/>
          </w:tcPr>
          <w:p w:rsidR="00E94C86" w:rsidRPr="00AA38E8" w:rsidRDefault="00E94C86" w:rsidP="00274729">
            <w:pPr>
              <w:spacing w:before="60"/>
              <w:rPr>
                <w:rFonts w:cs="Calibri"/>
                <w:b/>
                <w:bCs/>
                <w:sz w:val="16"/>
              </w:rPr>
            </w:pPr>
          </w:p>
        </w:tc>
        <w:tc>
          <w:tcPr>
            <w:tcW w:w="4179" w:type="dxa"/>
          </w:tcPr>
          <w:p w:rsidR="00E94C86" w:rsidRPr="00AA38E8" w:rsidRDefault="00845ECC" w:rsidP="00274729">
            <w:pPr>
              <w:spacing w:before="60"/>
              <w:rPr>
                <w:rFonts w:cs="Calibri"/>
                <w:sz w:val="16"/>
              </w:rPr>
            </w:pPr>
            <w:r w:rsidRPr="00845ECC">
              <w:rPr>
                <w:rFonts w:cs="Calibri"/>
                <w:sz w:val="16"/>
              </w:rPr>
              <w:t>TotalCounter_Cnt_T_u32</w:t>
            </w:r>
          </w:p>
        </w:tc>
        <w:tc>
          <w:tcPr>
            <w:tcW w:w="990" w:type="dxa"/>
          </w:tcPr>
          <w:p w:rsidR="00E94C86" w:rsidRPr="00AA38E8" w:rsidRDefault="00845ECC" w:rsidP="00274729">
            <w:pPr>
              <w:spacing w:before="60"/>
              <w:rPr>
                <w:rFonts w:cs="Calibri"/>
                <w:sz w:val="16"/>
              </w:rPr>
            </w:pPr>
            <w:r>
              <w:rPr>
                <w:rFonts w:cs="Calibri"/>
                <w:sz w:val="16"/>
              </w:rPr>
              <w:t>Uint32</w:t>
            </w:r>
          </w:p>
        </w:tc>
        <w:tc>
          <w:tcPr>
            <w:tcW w:w="990" w:type="dxa"/>
          </w:tcPr>
          <w:p w:rsidR="00E94C86" w:rsidRPr="00AA38E8" w:rsidRDefault="00472C2E" w:rsidP="00274729">
            <w:pPr>
              <w:spacing w:before="60"/>
              <w:rPr>
                <w:rFonts w:cs="Calibri"/>
                <w:sz w:val="16"/>
              </w:rPr>
            </w:pPr>
            <w:r>
              <w:rPr>
                <w:rFonts w:cs="Calibri"/>
                <w:sz w:val="16"/>
              </w:rPr>
              <w:t>0</w:t>
            </w:r>
          </w:p>
        </w:tc>
        <w:tc>
          <w:tcPr>
            <w:tcW w:w="990" w:type="dxa"/>
          </w:tcPr>
          <w:p w:rsidR="00E94C86" w:rsidRPr="00AA38E8" w:rsidRDefault="00472C2E" w:rsidP="00274729">
            <w:pPr>
              <w:spacing w:before="60"/>
              <w:rPr>
                <w:rFonts w:cs="Calibri"/>
                <w:sz w:val="16"/>
              </w:rPr>
            </w:pPr>
            <w:r>
              <w:rPr>
                <w:rFonts w:cs="Calibri"/>
                <w:sz w:val="16"/>
              </w:rPr>
              <w:t>65535</w:t>
            </w:r>
          </w:p>
        </w:tc>
      </w:tr>
      <w:tr w:rsidR="00683A49" w:rsidRPr="00AA38E8" w:rsidTr="00274729">
        <w:tc>
          <w:tcPr>
            <w:tcW w:w="1779" w:type="dxa"/>
          </w:tcPr>
          <w:p w:rsidR="00683A49" w:rsidRPr="00AA38E8" w:rsidRDefault="00683A49" w:rsidP="00274729">
            <w:pPr>
              <w:spacing w:before="60"/>
              <w:rPr>
                <w:rFonts w:cs="Calibri"/>
                <w:b/>
                <w:bCs/>
                <w:sz w:val="16"/>
              </w:rPr>
            </w:pPr>
          </w:p>
        </w:tc>
        <w:tc>
          <w:tcPr>
            <w:tcW w:w="4179" w:type="dxa"/>
          </w:tcPr>
          <w:p w:rsidR="00683A49" w:rsidRPr="00845ECC" w:rsidRDefault="00683A49" w:rsidP="00274729">
            <w:pPr>
              <w:spacing w:before="60"/>
              <w:rPr>
                <w:rFonts w:cs="Calibri"/>
                <w:sz w:val="16"/>
              </w:rPr>
            </w:pPr>
            <w:proofErr w:type="spellStart"/>
            <w:r w:rsidRPr="00683A49">
              <w:rPr>
                <w:rFonts w:cs="Calibri"/>
                <w:sz w:val="16"/>
              </w:rPr>
              <w:t>LrngEna_Cnt_T_Logl</w:t>
            </w:r>
            <w:proofErr w:type="spellEnd"/>
          </w:p>
        </w:tc>
        <w:tc>
          <w:tcPr>
            <w:tcW w:w="990" w:type="dxa"/>
          </w:tcPr>
          <w:p w:rsidR="00683A49" w:rsidRDefault="00683A49" w:rsidP="00274729">
            <w:pPr>
              <w:spacing w:before="60"/>
              <w:rPr>
                <w:rFonts w:cs="Calibri"/>
                <w:sz w:val="16"/>
              </w:rPr>
            </w:pPr>
            <w:r>
              <w:rPr>
                <w:rFonts w:cs="Calibri"/>
                <w:sz w:val="16"/>
              </w:rPr>
              <w:t>Boolean</w:t>
            </w:r>
          </w:p>
        </w:tc>
        <w:tc>
          <w:tcPr>
            <w:tcW w:w="990" w:type="dxa"/>
          </w:tcPr>
          <w:p w:rsidR="00683A49" w:rsidRDefault="00683A49" w:rsidP="00274729">
            <w:pPr>
              <w:spacing w:before="60"/>
              <w:rPr>
                <w:rFonts w:cs="Calibri"/>
                <w:sz w:val="16"/>
              </w:rPr>
            </w:pPr>
            <w:r>
              <w:rPr>
                <w:rFonts w:cs="Calibri"/>
                <w:sz w:val="16"/>
              </w:rPr>
              <w:t>FALSE</w:t>
            </w:r>
          </w:p>
        </w:tc>
        <w:tc>
          <w:tcPr>
            <w:tcW w:w="990" w:type="dxa"/>
          </w:tcPr>
          <w:p w:rsidR="00683A49" w:rsidRDefault="00683A49" w:rsidP="00274729">
            <w:pPr>
              <w:spacing w:before="60"/>
              <w:rPr>
                <w:rFonts w:cs="Calibri"/>
                <w:sz w:val="16"/>
              </w:rPr>
            </w:pPr>
            <w:r>
              <w:rPr>
                <w:rFonts w:cs="Calibri"/>
                <w:sz w:val="16"/>
              </w:rPr>
              <w:t>TRUE</w:t>
            </w:r>
          </w:p>
        </w:tc>
      </w:tr>
      <w:tr w:rsidR="00683A49" w:rsidRPr="00AA38E8" w:rsidTr="00274729">
        <w:trPr>
          <w:trHeight w:val="761"/>
        </w:trPr>
        <w:tc>
          <w:tcPr>
            <w:tcW w:w="1779" w:type="dxa"/>
          </w:tcPr>
          <w:p w:rsidR="00683A49" w:rsidRPr="00AA38E8" w:rsidRDefault="00683A49" w:rsidP="00274729">
            <w:pPr>
              <w:spacing w:before="60"/>
              <w:rPr>
                <w:rFonts w:cs="Calibri"/>
                <w:b/>
                <w:bCs/>
                <w:sz w:val="16"/>
              </w:rPr>
            </w:pPr>
            <w:r w:rsidRPr="00AA38E8">
              <w:rPr>
                <w:rFonts w:cs="Calibri"/>
                <w:b/>
                <w:bCs/>
                <w:sz w:val="16"/>
              </w:rPr>
              <w:t>Return Value</w:t>
            </w:r>
          </w:p>
        </w:tc>
        <w:tc>
          <w:tcPr>
            <w:tcW w:w="4179" w:type="dxa"/>
          </w:tcPr>
          <w:p w:rsidR="00683A49" w:rsidRPr="00AA38E8" w:rsidRDefault="00683A49" w:rsidP="00274729">
            <w:pPr>
              <w:spacing w:before="60"/>
              <w:rPr>
                <w:rFonts w:cs="Calibri"/>
                <w:sz w:val="16"/>
              </w:rPr>
            </w:pPr>
            <w:r>
              <w:rPr>
                <w:rFonts w:cs="Calibri"/>
                <w:sz w:val="16"/>
              </w:rPr>
              <w:t>NA</w:t>
            </w:r>
          </w:p>
        </w:tc>
        <w:tc>
          <w:tcPr>
            <w:tcW w:w="990" w:type="dxa"/>
          </w:tcPr>
          <w:p w:rsidR="00683A49" w:rsidRPr="00AA38E8" w:rsidRDefault="00683A49" w:rsidP="00274729">
            <w:pPr>
              <w:spacing w:before="60"/>
              <w:rPr>
                <w:rFonts w:cs="Calibri"/>
                <w:sz w:val="16"/>
              </w:rPr>
            </w:pPr>
            <w:r>
              <w:rPr>
                <w:rFonts w:cs="Calibri"/>
                <w:sz w:val="16"/>
              </w:rPr>
              <w:t>NA</w:t>
            </w:r>
          </w:p>
        </w:tc>
        <w:tc>
          <w:tcPr>
            <w:tcW w:w="990" w:type="dxa"/>
          </w:tcPr>
          <w:p w:rsidR="00683A49" w:rsidRPr="00AA38E8" w:rsidRDefault="00683A49" w:rsidP="00274729">
            <w:pPr>
              <w:spacing w:before="60"/>
              <w:rPr>
                <w:rFonts w:cs="Calibri"/>
                <w:sz w:val="16"/>
              </w:rPr>
            </w:pPr>
            <w:r>
              <w:rPr>
                <w:rFonts w:cs="Calibri"/>
                <w:sz w:val="16"/>
              </w:rPr>
              <w:t>NA</w:t>
            </w:r>
          </w:p>
        </w:tc>
        <w:tc>
          <w:tcPr>
            <w:tcW w:w="990" w:type="dxa"/>
          </w:tcPr>
          <w:p w:rsidR="00683A49" w:rsidRPr="00AA38E8" w:rsidRDefault="00683A49" w:rsidP="00274729">
            <w:pPr>
              <w:spacing w:before="60"/>
              <w:rPr>
                <w:rFonts w:cs="Calibri"/>
                <w:sz w:val="16"/>
              </w:rPr>
            </w:pPr>
            <w:r>
              <w:rPr>
                <w:rFonts w:cs="Calibri"/>
                <w:sz w:val="16"/>
              </w:rPr>
              <w:t>NA</w:t>
            </w:r>
          </w:p>
        </w:tc>
      </w:tr>
    </w:tbl>
    <w:p w:rsidR="00E94C86" w:rsidRDefault="00E94C86" w:rsidP="00E94C86">
      <w:pPr>
        <w:pStyle w:val="Heading2"/>
        <w:numPr>
          <w:ilvl w:val="3"/>
          <w:numId w:val="11"/>
        </w:numPr>
        <w:spacing w:after="60"/>
        <w:rPr>
          <w:rFonts w:ascii="Calibri" w:hAnsi="Calibri" w:cs="Calibri"/>
        </w:rPr>
      </w:pPr>
      <w:bookmarkStart w:id="873" w:name="_Toc468713325"/>
      <w:r>
        <w:rPr>
          <w:rFonts w:ascii="Calibri" w:hAnsi="Calibri" w:cs="Calibri"/>
        </w:rPr>
        <w:t>Design Rationale</w:t>
      </w:r>
      <w:bookmarkEnd w:id="873"/>
    </w:p>
    <w:p w:rsidR="00F87A08" w:rsidRPr="00465519" w:rsidRDefault="00E94C86" w:rsidP="00F87A08">
      <w:pPr>
        <w:pStyle w:val="Heading2"/>
        <w:numPr>
          <w:ilvl w:val="3"/>
          <w:numId w:val="11"/>
        </w:numPr>
        <w:spacing w:after="60"/>
        <w:rPr>
          <w:rFonts w:ascii="Calibri" w:hAnsi="Calibri" w:cs="Calibri"/>
        </w:rPr>
      </w:pPr>
      <w:bookmarkStart w:id="874" w:name="_Toc468713326"/>
      <w:r w:rsidRPr="00465519">
        <w:rPr>
          <w:rFonts w:ascii="Calibri" w:hAnsi="Calibri" w:cs="Calibri"/>
        </w:rPr>
        <w:t>Processing</w:t>
      </w:r>
      <w:bookmarkEnd w:id="874"/>
    </w:p>
    <w:p w:rsidR="00F87A08" w:rsidRDefault="00F87A08" w:rsidP="00F87A08">
      <w:pPr>
        <w:rPr>
          <w:lang w:bidi="ar-SA"/>
        </w:rPr>
      </w:pPr>
      <w:r>
        <w:rPr>
          <w:lang w:bidi="ar-SA"/>
        </w:rPr>
        <w:t>Refer to ‘Raw Average Calculation’ subsystem in FDD.</w:t>
      </w:r>
    </w:p>
    <w:p w:rsidR="00D31804" w:rsidRPr="00CD3B81" w:rsidRDefault="00D31804" w:rsidP="00D31804">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F87A08" w:rsidRPr="000074B7" w:rsidTr="00274729">
        <w:tc>
          <w:tcPr>
            <w:tcW w:w="8928" w:type="dxa"/>
          </w:tcPr>
          <w:p w:rsidR="00F87A08" w:rsidRPr="000074B7" w:rsidRDefault="00F87A08" w:rsidP="00274729">
            <w:pPr>
              <w:spacing w:before="60"/>
              <w:rPr>
                <w:rFonts w:cs="Calibri"/>
                <w:sz w:val="16"/>
              </w:rPr>
            </w:pPr>
            <w:r w:rsidRPr="00D97072">
              <w:rPr>
                <w:rFonts w:cs="Calibri"/>
                <w:sz w:val="16"/>
              </w:rPr>
              <w:t>*</w:t>
            </w:r>
            <w:proofErr w:type="spellStart"/>
            <w:r w:rsidRPr="00D97072">
              <w:rPr>
                <w:rFonts w:cs="Calibri"/>
                <w:sz w:val="16"/>
              </w:rPr>
              <w:t>Rte_Pim_RawAvrg</w:t>
            </w:r>
            <w:proofErr w:type="spellEnd"/>
            <w:r w:rsidRPr="00D97072">
              <w:rPr>
                <w:rFonts w:cs="Calibri"/>
                <w:sz w:val="16"/>
              </w:rPr>
              <w:t>()</w:t>
            </w:r>
            <w:r>
              <w:rPr>
                <w:rFonts w:cs="Calibri"/>
                <w:sz w:val="16"/>
              </w:rPr>
              <w:t xml:space="preserve"> (Min:0, Max:20)</w:t>
            </w:r>
          </w:p>
        </w:tc>
      </w:tr>
      <w:tr w:rsidR="00F87A08" w:rsidRPr="000074B7" w:rsidTr="00274729">
        <w:tc>
          <w:tcPr>
            <w:tcW w:w="8928" w:type="dxa"/>
          </w:tcPr>
          <w:p w:rsidR="00F87A08" w:rsidRPr="000074B7" w:rsidRDefault="00F87A08" w:rsidP="00274729">
            <w:pPr>
              <w:spacing w:before="60"/>
              <w:rPr>
                <w:rFonts w:cs="Calibri"/>
                <w:sz w:val="16"/>
              </w:rPr>
            </w:pPr>
            <w:proofErr w:type="spellStart"/>
            <w:r w:rsidRPr="00D97072">
              <w:rPr>
                <w:rFonts w:cs="Calibri"/>
                <w:sz w:val="16"/>
              </w:rPr>
              <w:t>Rte_Pim_SatnAvrgFric</w:t>
            </w:r>
            <w:proofErr w:type="spellEnd"/>
            <w:r w:rsidRPr="00D97072">
              <w:rPr>
                <w:rFonts w:cs="Calibri"/>
                <w:sz w:val="16"/>
              </w:rPr>
              <w:t>()[VehSpdIdx_Cnt_T_u16]</w:t>
            </w:r>
            <w:r>
              <w:rPr>
                <w:rFonts w:cs="Calibri"/>
                <w:sz w:val="16"/>
              </w:rPr>
              <w:t xml:space="preserve"> (Min:0, Max:20)</w:t>
            </w:r>
          </w:p>
        </w:tc>
      </w:tr>
    </w:tbl>
    <w:p w:rsidR="00E94C86" w:rsidRDefault="00E94C86" w:rsidP="00CD3B81">
      <w:pPr>
        <w:rPr>
          <w:lang w:bidi="ar-SA"/>
        </w:rPr>
      </w:pPr>
    </w:p>
    <w:p w:rsidR="00F87A08" w:rsidRPr="00AA38E8" w:rsidRDefault="00F87A08" w:rsidP="00F87A08">
      <w:pPr>
        <w:pStyle w:val="Heading2"/>
        <w:numPr>
          <w:ilvl w:val="2"/>
          <w:numId w:val="11"/>
        </w:numPr>
        <w:tabs>
          <w:tab w:val="clear" w:pos="1017"/>
          <w:tab w:val="num" w:pos="567"/>
        </w:tabs>
        <w:spacing w:after="60"/>
        <w:ind w:left="567"/>
        <w:rPr>
          <w:rFonts w:ascii="Calibri" w:hAnsi="Calibri" w:cs="Calibri"/>
        </w:rPr>
      </w:pPr>
      <w:bookmarkStart w:id="875" w:name="_Toc468713327"/>
      <w:r>
        <w:rPr>
          <w:rFonts w:ascii="Calibri" w:hAnsi="Calibri" w:cs="Calibri"/>
        </w:rPr>
        <w:t>Local Function #4</w:t>
      </w:r>
      <w:bookmarkEnd w:id="87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F87A08" w:rsidRPr="00AA38E8" w:rsidTr="00274729">
        <w:tc>
          <w:tcPr>
            <w:tcW w:w="1779" w:type="dxa"/>
          </w:tcPr>
          <w:p w:rsidR="00F87A08" w:rsidRPr="00AA38E8" w:rsidRDefault="00F87A08" w:rsidP="00274729">
            <w:pPr>
              <w:spacing w:before="60"/>
              <w:rPr>
                <w:rFonts w:cs="Calibri"/>
                <w:b/>
                <w:bCs/>
                <w:sz w:val="16"/>
              </w:rPr>
            </w:pPr>
            <w:r w:rsidRPr="00AA38E8">
              <w:rPr>
                <w:rFonts w:cs="Calibri"/>
                <w:b/>
                <w:bCs/>
                <w:sz w:val="16"/>
              </w:rPr>
              <w:t>Function Name</w:t>
            </w:r>
          </w:p>
        </w:tc>
        <w:tc>
          <w:tcPr>
            <w:tcW w:w="4179" w:type="dxa"/>
          </w:tcPr>
          <w:p w:rsidR="00F87A08" w:rsidRPr="00AA38E8" w:rsidRDefault="00F87A08" w:rsidP="00274729">
            <w:pPr>
              <w:spacing w:before="60"/>
              <w:rPr>
                <w:rFonts w:cs="Calibri"/>
                <w:sz w:val="16"/>
              </w:rPr>
            </w:pPr>
            <w:proofErr w:type="spellStart"/>
            <w:r w:rsidRPr="00F87A08">
              <w:rPr>
                <w:rFonts w:cs="Calibri"/>
                <w:sz w:val="16"/>
              </w:rPr>
              <w:t>PhiCalc</w:t>
            </w:r>
            <w:proofErr w:type="spellEnd"/>
          </w:p>
        </w:tc>
        <w:tc>
          <w:tcPr>
            <w:tcW w:w="990" w:type="dxa"/>
            <w:shd w:val="pct30" w:color="FFFF00" w:fill="auto"/>
          </w:tcPr>
          <w:p w:rsidR="00F87A08" w:rsidRPr="00AA38E8" w:rsidRDefault="00F87A08" w:rsidP="00274729">
            <w:pPr>
              <w:spacing w:before="60"/>
              <w:jc w:val="center"/>
              <w:rPr>
                <w:rFonts w:cs="Calibri"/>
                <w:sz w:val="16"/>
              </w:rPr>
            </w:pPr>
            <w:r w:rsidRPr="00AA38E8">
              <w:rPr>
                <w:rFonts w:cs="Calibri"/>
                <w:sz w:val="16"/>
              </w:rPr>
              <w:t>Type</w:t>
            </w:r>
          </w:p>
        </w:tc>
        <w:tc>
          <w:tcPr>
            <w:tcW w:w="990" w:type="dxa"/>
            <w:shd w:val="pct30" w:color="FFFF00" w:fill="auto"/>
          </w:tcPr>
          <w:p w:rsidR="00F87A08" w:rsidRPr="00AA38E8" w:rsidRDefault="00F87A08" w:rsidP="00274729">
            <w:pPr>
              <w:spacing w:before="60"/>
              <w:jc w:val="center"/>
              <w:rPr>
                <w:rFonts w:cs="Calibri"/>
                <w:sz w:val="16"/>
              </w:rPr>
            </w:pPr>
            <w:r w:rsidRPr="00AA38E8">
              <w:rPr>
                <w:rFonts w:cs="Calibri"/>
                <w:sz w:val="16"/>
              </w:rPr>
              <w:t>Min</w:t>
            </w:r>
          </w:p>
        </w:tc>
        <w:tc>
          <w:tcPr>
            <w:tcW w:w="990" w:type="dxa"/>
            <w:shd w:val="pct30" w:color="FFFF00" w:fill="auto"/>
          </w:tcPr>
          <w:p w:rsidR="00F87A08" w:rsidRPr="00AA38E8" w:rsidRDefault="00F87A08" w:rsidP="00274729">
            <w:pPr>
              <w:spacing w:before="60"/>
              <w:jc w:val="center"/>
              <w:rPr>
                <w:rFonts w:cs="Calibri"/>
                <w:sz w:val="16"/>
              </w:rPr>
            </w:pPr>
            <w:r w:rsidRPr="00AA38E8">
              <w:rPr>
                <w:rFonts w:cs="Calibri"/>
                <w:sz w:val="16"/>
              </w:rPr>
              <w:t>Max</w:t>
            </w:r>
          </w:p>
        </w:tc>
      </w:tr>
      <w:tr w:rsidR="00F87A08" w:rsidRPr="00AA38E8" w:rsidTr="00274729">
        <w:tc>
          <w:tcPr>
            <w:tcW w:w="1779" w:type="dxa"/>
            <w:vMerge w:val="restart"/>
          </w:tcPr>
          <w:p w:rsidR="00F87A08" w:rsidRPr="00AA38E8" w:rsidRDefault="00F87A08" w:rsidP="00274729">
            <w:pPr>
              <w:spacing w:before="60"/>
              <w:rPr>
                <w:rFonts w:cs="Calibri"/>
                <w:b/>
                <w:bCs/>
                <w:sz w:val="16"/>
              </w:rPr>
            </w:pPr>
            <w:r w:rsidRPr="00AA38E8">
              <w:rPr>
                <w:rFonts w:cs="Calibri"/>
                <w:b/>
                <w:bCs/>
                <w:sz w:val="16"/>
              </w:rPr>
              <w:t xml:space="preserve">Arguments Passed </w:t>
            </w:r>
          </w:p>
        </w:tc>
        <w:tc>
          <w:tcPr>
            <w:tcW w:w="4179" w:type="dxa"/>
          </w:tcPr>
          <w:p w:rsidR="00F87A08" w:rsidRPr="00AA38E8" w:rsidRDefault="00F87A08" w:rsidP="00274729">
            <w:pPr>
              <w:spacing w:before="60"/>
              <w:rPr>
                <w:rFonts w:cs="Calibri"/>
                <w:sz w:val="16"/>
              </w:rPr>
            </w:pPr>
            <w:r w:rsidRPr="00F87A08">
              <w:rPr>
                <w:rFonts w:cs="Calibri"/>
                <w:sz w:val="16"/>
              </w:rPr>
              <w:t>SelHwAg_HwDeg_T_f32</w:t>
            </w:r>
          </w:p>
        </w:tc>
        <w:tc>
          <w:tcPr>
            <w:tcW w:w="990" w:type="dxa"/>
          </w:tcPr>
          <w:p w:rsidR="00F87A08" w:rsidRPr="00AA38E8" w:rsidRDefault="00F87A08" w:rsidP="00274729">
            <w:pPr>
              <w:spacing w:before="60"/>
              <w:rPr>
                <w:rFonts w:cs="Calibri"/>
                <w:sz w:val="16"/>
              </w:rPr>
            </w:pPr>
            <w:r>
              <w:rPr>
                <w:rFonts w:cs="Calibri"/>
                <w:sz w:val="16"/>
              </w:rPr>
              <w:t>Float32</w:t>
            </w:r>
          </w:p>
        </w:tc>
        <w:tc>
          <w:tcPr>
            <w:tcW w:w="990" w:type="dxa"/>
          </w:tcPr>
          <w:p w:rsidR="00F87A08" w:rsidRPr="00AA38E8" w:rsidRDefault="00112A3E" w:rsidP="00274729">
            <w:pPr>
              <w:spacing w:before="60"/>
              <w:rPr>
                <w:rFonts w:cs="Calibri"/>
                <w:sz w:val="16"/>
              </w:rPr>
            </w:pPr>
            <w:r>
              <w:rPr>
                <w:rFonts w:cs="Calibri"/>
                <w:sz w:val="16"/>
              </w:rPr>
              <w:t>-1440</w:t>
            </w:r>
          </w:p>
        </w:tc>
        <w:tc>
          <w:tcPr>
            <w:tcW w:w="990" w:type="dxa"/>
          </w:tcPr>
          <w:p w:rsidR="00F87A08" w:rsidRPr="00AA38E8" w:rsidRDefault="00112A3E" w:rsidP="00274729">
            <w:pPr>
              <w:spacing w:before="60"/>
              <w:rPr>
                <w:rFonts w:cs="Calibri"/>
                <w:sz w:val="16"/>
              </w:rPr>
            </w:pPr>
            <w:r>
              <w:rPr>
                <w:rFonts w:cs="Calibri"/>
                <w:sz w:val="16"/>
              </w:rPr>
              <w:t>1440</w:t>
            </w:r>
          </w:p>
        </w:tc>
      </w:tr>
      <w:tr w:rsidR="00F87A08" w:rsidRPr="00AA38E8" w:rsidTr="00274729">
        <w:tc>
          <w:tcPr>
            <w:tcW w:w="1779" w:type="dxa"/>
            <w:vMerge/>
          </w:tcPr>
          <w:p w:rsidR="00F87A08" w:rsidRPr="00AA38E8" w:rsidRDefault="00F87A08" w:rsidP="00274729">
            <w:pPr>
              <w:spacing w:before="60"/>
              <w:rPr>
                <w:rFonts w:cs="Calibri"/>
                <w:b/>
                <w:bCs/>
                <w:sz w:val="16"/>
              </w:rPr>
            </w:pPr>
          </w:p>
        </w:tc>
        <w:tc>
          <w:tcPr>
            <w:tcW w:w="4179" w:type="dxa"/>
          </w:tcPr>
          <w:p w:rsidR="00F87A08" w:rsidRPr="00AA38E8" w:rsidRDefault="00F87A08" w:rsidP="00274729">
            <w:pPr>
              <w:spacing w:before="60"/>
              <w:rPr>
                <w:rFonts w:cs="Calibri"/>
                <w:sz w:val="16"/>
              </w:rPr>
            </w:pPr>
            <w:r w:rsidRPr="00F87A08">
              <w:rPr>
                <w:rFonts w:cs="Calibri"/>
                <w:sz w:val="16"/>
              </w:rPr>
              <w:t>Gate_Cnt_T_u16</w:t>
            </w:r>
          </w:p>
        </w:tc>
        <w:tc>
          <w:tcPr>
            <w:tcW w:w="990" w:type="dxa"/>
          </w:tcPr>
          <w:p w:rsidR="00F87A08" w:rsidRPr="00AA38E8" w:rsidRDefault="00F87A08" w:rsidP="00274729">
            <w:pPr>
              <w:spacing w:before="60"/>
              <w:rPr>
                <w:rFonts w:cs="Calibri"/>
                <w:sz w:val="16"/>
              </w:rPr>
            </w:pPr>
            <w:r>
              <w:rPr>
                <w:rFonts w:cs="Calibri"/>
                <w:sz w:val="16"/>
              </w:rPr>
              <w:t>Uint16</w:t>
            </w:r>
          </w:p>
        </w:tc>
        <w:tc>
          <w:tcPr>
            <w:tcW w:w="990" w:type="dxa"/>
          </w:tcPr>
          <w:p w:rsidR="00F87A08" w:rsidRPr="00AA38E8" w:rsidRDefault="00F87A08" w:rsidP="00274729">
            <w:pPr>
              <w:spacing w:before="60"/>
              <w:rPr>
                <w:rFonts w:cs="Calibri"/>
                <w:sz w:val="16"/>
              </w:rPr>
            </w:pPr>
            <w:r>
              <w:rPr>
                <w:rFonts w:cs="Calibri"/>
                <w:sz w:val="16"/>
              </w:rPr>
              <w:t>0</w:t>
            </w:r>
          </w:p>
        </w:tc>
        <w:tc>
          <w:tcPr>
            <w:tcW w:w="990" w:type="dxa"/>
          </w:tcPr>
          <w:p w:rsidR="00F87A08" w:rsidRPr="00AA38E8" w:rsidRDefault="00112A3E" w:rsidP="00274729">
            <w:pPr>
              <w:spacing w:before="60"/>
              <w:rPr>
                <w:rFonts w:cs="Calibri"/>
                <w:sz w:val="16"/>
              </w:rPr>
            </w:pPr>
            <w:r>
              <w:rPr>
                <w:rFonts w:cs="Calibri"/>
                <w:sz w:val="16"/>
              </w:rPr>
              <w:t>65535</w:t>
            </w:r>
          </w:p>
        </w:tc>
      </w:tr>
      <w:tr w:rsidR="00F87A08" w:rsidRPr="00AA38E8" w:rsidTr="00274729">
        <w:tc>
          <w:tcPr>
            <w:tcW w:w="1779" w:type="dxa"/>
            <w:vMerge/>
          </w:tcPr>
          <w:p w:rsidR="00F87A08" w:rsidRPr="00AA38E8" w:rsidRDefault="00F87A08" w:rsidP="00274729">
            <w:pPr>
              <w:spacing w:before="60"/>
              <w:rPr>
                <w:rFonts w:cs="Calibri"/>
                <w:b/>
                <w:bCs/>
                <w:sz w:val="16"/>
              </w:rPr>
            </w:pPr>
          </w:p>
        </w:tc>
        <w:tc>
          <w:tcPr>
            <w:tcW w:w="4179" w:type="dxa"/>
          </w:tcPr>
          <w:p w:rsidR="00F87A08" w:rsidRPr="00AA38E8" w:rsidRDefault="00F87A08" w:rsidP="00274729">
            <w:pPr>
              <w:spacing w:before="60"/>
              <w:rPr>
                <w:rFonts w:cs="Calibri"/>
                <w:sz w:val="16"/>
              </w:rPr>
            </w:pPr>
            <w:r w:rsidRPr="00F87A08">
              <w:rPr>
                <w:rFonts w:cs="Calibri"/>
                <w:sz w:val="16"/>
              </w:rPr>
              <w:t>DeltaIdxOffs_Cnt_T_u16</w:t>
            </w:r>
          </w:p>
        </w:tc>
        <w:tc>
          <w:tcPr>
            <w:tcW w:w="990" w:type="dxa"/>
          </w:tcPr>
          <w:p w:rsidR="00F87A08" w:rsidRPr="00AA38E8" w:rsidRDefault="00F87A08" w:rsidP="00274729">
            <w:pPr>
              <w:spacing w:before="60"/>
              <w:rPr>
                <w:rFonts w:cs="Calibri"/>
                <w:sz w:val="16"/>
              </w:rPr>
            </w:pPr>
            <w:r>
              <w:rPr>
                <w:rFonts w:cs="Calibri"/>
                <w:sz w:val="16"/>
              </w:rPr>
              <w:t>Uint16</w:t>
            </w:r>
          </w:p>
        </w:tc>
        <w:tc>
          <w:tcPr>
            <w:tcW w:w="990" w:type="dxa"/>
          </w:tcPr>
          <w:p w:rsidR="00F87A08" w:rsidRPr="00AA38E8" w:rsidRDefault="00F87A08" w:rsidP="00274729">
            <w:pPr>
              <w:spacing w:before="60"/>
              <w:rPr>
                <w:rFonts w:cs="Calibri"/>
                <w:sz w:val="16"/>
              </w:rPr>
            </w:pPr>
            <w:r>
              <w:rPr>
                <w:rFonts w:cs="Calibri"/>
                <w:sz w:val="16"/>
              </w:rPr>
              <w:t>0</w:t>
            </w:r>
          </w:p>
        </w:tc>
        <w:tc>
          <w:tcPr>
            <w:tcW w:w="990" w:type="dxa"/>
          </w:tcPr>
          <w:p w:rsidR="00F87A08" w:rsidRPr="00AA38E8" w:rsidRDefault="0041158D" w:rsidP="00274729">
            <w:pPr>
              <w:spacing w:before="60"/>
              <w:rPr>
                <w:rFonts w:cs="Calibri"/>
                <w:sz w:val="16"/>
              </w:rPr>
            </w:pPr>
            <w:r>
              <w:rPr>
                <w:rFonts w:cs="Calibri"/>
                <w:sz w:val="16"/>
              </w:rPr>
              <w:t>10</w:t>
            </w:r>
          </w:p>
        </w:tc>
      </w:tr>
      <w:tr w:rsidR="00F87A08" w:rsidRPr="00AA38E8" w:rsidTr="00274729">
        <w:tc>
          <w:tcPr>
            <w:tcW w:w="1779" w:type="dxa"/>
            <w:vMerge/>
          </w:tcPr>
          <w:p w:rsidR="00F87A08" w:rsidRPr="00AA38E8" w:rsidRDefault="00F87A08" w:rsidP="00274729">
            <w:pPr>
              <w:spacing w:before="60"/>
              <w:rPr>
                <w:rFonts w:cs="Calibri"/>
                <w:b/>
                <w:bCs/>
                <w:sz w:val="16"/>
              </w:rPr>
            </w:pPr>
          </w:p>
        </w:tc>
        <w:tc>
          <w:tcPr>
            <w:tcW w:w="4179" w:type="dxa"/>
          </w:tcPr>
          <w:p w:rsidR="00F87A08" w:rsidRPr="00AA38E8" w:rsidRDefault="00F87A08" w:rsidP="00274729">
            <w:pPr>
              <w:spacing w:before="60"/>
              <w:rPr>
                <w:rFonts w:cs="Calibri"/>
                <w:sz w:val="16"/>
              </w:rPr>
            </w:pPr>
            <w:r w:rsidRPr="00F87A08">
              <w:rPr>
                <w:rFonts w:cs="Calibri"/>
                <w:sz w:val="16"/>
              </w:rPr>
              <w:t>SelColTq_HwNwtMtr_T_f32</w:t>
            </w:r>
          </w:p>
        </w:tc>
        <w:tc>
          <w:tcPr>
            <w:tcW w:w="990" w:type="dxa"/>
          </w:tcPr>
          <w:p w:rsidR="00F87A08" w:rsidRPr="00AA38E8" w:rsidRDefault="00F87A08" w:rsidP="00274729">
            <w:pPr>
              <w:spacing w:before="60"/>
              <w:rPr>
                <w:rFonts w:cs="Calibri"/>
                <w:sz w:val="16"/>
              </w:rPr>
            </w:pPr>
            <w:r>
              <w:rPr>
                <w:rFonts w:cs="Calibri"/>
                <w:sz w:val="16"/>
              </w:rPr>
              <w:t>Float32</w:t>
            </w:r>
          </w:p>
        </w:tc>
        <w:tc>
          <w:tcPr>
            <w:tcW w:w="990" w:type="dxa"/>
          </w:tcPr>
          <w:p w:rsidR="00F87A08" w:rsidRPr="00AA38E8" w:rsidRDefault="00112A3E" w:rsidP="00274729">
            <w:pPr>
              <w:spacing w:before="60"/>
              <w:rPr>
                <w:rFonts w:cs="Calibri"/>
                <w:sz w:val="16"/>
              </w:rPr>
            </w:pPr>
            <w:r>
              <w:rPr>
                <w:rFonts w:cs="Calibri"/>
                <w:sz w:val="16"/>
              </w:rPr>
              <w:t>-10</w:t>
            </w:r>
          </w:p>
        </w:tc>
        <w:tc>
          <w:tcPr>
            <w:tcW w:w="990" w:type="dxa"/>
          </w:tcPr>
          <w:p w:rsidR="00F87A08" w:rsidRPr="00AA38E8" w:rsidRDefault="00112A3E" w:rsidP="00274729">
            <w:pPr>
              <w:spacing w:before="60"/>
              <w:rPr>
                <w:rFonts w:cs="Calibri"/>
                <w:sz w:val="16"/>
              </w:rPr>
            </w:pPr>
            <w:r>
              <w:rPr>
                <w:rFonts w:cs="Calibri"/>
                <w:sz w:val="16"/>
              </w:rPr>
              <w:t>10</w:t>
            </w:r>
          </w:p>
        </w:tc>
      </w:tr>
      <w:tr w:rsidR="00F87A08" w:rsidRPr="00AA38E8" w:rsidTr="00274729">
        <w:trPr>
          <w:trHeight w:val="761"/>
        </w:trPr>
        <w:tc>
          <w:tcPr>
            <w:tcW w:w="1779" w:type="dxa"/>
          </w:tcPr>
          <w:p w:rsidR="00F87A08" w:rsidRPr="00AA38E8" w:rsidRDefault="00F87A08" w:rsidP="00274729">
            <w:pPr>
              <w:spacing w:before="60"/>
              <w:rPr>
                <w:rFonts w:cs="Calibri"/>
                <w:b/>
                <w:bCs/>
                <w:sz w:val="16"/>
              </w:rPr>
            </w:pPr>
            <w:r w:rsidRPr="00AA38E8">
              <w:rPr>
                <w:rFonts w:cs="Calibri"/>
                <w:b/>
                <w:bCs/>
                <w:sz w:val="16"/>
              </w:rPr>
              <w:t>Return Value</w:t>
            </w:r>
          </w:p>
        </w:tc>
        <w:tc>
          <w:tcPr>
            <w:tcW w:w="4179" w:type="dxa"/>
          </w:tcPr>
          <w:p w:rsidR="00F87A08" w:rsidRPr="00AA38E8" w:rsidRDefault="00F87A08" w:rsidP="00274729">
            <w:pPr>
              <w:spacing w:before="60"/>
              <w:rPr>
                <w:rFonts w:cs="Calibri"/>
                <w:sz w:val="16"/>
              </w:rPr>
            </w:pPr>
            <w:r>
              <w:rPr>
                <w:rFonts w:cs="Calibri"/>
                <w:sz w:val="16"/>
              </w:rPr>
              <w:t>NA</w:t>
            </w:r>
          </w:p>
        </w:tc>
        <w:tc>
          <w:tcPr>
            <w:tcW w:w="990" w:type="dxa"/>
          </w:tcPr>
          <w:p w:rsidR="00F87A08" w:rsidRPr="00AA38E8" w:rsidRDefault="00F87A08" w:rsidP="00274729">
            <w:pPr>
              <w:spacing w:before="60"/>
              <w:rPr>
                <w:rFonts w:cs="Calibri"/>
                <w:sz w:val="16"/>
              </w:rPr>
            </w:pPr>
            <w:r>
              <w:rPr>
                <w:rFonts w:cs="Calibri"/>
                <w:sz w:val="16"/>
              </w:rPr>
              <w:t>NA</w:t>
            </w:r>
          </w:p>
        </w:tc>
        <w:tc>
          <w:tcPr>
            <w:tcW w:w="990" w:type="dxa"/>
          </w:tcPr>
          <w:p w:rsidR="00F87A08" w:rsidRPr="00AA38E8" w:rsidRDefault="00F87A08" w:rsidP="00274729">
            <w:pPr>
              <w:spacing w:before="60"/>
              <w:rPr>
                <w:rFonts w:cs="Calibri"/>
                <w:sz w:val="16"/>
              </w:rPr>
            </w:pPr>
            <w:r>
              <w:rPr>
                <w:rFonts w:cs="Calibri"/>
                <w:sz w:val="16"/>
              </w:rPr>
              <w:t>NA</w:t>
            </w:r>
          </w:p>
        </w:tc>
        <w:tc>
          <w:tcPr>
            <w:tcW w:w="990" w:type="dxa"/>
          </w:tcPr>
          <w:p w:rsidR="00F87A08" w:rsidRPr="00AA38E8" w:rsidRDefault="00F87A08" w:rsidP="00274729">
            <w:pPr>
              <w:spacing w:before="60"/>
              <w:rPr>
                <w:rFonts w:cs="Calibri"/>
                <w:sz w:val="16"/>
              </w:rPr>
            </w:pPr>
            <w:r>
              <w:rPr>
                <w:rFonts w:cs="Calibri"/>
                <w:sz w:val="16"/>
              </w:rPr>
              <w:t>NA</w:t>
            </w:r>
          </w:p>
        </w:tc>
      </w:tr>
    </w:tbl>
    <w:p w:rsidR="00F87A08" w:rsidRDefault="00F87A08" w:rsidP="00F87A08">
      <w:pPr>
        <w:pStyle w:val="Heading2"/>
        <w:numPr>
          <w:ilvl w:val="3"/>
          <w:numId w:val="11"/>
        </w:numPr>
        <w:spacing w:after="60"/>
        <w:rPr>
          <w:rFonts w:ascii="Calibri" w:hAnsi="Calibri" w:cs="Calibri"/>
        </w:rPr>
      </w:pPr>
      <w:bookmarkStart w:id="876" w:name="_Toc468713328"/>
      <w:r>
        <w:rPr>
          <w:rFonts w:ascii="Calibri" w:hAnsi="Calibri" w:cs="Calibri"/>
        </w:rPr>
        <w:lastRenderedPageBreak/>
        <w:t>Design Rationale</w:t>
      </w:r>
      <w:bookmarkEnd w:id="876"/>
    </w:p>
    <w:p w:rsidR="00F87A08" w:rsidRPr="00465519" w:rsidRDefault="00F87A08" w:rsidP="00F87A08">
      <w:pPr>
        <w:pStyle w:val="Heading2"/>
        <w:numPr>
          <w:ilvl w:val="3"/>
          <w:numId w:val="11"/>
        </w:numPr>
        <w:spacing w:after="60"/>
        <w:rPr>
          <w:rFonts w:ascii="Calibri" w:hAnsi="Calibri" w:cs="Calibri"/>
        </w:rPr>
      </w:pPr>
      <w:bookmarkStart w:id="877" w:name="_Toc468713329"/>
      <w:r w:rsidRPr="00465519">
        <w:rPr>
          <w:rFonts w:ascii="Calibri" w:hAnsi="Calibri" w:cs="Calibri"/>
        </w:rPr>
        <w:t>Processing</w:t>
      </w:r>
      <w:bookmarkEnd w:id="877"/>
    </w:p>
    <w:p w:rsidR="00F87A08" w:rsidRDefault="00F87A08" w:rsidP="00F87A08">
      <w:pPr>
        <w:rPr>
          <w:lang w:bidi="ar-SA"/>
        </w:rPr>
      </w:pPr>
      <w:r>
        <w:rPr>
          <w:lang w:bidi="ar-SA"/>
        </w:rPr>
        <w:t>Refer to ‘Raw Average Calculation’ subsystem in FDD.</w:t>
      </w:r>
    </w:p>
    <w:p w:rsidR="00D31804" w:rsidRPr="00CD3B81" w:rsidRDefault="00D31804" w:rsidP="00D31804">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F87A08" w:rsidRPr="000074B7" w:rsidTr="00274729">
        <w:tc>
          <w:tcPr>
            <w:tcW w:w="8928" w:type="dxa"/>
          </w:tcPr>
          <w:p w:rsidR="00F87A08" w:rsidRPr="000074B7" w:rsidRDefault="00F87A08" w:rsidP="00274729">
            <w:pPr>
              <w:spacing w:before="60"/>
              <w:rPr>
                <w:rFonts w:cs="Calibri"/>
                <w:sz w:val="16"/>
              </w:rPr>
            </w:pPr>
            <w:r w:rsidRPr="00F87A08">
              <w:rPr>
                <w:rFonts w:cs="Calibri"/>
                <w:sz w:val="16"/>
              </w:rPr>
              <w:t xml:space="preserve">Rte_Pim_FricLrngData()-&gt;Hys[DeltaIdxOffs_Cnt_T_u16][Gate_Cnt_T_u16 + 1U] </w:t>
            </w:r>
            <w:r w:rsidR="00112A3E">
              <w:rPr>
                <w:rFonts w:cs="Calibri"/>
                <w:sz w:val="16"/>
              </w:rPr>
              <w:t>(Min:-127, Max:127</w:t>
            </w:r>
            <w:r>
              <w:rPr>
                <w:rFonts w:cs="Calibri"/>
                <w:sz w:val="16"/>
              </w:rPr>
              <w:t>)</w:t>
            </w:r>
          </w:p>
        </w:tc>
      </w:tr>
      <w:tr w:rsidR="00F87A08" w:rsidRPr="000074B7" w:rsidTr="00274729">
        <w:tc>
          <w:tcPr>
            <w:tcW w:w="8928" w:type="dxa"/>
          </w:tcPr>
          <w:p w:rsidR="00F87A08" w:rsidRPr="000074B7" w:rsidRDefault="00F87A08" w:rsidP="00274729">
            <w:pPr>
              <w:spacing w:before="60"/>
              <w:rPr>
                <w:rFonts w:cs="Calibri"/>
                <w:sz w:val="16"/>
              </w:rPr>
            </w:pPr>
            <w:r w:rsidRPr="00F87A08">
              <w:rPr>
                <w:rFonts w:cs="Calibri"/>
                <w:sz w:val="16"/>
              </w:rPr>
              <w:t>Rte_Pim_FricLrngData()-&gt;Hys[DeltaIdxOffs_Cnt_T_u16][Gate_Cnt_T_u16]</w:t>
            </w:r>
            <w:r>
              <w:rPr>
                <w:rFonts w:cs="Calibri"/>
                <w:sz w:val="16"/>
              </w:rPr>
              <w:t xml:space="preserve"> (</w:t>
            </w:r>
            <w:r w:rsidR="00112A3E">
              <w:rPr>
                <w:rFonts w:cs="Calibri"/>
                <w:sz w:val="16"/>
              </w:rPr>
              <w:t>Min:-127, Max:127</w:t>
            </w:r>
            <w:r>
              <w:rPr>
                <w:rFonts w:cs="Calibri"/>
                <w:sz w:val="16"/>
              </w:rPr>
              <w:t>)</w:t>
            </w:r>
          </w:p>
        </w:tc>
      </w:tr>
    </w:tbl>
    <w:p w:rsidR="00F87A08" w:rsidRDefault="00F87A08" w:rsidP="00CD3B81">
      <w:pPr>
        <w:rPr>
          <w:lang w:bidi="ar-SA"/>
        </w:rPr>
      </w:pPr>
    </w:p>
    <w:p w:rsidR="008C3281" w:rsidRPr="00AA38E8" w:rsidRDefault="008C3281" w:rsidP="008C3281">
      <w:pPr>
        <w:pStyle w:val="Heading2"/>
        <w:numPr>
          <w:ilvl w:val="2"/>
          <w:numId w:val="11"/>
        </w:numPr>
        <w:tabs>
          <w:tab w:val="clear" w:pos="1017"/>
          <w:tab w:val="num" w:pos="567"/>
        </w:tabs>
        <w:spacing w:after="60"/>
        <w:ind w:left="567"/>
        <w:rPr>
          <w:rFonts w:ascii="Calibri" w:hAnsi="Calibri" w:cs="Calibri"/>
        </w:rPr>
      </w:pPr>
      <w:bookmarkStart w:id="878" w:name="_Toc468713330"/>
      <w:r>
        <w:rPr>
          <w:rFonts w:ascii="Calibri" w:hAnsi="Calibri" w:cs="Calibri"/>
        </w:rPr>
        <w:t>Local Function #5</w:t>
      </w:r>
      <w:bookmarkEnd w:id="87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3281" w:rsidRPr="00AA38E8" w:rsidTr="00274729">
        <w:tc>
          <w:tcPr>
            <w:tcW w:w="1779" w:type="dxa"/>
          </w:tcPr>
          <w:p w:rsidR="008C3281" w:rsidRPr="00AA38E8" w:rsidRDefault="008C3281" w:rsidP="00274729">
            <w:pPr>
              <w:spacing w:before="60"/>
              <w:rPr>
                <w:rFonts w:cs="Calibri"/>
                <w:b/>
                <w:bCs/>
                <w:sz w:val="16"/>
              </w:rPr>
            </w:pPr>
            <w:r w:rsidRPr="00AA38E8">
              <w:rPr>
                <w:rFonts w:cs="Calibri"/>
                <w:b/>
                <w:bCs/>
                <w:sz w:val="16"/>
              </w:rPr>
              <w:t>Function Name</w:t>
            </w:r>
          </w:p>
        </w:tc>
        <w:tc>
          <w:tcPr>
            <w:tcW w:w="4179" w:type="dxa"/>
          </w:tcPr>
          <w:p w:rsidR="008C3281" w:rsidRPr="00AA38E8" w:rsidRDefault="008C3281" w:rsidP="00274729">
            <w:pPr>
              <w:spacing w:before="60"/>
              <w:rPr>
                <w:rFonts w:cs="Calibri"/>
                <w:sz w:val="16"/>
              </w:rPr>
            </w:pPr>
            <w:proofErr w:type="spellStart"/>
            <w:r w:rsidRPr="008C3281">
              <w:rPr>
                <w:rFonts w:cs="Calibri"/>
                <w:sz w:val="16"/>
              </w:rPr>
              <w:t>RangeCounterManager</w:t>
            </w:r>
            <w:proofErr w:type="spellEnd"/>
          </w:p>
        </w:tc>
        <w:tc>
          <w:tcPr>
            <w:tcW w:w="990" w:type="dxa"/>
            <w:shd w:val="pct30" w:color="FFFF00" w:fill="auto"/>
          </w:tcPr>
          <w:p w:rsidR="008C3281" w:rsidRPr="00AA38E8" w:rsidRDefault="008C3281" w:rsidP="00274729">
            <w:pPr>
              <w:spacing w:before="60"/>
              <w:jc w:val="center"/>
              <w:rPr>
                <w:rFonts w:cs="Calibri"/>
                <w:sz w:val="16"/>
              </w:rPr>
            </w:pPr>
            <w:r w:rsidRPr="00AA38E8">
              <w:rPr>
                <w:rFonts w:cs="Calibri"/>
                <w:sz w:val="16"/>
              </w:rPr>
              <w:t>Type</w:t>
            </w:r>
          </w:p>
        </w:tc>
        <w:tc>
          <w:tcPr>
            <w:tcW w:w="990" w:type="dxa"/>
            <w:shd w:val="pct30" w:color="FFFF00" w:fill="auto"/>
          </w:tcPr>
          <w:p w:rsidR="008C3281" w:rsidRPr="00AA38E8" w:rsidRDefault="008C3281" w:rsidP="00274729">
            <w:pPr>
              <w:spacing w:before="60"/>
              <w:jc w:val="center"/>
              <w:rPr>
                <w:rFonts w:cs="Calibri"/>
                <w:sz w:val="16"/>
              </w:rPr>
            </w:pPr>
            <w:r w:rsidRPr="00AA38E8">
              <w:rPr>
                <w:rFonts w:cs="Calibri"/>
                <w:sz w:val="16"/>
              </w:rPr>
              <w:t>Min</w:t>
            </w:r>
          </w:p>
        </w:tc>
        <w:tc>
          <w:tcPr>
            <w:tcW w:w="990" w:type="dxa"/>
            <w:shd w:val="pct30" w:color="FFFF00" w:fill="auto"/>
          </w:tcPr>
          <w:p w:rsidR="008C3281" w:rsidRPr="00AA38E8" w:rsidRDefault="008C3281" w:rsidP="00274729">
            <w:pPr>
              <w:spacing w:before="60"/>
              <w:jc w:val="center"/>
              <w:rPr>
                <w:rFonts w:cs="Calibri"/>
                <w:sz w:val="16"/>
              </w:rPr>
            </w:pPr>
            <w:r w:rsidRPr="00AA38E8">
              <w:rPr>
                <w:rFonts w:cs="Calibri"/>
                <w:sz w:val="16"/>
              </w:rPr>
              <w:t>Max</w:t>
            </w:r>
          </w:p>
        </w:tc>
      </w:tr>
      <w:tr w:rsidR="008C3281" w:rsidRPr="00AA38E8" w:rsidTr="00274729">
        <w:tc>
          <w:tcPr>
            <w:tcW w:w="1779" w:type="dxa"/>
            <w:vMerge w:val="restart"/>
          </w:tcPr>
          <w:p w:rsidR="008C3281" w:rsidRPr="00AA38E8" w:rsidRDefault="008C3281" w:rsidP="00274729">
            <w:pPr>
              <w:spacing w:before="60"/>
              <w:rPr>
                <w:rFonts w:cs="Calibri"/>
                <w:b/>
                <w:bCs/>
                <w:sz w:val="16"/>
              </w:rPr>
            </w:pPr>
            <w:r w:rsidRPr="00AA38E8">
              <w:rPr>
                <w:rFonts w:cs="Calibri"/>
                <w:b/>
                <w:bCs/>
                <w:sz w:val="16"/>
              </w:rPr>
              <w:t xml:space="preserve">Arguments Passed </w:t>
            </w:r>
          </w:p>
        </w:tc>
        <w:tc>
          <w:tcPr>
            <w:tcW w:w="4179" w:type="dxa"/>
          </w:tcPr>
          <w:p w:rsidR="008C3281" w:rsidRPr="00AA38E8" w:rsidRDefault="00F04623" w:rsidP="00274729">
            <w:pPr>
              <w:spacing w:before="60"/>
              <w:rPr>
                <w:rFonts w:cs="Calibri"/>
                <w:sz w:val="16"/>
              </w:rPr>
            </w:pPr>
            <w:r w:rsidRPr="00F04623">
              <w:rPr>
                <w:rFonts w:cs="Calibri"/>
                <w:sz w:val="16"/>
              </w:rPr>
              <w:t>DeltaIdxOffs_Cnt_T_u16</w:t>
            </w:r>
          </w:p>
        </w:tc>
        <w:tc>
          <w:tcPr>
            <w:tcW w:w="990" w:type="dxa"/>
          </w:tcPr>
          <w:p w:rsidR="008C3281" w:rsidRPr="00AA38E8" w:rsidRDefault="00B81266" w:rsidP="00274729">
            <w:pPr>
              <w:spacing w:before="60"/>
              <w:rPr>
                <w:rFonts w:cs="Calibri"/>
                <w:sz w:val="16"/>
              </w:rPr>
            </w:pPr>
            <w:r>
              <w:rPr>
                <w:rFonts w:cs="Calibri"/>
                <w:sz w:val="16"/>
              </w:rPr>
              <w:t>Uint16</w:t>
            </w:r>
          </w:p>
        </w:tc>
        <w:tc>
          <w:tcPr>
            <w:tcW w:w="990" w:type="dxa"/>
          </w:tcPr>
          <w:p w:rsidR="008C3281" w:rsidRPr="00AA38E8" w:rsidRDefault="0041158D" w:rsidP="00274729">
            <w:pPr>
              <w:spacing w:before="60"/>
              <w:rPr>
                <w:rFonts w:cs="Calibri"/>
                <w:sz w:val="16"/>
              </w:rPr>
            </w:pPr>
            <w:r>
              <w:rPr>
                <w:rFonts w:cs="Calibri"/>
                <w:sz w:val="16"/>
              </w:rPr>
              <w:t>0</w:t>
            </w:r>
          </w:p>
        </w:tc>
        <w:tc>
          <w:tcPr>
            <w:tcW w:w="990" w:type="dxa"/>
          </w:tcPr>
          <w:p w:rsidR="008C3281" w:rsidRPr="00AA38E8" w:rsidRDefault="0041158D" w:rsidP="00274729">
            <w:pPr>
              <w:spacing w:before="60"/>
              <w:rPr>
                <w:rFonts w:cs="Calibri"/>
                <w:sz w:val="16"/>
              </w:rPr>
            </w:pPr>
            <w:r>
              <w:rPr>
                <w:rFonts w:cs="Calibri"/>
                <w:sz w:val="16"/>
              </w:rPr>
              <w:t>10</w:t>
            </w:r>
          </w:p>
        </w:tc>
      </w:tr>
      <w:tr w:rsidR="008C3281" w:rsidRPr="00AA38E8" w:rsidTr="00274729">
        <w:tc>
          <w:tcPr>
            <w:tcW w:w="1779" w:type="dxa"/>
            <w:vMerge/>
          </w:tcPr>
          <w:p w:rsidR="008C3281" w:rsidRPr="00AA38E8" w:rsidRDefault="008C3281" w:rsidP="00274729">
            <w:pPr>
              <w:spacing w:before="60"/>
              <w:rPr>
                <w:rFonts w:cs="Calibri"/>
                <w:b/>
                <w:bCs/>
                <w:sz w:val="16"/>
              </w:rPr>
            </w:pPr>
          </w:p>
        </w:tc>
        <w:tc>
          <w:tcPr>
            <w:tcW w:w="4179" w:type="dxa"/>
          </w:tcPr>
          <w:p w:rsidR="008C3281" w:rsidRPr="00AA38E8" w:rsidRDefault="00F04623" w:rsidP="00274729">
            <w:pPr>
              <w:spacing w:before="60"/>
              <w:rPr>
                <w:rFonts w:cs="Calibri"/>
                <w:sz w:val="16"/>
              </w:rPr>
            </w:pPr>
            <w:r w:rsidRPr="00F04623">
              <w:rPr>
                <w:rFonts w:cs="Calibri"/>
                <w:sz w:val="16"/>
              </w:rPr>
              <w:t>DeltaIdxOffsDec_Cnt_T_u16</w:t>
            </w:r>
          </w:p>
        </w:tc>
        <w:tc>
          <w:tcPr>
            <w:tcW w:w="990" w:type="dxa"/>
          </w:tcPr>
          <w:p w:rsidR="008C3281" w:rsidRPr="00AA38E8" w:rsidRDefault="008C3281" w:rsidP="00274729">
            <w:pPr>
              <w:spacing w:before="60"/>
              <w:rPr>
                <w:rFonts w:cs="Calibri"/>
                <w:sz w:val="16"/>
              </w:rPr>
            </w:pPr>
            <w:r>
              <w:rPr>
                <w:rFonts w:cs="Calibri"/>
                <w:sz w:val="16"/>
              </w:rPr>
              <w:t>Uint16</w:t>
            </w:r>
          </w:p>
        </w:tc>
        <w:tc>
          <w:tcPr>
            <w:tcW w:w="990" w:type="dxa"/>
          </w:tcPr>
          <w:p w:rsidR="008C3281" w:rsidRPr="00AA38E8" w:rsidRDefault="008C3281" w:rsidP="00274729">
            <w:pPr>
              <w:spacing w:before="60"/>
              <w:rPr>
                <w:rFonts w:cs="Calibri"/>
                <w:sz w:val="16"/>
              </w:rPr>
            </w:pPr>
            <w:r>
              <w:rPr>
                <w:rFonts w:cs="Calibri"/>
                <w:sz w:val="16"/>
              </w:rPr>
              <w:t>0</w:t>
            </w:r>
          </w:p>
        </w:tc>
        <w:tc>
          <w:tcPr>
            <w:tcW w:w="990" w:type="dxa"/>
          </w:tcPr>
          <w:p w:rsidR="008C3281" w:rsidRPr="00AA38E8" w:rsidRDefault="0041158D" w:rsidP="00274729">
            <w:pPr>
              <w:spacing w:before="60"/>
              <w:rPr>
                <w:rFonts w:cs="Calibri"/>
                <w:sz w:val="16"/>
              </w:rPr>
            </w:pPr>
            <w:r>
              <w:rPr>
                <w:rFonts w:cs="Calibri"/>
                <w:sz w:val="16"/>
              </w:rPr>
              <w:t>12</w:t>
            </w:r>
          </w:p>
        </w:tc>
      </w:tr>
      <w:tr w:rsidR="008C3281" w:rsidRPr="00AA38E8" w:rsidTr="00274729">
        <w:tc>
          <w:tcPr>
            <w:tcW w:w="1779" w:type="dxa"/>
            <w:vMerge/>
          </w:tcPr>
          <w:p w:rsidR="008C3281" w:rsidRPr="00AA38E8" w:rsidRDefault="008C3281" w:rsidP="00274729">
            <w:pPr>
              <w:spacing w:before="60"/>
              <w:rPr>
                <w:rFonts w:cs="Calibri"/>
                <w:b/>
                <w:bCs/>
                <w:sz w:val="16"/>
              </w:rPr>
            </w:pPr>
          </w:p>
        </w:tc>
        <w:tc>
          <w:tcPr>
            <w:tcW w:w="4179" w:type="dxa"/>
          </w:tcPr>
          <w:p w:rsidR="008C3281" w:rsidRPr="00AA38E8" w:rsidRDefault="00F04623" w:rsidP="00274729">
            <w:pPr>
              <w:spacing w:before="60"/>
              <w:rPr>
                <w:rFonts w:cs="Calibri"/>
                <w:sz w:val="16"/>
              </w:rPr>
            </w:pPr>
            <w:r w:rsidRPr="00F04623">
              <w:rPr>
                <w:rFonts w:cs="Calibri"/>
                <w:sz w:val="16"/>
              </w:rPr>
              <w:t>DeltaIdxOffsInc_Cnt_T_u16</w:t>
            </w:r>
          </w:p>
        </w:tc>
        <w:tc>
          <w:tcPr>
            <w:tcW w:w="990" w:type="dxa"/>
          </w:tcPr>
          <w:p w:rsidR="008C3281" w:rsidRPr="00AA38E8" w:rsidRDefault="008C3281" w:rsidP="00274729">
            <w:pPr>
              <w:spacing w:before="60"/>
              <w:rPr>
                <w:rFonts w:cs="Calibri"/>
                <w:sz w:val="16"/>
              </w:rPr>
            </w:pPr>
            <w:r>
              <w:rPr>
                <w:rFonts w:cs="Calibri"/>
                <w:sz w:val="16"/>
              </w:rPr>
              <w:t>Uint16</w:t>
            </w:r>
          </w:p>
        </w:tc>
        <w:tc>
          <w:tcPr>
            <w:tcW w:w="990" w:type="dxa"/>
          </w:tcPr>
          <w:p w:rsidR="008C3281" w:rsidRPr="00AA38E8" w:rsidRDefault="008C3281" w:rsidP="00274729">
            <w:pPr>
              <w:spacing w:before="60"/>
              <w:rPr>
                <w:rFonts w:cs="Calibri"/>
                <w:sz w:val="16"/>
              </w:rPr>
            </w:pPr>
            <w:r>
              <w:rPr>
                <w:rFonts w:cs="Calibri"/>
                <w:sz w:val="16"/>
              </w:rPr>
              <w:t>0</w:t>
            </w:r>
          </w:p>
        </w:tc>
        <w:tc>
          <w:tcPr>
            <w:tcW w:w="990" w:type="dxa"/>
          </w:tcPr>
          <w:p w:rsidR="008C3281" w:rsidRPr="00AA38E8" w:rsidRDefault="0041158D" w:rsidP="00274729">
            <w:pPr>
              <w:spacing w:before="60"/>
              <w:rPr>
                <w:rFonts w:cs="Calibri"/>
                <w:sz w:val="16"/>
              </w:rPr>
            </w:pPr>
            <w:r>
              <w:rPr>
                <w:rFonts w:cs="Calibri"/>
                <w:sz w:val="16"/>
              </w:rPr>
              <w:t>13</w:t>
            </w:r>
          </w:p>
        </w:tc>
      </w:tr>
      <w:tr w:rsidR="008C3281" w:rsidRPr="00AA38E8" w:rsidTr="00274729">
        <w:tc>
          <w:tcPr>
            <w:tcW w:w="1779" w:type="dxa"/>
            <w:vMerge/>
          </w:tcPr>
          <w:p w:rsidR="008C3281" w:rsidRPr="00AA38E8" w:rsidRDefault="008C3281" w:rsidP="00274729">
            <w:pPr>
              <w:spacing w:before="60"/>
              <w:rPr>
                <w:rFonts w:cs="Calibri"/>
                <w:b/>
                <w:bCs/>
                <w:sz w:val="16"/>
              </w:rPr>
            </w:pPr>
          </w:p>
        </w:tc>
        <w:tc>
          <w:tcPr>
            <w:tcW w:w="4179" w:type="dxa"/>
          </w:tcPr>
          <w:p w:rsidR="008C3281" w:rsidRPr="00AA38E8" w:rsidRDefault="00F04623" w:rsidP="00274729">
            <w:pPr>
              <w:spacing w:before="60"/>
              <w:rPr>
                <w:rFonts w:cs="Calibri"/>
                <w:sz w:val="16"/>
              </w:rPr>
            </w:pPr>
            <w:r w:rsidRPr="00F04623">
              <w:rPr>
                <w:rFonts w:cs="Calibri"/>
                <w:sz w:val="16"/>
              </w:rPr>
              <w:t>Gate_Cnt_T_u16</w:t>
            </w:r>
          </w:p>
        </w:tc>
        <w:tc>
          <w:tcPr>
            <w:tcW w:w="990" w:type="dxa"/>
          </w:tcPr>
          <w:p w:rsidR="008C3281" w:rsidRPr="00AA38E8" w:rsidRDefault="00B81266" w:rsidP="00274729">
            <w:pPr>
              <w:spacing w:before="60"/>
              <w:rPr>
                <w:rFonts w:cs="Calibri"/>
                <w:sz w:val="16"/>
              </w:rPr>
            </w:pPr>
            <w:r>
              <w:rPr>
                <w:rFonts w:cs="Calibri"/>
                <w:sz w:val="16"/>
              </w:rPr>
              <w:t>Uint16</w:t>
            </w:r>
          </w:p>
        </w:tc>
        <w:tc>
          <w:tcPr>
            <w:tcW w:w="990" w:type="dxa"/>
          </w:tcPr>
          <w:p w:rsidR="008C3281" w:rsidRPr="00AA38E8" w:rsidRDefault="00F04623" w:rsidP="00274729">
            <w:pPr>
              <w:spacing w:before="60"/>
              <w:rPr>
                <w:rFonts w:cs="Calibri"/>
                <w:sz w:val="16"/>
              </w:rPr>
            </w:pPr>
            <w:r>
              <w:rPr>
                <w:rFonts w:cs="Calibri"/>
                <w:sz w:val="16"/>
              </w:rPr>
              <w:t>0</w:t>
            </w:r>
          </w:p>
        </w:tc>
        <w:tc>
          <w:tcPr>
            <w:tcW w:w="990" w:type="dxa"/>
          </w:tcPr>
          <w:p w:rsidR="008C3281" w:rsidRPr="00AA38E8" w:rsidRDefault="00F04623" w:rsidP="00274729">
            <w:pPr>
              <w:spacing w:before="60"/>
              <w:rPr>
                <w:rFonts w:cs="Calibri"/>
                <w:sz w:val="16"/>
              </w:rPr>
            </w:pPr>
            <w:r>
              <w:rPr>
                <w:rFonts w:cs="Calibri"/>
                <w:sz w:val="16"/>
              </w:rPr>
              <w:t>65535</w:t>
            </w:r>
          </w:p>
        </w:tc>
      </w:tr>
      <w:tr w:rsidR="008C3281" w:rsidRPr="00AA38E8" w:rsidTr="00274729">
        <w:trPr>
          <w:trHeight w:val="761"/>
        </w:trPr>
        <w:tc>
          <w:tcPr>
            <w:tcW w:w="1779" w:type="dxa"/>
          </w:tcPr>
          <w:p w:rsidR="008C3281" w:rsidRPr="00AA38E8" w:rsidRDefault="008C3281" w:rsidP="00274729">
            <w:pPr>
              <w:spacing w:before="60"/>
              <w:rPr>
                <w:rFonts w:cs="Calibri"/>
                <w:b/>
                <w:bCs/>
                <w:sz w:val="16"/>
              </w:rPr>
            </w:pPr>
            <w:r w:rsidRPr="00AA38E8">
              <w:rPr>
                <w:rFonts w:cs="Calibri"/>
                <w:b/>
                <w:bCs/>
                <w:sz w:val="16"/>
              </w:rPr>
              <w:t>Return Value</w:t>
            </w:r>
          </w:p>
        </w:tc>
        <w:tc>
          <w:tcPr>
            <w:tcW w:w="4179" w:type="dxa"/>
          </w:tcPr>
          <w:p w:rsidR="008C3281" w:rsidRPr="00AA38E8" w:rsidRDefault="008C3281" w:rsidP="00274729">
            <w:pPr>
              <w:spacing w:before="60"/>
              <w:rPr>
                <w:rFonts w:cs="Calibri"/>
                <w:sz w:val="16"/>
              </w:rPr>
            </w:pPr>
            <w:r>
              <w:rPr>
                <w:rFonts w:cs="Calibri"/>
                <w:sz w:val="16"/>
              </w:rPr>
              <w:t>NA</w:t>
            </w:r>
          </w:p>
        </w:tc>
        <w:tc>
          <w:tcPr>
            <w:tcW w:w="990" w:type="dxa"/>
          </w:tcPr>
          <w:p w:rsidR="008C3281" w:rsidRPr="00AA38E8" w:rsidRDefault="008C3281" w:rsidP="00274729">
            <w:pPr>
              <w:spacing w:before="60"/>
              <w:rPr>
                <w:rFonts w:cs="Calibri"/>
                <w:sz w:val="16"/>
              </w:rPr>
            </w:pPr>
            <w:r>
              <w:rPr>
                <w:rFonts w:cs="Calibri"/>
                <w:sz w:val="16"/>
              </w:rPr>
              <w:t>NA</w:t>
            </w:r>
          </w:p>
        </w:tc>
        <w:tc>
          <w:tcPr>
            <w:tcW w:w="990" w:type="dxa"/>
          </w:tcPr>
          <w:p w:rsidR="008C3281" w:rsidRPr="00AA38E8" w:rsidRDefault="008C3281" w:rsidP="00274729">
            <w:pPr>
              <w:spacing w:before="60"/>
              <w:rPr>
                <w:rFonts w:cs="Calibri"/>
                <w:sz w:val="16"/>
              </w:rPr>
            </w:pPr>
            <w:r>
              <w:rPr>
                <w:rFonts w:cs="Calibri"/>
                <w:sz w:val="16"/>
              </w:rPr>
              <w:t>NA</w:t>
            </w:r>
          </w:p>
        </w:tc>
        <w:tc>
          <w:tcPr>
            <w:tcW w:w="990" w:type="dxa"/>
          </w:tcPr>
          <w:p w:rsidR="008C3281" w:rsidRPr="00AA38E8" w:rsidRDefault="008C3281" w:rsidP="00274729">
            <w:pPr>
              <w:spacing w:before="60"/>
              <w:rPr>
                <w:rFonts w:cs="Calibri"/>
                <w:sz w:val="16"/>
              </w:rPr>
            </w:pPr>
            <w:r>
              <w:rPr>
                <w:rFonts w:cs="Calibri"/>
                <w:sz w:val="16"/>
              </w:rPr>
              <w:t>NA</w:t>
            </w:r>
          </w:p>
        </w:tc>
      </w:tr>
    </w:tbl>
    <w:p w:rsidR="008C3281" w:rsidRDefault="008C3281" w:rsidP="008C3281">
      <w:pPr>
        <w:pStyle w:val="Heading2"/>
        <w:numPr>
          <w:ilvl w:val="3"/>
          <w:numId w:val="11"/>
        </w:numPr>
        <w:spacing w:after="60"/>
        <w:rPr>
          <w:rFonts w:ascii="Calibri" w:hAnsi="Calibri" w:cs="Calibri"/>
        </w:rPr>
      </w:pPr>
      <w:bookmarkStart w:id="879" w:name="_Toc468713331"/>
      <w:r>
        <w:rPr>
          <w:rFonts w:ascii="Calibri" w:hAnsi="Calibri" w:cs="Calibri"/>
        </w:rPr>
        <w:t>Design Rationale</w:t>
      </w:r>
      <w:bookmarkEnd w:id="879"/>
    </w:p>
    <w:p w:rsidR="008C3281" w:rsidRPr="00465519" w:rsidRDefault="008C3281" w:rsidP="008C3281">
      <w:pPr>
        <w:pStyle w:val="Heading2"/>
        <w:numPr>
          <w:ilvl w:val="3"/>
          <w:numId w:val="11"/>
        </w:numPr>
        <w:spacing w:after="60"/>
        <w:rPr>
          <w:rFonts w:ascii="Calibri" w:hAnsi="Calibri" w:cs="Calibri"/>
        </w:rPr>
      </w:pPr>
      <w:bookmarkStart w:id="880" w:name="_Toc468713332"/>
      <w:r w:rsidRPr="00465519">
        <w:rPr>
          <w:rFonts w:ascii="Calibri" w:hAnsi="Calibri" w:cs="Calibri"/>
        </w:rPr>
        <w:t>Processing</w:t>
      </w:r>
      <w:bookmarkEnd w:id="880"/>
    </w:p>
    <w:p w:rsidR="008C3281" w:rsidRDefault="008C3281" w:rsidP="008C3281">
      <w:pPr>
        <w:rPr>
          <w:lang w:bidi="ar-SA"/>
        </w:rPr>
      </w:pPr>
      <w:r>
        <w:rPr>
          <w:lang w:bidi="ar-SA"/>
        </w:rPr>
        <w:t>Refer to ‘</w:t>
      </w:r>
      <w:r w:rsidR="00BA0873">
        <w:rPr>
          <w:lang w:bidi="ar-SA"/>
        </w:rPr>
        <w:t xml:space="preserve">Range counter manager’ </w:t>
      </w:r>
      <w:r>
        <w:rPr>
          <w:lang w:bidi="ar-SA"/>
        </w:rPr>
        <w:t>subsystem in FDD.</w:t>
      </w:r>
    </w:p>
    <w:p w:rsidR="00405B4B" w:rsidRPr="00CD3B81" w:rsidRDefault="00405B4B" w:rsidP="00405B4B">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8C3281" w:rsidRPr="000074B7" w:rsidTr="00274729">
        <w:tc>
          <w:tcPr>
            <w:tcW w:w="8928" w:type="dxa"/>
          </w:tcPr>
          <w:p w:rsidR="008C3281" w:rsidRPr="000074B7" w:rsidRDefault="00BA0873" w:rsidP="00274729">
            <w:pPr>
              <w:spacing w:before="60"/>
              <w:rPr>
                <w:rFonts w:cs="Calibri"/>
                <w:sz w:val="16"/>
              </w:rPr>
            </w:pPr>
            <w:r>
              <w:rPr>
                <w:rFonts w:cs="Calibri"/>
                <w:sz w:val="16"/>
              </w:rPr>
              <w:t>*</w:t>
            </w:r>
            <w:proofErr w:type="spellStart"/>
            <w:r>
              <w:rPr>
                <w:rFonts w:cs="Calibri"/>
                <w:sz w:val="16"/>
              </w:rPr>
              <w:t>Rte_Pim</w:t>
            </w:r>
            <w:proofErr w:type="spellEnd"/>
            <w:r>
              <w:rPr>
                <w:rFonts w:cs="Calibri"/>
                <w:sz w:val="16"/>
              </w:rPr>
              <w:t>_</w:t>
            </w:r>
            <w:r>
              <w:t xml:space="preserve"> </w:t>
            </w:r>
            <w:proofErr w:type="spellStart"/>
            <w:r w:rsidRPr="00BA0873">
              <w:rPr>
                <w:rFonts w:cs="Calibri"/>
                <w:sz w:val="16"/>
              </w:rPr>
              <w:t>RngCntrThdExcdd</w:t>
            </w:r>
            <w:proofErr w:type="spellEnd"/>
            <w:r>
              <w:rPr>
                <w:rFonts w:cs="Calibri"/>
                <w:sz w:val="16"/>
              </w:rPr>
              <w:t>() (Min:0, Max:1)</w:t>
            </w:r>
          </w:p>
        </w:tc>
      </w:tr>
      <w:tr w:rsidR="008C3281" w:rsidRPr="000074B7" w:rsidTr="00274729">
        <w:tc>
          <w:tcPr>
            <w:tcW w:w="8928" w:type="dxa"/>
          </w:tcPr>
          <w:p w:rsidR="008C3281" w:rsidRPr="000074B7" w:rsidRDefault="00BA0873" w:rsidP="00274729">
            <w:pPr>
              <w:spacing w:before="60"/>
              <w:rPr>
                <w:rFonts w:cs="Calibri"/>
                <w:sz w:val="16"/>
              </w:rPr>
            </w:pPr>
            <w:proofErr w:type="spellStart"/>
            <w:r>
              <w:rPr>
                <w:rFonts w:cs="Calibri"/>
                <w:sz w:val="16"/>
              </w:rPr>
              <w:t>Rte_Pim_FricLrngData</w:t>
            </w:r>
            <w:proofErr w:type="spellEnd"/>
            <w:r>
              <w:rPr>
                <w:rFonts w:cs="Calibri"/>
                <w:sz w:val="16"/>
              </w:rPr>
              <w:t>-&gt;</w:t>
            </w:r>
            <w:proofErr w:type="spellStart"/>
            <w:r w:rsidRPr="00BA0873">
              <w:rPr>
                <w:rFonts w:cs="Calibri"/>
                <w:sz w:val="16"/>
              </w:rPr>
              <w:t>RngCntr</w:t>
            </w:r>
            <w:proofErr w:type="spellEnd"/>
            <w:r w:rsidR="002E1DA2">
              <w:t xml:space="preserve"> </w:t>
            </w:r>
            <w:r w:rsidR="002E1DA2" w:rsidRPr="002E1DA2">
              <w:rPr>
                <w:rFonts w:cs="Calibri"/>
                <w:sz w:val="16"/>
              </w:rPr>
              <w:t>(:,:)</w:t>
            </w:r>
            <w:r w:rsidR="002E1DA2">
              <w:rPr>
                <w:rFonts w:cs="Calibri"/>
                <w:sz w:val="16"/>
              </w:rPr>
              <w:t xml:space="preserve">    </w:t>
            </w:r>
            <w:r>
              <w:rPr>
                <w:rFonts w:cs="Calibri"/>
                <w:sz w:val="16"/>
              </w:rPr>
              <w:t>(Min:</w:t>
            </w:r>
            <w:r w:rsidR="002E1DA2">
              <w:rPr>
                <w:rFonts w:cs="Calibri"/>
                <w:sz w:val="16"/>
              </w:rPr>
              <w:t>0, Max:65535</w:t>
            </w:r>
            <w:r>
              <w:rPr>
                <w:rFonts w:cs="Calibri"/>
                <w:sz w:val="16"/>
              </w:rPr>
              <w:t>)</w:t>
            </w:r>
          </w:p>
        </w:tc>
      </w:tr>
    </w:tbl>
    <w:p w:rsidR="00C06D76" w:rsidRPr="00AA38E8" w:rsidRDefault="00C06D76" w:rsidP="00C06D76">
      <w:pPr>
        <w:pStyle w:val="Heading2"/>
        <w:numPr>
          <w:ilvl w:val="2"/>
          <w:numId w:val="11"/>
        </w:numPr>
        <w:tabs>
          <w:tab w:val="clear" w:pos="1017"/>
          <w:tab w:val="num" w:pos="567"/>
        </w:tabs>
        <w:spacing w:after="60"/>
        <w:ind w:left="567"/>
        <w:rPr>
          <w:rFonts w:ascii="Calibri" w:hAnsi="Calibri" w:cs="Calibri"/>
        </w:rPr>
      </w:pPr>
      <w:bookmarkStart w:id="881" w:name="_Toc468713333"/>
      <w:r>
        <w:rPr>
          <w:rFonts w:ascii="Calibri" w:hAnsi="Calibri" w:cs="Calibri"/>
        </w:rPr>
        <w:t>Local Function #6</w:t>
      </w:r>
      <w:bookmarkEnd w:id="88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06D76" w:rsidRPr="00AA38E8" w:rsidTr="00274729">
        <w:tc>
          <w:tcPr>
            <w:tcW w:w="1779" w:type="dxa"/>
          </w:tcPr>
          <w:p w:rsidR="00C06D76" w:rsidRPr="00AA38E8" w:rsidRDefault="00C06D76" w:rsidP="00274729">
            <w:pPr>
              <w:spacing w:before="60"/>
              <w:rPr>
                <w:rFonts w:cs="Calibri"/>
                <w:b/>
                <w:bCs/>
                <w:sz w:val="16"/>
              </w:rPr>
            </w:pPr>
            <w:r w:rsidRPr="00AA38E8">
              <w:rPr>
                <w:rFonts w:cs="Calibri"/>
                <w:b/>
                <w:bCs/>
                <w:sz w:val="16"/>
              </w:rPr>
              <w:t>Function Name</w:t>
            </w:r>
          </w:p>
        </w:tc>
        <w:tc>
          <w:tcPr>
            <w:tcW w:w="4179" w:type="dxa"/>
          </w:tcPr>
          <w:p w:rsidR="00C06D76" w:rsidRPr="00AA38E8" w:rsidRDefault="00C06D76" w:rsidP="00274729">
            <w:pPr>
              <w:spacing w:before="60"/>
              <w:rPr>
                <w:rFonts w:cs="Calibri"/>
                <w:sz w:val="16"/>
              </w:rPr>
            </w:pPr>
            <w:proofErr w:type="spellStart"/>
            <w:r w:rsidRPr="00C06D76">
              <w:rPr>
                <w:rFonts w:cs="Calibri"/>
                <w:sz w:val="16"/>
              </w:rPr>
              <w:t>NTCSetReset</w:t>
            </w:r>
            <w:proofErr w:type="spellEnd"/>
          </w:p>
        </w:tc>
        <w:tc>
          <w:tcPr>
            <w:tcW w:w="990" w:type="dxa"/>
            <w:shd w:val="pct30" w:color="FFFF00" w:fill="auto"/>
          </w:tcPr>
          <w:p w:rsidR="00C06D76" w:rsidRPr="00AA38E8" w:rsidRDefault="00C06D76" w:rsidP="00274729">
            <w:pPr>
              <w:spacing w:before="60"/>
              <w:jc w:val="center"/>
              <w:rPr>
                <w:rFonts w:cs="Calibri"/>
                <w:sz w:val="16"/>
              </w:rPr>
            </w:pPr>
            <w:r w:rsidRPr="00AA38E8">
              <w:rPr>
                <w:rFonts w:cs="Calibri"/>
                <w:sz w:val="16"/>
              </w:rPr>
              <w:t>Type</w:t>
            </w:r>
          </w:p>
        </w:tc>
        <w:tc>
          <w:tcPr>
            <w:tcW w:w="990" w:type="dxa"/>
            <w:shd w:val="pct30" w:color="FFFF00" w:fill="auto"/>
          </w:tcPr>
          <w:p w:rsidR="00C06D76" w:rsidRPr="00AA38E8" w:rsidRDefault="00C06D76" w:rsidP="00274729">
            <w:pPr>
              <w:spacing w:before="60"/>
              <w:jc w:val="center"/>
              <w:rPr>
                <w:rFonts w:cs="Calibri"/>
                <w:sz w:val="16"/>
              </w:rPr>
            </w:pPr>
            <w:r w:rsidRPr="00AA38E8">
              <w:rPr>
                <w:rFonts w:cs="Calibri"/>
                <w:sz w:val="16"/>
              </w:rPr>
              <w:t>Min</w:t>
            </w:r>
          </w:p>
        </w:tc>
        <w:tc>
          <w:tcPr>
            <w:tcW w:w="990" w:type="dxa"/>
            <w:shd w:val="pct30" w:color="FFFF00" w:fill="auto"/>
          </w:tcPr>
          <w:p w:rsidR="00C06D76" w:rsidRPr="00AA38E8" w:rsidRDefault="00C06D76" w:rsidP="00274729">
            <w:pPr>
              <w:spacing w:before="60"/>
              <w:jc w:val="center"/>
              <w:rPr>
                <w:rFonts w:cs="Calibri"/>
                <w:sz w:val="16"/>
              </w:rPr>
            </w:pPr>
            <w:r w:rsidRPr="00AA38E8">
              <w:rPr>
                <w:rFonts w:cs="Calibri"/>
                <w:sz w:val="16"/>
              </w:rPr>
              <w:t>Max</w:t>
            </w:r>
          </w:p>
        </w:tc>
      </w:tr>
      <w:tr w:rsidR="00C06D76" w:rsidRPr="00AA38E8" w:rsidTr="00274729">
        <w:tc>
          <w:tcPr>
            <w:tcW w:w="1779" w:type="dxa"/>
          </w:tcPr>
          <w:p w:rsidR="00C06D76" w:rsidRPr="00AA38E8" w:rsidRDefault="00652967" w:rsidP="00274729">
            <w:pPr>
              <w:spacing w:before="60"/>
              <w:rPr>
                <w:rFonts w:cs="Calibri"/>
                <w:b/>
                <w:bCs/>
                <w:sz w:val="16"/>
              </w:rPr>
            </w:pPr>
            <w:r>
              <w:rPr>
                <w:rFonts w:cs="Calibri"/>
                <w:b/>
                <w:bCs/>
                <w:sz w:val="16"/>
              </w:rPr>
              <w:t>Arguments Passed</w:t>
            </w:r>
          </w:p>
        </w:tc>
        <w:tc>
          <w:tcPr>
            <w:tcW w:w="4179" w:type="dxa"/>
          </w:tcPr>
          <w:p w:rsidR="00C06D76" w:rsidRPr="00AA38E8" w:rsidRDefault="000416B2" w:rsidP="00274729">
            <w:pPr>
              <w:spacing w:before="60"/>
              <w:rPr>
                <w:rFonts w:cs="Calibri"/>
                <w:sz w:val="16"/>
              </w:rPr>
            </w:pPr>
            <w:r w:rsidRPr="000416B2">
              <w:rPr>
                <w:rFonts w:cs="Calibri"/>
                <w:sz w:val="16"/>
              </w:rPr>
              <w:t>MaxRawAvrgFric_Cnt_T_f32</w:t>
            </w:r>
          </w:p>
        </w:tc>
        <w:tc>
          <w:tcPr>
            <w:tcW w:w="990" w:type="dxa"/>
          </w:tcPr>
          <w:p w:rsidR="00C06D76" w:rsidRPr="00AA38E8" w:rsidRDefault="000416B2" w:rsidP="00274729">
            <w:pPr>
              <w:spacing w:before="60"/>
              <w:rPr>
                <w:rFonts w:cs="Calibri"/>
                <w:sz w:val="16"/>
              </w:rPr>
            </w:pPr>
            <w:r>
              <w:rPr>
                <w:rFonts w:cs="Calibri"/>
                <w:sz w:val="16"/>
              </w:rPr>
              <w:t>Float32</w:t>
            </w:r>
          </w:p>
        </w:tc>
        <w:tc>
          <w:tcPr>
            <w:tcW w:w="990" w:type="dxa"/>
          </w:tcPr>
          <w:p w:rsidR="00C06D76" w:rsidRPr="00AA38E8" w:rsidRDefault="000416B2" w:rsidP="00274729">
            <w:pPr>
              <w:spacing w:before="60"/>
              <w:rPr>
                <w:rFonts w:cs="Calibri"/>
                <w:sz w:val="16"/>
              </w:rPr>
            </w:pPr>
            <w:r w:rsidRPr="000416B2">
              <w:rPr>
                <w:rFonts w:cs="Calibri"/>
                <w:sz w:val="16"/>
              </w:rPr>
              <w:t>-127</w:t>
            </w:r>
          </w:p>
        </w:tc>
        <w:tc>
          <w:tcPr>
            <w:tcW w:w="990" w:type="dxa"/>
          </w:tcPr>
          <w:p w:rsidR="00C06D76" w:rsidRPr="00AA38E8" w:rsidRDefault="000416B2" w:rsidP="00274729">
            <w:pPr>
              <w:spacing w:before="60"/>
              <w:rPr>
                <w:rFonts w:cs="Calibri"/>
                <w:sz w:val="16"/>
              </w:rPr>
            </w:pPr>
            <w:r w:rsidRPr="000416B2">
              <w:rPr>
                <w:rFonts w:cs="Calibri"/>
                <w:sz w:val="16"/>
              </w:rPr>
              <w:t>254</w:t>
            </w:r>
          </w:p>
        </w:tc>
      </w:tr>
      <w:tr w:rsidR="00C06D76" w:rsidRPr="00AA38E8" w:rsidTr="00274729">
        <w:trPr>
          <w:trHeight w:val="761"/>
        </w:trPr>
        <w:tc>
          <w:tcPr>
            <w:tcW w:w="1779" w:type="dxa"/>
          </w:tcPr>
          <w:p w:rsidR="00C06D76" w:rsidRPr="00AA38E8" w:rsidRDefault="00C06D76" w:rsidP="00274729">
            <w:pPr>
              <w:spacing w:before="60"/>
              <w:rPr>
                <w:rFonts w:cs="Calibri"/>
                <w:b/>
                <w:bCs/>
                <w:sz w:val="16"/>
              </w:rPr>
            </w:pPr>
            <w:r w:rsidRPr="00AA38E8">
              <w:rPr>
                <w:rFonts w:cs="Calibri"/>
                <w:b/>
                <w:bCs/>
                <w:sz w:val="16"/>
              </w:rPr>
              <w:t>Return Value</w:t>
            </w:r>
          </w:p>
        </w:tc>
        <w:tc>
          <w:tcPr>
            <w:tcW w:w="4179" w:type="dxa"/>
          </w:tcPr>
          <w:p w:rsidR="00C06D76" w:rsidRPr="00AA38E8" w:rsidRDefault="00C06D76" w:rsidP="00274729">
            <w:pPr>
              <w:spacing w:before="60"/>
              <w:rPr>
                <w:rFonts w:cs="Calibri"/>
                <w:sz w:val="16"/>
              </w:rPr>
            </w:pPr>
            <w:r>
              <w:rPr>
                <w:rFonts w:cs="Calibri"/>
                <w:sz w:val="16"/>
              </w:rPr>
              <w:t>NA</w:t>
            </w:r>
          </w:p>
        </w:tc>
        <w:tc>
          <w:tcPr>
            <w:tcW w:w="990" w:type="dxa"/>
          </w:tcPr>
          <w:p w:rsidR="00C06D76" w:rsidRPr="00AA38E8" w:rsidRDefault="00C06D76" w:rsidP="00274729">
            <w:pPr>
              <w:spacing w:before="60"/>
              <w:rPr>
                <w:rFonts w:cs="Calibri"/>
                <w:sz w:val="16"/>
              </w:rPr>
            </w:pPr>
            <w:r>
              <w:rPr>
                <w:rFonts w:cs="Calibri"/>
                <w:sz w:val="16"/>
              </w:rPr>
              <w:t>NA</w:t>
            </w:r>
          </w:p>
        </w:tc>
        <w:tc>
          <w:tcPr>
            <w:tcW w:w="990" w:type="dxa"/>
          </w:tcPr>
          <w:p w:rsidR="00C06D76" w:rsidRPr="00AA38E8" w:rsidRDefault="00C06D76" w:rsidP="00274729">
            <w:pPr>
              <w:spacing w:before="60"/>
              <w:rPr>
                <w:rFonts w:cs="Calibri"/>
                <w:sz w:val="16"/>
              </w:rPr>
            </w:pPr>
            <w:r>
              <w:rPr>
                <w:rFonts w:cs="Calibri"/>
                <w:sz w:val="16"/>
              </w:rPr>
              <w:t>NA</w:t>
            </w:r>
          </w:p>
        </w:tc>
        <w:tc>
          <w:tcPr>
            <w:tcW w:w="990" w:type="dxa"/>
          </w:tcPr>
          <w:p w:rsidR="00C06D76" w:rsidRPr="00AA38E8" w:rsidRDefault="00C06D76" w:rsidP="00274729">
            <w:pPr>
              <w:spacing w:before="60"/>
              <w:rPr>
                <w:rFonts w:cs="Calibri"/>
                <w:sz w:val="16"/>
              </w:rPr>
            </w:pPr>
            <w:r>
              <w:rPr>
                <w:rFonts w:cs="Calibri"/>
                <w:sz w:val="16"/>
              </w:rPr>
              <w:t>NA</w:t>
            </w:r>
          </w:p>
        </w:tc>
      </w:tr>
    </w:tbl>
    <w:p w:rsidR="00C06D76" w:rsidRDefault="00C06D76" w:rsidP="00C06D76">
      <w:pPr>
        <w:pStyle w:val="Heading2"/>
        <w:numPr>
          <w:ilvl w:val="3"/>
          <w:numId w:val="11"/>
        </w:numPr>
        <w:spacing w:after="60"/>
        <w:rPr>
          <w:rFonts w:ascii="Calibri" w:hAnsi="Calibri" w:cs="Calibri"/>
        </w:rPr>
      </w:pPr>
      <w:bookmarkStart w:id="882" w:name="_Toc468713334"/>
      <w:r>
        <w:rPr>
          <w:rFonts w:ascii="Calibri" w:hAnsi="Calibri" w:cs="Calibri"/>
        </w:rPr>
        <w:t>Design Rationale</w:t>
      </w:r>
      <w:bookmarkEnd w:id="882"/>
    </w:p>
    <w:p w:rsidR="00C06D76" w:rsidRPr="00465519" w:rsidRDefault="00C06D76" w:rsidP="00C06D76">
      <w:pPr>
        <w:pStyle w:val="Heading2"/>
        <w:numPr>
          <w:ilvl w:val="3"/>
          <w:numId w:val="11"/>
        </w:numPr>
        <w:spacing w:after="60"/>
        <w:rPr>
          <w:rFonts w:ascii="Calibri" w:hAnsi="Calibri" w:cs="Calibri"/>
        </w:rPr>
      </w:pPr>
      <w:bookmarkStart w:id="883" w:name="_Toc468713335"/>
      <w:r w:rsidRPr="00465519">
        <w:rPr>
          <w:rFonts w:ascii="Calibri" w:hAnsi="Calibri" w:cs="Calibri"/>
        </w:rPr>
        <w:t>Processing</w:t>
      </w:r>
      <w:bookmarkEnd w:id="883"/>
    </w:p>
    <w:p w:rsidR="00C06D76" w:rsidRDefault="00C06D76" w:rsidP="00C06D76">
      <w:pPr>
        <w:rPr>
          <w:lang w:bidi="ar-SA"/>
        </w:rPr>
      </w:pPr>
      <w:r>
        <w:rPr>
          <w:lang w:bidi="ar-SA"/>
        </w:rPr>
        <w:t>Refer to ‘</w:t>
      </w:r>
      <w:proofErr w:type="spellStart"/>
      <w:r w:rsidR="00694855">
        <w:rPr>
          <w:lang w:bidi="ar-SA"/>
        </w:rPr>
        <w:t>NTC_Pass</w:t>
      </w:r>
      <w:proofErr w:type="spellEnd"/>
      <w:r w:rsidR="00694855">
        <w:rPr>
          <w:lang w:bidi="ar-SA"/>
        </w:rPr>
        <w:t>’ and ‘</w:t>
      </w:r>
      <w:proofErr w:type="spellStart"/>
      <w:r w:rsidR="00694855">
        <w:rPr>
          <w:lang w:bidi="ar-SA"/>
        </w:rPr>
        <w:t>NTC_Fail</w:t>
      </w:r>
      <w:proofErr w:type="spellEnd"/>
      <w:r w:rsidR="00694855">
        <w:rPr>
          <w:lang w:bidi="ar-SA"/>
        </w:rPr>
        <w:t xml:space="preserve">’ </w:t>
      </w:r>
      <w:r>
        <w:rPr>
          <w:lang w:bidi="ar-SA"/>
        </w:rPr>
        <w:t>subsystem in FDD</w:t>
      </w:r>
    </w:p>
    <w:p w:rsidR="008C3281" w:rsidRDefault="00FE7004" w:rsidP="00CD3B81">
      <w:pPr>
        <w:rPr>
          <w:lang w:bidi="ar-SA"/>
        </w:rPr>
      </w:pPr>
      <w:r>
        <w:rPr>
          <w:lang w:bidi="ar-SA"/>
        </w:rPr>
        <w:t xml:space="preserve">Sets or resets the </w:t>
      </w:r>
      <w:r w:rsidRPr="00FE7004">
        <w:rPr>
          <w:lang w:bidi="ar-SA"/>
        </w:rPr>
        <w:t>NTCNR_0X0A2</w:t>
      </w:r>
    </w:p>
    <w:p w:rsidR="00357A83" w:rsidRPr="00AA38E8" w:rsidRDefault="00357A83" w:rsidP="00357A83">
      <w:pPr>
        <w:pStyle w:val="Heading2"/>
        <w:numPr>
          <w:ilvl w:val="2"/>
          <w:numId w:val="11"/>
        </w:numPr>
        <w:tabs>
          <w:tab w:val="clear" w:pos="1017"/>
          <w:tab w:val="num" w:pos="567"/>
        </w:tabs>
        <w:spacing w:after="60"/>
        <w:ind w:left="567"/>
        <w:rPr>
          <w:rFonts w:ascii="Calibri" w:hAnsi="Calibri" w:cs="Calibri"/>
        </w:rPr>
      </w:pPr>
      <w:bookmarkStart w:id="884" w:name="_Toc468713336"/>
      <w:r>
        <w:rPr>
          <w:rFonts w:ascii="Calibri" w:hAnsi="Calibri" w:cs="Calibri"/>
        </w:rPr>
        <w:lastRenderedPageBreak/>
        <w:t>Local Function #7</w:t>
      </w:r>
      <w:bookmarkEnd w:id="88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57A83" w:rsidRPr="00AA38E8" w:rsidTr="00274729">
        <w:tc>
          <w:tcPr>
            <w:tcW w:w="1779" w:type="dxa"/>
          </w:tcPr>
          <w:p w:rsidR="00357A83" w:rsidRPr="00AA38E8" w:rsidRDefault="00357A83" w:rsidP="00274729">
            <w:pPr>
              <w:spacing w:before="60"/>
              <w:rPr>
                <w:rFonts w:cs="Calibri"/>
                <w:b/>
                <w:bCs/>
                <w:sz w:val="16"/>
              </w:rPr>
            </w:pPr>
            <w:r w:rsidRPr="00AA38E8">
              <w:rPr>
                <w:rFonts w:cs="Calibri"/>
                <w:b/>
                <w:bCs/>
                <w:sz w:val="16"/>
              </w:rPr>
              <w:t>Function Name</w:t>
            </w:r>
          </w:p>
        </w:tc>
        <w:tc>
          <w:tcPr>
            <w:tcW w:w="4179" w:type="dxa"/>
          </w:tcPr>
          <w:p w:rsidR="00357A83" w:rsidRPr="00AA38E8" w:rsidRDefault="00357A83" w:rsidP="00274729">
            <w:pPr>
              <w:spacing w:before="60"/>
              <w:rPr>
                <w:rFonts w:cs="Calibri"/>
                <w:sz w:val="16"/>
              </w:rPr>
            </w:pPr>
            <w:proofErr w:type="spellStart"/>
            <w:r w:rsidRPr="00357A83">
              <w:rPr>
                <w:rFonts w:cs="Calibri"/>
                <w:sz w:val="16"/>
              </w:rPr>
              <w:t>ClearingMode</w:t>
            </w:r>
            <w:proofErr w:type="spellEnd"/>
          </w:p>
        </w:tc>
        <w:tc>
          <w:tcPr>
            <w:tcW w:w="990" w:type="dxa"/>
            <w:shd w:val="pct30" w:color="FFFF00" w:fill="auto"/>
          </w:tcPr>
          <w:p w:rsidR="00357A83" w:rsidRPr="00AA38E8" w:rsidRDefault="00357A83" w:rsidP="00274729">
            <w:pPr>
              <w:spacing w:before="60"/>
              <w:jc w:val="center"/>
              <w:rPr>
                <w:rFonts w:cs="Calibri"/>
                <w:sz w:val="16"/>
              </w:rPr>
            </w:pPr>
            <w:r w:rsidRPr="00AA38E8">
              <w:rPr>
                <w:rFonts w:cs="Calibri"/>
                <w:sz w:val="16"/>
              </w:rPr>
              <w:t>Type</w:t>
            </w:r>
          </w:p>
        </w:tc>
        <w:tc>
          <w:tcPr>
            <w:tcW w:w="990" w:type="dxa"/>
            <w:shd w:val="pct30" w:color="FFFF00" w:fill="auto"/>
          </w:tcPr>
          <w:p w:rsidR="00357A83" w:rsidRPr="00AA38E8" w:rsidRDefault="00357A83" w:rsidP="00274729">
            <w:pPr>
              <w:spacing w:before="60"/>
              <w:jc w:val="center"/>
              <w:rPr>
                <w:rFonts w:cs="Calibri"/>
                <w:sz w:val="16"/>
              </w:rPr>
            </w:pPr>
            <w:r w:rsidRPr="00AA38E8">
              <w:rPr>
                <w:rFonts w:cs="Calibri"/>
                <w:sz w:val="16"/>
              </w:rPr>
              <w:t>Min</w:t>
            </w:r>
          </w:p>
        </w:tc>
        <w:tc>
          <w:tcPr>
            <w:tcW w:w="990" w:type="dxa"/>
            <w:shd w:val="pct30" w:color="FFFF00" w:fill="auto"/>
          </w:tcPr>
          <w:p w:rsidR="00357A83" w:rsidRPr="00AA38E8" w:rsidRDefault="00357A83" w:rsidP="00274729">
            <w:pPr>
              <w:spacing w:before="60"/>
              <w:jc w:val="center"/>
              <w:rPr>
                <w:rFonts w:cs="Calibri"/>
                <w:sz w:val="16"/>
              </w:rPr>
            </w:pPr>
            <w:r w:rsidRPr="00AA38E8">
              <w:rPr>
                <w:rFonts w:cs="Calibri"/>
                <w:sz w:val="16"/>
              </w:rPr>
              <w:t>Max</w:t>
            </w:r>
          </w:p>
        </w:tc>
      </w:tr>
      <w:tr w:rsidR="00357A83" w:rsidRPr="00AA38E8" w:rsidTr="00274729">
        <w:tc>
          <w:tcPr>
            <w:tcW w:w="1779" w:type="dxa"/>
          </w:tcPr>
          <w:p w:rsidR="00357A83" w:rsidRPr="00AA38E8" w:rsidRDefault="00357A83" w:rsidP="00274729">
            <w:pPr>
              <w:spacing w:before="60"/>
              <w:rPr>
                <w:rFonts w:cs="Calibri"/>
                <w:b/>
                <w:bCs/>
                <w:sz w:val="16"/>
              </w:rPr>
            </w:pPr>
            <w:r w:rsidRPr="00AA38E8">
              <w:rPr>
                <w:rFonts w:cs="Calibri"/>
                <w:b/>
                <w:bCs/>
                <w:sz w:val="16"/>
              </w:rPr>
              <w:t xml:space="preserve">Arguments Passed </w:t>
            </w:r>
          </w:p>
        </w:tc>
        <w:tc>
          <w:tcPr>
            <w:tcW w:w="4179" w:type="dxa"/>
          </w:tcPr>
          <w:p w:rsidR="00357A83" w:rsidRPr="00AA38E8" w:rsidRDefault="003B7340" w:rsidP="00274729">
            <w:pPr>
              <w:spacing w:before="60"/>
              <w:rPr>
                <w:rFonts w:cs="Calibri"/>
                <w:sz w:val="16"/>
              </w:rPr>
            </w:pPr>
            <w:r>
              <w:rPr>
                <w:rFonts w:cs="Calibri"/>
                <w:sz w:val="16"/>
              </w:rPr>
              <w:t>none</w:t>
            </w:r>
          </w:p>
        </w:tc>
        <w:tc>
          <w:tcPr>
            <w:tcW w:w="990" w:type="dxa"/>
          </w:tcPr>
          <w:p w:rsidR="00357A83" w:rsidRPr="00AA38E8" w:rsidRDefault="003B7340" w:rsidP="00274729">
            <w:pPr>
              <w:spacing w:before="60"/>
              <w:rPr>
                <w:rFonts w:cs="Calibri"/>
                <w:sz w:val="16"/>
              </w:rPr>
            </w:pPr>
            <w:r>
              <w:rPr>
                <w:rFonts w:cs="Calibri"/>
                <w:sz w:val="16"/>
              </w:rPr>
              <w:t>NA</w:t>
            </w:r>
          </w:p>
        </w:tc>
        <w:tc>
          <w:tcPr>
            <w:tcW w:w="990" w:type="dxa"/>
          </w:tcPr>
          <w:p w:rsidR="00357A83" w:rsidRPr="00AA38E8" w:rsidRDefault="003B7340" w:rsidP="00274729">
            <w:pPr>
              <w:spacing w:before="60"/>
              <w:rPr>
                <w:rFonts w:cs="Calibri"/>
                <w:sz w:val="16"/>
              </w:rPr>
            </w:pPr>
            <w:r>
              <w:rPr>
                <w:rFonts w:cs="Calibri"/>
                <w:sz w:val="16"/>
              </w:rPr>
              <w:t>NA</w:t>
            </w:r>
          </w:p>
        </w:tc>
        <w:tc>
          <w:tcPr>
            <w:tcW w:w="990" w:type="dxa"/>
          </w:tcPr>
          <w:p w:rsidR="00357A83" w:rsidRPr="00AA38E8" w:rsidRDefault="003B7340" w:rsidP="00274729">
            <w:pPr>
              <w:spacing w:before="60"/>
              <w:rPr>
                <w:rFonts w:cs="Calibri"/>
                <w:sz w:val="16"/>
              </w:rPr>
            </w:pPr>
            <w:r>
              <w:rPr>
                <w:rFonts w:cs="Calibri"/>
                <w:sz w:val="16"/>
              </w:rPr>
              <w:t>NA</w:t>
            </w:r>
          </w:p>
        </w:tc>
      </w:tr>
      <w:tr w:rsidR="00357A83" w:rsidRPr="00AA38E8" w:rsidTr="00274729">
        <w:trPr>
          <w:trHeight w:val="761"/>
        </w:trPr>
        <w:tc>
          <w:tcPr>
            <w:tcW w:w="1779" w:type="dxa"/>
          </w:tcPr>
          <w:p w:rsidR="00357A83" w:rsidRPr="00AA38E8" w:rsidRDefault="00357A83" w:rsidP="00274729">
            <w:pPr>
              <w:spacing w:before="60"/>
              <w:rPr>
                <w:rFonts w:cs="Calibri"/>
                <w:b/>
                <w:bCs/>
                <w:sz w:val="16"/>
              </w:rPr>
            </w:pPr>
            <w:r w:rsidRPr="00AA38E8">
              <w:rPr>
                <w:rFonts w:cs="Calibri"/>
                <w:b/>
                <w:bCs/>
                <w:sz w:val="16"/>
              </w:rPr>
              <w:t>Return Value</w:t>
            </w:r>
          </w:p>
        </w:tc>
        <w:tc>
          <w:tcPr>
            <w:tcW w:w="4179" w:type="dxa"/>
          </w:tcPr>
          <w:p w:rsidR="00357A83" w:rsidRPr="00AA38E8" w:rsidRDefault="008D5283" w:rsidP="00274729">
            <w:pPr>
              <w:spacing w:before="60"/>
              <w:rPr>
                <w:rFonts w:cs="Calibri"/>
                <w:sz w:val="16"/>
              </w:rPr>
            </w:pPr>
            <w:r>
              <w:rPr>
                <w:rFonts w:cs="Calibri"/>
                <w:sz w:val="16"/>
              </w:rPr>
              <w:t>none</w:t>
            </w:r>
          </w:p>
        </w:tc>
        <w:tc>
          <w:tcPr>
            <w:tcW w:w="990" w:type="dxa"/>
          </w:tcPr>
          <w:p w:rsidR="00357A83" w:rsidRPr="00AA38E8" w:rsidRDefault="00357A83" w:rsidP="00274729">
            <w:pPr>
              <w:spacing w:before="60"/>
              <w:rPr>
                <w:rFonts w:cs="Calibri"/>
                <w:sz w:val="16"/>
              </w:rPr>
            </w:pPr>
            <w:r>
              <w:rPr>
                <w:rFonts w:cs="Calibri"/>
                <w:sz w:val="16"/>
              </w:rPr>
              <w:t>NA</w:t>
            </w:r>
          </w:p>
        </w:tc>
        <w:tc>
          <w:tcPr>
            <w:tcW w:w="990" w:type="dxa"/>
          </w:tcPr>
          <w:p w:rsidR="00357A83" w:rsidRPr="00AA38E8" w:rsidRDefault="00357A83" w:rsidP="00274729">
            <w:pPr>
              <w:spacing w:before="60"/>
              <w:rPr>
                <w:rFonts w:cs="Calibri"/>
                <w:sz w:val="16"/>
              </w:rPr>
            </w:pPr>
            <w:r>
              <w:rPr>
                <w:rFonts w:cs="Calibri"/>
                <w:sz w:val="16"/>
              </w:rPr>
              <w:t>NA</w:t>
            </w:r>
          </w:p>
        </w:tc>
        <w:tc>
          <w:tcPr>
            <w:tcW w:w="990" w:type="dxa"/>
          </w:tcPr>
          <w:p w:rsidR="00357A83" w:rsidRPr="00AA38E8" w:rsidRDefault="00357A83" w:rsidP="00274729">
            <w:pPr>
              <w:spacing w:before="60"/>
              <w:rPr>
                <w:rFonts w:cs="Calibri"/>
                <w:sz w:val="16"/>
              </w:rPr>
            </w:pPr>
            <w:r>
              <w:rPr>
                <w:rFonts w:cs="Calibri"/>
                <w:sz w:val="16"/>
              </w:rPr>
              <w:t>NA</w:t>
            </w:r>
          </w:p>
        </w:tc>
      </w:tr>
    </w:tbl>
    <w:p w:rsidR="00357A83" w:rsidRDefault="00357A83" w:rsidP="00357A83">
      <w:pPr>
        <w:pStyle w:val="Heading2"/>
        <w:numPr>
          <w:ilvl w:val="3"/>
          <w:numId w:val="11"/>
        </w:numPr>
        <w:spacing w:after="60"/>
        <w:rPr>
          <w:rFonts w:ascii="Calibri" w:hAnsi="Calibri" w:cs="Calibri"/>
        </w:rPr>
      </w:pPr>
      <w:bookmarkStart w:id="885" w:name="_Toc468713337"/>
      <w:r>
        <w:rPr>
          <w:rFonts w:ascii="Calibri" w:hAnsi="Calibri" w:cs="Calibri"/>
        </w:rPr>
        <w:t>Design Rationale</w:t>
      </w:r>
      <w:bookmarkEnd w:id="885"/>
    </w:p>
    <w:p w:rsidR="00357A83" w:rsidRPr="00465519" w:rsidRDefault="00357A83" w:rsidP="00357A83">
      <w:pPr>
        <w:pStyle w:val="Heading2"/>
        <w:numPr>
          <w:ilvl w:val="3"/>
          <w:numId w:val="11"/>
        </w:numPr>
        <w:spacing w:after="60"/>
        <w:rPr>
          <w:rFonts w:ascii="Calibri" w:hAnsi="Calibri" w:cs="Calibri"/>
        </w:rPr>
      </w:pPr>
      <w:bookmarkStart w:id="886" w:name="_Toc468713338"/>
      <w:r w:rsidRPr="00465519">
        <w:rPr>
          <w:rFonts w:ascii="Calibri" w:hAnsi="Calibri" w:cs="Calibri"/>
        </w:rPr>
        <w:t>Processing</w:t>
      </w:r>
      <w:bookmarkEnd w:id="886"/>
    </w:p>
    <w:p w:rsidR="00357A83" w:rsidRDefault="00357A83" w:rsidP="00357A83">
      <w:pPr>
        <w:rPr>
          <w:lang w:bidi="ar-SA"/>
        </w:rPr>
      </w:pPr>
      <w:r>
        <w:rPr>
          <w:lang w:bidi="ar-SA"/>
        </w:rPr>
        <w:t xml:space="preserve">Refer to </w:t>
      </w:r>
      <w:r w:rsidR="003B7340">
        <w:rPr>
          <w:lang w:bidi="ar-SA"/>
        </w:rPr>
        <w:t>‘Clearing Mode</w:t>
      </w:r>
      <w:r>
        <w:rPr>
          <w:lang w:bidi="ar-SA"/>
        </w:rPr>
        <w:t>’ subsystem in FDD.</w:t>
      </w:r>
    </w:p>
    <w:p w:rsidR="00340DC8" w:rsidRPr="00CD3B81" w:rsidRDefault="00340DC8" w:rsidP="00340DC8">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357A83" w:rsidRPr="000074B7" w:rsidTr="00274729">
        <w:tc>
          <w:tcPr>
            <w:tcW w:w="8928" w:type="dxa"/>
          </w:tcPr>
          <w:p w:rsidR="00357A83" w:rsidRPr="000074B7" w:rsidRDefault="003B7340" w:rsidP="003B7340">
            <w:pPr>
              <w:spacing w:before="60"/>
              <w:rPr>
                <w:rFonts w:cs="Calibri"/>
                <w:sz w:val="16"/>
              </w:rPr>
            </w:pPr>
            <w:r>
              <w:rPr>
                <w:rFonts w:cs="Calibri"/>
                <w:sz w:val="16"/>
              </w:rPr>
              <w:t>*</w:t>
            </w:r>
            <w:proofErr w:type="spellStart"/>
            <w:r>
              <w:rPr>
                <w:rFonts w:cs="Calibri"/>
                <w:sz w:val="16"/>
              </w:rPr>
              <w:t>Rte_Pim_</w:t>
            </w:r>
            <w:r w:rsidRPr="003B7340">
              <w:rPr>
                <w:rFonts w:cs="Calibri"/>
                <w:sz w:val="16"/>
              </w:rPr>
              <w:t>FricOffs</w:t>
            </w:r>
            <w:proofErr w:type="spellEnd"/>
            <w:r>
              <w:rPr>
                <w:rFonts w:cs="Calibri"/>
                <w:sz w:val="16"/>
              </w:rPr>
              <w:t>()(Min:-5, Max:5)</w:t>
            </w:r>
          </w:p>
        </w:tc>
      </w:tr>
    </w:tbl>
    <w:p w:rsidR="00357A83" w:rsidRDefault="00357A83" w:rsidP="00CD3B81">
      <w:pPr>
        <w:rPr>
          <w:lang w:bidi="ar-SA"/>
        </w:rPr>
      </w:pPr>
    </w:p>
    <w:p w:rsidR="00652B32" w:rsidRPr="00AA38E8" w:rsidRDefault="00652B32" w:rsidP="00652B32">
      <w:pPr>
        <w:pStyle w:val="Heading2"/>
        <w:numPr>
          <w:ilvl w:val="2"/>
          <w:numId w:val="11"/>
        </w:numPr>
        <w:tabs>
          <w:tab w:val="clear" w:pos="1017"/>
          <w:tab w:val="num" w:pos="567"/>
        </w:tabs>
        <w:spacing w:after="60"/>
        <w:ind w:left="567"/>
        <w:rPr>
          <w:rFonts w:ascii="Calibri" w:hAnsi="Calibri" w:cs="Calibri"/>
        </w:rPr>
      </w:pPr>
      <w:bookmarkStart w:id="887" w:name="_Toc468713339"/>
      <w:r>
        <w:rPr>
          <w:rFonts w:ascii="Calibri" w:hAnsi="Calibri" w:cs="Calibri"/>
        </w:rPr>
        <w:t>Local Function #8</w:t>
      </w:r>
      <w:bookmarkEnd w:id="88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652B32" w:rsidRPr="00AA38E8" w:rsidTr="00274729">
        <w:tc>
          <w:tcPr>
            <w:tcW w:w="1779" w:type="dxa"/>
          </w:tcPr>
          <w:p w:rsidR="00652B32" w:rsidRPr="00AA38E8" w:rsidRDefault="00652B32" w:rsidP="00274729">
            <w:pPr>
              <w:spacing w:before="60"/>
              <w:rPr>
                <w:rFonts w:cs="Calibri"/>
                <w:b/>
                <w:bCs/>
                <w:sz w:val="16"/>
              </w:rPr>
            </w:pPr>
            <w:r w:rsidRPr="00AA38E8">
              <w:rPr>
                <w:rFonts w:cs="Calibri"/>
                <w:b/>
                <w:bCs/>
                <w:sz w:val="16"/>
              </w:rPr>
              <w:t>Function Name</w:t>
            </w:r>
          </w:p>
        </w:tc>
        <w:tc>
          <w:tcPr>
            <w:tcW w:w="4179" w:type="dxa"/>
          </w:tcPr>
          <w:p w:rsidR="00652B32" w:rsidRPr="00AA38E8" w:rsidRDefault="00652B32" w:rsidP="00274729">
            <w:pPr>
              <w:spacing w:before="60"/>
              <w:rPr>
                <w:rFonts w:cs="Calibri"/>
                <w:sz w:val="16"/>
              </w:rPr>
            </w:pPr>
            <w:proofErr w:type="spellStart"/>
            <w:r w:rsidRPr="00652B32">
              <w:rPr>
                <w:rFonts w:cs="Calibri"/>
                <w:sz w:val="16"/>
              </w:rPr>
              <w:t>ResettingMode</w:t>
            </w:r>
            <w:proofErr w:type="spellEnd"/>
          </w:p>
        </w:tc>
        <w:tc>
          <w:tcPr>
            <w:tcW w:w="990" w:type="dxa"/>
            <w:shd w:val="pct30" w:color="FFFF00" w:fill="auto"/>
          </w:tcPr>
          <w:p w:rsidR="00652B32" w:rsidRPr="00AA38E8" w:rsidRDefault="00652B32" w:rsidP="00274729">
            <w:pPr>
              <w:spacing w:before="60"/>
              <w:jc w:val="center"/>
              <w:rPr>
                <w:rFonts w:cs="Calibri"/>
                <w:sz w:val="16"/>
              </w:rPr>
            </w:pPr>
            <w:r w:rsidRPr="00AA38E8">
              <w:rPr>
                <w:rFonts w:cs="Calibri"/>
                <w:sz w:val="16"/>
              </w:rPr>
              <w:t>Type</w:t>
            </w:r>
          </w:p>
        </w:tc>
        <w:tc>
          <w:tcPr>
            <w:tcW w:w="990" w:type="dxa"/>
            <w:shd w:val="pct30" w:color="FFFF00" w:fill="auto"/>
          </w:tcPr>
          <w:p w:rsidR="00652B32" w:rsidRPr="00AA38E8" w:rsidRDefault="00652B32" w:rsidP="00274729">
            <w:pPr>
              <w:spacing w:before="60"/>
              <w:jc w:val="center"/>
              <w:rPr>
                <w:rFonts w:cs="Calibri"/>
                <w:sz w:val="16"/>
              </w:rPr>
            </w:pPr>
            <w:r w:rsidRPr="00AA38E8">
              <w:rPr>
                <w:rFonts w:cs="Calibri"/>
                <w:sz w:val="16"/>
              </w:rPr>
              <w:t>Min</w:t>
            </w:r>
          </w:p>
        </w:tc>
        <w:tc>
          <w:tcPr>
            <w:tcW w:w="990" w:type="dxa"/>
            <w:shd w:val="pct30" w:color="FFFF00" w:fill="auto"/>
          </w:tcPr>
          <w:p w:rsidR="00652B32" w:rsidRPr="00AA38E8" w:rsidRDefault="00652B32" w:rsidP="00274729">
            <w:pPr>
              <w:spacing w:before="60"/>
              <w:jc w:val="center"/>
              <w:rPr>
                <w:rFonts w:cs="Calibri"/>
                <w:sz w:val="16"/>
              </w:rPr>
            </w:pPr>
            <w:r w:rsidRPr="00AA38E8">
              <w:rPr>
                <w:rFonts w:cs="Calibri"/>
                <w:sz w:val="16"/>
              </w:rPr>
              <w:t>Max</w:t>
            </w:r>
          </w:p>
        </w:tc>
      </w:tr>
      <w:tr w:rsidR="00652B32" w:rsidRPr="00AA38E8" w:rsidTr="00274729">
        <w:tc>
          <w:tcPr>
            <w:tcW w:w="1779" w:type="dxa"/>
          </w:tcPr>
          <w:p w:rsidR="00652B32" w:rsidRPr="00AA38E8" w:rsidRDefault="00652B32" w:rsidP="00274729">
            <w:pPr>
              <w:spacing w:before="60"/>
              <w:rPr>
                <w:rFonts w:cs="Calibri"/>
                <w:b/>
                <w:bCs/>
                <w:sz w:val="16"/>
              </w:rPr>
            </w:pPr>
            <w:r w:rsidRPr="00AA38E8">
              <w:rPr>
                <w:rFonts w:cs="Calibri"/>
                <w:b/>
                <w:bCs/>
                <w:sz w:val="16"/>
              </w:rPr>
              <w:t xml:space="preserve">Arguments Passed </w:t>
            </w:r>
          </w:p>
        </w:tc>
        <w:tc>
          <w:tcPr>
            <w:tcW w:w="4179" w:type="dxa"/>
          </w:tcPr>
          <w:p w:rsidR="00652B32" w:rsidRPr="00AA38E8" w:rsidRDefault="00CA0E5C" w:rsidP="00274729">
            <w:pPr>
              <w:spacing w:before="60"/>
              <w:rPr>
                <w:rFonts w:cs="Calibri"/>
                <w:sz w:val="16"/>
              </w:rPr>
            </w:pPr>
            <w:r>
              <w:rPr>
                <w:rFonts w:cs="Calibri"/>
                <w:sz w:val="16"/>
              </w:rPr>
              <w:t>*</w:t>
            </w:r>
            <w:r w:rsidRPr="00CA0E5C">
              <w:rPr>
                <w:rFonts w:cs="Calibri"/>
                <w:sz w:val="16"/>
              </w:rPr>
              <w:t>FricOffs_HwNwtMtr_T_f32</w:t>
            </w:r>
          </w:p>
        </w:tc>
        <w:tc>
          <w:tcPr>
            <w:tcW w:w="990" w:type="dxa"/>
          </w:tcPr>
          <w:p w:rsidR="00652B32" w:rsidRPr="00AA38E8" w:rsidRDefault="00652B32" w:rsidP="00274729">
            <w:pPr>
              <w:spacing w:before="60"/>
              <w:rPr>
                <w:rFonts w:cs="Calibri"/>
                <w:sz w:val="16"/>
              </w:rPr>
            </w:pPr>
            <w:r>
              <w:rPr>
                <w:rFonts w:cs="Calibri"/>
                <w:sz w:val="16"/>
              </w:rPr>
              <w:t>NA</w:t>
            </w:r>
          </w:p>
        </w:tc>
        <w:tc>
          <w:tcPr>
            <w:tcW w:w="990" w:type="dxa"/>
          </w:tcPr>
          <w:p w:rsidR="00652B32" w:rsidRPr="00AA38E8" w:rsidRDefault="00652B32" w:rsidP="00274729">
            <w:pPr>
              <w:spacing w:before="60"/>
              <w:rPr>
                <w:rFonts w:cs="Calibri"/>
                <w:sz w:val="16"/>
              </w:rPr>
            </w:pPr>
            <w:r>
              <w:rPr>
                <w:rFonts w:cs="Calibri"/>
                <w:sz w:val="16"/>
              </w:rPr>
              <w:t>NA</w:t>
            </w:r>
          </w:p>
        </w:tc>
        <w:tc>
          <w:tcPr>
            <w:tcW w:w="990" w:type="dxa"/>
          </w:tcPr>
          <w:p w:rsidR="00652B32" w:rsidRPr="00AA38E8" w:rsidRDefault="00652B32" w:rsidP="00274729">
            <w:pPr>
              <w:spacing w:before="60"/>
              <w:rPr>
                <w:rFonts w:cs="Calibri"/>
                <w:sz w:val="16"/>
              </w:rPr>
            </w:pPr>
            <w:r>
              <w:rPr>
                <w:rFonts w:cs="Calibri"/>
                <w:sz w:val="16"/>
              </w:rPr>
              <w:t>NA</w:t>
            </w:r>
          </w:p>
        </w:tc>
      </w:tr>
      <w:tr w:rsidR="00652B32" w:rsidRPr="00AA38E8" w:rsidTr="00274729">
        <w:trPr>
          <w:trHeight w:val="761"/>
        </w:trPr>
        <w:tc>
          <w:tcPr>
            <w:tcW w:w="1779" w:type="dxa"/>
          </w:tcPr>
          <w:p w:rsidR="00652B32" w:rsidRPr="00AA38E8" w:rsidRDefault="00652B32" w:rsidP="00274729">
            <w:pPr>
              <w:spacing w:before="60"/>
              <w:rPr>
                <w:rFonts w:cs="Calibri"/>
                <w:b/>
                <w:bCs/>
                <w:sz w:val="16"/>
              </w:rPr>
            </w:pPr>
            <w:r w:rsidRPr="00AA38E8">
              <w:rPr>
                <w:rFonts w:cs="Calibri"/>
                <w:b/>
                <w:bCs/>
                <w:sz w:val="16"/>
              </w:rPr>
              <w:t>Return Value</w:t>
            </w:r>
          </w:p>
        </w:tc>
        <w:tc>
          <w:tcPr>
            <w:tcW w:w="4179" w:type="dxa"/>
          </w:tcPr>
          <w:p w:rsidR="00652B32" w:rsidRPr="00AA38E8" w:rsidRDefault="00CA0E5C" w:rsidP="00274729">
            <w:pPr>
              <w:spacing w:before="60"/>
              <w:rPr>
                <w:rFonts w:cs="Calibri"/>
                <w:sz w:val="16"/>
              </w:rPr>
            </w:pPr>
            <w:r>
              <w:rPr>
                <w:rFonts w:cs="Calibri"/>
                <w:sz w:val="16"/>
              </w:rPr>
              <w:t>None</w:t>
            </w:r>
          </w:p>
        </w:tc>
        <w:tc>
          <w:tcPr>
            <w:tcW w:w="990" w:type="dxa"/>
          </w:tcPr>
          <w:p w:rsidR="00652B32" w:rsidRPr="00AA38E8" w:rsidRDefault="00652B32" w:rsidP="00274729">
            <w:pPr>
              <w:spacing w:before="60"/>
              <w:rPr>
                <w:rFonts w:cs="Calibri"/>
                <w:sz w:val="16"/>
              </w:rPr>
            </w:pPr>
            <w:r>
              <w:rPr>
                <w:rFonts w:cs="Calibri"/>
                <w:sz w:val="16"/>
              </w:rPr>
              <w:t>NA</w:t>
            </w:r>
          </w:p>
        </w:tc>
        <w:tc>
          <w:tcPr>
            <w:tcW w:w="990" w:type="dxa"/>
          </w:tcPr>
          <w:p w:rsidR="00652B32" w:rsidRPr="00AA38E8" w:rsidRDefault="00652B32" w:rsidP="00274729">
            <w:pPr>
              <w:spacing w:before="60"/>
              <w:rPr>
                <w:rFonts w:cs="Calibri"/>
                <w:sz w:val="16"/>
              </w:rPr>
            </w:pPr>
            <w:r>
              <w:rPr>
                <w:rFonts w:cs="Calibri"/>
                <w:sz w:val="16"/>
              </w:rPr>
              <w:t>NA</w:t>
            </w:r>
          </w:p>
        </w:tc>
        <w:tc>
          <w:tcPr>
            <w:tcW w:w="990" w:type="dxa"/>
          </w:tcPr>
          <w:p w:rsidR="00652B32" w:rsidRPr="00AA38E8" w:rsidRDefault="00652B32" w:rsidP="00274729">
            <w:pPr>
              <w:spacing w:before="60"/>
              <w:rPr>
                <w:rFonts w:cs="Calibri"/>
                <w:sz w:val="16"/>
              </w:rPr>
            </w:pPr>
            <w:r>
              <w:rPr>
                <w:rFonts w:cs="Calibri"/>
                <w:sz w:val="16"/>
              </w:rPr>
              <w:t>NA</w:t>
            </w:r>
          </w:p>
        </w:tc>
      </w:tr>
    </w:tbl>
    <w:p w:rsidR="00652B32" w:rsidRDefault="00652B32" w:rsidP="00652B32">
      <w:pPr>
        <w:pStyle w:val="Heading2"/>
        <w:numPr>
          <w:ilvl w:val="3"/>
          <w:numId w:val="11"/>
        </w:numPr>
        <w:spacing w:after="60"/>
        <w:rPr>
          <w:rFonts w:ascii="Calibri" w:hAnsi="Calibri" w:cs="Calibri"/>
        </w:rPr>
      </w:pPr>
      <w:bookmarkStart w:id="888" w:name="_Toc468713340"/>
      <w:r>
        <w:rPr>
          <w:rFonts w:ascii="Calibri" w:hAnsi="Calibri" w:cs="Calibri"/>
        </w:rPr>
        <w:t>Design Rationale</w:t>
      </w:r>
      <w:bookmarkEnd w:id="888"/>
    </w:p>
    <w:p w:rsidR="00652B32" w:rsidRDefault="00652B32" w:rsidP="00652B32">
      <w:pPr>
        <w:pStyle w:val="Heading2"/>
        <w:numPr>
          <w:ilvl w:val="3"/>
          <w:numId w:val="11"/>
        </w:numPr>
        <w:spacing w:after="60"/>
        <w:rPr>
          <w:rFonts w:ascii="Calibri" w:hAnsi="Calibri" w:cs="Calibri"/>
        </w:rPr>
      </w:pPr>
      <w:bookmarkStart w:id="889" w:name="_Toc468713341"/>
      <w:r>
        <w:rPr>
          <w:rFonts w:ascii="Calibri" w:hAnsi="Calibri" w:cs="Calibri"/>
        </w:rPr>
        <w:t>Processing</w:t>
      </w:r>
      <w:bookmarkEnd w:id="889"/>
    </w:p>
    <w:p w:rsidR="00652B32" w:rsidRDefault="00652B32" w:rsidP="00652B32">
      <w:pPr>
        <w:pStyle w:val="Heading2"/>
        <w:numPr>
          <w:ilvl w:val="3"/>
          <w:numId w:val="11"/>
        </w:numPr>
        <w:spacing w:after="60"/>
        <w:rPr>
          <w:rFonts w:ascii="Calibri" w:hAnsi="Calibri" w:cs="Calibri"/>
        </w:rPr>
      </w:pPr>
      <w:bookmarkStart w:id="890" w:name="_Toc468713342"/>
      <w:bookmarkEnd w:id="890"/>
    </w:p>
    <w:p w:rsidR="00652B32" w:rsidRDefault="00652B32" w:rsidP="00652B32">
      <w:pPr>
        <w:rPr>
          <w:lang w:bidi="ar-SA"/>
        </w:rPr>
      </w:pPr>
      <w:r>
        <w:rPr>
          <w:lang w:bidi="ar-SA"/>
        </w:rPr>
        <w:t>Refer to ‘</w:t>
      </w:r>
      <w:proofErr w:type="spellStart"/>
      <w:r w:rsidRPr="00652B32">
        <w:rPr>
          <w:lang w:bidi="ar-SA"/>
        </w:rPr>
        <w:t>ResettingMode</w:t>
      </w:r>
      <w:proofErr w:type="spellEnd"/>
      <w:r>
        <w:rPr>
          <w:lang w:bidi="ar-SA"/>
        </w:rPr>
        <w:t>’ subsystem in FDD.</w:t>
      </w:r>
    </w:p>
    <w:p w:rsidR="00340DC8" w:rsidRPr="00CD3B81" w:rsidRDefault="00340DC8" w:rsidP="00340DC8">
      <w:pPr>
        <w:rPr>
          <w:lang w:bidi="ar-SA"/>
        </w:rPr>
      </w:pPr>
      <w:r>
        <w:rPr>
          <w:lang w:bidi="ar-SA"/>
        </w:rPr>
        <w:t>Following per instance data is updated.</w:t>
      </w:r>
      <w:r w:rsidR="00CA0E5C">
        <w:rPr>
          <w:lang w:bidi="ar-SA"/>
        </w:rPr>
        <w:t xml:space="preserve"> </w:t>
      </w:r>
      <w:proofErr w:type="gramStart"/>
      <w:r w:rsidR="00CA0E5C">
        <w:rPr>
          <w:lang w:bidi="ar-SA"/>
        </w:rPr>
        <w:t>Also updates the input argument ‘</w:t>
      </w:r>
      <w:r w:rsidR="00CA0E5C">
        <w:rPr>
          <w:rFonts w:cs="Calibri"/>
          <w:sz w:val="16"/>
        </w:rPr>
        <w:t>*</w:t>
      </w:r>
      <w:r w:rsidR="00CA0E5C" w:rsidRPr="00CA0E5C">
        <w:rPr>
          <w:rFonts w:cs="Calibri"/>
          <w:sz w:val="16"/>
        </w:rPr>
        <w:t>FricOffs_HwNwtMtr_T_f32</w:t>
      </w:r>
      <w:r w:rsidR="00CA0E5C">
        <w:rPr>
          <w:rFonts w:cs="Calibri"/>
          <w:sz w:val="16"/>
        </w:rPr>
        <w:t>’.</w:t>
      </w:r>
      <w:proofErr w:type="gram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0F6A8D" w:rsidRPr="000074B7" w:rsidTr="00274729">
        <w:tc>
          <w:tcPr>
            <w:tcW w:w="8928" w:type="dxa"/>
          </w:tcPr>
          <w:p w:rsidR="000F6A8D" w:rsidRPr="00612FF0" w:rsidRDefault="000F6A8D" w:rsidP="00274729">
            <w:pPr>
              <w:spacing w:before="60"/>
              <w:rPr>
                <w:rFonts w:cs="Calibri"/>
                <w:sz w:val="16"/>
              </w:rPr>
            </w:pPr>
            <w:proofErr w:type="spellStart"/>
            <w:r w:rsidRPr="000F6A8D">
              <w:rPr>
                <w:rFonts w:cs="Calibri"/>
                <w:sz w:val="16"/>
              </w:rPr>
              <w:t>Rte_Pim_</w:t>
            </w:r>
            <w:proofErr w:type="gramStart"/>
            <w:r w:rsidRPr="000F6A8D">
              <w:rPr>
                <w:rFonts w:cs="Calibri"/>
                <w:sz w:val="16"/>
              </w:rPr>
              <w:t>FricLrngData</w:t>
            </w:r>
            <w:proofErr w:type="spellEnd"/>
            <w:r w:rsidRPr="000F6A8D">
              <w:rPr>
                <w:rFonts w:cs="Calibri"/>
                <w:sz w:val="16"/>
              </w:rPr>
              <w:t>(</w:t>
            </w:r>
            <w:proofErr w:type="gramEnd"/>
            <w:r w:rsidRPr="000F6A8D">
              <w:rPr>
                <w:rFonts w:cs="Calibri"/>
                <w:sz w:val="16"/>
              </w:rPr>
              <w:t>)-&gt;</w:t>
            </w:r>
            <w:proofErr w:type="spellStart"/>
            <w:r w:rsidRPr="000F6A8D">
              <w:rPr>
                <w:rFonts w:cs="Calibri"/>
                <w:sz w:val="16"/>
              </w:rPr>
              <w:t>RngCntr</w:t>
            </w:r>
            <w:proofErr w:type="spellEnd"/>
            <w:r>
              <w:rPr>
                <w:rFonts w:cs="Calibri"/>
                <w:sz w:val="16"/>
              </w:rPr>
              <w:t>(;)</w:t>
            </w:r>
          </w:p>
        </w:tc>
      </w:tr>
      <w:tr w:rsidR="000F6A8D" w:rsidRPr="000074B7" w:rsidTr="00274729">
        <w:tc>
          <w:tcPr>
            <w:tcW w:w="8928" w:type="dxa"/>
          </w:tcPr>
          <w:p w:rsidR="000F6A8D" w:rsidRPr="000F6A8D" w:rsidRDefault="000F6A8D" w:rsidP="00274729">
            <w:pPr>
              <w:spacing w:before="60"/>
              <w:rPr>
                <w:rFonts w:cs="Calibri"/>
                <w:sz w:val="16"/>
              </w:rPr>
            </w:pPr>
            <w:proofErr w:type="spellStart"/>
            <w:r>
              <w:rPr>
                <w:rFonts w:cs="Calibri"/>
                <w:sz w:val="16"/>
              </w:rPr>
              <w:t>Rte_Pim_AvrgFricLpFil</w:t>
            </w:r>
            <w:r w:rsidRPr="000F6A8D">
              <w:rPr>
                <w:rFonts w:cs="Calibri"/>
                <w:b/>
                <w:sz w:val="16"/>
              </w:rPr>
              <w:t>X</w:t>
            </w:r>
            <w:proofErr w:type="spellEnd"/>
            <w:r w:rsidRPr="000F6A8D">
              <w:rPr>
                <w:rFonts w:cs="Calibri"/>
                <w:sz w:val="16"/>
              </w:rPr>
              <w:t>()-&gt;</w:t>
            </w:r>
            <w:proofErr w:type="spellStart"/>
            <w:r w:rsidRPr="000F6A8D">
              <w:rPr>
                <w:rFonts w:cs="Calibri"/>
                <w:sz w:val="16"/>
              </w:rPr>
              <w:t>FilSt</w:t>
            </w:r>
            <w:proofErr w:type="spellEnd"/>
            <w:r>
              <w:rPr>
                <w:rFonts w:cs="Calibri"/>
                <w:sz w:val="16"/>
              </w:rPr>
              <w:t xml:space="preserve">  (X: 1 to 4)</w:t>
            </w:r>
          </w:p>
        </w:tc>
      </w:tr>
      <w:tr w:rsidR="00612FF0" w:rsidRPr="000074B7" w:rsidTr="00274729">
        <w:tc>
          <w:tcPr>
            <w:tcW w:w="8928" w:type="dxa"/>
          </w:tcPr>
          <w:p w:rsidR="00612FF0" w:rsidRDefault="00612FF0" w:rsidP="00274729">
            <w:pPr>
              <w:spacing w:before="60"/>
              <w:rPr>
                <w:rFonts w:cs="Calibri"/>
                <w:sz w:val="16"/>
              </w:rPr>
            </w:pPr>
            <w:proofErr w:type="spellStart"/>
            <w:r w:rsidRPr="00612FF0">
              <w:rPr>
                <w:rFonts w:cs="Calibri"/>
                <w:sz w:val="16"/>
              </w:rPr>
              <w:t>Rte_Pim_</w:t>
            </w:r>
            <w:proofErr w:type="gramStart"/>
            <w:r w:rsidRPr="00612FF0">
              <w:rPr>
                <w:rFonts w:cs="Calibri"/>
                <w:sz w:val="16"/>
              </w:rPr>
              <w:t>FricLrngData</w:t>
            </w:r>
            <w:proofErr w:type="spellEnd"/>
            <w:r w:rsidRPr="00612FF0">
              <w:rPr>
                <w:rFonts w:cs="Calibri"/>
                <w:sz w:val="16"/>
              </w:rPr>
              <w:t>(</w:t>
            </w:r>
            <w:proofErr w:type="gramEnd"/>
            <w:r w:rsidRPr="00612FF0">
              <w:rPr>
                <w:rFonts w:cs="Calibri"/>
                <w:sz w:val="16"/>
              </w:rPr>
              <w:t>)-&gt;</w:t>
            </w:r>
            <w:proofErr w:type="spellStart"/>
            <w:r w:rsidRPr="00612FF0">
              <w:rPr>
                <w:rFonts w:cs="Calibri"/>
                <w:sz w:val="16"/>
              </w:rPr>
              <w:t>Hys</w:t>
            </w:r>
            <w:proofErr w:type="spellEnd"/>
            <w:r w:rsidR="000F6A8D">
              <w:rPr>
                <w:rFonts w:cs="Calibri"/>
                <w:sz w:val="16"/>
              </w:rPr>
              <w:t>(;)</w:t>
            </w:r>
          </w:p>
        </w:tc>
      </w:tr>
      <w:tr w:rsidR="00652B32" w:rsidRPr="000074B7" w:rsidTr="00274729">
        <w:tc>
          <w:tcPr>
            <w:tcW w:w="8928" w:type="dxa"/>
          </w:tcPr>
          <w:p w:rsidR="00652B32" w:rsidRPr="000074B7" w:rsidRDefault="00652B32" w:rsidP="00274729">
            <w:pPr>
              <w:spacing w:before="60"/>
              <w:rPr>
                <w:rFonts w:cs="Calibri"/>
                <w:sz w:val="16"/>
              </w:rPr>
            </w:pPr>
            <w:proofErr w:type="spellStart"/>
            <w:r>
              <w:rPr>
                <w:rFonts w:cs="Calibri"/>
                <w:sz w:val="16"/>
              </w:rPr>
              <w:t>Rte_Pim_</w:t>
            </w:r>
            <w:r w:rsidRPr="003B7340">
              <w:rPr>
                <w:rFonts w:cs="Calibri"/>
                <w:sz w:val="16"/>
              </w:rPr>
              <w:t>FricOffs</w:t>
            </w:r>
            <w:proofErr w:type="spellEnd"/>
            <w:r>
              <w:rPr>
                <w:rFonts w:cs="Calibri"/>
                <w:sz w:val="16"/>
              </w:rPr>
              <w:t>()(Min:-5, Max:5)</w:t>
            </w:r>
          </w:p>
        </w:tc>
      </w:tr>
      <w:tr w:rsidR="000F6A8D" w:rsidRPr="000074B7" w:rsidTr="00274729">
        <w:tc>
          <w:tcPr>
            <w:tcW w:w="8928" w:type="dxa"/>
          </w:tcPr>
          <w:p w:rsidR="000F6A8D" w:rsidRDefault="000F6A8D" w:rsidP="000F6A8D">
            <w:pPr>
              <w:spacing w:before="60"/>
              <w:rPr>
                <w:rFonts w:cs="Calibri"/>
                <w:sz w:val="16"/>
              </w:rPr>
            </w:pPr>
            <w:proofErr w:type="spellStart"/>
            <w:r w:rsidRPr="000F6A8D">
              <w:rPr>
                <w:rFonts w:cs="Calibri"/>
                <w:sz w:val="16"/>
              </w:rPr>
              <w:t>Rte_Pim_VehBasLineFric</w:t>
            </w:r>
            <w:proofErr w:type="spellEnd"/>
            <w:r w:rsidRPr="000F6A8D">
              <w:rPr>
                <w:rFonts w:cs="Calibri"/>
                <w:sz w:val="16"/>
              </w:rPr>
              <w:t>()[]</w:t>
            </w:r>
            <w:r w:rsidR="00A169BB">
              <w:rPr>
                <w:rFonts w:cs="Calibri"/>
                <w:sz w:val="16"/>
              </w:rPr>
              <w:t xml:space="preserve"> </w:t>
            </w:r>
            <w:r w:rsidRPr="000F6A8D">
              <w:rPr>
                <w:rFonts w:cs="Calibri"/>
                <w:sz w:val="16"/>
              </w:rPr>
              <w:t xml:space="preserve"> </w:t>
            </w:r>
            <w:r w:rsidR="00003AF4">
              <w:rPr>
                <w:rFonts w:cs="Calibri"/>
                <w:sz w:val="16"/>
              </w:rPr>
              <w:t>(</w:t>
            </w:r>
            <w:r w:rsidR="00A14DEC">
              <w:rPr>
                <w:rFonts w:cs="Calibri"/>
                <w:sz w:val="16"/>
              </w:rPr>
              <w:t>Min:-</w:t>
            </w:r>
            <w:r w:rsidR="003E4559">
              <w:rPr>
                <w:rFonts w:cs="Calibri"/>
                <w:sz w:val="16"/>
              </w:rPr>
              <w:t>0, Max:</w:t>
            </w:r>
            <w:r w:rsidR="00A169BB">
              <w:rPr>
                <w:rFonts w:cs="Calibri"/>
                <w:sz w:val="16"/>
              </w:rPr>
              <w:t>127</w:t>
            </w:r>
            <w:r w:rsidR="00003AF4">
              <w:rPr>
                <w:rFonts w:cs="Calibri"/>
                <w:sz w:val="16"/>
              </w:rPr>
              <w:t>)</w:t>
            </w:r>
          </w:p>
          <w:p w:rsidR="000F6A8D" w:rsidRPr="000F6A8D" w:rsidRDefault="000F6A8D" w:rsidP="000F6A8D">
            <w:pPr>
              <w:spacing w:before="60"/>
              <w:rPr>
                <w:rFonts w:cs="Calibri"/>
                <w:sz w:val="16"/>
              </w:rPr>
            </w:pPr>
            <w:proofErr w:type="spellStart"/>
            <w:r w:rsidRPr="000F6A8D">
              <w:rPr>
                <w:rFonts w:cs="Calibri"/>
                <w:sz w:val="16"/>
              </w:rPr>
              <w:t>Rte_Pim_RawAvrgFric</w:t>
            </w:r>
            <w:proofErr w:type="spellEnd"/>
            <w:r w:rsidRPr="000F6A8D">
              <w:rPr>
                <w:rFonts w:cs="Calibri"/>
                <w:sz w:val="16"/>
              </w:rPr>
              <w:t>()[]</w:t>
            </w:r>
            <w:r w:rsidR="00A169BB">
              <w:rPr>
                <w:rFonts w:cs="Calibri"/>
                <w:sz w:val="16"/>
              </w:rPr>
              <w:t xml:space="preserve">  </w:t>
            </w:r>
            <w:r w:rsidR="00003AF4">
              <w:rPr>
                <w:rFonts w:cs="Calibri"/>
                <w:sz w:val="16"/>
              </w:rPr>
              <w:t>(</w:t>
            </w:r>
            <w:r w:rsidR="00A14DEC">
              <w:rPr>
                <w:rFonts w:cs="Calibri"/>
                <w:sz w:val="16"/>
              </w:rPr>
              <w:t>Min:-</w:t>
            </w:r>
            <w:r w:rsidR="003E4559">
              <w:rPr>
                <w:rFonts w:cs="Calibri"/>
                <w:sz w:val="16"/>
              </w:rPr>
              <w:t>-127, Max:</w:t>
            </w:r>
            <w:r w:rsidR="00A169BB">
              <w:rPr>
                <w:rFonts w:cs="Calibri"/>
                <w:sz w:val="16"/>
              </w:rPr>
              <w:t>254</w:t>
            </w:r>
            <w:r w:rsidR="00003AF4">
              <w:rPr>
                <w:rFonts w:cs="Calibri"/>
                <w:sz w:val="16"/>
              </w:rPr>
              <w:t>)</w:t>
            </w:r>
          </w:p>
          <w:p w:rsidR="000F6A8D" w:rsidRPr="000F6A8D" w:rsidRDefault="000F6A8D" w:rsidP="00003AF4">
            <w:pPr>
              <w:tabs>
                <w:tab w:val="left" w:pos="3331"/>
              </w:tabs>
              <w:spacing w:before="60"/>
              <w:rPr>
                <w:rFonts w:cs="Calibri"/>
                <w:sz w:val="16"/>
              </w:rPr>
            </w:pPr>
            <w:proofErr w:type="spellStart"/>
            <w:r w:rsidRPr="000F6A8D">
              <w:rPr>
                <w:rFonts w:cs="Calibri"/>
                <w:sz w:val="16"/>
              </w:rPr>
              <w:t>Rte_Pim_FilAvrgFric</w:t>
            </w:r>
            <w:proofErr w:type="spellEnd"/>
            <w:r w:rsidRPr="000F6A8D">
              <w:rPr>
                <w:rFonts w:cs="Calibri"/>
                <w:sz w:val="16"/>
              </w:rPr>
              <w:t>()[]</w:t>
            </w:r>
            <w:r w:rsidR="00A169BB">
              <w:rPr>
                <w:rFonts w:cs="Calibri"/>
                <w:sz w:val="16"/>
              </w:rPr>
              <w:t xml:space="preserve">  </w:t>
            </w:r>
            <w:r w:rsidR="00003AF4">
              <w:rPr>
                <w:rFonts w:cs="Calibri"/>
                <w:sz w:val="16"/>
              </w:rPr>
              <w:t>(</w:t>
            </w:r>
            <w:r w:rsidR="00A14DEC">
              <w:rPr>
                <w:rFonts w:cs="Calibri"/>
                <w:sz w:val="16"/>
              </w:rPr>
              <w:t>Min:-</w:t>
            </w:r>
            <w:r w:rsidR="003E4559">
              <w:rPr>
                <w:rFonts w:cs="Calibri"/>
                <w:sz w:val="16"/>
              </w:rPr>
              <w:t>-10 , Max:</w:t>
            </w:r>
            <w:r w:rsidR="00A169BB">
              <w:rPr>
                <w:rFonts w:cs="Calibri"/>
                <w:sz w:val="16"/>
              </w:rPr>
              <w:t xml:space="preserve"> 10</w:t>
            </w:r>
            <w:r w:rsidR="00003AF4">
              <w:rPr>
                <w:rFonts w:cs="Calibri"/>
                <w:sz w:val="16"/>
              </w:rPr>
              <w:t>)</w:t>
            </w:r>
            <w:r w:rsidR="00003AF4">
              <w:rPr>
                <w:rFonts w:cs="Calibri"/>
                <w:sz w:val="16"/>
              </w:rPr>
              <w:tab/>
            </w:r>
          </w:p>
          <w:p w:rsidR="000F6A8D" w:rsidRPr="000F6A8D" w:rsidRDefault="000F6A8D" w:rsidP="000F6A8D">
            <w:pPr>
              <w:spacing w:before="60"/>
              <w:rPr>
                <w:rFonts w:cs="Calibri"/>
                <w:sz w:val="16"/>
              </w:rPr>
            </w:pPr>
            <w:proofErr w:type="spellStart"/>
            <w:r w:rsidRPr="000F6A8D">
              <w:rPr>
                <w:rFonts w:cs="Calibri"/>
                <w:sz w:val="16"/>
              </w:rPr>
              <w:t>Rte_Pim_SatnAvrgFric</w:t>
            </w:r>
            <w:proofErr w:type="spellEnd"/>
            <w:r w:rsidRPr="000F6A8D">
              <w:rPr>
                <w:rFonts w:cs="Calibri"/>
                <w:sz w:val="16"/>
              </w:rPr>
              <w:t>()[]</w:t>
            </w:r>
            <w:r w:rsidR="00A169BB">
              <w:rPr>
                <w:rFonts w:cs="Calibri"/>
                <w:sz w:val="16"/>
              </w:rPr>
              <w:t>(</w:t>
            </w:r>
            <w:r w:rsidR="00A14DEC">
              <w:rPr>
                <w:rFonts w:cs="Calibri"/>
                <w:sz w:val="16"/>
              </w:rPr>
              <w:t>Min:-</w:t>
            </w:r>
            <w:r w:rsidR="003E4559">
              <w:rPr>
                <w:rFonts w:cs="Calibri"/>
                <w:sz w:val="16"/>
              </w:rPr>
              <w:t>-127, Max:</w:t>
            </w:r>
            <w:r w:rsidR="00A169BB">
              <w:rPr>
                <w:rFonts w:cs="Calibri"/>
                <w:sz w:val="16"/>
              </w:rPr>
              <w:t>254)</w:t>
            </w:r>
          </w:p>
          <w:p w:rsidR="000F6A8D" w:rsidRDefault="000F6A8D" w:rsidP="000F6A8D">
            <w:pPr>
              <w:spacing w:before="60"/>
              <w:rPr>
                <w:rFonts w:cs="Calibri"/>
                <w:sz w:val="16"/>
              </w:rPr>
            </w:pPr>
            <w:proofErr w:type="spellStart"/>
            <w:r w:rsidRPr="000F6A8D">
              <w:rPr>
                <w:rFonts w:cs="Calibri"/>
                <w:sz w:val="16"/>
              </w:rPr>
              <w:t>Rte_Pim_FricLrngData</w:t>
            </w:r>
            <w:proofErr w:type="spellEnd"/>
            <w:r w:rsidRPr="000F6A8D">
              <w:rPr>
                <w:rFonts w:cs="Calibri"/>
                <w:sz w:val="16"/>
              </w:rPr>
              <w:t>()-&gt;</w:t>
            </w:r>
            <w:proofErr w:type="spellStart"/>
            <w:r w:rsidRPr="000F6A8D">
              <w:rPr>
                <w:rFonts w:cs="Calibri"/>
                <w:sz w:val="16"/>
              </w:rPr>
              <w:t>VehLrndFric</w:t>
            </w:r>
            <w:proofErr w:type="spellEnd"/>
            <w:r w:rsidRPr="000F6A8D">
              <w:rPr>
                <w:rFonts w:cs="Calibri"/>
                <w:sz w:val="16"/>
              </w:rPr>
              <w:t>[]</w:t>
            </w:r>
            <w:r w:rsidR="00A169BB">
              <w:rPr>
                <w:rFonts w:cs="Calibri"/>
                <w:sz w:val="16"/>
              </w:rPr>
              <w:t xml:space="preserve">    </w:t>
            </w:r>
            <w:r w:rsidR="00003AF4">
              <w:rPr>
                <w:rFonts w:cs="Calibri"/>
                <w:sz w:val="16"/>
              </w:rPr>
              <w:t>(</w:t>
            </w:r>
            <w:r w:rsidR="00A169BB">
              <w:rPr>
                <w:rFonts w:cs="Calibri"/>
                <w:sz w:val="16"/>
              </w:rPr>
              <w:t>0-127</w:t>
            </w:r>
            <w:r w:rsidR="00003AF4">
              <w:rPr>
                <w:rFonts w:cs="Calibri"/>
                <w:sz w:val="16"/>
              </w:rPr>
              <w:t>)</w:t>
            </w:r>
          </w:p>
        </w:tc>
      </w:tr>
    </w:tbl>
    <w:p w:rsidR="00F70581" w:rsidRPr="00AA38E8" w:rsidRDefault="00F70581" w:rsidP="00F70581">
      <w:pPr>
        <w:pStyle w:val="Heading2"/>
        <w:numPr>
          <w:ilvl w:val="2"/>
          <w:numId w:val="11"/>
        </w:numPr>
        <w:tabs>
          <w:tab w:val="clear" w:pos="1017"/>
          <w:tab w:val="num" w:pos="567"/>
        </w:tabs>
        <w:spacing w:after="60"/>
        <w:ind w:left="567"/>
        <w:rPr>
          <w:rFonts w:ascii="Calibri" w:hAnsi="Calibri" w:cs="Calibri"/>
        </w:rPr>
      </w:pPr>
      <w:bookmarkStart w:id="891" w:name="_Toc468713343"/>
      <w:bookmarkStart w:id="892" w:name="_Toc421011542"/>
      <w:r>
        <w:rPr>
          <w:rFonts w:ascii="Calibri" w:hAnsi="Calibri" w:cs="Calibri"/>
        </w:rPr>
        <w:lastRenderedPageBreak/>
        <w:t>Local Function #9</w:t>
      </w:r>
      <w:bookmarkEnd w:id="89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F70581" w:rsidRPr="00AA38E8" w:rsidTr="00274729">
        <w:tc>
          <w:tcPr>
            <w:tcW w:w="1779" w:type="dxa"/>
          </w:tcPr>
          <w:p w:rsidR="00F70581" w:rsidRPr="00AA38E8" w:rsidRDefault="00F70581" w:rsidP="00274729">
            <w:pPr>
              <w:spacing w:before="60"/>
              <w:rPr>
                <w:rFonts w:cs="Calibri"/>
                <w:b/>
                <w:bCs/>
                <w:sz w:val="16"/>
              </w:rPr>
            </w:pPr>
            <w:r w:rsidRPr="00AA38E8">
              <w:rPr>
                <w:rFonts w:cs="Calibri"/>
                <w:b/>
                <w:bCs/>
                <w:sz w:val="16"/>
              </w:rPr>
              <w:t>Function Name</w:t>
            </w:r>
          </w:p>
        </w:tc>
        <w:tc>
          <w:tcPr>
            <w:tcW w:w="4179" w:type="dxa"/>
          </w:tcPr>
          <w:p w:rsidR="00F70581" w:rsidRPr="00AA38E8" w:rsidRDefault="00F70581" w:rsidP="00274729">
            <w:pPr>
              <w:spacing w:before="60"/>
              <w:rPr>
                <w:rFonts w:cs="Calibri"/>
                <w:sz w:val="16"/>
              </w:rPr>
            </w:pPr>
            <w:proofErr w:type="spellStart"/>
            <w:r w:rsidRPr="00F70581">
              <w:rPr>
                <w:rFonts w:cs="Calibri"/>
                <w:sz w:val="16"/>
              </w:rPr>
              <w:t>HwAngConstraint</w:t>
            </w:r>
            <w:proofErr w:type="spellEnd"/>
          </w:p>
        </w:tc>
        <w:tc>
          <w:tcPr>
            <w:tcW w:w="990" w:type="dxa"/>
            <w:shd w:val="pct30" w:color="FFFF00" w:fill="auto"/>
          </w:tcPr>
          <w:p w:rsidR="00F70581" w:rsidRPr="00AA38E8" w:rsidRDefault="00F70581" w:rsidP="00274729">
            <w:pPr>
              <w:spacing w:before="60"/>
              <w:jc w:val="center"/>
              <w:rPr>
                <w:rFonts w:cs="Calibri"/>
                <w:sz w:val="16"/>
              </w:rPr>
            </w:pPr>
            <w:r w:rsidRPr="00AA38E8">
              <w:rPr>
                <w:rFonts w:cs="Calibri"/>
                <w:sz w:val="16"/>
              </w:rPr>
              <w:t>Type</w:t>
            </w:r>
          </w:p>
        </w:tc>
        <w:tc>
          <w:tcPr>
            <w:tcW w:w="990" w:type="dxa"/>
            <w:shd w:val="pct30" w:color="FFFF00" w:fill="auto"/>
          </w:tcPr>
          <w:p w:rsidR="00F70581" w:rsidRPr="00AA38E8" w:rsidRDefault="00F70581" w:rsidP="00274729">
            <w:pPr>
              <w:spacing w:before="60"/>
              <w:jc w:val="center"/>
              <w:rPr>
                <w:rFonts w:cs="Calibri"/>
                <w:sz w:val="16"/>
              </w:rPr>
            </w:pPr>
            <w:r w:rsidRPr="00AA38E8">
              <w:rPr>
                <w:rFonts w:cs="Calibri"/>
                <w:sz w:val="16"/>
              </w:rPr>
              <w:t>Min</w:t>
            </w:r>
          </w:p>
        </w:tc>
        <w:tc>
          <w:tcPr>
            <w:tcW w:w="990" w:type="dxa"/>
            <w:shd w:val="pct30" w:color="FFFF00" w:fill="auto"/>
          </w:tcPr>
          <w:p w:rsidR="00F70581" w:rsidRPr="00AA38E8" w:rsidRDefault="00F70581" w:rsidP="00274729">
            <w:pPr>
              <w:spacing w:before="60"/>
              <w:jc w:val="center"/>
              <w:rPr>
                <w:rFonts w:cs="Calibri"/>
                <w:sz w:val="16"/>
              </w:rPr>
            </w:pPr>
            <w:r w:rsidRPr="00AA38E8">
              <w:rPr>
                <w:rFonts w:cs="Calibri"/>
                <w:sz w:val="16"/>
              </w:rPr>
              <w:t>Max</w:t>
            </w:r>
          </w:p>
        </w:tc>
      </w:tr>
      <w:tr w:rsidR="00465519" w:rsidRPr="00AA38E8" w:rsidTr="00274729">
        <w:tc>
          <w:tcPr>
            <w:tcW w:w="1779" w:type="dxa"/>
          </w:tcPr>
          <w:p w:rsidR="00465519" w:rsidRPr="00AA38E8" w:rsidRDefault="00465519" w:rsidP="00CF4B9D">
            <w:pPr>
              <w:spacing w:before="60"/>
              <w:rPr>
                <w:rFonts w:cs="Calibri"/>
                <w:b/>
                <w:bCs/>
                <w:sz w:val="16"/>
              </w:rPr>
            </w:pPr>
            <w:r w:rsidRPr="00AA38E8">
              <w:rPr>
                <w:rFonts w:cs="Calibri"/>
                <w:b/>
                <w:bCs/>
                <w:sz w:val="16"/>
              </w:rPr>
              <w:t xml:space="preserve">Arguments Passed </w:t>
            </w:r>
          </w:p>
        </w:tc>
        <w:tc>
          <w:tcPr>
            <w:tcW w:w="4179" w:type="dxa"/>
          </w:tcPr>
          <w:p w:rsidR="00465519" w:rsidRPr="00AA38E8" w:rsidRDefault="00465519" w:rsidP="00CF4B9D">
            <w:pPr>
              <w:spacing w:before="60"/>
              <w:rPr>
                <w:rFonts w:cs="Calibri"/>
                <w:sz w:val="16"/>
              </w:rPr>
            </w:pPr>
            <w:r w:rsidRPr="00465519">
              <w:rPr>
                <w:rFonts w:cs="Calibri"/>
                <w:sz w:val="16"/>
              </w:rPr>
              <w:t>FilHwAg_HwDeg_T_f32</w:t>
            </w:r>
          </w:p>
        </w:tc>
        <w:tc>
          <w:tcPr>
            <w:tcW w:w="990" w:type="dxa"/>
          </w:tcPr>
          <w:p w:rsidR="00465519" w:rsidRPr="00AA38E8" w:rsidRDefault="00465519" w:rsidP="00CF4B9D">
            <w:pPr>
              <w:spacing w:before="60"/>
              <w:rPr>
                <w:rFonts w:cs="Calibri"/>
                <w:sz w:val="16"/>
              </w:rPr>
            </w:pPr>
            <w:r>
              <w:rPr>
                <w:rFonts w:cs="Calibri"/>
                <w:sz w:val="16"/>
              </w:rPr>
              <w:t>Float32</w:t>
            </w:r>
          </w:p>
        </w:tc>
        <w:tc>
          <w:tcPr>
            <w:tcW w:w="990" w:type="dxa"/>
          </w:tcPr>
          <w:p w:rsidR="00465519" w:rsidRPr="00AA38E8" w:rsidRDefault="00465519" w:rsidP="00CF4B9D">
            <w:pPr>
              <w:spacing w:before="60"/>
              <w:rPr>
                <w:rFonts w:cs="Calibri"/>
                <w:sz w:val="16"/>
              </w:rPr>
            </w:pPr>
            <w:r>
              <w:rPr>
                <w:rFonts w:cs="Calibri"/>
                <w:sz w:val="16"/>
              </w:rPr>
              <w:t>-1440</w:t>
            </w:r>
          </w:p>
        </w:tc>
        <w:tc>
          <w:tcPr>
            <w:tcW w:w="990" w:type="dxa"/>
          </w:tcPr>
          <w:p w:rsidR="00465519" w:rsidRPr="00AA38E8" w:rsidRDefault="00465519" w:rsidP="00CF4B9D">
            <w:pPr>
              <w:spacing w:before="60"/>
              <w:rPr>
                <w:rFonts w:cs="Calibri"/>
                <w:sz w:val="16"/>
              </w:rPr>
            </w:pPr>
            <w:r>
              <w:rPr>
                <w:rFonts w:cs="Calibri"/>
                <w:sz w:val="16"/>
              </w:rPr>
              <w:t>1440</w:t>
            </w:r>
          </w:p>
        </w:tc>
      </w:tr>
      <w:tr w:rsidR="00465519" w:rsidRPr="00AA38E8" w:rsidTr="00274729">
        <w:tc>
          <w:tcPr>
            <w:tcW w:w="1779" w:type="dxa"/>
          </w:tcPr>
          <w:p w:rsidR="00465519" w:rsidRPr="00AA38E8" w:rsidRDefault="00465519" w:rsidP="00274729">
            <w:pPr>
              <w:spacing w:before="60"/>
              <w:rPr>
                <w:rFonts w:cs="Calibri"/>
                <w:b/>
                <w:bCs/>
                <w:sz w:val="16"/>
              </w:rPr>
            </w:pPr>
          </w:p>
        </w:tc>
        <w:tc>
          <w:tcPr>
            <w:tcW w:w="4179" w:type="dxa"/>
          </w:tcPr>
          <w:p w:rsidR="00465519" w:rsidRPr="00AA38E8" w:rsidRDefault="00465519" w:rsidP="00CF4B9D">
            <w:pPr>
              <w:tabs>
                <w:tab w:val="center" w:pos="1981"/>
              </w:tabs>
              <w:spacing w:before="60"/>
              <w:rPr>
                <w:rFonts w:cs="Calibri"/>
                <w:sz w:val="16"/>
              </w:rPr>
            </w:pPr>
            <w:r>
              <w:rPr>
                <w:rFonts w:cs="Calibri"/>
                <w:sz w:val="16"/>
              </w:rPr>
              <w:t>*</w:t>
            </w:r>
            <w:proofErr w:type="spellStart"/>
            <w:r w:rsidRPr="007067A5">
              <w:rPr>
                <w:rFonts w:cs="Calibri"/>
                <w:sz w:val="16"/>
              </w:rPr>
              <w:t>HwAgOK_Cnt_T_Logl</w:t>
            </w:r>
            <w:proofErr w:type="spellEnd"/>
          </w:p>
        </w:tc>
        <w:tc>
          <w:tcPr>
            <w:tcW w:w="990" w:type="dxa"/>
          </w:tcPr>
          <w:p w:rsidR="00465519" w:rsidRPr="00AA38E8" w:rsidRDefault="00465519" w:rsidP="00CF4B9D">
            <w:pPr>
              <w:spacing w:before="60"/>
              <w:rPr>
                <w:rFonts w:cs="Calibri"/>
                <w:sz w:val="16"/>
              </w:rPr>
            </w:pPr>
            <w:r>
              <w:rPr>
                <w:rFonts w:cs="Calibri"/>
                <w:sz w:val="16"/>
              </w:rPr>
              <w:t>boolean</w:t>
            </w:r>
          </w:p>
        </w:tc>
        <w:tc>
          <w:tcPr>
            <w:tcW w:w="990" w:type="dxa"/>
          </w:tcPr>
          <w:p w:rsidR="00465519" w:rsidRPr="00AA38E8" w:rsidRDefault="00465519" w:rsidP="00CF4B9D">
            <w:pPr>
              <w:spacing w:before="60"/>
              <w:rPr>
                <w:rFonts w:cs="Calibri"/>
                <w:sz w:val="16"/>
              </w:rPr>
            </w:pPr>
            <w:r>
              <w:rPr>
                <w:rFonts w:cs="Calibri"/>
                <w:sz w:val="16"/>
              </w:rPr>
              <w:t>0</w:t>
            </w:r>
          </w:p>
        </w:tc>
        <w:tc>
          <w:tcPr>
            <w:tcW w:w="990" w:type="dxa"/>
          </w:tcPr>
          <w:p w:rsidR="00465519" w:rsidRPr="00AA38E8" w:rsidRDefault="00465519" w:rsidP="00CF4B9D">
            <w:pPr>
              <w:spacing w:before="60"/>
              <w:rPr>
                <w:rFonts w:cs="Calibri"/>
                <w:sz w:val="16"/>
              </w:rPr>
            </w:pPr>
            <w:r>
              <w:rPr>
                <w:rFonts w:cs="Calibri"/>
                <w:sz w:val="16"/>
              </w:rPr>
              <w:t>1</w:t>
            </w:r>
          </w:p>
        </w:tc>
      </w:tr>
      <w:tr w:rsidR="00465519" w:rsidRPr="00AA38E8" w:rsidTr="00274729">
        <w:tc>
          <w:tcPr>
            <w:tcW w:w="1779" w:type="dxa"/>
          </w:tcPr>
          <w:p w:rsidR="00465519" w:rsidRPr="00AA38E8" w:rsidRDefault="00465519" w:rsidP="00274729">
            <w:pPr>
              <w:spacing w:before="60"/>
              <w:rPr>
                <w:rFonts w:cs="Calibri"/>
                <w:b/>
                <w:bCs/>
                <w:sz w:val="16"/>
              </w:rPr>
            </w:pPr>
          </w:p>
        </w:tc>
        <w:tc>
          <w:tcPr>
            <w:tcW w:w="4179" w:type="dxa"/>
          </w:tcPr>
          <w:p w:rsidR="00465519" w:rsidRDefault="00465519" w:rsidP="00CF4B9D">
            <w:pPr>
              <w:tabs>
                <w:tab w:val="center" w:pos="1981"/>
              </w:tabs>
              <w:spacing w:before="60"/>
              <w:rPr>
                <w:rFonts w:cs="Calibri"/>
                <w:sz w:val="16"/>
              </w:rPr>
            </w:pPr>
            <w:r>
              <w:rPr>
                <w:rFonts w:cs="Calibri"/>
                <w:sz w:val="16"/>
              </w:rPr>
              <w:t>*</w:t>
            </w:r>
            <w:r w:rsidRPr="007067A5">
              <w:rPr>
                <w:rFonts w:cs="Calibri"/>
                <w:sz w:val="16"/>
              </w:rPr>
              <w:t>SelHwAg_HwDeg_T_f32</w:t>
            </w:r>
          </w:p>
        </w:tc>
        <w:tc>
          <w:tcPr>
            <w:tcW w:w="990" w:type="dxa"/>
          </w:tcPr>
          <w:p w:rsidR="00465519" w:rsidRDefault="00465519" w:rsidP="00CF4B9D">
            <w:pPr>
              <w:spacing w:before="60"/>
              <w:rPr>
                <w:rFonts w:cs="Calibri"/>
                <w:sz w:val="16"/>
              </w:rPr>
            </w:pPr>
            <w:r>
              <w:rPr>
                <w:rFonts w:cs="Calibri"/>
                <w:sz w:val="16"/>
              </w:rPr>
              <w:t>Float32</w:t>
            </w:r>
          </w:p>
        </w:tc>
        <w:tc>
          <w:tcPr>
            <w:tcW w:w="990" w:type="dxa"/>
          </w:tcPr>
          <w:p w:rsidR="00465519" w:rsidRDefault="00465519" w:rsidP="00CF4B9D">
            <w:pPr>
              <w:spacing w:before="60"/>
              <w:rPr>
                <w:rFonts w:cs="Calibri"/>
                <w:sz w:val="16"/>
              </w:rPr>
            </w:pPr>
            <w:r>
              <w:rPr>
                <w:rFonts w:cs="Calibri"/>
                <w:sz w:val="16"/>
              </w:rPr>
              <w:t>-1440</w:t>
            </w:r>
          </w:p>
        </w:tc>
        <w:tc>
          <w:tcPr>
            <w:tcW w:w="990" w:type="dxa"/>
          </w:tcPr>
          <w:p w:rsidR="00465519" w:rsidRDefault="00465519" w:rsidP="00CF4B9D">
            <w:pPr>
              <w:spacing w:before="60"/>
              <w:rPr>
                <w:rFonts w:cs="Calibri"/>
                <w:sz w:val="16"/>
              </w:rPr>
            </w:pPr>
            <w:r>
              <w:rPr>
                <w:rFonts w:cs="Calibri"/>
                <w:sz w:val="16"/>
              </w:rPr>
              <w:t>1440</w:t>
            </w:r>
          </w:p>
        </w:tc>
      </w:tr>
      <w:tr w:rsidR="00465519" w:rsidRPr="00AA38E8" w:rsidTr="00274729">
        <w:trPr>
          <w:trHeight w:val="761"/>
        </w:trPr>
        <w:tc>
          <w:tcPr>
            <w:tcW w:w="1779" w:type="dxa"/>
          </w:tcPr>
          <w:p w:rsidR="00465519" w:rsidRPr="00AA38E8" w:rsidRDefault="00465519" w:rsidP="00274729">
            <w:pPr>
              <w:spacing w:before="60"/>
              <w:rPr>
                <w:rFonts w:cs="Calibri"/>
                <w:b/>
                <w:bCs/>
                <w:sz w:val="16"/>
              </w:rPr>
            </w:pPr>
            <w:r w:rsidRPr="00AA38E8">
              <w:rPr>
                <w:rFonts w:cs="Calibri"/>
                <w:b/>
                <w:bCs/>
                <w:sz w:val="16"/>
              </w:rPr>
              <w:t>Return Value</w:t>
            </w:r>
          </w:p>
        </w:tc>
        <w:tc>
          <w:tcPr>
            <w:tcW w:w="4179" w:type="dxa"/>
          </w:tcPr>
          <w:p w:rsidR="00465519" w:rsidRPr="00AA38E8" w:rsidRDefault="00465519" w:rsidP="007067A5">
            <w:pPr>
              <w:tabs>
                <w:tab w:val="center" w:pos="1981"/>
              </w:tabs>
              <w:spacing w:before="60"/>
              <w:rPr>
                <w:rFonts w:cs="Calibri"/>
                <w:sz w:val="16"/>
              </w:rPr>
            </w:pPr>
            <w:r>
              <w:rPr>
                <w:rFonts w:cs="Calibri"/>
                <w:sz w:val="16"/>
              </w:rPr>
              <w:t>NA</w:t>
            </w:r>
          </w:p>
        </w:tc>
        <w:tc>
          <w:tcPr>
            <w:tcW w:w="990" w:type="dxa"/>
          </w:tcPr>
          <w:p w:rsidR="00465519" w:rsidRPr="00AA38E8" w:rsidRDefault="00465519" w:rsidP="00274729">
            <w:pPr>
              <w:spacing w:before="60"/>
              <w:rPr>
                <w:rFonts w:cs="Calibri"/>
                <w:sz w:val="16"/>
              </w:rPr>
            </w:pPr>
            <w:r>
              <w:rPr>
                <w:rFonts w:cs="Calibri"/>
                <w:sz w:val="16"/>
              </w:rPr>
              <w:t>NA</w:t>
            </w:r>
          </w:p>
        </w:tc>
        <w:tc>
          <w:tcPr>
            <w:tcW w:w="990" w:type="dxa"/>
          </w:tcPr>
          <w:p w:rsidR="00465519" w:rsidRPr="00AA38E8" w:rsidRDefault="00465519" w:rsidP="00274729">
            <w:pPr>
              <w:spacing w:before="60"/>
              <w:rPr>
                <w:rFonts w:cs="Calibri"/>
                <w:sz w:val="16"/>
              </w:rPr>
            </w:pPr>
            <w:r>
              <w:rPr>
                <w:rFonts w:cs="Calibri"/>
                <w:sz w:val="16"/>
              </w:rPr>
              <w:t>NA</w:t>
            </w:r>
          </w:p>
        </w:tc>
        <w:tc>
          <w:tcPr>
            <w:tcW w:w="990" w:type="dxa"/>
          </w:tcPr>
          <w:p w:rsidR="00465519" w:rsidRPr="00AA38E8" w:rsidRDefault="00465519" w:rsidP="00274729">
            <w:pPr>
              <w:spacing w:before="60"/>
              <w:rPr>
                <w:rFonts w:cs="Calibri"/>
                <w:sz w:val="16"/>
              </w:rPr>
            </w:pPr>
            <w:r>
              <w:rPr>
                <w:rFonts w:cs="Calibri"/>
                <w:sz w:val="16"/>
              </w:rPr>
              <w:t>NA</w:t>
            </w:r>
          </w:p>
        </w:tc>
      </w:tr>
    </w:tbl>
    <w:p w:rsidR="00F70581" w:rsidRDefault="00F70581" w:rsidP="00F70581">
      <w:pPr>
        <w:pStyle w:val="Heading2"/>
        <w:numPr>
          <w:ilvl w:val="3"/>
          <w:numId w:val="11"/>
        </w:numPr>
        <w:spacing w:after="60"/>
        <w:rPr>
          <w:ins w:id="893" w:author="Anne, Krishna" w:date="2016-12-09T14:29:00Z"/>
          <w:rFonts w:ascii="Calibri" w:hAnsi="Calibri" w:cs="Calibri"/>
        </w:rPr>
      </w:pPr>
      <w:bookmarkStart w:id="894" w:name="_Toc468713344"/>
      <w:r>
        <w:rPr>
          <w:rFonts w:ascii="Calibri" w:hAnsi="Calibri" w:cs="Calibri"/>
        </w:rPr>
        <w:t>Design Rationale</w:t>
      </w:r>
      <w:bookmarkEnd w:id="894"/>
    </w:p>
    <w:p w:rsidR="00051541" w:rsidRPr="00051541" w:rsidRDefault="00051541" w:rsidP="00051541">
      <w:pPr>
        <w:rPr>
          <w:lang w:bidi="ar-SA"/>
        </w:rPr>
      </w:pPr>
      <w:ins w:id="895" w:author="Anne, Krishna" w:date="2016-12-09T14:30:00Z">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IDXSELN2_ULS_U08 is not used in the code</w:t>
        </w:r>
      </w:ins>
      <w:ins w:id="896" w:author="Anne, Krishna" w:date="2016-12-09T14:33:00Z">
        <w:r>
          <w:rPr>
            <w:rFonts w:ascii="Arial" w:hAnsi="Arial" w:cs="Arial"/>
            <w:color w:val="000000"/>
            <w:sz w:val="16"/>
            <w:szCs w:val="16"/>
            <w:shd w:val="clear" w:color="auto" w:fill="FFFFFF"/>
          </w:rPr>
          <w:t xml:space="preserve"> because it is not required</w:t>
        </w:r>
      </w:ins>
      <w:ins w:id="897" w:author="Anne, Krishna" w:date="2016-12-09T14:34:00Z">
        <w:r>
          <w:rPr>
            <w:rFonts w:ascii="Arial" w:hAnsi="Arial" w:cs="Arial"/>
            <w:color w:val="000000"/>
            <w:sz w:val="16"/>
            <w:szCs w:val="16"/>
            <w:shd w:val="clear" w:color="auto" w:fill="FFFFFF"/>
          </w:rPr>
          <w:t xml:space="preserve"> instead </w:t>
        </w:r>
        <w:r w:rsidRPr="00051541">
          <w:rPr>
            <w:rFonts w:ascii="Arial" w:hAnsi="Arial" w:cs="Arial"/>
            <w:color w:val="000000"/>
            <w:sz w:val="16"/>
            <w:szCs w:val="16"/>
            <w:shd w:val="clear" w:color="auto" w:fill="FFFFFF"/>
          </w:rPr>
          <w:t>IDXSELN1_ULS_U08</w:t>
        </w:r>
        <w:r>
          <w:rPr>
            <w:rFonts w:ascii="Arial" w:hAnsi="Arial" w:cs="Arial"/>
            <w:color w:val="000000"/>
            <w:sz w:val="16"/>
            <w:szCs w:val="16"/>
            <w:shd w:val="clear" w:color="auto" w:fill="FFFFFF"/>
          </w:rPr>
          <w:t xml:space="preserve"> serves the purpose</w:t>
        </w:r>
      </w:ins>
      <w:ins w:id="898" w:author="Anne, Krishna" w:date="2016-12-09T14:30:00Z">
        <w:r>
          <w:rPr>
            <w:rFonts w:ascii="Arial" w:hAnsi="Arial" w:cs="Arial"/>
            <w:color w:val="000000"/>
            <w:sz w:val="16"/>
            <w:szCs w:val="16"/>
            <w:shd w:val="clear" w:color="auto" w:fill="FFFFFF"/>
          </w:rPr>
          <w:t>.</w:t>
        </w:r>
      </w:ins>
    </w:p>
    <w:p w:rsidR="00F70581" w:rsidRPr="00465519" w:rsidRDefault="00F70581" w:rsidP="00F70581">
      <w:pPr>
        <w:pStyle w:val="Heading2"/>
        <w:numPr>
          <w:ilvl w:val="3"/>
          <w:numId w:val="11"/>
        </w:numPr>
        <w:spacing w:after="60"/>
        <w:rPr>
          <w:rFonts w:ascii="Calibri" w:hAnsi="Calibri" w:cs="Calibri"/>
        </w:rPr>
      </w:pPr>
      <w:bookmarkStart w:id="899" w:name="_Toc468713345"/>
      <w:r w:rsidRPr="00465519">
        <w:rPr>
          <w:rFonts w:ascii="Calibri" w:hAnsi="Calibri" w:cs="Calibri"/>
        </w:rPr>
        <w:t>Processing</w:t>
      </w:r>
      <w:bookmarkEnd w:id="899"/>
    </w:p>
    <w:p w:rsidR="00F70581" w:rsidRDefault="00F70581" w:rsidP="00F70581">
      <w:pPr>
        <w:rPr>
          <w:lang w:bidi="ar-SA"/>
        </w:rPr>
      </w:pPr>
      <w:r>
        <w:rPr>
          <w:lang w:bidi="ar-SA"/>
        </w:rPr>
        <w:t xml:space="preserve">Refer to </w:t>
      </w:r>
      <w:proofErr w:type="gramStart"/>
      <w:r>
        <w:rPr>
          <w:lang w:bidi="ar-SA"/>
        </w:rPr>
        <w:t>‘</w:t>
      </w:r>
      <w:proofErr w:type="spellStart"/>
      <w:r w:rsidR="000048F2" w:rsidRPr="00F70581">
        <w:rPr>
          <w:rFonts w:cs="Calibri"/>
          <w:sz w:val="16"/>
        </w:rPr>
        <w:t>HwAngConstraint</w:t>
      </w:r>
      <w:proofErr w:type="spellEnd"/>
      <w:r w:rsidR="000A6DC3">
        <w:rPr>
          <w:lang w:bidi="ar-SA"/>
        </w:rPr>
        <w:t>‘ subsystem</w:t>
      </w:r>
      <w:proofErr w:type="gramEnd"/>
      <w:r>
        <w:rPr>
          <w:lang w:bidi="ar-SA"/>
        </w:rPr>
        <w:t xml:space="preserve"> in FDD.</w:t>
      </w:r>
      <w:r w:rsidR="00465519">
        <w:rPr>
          <w:lang w:bidi="ar-SA"/>
        </w:rPr>
        <w:t xml:space="preserve"> Updates the input arguments, </w:t>
      </w:r>
      <w:r w:rsidR="00465519">
        <w:rPr>
          <w:rFonts w:cs="Calibri"/>
          <w:sz w:val="16"/>
        </w:rPr>
        <w:t>*</w:t>
      </w:r>
      <w:proofErr w:type="spellStart"/>
      <w:r w:rsidR="00465519" w:rsidRPr="007067A5">
        <w:rPr>
          <w:rFonts w:cs="Calibri"/>
          <w:sz w:val="16"/>
        </w:rPr>
        <w:t>HwAgOK_Cnt_T_</w:t>
      </w:r>
      <w:proofErr w:type="gramStart"/>
      <w:r w:rsidR="00465519" w:rsidRPr="007067A5">
        <w:rPr>
          <w:rFonts w:cs="Calibri"/>
          <w:sz w:val="16"/>
        </w:rPr>
        <w:t>Logl</w:t>
      </w:r>
      <w:proofErr w:type="spellEnd"/>
      <w:r w:rsidR="00465519">
        <w:rPr>
          <w:rFonts w:cs="Calibri"/>
          <w:sz w:val="16"/>
        </w:rPr>
        <w:t xml:space="preserve">  and</w:t>
      </w:r>
      <w:proofErr w:type="gramEnd"/>
      <w:r w:rsidR="00465519">
        <w:rPr>
          <w:rFonts w:cs="Calibri"/>
          <w:sz w:val="16"/>
        </w:rPr>
        <w:t xml:space="preserve"> *</w:t>
      </w:r>
      <w:r w:rsidR="00465519" w:rsidRPr="007067A5">
        <w:rPr>
          <w:rFonts w:cs="Calibri"/>
          <w:sz w:val="16"/>
        </w:rPr>
        <w:t>SelHwAg_HwDeg_T_f32</w:t>
      </w:r>
    </w:p>
    <w:p w:rsidR="000048F2" w:rsidRPr="00AA38E8" w:rsidRDefault="000048F2" w:rsidP="000048F2">
      <w:pPr>
        <w:pStyle w:val="Heading2"/>
        <w:numPr>
          <w:ilvl w:val="2"/>
          <w:numId w:val="11"/>
        </w:numPr>
        <w:tabs>
          <w:tab w:val="clear" w:pos="1017"/>
          <w:tab w:val="num" w:pos="567"/>
        </w:tabs>
        <w:spacing w:after="60"/>
        <w:ind w:left="567"/>
        <w:rPr>
          <w:rFonts w:ascii="Calibri" w:hAnsi="Calibri" w:cs="Calibri"/>
        </w:rPr>
      </w:pPr>
      <w:bookmarkStart w:id="900" w:name="_Toc468713346"/>
      <w:r>
        <w:rPr>
          <w:rFonts w:ascii="Calibri" w:hAnsi="Calibri" w:cs="Calibri"/>
        </w:rPr>
        <w:t>Local Function #10</w:t>
      </w:r>
      <w:bookmarkEnd w:id="90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048F2" w:rsidRPr="00AA38E8" w:rsidTr="00274729">
        <w:tc>
          <w:tcPr>
            <w:tcW w:w="1779" w:type="dxa"/>
          </w:tcPr>
          <w:p w:rsidR="000048F2" w:rsidRPr="00AA38E8" w:rsidRDefault="000048F2" w:rsidP="00274729">
            <w:pPr>
              <w:spacing w:before="60"/>
              <w:rPr>
                <w:rFonts w:cs="Calibri"/>
                <w:b/>
                <w:bCs/>
                <w:sz w:val="16"/>
              </w:rPr>
            </w:pPr>
            <w:r w:rsidRPr="00AA38E8">
              <w:rPr>
                <w:rFonts w:cs="Calibri"/>
                <w:b/>
                <w:bCs/>
                <w:sz w:val="16"/>
              </w:rPr>
              <w:t>Function Name</w:t>
            </w:r>
          </w:p>
        </w:tc>
        <w:tc>
          <w:tcPr>
            <w:tcW w:w="4179" w:type="dxa"/>
          </w:tcPr>
          <w:p w:rsidR="000048F2" w:rsidRPr="00AA38E8" w:rsidRDefault="000048F2" w:rsidP="00274729">
            <w:pPr>
              <w:spacing w:before="60"/>
              <w:rPr>
                <w:rFonts w:cs="Calibri"/>
                <w:sz w:val="16"/>
              </w:rPr>
            </w:pPr>
            <w:proofErr w:type="spellStart"/>
            <w:r w:rsidRPr="000048F2">
              <w:rPr>
                <w:rFonts w:cs="Calibri"/>
                <w:sz w:val="16"/>
              </w:rPr>
              <w:t>HwVelConstraint</w:t>
            </w:r>
            <w:proofErr w:type="spellEnd"/>
          </w:p>
        </w:tc>
        <w:tc>
          <w:tcPr>
            <w:tcW w:w="990" w:type="dxa"/>
            <w:shd w:val="pct30" w:color="FFFF00" w:fill="auto"/>
          </w:tcPr>
          <w:p w:rsidR="000048F2" w:rsidRPr="00AA38E8" w:rsidRDefault="000048F2" w:rsidP="00274729">
            <w:pPr>
              <w:spacing w:before="60"/>
              <w:jc w:val="center"/>
              <w:rPr>
                <w:rFonts w:cs="Calibri"/>
                <w:sz w:val="16"/>
              </w:rPr>
            </w:pPr>
            <w:r w:rsidRPr="00AA38E8">
              <w:rPr>
                <w:rFonts w:cs="Calibri"/>
                <w:sz w:val="16"/>
              </w:rPr>
              <w:t>Type</w:t>
            </w:r>
          </w:p>
        </w:tc>
        <w:tc>
          <w:tcPr>
            <w:tcW w:w="990" w:type="dxa"/>
            <w:shd w:val="pct30" w:color="FFFF00" w:fill="auto"/>
          </w:tcPr>
          <w:p w:rsidR="000048F2" w:rsidRPr="00AA38E8" w:rsidRDefault="000048F2" w:rsidP="00274729">
            <w:pPr>
              <w:spacing w:before="60"/>
              <w:jc w:val="center"/>
              <w:rPr>
                <w:rFonts w:cs="Calibri"/>
                <w:sz w:val="16"/>
              </w:rPr>
            </w:pPr>
            <w:r w:rsidRPr="00AA38E8">
              <w:rPr>
                <w:rFonts w:cs="Calibri"/>
                <w:sz w:val="16"/>
              </w:rPr>
              <w:t>Min</w:t>
            </w:r>
          </w:p>
        </w:tc>
        <w:tc>
          <w:tcPr>
            <w:tcW w:w="990" w:type="dxa"/>
            <w:shd w:val="pct30" w:color="FFFF00" w:fill="auto"/>
          </w:tcPr>
          <w:p w:rsidR="000048F2" w:rsidRPr="00AA38E8" w:rsidRDefault="000048F2" w:rsidP="00274729">
            <w:pPr>
              <w:spacing w:before="60"/>
              <w:jc w:val="center"/>
              <w:rPr>
                <w:rFonts w:cs="Calibri"/>
                <w:sz w:val="16"/>
              </w:rPr>
            </w:pPr>
            <w:r w:rsidRPr="00AA38E8">
              <w:rPr>
                <w:rFonts w:cs="Calibri"/>
                <w:sz w:val="16"/>
              </w:rPr>
              <w:t>Max</w:t>
            </w:r>
          </w:p>
        </w:tc>
      </w:tr>
      <w:tr w:rsidR="005D6E4F" w:rsidRPr="00AA38E8" w:rsidTr="00274729">
        <w:tc>
          <w:tcPr>
            <w:tcW w:w="1779" w:type="dxa"/>
            <w:vMerge w:val="restart"/>
          </w:tcPr>
          <w:p w:rsidR="005D6E4F" w:rsidRPr="00AA38E8" w:rsidRDefault="005D6E4F" w:rsidP="00274729">
            <w:pPr>
              <w:spacing w:before="60"/>
              <w:rPr>
                <w:rFonts w:cs="Calibri"/>
                <w:b/>
                <w:bCs/>
                <w:sz w:val="16"/>
              </w:rPr>
            </w:pPr>
            <w:r w:rsidRPr="00AA38E8">
              <w:rPr>
                <w:rFonts w:cs="Calibri"/>
                <w:b/>
                <w:bCs/>
                <w:sz w:val="16"/>
              </w:rPr>
              <w:t xml:space="preserve">Arguments Passed </w:t>
            </w:r>
          </w:p>
        </w:tc>
        <w:tc>
          <w:tcPr>
            <w:tcW w:w="4179" w:type="dxa"/>
          </w:tcPr>
          <w:p w:rsidR="005D6E4F" w:rsidRPr="00AA38E8" w:rsidRDefault="005D6E4F" w:rsidP="00274729">
            <w:pPr>
              <w:spacing w:before="60"/>
              <w:rPr>
                <w:rFonts w:cs="Calibri"/>
                <w:sz w:val="16"/>
              </w:rPr>
            </w:pPr>
            <w:r w:rsidRPr="000048F2">
              <w:rPr>
                <w:rFonts w:cs="Calibri"/>
                <w:sz w:val="16"/>
              </w:rPr>
              <w:t>HwVel_HwRadPerSec_T_f32</w:t>
            </w:r>
          </w:p>
        </w:tc>
        <w:tc>
          <w:tcPr>
            <w:tcW w:w="990" w:type="dxa"/>
          </w:tcPr>
          <w:p w:rsidR="005D6E4F" w:rsidRPr="00AA38E8" w:rsidRDefault="005D6E4F" w:rsidP="00274729">
            <w:pPr>
              <w:spacing w:before="60"/>
              <w:rPr>
                <w:rFonts w:cs="Calibri"/>
                <w:sz w:val="16"/>
              </w:rPr>
            </w:pPr>
            <w:r>
              <w:rPr>
                <w:rFonts w:cs="Calibri"/>
                <w:sz w:val="16"/>
              </w:rPr>
              <w:t>Float32</w:t>
            </w:r>
          </w:p>
        </w:tc>
        <w:tc>
          <w:tcPr>
            <w:tcW w:w="990" w:type="dxa"/>
          </w:tcPr>
          <w:p w:rsidR="005D6E4F" w:rsidRPr="00AA38E8" w:rsidRDefault="005D6E4F" w:rsidP="00274729">
            <w:pPr>
              <w:spacing w:before="60"/>
              <w:rPr>
                <w:rFonts w:cs="Calibri"/>
                <w:sz w:val="16"/>
              </w:rPr>
            </w:pPr>
            <w:r>
              <w:rPr>
                <w:rFonts w:cs="Calibri"/>
                <w:sz w:val="16"/>
              </w:rPr>
              <w:t>-42</w:t>
            </w:r>
          </w:p>
        </w:tc>
        <w:tc>
          <w:tcPr>
            <w:tcW w:w="990" w:type="dxa"/>
          </w:tcPr>
          <w:p w:rsidR="005D6E4F" w:rsidRPr="00AA38E8" w:rsidRDefault="005D6E4F" w:rsidP="00274729">
            <w:pPr>
              <w:spacing w:before="60"/>
              <w:rPr>
                <w:rFonts w:cs="Calibri"/>
                <w:sz w:val="16"/>
              </w:rPr>
            </w:pPr>
            <w:r>
              <w:rPr>
                <w:rFonts w:cs="Calibri"/>
                <w:sz w:val="16"/>
              </w:rPr>
              <w:t>42</w:t>
            </w:r>
          </w:p>
        </w:tc>
      </w:tr>
      <w:tr w:rsidR="005D6E4F" w:rsidRPr="00AA38E8" w:rsidTr="00274729">
        <w:trPr>
          <w:trHeight w:val="761"/>
        </w:trPr>
        <w:tc>
          <w:tcPr>
            <w:tcW w:w="1779" w:type="dxa"/>
            <w:vMerge/>
          </w:tcPr>
          <w:p w:rsidR="005D6E4F" w:rsidRPr="00AA38E8" w:rsidRDefault="005D6E4F" w:rsidP="00274729">
            <w:pPr>
              <w:spacing w:before="60"/>
              <w:rPr>
                <w:rFonts w:cs="Calibri"/>
                <w:b/>
                <w:bCs/>
                <w:sz w:val="16"/>
              </w:rPr>
            </w:pPr>
          </w:p>
        </w:tc>
        <w:tc>
          <w:tcPr>
            <w:tcW w:w="4179" w:type="dxa"/>
          </w:tcPr>
          <w:p w:rsidR="005D6E4F" w:rsidRPr="00AA38E8" w:rsidRDefault="005D6E4F" w:rsidP="00274729">
            <w:pPr>
              <w:spacing w:before="60"/>
              <w:rPr>
                <w:rFonts w:cs="Calibri"/>
                <w:sz w:val="16"/>
              </w:rPr>
            </w:pPr>
            <w:proofErr w:type="spellStart"/>
            <w:r w:rsidRPr="000048F2">
              <w:rPr>
                <w:rFonts w:cs="Calibri"/>
                <w:sz w:val="16"/>
              </w:rPr>
              <w:t>HwVelOK_Cnt_T_Logl</w:t>
            </w:r>
            <w:proofErr w:type="spellEnd"/>
          </w:p>
        </w:tc>
        <w:tc>
          <w:tcPr>
            <w:tcW w:w="990" w:type="dxa"/>
          </w:tcPr>
          <w:p w:rsidR="005D6E4F" w:rsidRPr="00AA38E8" w:rsidRDefault="005D6E4F" w:rsidP="00274729">
            <w:pPr>
              <w:spacing w:before="60"/>
              <w:rPr>
                <w:rFonts w:cs="Calibri"/>
                <w:sz w:val="16"/>
              </w:rPr>
            </w:pPr>
            <w:r>
              <w:rPr>
                <w:rFonts w:cs="Calibri"/>
                <w:sz w:val="16"/>
              </w:rPr>
              <w:t>Boolean</w:t>
            </w:r>
          </w:p>
        </w:tc>
        <w:tc>
          <w:tcPr>
            <w:tcW w:w="990" w:type="dxa"/>
          </w:tcPr>
          <w:p w:rsidR="005D6E4F" w:rsidRPr="00AA38E8" w:rsidRDefault="005D6E4F" w:rsidP="00274729">
            <w:pPr>
              <w:spacing w:before="60"/>
              <w:rPr>
                <w:rFonts w:cs="Calibri"/>
                <w:sz w:val="16"/>
              </w:rPr>
            </w:pPr>
            <w:r>
              <w:rPr>
                <w:rFonts w:cs="Calibri"/>
                <w:sz w:val="16"/>
              </w:rPr>
              <w:t>0</w:t>
            </w:r>
          </w:p>
        </w:tc>
        <w:tc>
          <w:tcPr>
            <w:tcW w:w="990" w:type="dxa"/>
          </w:tcPr>
          <w:p w:rsidR="005D6E4F" w:rsidRPr="00AA38E8" w:rsidRDefault="005D6E4F" w:rsidP="00274729">
            <w:pPr>
              <w:spacing w:before="60"/>
              <w:rPr>
                <w:rFonts w:cs="Calibri"/>
                <w:sz w:val="16"/>
              </w:rPr>
            </w:pPr>
            <w:r>
              <w:rPr>
                <w:rFonts w:cs="Calibri"/>
                <w:sz w:val="16"/>
              </w:rPr>
              <w:t>1</w:t>
            </w:r>
          </w:p>
        </w:tc>
      </w:tr>
      <w:tr w:rsidR="005D6E4F" w:rsidRPr="00AA38E8" w:rsidTr="00274729">
        <w:trPr>
          <w:trHeight w:val="761"/>
        </w:trPr>
        <w:tc>
          <w:tcPr>
            <w:tcW w:w="1779" w:type="dxa"/>
            <w:vMerge/>
          </w:tcPr>
          <w:p w:rsidR="005D6E4F" w:rsidRPr="00AA38E8" w:rsidRDefault="005D6E4F" w:rsidP="00274729">
            <w:pPr>
              <w:spacing w:before="60"/>
              <w:rPr>
                <w:rFonts w:cs="Calibri"/>
                <w:b/>
                <w:bCs/>
                <w:sz w:val="16"/>
              </w:rPr>
            </w:pPr>
          </w:p>
        </w:tc>
        <w:tc>
          <w:tcPr>
            <w:tcW w:w="4179" w:type="dxa"/>
          </w:tcPr>
          <w:p w:rsidR="005D6E4F" w:rsidRPr="000048F2" w:rsidRDefault="005D6E4F" w:rsidP="00274729">
            <w:pPr>
              <w:spacing w:before="60"/>
              <w:rPr>
                <w:rFonts w:cs="Calibri"/>
                <w:sz w:val="16"/>
              </w:rPr>
            </w:pPr>
            <w:r w:rsidRPr="000048F2">
              <w:rPr>
                <w:rFonts w:cs="Calibri"/>
                <w:sz w:val="16"/>
              </w:rPr>
              <w:t>HwVelDir_Cnt_T_u08</w:t>
            </w:r>
          </w:p>
        </w:tc>
        <w:tc>
          <w:tcPr>
            <w:tcW w:w="990" w:type="dxa"/>
          </w:tcPr>
          <w:p w:rsidR="005D6E4F" w:rsidRDefault="005D6E4F" w:rsidP="00274729">
            <w:pPr>
              <w:spacing w:before="60"/>
              <w:rPr>
                <w:rFonts w:cs="Calibri"/>
                <w:sz w:val="16"/>
              </w:rPr>
            </w:pPr>
            <w:r>
              <w:rPr>
                <w:rFonts w:cs="Calibri"/>
                <w:sz w:val="16"/>
              </w:rPr>
              <w:t>Uint8</w:t>
            </w:r>
          </w:p>
        </w:tc>
        <w:tc>
          <w:tcPr>
            <w:tcW w:w="990" w:type="dxa"/>
          </w:tcPr>
          <w:p w:rsidR="005D6E4F" w:rsidRDefault="005D6E4F" w:rsidP="00274729">
            <w:pPr>
              <w:spacing w:before="60"/>
              <w:rPr>
                <w:rFonts w:cs="Calibri"/>
                <w:sz w:val="16"/>
              </w:rPr>
            </w:pPr>
            <w:r>
              <w:rPr>
                <w:rFonts w:cs="Calibri"/>
                <w:sz w:val="16"/>
              </w:rPr>
              <w:t>0</w:t>
            </w:r>
          </w:p>
        </w:tc>
        <w:tc>
          <w:tcPr>
            <w:tcW w:w="990" w:type="dxa"/>
          </w:tcPr>
          <w:p w:rsidR="005D6E4F" w:rsidRDefault="005D6E4F" w:rsidP="00274729">
            <w:pPr>
              <w:spacing w:before="60"/>
              <w:rPr>
                <w:rFonts w:cs="Calibri"/>
                <w:sz w:val="16"/>
              </w:rPr>
            </w:pPr>
            <w:r>
              <w:rPr>
                <w:rFonts w:cs="Calibri"/>
                <w:sz w:val="16"/>
              </w:rPr>
              <w:t>1</w:t>
            </w:r>
          </w:p>
        </w:tc>
      </w:tr>
      <w:tr w:rsidR="005D6E4F" w:rsidRPr="00AA38E8" w:rsidTr="00274729">
        <w:trPr>
          <w:trHeight w:val="761"/>
        </w:trPr>
        <w:tc>
          <w:tcPr>
            <w:tcW w:w="1779" w:type="dxa"/>
          </w:tcPr>
          <w:p w:rsidR="005D6E4F" w:rsidRPr="00AA38E8" w:rsidRDefault="005D6E4F" w:rsidP="00274729">
            <w:pPr>
              <w:spacing w:before="60"/>
              <w:rPr>
                <w:rFonts w:cs="Calibri"/>
                <w:b/>
                <w:bCs/>
                <w:sz w:val="16"/>
              </w:rPr>
            </w:pPr>
            <w:r w:rsidRPr="00AA38E8">
              <w:rPr>
                <w:rFonts w:cs="Calibri"/>
                <w:b/>
                <w:bCs/>
                <w:sz w:val="16"/>
              </w:rPr>
              <w:t>Return Value</w:t>
            </w:r>
          </w:p>
        </w:tc>
        <w:tc>
          <w:tcPr>
            <w:tcW w:w="4179" w:type="dxa"/>
          </w:tcPr>
          <w:p w:rsidR="005D6E4F" w:rsidRPr="000048F2" w:rsidRDefault="005D6E4F" w:rsidP="00274729">
            <w:pPr>
              <w:spacing w:before="60"/>
              <w:rPr>
                <w:rFonts w:cs="Calibri"/>
                <w:sz w:val="16"/>
              </w:rPr>
            </w:pPr>
            <w:r>
              <w:rPr>
                <w:rFonts w:cs="Calibri"/>
                <w:sz w:val="16"/>
              </w:rPr>
              <w:t>NA</w:t>
            </w:r>
          </w:p>
        </w:tc>
        <w:tc>
          <w:tcPr>
            <w:tcW w:w="990" w:type="dxa"/>
          </w:tcPr>
          <w:p w:rsidR="005D6E4F" w:rsidRDefault="005D6E4F" w:rsidP="00274729">
            <w:pPr>
              <w:spacing w:before="60"/>
              <w:rPr>
                <w:rFonts w:cs="Calibri"/>
                <w:sz w:val="16"/>
              </w:rPr>
            </w:pPr>
            <w:r>
              <w:rPr>
                <w:rFonts w:cs="Calibri"/>
                <w:sz w:val="16"/>
              </w:rPr>
              <w:t>NA</w:t>
            </w:r>
          </w:p>
        </w:tc>
        <w:tc>
          <w:tcPr>
            <w:tcW w:w="990" w:type="dxa"/>
          </w:tcPr>
          <w:p w:rsidR="005D6E4F" w:rsidRDefault="005D6E4F" w:rsidP="00274729">
            <w:pPr>
              <w:spacing w:before="60"/>
              <w:rPr>
                <w:rFonts w:cs="Calibri"/>
                <w:sz w:val="16"/>
              </w:rPr>
            </w:pPr>
            <w:r>
              <w:rPr>
                <w:rFonts w:cs="Calibri"/>
                <w:sz w:val="16"/>
              </w:rPr>
              <w:t>NA</w:t>
            </w:r>
          </w:p>
        </w:tc>
        <w:tc>
          <w:tcPr>
            <w:tcW w:w="990" w:type="dxa"/>
          </w:tcPr>
          <w:p w:rsidR="005D6E4F" w:rsidRDefault="005D6E4F" w:rsidP="00274729">
            <w:pPr>
              <w:spacing w:before="60"/>
              <w:rPr>
                <w:rFonts w:cs="Calibri"/>
                <w:sz w:val="16"/>
              </w:rPr>
            </w:pPr>
            <w:r>
              <w:rPr>
                <w:rFonts w:cs="Calibri"/>
                <w:sz w:val="16"/>
              </w:rPr>
              <w:t>NA</w:t>
            </w:r>
          </w:p>
        </w:tc>
      </w:tr>
    </w:tbl>
    <w:p w:rsidR="000048F2" w:rsidRDefault="000048F2" w:rsidP="000048F2">
      <w:pPr>
        <w:pStyle w:val="Heading2"/>
        <w:numPr>
          <w:ilvl w:val="3"/>
          <w:numId w:val="11"/>
        </w:numPr>
        <w:spacing w:after="60"/>
        <w:rPr>
          <w:rFonts w:ascii="Calibri" w:hAnsi="Calibri" w:cs="Calibri"/>
        </w:rPr>
      </w:pPr>
      <w:bookmarkStart w:id="901" w:name="_Toc468713347"/>
      <w:r>
        <w:rPr>
          <w:rFonts w:ascii="Calibri" w:hAnsi="Calibri" w:cs="Calibri"/>
        </w:rPr>
        <w:t>Design Rationale</w:t>
      </w:r>
      <w:bookmarkEnd w:id="901"/>
    </w:p>
    <w:p w:rsidR="000048F2" w:rsidRPr="005D6E4F" w:rsidRDefault="000048F2" w:rsidP="000048F2">
      <w:pPr>
        <w:pStyle w:val="Heading2"/>
        <w:numPr>
          <w:ilvl w:val="3"/>
          <w:numId w:val="11"/>
        </w:numPr>
        <w:spacing w:after="60"/>
        <w:rPr>
          <w:rFonts w:ascii="Calibri" w:hAnsi="Calibri" w:cs="Calibri"/>
        </w:rPr>
      </w:pPr>
      <w:bookmarkStart w:id="902" w:name="_Toc468713348"/>
      <w:r w:rsidRPr="005D6E4F">
        <w:rPr>
          <w:rFonts w:ascii="Calibri" w:hAnsi="Calibri" w:cs="Calibri"/>
        </w:rPr>
        <w:t>Processing</w:t>
      </w:r>
      <w:bookmarkEnd w:id="902"/>
    </w:p>
    <w:p w:rsidR="004E551C" w:rsidRDefault="000048F2" w:rsidP="000048F2">
      <w:pPr>
        <w:rPr>
          <w:lang w:bidi="ar-SA"/>
        </w:rPr>
      </w:pPr>
      <w:r>
        <w:rPr>
          <w:lang w:bidi="ar-SA"/>
        </w:rPr>
        <w:t>Refer to ‘</w:t>
      </w:r>
      <w:proofErr w:type="spellStart"/>
      <w:r w:rsidRPr="000048F2">
        <w:rPr>
          <w:lang w:bidi="ar-SA"/>
        </w:rPr>
        <w:t>HwVelConstraint</w:t>
      </w:r>
      <w:proofErr w:type="spellEnd"/>
      <w:r>
        <w:rPr>
          <w:lang w:bidi="ar-SA"/>
        </w:rPr>
        <w:t>’ subsystem in FDD.</w:t>
      </w:r>
    </w:p>
    <w:p w:rsidR="004E551C" w:rsidRPr="00AA38E8" w:rsidRDefault="004E551C" w:rsidP="004E551C">
      <w:pPr>
        <w:pStyle w:val="Heading2"/>
        <w:numPr>
          <w:ilvl w:val="2"/>
          <w:numId w:val="11"/>
        </w:numPr>
        <w:tabs>
          <w:tab w:val="clear" w:pos="1017"/>
          <w:tab w:val="num" w:pos="567"/>
        </w:tabs>
        <w:spacing w:after="60"/>
        <w:ind w:left="567"/>
        <w:rPr>
          <w:rFonts w:ascii="Calibri" w:hAnsi="Calibri" w:cs="Calibri"/>
        </w:rPr>
      </w:pPr>
      <w:bookmarkStart w:id="903" w:name="_Toc468713349"/>
      <w:r>
        <w:rPr>
          <w:rFonts w:ascii="Calibri" w:hAnsi="Calibri" w:cs="Calibri"/>
        </w:rPr>
        <w:t>Local Function #11</w:t>
      </w:r>
      <w:bookmarkEnd w:id="90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E551C" w:rsidRPr="00AA38E8" w:rsidTr="00274729">
        <w:tc>
          <w:tcPr>
            <w:tcW w:w="1779" w:type="dxa"/>
          </w:tcPr>
          <w:p w:rsidR="004E551C" w:rsidRPr="00AA38E8" w:rsidRDefault="004E551C" w:rsidP="00274729">
            <w:pPr>
              <w:spacing w:before="60"/>
              <w:rPr>
                <w:rFonts w:cs="Calibri"/>
                <w:b/>
                <w:bCs/>
                <w:sz w:val="16"/>
              </w:rPr>
            </w:pPr>
            <w:r w:rsidRPr="00AA38E8">
              <w:rPr>
                <w:rFonts w:cs="Calibri"/>
                <w:b/>
                <w:bCs/>
                <w:sz w:val="16"/>
              </w:rPr>
              <w:t>Function Name</w:t>
            </w:r>
          </w:p>
        </w:tc>
        <w:tc>
          <w:tcPr>
            <w:tcW w:w="4179" w:type="dxa"/>
          </w:tcPr>
          <w:p w:rsidR="004E551C" w:rsidRPr="00AA38E8" w:rsidRDefault="004E551C" w:rsidP="00274729">
            <w:pPr>
              <w:spacing w:before="60"/>
              <w:rPr>
                <w:rFonts w:cs="Calibri"/>
                <w:sz w:val="16"/>
              </w:rPr>
            </w:pPr>
            <w:proofErr w:type="spellStart"/>
            <w:r w:rsidRPr="004E551C">
              <w:rPr>
                <w:rFonts w:cs="Calibri"/>
                <w:sz w:val="16"/>
              </w:rPr>
              <w:t>VehSpdConstraint</w:t>
            </w:r>
            <w:proofErr w:type="spellEnd"/>
          </w:p>
        </w:tc>
        <w:tc>
          <w:tcPr>
            <w:tcW w:w="990" w:type="dxa"/>
            <w:shd w:val="pct30" w:color="FFFF00" w:fill="auto"/>
          </w:tcPr>
          <w:p w:rsidR="004E551C" w:rsidRPr="00AA38E8" w:rsidRDefault="004E551C" w:rsidP="00274729">
            <w:pPr>
              <w:spacing w:before="60"/>
              <w:jc w:val="center"/>
              <w:rPr>
                <w:rFonts w:cs="Calibri"/>
                <w:sz w:val="16"/>
              </w:rPr>
            </w:pPr>
            <w:r w:rsidRPr="00AA38E8">
              <w:rPr>
                <w:rFonts w:cs="Calibri"/>
                <w:sz w:val="16"/>
              </w:rPr>
              <w:t>Type</w:t>
            </w:r>
          </w:p>
        </w:tc>
        <w:tc>
          <w:tcPr>
            <w:tcW w:w="990" w:type="dxa"/>
            <w:shd w:val="pct30" w:color="FFFF00" w:fill="auto"/>
          </w:tcPr>
          <w:p w:rsidR="004E551C" w:rsidRPr="00AA38E8" w:rsidRDefault="004E551C" w:rsidP="00274729">
            <w:pPr>
              <w:spacing w:before="60"/>
              <w:jc w:val="center"/>
              <w:rPr>
                <w:rFonts w:cs="Calibri"/>
                <w:sz w:val="16"/>
              </w:rPr>
            </w:pPr>
            <w:r w:rsidRPr="00AA38E8">
              <w:rPr>
                <w:rFonts w:cs="Calibri"/>
                <w:sz w:val="16"/>
              </w:rPr>
              <w:t>Min</w:t>
            </w:r>
          </w:p>
        </w:tc>
        <w:tc>
          <w:tcPr>
            <w:tcW w:w="990" w:type="dxa"/>
            <w:shd w:val="pct30" w:color="FFFF00" w:fill="auto"/>
          </w:tcPr>
          <w:p w:rsidR="004E551C" w:rsidRPr="00AA38E8" w:rsidRDefault="004E551C" w:rsidP="00274729">
            <w:pPr>
              <w:spacing w:before="60"/>
              <w:jc w:val="center"/>
              <w:rPr>
                <w:rFonts w:cs="Calibri"/>
                <w:sz w:val="16"/>
              </w:rPr>
            </w:pPr>
            <w:r w:rsidRPr="00AA38E8">
              <w:rPr>
                <w:rFonts w:cs="Calibri"/>
                <w:sz w:val="16"/>
              </w:rPr>
              <w:t>Max</w:t>
            </w:r>
          </w:p>
        </w:tc>
      </w:tr>
      <w:tr w:rsidR="004E551C" w:rsidRPr="00AA38E8" w:rsidTr="00274729">
        <w:tc>
          <w:tcPr>
            <w:tcW w:w="1779" w:type="dxa"/>
          </w:tcPr>
          <w:p w:rsidR="004E551C" w:rsidRPr="00AA38E8" w:rsidRDefault="004E551C" w:rsidP="00274729">
            <w:pPr>
              <w:spacing w:before="60"/>
              <w:rPr>
                <w:rFonts w:cs="Calibri"/>
                <w:b/>
                <w:bCs/>
                <w:sz w:val="16"/>
              </w:rPr>
            </w:pPr>
            <w:r w:rsidRPr="00AA38E8">
              <w:rPr>
                <w:rFonts w:cs="Calibri"/>
                <w:b/>
                <w:bCs/>
                <w:sz w:val="16"/>
              </w:rPr>
              <w:t xml:space="preserve">Arguments Passed </w:t>
            </w:r>
          </w:p>
        </w:tc>
        <w:tc>
          <w:tcPr>
            <w:tcW w:w="4179" w:type="dxa"/>
          </w:tcPr>
          <w:p w:rsidR="004E551C" w:rsidRPr="00AA38E8" w:rsidRDefault="004E551C" w:rsidP="00274729">
            <w:pPr>
              <w:spacing w:before="60"/>
              <w:rPr>
                <w:rFonts w:cs="Calibri"/>
                <w:sz w:val="16"/>
              </w:rPr>
            </w:pPr>
            <w:r w:rsidRPr="004E551C">
              <w:rPr>
                <w:rFonts w:cs="Calibri"/>
                <w:sz w:val="16"/>
              </w:rPr>
              <w:t>VehSpd_Kph_T_f32</w:t>
            </w:r>
          </w:p>
        </w:tc>
        <w:tc>
          <w:tcPr>
            <w:tcW w:w="990" w:type="dxa"/>
          </w:tcPr>
          <w:p w:rsidR="004E551C" w:rsidRPr="00AA38E8" w:rsidRDefault="004E551C" w:rsidP="00274729">
            <w:pPr>
              <w:spacing w:before="60"/>
              <w:rPr>
                <w:rFonts w:cs="Calibri"/>
                <w:sz w:val="16"/>
              </w:rPr>
            </w:pPr>
            <w:r>
              <w:rPr>
                <w:rFonts w:cs="Calibri"/>
                <w:sz w:val="16"/>
              </w:rPr>
              <w:t>Float32</w:t>
            </w:r>
          </w:p>
        </w:tc>
        <w:tc>
          <w:tcPr>
            <w:tcW w:w="990" w:type="dxa"/>
          </w:tcPr>
          <w:p w:rsidR="004E551C" w:rsidRPr="00AA38E8" w:rsidRDefault="000463CC" w:rsidP="00274729">
            <w:pPr>
              <w:spacing w:before="60"/>
              <w:rPr>
                <w:rFonts w:cs="Calibri"/>
                <w:sz w:val="16"/>
              </w:rPr>
            </w:pPr>
            <w:r>
              <w:rPr>
                <w:rFonts w:cs="Calibri"/>
                <w:sz w:val="16"/>
              </w:rPr>
              <w:t>0</w:t>
            </w:r>
          </w:p>
        </w:tc>
        <w:tc>
          <w:tcPr>
            <w:tcW w:w="990" w:type="dxa"/>
          </w:tcPr>
          <w:p w:rsidR="004E551C" w:rsidRPr="00AA38E8" w:rsidRDefault="000463CC" w:rsidP="00274729">
            <w:pPr>
              <w:spacing w:before="60"/>
              <w:rPr>
                <w:rFonts w:cs="Calibri"/>
                <w:sz w:val="16"/>
              </w:rPr>
            </w:pPr>
            <w:r>
              <w:rPr>
                <w:rFonts w:cs="Calibri"/>
                <w:sz w:val="16"/>
              </w:rPr>
              <w:t>511</w:t>
            </w:r>
          </w:p>
        </w:tc>
      </w:tr>
      <w:tr w:rsidR="004E551C" w:rsidRPr="00AA38E8" w:rsidTr="00274729">
        <w:trPr>
          <w:trHeight w:val="761"/>
        </w:trPr>
        <w:tc>
          <w:tcPr>
            <w:tcW w:w="1779" w:type="dxa"/>
            <w:vMerge w:val="restart"/>
          </w:tcPr>
          <w:p w:rsidR="004E551C" w:rsidRPr="00AA38E8" w:rsidRDefault="004E551C" w:rsidP="00274729">
            <w:pPr>
              <w:spacing w:before="60"/>
              <w:rPr>
                <w:rFonts w:cs="Calibri"/>
                <w:b/>
                <w:bCs/>
                <w:sz w:val="16"/>
              </w:rPr>
            </w:pPr>
          </w:p>
        </w:tc>
        <w:tc>
          <w:tcPr>
            <w:tcW w:w="4179" w:type="dxa"/>
          </w:tcPr>
          <w:p w:rsidR="004E551C" w:rsidRPr="00AA38E8" w:rsidRDefault="00C10F37" w:rsidP="00274729">
            <w:pPr>
              <w:spacing w:before="60"/>
              <w:rPr>
                <w:rFonts w:cs="Calibri"/>
                <w:sz w:val="16"/>
              </w:rPr>
            </w:pPr>
            <w:r>
              <w:rPr>
                <w:rFonts w:cs="Calibri"/>
                <w:sz w:val="16"/>
              </w:rPr>
              <w:t>*</w:t>
            </w:r>
            <w:proofErr w:type="spellStart"/>
            <w:r w:rsidR="004E551C" w:rsidRPr="004E551C">
              <w:rPr>
                <w:rFonts w:cs="Calibri"/>
                <w:sz w:val="16"/>
              </w:rPr>
              <w:t>VehSpdOK_Cnt_T_Logl</w:t>
            </w:r>
            <w:proofErr w:type="spellEnd"/>
          </w:p>
        </w:tc>
        <w:tc>
          <w:tcPr>
            <w:tcW w:w="990" w:type="dxa"/>
          </w:tcPr>
          <w:p w:rsidR="004E551C" w:rsidRPr="00AA38E8" w:rsidRDefault="004E551C" w:rsidP="00274729">
            <w:pPr>
              <w:spacing w:before="60"/>
              <w:rPr>
                <w:rFonts w:cs="Calibri"/>
                <w:sz w:val="16"/>
              </w:rPr>
            </w:pPr>
            <w:r>
              <w:rPr>
                <w:rFonts w:cs="Calibri"/>
                <w:sz w:val="16"/>
              </w:rPr>
              <w:t>Boolean</w:t>
            </w:r>
          </w:p>
        </w:tc>
        <w:tc>
          <w:tcPr>
            <w:tcW w:w="990" w:type="dxa"/>
          </w:tcPr>
          <w:p w:rsidR="004E551C" w:rsidRPr="00AA38E8" w:rsidRDefault="004E551C" w:rsidP="00274729">
            <w:pPr>
              <w:spacing w:before="60"/>
              <w:rPr>
                <w:rFonts w:cs="Calibri"/>
                <w:sz w:val="16"/>
              </w:rPr>
            </w:pPr>
            <w:r>
              <w:rPr>
                <w:rFonts w:cs="Calibri"/>
                <w:sz w:val="16"/>
              </w:rPr>
              <w:t>0</w:t>
            </w:r>
          </w:p>
        </w:tc>
        <w:tc>
          <w:tcPr>
            <w:tcW w:w="990" w:type="dxa"/>
          </w:tcPr>
          <w:p w:rsidR="004E551C" w:rsidRPr="00AA38E8" w:rsidRDefault="004E551C" w:rsidP="00274729">
            <w:pPr>
              <w:spacing w:before="60"/>
              <w:rPr>
                <w:rFonts w:cs="Calibri"/>
                <w:sz w:val="16"/>
              </w:rPr>
            </w:pPr>
            <w:r>
              <w:rPr>
                <w:rFonts w:cs="Calibri"/>
                <w:sz w:val="16"/>
              </w:rPr>
              <w:t>1</w:t>
            </w:r>
          </w:p>
        </w:tc>
      </w:tr>
      <w:tr w:rsidR="004E551C" w:rsidRPr="00AA38E8" w:rsidTr="00274729">
        <w:trPr>
          <w:trHeight w:val="761"/>
        </w:trPr>
        <w:tc>
          <w:tcPr>
            <w:tcW w:w="1779" w:type="dxa"/>
            <w:vMerge/>
          </w:tcPr>
          <w:p w:rsidR="004E551C" w:rsidRPr="00AA38E8" w:rsidRDefault="004E551C" w:rsidP="00274729">
            <w:pPr>
              <w:spacing w:before="60"/>
              <w:rPr>
                <w:rFonts w:cs="Calibri"/>
                <w:b/>
                <w:bCs/>
                <w:sz w:val="16"/>
              </w:rPr>
            </w:pPr>
          </w:p>
        </w:tc>
        <w:tc>
          <w:tcPr>
            <w:tcW w:w="4179" w:type="dxa"/>
          </w:tcPr>
          <w:p w:rsidR="004E551C" w:rsidRPr="000048F2" w:rsidRDefault="00C10F37" w:rsidP="00274729">
            <w:pPr>
              <w:spacing w:before="60"/>
              <w:rPr>
                <w:rFonts w:cs="Calibri"/>
                <w:sz w:val="16"/>
              </w:rPr>
            </w:pPr>
            <w:r>
              <w:rPr>
                <w:rFonts w:cs="Calibri"/>
                <w:sz w:val="16"/>
              </w:rPr>
              <w:t>*</w:t>
            </w:r>
            <w:r w:rsidR="004E551C" w:rsidRPr="004E551C">
              <w:rPr>
                <w:rFonts w:cs="Calibri"/>
                <w:sz w:val="16"/>
              </w:rPr>
              <w:t>VehSpdIdx_Cnt_T_u16</w:t>
            </w:r>
          </w:p>
        </w:tc>
        <w:tc>
          <w:tcPr>
            <w:tcW w:w="990" w:type="dxa"/>
          </w:tcPr>
          <w:p w:rsidR="004E551C" w:rsidRDefault="004E551C" w:rsidP="00274729">
            <w:pPr>
              <w:spacing w:before="60"/>
              <w:rPr>
                <w:rFonts w:cs="Calibri"/>
                <w:sz w:val="16"/>
              </w:rPr>
            </w:pPr>
            <w:r>
              <w:rPr>
                <w:rFonts w:cs="Calibri"/>
                <w:sz w:val="16"/>
              </w:rPr>
              <w:t>Uint</w:t>
            </w:r>
            <w:r w:rsidR="000463CC">
              <w:rPr>
                <w:rFonts w:cs="Calibri"/>
                <w:sz w:val="16"/>
              </w:rPr>
              <w:t>16</w:t>
            </w:r>
          </w:p>
        </w:tc>
        <w:tc>
          <w:tcPr>
            <w:tcW w:w="990" w:type="dxa"/>
          </w:tcPr>
          <w:p w:rsidR="004E551C" w:rsidRDefault="004E551C" w:rsidP="00274729">
            <w:pPr>
              <w:spacing w:before="60"/>
              <w:rPr>
                <w:rFonts w:cs="Calibri"/>
                <w:sz w:val="16"/>
              </w:rPr>
            </w:pPr>
            <w:r>
              <w:rPr>
                <w:rFonts w:cs="Calibri"/>
                <w:sz w:val="16"/>
              </w:rPr>
              <w:t>0</w:t>
            </w:r>
          </w:p>
        </w:tc>
        <w:tc>
          <w:tcPr>
            <w:tcW w:w="990" w:type="dxa"/>
          </w:tcPr>
          <w:p w:rsidR="004E551C" w:rsidRDefault="000463CC" w:rsidP="00274729">
            <w:pPr>
              <w:spacing w:before="60"/>
              <w:rPr>
                <w:rFonts w:cs="Calibri"/>
                <w:sz w:val="16"/>
              </w:rPr>
            </w:pPr>
            <w:r>
              <w:rPr>
                <w:rFonts w:cs="Calibri"/>
                <w:sz w:val="16"/>
              </w:rPr>
              <w:t>5</w:t>
            </w:r>
          </w:p>
        </w:tc>
      </w:tr>
      <w:tr w:rsidR="00C10F37" w:rsidRPr="00AA38E8" w:rsidTr="00274729">
        <w:trPr>
          <w:trHeight w:val="761"/>
        </w:trPr>
        <w:tc>
          <w:tcPr>
            <w:tcW w:w="1779" w:type="dxa"/>
          </w:tcPr>
          <w:p w:rsidR="00C10F37" w:rsidRPr="00AA38E8" w:rsidRDefault="00C10F37" w:rsidP="00CF4B9D">
            <w:pPr>
              <w:spacing w:before="60"/>
              <w:rPr>
                <w:rFonts w:cs="Calibri"/>
                <w:b/>
                <w:bCs/>
                <w:sz w:val="16"/>
              </w:rPr>
            </w:pPr>
            <w:r w:rsidRPr="00AA38E8">
              <w:rPr>
                <w:rFonts w:cs="Calibri"/>
                <w:b/>
                <w:bCs/>
                <w:sz w:val="16"/>
              </w:rPr>
              <w:t>Return Value</w:t>
            </w:r>
          </w:p>
        </w:tc>
        <w:tc>
          <w:tcPr>
            <w:tcW w:w="4179" w:type="dxa"/>
          </w:tcPr>
          <w:p w:rsidR="00C10F37" w:rsidRPr="004E551C" w:rsidRDefault="00C10F37" w:rsidP="00274729">
            <w:pPr>
              <w:spacing w:before="60"/>
              <w:rPr>
                <w:rFonts w:cs="Calibri"/>
                <w:sz w:val="16"/>
              </w:rPr>
            </w:pPr>
            <w:r>
              <w:rPr>
                <w:rFonts w:cs="Calibri"/>
                <w:sz w:val="16"/>
              </w:rPr>
              <w:t>None</w:t>
            </w:r>
          </w:p>
        </w:tc>
        <w:tc>
          <w:tcPr>
            <w:tcW w:w="990" w:type="dxa"/>
          </w:tcPr>
          <w:p w:rsidR="00C10F37" w:rsidRDefault="00C10F37" w:rsidP="00274729">
            <w:pPr>
              <w:spacing w:before="60"/>
              <w:rPr>
                <w:rFonts w:cs="Calibri"/>
                <w:sz w:val="16"/>
              </w:rPr>
            </w:pPr>
            <w:r>
              <w:rPr>
                <w:rFonts w:cs="Calibri"/>
                <w:sz w:val="16"/>
              </w:rPr>
              <w:t>NA</w:t>
            </w:r>
          </w:p>
        </w:tc>
        <w:tc>
          <w:tcPr>
            <w:tcW w:w="990" w:type="dxa"/>
          </w:tcPr>
          <w:p w:rsidR="00C10F37" w:rsidRDefault="00C10F37" w:rsidP="00274729">
            <w:pPr>
              <w:spacing w:before="60"/>
              <w:rPr>
                <w:rFonts w:cs="Calibri"/>
                <w:sz w:val="16"/>
              </w:rPr>
            </w:pPr>
            <w:r>
              <w:rPr>
                <w:rFonts w:cs="Calibri"/>
                <w:sz w:val="16"/>
              </w:rPr>
              <w:t>NA</w:t>
            </w:r>
          </w:p>
        </w:tc>
        <w:tc>
          <w:tcPr>
            <w:tcW w:w="990" w:type="dxa"/>
          </w:tcPr>
          <w:p w:rsidR="00C10F37" w:rsidRDefault="00C10F37" w:rsidP="00274729">
            <w:pPr>
              <w:spacing w:before="60"/>
              <w:rPr>
                <w:rFonts w:cs="Calibri"/>
                <w:sz w:val="16"/>
              </w:rPr>
            </w:pPr>
            <w:r>
              <w:rPr>
                <w:rFonts w:cs="Calibri"/>
                <w:sz w:val="16"/>
              </w:rPr>
              <w:t>NA</w:t>
            </w:r>
          </w:p>
        </w:tc>
      </w:tr>
    </w:tbl>
    <w:p w:rsidR="004E551C" w:rsidRDefault="004E551C" w:rsidP="004E551C">
      <w:pPr>
        <w:pStyle w:val="Heading2"/>
        <w:numPr>
          <w:ilvl w:val="3"/>
          <w:numId w:val="11"/>
        </w:numPr>
        <w:spacing w:after="60"/>
        <w:rPr>
          <w:rFonts w:ascii="Calibri" w:hAnsi="Calibri" w:cs="Calibri"/>
        </w:rPr>
      </w:pPr>
      <w:bookmarkStart w:id="904" w:name="_Toc468713350"/>
      <w:r>
        <w:rPr>
          <w:rFonts w:ascii="Calibri" w:hAnsi="Calibri" w:cs="Calibri"/>
        </w:rPr>
        <w:lastRenderedPageBreak/>
        <w:t>Design Rationale</w:t>
      </w:r>
      <w:bookmarkEnd w:id="904"/>
    </w:p>
    <w:p w:rsidR="00347EF5" w:rsidRDefault="00347EF5" w:rsidP="00347EF5">
      <w:pPr>
        <w:rPr>
          <w:lang w:bidi="ar-SA"/>
        </w:rPr>
      </w:pPr>
    </w:p>
    <w:p w:rsidR="00347EF5" w:rsidRDefault="00347EF5" w:rsidP="00347EF5">
      <w:pPr>
        <w:rPr>
          <w:i/>
          <w:lang w:bidi="ar-SA"/>
        </w:rPr>
      </w:pPr>
      <w:r w:rsidRPr="00D5171B">
        <w:rPr>
          <w:i/>
          <w:lang w:bidi="ar-SA"/>
        </w:rPr>
        <w:t xml:space="preserve">Code is optimized due to limitation with the model; hence code completely won’t match the model. There won’t be any impact on the functionality. </w:t>
      </w:r>
    </w:p>
    <w:p w:rsidR="00566B1B" w:rsidRPr="00D5171B" w:rsidRDefault="00566B1B" w:rsidP="00347EF5">
      <w:pPr>
        <w:rPr>
          <w:i/>
          <w:lang w:bidi="ar-SA"/>
        </w:rPr>
      </w:pPr>
      <w:r>
        <w:rPr>
          <w:i/>
          <w:lang w:bidi="ar-SA"/>
        </w:rPr>
        <w:t>In the model as it is not possible to break the for loop until the loop iterator reaches the configured constant threshold value, index corresponding to the position in ‘</w:t>
      </w:r>
      <w:proofErr w:type="spellStart"/>
      <w:r w:rsidRPr="00566B1B">
        <w:rPr>
          <w:i/>
          <w:lang w:bidi="ar-SA"/>
        </w:rPr>
        <w:t>SysFricLrngVehSpd</w:t>
      </w:r>
      <w:proofErr w:type="spellEnd"/>
      <w:r>
        <w:rPr>
          <w:i/>
          <w:lang w:bidi="ar-SA"/>
        </w:rPr>
        <w:t>’ which breaches the conditions mentioned in ‘</w:t>
      </w:r>
      <w:proofErr w:type="spellStart"/>
      <w:r w:rsidRPr="00566B1B">
        <w:rPr>
          <w:i/>
          <w:lang w:bidi="ar-SA"/>
        </w:rPr>
        <w:t>VehSpdIdxCalcn</w:t>
      </w:r>
      <w:proofErr w:type="spellEnd"/>
      <w:r>
        <w:rPr>
          <w:i/>
          <w:lang w:bidi="ar-SA"/>
        </w:rPr>
        <w:t xml:space="preserve">’ subsystem is calculated by successively adding the index value after multiplying </w:t>
      </w:r>
      <w:r w:rsidR="00BE061C">
        <w:rPr>
          <w:i/>
          <w:lang w:bidi="ar-SA"/>
        </w:rPr>
        <w:t xml:space="preserve">it </w:t>
      </w:r>
      <w:r>
        <w:rPr>
          <w:i/>
          <w:lang w:bidi="ar-SA"/>
        </w:rPr>
        <w:t>with either the condition true or false based on whether the vehicle speed value breaches the threshold mentioned in the FDD. In code as it is possible to exit the for loop as soon as a value in ‘</w:t>
      </w:r>
      <w:proofErr w:type="spellStart"/>
      <w:r w:rsidRPr="00566B1B">
        <w:rPr>
          <w:i/>
          <w:lang w:bidi="ar-SA"/>
        </w:rPr>
        <w:t>VehSpdIdxCalcn</w:t>
      </w:r>
      <w:proofErr w:type="spellEnd"/>
      <w:r>
        <w:rPr>
          <w:i/>
          <w:lang w:bidi="ar-SA"/>
        </w:rPr>
        <w:t>’ breaches thresholds as mentioned in FDD, no such successive addition of loop counter is required</w:t>
      </w:r>
      <w:r w:rsidR="00BF65E2">
        <w:rPr>
          <w:i/>
          <w:lang w:bidi="ar-SA"/>
        </w:rPr>
        <w:t>.</w:t>
      </w:r>
    </w:p>
    <w:p w:rsidR="004E551C" w:rsidRPr="009D5586" w:rsidRDefault="004E551C" w:rsidP="009D5586">
      <w:pPr>
        <w:pStyle w:val="Heading2"/>
        <w:numPr>
          <w:ilvl w:val="3"/>
          <w:numId w:val="11"/>
        </w:numPr>
        <w:spacing w:after="60"/>
        <w:rPr>
          <w:rFonts w:ascii="Calibri" w:hAnsi="Calibri" w:cs="Calibri"/>
        </w:rPr>
      </w:pPr>
      <w:bookmarkStart w:id="905" w:name="_Toc468713351"/>
      <w:r>
        <w:rPr>
          <w:rFonts w:ascii="Calibri" w:hAnsi="Calibri" w:cs="Calibri"/>
        </w:rPr>
        <w:t>Processing</w:t>
      </w:r>
      <w:bookmarkEnd w:id="905"/>
    </w:p>
    <w:p w:rsidR="00F70581" w:rsidRDefault="004E551C" w:rsidP="004E551C">
      <w:pPr>
        <w:rPr>
          <w:rFonts w:cs="Calibri"/>
        </w:rPr>
      </w:pPr>
      <w:r>
        <w:rPr>
          <w:lang w:bidi="ar-SA"/>
        </w:rPr>
        <w:t>Refer to ‘</w:t>
      </w:r>
      <w:proofErr w:type="spellStart"/>
      <w:r w:rsidR="009D5586" w:rsidRPr="004E551C">
        <w:rPr>
          <w:rFonts w:cs="Calibri"/>
          <w:sz w:val="16"/>
        </w:rPr>
        <w:t>VehSpdConstraint</w:t>
      </w:r>
      <w:proofErr w:type="spellEnd"/>
      <w:r w:rsidR="009D5586">
        <w:rPr>
          <w:lang w:bidi="ar-SA"/>
        </w:rPr>
        <w:t xml:space="preserve">’ </w:t>
      </w:r>
      <w:r>
        <w:rPr>
          <w:lang w:bidi="ar-SA"/>
        </w:rPr>
        <w:t>subsystem in FDD.</w:t>
      </w:r>
      <w:r w:rsidR="000048F2">
        <w:rPr>
          <w:rFonts w:cs="Calibri"/>
        </w:rPr>
        <w:t xml:space="preserve"> </w:t>
      </w:r>
    </w:p>
    <w:p w:rsidR="003014CD" w:rsidRPr="00AA38E8" w:rsidRDefault="003014CD" w:rsidP="003014CD">
      <w:pPr>
        <w:pStyle w:val="Heading2"/>
        <w:numPr>
          <w:ilvl w:val="2"/>
          <w:numId w:val="11"/>
        </w:numPr>
        <w:tabs>
          <w:tab w:val="clear" w:pos="1017"/>
          <w:tab w:val="num" w:pos="567"/>
        </w:tabs>
        <w:spacing w:after="60"/>
        <w:ind w:left="567"/>
        <w:rPr>
          <w:rFonts w:ascii="Calibri" w:hAnsi="Calibri" w:cs="Calibri"/>
        </w:rPr>
      </w:pPr>
      <w:bookmarkStart w:id="906" w:name="_Toc468713352"/>
      <w:r>
        <w:rPr>
          <w:rFonts w:ascii="Calibri" w:hAnsi="Calibri" w:cs="Calibri"/>
        </w:rPr>
        <w:t>Local Function #1</w:t>
      </w:r>
      <w:r w:rsidR="00646EDE">
        <w:rPr>
          <w:rFonts w:ascii="Calibri" w:hAnsi="Calibri" w:cs="Calibri"/>
        </w:rPr>
        <w:t>2</w:t>
      </w:r>
      <w:bookmarkEnd w:id="90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014CD" w:rsidRPr="00AA38E8" w:rsidTr="00274729">
        <w:tc>
          <w:tcPr>
            <w:tcW w:w="1779" w:type="dxa"/>
          </w:tcPr>
          <w:p w:rsidR="003014CD" w:rsidRPr="00AA38E8" w:rsidRDefault="003014CD" w:rsidP="00274729">
            <w:pPr>
              <w:spacing w:before="60"/>
              <w:rPr>
                <w:rFonts w:cs="Calibri"/>
                <w:b/>
                <w:bCs/>
                <w:sz w:val="16"/>
              </w:rPr>
            </w:pPr>
            <w:r w:rsidRPr="00AA38E8">
              <w:rPr>
                <w:rFonts w:cs="Calibri"/>
                <w:b/>
                <w:bCs/>
                <w:sz w:val="16"/>
              </w:rPr>
              <w:t>Function Name</w:t>
            </w:r>
          </w:p>
        </w:tc>
        <w:tc>
          <w:tcPr>
            <w:tcW w:w="4179" w:type="dxa"/>
          </w:tcPr>
          <w:p w:rsidR="003014CD" w:rsidRPr="00AA38E8" w:rsidRDefault="00DB01BD" w:rsidP="00274729">
            <w:pPr>
              <w:spacing w:before="60"/>
              <w:rPr>
                <w:rFonts w:cs="Calibri"/>
                <w:sz w:val="16"/>
              </w:rPr>
            </w:pPr>
            <w:proofErr w:type="spellStart"/>
            <w:r w:rsidRPr="00DB01BD">
              <w:rPr>
                <w:rFonts w:cs="Calibri"/>
                <w:sz w:val="16"/>
              </w:rPr>
              <w:t>ColTqconstraint</w:t>
            </w:r>
            <w:proofErr w:type="spellEnd"/>
          </w:p>
        </w:tc>
        <w:tc>
          <w:tcPr>
            <w:tcW w:w="990" w:type="dxa"/>
            <w:shd w:val="pct30" w:color="FFFF00" w:fill="auto"/>
          </w:tcPr>
          <w:p w:rsidR="003014CD" w:rsidRPr="00AA38E8" w:rsidRDefault="003014CD" w:rsidP="00274729">
            <w:pPr>
              <w:spacing w:before="60"/>
              <w:jc w:val="center"/>
              <w:rPr>
                <w:rFonts w:cs="Calibri"/>
                <w:sz w:val="16"/>
              </w:rPr>
            </w:pPr>
            <w:r w:rsidRPr="00AA38E8">
              <w:rPr>
                <w:rFonts w:cs="Calibri"/>
                <w:sz w:val="16"/>
              </w:rPr>
              <w:t>Type</w:t>
            </w:r>
          </w:p>
        </w:tc>
        <w:tc>
          <w:tcPr>
            <w:tcW w:w="990" w:type="dxa"/>
            <w:shd w:val="pct30" w:color="FFFF00" w:fill="auto"/>
          </w:tcPr>
          <w:p w:rsidR="003014CD" w:rsidRPr="00AA38E8" w:rsidRDefault="003014CD" w:rsidP="00274729">
            <w:pPr>
              <w:spacing w:before="60"/>
              <w:jc w:val="center"/>
              <w:rPr>
                <w:rFonts w:cs="Calibri"/>
                <w:sz w:val="16"/>
              </w:rPr>
            </w:pPr>
            <w:r w:rsidRPr="00AA38E8">
              <w:rPr>
                <w:rFonts w:cs="Calibri"/>
                <w:sz w:val="16"/>
              </w:rPr>
              <w:t>Min</w:t>
            </w:r>
          </w:p>
        </w:tc>
        <w:tc>
          <w:tcPr>
            <w:tcW w:w="990" w:type="dxa"/>
            <w:shd w:val="pct30" w:color="FFFF00" w:fill="auto"/>
          </w:tcPr>
          <w:p w:rsidR="003014CD" w:rsidRPr="00AA38E8" w:rsidRDefault="003014CD" w:rsidP="00274729">
            <w:pPr>
              <w:spacing w:before="60"/>
              <w:jc w:val="center"/>
              <w:rPr>
                <w:rFonts w:cs="Calibri"/>
                <w:sz w:val="16"/>
              </w:rPr>
            </w:pPr>
            <w:r w:rsidRPr="00AA38E8">
              <w:rPr>
                <w:rFonts w:cs="Calibri"/>
                <w:sz w:val="16"/>
              </w:rPr>
              <w:t>Max</w:t>
            </w:r>
          </w:p>
        </w:tc>
      </w:tr>
      <w:tr w:rsidR="00BF65E2" w:rsidRPr="00AA38E8" w:rsidTr="00274729">
        <w:tc>
          <w:tcPr>
            <w:tcW w:w="1779" w:type="dxa"/>
            <w:vMerge w:val="restart"/>
          </w:tcPr>
          <w:p w:rsidR="00BF65E2" w:rsidRPr="00AA38E8" w:rsidRDefault="00BF65E2" w:rsidP="00274729">
            <w:pPr>
              <w:spacing w:before="60"/>
              <w:rPr>
                <w:rFonts w:cs="Calibri"/>
                <w:b/>
                <w:bCs/>
                <w:sz w:val="16"/>
              </w:rPr>
            </w:pPr>
            <w:r w:rsidRPr="00AA38E8">
              <w:rPr>
                <w:rFonts w:cs="Calibri"/>
                <w:b/>
                <w:bCs/>
                <w:sz w:val="16"/>
              </w:rPr>
              <w:t xml:space="preserve">Arguments Passed </w:t>
            </w:r>
          </w:p>
        </w:tc>
        <w:tc>
          <w:tcPr>
            <w:tcW w:w="4179" w:type="dxa"/>
          </w:tcPr>
          <w:p w:rsidR="00BF65E2" w:rsidRPr="00AA38E8" w:rsidRDefault="00BF65E2" w:rsidP="00274729">
            <w:pPr>
              <w:spacing w:before="60"/>
              <w:rPr>
                <w:rFonts w:cs="Calibri"/>
                <w:sz w:val="16"/>
              </w:rPr>
            </w:pPr>
            <w:r w:rsidRPr="00BF65E2">
              <w:rPr>
                <w:rFonts w:cs="Calibri"/>
                <w:sz w:val="16"/>
              </w:rPr>
              <w:t>FilColTq_HwNwtMtr_T_f32</w:t>
            </w:r>
          </w:p>
        </w:tc>
        <w:tc>
          <w:tcPr>
            <w:tcW w:w="990" w:type="dxa"/>
          </w:tcPr>
          <w:p w:rsidR="00BF65E2" w:rsidRPr="00AA38E8" w:rsidRDefault="00BF65E2" w:rsidP="00274729">
            <w:pPr>
              <w:spacing w:before="60"/>
              <w:rPr>
                <w:rFonts w:cs="Calibri"/>
                <w:sz w:val="16"/>
              </w:rPr>
            </w:pPr>
            <w:r>
              <w:rPr>
                <w:rFonts w:cs="Calibri"/>
                <w:sz w:val="16"/>
              </w:rPr>
              <w:t>Float32</w:t>
            </w:r>
          </w:p>
        </w:tc>
        <w:tc>
          <w:tcPr>
            <w:tcW w:w="990" w:type="dxa"/>
          </w:tcPr>
          <w:p w:rsidR="00BF65E2" w:rsidRPr="00AA38E8" w:rsidRDefault="00BF65E2" w:rsidP="00274729">
            <w:pPr>
              <w:spacing w:before="60"/>
              <w:rPr>
                <w:rFonts w:cs="Calibri"/>
                <w:sz w:val="16"/>
              </w:rPr>
            </w:pPr>
            <w:r>
              <w:rPr>
                <w:rFonts w:cs="Calibri"/>
                <w:sz w:val="16"/>
              </w:rPr>
              <w:t>-10</w:t>
            </w:r>
          </w:p>
        </w:tc>
        <w:tc>
          <w:tcPr>
            <w:tcW w:w="990" w:type="dxa"/>
          </w:tcPr>
          <w:p w:rsidR="00BF65E2" w:rsidRPr="00AA38E8" w:rsidRDefault="00BF65E2" w:rsidP="00274729">
            <w:pPr>
              <w:spacing w:before="60"/>
              <w:rPr>
                <w:rFonts w:cs="Calibri"/>
                <w:sz w:val="16"/>
              </w:rPr>
            </w:pPr>
            <w:r>
              <w:rPr>
                <w:rFonts w:cs="Calibri"/>
                <w:sz w:val="16"/>
              </w:rPr>
              <w:t>10</w:t>
            </w:r>
          </w:p>
        </w:tc>
      </w:tr>
      <w:tr w:rsidR="00BF65E2" w:rsidRPr="00AA38E8" w:rsidTr="00274729">
        <w:trPr>
          <w:trHeight w:val="761"/>
        </w:trPr>
        <w:tc>
          <w:tcPr>
            <w:tcW w:w="1779" w:type="dxa"/>
            <w:vMerge/>
          </w:tcPr>
          <w:p w:rsidR="00BF65E2" w:rsidRPr="00AA38E8" w:rsidRDefault="00BF65E2" w:rsidP="00274729">
            <w:pPr>
              <w:spacing w:before="60"/>
              <w:rPr>
                <w:rFonts w:cs="Calibri"/>
                <w:b/>
                <w:bCs/>
                <w:sz w:val="16"/>
              </w:rPr>
            </w:pPr>
          </w:p>
        </w:tc>
        <w:tc>
          <w:tcPr>
            <w:tcW w:w="4179" w:type="dxa"/>
          </w:tcPr>
          <w:p w:rsidR="00BF65E2" w:rsidRPr="00AA38E8" w:rsidRDefault="00BC1132" w:rsidP="00274729">
            <w:pPr>
              <w:spacing w:before="60"/>
              <w:rPr>
                <w:rFonts w:cs="Calibri"/>
                <w:sz w:val="16"/>
              </w:rPr>
            </w:pPr>
            <w:r>
              <w:rPr>
                <w:rFonts w:cs="Calibri"/>
                <w:sz w:val="16"/>
              </w:rPr>
              <w:t>*</w:t>
            </w:r>
            <w:r w:rsidR="00BF65E2" w:rsidRPr="00DB01BD">
              <w:rPr>
                <w:rFonts w:cs="Calibri"/>
                <w:sz w:val="16"/>
              </w:rPr>
              <w:t>SelColTq_HwNwtMtr_T_f32</w:t>
            </w:r>
          </w:p>
        </w:tc>
        <w:tc>
          <w:tcPr>
            <w:tcW w:w="990" w:type="dxa"/>
          </w:tcPr>
          <w:p w:rsidR="00BF65E2" w:rsidRPr="00AA38E8" w:rsidRDefault="00BF65E2" w:rsidP="00274729">
            <w:pPr>
              <w:spacing w:before="60"/>
              <w:rPr>
                <w:rFonts w:cs="Calibri"/>
                <w:sz w:val="16"/>
              </w:rPr>
            </w:pPr>
            <w:r>
              <w:rPr>
                <w:rFonts w:cs="Calibri"/>
                <w:sz w:val="16"/>
              </w:rPr>
              <w:t>Boolean</w:t>
            </w:r>
          </w:p>
        </w:tc>
        <w:tc>
          <w:tcPr>
            <w:tcW w:w="990" w:type="dxa"/>
          </w:tcPr>
          <w:p w:rsidR="00BF65E2" w:rsidRPr="00AA38E8" w:rsidRDefault="00BF65E2" w:rsidP="00274729">
            <w:pPr>
              <w:spacing w:before="60"/>
              <w:rPr>
                <w:rFonts w:cs="Calibri"/>
                <w:sz w:val="16"/>
              </w:rPr>
            </w:pPr>
            <w:r>
              <w:rPr>
                <w:rFonts w:cs="Calibri"/>
                <w:sz w:val="16"/>
              </w:rPr>
              <w:t>-10</w:t>
            </w:r>
          </w:p>
        </w:tc>
        <w:tc>
          <w:tcPr>
            <w:tcW w:w="990" w:type="dxa"/>
          </w:tcPr>
          <w:p w:rsidR="00BF65E2" w:rsidRPr="00AA38E8" w:rsidRDefault="00BF65E2" w:rsidP="00274729">
            <w:pPr>
              <w:spacing w:before="60"/>
              <w:rPr>
                <w:rFonts w:cs="Calibri"/>
                <w:sz w:val="16"/>
              </w:rPr>
            </w:pPr>
            <w:r>
              <w:rPr>
                <w:rFonts w:cs="Calibri"/>
                <w:sz w:val="16"/>
              </w:rPr>
              <w:t>10</w:t>
            </w:r>
          </w:p>
        </w:tc>
      </w:tr>
      <w:tr w:rsidR="00BF65E2" w:rsidRPr="00AA38E8" w:rsidTr="00274729">
        <w:trPr>
          <w:trHeight w:val="761"/>
        </w:trPr>
        <w:tc>
          <w:tcPr>
            <w:tcW w:w="1779" w:type="dxa"/>
          </w:tcPr>
          <w:p w:rsidR="00BF65E2" w:rsidRPr="00AA38E8" w:rsidRDefault="00BF65E2" w:rsidP="00274729">
            <w:pPr>
              <w:spacing w:before="60"/>
              <w:rPr>
                <w:rFonts w:cs="Calibri"/>
                <w:b/>
                <w:bCs/>
                <w:sz w:val="16"/>
              </w:rPr>
            </w:pPr>
            <w:r w:rsidRPr="00AA38E8">
              <w:rPr>
                <w:rFonts w:cs="Calibri"/>
                <w:b/>
                <w:bCs/>
                <w:sz w:val="16"/>
              </w:rPr>
              <w:t>Return Value</w:t>
            </w:r>
          </w:p>
        </w:tc>
        <w:tc>
          <w:tcPr>
            <w:tcW w:w="4179" w:type="dxa"/>
          </w:tcPr>
          <w:p w:rsidR="00BF65E2" w:rsidRPr="00DB01BD" w:rsidRDefault="00BF65E2" w:rsidP="00274729">
            <w:pPr>
              <w:spacing w:before="60"/>
              <w:rPr>
                <w:rFonts w:cs="Calibri"/>
                <w:sz w:val="16"/>
              </w:rPr>
            </w:pPr>
            <w:r>
              <w:rPr>
                <w:rFonts w:cs="Calibri"/>
                <w:sz w:val="16"/>
              </w:rPr>
              <w:t>NA</w:t>
            </w:r>
          </w:p>
        </w:tc>
        <w:tc>
          <w:tcPr>
            <w:tcW w:w="990" w:type="dxa"/>
          </w:tcPr>
          <w:p w:rsidR="00BF65E2" w:rsidRDefault="00BF65E2" w:rsidP="00274729">
            <w:pPr>
              <w:spacing w:before="60"/>
              <w:rPr>
                <w:rFonts w:cs="Calibri"/>
                <w:sz w:val="16"/>
              </w:rPr>
            </w:pPr>
            <w:r>
              <w:rPr>
                <w:rFonts w:cs="Calibri"/>
                <w:sz w:val="16"/>
              </w:rPr>
              <w:t>NA</w:t>
            </w:r>
          </w:p>
        </w:tc>
        <w:tc>
          <w:tcPr>
            <w:tcW w:w="990" w:type="dxa"/>
          </w:tcPr>
          <w:p w:rsidR="00BF65E2" w:rsidRDefault="00BF65E2" w:rsidP="00274729">
            <w:pPr>
              <w:spacing w:before="60"/>
              <w:rPr>
                <w:rFonts w:cs="Calibri"/>
                <w:sz w:val="16"/>
              </w:rPr>
            </w:pPr>
            <w:r>
              <w:rPr>
                <w:rFonts w:cs="Calibri"/>
                <w:sz w:val="16"/>
              </w:rPr>
              <w:t>NA</w:t>
            </w:r>
          </w:p>
        </w:tc>
        <w:tc>
          <w:tcPr>
            <w:tcW w:w="990" w:type="dxa"/>
          </w:tcPr>
          <w:p w:rsidR="00BF65E2" w:rsidRDefault="00BF65E2" w:rsidP="00274729">
            <w:pPr>
              <w:spacing w:before="60"/>
              <w:rPr>
                <w:rFonts w:cs="Calibri"/>
                <w:sz w:val="16"/>
              </w:rPr>
            </w:pPr>
            <w:r>
              <w:rPr>
                <w:rFonts w:cs="Calibri"/>
                <w:sz w:val="16"/>
              </w:rPr>
              <w:t>NA</w:t>
            </w:r>
          </w:p>
        </w:tc>
      </w:tr>
    </w:tbl>
    <w:p w:rsidR="003014CD" w:rsidRDefault="003014CD" w:rsidP="003014CD">
      <w:pPr>
        <w:pStyle w:val="Heading2"/>
        <w:numPr>
          <w:ilvl w:val="3"/>
          <w:numId w:val="11"/>
        </w:numPr>
        <w:spacing w:after="60"/>
        <w:rPr>
          <w:rFonts w:ascii="Calibri" w:hAnsi="Calibri" w:cs="Calibri"/>
        </w:rPr>
      </w:pPr>
      <w:bookmarkStart w:id="907" w:name="_Toc468713353"/>
      <w:r>
        <w:rPr>
          <w:rFonts w:ascii="Calibri" w:hAnsi="Calibri" w:cs="Calibri"/>
        </w:rPr>
        <w:t>Design Rationale</w:t>
      </w:r>
      <w:bookmarkEnd w:id="907"/>
    </w:p>
    <w:p w:rsidR="003014CD" w:rsidRPr="009D5586" w:rsidRDefault="003014CD" w:rsidP="003014CD">
      <w:pPr>
        <w:pStyle w:val="Heading2"/>
        <w:numPr>
          <w:ilvl w:val="3"/>
          <w:numId w:val="11"/>
        </w:numPr>
        <w:spacing w:after="60"/>
        <w:rPr>
          <w:rFonts w:ascii="Calibri" w:hAnsi="Calibri" w:cs="Calibri"/>
        </w:rPr>
      </w:pPr>
      <w:bookmarkStart w:id="908" w:name="_Toc468713354"/>
      <w:r>
        <w:rPr>
          <w:rFonts w:ascii="Calibri" w:hAnsi="Calibri" w:cs="Calibri"/>
        </w:rPr>
        <w:t>Processing</w:t>
      </w:r>
      <w:bookmarkEnd w:id="908"/>
    </w:p>
    <w:p w:rsidR="003014CD" w:rsidRDefault="003014CD" w:rsidP="003014CD">
      <w:pPr>
        <w:rPr>
          <w:rFonts w:cs="Calibri"/>
        </w:rPr>
      </w:pPr>
      <w:r>
        <w:rPr>
          <w:lang w:bidi="ar-SA"/>
        </w:rPr>
        <w:t>Refer to ‘</w:t>
      </w:r>
      <w:proofErr w:type="spellStart"/>
      <w:r w:rsidR="00DB01BD" w:rsidRPr="00DB01BD">
        <w:rPr>
          <w:rFonts w:cs="Calibri"/>
          <w:sz w:val="16"/>
        </w:rPr>
        <w:t>ColTqconstraint</w:t>
      </w:r>
      <w:proofErr w:type="spellEnd"/>
      <w:r w:rsidR="00DB01BD">
        <w:rPr>
          <w:rFonts w:cs="Calibri"/>
          <w:sz w:val="16"/>
        </w:rPr>
        <w:t xml:space="preserve">’ </w:t>
      </w:r>
      <w:r>
        <w:rPr>
          <w:lang w:bidi="ar-SA"/>
        </w:rPr>
        <w:t>subsystem in FDD.</w:t>
      </w:r>
      <w:r>
        <w:rPr>
          <w:rFonts w:cs="Calibri"/>
        </w:rPr>
        <w:t xml:space="preserve"> </w:t>
      </w:r>
      <w:r w:rsidR="00BC1132">
        <w:rPr>
          <w:rFonts w:cs="Calibri"/>
        </w:rPr>
        <w:t xml:space="preserve"> </w:t>
      </w:r>
      <w:proofErr w:type="gramStart"/>
      <w:r w:rsidR="00BC1132">
        <w:rPr>
          <w:rFonts w:cs="Calibri"/>
        </w:rPr>
        <w:t xml:space="preserve">Updates the </w:t>
      </w:r>
      <w:r w:rsidR="00BC1132">
        <w:rPr>
          <w:rFonts w:cs="Calibri"/>
          <w:sz w:val="16"/>
        </w:rPr>
        <w:t>*</w:t>
      </w:r>
      <w:r w:rsidR="00BC1132" w:rsidRPr="00DB01BD">
        <w:rPr>
          <w:rFonts w:cs="Calibri"/>
          <w:sz w:val="16"/>
        </w:rPr>
        <w:t>SelColTq_HwNwtMtr_T_f32</w:t>
      </w:r>
      <w:r w:rsidR="00BC1132">
        <w:rPr>
          <w:rFonts w:cs="Calibri"/>
          <w:sz w:val="16"/>
        </w:rPr>
        <w:t>.</w:t>
      </w:r>
      <w:proofErr w:type="gramEnd"/>
    </w:p>
    <w:p w:rsidR="003014CD" w:rsidRDefault="003014CD" w:rsidP="004E551C">
      <w:pPr>
        <w:rPr>
          <w:rFonts w:cs="Calibri"/>
        </w:rPr>
      </w:pPr>
    </w:p>
    <w:p w:rsidR="008C6874" w:rsidRPr="00AA38E8" w:rsidRDefault="008C6874" w:rsidP="008C6874">
      <w:pPr>
        <w:pStyle w:val="Heading2"/>
        <w:spacing w:after="60"/>
        <w:rPr>
          <w:rFonts w:ascii="Calibri" w:hAnsi="Calibri" w:cs="Calibri"/>
        </w:rPr>
      </w:pPr>
      <w:bookmarkStart w:id="909" w:name="_Toc468713355"/>
      <w:r>
        <w:rPr>
          <w:rFonts w:ascii="Calibri" w:hAnsi="Calibri" w:cs="Calibri"/>
        </w:rPr>
        <w:t>GLOBAL</w:t>
      </w:r>
      <w:r w:rsidRPr="00AA38E8">
        <w:rPr>
          <w:rFonts w:ascii="Calibri" w:hAnsi="Calibri" w:cs="Calibri"/>
        </w:rPr>
        <w:t xml:space="preserve"> Function/Macro Definitions</w:t>
      </w:r>
      <w:bookmarkEnd w:id="892"/>
      <w:bookmarkEnd w:id="909"/>
    </w:p>
    <w:p w:rsidR="008C6874" w:rsidRPr="00AA38E8" w:rsidRDefault="00DB01BD" w:rsidP="008C6874">
      <w:pPr>
        <w:rPr>
          <w:rFonts w:cs="Calibri"/>
        </w:rPr>
      </w:pPr>
      <w:r>
        <w:rPr>
          <w:rFonts w:cs="Calibri"/>
        </w:rPr>
        <w:t>NA</w:t>
      </w:r>
    </w:p>
    <w:p w:rsidR="002B094F" w:rsidRDefault="002B094F" w:rsidP="002B094F">
      <w:pPr>
        <w:rPr>
          <w:lang w:bidi="ar-SA"/>
        </w:rPr>
      </w:pPr>
    </w:p>
    <w:p w:rsidR="002B094F" w:rsidRDefault="002B094F" w:rsidP="002B094F">
      <w:pPr>
        <w:rPr>
          <w:lang w:bidi="ar-SA"/>
        </w:rPr>
      </w:pPr>
    </w:p>
    <w:p w:rsidR="00531B8C" w:rsidRDefault="00531B8C" w:rsidP="00531B8C">
      <w:pPr>
        <w:pStyle w:val="Heading1"/>
        <w:ind w:left="562" w:hanging="562"/>
        <w:rPr>
          <w:rFonts w:ascii="Calibri" w:hAnsi="Calibri" w:cs="Calibri"/>
        </w:rPr>
      </w:pPr>
      <w:bookmarkStart w:id="910" w:name="_Toc418080076"/>
      <w:bookmarkStart w:id="911" w:name="_Toc421709921"/>
      <w:bookmarkStart w:id="912" w:name="_Toc468713356"/>
      <w:r w:rsidRPr="002E3F2E">
        <w:rPr>
          <w:rFonts w:ascii="Calibri" w:hAnsi="Calibri"/>
        </w:rPr>
        <w:lastRenderedPageBreak/>
        <w:t>Known</w:t>
      </w:r>
      <w:r w:rsidRPr="00AA38E8">
        <w:rPr>
          <w:rFonts w:ascii="Calibri" w:hAnsi="Calibri" w:cs="Calibri"/>
        </w:rPr>
        <w:t xml:space="preserve"> Limitations with Design</w:t>
      </w:r>
      <w:bookmarkEnd w:id="910"/>
      <w:bookmarkEnd w:id="911"/>
      <w:bookmarkEnd w:id="912"/>
    </w:p>
    <w:p w:rsidR="00756B68" w:rsidRPr="00756B68" w:rsidRDefault="00756B68" w:rsidP="00756B68">
      <w:pPr>
        <w:shd w:val="clear" w:color="auto" w:fill="FFFFFF"/>
        <w:spacing w:after="0"/>
        <w:rPr>
          <w:ins w:id="913" w:author="Anne, Krishna" w:date="2016-12-13T14:28:00Z"/>
          <w:rFonts w:ascii="Arial" w:hAnsi="Arial" w:cs="Arial"/>
          <w:color w:val="000000"/>
          <w:sz w:val="16"/>
          <w:szCs w:val="16"/>
          <w:lang w:bidi="ar-SA"/>
        </w:rPr>
      </w:pPr>
      <w:ins w:id="914" w:author="Anne, Krishna" w:date="2016-12-13T14:28:00Z">
        <w:r w:rsidRPr="00756B68">
          <w:rPr>
            <w:rFonts w:ascii="Arial" w:hAnsi="Arial" w:cs="Arial"/>
            <w:color w:val="000000"/>
            <w:sz w:val="16"/>
            <w:szCs w:val="16"/>
            <w:lang w:bidi="ar-SA"/>
          </w:rPr>
          <w:t xml:space="preserve">Implementation of design baseline 2.2.0 does not match the FDD because </w:t>
        </w:r>
      </w:ins>
      <w:ins w:id="915" w:author="Anne, Krishna" w:date="2016-12-13T14:31:00Z">
        <w:r>
          <w:rPr>
            <w:rFonts w:ascii="Arial" w:hAnsi="Arial" w:cs="Arial"/>
            <w:color w:val="000000"/>
            <w:sz w:val="16"/>
            <w:szCs w:val="16"/>
            <w:lang w:bidi="ar-SA"/>
          </w:rPr>
          <w:t xml:space="preserve">in the </w:t>
        </w:r>
      </w:ins>
      <w:ins w:id="916" w:author="Anne, Krishna" w:date="2016-12-13T14:28:00Z">
        <w:r w:rsidRPr="00756B68">
          <w:rPr>
            <w:rFonts w:ascii="Arial" w:hAnsi="Arial" w:cs="Arial"/>
            <w:color w:val="000000"/>
            <w:sz w:val="16"/>
            <w:szCs w:val="16"/>
            <w:lang w:bidi="ar-SA"/>
          </w:rPr>
          <w:t xml:space="preserve">FDD </w:t>
        </w:r>
        <w:proofErr w:type="spellStart"/>
        <w:r w:rsidRPr="00756B68">
          <w:rPr>
            <w:rFonts w:ascii="Arial" w:hAnsi="Arial" w:cs="Arial"/>
            <w:color w:val="000000"/>
            <w:sz w:val="16"/>
            <w:szCs w:val="16"/>
            <w:lang w:bidi="ar-SA"/>
          </w:rPr>
          <w:t>DataDict.m</w:t>
        </w:r>
        <w:proofErr w:type="spellEnd"/>
        <w:r w:rsidRPr="00756B68">
          <w:rPr>
            <w:rFonts w:ascii="Arial" w:hAnsi="Arial" w:cs="Arial"/>
            <w:color w:val="000000"/>
            <w:sz w:val="16"/>
            <w:szCs w:val="16"/>
            <w:lang w:bidi="ar-SA"/>
          </w:rPr>
          <w:t xml:space="preserve"> file</w:t>
        </w:r>
      </w:ins>
      <w:ins w:id="917" w:author="Anne, Krishna" w:date="2016-12-13T14:31:00Z">
        <w:r>
          <w:rPr>
            <w:rFonts w:ascii="Arial" w:hAnsi="Arial" w:cs="Arial"/>
            <w:color w:val="000000"/>
            <w:sz w:val="16"/>
            <w:szCs w:val="16"/>
            <w:lang w:bidi="ar-SA"/>
          </w:rPr>
          <w:t>,</w:t>
        </w:r>
      </w:ins>
      <w:ins w:id="918" w:author="Anne, Krishna" w:date="2016-12-13T14:28:00Z">
        <w:r w:rsidRPr="00756B68">
          <w:rPr>
            <w:rFonts w:ascii="Arial" w:hAnsi="Arial" w:cs="Arial"/>
            <w:color w:val="000000"/>
            <w:sz w:val="16"/>
            <w:szCs w:val="16"/>
            <w:lang w:bidi="ar-SA"/>
          </w:rPr>
          <w:t xml:space="preserve"> array dimensions in the NVM PIM definition</w:t>
        </w:r>
      </w:ins>
      <w:ins w:id="919" w:author="Anne, Krishna" w:date="2016-12-13T14:32:00Z">
        <w:r>
          <w:rPr>
            <w:rFonts w:ascii="Arial" w:hAnsi="Arial" w:cs="Arial"/>
            <w:color w:val="000000"/>
            <w:sz w:val="16"/>
            <w:szCs w:val="16"/>
            <w:lang w:bidi="ar-SA"/>
          </w:rPr>
          <w:t xml:space="preserve"> </w:t>
        </w:r>
      </w:ins>
      <w:ins w:id="920" w:author="Anne, Krishna" w:date="2016-12-13T14:28:00Z">
        <w:r w:rsidRPr="00756B68">
          <w:rPr>
            <w:rFonts w:ascii="Arial" w:hAnsi="Arial" w:cs="Arial"/>
            <w:color w:val="000000"/>
            <w:sz w:val="16"/>
            <w:szCs w:val="16"/>
            <w:lang w:bidi="ar-SA"/>
          </w:rPr>
          <w:t xml:space="preserve">for </w:t>
        </w:r>
        <w:proofErr w:type="spellStart"/>
        <w:r w:rsidRPr="00756B68">
          <w:rPr>
            <w:rFonts w:ascii="Arial" w:hAnsi="Arial" w:cs="Arial"/>
            <w:color w:val="000000"/>
            <w:sz w:val="16"/>
            <w:szCs w:val="16"/>
            <w:lang w:bidi="ar-SA"/>
          </w:rPr>
          <w:t>FricLrngData</w:t>
        </w:r>
        <w:proofErr w:type="spellEnd"/>
        <w:r w:rsidRPr="00756B68">
          <w:rPr>
            <w:rFonts w:ascii="Arial" w:hAnsi="Arial" w:cs="Arial"/>
            <w:color w:val="000000"/>
            <w:sz w:val="16"/>
            <w:szCs w:val="16"/>
            <w:lang w:bidi="ar-SA"/>
          </w:rPr>
          <w:t xml:space="preserve"> did not agree with the dimensions in the server runnable arguments.  For the implementation, the dimensions in the NVM definition were used.</w:t>
        </w:r>
      </w:ins>
    </w:p>
    <w:p w:rsidR="00756B68" w:rsidRPr="00756B68" w:rsidRDefault="00756B68" w:rsidP="00756B68">
      <w:pPr>
        <w:shd w:val="clear" w:color="auto" w:fill="FFFFFF"/>
        <w:spacing w:after="0"/>
        <w:rPr>
          <w:ins w:id="921" w:author="Anne, Krishna" w:date="2016-12-13T14:28:00Z"/>
          <w:rFonts w:ascii="Arial" w:hAnsi="Arial" w:cs="Arial"/>
          <w:color w:val="000000"/>
          <w:sz w:val="16"/>
          <w:szCs w:val="16"/>
          <w:lang w:bidi="ar-SA"/>
        </w:rPr>
      </w:pPr>
    </w:p>
    <w:p w:rsidR="00756B68" w:rsidRDefault="00756B68" w:rsidP="00756B68">
      <w:pPr>
        <w:shd w:val="clear" w:color="auto" w:fill="FFFFFF"/>
        <w:spacing w:after="0"/>
        <w:rPr>
          <w:ins w:id="922" w:author="Anne, Krishna" w:date="2016-12-13T14:32:00Z"/>
          <w:rFonts w:ascii="Arial" w:hAnsi="Arial" w:cs="Arial"/>
          <w:color w:val="000000"/>
          <w:sz w:val="16"/>
          <w:szCs w:val="16"/>
          <w:lang w:bidi="ar-SA"/>
        </w:rPr>
      </w:pPr>
      <w:ins w:id="923" w:author="Anne, Krishna" w:date="2016-12-13T14:28:00Z">
        <w:r w:rsidRPr="00756B68">
          <w:rPr>
            <w:rFonts w:ascii="Arial" w:hAnsi="Arial" w:cs="Arial"/>
            <w:color w:val="000000"/>
            <w:sz w:val="16"/>
            <w:szCs w:val="16"/>
            <w:lang w:bidi="ar-SA"/>
          </w:rPr>
          <w:t xml:space="preserve">FDD </w:t>
        </w:r>
        <w:proofErr w:type="spellStart"/>
        <w:r w:rsidRPr="00756B68">
          <w:rPr>
            <w:rFonts w:ascii="Arial" w:hAnsi="Arial" w:cs="Arial"/>
            <w:color w:val="000000"/>
            <w:sz w:val="16"/>
            <w:szCs w:val="16"/>
            <w:lang w:bidi="ar-SA"/>
          </w:rPr>
          <w:t>DataDict.m</w:t>
        </w:r>
        <w:proofErr w:type="spellEnd"/>
        <w:r w:rsidRPr="00756B68">
          <w:rPr>
            <w:rFonts w:ascii="Arial" w:hAnsi="Arial" w:cs="Arial"/>
            <w:color w:val="000000"/>
            <w:sz w:val="16"/>
            <w:szCs w:val="16"/>
            <w:lang w:bidi="ar-SA"/>
          </w:rPr>
          <w:t xml:space="preserve"> file needs updates to definition in the </w:t>
        </w:r>
        <w:proofErr w:type="spellStart"/>
        <w:r w:rsidRPr="00756B68">
          <w:rPr>
            <w:rFonts w:ascii="Arial" w:hAnsi="Arial" w:cs="Arial"/>
            <w:color w:val="000000"/>
            <w:sz w:val="16"/>
            <w:szCs w:val="16"/>
            <w:lang w:bidi="ar-SA"/>
          </w:rPr>
          <w:t>DataDict.m</w:t>
        </w:r>
        <w:proofErr w:type="spellEnd"/>
        <w:r w:rsidRPr="00756B68">
          <w:rPr>
            <w:rFonts w:ascii="Arial" w:hAnsi="Arial" w:cs="Arial"/>
            <w:color w:val="000000"/>
            <w:sz w:val="16"/>
            <w:szCs w:val="16"/>
            <w:lang w:bidi="ar-SA"/>
          </w:rPr>
          <w:t xml:space="preserve"> file of </w:t>
        </w:r>
        <w:proofErr w:type="spellStart"/>
        <w:r w:rsidRPr="00756B68">
          <w:rPr>
            <w:rFonts w:ascii="Arial" w:hAnsi="Arial" w:cs="Arial"/>
            <w:color w:val="000000"/>
            <w:sz w:val="16"/>
            <w:szCs w:val="16"/>
            <w:lang w:bidi="ar-SA"/>
          </w:rPr>
          <w:t>SrvRunnables</w:t>
        </w:r>
        <w:proofErr w:type="spellEnd"/>
        <w:r w:rsidRPr="00756B68">
          <w:rPr>
            <w:rFonts w:ascii="Arial" w:hAnsi="Arial" w:cs="Arial"/>
            <w:color w:val="000000"/>
            <w:sz w:val="16"/>
            <w:szCs w:val="16"/>
            <w:lang w:bidi="ar-SA"/>
          </w:rPr>
          <w:t xml:space="preserve">' </w:t>
        </w:r>
        <w:proofErr w:type="spellStart"/>
        <w:r w:rsidRPr="00756B68">
          <w:rPr>
            <w:rFonts w:ascii="Arial" w:hAnsi="Arial" w:cs="Arial"/>
            <w:color w:val="000000"/>
            <w:sz w:val="16"/>
            <w:szCs w:val="16"/>
            <w:lang w:bidi="ar-SA"/>
          </w:rPr>
          <w:t>GetFricData</w:t>
        </w:r>
        <w:proofErr w:type="spellEnd"/>
        <w:r w:rsidRPr="00756B68">
          <w:rPr>
            <w:rFonts w:ascii="Arial" w:hAnsi="Arial" w:cs="Arial"/>
            <w:color w:val="000000"/>
            <w:sz w:val="16"/>
            <w:szCs w:val="16"/>
            <w:lang w:bidi="ar-SA"/>
          </w:rPr>
          <w:t xml:space="preserve"> and </w:t>
        </w:r>
        <w:proofErr w:type="spellStart"/>
        <w:r w:rsidRPr="00756B68">
          <w:rPr>
            <w:rFonts w:ascii="Arial" w:hAnsi="Arial" w:cs="Arial"/>
            <w:color w:val="000000"/>
            <w:sz w:val="16"/>
            <w:szCs w:val="16"/>
            <w:lang w:bidi="ar-SA"/>
          </w:rPr>
          <w:t>SetFricData</w:t>
        </w:r>
        <w:proofErr w:type="spellEnd"/>
        <w:r w:rsidRPr="00756B68">
          <w:rPr>
            <w:rFonts w:ascii="Arial" w:hAnsi="Arial" w:cs="Arial"/>
            <w:color w:val="000000"/>
            <w:sz w:val="16"/>
            <w:szCs w:val="16"/>
            <w:lang w:bidi="ar-SA"/>
          </w:rPr>
          <w:t xml:space="preserve"> arguments to agree with the NVM definition.  Implementation will need update to bring in the new design subproject and remove </w:t>
        </w:r>
      </w:ins>
      <w:ins w:id="924" w:author="Anne, Krishna" w:date="2016-12-13T14:32:00Z">
        <w:r>
          <w:rPr>
            <w:rFonts w:ascii="Arial" w:hAnsi="Arial" w:cs="Arial"/>
            <w:color w:val="000000"/>
            <w:sz w:val="16"/>
            <w:szCs w:val="16"/>
            <w:lang w:bidi="ar-SA"/>
          </w:rPr>
          <w:t xml:space="preserve">this </w:t>
        </w:r>
      </w:ins>
      <w:ins w:id="925" w:author="Anne, Krishna" w:date="2016-12-13T14:28:00Z">
        <w:r w:rsidRPr="00756B68">
          <w:rPr>
            <w:rFonts w:ascii="Arial" w:hAnsi="Arial" w:cs="Arial"/>
            <w:color w:val="000000"/>
            <w:sz w:val="16"/>
            <w:szCs w:val="16"/>
            <w:lang w:bidi="ar-SA"/>
          </w:rPr>
          <w:t>MDD notes about the discrepancy.</w:t>
        </w:r>
      </w:ins>
    </w:p>
    <w:p w:rsidR="00756B68" w:rsidRPr="00756B68" w:rsidRDefault="00756B68" w:rsidP="00756B68">
      <w:pPr>
        <w:shd w:val="clear" w:color="auto" w:fill="FFFFFF"/>
        <w:spacing w:after="0"/>
        <w:rPr>
          <w:ins w:id="926" w:author="Anne, Krishna" w:date="2016-12-13T14:28:00Z"/>
          <w:rFonts w:ascii="Arial" w:hAnsi="Arial" w:cs="Arial"/>
          <w:color w:val="000000"/>
          <w:sz w:val="16"/>
          <w:szCs w:val="16"/>
          <w:lang w:bidi="ar-SA"/>
        </w:rPr>
      </w:pPr>
    </w:p>
    <w:p w:rsidR="00531B8C" w:rsidDel="00756B68" w:rsidRDefault="00DB01BD" w:rsidP="00531B8C">
      <w:pPr>
        <w:rPr>
          <w:del w:id="927" w:author="Anne, Krishna" w:date="2016-12-13T14:28:00Z"/>
          <w:rFonts w:cs="Calibri"/>
        </w:rPr>
      </w:pPr>
      <w:del w:id="928" w:author="Anne, Krishna" w:date="2016-12-13T14:28:00Z">
        <w:r w:rsidDel="00756B68">
          <w:rPr>
            <w:rFonts w:cs="Calibri"/>
          </w:rPr>
          <w:delText>None</w:delText>
        </w:r>
      </w:del>
    </w:p>
    <w:p w:rsidR="00531B8C" w:rsidRDefault="00531B8C" w:rsidP="00531B8C">
      <w:pPr>
        <w:rPr>
          <w:rFonts w:cs="Calibri"/>
        </w:rPr>
      </w:pPr>
    </w:p>
    <w:p w:rsidR="00531B8C" w:rsidRDefault="00531B8C" w:rsidP="00531B8C">
      <w:pPr>
        <w:pStyle w:val="Heading1"/>
        <w:ind w:left="562" w:hanging="562"/>
        <w:rPr>
          <w:rFonts w:ascii="Calibri" w:hAnsi="Calibri" w:cs="Calibri"/>
        </w:rPr>
      </w:pPr>
      <w:bookmarkStart w:id="929" w:name="_Toc382297449"/>
      <w:bookmarkStart w:id="930" w:name="_Toc418080077"/>
      <w:bookmarkStart w:id="931" w:name="_Toc421709922"/>
      <w:bookmarkStart w:id="932" w:name="_Toc468713357"/>
      <w:r w:rsidRPr="00E75CFE">
        <w:rPr>
          <w:rFonts w:ascii="Calibri" w:hAnsi="Calibri" w:cs="Calibri"/>
        </w:rPr>
        <w:lastRenderedPageBreak/>
        <w:t>UNIT TEST CONSIDERATION</w:t>
      </w:r>
      <w:bookmarkEnd w:id="929"/>
      <w:bookmarkEnd w:id="930"/>
      <w:bookmarkEnd w:id="931"/>
      <w:bookmarkEnd w:id="932"/>
    </w:p>
    <w:p w:rsidR="000B6D97" w:rsidRPr="005628B0" w:rsidRDefault="000B6D97" w:rsidP="000B6D97">
      <w:pPr>
        <w:rPr>
          <w:lang w:bidi="ar-SA"/>
        </w:rPr>
      </w:pPr>
      <w:r>
        <w:rPr>
          <w:lang w:bidi="ar-SA"/>
        </w:rPr>
        <w:t>In model, one based indexing is used but in code 0 based indexing is used.</w:t>
      </w:r>
    </w:p>
    <w:p w:rsidR="000B6D97" w:rsidRPr="000B6D97" w:rsidRDefault="000B6D97" w:rsidP="00683A49"/>
    <w:p w:rsidR="00786BDF" w:rsidRPr="00A158C7" w:rsidRDefault="00786BDF" w:rsidP="000B37D5">
      <w:pPr>
        <w:pStyle w:val="Heading7"/>
      </w:pPr>
      <w:bookmarkStart w:id="933" w:name="_Toc468713358"/>
      <w:r w:rsidRPr="00A158C7">
        <w:lastRenderedPageBreak/>
        <w:t>Abbreviations and Acronyms</w:t>
      </w:r>
      <w:bookmarkEnd w:id="9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34" w:name="_Toc468713359"/>
      <w:r w:rsidRPr="00A158C7">
        <w:lastRenderedPageBreak/>
        <w:t>Glossary</w:t>
      </w:r>
      <w:bookmarkEnd w:id="93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35" w:name="_Toc468713360"/>
      <w:r w:rsidRPr="00A158C7">
        <w:lastRenderedPageBreak/>
        <w:t>References</w:t>
      </w:r>
      <w:bookmarkEnd w:id="9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36"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936"/>
          </w:p>
        </w:tc>
        <w:tc>
          <w:tcPr>
            <w:tcW w:w="2091" w:type="dxa"/>
            <w:shd w:val="clear" w:color="auto" w:fill="auto"/>
          </w:tcPr>
          <w:p w:rsidR="00531B8C" w:rsidRDefault="00803E51" w:rsidP="00B758D2">
            <w:pPr>
              <w:rPr>
                <w:lang w:bidi="ar-SA"/>
              </w:rPr>
            </w:pPr>
            <w:r>
              <w:rPr>
                <w:rFonts w:cs="Calibri"/>
                <w:lang w:bidi="ar-SA"/>
              </w:rPr>
              <w:t>Process 4.02.01</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803E51" w:rsidP="00B758D2">
            <w:pPr>
              <w:rPr>
                <w:lang w:bidi="ar-SA"/>
              </w:rPr>
            </w:pPr>
            <w:r>
              <w:rPr>
                <w:rFonts w:cs="Calibri"/>
                <w:lang w:bidi="ar-SA"/>
              </w:rPr>
              <w:t>Process 4.02.01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9D28D2" w:rsidP="00B758D2">
            <w:pPr>
              <w:keepNext/>
            </w:pPr>
            <w:hyperlink r:id="rId16" w:history="1">
              <w:bookmarkStart w:id="937" w:name="_Ref335300243"/>
              <w:r w:rsidR="00531B8C" w:rsidRPr="00FC427F">
                <w:t>Software Naming Conventions.doc</w:t>
              </w:r>
              <w:bookmarkEnd w:id="937"/>
            </w:hyperlink>
          </w:p>
        </w:tc>
        <w:tc>
          <w:tcPr>
            <w:tcW w:w="2091" w:type="dxa"/>
            <w:shd w:val="clear" w:color="auto" w:fill="auto"/>
          </w:tcPr>
          <w:p w:rsidR="00531B8C" w:rsidRDefault="00683A49" w:rsidP="00B758D2">
            <w:pPr>
              <w:rPr>
                <w:lang w:bidi="ar-SA"/>
              </w:rPr>
            </w:pPr>
            <w:r>
              <w:rPr>
                <w:rFonts w:cs="Calibri"/>
                <w:lang w:bidi="ar-SA"/>
              </w:rPr>
              <w:t>2.0</w:t>
            </w:r>
          </w:p>
        </w:tc>
      </w:tr>
      <w:tr w:rsidR="00531B8C" w:rsidRPr="00A158C7" w:rsidTr="00B758D2">
        <w:tc>
          <w:tcPr>
            <w:tcW w:w="738" w:type="dxa"/>
            <w:shd w:val="clear" w:color="auto" w:fill="auto"/>
          </w:tcPr>
          <w:p w:rsidR="00531B8C" w:rsidRDefault="00531B8C" w:rsidP="00B758D2">
            <w:pPr>
              <w:jc w:val="center"/>
            </w:pPr>
            <w:r>
              <w:t>4</w:t>
            </w:r>
          </w:p>
        </w:tc>
        <w:bookmarkStart w:id="938"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38"/>
          </w:p>
        </w:tc>
        <w:tc>
          <w:tcPr>
            <w:tcW w:w="2091" w:type="dxa"/>
            <w:shd w:val="clear" w:color="auto" w:fill="auto"/>
          </w:tcPr>
          <w:p w:rsidR="00531B8C" w:rsidRDefault="00683A49" w:rsidP="00B758D2">
            <w:pPr>
              <w:rPr>
                <w:lang w:bidi="ar-SA"/>
              </w:rPr>
            </w:pPr>
            <w:r>
              <w:rPr>
                <w:rFonts w:cs="Calibri"/>
                <w:lang w:bidi="ar-SA"/>
              </w:rPr>
              <w:t>2.1</w:t>
            </w:r>
          </w:p>
        </w:tc>
      </w:tr>
      <w:tr w:rsidR="00BA1460" w:rsidRPr="00A158C7" w:rsidTr="00B758D2">
        <w:tc>
          <w:tcPr>
            <w:tcW w:w="738" w:type="dxa"/>
            <w:shd w:val="clear" w:color="auto" w:fill="auto"/>
          </w:tcPr>
          <w:p w:rsidR="00BA1460" w:rsidRDefault="00BA1460" w:rsidP="00B758D2">
            <w:pPr>
              <w:jc w:val="center"/>
            </w:pPr>
            <w:r>
              <w:t>5</w:t>
            </w:r>
          </w:p>
        </w:tc>
        <w:tc>
          <w:tcPr>
            <w:tcW w:w="6458" w:type="dxa"/>
            <w:shd w:val="clear" w:color="auto" w:fill="auto"/>
          </w:tcPr>
          <w:p w:rsidR="00BA1460" w:rsidRDefault="00BA1460" w:rsidP="00B758D2">
            <w:pPr>
              <w:keepNext/>
            </w:pPr>
            <w:r>
              <w:rPr>
                <w:rFonts w:cs="Calibri"/>
                <w:szCs w:val="19"/>
              </w:rPr>
              <w:t>FDD- SF007A_SysFricLrng_Design</w:t>
            </w:r>
          </w:p>
        </w:tc>
        <w:tc>
          <w:tcPr>
            <w:tcW w:w="2091" w:type="dxa"/>
            <w:shd w:val="clear" w:color="auto" w:fill="auto"/>
          </w:tcPr>
          <w:p w:rsidR="00BA1460" w:rsidDel="00683A49" w:rsidRDefault="00BA1460" w:rsidP="00B758D2">
            <w:pPr>
              <w:rPr>
                <w:rFonts w:cs="Calibri"/>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8D2" w:rsidRDefault="009D28D2">
      <w:r>
        <w:separator/>
      </w:r>
    </w:p>
  </w:endnote>
  <w:endnote w:type="continuationSeparator" w:id="0">
    <w:p w:rsidR="009D28D2" w:rsidRDefault="009D2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851F7B" w:rsidRPr="00B10816" w:rsidTr="00866672">
      <w:tc>
        <w:tcPr>
          <w:tcW w:w="1667" w:type="pct"/>
          <w:vAlign w:val="center"/>
        </w:tcPr>
        <w:p w:rsidR="00851F7B" w:rsidRPr="00B10816" w:rsidRDefault="00851F7B" w:rsidP="00B10816">
          <w:pPr>
            <w:pStyle w:val="Footer"/>
            <w:spacing w:after="0"/>
            <w:rPr>
              <w:sz w:val="16"/>
              <w:szCs w:val="16"/>
            </w:rPr>
          </w:pPr>
          <w:r w:rsidRPr="00B10816">
            <w:rPr>
              <w:sz w:val="16"/>
              <w:szCs w:val="16"/>
            </w:rPr>
            <w:t xml:space="preserve">Document: </w:t>
          </w:r>
          <w:proofErr w:type="spellStart"/>
          <w:r>
            <w:rPr>
              <w:sz w:val="16"/>
              <w:szCs w:val="16"/>
            </w:rPr>
            <w:t>SysFricLrng</w:t>
          </w:r>
          <w:ins w:id="939" w:author="Vignesh L S K" w:date="2016-12-05T14:53:00Z">
            <w:r w:rsidR="00CD6350">
              <w:rPr>
                <w:sz w:val="16"/>
                <w:szCs w:val="16"/>
              </w:rPr>
              <w:t>_MDD</w:t>
            </w:r>
          </w:ins>
          <w:proofErr w:type="spellEnd"/>
          <w:r>
            <w:rPr>
              <w:sz w:val="16"/>
              <w:szCs w:val="16"/>
            </w:rPr>
            <w:fldChar w:fldCharType="begin"/>
          </w:r>
          <w:r>
            <w:rPr>
              <w:sz w:val="16"/>
              <w:szCs w:val="16"/>
            </w:rPr>
            <w:instrText xml:space="preserve"> DOCPROPERTY  "Document Version"  \* MERGEFORMAT </w:instrText>
          </w:r>
          <w:r>
            <w:rPr>
              <w:sz w:val="16"/>
              <w:szCs w:val="16"/>
            </w:rPr>
            <w:fldChar w:fldCharType="end"/>
          </w:r>
        </w:p>
        <w:p w:rsidR="00851F7B" w:rsidRPr="00B10816" w:rsidRDefault="00851F7B" w:rsidP="00A411CB">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w:t>
          </w:r>
          <w:r>
            <w:rPr>
              <w:sz w:val="16"/>
              <w:szCs w:val="16"/>
            </w:rPr>
            <w:fldChar w:fldCharType="end"/>
          </w:r>
          <w:r>
            <w:rPr>
              <w:sz w:val="16"/>
              <w:szCs w:val="16"/>
            </w:rPr>
            <w:t>1</w:t>
          </w:r>
        </w:p>
      </w:tc>
      <w:tc>
        <w:tcPr>
          <w:tcW w:w="1667" w:type="pct"/>
          <w:vAlign w:val="center"/>
        </w:tcPr>
        <w:p w:rsidR="00851F7B" w:rsidRDefault="00CD6350" w:rsidP="00B10816">
          <w:pPr>
            <w:pStyle w:val="Footer"/>
            <w:spacing w:after="0"/>
            <w:jc w:val="center"/>
            <w:rPr>
              <w:sz w:val="16"/>
              <w:szCs w:val="16"/>
            </w:rPr>
          </w:pPr>
          <w:ins w:id="940" w:author="Vignesh L S K" w:date="2016-12-05T14:53:00Z">
            <w:r>
              <w:rPr>
                <w:sz w:val="16"/>
                <w:szCs w:val="16"/>
              </w:rPr>
              <w:t xml:space="preserve">Dec </w:t>
            </w:r>
          </w:ins>
          <w:del w:id="941" w:author="Vignesh L S K" w:date="2016-12-05T14:53:00Z">
            <w:r w:rsidR="00683A49" w:rsidDel="00CD6350">
              <w:rPr>
                <w:sz w:val="16"/>
                <w:szCs w:val="16"/>
              </w:rPr>
              <w:delText>Oct</w:delText>
            </w:r>
          </w:del>
          <w:r w:rsidR="00851F7B">
            <w:rPr>
              <w:sz w:val="16"/>
              <w:szCs w:val="16"/>
            </w:rPr>
            <w:fldChar w:fldCharType="begin"/>
          </w:r>
          <w:r w:rsidR="00851F7B">
            <w:rPr>
              <w:sz w:val="16"/>
              <w:szCs w:val="16"/>
            </w:rPr>
            <w:instrText xml:space="preserve"> DOCPROPERTY  "Release Date"  \* MERGEFORMAT </w:instrText>
          </w:r>
          <w:r w:rsidR="00851F7B">
            <w:rPr>
              <w:sz w:val="16"/>
              <w:szCs w:val="16"/>
            </w:rPr>
            <w:fldChar w:fldCharType="separate"/>
          </w:r>
          <w:del w:id="942" w:author="Vignesh L S K" w:date="2016-12-05T14:53:00Z">
            <w:r w:rsidR="00851F7B" w:rsidDel="00CD6350">
              <w:rPr>
                <w:sz w:val="16"/>
                <w:szCs w:val="16"/>
              </w:rPr>
              <w:delText xml:space="preserve"> </w:delText>
            </w:r>
          </w:del>
          <w:r w:rsidR="00683A49">
            <w:rPr>
              <w:sz w:val="16"/>
              <w:szCs w:val="16"/>
            </w:rPr>
            <w:t>0</w:t>
          </w:r>
          <w:ins w:id="943" w:author="Vignesh L S K" w:date="2016-12-05T14:53:00Z">
            <w:r>
              <w:rPr>
                <w:sz w:val="16"/>
                <w:szCs w:val="16"/>
              </w:rPr>
              <w:t>5</w:t>
            </w:r>
          </w:ins>
          <w:del w:id="944" w:author="Vignesh L S K" w:date="2016-12-05T14:53:00Z">
            <w:r w:rsidR="00683A49" w:rsidDel="00CD6350">
              <w:rPr>
                <w:sz w:val="16"/>
                <w:szCs w:val="16"/>
              </w:rPr>
              <w:delText>3</w:delText>
            </w:r>
          </w:del>
          <w:r w:rsidR="00851F7B">
            <w:rPr>
              <w:sz w:val="16"/>
              <w:szCs w:val="16"/>
            </w:rPr>
            <w:t>, 201</w:t>
          </w:r>
          <w:r w:rsidR="00851F7B">
            <w:rPr>
              <w:sz w:val="16"/>
              <w:szCs w:val="16"/>
            </w:rPr>
            <w:fldChar w:fldCharType="end"/>
          </w:r>
          <w:r w:rsidR="00683A49">
            <w:rPr>
              <w:sz w:val="16"/>
              <w:szCs w:val="16"/>
            </w:rPr>
            <w:t>6</w:t>
          </w:r>
        </w:p>
        <w:p w:rsidR="00851F7B" w:rsidRPr="00B10816" w:rsidRDefault="00851F7B"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851F7B" w:rsidRPr="00B10816" w:rsidRDefault="00851F7B" w:rsidP="00B10816">
              <w:pPr>
                <w:pStyle w:val="Footer"/>
                <w:spacing w:after="0"/>
                <w:jc w:val="right"/>
                <w:rPr>
                  <w:sz w:val="16"/>
                  <w:szCs w:val="16"/>
                </w:rPr>
              </w:pPr>
              <w:r>
                <w:rPr>
                  <w:sz w:val="16"/>
                  <w:szCs w:val="16"/>
                </w:rPr>
                <w:t>Module Design Document</w:t>
              </w:r>
            </w:p>
          </w:sdtContent>
        </w:sdt>
        <w:p w:rsidR="00851F7B" w:rsidRPr="00B10816" w:rsidRDefault="00851F7B"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F4059D">
            <w:rPr>
              <w:b/>
              <w:noProof/>
              <w:sz w:val="16"/>
              <w:szCs w:val="16"/>
            </w:rPr>
            <w:t>20</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F4059D">
            <w:rPr>
              <w:b/>
              <w:noProof/>
              <w:sz w:val="16"/>
              <w:szCs w:val="16"/>
            </w:rPr>
            <w:t>31</w:t>
          </w:r>
          <w:r w:rsidRPr="00B10816">
            <w:rPr>
              <w:b/>
              <w:sz w:val="16"/>
              <w:szCs w:val="16"/>
            </w:rPr>
            <w:fldChar w:fldCharType="end"/>
          </w:r>
        </w:p>
      </w:tc>
    </w:tr>
  </w:tbl>
  <w:p w:rsidR="00851F7B" w:rsidRPr="00B10816" w:rsidRDefault="00851F7B"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8D2" w:rsidRDefault="009D28D2">
      <w:r>
        <w:separator/>
      </w:r>
    </w:p>
  </w:footnote>
  <w:footnote w:type="continuationSeparator" w:id="0">
    <w:p w:rsidR="009D28D2" w:rsidRDefault="009D28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851F7B" w:rsidRPr="008969C4" w:rsidTr="00866672">
      <w:trPr>
        <w:trHeight w:val="438"/>
      </w:trPr>
      <w:tc>
        <w:tcPr>
          <w:tcW w:w="1443" w:type="pct"/>
        </w:tcPr>
        <w:p w:rsidR="00851F7B" w:rsidRPr="008969C4" w:rsidRDefault="00851F7B"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851F7B" w:rsidRPr="00891F29" w:rsidRDefault="00851F7B" w:rsidP="00B10816">
          <w:pPr>
            <w:pStyle w:val="Header"/>
            <w:spacing w:after="0"/>
            <w:jc w:val="right"/>
            <w:rPr>
              <w:sz w:val="16"/>
              <w:szCs w:val="20"/>
            </w:rPr>
          </w:pPr>
          <w:r w:rsidRPr="00891F29">
            <w:rPr>
              <w:sz w:val="16"/>
              <w:szCs w:val="20"/>
            </w:rPr>
            <w:t>Nexteer Automotive Confidential Proprietary Information</w:t>
          </w:r>
        </w:p>
        <w:p w:rsidR="00851F7B" w:rsidRDefault="00851F7B" w:rsidP="00B10816">
          <w:pPr>
            <w:pStyle w:val="Header"/>
            <w:spacing w:after="0"/>
            <w:jc w:val="right"/>
            <w:rPr>
              <w:sz w:val="16"/>
              <w:szCs w:val="20"/>
            </w:rPr>
          </w:pPr>
          <w:r w:rsidRPr="00891F29">
            <w:rPr>
              <w:sz w:val="16"/>
              <w:szCs w:val="20"/>
            </w:rPr>
            <w:t>Do Not Copy/Distribute Without Prior Permission</w:t>
          </w:r>
        </w:p>
        <w:p w:rsidR="00851F7B" w:rsidRPr="008969C4" w:rsidRDefault="00851F7B" w:rsidP="00B10816">
          <w:pPr>
            <w:pStyle w:val="Header"/>
            <w:spacing w:after="0"/>
            <w:jc w:val="right"/>
            <w:rPr>
              <w:szCs w:val="20"/>
            </w:rPr>
          </w:pPr>
          <w:r w:rsidRPr="000B0DB8">
            <w:rPr>
              <w:sz w:val="16"/>
              <w:szCs w:val="20"/>
            </w:rPr>
            <w:t>This Document Is Uncontrolled When Printed – Verify Version Before Use</w:t>
          </w:r>
        </w:p>
      </w:tc>
    </w:tr>
  </w:tbl>
  <w:p w:rsidR="00851F7B" w:rsidRDefault="00851F7B">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gnesh L S K">
    <w15:presenceInfo w15:providerId="None" w15:userId="Vignesh L S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CB"/>
    <w:rsid w:val="00003AF4"/>
    <w:rsid w:val="000040A2"/>
    <w:rsid w:val="000048F2"/>
    <w:rsid w:val="000074B7"/>
    <w:rsid w:val="00007584"/>
    <w:rsid w:val="00010BFD"/>
    <w:rsid w:val="00015232"/>
    <w:rsid w:val="000201AB"/>
    <w:rsid w:val="00030567"/>
    <w:rsid w:val="00030607"/>
    <w:rsid w:val="00030A70"/>
    <w:rsid w:val="000318E7"/>
    <w:rsid w:val="00031C2E"/>
    <w:rsid w:val="000416B2"/>
    <w:rsid w:val="0004234C"/>
    <w:rsid w:val="000463CC"/>
    <w:rsid w:val="00051541"/>
    <w:rsid w:val="000515DF"/>
    <w:rsid w:val="000558D3"/>
    <w:rsid w:val="000573ED"/>
    <w:rsid w:val="00057E0F"/>
    <w:rsid w:val="00060AD8"/>
    <w:rsid w:val="00063A7A"/>
    <w:rsid w:val="000665DD"/>
    <w:rsid w:val="0006733C"/>
    <w:rsid w:val="000718C3"/>
    <w:rsid w:val="00076DD2"/>
    <w:rsid w:val="00096B85"/>
    <w:rsid w:val="000A5FB2"/>
    <w:rsid w:val="000A6DC3"/>
    <w:rsid w:val="000B01C4"/>
    <w:rsid w:val="000B0DB8"/>
    <w:rsid w:val="000B37D5"/>
    <w:rsid w:val="000B5C1E"/>
    <w:rsid w:val="000B6648"/>
    <w:rsid w:val="000B6D97"/>
    <w:rsid w:val="000D6B0A"/>
    <w:rsid w:val="000E0B71"/>
    <w:rsid w:val="000E102A"/>
    <w:rsid w:val="000E3512"/>
    <w:rsid w:val="000E548A"/>
    <w:rsid w:val="000F6A8D"/>
    <w:rsid w:val="00100694"/>
    <w:rsid w:val="00101127"/>
    <w:rsid w:val="00102C25"/>
    <w:rsid w:val="00105535"/>
    <w:rsid w:val="00105C99"/>
    <w:rsid w:val="001063C7"/>
    <w:rsid w:val="00107593"/>
    <w:rsid w:val="00112A3E"/>
    <w:rsid w:val="00113021"/>
    <w:rsid w:val="00114319"/>
    <w:rsid w:val="001161D2"/>
    <w:rsid w:val="001278D4"/>
    <w:rsid w:val="00133350"/>
    <w:rsid w:val="00135743"/>
    <w:rsid w:val="001449F2"/>
    <w:rsid w:val="00144BD1"/>
    <w:rsid w:val="00145E51"/>
    <w:rsid w:val="00152830"/>
    <w:rsid w:val="00163014"/>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4E88"/>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C0C7C"/>
    <w:rsid w:val="002D2079"/>
    <w:rsid w:val="002D4CF3"/>
    <w:rsid w:val="002D7C01"/>
    <w:rsid w:val="002E08B6"/>
    <w:rsid w:val="002E0FEE"/>
    <w:rsid w:val="002E1DA2"/>
    <w:rsid w:val="002E3467"/>
    <w:rsid w:val="002E4849"/>
    <w:rsid w:val="002E7E59"/>
    <w:rsid w:val="003014CD"/>
    <w:rsid w:val="00307A0F"/>
    <w:rsid w:val="00312179"/>
    <w:rsid w:val="003129E3"/>
    <w:rsid w:val="00314939"/>
    <w:rsid w:val="003267EF"/>
    <w:rsid w:val="00326A13"/>
    <w:rsid w:val="00327A5B"/>
    <w:rsid w:val="00330ED1"/>
    <w:rsid w:val="003313B5"/>
    <w:rsid w:val="003341CE"/>
    <w:rsid w:val="00340DC8"/>
    <w:rsid w:val="0034184E"/>
    <w:rsid w:val="00341ED6"/>
    <w:rsid w:val="00347652"/>
    <w:rsid w:val="00347EF5"/>
    <w:rsid w:val="00357A83"/>
    <w:rsid w:val="00361921"/>
    <w:rsid w:val="00362B86"/>
    <w:rsid w:val="00362CE5"/>
    <w:rsid w:val="00364BF7"/>
    <w:rsid w:val="00364F00"/>
    <w:rsid w:val="00370AA2"/>
    <w:rsid w:val="003849A4"/>
    <w:rsid w:val="00385119"/>
    <w:rsid w:val="00387BF4"/>
    <w:rsid w:val="00393DBF"/>
    <w:rsid w:val="003A5B2A"/>
    <w:rsid w:val="003B4A55"/>
    <w:rsid w:val="003B7340"/>
    <w:rsid w:val="003D456D"/>
    <w:rsid w:val="003E4559"/>
    <w:rsid w:val="003F18D9"/>
    <w:rsid w:val="003F3205"/>
    <w:rsid w:val="004041EC"/>
    <w:rsid w:val="00405B4B"/>
    <w:rsid w:val="00405E64"/>
    <w:rsid w:val="00410E30"/>
    <w:rsid w:val="0041158D"/>
    <w:rsid w:val="0041392A"/>
    <w:rsid w:val="004147D1"/>
    <w:rsid w:val="00415CB8"/>
    <w:rsid w:val="004206DE"/>
    <w:rsid w:val="00431255"/>
    <w:rsid w:val="00436F3E"/>
    <w:rsid w:val="004377FE"/>
    <w:rsid w:val="00444F99"/>
    <w:rsid w:val="0044746B"/>
    <w:rsid w:val="004526E6"/>
    <w:rsid w:val="004538E2"/>
    <w:rsid w:val="00453CBC"/>
    <w:rsid w:val="00460B78"/>
    <w:rsid w:val="00460D68"/>
    <w:rsid w:val="004610FA"/>
    <w:rsid w:val="00462B18"/>
    <w:rsid w:val="00462D3A"/>
    <w:rsid w:val="00465519"/>
    <w:rsid w:val="00467BB2"/>
    <w:rsid w:val="00470817"/>
    <w:rsid w:val="00472C2E"/>
    <w:rsid w:val="00476E3C"/>
    <w:rsid w:val="00480A9D"/>
    <w:rsid w:val="00482BAD"/>
    <w:rsid w:val="004863BF"/>
    <w:rsid w:val="004907B4"/>
    <w:rsid w:val="00496E7C"/>
    <w:rsid w:val="00497491"/>
    <w:rsid w:val="004A0EA5"/>
    <w:rsid w:val="004A3AD6"/>
    <w:rsid w:val="004C1331"/>
    <w:rsid w:val="004D0FAD"/>
    <w:rsid w:val="004D1C74"/>
    <w:rsid w:val="004D5D37"/>
    <w:rsid w:val="004E27F7"/>
    <w:rsid w:val="004E39D0"/>
    <w:rsid w:val="004E551C"/>
    <w:rsid w:val="004F3C64"/>
    <w:rsid w:val="004F6A78"/>
    <w:rsid w:val="00507960"/>
    <w:rsid w:val="00510DB3"/>
    <w:rsid w:val="00514FCB"/>
    <w:rsid w:val="005200B6"/>
    <w:rsid w:val="00527EC6"/>
    <w:rsid w:val="00531B8C"/>
    <w:rsid w:val="00534B25"/>
    <w:rsid w:val="0053510E"/>
    <w:rsid w:val="005366FA"/>
    <w:rsid w:val="00540486"/>
    <w:rsid w:val="00540749"/>
    <w:rsid w:val="00541D9D"/>
    <w:rsid w:val="00541E2D"/>
    <w:rsid w:val="0054769F"/>
    <w:rsid w:val="00551E95"/>
    <w:rsid w:val="00553CD9"/>
    <w:rsid w:val="005628B0"/>
    <w:rsid w:val="00566B1B"/>
    <w:rsid w:val="00570DC6"/>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D6E4F"/>
    <w:rsid w:val="005E1F2C"/>
    <w:rsid w:val="005E4680"/>
    <w:rsid w:val="005E57D6"/>
    <w:rsid w:val="005E61CD"/>
    <w:rsid w:val="005F2D10"/>
    <w:rsid w:val="005F3880"/>
    <w:rsid w:val="00600104"/>
    <w:rsid w:val="00600C6A"/>
    <w:rsid w:val="00601D3E"/>
    <w:rsid w:val="0060359A"/>
    <w:rsid w:val="006041A1"/>
    <w:rsid w:val="006114E3"/>
    <w:rsid w:val="00612FF0"/>
    <w:rsid w:val="00614D08"/>
    <w:rsid w:val="006171B3"/>
    <w:rsid w:val="006224AE"/>
    <w:rsid w:val="00633FE1"/>
    <w:rsid w:val="00635297"/>
    <w:rsid w:val="006374FA"/>
    <w:rsid w:val="00642531"/>
    <w:rsid w:val="00646455"/>
    <w:rsid w:val="00646EDE"/>
    <w:rsid w:val="0064773B"/>
    <w:rsid w:val="00652967"/>
    <w:rsid w:val="00652B32"/>
    <w:rsid w:val="00660449"/>
    <w:rsid w:val="00665E4E"/>
    <w:rsid w:val="00667AE7"/>
    <w:rsid w:val="00673A6E"/>
    <w:rsid w:val="0067654E"/>
    <w:rsid w:val="006811FF"/>
    <w:rsid w:val="00681E5A"/>
    <w:rsid w:val="00683A49"/>
    <w:rsid w:val="006845E9"/>
    <w:rsid w:val="00686ED4"/>
    <w:rsid w:val="00694855"/>
    <w:rsid w:val="0069657C"/>
    <w:rsid w:val="006A61EA"/>
    <w:rsid w:val="006A7C28"/>
    <w:rsid w:val="006B5229"/>
    <w:rsid w:val="006B5F56"/>
    <w:rsid w:val="006C12CB"/>
    <w:rsid w:val="006C2D7D"/>
    <w:rsid w:val="006D634C"/>
    <w:rsid w:val="006E1C97"/>
    <w:rsid w:val="006F2855"/>
    <w:rsid w:val="006F3CF4"/>
    <w:rsid w:val="00702C1E"/>
    <w:rsid w:val="007067A5"/>
    <w:rsid w:val="00707BA6"/>
    <w:rsid w:val="00715441"/>
    <w:rsid w:val="007219DD"/>
    <w:rsid w:val="00722EA8"/>
    <w:rsid w:val="00725671"/>
    <w:rsid w:val="00727610"/>
    <w:rsid w:val="00737A19"/>
    <w:rsid w:val="007443E2"/>
    <w:rsid w:val="00751961"/>
    <w:rsid w:val="00756B68"/>
    <w:rsid w:val="0075721A"/>
    <w:rsid w:val="00765195"/>
    <w:rsid w:val="0076625F"/>
    <w:rsid w:val="00767585"/>
    <w:rsid w:val="00770295"/>
    <w:rsid w:val="00773CA8"/>
    <w:rsid w:val="00784FF5"/>
    <w:rsid w:val="00786BDF"/>
    <w:rsid w:val="007A2CEC"/>
    <w:rsid w:val="007A3BEB"/>
    <w:rsid w:val="007A3D19"/>
    <w:rsid w:val="007B4DA1"/>
    <w:rsid w:val="007B71B8"/>
    <w:rsid w:val="007C0067"/>
    <w:rsid w:val="007C3A2E"/>
    <w:rsid w:val="007C4A1B"/>
    <w:rsid w:val="007C4B48"/>
    <w:rsid w:val="007D326F"/>
    <w:rsid w:val="007E00D7"/>
    <w:rsid w:val="007E0373"/>
    <w:rsid w:val="007E1C02"/>
    <w:rsid w:val="007E4EF4"/>
    <w:rsid w:val="007E625F"/>
    <w:rsid w:val="007E6421"/>
    <w:rsid w:val="007F746C"/>
    <w:rsid w:val="00803E51"/>
    <w:rsid w:val="008068A5"/>
    <w:rsid w:val="008119C7"/>
    <w:rsid w:val="00820AE5"/>
    <w:rsid w:val="0082456E"/>
    <w:rsid w:val="0082534B"/>
    <w:rsid w:val="00827FA4"/>
    <w:rsid w:val="00832905"/>
    <w:rsid w:val="00836552"/>
    <w:rsid w:val="0084459F"/>
    <w:rsid w:val="00845ECC"/>
    <w:rsid w:val="00847EDF"/>
    <w:rsid w:val="00851F7B"/>
    <w:rsid w:val="00862735"/>
    <w:rsid w:val="0086422F"/>
    <w:rsid w:val="00865ACA"/>
    <w:rsid w:val="00866672"/>
    <w:rsid w:val="00866C6E"/>
    <w:rsid w:val="00871C89"/>
    <w:rsid w:val="008721B1"/>
    <w:rsid w:val="008721C3"/>
    <w:rsid w:val="00881135"/>
    <w:rsid w:val="00881279"/>
    <w:rsid w:val="00891AD8"/>
    <w:rsid w:val="00891F29"/>
    <w:rsid w:val="008943A3"/>
    <w:rsid w:val="00895757"/>
    <w:rsid w:val="008969C4"/>
    <w:rsid w:val="00897591"/>
    <w:rsid w:val="008A0BF7"/>
    <w:rsid w:val="008A1CA9"/>
    <w:rsid w:val="008A3325"/>
    <w:rsid w:val="008A3DEA"/>
    <w:rsid w:val="008B1AEA"/>
    <w:rsid w:val="008B2A08"/>
    <w:rsid w:val="008B721A"/>
    <w:rsid w:val="008C31B1"/>
    <w:rsid w:val="008C3281"/>
    <w:rsid w:val="008C4FBE"/>
    <w:rsid w:val="008C6874"/>
    <w:rsid w:val="008D1A6A"/>
    <w:rsid w:val="008D3DCA"/>
    <w:rsid w:val="008D5283"/>
    <w:rsid w:val="008D69B7"/>
    <w:rsid w:val="008E050F"/>
    <w:rsid w:val="008F09CA"/>
    <w:rsid w:val="008F11FD"/>
    <w:rsid w:val="008F1C9A"/>
    <w:rsid w:val="008F38B3"/>
    <w:rsid w:val="008F402B"/>
    <w:rsid w:val="008F4A9B"/>
    <w:rsid w:val="008F7506"/>
    <w:rsid w:val="009017D0"/>
    <w:rsid w:val="00905396"/>
    <w:rsid w:val="00911CB7"/>
    <w:rsid w:val="00912AE0"/>
    <w:rsid w:val="0091328D"/>
    <w:rsid w:val="009132C7"/>
    <w:rsid w:val="0091423E"/>
    <w:rsid w:val="00921DE0"/>
    <w:rsid w:val="00922F00"/>
    <w:rsid w:val="0092393C"/>
    <w:rsid w:val="009253B7"/>
    <w:rsid w:val="00926383"/>
    <w:rsid w:val="0092752F"/>
    <w:rsid w:val="00930893"/>
    <w:rsid w:val="009318C4"/>
    <w:rsid w:val="009358E8"/>
    <w:rsid w:val="00942D04"/>
    <w:rsid w:val="00945677"/>
    <w:rsid w:val="00947A9A"/>
    <w:rsid w:val="00947EA9"/>
    <w:rsid w:val="00955317"/>
    <w:rsid w:val="00957855"/>
    <w:rsid w:val="009609D6"/>
    <w:rsid w:val="00964105"/>
    <w:rsid w:val="009643A3"/>
    <w:rsid w:val="00970DBB"/>
    <w:rsid w:val="0097381A"/>
    <w:rsid w:val="009839AF"/>
    <w:rsid w:val="009877AA"/>
    <w:rsid w:val="00987D0D"/>
    <w:rsid w:val="009908CD"/>
    <w:rsid w:val="00992EB9"/>
    <w:rsid w:val="009B0C02"/>
    <w:rsid w:val="009B5336"/>
    <w:rsid w:val="009B754B"/>
    <w:rsid w:val="009C5629"/>
    <w:rsid w:val="009C5E90"/>
    <w:rsid w:val="009C71A3"/>
    <w:rsid w:val="009C7F7D"/>
    <w:rsid w:val="009D1773"/>
    <w:rsid w:val="009D28D2"/>
    <w:rsid w:val="009D396C"/>
    <w:rsid w:val="009D493A"/>
    <w:rsid w:val="009D5586"/>
    <w:rsid w:val="009E371E"/>
    <w:rsid w:val="009E6A87"/>
    <w:rsid w:val="009F3119"/>
    <w:rsid w:val="00A049EB"/>
    <w:rsid w:val="00A05B7E"/>
    <w:rsid w:val="00A14DEC"/>
    <w:rsid w:val="00A158C7"/>
    <w:rsid w:val="00A169BB"/>
    <w:rsid w:val="00A25B61"/>
    <w:rsid w:val="00A365F0"/>
    <w:rsid w:val="00A37E34"/>
    <w:rsid w:val="00A411CB"/>
    <w:rsid w:val="00A4664E"/>
    <w:rsid w:val="00A639FF"/>
    <w:rsid w:val="00A6463B"/>
    <w:rsid w:val="00A656E4"/>
    <w:rsid w:val="00A71A73"/>
    <w:rsid w:val="00A72ADF"/>
    <w:rsid w:val="00A746D5"/>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0E20"/>
    <w:rsid w:val="00AD135E"/>
    <w:rsid w:val="00AD1F0E"/>
    <w:rsid w:val="00AD2401"/>
    <w:rsid w:val="00AD3866"/>
    <w:rsid w:val="00AD3DBF"/>
    <w:rsid w:val="00AE0435"/>
    <w:rsid w:val="00AE0DCB"/>
    <w:rsid w:val="00AE41D4"/>
    <w:rsid w:val="00AE55D3"/>
    <w:rsid w:val="00AE5C76"/>
    <w:rsid w:val="00AE730D"/>
    <w:rsid w:val="00AF6D2A"/>
    <w:rsid w:val="00AF7DDD"/>
    <w:rsid w:val="00B0024F"/>
    <w:rsid w:val="00B04300"/>
    <w:rsid w:val="00B10816"/>
    <w:rsid w:val="00B10BB0"/>
    <w:rsid w:val="00B110E4"/>
    <w:rsid w:val="00B11BE8"/>
    <w:rsid w:val="00B154E6"/>
    <w:rsid w:val="00B21802"/>
    <w:rsid w:val="00B22755"/>
    <w:rsid w:val="00B25D10"/>
    <w:rsid w:val="00B35242"/>
    <w:rsid w:val="00B35F84"/>
    <w:rsid w:val="00B36131"/>
    <w:rsid w:val="00B52330"/>
    <w:rsid w:val="00B557BA"/>
    <w:rsid w:val="00B5628C"/>
    <w:rsid w:val="00B629B6"/>
    <w:rsid w:val="00B647EA"/>
    <w:rsid w:val="00B72FDD"/>
    <w:rsid w:val="00B758D2"/>
    <w:rsid w:val="00B81266"/>
    <w:rsid w:val="00B81B39"/>
    <w:rsid w:val="00B81C1B"/>
    <w:rsid w:val="00B85D5F"/>
    <w:rsid w:val="00B92F19"/>
    <w:rsid w:val="00B9564B"/>
    <w:rsid w:val="00B9722C"/>
    <w:rsid w:val="00BA0873"/>
    <w:rsid w:val="00BA089B"/>
    <w:rsid w:val="00BA0D62"/>
    <w:rsid w:val="00BA1460"/>
    <w:rsid w:val="00BA5041"/>
    <w:rsid w:val="00BA7BCD"/>
    <w:rsid w:val="00BB0FED"/>
    <w:rsid w:val="00BB166E"/>
    <w:rsid w:val="00BB4210"/>
    <w:rsid w:val="00BC1132"/>
    <w:rsid w:val="00BC45C7"/>
    <w:rsid w:val="00BC6B0F"/>
    <w:rsid w:val="00BD17E2"/>
    <w:rsid w:val="00BD1F9B"/>
    <w:rsid w:val="00BD2498"/>
    <w:rsid w:val="00BD29F5"/>
    <w:rsid w:val="00BD7322"/>
    <w:rsid w:val="00BE061C"/>
    <w:rsid w:val="00BE7D96"/>
    <w:rsid w:val="00BE7F06"/>
    <w:rsid w:val="00BF233D"/>
    <w:rsid w:val="00BF5242"/>
    <w:rsid w:val="00BF65E2"/>
    <w:rsid w:val="00C0276C"/>
    <w:rsid w:val="00C04F32"/>
    <w:rsid w:val="00C06D76"/>
    <w:rsid w:val="00C10F37"/>
    <w:rsid w:val="00C145F2"/>
    <w:rsid w:val="00C15951"/>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0E5C"/>
    <w:rsid w:val="00CA5A53"/>
    <w:rsid w:val="00CA5BBE"/>
    <w:rsid w:val="00CB03C3"/>
    <w:rsid w:val="00CB0B31"/>
    <w:rsid w:val="00CB59E3"/>
    <w:rsid w:val="00CB724F"/>
    <w:rsid w:val="00CC44B7"/>
    <w:rsid w:val="00CC6EFC"/>
    <w:rsid w:val="00CD3B81"/>
    <w:rsid w:val="00CD6350"/>
    <w:rsid w:val="00CE1AE1"/>
    <w:rsid w:val="00CF089D"/>
    <w:rsid w:val="00CF0E43"/>
    <w:rsid w:val="00CF107F"/>
    <w:rsid w:val="00CF2A9A"/>
    <w:rsid w:val="00CF5BE3"/>
    <w:rsid w:val="00D00A39"/>
    <w:rsid w:val="00D11A2B"/>
    <w:rsid w:val="00D14658"/>
    <w:rsid w:val="00D16229"/>
    <w:rsid w:val="00D16A53"/>
    <w:rsid w:val="00D229A6"/>
    <w:rsid w:val="00D23CB7"/>
    <w:rsid w:val="00D26802"/>
    <w:rsid w:val="00D30924"/>
    <w:rsid w:val="00D31804"/>
    <w:rsid w:val="00D4065B"/>
    <w:rsid w:val="00D420B3"/>
    <w:rsid w:val="00D42EF2"/>
    <w:rsid w:val="00D443E7"/>
    <w:rsid w:val="00D51275"/>
    <w:rsid w:val="00D5171B"/>
    <w:rsid w:val="00D569D0"/>
    <w:rsid w:val="00D57071"/>
    <w:rsid w:val="00D57F9F"/>
    <w:rsid w:val="00D60445"/>
    <w:rsid w:val="00D70646"/>
    <w:rsid w:val="00D70B1D"/>
    <w:rsid w:val="00D73B62"/>
    <w:rsid w:val="00D757BC"/>
    <w:rsid w:val="00D762B8"/>
    <w:rsid w:val="00D775AC"/>
    <w:rsid w:val="00D77952"/>
    <w:rsid w:val="00D815A7"/>
    <w:rsid w:val="00D8298E"/>
    <w:rsid w:val="00D94B5A"/>
    <w:rsid w:val="00D97072"/>
    <w:rsid w:val="00DA5C5C"/>
    <w:rsid w:val="00DA602B"/>
    <w:rsid w:val="00DB01BD"/>
    <w:rsid w:val="00DB0311"/>
    <w:rsid w:val="00DB1985"/>
    <w:rsid w:val="00DB20BD"/>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186D"/>
    <w:rsid w:val="00E44551"/>
    <w:rsid w:val="00E4532D"/>
    <w:rsid w:val="00E46EBF"/>
    <w:rsid w:val="00E51408"/>
    <w:rsid w:val="00E52161"/>
    <w:rsid w:val="00E61FD9"/>
    <w:rsid w:val="00E6550B"/>
    <w:rsid w:val="00E77EB8"/>
    <w:rsid w:val="00E9004B"/>
    <w:rsid w:val="00E94C86"/>
    <w:rsid w:val="00EB1228"/>
    <w:rsid w:val="00EB5799"/>
    <w:rsid w:val="00ED3D2B"/>
    <w:rsid w:val="00EE263E"/>
    <w:rsid w:val="00EE26AB"/>
    <w:rsid w:val="00EE3BBC"/>
    <w:rsid w:val="00EE4C78"/>
    <w:rsid w:val="00EF190F"/>
    <w:rsid w:val="00F04623"/>
    <w:rsid w:val="00F1257A"/>
    <w:rsid w:val="00F13C07"/>
    <w:rsid w:val="00F30C7B"/>
    <w:rsid w:val="00F33BD1"/>
    <w:rsid w:val="00F36729"/>
    <w:rsid w:val="00F36CC2"/>
    <w:rsid w:val="00F4059D"/>
    <w:rsid w:val="00F417BB"/>
    <w:rsid w:val="00F4318C"/>
    <w:rsid w:val="00F43F8E"/>
    <w:rsid w:val="00F51C8D"/>
    <w:rsid w:val="00F56F9A"/>
    <w:rsid w:val="00F602B0"/>
    <w:rsid w:val="00F651F5"/>
    <w:rsid w:val="00F70581"/>
    <w:rsid w:val="00F727CE"/>
    <w:rsid w:val="00F737FE"/>
    <w:rsid w:val="00F87A08"/>
    <w:rsid w:val="00F90FCC"/>
    <w:rsid w:val="00F91518"/>
    <w:rsid w:val="00F95E33"/>
    <w:rsid w:val="00FB39DC"/>
    <w:rsid w:val="00FC02CC"/>
    <w:rsid w:val="00FC45EA"/>
    <w:rsid w:val="00FC5A02"/>
    <w:rsid w:val="00FD293C"/>
    <w:rsid w:val="00FD60F0"/>
    <w:rsid w:val="00FE5DF5"/>
    <w:rsid w:val="00FE7004"/>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qFormat="1"/>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styleId="Revision">
    <w:name w:val="Revision"/>
    <w:hidden/>
    <w:uiPriority w:val="99"/>
    <w:semiHidden/>
    <w:rsid w:val="000B6D97"/>
    <w:rPr>
      <w:rFonts w:ascii="Calibri" w:hAnsi="Calibri"/>
      <w:szCs w:val="24"/>
      <w:lang w:val="en-US" w:eastAsia="en-US" w:bidi="ur-PK"/>
    </w:rPr>
  </w:style>
  <w:style w:type="character" w:customStyle="1" w:styleId="apple-converted-space">
    <w:name w:val="apple-converted-space"/>
    <w:basedOn w:val="DefaultParagraphFont"/>
    <w:rsid w:val="00051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qFormat="1"/>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styleId="Revision">
    <w:name w:val="Revision"/>
    <w:hidden/>
    <w:uiPriority w:val="99"/>
    <w:semiHidden/>
    <w:rsid w:val="000B6D97"/>
    <w:rPr>
      <w:rFonts w:ascii="Calibri" w:hAnsi="Calibri"/>
      <w:szCs w:val="24"/>
      <w:lang w:val="en-US" w:eastAsia="en-US" w:bidi="ur-PK"/>
    </w:rPr>
  </w:style>
  <w:style w:type="character" w:customStyle="1" w:styleId="apple-converted-space">
    <w:name w:val="apple-converted-space"/>
    <w:basedOn w:val="DefaultParagraphFont"/>
    <w:rsid w:val="000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579515031">
      <w:bodyDiv w:val="1"/>
      <w:marLeft w:val="0"/>
      <w:marRight w:val="0"/>
      <w:marTop w:val="0"/>
      <w:marBottom w:val="0"/>
      <w:divBdr>
        <w:top w:val="none" w:sz="0" w:space="0" w:color="auto"/>
        <w:left w:val="none" w:sz="0" w:space="0" w:color="auto"/>
        <w:bottom w:val="none" w:sz="0" w:space="0" w:color="auto"/>
        <w:right w:val="none" w:sz="0" w:space="0" w:color="auto"/>
      </w:divBdr>
      <w:divsChild>
        <w:div w:id="590550616">
          <w:marLeft w:val="0"/>
          <w:marRight w:val="0"/>
          <w:marTop w:val="0"/>
          <w:marBottom w:val="0"/>
          <w:divBdr>
            <w:top w:val="none" w:sz="0" w:space="0" w:color="auto"/>
            <w:left w:val="none" w:sz="0" w:space="0" w:color="auto"/>
            <w:bottom w:val="none" w:sz="0" w:space="0" w:color="auto"/>
            <w:right w:val="none" w:sz="0" w:space="0" w:color="auto"/>
          </w:divBdr>
        </w:div>
        <w:div w:id="1201013359">
          <w:marLeft w:val="0"/>
          <w:marRight w:val="0"/>
          <w:marTop w:val="0"/>
          <w:marBottom w:val="0"/>
          <w:divBdr>
            <w:top w:val="none" w:sz="0" w:space="0" w:color="auto"/>
            <w:left w:val="none" w:sz="0" w:space="0" w:color="auto"/>
            <w:bottom w:val="none" w:sz="0" w:space="0" w:color="auto"/>
            <w:right w:val="none" w:sz="0" w:space="0" w:color="auto"/>
          </w:divBdr>
        </w:div>
        <w:div w:id="1457945181">
          <w:marLeft w:val="0"/>
          <w:marRight w:val="0"/>
          <w:marTop w:val="0"/>
          <w:marBottom w:val="0"/>
          <w:divBdr>
            <w:top w:val="none" w:sz="0" w:space="0" w:color="auto"/>
            <w:left w:val="none" w:sz="0" w:space="0" w:color="auto"/>
            <w:bottom w:val="none" w:sz="0" w:space="0" w:color="auto"/>
            <w:right w:val="none" w:sz="0" w:space="0" w:color="auto"/>
          </w:divBdr>
        </w:div>
      </w:divsChild>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07A_SysFricLrng_Impl\doc\SysFricLrng_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7DD7F2140F42CC9FCFA2321B53AC9A"/>
        <w:category>
          <w:name w:val="General"/>
          <w:gallery w:val="placeholder"/>
        </w:category>
        <w:types>
          <w:type w:val="bbPlcHdr"/>
        </w:types>
        <w:behaviors>
          <w:behavior w:val="content"/>
        </w:behaviors>
        <w:guid w:val="{A6AA1BE3-4FFF-4A71-AD9F-3674B389961B}"/>
      </w:docPartPr>
      <w:docPartBody>
        <w:p w:rsidR="007D6996" w:rsidRDefault="00B6788B">
          <w:pPr>
            <w:pStyle w:val="597DD7F2140F42CC9FCFA2321B53AC9A"/>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8B"/>
    <w:rsid w:val="00010CEC"/>
    <w:rsid w:val="00017CE1"/>
    <w:rsid w:val="000510DE"/>
    <w:rsid w:val="00064FD3"/>
    <w:rsid w:val="00153407"/>
    <w:rsid w:val="001A44B4"/>
    <w:rsid w:val="001F2CC4"/>
    <w:rsid w:val="003A5074"/>
    <w:rsid w:val="0060464C"/>
    <w:rsid w:val="007007C0"/>
    <w:rsid w:val="007D6996"/>
    <w:rsid w:val="008375EC"/>
    <w:rsid w:val="008D47A2"/>
    <w:rsid w:val="00B6788B"/>
    <w:rsid w:val="00BC020D"/>
    <w:rsid w:val="00DC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7DD7F2140F42CC9FCFA2321B53AC9A">
    <w:name w:val="597DD7F2140F42CC9FCFA2321B53AC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7DD7F2140F42CC9FCFA2321B53AC9A">
    <w:name w:val="597DD7F2140F42CC9FCFA2321B53AC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CEFFA38-BAE0-4C11-9A5B-3DE399D1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SysFricLrng_MDD.dotx</Template>
  <TotalTime>35</TotalTime>
  <Pages>31</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23771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Anne, Krishna</cp:lastModifiedBy>
  <cp:revision>20</cp:revision>
  <cp:lastPrinted>2014-12-17T17:01:00Z</cp:lastPrinted>
  <dcterms:created xsi:type="dcterms:W3CDTF">2016-07-25T20:21:00Z</dcterms:created>
  <dcterms:modified xsi:type="dcterms:W3CDTF">2016-12-14T19:57:00Z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