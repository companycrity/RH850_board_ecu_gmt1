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C248DA4CAEB4199A535DF13888DF4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1872B0">
        <w:rPr>
          <w:rFonts w:cs="Calibri"/>
          <w:b/>
          <w:sz w:val="48"/>
          <w:szCs w:val="48"/>
        </w:rPr>
        <w:t>GmVehSpdArbn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354243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Nexteer Employee" w:date="2016-03-15T15:05:00Z">
        <w:r w:rsidRPr="007E0373" w:rsidDel="00CF4754">
          <w:rPr>
            <w:b/>
            <w:sz w:val="36"/>
          </w:rPr>
          <w:fldChar w:fldCharType="begin"/>
        </w:r>
        <w:r w:rsidRPr="007E0373" w:rsidDel="00CF4754">
          <w:rPr>
            <w:b/>
            <w:sz w:val="36"/>
          </w:rPr>
          <w:delInstrText xml:space="preserve"> DOCPROPERTY  "Release Date"  \* MERGEFORMAT </w:delInstrText>
        </w:r>
        <w:r w:rsidRPr="007E0373" w:rsidDel="00CF4754">
          <w:rPr>
            <w:b/>
            <w:sz w:val="36"/>
          </w:rPr>
          <w:fldChar w:fldCharType="separate"/>
        </w:r>
        <w:r w:rsidDel="00CF4754">
          <w:rPr>
            <w:b/>
            <w:sz w:val="36"/>
          </w:rPr>
          <w:delText>November 12, 2015</w:delText>
        </w:r>
        <w:r w:rsidRPr="007E0373" w:rsidDel="00CF4754">
          <w:rPr>
            <w:b/>
            <w:sz w:val="36"/>
          </w:rPr>
          <w:fldChar w:fldCharType="end"/>
        </w:r>
      </w:del>
      <w:ins w:id="1" w:author="Nexteer Employee" w:date="2016-03-15T15:05:00Z">
        <w:r w:rsidR="00CF4754">
          <w:rPr>
            <w:b/>
            <w:sz w:val="36"/>
          </w:rPr>
          <w:t>March 15, 2016</w:t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872B0">
        <w:rPr>
          <w:b/>
          <w:sz w:val="24"/>
        </w:rPr>
        <w:t>Nexteer</w:t>
      </w:r>
      <w:proofErr w:type="spellEnd"/>
      <w:r w:rsidR="001872B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F55872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Nick Saxton</w:t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872B0">
        <w:rPr>
          <w:b/>
          <w:sz w:val="24"/>
        </w:rPr>
        <w:t>Nexteer</w:t>
      </w:r>
      <w:proofErr w:type="spellEnd"/>
      <w:r w:rsidR="001872B0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872B0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4068"/>
      </w:tblGrid>
      <w:tr w:rsidR="001872B0" w:rsidRPr="00AA38E8" w:rsidTr="00BF2DA6">
        <w:tc>
          <w:tcPr>
            <w:tcW w:w="252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4068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1872B0" w:rsidRPr="00AA38E8" w:rsidTr="00BF2DA6">
        <w:tc>
          <w:tcPr>
            <w:tcW w:w="252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N. Saxton</w:t>
            </w:r>
          </w:p>
        </w:tc>
        <w:tc>
          <w:tcPr>
            <w:tcW w:w="1350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4068" w:type="dxa"/>
            <w:vAlign w:val="center"/>
          </w:tcPr>
          <w:p w:rsidR="001872B0" w:rsidRPr="00AA38E8" w:rsidRDefault="001872B0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03-Sep-2015</w:t>
            </w:r>
          </w:p>
        </w:tc>
      </w:tr>
      <w:tr w:rsidR="00354243" w:rsidRPr="00AA38E8" w:rsidTr="00BF2DA6">
        <w:tc>
          <w:tcPr>
            <w:tcW w:w="2520" w:type="dxa"/>
            <w:vAlign w:val="center"/>
          </w:tcPr>
          <w:p w:rsidR="00354243" w:rsidRDefault="00354243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Updated graphical representation</w:t>
            </w:r>
          </w:p>
        </w:tc>
        <w:tc>
          <w:tcPr>
            <w:tcW w:w="2160" w:type="dxa"/>
            <w:vAlign w:val="center"/>
          </w:tcPr>
          <w:p w:rsidR="00354243" w:rsidRDefault="00354243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N. Saxton</w:t>
            </w:r>
          </w:p>
        </w:tc>
        <w:tc>
          <w:tcPr>
            <w:tcW w:w="1350" w:type="dxa"/>
            <w:vAlign w:val="center"/>
          </w:tcPr>
          <w:p w:rsidR="00354243" w:rsidRDefault="00354243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4068" w:type="dxa"/>
            <w:vAlign w:val="center"/>
          </w:tcPr>
          <w:p w:rsidR="00354243" w:rsidRDefault="00354243" w:rsidP="001872B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12-Nov-2015</w:t>
            </w:r>
          </w:p>
        </w:tc>
      </w:tr>
      <w:tr w:rsidR="00D9362D" w:rsidRPr="00AA38E8" w:rsidTr="00BF2DA6">
        <w:trPr>
          <w:ins w:id="7" w:author="Nexteer Employee" w:date="2016-03-15T15:06:00Z"/>
        </w:trPr>
        <w:tc>
          <w:tcPr>
            <w:tcW w:w="2520" w:type="dxa"/>
            <w:vAlign w:val="center"/>
          </w:tcPr>
          <w:p w:rsidR="00D9362D" w:rsidRDefault="008648EA" w:rsidP="008648EA">
            <w:pPr>
              <w:jc w:val="center"/>
              <w:rPr>
                <w:ins w:id="8" w:author="Nexteer Employee" w:date="2016-03-15T15:06:00Z"/>
                <w:rFonts w:cs="Calibri"/>
              </w:rPr>
            </w:pPr>
            <w:ins w:id="9" w:author="Nexteer Employee" w:date="2016-03-15T15:07:00Z">
              <w:r>
                <w:rPr>
                  <w:rFonts w:cs="Calibri"/>
                </w:rPr>
                <w:t xml:space="preserve">Added </w:t>
              </w:r>
              <w:proofErr w:type="spellStart"/>
              <w:r>
                <w:rPr>
                  <w:rFonts w:cs="Calibri"/>
                </w:rPr>
                <w:t>Init</w:t>
              </w:r>
              <w:proofErr w:type="spellEnd"/>
              <w:r>
                <w:rPr>
                  <w:rFonts w:cs="Calibri"/>
                </w:rPr>
                <w:t xml:space="preserve"> function to sub-module functions and </w:t>
              </w:r>
            </w:ins>
            <w:ins w:id="10" w:author="Nexteer Employee" w:date="2016-03-15T15:06:00Z">
              <w:r w:rsidR="00D9362D">
                <w:rPr>
                  <w:rFonts w:cs="Calibri"/>
                </w:rPr>
                <w:t>Updated graphical representation for addition of timer functions</w:t>
              </w:r>
            </w:ins>
          </w:p>
        </w:tc>
        <w:tc>
          <w:tcPr>
            <w:tcW w:w="2160" w:type="dxa"/>
            <w:vAlign w:val="center"/>
          </w:tcPr>
          <w:p w:rsidR="00D9362D" w:rsidRDefault="00D9362D" w:rsidP="001872B0">
            <w:pPr>
              <w:jc w:val="center"/>
              <w:rPr>
                <w:ins w:id="11" w:author="Nexteer Employee" w:date="2016-03-15T15:06:00Z"/>
                <w:rFonts w:cs="Calibri"/>
              </w:rPr>
            </w:pPr>
            <w:ins w:id="12" w:author="Nexteer Employee" w:date="2016-03-15T15:06:00Z">
              <w:r>
                <w:rPr>
                  <w:rFonts w:cs="Calibri"/>
                </w:rPr>
                <w:t>N. Saxton</w:t>
              </w:r>
            </w:ins>
          </w:p>
        </w:tc>
        <w:tc>
          <w:tcPr>
            <w:tcW w:w="1350" w:type="dxa"/>
            <w:vAlign w:val="center"/>
          </w:tcPr>
          <w:p w:rsidR="00D9362D" w:rsidRDefault="00D9362D" w:rsidP="001872B0">
            <w:pPr>
              <w:jc w:val="center"/>
              <w:rPr>
                <w:ins w:id="13" w:author="Nexteer Employee" w:date="2016-03-15T15:06:00Z"/>
                <w:rFonts w:cs="Calibri"/>
              </w:rPr>
            </w:pPr>
            <w:ins w:id="14" w:author="Nexteer Employee" w:date="2016-03-15T15:06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4068" w:type="dxa"/>
            <w:vAlign w:val="center"/>
          </w:tcPr>
          <w:p w:rsidR="00D9362D" w:rsidRDefault="00D9362D" w:rsidP="001872B0">
            <w:pPr>
              <w:jc w:val="center"/>
              <w:rPr>
                <w:ins w:id="15" w:author="Nexteer Employee" w:date="2016-03-15T15:06:00Z"/>
                <w:rFonts w:cs="Calibri"/>
              </w:rPr>
            </w:pPr>
            <w:ins w:id="16" w:author="Nexteer Employee" w:date="2016-03-15T15:06:00Z">
              <w:r>
                <w:rPr>
                  <w:rFonts w:cs="Calibri"/>
                </w:rPr>
                <w:t>15-Mar-2016</w:t>
              </w:r>
            </w:ins>
          </w:p>
        </w:tc>
      </w:tr>
    </w:tbl>
    <w:p w:rsidR="00BF2DA6" w:rsidRDefault="00BF2DA6" w:rsidP="00BF2DA6">
      <w:pPr>
        <w:spacing w:after="0"/>
        <w:rPr>
          <w:b/>
          <w:sz w:val="28"/>
          <w:szCs w:val="28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B85924" w:rsidRDefault="00B85924" w:rsidP="00BF2DA6">
      <w:pPr>
        <w:spacing w:after="0"/>
        <w:jc w:val="center"/>
        <w:rPr>
          <w:b/>
          <w:sz w:val="32"/>
          <w:szCs w:val="32"/>
          <w:u w:val="single"/>
        </w:rPr>
      </w:pPr>
    </w:p>
    <w:p w:rsidR="00117605" w:rsidRDefault="00891F29" w:rsidP="006E5DAD">
      <w:pPr>
        <w:spacing w:after="0"/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32" w:history="1">
        <w:r w:rsidRPr="00836F01">
          <w:rPr>
            <w:rStyle w:val="Hyperlink"/>
            <w:rFonts w:ascii="Calibri" w:hAnsi="Calibri" w:cs="Calibri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 w:cs="Calibri"/>
          </w:rPr>
          <w:t>GmVehSpdArbn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33" w:history="1">
        <w:r w:rsidRPr="00836F01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34" w:history="1">
        <w:r w:rsidRPr="00836F01">
          <w:rPr>
            <w:rStyle w:val="Hyperlink"/>
            <w:rFonts w:cs="Calibri"/>
          </w:rPr>
          <w:t>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</w:rPr>
          <w:t>Graphical</w:t>
        </w:r>
        <w:r w:rsidRPr="00836F01">
          <w:rPr>
            <w:rStyle w:val="Hyperlink"/>
            <w:rFonts w:cs="Calibri"/>
          </w:rPr>
          <w:t xml:space="preserve"> representation of GmVehSpdArbn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35" w:history="1">
        <w:r w:rsidRPr="00836F01">
          <w:rPr>
            <w:rStyle w:val="Hyperlink"/>
            <w:rFonts w:cs="Calibri"/>
          </w:rPr>
          <w:t>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817936" w:history="1">
        <w:r w:rsidRPr="00836F01">
          <w:rPr>
            <w:rStyle w:val="Hyperlink"/>
            <w:rFonts w:cs="Calibri"/>
          </w:rPr>
          <w:t>2.2.1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36F01">
          <w:rPr>
            <w:rStyle w:val="Hyperlink"/>
          </w:rPr>
          <w:t xml:space="preserve">Component </w:t>
        </w:r>
        <w:r w:rsidRPr="00836F01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817937" w:history="1">
        <w:r w:rsidRPr="00836F01">
          <w:rPr>
            <w:rStyle w:val="Hyperlink"/>
            <w:rFonts w:cs="Calibri"/>
          </w:rPr>
          <w:t>2.2.2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36F01">
          <w:rPr>
            <w:rStyle w:val="Hyperlink"/>
          </w:rPr>
          <w:t xml:space="preserve">Function </w:t>
        </w:r>
        <w:r w:rsidRPr="00836F01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38" w:history="1">
        <w:r w:rsidRPr="00836F01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39" w:history="1">
        <w:r w:rsidRPr="00836F01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817940" w:history="1">
        <w:r w:rsidRPr="00836F01">
          <w:rPr>
            <w:rStyle w:val="Hyperlink"/>
          </w:rPr>
          <w:t>3.1.1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836F01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41" w:history="1">
        <w:r w:rsidRPr="00836F01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2" w:history="1">
        <w:r w:rsidRPr="00836F01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3" w:history="1">
        <w:r w:rsidRPr="00836F01">
          <w:rPr>
            <w:rStyle w:val="Hyperlink"/>
            <w:rFonts w:cs="Calibri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Per: GmVehSpdArbnPer1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4" w:history="1">
        <w:r w:rsidRPr="00836F01">
          <w:rPr>
            <w:rStyle w:val="Hyperlink"/>
            <w:rFonts w:cs="Calibri"/>
          </w:rPr>
          <w:t>4.1.1.1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5" w:history="1">
        <w:r w:rsidRPr="00836F01">
          <w:rPr>
            <w:rStyle w:val="Hyperlink"/>
            <w:rFonts w:cs="Calibri"/>
          </w:rPr>
          <w:t>4.1.1.2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6" w:history="1">
        <w:r w:rsidRPr="00836F01">
          <w:rPr>
            <w:rStyle w:val="Hyperlink"/>
            <w:rFonts w:cs="Calibri"/>
          </w:rPr>
          <w:t>4.1.1.3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7" w:history="1">
        <w:r w:rsidRPr="00836F01">
          <w:rPr>
            <w:rStyle w:val="Hyperlink"/>
            <w:rFonts w:cs="Calibri"/>
          </w:rPr>
          <w:t>4.1.1.4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8" w:history="1">
        <w:r w:rsidRPr="00836F01">
          <w:rPr>
            <w:rStyle w:val="Hyperlink"/>
            <w:rFonts w:cs="Calibri"/>
          </w:rPr>
          <w:t>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Init: GmVehSpdArbnInit1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49" w:history="1">
        <w:r w:rsidRPr="00836F01">
          <w:rPr>
            <w:rStyle w:val="Hyperlink"/>
            <w:rFonts w:cs="Calibri"/>
          </w:rPr>
          <w:t>4.1.2.1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0" w:history="1">
        <w:r w:rsidRPr="00836F01">
          <w:rPr>
            <w:rStyle w:val="Hyperlink"/>
            <w:rFonts w:cs="Calibri"/>
          </w:rPr>
          <w:t>4.1.2.2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1" w:history="1">
        <w:r w:rsidRPr="00836F01">
          <w:rPr>
            <w:rStyle w:val="Hyperlink"/>
            <w:rFonts w:cs="Calibri"/>
          </w:rPr>
          <w:t>4.1.2.3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2" w:history="1">
        <w:r w:rsidRPr="00836F01">
          <w:rPr>
            <w:rStyle w:val="Hyperlink"/>
            <w:rFonts w:cs="Calibri"/>
          </w:rPr>
          <w:t>4.1.2.4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3" w:history="1">
        <w:r w:rsidRPr="00836F01">
          <w:rPr>
            <w:rStyle w:val="Hyperlink"/>
          </w:rPr>
          <w:t>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4" w:history="1">
        <w:r w:rsidRPr="00836F01">
          <w:rPr>
            <w:rStyle w:val="Hyperlink"/>
            <w:rFonts w:cs="Calibri"/>
          </w:rPr>
          <w:t>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5" w:history="1">
        <w:r w:rsidRPr="00836F01">
          <w:rPr>
            <w:rStyle w:val="Hyperlink"/>
            <w:rFonts w:cs="Calibri"/>
          </w:rPr>
          <w:t>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6" w:history="1">
        <w:r w:rsidRPr="00836F01">
          <w:rPr>
            <w:rStyle w:val="Hyperlink"/>
            <w:rFonts w:cs="Calibri"/>
          </w:rPr>
          <w:t>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Local Function #1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7" w:history="1">
        <w:r w:rsidRPr="00836F01">
          <w:rPr>
            <w:rStyle w:val="Hyperlink"/>
            <w:rFonts w:cs="Calibri"/>
          </w:rPr>
          <w:t>4.4.1.1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8" w:history="1">
        <w:r w:rsidRPr="00836F01">
          <w:rPr>
            <w:rStyle w:val="Hyperlink"/>
            <w:rFonts w:cs="Calibri"/>
          </w:rPr>
          <w:t>4.4.1.2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59" w:history="1">
        <w:r w:rsidRPr="00836F01">
          <w:rPr>
            <w:rStyle w:val="Hyperlink"/>
            <w:rFonts w:cs="Calibri"/>
          </w:rPr>
          <w:t>4.4.2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Local Function #2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0" w:history="1">
        <w:r w:rsidRPr="00836F01">
          <w:rPr>
            <w:rStyle w:val="Hyperlink"/>
            <w:rFonts w:cs="Calibri"/>
          </w:rPr>
          <w:t>4.4.2.1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1" w:history="1">
        <w:r w:rsidRPr="00836F01">
          <w:rPr>
            <w:rStyle w:val="Hyperlink"/>
            <w:rFonts w:cs="Calibri"/>
          </w:rPr>
          <w:t>4.4.2.2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2" w:history="1">
        <w:r w:rsidRPr="00836F01">
          <w:rPr>
            <w:rStyle w:val="Hyperlink"/>
            <w:rFonts w:cs="Calibri"/>
          </w:rPr>
          <w:t>4.4.3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Local Function #3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3" w:history="1">
        <w:r w:rsidRPr="00836F01">
          <w:rPr>
            <w:rStyle w:val="Hyperlink"/>
            <w:rFonts w:cs="Calibri"/>
          </w:rPr>
          <w:t>4.4.3.1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4" w:history="1">
        <w:r w:rsidRPr="00836F01">
          <w:rPr>
            <w:rStyle w:val="Hyperlink"/>
            <w:rFonts w:cs="Calibri"/>
          </w:rPr>
          <w:t>4.4.3.2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5" w:history="1">
        <w:r w:rsidRPr="00836F01">
          <w:rPr>
            <w:rStyle w:val="Hyperlink"/>
            <w:rFonts w:cs="Calibri"/>
          </w:rPr>
          <w:t>4.4.4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Local Function #4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6" w:history="1">
        <w:r w:rsidRPr="00836F01">
          <w:rPr>
            <w:rStyle w:val="Hyperlink"/>
            <w:rFonts w:cs="Calibri"/>
          </w:rPr>
          <w:t>4.4.4.1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7" w:history="1">
        <w:r w:rsidRPr="00836F01">
          <w:rPr>
            <w:rStyle w:val="Hyperlink"/>
            <w:rFonts w:cs="Calibri"/>
          </w:rPr>
          <w:t>4.4.4.2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8" w:history="1">
        <w:r w:rsidRPr="00836F01">
          <w:rPr>
            <w:rStyle w:val="Hyperlink"/>
            <w:rFonts w:cs="Calibri"/>
          </w:rPr>
          <w:t>4.4.5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Local Function #5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69" w:history="1">
        <w:r w:rsidRPr="00836F01">
          <w:rPr>
            <w:rStyle w:val="Hyperlink"/>
            <w:rFonts w:cs="Calibri"/>
          </w:rPr>
          <w:t>4.4.5.1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70" w:history="1">
        <w:r w:rsidRPr="00836F01">
          <w:rPr>
            <w:rStyle w:val="Hyperlink"/>
            <w:rFonts w:cs="Calibri"/>
          </w:rPr>
          <w:t>4.4.5.2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817971" w:history="1">
        <w:r w:rsidRPr="00836F01">
          <w:rPr>
            <w:rStyle w:val="Hyperlink"/>
            <w:rFonts w:cs="Calibri"/>
          </w:rPr>
          <w:t>4.5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836F01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72" w:history="1">
        <w:r w:rsidRPr="00836F01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/>
          </w:rPr>
          <w:t>Known</w:t>
        </w:r>
        <w:r w:rsidRPr="00836F01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73" w:history="1">
        <w:r w:rsidRPr="00836F01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74" w:history="1">
        <w:r w:rsidRPr="00836F01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75" w:history="1">
        <w:r w:rsidRPr="00836F01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17605" w:rsidRDefault="00117605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817976" w:history="1">
        <w:r w:rsidRPr="00836F01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836F0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_Toc445817976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95E33" w:rsidRPr="00A158C7" w:rsidRDefault="00E16D14" w:rsidP="008D5D1E">
      <w:pPr>
        <w:jc w:val="center"/>
      </w:pPr>
      <w:r>
        <w:rPr>
          <w:caps/>
        </w:rPr>
        <w:fldChar w:fldCharType="end"/>
      </w:r>
    </w:p>
    <w:bookmarkStart w:id="17" w:name="_Toc406065228"/>
    <w:bookmarkEnd w:id="2"/>
    <w:bookmarkEnd w:id="3"/>
    <w:bookmarkEnd w:id="4"/>
    <w:bookmarkEnd w:id="5"/>
    <w:bookmarkEnd w:id="6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18" w:name="_Toc445817932"/>
      <w:proofErr w:type="spellStart"/>
      <w:r w:rsidR="001872B0">
        <w:rPr>
          <w:rFonts w:ascii="Calibri" w:hAnsi="Calibri" w:cs="Calibri"/>
        </w:rPr>
        <w:t>GmVehSpdArbn</w:t>
      </w:r>
      <w:proofErr w:type="spellEnd"/>
      <w:r>
        <w:rPr>
          <w:rFonts w:ascii="Calibri" w:hAnsi="Calibri" w:cs="Calibri"/>
        </w:rPr>
        <w:fldChar w:fldCharType="end"/>
      </w:r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17"/>
      <w:bookmarkEnd w:id="18"/>
    </w:p>
    <w:p w:rsidR="00D229A6" w:rsidRDefault="0007207A" w:rsidP="00D229A6">
      <w:pPr>
        <w:rPr>
          <w:rFonts w:cs="Calibri"/>
          <w:i/>
        </w:rPr>
      </w:pPr>
      <w:r>
        <w:rPr>
          <w:rFonts w:cs="Calibri"/>
          <w:i/>
        </w:rPr>
        <w:t>This GM specific function determines how EPS shall calculate Secure Vehicle Speed, Non-Secure Vehicle Speed, and how to arbitrate between those signals in addition to a serial communication supplied vehicle speed signal.</w:t>
      </w: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9" w:name="_Toc406065229"/>
      <w:bookmarkStart w:id="20" w:name="_Toc445817933"/>
      <w:r w:rsidRPr="00AA38E8">
        <w:rPr>
          <w:rFonts w:ascii="Calibri" w:hAnsi="Calibri" w:cs="Calibri"/>
        </w:rPr>
        <w:lastRenderedPageBreak/>
        <w:t>Design details of software module</w:t>
      </w:r>
      <w:bookmarkEnd w:id="19"/>
      <w:bookmarkEnd w:id="20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21" w:name="_Toc406065230"/>
      <w:bookmarkStart w:id="22" w:name="_Toc445817934"/>
      <w:r w:rsidRPr="00D229A6">
        <w:lastRenderedPageBreak/>
        <w:t>Graphical</w:t>
      </w:r>
      <w:r>
        <w:rPr>
          <w:rFonts w:ascii="Calibri" w:hAnsi="Calibri" w:cs="Calibri"/>
        </w:rPr>
        <w:t xml:space="preserve"> representation of </w:t>
      </w:r>
      <w:bookmarkEnd w:id="21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1872B0">
        <w:rPr>
          <w:rFonts w:ascii="Calibri" w:hAnsi="Calibri" w:cs="Calibri"/>
        </w:rPr>
        <w:t>GmVehSpdArbn</w:t>
      </w:r>
      <w:bookmarkEnd w:id="22"/>
      <w:proofErr w:type="spellEnd"/>
      <w:r w:rsidR="00AE55D3">
        <w:rPr>
          <w:rFonts w:ascii="Calibri" w:hAnsi="Calibri" w:cs="Calibri"/>
        </w:rPr>
        <w:fldChar w:fldCharType="end"/>
      </w:r>
    </w:p>
    <w:p w:rsidR="001872B0" w:rsidRPr="001872B0" w:rsidRDefault="00354243" w:rsidP="001872B0">
      <w:pPr>
        <w:rPr>
          <w:lang w:bidi="ar-SA"/>
        </w:rPr>
      </w:pPr>
      <w:del w:id="23" w:author="Nexteer Employee" w:date="2016-03-15T15:07:00Z">
        <w:r w:rsidDel="00013B5B">
          <w:rPr>
            <w:noProof/>
            <w:lang w:bidi="ar-SA"/>
          </w:rPr>
          <w:drawing>
            <wp:inline distT="0" distB="0" distL="0" distR="0" wp14:anchorId="1DA11798" wp14:editId="4812ED12">
              <wp:extent cx="3528366" cy="35131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8366" cy="3513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4" w:author="Nexteer Employee" w:date="2016-03-15T15:14:00Z">
        <w:r w:rsidR="00167737">
          <w:rPr>
            <w:noProof/>
            <w:lang w:bidi="ar-SA"/>
          </w:rPr>
          <w:drawing>
            <wp:inline distT="0" distB="0" distL="0" distR="0">
              <wp:extent cx="4223079" cy="4231663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6358" cy="4234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5" w:name="_GoBack"/>
      <w:bookmarkEnd w:id="25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26" w:name="_Toc406065231"/>
      <w:bookmarkStart w:id="27" w:name="_Toc445817935"/>
      <w:r w:rsidRPr="002D6391">
        <w:rPr>
          <w:rFonts w:ascii="Calibri" w:hAnsi="Calibri" w:cs="Calibri"/>
        </w:rPr>
        <w:lastRenderedPageBreak/>
        <w:t>Data Flow Diagram</w:t>
      </w:r>
      <w:bookmarkEnd w:id="26"/>
      <w:bookmarkEnd w:id="27"/>
    </w:p>
    <w:p w:rsidR="00B85924" w:rsidRPr="00B85924" w:rsidRDefault="00B85924" w:rsidP="00B85924">
      <w:pPr>
        <w:rPr>
          <w:lang w:bidi="ar-SA"/>
        </w:rPr>
      </w:pPr>
      <w:r>
        <w:rPr>
          <w:lang w:bidi="ar-SA"/>
        </w:rPr>
        <w:t>Simulink model being created for component in near future</w:t>
      </w:r>
    </w:p>
    <w:p w:rsidR="00D229A6" w:rsidRPr="001872B0" w:rsidRDefault="00AC4CD8" w:rsidP="00D229A6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8" w:name="_Toc375924736"/>
      <w:bookmarkStart w:id="29" w:name="_Toc406065232"/>
      <w:bookmarkStart w:id="30" w:name="_Toc44581793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8"/>
      <w:bookmarkEnd w:id="29"/>
      <w:bookmarkEnd w:id="30"/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1" w:name="_Toc375924737"/>
      <w:bookmarkStart w:id="32" w:name="_Toc406065233"/>
      <w:bookmarkStart w:id="33" w:name="_Toc44581793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1"/>
      <w:bookmarkEnd w:id="32"/>
      <w:bookmarkEnd w:id="33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4" w:name="_Toc338170479"/>
      <w:bookmarkStart w:id="35" w:name="_Toc375678228"/>
      <w:bookmarkStart w:id="36" w:name="_Toc418080062"/>
      <w:bookmarkStart w:id="37" w:name="_Toc421709912"/>
      <w:bookmarkStart w:id="38" w:name="_Toc445817938"/>
      <w:r w:rsidRPr="00AC4CD8">
        <w:rPr>
          <w:rFonts w:ascii="Calibri" w:hAnsi="Calibri" w:cs="Calibri"/>
        </w:rPr>
        <w:lastRenderedPageBreak/>
        <w:t>Constant Data Dictionary</w:t>
      </w:r>
      <w:bookmarkEnd w:id="34"/>
      <w:bookmarkEnd w:id="35"/>
      <w:bookmarkEnd w:id="36"/>
      <w:bookmarkEnd w:id="37"/>
      <w:bookmarkEnd w:id="38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39" w:name="_Toc421011506"/>
      <w:bookmarkStart w:id="40" w:name="_Toc421786527"/>
      <w:bookmarkStart w:id="41" w:name="_Toc418080064"/>
      <w:bookmarkStart w:id="42" w:name="_Toc445817939"/>
      <w:r w:rsidRPr="00DA5500">
        <w:rPr>
          <w:rFonts w:ascii="Calibri" w:hAnsi="Calibri"/>
        </w:rPr>
        <w:t>Program (fixed) Constants</w:t>
      </w:r>
      <w:bookmarkEnd w:id="39"/>
      <w:bookmarkEnd w:id="40"/>
      <w:bookmarkEnd w:id="42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3" w:name="_Toc445817940"/>
      <w:bookmarkEnd w:id="41"/>
      <w:r w:rsidRPr="00DA5500">
        <w:rPr>
          <w:rFonts w:ascii="Calibri" w:hAnsi="Calibri"/>
        </w:rPr>
        <w:t>Embedded Constants</w:t>
      </w:r>
      <w:bookmarkEnd w:id="43"/>
    </w:p>
    <w:p w:rsidR="00AC4CD8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07207A" w:rsidRPr="0007207A" w:rsidRDefault="0007207A" w:rsidP="0007207A">
      <w:pPr>
        <w:rPr>
          <w:lang w:bidi="ar-SA"/>
        </w:rPr>
      </w:pPr>
      <w:r>
        <w:rPr>
          <w:lang w:bidi="ar-SA"/>
        </w:rPr>
        <w:t xml:space="preserve">Refer </w:t>
      </w:r>
      <w:proofErr w:type="spellStart"/>
      <w:r>
        <w:rPr>
          <w:lang w:bidi="ar-SA"/>
        </w:rPr>
        <w:t>DataDict.m</w:t>
      </w:r>
      <w:proofErr w:type="spellEnd"/>
      <w:r>
        <w:rPr>
          <w:lang w:bidi="ar-SA"/>
        </w:rPr>
        <w:t xml:space="preserve"> file.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4" w:name="_Ref87065593"/>
      <w:bookmarkStart w:id="45" w:name="_Toc338170483"/>
      <w:bookmarkStart w:id="46" w:name="_Toc375678229"/>
      <w:bookmarkStart w:id="47" w:name="_Toc418080067"/>
      <w:bookmarkStart w:id="48" w:name="_Toc421786702"/>
      <w:bookmarkStart w:id="49" w:name="_Toc44581794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4"/>
      <w:bookmarkEnd w:id="45"/>
      <w:bookmarkEnd w:id="46"/>
      <w:bookmarkEnd w:id="47"/>
      <w:bookmarkEnd w:id="48"/>
      <w:bookmarkEnd w:id="49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0" w:name="_Toc338170484"/>
      <w:bookmarkStart w:id="51" w:name="_Toc418080068"/>
      <w:bookmarkStart w:id="52" w:name="_Toc421709916"/>
      <w:bookmarkStart w:id="53" w:name="_Toc44581794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0"/>
      <w:bookmarkEnd w:id="51"/>
      <w:bookmarkEnd w:id="52"/>
      <w:bookmarkEnd w:id="53"/>
    </w:p>
    <w:p w:rsidR="002B094F" w:rsidRPr="0048012A" w:rsidRDefault="00BD2498" w:rsidP="002B094F">
      <w:pPr>
        <w:pStyle w:val="BodyText"/>
        <w:rPr>
          <w:rFonts w:ascii="Calibri" w:hAnsi="Calibri" w:cs="Calibri"/>
          <w:sz w:val="20"/>
        </w:rPr>
      </w:pPr>
      <w:r w:rsidRPr="0048012A">
        <w:rPr>
          <w:rFonts w:ascii="Calibri" w:hAnsi="Calibri" w:cs="Calibri"/>
          <w:sz w:val="20"/>
        </w:rPr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4" w:name="_Toc421011518"/>
      <w:bookmarkStart w:id="55" w:name="_Toc445817943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1872B0">
        <w:rPr>
          <w:rFonts w:ascii="Calibri" w:hAnsi="Calibri" w:cs="Calibri"/>
        </w:rPr>
        <w:t>GmVehSpdArbn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54"/>
      <w:r w:rsidR="001872B0">
        <w:rPr>
          <w:rFonts w:ascii="Calibri" w:hAnsi="Calibri" w:cs="Calibri"/>
        </w:rPr>
        <w:t>1</w:t>
      </w:r>
      <w:bookmarkEnd w:id="55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21011519"/>
      <w:bookmarkStart w:id="57" w:name="_Toc445817944"/>
      <w:r w:rsidRPr="00AA38E8">
        <w:rPr>
          <w:rFonts w:ascii="Calibri" w:hAnsi="Calibri" w:cs="Calibri"/>
        </w:rPr>
        <w:t>Design Rationale</w:t>
      </w:r>
      <w:bookmarkEnd w:id="56"/>
      <w:bookmarkEnd w:id="57"/>
    </w:p>
    <w:p w:rsidR="00B85924" w:rsidRPr="00B85924" w:rsidRDefault="00B85924" w:rsidP="00B85924">
      <w:pPr>
        <w:rPr>
          <w:lang w:bidi="ar-SA"/>
        </w:rPr>
      </w:pPr>
      <w:bookmarkStart w:id="58" w:name="_Toc421011520"/>
      <w:r>
        <w:rPr>
          <w:lang w:bidi="ar-SA"/>
        </w:rPr>
        <w:t>Simulink model being created for component in near future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45817945"/>
      <w:r w:rsidRPr="00AA38E8">
        <w:rPr>
          <w:rFonts w:ascii="Calibri" w:hAnsi="Calibri" w:cs="Calibri"/>
        </w:rPr>
        <w:t>Store Module Inputs to Local copies</w:t>
      </w:r>
      <w:bookmarkEnd w:id="58"/>
      <w:bookmarkEnd w:id="59"/>
    </w:p>
    <w:p w:rsidR="00DB3C1D" w:rsidRPr="00AA38E8" w:rsidRDefault="00B85924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0" w:name="_Toc421011521"/>
      <w:r w:rsidRPr="00AA38E8">
        <w:rPr>
          <w:rFonts w:ascii="Calibri" w:hAnsi="Calibri" w:cs="Calibri"/>
        </w:rPr>
        <w:t xml:space="preserve"> </w:t>
      </w:r>
      <w:bookmarkStart w:id="61" w:name="_Toc445817946"/>
      <w:r w:rsidR="00DB3C1D" w:rsidRPr="00AA38E8">
        <w:rPr>
          <w:rFonts w:ascii="Calibri" w:hAnsi="Calibri" w:cs="Calibri"/>
        </w:rPr>
        <w:t>(Processing of function)………</w:t>
      </w:r>
      <w:bookmarkEnd w:id="60"/>
      <w:bookmarkEnd w:id="61"/>
    </w:p>
    <w:p w:rsidR="00DB3C1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2" w:name="_Toc421011522"/>
      <w:bookmarkStart w:id="63" w:name="_Toc445817947"/>
      <w:r w:rsidRPr="00AA38E8">
        <w:rPr>
          <w:rFonts w:ascii="Calibri" w:hAnsi="Calibri" w:cs="Calibri"/>
        </w:rPr>
        <w:t>Store Local copy of outputs into Module Outputs</w:t>
      </w:r>
      <w:bookmarkEnd w:id="62"/>
      <w:bookmarkEnd w:id="63"/>
    </w:p>
    <w:p w:rsidR="00013B5B" w:rsidRPr="00AA38E8" w:rsidRDefault="00013B5B" w:rsidP="00013B5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64" w:author="Nexteer Employee" w:date="2016-03-15T15:08:00Z"/>
          <w:rFonts w:ascii="Calibri" w:hAnsi="Calibri" w:cs="Calibri"/>
        </w:rPr>
      </w:pPr>
      <w:bookmarkStart w:id="65" w:name="_Toc445817948"/>
      <w:proofErr w:type="spellStart"/>
      <w:ins w:id="66" w:author="Nexteer Employee" w:date="2016-03-15T15:08:00Z">
        <w:r>
          <w:rPr>
            <w:rFonts w:ascii="Calibri" w:hAnsi="Calibri" w:cs="Calibri"/>
          </w:rPr>
          <w:t>Init</w:t>
        </w:r>
        <w:proofErr w:type="spellEnd"/>
        <w:r w:rsidRPr="00AA38E8">
          <w:rPr>
            <w:rFonts w:ascii="Calibri" w:hAnsi="Calibri" w:cs="Calibri"/>
          </w:rPr>
          <w:t xml:space="preserve">: </w:t>
        </w: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 xml:space="preserve"> DOCPROPERTY  "Document Version"  \* MERGEFORMAT 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GmVehSpdArbn</w:t>
        </w:r>
        <w:r>
          <w:rPr>
            <w:rFonts w:ascii="Calibri" w:hAnsi="Calibri" w:cs="Calibri"/>
          </w:rPr>
          <w:fldChar w:fldCharType="end"/>
        </w:r>
      </w:ins>
      <w:ins w:id="67" w:author="Nexteer Employee" w:date="2016-03-15T15:09:00Z">
        <w:r>
          <w:rPr>
            <w:rFonts w:ascii="Calibri" w:hAnsi="Calibri" w:cs="Calibri"/>
          </w:rPr>
          <w:t>Init</w:t>
        </w:r>
      </w:ins>
      <w:ins w:id="68" w:author="Nexteer Employee" w:date="2016-03-15T15:08:00Z">
        <w:r>
          <w:rPr>
            <w:rFonts w:ascii="Calibri" w:hAnsi="Calibri" w:cs="Calibri"/>
          </w:rPr>
          <w:t>1</w:t>
        </w:r>
        <w:bookmarkEnd w:id="65"/>
      </w:ins>
    </w:p>
    <w:p w:rsidR="00013B5B" w:rsidRPr="00AA38E8" w:rsidRDefault="00013B5B" w:rsidP="00013B5B">
      <w:pPr>
        <w:pStyle w:val="Heading2"/>
        <w:numPr>
          <w:ilvl w:val="3"/>
          <w:numId w:val="11"/>
        </w:numPr>
        <w:spacing w:after="60"/>
        <w:rPr>
          <w:ins w:id="69" w:author="Nexteer Employee" w:date="2016-03-15T15:08:00Z"/>
          <w:rFonts w:ascii="Calibri" w:hAnsi="Calibri" w:cs="Calibri"/>
        </w:rPr>
      </w:pPr>
      <w:bookmarkStart w:id="70" w:name="_Toc445817949"/>
      <w:ins w:id="71" w:author="Nexteer Employee" w:date="2016-03-15T15:08:00Z">
        <w:r w:rsidRPr="00AA38E8">
          <w:rPr>
            <w:rFonts w:ascii="Calibri" w:hAnsi="Calibri" w:cs="Calibri"/>
          </w:rPr>
          <w:t>Design Rationale</w:t>
        </w:r>
        <w:bookmarkEnd w:id="70"/>
      </w:ins>
    </w:p>
    <w:p w:rsidR="00013B5B" w:rsidRPr="00B85924" w:rsidRDefault="00013B5B" w:rsidP="00013B5B">
      <w:pPr>
        <w:rPr>
          <w:ins w:id="72" w:author="Nexteer Employee" w:date="2016-03-15T15:08:00Z"/>
          <w:lang w:bidi="ar-SA"/>
        </w:rPr>
      </w:pPr>
      <w:ins w:id="73" w:author="Nexteer Employee" w:date="2016-03-15T15:08:00Z">
        <w:r>
          <w:rPr>
            <w:lang w:bidi="ar-SA"/>
          </w:rPr>
          <w:t>Simulink model being created for component in near future</w:t>
        </w:r>
      </w:ins>
    </w:p>
    <w:p w:rsidR="00013B5B" w:rsidRPr="00AA38E8" w:rsidRDefault="00013B5B" w:rsidP="00013B5B">
      <w:pPr>
        <w:pStyle w:val="Heading2"/>
        <w:numPr>
          <w:ilvl w:val="3"/>
          <w:numId w:val="11"/>
        </w:numPr>
        <w:spacing w:after="60"/>
        <w:rPr>
          <w:ins w:id="74" w:author="Nexteer Employee" w:date="2016-03-15T15:08:00Z"/>
          <w:rFonts w:ascii="Calibri" w:hAnsi="Calibri" w:cs="Calibri"/>
        </w:rPr>
      </w:pPr>
      <w:bookmarkStart w:id="75" w:name="_Toc445817950"/>
      <w:ins w:id="76" w:author="Nexteer Employee" w:date="2016-03-15T15:08:00Z">
        <w:r w:rsidRPr="00AA38E8">
          <w:rPr>
            <w:rFonts w:ascii="Calibri" w:hAnsi="Calibri" w:cs="Calibri"/>
          </w:rPr>
          <w:t>Store Module Inputs to Local copies</w:t>
        </w:r>
        <w:bookmarkEnd w:id="75"/>
      </w:ins>
    </w:p>
    <w:p w:rsidR="00013B5B" w:rsidRPr="00AA38E8" w:rsidRDefault="00013B5B" w:rsidP="00013B5B">
      <w:pPr>
        <w:pStyle w:val="Heading2"/>
        <w:numPr>
          <w:ilvl w:val="3"/>
          <w:numId w:val="11"/>
        </w:numPr>
        <w:spacing w:after="60"/>
        <w:rPr>
          <w:ins w:id="77" w:author="Nexteer Employee" w:date="2016-03-15T15:08:00Z"/>
          <w:rFonts w:ascii="Calibri" w:hAnsi="Calibri" w:cs="Calibri"/>
        </w:rPr>
      </w:pPr>
      <w:ins w:id="78" w:author="Nexteer Employee" w:date="2016-03-15T15:08:00Z">
        <w:r w:rsidRPr="00AA38E8">
          <w:rPr>
            <w:rFonts w:ascii="Calibri" w:hAnsi="Calibri" w:cs="Calibri"/>
          </w:rPr>
          <w:t xml:space="preserve"> </w:t>
        </w:r>
        <w:bookmarkStart w:id="79" w:name="_Toc445817951"/>
        <w:r w:rsidRPr="00AA38E8">
          <w:rPr>
            <w:rFonts w:ascii="Calibri" w:hAnsi="Calibri" w:cs="Calibri"/>
          </w:rPr>
          <w:t>(Processing of function)………</w:t>
        </w:r>
        <w:bookmarkEnd w:id="79"/>
      </w:ins>
    </w:p>
    <w:p w:rsidR="00013B5B" w:rsidRPr="00013B5B" w:rsidRDefault="00013B5B" w:rsidP="00013B5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80" w:name="_Toc445817952"/>
      <w:ins w:id="81" w:author="Nexteer Employee" w:date="2016-03-15T15:08:00Z">
        <w:r w:rsidRPr="00AA38E8">
          <w:rPr>
            <w:rFonts w:ascii="Calibri" w:hAnsi="Calibri" w:cs="Calibri"/>
          </w:rPr>
          <w:t>Store Local copy of outputs into Module Outputs</w:t>
        </w:r>
      </w:ins>
      <w:bookmarkEnd w:id="80"/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82" w:name="_Toc44581795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82"/>
      <w:proofErr w:type="spellEnd"/>
      <w:r w:rsidR="002B094F" w:rsidRPr="008C6874">
        <w:rPr>
          <w:rFonts w:ascii="Calibri" w:hAnsi="Calibri"/>
        </w:rPr>
        <w:t xml:space="preserve"> </w:t>
      </w:r>
    </w:p>
    <w:p w:rsidR="001872B0" w:rsidRPr="001872B0" w:rsidRDefault="001872B0" w:rsidP="001872B0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3" w:name="_Toc382301471"/>
      <w:bookmarkStart w:id="84" w:name="_Toc383698997"/>
      <w:bookmarkStart w:id="85" w:name="_Ref382299966"/>
      <w:bookmarkStart w:id="86" w:name="_Toc421011529"/>
      <w:bookmarkStart w:id="87" w:name="_Toc445817954"/>
      <w:bookmarkEnd w:id="83"/>
      <w:bookmarkEnd w:id="84"/>
      <w:r w:rsidRPr="00AA38E8">
        <w:rPr>
          <w:rFonts w:ascii="Calibri" w:hAnsi="Calibri" w:cs="Calibri"/>
        </w:rPr>
        <w:t>Interrupt Functions</w:t>
      </w:r>
      <w:bookmarkEnd w:id="85"/>
      <w:bookmarkEnd w:id="86"/>
      <w:bookmarkEnd w:id="87"/>
    </w:p>
    <w:p w:rsidR="001872B0" w:rsidRPr="001872B0" w:rsidRDefault="001872B0" w:rsidP="001872B0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88" w:name="_Toc338170485"/>
      <w:bookmarkStart w:id="89" w:name="_Toc418080074"/>
      <w:bookmarkStart w:id="90" w:name="_Toc421709919"/>
      <w:bookmarkStart w:id="91" w:name="_Toc445817955"/>
      <w:r w:rsidRPr="008C6874">
        <w:rPr>
          <w:rFonts w:ascii="Calibri" w:hAnsi="Calibri" w:cs="Calibri"/>
        </w:rPr>
        <w:t>Module Internal (Local) Functions</w:t>
      </w:r>
      <w:bookmarkEnd w:id="88"/>
      <w:bookmarkEnd w:id="89"/>
      <w:bookmarkEnd w:id="90"/>
      <w:bookmarkEnd w:id="91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2" w:name="_Toc421011540"/>
      <w:bookmarkStart w:id="93" w:name="_Toc445817956"/>
      <w:r w:rsidRPr="00AA38E8">
        <w:rPr>
          <w:rFonts w:ascii="Calibri" w:hAnsi="Calibri" w:cs="Calibri"/>
        </w:rPr>
        <w:t>Local Function #1</w:t>
      </w:r>
      <w:bookmarkEnd w:id="92"/>
      <w:bookmarkEnd w:id="9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DetVld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C6874" w:rsidRPr="00AA38E8" w:rsidRDefault="008C6874" w:rsidP="00F4318C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VldSig1</w:t>
            </w:r>
            <w:r w:rsidR="00EF243B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8C6874" w:rsidRPr="00AA38E8" w:rsidRDefault="000F7013" w:rsidP="000F701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8C6874" w:rsidRPr="00AA38E8" w:rsidRDefault="0007207A" w:rsidP="000F701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VldSig2_Cnt_T_logl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0F7013" w:rsidRPr="00AA38E8" w:rsidTr="00F4318C">
        <w:tc>
          <w:tcPr>
            <w:tcW w:w="1779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F7013" w:rsidRDefault="00BC03B1" w:rsidP="000F701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Stuck</w:t>
            </w:r>
            <w:r w:rsidR="0007207A">
              <w:rPr>
                <w:rFonts w:cs="Calibri"/>
                <w:sz w:val="16"/>
              </w:rPr>
              <w:t>Sig1</w:t>
            </w:r>
            <w:r w:rsidR="00EF243B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0F7013" w:rsidRPr="00AA38E8" w:rsidTr="00F4318C">
        <w:tc>
          <w:tcPr>
            <w:tcW w:w="1779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F7013" w:rsidRDefault="0007207A" w:rsidP="000F7013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StuckSig2_Cnt_T_logl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0F7013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8C6874" w:rsidRPr="00AA38E8" w:rsidTr="00F4318C">
        <w:tc>
          <w:tcPr>
            <w:tcW w:w="1779" w:type="dxa"/>
          </w:tcPr>
          <w:p w:rsidR="008C6874" w:rsidRPr="00AA38E8" w:rsidRDefault="008C6874" w:rsidP="00F4318C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>Return Value</w:t>
            </w:r>
          </w:p>
        </w:tc>
        <w:tc>
          <w:tcPr>
            <w:tcW w:w="4179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OverallVld</w:t>
            </w:r>
            <w:r w:rsidR="00EF243B">
              <w:rPr>
                <w:rFonts w:cs="Calibri"/>
                <w:sz w:val="16"/>
              </w:rPr>
              <w:t>_Cnt_T_logl</w:t>
            </w:r>
            <w:proofErr w:type="spellEnd"/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8C6874" w:rsidRPr="00AA38E8" w:rsidRDefault="000F7013" w:rsidP="00F4318C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4" w:name="_Toc421011541"/>
      <w:bookmarkStart w:id="95" w:name="_Toc445817957"/>
      <w:r>
        <w:rPr>
          <w:rFonts w:ascii="Calibri" w:hAnsi="Calibri" w:cs="Calibri"/>
        </w:rPr>
        <w:t>Design Rationale</w:t>
      </w:r>
      <w:bookmarkEnd w:id="95"/>
    </w:p>
    <w:p w:rsidR="000F7013" w:rsidRPr="000F7013" w:rsidRDefault="000F7013" w:rsidP="000F7013">
      <w:pPr>
        <w:rPr>
          <w:lang w:bidi="ar-SA"/>
        </w:rPr>
      </w:pPr>
      <w:r>
        <w:rPr>
          <w:lang w:bidi="ar-SA"/>
        </w:rPr>
        <w:t>Created to reduce static path count and avoid repeated code</w:t>
      </w:r>
      <w:r w:rsidR="00C43D95">
        <w:rPr>
          <w:lang w:bidi="ar-SA"/>
        </w:rPr>
        <w:t>.</w:t>
      </w:r>
    </w:p>
    <w:p w:rsidR="00C43D95" w:rsidRDefault="008C6874" w:rsidP="00C43D95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6" w:name="_Toc445817958"/>
      <w:r>
        <w:rPr>
          <w:rFonts w:ascii="Calibri" w:hAnsi="Calibri" w:cs="Calibri"/>
        </w:rPr>
        <w:t>Processing</w:t>
      </w:r>
      <w:bookmarkEnd w:id="94"/>
      <w:bookmarkEnd w:id="96"/>
    </w:p>
    <w:p w:rsidR="003D11F8" w:rsidRPr="003D11F8" w:rsidRDefault="003D11F8" w:rsidP="003D11F8">
      <w:pPr>
        <w:rPr>
          <w:lang w:bidi="ar-SA"/>
        </w:rPr>
      </w:pPr>
      <w:r>
        <w:rPr>
          <w:lang w:bidi="ar-SA"/>
        </w:rPr>
        <w:t xml:space="preserve">This function checks to see if at least one of </w:t>
      </w:r>
      <w:r w:rsidR="00DA1B90">
        <w:rPr>
          <w:lang w:bidi="ar-SA"/>
        </w:rPr>
        <w:t xml:space="preserve">the input valid signals is FALSE (invalid) or input stuck signals is TRUE (stuck) </w:t>
      </w:r>
      <w:r>
        <w:rPr>
          <w:lang w:bidi="ar-SA"/>
        </w:rPr>
        <w:t>, returning an overall validity (</w:t>
      </w:r>
      <w:proofErr w:type="spellStart"/>
      <w:r>
        <w:rPr>
          <w:lang w:bidi="ar-SA"/>
        </w:rPr>
        <w:t>OverallVld</w:t>
      </w:r>
      <w:proofErr w:type="spellEnd"/>
      <w:r>
        <w:rPr>
          <w:lang w:bidi="ar-SA"/>
        </w:rPr>
        <w:t>) of FALSE (invalid) if so, and TRUE (valid) otherwise.</w:t>
      </w:r>
    </w:p>
    <w:p w:rsidR="00182DBD" w:rsidRPr="00AA38E8" w:rsidRDefault="00182DBD" w:rsidP="00182DB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7" w:name="_Toc445817959"/>
      <w:r>
        <w:rPr>
          <w:rFonts w:ascii="Calibri" w:hAnsi="Calibri" w:cs="Calibri"/>
        </w:rPr>
        <w:t>Local Function #2</w:t>
      </w:r>
      <w:bookmarkEnd w:id="9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182DBD" w:rsidRPr="00AA38E8" w:rsidRDefault="00182DBD" w:rsidP="00182DB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DetInvld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182DBD" w:rsidRPr="00AA38E8" w:rsidRDefault="00182DBD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182DBD" w:rsidRPr="00AA38E8" w:rsidRDefault="00182DBD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182DBD" w:rsidRPr="00AA38E8" w:rsidRDefault="00182DBD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VldSig1</w:t>
            </w:r>
            <w:r w:rsidR="00C91D32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VldSig2</w:t>
            </w:r>
            <w:r w:rsidR="00C91D32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82DBD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VldSig3</w:t>
            </w:r>
            <w:r w:rsidR="00C91D32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182DBD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VldSig4</w:t>
            </w:r>
            <w:r w:rsidR="00C91D32">
              <w:rPr>
                <w:rFonts w:cs="Calibri"/>
                <w:sz w:val="16"/>
              </w:rPr>
              <w:t>_Cnt_T_logl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182DBD" w:rsidRPr="00AA38E8" w:rsidTr="00FD14DF">
        <w:tc>
          <w:tcPr>
            <w:tcW w:w="1779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182DBD" w:rsidRPr="00AA38E8" w:rsidRDefault="00B4718D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OverallInv</w:t>
            </w:r>
            <w:r w:rsidR="00182DBD">
              <w:rPr>
                <w:rFonts w:cs="Calibri"/>
                <w:sz w:val="16"/>
              </w:rPr>
              <w:t>ld</w:t>
            </w:r>
            <w:r w:rsidR="00C91D32">
              <w:rPr>
                <w:rFonts w:cs="Calibri"/>
                <w:sz w:val="16"/>
              </w:rPr>
              <w:t>_Cnt_T_logl</w:t>
            </w:r>
            <w:proofErr w:type="spellEnd"/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182DBD" w:rsidRPr="00AA38E8" w:rsidRDefault="00182DBD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182DBD" w:rsidRDefault="00182DBD" w:rsidP="00182DB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8" w:name="_Toc445817960"/>
      <w:r>
        <w:rPr>
          <w:rFonts w:ascii="Calibri" w:hAnsi="Calibri" w:cs="Calibri"/>
        </w:rPr>
        <w:t>Design Rationale</w:t>
      </w:r>
      <w:bookmarkEnd w:id="98"/>
    </w:p>
    <w:p w:rsidR="00182DBD" w:rsidRPr="00182DBD" w:rsidRDefault="00182DBD" w:rsidP="00182DBD">
      <w:pPr>
        <w:rPr>
          <w:lang w:bidi="ar-SA"/>
        </w:rPr>
      </w:pPr>
      <w:r>
        <w:rPr>
          <w:lang w:bidi="ar-SA"/>
        </w:rPr>
        <w:t>Created to reduce static path count and avoid repeated code</w:t>
      </w:r>
      <w:r w:rsidR="0099005F">
        <w:rPr>
          <w:lang w:bidi="ar-SA"/>
        </w:rPr>
        <w:t>.</w:t>
      </w:r>
    </w:p>
    <w:p w:rsidR="00182DBD" w:rsidRDefault="00182DBD" w:rsidP="00182DB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9" w:name="_Toc445817961"/>
      <w:r>
        <w:rPr>
          <w:rFonts w:ascii="Calibri" w:hAnsi="Calibri" w:cs="Calibri"/>
        </w:rPr>
        <w:t>Processing</w:t>
      </w:r>
      <w:bookmarkEnd w:id="99"/>
    </w:p>
    <w:p w:rsidR="00761FD1" w:rsidRPr="00761FD1" w:rsidRDefault="003D11F8" w:rsidP="00761FD1">
      <w:pPr>
        <w:rPr>
          <w:lang w:bidi="ar-SA"/>
        </w:rPr>
      </w:pPr>
      <w:r>
        <w:rPr>
          <w:lang w:bidi="ar-SA"/>
        </w:rPr>
        <w:t>This function checks to see if all of the input signals (VldSig1 – 4) are FALSE (invalid), returni</w:t>
      </w:r>
      <w:r w:rsidR="00B4718D">
        <w:rPr>
          <w:lang w:bidi="ar-SA"/>
        </w:rPr>
        <w:t>ng an overall invalidity (</w:t>
      </w:r>
      <w:proofErr w:type="spellStart"/>
      <w:r w:rsidR="00B4718D">
        <w:rPr>
          <w:lang w:bidi="ar-SA"/>
        </w:rPr>
        <w:t>OverallInv</w:t>
      </w:r>
      <w:r>
        <w:rPr>
          <w:lang w:bidi="ar-SA"/>
        </w:rPr>
        <w:t>ld</w:t>
      </w:r>
      <w:proofErr w:type="spellEnd"/>
      <w:r>
        <w:rPr>
          <w:lang w:bidi="ar-SA"/>
        </w:rPr>
        <w:t>) of TRUE (invalid) if so, and FALSE (valid) otherwise.</w:t>
      </w:r>
    </w:p>
    <w:p w:rsidR="00EF243B" w:rsidRPr="00AA38E8" w:rsidRDefault="00EF243B" w:rsidP="00EF243B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0" w:name="_Toc445817962"/>
      <w:r>
        <w:rPr>
          <w:rFonts w:ascii="Calibri" w:hAnsi="Calibri" w:cs="Calibri"/>
        </w:rPr>
        <w:t>Local Function #3</w:t>
      </w:r>
      <w:bookmarkEnd w:id="10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EF243B" w:rsidRPr="00AA38E8" w:rsidTr="00FD14DF">
        <w:tc>
          <w:tcPr>
            <w:tcW w:w="17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UpdtAvg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EF243B" w:rsidRPr="00AA38E8" w:rsidRDefault="00EF243B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EF243B" w:rsidRPr="00AA38E8" w:rsidRDefault="00EF243B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EF243B" w:rsidRPr="00AA38E8" w:rsidRDefault="00EF243B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EF243B" w:rsidRPr="00AA38E8" w:rsidTr="00FD14DF">
        <w:tc>
          <w:tcPr>
            <w:tcW w:w="17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1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VldSig</w:t>
            </w:r>
            <w:r w:rsidR="00986520">
              <w:rPr>
                <w:rFonts w:cs="Calibri"/>
                <w:sz w:val="16"/>
              </w:rPr>
              <w:t>_Cnt_T_logl</w:t>
            </w:r>
            <w:proofErr w:type="spellEnd"/>
          </w:p>
        </w:tc>
        <w:tc>
          <w:tcPr>
            <w:tcW w:w="990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EF243B" w:rsidRPr="00AA38E8" w:rsidTr="00FD14DF">
        <w:tc>
          <w:tcPr>
            <w:tcW w:w="17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VelSig</w:t>
            </w:r>
            <w:r w:rsidR="00986520">
              <w:rPr>
                <w:rFonts w:cs="Calibri"/>
                <w:sz w:val="16"/>
              </w:rPr>
              <w:t>_Kph_T_f32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  <w:tr w:rsidR="00EF243B" w:rsidRPr="00AA38E8" w:rsidTr="00FD14DF">
        <w:tc>
          <w:tcPr>
            <w:tcW w:w="17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F243B" w:rsidRDefault="00986520" w:rsidP="00986520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*AvgSum_Kph_T_f32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2044.0</w:t>
            </w:r>
          </w:p>
        </w:tc>
      </w:tr>
      <w:tr w:rsidR="00EF243B" w:rsidRPr="00AA38E8" w:rsidTr="00FD14DF">
        <w:tc>
          <w:tcPr>
            <w:tcW w:w="1779" w:type="dxa"/>
          </w:tcPr>
          <w:p w:rsidR="00EF243B" w:rsidRPr="00AA38E8" w:rsidRDefault="00EF243B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EF243B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*AvgCnt_Cnt_T_f32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EF243B" w:rsidRPr="00AA38E8" w:rsidRDefault="00986520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4.0</w:t>
            </w:r>
          </w:p>
        </w:tc>
      </w:tr>
    </w:tbl>
    <w:p w:rsidR="00EF243B" w:rsidRDefault="00EF243B" w:rsidP="00EF243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1" w:name="_Toc445817963"/>
      <w:r>
        <w:rPr>
          <w:rFonts w:ascii="Calibri" w:hAnsi="Calibri" w:cs="Calibri"/>
        </w:rPr>
        <w:t>Design Rationale</w:t>
      </w:r>
      <w:bookmarkEnd w:id="101"/>
    </w:p>
    <w:p w:rsidR="00EF243B" w:rsidRDefault="00EF243B" w:rsidP="00EF243B">
      <w:pPr>
        <w:rPr>
          <w:lang w:bidi="ar-SA"/>
        </w:rPr>
      </w:pPr>
      <w:r>
        <w:rPr>
          <w:lang w:bidi="ar-SA"/>
        </w:rPr>
        <w:t>Created to reduce static path count and avoid repeated code</w:t>
      </w:r>
    </w:p>
    <w:p w:rsidR="00B85924" w:rsidRDefault="00B85924" w:rsidP="00B85924">
      <w:pPr>
        <w:rPr>
          <w:lang w:bidi="ar-SA"/>
        </w:rPr>
      </w:pPr>
      <w:r>
        <w:rPr>
          <w:lang w:bidi="ar-SA"/>
        </w:rPr>
        <w:t xml:space="preserve">* </w:t>
      </w:r>
      <w:proofErr w:type="spellStart"/>
      <w:r>
        <w:rPr>
          <w:lang w:bidi="ar-SA"/>
        </w:rPr>
        <w:t>AvgSum</w:t>
      </w:r>
      <w:proofErr w:type="spellEnd"/>
      <w:r>
        <w:rPr>
          <w:lang w:bidi="ar-SA"/>
        </w:rPr>
        <w:t xml:space="preserve"> and </w:t>
      </w:r>
      <w:proofErr w:type="spellStart"/>
      <w:r>
        <w:rPr>
          <w:lang w:bidi="ar-SA"/>
        </w:rPr>
        <w:t>AvgCnt</w:t>
      </w:r>
      <w:proofErr w:type="spellEnd"/>
      <w:r>
        <w:rPr>
          <w:lang w:bidi="ar-SA"/>
        </w:rPr>
        <w:t xml:space="preserve"> are outputs of this function</w:t>
      </w:r>
    </w:p>
    <w:p w:rsidR="00A831DF" w:rsidRDefault="00A831DF" w:rsidP="00A831D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2" w:name="_Toc445817964"/>
      <w:r>
        <w:rPr>
          <w:rFonts w:ascii="Calibri" w:hAnsi="Calibri" w:cs="Calibri"/>
        </w:rPr>
        <w:t>Processing</w:t>
      </w:r>
      <w:bookmarkEnd w:id="102"/>
    </w:p>
    <w:p w:rsidR="00761FD1" w:rsidRPr="00761FD1" w:rsidRDefault="00761FD1" w:rsidP="00761FD1">
      <w:pPr>
        <w:rPr>
          <w:lang w:bidi="ar-SA"/>
        </w:rPr>
      </w:pPr>
      <w:r>
        <w:rPr>
          <w:lang w:bidi="ar-SA"/>
        </w:rPr>
        <w:t>This function adds the velocity signal input (</w:t>
      </w:r>
      <w:proofErr w:type="spellStart"/>
      <w:r>
        <w:rPr>
          <w:lang w:bidi="ar-SA"/>
        </w:rPr>
        <w:t>VelSig</w:t>
      </w:r>
      <w:proofErr w:type="spellEnd"/>
      <w:r>
        <w:rPr>
          <w:lang w:bidi="ar-SA"/>
        </w:rPr>
        <w:t>) to the average sum (</w:t>
      </w:r>
      <w:proofErr w:type="spellStart"/>
      <w:r>
        <w:rPr>
          <w:lang w:bidi="ar-SA"/>
        </w:rPr>
        <w:t>AvgSum</w:t>
      </w:r>
      <w:proofErr w:type="spellEnd"/>
      <w:r>
        <w:rPr>
          <w:lang w:bidi="ar-SA"/>
        </w:rPr>
        <w:t>) and increments the average count (</w:t>
      </w:r>
      <w:proofErr w:type="spellStart"/>
      <w:r>
        <w:rPr>
          <w:lang w:bidi="ar-SA"/>
        </w:rPr>
        <w:t>AvgCnt</w:t>
      </w:r>
      <w:proofErr w:type="spellEnd"/>
      <w:r>
        <w:rPr>
          <w:lang w:bidi="ar-SA"/>
        </w:rPr>
        <w:t>) if the input signal is valid (</w:t>
      </w:r>
      <w:proofErr w:type="spellStart"/>
      <w:r>
        <w:rPr>
          <w:lang w:bidi="ar-SA"/>
        </w:rPr>
        <w:t>VldSig</w:t>
      </w:r>
      <w:proofErr w:type="spellEnd"/>
      <w:r>
        <w:rPr>
          <w:lang w:bidi="ar-SA"/>
        </w:rPr>
        <w:t>).</w:t>
      </w:r>
    </w:p>
    <w:p w:rsidR="00A831DF" w:rsidRPr="00AA38E8" w:rsidRDefault="00A831DF" w:rsidP="00A831D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3" w:name="_Toc445817965"/>
      <w:r>
        <w:rPr>
          <w:rFonts w:ascii="Calibri" w:hAnsi="Calibri" w:cs="Calibri"/>
        </w:rPr>
        <w:t>Local Function #4</w:t>
      </w:r>
      <w:bookmarkEnd w:id="10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A831DF" w:rsidRPr="00AA38E8" w:rsidTr="00FD14DF">
        <w:tc>
          <w:tcPr>
            <w:tcW w:w="17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A831DF" w:rsidRPr="00AA38E8" w:rsidRDefault="006A6688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CondMax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A831DF" w:rsidRPr="00AA38E8" w:rsidRDefault="00A831DF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A831DF" w:rsidRPr="00AA38E8" w:rsidRDefault="00A831DF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A831DF" w:rsidRPr="00AA38E8" w:rsidRDefault="00A831DF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A831DF" w:rsidRPr="00AA38E8" w:rsidTr="00FD14DF">
        <w:tc>
          <w:tcPr>
            <w:tcW w:w="17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1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VldSig_Cnt_T_logl</w:t>
            </w:r>
            <w:proofErr w:type="spellEnd"/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A831DF" w:rsidRPr="00AA38E8" w:rsidTr="00FD14DF">
        <w:tc>
          <w:tcPr>
            <w:tcW w:w="17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VelSig</w:t>
            </w:r>
            <w:r w:rsidR="006A6688">
              <w:rPr>
                <w:rFonts w:cs="Calibri"/>
                <w:sz w:val="16"/>
              </w:rPr>
              <w:t>1</w:t>
            </w:r>
            <w:r>
              <w:rPr>
                <w:rFonts w:cs="Calibri"/>
                <w:sz w:val="16"/>
              </w:rPr>
              <w:t>_Kph_T_f32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  <w:tr w:rsidR="00A831DF" w:rsidRPr="00AA38E8" w:rsidTr="00FD14DF">
        <w:tc>
          <w:tcPr>
            <w:tcW w:w="17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831DF" w:rsidRDefault="006A6688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VelSig2_Kph_T_f32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A831DF" w:rsidRPr="00AA38E8" w:rsidRDefault="006A6688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  <w:tr w:rsidR="00A831DF" w:rsidRPr="00AA38E8" w:rsidTr="00FD14DF">
        <w:tc>
          <w:tcPr>
            <w:tcW w:w="1779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A831DF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 w:rsidR="006A6688">
              <w:rPr>
                <w:rFonts w:cs="Calibri"/>
                <w:sz w:val="16"/>
              </w:rPr>
              <w:t>MaxVel_Kph_T_f32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A831DF" w:rsidRPr="00AA38E8" w:rsidRDefault="00A831DF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A831DF" w:rsidRPr="00AA38E8" w:rsidRDefault="006A6688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</w:tbl>
    <w:p w:rsidR="00A831DF" w:rsidRDefault="00A831DF" w:rsidP="00A831D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4" w:name="_Toc445817966"/>
      <w:r>
        <w:rPr>
          <w:rFonts w:ascii="Calibri" w:hAnsi="Calibri" w:cs="Calibri"/>
        </w:rPr>
        <w:t>Design Rationale</w:t>
      </w:r>
      <w:bookmarkEnd w:id="104"/>
    </w:p>
    <w:p w:rsidR="00A831DF" w:rsidRDefault="00A831DF" w:rsidP="00A831DF">
      <w:pPr>
        <w:rPr>
          <w:lang w:bidi="ar-SA"/>
        </w:rPr>
      </w:pPr>
      <w:r>
        <w:rPr>
          <w:lang w:bidi="ar-SA"/>
        </w:rPr>
        <w:t>Created to reduce static path count and avoid repeated code</w:t>
      </w:r>
      <w:r w:rsidR="0099005F">
        <w:rPr>
          <w:lang w:bidi="ar-SA"/>
        </w:rPr>
        <w:t>.</w:t>
      </w:r>
    </w:p>
    <w:p w:rsidR="00B85924" w:rsidRDefault="00B85924" w:rsidP="00B85924">
      <w:pPr>
        <w:rPr>
          <w:lang w:bidi="ar-SA"/>
        </w:rPr>
      </w:pPr>
      <w:r>
        <w:rPr>
          <w:lang w:bidi="ar-SA"/>
        </w:rPr>
        <w:t>* MaxVel_Kph_T_f32 is an output of this function</w:t>
      </w:r>
    </w:p>
    <w:p w:rsidR="00A831DF" w:rsidRDefault="006A6688" w:rsidP="00EF243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5" w:name="_Toc445817967"/>
      <w:r>
        <w:rPr>
          <w:rFonts w:ascii="Calibri" w:hAnsi="Calibri" w:cs="Calibri"/>
        </w:rPr>
        <w:t>Processing</w:t>
      </w:r>
      <w:bookmarkEnd w:id="105"/>
    </w:p>
    <w:p w:rsidR="00761FD1" w:rsidRPr="00761FD1" w:rsidRDefault="00761FD1" w:rsidP="00761FD1">
      <w:pPr>
        <w:rPr>
          <w:lang w:bidi="ar-SA"/>
        </w:rPr>
      </w:pPr>
      <w:r>
        <w:rPr>
          <w:lang w:bidi="ar-SA"/>
        </w:rPr>
        <w:t>This function sets max velocity (</w:t>
      </w:r>
      <w:proofErr w:type="spellStart"/>
      <w:r>
        <w:rPr>
          <w:lang w:bidi="ar-SA"/>
        </w:rPr>
        <w:t>MaxVel</w:t>
      </w:r>
      <w:proofErr w:type="spellEnd"/>
      <w:r>
        <w:rPr>
          <w:lang w:bidi="ar-SA"/>
        </w:rPr>
        <w:t>) to the maximum of the previous value of max velocity, velocity signal 1 (VelSig1), and velocity signal 2 (VelSig2) given that the valid signal condition (</w:t>
      </w:r>
      <w:proofErr w:type="spellStart"/>
      <w:r>
        <w:rPr>
          <w:lang w:bidi="ar-SA"/>
        </w:rPr>
        <w:t>VldSig</w:t>
      </w:r>
      <w:proofErr w:type="spellEnd"/>
      <w:r>
        <w:rPr>
          <w:lang w:bidi="ar-SA"/>
        </w:rPr>
        <w:t>) is TRUE (valid).</w:t>
      </w:r>
    </w:p>
    <w:p w:rsidR="006376B2" w:rsidRPr="00AA38E8" w:rsidRDefault="006376B2" w:rsidP="006376B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6" w:name="_Toc445817968"/>
      <w:r>
        <w:rPr>
          <w:rFonts w:ascii="Calibri" w:hAnsi="Calibri" w:cs="Calibri"/>
        </w:rPr>
        <w:t>Local Function #5</w:t>
      </w:r>
      <w:bookmarkEnd w:id="10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9"/>
        <w:gridCol w:w="4179"/>
        <w:gridCol w:w="990"/>
        <w:gridCol w:w="990"/>
        <w:gridCol w:w="990"/>
      </w:tblGrid>
      <w:tr w:rsidR="006376B2" w:rsidRPr="00AA38E8" w:rsidTr="00FD14DF">
        <w:tc>
          <w:tcPr>
            <w:tcW w:w="1779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CondMin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6376B2" w:rsidRPr="00AA38E8" w:rsidRDefault="006376B2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6376B2" w:rsidRPr="00AA38E8" w:rsidRDefault="006376B2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6376B2" w:rsidRPr="00AA38E8" w:rsidRDefault="006376B2" w:rsidP="00FD14DF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6376B2" w:rsidRPr="00AA38E8" w:rsidTr="00FD14DF">
        <w:tc>
          <w:tcPr>
            <w:tcW w:w="1779" w:type="dxa"/>
          </w:tcPr>
          <w:p w:rsidR="006376B2" w:rsidRPr="00AA38E8" w:rsidRDefault="00D511CD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Arguments Passed</w:t>
            </w:r>
          </w:p>
        </w:tc>
        <w:tc>
          <w:tcPr>
            <w:tcW w:w="4179" w:type="dxa"/>
          </w:tcPr>
          <w:p w:rsidR="006376B2" w:rsidRPr="00AA38E8" w:rsidRDefault="000E10E2" w:rsidP="00FD14DF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VldSig_Cnt_T_logl</w:t>
            </w:r>
            <w:proofErr w:type="spellEnd"/>
          </w:p>
        </w:tc>
        <w:tc>
          <w:tcPr>
            <w:tcW w:w="990" w:type="dxa"/>
          </w:tcPr>
          <w:p w:rsidR="006376B2" w:rsidRPr="00AA38E8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Boolean</w:t>
            </w:r>
          </w:p>
        </w:tc>
        <w:tc>
          <w:tcPr>
            <w:tcW w:w="990" w:type="dxa"/>
          </w:tcPr>
          <w:p w:rsidR="006376B2" w:rsidRPr="00AA38E8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990" w:type="dxa"/>
          </w:tcPr>
          <w:p w:rsidR="006376B2" w:rsidRPr="00AA38E8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0E10E2" w:rsidRPr="00AA38E8" w:rsidTr="00FD14DF">
        <w:tc>
          <w:tcPr>
            <w:tcW w:w="1779" w:type="dxa"/>
          </w:tcPr>
          <w:p w:rsidR="000E10E2" w:rsidRPr="00AA38E8" w:rsidRDefault="000E10E2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E10E2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VelSig1_Kph_T_f32</w:t>
            </w:r>
          </w:p>
        </w:tc>
        <w:tc>
          <w:tcPr>
            <w:tcW w:w="990" w:type="dxa"/>
          </w:tcPr>
          <w:p w:rsidR="000E10E2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0E10E2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0E10E2" w:rsidRDefault="000E10E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  <w:tr w:rsidR="006376B2" w:rsidRPr="00AA38E8" w:rsidTr="00FD14DF">
        <w:tc>
          <w:tcPr>
            <w:tcW w:w="1779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376B2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VelSig2_Kph_T_f32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  <w:tr w:rsidR="006376B2" w:rsidRPr="00AA38E8" w:rsidTr="00FD14DF">
        <w:tc>
          <w:tcPr>
            <w:tcW w:w="1779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6376B2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*MinVel_Kph_T_f32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0.0</w:t>
            </w:r>
          </w:p>
        </w:tc>
        <w:tc>
          <w:tcPr>
            <w:tcW w:w="990" w:type="dxa"/>
          </w:tcPr>
          <w:p w:rsidR="006376B2" w:rsidRPr="00AA38E8" w:rsidRDefault="006376B2" w:rsidP="00FD14D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511.0</w:t>
            </w:r>
          </w:p>
        </w:tc>
      </w:tr>
    </w:tbl>
    <w:p w:rsidR="006376B2" w:rsidRDefault="006376B2" w:rsidP="006376B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7" w:name="_Toc445817969"/>
      <w:r>
        <w:rPr>
          <w:rFonts w:ascii="Calibri" w:hAnsi="Calibri" w:cs="Calibri"/>
        </w:rPr>
        <w:t>Design Rationale</w:t>
      </w:r>
      <w:bookmarkEnd w:id="107"/>
    </w:p>
    <w:p w:rsidR="006376B2" w:rsidRDefault="006376B2" w:rsidP="006376B2">
      <w:pPr>
        <w:rPr>
          <w:lang w:bidi="ar-SA"/>
        </w:rPr>
      </w:pPr>
      <w:r>
        <w:rPr>
          <w:lang w:bidi="ar-SA"/>
        </w:rPr>
        <w:t>Created to reduce static path count and avoid repeated code</w:t>
      </w:r>
      <w:r w:rsidR="0099005F">
        <w:rPr>
          <w:lang w:bidi="ar-SA"/>
        </w:rPr>
        <w:t>.</w:t>
      </w:r>
    </w:p>
    <w:p w:rsidR="00B85924" w:rsidRDefault="00B85924" w:rsidP="00B85924">
      <w:pPr>
        <w:rPr>
          <w:lang w:bidi="ar-SA"/>
        </w:rPr>
      </w:pPr>
      <w:r>
        <w:rPr>
          <w:lang w:bidi="ar-SA"/>
        </w:rPr>
        <w:t>* MinVel_Kph_T_f32 is an output of this function</w:t>
      </w:r>
    </w:p>
    <w:p w:rsidR="006376B2" w:rsidRDefault="006376B2" w:rsidP="006376B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8" w:name="_Toc445817970"/>
      <w:r>
        <w:rPr>
          <w:rFonts w:ascii="Calibri" w:hAnsi="Calibri" w:cs="Calibri"/>
        </w:rPr>
        <w:t>Processing</w:t>
      </w:r>
      <w:bookmarkEnd w:id="108"/>
    </w:p>
    <w:p w:rsidR="002F0EAE" w:rsidRPr="002F0EAE" w:rsidRDefault="0099005F" w:rsidP="002F0EAE">
      <w:pPr>
        <w:rPr>
          <w:lang w:bidi="ar-SA"/>
        </w:rPr>
      </w:pPr>
      <w:r>
        <w:rPr>
          <w:lang w:bidi="ar-SA"/>
        </w:rPr>
        <w:t>This function sets minimum</w:t>
      </w:r>
      <w:r w:rsidR="00846CCB">
        <w:rPr>
          <w:lang w:bidi="ar-SA"/>
        </w:rPr>
        <w:t xml:space="preserve"> velocity (</w:t>
      </w:r>
      <w:proofErr w:type="spellStart"/>
      <w:r w:rsidR="00846CCB">
        <w:rPr>
          <w:lang w:bidi="ar-SA"/>
        </w:rPr>
        <w:t>MinV</w:t>
      </w:r>
      <w:r w:rsidR="002F0EAE">
        <w:rPr>
          <w:lang w:bidi="ar-SA"/>
        </w:rPr>
        <w:t>el</w:t>
      </w:r>
      <w:proofErr w:type="spellEnd"/>
      <w:r w:rsidR="002F0EAE">
        <w:rPr>
          <w:lang w:bidi="ar-SA"/>
        </w:rPr>
        <w:t>) to the mini</w:t>
      </w:r>
      <w:r w:rsidR="00846CCB">
        <w:rPr>
          <w:lang w:bidi="ar-SA"/>
        </w:rPr>
        <w:t>mum of the previous value of min</w:t>
      </w:r>
      <w:r>
        <w:rPr>
          <w:lang w:bidi="ar-SA"/>
        </w:rPr>
        <w:t>imum</w:t>
      </w:r>
      <w:r w:rsidR="002F0EAE">
        <w:rPr>
          <w:lang w:bidi="ar-SA"/>
        </w:rPr>
        <w:t xml:space="preserve"> velocity, velocity signal 1 (VelSig1), </w:t>
      </w:r>
      <w:r w:rsidR="00A75B1B">
        <w:rPr>
          <w:lang w:bidi="ar-SA"/>
        </w:rPr>
        <w:t xml:space="preserve">and velocity signal 2 (VelSig2), given that </w:t>
      </w:r>
      <w:proofErr w:type="spellStart"/>
      <w:r w:rsidR="00A75B1B">
        <w:rPr>
          <w:lang w:bidi="ar-SA"/>
        </w:rPr>
        <w:t>VldSig</w:t>
      </w:r>
      <w:proofErr w:type="spellEnd"/>
      <w:r w:rsidR="00A75B1B">
        <w:rPr>
          <w:lang w:bidi="ar-SA"/>
        </w:rPr>
        <w:t xml:space="preserve"> is TRUE.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09" w:name="_Toc421011542"/>
      <w:bookmarkStart w:id="110" w:name="_Toc445817971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09"/>
      <w:bookmarkEnd w:id="110"/>
    </w:p>
    <w:p w:rsidR="008C6874" w:rsidRDefault="006C7667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1" w:name="_Toc418080076"/>
      <w:bookmarkStart w:id="112" w:name="_Toc421709921"/>
      <w:bookmarkStart w:id="113" w:name="_Toc44581797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1"/>
      <w:bookmarkEnd w:id="112"/>
      <w:bookmarkEnd w:id="113"/>
    </w:p>
    <w:p w:rsidR="00147C37" w:rsidRPr="00B85924" w:rsidRDefault="00147C37" w:rsidP="00147C37">
      <w:pPr>
        <w:rPr>
          <w:lang w:bidi="ar-SA"/>
        </w:rPr>
      </w:pPr>
      <w:r>
        <w:rPr>
          <w:lang w:bidi="ar-SA"/>
        </w:rPr>
        <w:t>Simulink model being created for component in near future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4" w:name="_Toc382297449"/>
      <w:bookmarkStart w:id="115" w:name="_Toc418080077"/>
      <w:bookmarkStart w:id="116" w:name="_Toc421709922"/>
      <w:bookmarkStart w:id="117" w:name="_Toc445817973"/>
      <w:r w:rsidRPr="00E75CFE">
        <w:rPr>
          <w:rFonts w:ascii="Calibri" w:hAnsi="Calibri" w:cs="Calibri"/>
        </w:rPr>
        <w:lastRenderedPageBreak/>
        <w:t>UNIT TEST CONSIDERATION</w:t>
      </w:r>
      <w:bookmarkEnd w:id="114"/>
      <w:bookmarkEnd w:id="115"/>
      <w:bookmarkEnd w:id="116"/>
      <w:bookmarkEnd w:id="117"/>
    </w:p>
    <w:p w:rsidR="00147C37" w:rsidRPr="00B85924" w:rsidRDefault="00147C37" w:rsidP="00147C37">
      <w:pPr>
        <w:rPr>
          <w:lang w:bidi="ar-SA"/>
        </w:rPr>
      </w:pPr>
      <w:r>
        <w:rPr>
          <w:lang w:bidi="ar-SA"/>
        </w:rPr>
        <w:t>Simulink model being created for component in near future</w:t>
      </w:r>
    </w:p>
    <w:p w:rsidR="00786BDF" w:rsidRPr="00A158C7" w:rsidRDefault="00786BDF" w:rsidP="000B37D5">
      <w:pPr>
        <w:pStyle w:val="Heading7"/>
      </w:pPr>
      <w:bookmarkStart w:id="118" w:name="_Toc445817974"/>
      <w:r w:rsidRPr="00A158C7">
        <w:lastRenderedPageBreak/>
        <w:t>Abbreviations and Acronyms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19" w:name="_Toc445817975"/>
      <w:r w:rsidRPr="00A158C7">
        <w:lastRenderedPageBreak/>
        <w:t>Glossary</w:t>
      </w:r>
      <w:bookmarkEnd w:id="11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0" w:name="_Toc445817976"/>
      <w:r w:rsidRPr="00A158C7">
        <w:lastRenderedPageBreak/>
        <w:t>References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727243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727243">
            <w:pPr>
              <w:spacing w:before="60" w:after="60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727243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727243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keepNext/>
            </w:pPr>
            <w:bookmarkStart w:id="12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1"/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AC4CD8" w:rsidP="00727243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r>
              <w:t>3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531B8C" w:rsidRDefault="00727243" w:rsidP="00727243">
            <w:pPr>
              <w:keepNext/>
            </w:pPr>
            <w:r>
              <w:t xml:space="preserve">EA4 </w:t>
            </w:r>
            <w:hyperlink r:id="rId16" w:history="1">
              <w:bookmarkStart w:id="122" w:name="_Ref335300243"/>
              <w:r w:rsidR="00531B8C" w:rsidRPr="00FC427F">
                <w:t>Software Naming Conventions.doc</w:t>
              </w:r>
              <w:bookmarkEnd w:id="122"/>
            </w:hyperlink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727243" w:rsidP="00727243">
            <w:pPr>
              <w:rPr>
                <w:lang w:bidi="ar-SA"/>
              </w:rPr>
            </w:pPr>
            <w:r>
              <w:rPr>
                <w:lang w:bidi="ar-SA"/>
              </w:rPr>
              <w:t>01.00.00</w:t>
            </w:r>
          </w:p>
        </w:tc>
      </w:tr>
      <w:tr w:rsidR="00531B8C" w:rsidRPr="00A158C7" w:rsidTr="00727243">
        <w:tc>
          <w:tcPr>
            <w:tcW w:w="738" w:type="dxa"/>
            <w:shd w:val="clear" w:color="auto" w:fill="auto"/>
            <w:vAlign w:val="center"/>
          </w:tcPr>
          <w:p w:rsidR="00531B8C" w:rsidRDefault="00531B8C" w:rsidP="00727243">
            <w:r>
              <w:t>4</w:t>
            </w:r>
          </w:p>
        </w:tc>
        <w:bookmarkStart w:id="123" w:name="0AL0_1a67a9"/>
        <w:tc>
          <w:tcPr>
            <w:tcW w:w="6458" w:type="dxa"/>
            <w:shd w:val="clear" w:color="auto" w:fill="auto"/>
            <w:vAlign w:val="center"/>
          </w:tcPr>
          <w:p w:rsidR="00531B8C" w:rsidRDefault="00531B8C" w:rsidP="00727243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23"/>
          </w:p>
        </w:tc>
        <w:tc>
          <w:tcPr>
            <w:tcW w:w="2091" w:type="dxa"/>
            <w:shd w:val="clear" w:color="auto" w:fill="auto"/>
            <w:vAlign w:val="center"/>
          </w:tcPr>
          <w:p w:rsidR="00531B8C" w:rsidRDefault="00531B8C" w:rsidP="00727243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727243">
              <w:rPr>
                <w:lang w:bidi="ar-SA"/>
              </w:rPr>
              <w:t>1</w:t>
            </w:r>
          </w:p>
        </w:tc>
      </w:tr>
      <w:tr w:rsidR="00727243" w:rsidRPr="00A158C7" w:rsidTr="00727243">
        <w:tc>
          <w:tcPr>
            <w:tcW w:w="738" w:type="dxa"/>
            <w:shd w:val="clear" w:color="auto" w:fill="auto"/>
            <w:vAlign w:val="center"/>
          </w:tcPr>
          <w:p w:rsidR="00727243" w:rsidRDefault="00727243" w:rsidP="00727243">
            <w:r>
              <w:t>5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7243" w:rsidRDefault="00727243" w:rsidP="00727243">
            <w:pPr>
              <w:keepNext/>
            </w:pPr>
            <w:r>
              <w:t>CF016A_GmVehSpdArbn_Design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727243" w:rsidRDefault="00727243" w:rsidP="00727243">
            <w:pPr>
              <w:rPr>
                <w:lang w:bidi="ar-SA"/>
              </w:rPr>
            </w:pPr>
            <w:r>
              <w:rPr>
                <w:lang w:bidi="ar-SA"/>
              </w:rPr>
              <w:t>See Synergy subproject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597" w:rsidRDefault="00913597">
      <w:r>
        <w:separator/>
      </w:r>
    </w:p>
  </w:endnote>
  <w:endnote w:type="continuationSeparator" w:id="0">
    <w:p w:rsidR="00913597" w:rsidRDefault="0091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E86354" w:rsidRPr="00B10816" w:rsidTr="00866672">
      <w:tc>
        <w:tcPr>
          <w:tcW w:w="1667" w:type="pct"/>
          <w:vAlign w:val="center"/>
        </w:tcPr>
        <w:p w:rsidR="00E86354" w:rsidRPr="00B10816" w:rsidRDefault="00E86354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>
            <w:rPr>
              <w:sz w:val="16"/>
              <w:szCs w:val="16"/>
            </w:rPr>
            <w:t>GmVehSpdArbn</w:t>
          </w:r>
          <w:proofErr w:type="spellEnd"/>
        </w:p>
        <w:p w:rsidR="00E86354" w:rsidRPr="00B10816" w:rsidRDefault="00E86354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E86354" w:rsidRDefault="00354243" w:rsidP="00CF4754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124" w:author="Nexteer Employee" w:date="2016-03-15T15:06:00Z">
            <w:r w:rsidDel="00CF4754">
              <w:rPr>
                <w:sz w:val="16"/>
                <w:szCs w:val="16"/>
              </w:rPr>
              <w:fldChar w:fldCharType="begin"/>
            </w:r>
            <w:r w:rsidDel="00CF4754">
              <w:rPr>
                <w:sz w:val="16"/>
                <w:szCs w:val="16"/>
              </w:rPr>
              <w:delInstrText xml:space="preserve"> DOCPROPERTY  "Release Date"  \* MERGEFORMAT </w:delInstrText>
            </w:r>
            <w:r w:rsidDel="00CF4754">
              <w:rPr>
                <w:sz w:val="16"/>
                <w:szCs w:val="16"/>
              </w:rPr>
              <w:fldChar w:fldCharType="separate"/>
            </w:r>
            <w:r w:rsidDel="00CF4754">
              <w:rPr>
                <w:sz w:val="16"/>
                <w:szCs w:val="16"/>
              </w:rPr>
              <w:delText>November 12, 2015</w:delText>
            </w:r>
            <w:r w:rsidDel="00CF4754">
              <w:rPr>
                <w:sz w:val="16"/>
                <w:szCs w:val="16"/>
              </w:rPr>
              <w:fldChar w:fldCharType="end"/>
            </w:r>
          </w:del>
          <w:ins w:id="125" w:author="Nexteer Employee" w:date="2016-03-15T15:06:00Z">
            <w:r w:rsidR="00CF4754">
              <w:rPr>
                <w:sz w:val="16"/>
                <w:szCs w:val="16"/>
              </w:rPr>
              <w:t>March 15, 2016</w:t>
            </w:r>
          </w:ins>
        </w:p>
        <w:p w:rsidR="00E86354" w:rsidRPr="00B10816" w:rsidRDefault="00E86354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86354" w:rsidRPr="00B10816" w:rsidRDefault="00E86354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E86354" w:rsidRPr="00B10816" w:rsidRDefault="00E86354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67737">
            <w:rPr>
              <w:b/>
              <w:noProof/>
              <w:sz w:val="16"/>
              <w:szCs w:val="16"/>
            </w:rPr>
            <w:t>7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67737">
            <w:rPr>
              <w:b/>
              <w:noProof/>
              <w:sz w:val="16"/>
              <w:szCs w:val="16"/>
            </w:rPr>
            <w:t>17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E86354" w:rsidRPr="00B10816" w:rsidRDefault="00E86354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597" w:rsidRDefault="00913597">
      <w:r>
        <w:separator/>
      </w:r>
    </w:p>
  </w:footnote>
  <w:footnote w:type="continuationSeparator" w:id="0">
    <w:p w:rsidR="00913597" w:rsidRDefault="00913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E86354" w:rsidRPr="008969C4" w:rsidTr="00866672">
      <w:trPr>
        <w:trHeight w:val="438"/>
      </w:trPr>
      <w:tc>
        <w:tcPr>
          <w:tcW w:w="1443" w:type="pct"/>
        </w:tcPr>
        <w:p w:rsidR="00E86354" w:rsidRPr="008969C4" w:rsidRDefault="00E86354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E86354" w:rsidRPr="00891F29" w:rsidRDefault="00E86354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E86354" w:rsidRDefault="00E86354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E86354" w:rsidRPr="008969C4" w:rsidRDefault="00E86354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E86354" w:rsidRDefault="00E8635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1169C4"/>
    <w:multiLevelType w:val="hybridMultilevel"/>
    <w:tmpl w:val="857E9BAE"/>
    <w:lvl w:ilvl="0" w:tplc="04090001">
      <w:start w:val="5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23A0D21"/>
    <w:multiLevelType w:val="hybridMultilevel"/>
    <w:tmpl w:val="D1E25722"/>
    <w:lvl w:ilvl="0" w:tplc="04090001">
      <w:start w:val="5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4"/>
  </w:num>
  <w:num w:numId="2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B0"/>
    <w:rsid w:val="000040A2"/>
    <w:rsid w:val="00007584"/>
    <w:rsid w:val="00010BFD"/>
    <w:rsid w:val="00013B5B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207A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10E2"/>
    <w:rsid w:val="000E3512"/>
    <w:rsid w:val="000E548A"/>
    <w:rsid w:val="000F7013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17605"/>
    <w:rsid w:val="001278D4"/>
    <w:rsid w:val="00133350"/>
    <w:rsid w:val="00135743"/>
    <w:rsid w:val="001449F2"/>
    <w:rsid w:val="00144BD1"/>
    <w:rsid w:val="00145E51"/>
    <w:rsid w:val="00147C37"/>
    <w:rsid w:val="00152830"/>
    <w:rsid w:val="00167737"/>
    <w:rsid w:val="00180DD1"/>
    <w:rsid w:val="00181748"/>
    <w:rsid w:val="00182DBD"/>
    <w:rsid w:val="001833C5"/>
    <w:rsid w:val="00186C07"/>
    <w:rsid w:val="001872B0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0EAE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4243"/>
    <w:rsid w:val="003576E1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11F8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4F4CC4"/>
    <w:rsid w:val="00507960"/>
    <w:rsid w:val="00510DB3"/>
    <w:rsid w:val="00511B80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376B2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6688"/>
    <w:rsid w:val="006A7C28"/>
    <w:rsid w:val="006B5229"/>
    <w:rsid w:val="006B5F56"/>
    <w:rsid w:val="006C12CB"/>
    <w:rsid w:val="006C2D7D"/>
    <w:rsid w:val="006C7667"/>
    <w:rsid w:val="006D634C"/>
    <w:rsid w:val="006E1C97"/>
    <w:rsid w:val="006E5DAD"/>
    <w:rsid w:val="006F2855"/>
    <w:rsid w:val="006F3CF4"/>
    <w:rsid w:val="00702C1E"/>
    <w:rsid w:val="00707BA6"/>
    <w:rsid w:val="00715441"/>
    <w:rsid w:val="007219DD"/>
    <w:rsid w:val="00722EA8"/>
    <w:rsid w:val="00725671"/>
    <w:rsid w:val="00727243"/>
    <w:rsid w:val="00727610"/>
    <w:rsid w:val="00737A19"/>
    <w:rsid w:val="00751961"/>
    <w:rsid w:val="0075721A"/>
    <w:rsid w:val="00761FD1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4B5B"/>
    <w:rsid w:val="008068A5"/>
    <w:rsid w:val="008119C7"/>
    <w:rsid w:val="008201C6"/>
    <w:rsid w:val="00820AE5"/>
    <w:rsid w:val="0082456E"/>
    <w:rsid w:val="0082534B"/>
    <w:rsid w:val="00832905"/>
    <w:rsid w:val="00836552"/>
    <w:rsid w:val="00837F94"/>
    <w:rsid w:val="0084459F"/>
    <w:rsid w:val="00846CCB"/>
    <w:rsid w:val="00847EDF"/>
    <w:rsid w:val="00862735"/>
    <w:rsid w:val="008648EA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5D1E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337A"/>
    <w:rsid w:val="00905396"/>
    <w:rsid w:val="00912AE0"/>
    <w:rsid w:val="00913103"/>
    <w:rsid w:val="0091328D"/>
    <w:rsid w:val="009132C7"/>
    <w:rsid w:val="0091359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6520"/>
    <w:rsid w:val="009877AA"/>
    <w:rsid w:val="0099005F"/>
    <w:rsid w:val="00992EB9"/>
    <w:rsid w:val="009B0C02"/>
    <w:rsid w:val="009B754B"/>
    <w:rsid w:val="009C457F"/>
    <w:rsid w:val="009C5629"/>
    <w:rsid w:val="009C5E90"/>
    <w:rsid w:val="009C71A3"/>
    <w:rsid w:val="009C7F7D"/>
    <w:rsid w:val="009D1773"/>
    <w:rsid w:val="009D493A"/>
    <w:rsid w:val="009E371E"/>
    <w:rsid w:val="009E5268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75B1B"/>
    <w:rsid w:val="00A831DF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271CA"/>
    <w:rsid w:val="00B35242"/>
    <w:rsid w:val="00B35F84"/>
    <w:rsid w:val="00B45475"/>
    <w:rsid w:val="00B4718D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924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03B1"/>
    <w:rsid w:val="00BC45C7"/>
    <w:rsid w:val="00BC6B0F"/>
    <w:rsid w:val="00BD17E2"/>
    <w:rsid w:val="00BD2498"/>
    <w:rsid w:val="00BD29F5"/>
    <w:rsid w:val="00BD7322"/>
    <w:rsid w:val="00BE7F06"/>
    <w:rsid w:val="00BF2DA6"/>
    <w:rsid w:val="00BF5242"/>
    <w:rsid w:val="00C0276C"/>
    <w:rsid w:val="00C04F32"/>
    <w:rsid w:val="00C145F2"/>
    <w:rsid w:val="00C22A00"/>
    <w:rsid w:val="00C2356B"/>
    <w:rsid w:val="00C373E0"/>
    <w:rsid w:val="00C375E8"/>
    <w:rsid w:val="00C43D95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1D32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4754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1CD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86FC4"/>
    <w:rsid w:val="00D9362D"/>
    <w:rsid w:val="00DA1B90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417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86354"/>
    <w:rsid w:val="00E9004B"/>
    <w:rsid w:val="00EB1228"/>
    <w:rsid w:val="00ED3D2B"/>
    <w:rsid w:val="00EE263E"/>
    <w:rsid w:val="00EE26AB"/>
    <w:rsid w:val="00EE3BBC"/>
    <w:rsid w:val="00EF190F"/>
    <w:rsid w:val="00EF243B"/>
    <w:rsid w:val="00F1257A"/>
    <w:rsid w:val="00F33BD1"/>
    <w:rsid w:val="00F36729"/>
    <w:rsid w:val="00F36CC2"/>
    <w:rsid w:val="00F417BB"/>
    <w:rsid w:val="00F4318C"/>
    <w:rsid w:val="00F43F8E"/>
    <w:rsid w:val="00F50099"/>
    <w:rsid w:val="00F51C8D"/>
    <w:rsid w:val="00F55872"/>
    <w:rsid w:val="00F56F9A"/>
    <w:rsid w:val="00F602B0"/>
    <w:rsid w:val="00F651F5"/>
    <w:rsid w:val="00F727CE"/>
    <w:rsid w:val="00F737FE"/>
    <w:rsid w:val="00F90FCC"/>
    <w:rsid w:val="00F91518"/>
    <w:rsid w:val="00F93E23"/>
    <w:rsid w:val="00F94213"/>
    <w:rsid w:val="00F95E33"/>
    <w:rsid w:val="00FA6B27"/>
    <w:rsid w:val="00FB39DC"/>
    <w:rsid w:val="00FC02CC"/>
    <w:rsid w:val="00FC45EA"/>
    <w:rsid w:val="00FC5A02"/>
    <w:rsid w:val="00FD14DF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CF016A_GmVehSpd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248DA4CAEB4199A535DF13888DF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A4291-894E-4479-A3EC-E97F6D4FAD6E}"/>
      </w:docPartPr>
      <w:docPartBody>
        <w:p w:rsidR="005D41FE" w:rsidRDefault="00513299">
          <w:pPr>
            <w:pStyle w:val="6C248DA4CAEB4199A535DF13888DF48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99"/>
    <w:rsid w:val="00152F96"/>
    <w:rsid w:val="00513299"/>
    <w:rsid w:val="0056389D"/>
    <w:rsid w:val="005D41FE"/>
    <w:rsid w:val="007648F1"/>
    <w:rsid w:val="007C2416"/>
    <w:rsid w:val="009006CC"/>
    <w:rsid w:val="009120FE"/>
    <w:rsid w:val="009654DD"/>
    <w:rsid w:val="00F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248DA4CAEB4199A535DF13888DF483">
    <w:name w:val="6C248DA4CAEB4199A535DF13888DF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102E705-C75C-46FE-A39B-8B60030C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873</TotalTime>
  <Pages>17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11172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Nexteer Employee</cp:lastModifiedBy>
  <cp:revision>46</cp:revision>
  <cp:lastPrinted>2014-12-17T17:01:00Z</cp:lastPrinted>
  <dcterms:created xsi:type="dcterms:W3CDTF">2015-09-03T17:24:00Z</dcterms:created>
  <dcterms:modified xsi:type="dcterms:W3CDTF">2016-03-15T19:14:00Z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