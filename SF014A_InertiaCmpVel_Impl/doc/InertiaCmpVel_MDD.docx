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11EB405A6747442D999A8B7356A28790"/>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5C4843"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C045F" w:rsidP="007E0373">
      <w:pPr>
        <w:tabs>
          <w:tab w:val="left" w:pos="4320"/>
          <w:tab w:val="left" w:pos="8640"/>
        </w:tabs>
        <w:spacing w:before="120" w:after="360"/>
        <w:jc w:val="center"/>
        <w:rPr>
          <w:b/>
          <w:sz w:val="36"/>
        </w:rPr>
      </w:pPr>
      <w:proofErr w:type="spellStart"/>
      <w:r>
        <w:rPr>
          <w:rFonts w:cs="Calibri"/>
          <w:b/>
          <w:sz w:val="48"/>
          <w:szCs w:val="48"/>
        </w:rPr>
        <w:t>InertiaCmpVel</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5C4843" w:rsidP="007E0373">
      <w:pPr>
        <w:tabs>
          <w:tab w:val="left" w:pos="4320"/>
          <w:tab w:val="left" w:pos="8640"/>
        </w:tabs>
        <w:spacing w:before="120" w:after="360"/>
        <w:jc w:val="center"/>
        <w:rPr>
          <w:b/>
          <w:sz w:val="36"/>
        </w:rPr>
      </w:pPr>
      <w:r>
        <w:rPr>
          <w:b/>
          <w:sz w:val="36"/>
        </w:rPr>
        <w:t>Ju</w:t>
      </w:r>
      <w:del w:id="0" w:author="Anne, Krishna" w:date="2016-07-14T12:53:00Z">
        <w:r w:rsidDel="00080207">
          <w:rPr>
            <w:b/>
            <w:sz w:val="36"/>
          </w:rPr>
          <w:delText>n</w:delText>
        </w:r>
      </w:del>
      <w:ins w:id="1" w:author="Anne, Krishna" w:date="2016-07-14T12:53:00Z">
        <w:r w:rsidR="00080207">
          <w:rPr>
            <w:b/>
            <w:sz w:val="36"/>
          </w:rPr>
          <w:t>l</w:t>
        </w:r>
      </w:ins>
      <w:r w:rsidR="008E7652" w:rsidRPr="007E0373">
        <w:rPr>
          <w:b/>
          <w:sz w:val="36"/>
        </w:rPr>
        <w:fldChar w:fldCharType="begin"/>
      </w:r>
      <w:r w:rsidR="008E7652" w:rsidRPr="007E0373">
        <w:rPr>
          <w:b/>
          <w:sz w:val="36"/>
        </w:rPr>
        <w:instrText xml:space="preserve"> DOCPROPERTY  "Release Date"  \* MERGEFORMAT </w:instrText>
      </w:r>
      <w:r w:rsidR="008E7652" w:rsidRPr="007E0373">
        <w:rPr>
          <w:b/>
          <w:sz w:val="36"/>
        </w:rPr>
        <w:fldChar w:fldCharType="separate"/>
      </w:r>
      <w:r w:rsidR="008E7652">
        <w:rPr>
          <w:b/>
          <w:sz w:val="36"/>
        </w:rPr>
        <w:t xml:space="preserve"> </w:t>
      </w:r>
      <w:del w:id="2" w:author="Anne, Krishna" w:date="2016-07-14T12:53:00Z">
        <w:r w:rsidDel="00080207">
          <w:rPr>
            <w:b/>
            <w:sz w:val="36"/>
          </w:rPr>
          <w:delText>2</w:delText>
        </w:r>
      </w:del>
      <w:r w:rsidR="008E7652">
        <w:rPr>
          <w:b/>
          <w:sz w:val="36"/>
        </w:rPr>
        <w:t>1</w:t>
      </w:r>
      <w:ins w:id="3" w:author="Anne, Krishna" w:date="2016-07-14T12:53:00Z">
        <w:r w:rsidR="00080207">
          <w:rPr>
            <w:b/>
            <w:sz w:val="36"/>
          </w:rPr>
          <w:t>4</w:t>
        </w:r>
      </w:ins>
      <w:r w:rsidR="008E7652">
        <w:rPr>
          <w:b/>
          <w:sz w:val="36"/>
        </w:rPr>
        <w:t>, 201</w:t>
      </w:r>
      <w:r w:rsidR="008E7652" w:rsidRPr="007E0373">
        <w:rPr>
          <w:b/>
          <w:sz w:val="36"/>
        </w:rPr>
        <w:fldChar w:fldCharType="end"/>
      </w:r>
      <w:r w:rsidR="008E7652">
        <w:rPr>
          <w:b/>
          <w:sz w:val="36"/>
        </w:rPr>
        <w:t>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C045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C045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C045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C4843" w:rsidP="00891F29">
      <w:pPr>
        <w:tabs>
          <w:tab w:val="left" w:pos="4320"/>
          <w:tab w:val="left" w:pos="8640"/>
        </w:tabs>
        <w:jc w:val="center"/>
        <w:rPr>
          <w:b/>
          <w:sz w:val="24"/>
        </w:rPr>
      </w:pPr>
      <w:r>
        <w:rPr>
          <w:b/>
          <w:sz w:val="24"/>
        </w:rPr>
        <w:t>Krishna Anne,</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C045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DC045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9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7"/>
        <w:gridCol w:w="3483"/>
        <w:gridCol w:w="2160"/>
        <w:gridCol w:w="1350"/>
        <w:gridCol w:w="1440"/>
      </w:tblGrid>
      <w:tr w:rsidR="00382EF9" w:rsidRPr="00AA38E8" w:rsidTr="005C4843">
        <w:trPr>
          <w:jc w:val="center"/>
        </w:trPr>
        <w:tc>
          <w:tcPr>
            <w:tcW w:w="1557" w:type="dxa"/>
          </w:tcPr>
          <w:p w:rsidR="00382EF9" w:rsidRPr="00AA38E8" w:rsidRDefault="00382EF9" w:rsidP="00D229A6">
            <w:pPr>
              <w:jc w:val="center"/>
              <w:rPr>
                <w:rFonts w:cs="Calibri"/>
                <w:b/>
              </w:rPr>
            </w:pPr>
            <w:bookmarkStart w:id="4" w:name="_Toc348792978"/>
            <w:bookmarkStart w:id="5" w:name="_Toc348793074"/>
            <w:bookmarkStart w:id="6" w:name="_Toc348793965"/>
            <w:bookmarkStart w:id="7" w:name="_Toc349459173"/>
            <w:bookmarkStart w:id="8" w:name="_Toc349621609"/>
            <w:proofErr w:type="spellStart"/>
            <w:r>
              <w:rPr>
                <w:rFonts w:cs="Calibri"/>
                <w:b/>
              </w:rPr>
              <w:t>SNo</w:t>
            </w:r>
            <w:proofErr w:type="spellEnd"/>
          </w:p>
        </w:tc>
        <w:tc>
          <w:tcPr>
            <w:tcW w:w="3483" w:type="dxa"/>
          </w:tcPr>
          <w:p w:rsidR="00382EF9" w:rsidRPr="00AA38E8" w:rsidRDefault="00382EF9" w:rsidP="005C4843">
            <w:pPr>
              <w:rPr>
                <w:rFonts w:cs="Calibri"/>
                <w:b/>
              </w:rPr>
            </w:pPr>
            <w:r w:rsidRPr="00AA38E8">
              <w:rPr>
                <w:rFonts w:cs="Calibri"/>
                <w:b/>
              </w:rPr>
              <w:t>Description</w:t>
            </w:r>
          </w:p>
        </w:tc>
        <w:tc>
          <w:tcPr>
            <w:tcW w:w="2160" w:type="dxa"/>
          </w:tcPr>
          <w:p w:rsidR="00382EF9" w:rsidRPr="00AA38E8" w:rsidRDefault="00382EF9" w:rsidP="00D229A6">
            <w:pPr>
              <w:jc w:val="center"/>
              <w:rPr>
                <w:rFonts w:cs="Calibri"/>
                <w:b/>
              </w:rPr>
            </w:pPr>
            <w:r w:rsidRPr="00AA38E8">
              <w:rPr>
                <w:rFonts w:cs="Calibri"/>
                <w:b/>
              </w:rPr>
              <w:t>Author</w:t>
            </w:r>
          </w:p>
        </w:tc>
        <w:tc>
          <w:tcPr>
            <w:tcW w:w="1350" w:type="dxa"/>
          </w:tcPr>
          <w:p w:rsidR="00382EF9" w:rsidRPr="00AA38E8" w:rsidRDefault="00382EF9" w:rsidP="00D229A6">
            <w:pPr>
              <w:jc w:val="center"/>
              <w:rPr>
                <w:rFonts w:cs="Calibri"/>
                <w:b/>
              </w:rPr>
            </w:pPr>
            <w:r w:rsidRPr="00AA38E8">
              <w:rPr>
                <w:rFonts w:cs="Calibri"/>
                <w:b/>
              </w:rPr>
              <w:t>Version</w:t>
            </w:r>
          </w:p>
        </w:tc>
        <w:tc>
          <w:tcPr>
            <w:tcW w:w="1440" w:type="dxa"/>
          </w:tcPr>
          <w:p w:rsidR="00382EF9" w:rsidRPr="00AA38E8" w:rsidRDefault="00382EF9" w:rsidP="00D229A6">
            <w:pPr>
              <w:jc w:val="center"/>
              <w:rPr>
                <w:rFonts w:cs="Calibri"/>
                <w:b/>
              </w:rPr>
            </w:pPr>
            <w:r w:rsidRPr="00AA38E8">
              <w:rPr>
                <w:rFonts w:cs="Calibri"/>
                <w:b/>
              </w:rPr>
              <w:t>Date</w:t>
            </w:r>
          </w:p>
        </w:tc>
      </w:tr>
      <w:tr w:rsidR="00382EF9" w:rsidRPr="00AA38E8" w:rsidTr="005C4843">
        <w:trPr>
          <w:jc w:val="center"/>
        </w:trPr>
        <w:tc>
          <w:tcPr>
            <w:tcW w:w="1557" w:type="dxa"/>
          </w:tcPr>
          <w:p w:rsidR="00382EF9" w:rsidRDefault="00382EF9" w:rsidP="00D229A6">
            <w:pPr>
              <w:rPr>
                <w:rFonts w:cs="Calibri"/>
              </w:rPr>
            </w:pPr>
            <w:r>
              <w:rPr>
                <w:rFonts w:cs="Calibri"/>
              </w:rPr>
              <w:t>1</w:t>
            </w:r>
          </w:p>
        </w:tc>
        <w:tc>
          <w:tcPr>
            <w:tcW w:w="3483" w:type="dxa"/>
          </w:tcPr>
          <w:p w:rsidR="00382EF9" w:rsidRPr="00AA38E8" w:rsidRDefault="00382EF9" w:rsidP="00D229A6">
            <w:pPr>
              <w:rPr>
                <w:rFonts w:cs="Calibri"/>
              </w:rPr>
            </w:pPr>
            <w:r>
              <w:rPr>
                <w:rFonts w:cs="Calibri"/>
              </w:rPr>
              <w:t>Initial Version</w:t>
            </w:r>
          </w:p>
        </w:tc>
        <w:tc>
          <w:tcPr>
            <w:tcW w:w="2160" w:type="dxa"/>
          </w:tcPr>
          <w:p w:rsidR="00382EF9" w:rsidRPr="00AA38E8" w:rsidRDefault="00382EF9" w:rsidP="00D229A6">
            <w:pPr>
              <w:rPr>
                <w:rFonts w:cs="Calibri"/>
              </w:rPr>
            </w:pPr>
            <w:r>
              <w:rPr>
                <w:rFonts w:cs="Calibri"/>
              </w:rPr>
              <w:t>SB</w:t>
            </w:r>
          </w:p>
        </w:tc>
        <w:tc>
          <w:tcPr>
            <w:tcW w:w="1350" w:type="dxa"/>
          </w:tcPr>
          <w:p w:rsidR="00382EF9" w:rsidRPr="00AA38E8" w:rsidRDefault="00382EF9" w:rsidP="00D229A6">
            <w:pPr>
              <w:rPr>
                <w:rFonts w:cs="Calibri"/>
              </w:rPr>
            </w:pPr>
            <w:r>
              <w:rPr>
                <w:rFonts w:cs="Calibri"/>
              </w:rPr>
              <w:t>1.0</w:t>
            </w:r>
          </w:p>
        </w:tc>
        <w:tc>
          <w:tcPr>
            <w:tcW w:w="1440" w:type="dxa"/>
          </w:tcPr>
          <w:p w:rsidR="00382EF9" w:rsidRPr="00AA38E8" w:rsidRDefault="00382EF9" w:rsidP="00D229A6">
            <w:pPr>
              <w:rPr>
                <w:rFonts w:cs="Calibri"/>
              </w:rPr>
            </w:pPr>
            <w:r>
              <w:rPr>
                <w:rFonts w:cs="Calibri"/>
              </w:rPr>
              <w:t>23-Jul-2015</w:t>
            </w:r>
          </w:p>
        </w:tc>
      </w:tr>
      <w:tr w:rsidR="00382EF9" w:rsidRPr="00AA38E8" w:rsidTr="00382EF9">
        <w:trPr>
          <w:jc w:val="center"/>
        </w:trPr>
        <w:tc>
          <w:tcPr>
            <w:tcW w:w="1557" w:type="dxa"/>
          </w:tcPr>
          <w:p w:rsidR="00382EF9" w:rsidRDefault="00382EF9" w:rsidP="00D229A6">
            <w:pPr>
              <w:rPr>
                <w:rFonts w:cs="Calibri"/>
              </w:rPr>
            </w:pPr>
            <w:r>
              <w:rPr>
                <w:rFonts w:cs="Calibri"/>
              </w:rPr>
              <w:t>2</w:t>
            </w:r>
          </w:p>
        </w:tc>
        <w:tc>
          <w:tcPr>
            <w:tcW w:w="3483" w:type="dxa"/>
          </w:tcPr>
          <w:p w:rsidR="00382EF9" w:rsidRDefault="00382EF9" w:rsidP="00ED4FF2">
            <w:pPr>
              <w:rPr>
                <w:rFonts w:cs="Calibri"/>
              </w:rPr>
            </w:pPr>
            <w:r>
              <w:rPr>
                <w:rFonts w:cs="Calibri"/>
              </w:rPr>
              <w:t xml:space="preserve">Updated </w:t>
            </w:r>
            <w:r w:rsidR="00ED4FF2">
              <w:rPr>
                <w:rFonts w:cs="Calibri"/>
              </w:rPr>
              <w:t>to version 1.3.0 of design</w:t>
            </w:r>
          </w:p>
        </w:tc>
        <w:tc>
          <w:tcPr>
            <w:tcW w:w="2160" w:type="dxa"/>
          </w:tcPr>
          <w:p w:rsidR="00382EF9" w:rsidRDefault="00382EF9" w:rsidP="00D229A6">
            <w:pPr>
              <w:rPr>
                <w:rFonts w:cs="Calibri"/>
              </w:rPr>
            </w:pPr>
            <w:r>
              <w:rPr>
                <w:rFonts w:cs="Calibri"/>
              </w:rPr>
              <w:t>SB</w:t>
            </w:r>
          </w:p>
        </w:tc>
        <w:tc>
          <w:tcPr>
            <w:tcW w:w="1350" w:type="dxa"/>
          </w:tcPr>
          <w:p w:rsidR="00382EF9" w:rsidRDefault="00382EF9" w:rsidP="00D229A6">
            <w:pPr>
              <w:rPr>
                <w:rFonts w:cs="Calibri"/>
              </w:rPr>
            </w:pPr>
            <w:r>
              <w:rPr>
                <w:rFonts w:cs="Calibri"/>
              </w:rPr>
              <w:t>2.0</w:t>
            </w:r>
          </w:p>
        </w:tc>
        <w:tc>
          <w:tcPr>
            <w:tcW w:w="1440" w:type="dxa"/>
          </w:tcPr>
          <w:p w:rsidR="00382EF9" w:rsidRDefault="008E7652" w:rsidP="00D229A6">
            <w:pPr>
              <w:rPr>
                <w:rFonts w:cs="Calibri"/>
              </w:rPr>
            </w:pPr>
            <w:r>
              <w:rPr>
                <w:rFonts w:cs="Calibri"/>
              </w:rPr>
              <w:t>11-Mar-2016</w:t>
            </w:r>
          </w:p>
        </w:tc>
      </w:tr>
      <w:tr w:rsidR="005C4843" w:rsidRPr="00AA38E8" w:rsidTr="00382EF9">
        <w:trPr>
          <w:jc w:val="center"/>
        </w:trPr>
        <w:tc>
          <w:tcPr>
            <w:tcW w:w="1557" w:type="dxa"/>
          </w:tcPr>
          <w:p w:rsidR="005C4843" w:rsidRDefault="005C4843" w:rsidP="00D229A6">
            <w:pPr>
              <w:rPr>
                <w:rFonts w:cs="Calibri"/>
              </w:rPr>
            </w:pPr>
            <w:r>
              <w:rPr>
                <w:rFonts w:cs="Calibri"/>
              </w:rPr>
              <w:t>3</w:t>
            </w:r>
          </w:p>
        </w:tc>
        <w:tc>
          <w:tcPr>
            <w:tcW w:w="3483" w:type="dxa"/>
          </w:tcPr>
          <w:p w:rsidR="005C4843" w:rsidRDefault="005C4843" w:rsidP="005C4843">
            <w:pPr>
              <w:rPr>
                <w:rFonts w:cs="Calibri"/>
              </w:rPr>
            </w:pPr>
            <w:r>
              <w:rPr>
                <w:rFonts w:cs="Calibri"/>
              </w:rPr>
              <w:t>Updated to version 1.7.0 and 1.8.0 of design</w:t>
            </w:r>
          </w:p>
        </w:tc>
        <w:tc>
          <w:tcPr>
            <w:tcW w:w="2160" w:type="dxa"/>
          </w:tcPr>
          <w:p w:rsidR="005C4843" w:rsidRDefault="005C4843" w:rsidP="00D229A6">
            <w:pPr>
              <w:rPr>
                <w:rFonts w:cs="Calibri"/>
              </w:rPr>
            </w:pPr>
            <w:r>
              <w:rPr>
                <w:rFonts w:cs="Calibri"/>
              </w:rPr>
              <w:t>KK</w:t>
            </w:r>
          </w:p>
        </w:tc>
        <w:tc>
          <w:tcPr>
            <w:tcW w:w="1350" w:type="dxa"/>
          </w:tcPr>
          <w:p w:rsidR="005C4843" w:rsidRDefault="005C4843" w:rsidP="00D229A6">
            <w:pPr>
              <w:rPr>
                <w:rFonts w:cs="Calibri"/>
              </w:rPr>
            </w:pPr>
            <w:r>
              <w:rPr>
                <w:rFonts w:cs="Calibri"/>
              </w:rPr>
              <w:t>3.0</w:t>
            </w:r>
          </w:p>
        </w:tc>
        <w:tc>
          <w:tcPr>
            <w:tcW w:w="1440" w:type="dxa"/>
          </w:tcPr>
          <w:p w:rsidR="005C4843" w:rsidRDefault="005C4843" w:rsidP="005C4843">
            <w:pPr>
              <w:rPr>
                <w:rFonts w:cs="Calibri"/>
              </w:rPr>
            </w:pPr>
            <w:r>
              <w:rPr>
                <w:rFonts w:cs="Calibri"/>
              </w:rPr>
              <w:t>21-Jun-2016</w:t>
            </w:r>
          </w:p>
        </w:tc>
      </w:tr>
      <w:tr w:rsidR="00080207" w:rsidRPr="00AA38E8" w:rsidTr="00382EF9">
        <w:trPr>
          <w:jc w:val="center"/>
          <w:ins w:id="9" w:author="Anne, Krishna" w:date="2016-07-14T12:54:00Z"/>
        </w:trPr>
        <w:tc>
          <w:tcPr>
            <w:tcW w:w="1557" w:type="dxa"/>
          </w:tcPr>
          <w:p w:rsidR="00080207" w:rsidRDefault="00080207" w:rsidP="00D229A6">
            <w:pPr>
              <w:rPr>
                <w:ins w:id="10" w:author="Anne, Krishna" w:date="2016-07-14T12:54:00Z"/>
                <w:rFonts w:cs="Calibri"/>
              </w:rPr>
            </w:pPr>
            <w:ins w:id="11" w:author="Anne, Krishna" w:date="2016-07-14T12:54:00Z">
              <w:r>
                <w:rPr>
                  <w:rFonts w:cs="Calibri"/>
                </w:rPr>
                <w:t>4</w:t>
              </w:r>
            </w:ins>
          </w:p>
        </w:tc>
        <w:tc>
          <w:tcPr>
            <w:tcW w:w="3483" w:type="dxa"/>
          </w:tcPr>
          <w:p w:rsidR="00080207" w:rsidRDefault="00080207" w:rsidP="00080207">
            <w:pPr>
              <w:rPr>
                <w:ins w:id="12" w:author="Anne, Krishna" w:date="2016-07-14T12:54:00Z"/>
                <w:rFonts w:cs="Calibri"/>
              </w:rPr>
            </w:pPr>
            <w:ins w:id="13" w:author="Anne, Krishna" w:date="2016-07-14T12:54:00Z">
              <w:r>
                <w:rPr>
                  <w:rFonts w:cs="Calibri"/>
                </w:rPr>
                <w:t>Updated to version 1.</w:t>
              </w:r>
              <w:r>
                <w:rPr>
                  <w:rFonts w:cs="Calibri"/>
                </w:rPr>
                <w:t>9.0</w:t>
              </w:r>
              <w:r>
                <w:rPr>
                  <w:rFonts w:cs="Calibri"/>
                </w:rPr>
                <w:t xml:space="preserve"> of design</w:t>
              </w:r>
            </w:ins>
          </w:p>
        </w:tc>
        <w:tc>
          <w:tcPr>
            <w:tcW w:w="2160" w:type="dxa"/>
          </w:tcPr>
          <w:p w:rsidR="00080207" w:rsidRDefault="00080207" w:rsidP="00D229A6">
            <w:pPr>
              <w:rPr>
                <w:ins w:id="14" w:author="Anne, Krishna" w:date="2016-07-14T12:54:00Z"/>
                <w:rFonts w:cs="Calibri"/>
              </w:rPr>
            </w:pPr>
            <w:ins w:id="15" w:author="Anne, Krishna" w:date="2016-07-14T12:54:00Z">
              <w:r>
                <w:rPr>
                  <w:rFonts w:cs="Calibri"/>
                </w:rPr>
                <w:t>KK</w:t>
              </w:r>
            </w:ins>
          </w:p>
        </w:tc>
        <w:tc>
          <w:tcPr>
            <w:tcW w:w="1350" w:type="dxa"/>
          </w:tcPr>
          <w:p w:rsidR="00080207" w:rsidRDefault="00080207" w:rsidP="00D229A6">
            <w:pPr>
              <w:rPr>
                <w:ins w:id="16" w:author="Anne, Krishna" w:date="2016-07-14T12:54:00Z"/>
                <w:rFonts w:cs="Calibri"/>
              </w:rPr>
            </w:pPr>
            <w:ins w:id="17" w:author="Anne, Krishna" w:date="2016-07-14T12:54:00Z">
              <w:r>
                <w:rPr>
                  <w:rFonts w:cs="Calibri"/>
                </w:rPr>
                <w:t>4</w:t>
              </w:r>
              <w:r>
                <w:rPr>
                  <w:rFonts w:cs="Calibri"/>
                </w:rPr>
                <w:t>.0</w:t>
              </w:r>
            </w:ins>
          </w:p>
        </w:tc>
        <w:tc>
          <w:tcPr>
            <w:tcW w:w="1440" w:type="dxa"/>
          </w:tcPr>
          <w:p w:rsidR="00080207" w:rsidRDefault="00080207" w:rsidP="00080207">
            <w:pPr>
              <w:rPr>
                <w:ins w:id="18" w:author="Anne, Krishna" w:date="2016-07-14T12:54:00Z"/>
                <w:rFonts w:cs="Calibri"/>
              </w:rPr>
            </w:pPr>
            <w:ins w:id="19" w:author="Anne, Krishna" w:date="2016-07-14T12:54:00Z">
              <w:r>
                <w:rPr>
                  <w:rFonts w:cs="Calibri"/>
                </w:rPr>
                <w:t>1</w:t>
              </w:r>
              <w:r>
                <w:rPr>
                  <w:rFonts w:cs="Calibri"/>
                </w:rPr>
                <w:t>4</w:t>
              </w:r>
              <w:r>
                <w:rPr>
                  <w:rFonts w:cs="Calibri"/>
                </w:rPr>
                <w:t>-Ju</w:t>
              </w:r>
              <w:r>
                <w:rPr>
                  <w:rFonts w:cs="Calibri"/>
                </w:rPr>
                <w:t>l</w:t>
              </w:r>
              <w:r>
                <w:rPr>
                  <w:rFonts w:cs="Calibri"/>
                </w:rPr>
                <w:t>-2016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E64F5"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E64F5" w:rsidRDefault="00033D4A">
      <w:pPr>
        <w:pStyle w:val="TOC1"/>
        <w:rPr>
          <w:rFonts w:eastAsiaTheme="minorEastAsia"/>
          <w:b w:val="0"/>
          <w:color w:val="auto"/>
          <w:kern w:val="0"/>
          <w:sz w:val="22"/>
          <w:szCs w:val="22"/>
          <w:lang w:val="en-US"/>
        </w:rPr>
      </w:pPr>
      <w:hyperlink w:anchor="_Toc425521158" w:history="1">
        <w:r w:rsidR="003E64F5" w:rsidRPr="004378B5">
          <w:rPr>
            <w:rStyle w:val="Hyperlink"/>
          </w:rPr>
          <w:t>1</w:t>
        </w:r>
        <w:r w:rsidR="003E64F5">
          <w:rPr>
            <w:rFonts w:eastAsiaTheme="minorEastAsia"/>
            <w:b w:val="0"/>
            <w:color w:val="auto"/>
            <w:kern w:val="0"/>
            <w:sz w:val="22"/>
            <w:szCs w:val="22"/>
            <w:lang w:val="en-US"/>
          </w:rPr>
          <w:tab/>
        </w:r>
        <w:r w:rsidR="003E64F5" w:rsidRPr="004378B5">
          <w:rPr>
            <w:rStyle w:val="Hyperlink"/>
          </w:rPr>
          <w:t>Introduction</w:t>
        </w:r>
        <w:r w:rsidR="003E64F5">
          <w:rPr>
            <w:webHidden/>
          </w:rPr>
          <w:tab/>
        </w:r>
        <w:r w:rsidR="003E64F5">
          <w:rPr>
            <w:webHidden/>
          </w:rPr>
          <w:fldChar w:fldCharType="begin"/>
        </w:r>
        <w:r w:rsidR="003E64F5">
          <w:rPr>
            <w:webHidden/>
          </w:rPr>
          <w:instrText xml:space="preserve"> PAGEREF _Toc425521158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033D4A">
      <w:pPr>
        <w:pStyle w:val="TOC2"/>
        <w:rPr>
          <w:rFonts w:asciiTheme="minorHAnsi" w:eastAsiaTheme="minorEastAsia" w:hAnsiTheme="minorHAnsi"/>
          <w:color w:val="auto"/>
          <w:kern w:val="0"/>
          <w:szCs w:val="22"/>
        </w:rPr>
      </w:pPr>
      <w:hyperlink w:anchor="_Toc425521159" w:history="1">
        <w:r w:rsidR="003E64F5" w:rsidRPr="004378B5">
          <w:rPr>
            <w:rStyle w:val="Hyperlink"/>
          </w:rPr>
          <w:t>1.1</w:t>
        </w:r>
        <w:r w:rsidR="003E64F5">
          <w:rPr>
            <w:rFonts w:asciiTheme="minorHAnsi" w:eastAsiaTheme="minorEastAsia" w:hAnsiTheme="minorHAnsi"/>
            <w:color w:val="auto"/>
            <w:kern w:val="0"/>
            <w:szCs w:val="22"/>
          </w:rPr>
          <w:tab/>
        </w:r>
        <w:r w:rsidR="003E64F5" w:rsidRPr="004378B5">
          <w:rPr>
            <w:rStyle w:val="Hyperlink"/>
          </w:rPr>
          <w:t>Purpose</w:t>
        </w:r>
        <w:r w:rsidR="003E64F5">
          <w:rPr>
            <w:webHidden/>
          </w:rPr>
          <w:tab/>
        </w:r>
        <w:r w:rsidR="003E64F5">
          <w:rPr>
            <w:webHidden/>
          </w:rPr>
          <w:fldChar w:fldCharType="begin"/>
        </w:r>
        <w:r w:rsidR="003E64F5">
          <w:rPr>
            <w:webHidden/>
          </w:rPr>
          <w:instrText xml:space="preserve"> PAGEREF _Toc425521159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033D4A">
      <w:pPr>
        <w:pStyle w:val="TOC2"/>
        <w:rPr>
          <w:rFonts w:asciiTheme="minorHAnsi" w:eastAsiaTheme="minorEastAsia" w:hAnsiTheme="minorHAnsi"/>
          <w:color w:val="auto"/>
          <w:kern w:val="0"/>
          <w:szCs w:val="22"/>
        </w:rPr>
      </w:pPr>
      <w:hyperlink w:anchor="_Toc425521160" w:history="1">
        <w:r w:rsidR="003E64F5" w:rsidRPr="004378B5">
          <w:rPr>
            <w:rStyle w:val="Hyperlink"/>
          </w:rPr>
          <w:t>1.2</w:t>
        </w:r>
        <w:r w:rsidR="003E64F5">
          <w:rPr>
            <w:rFonts w:asciiTheme="minorHAnsi" w:eastAsiaTheme="minorEastAsia" w:hAnsiTheme="minorHAnsi"/>
            <w:color w:val="auto"/>
            <w:kern w:val="0"/>
            <w:szCs w:val="22"/>
          </w:rPr>
          <w:tab/>
        </w:r>
        <w:r w:rsidR="003E64F5" w:rsidRPr="004378B5">
          <w:rPr>
            <w:rStyle w:val="Hyperlink"/>
          </w:rPr>
          <w:t>Scope</w:t>
        </w:r>
        <w:r w:rsidR="003E64F5">
          <w:rPr>
            <w:webHidden/>
          </w:rPr>
          <w:tab/>
        </w:r>
        <w:r w:rsidR="003E64F5">
          <w:rPr>
            <w:webHidden/>
          </w:rPr>
          <w:fldChar w:fldCharType="begin"/>
        </w:r>
        <w:r w:rsidR="003E64F5">
          <w:rPr>
            <w:webHidden/>
          </w:rPr>
          <w:instrText xml:space="preserve"> PAGEREF _Toc425521160 \h </w:instrText>
        </w:r>
        <w:r w:rsidR="003E64F5">
          <w:rPr>
            <w:webHidden/>
          </w:rPr>
        </w:r>
        <w:r w:rsidR="003E64F5">
          <w:rPr>
            <w:webHidden/>
          </w:rPr>
          <w:fldChar w:fldCharType="separate"/>
        </w:r>
        <w:r w:rsidR="003E64F5">
          <w:rPr>
            <w:webHidden/>
          </w:rPr>
          <w:t>4</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61" w:history="1">
        <w:r w:rsidR="003E64F5" w:rsidRPr="004378B5">
          <w:rPr>
            <w:rStyle w:val="Hyperlink"/>
            <w:rFonts w:ascii="Calibri" w:hAnsi="Calibri" w:cs="Calibri"/>
          </w:rPr>
          <w:t>2</w:t>
        </w:r>
        <w:r w:rsidR="003E64F5">
          <w:rPr>
            <w:rFonts w:eastAsiaTheme="minorEastAsia"/>
            <w:b w:val="0"/>
            <w:color w:val="auto"/>
            <w:kern w:val="0"/>
            <w:sz w:val="22"/>
            <w:szCs w:val="22"/>
            <w:lang w:val="en-US"/>
          </w:rPr>
          <w:tab/>
        </w:r>
        <w:r w:rsidR="003E64F5" w:rsidRPr="004378B5">
          <w:rPr>
            <w:rStyle w:val="Hyperlink"/>
            <w:rFonts w:ascii="Calibri" w:hAnsi="Calibri" w:cs="Calibri"/>
          </w:rPr>
          <w:t>InertiaCmpVel &amp; High-Level Description</w:t>
        </w:r>
        <w:r w:rsidR="003E64F5">
          <w:rPr>
            <w:webHidden/>
          </w:rPr>
          <w:tab/>
        </w:r>
        <w:r w:rsidR="003E64F5">
          <w:rPr>
            <w:webHidden/>
          </w:rPr>
          <w:fldChar w:fldCharType="begin"/>
        </w:r>
        <w:r w:rsidR="003E64F5">
          <w:rPr>
            <w:webHidden/>
          </w:rPr>
          <w:instrText xml:space="preserve"> PAGEREF _Toc425521161 \h </w:instrText>
        </w:r>
        <w:r w:rsidR="003E64F5">
          <w:rPr>
            <w:webHidden/>
          </w:rPr>
        </w:r>
        <w:r w:rsidR="003E64F5">
          <w:rPr>
            <w:webHidden/>
          </w:rPr>
          <w:fldChar w:fldCharType="separate"/>
        </w:r>
        <w:r w:rsidR="003E64F5">
          <w:rPr>
            <w:webHidden/>
          </w:rPr>
          <w:t>5</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62" w:history="1">
        <w:r w:rsidR="003E64F5" w:rsidRPr="004378B5">
          <w:rPr>
            <w:rStyle w:val="Hyperlink"/>
            <w:rFonts w:ascii="Calibri" w:hAnsi="Calibri" w:cs="Calibri"/>
          </w:rPr>
          <w:t>3</w:t>
        </w:r>
        <w:r w:rsidR="003E64F5">
          <w:rPr>
            <w:rFonts w:eastAsiaTheme="minorEastAsia"/>
            <w:b w:val="0"/>
            <w:color w:val="auto"/>
            <w:kern w:val="0"/>
            <w:sz w:val="22"/>
            <w:szCs w:val="22"/>
            <w:lang w:val="en-US"/>
          </w:rPr>
          <w:tab/>
        </w:r>
        <w:r w:rsidR="003E64F5" w:rsidRPr="004378B5">
          <w:rPr>
            <w:rStyle w:val="Hyperlink"/>
            <w:rFonts w:ascii="Calibri" w:hAnsi="Calibri" w:cs="Calibri"/>
          </w:rPr>
          <w:t>Design details of software module</w:t>
        </w:r>
        <w:r w:rsidR="003E64F5">
          <w:rPr>
            <w:webHidden/>
          </w:rPr>
          <w:tab/>
        </w:r>
        <w:r w:rsidR="003E64F5">
          <w:rPr>
            <w:webHidden/>
          </w:rPr>
          <w:fldChar w:fldCharType="begin"/>
        </w:r>
        <w:r w:rsidR="003E64F5">
          <w:rPr>
            <w:webHidden/>
          </w:rPr>
          <w:instrText xml:space="preserve"> PAGEREF _Toc425521162 \h </w:instrText>
        </w:r>
        <w:r w:rsidR="003E64F5">
          <w:rPr>
            <w:webHidden/>
          </w:rPr>
        </w:r>
        <w:r w:rsidR="003E64F5">
          <w:rPr>
            <w:webHidden/>
          </w:rPr>
          <w:fldChar w:fldCharType="separate"/>
        </w:r>
        <w:r w:rsidR="003E64F5">
          <w:rPr>
            <w:webHidden/>
          </w:rPr>
          <w:t>6</w:t>
        </w:r>
        <w:r w:rsidR="003E64F5">
          <w:rPr>
            <w:webHidden/>
          </w:rPr>
          <w:fldChar w:fldCharType="end"/>
        </w:r>
      </w:hyperlink>
    </w:p>
    <w:p w:rsidR="003E64F5" w:rsidRDefault="00033D4A">
      <w:pPr>
        <w:pStyle w:val="TOC2"/>
        <w:rPr>
          <w:rFonts w:asciiTheme="minorHAnsi" w:eastAsiaTheme="minorEastAsia" w:hAnsiTheme="minorHAnsi"/>
          <w:color w:val="auto"/>
          <w:kern w:val="0"/>
          <w:szCs w:val="22"/>
        </w:rPr>
      </w:pPr>
      <w:hyperlink w:anchor="_Toc425521163" w:history="1">
        <w:r w:rsidR="003E64F5" w:rsidRPr="004378B5">
          <w:rPr>
            <w:rStyle w:val="Hyperlink"/>
            <w:rFonts w:cs="Calibri"/>
          </w:rPr>
          <w:t>3.1</w:t>
        </w:r>
        <w:r w:rsidR="003E64F5">
          <w:rPr>
            <w:rFonts w:asciiTheme="minorHAnsi" w:eastAsiaTheme="minorEastAsia" w:hAnsiTheme="minorHAnsi"/>
            <w:color w:val="auto"/>
            <w:kern w:val="0"/>
            <w:szCs w:val="22"/>
          </w:rPr>
          <w:tab/>
        </w:r>
        <w:r w:rsidR="003E64F5" w:rsidRPr="004378B5">
          <w:rPr>
            <w:rStyle w:val="Hyperlink"/>
          </w:rPr>
          <w:t>Graphical</w:t>
        </w:r>
        <w:r w:rsidR="003E64F5" w:rsidRPr="004378B5">
          <w:rPr>
            <w:rStyle w:val="Hyperlink"/>
            <w:rFonts w:cs="Calibri"/>
          </w:rPr>
          <w:t xml:space="preserve"> representation of InertiaCmpVel</w:t>
        </w:r>
        <w:r w:rsidR="003E64F5">
          <w:rPr>
            <w:webHidden/>
          </w:rPr>
          <w:tab/>
        </w:r>
        <w:r w:rsidR="003E64F5">
          <w:rPr>
            <w:webHidden/>
          </w:rPr>
          <w:fldChar w:fldCharType="begin"/>
        </w:r>
        <w:r w:rsidR="003E64F5">
          <w:rPr>
            <w:webHidden/>
          </w:rPr>
          <w:instrText xml:space="preserve"> PAGEREF _Toc425521163 \h </w:instrText>
        </w:r>
        <w:r w:rsidR="003E64F5">
          <w:rPr>
            <w:webHidden/>
          </w:rPr>
        </w:r>
        <w:r w:rsidR="003E64F5">
          <w:rPr>
            <w:webHidden/>
          </w:rPr>
          <w:fldChar w:fldCharType="separate"/>
        </w:r>
        <w:r w:rsidR="003E64F5">
          <w:rPr>
            <w:webHidden/>
          </w:rPr>
          <w:t>6</w:t>
        </w:r>
        <w:r w:rsidR="003E64F5">
          <w:rPr>
            <w:webHidden/>
          </w:rPr>
          <w:fldChar w:fldCharType="end"/>
        </w:r>
      </w:hyperlink>
    </w:p>
    <w:p w:rsidR="003E64F5" w:rsidRDefault="00033D4A">
      <w:pPr>
        <w:pStyle w:val="TOC2"/>
        <w:rPr>
          <w:rFonts w:asciiTheme="minorHAnsi" w:eastAsiaTheme="minorEastAsia" w:hAnsiTheme="minorHAnsi"/>
          <w:color w:val="auto"/>
          <w:kern w:val="0"/>
          <w:szCs w:val="22"/>
        </w:rPr>
      </w:pPr>
      <w:hyperlink w:anchor="_Toc425521164" w:history="1">
        <w:r w:rsidR="003E64F5" w:rsidRPr="004378B5">
          <w:rPr>
            <w:rStyle w:val="Hyperlink"/>
            <w:rFonts w:cs="Calibri"/>
          </w:rPr>
          <w:t>3.2</w:t>
        </w:r>
        <w:r w:rsidR="003E64F5">
          <w:rPr>
            <w:rFonts w:asciiTheme="minorHAnsi" w:eastAsiaTheme="minorEastAsia" w:hAnsiTheme="minorHAnsi"/>
            <w:color w:val="auto"/>
            <w:kern w:val="0"/>
            <w:szCs w:val="22"/>
          </w:rPr>
          <w:tab/>
        </w:r>
        <w:r w:rsidR="003E64F5" w:rsidRPr="004378B5">
          <w:rPr>
            <w:rStyle w:val="Hyperlink"/>
            <w:rFonts w:cs="Calibri"/>
          </w:rPr>
          <w:t>Data Flow Diagram</w:t>
        </w:r>
        <w:r w:rsidR="003E64F5">
          <w:rPr>
            <w:webHidden/>
          </w:rPr>
          <w:tab/>
        </w:r>
        <w:r w:rsidR="003E64F5">
          <w:rPr>
            <w:webHidden/>
          </w:rPr>
          <w:fldChar w:fldCharType="begin"/>
        </w:r>
        <w:r w:rsidR="003E64F5">
          <w:rPr>
            <w:webHidden/>
          </w:rPr>
          <w:instrText xml:space="preserve"> PAGEREF _Toc425521164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65" w:history="1">
        <w:r w:rsidR="003E64F5" w:rsidRPr="004378B5">
          <w:rPr>
            <w:rStyle w:val="Hyperlink"/>
            <w:rFonts w:cs="Calibri"/>
          </w:rPr>
          <w:t>3.2.1</w:t>
        </w:r>
        <w:r w:rsidR="003E64F5">
          <w:rPr>
            <w:rFonts w:asciiTheme="minorHAnsi" w:eastAsiaTheme="minorEastAsia" w:hAnsiTheme="minorHAnsi"/>
            <w:color w:val="auto"/>
            <w:kern w:val="0"/>
            <w:sz w:val="22"/>
            <w:szCs w:val="22"/>
          </w:rPr>
          <w:tab/>
        </w:r>
        <w:r w:rsidR="003E64F5" w:rsidRPr="004378B5">
          <w:rPr>
            <w:rStyle w:val="Hyperlink"/>
          </w:rPr>
          <w:t xml:space="preserve">Component </w:t>
        </w:r>
        <w:r w:rsidR="003E64F5" w:rsidRPr="004378B5">
          <w:rPr>
            <w:rStyle w:val="Hyperlink"/>
            <w:rFonts w:cs="Calibri"/>
          </w:rPr>
          <w:t>level DFD</w:t>
        </w:r>
        <w:r w:rsidR="003E64F5">
          <w:rPr>
            <w:webHidden/>
          </w:rPr>
          <w:tab/>
        </w:r>
        <w:r w:rsidR="003E64F5">
          <w:rPr>
            <w:webHidden/>
          </w:rPr>
          <w:fldChar w:fldCharType="begin"/>
        </w:r>
        <w:r w:rsidR="003E64F5">
          <w:rPr>
            <w:webHidden/>
          </w:rPr>
          <w:instrText xml:space="preserve"> PAGEREF _Toc425521165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66" w:history="1">
        <w:r w:rsidR="003E64F5" w:rsidRPr="004378B5">
          <w:rPr>
            <w:rStyle w:val="Hyperlink"/>
            <w:rFonts w:cs="Calibri"/>
          </w:rPr>
          <w:t>3.2.2</w:t>
        </w:r>
        <w:r w:rsidR="003E64F5">
          <w:rPr>
            <w:rFonts w:asciiTheme="minorHAnsi" w:eastAsiaTheme="minorEastAsia" w:hAnsiTheme="minorHAnsi"/>
            <w:color w:val="auto"/>
            <w:kern w:val="0"/>
            <w:sz w:val="22"/>
            <w:szCs w:val="22"/>
          </w:rPr>
          <w:tab/>
        </w:r>
        <w:r w:rsidR="003E64F5" w:rsidRPr="004378B5">
          <w:rPr>
            <w:rStyle w:val="Hyperlink"/>
          </w:rPr>
          <w:t xml:space="preserve">Function </w:t>
        </w:r>
        <w:r w:rsidR="003E64F5" w:rsidRPr="004378B5">
          <w:rPr>
            <w:rStyle w:val="Hyperlink"/>
            <w:rFonts w:cs="Calibri"/>
          </w:rPr>
          <w:t>level DFD</w:t>
        </w:r>
        <w:r w:rsidR="003E64F5">
          <w:rPr>
            <w:webHidden/>
          </w:rPr>
          <w:tab/>
        </w:r>
        <w:r w:rsidR="003E64F5">
          <w:rPr>
            <w:webHidden/>
          </w:rPr>
          <w:fldChar w:fldCharType="begin"/>
        </w:r>
        <w:r w:rsidR="003E64F5">
          <w:rPr>
            <w:webHidden/>
          </w:rPr>
          <w:instrText xml:space="preserve"> PAGEREF _Toc425521166 \h </w:instrText>
        </w:r>
        <w:r w:rsidR="003E64F5">
          <w:rPr>
            <w:webHidden/>
          </w:rPr>
        </w:r>
        <w:r w:rsidR="003E64F5">
          <w:rPr>
            <w:webHidden/>
          </w:rPr>
          <w:fldChar w:fldCharType="separate"/>
        </w:r>
        <w:r w:rsidR="003E64F5">
          <w:rPr>
            <w:webHidden/>
          </w:rPr>
          <w:t>7</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67" w:history="1">
        <w:r w:rsidR="003E64F5" w:rsidRPr="004378B5">
          <w:rPr>
            <w:rStyle w:val="Hyperlink"/>
            <w:rFonts w:ascii="Calibri" w:hAnsi="Calibri" w:cs="Calibri"/>
          </w:rPr>
          <w:t>4</w:t>
        </w:r>
        <w:r w:rsidR="003E64F5">
          <w:rPr>
            <w:rFonts w:eastAsiaTheme="minorEastAsia"/>
            <w:b w:val="0"/>
            <w:color w:val="auto"/>
            <w:kern w:val="0"/>
            <w:sz w:val="22"/>
            <w:szCs w:val="22"/>
            <w:lang w:val="en-US"/>
          </w:rPr>
          <w:tab/>
        </w:r>
        <w:r w:rsidR="003E64F5" w:rsidRPr="004378B5">
          <w:rPr>
            <w:rStyle w:val="Hyperlink"/>
            <w:rFonts w:ascii="Calibri" w:hAnsi="Calibri" w:cs="Calibri"/>
          </w:rPr>
          <w:t>Constant Data Dictionary</w:t>
        </w:r>
        <w:r w:rsidR="003E64F5">
          <w:rPr>
            <w:webHidden/>
          </w:rPr>
          <w:tab/>
        </w:r>
        <w:r w:rsidR="003E64F5">
          <w:rPr>
            <w:webHidden/>
          </w:rPr>
          <w:fldChar w:fldCharType="begin"/>
        </w:r>
        <w:r w:rsidR="003E64F5">
          <w:rPr>
            <w:webHidden/>
          </w:rPr>
          <w:instrText xml:space="preserve"> PAGEREF _Toc425521167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033D4A">
      <w:pPr>
        <w:pStyle w:val="TOC2"/>
        <w:rPr>
          <w:rFonts w:asciiTheme="minorHAnsi" w:eastAsiaTheme="minorEastAsia" w:hAnsiTheme="minorHAnsi"/>
          <w:color w:val="auto"/>
          <w:kern w:val="0"/>
          <w:szCs w:val="22"/>
        </w:rPr>
      </w:pPr>
      <w:hyperlink w:anchor="_Toc425521168" w:history="1">
        <w:r w:rsidR="003E64F5" w:rsidRPr="004378B5">
          <w:rPr>
            <w:rStyle w:val="Hyperlink"/>
          </w:rPr>
          <w:t>4.1</w:t>
        </w:r>
        <w:r w:rsidR="003E64F5">
          <w:rPr>
            <w:rFonts w:asciiTheme="minorHAnsi" w:eastAsiaTheme="minorEastAsia" w:hAnsiTheme="minorHAnsi"/>
            <w:color w:val="auto"/>
            <w:kern w:val="0"/>
            <w:szCs w:val="22"/>
          </w:rPr>
          <w:tab/>
        </w:r>
        <w:r w:rsidR="003E64F5" w:rsidRPr="004378B5">
          <w:rPr>
            <w:rStyle w:val="Hyperlink"/>
          </w:rPr>
          <w:t>Program (fixed) Constants</w:t>
        </w:r>
        <w:r w:rsidR="003E64F5">
          <w:rPr>
            <w:webHidden/>
          </w:rPr>
          <w:tab/>
        </w:r>
        <w:r w:rsidR="003E64F5">
          <w:rPr>
            <w:webHidden/>
          </w:rPr>
          <w:fldChar w:fldCharType="begin"/>
        </w:r>
        <w:r w:rsidR="003E64F5">
          <w:rPr>
            <w:webHidden/>
          </w:rPr>
          <w:instrText xml:space="preserve"> PAGEREF _Toc425521168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69" w:history="1">
        <w:r w:rsidR="003E64F5" w:rsidRPr="004378B5">
          <w:rPr>
            <w:rStyle w:val="Hyperlink"/>
          </w:rPr>
          <w:t>4.1.1</w:t>
        </w:r>
        <w:r w:rsidR="003E64F5">
          <w:rPr>
            <w:rFonts w:asciiTheme="minorHAnsi" w:eastAsiaTheme="minorEastAsia" w:hAnsiTheme="minorHAnsi"/>
            <w:color w:val="auto"/>
            <w:kern w:val="0"/>
            <w:sz w:val="22"/>
            <w:szCs w:val="22"/>
          </w:rPr>
          <w:tab/>
        </w:r>
        <w:r w:rsidR="003E64F5" w:rsidRPr="004378B5">
          <w:rPr>
            <w:rStyle w:val="Hyperlink"/>
          </w:rPr>
          <w:t>Embedded Constants</w:t>
        </w:r>
        <w:r w:rsidR="003E64F5">
          <w:rPr>
            <w:webHidden/>
          </w:rPr>
          <w:tab/>
        </w:r>
        <w:r w:rsidR="003E64F5">
          <w:rPr>
            <w:webHidden/>
          </w:rPr>
          <w:fldChar w:fldCharType="begin"/>
        </w:r>
        <w:r w:rsidR="003E64F5">
          <w:rPr>
            <w:webHidden/>
          </w:rPr>
          <w:instrText xml:space="preserve"> PAGEREF _Toc425521169 \h </w:instrText>
        </w:r>
        <w:r w:rsidR="003E64F5">
          <w:rPr>
            <w:webHidden/>
          </w:rPr>
        </w:r>
        <w:r w:rsidR="003E64F5">
          <w:rPr>
            <w:webHidden/>
          </w:rPr>
          <w:fldChar w:fldCharType="separate"/>
        </w:r>
        <w:r w:rsidR="003E64F5">
          <w:rPr>
            <w:webHidden/>
          </w:rPr>
          <w:t>8</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70" w:history="1">
        <w:r w:rsidR="003E64F5" w:rsidRPr="004378B5">
          <w:rPr>
            <w:rStyle w:val="Hyperlink"/>
            <w:rFonts w:ascii="Calibri" w:hAnsi="Calibri" w:cs="Calibri"/>
          </w:rPr>
          <w:t>5</w:t>
        </w:r>
        <w:r w:rsidR="003E64F5">
          <w:rPr>
            <w:rFonts w:eastAsiaTheme="minorEastAsia"/>
            <w:b w:val="0"/>
            <w:color w:val="auto"/>
            <w:kern w:val="0"/>
            <w:sz w:val="22"/>
            <w:szCs w:val="22"/>
            <w:lang w:val="en-US"/>
          </w:rPr>
          <w:tab/>
        </w:r>
        <w:r w:rsidR="003E64F5" w:rsidRPr="004378B5">
          <w:rPr>
            <w:rStyle w:val="Hyperlink"/>
            <w:rFonts w:ascii="Calibri" w:hAnsi="Calibri" w:cs="Calibri"/>
          </w:rPr>
          <w:t>Software Component Implementation</w:t>
        </w:r>
        <w:r w:rsidR="003E64F5">
          <w:rPr>
            <w:webHidden/>
          </w:rPr>
          <w:tab/>
        </w:r>
        <w:r w:rsidR="003E64F5">
          <w:rPr>
            <w:webHidden/>
          </w:rPr>
          <w:fldChar w:fldCharType="begin"/>
        </w:r>
        <w:r w:rsidR="003E64F5">
          <w:rPr>
            <w:webHidden/>
          </w:rPr>
          <w:instrText xml:space="preserve"> PAGEREF _Toc425521170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71" w:history="1">
        <w:r w:rsidR="003E64F5" w:rsidRPr="004378B5">
          <w:rPr>
            <w:rStyle w:val="Hyperlink"/>
          </w:rPr>
          <w:t>5.1.1</w:t>
        </w:r>
        <w:r w:rsidR="003E64F5">
          <w:rPr>
            <w:rFonts w:asciiTheme="minorHAnsi" w:eastAsiaTheme="minorEastAsia" w:hAnsiTheme="minorHAnsi"/>
            <w:color w:val="auto"/>
            <w:kern w:val="0"/>
            <w:sz w:val="22"/>
            <w:szCs w:val="22"/>
          </w:rPr>
          <w:tab/>
        </w:r>
        <w:r w:rsidR="003E64F5" w:rsidRPr="004378B5">
          <w:rPr>
            <w:rStyle w:val="Hyperlink"/>
          </w:rPr>
          <w:t>Sub-Module Functions</w:t>
        </w:r>
        <w:r w:rsidR="003E64F5">
          <w:rPr>
            <w:webHidden/>
          </w:rPr>
          <w:tab/>
        </w:r>
        <w:r w:rsidR="003E64F5">
          <w:rPr>
            <w:webHidden/>
          </w:rPr>
          <w:fldChar w:fldCharType="begin"/>
        </w:r>
        <w:r w:rsidR="003E64F5">
          <w:rPr>
            <w:webHidden/>
          </w:rPr>
          <w:instrText xml:space="preserve"> PAGEREF _Toc425521171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72" w:history="1">
        <w:r w:rsidR="003E64F5" w:rsidRPr="004378B5">
          <w:rPr>
            <w:rStyle w:val="Hyperlink"/>
          </w:rPr>
          <w:t>5.1.2</w:t>
        </w:r>
        <w:r w:rsidR="003E64F5">
          <w:rPr>
            <w:rFonts w:asciiTheme="minorHAnsi" w:eastAsiaTheme="minorEastAsia" w:hAnsiTheme="minorHAnsi"/>
            <w:color w:val="auto"/>
            <w:kern w:val="0"/>
            <w:sz w:val="22"/>
            <w:szCs w:val="22"/>
          </w:rPr>
          <w:tab/>
        </w:r>
        <w:r w:rsidR="003E64F5" w:rsidRPr="004378B5">
          <w:rPr>
            <w:rStyle w:val="Hyperlink"/>
          </w:rPr>
          <w:t>Interrupt Service Routines</w:t>
        </w:r>
        <w:r w:rsidR="003E64F5">
          <w:rPr>
            <w:webHidden/>
          </w:rPr>
          <w:tab/>
        </w:r>
        <w:r w:rsidR="003E64F5">
          <w:rPr>
            <w:webHidden/>
          </w:rPr>
          <w:fldChar w:fldCharType="begin"/>
        </w:r>
        <w:r w:rsidR="003E64F5">
          <w:rPr>
            <w:webHidden/>
          </w:rPr>
          <w:instrText xml:space="preserve"> PAGEREF _Toc425521172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73" w:history="1">
        <w:r w:rsidR="003E64F5" w:rsidRPr="004378B5">
          <w:rPr>
            <w:rStyle w:val="Hyperlink"/>
          </w:rPr>
          <w:t>5.1.3</w:t>
        </w:r>
        <w:r w:rsidR="003E64F5">
          <w:rPr>
            <w:rFonts w:asciiTheme="minorHAnsi" w:eastAsiaTheme="minorEastAsia" w:hAnsiTheme="minorHAnsi"/>
            <w:color w:val="auto"/>
            <w:kern w:val="0"/>
            <w:sz w:val="22"/>
            <w:szCs w:val="22"/>
          </w:rPr>
          <w:tab/>
        </w:r>
        <w:r w:rsidR="003E64F5" w:rsidRPr="004378B5">
          <w:rPr>
            <w:rStyle w:val="Hyperlink"/>
          </w:rPr>
          <w:t>Server Runnable Functions</w:t>
        </w:r>
        <w:r w:rsidR="003E64F5">
          <w:rPr>
            <w:webHidden/>
          </w:rPr>
          <w:tab/>
        </w:r>
        <w:r w:rsidR="003E64F5">
          <w:rPr>
            <w:webHidden/>
          </w:rPr>
          <w:fldChar w:fldCharType="begin"/>
        </w:r>
        <w:r w:rsidR="003E64F5">
          <w:rPr>
            <w:webHidden/>
          </w:rPr>
          <w:instrText xml:space="preserve"> PAGEREF _Toc425521173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74" w:history="1">
        <w:r w:rsidR="003E64F5" w:rsidRPr="004378B5">
          <w:rPr>
            <w:rStyle w:val="Hyperlink"/>
          </w:rPr>
          <w:t>5.1.4</w:t>
        </w:r>
        <w:r w:rsidR="003E64F5">
          <w:rPr>
            <w:rFonts w:asciiTheme="minorHAnsi" w:eastAsiaTheme="minorEastAsia" w:hAnsiTheme="minorHAnsi"/>
            <w:color w:val="auto"/>
            <w:kern w:val="0"/>
            <w:sz w:val="22"/>
            <w:szCs w:val="22"/>
          </w:rPr>
          <w:tab/>
        </w:r>
        <w:r w:rsidR="003E64F5" w:rsidRPr="004378B5">
          <w:rPr>
            <w:rStyle w:val="Hyperlink"/>
          </w:rPr>
          <w:t>Module Internal (Local) Functions</w:t>
        </w:r>
        <w:r w:rsidR="003E64F5">
          <w:rPr>
            <w:webHidden/>
          </w:rPr>
          <w:tab/>
        </w:r>
        <w:r w:rsidR="003E64F5">
          <w:rPr>
            <w:webHidden/>
          </w:rPr>
          <w:fldChar w:fldCharType="begin"/>
        </w:r>
        <w:r w:rsidR="003E64F5">
          <w:rPr>
            <w:webHidden/>
          </w:rPr>
          <w:instrText xml:space="preserve"> PAGEREF _Toc425521174 \h </w:instrText>
        </w:r>
        <w:r w:rsidR="003E64F5">
          <w:rPr>
            <w:webHidden/>
          </w:rPr>
        </w:r>
        <w:r w:rsidR="003E64F5">
          <w:rPr>
            <w:webHidden/>
          </w:rPr>
          <w:fldChar w:fldCharType="separate"/>
        </w:r>
        <w:r w:rsidR="003E64F5">
          <w:rPr>
            <w:webHidden/>
          </w:rPr>
          <w:t>9</w:t>
        </w:r>
        <w:r w:rsidR="003E64F5">
          <w:rPr>
            <w:webHidden/>
          </w:rPr>
          <w:fldChar w:fldCharType="end"/>
        </w:r>
      </w:hyperlink>
    </w:p>
    <w:p w:rsidR="003E64F5" w:rsidRDefault="00033D4A">
      <w:pPr>
        <w:pStyle w:val="TOC3"/>
        <w:tabs>
          <w:tab w:val="left" w:pos="1200"/>
        </w:tabs>
        <w:rPr>
          <w:rFonts w:asciiTheme="minorHAnsi" w:eastAsiaTheme="minorEastAsia" w:hAnsiTheme="minorHAnsi"/>
          <w:color w:val="auto"/>
          <w:kern w:val="0"/>
          <w:sz w:val="22"/>
          <w:szCs w:val="22"/>
        </w:rPr>
      </w:pPr>
      <w:hyperlink w:anchor="_Toc425521175" w:history="1">
        <w:r w:rsidR="003E64F5" w:rsidRPr="004378B5">
          <w:rPr>
            <w:rStyle w:val="Hyperlink"/>
          </w:rPr>
          <w:t>5.1.5</w:t>
        </w:r>
        <w:r w:rsidR="003E64F5">
          <w:rPr>
            <w:rFonts w:asciiTheme="minorHAnsi" w:eastAsiaTheme="minorEastAsia" w:hAnsiTheme="minorHAnsi"/>
            <w:color w:val="auto"/>
            <w:kern w:val="0"/>
            <w:sz w:val="22"/>
            <w:szCs w:val="22"/>
          </w:rPr>
          <w:tab/>
        </w:r>
        <w:r w:rsidR="003E64F5" w:rsidRPr="004378B5">
          <w:rPr>
            <w:rStyle w:val="Hyperlink"/>
          </w:rPr>
          <w:t>Transition Functions</w:t>
        </w:r>
        <w:r w:rsidR="003E64F5">
          <w:rPr>
            <w:webHidden/>
          </w:rPr>
          <w:tab/>
        </w:r>
        <w:r w:rsidR="003E64F5">
          <w:rPr>
            <w:webHidden/>
          </w:rPr>
          <w:fldChar w:fldCharType="begin"/>
        </w:r>
        <w:r w:rsidR="003E64F5">
          <w:rPr>
            <w:webHidden/>
          </w:rPr>
          <w:instrText xml:space="preserve"> PAGEREF _Toc425521175 \h </w:instrText>
        </w:r>
        <w:r w:rsidR="003E64F5">
          <w:rPr>
            <w:webHidden/>
          </w:rPr>
        </w:r>
        <w:r w:rsidR="003E64F5">
          <w:rPr>
            <w:webHidden/>
          </w:rPr>
          <w:fldChar w:fldCharType="separate"/>
        </w:r>
        <w:r w:rsidR="003E64F5">
          <w:rPr>
            <w:webHidden/>
          </w:rPr>
          <w:t>11</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76" w:history="1">
        <w:r w:rsidR="003E64F5" w:rsidRPr="004378B5">
          <w:rPr>
            <w:rStyle w:val="Hyperlink"/>
            <w:rFonts w:ascii="Calibri" w:hAnsi="Calibri" w:cs="Calibri"/>
          </w:rPr>
          <w:t>6</w:t>
        </w:r>
        <w:r w:rsidR="003E64F5">
          <w:rPr>
            <w:rFonts w:eastAsiaTheme="minorEastAsia"/>
            <w:b w:val="0"/>
            <w:color w:val="auto"/>
            <w:kern w:val="0"/>
            <w:sz w:val="22"/>
            <w:szCs w:val="22"/>
            <w:lang w:val="en-US"/>
          </w:rPr>
          <w:tab/>
        </w:r>
        <w:r w:rsidR="003E64F5" w:rsidRPr="004378B5">
          <w:rPr>
            <w:rStyle w:val="Hyperlink"/>
            <w:rFonts w:ascii="Calibri" w:hAnsi="Calibri"/>
          </w:rPr>
          <w:t>Known</w:t>
        </w:r>
        <w:r w:rsidR="003E64F5" w:rsidRPr="004378B5">
          <w:rPr>
            <w:rStyle w:val="Hyperlink"/>
            <w:rFonts w:ascii="Calibri" w:hAnsi="Calibri" w:cs="Calibri"/>
          </w:rPr>
          <w:t xml:space="preserve"> Limitations with Design</w:t>
        </w:r>
        <w:r w:rsidR="003E64F5">
          <w:rPr>
            <w:webHidden/>
          </w:rPr>
          <w:tab/>
        </w:r>
        <w:r w:rsidR="003E64F5">
          <w:rPr>
            <w:webHidden/>
          </w:rPr>
          <w:fldChar w:fldCharType="begin"/>
        </w:r>
        <w:r w:rsidR="003E64F5">
          <w:rPr>
            <w:webHidden/>
          </w:rPr>
          <w:instrText xml:space="preserve"> PAGEREF _Toc425521176 \h </w:instrText>
        </w:r>
        <w:r w:rsidR="003E64F5">
          <w:rPr>
            <w:webHidden/>
          </w:rPr>
        </w:r>
        <w:r w:rsidR="003E64F5">
          <w:rPr>
            <w:webHidden/>
          </w:rPr>
          <w:fldChar w:fldCharType="separate"/>
        </w:r>
        <w:r w:rsidR="003E64F5">
          <w:rPr>
            <w:webHidden/>
          </w:rPr>
          <w:t>12</w:t>
        </w:r>
        <w:r w:rsidR="003E64F5">
          <w:rPr>
            <w:webHidden/>
          </w:rPr>
          <w:fldChar w:fldCharType="end"/>
        </w:r>
      </w:hyperlink>
    </w:p>
    <w:p w:rsidR="003E64F5" w:rsidRDefault="00033D4A">
      <w:pPr>
        <w:pStyle w:val="TOC1"/>
        <w:rPr>
          <w:rFonts w:eastAsiaTheme="minorEastAsia"/>
          <w:b w:val="0"/>
          <w:color w:val="auto"/>
          <w:kern w:val="0"/>
          <w:sz w:val="22"/>
          <w:szCs w:val="22"/>
          <w:lang w:val="en-US"/>
        </w:rPr>
      </w:pPr>
      <w:hyperlink w:anchor="_Toc425521177" w:history="1">
        <w:r w:rsidR="003E64F5" w:rsidRPr="004378B5">
          <w:rPr>
            <w:rStyle w:val="Hyperlink"/>
            <w:rFonts w:ascii="Calibri" w:hAnsi="Calibri" w:cs="Calibri"/>
          </w:rPr>
          <w:t>7</w:t>
        </w:r>
        <w:r w:rsidR="003E64F5">
          <w:rPr>
            <w:rFonts w:eastAsiaTheme="minorEastAsia"/>
            <w:b w:val="0"/>
            <w:color w:val="auto"/>
            <w:kern w:val="0"/>
            <w:sz w:val="22"/>
            <w:szCs w:val="22"/>
            <w:lang w:val="en-US"/>
          </w:rPr>
          <w:tab/>
        </w:r>
        <w:r w:rsidR="003E64F5" w:rsidRPr="004378B5">
          <w:rPr>
            <w:rStyle w:val="Hyperlink"/>
            <w:rFonts w:ascii="Calibri" w:hAnsi="Calibri" w:cs="Calibri"/>
          </w:rPr>
          <w:t>UNIT TEST CONSIDERATION</w:t>
        </w:r>
        <w:r w:rsidR="003E64F5">
          <w:rPr>
            <w:webHidden/>
          </w:rPr>
          <w:tab/>
        </w:r>
        <w:r w:rsidR="003E64F5">
          <w:rPr>
            <w:webHidden/>
          </w:rPr>
          <w:fldChar w:fldCharType="begin"/>
        </w:r>
        <w:r w:rsidR="003E64F5">
          <w:rPr>
            <w:webHidden/>
          </w:rPr>
          <w:instrText xml:space="preserve"> PAGEREF _Toc425521177 \h </w:instrText>
        </w:r>
        <w:r w:rsidR="003E64F5">
          <w:rPr>
            <w:webHidden/>
          </w:rPr>
        </w:r>
        <w:r w:rsidR="003E64F5">
          <w:rPr>
            <w:webHidden/>
          </w:rPr>
          <w:fldChar w:fldCharType="separate"/>
        </w:r>
        <w:r w:rsidR="003E64F5">
          <w:rPr>
            <w:webHidden/>
          </w:rPr>
          <w:t>13</w:t>
        </w:r>
        <w:r w:rsidR="003E64F5">
          <w:rPr>
            <w:webHidden/>
          </w:rPr>
          <w:fldChar w:fldCharType="end"/>
        </w:r>
      </w:hyperlink>
    </w:p>
    <w:p w:rsidR="003E64F5" w:rsidRDefault="00033D4A">
      <w:pPr>
        <w:pStyle w:val="TOC1"/>
        <w:tabs>
          <w:tab w:val="left" w:pos="1400"/>
        </w:tabs>
        <w:rPr>
          <w:rFonts w:eastAsiaTheme="minorEastAsia"/>
          <w:b w:val="0"/>
          <w:color w:val="auto"/>
          <w:kern w:val="0"/>
          <w:sz w:val="22"/>
          <w:szCs w:val="22"/>
          <w:lang w:val="en-US"/>
        </w:rPr>
      </w:pPr>
      <w:hyperlink w:anchor="_Toc425521178" w:history="1">
        <w:r w:rsidR="003E64F5" w:rsidRPr="004378B5">
          <w:rPr>
            <w:rStyle w:val="Hyperlink"/>
          </w:rPr>
          <w:t>Appendix A</w:t>
        </w:r>
        <w:r w:rsidR="003E64F5">
          <w:rPr>
            <w:rFonts w:eastAsiaTheme="minorEastAsia"/>
            <w:b w:val="0"/>
            <w:color w:val="auto"/>
            <w:kern w:val="0"/>
            <w:sz w:val="22"/>
            <w:szCs w:val="22"/>
            <w:lang w:val="en-US"/>
          </w:rPr>
          <w:tab/>
        </w:r>
        <w:r w:rsidR="003E64F5" w:rsidRPr="004378B5">
          <w:rPr>
            <w:rStyle w:val="Hyperlink"/>
          </w:rPr>
          <w:t>Abbreviations and Acronyms</w:t>
        </w:r>
        <w:r w:rsidR="003E64F5">
          <w:rPr>
            <w:webHidden/>
          </w:rPr>
          <w:tab/>
        </w:r>
        <w:r w:rsidR="003E64F5">
          <w:rPr>
            <w:webHidden/>
          </w:rPr>
          <w:fldChar w:fldCharType="begin"/>
        </w:r>
        <w:r w:rsidR="003E64F5">
          <w:rPr>
            <w:webHidden/>
          </w:rPr>
          <w:instrText xml:space="preserve"> PAGEREF _Toc425521178 \h </w:instrText>
        </w:r>
        <w:r w:rsidR="003E64F5">
          <w:rPr>
            <w:webHidden/>
          </w:rPr>
        </w:r>
        <w:r w:rsidR="003E64F5">
          <w:rPr>
            <w:webHidden/>
          </w:rPr>
          <w:fldChar w:fldCharType="separate"/>
        </w:r>
        <w:r w:rsidR="003E64F5">
          <w:rPr>
            <w:webHidden/>
          </w:rPr>
          <w:t>14</w:t>
        </w:r>
        <w:r w:rsidR="003E64F5">
          <w:rPr>
            <w:webHidden/>
          </w:rPr>
          <w:fldChar w:fldCharType="end"/>
        </w:r>
      </w:hyperlink>
    </w:p>
    <w:p w:rsidR="003E64F5" w:rsidRDefault="00033D4A">
      <w:pPr>
        <w:pStyle w:val="TOC1"/>
        <w:tabs>
          <w:tab w:val="left" w:pos="1400"/>
        </w:tabs>
        <w:rPr>
          <w:rFonts w:eastAsiaTheme="minorEastAsia"/>
          <w:b w:val="0"/>
          <w:color w:val="auto"/>
          <w:kern w:val="0"/>
          <w:sz w:val="22"/>
          <w:szCs w:val="22"/>
          <w:lang w:val="en-US"/>
        </w:rPr>
      </w:pPr>
      <w:hyperlink w:anchor="_Toc425521179" w:history="1">
        <w:r w:rsidR="003E64F5" w:rsidRPr="004378B5">
          <w:rPr>
            <w:rStyle w:val="Hyperlink"/>
          </w:rPr>
          <w:t>Appendix B</w:t>
        </w:r>
        <w:r w:rsidR="003E64F5">
          <w:rPr>
            <w:rFonts w:eastAsiaTheme="minorEastAsia"/>
            <w:b w:val="0"/>
            <w:color w:val="auto"/>
            <w:kern w:val="0"/>
            <w:sz w:val="22"/>
            <w:szCs w:val="22"/>
            <w:lang w:val="en-US"/>
          </w:rPr>
          <w:tab/>
        </w:r>
        <w:r w:rsidR="003E64F5" w:rsidRPr="004378B5">
          <w:rPr>
            <w:rStyle w:val="Hyperlink"/>
          </w:rPr>
          <w:t>Glossary</w:t>
        </w:r>
        <w:r w:rsidR="003E64F5">
          <w:rPr>
            <w:webHidden/>
          </w:rPr>
          <w:tab/>
        </w:r>
        <w:r w:rsidR="003E64F5">
          <w:rPr>
            <w:webHidden/>
          </w:rPr>
          <w:fldChar w:fldCharType="begin"/>
        </w:r>
        <w:r w:rsidR="003E64F5">
          <w:rPr>
            <w:webHidden/>
          </w:rPr>
          <w:instrText xml:space="preserve"> PAGEREF _Toc425521179 \h </w:instrText>
        </w:r>
        <w:r w:rsidR="003E64F5">
          <w:rPr>
            <w:webHidden/>
          </w:rPr>
        </w:r>
        <w:r w:rsidR="003E64F5">
          <w:rPr>
            <w:webHidden/>
          </w:rPr>
          <w:fldChar w:fldCharType="separate"/>
        </w:r>
        <w:r w:rsidR="003E64F5">
          <w:rPr>
            <w:webHidden/>
          </w:rPr>
          <w:t>15</w:t>
        </w:r>
        <w:r w:rsidR="003E64F5">
          <w:rPr>
            <w:webHidden/>
          </w:rPr>
          <w:fldChar w:fldCharType="end"/>
        </w:r>
      </w:hyperlink>
    </w:p>
    <w:p w:rsidR="003E64F5" w:rsidRDefault="00033D4A">
      <w:pPr>
        <w:pStyle w:val="TOC1"/>
        <w:tabs>
          <w:tab w:val="left" w:pos="1400"/>
        </w:tabs>
        <w:rPr>
          <w:rFonts w:eastAsiaTheme="minorEastAsia"/>
          <w:b w:val="0"/>
          <w:color w:val="auto"/>
          <w:kern w:val="0"/>
          <w:sz w:val="22"/>
          <w:szCs w:val="22"/>
          <w:lang w:val="en-US"/>
        </w:rPr>
      </w:pPr>
      <w:hyperlink w:anchor="_Toc425521180" w:history="1">
        <w:r w:rsidR="003E64F5" w:rsidRPr="004378B5">
          <w:rPr>
            <w:rStyle w:val="Hyperlink"/>
          </w:rPr>
          <w:t>Appendix C</w:t>
        </w:r>
        <w:r w:rsidR="003E64F5">
          <w:rPr>
            <w:rFonts w:eastAsiaTheme="minorEastAsia"/>
            <w:b w:val="0"/>
            <w:color w:val="auto"/>
            <w:kern w:val="0"/>
            <w:sz w:val="22"/>
            <w:szCs w:val="22"/>
            <w:lang w:val="en-US"/>
          </w:rPr>
          <w:tab/>
        </w:r>
        <w:r w:rsidR="003E64F5" w:rsidRPr="004378B5">
          <w:rPr>
            <w:rStyle w:val="Hyperlink"/>
          </w:rPr>
          <w:t>References</w:t>
        </w:r>
        <w:r w:rsidR="003E64F5">
          <w:rPr>
            <w:webHidden/>
          </w:rPr>
          <w:tab/>
        </w:r>
        <w:r w:rsidR="003E64F5">
          <w:rPr>
            <w:webHidden/>
          </w:rPr>
          <w:fldChar w:fldCharType="begin"/>
        </w:r>
        <w:r w:rsidR="003E64F5">
          <w:rPr>
            <w:webHidden/>
          </w:rPr>
          <w:instrText xml:space="preserve"> PAGEREF _Toc425521180 \h </w:instrText>
        </w:r>
        <w:r w:rsidR="003E64F5">
          <w:rPr>
            <w:webHidden/>
          </w:rPr>
        </w:r>
        <w:r w:rsidR="003E64F5">
          <w:rPr>
            <w:webHidden/>
          </w:rPr>
          <w:fldChar w:fldCharType="separate"/>
        </w:r>
        <w:r w:rsidR="003E64F5">
          <w:rPr>
            <w:webHidden/>
          </w:rPr>
          <w:t>16</w:t>
        </w:r>
        <w:r w:rsidR="003E64F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0" w:name="_Toc425521158"/>
      <w:r w:rsidRPr="00A158C7">
        <w:lastRenderedPageBreak/>
        <w:t>Introduction</w:t>
      </w:r>
      <w:bookmarkEnd w:id="20"/>
    </w:p>
    <w:p w:rsidR="00063A7A" w:rsidRPr="00A158C7" w:rsidRDefault="00FE5DF5" w:rsidP="000B37D5">
      <w:pPr>
        <w:pStyle w:val="Heading2"/>
      </w:pPr>
      <w:bookmarkStart w:id="21" w:name="_Toc425521159"/>
      <w:r w:rsidRPr="00A158C7">
        <w:t>Purpose</w:t>
      </w:r>
      <w:bookmarkEnd w:id="21"/>
    </w:p>
    <w:p w:rsidR="00AE0435" w:rsidRPr="00A158C7" w:rsidRDefault="00FE5DF5" w:rsidP="000B37D5">
      <w:pPr>
        <w:pStyle w:val="Heading2"/>
      </w:pPr>
      <w:bookmarkStart w:id="22" w:name="_Toc425521160"/>
      <w:r w:rsidRPr="00A158C7">
        <w:t>Scope</w:t>
      </w:r>
      <w:bookmarkEnd w:id="22"/>
    </w:p>
    <w:p w:rsidR="00DC0959" w:rsidRPr="008C412D" w:rsidRDefault="00DC0959" w:rsidP="00DC045F">
      <w:pPr>
        <w:keepNext/>
        <w:jc w:val="both"/>
        <w:rPr>
          <w:rFonts w:cs="Calibri"/>
        </w:rPr>
      </w:pPr>
    </w:p>
    <w:p w:rsidR="00F95E33" w:rsidRPr="00A158C7" w:rsidRDefault="00F95E33" w:rsidP="00E16D14"/>
    <w:bookmarkStart w:id="23" w:name="_Toc406065228"/>
    <w:bookmarkEnd w:id="4"/>
    <w:bookmarkEnd w:id="5"/>
    <w:bookmarkEnd w:id="6"/>
    <w:bookmarkEnd w:id="7"/>
    <w:bookmarkEnd w:id="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4" w:name="_Toc425521161"/>
      <w:proofErr w:type="spellStart"/>
      <w:r w:rsidR="00DC045F">
        <w:rPr>
          <w:rFonts w:ascii="Calibri" w:hAnsi="Calibri" w:cs="Calibri"/>
        </w:rPr>
        <w:t>InertiaCmpVel</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3"/>
      <w:bookmarkEnd w:id="24"/>
    </w:p>
    <w:p w:rsidR="00D229A6" w:rsidRPr="002D6391" w:rsidRDefault="00DC045F"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5" w:name="_Toc406065229"/>
      <w:bookmarkStart w:id="26" w:name="_Toc425521162"/>
      <w:r w:rsidRPr="00AA38E8">
        <w:rPr>
          <w:rFonts w:ascii="Calibri" w:hAnsi="Calibri" w:cs="Calibri"/>
        </w:rPr>
        <w:lastRenderedPageBreak/>
        <w:t>Design details of software module</w:t>
      </w:r>
      <w:bookmarkEnd w:id="25"/>
      <w:bookmarkEnd w:id="26"/>
    </w:p>
    <w:p w:rsidR="00D229A6" w:rsidRPr="00AA38E8" w:rsidRDefault="00D229A6" w:rsidP="00D229A6">
      <w:pPr>
        <w:pStyle w:val="Heading2"/>
        <w:rPr>
          <w:rFonts w:ascii="Calibri" w:hAnsi="Calibri" w:cs="Calibri"/>
        </w:rPr>
      </w:pPr>
      <w:bookmarkStart w:id="27" w:name="_Toc406065230"/>
      <w:bookmarkStart w:id="28" w:name="_Toc425521163"/>
      <w:r w:rsidRPr="00D229A6">
        <w:lastRenderedPageBreak/>
        <w:t>Graphical</w:t>
      </w:r>
      <w:r>
        <w:rPr>
          <w:rFonts w:ascii="Calibri" w:hAnsi="Calibri" w:cs="Calibri"/>
        </w:rPr>
        <w:t xml:space="preserve"> representation of </w:t>
      </w:r>
      <w:bookmarkEnd w:id="27"/>
      <w:proofErr w:type="spellStart"/>
      <w:r w:rsidR="00DC045F">
        <w:rPr>
          <w:rFonts w:ascii="Calibri" w:hAnsi="Calibri" w:cs="Calibri"/>
        </w:rPr>
        <w:t>InertiaCmpVel</w:t>
      </w:r>
      <w:bookmarkEnd w:id="28"/>
      <w:proofErr w:type="spellEnd"/>
    </w:p>
    <w:p w:rsidR="00D229A6" w:rsidRDefault="00D229A6" w:rsidP="00D229A6">
      <w:pPr>
        <w:rPr>
          <w:rFonts w:cs="Calibri"/>
          <w:i/>
        </w:rPr>
      </w:pPr>
      <w:r>
        <w:rPr>
          <w:rFonts w:cs="Calibri"/>
          <w:i/>
        </w:rPr>
        <w:lastRenderedPageBreak/>
        <w:t xml:space="preserve"> </w:t>
      </w:r>
      <w:del w:id="29" w:author="Anne, Krishna" w:date="2016-07-14T12:53:00Z">
        <w:r w:rsidR="005C4843" w:rsidDel="00080207">
          <w:rPr>
            <w:rFonts w:cs="Calibri"/>
            <w:i/>
            <w:noProof/>
            <w:lang w:bidi="ar-SA"/>
          </w:rPr>
          <w:drawing>
            <wp:inline distT="0" distB="0" distL="0" distR="0" wp14:anchorId="6C25E4C3" wp14:editId="04C60A6C">
              <wp:extent cx="5069840" cy="547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0" cy="5479415"/>
                      </a:xfrm>
                      <a:prstGeom prst="rect">
                        <a:avLst/>
                      </a:prstGeom>
                      <a:noFill/>
                      <a:ln>
                        <a:noFill/>
                      </a:ln>
                    </pic:spPr>
                  </pic:pic>
                </a:graphicData>
              </a:graphic>
            </wp:inline>
          </w:drawing>
        </w:r>
      </w:del>
      <w:ins w:id="30" w:author="Anne, Krishna" w:date="2016-07-14T12:53:00Z">
        <w:r w:rsidR="00080207">
          <w:rPr>
            <w:rFonts w:cs="Calibri"/>
            <w:i/>
            <w:noProof/>
            <w:lang w:bidi="ar-SA"/>
          </w:rPr>
          <w:lastRenderedPageBreak/>
          <w:drawing>
            <wp:inline distT="0" distB="0" distL="0" distR="0">
              <wp:extent cx="5247640" cy="561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640" cy="5615940"/>
                      </a:xfrm>
                      <a:prstGeom prst="rect">
                        <a:avLst/>
                      </a:prstGeom>
                      <a:noFill/>
                      <a:ln>
                        <a:noFill/>
                      </a:ln>
                    </pic:spPr>
                  </pic:pic>
                </a:graphicData>
              </a:graphic>
            </wp:inline>
          </w:drawing>
        </w:r>
      </w:ins>
      <w:bookmarkStart w:id="31" w:name="_GoBack"/>
      <w:bookmarkEnd w:id="31"/>
    </w:p>
    <w:p w:rsidR="00D229A6" w:rsidRPr="002D6391" w:rsidRDefault="00D229A6" w:rsidP="00D229A6">
      <w:pPr>
        <w:pStyle w:val="Heading2"/>
        <w:rPr>
          <w:rFonts w:ascii="Calibri" w:hAnsi="Calibri" w:cs="Calibri"/>
        </w:rPr>
      </w:pPr>
      <w:bookmarkStart w:id="32" w:name="_Toc406065231"/>
      <w:bookmarkStart w:id="33" w:name="_Toc425521164"/>
      <w:r w:rsidRPr="002D6391">
        <w:rPr>
          <w:rFonts w:ascii="Calibri" w:hAnsi="Calibri" w:cs="Calibri"/>
        </w:rPr>
        <w:t>Data Flow Diagram</w:t>
      </w:r>
      <w:bookmarkEnd w:id="32"/>
      <w:bookmarkEnd w:id="33"/>
    </w:p>
    <w:p w:rsidR="00D229A6" w:rsidRPr="002D6391" w:rsidRDefault="00AC4CD8" w:rsidP="00387BF4">
      <w:pPr>
        <w:pStyle w:val="Heading3"/>
        <w:tabs>
          <w:tab w:val="clear" w:pos="1017"/>
        </w:tabs>
        <w:ind w:left="562" w:hanging="562"/>
        <w:rPr>
          <w:rFonts w:ascii="Calibri" w:hAnsi="Calibri" w:cs="Calibri"/>
        </w:rPr>
      </w:pPr>
      <w:bookmarkStart w:id="34" w:name="_Toc375924736"/>
      <w:bookmarkStart w:id="35" w:name="_Toc406065232"/>
      <w:bookmarkStart w:id="36" w:name="_Toc42552116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4"/>
      <w:bookmarkEnd w:id="35"/>
      <w:bookmarkEnd w:id="36"/>
    </w:p>
    <w:p w:rsidR="00D229A6" w:rsidRPr="002B094F" w:rsidRDefault="00DC045F"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37" w:name="_Toc375924737"/>
      <w:bookmarkStart w:id="38" w:name="_Toc406065233"/>
      <w:bookmarkStart w:id="39" w:name="_Toc42552116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7"/>
      <w:bookmarkEnd w:id="38"/>
      <w:bookmarkEnd w:id="39"/>
    </w:p>
    <w:p w:rsidR="002B094F" w:rsidRDefault="00DC045F"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40" w:name="_Toc338170479"/>
      <w:bookmarkStart w:id="41" w:name="_Toc375678228"/>
      <w:bookmarkStart w:id="42" w:name="_Toc418080062"/>
      <w:bookmarkStart w:id="43" w:name="_Toc421709912"/>
      <w:bookmarkStart w:id="44" w:name="_Toc425521167"/>
      <w:r w:rsidRPr="00AC4CD8">
        <w:rPr>
          <w:rFonts w:ascii="Calibri" w:hAnsi="Calibri" w:cs="Calibri"/>
        </w:rPr>
        <w:lastRenderedPageBreak/>
        <w:t>Constant Data Dictionary</w:t>
      </w:r>
      <w:bookmarkEnd w:id="40"/>
      <w:bookmarkEnd w:id="41"/>
      <w:bookmarkEnd w:id="42"/>
      <w:bookmarkEnd w:id="43"/>
      <w:bookmarkEnd w:id="44"/>
    </w:p>
    <w:p w:rsidR="00AC4CD8" w:rsidRPr="00DA5500" w:rsidRDefault="00AC4CD8" w:rsidP="00AC4CD8">
      <w:pPr>
        <w:pStyle w:val="Heading2"/>
        <w:spacing w:after="60"/>
        <w:rPr>
          <w:rFonts w:ascii="Calibri" w:hAnsi="Calibri"/>
        </w:rPr>
      </w:pPr>
      <w:bookmarkStart w:id="45" w:name="_Toc421011506"/>
      <w:bookmarkStart w:id="46" w:name="_Toc421786527"/>
      <w:bookmarkStart w:id="47" w:name="_Toc425521168"/>
      <w:bookmarkStart w:id="48" w:name="_Toc418080064"/>
      <w:r w:rsidRPr="00DA5500">
        <w:rPr>
          <w:rFonts w:ascii="Calibri" w:hAnsi="Calibri"/>
        </w:rPr>
        <w:t>Program (fixed) Constants</w:t>
      </w:r>
      <w:bookmarkEnd w:id="45"/>
      <w:bookmarkEnd w:id="46"/>
      <w:bookmarkEnd w:id="47"/>
    </w:p>
    <w:p w:rsidR="00AC4CD8" w:rsidRPr="00DA5500" w:rsidRDefault="00AC4CD8" w:rsidP="00AC4CD8">
      <w:pPr>
        <w:pStyle w:val="Heading3"/>
        <w:tabs>
          <w:tab w:val="clear" w:pos="1017"/>
          <w:tab w:val="num" w:pos="567"/>
        </w:tabs>
        <w:ind w:left="567"/>
        <w:rPr>
          <w:rFonts w:ascii="Calibri" w:hAnsi="Calibri"/>
        </w:rPr>
      </w:pPr>
      <w:bookmarkStart w:id="49" w:name="_Toc425521169"/>
      <w:bookmarkEnd w:id="48"/>
      <w:r w:rsidRPr="00DA5500">
        <w:rPr>
          <w:rFonts w:ascii="Calibri" w:hAnsi="Calibri"/>
        </w:rPr>
        <w:t>Embedded Constants</w:t>
      </w:r>
      <w:bookmarkEnd w:id="49"/>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DC045F" w:rsidRDefault="00FC191D" w:rsidP="00DC045F">
      <w:pPr>
        <w:rPr>
          <w:lang w:bidi="ar-SA"/>
        </w:rPr>
      </w:pPr>
      <w:r>
        <w:rPr>
          <w:lang w:bidi="ar-SA"/>
        </w:rPr>
        <w:t>None</w:t>
      </w:r>
    </w:p>
    <w:p w:rsidR="008D087A" w:rsidRDefault="008D087A" w:rsidP="008D087A">
      <w:pPr>
        <w:pStyle w:val="Heading4"/>
        <w:rPr>
          <w:rFonts w:ascii="Calibri" w:hAnsi="Calibri"/>
        </w:rPr>
      </w:pPr>
      <w:r>
        <w:rPr>
          <w:rFonts w:ascii="Calibri" w:hAnsi="Calibri"/>
        </w:rPr>
        <w:t>Global</w:t>
      </w:r>
      <w:r w:rsidRPr="00987B4A">
        <w:rPr>
          <w:rFonts w:ascii="Calibri" w:hAnsi="Calibri"/>
        </w:rPr>
        <w:t xml:space="preserve"> Constants</w:t>
      </w:r>
    </w:p>
    <w:p w:rsidR="008D087A" w:rsidRDefault="008D087A" w:rsidP="00DC045F">
      <w:pPr>
        <w:rPr>
          <w:lang w:bidi="ar-SA"/>
        </w:rPr>
      </w:pPr>
      <w:r>
        <w:rPr>
          <w:lang w:bidi="ar-SA"/>
        </w:rPr>
        <w:t>Refer .m file</w:t>
      </w:r>
    </w:p>
    <w:p w:rsidR="00DC045F" w:rsidRPr="00DC045F" w:rsidRDefault="00DC045F" w:rsidP="00DC045F">
      <w:pPr>
        <w:pStyle w:val="Heading4"/>
        <w:rPr>
          <w:rFonts w:ascii="Calibri" w:hAnsi="Calibri"/>
        </w:rPr>
      </w:pPr>
      <w:r w:rsidRPr="00DC045F">
        <w:rPr>
          <w:rFonts w:ascii="Calibri" w:hAnsi="Calibri"/>
        </w:rPr>
        <w:t xml:space="preserve">User defined typedef definition/declaration </w:t>
      </w:r>
    </w:p>
    <w:p w:rsidR="00DC045F" w:rsidRDefault="00DC045F" w:rsidP="00DC045F">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DC045F" w:rsidTr="00A62AE2">
        <w:tc>
          <w:tcPr>
            <w:tcW w:w="3348"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Legal Range</w:t>
            </w:r>
          </w:p>
          <w:p w:rsidR="00DC045F" w:rsidRDefault="00DC045F" w:rsidP="00A62AE2">
            <w:pPr>
              <w:spacing w:before="60"/>
              <w:jc w:val="center"/>
              <w:rPr>
                <w:rFonts w:ascii="Arial" w:hAnsi="Arial" w:cs="Arial"/>
                <w:sz w:val="16"/>
              </w:rPr>
            </w:pPr>
            <w:r>
              <w:rPr>
                <w:rFonts w:ascii="Arial" w:hAnsi="Arial" w:cs="Arial"/>
                <w:sz w:val="16"/>
              </w:rPr>
              <w:t>(min)</w:t>
            </w:r>
          </w:p>
        </w:tc>
        <w:tc>
          <w:tcPr>
            <w:tcW w:w="993" w:type="dxa"/>
            <w:shd w:val="pct30" w:color="FFFF00" w:fill="FFFFFF"/>
          </w:tcPr>
          <w:p w:rsidR="00DC045F" w:rsidRDefault="00DC045F" w:rsidP="00A62AE2">
            <w:pPr>
              <w:spacing w:before="60"/>
              <w:jc w:val="center"/>
              <w:rPr>
                <w:rFonts w:ascii="Arial" w:hAnsi="Arial" w:cs="Arial"/>
                <w:sz w:val="16"/>
              </w:rPr>
            </w:pPr>
            <w:r>
              <w:rPr>
                <w:rFonts w:ascii="Arial" w:hAnsi="Arial" w:cs="Arial"/>
                <w:sz w:val="16"/>
              </w:rPr>
              <w:t>Legal Range</w:t>
            </w:r>
          </w:p>
          <w:p w:rsidR="00DC045F" w:rsidRDefault="00DC045F" w:rsidP="00A62AE2">
            <w:pPr>
              <w:spacing w:before="60"/>
              <w:jc w:val="center"/>
              <w:rPr>
                <w:rFonts w:ascii="Arial" w:hAnsi="Arial" w:cs="Arial"/>
                <w:sz w:val="16"/>
              </w:rPr>
            </w:pPr>
            <w:r>
              <w:rPr>
                <w:rFonts w:ascii="Arial" w:hAnsi="Arial" w:cs="Arial"/>
                <w:sz w:val="16"/>
              </w:rPr>
              <w:t>(max)</w:t>
            </w:r>
          </w:p>
        </w:tc>
      </w:tr>
      <w:tr w:rsidR="00DC045F" w:rsidTr="00A62AE2">
        <w:tc>
          <w:tcPr>
            <w:tcW w:w="3348" w:type="dxa"/>
          </w:tcPr>
          <w:p w:rsidR="00DC045F" w:rsidRDefault="00DC045F" w:rsidP="00A62AE2">
            <w:pPr>
              <w:spacing w:before="60"/>
              <w:rPr>
                <w:rFonts w:ascii="Arial" w:hAnsi="Arial" w:cs="Arial"/>
                <w:sz w:val="16"/>
              </w:rPr>
            </w:pPr>
            <w:r w:rsidRPr="00E443BA">
              <w:rPr>
                <w:rFonts w:ascii="Arial" w:hAnsi="Arial" w:cs="Arial"/>
                <w:sz w:val="16"/>
              </w:rPr>
              <w:t xml:space="preserve">typedef </w:t>
            </w:r>
            <w:proofErr w:type="spellStart"/>
            <w:r w:rsidRPr="00E443BA">
              <w:rPr>
                <w:rFonts w:ascii="Arial" w:hAnsi="Arial" w:cs="Arial"/>
                <w:sz w:val="16"/>
              </w:rPr>
              <w:t>struct</w:t>
            </w:r>
            <w:proofErr w:type="spellEnd"/>
            <w:r w:rsidRPr="00E443BA">
              <w:rPr>
                <w:rFonts w:ascii="Arial" w:hAnsi="Arial" w:cs="Arial"/>
                <w:sz w:val="16"/>
              </w:rPr>
              <w:t xml:space="preserve"> </w:t>
            </w:r>
            <w:proofErr w:type="spellStart"/>
            <w:r w:rsidR="0037450A" w:rsidRPr="0037450A">
              <w:rPr>
                <w:rFonts w:ascii="Arial" w:hAnsi="Arial" w:cs="Arial"/>
                <w:sz w:val="16"/>
              </w:rPr>
              <w:t>FilCoeffRec</w:t>
            </w:r>
            <w:proofErr w:type="spellEnd"/>
          </w:p>
        </w:tc>
        <w:tc>
          <w:tcPr>
            <w:tcW w:w="2160" w:type="dxa"/>
          </w:tcPr>
          <w:p w:rsidR="00DC045F" w:rsidRDefault="00DC045F" w:rsidP="00A62AE2">
            <w:pPr>
              <w:spacing w:before="60"/>
              <w:rPr>
                <w:rFonts w:ascii="Arial" w:hAnsi="Arial" w:cs="Arial"/>
                <w:sz w:val="16"/>
              </w:rPr>
            </w:pPr>
            <w:r>
              <w:rPr>
                <w:rFonts w:ascii="Arial" w:hAnsi="Arial" w:cs="Arial"/>
                <w:sz w:val="16"/>
              </w:rPr>
              <w:t>b0_Uls_f32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b1_Uls_f32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b2_Uls_f32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a0_Uls_f32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a1_Uls_f32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r w:rsidR="00DC045F" w:rsidTr="00A62AE2">
        <w:tc>
          <w:tcPr>
            <w:tcW w:w="3348" w:type="dxa"/>
          </w:tcPr>
          <w:p w:rsidR="00DC045F" w:rsidRDefault="00DC045F" w:rsidP="00A62AE2">
            <w:pPr>
              <w:spacing w:before="60"/>
              <w:rPr>
                <w:rFonts w:ascii="Arial" w:hAnsi="Arial" w:cs="Arial"/>
                <w:sz w:val="16"/>
              </w:rPr>
            </w:pPr>
          </w:p>
        </w:tc>
        <w:tc>
          <w:tcPr>
            <w:tcW w:w="2160" w:type="dxa"/>
          </w:tcPr>
          <w:p w:rsidR="00DC045F" w:rsidRDefault="00DC045F" w:rsidP="00A62AE2">
            <w:pPr>
              <w:spacing w:before="60"/>
              <w:rPr>
                <w:rFonts w:ascii="Arial" w:hAnsi="Arial" w:cs="Arial"/>
                <w:sz w:val="16"/>
              </w:rPr>
            </w:pPr>
            <w:r>
              <w:rPr>
                <w:rFonts w:ascii="Arial" w:hAnsi="Arial" w:cs="Arial"/>
                <w:sz w:val="16"/>
              </w:rPr>
              <w:t>a2_Uls_f32</w:t>
            </w:r>
          </w:p>
        </w:tc>
        <w:tc>
          <w:tcPr>
            <w:tcW w:w="1440" w:type="dxa"/>
          </w:tcPr>
          <w:p w:rsidR="00DC045F" w:rsidRDefault="00DC045F" w:rsidP="00A62AE2">
            <w:pPr>
              <w:spacing w:before="60"/>
              <w:rPr>
                <w:rFonts w:ascii="Arial" w:hAnsi="Arial" w:cs="Arial"/>
                <w:sz w:val="16"/>
              </w:rPr>
            </w:pPr>
            <w:r>
              <w:rPr>
                <w:rFonts w:ascii="Arial" w:hAnsi="Arial" w:cs="Arial"/>
                <w:sz w:val="16"/>
              </w:rPr>
              <w:t>Float32</w:t>
            </w:r>
          </w:p>
        </w:tc>
        <w:tc>
          <w:tcPr>
            <w:tcW w:w="992" w:type="dxa"/>
          </w:tcPr>
          <w:p w:rsidR="00DC045F" w:rsidRDefault="00DC045F" w:rsidP="00A62AE2">
            <w:pPr>
              <w:spacing w:before="60"/>
              <w:rPr>
                <w:rFonts w:ascii="Arial" w:hAnsi="Arial" w:cs="Arial"/>
                <w:sz w:val="16"/>
              </w:rPr>
            </w:pPr>
            <w:r>
              <w:rPr>
                <w:rFonts w:ascii="Arial" w:hAnsi="Arial" w:cs="Arial"/>
                <w:sz w:val="16"/>
              </w:rPr>
              <w:t>FULL</w:t>
            </w:r>
          </w:p>
        </w:tc>
        <w:tc>
          <w:tcPr>
            <w:tcW w:w="993" w:type="dxa"/>
          </w:tcPr>
          <w:p w:rsidR="00DC045F" w:rsidRDefault="00DC045F" w:rsidP="00A62AE2">
            <w:pPr>
              <w:spacing w:before="60"/>
              <w:rPr>
                <w:rFonts w:ascii="Arial" w:hAnsi="Arial" w:cs="Arial"/>
                <w:sz w:val="16"/>
              </w:rPr>
            </w:pPr>
            <w:r>
              <w:rPr>
                <w:rFonts w:ascii="Arial" w:hAnsi="Arial" w:cs="Arial"/>
                <w:sz w:val="16"/>
              </w:rPr>
              <w:t>FULL</w:t>
            </w:r>
          </w:p>
        </w:tc>
      </w:tr>
    </w:tbl>
    <w:p w:rsidR="00DC045F" w:rsidRPr="00DC045F" w:rsidRDefault="00DC045F" w:rsidP="00DC045F">
      <w:pPr>
        <w:rPr>
          <w:lang w:bidi="ar-SA"/>
        </w:rPr>
      </w:pP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0" w:name="_Ref87065593"/>
      <w:bookmarkStart w:id="51" w:name="_Toc338170483"/>
      <w:bookmarkStart w:id="52" w:name="_Toc375678229"/>
      <w:bookmarkStart w:id="53" w:name="_Toc418080067"/>
      <w:bookmarkStart w:id="54" w:name="_Toc421786702"/>
      <w:bookmarkStart w:id="55" w:name="_Toc42552117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0"/>
      <w:bookmarkEnd w:id="51"/>
      <w:bookmarkEnd w:id="52"/>
      <w:bookmarkEnd w:id="53"/>
      <w:bookmarkEnd w:id="54"/>
      <w:bookmarkEnd w:id="55"/>
    </w:p>
    <w:p w:rsidR="002B094F" w:rsidRPr="00D81CD5" w:rsidRDefault="002B094F" w:rsidP="002B094F">
      <w:pPr>
        <w:pStyle w:val="Heading3"/>
        <w:tabs>
          <w:tab w:val="clear" w:pos="1017"/>
          <w:tab w:val="num" w:pos="567"/>
        </w:tabs>
        <w:ind w:left="567"/>
        <w:rPr>
          <w:rFonts w:ascii="Calibri" w:hAnsi="Calibri"/>
        </w:rPr>
      </w:pPr>
      <w:bookmarkStart w:id="56" w:name="_Toc338170484"/>
      <w:bookmarkStart w:id="57" w:name="_Toc418080068"/>
      <w:bookmarkStart w:id="58" w:name="_Toc421709916"/>
      <w:bookmarkStart w:id="59" w:name="_Toc425521171"/>
      <w:r w:rsidRPr="00D81CD5">
        <w:rPr>
          <w:rFonts w:ascii="Calibri" w:hAnsi="Calibri"/>
        </w:rPr>
        <w:t>Sub-Module Functions</w:t>
      </w:r>
      <w:bookmarkEnd w:id="56"/>
      <w:bookmarkEnd w:id="57"/>
      <w:bookmarkEnd w:id="58"/>
      <w:bookmarkEnd w:id="59"/>
    </w:p>
    <w:p w:rsidR="002B094F" w:rsidRPr="00987B4A" w:rsidRDefault="002B094F" w:rsidP="002B094F">
      <w:pPr>
        <w:pStyle w:val="Heading4"/>
        <w:rPr>
          <w:rFonts w:ascii="Calibri" w:hAnsi="Calibri"/>
        </w:rPr>
      </w:pPr>
      <w:bookmarkStart w:id="60" w:name="_Toc418080069"/>
      <w:r w:rsidRPr="00460D68">
        <w:rPr>
          <w:rFonts w:ascii="Calibri" w:hAnsi="Calibri"/>
        </w:rPr>
        <w:t>Initialization</w:t>
      </w:r>
      <w:r w:rsidRPr="00987B4A">
        <w:rPr>
          <w:rFonts w:ascii="Calibri" w:hAnsi="Calibri"/>
        </w:rPr>
        <w:t xml:space="preserve"> sub-module </w:t>
      </w:r>
      <w:bookmarkEnd w:id="60"/>
      <w:proofErr w:type="gramStart"/>
      <w:r w:rsidR="00DC045F">
        <w:rPr>
          <w:rFonts w:ascii="Calibri" w:hAnsi="Calibri"/>
        </w:rPr>
        <w:t>InertiaCmpVelInit1()</w:t>
      </w:r>
      <w:proofErr w:type="gramEnd"/>
    </w:p>
    <w:p w:rsidR="00DC045F" w:rsidRDefault="002B094F" w:rsidP="002B094F">
      <w:pPr>
        <w:pStyle w:val="BodyText"/>
        <w:rPr>
          <w:rFonts w:ascii="Calibri" w:hAnsi="Calibri" w:cs="Calibri"/>
          <w:b/>
          <w:sz w:val="20"/>
        </w:rPr>
      </w:pPr>
      <w:r w:rsidRPr="00F21A60">
        <w:rPr>
          <w:rFonts w:ascii="Calibri" w:hAnsi="Calibri" w:cs="Calibri"/>
          <w:sz w:val="20"/>
        </w:rPr>
        <w:t xml:space="preserve">  </w:t>
      </w:r>
      <w:r w:rsidR="00DC045F" w:rsidRPr="00B2116D">
        <w:rPr>
          <w:rFonts w:ascii="Calibri" w:hAnsi="Calibri" w:cs="Calibri"/>
          <w:b/>
          <w:sz w:val="20"/>
        </w:rPr>
        <w:t>Design Rational:</w:t>
      </w:r>
      <w:r w:rsidR="00DC045F">
        <w:rPr>
          <w:rFonts w:ascii="Calibri" w:hAnsi="Calibri" w:cs="Calibri"/>
          <w:b/>
          <w:sz w:val="20"/>
        </w:rPr>
        <w:t xml:space="preserve"> </w:t>
      </w:r>
    </w:p>
    <w:p w:rsidR="00382EF9" w:rsidRDefault="00382EF9" w:rsidP="002B094F">
      <w:pPr>
        <w:pStyle w:val="BodyText"/>
        <w:rPr>
          <w:rFonts w:ascii="Calibri" w:hAnsi="Calibri" w:cs="Calibri"/>
          <w:b/>
          <w:sz w:val="20"/>
        </w:rPr>
      </w:pPr>
      <w:r>
        <w:rPr>
          <w:rFonts w:ascii="Calibri" w:hAnsi="Calibri" w:cs="Calibri"/>
          <w:b/>
          <w:sz w:val="20"/>
        </w:rPr>
        <w:t xml:space="preserve">Init function is not present in the model but in reference to the </w:t>
      </w:r>
      <w:proofErr w:type="gramStart"/>
      <w:r>
        <w:rPr>
          <w:rFonts w:ascii="Calibri" w:hAnsi="Calibri" w:cs="Calibri"/>
          <w:b/>
          <w:sz w:val="20"/>
        </w:rPr>
        <w:t>Init.txt  text</w:t>
      </w:r>
      <w:proofErr w:type="gramEnd"/>
      <w:r>
        <w:rPr>
          <w:rFonts w:ascii="Calibri" w:hAnsi="Calibri" w:cs="Calibri"/>
          <w:b/>
          <w:sz w:val="20"/>
        </w:rPr>
        <w:t xml:space="preserve"> file Low pass filter and Notch filter are initialized.</w:t>
      </w:r>
    </w:p>
    <w:p w:rsidR="00382EF9" w:rsidRDefault="00382EF9" w:rsidP="002B094F">
      <w:pPr>
        <w:pStyle w:val="BodyText"/>
        <w:rPr>
          <w:rFonts w:ascii="Calibri" w:hAnsi="Calibri" w:cs="Calibri"/>
          <w:b/>
          <w:sz w:val="20"/>
        </w:rPr>
      </w:pPr>
      <w:r>
        <w:rPr>
          <w:rFonts w:ascii="Calibri" w:hAnsi="Calibri" w:cs="Calibri"/>
          <w:b/>
          <w:sz w:val="20"/>
        </w:rPr>
        <w:t xml:space="preserve">For Low pass filter standard EA4 LPF implementation from </w:t>
      </w:r>
      <w:proofErr w:type="spellStart"/>
      <w:r>
        <w:rPr>
          <w:rFonts w:ascii="Calibri" w:hAnsi="Calibri" w:cs="Calibri"/>
          <w:b/>
          <w:sz w:val="20"/>
        </w:rPr>
        <w:t>NxtrFil.h</w:t>
      </w:r>
      <w:proofErr w:type="spellEnd"/>
      <w:r>
        <w:rPr>
          <w:rFonts w:ascii="Calibri" w:hAnsi="Calibri" w:cs="Calibri"/>
          <w:b/>
          <w:sz w:val="20"/>
        </w:rPr>
        <w:t xml:space="preserve"> is followed and for Notch filter initialization, EA3 implementation is followed.</w:t>
      </w:r>
    </w:p>
    <w:p w:rsidR="002B094F" w:rsidRPr="00D81CD5" w:rsidRDefault="002B094F" w:rsidP="002B094F">
      <w:pPr>
        <w:pStyle w:val="Heading4"/>
        <w:rPr>
          <w:rFonts w:ascii="Calibri" w:hAnsi="Calibri" w:cs="Calibri"/>
        </w:rPr>
      </w:pPr>
      <w:bookmarkStart w:id="61" w:name="_Toc418080070"/>
      <w:r w:rsidRPr="00D81CD5">
        <w:rPr>
          <w:rFonts w:ascii="Calibri" w:hAnsi="Calibri"/>
        </w:rPr>
        <w:t>Periodic</w:t>
      </w:r>
      <w:r w:rsidR="00DC045F" w:rsidRPr="00D81CD5">
        <w:rPr>
          <w:rFonts w:ascii="Calibri" w:hAnsi="Calibri"/>
        </w:rPr>
        <w:t xml:space="preserve"> sub-module </w:t>
      </w:r>
      <w:proofErr w:type="gramStart"/>
      <w:r w:rsidR="00DC045F" w:rsidRPr="00D81CD5">
        <w:rPr>
          <w:rFonts w:ascii="Calibri" w:hAnsi="Calibri"/>
        </w:rPr>
        <w:t>InertiaCmpVel</w:t>
      </w:r>
      <w:r w:rsidRPr="00D81CD5">
        <w:rPr>
          <w:rFonts w:ascii="Calibri" w:hAnsi="Calibri"/>
        </w:rPr>
        <w:t>Per</w:t>
      </w:r>
      <w:r w:rsidR="00DC045F" w:rsidRPr="00D81CD5">
        <w:rPr>
          <w:rFonts w:ascii="Calibri" w:hAnsi="Calibri"/>
        </w:rPr>
        <w:t>1</w:t>
      </w:r>
      <w:r w:rsidRPr="00D81CD5">
        <w:rPr>
          <w:rFonts w:ascii="Calibri" w:hAnsi="Calibri"/>
        </w:rPr>
        <w:t>()</w:t>
      </w:r>
      <w:bookmarkEnd w:id="61"/>
      <w:proofErr w:type="gramEnd"/>
      <w:r w:rsidRPr="00D81CD5">
        <w:rPr>
          <w:rFonts w:ascii="Calibri" w:hAnsi="Calibri" w:cs="Calibri"/>
        </w:rPr>
        <w:t xml:space="preserve"> </w:t>
      </w:r>
    </w:p>
    <w:p w:rsidR="002B094F" w:rsidRPr="00987B4A" w:rsidRDefault="002B094F" w:rsidP="002B094F">
      <w:pPr>
        <w:pStyle w:val="Heading3"/>
        <w:tabs>
          <w:tab w:val="clear" w:pos="1017"/>
          <w:tab w:val="num" w:pos="567"/>
        </w:tabs>
        <w:ind w:left="567"/>
        <w:rPr>
          <w:rFonts w:ascii="Calibri" w:hAnsi="Calibri"/>
        </w:rPr>
      </w:pPr>
      <w:bookmarkStart w:id="62" w:name="_Toc382301471"/>
      <w:bookmarkStart w:id="63" w:name="_Toc383698997"/>
      <w:bookmarkStart w:id="64" w:name="_Toc418080072"/>
      <w:bookmarkStart w:id="65" w:name="_Toc421709917"/>
      <w:bookmarkStart w:id="66" w:name="_Toc425521172"/>
      <w:bookmarkEnd w:id="62"/>
      <w:bookmarkEnd w:id="63"/>
      <w:r w:rsidRPr="00987B4A">
        <w:rPr>
          <w:rFonts w:ascii="Calibri" w:hAnsi="Calibri"/>
        </w:rPr>
        <w:t>Interrupt Service Routines</w:t>
      </w:r>
      <w:bookmarkEnd w:id="64"/>
      <w:bookmarkEnd w:id="65"/>
      <w:bookmarkEnd w:id="66"/>
    </w:p>
    <w:p w:rsidR="002B094F" w:rsidRPr="00B64C5D" w:rsidRDefault="00DC045F" w:rsidP="002B094F">
      <w:pPr>
        <w:pStyle w:val="BodyText"/>
        <w:rPr>
          <w:rFonts w:ascii="Calibri" w:hAnsi="Calibri" w:cs="Calibri"/>
          <w:sz w:val="20"/>
        </w:rPr>
      </w:pPr>
      <w:r>
        <w:rPr>
          <w:rFonts w:ascii="Calibri" w:hAnsi="Calibri" w:cs="Calibri"/>
          <w:sz w:val="20"/>
        </w:rPr>
        <w:t>None</w:t>
      </w:r>
    </w:p>
    <w:p w:rsidR="002B094F" w:rsidRPr="00987B4A" w:rsidRDefault="00341ED6" w:rsidP="002B094F">
      <w:pPr>
        <w:pStyle w:val="Heading3"/>
        <w:tabs>
          <w:tab w:val="clear" w:pos="1017"/>
          <w:tab w:val="num" w:pos="567"/>
        </w:tabs>
        <w:ind w:left="567"/>
        <w:rPr>
          <w:rFonts w:ascii="Calibri" w:hAnsi="Calibri"/>
        </w:rPr>
      </w:pPr>
      <w:bookmarkStart w:id="67" w:name="_Toc418080073"/>
      <w:bookmarkStart w:id="68" w:name="_Toc421709918"/>
      <w:bookmarkStart w:id="69" w:name="_Toc425521173"/>
      <w:r>
        <w:rPr>
          <w:rFonts w:ascii="Calibri" w:hAnsi="Calibri"/>
        </w:rPr>
        <w:t>Server Runnable</w:t>
      </w:r>
      <w:r w:rsidR="002B094F" w:rsidRPr="00987B4A">
        <w:rPr>
          <w:rFonts w:ascii="Calibri" w:hAnsi="Calibri"/>
        </w:rPr>
        <w:t xml:space="preserve"> Functions</w:t>
      </w:r>
      <w:bookmarkEnd w:id="67"/>
      <w:bookmarkEnd w:id="68"/>
      <w:bookmarkEnd w:id="69"/>
    </w:p>
    <w:p w:rsidR="002B094F" w:rsidRPr="00B64C5D" w:rsidRDefault="00DC045F" w:rsidP="002B094F">
      <w:pPr>
        <w:pStyle w:val="BodyText"/>
        <w:rPr>
          <w:rFonts w:ascii="Calibri" w:hAnsi="Calibri" w:cs="Calibri"/>
          <w:sz w:val="20"/>
        </w:rPr>
      </w:pPr>
      <w:r>
        <w:rPr>
          <w:rFonts w:ascii="Calibri" w:hAnsi="Calibri" w:cs="Calibri"/>
          <w:sz w:val="20"/>
        </w:rPr>
        <w:t>None</w:t>
      </w:r>
    </w:p>
    <w:p w:rsidR="002B094F" w:rsidRPr="002518E0" w:rsidRDefault="002B094F" w:rsidP="002B094F">
      <w:pPr>
        <w:pStyle w:val="Heading3"/>
        <w:tabs>
          <w:tab w:val="clear" w:pos="1017"/>
          <w:tab w:val="num" w:pos="567"/>
        </w:tabs>
        <w:ind w:left="567"/>
        <w:rPr>
          <w:rFonts w:ascii="Calibri" w:hAnsi="Calibri"/>
        </w:rPr>
      </w:pPr>
      <w:bookmarkStart w:id="70" w:name="_Toc338170485"/>
      <w:bookmarkStart w:id="71" w:name="_Toc418080074"/>
      <w:bookmarkStart w:id="72" w:name="_Toc421709919"/>
      <w:bookmarkStart w:id="73" w:name="_Toc425521174"/>
      <w:r w:rsidRPr="00987B4A">
        <w:rPr>
          <w:rFonts w:ascii="Calibri" w:hAnsi="Calibri"/>
        </w:rPr>
        <w:t>Module Internal (Local) Functions</w:t>
      </w:r>
      <w:bookmarkEnd w:id="70"/>
      <w:bookmarkEnd w:id="71"/>
      <w:bookmarkEnd w:id="72"/>
      <w:bookmarkEnd w:id="73"/>
    </w:p>
    <w:p w:rsidR="007F1507" w:rsidRDefault="007F1507" w:rsidP="007F1507">
      <w:pPr>
        <w:pStyle w:val="Heading4"/>
      </w:pPr>
      <w:r>
        <w:t>Calculate Driver Velocity</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DrvrVelCalc</w:t>
            </w:r>
            <w:proofErr w:type="spellEnd"/>
          </w:p>
        </w:tc>
        <w:tc>
          <w:tcPr>
            <w:tcW w:w="79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HwTq_HwNwtMtr_T_f32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10</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MotVelCrf_MotRadPerSec_T_f32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797"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A62AE2" w:rsidTr="00A62AE2">
        <w:tc>
          <w:tcPr>
            <w:tcW w:w="1779" w:type="dxa"/>
          </w:tcPr>
          <w:p w:rsidR="00A62AE2" w:rsidRDefault="00A62AE2" w:rsidP="00A62AE2">
            <w:pPr>
              <w:spacing w:before="60"/>
              <w:rPr>
                <w:rFonts w:ascii="Arial" w:hAnsi="Arial" w:cs="Arial"/>
                <w:b/>
                <w:bCs/>
                <w:sz w:val="16"/>
              </w:rPr>
            </w:pPr>
            <w:r>
              <w:rPr>
                <w:rFonts w:ascii="Arial" w:hAnsi="Arial" w:cs="Arial"/>
                <w:b/>
                <w:bCs/>
                <w:sz w:val="16"/>
              </w:rPr>
              <w:t>Return Value</w:t>
            </w:r>
          </w:p>
        </w:tc>
        <w:tc>
          <w:tcPr>
            <w:tcW w:w="4179" w:type="dxa"/>
          </w:tcPr>
          <w:p w:rsidR="00A62AE2" w:rsidRDefault="00A62AE2" w:rsidP="00A62AE2">
            <w:pPr>
              <w:spacing w:before="60"/>
              <w:rPr>
                <w:rFonts w:ascii="Arial" w:hAnsi="Arial" w:cs="Arial"/>
                <w:sz w:val="16"/>
              </w:rPr>
            </w:pPr>
            <w:r w:rsidRPr="00263369">
              <w:rPr>
                <w:rFonts w:ascii="Arial" w:hAnsi="Arial" w:cs="Arial"/>
                <w:sz w:val="16"/>
              </w:rPr>
              <w:t>ScadDrvrVel_MotRadPerSec_T_f32</w:t>
            </w:r>
          </w:p>
        </w:tc>
        <w:tc>
          <w:tcPr>
            <w:tcW w:w="797" w:type="dxa"/>
          </w:tcPr>
          <w:p w:rsidR="00A62AE2" w:rsidRPr="00E706DA" w:rsidRDefault="00A62AE2" w:rsidP="00A62AE2">
            <w:pPr>
              <w:spacing w:before="60"/>
              <w:rPr>
                <w:rFonts w:ascii="Arial" w:hAnsi="Arial" w:cs="Arial"/>
                <w:sz w:val="16"/>
              </w:rPr>
            </w:pPr>
            <w:r w:rsidRPr="00E706DA">
              <w:rPr>
                <w:rFonts w:ascii="Arial" w:hAnsi="Arial" w:cs="Arial"/>
                <w:sz w:val="16"/>
              </w:rPr>
              <w:t>float32</w:t>
            </w:r>
          </w:p>
        </w:tc>
        <w:tc>
          <w:tcPr>
            <w:tcW w:w="990" w:type="dxa"/>
            <w:vAlign w:val="center"/>
          </w:tcPr>
          <w:p w:rsidR="00A62AE2" w:rsidRDefault="00A62AE2" w:rsidP="00A62AE2">
            <w:pPr>
              <w:spacing w:before="60"/>
              <w:rPr>
                <w:rFonts w:ascii="Arial" w:hAnsi="Arial" w:cs="Arial"/>
                <w:sz w:val="16"/>
              </w:rPr>
            </w:pPr>
            <w:r>
              <w:rPr>
                <w:rFonts w:ascii="Arial" w:hAnsi="Arial" w:cs="Arial"/>
                <w:sz w:val="16"/>
              </w:rPr>
              <w:t>-1350</w:t>
            </w:r>
          </w:p>
        </w:tc>
        <w:tc>
          <w:tcPr>
            <w:tcW w:w="990" w:type="dxa"/>
            <w:vAlign w:val="center"/>
          </w:tcPr>
          <w:p w:rsidR="00A62AE2" w:rsidRDefault="00A62AE2" w:rsidP="00A62AE2">
            <w:pPr>
              <w:spacing w:before="60"/>
              <w:rPr>
                <w:rFonts w:ascii="Arial" w:hAnsi="Arial" w:cs="Arial"/>
                <w:sz w:val="16"/>
              </w:rPr>
            </w:pPr>
            <w:r>
              <w:rPr>
                <w:rFonts w:ascii="Arial" w:hAnsi="Arial" w:cs="Arial"/>
                <w:sz w:val="16"/>
              </w:rPr>
              <w:t>1350</w:t>
            </w:r>
          </w:p>
        </w:tc>
      </w:tr>
    </w:tbl>
    <w:p w:rsidR="007F1507" w:rsidRDefault="007F1507" w:rsidP="007F1507"/>
    <w:p w:rsidR="007F1507" w:rsidRDefault="007F1507" w:rsidP="007F1507">
      <w:pPr>
        <w:pStyle w:val="Heading4"/>
      </w:pPr>
      <w:r>
        <w:t>Calculate ADD Coefficient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ADDCoeffCalc</w:t>
            </w:r>
            <w:proofErr w:type="spellEnd"/>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AssiCmdBas_MotNwtMtr_T_f32</w:t>
            </w:r>
          </w:p>
        </w:tc>
        <w:tc>
          <w:tcPr>
            <w:tcW w:w="990"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WhlImbRejctnAmp_MotNwtMtr_T_f32</w:t>
            </w:r>
          </w:p>
        </w:tc>
        <w:tc>
          <w:tcPr>
            <w:tcW w:w="990"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ADDCoeffCalc_MotNwtMtrSpRad_T_f32</w:t>
            </w:r>
          </w:p>
        </w:tc>
        <w:tc>
          <w:tcPr>
            <w:tcW w:w="990" w:type="dxa"/>
          </w:tcPr>
          <w:p w:rsidR="007F1507" w:rsidRDefault="007F1507" w:rsidP="00A62AE2">
            <w:pPr>
              <w:spacing w:before="60"/>
              <w:rPr>
                <w:rFonts w:ascii="Arial" w:hAnsi="Arial" w:cs="Arial"/>
                <w:sz w:val="16"/>
              </w:rPr>
            </w:pPr>
            <w:r>
              <w:rPr>
                <w:rFonts w:ascii="Arial" w:hAnsi="Arial" w:cs="Arial"/>
                <w:sz w:val="16"/>
              </w:rPr>
              <w:t>float32</w:t>
            </w:r>
          </w:p>
        </w:tc>
        <w:tc>
          <w:tcPr>
            <w:tcW w:w="990"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w:t>
            </w:r>
          </w:p>
        </w:tc>
        <w:tc>
          <w:tcPr>
            <w:tcW w:w="990" w:type="dxa"/>
          </w:tcPr>
          <w:p w:rsidR="007F1507" w:rsidRPr="00590D5D" w:rsidRDefault="00A62AE2" w:rsidP="00A62AE2">
            <w:pPr>
              <w:spacing w:before="60"/>
              <w:rPr>
                <w:rFonts w:ascii="Arial" w:hAnsi="Arial" w:cs="Arial"/>
                <w:sz w:val="16"/>
                <w:highlight w:val="cyan"/>
              </w:rPr>
            </w:pPr>
            <w:r>
              <w:rPr>
                <w:rFonts w:ascii="Arial" w:hAnsi="Arial" w:cs="Arial"/>
                <w:sz w:val="16"/>
              </w:rPr>
              <w:t>0.00007</w:t>
            </w:r>
          </w:p>
        </w:tc>
      </w:tr>
    </w:tbl>
    <w:p w:rsidR="007F1507" w:rsidRPr="002E12F9" w:rsidRDefault="007F1507" w:rsidP="007F1507"/>
    <w:p w:rsidR="007F1507" w:rsidRDefault="007F1507" w:rsidP="007F1507">
      <w:pPr>
        <w:pStyle w:val="Heading4"/>
      </w:pPr>
      <w:r>
        <w:t>Calculate Gain</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4179" w:type="dxa"/>
          </w:tcPr>
          <w:p w:rsidR="007F1507" w:rsidRDefault="00263369" w:rsidP="00A62AE2">
            <w:pPr>
              <w:spacing w:before="60"/>
              <w:rPr>
                <w:rFonts w:ascii="Arial" w:hAnsi="Arial" w:cs="Arial"/>
                <w:sz w:val="16"/>
              </w:rPr>
            </w:pPr>
            <w:proofErr w:type="spellStart"/>
            <w:r w:rsidRPr="00263369">
              <w:rPr>
                <w:rFonts w:ascii="Arial" w:hAnsi="Arial" w:cs="Arial"/>
                <w:sz w:val="16"/>
              </w:rPr>
              <w:t>DecelGain</w:t>
            </w:r>
            <w:proofErr w:type="spellEnd"/>
          </w:p>
        </w:tc>
        <w:tc>
          <w:tcPr>
            <w:tcW w:w="79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VehLgtA_KphPerSec_T_f32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w:t>
            </w:r>
            <w:r w:rsidR="00830D66">
              <w:rPr>
                <w:rFonts w:ascii="Arial" w:hAnsi="Arial" w:cs="Arial"/>
                <w:sz w:val="16"/>
              </w:rPr>
              <w:t>35</w:t>
            </w:r>
          </w:p>
        </w:tc>
        <w:tc>
          <w:tcPr>
            <w:tcW w:w="990" w:type="dxa"/>
            <w:vAlign w:val="center"/>
          </w:tcPr>
          <w:p w:rsidR="007F1507" w:rsidRDefault="00830D66" w:rsidP="00A62AE2">
            <w:pPr>
              <w:spacing w:before="60"/>
              <w:rPr>
                <w:rFonts w:ascii="Arial" w:hAnsi="Arial" w:cs="Arial"/>
                <w:sz w:val="16"/>
              </w:rPr>
            </w:pPr>
            <w:r>
              <w:rPr>
                <w:rFonts w:ascii="Arial" w:hAnsi="Arial" w:cs="Arial"/>
                <w:sz w:val="16"/>
              </w:rPr>
              <w:t>35</w:t>
            </w:r>
          </w:p>
        </w:tc>
      </w:tr>
      <w:tr w:rsidR="007F1507" w:rsidTr="00A62AE2">
        <w:tc>
          <w:tcPr>
            <w:tcW w:w="1779" w:type="dxa"/>
          </w:tcPr>
          <w:p w:rsidR="007F1507" w:rsidRDefault="007F1507" w:rsidP="00A62AE2">
            <w:pPr>
              <w:spacing w:before="60"/>
              <w:rPr>
                <w:rFonts w:ascii="Arial" w:hAnsi="Arial" w:cs="Arial"/>
                <w:b/>
                <w:bCs/>
                <w:sz w:val="16"/>
              </w:rPr>
            </w:pPr>
          </w:p>
        </w:tc>
        <w:tc>
          <w:tcPr>
            <w:tcW w:w="4179" w:type="dxa"/>
          </w:tcPr>
          <w:p w:rsidR="007F1507" w:rsidRDefault="00263369" w:rsidP="00A62AE2">
            <w:pPr>
              <w:spacing w:before="60"/>
              <w:rPr>
                <w:rFonts w:ascii="Arial" w:hAnsi="Arial" w:cs="Arial"/>
                <w:sz w:val="16"/>
              </w:rPr>
            </w:pPr>
            <w:r w:rsidRPr="00263369">
              <w:rPr>
                <w:rFonts w:ascii="Arial" w:hAnsi="Arial" w:cs="Arial"/>
                <w:sz w:val="16"/>
              </w:rPr>
              <w:t>MotVelCrf_MotRadPerSec_T_f32</w:t>
            </w:r>
          </w:p>
        </w:tc>
        <w:tc>
          <w:tcPr>
            <w:tcW w:w="797" w:type="dxa"/>
            <w:vAlign w:val="center"/>
          </w:tcPr>
          <w:p w:rsidR="007F1507" w:rsidRDefault="007F1507" w:rsidP="00A62AE2">
            <w:r w:rsidRPr="002725D9">
              <w:rPr>
                <w:rFonts w:ascii="Arial" w:hAnsi="Arial" w:cs="Arial"/>
                <w:sz w:val="16"/>
              </w:rPr>
              <w:t>float32</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c>
          <w:tcPr>
            <w:tcW w:w="990" w:type="dxa"/>
            <w:vAlign w:val="center"/>
          </w:tcPr>
          <w:p w:rsidR="007F1507" w:rsidRDefault="007F1507" w:rsidP="00A62AE2">
            <w:pPr>
              <w:spacing w:before="60"/>
              <w:rPr>
                <w:rFonts w:ascii="Arial" w:hAnsi="Arial" w:cs="Arial"/>
                <w:sz w:val="16"/>
              </w:rPr>
            </w:pPr>
            <w:r>
              <w:rPr>
                <w:rFonts w:ascii="Arial" w:hAnsi="Arial" w:cs="Arial"/>
                <w:sz w:val="16"/>
              </w:rPr>
              <w:t>1</w:t>
            </w:r>
            <w:r w:rsidR="00830D66">
              <w:rPr>
                <w:rFonts w:ascii="Arial" w:hAnsi="Arial" w:cs="Arial"/>
                <w:sz w:val="16"/>
              </w:rPr>
              <w:t>350</w:t>
            </w:r>
          </w:p>
        </w:tc>
      </w:tr>
      <w:tr w:rsidR="007F1507" w:rsidTr="00A62AE2">
        <w:tc>
          <w:tcPr>
            <w:tcW w:w="1779"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4179" w:type="dxa"/>
          </w:tcPr>
          <w:p w:rsidR="007F1507" w:rsidRDefault="00263369" w:rsidP="00A62AE2">
            <w:pPr>
              <w:spacing w:before="60"/>
              <w:rPr>
                <w:rFonts w:ascii="Arial" w:hAnsi="Arial" w:cs="Arial"/>
                <w:sz w:val="16"/>
              </w:rPr>
            </w:pPr>
            <w:r w:rsidRPr="00263369">
              <w:rPr>
                <w:rFonts w:ascii="Arial" w:hAnsi="Arial" w:cs="Arial"/>
                <w:sz w:val="16"/>
              </w:rPr>
              <w:t>DecelGain_Uls_T_f32</w:t>
            </w:r>
          </w:p>
        </w:tc>
        <w:tc>
          <w:tcPr>
            <w:tcW w:w="797" w:type="dxa"/>
          </w:tcPr>
          <w:p w:rsidR="007F1507" w:rsidRPr="00E706DA" w:rsidRDefault="007F1507" w:rsidP="00A62AE2">
            <w:pPr>
              <w:spacing w:before="60"/>
              <w:rPr>
                <w:rFonts w:ascii="Arial" w:hAnsi="Arial" w:cs="Arial"/>
                <w:sz w:val="16"/>
              </w:rPr>
            </w:pPr>
            <w:r w:rsidRPr="00E706DA">
              <w:rPr>
                <w:rFonts w:ascii="Arial" w:hAnsi="Arial" w:cs="Arial"/>
                <w:sz w:val="16"/>
              </w:rPr>
              <w:t>float32</w:t>
            </w:r>
          </w:p>
        </w:tc>
        <w:tc>
          <w:tcPr>
            <w:tcW w:w="990" w:type="dxa"/>
          </w:tcPr>
          <w:p w:rsidR="007F1507" w:rsidRPr="00E706DA" w:rsidRDefault="00A62AE2" w:rsidP="00A62AE2">
            <w:pPr>
              <w:spacing w:before="60"/>
              <w:rPr>
                <w:rFonts w:ascii="Arial" w:hAnsi="Arial" w:cs="Arial"/>
                <w:sz w:val="16"/>
              </w:rPr>
            </w:pPr>
            <w:r>
              <w:rPr>
                <w:rFonts w:ascii="Arial" w:hAnsi="Arial" w:cs="Arial"/>
                <w:sz w:val="16"/>
              </w:rPr>
              <w:t>0</w:t>
            </w:r>
          </w:p>
        </w:tc>
        <w:tc>
          <w:tcPr>
            <w:tcW w:w="990" w:type="dxa"/>
          </w:tcPr>
          <w:p w:rsidR="007F1507" w:rsidRPr="00E706DA" w:rsidRDefault="00A62AE2" w:rsidP="00A62AE2">
            <w:pPr>
              <w:spacing w:before="60"/>
              <w:rPr>
                <w:rFonts w:ascii="Arial" w:hAnsi="Arial" w:cs="Arial"/>
                <w:sz w:val="16"/>
              </w:rPr>
            </w:pPr>
            <w:r>
              <w:rPr>
                <w:rFonts w:ascii="Arial" w:hAnsi="Arial" w:cs="Arial"/>
                <w:sz w:val="16"/>
              </w:rPr>
              <w:t>1</w:t>
            </w:r>
          </w:p>
        </w:tc>
      </w:tr>
    </w:tbl>
    <w:p w:rsidR="007F1507" w:rsidRDefault="007F1507" w:rsidP="007F1507"/>
    <w:p w:rsidR="007F1507" w:rsidRDefault="007F1507" w:rsidP="007F1507">
      <w:pPr>
        <w:pStyle w:val="Heading4"/>
      </w:pPr>
      <w:r>
        <w:t>Calculate Filter Coefficients</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062"/>
        <w:gridCol w:w="1569"/>
        <w:gridCol w:w="697"/>
        <w:gridCol w:w="1685"/>
        <w:gridCol w:w="1596"/>
      </w:tblGrid>
      <w:tr w:rsidR="007F1507" w:rsidTr="00A62AE2">
        <w:tc>
          <w:tcPr>
            <w:tcW w:w="1061"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2769" w:type="dxa"/>
            <w:gridSpan w:val="2"/>
          </w:tcPr>
          <w:p w:rsidR="007F1507" w:rsidRDefault="00263369" w:rsidP="00A62AE2">
            <w:pPr>
              <w:spacing w:before="60"/>
              <w:rPr>
                <w:rFonts w:ascii="Arial" w:hAnsi="Arial" w:cs="Arial"/>
                <w:sz w:val="16"/>
              </w:rPr>
            </w:pPr>
            <w:proofErr w:type="spellStart"/>
            <w:r w:rsidRPr="00263369">
              <w:rPr>
                <w:rFonts w:ascii="Arial" w:hAnsi="Arial" w:cs="Arial"/>
                <w:sz w:val="16"/>
              </w:rPr>
              <w:t>FilCoeffCalc</w:t>
            </w:r>
            <w:proofErr w:type="spellEnd"/>
          </w:p>
        </w:tc>
        <w:tc>
          <w:tcPr>
            <w:tcW w:w="117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1729"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1907"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061"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ADDCoeff_MotNwtMtrPerMotRadPerSec_T_f32</w:t>
            </w:r>
          </w:p>
        </w:tc>
        <w:tc>
          <w:tcPr>
            <w:tcW w:w="1177" w:type="dxa"/>
            <w:vAlign w:val="center"/>
          </w:tcPr>
          <w:p w:rsidR="007F1507" w:rsidRDefault="007F1507" w:rsidP="00A62AE2">
            <w:r w:rsidRPr="002725D9">
              <w:rPr>
                <w:rFonts w:ascii="Arial" w:hAnsi="Arial" w:cs="Arial"/>
                <w:sz w:val="16"/>
              </w:rPr>
              <w:t>float32</w:t>
            </w:r>
          </w:p>
        </w:tc>
        <w:tc>
          <w:tcPr>
            <w:tcW w:w="1729"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w:t>
            </w:r>
          </w:p>
        </w:tc>
        <w:tc>
          <w:tcPr>
            <w:tcW w:w="1907" w:type="dxa"/>
          </w:tcPr>
          <w:p w:rsidR="007F1507" w:rsidRPr="00590D5D" w:rsidRDefault="007F1507" w:rsidP="00A62AE2">
            <w:pPr>
              <w:spacing w:before="60"/>
              <w:rPr>
                <w:rFonts w:ascii="Arial" w:hAnsi="Arial" w:cs="Arial"/>
                <w:sz w:val="16"/>
                <w:highlight w:val="cyan"/>
              </w:rPr>
            </w:pPr>
            <w:r w:rsidRPr="00F11053">
              <w:rPr>
                <w:rFonts w:ascii="Arial" w:hAnsi="Arial" w:cs="Arial"/>
                <w:sz w:val="16"/>
              </w:rPr>
              <w:t>0.041306</w:t>
            </w:r>
          </w:p>
        </w:tc>
      </w:tr>
      <w:tr w:rsidR="007F1507" w:rsidTr="00A62AE2">
        <w:tc>
          <w:tcPr>
            <w:tcW w:w="1061" w:type="dxa"/>
          </w:tcPr>
          <w:p w:rsidR="007F1507" w:rsidRDefault="007F1507" w:rsidP="00A62AE2">
            <w:pPr>
              <w:spacing w:before="60"/>
              <w:rPr>
                <w:rFonts w:ascii="Arial" w:hAnsi="Arial" w:cs="Arial"/>
                <w:b/>
                <w:bCs/>
                <w:sz w:val="16"/>
              </w:rPr>
            </w:pP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WhlImbRejctnAmp_MotNwtMtr_T_f32</w:t>
            </w:r>
          </w:p>
        </w:tc>
        <w:tc>
          <w:tcPr>
            <w:tcW w:w="1177" w:type="dxa"/>
            <w:vAlign w:val="center"/>
          </w:tcPr>
          <w:p w:rsidR="007F1507" w:rsidRDefault="007F1507" w:rsidP="00A62AE2">
            <w:r w:rsidRPr="002725D9">
              <w:rPr>
                <w:rFonts w:ascii="Arial" w:hAnsi="Arial" w:cs="Arial"/>
                <w:sz w:val="16"/>
              </w:rPr>
              <w:t>float32</w:t>
            </w:r>
          </w:p>
        </w:tc>
        <w:tc>
          <w:tcPr>
            <w:tcW w:w="1729" w:type="dxa"/>
            <w:vAlign w:val="center"/>
          </w:tcPr>
          <w:p w:rsidR="007F1507" w:rsidRDefault="007F1507" w:rsidP="00A62AE2">
            <w:pPr>
              <w:spacing w:before="60"/>
              <w:rPr>
                <w:rFonts w:ascii="Arial" w:hAnsi="Arial" w:cs="Arial"/>
                <w:sz w:val="16"/>
              </w:rPr>
            </w:pPr>
            <w:r>
              <w:rPr>
                <w:rFonts w:ascii="Arial" w:hAnsi="Arial" w:cs="Arial"/>
                <w:sz w:val="16"/>
              </w:rPr>
              <w:t>0</w:t>
            </w:r>
          </w:p>
        </w:tc>
        <w:tc>
          <w:tcPr>
            <w:tcW w:w="1907" w:type="dxa"/>
            <w:vAlign w:val="center"/>
          </w:tcPr>
          <w:p w:rsidR="007F1507" w:rsidRDefault="007F1507" w:rsidP="00A62AE2">
            <w:pPr>
              <w:spacing w:before="60"/>
              <w:rPr>
                <w:rFonts w:ascii="Arial" w:hAnsi="Arial" w:cs="Arial"/>
                <w:sz w:val="16"/>
              </w:rPr>
            </w:pPr>
            <w:r>
              <w:rPr>
                <w:rFonts w:ascii="Arial" w:hAnsi="Arial" w:cs="Arial"/>
                <w:sz w:val="16"/>
              </w:rPr>
              <w:t>8.8</w:t>
            </w:r>
          </w:p>
        </w:tc>
      </w:tr>
      <w:tr w:rsidR="007F1507" w:rsidTr="00A62AE2">
        <w:tc>
          <w:tcPr>
            <w:tcW w:w="1061" w:type="dxa"/>
          </w:tcPr>
          <w:p w:rsidR="007F1507" w:rsidRDefault="007F1507" w:rsidP="00A62AE2">
            <w:pPr>
              <w:spacing w:before="60"/>
              <w:rPr>
                <w:rFonts w:ascii="Arial" w:hAnsi="Arial" w:cs="Arial"/>
                <w:b/>
                <w:bCs/>
                <w:sz w:val="16"/>
              </w:rPr>
            </w:pPr>
          </w:p>
        </w:tc>
        <w:tc>
          <w:tcPr>
            <w:tcW w:w="2769" w:type="dxa"/>
            <w:gridSpan w:val="2"/>
          </w:tcPr>
          <w:p w:rsidR="007F1507" w:rsidRDefault="00263369" w:rsidP="00A62AE2">
            <w:pPr>
              <w:spacing w:before="60"/>
              <w:rPr>
                <w:rFonts w:ascii="Arial" w:hAnsi="Arial" w:cs="Arial"/>
                <w:sz w:val="16"/>
              </w:rPr>
            </w:pPr>
            <w:r w:rsidRPr="00263369">
              <w:rPr>
                <w:rFonts w:ascii="Arial" w:hAnsi="Arial" w:cs="Arial"/>
                <w:sz w:val="16"/>
              </w:rPr>
              <w:t>VehSpd_Kph_T_f32</w:t>
            </w:r>
          </w:p>
        </w:tc>
        <w:tc>
          <w:tcPr>
            <w:tcW w:w="1177" w:type="dxa"/>
            <w:vAlign w:val="center"/>
          </w:tcPr>
          <w:p w:rsidR="007F1507" w:rsidRDefault="007F1507" w:rsidP="00A62AE2">
            <w:pPr>
              <w:spacing w:before="60"/>
              <w:rPr>
                <w:rFonts w:ascii="Arial" w:hAnsi="Arial" w:cs="Arial"/>
                <w:sz w:val="16"/>
              </w:rPr>
            </w:pPr>
            <w:r>
              <w:rPr>
                <w:rFonts w:ascii="Arial" w:hAnsi="Arial" w:cs="Arial"/>
                <w:sz w:val="16"/>
              </w:rPr>
              <w:t>float32</w:t>
            </w:r>
          </w:p>
        </w:tc>
        <w:tc>
          <w:tcPr>
            <w:tcW w:w="1729" w:type="dxa"/>
            <w:vAlign w:val="center"/>
          </w:tcPr>
          <w:p w:rsidR="007F1507" w:rsidRDefault="007F1507" w:rsidP="00A62AE2">
            <w:pPr>
              <w:spacing w:before="60"/>
              <w:rPr>
                <w:rFonts w:ascii="Arial" w:hAnsi="Arial" w:cs="Arial"/>
                <w:sz w:val="16"/>
              </w:rPr>
            </w:pPr>
            <w:r>
              <w:rPr>
                <w:rFonts w:ascii="Arial" w:hAnsi="Arial" w:cs="Arial"/>
                <w:sz w:val="16"/>
              </w:rPr>
              <w:t>0</w:t>
            </w:r>
          </w:p>
        </w:tc>
        <w:tc>
          <w:tcPr>
            <w:tcW w:w="1907" w:type="dxa"/>
            <w:vAlign w:val="center"/>
          </w:tcPr>
          <w:p w:rsidR="007F1507" w:rsidRDefault="007F1507" w:rsidP="00A62AE2">
            <w:pPr>
              <w:spacing w:before="60"/>
              <w:rPr>
                <w:rFonts w:ascii="Arial" w:hAnsi="Arial" w:cs="Arial"/>
                <w:sz w:val="16"/>
              </w:rPr>
            </w:pPr>
            <w:r>
              <w:rPr>
                <w:rFonts w:ascii="Arial" w:hAnsi="Arial" w:cs="Arial"/>
                <w:sz w:val="16"/>
              </w:rPr>
              <w:t>51</w:t>
            </w:r>
            <w:r w:rsidR="00830D66">
              <w:rPr>
                <w:rFonts w:ascii="Arial" w:hAnsi="Arial" w:cs="Arial"/>
                <w:sz w:val="16"/>
              </w:rPr>
              <w:t>1</w:t>
            </w:r>
          </w:p>
        </w:tc>
      </w:tr>
      <w:tr w:rsidR="007F1507" w:rsidTr="00A62AE2">
        <w:tc>
          <w:tcPr>
            <w:tcW w:w="1061" w:type="dxa"/>
          </w:tcPr>
          <w:p w:rsidR="007F1507" w:rsidRDefault="007F1507" w:rsidP="00A62AE2">
            <w:pPr>
              <w:spacing w:before="60"/>
              <w:rPr>
                <w:rFonts w:ascii="Arial" w:hAnsi="Arial" w:cs="Arial"/>
                <w:b/>
                <w:bCs/>
                <w:sz w:val="16"/>
              </w:rPr>
            </w:pPr>
            <w:bookmarkStart w:id="74" w:name="_Hlk316461166"/>
            <w:r>
              <w:rPr>
                <w:rFonts w:ascii="Arial" w:hAnsi="Arial" w:cs="Arial"/>
                <w:b/>
                <w:bCs/>
                <w:sz w:val="16"/>
              </w:rPr>
              <w:t>Return Value</w:t>
            </w:r>
          </w:p>
        </w:tc>
        <w:tc>
          <w:tcPr>
            <w:tcW w:w="1554" w:type="dxa"/>
          </w:tcPr>
          <w:p w:rsidR="007F1507" w:rsidRDefault="007F1507" w:rsidP="00A62AE2">
            <w:pPr>
              <w:spacing w:before="60"/>
              <w:rPr>
                <w:rFonts w:ascii="Arial" w:hAnsi="Arial" w:cs="Arial"/>
                <w:sz w:val="16"/>
              </w:rPr>
            </w:pPr>
            <w:r w:rsidRPr="00E91ED5">
              <w:rPr>
                <w:rFonts w:ascii="Arial" w:hAnsi="Arial" w:cs="Arial"/>
                <w:sz w:val="16"/>
              </w:rPr>
              <w:t>*</w:t>
            </w:r>
            <w:proofErr w:type="spellStart"/>
            <w:r w:rsidR="0037450A" w:rsidRPr="0037450A">
              <w:rPr>
                <w:rFonts w:ascii="Arial" w:hAnsi="Arial" w:cs="Arial"/>
                <w:sz w:val="16"/>
              </w:rPr>
              <w:t>FilCoeff_T_Rec</w:t>
            </w:r>
            <w:proofErr w:type="spellEnd"/>
          </w:p>
        </w:tc>
        <w:tc>
          <w:tcPr>
            <w:tcW w:w="1215" w:type="dxa"/>
          </w:tcPr>
          <w:p w:rsidR="007F1507" w:rsidRDefault="007F1507" w:rsidP="00A62AE2">
            <w:pPr>
              <w:spacing w:before="60"/>
              <w:rPr>
                <w:rFonts w:ascii="Arial" w:hAnsi="Arial" w:cs="Arial"/>
                <w:sz w:val="16"/>
              </w:rPr>
            </w:pPr>
            <w:r>
              <w:rPr>
                <w:rFonts w:ascii="Arial" w:hAnsi="Arial" w:cs="Arial"/>
                <w:sz w:val="16"/>
              </w:rPr>
              <w:t>b0_Uls_f32</w:t>
            </w:r>
          </w:p>
        </w:tc>
        <w:tc>
          <w:tcPr>
            <w:tcW w:w="1177" w:type="dxa"/>
          </w:tcPr>
          <w:p w:rsidR="007F1507" w:rsidRDefault="007F1507" w:rsidP="00A62AE2">
            <w:r w:rsidRPr="000C658D">
              <w:rPr>
                <w:rFonts w:ascii="Arial" w:hAnsi="Arial" w:cs="Arial"/>
                <w:sz w:val="16"/>
              </w:rPr>
              <w:t>float32</w:t>
            </w:r>
          </w:p>
        </w:tc>
        <w:tc>
          <w:tcPr>
            <w:tcW w:w="1729" w:type="dxa"/>
          </w:tcPr>
          <w:p w:rsidR="007F1507" w:rsidRDefault="007F1507" w:rsidP="00A62AE2">
            <w:r w:rsidRPr="002A5F00">
              <w:rPr>
                <w:rStyle w:val="apple-style-span"/>
                <w:rFonts w:ascii="Arial" w:hAnsi="Arial" w:cs="Arial"/>
                <w:color w:val="000000"/>
                <w:sz w:val="16"/>
                <w:szCs w:val="16"/>
              </w:rPr>
              <w:t>-2.74156205240179</w:t>
            </w:r>
          </w:p>
        </w:tc>
        <w:tc>
          <w:tcPr>
            <w:tcW w:w="1907" w:type="dxa"/>
          </w:tcPr>
          <w:p w:rsidR="007F1507" w:rsidRDefault="007F1507" w:rsidP="00A62AE2">
            <w:r>
              <w:rPr>
                <w:rStyle w:val="apple-style-span"/>
                <w:rFonts w:ascii="Arial" w:hAnsi="Arial" w:cs="Arial"/>
                <w:color w:val="000000"/>
                <w:sz w:val="16"/>
                <w:szCs w:val="16"/>
              </w:rPr>
              <w:t>0</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b1_Uls_f32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657D80">
              <w:rPr>
                <w:rStyle w:val="apple-style-span"/>
                <w:rFonts w:ascii="Arial" w:hAnsi="Arial" w:cs="Arial"/>
                <w:color w:val="000000"/>
                <w:sz w:val="16"/>
                <w:szCs w:val="16"/>
              </w:rPr>
              <w:t>0.0</w:t>
            </w:r>
          </w:p>
        </w:tc>
        <w:tc>
          <w:tcPr>
            <w:tcW w:w="1907" w:type="dxa"/>
          </w:tcPr>
          <w:p w:rsidR="007F1507" w:rsidRPr="00DD1337" w:rsidRDefault="007F1507" w:rsidP="00A62AE2">
            <w:pPr>
              <w:rPr>
                <w:rFonts w:ascii="Arial" w:hAnsi="Arial" w:cs="Arial"/>
                <w:sz w:val="16"/>
              </w:rPr>
            </w:pPr>
            <w:r w:rsidRPr="00EA3A16">
              <w:rPr>
                <w:rStyle w:val="apple-style-span"/>
                <w:rFonts w:ascii="Arial" w:hAnsi="Arial" w:cs="Arial"/>
                <w:color w:val="000000"/>
                <w:sz w:val="16"/>
                <w:szCs w:val="16"/>
              </w:rPr>
              <w:t>0.330448</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b2_Uls_f32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4A5435">
              <w:rPr>
                <w:rStyle w:val="apple-style-span"/>
                <w:rFonts w:ascii="Arial" w:hAnsi="Arial" w:cs="Arial"/>
                <w:color w:val="000000"/>
                <w:sz w:val="16"/>
                <w:szCs w:val="16"/>
              </w:rPr>
              <w:t>-0.160083862455113</w:t>
            </w:r>
          </w:p>
        </w:tc>
        <w:tc>
          <w:tcPr>
            <w:tcW w:w="1907" w:type="dxa"/>
          </w:tcPr>
          <w:p w:rsidR="007F1507" w:rsidRPr="00DD1337" w:rsidRDefault="007F1507" w:rsidP="00A62AE2">
            <w:pPr>
              <w:rPr>
                <w:rFonts w:ascii="Arial" w:hAnsi="Arial" w:cs="Arial"/>
                <w:sz w:val="16"/>
              </w:rPr>
            </w:pPr>
            <w:r w:rsidRPr="004A5435">
              <w:rPr>
                <w:rStyle w:val="apple-style-span"/>
                <w:rFonts w:ascii="Arial" w:hAnsi="Arial" w:cs="Arial"/>
                <w:color w:val="000000"/>
                <w:sz w:val="16"/>
                <w:szCs w:val="16"/>
              </w:rPr>
              <w:t>2.41111405240179</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a0_Uls_f32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0.5525885</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3.9498924</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a1_Uls_f32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-4.8417266</w:t>
            </w:r>
          </w:p>
        </w:tc>
      </w:tr>
      <w:tr w:rsidR="007F1507" w:rsidTr="00A62AE2">
        <w:tc>
          <w:tcPr>
            <w:tcW w:w="1061" w:type="dxa"/>
          </w:tcPr>
          <w:p w:rsidR="007F1507" w:rsidRDefault="007F1507" w:rsidP="00A62AE2">
            <w:pPr>
              <w:spacing w:before="60"/>
              <w:rPr>
                <w:rFonts w:ascii="Arial" w:hAnsi="Arial" w:cs="Arial"/>
                <w:b/>
                <w:bCs/>
                <w:sz w:val="16"/>
              </w:rPr>
            </w:pPr>
          </w:p>
        </w:tc>
        <w:tc>
          <w:tcPr>
            <w:tcW w:w="1554" w:type="dxa"/>
          </w:tcPr>
          <w:p w:rsidR="007F1507" w:rsidRDefault="007F1507" w:rsidP="00A62AE2">
            <w:pPr>
              <w:spacing w:before="60"/>
              <w:rPr>
                <w:rFonts w:ascii="Arial" w:hAnsi="Arial" w:cs="Arial"/>
                <w:sz w:val="16"/>
              </w:rPr>
            </w:pPr>
          </w:p>
        </w:tc>
        <w:tc>
          <w:tcPr>
            <w:tcW w:w="1215" w:type="dxa"/>
          </w:tcPr>
          <w:p w:rsidR="007F1507" w:rsidRDefault="007F1507" w:rsidP="00A62AE2">
            <w:pPr>
              <w:spacing w:before="60"/>
              <w:rPr>
                <w:rFonts w:ascii="Arial" w:hAnsi="Arial" w:cs="Arial"/>
                <w:sz w:val="16"/>
              </w:rPr>
            </w:pPr>
            <w:r>
              <w:rPr>
                <w:rFonts w:ascii="Arial" w:hAnsi="Arial" w:cs="Arial"/>
                <w:sz w:val="16"/>
              </w:rPr>
              <w:t>a2_Uls_f32</w:t>
            </w:r>
          </w:p>
        </w:tc>
        <w:tc>
          <w:tcPr>
            <w:tcW w:w="1177" w:type="dxa"/>
          </w:tcPr>
          <w:p w:rsidR="007F1507" w:rsidRPr="00DD1337" w:rsidRDefault="007F1507" w:rsidP="00A62AE2">
            <w:pPr>
              <w:rPr>
                <w:rFonts w:ascii="Arial" w:hAnsi="Arial" w:cs="Arial"/>
                <w:sz w:val="16"/>
              </w:rPr>
            </w:pPr>
            <w:r w:rsidRPr="000C658D">
              <w:rPr>
                <w:rFonts w:ascii="Arial" w:hAnsi="Arial" w:cs="Arial"/>
                <w:sz w:val="16"/>
              </w:rPr>
              <w:t>float32</w:t>
            </w:r>
          </w:p>
        </w:tc>
        <w:tc>
          <w:tcPr>
            <w:tcW w:w="1729"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4.0504234</w:t>
            </w:r>
          </w:p>
        </w:tc>
        <w:tc>
          <w:tcPr>
            <w:tcW w:w="1907" w:type="dxa"/>
          </w:tcPr>
          <w:p w:rsidR="007F1507" w:rsidRPr="00DD1337" w:rsidRDefault="007F1507" w:rsidP="00A62AE2">
            <w:pPr>
              <w:rPr>
                <w:rFonts w:ascii="Arial" w:hAnsi="Arial" w:cs="Arial"/>
                <w:sz w:val="16"/>
              </w:rPr>
            </w:pPr>
            <w:r>
              <w:rPr>
                <w:rStyle w:val="apple-style-span"/>
                <w:rFonts w:ascii="Arial" w:hAnsi="Arial" w:cs="Arial"/>
                <w:color w:val="000000"/>
                <w:sz w:val="16"/>
                <w:szCs w:val="16"/>
              </w:rPr>
              <w:t>10.6056849</w:t>
            </w:r>
          </w:p>
        </w:tc>
      </w:tr>
      <w:bookmarkEnd w:id="74"/>
    </w:tbl>
    <w:p w:rsidR="007F1507" w:rsidRDefault="007F1507" w:rsidP="007F1507"/>
    <w:p w:rsidR="007F1507" w:rsidRDefault="007F1507" w:rsidP="007F1507">
      <w:pPr>
        <w:pStyle w:val="Heading4"/>
      </w:pPr>
      <w:r>
        <w:t>Generate Command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8"/>
        <w:gridCol w:w="2071"/>
        <w:gridCol w:w="1679"/>
        <w:gridCol w:w="1080"/>
        <w:gridCol w:w="1278"/>
        <w:gridCol w:w="1062"/>
      </w:tblGrid>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Function Name</w:t>
            </w:r>
          </w:p>
        </w:tc>
        <w:tc>
          <w:tcPr>
            <w:tcW w:w="3750" w:type="dxa"/>
            <w:gridSpan w:val="2"/>
          </w:tcPr>
          <w:p w:rsidR="007F1507" w:rsidRDefault="00263369" w:rsidP="00A62AE2">
            <w:pPr>
              <w:spacing w:before="60"/>
              <w:rPr>
                <w:rFonts w:ascii="Arial" w:hAnsi="Arial" w:cs="Arial"/>
                <w:sz w:val="16"/>
              </w:rPr>
            </w:pPr>
            <w:proofErr w:type="spellStart"/>
            <w:r w:rsidRPr="00263369">
              <w:rPr>
                <w:rFonts w:ascii="Arial" w:hAnsi="Arial" w:cs="Arial"/>
                <w:sz w:val="16"/>
              </w:rPr>
              <w:t>GenFddIcCmd</w:t>
            </w:r>
            <w:proofErr w:type="spellEnd"/>
          </w:p>
        </w:tc>
        <w:tc>
          <w:tcPr>
            <w:tcW w:w="1080"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Type</w:t>
            </w:r>
          </w:p>
        </w:tc>
        <w:tc>
          <w:tcPr>
            <w:tcW w:w="1278"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Min</w:t>
            </w:r>
          </w:p>
        </w:tc>
        <w:tc>
          <w:tcPr>
            <w:tcW w:w="1062" w:type="dxa"/>
            <w:shd w:val="pct30" w:color="FFFF00" w:fill="auto"/>
          </w:tcPr>
          <w:p w:rsidR="007F1507" w:rsidRDefault="007F1507" w:rsidP="00A62AE2">
            <w:pPr>
              <w:spacing w:before="60"/>
              <w:jc w:val="center"/>
              <w:rPr>
                <w:rFonts w:ascii="Arial" w:hAnsi="Arial" w:cs="Arial"/>
                <w:sz w:val="16"/>
              </w:rPr>
            </w:pPr>
            <w:r>
              <w:rPr>
                <w:rFonts w:ascii="Arial" w:hAnsi="Arial" w:cs="Arial"/>
                <w:sz w:val="16"/>
              </w:rPr>
              <w:t>Max</w:t>
            </w:r>
          </w:p>
        </w:tc>
      </w:tr>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 xml:space="preserve">Arguments Passed </w:t>
            </w:r>
          </w:p>
        </w:tc>
        <w:tc>
          <w:tcPr>
            <w:tcW w:w="3750" w:type="dxa"/>
            <w:gridSpan w:val="2"/>
          </w:tcPr>
          <w:p w:rsidR="007F1507" w:rsidRDefault="00263369" w:rsidP="00A62AE2">
            <w:pPr>
              <w:spacing w:before="60"/>
              <w:rPr>
                <w:rFonts w:ascii="Arial" w:hAnsi="Arial" w:cs="Arial"/>
                <w:sz w:val="16"/>
              </w:rPr>
            </w:pPr>
            <w:r w:rsidRPr="00263369">
              <w:rPr>
                <w:rFonts w:ascii="Arial" w:hAnsi="Arial" w:cs="Arial"/>
                <w:sz w:val="16"/>
              </w:rPr>
              <w:t>ScadDrvrVel_MotRadPerSec_T_f32</w:t>
            </w:r>
          </w:p>
        </w:tc>
        <w:tc>
          <w:tcPr>
            <w:tcW w:w="1080" w:type="dxa"/>
            <w:vAlign w:val="center"/>
          </w:tcPr>
          <w:p w:rsidR="007F1507" w:rsidRDefault="007F1507" w:rsidP="00A62AE2">
            <w:r w:rsidRPr="002725D9">
              <w:rPr>
                <w:rFonts w:ascii="Arial" w:hAnsi="Arial" w:cs="Arial"/>
                <w:sz w:val="16"/>
              </w:rPr>
              <w:t>float32</w:t>
            </w:r>
          </w:p>
        </w:tc>
        <w:tc>
          <w:tcPr>
            <w:tcW w:w="1278" w:type="dxa"/>
          </w:tcPr>
          <w:p w:rsidR="007F1507" w:rsidRPr="00E706DA" w:rsidRDefault="007F1507" w:rsidP="00A62AE2">
            <w:pPr>
              <w:spacing w:before="60"/>
              <w:rPr>
                <w:rFonts w:ascii="Arial" w:hAnsi="Arial" w:cs="Arial"/>
                <w:sz w:val="16"/>
              </w:rPr>
            </w:pPr>
            <w:r w:rsidRPr="00E706DA">
              <w:rPr>
                <w:rFonts w:ascii="Arial" w:hAnsi="Arial" w:cs="Arial"/>
                <w:sz w:val="16"/>
              </w:rPr>
              <w:t>-</w:t>
            </w:r>
            <w:r>
              <w:rPr>
                <w:rFonts w:ascii="Arial" w:hAnsi="Arial" w:cs="Arial"/>
                <w:sz w:val="16"/>
              </w:rPr>
              <w:t>7226.652</w:t>
            </w:r>
          </w:p>
        </w:tc>
        <w:tc>
          <w:tcPr>
            <w:tcW w:w="1062" w:type="dxa"/>
          </w:tcPr>
          <w:p w:rsidR="007F1507" w:rsidRPr="00E706DA" w:rsidRDefault="007F1507" w:rsidP="00A62AE2">
            <w:pPr>
              <w:spacing w:before="60"/>
              <w:rPr>
                <w:rFonts w:ascii="Arial" w:hAnsi="Arial" w:cs="Arial"/>
                <w:sz w:val="16"/>
              </w:rPr>
            </w:pPr>
            <w:r>
              <w:rPr>
                <w:rFonts w:ascii="Arial" w:hAnsi="Arial" w:cs="Arial"/>
                <w:sz w:val="16"/>
              </w:rPr>
              <w:t>7226.652</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val="restart"/>
          </w:tcPr>
          <w:p w:rsidR="007F1507" w:rsidRPr="00E91ED5" w:rsidRDefault="007F1507" w:rsidP="00A62AE2">
            <w:pPr>
              <w:spacing w:before="60"/>
              <w:rPr>
                <w:rFonts w:ascii="Arial" w:hAnsi="Arial" w:cs="Arial"/>
                <w:sz w:val="16"/>
              </w:rPr>
            </w:pPr>
            <w:r w:rsidRPr="00E91ED5">
              <w:rPr>
                <w:rFonts w:ascii="Arial" w:hAnsi="Arial" w:cs="Arial"/>
                <w:sz w:val="16"/>
              </w:rPr>
              <w:t>*</w:t>
            </w:r>
            <w:proofErr w:type="spellStart"/>
            <w:r w:rsidR="0037450A" w:rsidRPr="0037450A">
              <w:rPr>
                <w:rFonts w:ascii="Arial" w:hAnsi="Arial" w:cs="Arial"/>
                <w:sz w:val="16"/>
              </w:rPr>
              <w:t>FilCoeff_T_Rec</w:t>
            </w:r>
            <w:proofErr w:type="spellEnd"/>
          </w:p>
        </w:tc>
        <w:tc>
          <w:tcPr>
            <w:tcW w:w="1679" w:type="dxa"/>
          </w:tcPr>
          <w:p w:rsidR="007F1507" w:rsidRDefault="007F1507" w:rsidP="00A62AE2">
            <w:pPr>
              <w:spacing w:before="60"/>
              <w:rPr>
                <w:rFonts w:ascii="Arial" w:hAnsi="Arial" w:cs="Arial"/>
                <w:sz w:val="16"/>
              </w:rPr>
            </w:pPr>
            <w:r>
              <w:rPr>
                <w:rFonts w:ascii="Arial" w:hAnsi="Arial" w:cs="Arial"/>
                <w:sz w:val="16"/>
              </w:rPr>
              <w:t>b0_Uls_f32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-2.74156205240179</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b1_Uls_f32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0.0</w:t>
            </w:r>
          </w:p>
        </w:tc>
        <w:tc>
          <w:tcPr>
            <w:tcW w:w="1062" w:type="dxa"/>
          </w:tcPr>
          <w:p w:rsidR="007F1507" w:rsidRPr="00EA3A16" w:rsidRDefault="007F1507" w:rsidP="00A62AE2">
            <w:pPr>
              <w:rPr>
                <w:rFonts w:ascii="Arial" w:hAnsi="Arial" w:cs="Arial"/>
                <w:sz w:val="16"/>
                <w:szCs w:val="16"/>
              </w:rPr>
            </w:pPr>
            <w:r w:rsidRPr="00EA3A16">
              <w:rPr>
                <w:rStyle w:val="apple-style-span"/>
                <w:rFonts w:ascii="Arial" w:hAnsi="Arial" w:cs="Arial"/>
                <w:color w:val="000000"/>
                <w:sz w:val="16"/>
                <w:szCs w:val="16"/>
              </w:rPr>
              <w:t>0.330448</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b2_Uls_f32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-0.166262133009164</w:t>
            </w:r>
          </w:p>
        </w:tc>
        <w:tc>
          <w:tcPr>
            <w:tcW w:w="1062" w:type="dxa"/>
          </w:tcPr>
          <w:p w:rsidR="007F1507" w:rsidRPr="00EA3A16" w:rsidRDefault="007F1507" w:rsidP="00A62AE2">
            <w:pPr>
              <w:rPr>
                <w:rFonts w:ascii="Arial" w:hAnsi="Arial" w:cs="Arial"/>
                <w:sz w:val="16"/>
                <w:szCs w:val="16"/>
              </w:rPr>
            </w:pPr>
            <w:r w:rsidRPr="009E48DE">
              <w:rPr>
                <w:rStyle w:val="apple-style-span"/>
                <w:rFonts w:ascii="Arial" w:hAnsi="Arial" w:cs="Arial"/>
                <w:color w:val="000000"/>
                <w:sz w:val="16"/>
                <w:szCs w:val="16"/>
              </w:rPr>
              <w:t>2.41111405240179</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a0_Uls_f32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0.5525885</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3.9498924</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Pr="00E91ED5"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a1_Uls_f32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-4.8417266</w:t>
            </w:r>
          </w:p>
        </w:tc>
      </w:tr>
      <w:tr w:rsidR="007F1507" w:rsidTr="00A62AE2">
        <w:tc>
          <w:tcPr>
            <w:tcW w:w="1758" w:type="dxa"/>
          </w:tcPr>
          <w:p w:rsidR="007F1507" w:rsidRDefault="007F1507" w:rsidP="00A62AE2">
            <w:pPr>
              <w:spacing w:before="60"/>
              <w:rPr>
                <w:rFonts w:ascii="Arial" w:hAnsi="Arial" w:cs="Arial"/>
                <w:b/>
                <w:bCs/>
                <w:sz w:val="16"/>
              </w:rPr>
            </w:pPr>
          </w:p>
        </w:tc>
        <w:tc>
          <w:tcPr>
            <w:tcW w:w="2071" w:type="dxa"/>
            <w:vMerge/>
          </w:tcPr>
          <w:p w:rsidR="007F1507" w:rsidRDefault="007F1507" w:rsidP="00A62AE2">
            <w:pPr>
              <w:spacing w:before="60"/>
              <w:rPr>
                <w:rFonts w:ascii="Arial" w:hAnsi="Arial" w:cs="Arial"/>
                <w:sz w:val="16"/>
              </w:rPr>
            </w:pPr>
          </w:p>
        </w:tc>
        <w:tc>
          <w:tcPr>
            <w:tcW w:w="1679" w:type="dxa"/>
          </w:tcPr>
          <w:p w:rsidR="007F1507" w:rsidRDefault="007F1507" w:rsidP="00A62AE2">
            <w:pPr>
              <w:spacing w:before="60"/>
              <w:rPr>
                <w:rFonts w:ascii="Arial" w:hAnsi="Arial" w:cs="Arial"/>
                <w:sz w:val="16"/>
              </w:rPr>
            </w:pPr>
            <w:r>
              <w:rPr>
                <w:rFonts w:ascii="Arial" w:hAnsi="Arial" w:cs="Arial"/>
                <w:sz w:val="16"/>
              </w:rPr>
              <w:t>a2_Uls_f32</w:t>
            </w:r>
          </w:p>
        </w:tc>
        <w:tc>
          <w:tcPr>
            <w:tcW w:w="1080" w:type="dxa"/>
          </w:tcPr>
          <w:p w:rsidR="007F1507" w:rsidRDefault="007F1507" w:rsidP="00A62AE2">
            <w:r w:rsidRPr="000C658D">
              <w:rPr>
                <w:rFonts w:ascii="Arial" w:hAnsi="Arial" w:cs="Arial"/>
                <w:sz w:val="16"/>
              </w:rPr>
              <w:t>float32</w:t>
            </w:r>
          </w:p>
        </w:tc>
        <w:tc>
          <w:tcPr>
            <w:tcW w:w="1278"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4.0504234</w:t>
            </w:r>
          </w:p>
        </w:tc>
        <w:tc>
          <w:tcPr>
            <w:tcW w:w="1062" w:type="dxa"/>
          </w:tcPr>
          <w:p w:rsidR="007F1507" w:rsidRPr="00EA3A16" w:rsidRDefault="007F1507" w:rsidP="00A62AE2">
            <w:pPr>
              <w:rPr>
                <w:rFonts w:ascii="Arial" w:hAnsi="Arial" w:cs="Arial"/>
                <w:sz w:val="16"/>
                <w:szCs w:val="16"/>
              </w:rPr>
            </w:pPr>
            <w:r>
              <w:rPr>
                <w:rStyle w:val="apple-style-span"/>
                <w:rFonts w:ascii="Arial" w:hAnsi="Arial" w:cs="Arial"/>
                <w:color w:val="000000"/>
                <w:sz w:val="16"/>
                <w:szCs w:val="16"/>
              </w:rPr>
              <w:t>10.6056849</w:t>
            </w:r>
          </w:p>
        </w:tc>
      </w:tr>
      <w:tr w:rsidR="007F1507" w:rsidTr="00A62AE2">
        <w:tc>
          <w:tcPr>
            <w:tcW w:w="1758" w:type="dxa"/>
          </w:tcPr>
          <w:p w:rsidR="007F1507" w:rsidRDefault="007F1507" w:rsidP="00A62AE2">
            <w:pPr>
              <w:spacing w:before="60"/>
              <w:rPr>
                <w:rFonts w:ascii="Arial" w:hAnsi="Arial" w:cs="Arial"/>
                <w:b/>
                <w:bCs/>
                <w:sz w:val="16"/>
              </w:rPr>
            </w:pPr>
            <w:r>
              <w:rPr>
                <w:rFonts w:ascii="Arial" w:hAnsi="Arial" w:cs="Arial"/>
                <w:b/>
                <w:bCs/>
                <w:sz w:val="16"/>
              </w:rPr>
              <w:t>Return Value</w:t>
            </w:r>
          </w:p>
        </w:tc>
        <w:tc>
          <w:tcPr>
            <w:tcW w:w="3750" w:type="dxa"/>
            <w:gridSpan w:val="2"/>
          </w:tcPr>
          <w:p w:rsidR="007F1507" w:rsidRDefault="00263369" w:rsidP="00A62AE2">
            <w:pPr>
              <w:spacing w:before="60"/>
              <w:rPr>
                <w:rFonts w:ascii="Arial" w:hAnsi="Arial" w:cs="Arial"/>
                <w:sz w:val="16"/>
              </w:rPr>
            </w:pPr>
            <w:r w:rsidRPr="00263369">
              <w:rPr>
                <w:rFonts w:ascii="Arial" w:hAnsi="Arial" w:cs="Arial"/>
                <w:sz w:val="16"/>
              </w:rPr>
              <w:t>InertiaCmp_MotNwtMtr_T_f32</w:t>
            </w:r>
          </w:p>
        </w:tc>
        <w:tc>
          <w:tcPr>
            <w:tcW w:w="1080" w:type="dxa"/>
          </w:tcPr>
          <w:p w:rsidR="007F1507" w:rsidRDefault="007F1507" w:rsidP="00A62AE2">
            <w:r>
              <w:rPr>
                <w:rFonts w:ascii="Arial" w:hAnsi="Arial" w:cs="Arial"/>
                <w:sz w:val="16"/>
              </w:rPr>
              <w:t>Float</w:t>
            </w:r>
          </w:p>
        </w:tc>
        <w:tc>
          <w:tcPr>
            <w:tcW w:w="1278" w:type="dxa"/>
          </w:tcPr>
          <w:p w:rsidR="007F1507" w:rsidRPr="00EA3A16" w:rsidRDefault="007F1507" w:rsidP="00A62AE2">
            <w:r w:rsidRPr="00EA3A16">
              <w:rPr>
                <w:rFonts w:ascii="Arial" w:hAnsi="Arial" w:cs="Arial"/>
                <w:sz w:val="16"/>
              </w:rPr>
              <w:t>-8.8</w:t>
            </w:r>
          </w:p>
        </w:tc>
        <w:tc>
          <w:tcPr>
            <w:tcW w:w="1062" w:type="dxa"/>
          </w:tcPr>
          <w:p w:rsidR="007F1507" w:rsidRPr="00EA3A16" w:rsidRDefault="007F1507" w:rsidP="00A62AE2">
            <w:r w:rsidRPr="00EA3A16">
              <w:rPr>
                <w:rFonts w:ascii="Arial" w:hAnsi="Arial" w:cs="Arial"/>
                <w:sz w:val="16"/>
              </w:rPr>
              <w:t>8.8</w:t>
            </w:r>
          </w:p>
        </w:tc>
      </w:tr>
    </w:tbl>
    <w:p w:rsidR="007F1507" w:rsidRDefault="007F1507" w:rsidP="007F1507">
      <w:pPr>
        <w:spacing w:after="0"/>
        <w:rPr>
          <w:rFonts w:ascii="Arial" w:hAnsi="Arial"/>
          <w:b/>
          <w:kern w:val="28"/>
          <w:sz w:val="28"/>
        </w:rPr>
      </w:pPr>
    </w:p>
    <w:p w:rsidR="005A354B" w:rsidRDefault="0037450A" w:rsidP="0037450A">
      <w:pPr>
        <w:pStyle w:val="Heading4"/>
      </w:pPr>
      <w:proofErr w:type="spellStart"/>
      <w:r w:rsidRPr="0037450A">
        <w:t>NotchCmp</w:t>
      </w:r>
      <w:proofErr w:type="spellEnd"/>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797"/>
        <w:gridCol w:w="990"/>
        <w:gridCol w:w="990"/>
      </w:tblGrid>
      <w:tr w:rsidR="005A354B" w:rsidTr="00A62AE2">
        <w:tc>
          <w:tcPr>
            <w:tcW w:w="1779" w:type="dxa"/>
          </w:tcPr>
          <w:p w:rsidR="005A354B" w:rsidRDefault="005A354B" w:rsidP="00A62AE2">
            <w:pPr>
              <w:spacing w:before="60"/>
              <w:rPr>
                <w:rFonts w:ascii="Arial" w:hAnsi="Arial" w:cs="Arial"/>
                <w:b/>
                <w:bCs/>
                <w:sz w:val="16"/>
              </w:rPr>
            </w:pPr>
            <w:r>
              <w:rPr>
                <w:rFonts w:ascii="Arial" w:hAnsi="Arial" w:cs="Arial"/>
                <w:b/>
                <w:bCs/>
                <w:sz w:val="16"/>
              </w:rPr>
              <w:t>Function Name</w:t>
            </w:r>
          </w:p>
        </w:tc>
        <w:tc>
          <w:tcPr>
            <w:tcW w:w="4179" w:type="dxa"/>
          </w:tcPr>
          <w:p w:rsidR="005A354B" w:rsidRDefault="0037450A" w:rsidP="00A62AE2">
            <w:pPr>
              <w:spacing w:before="60"/>
              <w:rPr>
                <w:rFonts w:ascii="Arial" w:hAnsi="Arial" w:cs="Arial"/>
                <w:sz w:val="16"/>
              </w:rPr>
            </w:pPr>
            <w:proofErr w:type="spellStart"/>
            <w:r w:rsidRPr="0037450A">
              <w:rPr>
                <w:rFonts w:ascii="Arial" w:hAnsi="Arial" w:cs="Arial"/>
                <w:sz w:val="16"/>
              </w:rPr>
              <w:t>NotchCmp</w:t>
            </w:r>
            <w:proofErr w:type="spellEnd"/>
          </w:p>
        </w:tc>
        <w:tc>
          <w:tcPr>
            <w:tcW w:w="797"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Type</w:t>
            </w:r>
          </w:p>
        </w:tc>
        <w:tc>
          <w:tcPr>
            <w:tcW w:w="990"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Min</w:t>
            </w:r>
          </w:p>
        </w:tc>
        <w:tc>
          <w:tcPr>
            <w:tcW w:w="990" w:type="dxa"/>
            <w:shd w:val="pct30" w:color="FFFF00" w:fill="auto"/>
          </w:tcPr>
          <w:p w:rsidR="005A354B" w:rsidRDefault="005A354B" w:rsidP="00A62AE2">
            <w:pPr>
              <w:spacing w:before="60"/>
              <w:jc w:val="center"/>
              <w:rPr>
                <w:rFonts w:ascii="Arial" w:hAnsi="Arial" w:cs="Arial"/>
                <w:sz w:val="16"/>
              </w:rPr>
            </w:pPr>
            <w:r>
              <w:rPr>
                <w:rFonts w:ascii="Arial" w:hAnsi="Arial" w:cs="Arial"/>
                <w:sz w:val="16"/>
              </w:rPr>
              <w:t>Max</w:t>
            </w:r>
          </w:p>
        </w:tc>
      </w:tr>
      <w:tr w:rsidR="005A354B" w:rsidTr="00A62AE2">
        <w:tc>
          <w:tcPr>
            <w:tcW w:w="1779" w:type="dxa"/>
          </w:tcPr>
          <w:p w:rsidR="005A354B" w:rsidRDefault="005A354B" w:rsidP="00A62AE2">
            <w:pPr>
              <w:spacing w:before="60"/>
              <w:rPr>
                <w:rFonts w:ascii="Arial" w:hAnsi="Arial" w:cs="Arial"/>
                <w:b/>
                <w:bCs/>
                <w:sz w:val="16"/>
              </w:rPr>
            </w:pPr>
            <w:r>
              <w:rPr>
                <w:rFonts w:ascii="Arial" w:hAnsi="Arial" w:cs="Arial"/>
                <w:b/>
                <w:bCs/>
                <w:sz w:val="16"/>
              </w:rPr>
              <w:t xml:space="preserve">Arguments Passed </w:t>
            </w:r>
          </w:p>
        </w:tc>
        <w:tc>
          <w:tcPr>
            <w:tcW w:w="4179" w:type="dxa"/>
          </w:tcPr>
          <w:p w:rsidR="005A354B" w:rsidRDefault="005A354B" w:rsidP="00A62AE2">
            <w:pPr>
              <w:spacing w:before="60"/>
              <w:rPr>
                <w:rFonts w:ascii="Arial" w:hAnsi="Arial" w:cs="Arial"/>
                <w:sz w:val="16"/>
              </w:rPr>
            </w:pPr>
            <w:r w:rsidRPr="005A354B">
              <w:rPr>
                <w:rFonts w:ascii="Arial" w:hAnsi="Arial" w:cs="Arial"/>
                <w:sz w:val="16"/>
              </w:rPr>
              <w:t>VehSpd_Kph_T_f32</w:t>
            </w:r>
          </w:p>
        </w:tc>
        <w:tc>
          <w:tcPr>
            <w:tcW w:w="797" w:type="dxa"/>
            <w:vAlign w:val="center"/>
          </w:tcPr>
          <w:p w:rsidR="005A354B" w:rsidRDefault="005A354B" w:rsidP="00A62AE2">
            <w:r w:rsidRPr="002725D9">
              <w:rPr>
                <w:rFonts w:ascii="Arial" w:hAnsi="Arial" w:cs="Arial"/>
                <w:sz w:val="16"/>
              </w:rPr>
              <w:t>float32</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0</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511</w:t>
            </w:r>
          </w:p>
        </w:tc>
      </w:tr>
      <w:tr w:rsidR="005A354B" w:rsidTr="00A62AE2">
        <w:tc>
          <w:tcPr>
            <w:tcW w:w="1779" w:type="dxa"/>
          </w:tcPr>
          <w:p w:rsidR="005A354B" w:rsidRDefault="005A354B" w:rsidP="00A62AE2">
            <w:pPr>
              <w:spacing w:before="60"/>
              <w:rPr>
                <w:rFonts w:ascii="Arial" w:hAnsi="Arial" w:cs="Arial"/>
                <w:b/>
                <w:bCs/>
                <w:sz w:val="16"/>
              </w:rPr>
            </w:pPr>
          </w:p>
        </w:tc>
        <w:tc>
          <w:tcPr>
            <w:tcW w:w="4179" w:type="dxa"/>
          </w:tcPr>
          <w:p w:rsidR="005A354B" w:rsidRDefault="005A354B" w:rsidP="00A62AE2">
            <w:pPr>
              <w:spacing w:before="60"/>
              <w:rPr>
                <w:rFonts w:ascii="Arial" w:hAnsi="Arial" w:cs="Arial"/>
                <w:sz w:val="16"/>
              </w:rPr>
            </w:pPr>
            <w:r w:rsidRPr="005A354B">
              <w:rPr>
                <w:rFonts w:ascii="Arial" w:hAnsi="Arial" w:cs="Arial"/>
                <w:sz w:val="16"/>
              </w:rPr>
              <w:t>InertiaCmp_MotNwtMtr_T_f32</w:t>
            </w:r>
          </w:p>
        </w:tc>
        <w:tc>
          <w:tcPr>
            <w:tcW w:w="797" w:type="dxa"/>
            <w:vAlign w:val="center"/>
          </w:tcPr>
          <w:p w:rsidR="005A354B" w:rsidRDefault="005A354B" w:rsidP="00A62AE2">
            <w:r w:rsidRPr="002725D9">
              <w:rPr>
                <w:rFonts w:ascii="Arial" w:hAnsi="Arial" w:cs="Arial"/>
                <w:sz w:val="16"/>
              </w:rPr>
              <w:t>float32</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-8.8</w:t>
            </w:r>
          </w:p>
        </w:tc>
        <w:tc>
          <w:tcPr>
            <w:tcW w:w="990" w:type="dxa"/>
            <w:vAlign w:val="center"/>
          </w:tcPr>
          <w:p w:rsidR="005A354B" w:rsidRDefault="00830D66" w:rsidP="00A62AE2">
            <w:pPr>
              <w:spacing w:before="60"/>
              <w:rPr>
                <w:rFonts w:ascii="Arial" w:hAnsi="Arial" w:cs="Arial"/>
                <w:sz w:val="16"/>
              </w:rPr>
            </w:pPr>
            <w:r>
              <w:rPr>
                <w:rFonts w:ascii="Arial" w:hAnsi="Arial" w:cs="Arial"/>
                <w:sz w:val="16"/>
              </w:rPr>
              <w:t>8.8</w:t>
            </w:r>
          </w:p>
        </w:tc>
      </w:tr>
      <w:tr w:rsidR="005A354B" w:rsidTr="00A62AE2">
        <w:tc>
          <w:tcPr>
            <w:tcW w:w="1779" w:type="dxa"/>
          </w:tcPr>
          <w:p w:rsidR="005A354B" w:rsidRDefault="005A354B" w:rsidP="00A62AE2">
            <w:pPr>
              <w:spacing w:before="60"/>
              <w:rPr>
                <w:rFonts w:ascii="Arial" w:hAnsi="Arial" w:cs="Arial"/>
                <w:b/>
                <w:bCs/>
                <w:sz w:val="16"/>
              </w:rPr>
            </w:pPr>
            <w:r>
              <w:rPr>
                <w:rFonts w:ascii="Arial" w:hAnsi="Arial" w:cs="Arial"/>
                <w:b/>
                <w:bCs/>
                <w:sz w:val="16"/>
              </w:rPr>
              <w:t>Return Value</w:t>
            </w:r>
          </w:p>
        </w:tc>
        <w:tc>
          <w:tcPr>
            <w:tcW w:w="4179" w:type="dxa"/>
          </w:tcPr>
          <w:p w:rsidR="005A354B" w:rsidRDefault="0037450A" w:rsidP="0037450A">
            <w:pPr>
              <w:spacing w:before="60"/>
              <w:rPr>
                <w:rFonts w:ascii="Arial" w:hAnsi="Arial" w:cs="Arial"/>
                <w:sz w:val="16"/>
              </w:rPr>
            </w:pPr>
            <w:proofErr w:type="spellStart"/>
            <w:r w:rsidRPr="0037450A">
              <w:rPr>
                <w:rFonts w:ascii="Arial" w:hAnsi="Arial" w:cs="Arial"/>
                <w:sz w:val="16"/>
              </w:rPr>
              <w:t>NotchCmp</w:t>
            </w:r>
            <w:proofErr w:type="spellEnd"/>
            <w:r w:rsidRPr="0037450A">
              <w:rPr>
                <w:rFonts w:ascii="Arial" w:hAnsi="Arial" w:cs="Arial"/>
                <w:sz w:val="16"/>
              </w:rPr>
              <w:t xml:space="preserve"> </w:t>
            </w:r>
            <w:r w:rsidR="005A354B" w:rsidRPr="005A354B">
              <w:rPr>
                <w:rFonts w:ascii="Arial" w:hAnsi="Arial" w:cs="Arial"/>
                <w:sz w:val="16"/>
              </w:rPr>
              <w:t>_</w:t>
            </w:r>
            <w:r>
              <w:rPr>
                <w:rFonts w:ascii="Arial" w:hAnsi="Arial" w:cs="Arial"/>
                <w:sz w:val="16"/>
              </w:rPr>
              <w:t>MotNwtMtr</w:t>
            </w:r>
            <w:r w:rsidR="005A354B" w:rsidRPr="005A354B">
              <w:rPr>
                <w:rFonts w:ascii="Arial" w:hAnsi="Arial" w:cs="Arial"/>
                <w:sz w:val="16"/>
              </w:rPr>
              <w:t>_T_f32</w:t>
            </w:r>
          </w:p>
        </w:tc>
        <w:tc>
          <w:tcPr>
            <w:tcW w:w="797" w:type="dxa"/>
          </w:tcPr>
          <w:p w:rsidR="005A354B" w:rsidRPr="00E706DA" w:rsidRDefault="005A354B" w:rsidP="00A62AE2">
            <w:pPr>
              <w:spacing w:before="60"/>
              <w:rPr>
                <w:rFonts w:ascii="Arial" w:hAnsi="Arial" w:cs="Arial"/>
                <w:sz w:val="16"/>
              </w:rPr>
            </w:pPr>
            <w:r w:rsidRPr="00E706DA">
              <w:rPr>
                <w:rFonts w:ascii="Arial" w:hAnsi="Arial" w:cs="Arial"/>
                <w:sz w:val="16"/>
              </w:rPr>
              <w:t>float32</w:t>
            </w:r>
          </w:p>
        </w:tc>
        <w:tc>
          <w:tcPr>
            <w:tcW w:w="990" w:type="dxa"/>
          </w:tcPr>
          <w:p w:rsidR="005A354B" w:rsidRPr="00E706DA" w:rsidRDefault="00830D66" w:rsidP="00A62AE2">
            <w:pPr>
              <w:spacing w:before="60"/>
              <w:rPr>
                <w:rFonts w:ascii="Arial" w:hAnsi="Arial" w:cs="Arial"/>
                <w:sz w:val="16"/>
              </w:rPr>
            </w:pPr>
            <w:r>
              <w:rPr>
                <w:rFonts w:ascii="Arial" w:hAnsi="Arial" w:cs="Arial"/>
                <w:sz w:val="16"/>
              </w:rPr>
              <w:t>-8.8</w:t>
            </w:r>
          </w:p>
        </w:tc>
        <w:tc>
          <w:tcPr>
            <w:tcW w:w="990" w:type="dxa"/>
          </w:tcPr>
          <w:p w:rsidR="005A354B" w:rsidRPr="00E706DA" w:rsidRDefault="00830D66" w:rsidP="00A62AE2">
            <w:pPr>
              <w:spacing w:before="60"/>
              <w:rPr>
                <w:rFonts w:ascii="Arial" w:hAnsi="Arial" w:cs="Arial"/>
                <w:sz w:val="16"/>
              </w:rPr>
            </w:pPr>
            <w:r>
              <w:rPr>
                <w:rFonts w:ascii="Arial" w:hAnsi="Arial" w:cs="Arial"/>
                <w:sz w:val="16"/>
              </w:rPr>
              <w:t>8.8</w:t>
            </w:r>
          </w:p>
        </w:tc>
      </w:tr>
    </w:tbl>
    <w:p w:rsidR="005A354B" w:rsidRDefault="005A354B" w:rsidP="005A354B"/>
    <w:p w:rsidR="007F1507" w:rsidRPr="003877CA" w:rsidRDefault="00263369" w:rsidP="00263369">
      <w:pPr>
        <w:pStyle w:val="Heading4"/>
      </w:pPr>
      <w:r w:rsidRPr="00263369">
        <w:t>FilNotchFullUpdOutp_f32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Function Name</w:t>
            </w:r>
          </w:p>
        </w:tc>
        <w:tc>
          <w:tcPr>
            <w:tcW w:w="2764" w:type="dxa"/>
          </w:tcPr>
          <w:p w:rsidR="007F1507" w:rsidRPr="003877CA" w:rsidRDefault="00263369" w:rsidP="00A62AE2">
            <w:pPr>
              <w:spacing w:before="60"/>
              <w:rPr>
                <w:rFonts w:cs="Calibri"/>
                <w:sz w:val="18"/>
                <w:szCs w:val="18"/>
              </w:rPr>
            </w:pPr>
            <w:r w:rsidRPr="00D81CD5">
              <w:rPr>
                <w:rFonts w:ascii="Arial" w:hAnsi="Arial" w:cs="Arial"/>
                <w:sz w:val="16"/>
              </w:rPr>
              <w:t>FilNotchFullUpdOutp</w:t>
            </w:r>
            <w:r w:rsidRPr="00263369">
              <w:rPr>
                <w:rFonts w:cs="Calibri"/>
                <w:sz w:val="18"/>
                <w:szCs w:val="18"/>
              </w:rPr>
              <w:t>_f32</w:t>
            </w:r>
          </w:p>
        </w:tc>
        <w:tc>
          <w:tcPr>
            <w:tcW w:w="1671"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Type</w:t>
            </w:r>
          </w:p>
        </w:tc>
        <w:tc>
          <w:tcPr>
            <w:tcW w:w="1429"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Min</w:t>
            </w:r>
          </w:p>
        </w:tc>
        <w:tc>
          <w:tcPr>
            <w:tcW w:w="1344"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Max</w:t>
            </w: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 xml:space="preserve">Arguments Passed </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Inp</w:t>
            </w:r>
            <w:proofErr w:type="spellEnd"/>
          </w:p>
        </w:tc>
        <w:tc>
          <w:tcPr>
            <w:tcW w:w="1671" w:type="dxa"/>
          </w:tcPr>
          <w:p w:rsidR="007F1507" w:rsidRPr="003877CA" w:rsidRDefault="007F1507" w:rsidP="00D81CD5">
            <w:pPr>
              <w:spacing w:before="60"/>
              <w:rPr>
                <w:rFonts w:cs="Calibri"/>
                <w:sz w:val="18"/>
                <w:szCs w:val="18"/>
              </w:rPr>
            </w:pPr>
            <w:r w:rsidRPr="00D81CD5">
              <w:rPr>
                <w:rFonts w:ascii="Arial" w:hAnsi="Arial" w:cs="Arial"/>
                <w:sz w:val="16"/>
              </w:rPr>
              <w:t>float32</w:t>
            </w:r>
          </w:p>
        </w:tc>
        <w:tc>
          <w:tcPr>
            <w:tcW w:w="2773" w:type="dxa"/>
            <w:gridSpan w:val="2"/>
            <w:vMerge w:val="restart"/>
          </w:tcPr>
          <w:p w:rsidR="007F1507" w:rsidRPr="003877CA" w:rsidRDefault="007F1507" w:rsidP="00A62AE2">
            <w:pPr>
              <w:spacing w:before="60"/>
              <w:rPr>
                <w:rFonts w:cs="Calibri"/>
                <w:sz w:val="18"/>
                <w:szCs w:val="18"/>
              </w:rPr>
            </w:pPr>
            <w:r w:rsidRPr="00D81CD5">
              <w:rPr>
                <w:rFonts w:ascii="Arial" w:hAnsi="Arial" w:cs="Arial"/>
                <w:sz w:val="16"/>
              </w:rPr>
              <w:t>See unit test consideration</w:t>
            </w: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FilNotchStRecPtr</w:t>
            </w:r>
            <w:proofErr w:type="spellEnd"/>
          </w:p>
        </w:tc>
        <w:tc>
          <w:tcPr>
            <w:tcW w:w="1671" w:type="dxa"/>
          </w:tcPr>
          <w:p w:rsidR="007F1507" w:rsidRPr="00EB39A3" w:rsidRDefault="007F1507" w:rsidP="00D81CD5">
            <w:pPr>
              <w:spacing w:before="60"/>
              <w:rPr>
                <w:rFonts w:cs="Calibri"/>
                <w:sz w:val="18"/>
                <w:szCs w:val="18"/>
              </w:rPr>
            </w:pPr>
            <w:r w:rsidRPr="00D81CD5">
              <w:rPr>
                <w:rFonts w:ascii="Arial" w:hAnsi="Arial" w:cs="Arial"/>
                <w:sz w:val="16"/>
              </w:rPr>
              <w:t>FilNotchStRec1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FilNotchGainRecPtr</w:t>
            </w:r>
            <w:proofErr w:type="spellEnd"/>
          </w:p>
        </w:tc>
        <w:tc>
          <w:tcPr>
            <w:tcW w:w="1671" w:type="dxa"/>
          </w:tcPr>
          <w:p w:rsidR="007F1507" w:rsidRDefault="007F1507" w:rsidP="00D81CD5">
            <w:pPr>
              <w:spacing w:before="60"/>
            </w:pPr>
            <w:r w:rsidRPr="00D81CD5">
              <w:rPr>
                <w:rFonts w:ascii="Arial" w:hAnsi="Arial" w:cs="Arial"/>
                <w:sz w:val="16"/>
              </w:rPr>
              <w:t>FilNotchGainRec1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Return Value</w:t>
            </w:r>
          </w:p>
        </w:tc>
        <w:tc>
          <w:tcPr>
            <w:tcW w:w="2764" w:type="dxa"/>
          </w:tcPr>
          <w:p w:rsidR="007F1507" w:rsidRPr="003877CA" w:rsidRDefault="007F1507" w:rsidP="00A62AE2">
            <w:pPr>
              <w:spacing w:before="60"/>
              <w:rPr>
                <w:rFonts w:cs="Calibri"/>
                <w:sz w:val="18"/>
                <w:szCs w:val="18"/>
              </w:rPr>
            </w:pPr>
            <w:r w:rsidRPr="00D81CD5">
              <w:rPr>
                <w:rFonts w:ascii="Arial" w:hAnsi="Arial" w:cs="Arial"/>
                <w:sz w:val="16"/>
              </w:rPr>
              <w:t>None</w:t>
            </w:r>
          </w:p>
        </w:tc>
        <w:tc>
          <w:tcPr>
            <w:tcW w:w="1671" w:type="dxa"/>
          </w:tcPr>
          <w:p w:rsidR="007F1507" w:rsidRDefault="007F1507" w:rsidP="00A62AE2"/>
        </w:tc>
        <w:tc>
          <w:tcPr>
            <w:tcW w:w="2773" w:type="dxa"/>
            <w:gridSpan w:val="2"/>
            <w:vMerge/>
          </w:tcPr>
          <w:p w:rsidR="007F1507" w:rsidRPr="003877CA" w:rsidRDefault="007F1507" w:rsidP="00A62AE2">
            <w:pPr>
              <w:spacing w:before="60"/>
              <w:rPr>
                <w:rFonts w:cs="Calibri"/>
                <w:sz w:val="18"/>
                <w:szCs w:val="18"/>
              </w:rPr>
            </w:pPr>
          </w:p>
        </w:tc>
      </w:tr>
    </w:tbl>
    <w:p w:rsidR="007F1507" w:rsidRPr="003877CA" w:rsidRDefault="007F1507" w:rsidP="00090F60">
      <w:pPr>
        <w:pStyle w:val="Heading5"/>
      </w:pPr>
      <w:bookmarkStart w:id="75" w:name="_Toc406065269"/>
      <w:bookmarkStart w:id="76" w:name="_Toc414443276"/>
      <w:bookmarkStart w:id="77" w:name="_Toc420488403"/>
      <w:bookmarkStart w:id="78" w:name="_Toc425412003"/>
      <w:r w:rsidRPr="003877CA">
        <w:t>Description</w:t>
      </w:r>
      <w:bookmarkEnd w:id="75"/>
      <w:bookmarkEnd w:id="76"/>
      <w:bookmarkEnd w:id="77"/>
      <w:bookmarkEnd w:id="78"/>
    </w:p>
    <w:p w:rsidR="00490E1F" w:rsidRPr="00D81CD5" w:rsidRDefault="00490E1F" w:rsidP="00D81CD5">
      <w:pPr>
        <w:pStyle w:val="BodyText"/>
        <w:rPr>
          <w:rFonts w:ascii="Calibri" w:hAnsi="Calibri" w:cs="Calibri"/>
          <w:sz w:val="20"/>
        </w:rPr>
      </w:pPr>
      <w:r w:rsidRPr="00D81CD5">
        <w:rPr>
          <w:rFonts w:ascii="Calibri" w:hAnsi="Calibri" w:cs="Calibri"/>
          <w:sz w:val="20"/>
        </w:rPr>
        <w:t>Notch filter output calculation</w:t>
      </w:r>
      <w:r w:rsidR="00607BC1" w:rsidRPr="00D81CD5">
        <w:rPr>
          <w:rFonts w:ascii="Calibri" w:hAnsi="Calibri" w:cs="Calibri"/>
          <w:sz w:val="20"/>
        </w:rPr>
        <w:t xml:space="preserve"> i</w:t>
      </w:r>
      <w:r w:rsidRPr="00D81CD5">
        <w:rPr>
          <w:rFonts w:ascii="Calibri" w:hAnsi="Calibri" w:cs="Calibri"/>
          <w:sz w:val="20"/>
        </w:rPr>
        <w:t>mplemented based on ‘Inertia Comp Notch’ block functionality.</w:t>
      </w:r>
    </w:p>
    <w:p w:rsidR="007F1507" w:rsidRDefault="00263369" w:rsidP="00263369">
      <w:pPr>
        <w:pStyle w:val="Heading4"/>
      </w:pPr>
      <w:bookmarkStart w:id="79" w:name="_Toc425412004"/>
      <w:proofErr w:type="spellStart"/>
      <w:r w:rsidRPr="00263369">
        <w:t>FilNotchInit</w:t>
      </w:r>
      <w:proofErr w:type="spellEnd"/>
      <w:r w:rsidRPr="00263369">
        <w:t xml:space="preserve"> </w:t>
      </w:r>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Function Name</w:t>
            </w:r>
          </w:p>
        </w:tc>
        <w:tc>
          <w:tcPr>
            <w:tcW w:w="2764" w:type="dxa"/>
          </w:tcPr>
          <w:p w:rsidR="007F1507" w:rsidRPr="003877CA" w:rsidRDefault="00263369" w:rsidP="00A62AE2">
            <w:pPr>
              <w:spacing w:before="60"/>
              <w:rPr>
                <w:rFonts w:cs="Calibri"/>
                <w:sz w:val="18"/>
                <w:szCs w:val="18"/>
              </w:rPr>
            </w:pPr>
            <w:proofErr w:type="spellStart"/>
            <w:r w:rsidRPr="00D81CD5">
              <w:rPr>
                <w:rFonts w:ascii="Arial" w:hAnsi="Arial" w:cs="Arial"/>
                <w:sz w:val="16"/>
              </w:rPr>
              <w:t>FilNotchInit</w:t>
            </w:r>
            <w:proofErr w:type="spellEnd"/>
          </w:p>
        </w:tc>
        <w:tc>
          <w:tcPr>
            <w:tcW w:w="1671"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Type</w:t>
            </w:r>
          </w:p>
        </w:tc>
        <w:tc>
          <w:tcPr>
            <w:tcW w:w="1429"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Min</w:t>
            </w:r>
          </w:p>
        </w:tc>
        <w:tc>
          <w:tcPr>
            <w:tcW w:w="1344" w:type="dxa"/>
            <w:shd w:val="pct30" w:color="FFFF00" w:fill="auto"/>
          </w:tcPr>
          <w:p w:rsidR="007F1507" w:rsidRPr="003877CA" w:rsidRDefault="007F1507" w:rsidP="00A62AE2">
            <w:pPr>
              <w:spacing w:before="60"/>
              <w:jc w:val="center"/>
              <w:rPr>
                <w:rFonts w:cs="Calibri"/>
                <w:sz w:val="18"/>
                <w:szCs w:val="18"/>
              </w:rPr>
            </w:pPr>
            <w:r w:rsidRPr="003877CA">
              <w:rPr>
                <w:rFonts w:cs="Calibri"/>
                <w:sz w:val="18"/>
                <w:szCs w:val="18"/>
              </w:rPr>
              <w:t>Max</w:t>
            </w: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 xml:space="preserve">Arguments Passed </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Inp</w:t>
            </w:r>
            <w:proofErr w:type="spellEnd"/>
          </w:p>
        </w:tc>
        <w:tc>
          <w:tcPr>
            <w:tcW w:w="1671" w:type="dxa"/>
          </w:tcPr>
          <w:p w:rsidR="007F1507" w:rsidRPr="003877CA" w:rsidRDefault="007F1507" w:rsidP="00D81CD5">
            <w:pPr>
              <w:spacing w:before="60"/>
              <w:rPr>
                <w:rFonts w:cs="Calibri"/>
                <w:sz w:val="18"/>
                <w:szCs w:val="18"/>
              </w:rPr>
            </w:pPr>
            <w:r w:rsidRPr="00D81CD5">
              <w:rPr>
                <w:rFonts w:ascii="Arial" w:hAnsi="Arial" w:cs="Arial"/>
                <w:sz w:val="16"/>
              </w:rPr>
              <w:t>float32</w:t>
            </w:r>
          </w:p>
        </w:tc>
        <w:tc>
          <w:tcPr>
            <w:tcW w:w="2773" w:type="dxa"/>
            <w:gridSpan w:val="2"/>
            <w:vMerge w:val="restart"/>
          </w:tcPr>
          <w:p w:rsidR="007F1507" w:rsidRPr="003877CA" w:rsidRDefault="007F1507" w:rsidP="00D81CD5">
            <w:pPr>
              <w:spacing w:before="60"/>
              <w:rPr>
                <w:rFonts w:cs="Calibri"/>
                <w:sz w:val="18"/>
                <w:szCs w:val="18"/>
              </w:rPr>
            </w:pPr>
            <w:r w:rsidRPr="00D81CD5">
              <w:rPr>
                <w:rFonts w:ascii="Arial" w:hAnsi="Arial" w:cs="Arial"/>
                <w:sz w:val="16"/>
              </w:rPr>
              <w:t>See unit test consideration</w:t>
            </w: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FilNotchStRecPtr</w:t>
            </w:r>
            <w:proofErr w:type="spellEnd"/>
          </w:p>
        </w:tc>
        <w:tc>
          <w:tcPr>
            <w:tcW w:w="1671" w:type="dxa"/>
          </w:tcPr>
          <w:p w:rsidR="007F1507" w:rsidRPr="00EB39A3" w:rsidRDefault="007F1507" w:rsidP="00D81CD5">
            <w:pPr>
              <w:spacing w:before="60"/>
              <w:rPr>
                <w:rFonts w:cs="Calibri"/>
                <w:sz w:val="18"/>
                <w:szCs w:val="18"/>
              </w:rPr>
            </w:pPr>
            <w:r w:rsidRPr="00D81CD5">
              <w:rPr>
                <w:rFonts w:ascii="Arial" w:hAnsi="Arial" w:cs="Arial"/>
                <w:sz w:val="16"/>
              </w:rPr>
              <w:t>FilNotchStRec1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FilNotchGainRecPtr</w:t>
            </w:r>
            <w:proofErr w:type="spellEnd"/>
          </w:p>
        </w:tc>
        <w:tc>
          <w:tcPr>
            <w:tcW w:w="1671" w:type="dxa"/>
          </w:tcPr>
          <w:p w:rsidR="007F1507" w:rsidRDefault="007F1507" w:rsidP="00D81CD5">
            <w:pPr>
              <w:spacing w:before="60"/>
            </w:pPr>
            <w:r w:rsidRPr="00D81CD5">
              <w:rPr>
                <w:rFonts w:ascii="Arial" w:hAnsi="Arial" w:cs="Arial"/>
                <w:sz w:val="16"/>
              </w:rPr>
              <w:t>FilNotchGainRec1</w:t>
            </w:r>
          </w:p>
        </w:tc>
        <w:tc>
          <w:tcPr>
            <w:tcW w:w="2773" w:type="dxa"/>
            <w:gridSpan w:val="2"/>
            <w:vMerge/>
          </w:tcPr>
          <w:p w:rsidR="007F1507" w:rsidRPr="003877CA" w:rsidRDefault="007F1507" w:rsidP="00A62AE2">
            <w:pPr>
              <w:spacing w:before="60"/>
              <w:rPr>
                <w:rFonts w:cs="Calibri"/>
                <w:sz w:val="18"/>
                <w:szCs w:val="18"/>
              </w:rPr>
            </w:pPr>
          </w:p>
        </w:tc>
      </w:tr>
      <w:tr w:rsidR="007F1507" w:rsidRPr="00AA38E8" w:rsidTr="00A62AE2">
        <w:tc>
          <w:tcPr>
            <w:tcW w:w="1720" w:type="dxa"/>
          </w:tcPr>
          <w:p w:rsidR="007F1507" w:rsidRPr="003877CA" w:rsidRDefault="007F1507" w:rsidP="00A62AE2">
            <w:pPr>
              <w:spacing w:before="60"/>
              <w:rPr>
                <w:rFonts w:cs="Calibri"/>
                <w:b/>
                <w:bCs/>
                <w:sz w:val="18"/>
                <w:szCs w:val="18"/>
              </w:rPr>
            </w:pPr>
            <w:r w:rsidRPr="003877CA">
              <w:rPr>
                <w:rFonts w:cs="Calibri"/>
                <w:b/>
                <w:bCs/>
                <w:sz w:val="18"/>
                <w:szCs w:val="18"/>
              </w:rPr>
              <w:t>Return Value</w:t>
            </w:r>
          </w:p>
        </w:tc>
        <w:tc>
          <w:tcPr>
            <w:tcW w:w="2764" w:type="dxa"/>
          </w:tcPr>
          <w:p w:rsidR="007F1507" w:rsidRPr="003877CA" w:rsidRDefault="007F1507" w:rsidP="00A62AE2">
            <w:pPr>
              <w:spacing w:before="60"/>
              <w:rPr>
                <w:rFonts w:cs="Calibri"/>
                <w:sz w:val="18"/>
                <w:szCs w:val="18"/>
              </w:rPr>
            </w:pPr>
            <w:proofErr w:type="spellStart"/>
            <w:r w:rsidRPr="00D81CD5">
              <w:rPr>
                <w:rFonts w:ascii="Arial" w:hAnsi="Arial" w:cs="Arial"/>
                <w:sz w:val="16"/>
              </w:rPr>
              <w:t>FilOut</w:t>
            </w:r>
            <w:proofErr w:type="spellEnd"/>
          </w:p>
        </w:tc>
        <w:tc>
          <w:tcPr>
            <w:tcW w:w="1671" w:type="dxa"/>
          </w:tcPr>
          <w:p w:rsidR="007F1507" w:rsidRDefault="007F1507" w:rsidP="00D81CD5">
            <w:pPr>
              <w:spacing w:before="60"/>
            </w:pPr>
            <w:r w:rsidRPr="00D81CD5">
              <w:rPr>
                <w:rFonts w:ascii="Arial" w:hAnsi="Arial" w:cs="Arial"/>
                <w:sz w:val="16"/>
              </w:rPr>
              <w:t>float32</w:t>
            </w:r>
          </w:p>
        </w:tc>
        <w:tc>
          <w:tcPr>
            <w:tcW w:w="2773" w:type="dxa"/>
            <w:gridSpan w:val="2"/>
            <w:vMerge/>
          </w:tcPr>
          <w:p w:rsidR="007F1507" w:rsidRPr="003877CA" w:rsidRDefault="007F1507" w:rsidP="00A62AE2">
            <w:pPr>
              <w:spacing w:before="60"/>
              <w:rPr>
                <w:rFonts w:cs="Calibri"/>
                <w:sz w:val="18"/>
                <w:szCs w:val="18"/>
              </w:rPr>
            </w:pPr>
          </w:p>
        </w:tc>
      </w:tr>
    </w:tbl>
    <w:p w:rsidR="007F1507" w:rsidRPr="00B014AF" w:rsidRDefault="007F1507" w:rsidP="007F1507">
      <w:pPr>
        <w:rPr>
          <w:lang w:bidi="ar-SA"/>
        </w:rPr>
      </w:pPr>
    </w:p>
    <w:p w:rsidR="007F1507" w:rsidRDefault="007F1507" w:rsidP="00090F60">
      <w:pPr>
        <w:pStyle w:val="Heading5"/>
      </w:pPr>
      <w:bookmarkStart w:id="80" w:name="_Toc425412005"/>
      <w:r w:rsidRPr="003877CA">
        <w:t>Description</w:t>
      </w:r>
      <w:bookmarkEnd w:id="80"/>
    </w:p>
    <w:p w:rsidR="00490E1F" w:rsidRPr="00D81CD5" w:rsidRDefault="00490E1F" w:rsidP="00D81CD5">
      <w:pPr>
        <w:pStyle w:val="BodyText"/>
        <w:rPr>
          <w:rFonts w:ascii="Calibri" w:hAnsi="Calibri" w:cs="Calibri"/>
          <w:sz w:val="20"/>
        </w:rPr>
      </w:pPr>
      <w:r w:rsidRPr="00D81CD5">
        <w:rPr>
          <w:rFonts w:ascii="Calibri" w:hAnsi="Calibri" w:cs="Calibri"/>
          <w:sz w:val="20"/>
        </w:rPr>
        <w:t>Notch filter initialization function implemented based on EA3 design.</w:t>
      </w:r>
    </w:p>
    <w:p w:rsidR="002B094F" w:rsidRPr="002E3F2E" w:rsidRDefault="002B094F" w:rsidP="002B094F">
      <w:pPr>
        <w:pStyle w:val="Heading3"/>
        <w:tabs>
          <w:tab w:val="clear" w:pos="1017"/>
          <w:tab w:val="num" w:pos="927"/>
        </w:tabs>
        <w:ind w:left="567"/>
        <w:rPr>
          <w:rFonts w:ascii="Calibri" w:hAnsi="Calibri"/>
        </w:rPr>
      </w:pPr>
      <w:bookmarkStart w:id="81" w:name="_Toc418080075"/>
      <w:bookmarkStart w:id="82" w:name="_Toc421709920"/>
      <w:bookmarkStart w:id="83" w:name="_Toc425521175"/>
      <w:r w:rsidRPr="002E3F2E">
        <w:rPr>
          <w:rFonts w:ascii="Calibri" w:hAnsi="Calibri"/>
        </w:rPr>
        <w:t>Transition Functions</w:t>
      </w:r>
      <w:bookmarkEnd w:id="81"/>
      <w:bookmarkEnd w:id="82"/>
      <w:bookmarkEnd w:id="83"/>
    </w:p>
    <w:p w:rsidR="002B094F" w:rsidRDefault="00FC191D"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4" w:name="_Toc418080076"/>
      <w:bookmarkStart w:id="85" w:name="_Toc421709921"/>
      <w:bookmarkStart w:id="86" w:name="_Toc425521176"/>
      <w:r w:rsidRPr="002E3F2E">
        <w:rPr>
          <w:rFonts w:ascii="Calibri" w:hAnsi="Calibri"/>
        </w:rPr>
        <w:lastRenderedPageBreak/>
        <w:t>Known</w:t>
      </w:r>
      <w:r w:rsidRPr="00AA38E8">
        <w:rPr>
          <w:rFonts w:ascii="Calibri" w:hAnsi="Calibri" w:cs="Calibri"/>
        </w:rPr>
        <w:t xml:space="preserve"> Limitations with Design</w:t>
      </w:r>
      <w:bookmarkEnd w:id="84"/>
      <w:bookmarkEnd w:id="85"/>
      <w:bookmarkEnd w:id="86"/>
    </w:p>
    <w:p w:rsidR="00531B8C" w:rsidRDefault="007F1507"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7" w:name="_Toc382297449"/>
      <w:bookmarkStart w:id="88" w:name="_Toc418080077"/>
      <w:bookmarkStart w:id="89" w:name="_Toc421709922"/>
      <w:bookmarkStart w:id="90" w:name="_Toc425521177"/>
      <w:r w:rsidRPr="00E75CFE">
        <w:rPr>
          <w:rFonts w:ascii="Calibri" w:hAnsi="Calibri" w:cs="Calibri"/>
        </w:rPr>
        <w:lastRenderedPageBreak/>
        <w:t>UNIT TEST CONSIDERATION</w:t>
      </w:r>
      <w:bookmarkEnd w:id="87"/>
      <w:bookmarkEnd w:id="88"/>
      <w:bookmarkEnd w:id="89"/>
      <w:bookmarkEnd w:id="90"/>
    </w:p>
    <w:p w:rsidR="007F1507" w:rsidRDefault="007F1507" w:rsidP="001B22CB">
      <w:pPr>
        <w:pStyle w:val="ListParagraph"/>
        <w:numPr>
          <w:ilvl w:val="0"/>
          <w:numId w:val="25"/>
        </w:numPr>
        <w:spacing w:after="0"/>
      </w:pPr>
      <w:r>
        <w:t xml:space="preserve">Since the notch filter implementation used in this module is dynamic in nature, absolute ranges are difficult to determine without pre-defined knowledge on the combination of coefficient values (A1, A2, B0, B1, </w:t>
      </w:r>
      <w:proofErr w:type="gramStart"/>
      <w:r>
        <w:t>B2</w:t>
      </w:r>
      <w:proofErr w:type="gramEnd"/>
      <w:r>
        <w:t>).  Because of this, the systems group ran simulations on 10 different combinations of coefficients (2 with defined default calibrations, 8 considered extreme cases of notch filters) and logged the ranges of the filter state variables and outputs during a frequency sweep.  The ranges given throughout this module were taken as the worst case results of all of the given test cases.</w:t>
      </w:r>
    </w:p>
    <w:p w:rsidR="007F1507" w:rsidRDefault="007F1507" w:rsidP="007F1507">
      <w:pPr>
        <w:spacing w:after="0"/>
      </w:pPr>
    </w:p>
    <w:p w:rsidR="007F1507" w:rsidRDefault="007F1507" w:rsidP="006F7DA0">
      <w:pPr>
        <w:spacing w:after="0"/>
        <w:ind w:left="720"/>
      </w:pPr>
      <w:r>
        <w:t>To provide useful cases for unit testing, the boundary checks tested during unit testing should be altered to test the state variable minimum and maximum for each of the 10 test cases with the given coefficients set to the values given in that test case.  In the case where the default values of the coefficients are used in a vector, the unit tester should not test the corresponding state variables with values over the range defined for that set of coefficients.  See attached simulation results.</w:t>
      </w:r>
    </w:p>
    <w:p w:rsidR="007F1507" w:rsidRDefault="00135178" w:rsidP="007F1507">
      <w:pPr>
        <w:spacing w:after="0"/>
        <w:jc w:val="center"/>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15" o:title=""/>
          </v:shape>
          <o:OLEObject Type="Embed" ProgID="Excel.Sheet.8" ShapeID="_x0000_i1025" DrawAspect="Icon" ObjectID="_1530006054" r:id="rId16"/>
        </w:object>
      </w:r>
    </w:p>
    <w:p w:rsidR="00135178" w:rsidRDefault="00135178" w:rsidP="007F1507">
      <w:pPr>
        <w:spacing w:after="0"/>
        <w:jc w:val="center"/>
      </w:pPr>
    </w:p>
    <w:p w:rsidR="001B22CB" w:rsidRPr="00EC375A" w:rsidRDefault="001B22CB" w:rsidP="001B22CB">
      <w:pPr>
        <w:pStyle w:val="ListParagraph"/>
        <w:numPr>
          <w:ilvl w:val="0"/>
          <w:numId w:val="25"/>
        </w:numPr>
      </w:pPr>
      <w:proofErr w:type="spellStart"/>
      <w:r w:rsidRPr="00263369">
        <w:rPr>
          <w:rFonts w:ascii="Arial" w:hAnsi="Arial" w:cs="Arial"/>
          <w:sz w:val="16"/>
        </w:rPr>
        <w:t>GenFddIcCmd</w:t>
      </w:r>
      <w:proofErr w:type="spellEnd"/>
      <w:r>
        <w:t xml:space="preserve"> function is designed to work with argument values from the calling function as used with the other functions in the module, and outputs may be out of the expected range if tested with arbitrary combinations of input values.  Unit testing of this function should use only passed argument value combinations coming from the calling function.</w:t>
      </w:r>
    </w:p>
    <w:p w:rsidR="001B22CB" w:rsidRDefault="001B22CB" w:rsidP="001B22CB">
      <w:pPr>
        <w:spacing w:after="0"/>
        <w:ind w:left="360"/>
      </w:pPr>
    </w:p>
    <w:p w:rsidR="00786BDF" w:rsidRPr="00A158C7" w:rsidRDefault="00786BDF" w:rsidP="000B37D5">
      <w:pPr>
        <w:pStyle w:val="Heading7"/>
      </w:pPr>
      <w:bookmarkStart w:id="91" w:name="_Toc425521178"/>
      <w:r w:rsidRPr="00A158C7">
        <w:lastRenderedPageBreak/>
        <w:t>Abbreviations and Acronyms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2" w:name="_Toc425521179"/>
      <w:r w:rsidRPr="00A158C7">
        <w:lastRenderedPageBreak/>
        <w:t>Glossary</w:t>
      </w:r>
      <w:bookmarkEnd w:id="9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3" w:name="_Toc425521180"/>
      <w:r w:rsidRPr="00A158C7">
        <w:lastRenderedPageBreak/>
        <w:t>References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4" w:name="_Ref313612389"/>
            <w:r>
              <w:t>AUTOSAR Specification of Memory Mapping (</w:t>
            </w:r>
            <w:proofErr w:type="spellStart"/>
            <w:r>
              <w:t>Link:</w:t>
            </w:r>
            <w:hyperlink r:id="rId17" w:history="1">
              <w:r w:rsidRPr="00F35C33">
                <w:rPr>
                  <w:rStyle w:val="Hyperlink"/>
                </w:rPr>
                <w:t>AUTOSAR_SWS_MemoryMapping.pdf</w:t>
              </w:r>
              <w:proofErr w:type="spellEnd"/>
            </w:hyperlink>
            <w:r>
              <w:t>)</w:t>
            </w:r>
            <w:bookmarkEnd w:id="9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33D4A" w:rsidP="00B758D2">
            <w:pPr>
              <w:keepNext/>
            </w:pPr>
            <w:hyperlink r:id="rId18" w:history="1">
              <w:bookmarkStart w:id="95" w:name="_Ref335300243"/>
              <w:r w:rsidR="00531B8C" w:rsidRPr="00FC427F">
                <w:t>Software Naming Conventions.doc</w:t>
              </w:r>
              <w:bookmarkEnd w:id="95"/>
            </w:hyperlink>
          </w:p>
        </w:tc>
        <w:tc>
          <w:tcPr>
            <w:tcW w:w="2091" w:type="dxa"/>
            <w:shd w:val="clear" w:color="auto" w:fill="auto"/>
          </w:tcPr>
          <w:p w:rsidR="00531B8C" w:rsidRDefault="00F61FEE"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9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6"/>
          </w:p>
        </w:tc>
        <w:tc>
          <w:tcPr>
            <w:tcW w:w="2091" w:type="dxa"/>
            <w:shd w:val="clear" w:color="auto" w:fill="auto"/>
          </w:tcPr>
          <w:p w:rsidR="00531B8C" w:rsidRDefault="00531B8C" w:rsidP="00B758D2">
            <w:pPr>
              <w:rPr>
                <w:lang w:bidi="ar-SA"/>
              </w:rPr>
            </w:pPr>
            <w:r>
              <w:rPr>
                <w:lang w:bidi="ar-SA"/>
              </w:rPr>
              <w:t>2.</w:t>
            </w:r>
            <w:r w:rsidR="00F61FEE">
              <w:rPr>
                <w:lang w:bidi="ar-SA"/>
              </w:rPr>
              <w:t>1</w:t>
            </w:r>
          </w:p>
        </w:tc>
      </w:tr>
      <w:tr w:rsidR="00F61FEE" w:rsidRPr="00A158C7" w:rsidTr="00B758D2">
        <w:tc>
          <w:tcPr>
            <w:tcW w:w="738" w:type="dxa"/>
            <w:shd w:val="clear" w:color="auto" w:fill="auto"/>
          </w:tcPr>
          <w:p w:rsidR="00F61FEE" w:rsidRDefault="00F61FEE" w:rsidP="00B758D2">
            <w:pPr>
              <w:jc w:val="center"/>
            </w:pPr>
            <w:r>
              <w:t>5</w:t>
            </w:r>
          </w:p>
        </w:tc>
        <w:tc>
          <w:tcPr>
            <w:tcW w:w="6458" w:type="dxa"/>
            <w:shd w:val="clear" w:color="auto" w:fill="auto"/>
          </w:tcPr>
          <w:p w:rsidR="00F61FEE" w:rsidRDefault="00F61FEE" w:rsidP="00B758D2">
            <w:pPr>
              <w:keepNext/>
            </w:pPr>
            <w:r>
              <w:t>FDD – SF014A_InetiaCmpVel_Design</w:t>
            </w:r>
          </w:p>
        </w:tc>
        <w:tc>
          <w:tcPr>
            <w:tcW w:w="2091" w:type="dxa"/>
            <w:shd w:val="clear" w:color="auto" w:fill="auto"/>
          </w:tcPr>
          <w:p w:rsidR="00F61FEE" w:rsidRDefault="00F61FEE"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p w:rsidR="00F61FEE" w:rsidRDefault="00F61FEE">
      <w:pPr>
        <w:spacing w:after="0"/>
        <w:rPr>
          <w:rFonts w:ascii="Arial" w:hAnsi="Arial"/>
          <w:kern w:val="28"/>
          <w:sz w:val="24"/>
          <w:szCs w:val="20"/>
          <w:lang w:bidi="ar-SA"/>
        </w:rPr>
      </w:pPr>
    </w:p>
    <w:sectPr w:rsidR="00F61FEE" w:rsidSect="00866672">
      <w:headerReference w:type="default" r:id="rId19"/>
      <w:footerReference w:type="default" r:id="rId20"/>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D4A" w:rsidRDefault="00033D4A">
      <w:r>
        <w:separator/>
      </w:r>
    </w:p>
  </w:endnote>
  <w:endnote w:type="continuationSeparator" w:id="0">
    <w:p w:rsidR="00033D4A" w:rsidRDefault="0003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382EF9" w:rsidRPr="00B10816" w:rsidTr="00866672">
      <w:tc>
        <w:tcPr>
          <w:tcW w:w="1667" w:type="pct"/>
          <w:vAlign w:val="center"/>
        </w:tcPr>
        <w:p w:rsidR="00382EF9" w:rsidRPr="00B10816" w:rsidRDefault="00382EF9" w:rsidP="00B10816">
          <w:pPr>
            <w:pStyle w:val="Footer"/>
            <w:spacing w:after="0"/>
            <w:rPr>
              <w:sz w:val="16"/>
              <w:szCs w:val="16"/>
            </w:rPr>
          </w:pPr>
          <w:r w:rsidRPr="00B10816">
            <w:rPr>
              <w:sz w:val="16"/>
              <w:szCs w:val="16"/>
            </w:rPr>
            <w:t xml:space="preserve">Document: </w:t>
          </w:r>
          <w:proofErr w:type="spellStart"/>
          <w:r>
            <w:rPr>
              <w:sz w:val="16"/>
              <w:szCs w:val="16"/>
            </w:rPr>
            <w:t>InertiaCmpVel</w:t>
          </w:r>
          <w:proofErr w:type="spellEnd"/>
        </w:p>
        <w:p w:rsidR="00382EF9" w:rsidRPr="00B10816" w:rsidRDefault="00382EF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382EF9" w:rsidRDefault="00382EF9"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Ju</w:t>
          </w:r>
          <w:del w:id="97" w:author="Anne, Krishna" w:date="2016-07-14T12:54:00Z">
            <w:r w:rsidR="005C4843" w:rsidDel="00080207">
              <w:rPr>
                <w:sz w:val="16"/>
                <w:szCs w:val="16"/>
              </w:rPr>
              <w:delText>n</w:delText>
            </w:r>
          </w:del>
          <w:ins w:id="98" w:author="Anne, Krishna" w:date="2016-07-14T12:54:00Z">
            <w:r w:rsidR="00080207">
              <w:rPr>
                <w:sz w:val="16"/>
                <w:szCs w:val="16"/>
              </w:rPr>
              <w:t>l</w:t>
            </w:r>
          </w:ins>
          <w:r>
            <w:rPr>
              <w:sz w:val="16"/>
              <w:szCs w:val="16"/>
            </w:rPr>
            <w:t xml:space="preserve"> </w:t>
          </w:r>
          <w:del w:id="99" w:author="Anne, Krishna" w:date="2016-07-14T12:54:00Z">
            <w:r w:rsidDel="00080207">
              <w:rPr>
                <w:sz w:val="16"/>
                <w:szCs w:val="16"/>
              </w:rPr>
              <w:delText>2</w:delText>
            </w:r>
          </w:del>
          <w:r w:rsidR="005C4843">
            <w:rPr>
              <w:sz w:val="16"/>
              <w:szCs w:val="16"/>
            </w:rPr>
            <w:t>1</w:t>
          </w:r>
          <w:ins w:id="100" w:author="Anne, Krishna" w:date="2016-07-14T12:54:00Z">
            <w:r w:rsidR="00080207">
              <w:rPr>
                <w:sz w:val="16"/>
                <w:szCs w:val="16"/>
              </w:rPr>
              <w:t>4</w:t>
            </w:r>
          </w:ins>
          <w:r>
            <w:rPr>
              <w:sz w:val="16"/>
              <w:szCs w:val="16"/>
            </w:rPr>
            <w:t>, 201</w:t>
          </w:r>
          <w:r>
            <w:rPr>
              <w:sz w:val="16"/>
              <w:szCs w:val="16"/>
            </w:rPr>
            <w:fldChar w:fldCharType="end"/>
          </w:r>
          <w:r w:rsidR="005C4843">
            <w:rPr>
              <w:sz w:val="16"/>
              <w:szCs w:val="16"/>
            </w:rPr>
            <w:t>6</w:t>
          </w:r>
        </w:p>
        <w:p w:rsidR="00382EF9" w:rsidRPr="00B10816" w:rsidRDefault="00382EF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382EF9" w:rsidRPr="00B10816" w:rsidRDefault="00382EF9" w:rsidP="00B10816">
              <w:pPr>
                <w:pStyle w:val="Footer"/>
                <w:spacing w:after="0"/>
                <w:jc w:val="right"/>
                <w:rPr>
                  <w:sz w:val="16"/>
                  <w:szCs w:val="16"/>
                </w:rPr>
              </w:pPr>
              <w:r>
                <w:rPr>
                  <w:sz w:val="16"/>
                  <w:szCs w:val="16"/>
                </w:rPr>
                <w:t>Module Design Document</w:t>
              </w:r>
            </w:p>
          </w:sdtContent>
        </w:sdt>
        <w:p w:rsidR="00382EF9" w:rsidRPr="00B10816" w:rsidRDefault="00382EF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80207">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80207">
            <w:rPr>
              <w:b/>
              <w:noProof/>
              <w:sz w:val="16"/>
              <w:szCs w:val="16"/>
            </w:rPr>
            <w:t>18</w:t>
          </w:r>
          <w:r w:rsidRPr="00B10816">
            <w:rPr>
              <w:b/>
              <w:sz w:val="16"/>
              <w:szCs w:val="16"/>
            </w:rPr>
            <w:fldChar w:fldCharType="end"/>
          </w:r>
        </w:p>
      </w:tc>
    </w:tr>
  </w:tbl>
  <w:p w:rsidR="00382EF9" w:rsidRPr="00B10816" w:rsidRDefault="00382EF9"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D4A" w:rsidRDefault="00033D4A">
      <w:r>
        <w:separator/>
      </w:r>
    </w:p>
  </w:footnote>
  <w:footnote w:type="continuationSeparator" w:id="0">
    <w:p w:rsidR="00033D4A" w:rsidRDefault="00033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382EF9" w:rsidRPr="008969C4" w:rsidTr="00866672">
      <w:trPr>
        <w:trHeight w:val="438"/>
      </w:trPr>
      <w:tc>
        <w:tcPr>
          <w:tcW w:w="1443" w:type="pct"/>
        </w:tcPr>
        <w:p w:rsidR="00382EF9" w:rsidRPr="008969C4" w:rsidRDefault="00382EF9"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382EF9" w:rsidRPr="00891F29" w:rsidRDefault="00382EF9" w:rsidP="00B10816">
          <w:pPr>
            <w:pStyle w:val="Header"/>
            <w:spacing w:after="0"/>
            <w:jc w:val="right"/>
            <w:rPr>
              <w:sz w:val="16"/>
              <w:szCs w:val="20"/>
            </w:rPr>
          </w:pPr>
          <w:r w:rsidRPr="00891F29">
            <w:rPr>
              <w:sz w:val="16"/>
              <w:szCs w:val="20"/>
            </w:rPr>
            <w:t>Nexteer Automotive Confidential Proprietary Information</w:t>
          </w:r>
        </w:p>
        <w:p w:rsidR="00382EF9" w:rsidRDefault="00382EF9" w:rsidP="00B10816">
          <w:pPr>
            <w:pStyle w:val="Header"/>
            <w:spacing w:after="0"/>
            <w:jc w:val="right"/>
            <w:rPr>
              <w:sz w:val="16"/>
              <w:szCs w:val="20"/>
            </w:rPr>
          </w:pPr>
          <w:r w:rsidRPr="00891F29">
            <w:rPr>
              <w:sz w:val="16"/>
              <w:szCs w:val="20"/>
            </w:rPr>
            <w:t>Do Not Copy/Distribute Without Prior Permission</w:t>
          </w:r>
        </w:p>
        <w:p w:rsidR="00382EF9" w:rsidRPr="008969C4" w:rsidRDefault="00382EF9" w:rsidP="00B10816">
          <w:pPr>
            <w:pStyle w:val="Header"/>
            <w:spacing w:after="0"/>
            <w:jc w:val="right"/>
            <w:rPr>
              <w:szCs w:val="20"/>
            </w:rPr>
          </w:pPr>
          <w:r w:rsidRPr="000B0DB8">
            <w:rPr>
              <w:sz w:val="16"/>
              <w:szCs w:val="20"/>
            </w:rPr>
            <w:t>This Document Is Uncontrolled When Printed – Verify Version Before Use</w:t>
          </w:r>
        </w:p>
      </w:tc>
    </w:tr>
  </w:tbl>
  <w:p w:rsidR="00382EF9" w:rsidRDefault="00382EF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3BBE172A"/>
    <w:multiLevelType w:val="hybridMultilevel"/>
    <w:tmpl w:val="BA6A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70AF9"/>
    <w:multiLevelType w:val="hybridMultilevel"/>
    <w:tmpl w:val="4A1EBD3C"/>
    <w:lvl w:ilvl="0" w:tplc="DF30E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6"/>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5F"/>
    <w:rsid w:val="000040A2"/>
    <w:rsid w:val="00010BFD"/>
    <w:rsid w:val="00015232"/>
    <w:rsid w:val="000201AB"/>
    <w:rsid w:val="00030567"/>
    <w:rsid w:val="00030607"/>
    <w:rsid w:val="000318E7"/>
    <w:rsid w:val="00033D4A"/>
    <w:rsid w:val="0004234C"/>
    <w:rsid w:val="000515DF"/>
    <w:rsid w:val="000558D3"/>
    <w:rsid w:val="000573ED"/>
    <w:rsid w:val="00057E0F"/>
    <w:rsid w:val="00063A7A"/>
    <w:rsid w:val="0006733C"/>
    <w:rsid w:val="000718C3"/>
    <w:rsid w:val="00076DD2"/>
    <w:rsid w:val="00080207"/>
    <w:rsid w:val="00090F60"/>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6DD1"/>
    <w:rsid w:val="00107593"/>
    <w:rsid w:val="00113021"/>
    <w:rsid w:val="00114319"/>
    <w:rsid w:val="001161D2"/>
    <w:rsid w:val="001278D4"/>
    <w:rsid w:val="00133350"/>
    <w:rsid w:val="00135178"/>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22CB"/>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3369"/>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450A"/>
    <w:rsid w:val="00382EF9"/>
    <w:rsid w:val="003849A4"/>
    <w:rsid w:val="00385119"/>
    <w:rsid w:val="00387BF4"/>
    <w:rsid w:val="00393DBF"/>
    <w:rsid w:val="003A5B2A"/>
    <w:rsid w:val="003B4A55"/>
    <w:rsid w:val="003D456D"/>
    <w:rsid w:val="003E64F5"/>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582E"/>
    <w:rsid w:val="00467BB2"/>
    <w:rsid w:val="00480A9D"/>
    <w:rsid w:val="00482BAD"/>
    <w:rsid w:val="004863BF"/>
    <w:rsid w:val="004907B4"/>
    <w:rsid w:val="00490E1F"/>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54B"/>
    <w:rsid w:val="005A3EDE"/>
    <w:rsid w:val="005A77EF"/>
    <w:rsid w:val="005B3586"/>
    <w:rsid w:val="005B6300"/>
    <w:rsid w:val="005B6345"/>
    <w:rsid w:val="005C3AC2"/>
    <w:rsid w:val="005C4843"/>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7BC1"/>
    <w:rsid w:val="006114E3"/>
    <w:rsid w:val="00614D08"/>
    <w:rsid w:val="006171B3"/>
    <w:rsid w:val="006224AE"/>
    <w:rsid w:val="00633FE1"/>
    <w:rsid w:val="00635297"/>
    <w:rsid w:val="006374FA"/>
    <w:rsid w:val="00646455"/>
    <w:rsid w:val="00653404"/>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E1C97"/>
    <w:rsid w:val="006F2855"/>
    <w:rsid w:val="006F3CF4"/>
    <w:rsid w:val="006F7DA0"/>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1507"/>
    <w:rsid w:val="007F746C"/>
    <w:rsid w:val="008068A5"/>
    <w:rsid w:val="008119C7"/>
    <w:rsid w:val="00820AE5"/>
    <w:rsid w:val="0082456E"/>
    <w:rsid w:val="0082534B"/>
    <w:rsid w:val="00830D66"/>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087A"/>
    <w:rsid w:val="008D1A6A"/>
    <w:rsid w:val="008D3DCA"/>
    <w:rsid w:val="008D69B7"/>
    <w:rsid w:val="008E7652"/>
    <w:rsid w:val="008F09CA"/>
    <w:rsid w:val="008F11FD"/>
    <w:rsid w:val="008F1C9A"/>
    <w:rsid w:val="008F38B3"/>
    <w:rsid w:val="008F402B"/>
    <w:rsid w:val="008F4A9B"/>
    <w:rsid w:val="008F6804"/>
    <w:rsid w:val="008F7506"/>
    <w:rsid w:val="008F7F2D"/>
    <w:rsid w:val="009017D0"/>
    <w:rsid w:val="00905396"/>
    <w:rsid w:val="00912AE0"/>
    <w:rsid w:val="0091328D"/>
    <w:rsid w:val="009132C7"/>
    <w:rsid w:val="0091423E"/>
    <w:rsid w:val="00921DE0"/>
    <w:rsid w:val="009253B7"/>
    <w:rsid w:val="00926383"/>
    <w:rsid w:val="0092752F"/>
    <w:rsid w:val="009318C4"/>
    <w:rsid w:val="00932C03"/>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4D6"/>
    <w:rsid w:val="009E6A87"/>
    <w:rsid w:val="009F3119"/>
    <w:rsid w:val="00A049EB"/>
    <w:rsid w:val="00A05B7E"/>
    <w:rsid w:val="00A158C7"/>
    <w:rsid w:val="00A25B61"/>
    <w:rsid w:val="00A365F0"/>
    <w:rsid w:val="00A37E34"/>
    <w:rsid w:val="00A43365"/>
    <w:rsid w:val="00A62AE2"/>
    <w:rsid w:val="00A6370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5529"/>
    <w:rsid w:val="00B9722C"/>
    <w:rsid w:val="00BA089B"/>
    <w:rsid w:val="00BA0D62"/>
    <w:rsid w:val="00BA5041"/>
    <w:rsid w:val="00BA7BCD"/>
    <w:rsid w:val="00BB166E"/>
    <w:rsid w:val="00BB4210"/>
    <w:rsid w:val="00BC45C7"/>
    <w:rsid w:val="00BC6B0F"/>
    <w:rsid w:val="00BD17E2"/>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1CD5"/>
    <w:rsid w:val="00D8298E"/>
    <w:rsid w:val="00DA5C5C"/>
    <w:rsid w:val="00DB0311"/>
    <w:rsid w:val="00DB12D3"/>
    <w:rsid w:val="00DB1985"/>
    <w:rsid w:val="00DB213C"/>
    <w:rsid w:val="00DC045F"/>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D4FF2"/>
    <w:rsid w:val="00ED6AE3"/>
    <w:rsid w:val="00EE263E"/>
    <w:rsid w:val="00EE26AB"/>
    <w:rsid w:val="00EE3BBC"/>
    <w:rsid w:val="00EF190F"/>
    <w:rsid w:val="00F1257A"/>
    <w:rsid w:val="00F26A9B"/>
    <w:rsid w:val="00F33BD1"/>
    <w:rsid w:val="00F36729"/>
    <w:rsid w:val="00F36CC2"/>
    <w:rsid w:val="00F417BB"/>
    <w:rsid w:val="00F43F8E"/>
    <w:rsid w:val="00F51C8D"/>
    <w:rsid w:val="00F56F9A"/>
    <w:rsid w:val="00F602B0"/>
    <w:rsid w:val="00F61FEE"/>
    <w:rsid w:val="00F651F5"/>
    <w:rsid w:val="00F727CE"/>
    <w:rsid w:val="00F737FE"/>
    <w:rsid w:val="00F90FCC"/>
    <w:rsid w:val="00F91518"/>
    <w:rsid w:val="00F95E33"/>
    <w:rsid w:val="00FB39DC"/>
    <w:rsid w:val="00FC02CC"/>
    <w:rsid w:val="00FC191D"/>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style-span">
    <w:name w:val="apple-style-span"/>
    <w:basedOn w:val="DefaultParagraphFont"/>
    <w:rsid w:val="007F1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style-span">
    <w:name w:val="apple-style-span"/>
    <w:basedOn w:val="DefaultParagraphFont"/>
    <w:rsid w:val="007F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misagweb01.nexteer.com/eRoomReq/Files/erooms8/NextGeneration/0_fc55f/Software%20Naming%20Conventions%2003x(In%20Work).do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utosar.org/download/R4.0/AUTOSAR_SWS_MemoryMapping.pdf" TargetMode="External"/><Relationship Id="rId2" Type="http://schemas.openxmlformats.org/officeDocument/2006/relationships/customXml" Target="../customXml/item2.xml"/><Relationship Id="rId16" Type="http://schemas.openxmlformats.org/officeDocument/2006/relationships/oleObject" Target="embeddings/Microsoft_Excel_97-2003_Worksheet1.xls"/><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SoftwareLifeCycle_04.01.00\Module%20Design%20and%20Coding\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B405A6747442D999A8B7356A28790"/>
        <w:category>
          <w:name w:val="General"/>
          <w:gallery w:val="placeholder"/>
        </w:category>
        <w:types>
          <w:type w:val="bbPlcHdr"/>
        </w:types>
        <w:behaviors>
          <w:behavior w:val="content"/>
        </w:behaviors>
        <w:guid w:val="{1BDA6067-785A-40E2-8759-4CBB196EEAEE}"/>
      </w:docPartPr>
      <w:docPartBody>
        <w:p w:rsidR="00FB6C6C" w:rsidRDefault="00B6569C">
          <w:pPr>
            <w:pStyle w:val="11EB405A6747442D999A8B7356A28790"/>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69C"/>
    <w:rsid w:val="001746D4"/>
    <w:rsid w:val="002066F4"/>
    <w:rsid w:val="008B4041"/>
    <w:rsid w:val="009D392C"/>
    <w:rsid w:val="009E018C"/>
    <w:rsid w:val="00B26DAA"/>
    <w:rsid w:val="00B6569C"/>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B405A6747442D999A8B7356A28790">
    <w:name w:val="11EB405A6747442D999A8B7356A287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B405A6747442D999A8B7356A28790">
    <w:name w:val="11EB405A6747442D999A8B7356A28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8BB5412-1C20-4650-ABFA-061438CA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0</TotalTime>
  <Pages>18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9778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Anne, Krishna</cp:lastModifiedBy>
  <cp:revision>2</cp:revision>
  <cp:lastPrinted>2014-12-17T17:01:00Z</cp:lastPrinted>
  <dcterms:created xsi:type="dcterms:W3CDTF">2016-07-14T16:54:00Z</dcterms:created>
  <dcterms:modified xsi:type="dcterms:W3CDTF">2016-07-14T16:54:00Z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