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CE1D45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>
        <w:rPr>
          <w:b/>
          <w:sz w:val="36"/>
        </w:rPr>
        <w:t>VrfyCritReg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1A4993">
        <w:rPr>
          <w:b/>
          <w:sz w:val="36"/>
        </w:rPr>
        <w:t>Apr</w:t>
      </w:r>
      <w:r w:rsidR="00401A9E">
        <w:rPr>
          <w:b/>
          <w:sz w:val="36"/>
        </w:rPr>
        <w:t xml:space="preserve"> </w:t>
      </w:r>
      <w:r w:rsidR="00E71D09">
        <w:rPr>
          <w:b/>
          <w:sz w:val="36"/>
        </w:rPr>
        <w:t>14</w:t>
      </w:r>
      <w:r w:rsidR="00401A9E">
        <w:rPr>
          <w:b/>
          <w:sz w:val="36"/>
        </w:rPr>
        <w:t>, 201</w:t>
      </w:r>
      <w:r w:rsidRPr="007E0373">
        <w:rPr>
          <w:b/>
          <w:sz w:val="36"/>
        </w:rPr>
        <w:fldChar w:fldCharType="end"/>
      </w:r>
      <w:r w:rsidR="00E71D09">
        <w:rPr>
          <w:b/>
          <w:sz w:val="36"/>
        </w:rPr>
        <w:t>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1A4993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Selva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Sengottaiyan</w:t>
      </w:r>
      <w:proofErr w:type="spellEnd"/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1" w:name="_Toc348792978"/>
            <w:bookmarkStart w:id="2" w:name="_Toc348793074"/>
            <w:bookmarkStart w:id="3" w:name="_Toc348793965"/>
            <w:bookmarkStart w:id="4" w:name="_Toc349459173"/>
            <w:bookmarkStart w:id="5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E71D09" w:rsidP="00E71D09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401A9E">
              <w:rPr>
                <w:rFonts w:cs="Calibri"/>
              </w:rPr>
              <w:t>-</w:t>
            </w:r>
            <w:r>
              <w:rPr>
                <w:rFonts w:cs="Calibri"/>
              </w:rPr>
              <w:t>Jan</w:t>
            </w:r>
            <w:r w:rsidR="00401A9E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  <w:tr w:rsidR="001A4993" w:rsidRPr="00AA38E8" w:rsidTr="00401A9E">
        <w:tc>
          <w:tcPr>
            <w:tcW w:w="2520" w:type="dxa"/>
          </w:tcPr>
          <w:p w:rsidR="001A4993" w:rsidRDefault="001A4993" w:rsidP="001A4993">
            <w:pPr>
              <w:rPr>
                <w:rFonts w:cs="Calibri"/>
              </w:rPr>
            </w:pPr>
            <w:ins w:id="6" w:author="Sengottaiyan, Selva" w:date="2016-04-18T12:20:00Z">
              <w:r>
                <w:rPr>
                  <w:rFonts w:cs="Calibri"/>
                </w:rPr>
                <w:t xml:space="preserve">Updated to “ Critical register” checks at </w:t>
              </w:r>
              <w:proofErr w:type="spellStart"/>
              <w:r>
                <w:rPr>
                  <w:rFonts w:cs="Calibri"/>
                </w:rPr>
                <w:t>init</w:t>
              </w:r>
              <w:proofErr w:type="spellEnd"/>
              <w:r>
                <w:rPr>
                  <w:rFonts w:cs="Calibri"/>
                </w:rPr>
                <w:t xml:space="preserve"> and periodic functions</w:t>
              </w:r>
            </w:ins>
          </w:p>
        </w:tc>
        <w:tc>
          <w:tcPr>
            <w:tcW w:w="2160" w:type="dxa"/>
          </w:tcPr>
          <w:p w:rsidR="001A4993" w:rsidRDefault="001A4993" w:rsidP="00D229A6">
            <w:pPr>
              <w:rPr>
                <w:rFonts w:cs="Calibri"/>
              </w:rPr>
            </w:pPr>
            <w:proofErr w:type="spellStart"/>
            <w:ins w:id="7" w:author="Sengottaiyan, Selva" w:date="2016-04-18T12:20:00Z">
              <w:r>
                <w:rPr>
                  <w:rFonts w:cs="Calibri"/>
                </w:rPr>
                <w:t>Selva</w:t>
              </w:r>
              <w:proofErr w:type="spellEnd"/>
              <w:r>
                <w:rPr>
                  <w:rFonts w:cs="Calibri"/>
                </w:rPr>
                <w:t xml:space="preserve"> </w:t>
              </w:r>
              <w:proofErr w:type="spellStart"/>
              <w:r>
                <w:rPr>
                  <w:rFonts w:cs="Calibri"/>
                </w:rPr>
                <w:t>Sengottaiyan</w:t>
              </w:r>
            </w:ins>
            <w:proofErr w:type="spellEnd"/>
          </w:p>
        </w:tc>
        <w:tc>
          <w:tcPr>
            <w:tcW w:w="1350" w:type="dxa"/>
          </w:tcPr>
          <w:p w:rsidR="001A4993" w:rsidRDefault="001A4993" w:rsidP="00D229A6">
            <w:pPr>
              <w:rPr>
                <w:rFonts w:cs="Calibri"/>
              </w:rPr>
            </w:pPr>
            <w:ins w:id="8" w:author="Sengottaiyan, Selva" w:date="2016-04-18T12:20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1440" w:type="dxa"/>
          </w:tcPr>
          <w:p w:rsidR="001A4993" w:rsidRDefault="001A4993" w:rsidP="00E71D09">
            <w:pPr>
              <w:rPr>
                <w:rFonts w:cs="Calibri"/>
              </w:rPr>
            </w:pPr>
            <w:ins w:id="9" w:author="Sengottaiyan, Selva" w:date="2016-04-18T12:20:00Z">
              <w:r>
                <w:rPr>
                  <w:rFonts w:cs="Calibri"/>
                </w:rPr>
                <w:t>14-Apr-2016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977430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977430" w:rsidRDefault="00A9626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12" w:history="1">
        <w:r w:rsidR="00977430" w:rsidRPr="00FC0AE0">
          <w:rPr>
            <w:rStyle w:val="Hyperlink"/>
          </w:rPr>
          <w:t>1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</w:rPr>
          <w:t>Introduction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_Toc440635612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5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13" w:history="1">
        <w:r w:rsidR="00977430" w:rsidRPr="00FC0AE0">
          <w:rPr>
            <w:rStyle w:val="Hyperlink"/>
          </w:rPr>
          <w:t>1.1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</w:rPr>
          <w:t>Purpose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_Toc440635613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5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14" w:history="1">
        <w:r w:rsidR="00977430" w:rsidRPr="00FC0AE0">
          <w:rPr>
            <w:rStyle w:val="Hyperlink"/>
          </w:rPr>
          <w:t>1.2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</w:rPr>
          <w:t>Scope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_Toc440635614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5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15" w:history="1">
        <w:r w:rsidR="00977430" w:rsidRPr="00FC0AE0">
          <w:rPr>
            <w:rStyle w:val="Hyperlink"/>
          </w:rPr>
          <w:t>2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</w:rPr>
          <w:t>VrfyCritReg High-Level Description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_Toc440635615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6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16" w:history="1">
        <w:r w:rsidR="00977430" w:rsidRPr="00FC0AE0">
          <w:rPr>
            <w:rStyle w:val="Hyperlink"/>
            <w:rFonts w:ascii="Calibri" w:hAnsi="Calibri" w:cs="Calibri"/>
          </w:rPr>
          <w:t>3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  <w:rFonts w:ascii="Calibri" w:hAnsi="Calibri" w:cs="Calibri"/>
          </w:rPr>
          <w:t>Design details of software module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_Toc440635616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7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17" w:history="1">
        <w:r w:rsidR="00977430" w:rsidRPr="00FC0AE0">
          <w:rPr>
            <w:rStyle w:val="Hyperlink"/>
          </w:rPr>
          <w:t>3.1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</w:rPr>
          <w:t xml:space="preserve">Graphical representation of </w:t>
        </w:r>
        <w:r w:rsidR="00977430" w:rsidRPr="00FC0AE0">
          <w:rPr>
            <w:rStyle w:val="Hyperlink"/>
            <w:rFonts w:cs="Calibri"/>
          </w:rPr>
          <w:t>VrfyCritReg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_Toc440635617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7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18" w:history="1">
        <w:r w:rsidR="00977430" w:rsidRPr="00FC0AE0">
          <w:rPr>
            <w:rStyle w:val="Hyperlink"/>
            <w:rFonts w:cs="Calibri"/>
          </w:rPr>
          <w:t>3.2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Data Flow Diagram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_Toc440635618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7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0635619" w:history="1">
        <w:r w:rsidR="00977430" w:rsidRPr="00FC0AE0">
          <w:rPr>
            <w:rStyle w:val="Hyperlink"/>
            <w:rFonts w:cs="Calibri"/>
          </w:rPr>
          <w:t>3.2.1</w:t>
        </w:r>
        <w:r w:rsidR="00977430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77430" w:rsidRPr="00FC0AE0">
          <w:rPr>
            <w:rStyle w:val="Hyperlink"/>
          </w:rPr>
          <w:t xml:space="preserve">Component </w:t>
        </w:r>
        <w:r w:rsidR="00977430" w:rsidRPr="00FC0AE0">
          <w:rPr>
            <w:rStyle w:val="Hyperlink"/>
            <w:rFonts w:cs="Calibri"/>
          </w:rPr>
          <w:t>level DFD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_Toc440635619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7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0635620" w:history="1">
        <w:r w:rsidR="00977430" w:rsidRPr="00FC0AE0">
          <w:rPr>
            <w:rStyle w:val="Hyperlink"/>
            <w:rFonts w:cs="Calibri"/>
          </w:rPr>
          <w:t>3.2.2</w:t>
        </w:r>
        <w:r w:rsidR="00977430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77430" w:rsidRPr="00FC0AE0">
          <w:rPr>
            <w:rStyle w:val="Hyperlink"/>
          </w:rPr>
          <w:t xml:space="preserve">Function </w:t>
        </w:r>
        <w:r w:rsidR="00977430" w:rsidRPr="00FC0AE0">
          <w:rPr>
            <w:rStyle w:val="Hyperlink"/>
            <w:rFonts w:cs="Calibri"/>
          </w:rPr>
          <w:t>level DFD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_Toc440635620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7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21" w:history="1">
        <w:r w:rsidR="00977430" w:rsidRPr="00FC0AE0">
          <w:rPr>
            <w:rStyle w:val="Hyperlink"/>
            <w:rFonts w:ascii="Calibri" w:hAnsi="Calibri" w:cs="Calibri"/>
          </w:rPr>
          <w:t>4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  <w:rFonts w:ascii="Calibri" w:hAnsi="Calibri" w:cs="Calibri"/>
          </w:rPr>
          <w:t>Constant Data Dictionary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_Toc440635621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8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22" w:history="1">
        <w:r w:rsidR="00977430" w:rsidRPr="00FC0AE0">
          <w:rPr>
            <w:rStyle w:val="Hyperlink"/>
          </w:rPr>
          <w:t>4.1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</w:rPr>
          <w:t>Program (fixed) Constants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_Toc440635622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8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0635623" w:history="1">
        <w:r w:rsidR="00977430" w:rsidRPr="00FC0AE0">
          <w:rPr>
            <w:rStyle w:val="Hyperlink"/>
          </w:rPr>
          <w:t>4.1.1</w:t>
        </w:r>
        <w:r w:rsidR="00977430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77430" w:rsidRPr="00FC0AE0">
          <w:rPr>
            <w:rStyle w:val="Hyperlink"/>
          </w:rPr>
          <w:t>Embedded Constants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_Toc440635623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8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24" w:history="1">
        <w:r w:rsidR="00977430" w:rsidRPr="00FC0AE0">
          <w:rPr>
            <w:rStyle w:val="Hyperlink"/>
            <w:rFonts w:ascii="Calibri" w:hAnsi="Calibri" w:cs="Calibri"/>
          </w:rPr>
          <w:t>5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  <w:rFonts w:ascii="Calibri" w:hAnsi="Calibri" w:cs="Calibri"/>
          </w:rPr>
          <w:t>Software Component Implementation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_Toc440635624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25" w:history="1">
        <w:r w:rsidR="00977430" w:rsidRPr="00FC0AE0">
          <w:rPr>
            <w:rStyle w:val="Hyperlink"/>
          </w:rPr>
          <w:t>5.1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</w:rPr>
          <w:t>Sub-Module Functions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_Toc440635625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26" w:history="1">
        <w:r w:rsidR="00977430" w:rsidRPr="00FC0AE0">
          <w:rPr>
            <w:rStyle w:val="Hyperlink"/>
            <w:rFonts w:cs="Calibri"/>
          </w:rPr>
          <w:t>5.1.1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Init: VrfyCritRegInit1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_Toc440635626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27" w:history="1">
        <w:r w:rsidR="00977430" w:rsidRPr="00FC0AE0">
          <w:rPr>
            <w:rStyle w:val="Hyperlink"/>
            <w:rFonts w:cs="Calibri"/>
          </w:rPr>
          <w:t>5.1.1.1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Design Rationale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_Toc440635627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28" w:history="1">
        <w:r w:rsidR="00977430" w:rsidRPr="00FC0AE0">
          <w:rPr>
            <w:rStyle w:val="Hyperlink"/>
            <w:rFonts w:cs="Calibri"/>
          </w:rPr>
          <w:t>5.1.1.2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Module Outputs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_Toc440635628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29" w:history="1">
        <w:r w:rsidR="00977430" w:rsidRPr="00FC0AE0">
          <w:rPr>
            <w:rStyle w:val="Hyperlink"/>
            <w:rFonts w:cs="Calibri"/>
          </w:rPr>
          <w:t>5.1.2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Per: VrfyCritRegPer1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_Toc440635629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0" w:history="1">
        <w:r w:rsidR="00977430" w:rsidRPr="00FC0AE0">
          <w:rPr>
            <w:rStyle w:val="Hyperlink"/>
            <w:rFonts w:cs="Calibri"/>
          </w:rPr>
          <w:t>5.1.2.1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Design Rationale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_Toc440635630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1" w:history="1">
        <w:r w:rsidR="00977430" w:rsidRPr="00FC0AE0">
          <w:rPr>
            <w:rStyle w:val="Hyperlink"/>
            <w:rFonts w:cs="Calibri"/>
          </w:rPr>
          <w:t>5.1.2.2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Store Module Inputs to Local copies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_Toc440635631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2" w:history="1">
        <w:r w:rsidR="00977430" w:rsidRPr="00FC0AE0">
          <w:rPr>
            <w:rStyle w:val="Hyperlink"/>
            <w:rFonts w:cs="Calibri"/>
          </w:rPr>
          <w:t>5.1.2.3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(Processing of function)………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_Toc440635632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3" w:history="1">
        <w:r w:rsidR="00977430" w:rsidRPr="00FC0AE0">
          <w:rPr>
            <w:rStyle w:val="Hyperlink"/>
            <w:rFonts w:cs="Calibri"/>
          </w:rPr>
          <w:t>5.1.2.4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Store Local copy of outputs into Module Outputs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_Toc440635633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4" w:history="1">
        <w:r w:rsidR="00977430" w:rsidRPr="00FC0AE0">
          <w:rPr>
            <w:rStyle w:val="Hyperlink"/>
          </w:rPr>
          <w:t>5.2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</w:rPr>
          <w:t>Server Runables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_Toc440635634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5" w:history="1">
        <w:r w:rsidR="00977430" w:rsidRPr="00FC0AE0">
          <w:rPr>
            <w:rStyle w:val="Hyperlink"/>
            <w:rFonts w:cs="Calibri"/>
          </w:rPr>
          <w:t>5.3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Interrupt Functions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_Toc440635635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6" w:history="1">
        <w:r w:rsidR="00977430" w:rsidRPr="00FC0AE0">
          <w:rPr>
            <w:rStyle w:val="Hyperlink"/>
            <w:rFonts w:cs="Calibri"/>
          </w:rPr>
          <w:t>5.4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Module Internal (Local) Functions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_Toc440635636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7" w:history="1">
        <w:r w:rsidR="00977430" w:rsidRPr="00FC0AE0">
          <w:rPr>
            <w:rStyle w:val="Hyperlink"/>
            <w:rFonts w:cs="Calibri"/>
          </w:rPr>
          <w:t>5.4.1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Local Function #2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_Toc440635637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8" w:history="1">
        <w:r w:rsidR="00977430" w:rsidRPr="00FC0AE0">
          <w:rPr>
            <w:rStyle w:val="Hyperlink"/>
            <w:rFonts w:cs="Calibri"/>
          </w:rPr>
          <w:t>5.4.1.1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Description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_Toc440635638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9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0635639" w:history="1">
        <w:r w:rsidR="00977430" w:rsidRPr="00FC0AE0">
          <w:rPr>
            <w:rStyle w:val="Hyperlink"/>
            <w:rFonts w:cs="Calibri"/>
          </w:rPr>
          <w:t>5.5</w:t>
        </w:r>
        <w:r w:rsidR="00977430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77430" w:rsidRPr="00FC0AE0">
          <w:rPr>
            <w:rStyle w:val="Hyperlink"/>
            <w:rFonts w:cs="Calibri"/>
          </w:rPr>
          <w:t>GLOBAL Function/Macro Definitions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_Toc440635639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10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40" w:history="1">
        <w:r w:rsidR="00977430" w:rsidRPr="00FC0AE0">
          <w:rPr>
            <w:rStyle w:val="Hyperlink"/>
            <w:rFonts w:ascii="Calibri" w:hAnsi="Calibri" w:cs="Calibri"/>
          </w:rPr>
          <w:t>6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  <w:rFonts w:ascii="Calibri" w:hAnsi="Calibri"/>
          </w:rPr>
          <w:t>Known</w:t>
        </w:r>
        <w:r w:rsidR="00977430" w:rsidRPr="00FC0AE0">
          <w:rPr>
            <w:rStyle w:val="Hyperlink"/>
            <w:rFonts w:ascii="Calibri" w:hAnsi="Calibri" w:cs="Calibri"/>
          </w:rPr>
          <w:t xml:space="preserve"> Limitations with Design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_Toc440635640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11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41" w:history="1">
        <w:r w:rsidR="00977430" w:rsidRPr="00FC0AE0">
          <w:rPr>
            <w:rStyle w:val="Hyperlink"/>
            <w:rFonts w:ascii="Calibri" w:hAnsi="Calibri" w:cs="Calibri"/>
          </w:rPr>
          <w:t>7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  <w:rFonts w:ascii="Calibri" w:hAnsi="Calibri" w:cs="Calibri"/>
          </w:rPr>
          <w:t>UNIT TEST CONSIDERATION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_Toc440635641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12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42" w:history="1">
        <w:r w:rsidR="00977430" w:rsidRPr="00FC0AE0">
          <w:rPr>
            <w:rStyle w:val="Hyperlink"/>
          </w:rPr>
          <w:t>Appendix A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</w:rPr>
          <w:t>Abbreviations and Acronyms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_Toc440635642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13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43" w:history="1">
        <w:r w:rsidR="00977430" w:rsidRPr="00FC0AE0">
          <w:rPr>
            <w:rStyle w:val="Hyperlink"/>
          </w:rPr>
          <w:t>Appendix B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</w:rPr>
          <w:t>Glossary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_Toc440635643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14</w:t>
        </w:r>
        <w:r w:rsidR="00977430">
          <w:rPr>
            <w:webHidden/>
          </w:rPr>
          <w:fldChar w:fldCharType="end"/>
        </w:r>
      </w:hyperlink>
    </w:p>
    <w:p w:rsidR="00977430" w:rsidRDefault="00A9626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0635644" w:history="1">
        <w:r w:rsidR="00977430" w:rsidRPr="00FC0AE0">
          <w:rPr>
            <w:rStyle w:val="Hyperlink"/>
          </w:rPr>
          <w:t>Appendix C</w:t>
        </w:r>
        <w:r w:rsidR="00977430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77430" w:rsidRPr="00FC0AE0">
          <w:rPr>
            <w:rStyle w:val="Hyperlink"/>
          </w:rPr>
          <w:t>References</w:t>
        </w:r>
        <w:r w:rsidR="00977430">
          <w:rPr>
            <w:webHidden/>
          </w:rPr>
          <w:tab/>
        </w:r>
        <w:r w:rsidR="00977430">
          <w:rPr>
            <w:webHidden/>
          </w:rPr>
          <w:fldChar w:fldCharType="begin"/>
        </w:r>
        <w:r w:rsidR="00977430">
          <w:rPr>
            <w:webHidden/>
          </w:rPr>
          <w:instrText xml:space="preserve"> PAGEREF _Toc440635644 \h </w:instrText>
        </w:r>
        <w:r w:rsidR="00977430">
          <w:rPr>
            <w:webHidden/>
          </w:rPr>
        </w:r>
        <w:r w:rsidR="00977430">
          <w:rPr>
            <w:webHidden/>
          </w:rPr>
          <w:fldChar w:fldCharType="separate"/>
        </w:r>
        <w:r w:rsidR="00977430">
          <w:rPr>
            <w:webHidden/>
          </w:rPr>
          <w:t>15</w:t>
        </w:r>
        <w:r w:rsidR="00977430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0" w:name="_Toc440635612"/>
      <w:r w:rsidRPr="00A158C7">
        <w:lastRenderedPageBreak/>
        <w:t>Introduction</w:t>
      </w:r>
      <w:bookmarkEnd w:id="10"/>
    </w:p>
    <w:p w:rsidR="00063A7A" w:rsidRPr="00A158C7" w:rsidRDefault="00FE5DF5" w:rsidP="000B37D5">
      <w:pPr>
        <w:pStyle w:val="Heading2"/>
      </w:pPr>
      <w:bookmarkStart w:id="11" w:name="_Toc440635613"/>
      <w:r w:rsidRPr="00A158C7">
        <w:t>Purpose</w:t>
      </w:r>
      <w:bookmarkEnd w:id="11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12" w:name="_Toc440635614"/>
      <w:r w:rsidRPr="00A158C7">
        <w:t>Scope</w:t>
      </w:r>
      <w:bookmarkEnd w:id="12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CE1D45" w:rsidP="00E71D09">
      <w:pPr>
        <w:pStyle w:val="Heading1"/>
      </w:pPr>
      <w:bookmarkStart w:id="13" w:name="_Toc406065228"/>
      <w:bookmarkStart w:id="14" w:name="_Toc440635615"/>
      <w:bookmarkEnd w:id="1"/>
      <w:bookmarkEnd w:id="2"/>
      <w:bookmarkEnd w:id="3"/>
      <w:bookmarkEnd w:id="4"/>
      <w:bookmarkEnd w:id="5"/>
      <w:proofErr w:type="spellStart"/>
      <w:r>
        <w:lastRenderedPageBreak/>
        <w:t>VrfyCritReg</w:t>
      </w:r>
      <w:proofErr w:type="spellEnd"/>
      <w:r w:rsidR="00D229A6">
        <w:t xml:space="preserve"> </w:t>
      </w:r>
      <w:r w:rsidR="00D229A6" w:rsidRPr="00AA38E8">
        <w:t>High-Level Description</w:t>
      </w:r>
      <w:bookmarkEnd w:id="13"/>
      <w:bookmarkEnd w:id="14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5" w:name="_Toc406065229"/>
      <w:bookmarkStart w:id="16" w:name="_Toc440635616"/>
      <w:r w:rsidRPr="00AA38E8">
        <w:rPr>
          <w:rFonts w:ascii="Calibri" w:hAnsi="Calibri" w:cs="Calibri"/>
        </w:rPr>
        <w:lastRenderedPageBreak/>
        <w:t>Design details of software module</w:t>
      </w:r>
      <w:bookmarkEnd w:id="15"/>
      <w:bookmarkEnd w:id="16"/>
    </w:p>
    <w:p w:rsidR="00D229A6" w:rsidRPr="00AA38E8" w:rsidRDefault="00D229A6" w:rsidP="00E71D09">
      <w:pPr>
        <w:pStyle w:val="Heading2"/>
      </w:pPr>
      <w:bookmarkStart w:id="17" w:name="_Toc406065230"/>
      <w:bookmarkStart w:id="18" w:name="_Toc440635617"/>
      <w:r w:rsidRPr="00D229A6">
        <w:t>Graphical</w:t>
      </w:r>
      <w:r>
        <w:t xml:space="preserve"> representation of </w:t>
      </w:r>
      <w:bookmarkEnd w:id="17"/>
      <w:proofErr w:type="spellStart"/>
      <w:r w:rsidR="00CE1D45">
        <w:rPr>
          <w:rFonts w:ascii="Calibri" w:hAnsi="Calibri" w:cs="Calibri"/>
        </w:rPr>
        <w:t>VrfyCritReg</w:t>
      </w:r>
      <w:bookmarkEnd w:id="18"/>
      <w:proofErr w:type="spellEnd"/>
    </w:p>
    <w:p w:rsidR="00D229A6" w:rsidRDefault="00CE1D45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2D83E770" wp14:editId="38527D0B">
            <wp:extent cx="16764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9" w:name="_Toc406065231"/>
      <w:bookmarkStart w:id="20" w:name="_Toc440635618"/>
      <w:r w:rsidRPr="002D6391">
        <w:rPr>
          <w:rFonts w:ascii="Calibri" w:hAnsi="Calibri" w:cs="Calibri"/>
        </w:rPr>
        <w:t>Data Flow Diagram</w:t>
      </w:r>
      <w:bookmarkEnd w:id="19"/>
      <w:bookmarkEnd w:id="20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21" w:name="_Toc375924736"/>
      <w:bookmarkStart w:id="22" w:name="_Toc406065232"/>
      <w:bookmarkStart w:id="23" w:name="_Toc440635619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21"/>
      <w:bookmarkEnd w:id="22"/>
      <w:bookmarkEnd w:id="23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4" w:name="_Toc375924737"/>
      <w:bookmarkStart w:id="25" w:name="_Toc406065233"/>
      <w:bookmarkStart w:id="26" w:name="_Toc440635620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24"/>
      <w:bookmarkEnd w:id="25"/>
      <w:bookmarkEnd w:id="26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7" w:name="_Toc338170479"/>
      <w:bookmarkStart w:id="28" w:name="_Toc375678228"/>
      <w:bookmarkStart w:id="29" w:name="_Toc418080062"/>
      <w:bookmarkStart w:id="30" w:name="_Toc421709912"/>
      <w:bookmarkStart w:id="31" w:name="_Toc440635621"/>
      <w:r w:rsidRPr="00AC4CD8">
        <w:rPr>
          <w:rFonts w:ascii="Calibri" w:hAnsi="Calibri" w:cs="Calibri"/>
        </w:rPr>
        <w:lastRenderedPageBreak/>
        <w:t>Constant Data Dictionary</w:t>
      </w:r>
      <w:bookmarkEnd w:id="27"/>
      <w:bookmarkEnd w:id="28"/>
      <w:bookmarkEnd w:id="29"/>
      <w:bookmarkEnd w:id="30"/>
      <w:bookmarkEnd w:id="3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32" w:name="_Toc421011506"/>
      <w:bookmarkStart w:id="33" w:name="_Toc421786527"/>
      <w:bookmarkStart w:id="34" w:name="_Toc440635622"/>
      <w:bookmarkStart w:id="35" w:name="_Toc418080064"/>
      <w:r w:rsidRPr="00DA5500">
        <w:rPr>
          <w:rFonts w:ascii="Calibri" w:hAnsi="Calibri"/>
        </w:rPr>
        <w:t>Program (fixed) Constants</w:t>
      </w:r>
      <w:bookmarkEnd w:id="32"/>
      <w:bookmarkEnd w:id="33"/>
      <w:bookmarkEnd w:id="34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6" w:name="_Toc440635623"/>
      <w:bookmarkEnd w:id="35"/>
      <w:r w:rsidRPr="00DA5500">
        <w:rPr>
          <w:rFonts w:ascii="Calibri" w:hAnsi="Calibri"/>
        </w:rPr>
        <w:t>Embedded Constants</w:t>
      </w:r>
      <w:bookmarkEnd w:id="36"/>
    </w:p>
    <w:p w:rsidR="000A5AA5" w:rsidRPr="000A5AA5" w:rsidRDefault="000A5AA5" w:rsidP="000A5AA5">
      <w:pPr>
        <w:rPr>
          <w:lang w:bidi="ar-SA"/>
        </w:rPr>
      </w:pPr>
      <w:r>
        <w:rPr>
          <w:lang w:bidi="ar-SA"/>
        </w:rPr>
        <w:t>Refer .m file</w:t>
      </w:r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  <w:tblGridChange w:id="37">
          <w:tblGrid>
            <w:gridCol w:w="3384"/>
            <w:gridCol w:w="3384"/>
            <w:gridCol w:w="3384"/>
          </w:tblGrid>
        </w:tblGridChange>
      </w:tblGrid>
      <w:tr w:rsidR="001A4993" w:rsidTr="001A4993">
        <w:trPr>
          <w:ins w:id="38" w:author="Sengottaiyan, Selva" w:date="2016-04-18T12:23:00Z"/>
        </w:trPr>
        <w:tc>
          <w:tcPr>
            <w:tcW w:w="3384" w:type="dxa"/>
          </w:tcPr>
          <w:p w:rsidR="001A4993" w:rsidRDefault="001A4993">
            <w:pPr>
              <w:pStyle w:val="BodyText3"/>
              <w:jc w:val="center"/>
              <w:rPr>
                <w:ins w:id="39" w:author="Sengottaiyan, Selva" w:date="2016-04-18T12:23:00Z"/>
                <w:rFonts w:cs="Calibri"/>
                <w:sz w:val="20"/>
                <w:szCs w:val="20"/>
              </w:rPr>
              <w:pPrChange w:id="40" w:author="Sengottaiyan, Selva" w:date="2016-04-18T12:23:00Z">
                <w:pPr>
                  <w:pStyle w:val="BodyText3"/>
                </w:pPr>
              </w:pPrChange>
            </w:pPr>
          </w:p>
          <w:p w:rsidR="001A4993" w:rsidRDefault="001A4993">
            <w:pPr>
              <w:pStyle w:val="BodyText3"/>
              <w:jc w:val="center"/>
              <w:rPr>
                <w:ins w:id="41" w:author="Sengottaiyan, Selva" w:date="2016-04-18T12:23:00Z"/>
                <w:rFonts w:cs="Calibri"/>
                <w:sz w:val="20"/>
                <w:szCs w:val="20"/>
              </w:rPr>
              <w:pPrChange w:id="42" w:author="Sengottaiyan, Selva" w:date="2016-04-18T12:23:00Z">
                <w:pPr>
                  <w:pStyle w:val="BodyText3"/>
                </w:pPr>
              </w:pPrChange>
            </w:pPr>
            <w:ins w:id="43" w:author="Sengottaiyan, Selva" w:date="2016-04-18T12:23:00Z">
              <w:r>
                <w:rPr>
                  <w:rFonts w:cs="Calibri"/>
                  <w:sz w:val="20"/>
                  <w:szCs w:val="20"/>
                </w:rPr>
                <w:t>Constant Name</w:t>
              </w:r>
            </w:ins>
          </w:p>
        </w:tc>
        <w:tc>
          <w:tcPr>
            <w:tcW w:w="3384" w:type="dxa"/>
          </w:tcPr>
          <w:p w:rsidR="001A4993" w:rsidRDefault="001A4993">
            <w:pPr>
              <w:pStyle w:val="BodyText3"/>
              <w:jc w:val="center"/>
              <w:rPr>
                <w:ins w:id="44" w:author="Sengottaiyan, Selva" w:date="2016-04-18T12:23:00Z"/>
                <w:rFonts w:cs="Calibri"/>
                <w:sz w:val="20"/>
                <w:szCs w:val="20"/>
              </w:rPr>
              <w:pPrChange w:id="45" w:author="Sengottaiyan, Selva" w:date="2016-04-18T12:23:00Z">
                <w:pPr>
                  <w:pStyle w:val="BodyText3"/>
                </w:pPr>
              </w:pPrChange>
            </w:pPr>
          </w:p>
          <w:p w:rsidR="001A4993" w:rsidRDefault="001A4993">
            <w:pPr>
              <w:pStyle w:val="BodyText3"/>
              <w:jc w:val="center"/>
              <w:rPr>
                <w:ins w:id="46" w:author="Sengottaiyan, Selva" w:date="2016-04-18T12:23:00Z"/>
                <w:rFonts w:cs="Calibri"/>
                <w:sz w:val="20"/>
                <w:szCs w:val="20"/>
              </w:rPr>
              <w:pPrChange w:id="47" w:author="Sengottaiyan, Selva" w:date="2016-04-18T12:23:00Z">
                <w:pPr>
                  <w:pStyle w:val="BodyText3"/>
                </w:pPr>
              </w:pPrChange>
            </w:pPr>
            <w:ins w:id="48" w:author="Sengottaiyan, Selva" w:date="2016-04-18T12:23:00Z">
              <w:r>
                <w:rPr>
                  <w:rFonts w:cs="Calibri"/>
                  <w:sz w:val="20"/>
                  <w:szCs w:val="20"/>
                </w:rPr>
                <w:t>Data Type</w:t>
              </w:r>
            </w:ins>
          </w:p>
        </w:tc>
        <w:tc>
          <w:tcPr>
            <w:tcW w:w="3384" w:type="dxa"/>
          </w:tcPr>
          <w:p w:rsidR="001A4993" w:rsidRDefault="001A4993">
            <w:pPr>
              <w:pStyle w:val="BodyText3"/>
              <w:jc w:val="center"/>
              <w:rPr>
                <w:ins w:id="49" w:author="Sengottaiyan, Selva" w:date="2016-04-18T12:23:00Z"/>
                <w:rFonts w:cs="Calibri"/>
                <w:sz w:val="20"/>
                <w:szCs w:val="20"/>
              </w:rPr>
              <w:pPrChange w:id="50" w:author="Sengottaiyan, Selva" w:date="2016-04-18T12:23:00Z">
                <w:pPr>
                  <w:pStyle w:val="BodyText3"/>
                </w:pPr>
              </w:pPrChange>
            </w:pPr>
          </w:p>
          <w:p w:rsidR="001A4993" w:rsidRDefault="001A4993">
            <w:pPr>
              <w:pStyle w:val="BodyText3"/>
              <w:jc w:val="center"/>
              <w:rPr>
                <w:ins w:id="51" w:author="Sengottaiyan, Selva" w:date="2016-04-18T12:23:00Z"/>
                <w:rFonts w:cs="Calibri"/>
                <w:sz w:val="20"/>
                <w:szCs w:val="20"/>
              </w:rPr>
              <w:pPrChange w:id="52" w:author="Sengottaiyan, Selva" w:date="2016-04-18T12:23:00Z">
                <w:pPr>
                  <w:pStyle w:val="BodyText3"/>
                </w:pPr>
              </w:pPrChange>
            </w:pPr>
            <w:ins w:id="53" w:author="Sengottaiyan, Selva" w:date="2016-04-18T12:23:00Z">
              <w:r>
                <w:rPr>
                  <w:rFonts w:cs="Calibri"/>
                  <w:sz w:val="20"/>
                  <w:szCs w:val="20"/>
                </w:rPr>
                <w:t>Value</w:t>
              </w:r>
            </w:ins>
          </w:p>
        </w:tc>
      </w:tr>
      <w:tr w:rsidR="001A4993" w:rsidTr="001A4993">
        <w:tblPrEx>
          <w:tblW w:w="0" w:type="auto"/>
          <w:tblPrExChange w:id="54" w:author="Sengottaiyan, Selva" w:date="2016-04-18T12:24:00Z">
            <w:tblPrEx>
              <w:tblW w:w="0" w:type="auto"/>
            </w:tblPrEx>
          </w:tblPrExChange>
        </w:tblPrEx>
        <w:trPr>
          <w:trHeight w:val="413"/>
          <w:ins w:id="55" w:author="Sengottaiyan, Selva" w:date="2016-04-18T12:23:00Z"/>
        </w:trPr>
        <w:tc>
          <w:tcPr>
            <w:tcW w:w="3384" w:type="dxa"/>
            <w:tcPrChange w:id="56" w:author="Sengottaiyan, Selva" w:date="2016-04-18T12:24:00Z">
              <w:tcPr>
                <w:tcW w:w="3384" w:type="dxa"/>
              </w:tcPr>
            </w:tcPrChange>
          </w:tcPr>
          <w:p w:rsidR="001A4993" w:rsidRDefault="002618D3" w:rsidP="002518E0">
            <w:pPr>
              <w:pStyle w:val="BodyText3"/>
              <w:rPr>
                <w:ins w:id="57" w:author="Sengottaiyan, Selva" w:date="2016-04-18T12:23:00Z"/>
                <w:rFonts w:cs="Calibri"/>
                <w:sz w:val="20"/>
                <w:szCs w:val="20"/>
              </w:rPr>
            </w:pPr>
            <w:ins w:id="58" w:author="Sengottaiyan, Selva" w:date="2016-04-21T11:18:00Z">
              <w:r w:rsidRPr="002618D3">
                <w:rPr>
                  <w:rFonts w:cs="Calibri"/>
                  <w:sz w:val="20"/>
                  <w:szCs w:val="20"/>
                </w:rPr>
                <w:t>SYSCRITREGFLT_CNT_U08</w:t>
              </w:r>
            </w:ins>
          </w:p>
        </w:tc>
        <w:tc>
          <w:tcPr>
            <w:tcW w:w="3384" w:type="dxa"/>
            <w:tcPrChange w:id="59" w:author="Sengottaiyan, Selva" w:date="2016-04-18T12:24:00Z">
              <w:tcPr>
                <w:tcW w:w="3384" w:type="dxa"/>
              </w:tcPr>
            </w:tcPrChange>
          </w:tcPr>
          <w:p w:rsidR="001A4993" w:rsidRDefault="002618D3" w:rsidP="002518E0">
            <w:pPr>
              <w:pStyle w:val="BodyText3"/>
              <w:rPr>
                <w:ins w:id="60" w:author="Sengottaiyan, Selva" w:date="2016-04-18T12:23:00Z"/>
                <w:rFonts w:cs="Calibri"/>
                <w:sz w:val="20"/>
                <w:szCs w:val="20"/>
              </w:rPr>
            </w:pPr>
            <w:ins w:id="61" w:author="Sengottaiyan, Selva" w:date="2016-04-21T11:19:00Z">
              <w:r>
                <w:rPr>
                  <w:rFonts w:cs="Calibri"/>
                  <w:sz w:val="20"/>
                  <w:szCs w:val="20"/>
                </w:rPr>
                <w:t>uint8</w:t>
              </w:r>
            </w:ins>
          </w:p>
        </w:tc>
        <w:tc>
          <w:tcPr>
            <w:tcW w:w="3384" w:type="dxa"/>
            <w:tcPrChange w:id="62" w:author="Sengottaiyan, Selva" w:date="2016-04-18T12:24:00Z">
              <w:tcPr>
                <w:tcW w:w="3384" w:type="dxa"/>
              </w:tcPr>
            </w:tcPrChange>
          </w:tcPr>
          <w:p w:rsidR="001A4993" w:rsidRDefault="002618D3" w:rsidP="002518E0">
            <w:pPr>
              <w:pStyle w:val="BodyText3"/>
              <w:rPr>
                <w:ins w:id="63" w:author="Sengottaiyan, Selva" w:date="2016-04-18T12:23:00Z"/>
                <w:rFonts w:cs="Calibri"/>
                <w:sz w:val="20"/>
                <w:szCs w:val="20"/>
              </w:rPr>
            </w:pPr>
            <w:ins w:id="64" w:author="Sengottaiyan, Selva" w:date="2016-04-21T11:19:00Z">
              <w:r>
                <w:rPr>
                  <w:rFonts w:cs="Calibri"/>
                  <w:sz w:val="20"/>
                  <w:szCs w:val="20"/>
                </w:rPr>
                <w:t>2</w:t>
              </w:r>
            </w:ins>
          </w:p>
        </w:tc>
      </w:tr>
      <w:tr w:rsidR="001A4993" w:rsidTr="001A4993">
        <w:trPr>
          <w:ins w:id="65" w:author="Sengottaiyan, Selva" w:date="2016-04-18T12:23:00Z"/>
        </w:trPr>
        <w:tc>
          <w:tcPr>
            <w:tcW w:w="3384" w:type="dxa"/>
          </w:tcPr>
          <w:p w:rsidR="001A4993" w:rsidRDefault="002618D3" w:rsidP="001A4993">
            <w:pPr>
              <w:pStyle w:val="BodyText3"/>
              <w:rPr>
                <w:ins w:id="66" w:author="Sengottaiyan, Selva" w:date="2016-04-18T12:23:00Z"/>
                <w:rFonts w:cs="Calibri"/>
                <w:sz w:val="20"/>
                <w:szCs w:val="20"/>
              </w:rPr>
            </w:pPr>
            <w:ins w:id="67" w:author="Sengottaiyan, Selva" w:date="2016-04-21T11:19:00Z">
              <w:r w:rsidRPr="002618D3">
                <w:rPr>
                  <w:rFonts w:cs="Calibri"/>
                  <w:sz w:val="20"/>
                  <w:szCs w:val="20"/>
                </w:rPr>
                <w:t>CRITREGFLT_CNT_U08</w:t>
              </w:r>
            </w:ins>
          </w:p>
        </w:tc>
        <w:tc>
          <w:tcPr>
            <w:tcW w:w="3384" w:type="dxa"/>
          </w:tcPr>
          <w:p w:rsidR="001A4993" w:rsidRDefault="002618D3" w:rsidP="002518E0">
            <w:pPr>
              <w:pStyle w:val="BodyText3"/>
              <w:rPr>
                <w:ins w:id="68" w:author="Sengottaiyan, Selva" w:date="2016-04-18T12:23:00Z"/>
                <w:rFonts w:cs="Calibri"/>
                <w:sz w:val="20"/>
                <w:szCs w:val="20"/>
              </w:rPr>
            </w:pPr>
            <w:ins w:id="69" w:author="Sengottaiyan, Selva" w:date="2016-04-21T11:19:00Z">
              <w:r>
                <w:rPr>
                  <w:rFonts w:cs="Calibri"/>
                  <w:sz w:val="20"/>
                  <w:szCs w:val="20"/>
                </w:rPr>
                <w:t>uint8</w:t>
              </w:r>
            </w:ins>
          </w:p>
        </w:tc>
        <w:tc>
          <w:tcPr>
            <w:tcW w:w="3384" w:type="dxa"/>
          </w:tcPr>
          <w:p w:rsidR="001A4993" w:rsidRDefault="002618D3" w:rsidP="002518E0">
            <w:pPr>
              <w:pStyle w:val="BodyText3"/>
              <w:rPr>
                <w:ins w:id="70" w:author="Sengottaiyan, Selva" w:date="2016-04-18T12:23:00Z"/>
                <w:rFonts w:cs="Calibri"/>
                <w:sz w:val="20"/>
                <w:szCs w:val="20"/>
              </w:rPr>
            </w:pPr>
            <w:ins w:id="71" w:author="Sengottaiyan, Selva" w:date="2016-04-21T11:19:00Z">
              <w:r>
                <w:rPr>
                  <w:rFonts w:cs="Calibri"/>
                  <w:sz w:val="20"/>
                  <w:szCs w:val="20"/>
                </w:rPr>
                <w:t>1</w:t>
              </w:r>
            </w:ins>
          </w:p>
        </w:tc>
      </w:tr>
      <w:tr w:rsidR="001A4993" w:rsidTr="001A4993">
        <w:trPr>
          <w:ins w:id="72" w:author="Sengottaiyan, Selva" w:date="2016-04-18T12:23:00Z"/>
        </w:trPr>
        <w:tc>
          <w:tcPr>
            <w:tcW w:w="3384" w:type="dxa"/>
          </w:tcPr>
          <w:p w:rsidR="001A4993" w:rsidRDefault="002618D3" w:rsidP="002518E0">
            <w:pPr>
              <w:pStyle w:val="BodyText3"/>
              <w:rPr>
                <w:ins w:id="73" w:author="Sengottaiyan, Selva" w:date="2016-04-18T12:23:00Z"/>
                <w:rFonts w:cs="Calibri"/>
                <w:sz w:val="20"/>
                <w:szCs w:val="20"/>
              </w:rPr>
            </w:pPr>
            <w:ins w:id="74" w:author="Sengottaiyan, Selva" w:date="2016-04-21T11:19:00Z">
              <w:r w:rsidRPr="002618D3">
                <w:rPr>
                  <w:rFonts w:cs="Calibri"/>
                  <w:sz w:val="20"/>
                  <w:szCs w:val="20"/>
                </w:rPr>
                <w:t>NOFLT_CNT_U08</w:t>
              </w:r>
            </w:ins>
          </w:p>
        </w:tc>
        <w:tc>
          <w:tcPr>
            <w:tcW w:w="3384" w:type="dxa"/>
          </w:tcPr>
          <w:p w:rsidR="001A4993" w:rsidRDefault="002618D3" w:rsidP="002518E0">
            <w:pPr>
              <w:pStyle w:val="BodyText3"/>
              <w:rPr>
                <w:ins w:id="75" w:author="Sengottaiyan, Selva" w:date="2016-04-18T12:23:00Z"/>
                <w:rFonts w:cs="Calibri"/>
                <w:sz w:val="20"/>
                <w:szCs w:val="20"/>
              </w:rPr>
            </w:pPr>
            <w:ins w:id="76" w:author="Sengottaiyan, Selva" w:date="2016-04-21T11:19:00Z">
              <w:r>
                <w:rPr>
                  <w:rFonts w:cs="Calibri"/>
                  <w:sz w:val="20"/>
                  <w:szCs w:val="20"/>
                </w:rPr>
                <w:t>uint8</w:t>
              </w:r>
            </w:ins>
          </w:p>
        </w:tc>
        <w:tc>
          <w:tcPr>
            <w:tcW w:w="3384" w:type="dxa"/>
          </w:tcPr>
          <w:p w:rsidR="001A4993" w:rsidRDefault="002618D3" w:rsidP="002518E0">
            <w:pPr>
              <w:pStyle w:val="BodyText3"/>
              <w:rPr>
                <w:ins w:id="77" w:author="Sengottaiyan, Selva" w:date="2016-04-18T12:23:00Z"/>
                <w:rFonts w:cs="Calibri"/>
                <w:sz w:val="20"/>
                <w:szCs w:val="20"/>
              </w:rPr>
            </w:pPr>
            <w:ins w:id="78" w:author="Sengottaiyan, Selva" w:date="2016-04-21T11:19:00Z">
              <w:r>
                <w:rPr>
                  <w:rFonts w:cs="Calibri"/>
                  <w:sz w:val="20"/>
                  <w:szCs w:val="20"/>
                </w:rPr>
                <w:t>0</w:t>
              </w:r>
            </w:ins>
          </w:p>
        </w:tc>
      </w:tr>
      <w:tr w:rsidR="001A4993" w:rsidTr="001A4993">
        <w:trPr>
          <w:ins w:id="79" w:author="Sengottaiyan, Selva" w:date="2016-04-18T12:23:00Z"/>
        </w:trPr>
        <w:tc>
          <w:tcPr>
            <w:tcW w:w="3384" w:type="dxa"/>
          </w:tcPr>
          <w:p w:rsidR="001A4993" w:rsidRDefault="001A4993" w:rsidP="001A4993">
            <w:pPr>
              <w:pStyle w:val="BodyText3"/>
              <w:rPr>
                <w:ins w:id="80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81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82" w:author="Sengottaiyan, Selva" w:date="2016-04-18T12:23:00Z"/>
                <w:rFonts w:cs="Calibri"/>
                <w:sz w:val="20"/>
                <w:szCs w:val="20"/>
              </w:rPr>
            </w:pPr>
          </w:p>
        </w:tc>
      </w:tr>
      <w:tr w:rsidR="001A4993" w:rsidTr="002729D7">
        <w:tblPrEx>
          <w:tblW w:w="0" w:type="auto"/>
          <w:tblPrExChange w:id="83" w:author="Sengottaiyan, Selva" w:date="2016-04-21T10:11:00Z">
            <w:tblPrEx>
              <w:tblW w:w="0" w:type="auto"/>
            </w:tblPrEx>
          </w:tblPrExChange>
        </w:tblPrEx>
        <w:trPr>
          <w:trHeight w:val="485"/>
          <w:ins w:id="84" w:author="Sengottaiyan, Selva" w:date="2016-04-18T12:23:00Z"/>
        </w:trPr>
        <w:tc>
          <w:tcPr>
            <w:tcW w:w="3384" w:type="dxa"/>
            <w:tcPrChange w:id="85" w:author="Sengottaiyan, Selva" w:date="2016-04-21T10:11:00Z">
              <w:tcPr>
                <w:tcW w:w="3384" w:type="dxa"/>
              </w:tcPr>
            </w:tcPrChange>
          </w:tcPr>
          <w:p w:rsidR="001A4993" w:rsidRDefault="001A4993" w:rsidP="002518E0">
            <w:pPr>
              <w:pStyle w:val="BodyText3"/>
              <w:rPr>
                <w:ins w:id="86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  <w:tcPrChange w:id="87" w:author="Sengottaiyan, Selva" w:date="2016-04-21T10:11:00Z">
              <w:tcPr>
                <w:tcW w:w="3384" w:type="dxa"/>
              </w:tcPr>
            </w:tcPrChange>
          </w:tcPr>
          <w:p w:rsidR="001A4993" w:rsidRDefault="001A4993" w:rsidP="002518E0">
            <w:pPr>
              <w:pStyle w:val="BodyText3"/>
              <w:rPr>
                <w:ins w:id="88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  <w:tcPrChange w:id="89" w:author="Sengottaiyan, Selva" w:date="2016-04-21T10:11:00Z">
              <w:tcPr>
                <w:tcW w:w="3384" w:type="dxa"/>
              </w:tcPr>
            </w:tcPrChange>
          </w:tcPr>
          <w:p w:rsidR="001A4993" w:rsidRDefault="001A4993" w:rsidP="002518E0">
            <w:pPr>
              <w:pStyle w:val="BodyText3"/>
              <w:rPr>
                <w:ins w:id="90" w:author="Sengottaiyan, Selva" w:date="2016-04-18T12:23:00Z"/>
                <w:rFonts w:cs="Calibri"/>
                <w:sz w:val="20"/>
                <w:szCs w:val="20"/>
              </w:rPr>
            </w:pPr>
          </w:p>
        </w:tc>
      </w:tr>
      <w:tr w:rsidR="001A4993" w:rsidTr="001A4993">
        <w:trPr>
          <w:ins w:id="91" w:author="Sengottaiyan, Selva" w:date="2016-04-18T12:23:00Z"/>
        </w:trPr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92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93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94" w:author="Sengottaiyan, Selva" w:date="2016-04-18T12:23:00Z"/>
                <w:rFonts w:cs="Calibri"/>
                <w:sz w:val="20"/>
                <w:szCs w:val="20"/>
              </w:rPr>
            </w:pPr>
          </w:p>
        </w:tc>
      </w:tr>
      <w:tr w:rsidR="001A4993" w:rsidTr="001A4993">
        <w:trPr>
          <w:ins w:id="95" w:author="Sengottaiyan, Selva" w:date="2016-04-18T12:23:00Z"/>
        </w:trPr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96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97" w:author="Sengottaiyan, Selva" w:date="2016-04-18T12:23:00Z"/>
                <w:rFonts w:cs="Calibri"/>
                <w:sz w:val="20"/>
                <w:szCs w:val="20"/>
              </w:rPr>
            </w:pPr>
          </w:p>
        </w:tc>
        <w:tc>
          <w:tcPr>
            <w:tcW w:w="3384" w:type="dxa"/>
          </w:tcPr>
          <w:p w:rsidR="001A4993" w:rsidRDefault="001A4993" w:rsidP="002518E0">
            <w:pPr>
              <w:pStyle w:val="BodyText3"/>
              <w:rPr>
                <w:ins w:id="98" w:author="Sengottaiyan, Selva" w:date="2016-04-18T12:23:00Z"/>
                <w:rFonts w:cs="Calibri"/>
                <w:sz w:val="20"/>
                <w:szCs w:val="20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99" w:name="_Ref87065593"/>
      <w:bookmarkStart w:id="100" w:name="_Toc338170483"/>
      <w:bookmarkStart w:id="101" w:name="_Toc375678229"/>
      <w:bookmarkStart w:id="102" w:name="_Toc418080067"/>
      <w:bookmarkStart w:id="103" w:name="_Toc421786702"/>
      <w:bookmarkStart w:id="104" w:name="_Toc44063562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99"/>
      <w:bookmarkEnd w:id="100"/>
      <w:bookmarkEnd w:id="101"/>
      <w:bookmarkEnd w:id="102"/>
      <w:bookmarkEnd w:id="103"/>
      <w:bookmarkEnd w:id="104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105" w:name="_Toc338170484"/>
      <w:bookmarkStart w:id="106" w:name="_Toc418080068"/>
      <w:bookmarkStart w:id="107" w:name="_Toc421709916"/>
      <w:bookmarkStart w:id="108" w:name="_Toc440635625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105"/>
      <w:bookmarkEnd w:id="106"/>
      <w:bookmarkEnd w:id="107"/>
      <w:bookmarkEnd w:id="108"/>
    </w:p>
    <w:p w:rsidR="00007584" w:rsidRDefault="00007584" w:rsidP="0071467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9" w:name="_Toc421011514"/>
      <w:bookmarkStart w:id="110" w:name="_Toc440635626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109"/>
      <w:r w:rsidR="00CE1D45">
        <w:rPr>
          <w:rFonts w:ascii="Calibri" w:hAnsi="Calibri" w:cs="Calibri"/>
        </w:rPr>
        <w:t>VrfyCritReg</w:t>
      </w:r>
      <w:r w:rsidR="00714679" w:rsidRPr="00714679">
        <w:rPr>
          <w:rFonts w:ascii="Calibri" w:hAnsi="Calibri" w:cs="Calibri"/>
        </w:rPr>
        <w:t>Init1</w:t>
      </w:r>
      <w:bookmarkEnd w:id="110"/>
    </w:p>
    <w:p w:rsidR="00714679" w:rsidRPr="00AA38E8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1" w:name="_Toc421011515"/>
      <w:bookmarkStart w:id="112" w:name="_Toc430945175"/>
      <w:bookmarkStart w:id="113" w:name="_Toc431482454"/>
      <w:bookmarkStart w:id="114" w:name="_Toc440635627"/>
      <w:r w:rsidRPr="00AA38E8">
        <w:rPr>
          <w:rFonts w:ascii="Calibri" w:hAnsi="Calibri" w:cs="Calibri"/>
        </w:rPr>
        <w:t>Design Rationale</w:t>
      </w:r>
      <w:bookmarkEnd w:id="111"/>
      <w:bookmarkEnd w:id="112"/>
      <w:bookmarkEnd w:id="113"/>
      <w:bookmarkEnd w:id="114"/>
    </w:p>
    <w:p w:rsidR="00714679" w:rsidRDefault="00714679" w:rsidP="00714679">
      <w:pPr>
        <w:rPr>
          <w:rFonts w:cs="Calibri"/>
          <w:i/>
        </w:rPr>
      </w:pPr>
      <w:r>
        <w:rPr>
          <w:rFonts w:cs="Calibri"/>
          <w:i/>
        </w:rPr>
        <w:t xml:space="preserve">Refer FDD </w:t>
      </w:r>
    </w:p>
    <w:p w:rsidR="00714679" w:rsidRPr="00AA38E8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5" w:name="_Toc421011516"/>
      <w:bookmarkStart w:id="116" w:name="_Toc430945176"/>
      <w:bookmarkStart w:id="117" w:name="_Toc431482455"/>
      <w:bookmarkStart w:id="118" w:name="_Toc440635628"/>
      <w:r w:rsidRPr="00AA38E8">
        <w:rPr>
          <w:rFonts w:ascii="Calibri" w:hAnsi="Calibri" w:cs="Calibri"/>
        </w:rPr>
        <w:t>Module Outputs</w:t>
      </w:r>
      <w:bookmarkEnd w:id="115"/>
      <w:bookmarkEnd w:id="116"/>
      <w:bookmarkEnd w:id="117"/>
      <w:bookmarkEnd w:id="118"/>
    </w:p>
    <w:p w:rsidR="00714679" w:rsidRPr="005B27DA" w:rsidRDefault="00301788" w:rsidP="00714679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71467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9" w:name="_Toc421011518"/>
      <w:bookmarkStart w:id="120" w:name="_Toc440635629"/>
      <w:r w:rsidRPr="00AA38E8">
        <w:rPr>
          <w:rFonts w:ascii="Calibri" w:hAnsi="Calibri" w:cs="Calibri"/>
        </w:rPr>
        <w:t xml:space="preserve">Per: </w:t>
      </w:r>
      <w:bookmarkEnd w:id="119"/>
      <w:r w:rsidR="00CE1D45">
        <w:rPr>
          <w:rFonts w:ascii="Calibri" w:hAnsi="Calibri" w:cs="Calibri"/>
        </w:rPr>
        <w:t>VrfyCritReg</w:t>
      </w:r>
      <w:r w:rsidR="00714679" w:rsidRPr="00714679">
        <w:rPr>
          <w:rFonts w:ascii="Calibri" w:hAnsi="Calibri" w:cs="Calibri"/>
        </w:rPr>
        <w:t>Per1</w:t>
      </w:r>
      <w:bookmarkEnd w:id="120"/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1" w:name="_Toc421011519"/>
      <w:bookmarkStart w:id="122" w:name="_Toc440635630"/>
      <w:r w:rsidRPr="00E84FCD">
        <w:rPr>
          <w:rFonts w:ascii="Calibri" w:hAnsi="Calibri" w:cs="Calibri"/>
        </w:rPr>
        <w:t>Design Rationale</w:t>
      </w:r>
      <w:bookmarkEnd w:id="121"/>
      <w:bookmarkEnd w:id="122"/>
    </w:p>
    <w:p w:rsidR="00363FC9" w:rsidRDefault="009904FD" w:rsidP="001F01F0">
      <w:r>
        <w:t>Refer FDD</w:t>
      </w:r>
      <w:r w:rsidR="00DD4CCF"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3" w:name="_Toc421011520"/>
      <w:bookmarkStart w:id="124" w:name="_Toc440635631"/>
      <w:r w:rsidRPr="00AA38E8">
        <w:rPr>
          <w:rFonts w:ascii="Calibri" w:hAnsi="Calibri" w:cs="Calibri"/>
        </w:rPr>
        <w:t>Store Module Inputs to Local copies</w:t>
      </w:r>
      <w:bookmarkEnd w:id="123"/>
      <w:bookmarkEnd w:id="124"/>
    </w:p>
    <w:p w:rsidR="00DB3C1D" w:rsidRPr="0033680E" w:rsidRDefault="00301788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5" w:name="_Toc421011521"/>
      <w:bookmarkStart w:id="126" w:name="_Toc440635632"/>
      <w:r w:rsidRPr="00AA38E8">
        <w:rPr>
          <w:rFonts w:ascii="Calibri" w:hAnsi="Calibri" w:cs="Calibri"/>
        </w:rPr>
        <w:t>(Processing of function)………</w:t>
      </w:r>
      <w:bookmarkEnd w:id="125"/>
      <w:bookmarkEnd w:id="126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7" w:name="_Toc421011522"/>
      <w:bookmarkStart w:id="128" w:name="_Toc440635633"/>
      <w:r w:rsidRPr="00AA38E8">
        <w:rPr>
          <w:rFonts w:ascii="Calibri" w:hAnsi="Calibri" w:cs="Calibri"/>
        </w:rPr>
        <w:t>Store Local copy of outputs into Module Outputs</w:t>
      </w:r>
      <w:bookmarkEnd w:id="127"/>
      <w:bookmarkEnd w:id="128"/>
    </w:p>
    <w:p w:rsidR="00DB3C1D" w:rsidRPr="0033680E" w:rsidRDefault="00301788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129" w:name="_Toc440635634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129"/>
      <w:proofErr w:type="spellEnd"/>
      <w:r w:rsidR="002B094F" w:rsidRPr="008C6874">
        <w:rPr>
          <w:rFonts w:ascii="Calibri" w:hAnsi="Calibri"/>
        </w:rPr>
        <w:t xml:space="preserve"> </w:t>
      </w:r>
      <w:bookmarkStart w:id="130" w:name="_Toc382301471"/>
      <w:bookmarkStart w:id="131" w:name="_Toc383698997"/>
      <w:bookmarkEnd w:id="130"/>
      <w:bookmarkEnd w:id="131"/>
    </w:p>
    <w:p w:rsidR="007969D1" w:rsidRPr="0033680E" w:rsidRDefault="000A5AA5" w:rsidP="007969D1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32" w:name="_Ref382299966"/>
      <w:bookmarkStart w:id="133" w:name="_Toc421011529"/>
      <w:bookmarkStart w:id="134" w:name="_Toc440635635"/>
      <w:r w:rsidRPr="00AA38E8">
        <w:rPr>
          <w:rFonts w:ascii="Calibri" w:hAnsi="Calibri" w:cs="Calibri"/>
        </w:rPr>
        <w:t>Interrupt Functions</w:t>
      </w:r>
      <w:bookmarkEnd w:id="132"/>
      <w:bookmarkEnd w:id="133"/>
      <w:bookmarkEnd w:id="134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135" w:name="_Toc338170485"/>
      <w:bookmarkStart w:id="136" w:name="_Toc418080074"/>
      <w:bookmarkStart w:id="137" w:name="_Toc421709919"/>
      <w:bookmarkStart w:id="138" w:name="_Toc440635636"/>
      <w:r w:rsidRPr="008C6874">
        <w:rPr>
          <w:rFonts w:ascii="Calibri" w:hAnsi="Calibri" w:cs="Calibri"/>
        </w:rPr>
        <w:t>Module Internal (Local) Functions</w:t>
      </w:r>
      <w:bookmarkEnd w:id="135"/>
      <w:bookmarkEnd w:id="136"/>
      <w:bookmarkEnd w:id="137"/>
      <w:bookmarkEnd w:id="138"/>
    </w:p>
    <w:p w:rsidR="007422AF" w:rsidRPr="002F5138" w:rsidRDefault="007422AF" w:rsidP="007422A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139" w:author="Sengottaiyan, Selva" w:date="2016-04-21T11:30:00Z"/>
          <w:rFonts w:ascii="Calibri" w:hAnsi="Calibri" w:cs="Calibri"/>
        </w:rPr>
      </w:pPr>
      <w:ins w:id="140" w:author="Sengottaiyan, Selva" w:date="2016-04-21T11:32:00Z">
        <w:r>
          <w:rPr>
            <w:rFonts w:ascii="Calibri" w:hAnsi="Calibri" w:cs="Calibri"/>
          </w:rPr>
          <w:t>Local</w:t>
        </w:r>
      </w:ins>
      <w:ins w:id="141" w:author="Sengottaiyan, Selva" w:date="2016-04-21T11:30:00Z">
        <w:r w:rsidRPr="002F5138">
          <w:rPr>
            <w:rFonts w:ascii="Calibri" w:hAnsi="Calibri" w:cs="Calibri"/>
          </w:rPr>
          <w:t xml:space="preserve"> Function #</w:t>
        </w:r>
      </w:ins>
      <w:ins w:id="142" w:author="Sengottaiyan, Selva" w:date="2016-04-21T11:32:00Z">
        <w:r>
          <w:rPr>
            <w:rFonts w:ascii="Calibri" w:hAnsi="Calibri" w:cs="Calibri"/>
          </w:rPr>
          <w:t>1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7422AF" w:rsidRPr="00AA38E8" w:rsidTr="00E361F8">
        <w:trPr>
          <w:ins w:id="143" w:author="Sengottaiyan, Selva" w:date="2016-04-21T11:30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144" w:author="Sengottaiyan, Selva" w:date="2016-04-21T11:30:00Z"/>
                <w:rFonts w:cs="Calibri"/>
                <w:b/>
                <w:bCs/>
                <w:sz w:val="18"/>
                <w:szCs w:val="18"/>
              </w:rPr>
            </w:pPr>
            <w:ins w:id="145" w:author="Sengottaiyan, Selva" w:date="2016-04-21T11:3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ins>
          </w:p>
        </w:tc>
        <w:tc>
          <w:tcPr>
            <w:tcW w:w="2747" w:type="dxa"/>
          </w:tcPr>
          <w:p w:rsidR="007422AF" w:rsidRPr="003877CA" w:rsidRDefault="007422AF">
            <w:pPr>
              <w:spacing w:before="60"/>
              <w:rPr>
                <w:ins w:id="146" w:author="Sengottaiyan, Selva" w:date="2016-04-21T11:30:00Z"/>
                <w:rFonts w:cs="Calibri"/>
                <w:sz w:val="18"/>
                <w:szCs w:val="18"/>
              </w:rPr>
            </w:pPr>
            <w:proofErr w:type="spellStart"/>
            <w:ins w:id="147" w:author="Sengottaiyan, Selva" w:date="2016-04-21T11:31:00Z">
              <w:r w:rsidRPr="007422AF">
                <w:rPr>
                  <w:rFonts w:cs="Calibri"/>
                  <w:sz w:val="18"/>
                  <w:szCs w:val="18"/>
                </w:rPr>
                <w:t>SysCritReg</w:t>
              </w:r>
              <w:proofErr w:type="spellEnd"/>
              <w:r>
                <w:rPr>
                  <w:rFonts w:cs="Calibri"/>
                  <w:sz w:val="18"/>
                  <w:szCs w:val="18"/>
                </w:rPr>
                <w:t>&lt;Register Short Name</w:t>
              </w:r>
              <w:r w:rsidRPr="007422AF">
                <w:rPr>
                  <w:rFonts w:cs="Calibri"/>
                  <w:sz w:val="18"/>
                  <w:szCs w:val="18"/>
                </w:rPr>
                <w:t>&gt;</w:t>
              </w:r>
              <w:proofErr w:type="spellStart"/>
              <w:r w:rsidRPr="007422AF">
                <w:rPr>
                  <w:rFonts w:cs="Calibri"/>
                  <w:sz w:val="18"/>
                  <w:szCs w:val="18"/>
                </w:rPr>
                <w:t>IninChk</w:t>
              </w:r>
            </w:ins>
            <w:proofErr w:type="spellEnd"/>
          </w:p>
        </w:tc>
        <w:tc>
          <w:tcPr>
            <w:tcW w:w="1657" w:type="dxa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148" w:author="Sengottaiyan, Selva" w:date="2016-04-21T11:30:00Z"/>
                <w:rFonts w:cs="Calibri"/>
                <w:sz w:val="18"/>
                <w:szCs w:val="18"/>
              </w:rPr>
            </w:pPr>
            <w:ins w:id="149" w:author="Sengottaiyan, Selva" w:date="2016-04-21T11:30:00Z">
              <w:r w:rsidRPr="003877CA">
                <w:rPr>
                  <w:rFonts w:cs="Calibri"/>
                  <w:sz w:val="18"/>
                  <w:szCs w:val="18"/>
                </w:rPr>
                <w:t>Type</w:t>
              </w:r>
            </w:ins>
          </w:p>
        </w:tc>
        <w:tc>
          <w:tcPr>
            <w:tcW w:w="1472" w:type="dxa"/>
            <w:gridSpan w:val="2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150" w:author="Sengottaiyan, Selva" w:date="2016-04-21T11:30:00Z"/>
                <w:rFonts w:cs="Calibri"/>
                <w:sz w:val="18"/>
                <w:szCs w:val="18"/>
              </w:rPr>
            </w:pPr>
            <w:ins w:id="151" w:author="Sengottaiyan, Selva" w:date="2016-04-21T11:30:00Z">
              <w:r w:rsidRPr="003877CA">
                <w:rPr>
                  <w:rFonts w:cs="Calibri"/>
                  <w:sz w:val="18"/>
                  <w:szCs w:val="18"/>
                </w:rPr>
                <w:t>Min</w:t>
              </w:r>
            </w:ins>
          </w:p>
        </w:tc>
        <w:tc>
          <w:tcPr>
            <w:tcW w:w="1343" w:type="dxa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152" w:author="Sengottaiyan, Selva" w:date="2016-04-21T11:30:00Z"/>
                <w:rFonts w:cs="Calibri"/>
                <w:sz w:val="18"/>
                <w:szCs w:val="18"/>
              </w:rPr>
            </w:pPr>
            <w:ins w:id="153" w:author="Sengottaiyan, Selva" w:date="2016-04-21T11:30:00Z">
              <w:r w:rsidRPr="003877CA">
                <w:rPr>
                  <w:rFonts w:cs="Calibri"/>
                  <w:sz w:val="18"/>
                  <w:szCs w:val="18"/>
                </w:rPr>
                <w:t>Max</w:t>
              </w:r>
            </w:ins>
          </w:p>
        </w:tc>
      </w:tr>
      <w:tr w:rsidR="007422AF" w:rsidRPr="00AA38E8" w:rsidTr="00E361F8">
        <w:trPr>
          <w:ins w:id="154" w:author="Sengottaiyan, Selva" w:date="2016-04-21T11:30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155" w:author="Sengottaiyan, Selva" w:date="2016-04-21T11:30:00Z"/>
                <w:rFonts w:cs="Calibri"/>
                <w:b/>
                <w:bCs/>
                <w:sz w:val="18"/>
                <w:szCs w:val="18"/>
              </w:rPr>
            </w:pPr>
            <w:ins w:id="156" w:author="Sengottaiyan, Selva" w:date="2016-04-21T11:3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ins>
          </w:p>
        </w:tc>
        <w:tc>
          <w:tcPr>
            <w:tcW w:w="2747" w:type="dxa"/>
          </w:tcPr>
          <w:p w:rsidR="007422AF" w:rsidRPr="003877CA" w:rsidRDefault="007422AF" w:rsidP="00E361F8">
            <w:pPr>
              <w:spacing w:before="60"/>
              <w:rPr>
                <w:ins w:id="157" w:author="Sengottaiyan, Selva" w:date="2016-04-21T11:30:00Z"/>
                <w:rFonts w:cs="Calibri"/>
                <w:sz w:val="18"/>
                <w:szCs w:val="18"/>
              </w:rPr>
            </w:pPr>
            <w:ins w:id="158" w:author="Sengottaiyan, Selva" w:date="2016-04-21T11:30:00Z">
              <w:r>
                <w:rPr>
                  <w:rFonts w:cs="Calibri"/>
                  <w:sz w:val="18"/>
                  <w:szCs w:val="18"/>
                </w:rPr>
                <w:t>NA</w:t>
              </w:r>
            </w:ins>
          </w:p>
        </w:tc>
        <w:tc>
          <w:tcPr>
            <w:tcW w:w="1657" w:type="dxa"/>
          </w:tcPr>
          <w:p w:rsidR="007422AF" w:rsidRPr="003877CA" w:rsidRDefault="007422AF" w:rsidP="00E361F8">
            <w:pPr>
              <w:rPr>
                <w:ins w:id="159" w:author="Sengottaiyan, Selva" w:date="2016-04-21T11:30:00Z"/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7422AF" w:rsidRPr="003877CA" w:rsidRDefault="007422AF" w:rsidP="00E361F8">
            <w:pPr>
              <w:spacing w:before="60"/>
              <w:rPr>
                <w:ins w:id="160" w:author="Sengottaiyan, Selva" w:date="2016-04-21T11:30:00Z"/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7422AF" w:rsidRPr="003877CA" w:rsidRDefault="007422AF" w:rsidP="00E361F8">
            <w:pPr>
              <w:spacing w:before="60"/>
              <w:rPr>
                <w:ins w:id="161" w:author="Sengottaiyan, Selva" w:date="2016-04-21T11:30:00Z"/>
                <w:rFonts w:cs="Calibri"/>
                <w:sz w:val="18"/>
                <w:szCs w:val="18"/>
              </w:rPr>
            </w:pPr>
          </w:p>
        </w:tc>
      </w:tr>
      <w:tr w:rsidR="007422AF" w:rsidRPr="00AA38E8" w:rsidTr="00E361F8">
        <w:trPr>
          <w:ins w:id="162" w:author="Sengottaiyan, Selva" w:date="2016-04-21T11:30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163" w:author="Sengottaiyan, Selva" w:date="2016-04-21T11:30:00Z"/>
                <w:rFonts w:cs="Calibri"/>
                <w:b/>
                <w:bCs/>
                <w:sz w:val="18"/>
                <w:szCs w:val="18"/>
              </w:rPr>
            </w:pPr>
            <w:ins w:id="164" w:author="Sengottaiyan, Selva" w:date="2016-04-21T11:3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ins>
          </w:p>
        </w:tc>
        <w:tc>
          <w:tcPr>
            <w:tcW w:w="2747" w:type="dxa"/>
          </w:tcPr>
          <w:p w:rsidR="007422AF" w:rsidRPr="003877CA" w:rsidRDefault="007422AF" w:rsidP="00E361F8">
            <w:pPr>
              <w:spacing w:before="60"/>
              <w:rPr>
                <w:ins w:id="165" w:author="Sengottaiyan, Selva" w:date="2016-04-21T11:30:00Z"/>
                <w:rFonts w:cs="Calibri"/>
                <w:sz w:val="18"/>
                <w:szCs w:val="18"/>
              </w:rPr>
            </w:pPr>
            <w:ins w:id="166" w:author="Sengottaiyan, Selva" w:date="2016-04-21T11:31:00Z">
              <w:r>
                <w:rPr>
                  <w:rFonts w:cs="Calibri"/>
                  <w:sz w:val="18"/>
                  <w:szCs w:val="18"/>
                </w:rPr>
                <w:t>&amp;</w:t>
              </w:r>
            </w:ins>
            <w:proofErr w:type="spellStart"/>
            <w:ins w:id="167" w:author="Sengottaiyan, Selva" w:date="2016-04-21T11:30:00Z">
              <w:r w:rsidRPr="00812A08">
                <w:rPr>
                  <w:rFonts w:cs="Calibri"/>
                  <w:sz w:val="18"/>
                  <w:szCs w:val="18"/>
                </w:rPr>
                <w:t>SysRegsOk_Uls_T_lgc</w:t>
              </w:r>
              <w:proofErr w:type="spellEnd"/>
            </w:ins>
          </w:p>
        </w:tc>
        <w:tc>
          <w:tcPr>
            <w:tcW w:w="1657" w:type="dxa"/>
          </w:tcPr>
          <w:p w:rsidR="007422AF" w:rsidRPr="00911C31" w:rsidRDefault="007422AF" w:rsidP="00E361F8">
            <w:pPr>
              <w:rPr>
                <w:ins w:id="168" w:author="Sengottaiyan, Selva" w:date="2016-04-21T11:30:00Z"/>
                <w:rFonts w:cs="Calibri"/>
                <w:sz w:val="18"/>
                <w:szCs w:val="18"/>
              </w:rPr>
            </w:pPr>
            <w:proofErr w:type="spellStart"/>
            <w:ins w:id="169" w:author="Sengottaiyan, Selva" w:date="2016-04-21T11:32:00Z">
              <w:r>
                <w:rPr>
                  <w:rFonts w:cs="Calibri"/>
                  <w:sz w:val="18"/>
                  <w:szCs w:val="18"/>
                </w:rPr>
                <w:t>boolean</w:t>
              </w:r>
            </w:ins>
            <w:proofErr w:type="spellEnd"/>
          </w:p>
        </w:tc>
        <w:tc>
          <w:tcPr>
            <w:tcW w:w="1429" w:type="dxa"/>
          </w:tcPr>
          <w:p w:rsidR="007422AF" w:rsidRPr="003877CA" w:rsidRDefault="007422AF" w:rsidP="00E361F8">
            <w:pPr>
              <w:spacing w:before="60"/>
              <w:rPr>
                <w:ins w:id="170" w:author="Sengottaiyan, Selva" w:date="2016-04-21T11:30:00Z"/>
                <w:rFonts w:cs="Calibri"/>
                <w:sz w:val="18"/>
                <w:szCs w:val="18"/>
              </w:rPr>
            </w:pPr>
            <w:ins w:id="171" w:author="Sengottaiyan, Selva" w:date="2016-04-21T11:32:00Z">
              <w:r>
                <w:rPr>
                  <w:rFonts w:cs="Calibri"/>
                  <w:sz w:val="18"/>
                  <w:szCs w:val="18"/>
                </w:rPr>
                <w:t>FALSE</w:t>
              </w:r>
            </w:ins>
          </w:p>
        </w:tc>
        <w:tc>
          <w:tcPr>
            <w:tcW w:w="1386" w:type="dxa"/>
            <w:gridSpan w:val="2"/>
          </w:tcPr>
          <w:p w:rsidR="007422AF" w:rsidRPr="003877CA" w:rsidRDefault="007422AF" w:rsidP="00E361F8">
            <w:pPr>
              <w:spacing w:before="60"/>
              <w:rPr>
                <w:ins w:id="172" w:author="Sengottaiyan, Selva" w:date="2016-04-21T11:30:00Z"/>
                <w:rFonts w:cs="Calibri"/>
                <w:sz w:val="18"/>
                <w:szCs w:val="18"/>
              </w:rPr>
            </w:pPr>
            <w:ins w:id="173" w:author="Sengottaiyan, Selva" w:date="2016-04-21T11:32:00Z">
              <w:r>
                <w:rPr>
                  <w:rFonts w:cs="Calibri"/>
                  <w:sz w:val="18"/>
                  <w:szCs w:val="18"/>
                </w:rPr>
                <w:t>TRUE</w:t>
              </w:r>
            </w:ins>
          </w:p>
        </w:tc>
      </w:tr>
    </w:tbl>
    <w:p w:rsidR="007422AF" w:rsidRPr="002F5138" w:rsidRDefault="007422AF" w:rsidP="007422AF">
      <w:pPr>
        <w:pStyle w:val="Heading2"/>
        <w:numPr>
          <w:ilvl w:val="3"/>
          <w:numId w:val="11"/>
        </w:numPr>
        <w:spacing w:after="60"/>
        <w:rPr>
          <w:ins w:id="174" w:author="Sengottaiyan, Selva" w:date="2016-04-21T11:30:00Z"/>
          <w:rFonts w:ascii="Calibri" w:hAnsi="Calibri" w:cs="Calibri"/>
        </w:rPr>
      </w:pPr>
      <w:ins w:id="175" w:author="Sengottaiyan, Selva" w:date="2016-04-21T11:30:00Z">
        <w:r w:rsidRPr="002F5138">
          <w:rPr>
            <w:rFonts w:ascii="Calibri" w:hAnsi="Calibri" w:cs="Calibri"/>
          </w:rPr>
          <w:t>Description</w:t>
        </w:r>
      </w:ins>
    </w:p>
    <w:p w:rsidR="007422AF" w:rsidRDefault="007422AF" w:rsidP="007422AF">
      <w:pPr>
        <w:autoSpaceDE w:val="0"/>
        <w:autoSpaceDN w:val="0"/>
        <w:adjustRightInd w:val="0"/>
        <w:rPr>
          <w:ins w:id="176" w:author="Sengottaiyan, Selva" w:date="2016-04-21T11:32:00Z"/>
          <w:sz w:val="18"/>
          <w:szCs w:val="18"/>
          <w:lang w:bidi="ar-SA"/>
        </w:rPr>
      </w:pPr>
      <w:ins w:id="177" w:author="Sengottaiyan, Selva" w:date="2016-04-21T11:30:00Z"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proofErr w:type="spellStart"/>
        <w:r w:rsidRPr="00812A08">
          <w:rPr>
            <w:sz w:val="18"/>
            <w:szCs w:val="18"/>
            <w:lang w:bidi="ar-SA"/>
          </w:rPr>
          <w:t>SysRegsOk_Uls_T_lgc</w:t>
        </w:r>
        <w:proofErr w:type="spellEnd"/>
        <w:r w:rsidRPr="000102F6">
          <w:rPr>
            <w:sz w:val="18"/>
            <w:szCs w:val="18"/>
            <w:lang w:bidi="ar-SA"/>
          </w:rPr>
          <w:t xml:space="preserve"> to </w:t>
        </w:r>
        <w:r>
          <w:rPr>
            <w:sz w:val="18"/>
            <w:szCs w:val="18"/>
            <w:lang w:bidi="ar-SA"/>
          </w:rPr>
          <w:t>FALSE</w:t>
        </w:r>
        <w:r w:rsidRPr="000102F6">
          <w:rPr>
            <w:sz w:val="18"/>
            <w:szCs w:val="18"/>
            <w:lang w:bidi="ar-SA"/>
          </w:rPr>
          <w:t xml:space="preserve"> if CPU System Register values are not equal </w:t>
        </w:r>
        <w:r>
          <w:rPr>
            <w:sz w:val="18"/>
            <w:szCs w:val="18"/>
            <w:lang w:bidi="ar-SA"/>
          </w:rPr>
          <w:t>to</w:t>
        </w:r>
        <w:r w:rsidRPr="000102F6">
          <w:rPr>
            <w:sz w:val="18"/>
            <w:szCs w:val="18"/>
            <w:lang w:bidi="ar-SA"/>
          </w:rPr>
          <w:t xml:space="preserve"> expected values</w:t>
        </w:r>
        <w:r>
          <w:rPr>
            <w:sz w:val="18"/>
            <w:szCs w:val="18"/>
            <w:lang w:bidi="ar-SA"/>
          </w:rPr>
          <w:t>.  This is c</w:t>
        </w:r>
        <w:r w:rsidRPr="004869ED">
          <w:rPr>
            <w:sz w:val="18"/>
            <w:szCs w:val="18"/>
            <w:lang w:bidi="ar-SA"/>
          </w:rPr>
          <w:t>onfigured</w:t>
        </w:r>
        <w:r>
          <w:rPr>
            <w:sz w:val="18"/>
            <w:szCs w:val="18"/>
            <w:lang w:bidi="ar-SA"/>
          </w:rPr>
          <w:t xml:space="preserve"> to be called from</w:t>
        </w:r>
        <w:r w:rsidRPr="004869ED">
          <w:rPr>
            <w:sz w:val="18"/>
            <w:szCs w:val="18"/>
            <w:lang w:bidi="ar-SA"/>
          </w:rPr>
          <w:t xml:space="preserve"> trusted function because it needs to run in supervisor mode</w:t>
        </w:r>
      </w:ins>
    </w:p>
    <w:p w:rsidR="007422AF" w:rsidRPr="002F5138" w:rsidRDefault="007422AF" w:rsidP="007422A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178" w:author="Sengottaiyan, Selva" w:date="2016-04-21T11:32:00Z"/>
          <w:rFonts w:ascii="Calibri" w:hAnsi="Calibri" w:cs="Calibri"/>
        </w:rPr>
      </w:pPr>
      <w:ins w:id="179" w:author="Sengottaiyan, Selva" w:date="2016-04-21T11:32:00Z">
        <w:r>
          <w:rPr>
            <w:rFonts w:ascii="Calibri" w:hAnsi="Calibri" w:cs="Calibri"/>
          </w:rPr>
          <w:lastRenderedPageBreak/>
          <w:t>Local</w:t>
        </w:r>
        <w:r w:rsidRPr="002F5138">
          <w:rPr>
            <w:rFonts w:ascii="Calibri" w:hAnsi="Calibri" w:cs="Calibri"/>
          </w:rPr>
          <w:t xml:space="preserve"> Function #</w:t>
        </w:r>
        <w:r>
          <w:rPr>
            <w:rFonts w:ascii="Calibri" w:hAnsi="Calibri" w:cs="Calibri"/>
          </w:rPr>
          <w:t>2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7422AF" w:rsidRPr="00AA38E8" w:rsidTr="00E361F8">
        <w:trPr>
          <w:ins w:id="180" w:author="Sengottaiyan, Selva" w:date="2016-04-21T11:32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181" w:author="Sengottaiyan, Selva" w:date="2016-04-21T11:32:00Z"/>
                <w:rFonts w:cs="Calibri"/>
                <w:b/>
                <w:bCs/>
                <w:sz w:val="18"/>
                <w:szCs w:val="18"/>
              </w:rPr>
            </w:pPr>
            <w:ins w:id="182" w:author="Sengottaiyan, Selva" w:date="2016-04-21T11:32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ins>
          </w:p>
        </w:tc>
        <w:tc>
          <w:tcPr>
            <w:tcW w:w="2747" w:type="dxa"/>
          </w:tcPr>
          <w:p w:rsidR="007422AF" w:rsidRPr="003877CA" w:rsidRDefault="007422AF">
            <w:pPr>
              <w:spacing w:before="60"/>
              <w:rPr>
                <w:ins w:id="183" w:author="Sengottaiyan, Selva" w:date="2016-04-21T11:32:00Z"/>
                <w:rFonts w:cs="Calibri"/>
                <w:sz w:val="18"/>
                <w:szCs w:val="18"/>
              </w:rPr>
            </w:pPr>
            <w:proofErr w:type="spellStart"/>
            <w:ins w:id="184" w:author="Sengottaiyan, Selva" w:date="2016-04-21T11:32:00Z">
              <w:r w:rsidRPr="007422AF">
                <w:rPr>
                  <w:rFonts w:cs="Calibri"/>
                  <w:sz w:val="18"/>
                  <w:szCs w:val="18"/>
                </w:rPr>
                <w:t>SysCritReg</w:t>
              </w:r>
              <w:proofErr w:type="spellEnd"/>
              <w:r>
                <w:rPr>
                  <w:rFonts w:cs="Calibri"/>
                  <w:sz w:val="18"/>
                  <w:szCs w:val="18"/>
                </w:rPr>
                <w:t>&lt;Register Short Name</w:t>
              </w:r>
              <w:r w:rsidRPr="007422AF">
                <w:rPr>
                  <w:rFonts w:cs="Calibri"/>
                  <w:sz w:val="18"/>
                  <w:szCs w:val="18"/>
                </w:rPr>
                <w:t>&gt;</w:t>
              </w:r>
            </w:ins>
            <w:proofErr w:type="spellStart"/>
            <w:ins w:id="185" w:author="Sengottaiyan, Selva" w:date="2016-04-21T11:33:00Z">
              <w:r>
                <w:rPr>
                  <w:rFonts w:cs="Calibri"/>
                  <w:sz w:val="18"/>
                  <w:szCs w:val="18"/>
                </w:rPr>
                <w:t>Per</w:t>
              </w:r>
            </w:ins>
            <w:ins w:id="186" w:author="Sengottaiyan, Selva" w:date="2016-04-21T11:32:00Z">
              <w:r w:rsidRPr="007422AF">
                <w:rPr>
                  <w:rFonts w:cs="Calibri"/>
                  <w:sz w:val="18"/>
                  <w:szCs w:val="18"/>
                </w:rPr>
                <w:t>Chk</w:t>
              </w:r>
              <w:proofErr w:type="spellEnd"/>
            </w:ins>
          </w:p>
        </w:tc>
        <w:tc>
          <w:tcPr>
            <w:tcW w:w="1657" w:type="dxa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187" w:author="Sengottaiyan, Selva" w:date="2016-04-21T11:32:00Z"/>
                <w:rFonts w:cs="Calibri"/>
                <w:sz w:val="18"/>
                <w:szCs w:val="18"/>
              </w:rPr>
            </w:pPr>
            <w:ins w:id="188" w:author="Sengottaiyan, Selva" w:date="2016-04-21T11:32:00Z">
              <w:r w:rsidRPr="003877CA">
                <w:rPr>
                  <w:rFonts w:cs="Calibri"/>
                  <w:sz w:val="18"/>
                  <w:szCs w:val="18"/>
                </w:rPr>
                <w:t>Type</w:t>
              </w:r>
            </w:ins>
          </w:p>
        </w:tc>
        <w:tc>
          <w:tcPr>
            <w:tcW w:w="1472" w:type="dxa"/>
            <w:gridSpan w:val="2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189" w:author="Sengottaiyan, Selva" w:date="2016-04-21T11:32:00Z"/>
                <w:rFonts w:cs="Calibri"/>
                <w:sz w:val="18"/>
                <w:szCs w:val="18"/>
              </w:rPr>
            </w:pPr>
            <w:ins w:id="190" w:author="Sengottaiyan, Selva" w:date="2016-04-21T11:32:00Z">
              <w:r w:rsidRPr="003877CA">
                <w:rPr>
                  <w:rFonts w:cs="Calibri"/>
                  <w:sz w:val="18"/>
                  <w:szCs w:val="18"/>
                </w:rPr>
                <w:t>Min</w:t>
              </w:r>
            </w:ins>
          </w:p>
        </w:tc>
        <w:tc>
          <w:tcPr>
            <w:tcW w:w="1343" w:type="dxa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191" w:author="Sengottaiyan, Selva" w:date="2016-04-21T11:32:00Z"/>
                <w:rFonts w:cs="Calibri"/>
                <w:sz w:val="18"/>
                <w:szCs w:val="18"/>
              </w:rPr>
            </w:pPr>
            <w:ins w:id="192" w:author="Sengottaiyan, Selva" w:date="2016-04-21T11:32:00Z">
              <w:r w:rsidRPr="003877CA">
                <w:rPr>
                  <w:rFonts w:cs="Calibri"/>
                  <w:sz w:val="18"/>
                  <w:szCs w:val="18"/>
                </w:rPr>
                <w:t>Max</w:t>
              </w:r>
            </w:ins>
          </w:p>
        </w:tc>
      </w:tr>
      <w:tr w:rsidR="007422AF" w:rsidRPr="00AA38E8" w:rsidTr="00E361F8">
        <w:trPr>
          <w:ins w:id="193" w:author="Sengottaiyan, Selva" w:date="2016-04-21T11:32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194" w:author="Sengottaiyan, Selva" w:date="2016-04-21T11:32:00Z"/>
                <w:rFonts w:cs="Calibri"/>
                <w:b/>
                <w:bCs/>
                <w:sz w:val="18"/>
                <w:szCs w:val="18"/>
              </w:rPr>
            </w:pPr>
            <w:ins w:id="195" w:author="Sengottaiyan, Selva" w:date="2016-04-21T11:32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ins>
          </w:p>
        </w:tc>
        <w:tc>
          <w:tcPr>
            <w:tcW w:w="2747" w:type="dxa"/>
          </w:tcPr>
          <w:p w:rsidR="007422AF" w:rsidRPr="003877CA" w:rsidRDefault="007422AF" w:rsidP="00E361F8">
            <w:pPr>
              <w:spacing w:before="60"/>
              <w:rPr>
                <w:ins w:id="196" w:author="Sengottaiyan, Selva" w:date="2016-04-21T11:32:00Z"/>
                <w:rFonts w:cs="Calibri"/>
                <w:sz w:val="18"/>
                <w:szCs w:val="18"/>
              </w:rPr>
            </w:pPr>
            <w:ins w:id="197" w:author="Sengottaiyan, Selva" w:date="2016-04-21T11:32:00Z">
              <w:r>
                <w:rPr>
                  <w:rFonts w:cs="Calibri"/>
                  <w:sz w:val="18"/>
                  <w:szCs w:val="18"/>
                </w:rPr>
                <w:t>NA</w:t>
              </w:r>
            </w:ins>
          </w:p>
        </w:tc>
        <w:tc>
          <w:tcPr>
            <w:tcW w:w="1657" w:type="dxa"/>
          </w:tcPr>
          <w:p w:rsidR="007422AF" w:rsidRPr="003877CA" w:rsidRDefault="007422AF" w:rsidP="00E361F8">
            <w:pPr>
              <w:rPr>
                <w:ins w:id="198" w:author="Sengottaiyan, Selva" w:date="2016-04-21T11:32:00Z"/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7422AF" w:rsidRPr="003877CA" w:rsidRDefault="007422AF" w:rsidP="00E361F8">
            <w:pPr>
              <w:spacing w:before="60"/>
              <w:rPr>
                <w:ins w:id="199" w:author="Sengottaiyan, Selva" w:date="2016-04-21T11:32:00Z"/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7422AF" w:rsidRPr="003877CA" w:rsidRDefault="007422AF" w:rsidP="00E361F8">
            <w:pPr>
              <w:spacing w:before="60"/>
              <w:rPr>
                <w:ins w:id="200" w:author="Sengottaiyan, Selva" w:date="2016-04-21T11:32:00Z"/>
                <w:rFonts w:cs="Calibri"/>
                <w:sz w:val="18"/>
                <w:szCs w:val="18"/>
              </w:rPr>
            </w:pPr>
          </w:p>
        </w:tc>
      </w:tr>
      <w:tr w:rsidR="007422AF" w:rsidRPr="00AA38E8" w:rsidTr="00E361F8">
        <w:trPr>
          <w:ins w:id="201" w:author="Sengottaiyan, Selva" w:date="2016-04-21T11:32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202" w:author="Sengottaiyan, Selva" w:date="2016-04-21T11:32:00Z"/>
                <w:rFonts w:cs="Calibri"/>
                <w:b/>
                <w:bCs/>
                <w:sz w:val="18"/>
                <w:szCs w:val="18"/>
              </w:rPr>
            </w:pPr>
            <w:ins w:id="203" w:author="Sengottaiyan, Selva" w:date="2016-04-21T11:32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ins>
          </w:p>
        </w:tc>
        <w:tc>
          <w:tcPr>
            <w:tcW w:w="2747" w:type="dxa"/>
          </w:tcPr>
          <w:p w:rsidR="007422AF" w:rsidRPr="003877CA" w:rsidRDefault="007422AF" w:rsidP="00E361F8">
            <w:pPr>
              <w:spacing w:before="60"/>
              <w:rPr>
                <w:ins w:id="204" w:author="Sengottaiyan, Selva" w:date="2016-04-21T11:32:00Z"/>
                <w:rFonts w:cs="Calibri"/>
                <w:sz w:val="18"/>
                <w:szCs w:val="18"/>
              </w:rPr>
            </w:pPr>
            <w:ins w:id="205" w:author="Sengottaiyan, Selva" w:date="2016-04-21T11:32:00Z">
              <w:r>
                <w:rPr>
                  <w:rFonts w:cs="Calibri"/>
                  <w:sz w:val="18"/>
                  <w:szCs w:val="18"/>
                </w:rPr>
                <w:t>&amp;</w:t>
              </w:r>
              <w:proofErr w:type="spellStart"/>
              <w:r w:rsidRPr="00812A08">
                <w:rPr>
                  <w:rFonts w:cs="Calibri"/>
                  <w:sz w:val="18"/>
                  <w:szCs w:val="18"/>
                </w:rPr>
                <w:t>SysRegsOk_Uls_T_lgc</w:t>
              </w:r>
              <w:proofErr w:type="spellEnd"/>
            </w:ins>
          </w:p>
        </w:tc>
        <w:tc>
          <w:tcPr>
            <w:tcW w:w="1657" w:type="dxa"/>
          </w:tcPr>
          <w:p w:rsidR="007422AF" w:rsidRPr="00911C31" w:rsidRDefault="007422AF" w:rsidP="00E361F8">
            <w:pPr>
              <w:rPr>
                <w:ins w:id="206" w:author="Sengottaiyan, Selva" w:date="2016-04-21T11:32:00Z"/>
                <w:rFonts w:cs="Calibri"/>
                <w:sz w:val="18"/>
                <w:szCs w:val="18"/>
              </w:rPr>
            </w:pPr>
            <w:proofErr w:type="spellStart"/>
            <w:ins w:id="207" w:author="Sengottaiyan, Selva" w:date="2016-04-21T11:32:00Z">
              <w:r>
                <w:rPr>
                  <w:rFonts w:cs="Calibri"/>
                  <w:sz w:val="18"/>
                  <w:szCs w:val="18"/>
                </w:rPr>
                <w:t>boolean</w:t>
              </w:r>
              <w:proofErr w:type="spellEnd"/>
            </w:ins>
          </w:p>
        </w:tc>
        <w:tc>
          <w:tcPr>
            <w:tcW w:w="1429" w:type="dxa"/>
          </w:tcPr>
          <w:p w:rsidR="007422AF" w:rsidRPr="003877CA" w:rsidRDefault="007422AF" w:rsidP="00E361F8">
            <w:pPr>
              <w:spacing w:before="60"/>
              <w:rPr>
                <w:ins w:id="208" w:author="Sengottaiyan, Selva" w:date="2016-04-21T11:32:00Z"/>
                <w:rFonts w:cs="Calibri"/>
                <w:sz w:val="18"/>
                <w:szCs w:val="18"/>
              </w:rPr>
            </w:pPr>
            <w:ins w:id="209" w:author="Sengottaiyan, Selva" w:date="2016-04-21T11:32:00Z">
              <w:r>
                <w:rPr>
                  <w:rFonts w:cs="Calibri"/>
                  <w:sz w:val="18"/>
                  <w:szCs w:val="18"/>
                </w:rPr>
                <w:t>FALSE</w:t>
              </w:r>
            </w:ins>
          </w:p>
        </w:tc>
        <w:tc>
          <w:tcPr>
            <w:tcW w:w="1386" w:type="dxa"/>
            <w:gridSpan w:val="2"/>
          </w:tcPr>
          <w:p w:rsidR="007422AF" w:rsidRPr="003877CA" w:rsidRDefault="007422AF" w:rsidP="00E361F8">
            <w:pPr>
              <w:spacing w:before="60"/>
              <w:rPr>
                <w:ins w:id="210" w:author="Sengottaiyan, Selva" w:date="2016-04-21T11:32:00Z"/>
                <w:rFonts w:cs="Calibri"/>
                <w:sz w:val="18"/>
                <w:szCs w:val="18"/>
              </w:rPr>
            </w:pPr>
            <w:ins w:id="211" w:author="Sengottaiyan, Selva" w:date="2016-04-21T11:32:00Z">
              <w:r>
                <w:rPr>
                  <w:rFonts w:cs="Calibri"/>
                  <w:sz w:val="18"/>
                  <w:szCs w:val="18"/>
                </w:rPr>
                <w:t>TRUE</w:t>
              </w:r>
            </w:ins>
          </w:p>
        </w:tc>
      </w:tr>
    </w:tbl>
    <w:p w:rsidR="007422AF" w:rsidRPr="002F5138" w:rsidRDefault="007422AF" w:rsidP="007422AF">
      <w:pPr>
        <w:pStyle w:val="Heading2"/>
        <w:numPr>
          <w:ilvl w:val="3"/>
          <w:numId w:val="11"/>
        </w:numPr>
        <w:spacing w:after="60"/>
        <w:rPr>
          <w:ins w:id="212" w:author="Sengottaiyan, Selva" w:date="2016-04-21T11:32:00Z"/>
          <w:rFonts w:ascii="Calibri" w:hAnsi="Calibri" w:cs="Calibri"/>
        </w:rPr>
      </w:pPr>
      <w:ins w:id="213" w:author="Sengottaiyan, Selva" w:date="2016-04-21T11:32:00Z">
        <w:r w:rsidRPr="002F5138">
          <w:rPr>
            <w:rFonts w:ascii="Calibri" w:hAnsi="Calibri" w:cs="Calibri"/>
          </w:rPr>
          <w:t>Description</w:t>
        </w:r>
      </w:ins>
    </w:p>
    <w:p w:rsidR="007422AF" w:rsidRDefault="007422AF" w:rsidP="007422AF">
      <w:pPr>
        <w:autoSpaceDE w:val="0"/>
        <w:autoSpaceDN w:val="0"/>
        <w:adjustRightInd w:val="0"/>
        <w:rPr>
          <w:ins w:id="214" w:author="Sengottaiyan, Selva" w:date="2016-04-21T11:32:00Z"/>
          <w:sz w:val="18"/>
          <w:szCs w:val="18"/>
          <w:lang w:bidi="ar-SA"/>
        </w:rPr>
      </w:pPr>
      <w:ins w:id="215" w:author="Sengottaiyan, Selva" w:date="2016-04-21T11:32:00Z"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proofErr w:type="spellStart"/>
        <w:r w:rsidRPr="00812A08">
          <w:rPr>
            <w:sz w:val="18"/>
            <w:szCs w:val="18"/>
            <w:lang w:bidi="ar-SA"/>
          </w:rPr>
          <w:t>SysRegsOk_Uls_T_lgc</w:t>
        </w:r>
        <w:proofErr w:type="spellEnd"/>
        <w:r w:rsidRPr="000102F6">
          <w:rPr>
            <w:sz w:val="18"/>
            <w:szCs w:val="18"/>
            <w:lang w:bidi="ar-SA"/>
          </w:rPr>
          <w:t xml:space="preserve"> to </w:t>
        </w:r>
        <w:r>
          <w:rPr>
            <w:sz w:val="18"/>
            <w:szCs w:val="18"/>
            <w:lang w:bidi="ar-SA"/>
          </w:rPr>
          <w:t>FALSE</w:t>
        </w:r>
        <w:r w:rsidRPr="000102F6">
          <w:rPr>
            <w:sz w:val="18"/>
            <w:szCs w:val="18"/>
            <w:lang w:bidi="ar-SA"/>
          </w:rPr>
          <w:t xml:space="preserve"> if CPU System Register values are not equal </w:t>
        </w:r>
        <w:r>
          <w:rPr>
            <w:sz w:val="18"/>
            <w:szCs w:val="18"/>
            <w:lang w:bidi="ar-SA"/>
          </w:rPr>
          <w:t>to</w:t>
        </w:r>
        <w:r w:rsidRPr="000102F6">
          <w:rPr>
            <w:sz w:val="18"/>
            <w:szCs w:val="18"/>
            <w:lang w:bidi="ar-SA"/>
          </w:rPr>
          <w:t xml:space="preserve"> expected values</w:t>
        </w:r>
        <w:r>
          <w:rPr>
            <w:sz w:val="18"/>
            <w:szCs w:val="18"/>
            <w:lang w:bidi="ar-SA"/>
          </w:rPr>
          <w:t>.  This is c</w:t>
        </w:r>
        <w:r w:rsidRPr="004869ED">
          <w:rPr>
            <w:sz w:val="18"/>
            <w:szCs w:val="18"/>
            <w:lang w:bidi="ar-SA"/>
          </w:rPr>
          <w:t>onfigured</w:t>
        </w:r>
        <w:r>
          <w:rPr>
            <w:sz w:val="18"/>
            <w:szCs w:val="18"/>
            <w:lang w:bidi="ar-SA"/>
          </w:rPr>
          <w:t xml:space="preserve"> to be called from</w:t>
        </w:r>
        <w:r w:rsidRPr="004869ED">
          <w:rPr>
            <w:sz w:val="18"/>
            <w:szCs w:val="18"/>
            <w:lang w:bidi="ar-SA"/>
          </w:rPr>
          <w:t xml:space="preserve"> trusted function because it needs to run in supervisor mode</w:t>
        </w:r>
      </w:ins>
    </w:p>
    <w:p w:rsidR="007422AF" w:rsidRDefault="007422AF" w:rsidP="007422AF">
      <w:pPr>
        <w:autoSpaceDE w:val="0"/>
        <w:autoSpaceDN w:val="0"/>
        <w:adjustRightInd w:val="0"/>
        <w:rPr>
          <w:ins w:id="216" w:author="Sengottaiyan, Selva" w:date="2016-04-21T11:30:00Z"/>
          <w:sz w:val="18"/>
          <w:szCs w:val="18"/>
          <w:lang w:bidi="ar-SA"/>
        </w:rPr>
      </w:pPr>
    </w:p>
    <w:p w:rsidR="00776EF2" w:rsidRPr="00F47A34" w:rsidRDefault="00776EF2" w:rsidP="00776EF2">
      <w:pPr>
        <w:autoSpaceDE w:val="0"/>
        <w:autoSpaceDN w:val="0"/>
        <w:adjustRightInd w:val="0"/>
        <w:rPr>
          <w:sz w:val="18"/>
          <w:szCs w:val="18"/>
          <w:lang w:bidi="ar-SA"/>
        </w:rPr>
      </w:pPr>
    </w:p>
    <w:p w:rsidR="004869ED" w:rsidRPr="002F5138" w:rsidDel="009D71A0" w:rsidRDefault="004869ED" w:rsidP="004869E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217" w:name="_Toc440635637"/>
      <w:bookmarkStart w:id="218" w:name="_Toc421011542"/>
      <w:moveFromRangeStart w:id="219" w:author="Sengottaiyan, Selva" w:date="2016-04-21T11:19:00Z" w:name="move449000923"/>
      <w:moveFrom w:id="220" w:author="Sengottaiyan, Selva" w:date="2016-04-21T11:19:00Z">
        <w:r w:rsidRPr="002F5138" w:rsidDel="009D71A0">
          <w:rPr>
            <w:rFonts w:ascii="Calibri" w:hAnsi="Calibri" w:cs="Calibri"/>
          </w:rPr>
          <w:t>Local Function #</w:t>
        </w:r>
        <w:r w:rsidDel="009D71A0">
          <w:rPr>
            <w:rFonts w:ascii="Calibri" w:hAnsi="Calibri" w:cs="Calibri"/>
          </w:rPr>
          <w:t>2</w:t>
        </w:r>
      </w:moveFrom>
      <w:bookmarkEnd w:id="21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4869ED" w:rsidRPr="00AA38E8" w:rsidDel="009D71A0" w:rsidTr="002729D7">
        <w:tc>
          <w:tcPr>
            <w:tcW w:w="1709" w:type="dxa"/>
          </w:tcPr>
          <w:p w:rsidR="004869ED" w:rsidRPr="003877CA" w:rsidDel="009D71A0" w:rsidRDefault="004869ED" w:rsidP="002729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moveFrom w:id="221" w:author="Sengottaiyan, Selva" w:date="2016-04-21T11:19:00Z">
              <w:r w:rsidRPr="003877CA" w:rsidDel="009D71A0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moveFrom>
          </w:p>
        </w:tc>
        <w:tc>
          <w:tcPr>
            <w:tcW w:w="2747" w:type="dxa"/>
          </w:tcPr>
          <w:p w:rsidR="004869ED" w:rsidRPr="003877CA" w:rsidDel="009D71A0" w:rsidRDefault="004869ED" w:rsidP="002729D7">
            <w:pPr>
              <w:spacing w:before="60"/>
              <w:rPr>
                <w:rFonts w:cs="Calibri"/>
                <w:sz w:val="18"/>
                <w:szCs w:val="18"/>
              </w:rPr>
            </w:pPr>
            <w:moveFrom w:id="222" w:author="Sengottaiyan, Selva" w:date="2016-04-21T11:19:00Z">
              <w:r w:rsidRPr="004869ED" w:rsidDel="009D71A0">
                <w:rPr>
                  <w:rFonts w:cs="Calibri"/>
                  <w:sz w:val="18"/>
                  <w:szCs w:val="18"/>
                </w:rPr>
                <w:t>SvCritRegChk</w:t>
              </w:r>
            </w:moveFrom>
          </w:p>
        </w:tc>
        <w:tc>
          <w:tcPr>
            <w:tcW w:w="1657" w:type="dxa"/>
            <w:shd w:val="pct30" w:color="FFFF00" w:fill="auto"/>
          </w:tcPr>
          <w:p w:rsidR="004869ED" w:rsidRPr="003877CA" w:rsidDel="009D71A0" w:rsidRDefault="004869ED" w:rsidP="002729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moveFrom w:id="223" w:author="Sengottaiyan, Selva" w:date="2016-04-21T11:19:00Z">
              <w:r w:rsidRPr="003877CA" w:rsidDel="009D71A0">
                <w:rPr>
                  <w:rFonts w:cs="Calibri"/>
                  <w:sz w:val="18"/>
                  <w:szCs w:val="18"/>
                </w:rPr>
                <w:t>Type</w:t>
              </w:r>
            </w:moveFrom>
          </w:p>
        </w:tc>
        <w:tc>
          <w:tcPr>
            <w:tcW w:w="1472" w:type="dxa"/>
            <w:gridSpan w:val="2"/>
            <w:shd w:val="pct30" w:color="FFFF00" w:fill="auto"/>
          </w:tcPr>
          <w:p w:rsidR="004869ED" w:rsidRPr="003877CA" w:rsidDel="009D71A0" w:rsidRDefault="004869ED" w:rsidP="002729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moveFrom w:id="224" w:author="Sengottaiyan, Selva" w:date="2016-04-21T11:19:00Z">
              <w:r w:rsidRPr="003877CA" w:rsidDel="009D71A0">
                <w:rPr>
                  <w:rFonts w:cs="Calibri"/>
                  <w:sz w:val="18"/>
                  <w:szCs w:val="18"/>
                </w:rPr>
                <w:t>Min</w:t>
              </w:r>
            </w:moveFrom>
          </w:p>
        </w:tc>
        <w:tc>
          <w:tcPr>
            <w:tcW w:w="1343" w:type="dxa"/>
            <w:shd w:val="pct30" w:color="FFFF00" w:fill="auto"/>
          </w:tcPr>
          <w:p w:rsidR="004869ED" w:rsidRPr="003877CA" w:rsidDel="009D71A0" w:rsidRDefault="004869ED" w:rsidP="002729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moveFrom w:id="225" w:author="Sengottaiyan, Selva" w:date="2016-04-21T11:19:00Z">
              <w:r w:rsidRPr="003877CA" w:rsidDel="009D71A0">
                <w:rPr>
                  <w:rFonts w:cs="Calibri"/>
                  <w:sz w:val="18"/>
                  <w:szCs w:val="18"/>
                </w:rPr>
                <w:t>Max</w:t>
              </w:r>
            </w:moveFrom>
          </w:p>
        </w:tc>
      </w:tr>
      <w:tr w:rsidR="004869ED" w:rsidRPr="00AA38E8" w:rsidDel="009D71A0" w:rsidTr="002729D7">
        <w:tc>
          <w:tcPr>
            <w:tcW w:w="1709" w:type="dxa"/>
          </w:tcPr>
          <w:p w:rsidR="004869ED" w:rsidRPr="003877CA" w:rsidDel="009D71A0" w:rsidRDefault="004869ED" w:rsidP="002729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moveFrom w:id="226" w:author="Sengottaiyan, Selva" w:date="2016-04-21T11:19:00Z">
              <w:r w:rsidRPr="003877CA" w:rsidDel="009D71A0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moveFrom>
          </w:p>
        </w:tc>
        <w:tc>
          <w:tcPr>
            <w:tcW w:w="2747" w:type="dxa"/>
          </w:tcPr>
          <w:p w:rsidR="004869ED" w:rsidRPr="003877CA" w:rsidDel="009D71A0" w:rsidRDefault="004869ED" w:rsidP="002729D7">
            <w:pPr>
              <w:spacing w:before="60"/>
              <w:rPr>
                <w:rFonts w:cs="Calibri"/>
                <w:sz w:val="18"/>
                <w:szCs w:val="18"/>
              </w:rPr>
            </w:pPr>
            <w:moveFrom w:id="227" w:author="Sengottaiyan, Selva" w:date="2016-04-21T11:19:00Z">
              <w:r w:rsidDel="009D71A0">
                <w:rPr>
                  <w:rFonts w:cs="Calibri"/>
                  <w:sz w:val="18"/>
                  <w:szCs w:val="18"/>
                </w:rPr>
                <w:t>NA</w:t>
              </w:r>
            </w:moveFrom>
          </w:p>
        </w:tc>
        <w:tc>
          <w:tcPr>
            <w:tcW w:w="1657" w:type="dxa"/>
          </w:tcPr>
          <w:p w:rsidR="004869ED" w:rsidRPr="003877CA" w:rsidDel="009D71A0" w:rsidRDefault="004869ED" w:rsidP="002729D7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4869ED" w:rsidRPr="003877CA" w:rsidDel="009D71A0" w:rsidRDefault="004869ED" w:rsidP="002729D7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4869ED" w:rsidRPr="003877CA" w:rsidDel="009D71A0" w:rsidRDefault="004869ED" w:rsidP="002729D7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  <w:tr w:rsidR="004869ED" w:rsidRPr="00AA38E8" w:rsidDel="009D71A0" w:rsidTr="002729D7">
        <w:tc>
          <w:tcPr>
            <w:tcW w:w="1709" w:type="dxa"/>
          </w:tcPr>
          <w:p w:rsidR="004869ED" w:rsidRPr="003877CA" w:rsidDel="009D71A0" w:rsidRDefault="004869ED" w:rsidP="002729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moveFrom w:id="228" w:author="Sengottaiyan, Selva" w:date="2016-04-21T11:19:00Z">
              <w:r w:rsidRPr="003877CA" w:rsidDel="009D71A0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moveFrom>
          </w:p>
        </w:tc>
        <w:tc>
          <w:tcPr>
            <w:tcW w:w="2747" w:type="dxa"/>
          </w:tcPr>
          <w:p w:rsidR="004869ED" w:rsidRPr="003877CA" w:rsidDel="009D71A0" w:rsidRDefault="000102F6" w:rsidP="002729D7">
            <w:pPr>
              <w:spacing w:before="60"/>
              <w:rPr>
                <w:rFonts w:cs="Calibri"/>
                <w:sz w:val="18"/>
                <w:szCs w:val="18"/>
              </w:rPr>
            </w:pPr>
            <w:moveFrom w:id="229" w:author="Sengottaiyan, Selva" w:date="2016-04-21T11:19:00Z">
              <w:r w:rsidRPr="000102F6" w:rsidDel="009D71A0">
                <w:rPr>
                  <w:rFonts w:cs="Calibri"/>
                  <w:sz w:val="18"/>
                  <w:szCs w:val="18"/>
                </w:rPr>
                <w:t>SysRegsOk_Uls_T_lgc</w:t>
              </w:r>
            </w:moveFrom>
          </w:p>
        </w:tc>
        <w:tc>
          <w:tcPr>
            <w:tcW w:w="1657" w:type="dxa"/>
          </w:tcPr>
          <w:p w:rsidR="004869ED" w:rsidRPr="00911C31" w:rsidDel="009D71A0" w:rsidRDefault="000102F6" w:rsidP="002729D7">
            <w:pPr>
              <w:rPr>
                <w:rFonts w:cs="Calibri"/>
                <w:sz w:val="18"/>
                <w:szCs w:val="18"/>
              </w:rPr>
            </w:pPr>
            <w:moveFrom w:id="230" w:author="Sengottaiyan, Selva" w:date="2016-04-21T11:19:00Z">
              <w:r w:rsidDel="009D71A0">
                <w:rPr>
                  <w:rFonts w:cs="Calibri"/>
                  <w:sz w:val="18"/>
                  <w:szCs w:val="18"/>
                </w:rPr>
                <w:t>Boolean</w:t>
              </w:r>
            </w:moveFrom>
          </w:p>
        </w:tc>
        <w:tc>
          <w:tcPr>
            <w:tcW w:w="1429" w:type="dxa"/>
          </w:tcPr>
          <w:p w:rsidR="004869ED" w:rsidRPr="003877CA" w:rsidDel="009D71A0" w:rsidRDefault="000102F6" w:rsidP="002729D7">
            <w:pPr>
              <w:spacing w:before="60"/>
              <w:rPr>
                <w:rFonts w:cs="Calibri"/>
                <w:sz w:val="18"/>
                <w:szCs w:val="18"/>
              </w:rPr>
            </w:pPr>
            <w:moveFrom w:id="231" w:author="Sengottaiyan, Selva" w:date="2016-04-21T11:19:00Z">
              <w:r w:rsidDel="009D71A0">
                <w:rPr>
                  <w:rFonts w:cs="Calibri"/>
                  <w:sz w:val="18"/>
                  <w:szCs w:val="18"/>
                </w:rPr>
                <w:t>FALSE</w:t>
              </w:r>
            </w:moveFrom>
          </w:p>
        </w:tc>
        <w:tc>
          <w:tcPr>
            <w:tcW w:w="1386" w:type="dxa"/>
            <w:gridSpan w:val="2"/>
          </w:tcPr>
          <w:p w:rsidR="004869ED" w:rsidRPr="003877CA" w:rsidDel="009D71A0" w:rsidRDefault="000102F6" w:rsidP="002729D7">
            <w:pPr>
              <w:spacing w:before="60"/>
              <w:rPr>
                <w:rFonts w:cs="Calibri"/>
                <w:sz w:val="18"/>
                <w:szCs w:val="18"/>
              </w:rPr>
            </w:pPr>
            <w:moveFrom w:id="232" w:author="Sengottaiyan, Selva" w:date="2016-04-21T11:19:00Z">
              <w:r w:rsidDel="009D71A0">
                <w:rPr>
                  <w:rFonts w:cs="Calibri"/>
                  <w:sz w:val="18"/>
                  <w:szCs w:val="18"/>
                </w:rPr>
                <w:t>TRUE</w:t>
              </w:r>
            </w:moveFrom>
          </w:p>
        </w:tc>
      </w:tr>
    </w:tbl>
    <w:p w:rsidR="004869ED" w:rsidRPr="002F5138" w:rsidDel="009D71A0" w:rsidRDefault="004869ED" w:rsidP="004869E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233" w:name="_Toc440635638"/>
      <w:moveFrom w:id="234" w:author="Sengottaiyan, Selva" w:date="2016-04-21T11:19:00Z">
        <w:r w:rsidRPr="002F5138" w:rsidDel="009D71A0">
          <w:rPr>
            <w:rFonts w:ascii="Calibri" w:hAnsi="Calibri" w:cs="Calibri"/>
          </w:rPr>
          <w:t>Description</w:t>
        </w:r>
      </w:moveFrom>
      <w:bookmarkEnd w:id="233"/>
    </w:p>
    <w:p w:rsidR="004869ED" w:rsidDel="009D71A0" w:rsidRDefault="000102F6" w:rsidP="000102F6">
      <w:pPr>
        <w:autoSpaceDE w:val="0"/>
        <w:autoSpaceDN w:val="0"/>
        <w:adjustRightInd w:val="0"/>
        <w:rPr>
          <w:sz w:val="18"/>
          <w:szCs w:val="18"/>
          <w:lang w:bidi="ar-SA"/>
        </w:rPr>
      </w:pPr>
      <w:moveFrom w:id="235" w:author="Sengottaiyan, Selva" w:date="2016-04-21T11:19:00Z">
        <w:r w:rsidDel="009D71A0">
          <w:rPr>
            <w:sz w:val="18"/>
            <w:szCs w:val="18"/>
            <w:lang w:bidi="ar-SA"/>
          </w:rPr>
          <w:t>S</w:t>
        </w:r>
        <w:r w:rsidRPr="000102F6" w:rsidDel="009D71A0">
          <w:rPr>
            <w:sz w:val="18"/>
            <w:szCs w:val="18"/>
            <w:lang w:bidi="ar-SA"/>
          </w:rPr>
          <w:t xml:space="preserve">et 'SysRegsOk_Uls_T_lgc' to 'FALSE' if CPU System Register values are not equal </w:t>
        </w:r>
        <w:r w:rsidDel="009D71A0">
          <w:rPr>
            <w:sz w:val="18"/>
            <w:szCs w:val="18"/>
            <w:lang w:bidi="ar-SA"/>
          </w:rPr>
          <w:t xml:space="preserve"> to</w:t>
        </w:r>
        <w:r w:rsidRPr="000102F6" w:rsidDel="009D71A0">
          <w:rPr>
            <w:sz w:val="18"/>
            <w:szCs w:val="18"/>
            <w:lang w:bidi="ar-SA"/>
          </w:rPr>
          <w:t xml:space="preserve">  expected values</w:t>
        </w:r>
        <w:r w:rsidR="004869ED" w:rsidDel="009D71A0">
          <w:rPr>
            <w:sz w:val="18"/>
            <w:szCs w:val="18"/>
            <w:lang w:bidi="ar-SA"/>
          </w:rPr>
          <w:t>. This is c</w:t>
        </w:r>
        <w:r w:rsidR="004869ED" w:rsidRPr="004869ED" w:rsidDel="009D71A0">
          <w:rPr>
            <w:sz w:val="18"/>
            <w:szCs w:val="18"/>
            <w:lang w:bidi="ar-SA"/>
          </w:rPr>
          <w:t>onfigured as a trusted function because it needs to run in supervisor mode</w:t>
        </w:r>
      </w:moveFrom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236" w:name="_Toc440635639"/>
      <w:moveFromRangeEnd w:id="219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18"/>
      <w:bookmarkEnd w:id="236"/>
    </w:p>
    <w:p w:rsidR="009D71A0" w:rsidRPr="002F5138" w:rsidRDefault="009D71A0" w:rsidP="009D71A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moveToRangeStart w:id="237" w:author="Sengottaiyan, Selva" w:date="2016-04-21T11:19:00Z" w:name="move449000923"/>
      <w:moveTo w:id="238" w:author="Sengottaiyan, Selva" w:date="2016-04-21T11:19:00Z">
        <w:del w:id="239" w:author="Sengottaiyan, Selva" w:date="2016-04-21T11:19:00Z">
          <w:r w:rsidRPr="002F5138" w:rsidDel="009D71A0">
            <w:rPr>
              <w:rFonts w:ascii="Calibri" w:hAnsi="Calibri" w:cs="Calibri"/>
            </w:rPr>
            <w:delText>Local</w:delText>
          </w:r>
        </w:del>
      </w:moveTo>
      <w:ins w:id="240" w:author="Sengottaiyan, Selva" w:date="2016-04-21T11:19:00Z">
        <w:r>
          <w:rPr>
            <w:rFonts w:ascii="Calibri" w:hAnsi="Calibri" w:cs="Calibri"/>
          </w:rPr>
          <w:t>Global</w:t>
        </w:r>
      </w:ins>
      <w:moveTo w:id="241" w:author="Sengottaiyan, Selva" w:date="2016-04-21T11:19:00Z">
        <w:r w:rsidRPr="002F5138">
          <w:rPr>
            <w:rFonts w:ascii="Calibri" w:hAnsi="Calibri" w:cs="Calibri"/>
          </w:rPr>
          <w:t xml:space="preserve"> Function #</w:t>
        </w:r>
      </w:moveTo>
      <w:ins w:id="242" w:author="Sengottaiyan, Selva" w:date="2016-04-21T11:25:00Z">
        <w:r w:rsidR="00812A08">
          <w:rPr>
            <w:rFonts w:ascii="Calibri" w:hAnsi="Calibri" w:cs="Calibri"/>
          </w:rPr>
          <w:t>1</w:t>
        </w:r>
      </w:ins>
      <w:moveTo w:id="243" w:author="Sengottaiyan, Selva" w:date="2016-04-21T11:19:00Z">
        <w:del w:id="244" w:author="Sengottaiyan, Selva" w:date="2016-04-21T11:25:00Z">
          <w:r w:rsidDel="00812A08">
            <w:rPr>
              <w:rFonts w:ascii="Calibri" w:hAnsi="Calibri" w:cs="Calibri"/>
            </w:rPr>
            <w:delText>2</w:delText>
          </w:r>
        </w:del>
      </w:moveTo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3679"/>
        <w:gridCol w:w="1469"/>
        <w:gridCol w:w="1194"/>
        <w:gridCol w:w="32"/>
        <w:gridCol w:w="1120"/>
      </w:tblGrid>
      <w:tr w:rsidR="009D71A0" w:rsidRPr="00AA38E8" w:rsidTr="00E361F8">
        <w:tc>
          <w:tcPr>
            <w:tcW w:w="1709" w:type="dxa"/>
          </w:tcPr>
          <w:p w:rsidR="009D71A0" w:rsidRPr="003877CA" w:rsidRDefault="009D71A0" w:rsidP="00E361F8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moveTo w:id="245" w:author="Sengottaiyan, Selva" w:date="2016-04-21T11:19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moveTo>
          </w:p>
        </w:tc>
        <w:tc>
          <w:tcPr>
            <w:tcW w:w="2747" w:type="dxa"/>
          </w:tcPr>
          <w:p w:rsidR="009D71A0" w:rsidRPr="003877CA" w:rsidRDefault="009D71A0" w:rsidP="00E361F8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ins w:id="246" w:author="Sengottaiyan, Selva" w:date="2016-04-21T11:20:00Z">
              <w:r w:rsidRPr="009D71A0">
                <w:rPr>
                  <w:rFonts w:cs="Calibri"/>
                  <w:sz w:val="18"/>
                  <w:szCs w:val="18"/>
                </w:rPr>
                <w:t>CritRegPerChk</w:t>
              </w:r>
            </w:ins>
            <w:proofErr w:type="spellEnd"/>
            <w:moveTo w:id="247" w:author="Sengottaiyan, Selva" w:date="2016-04-21T11:19:00Z">
              <w:del w:id="248" w:author="Sengottaiyan, Selva" w:date="2016-04-21T11:20:00Z">
                <w:r w:rsidRPr="004869ED" w:rsidDel="009D71A0">
                  <w:rPr>
                    <w:rFonts w:cs="Calibri"/>
                    <w:sz w:val="18"/>
                    <w:szCs w:val="18"/>
                  </w:rPr>
                  <w:delText>SvCritRegChk</w:delText>
                </w:r>
              </w:del>
            </w:moveTo>
          </w:p>
        </w:tc>
        <w:tc>
          <w:tcPr>
            <w:tcW w:w="1657" w:type="dxa"/>
            <w:shd w:val="pct30" w:color="FFFF00" w:fill="auto"/>
          </w:tcPr>
          <w:p w:rsidR="009D71A0" w:rsidRPr="003877CA" w:rsidRDefault="009D71A0" w:rsidP="00E361F8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moveTo w:id="249" w:author="Sengottaiyan, Selva" w:date="2016-04-21T11:19:00Z">
              <w:r w:rsidRPr="003877CA">
                <w:rPr>
                  <w:rFonts w:cs="Calibri"/>
                  <w:sz w:val="18"/>
                  <w:szCs w:val="18"/>
                </w:rPr>
                <w:t>Type</w:t>
              </w:r>
            </w:moveTo>
          </w:p>
        </w:tc>
        <w:tc>
          <w:tcPr>
            <w:tcW w:w="1472" w:type="dxa"/>
            <w:gridSpan w:val="2"/>
            <w:shd w:val="pct30" w:color="FFFF00" w:fill="auto"/>
          </w:tcPr>
          <w:p w:rsidR="009D71A0" w:rsidRPr="003877CA" w:rsidRDefault="009D71A0" w:rsidP="00E361F8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moveTo w:id="250" w:author="Sengottaiyan, Selva" w:date="2016-04-21T11:19:00Z">
              <w:r w:rsidRPr="003877CA">
                <w:rPr>
                  <w:rFonts w:cs="Calibri"/>
                  <w:sz w:val="18"/>
                  <w:szCs w:val="18"/>
                </w:rPr>
                <w:t>Min</w:t>
              </w:r>
            </w:moveTo>
          </w:p>
        </w:tc>
        <w:tc>
          <w:tcPr>
            <w:tcW w:w="1343" w:type="dxa"/>
            <w:shd w:val="pct30" w:color="FFFF00" w:fill="auto"/>
          </w:tcPr>
          <w:p w:rsidR="009D71A0" w:rsidRPr="003877CA" w:rsidRDefault="009D71A0" w:rsidP="00E361F8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moveTo w:id="251" w:author="Sengottaiyan, Selva" w:date="2016-04-21T11:19:00Z">
              <w:r w:rsidRPr="003877CA">
                <w:rPr>
                  <w:rFonts w:cs="Calibri"/>
                  <w:sz w:val="18"/>
                  <w:szCs w:val="18"/>
                </w:rPr>
                <w:t>Max</w:t>
              </w:r>
            </w:moveTo>
          </w:p>
        </w:tc>
      </w:tr>
      <w:tr w:rsidR="009D71A0" w:rsidRPr="00AA38E8" w:rsidTr="00E361F8">
        <w:tc>
          <w:tcPr>
            <w:tcW w:w="1709" w:type="dxa"/>
          </w:tcPr>
          <w:p w:rsidR="009D71A0" w:rsidRPr="003877CA" w:rsidRDefault="009D71A0" w:rsidP="00E361F8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moveTo w:id="252" w:author="Sengottaiyan, Selva" w:date="2016-04-21T11:19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moveTo>
          </w:p>
        </w:tc>
        <w:tc>
          <w:tcPr>
            <w:tcW w:w="2747" w:type="dxa"/>
          </w:tcPr>
          <w:p w:rsidR="009D71A0" w:rsidRPr="003877CA" w:rsidRDefault="009D71A0" w:rsidP="00E361F8">
            <w:pPr>
              <w:spacing w:before="60"/>
              <w:rPr>
                <w:rFonts w:cs="Calibri"/>
                <w:sz w:val="18"/>
                <w:szCs w:val="18"/>
              </w:rPr>
            </w:pPr>
            <w:moveTo w:id="253" w:author="Sengottaiyan, Selva" w:date="2016-04-21T11:19:00Z">
              <w:r>
                <w:rPr>
                  <w:rFonts w:cs="Calibri"/>
                  <w:sz w:val="18"/>
                  <w:szCs w:val="18"/>
                </w:rPr>
                <w:t>NA</w:t>
              </w:r>
            </w:moveTo>
          </w:p>
        </w:tc>
        <w:tc>
          <w:tcPr>
            <w:tcW w:w="1657" w:type="dxa"/>
          </w:tcPr>
          <w:p w:rsidR="009D71A0" w:rsidRPr="003877CA" w:rsidRDefault="009D71A0" w:rsidP="00E361F8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9D71A0" w:rsidRPr="003877CA" w:rsidRDefault="009D71A0" w:rsidP="00E361F8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9D71A0" w:rsidRPr="003877CA" w:rsidRDefault="009D71A0" w:rsidP="00E361F8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  <w:tr w:rsidR="009D71A0" w:rsidRPr="00AA38E8" w:rsidTr="00E361F8">
        <w:tc>
          <w:tcPr>
            <w:tcW w:w="1709" w:type="dxa"/>
          </w:tcPr>
          <w:p w:rsidR="009D71A0" w:rsidRPr="003877CA" w:rsidRDefault="009D71A0" w:rsidP="00E361F8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moveTo w:id="254" w:author="Sengottaiyan, Selva" w:date="2016-04-21T11:19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moveTo>
          </w:p>
        </w:tc>
        <w:tc>
          <w:tcPr>
            <w:tcW w:w="2747" w:type="dxa"/>
          </w:tcPr>
          <w:p w:rsidR="009D71A0" w:rsidRPr="003877CA" w:rsidRDefault="009D71A0" w:rsidP="00E361F8">
            <w:pPr>
              <w:spacing w:before="60"/>
              <w:rPr>
                <w:rFonts w:cs="Calibri"/>
                <w:sz w:val="18"/>
                <w:szCs w:val="18"/>
              </w:rPr>
            </w:pPr>
            <w:ins w:id="255" w:author="Sengottaiyan, Selva" w:date="2016-04-21T11:20:00Z">
              <w:r w:rsidRPr="009D71A0">
                <w:rPr>
                  <w:rFonts w:cs="Calibri"/>
                  <w:sz w:val="18"/>
                  <w:szCs w:val="18"/>
                </w:rPr>
                <w:t>NtcParamInfo_Cnt_T_u08</w:t>
              </w:r>
            </w:ins>
            <w:moveTo w:id="256" w:author="Sengottaiyan, Selva" w:date="2016-04-21T11:19:00Z">
              <w:del w:id="257" w:author="Sengottaiyan, Selva" w:date="2016-04-21T11:20:00Z">
                <w:r w:rsidRPr="000102F6" w:rsidDel="009D71A0">
                  <w:rPr>
                    <w:rFonts w:cs="Calibri"/>
                    <w:sz w:val="18"/>
                    <w:szCs w:val="18"/>
                  </w:rPr>
                  <w:delText>SysRegsOk_Uls_T_lgc</w:delText>
                </w:r>
              </w:del>
            </w:moveTo>
          </w:p>
        </w:tc>
        <w:tc>
          <w:tcPr>
            <w:tcW w:w="1657" w:type="dxa"/>
          </w:tcPr>
          <w:p w:rsidR="009D71A0" w:rsidRPr="00911C31" w:rsidRDefault="009D71A0" w:rsidP="00E361F8">
            <w:pPr>
              <w:rPr>
                <w:rFonts w:cs="Calibri"/>
                <w:sz w:val="18"/>
                <w:szCs w:val="18"/>
              </w:rPr>
            </w:pPr>
            <w:moveTo w:id="258" w:author="Sengottaiyan, Selva" w:date="2016-04-21T11:19:00Z">
              <w:del w:id="259" w:author="Sengottaiyan, Selva" w:date="2016-04-21T11:20:00Z">
                <w:r w:rsidDel="009D71A0">
                  <w:rPr>
                    <w:rFonts w:cs="Calibri"/>
                    <w:sz w:val="18"/>
                    <w:szCs w:val="18"/>
                  </w:rPr>
                  <w:delText>Boolean</w:delText>
                </w:r>
              </w:del>
            </w:moveTo>
            <w:ins w:id="260" w:author="Sengottaiyan, Selva" w:date="2016-04-21T11:20:00Z">
              <w:r>
                <w:rPr>
                  <w:rFonts w:cs="Calibri"/>
                  <w:sz w:val="18"/>
                  <w:szCs w:val="18"/>
                </w:rPr>
                <w:t>uint8</w:t>
              </w:r>
            </w:ins>
          </w:p>
        </w:tc>
        <w:tc>
          <w:tcPr>
            <w:tcW w:w="1429" w:type="dxa"/>
          </w:tcPr>
          <w:p w:rsidR="009D71A0" w:rsidRPr="003877CA" w:rsidRDefault="009D71A0" w:rsidP="009D71A0">
            <w:pPr>
              <w:spacing w:before="60"/>
              <w:rPr>
                <w:rFonts w:cs="Calibri"/>
                <w:sz w:val="18"/>
                <w:szCs w:val="18"/>
              </w:rPr>
            </w:pPr>
            <w:ins w:id="261" w:author="Sengottaiyan, Selva" w:date="2016-04-21T11:20:00Z">
              <w:r>
                <w:rPr>
                  <w:rFonts w:cs="Calibri"/>
                  <w:sz w:val="18"/>
                  <w:szCs w:val="18"/>
                </w:rPr>
                <w:t>0</w:t>
              </w:r>
            </w:ins>
            <w:ins w:id="262" w:author="Sengottaiyan, Selva" w:date="2016-04-21T11:21:00Z">
              <w:r>
                <w:rPr>
                  <w:rFonts w:cs="Calibri"/>
                  <w:sz w:val="18"/>
                  <w:szCs w:val="18"/>
                </w:rPr>
                <w:t>U</w:t>
              </w:r>
            </w:ins>
            <w:moveTo w:id="263" w:author="Sengottaiyan, Selva" w:date="2016-04-21T11:19:00Z">
              <w:del w:id="264" w:author="Sengottaiyan, Selva" w:date="2016-04-21T11:20:00Z">
                <w:r w:rsidDel="009D71A0">
                  <w:rPr>
                    <w:rFonts w:cs="Calibri"/>
                    <w:sz w:val="18"/>
                    <w:szCs w:val="18"/>
                  </w:rPr>
                  <w:delText>FALSE</w:delText>
                </w:r>
              </w:del>
            </w:moveTo>
          </w:p>
        </w:tc>
        <w:tc>
          <w:tcPr>
            <w:tcW w:w="1386" w:type="dxa"/>
            <w:gridSpan w:val="2"/>
          </w:tcPr>
          <w:p w:rsidR="009D71A0" w:rsidRPr="003877CA" w:rsidRDefault="009D71A0" w:rsidP="00E361F8">
            <w:pPr>
              <w:spacing w:before="60"/>
              <w:rPr>
                <w:rFonts w:cs="Calibri"/>
                <w:sz w:val="18"/>
                <w:szCs w:val="18"/>
              </w:rPr>
            </w:pPr>
            <w:moveTo w:id="265" w:author="Sengottaiyan, Selva" w:date="2016-04-21T11:19:00Z">
              <w:del w:id="266" w:author="Sengottaiyan, Selva" w:date="2016-04-21T11:20:00Z">
                <w:r w:rsidDel="009D71A0">
                  <w:rPr>
                    <w:rFonts w:cs="Calibri"/>
                    <w:sz w:val="18"/>
                    <w:szCs w:val="18"/>
                  </w:rPr>
                  <w:delText>TRUE</w:delText>
                </w:r>
              </w:del>
            </w:moveTo>
            <w:ins w:id="267" w:author="Sengottaiyan, Selva" w:date="2016-04-21T11:20:00Z">
              <w:r>
                <w:rPr>
                  <w:rFonts w:cs="Calibri"/>
                  <w:sz w:val="18"/>
                  <w:szCs w:val="18"/>
                </w:rPr>
                <w:t>2U</w:t>
              </w:r>
            </w:ins>
          </w:p>
        </w:tc>
      </w:tr>
    </w:tbl>
    <w:p w:rsidR="009D71A0" w:rsidRPr="002F5138" w:rsidRDefault="009D71A0" w:rsidP="009D71A0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moveTo w:id="268" w:author="Sengottaiyan, Selva" w:date="2016-04-21T11:19:00Z">
        <w:r w:rsidRPr="002F5138">
          <w:rPr>
            <w:rFonts w:ascii="Calibri" w:hAnsi="Calibri" w:cs="Calibri"/>
          </w:rPr>
          <w:t>Description</w:t>
        </w:r>
      </w:moveTo>
    </w:p>
    <w:p w:rsidR="009D71A0" w:rsidRDefault="009D71A0" w:rsidP="009D71A0">
      <w:pPr>
        <w:autoSpaceDE w:val="0"/>
        <w:autoSpaceDN w:val="0"/>
        <w:adjustRightInd w:val="0"/>
        <w:rPr>
          <w:sz w:val="18"/>
          <w:szCs w:val="18"/>
          <w:lang w:bidi="ar-SA"/>
        </w:rPr>
      </w:pPr>
      <w:moveTo w:id="269" w:author="Sengottaiyan, Selva" w:date="2016-04-21T11:19:00Z"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</w:moveTo>
      <w:ins w:id="270" w:author="Sengottaiyan, Selva" w:date="2016-04-21T11:22:00Z">
        <w:r w:rsidRPr="009D71A0">
          <w:t xml:space="preserve"> </w:t>
        </w:r>
        <w:r w:rsidRPr="009D71A0">
          <w:rPr>
            <w:sz w:val="18"/>
            <w:szCs w:val="18"/>
            <w:lang w:bidi="ar-SA"/>
          </w:rPr>
          <w:t>NtcParamInfo_Cnt_T_u08</w:t>
        </w:r>
      </w:ins>
      <w:moveTo w:id="271" w:author="Sengottaiyan, Selva" w:date="2016-04-21T11:19:00Z">
        <w:del w:id="272" w:author="Sengottaiyan, Selva" w:date="2016-04-21T11:22:00Z">
          <w:r w:rsidRPr="000102F6" w:rsidDel="009D71A0">
            <w:rPr>
              <w:sz w:val="18"/>
              <w:szCs w:val="18"/>
              <w:lang w:bidi="ar-SA"/>
            </w:rPr>
            <w:delText>SysRegsOk_Uls_T_lgc'</w:delText>
          </w:r>
        </w:del>
        <w:r w:rsidRPr="000102F6">
          <w:rPr>
            <w:sz w:val="18"/>
            <w:szCs w:val="18"/>
            <w:lang w:bidi="ar-SA"/>
          </w:rPr>
          <w:t xml:space="preserve"> to </w:t>
        </w:r>
        <w:del w:id="273" w:author="Sengottaiyan, Selva" w:date="2016-04-21T11:23:00Z">
          <w:r w:rsidRPr="000102F6" w:rsidDel="009D71A0">
            <w:rPr>
              <w:sz w:val="18"/>
              <w:szCs w:val="18"/>
              <w:lang w:bidi="ar-SA"/>
            </w:rPr>
            <w:delText>'FALSE'</w:delText>
          </w:r>
        </w:del>
      </w:moveTo>
      <w:ins w:id="274" w:author="Sengottaiyan, Selva" w:date="2016-04-21T11:23:00Z">
        <w:r>
          <w:rPr>
            <w:sz w:val="18"/>
            <w:szCs w:val="18"/>
            <w:lang w:bidi="ar-SA"/>
          </w:rPr>
          <w:t>1</w:t>
        </w:r>
      </w:ins>
      <w:moveTo w:id="275" w:author="Sengottaiyan, Selva" w:date="2016-04-21T11:19:00Z">
        <w:r w:rsidRPr="000102F6">
          <w:rPr>
            <w:sz w:val="18"/>
            <w:szCs w:val="18"/>
            <w:lang w:bidi="ar-SA"/>
          </w:rPr>
          <w:t xml:space="preserve"> if CPU </w:t>
        </w:r>
      </w:moveTo>
      <w:ins w:id="276" w:author="Sengottaiyan, Selva" w:date="2016-04-21T11:23:00Z">
        <w:r>
          <w:rPr>
            <w:sz w:val="18"/>
            <w:szCs w:val="18"/>
            <w:lang w:bidi="ar-SA"/>
          </w:rPr>
          <w:t xml:space="preserve">Non </w:t>
        </w:r>
      </w:ins>
      <w:moveTo w:id="277" w:author="Sengottaiyan, Selva" w:date="2016-04-21T11:19:00Z">
        <w:r w:rsidRPr="000102F6">
          <w:rPr>
            <w:sz w:val="18"/>
            <w:szCs w:val="18"/>
            <w:lang w:bidi="ar-SA"/>
          </w:rPr>
          <w:t xml:space="preserve">System Register values are not </w:t>
        </w:r>
        <w:del w:id="278" w:author="Sengottaiyan, Selva" w:date="2016-04-21T11:25:00Z">
          <w:r w:rsidRPr="000102F6" w:rsidDel="00812A08">
            <w:rPr>
              <w:sz w:val="18"/>
              <w:szCs w:val="18"/>
              <w:lang w:bidi="ar-SA"/>
            </w:rPr>
            <w:delText xml:space="preserve">equal </w:delText>
          </w:r>
          <w:r w:rsidDel="00812A08">
            <w:rPr>
              <w:sz w:val="18"/>
              <w:szCs w:val="18"/>
              <w:lang w:bidi="ar-SA"/>
            </w:rPr>
            <w:delText xml:space="preserve"> to</w:delText>
          </w:r>
        </w:del>
        <w:ins w:id="279" w:author="Sengottaiyan, Selva" w:date="2016-04-21T11:25:00Z">
          <w:r w:rsidR="00812A08" w:rsidRPr="000102F6">
            <w:rPr>
              <w:sz w:val="18"/>
              <w:szCs w:val="18"/>
              <w:lang w:bidi="ar-SA"/>
            </w:rPr>
            <w:t xml:space="preserve">equal </w:t>
          </w:r>
        </w:ins>
        <w:del w:id="280" w:author="Sengottaiyan, Selva" w:date="2016-04-21T11:25:00Z">
          <w:r w:rsidRPr="000102F6" w:rsidDel="00812A08">
            <w:rPr>
              <w:sz w:val="18"/>
              <w:szCs w:val="18"/>
              <w:lang w:bidi="ar-SA"/>
            </w:rPr>
            <w:delText xml:space="preserve">  expected</w:delText>
          </w:r>
        </w:del>
        <w:ins w:id="281" w:author="Sengottaiyan, Selva" w:date="2016-04-21T11:25:00Z">
          <w:r w:rsidR="00812A08">
            <w:rPr>
              <w:sz w:val="18"/>
              <w:szCs w:val="18"/>
              <w:lang w:bidi="ar-SA"/>
            </w:rPr>
            <w:t>to</w:t>
          </w:r>
          <w:r w:rsidR="00812A08" w:rsidRPr="000102F6">
            <w:rPr>
              <w:sz w:val="18"/>
              <w:szCs w:val="18"/>
              <w:lang w:bidi="ar-SA"/>
            </w:rPr>
            <w:t xml:space="preserve"> expected</w:t>
          </w:r>
        </w:ins>
        <w:r w:rsidRPr="000102F6">
          <w:rPr>
            <w:sz w:val="18"/>
            <w:szCs w:val="18"/>
            <w:lang w:bidi="ar-SA"/>
          </w:rPr>
          <w:t xml:space="preserve"> values</w:t>
        </w:r>
        <w:r>
          <w:rPr>
            <w:sz w:val="18"/>
            <w:szCs w:val="18"/>
            <w:lang w:bidi="ar-SA"/>
          </w:rPr>
          <w:t>.</w:t>
        </w:r>
      </w:moveTo>
      <w:ins w:id="282" w:author="Sengottaiyan, Selva" w:date="2016-04-21T11:23:00Z">
        <w:r w:rsidRPr="009D71A0">
          <w:rPr>
            <w:sz w:val="18"/>
            <w:szCs w:val="18"/>
            <w:lang w:bidi="ar-SA"/>
          </w:rPr>
          <w:t xml:space="preserve"> </w:t>
        </w:r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r w:rsidRPr="009D71A0">
          <w:rPr>
            <w:sz w:val="18"/>
            <w:szCs w:val="18"/>
            <w:lang w:bidi="ar-SA"/>
          </w:rPr>
          <w:t>NtcParamInfo_Cnt_T_u08</w:t>
        </w:r>
        <w:r w:rsidRPr="000102F6">
          <w:rPr>
            <w:sz w:val="18"/>
            <w:szCs w:val="18"/>
            <w:lang w:bidi="ar-SA"/>
          </w:rPr>
          <w:t xml:space="preserve"> to </w:t>
        </w:r>
        <w:r>
          <w:rPr>
            <w:sz w:val="18"/>
            <w:szCs w:val="18"/>
            <w:lang w:bidi="ar-SA"/>
          </w:rPr>
          <w:t>2</w:t>
        </w:r>
        <w:r w:rsidRPr="000102F6">
          <w:rPr>
            <w:sz w:val="18"/>
            <w:szCs w:val="18"/>
            <w:lang w:bidi="ar-SA"/>
          </w:rPr>
          <w:t xml:space="preserve"> if CPU System Register values are not </w:t>
        </w:r>
      </w:ins>
      <w:ins w:id="283" w:author="Sengottaiyan, Selva" w:date="2016-04-21T11:25:00Z">
        <w:r w:rsidR="00812A08" w:rsidRPr="000102F6">
          <w:rPr>
            <w:sz w:val="18"/>
            <w:szCs w:val="18"/>
            <w:lang w:bidi="ar-SA"/>
          </w:rPr>
          <w:t xml:space="preserve">equal </w:t>
        </w:r>
        <w:r w:rsidR="00812A08">
          <w:rPr>
            <w:sz w:val="18"/>
            <w:szCs w:val="18"/>
            <w:lang w:bidi="ar-SA"/>
          </w:rPr>
          <w:t>to</w:t>
        </w:r>
        <w:r w:rsidR="00812A08" w:rsidRPr="000102F6">
          <w:rPr>
            <w:sz w:val="18"/>
            <w:szCs w:val="18"/>
            <w:lang w:bidi="ar-SA"/>
          </w:rPr>
          <w:t xml:space="preserve"> expected</w:t>
        </w:r>
      </w:ins>
      <w:ins w:id="284" w:author="Sengottaiyan, Selva" w:date="2016-04-21T11:23:00Z">
        <w:r w:rsidRPr="000102F6">
          <w:rPr>
            <w:sz w:val="18"/>
            <w:szCs w:val="18"/>
            <w:lang w:bidi="ar-SA"/>
          </w:rPr>
          <w:t xml:space="preserve"> values</w:t>
        </w:r>
        <w:r>
          <w:rPr>
            <w:sz w:val="18"/>
            <w:szCs w:val="18"/>
            <w:lang w:bidi="ar-SA"/>
          </w:rPr>
          <w:t>. 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r w:rsidRPr="009D71A0">
          <w:rPr>
            <w:sz w:val="18"/>
            <w:szCs w:val="18"/>
            <w:lang w:bidi="ar-SA"/>
          </w:rPr>
          <w:t>NtcParamInfo_Cnt_T_u08</w:t>
        </w:r>
        <w:r w:rsidRPr="000102F6">
          <w:rPr>
            <w:sz w:val="18"/>
            <w:szCs w:val="18"/>
            <w:lang w:bidi="ar-SA"/>
          </w:rPr>
          <w:t xml:space="preserve"> to </w:t>
        </w:r>
      </w:ins>
      <w:ins w:id="285" w:author="Sengottaiyan, Selva" w:date="2016-04-21T11:24:00Z">
        <w:r>
          <w:rPr>
            <w:sz w:val="18"/>
            <w:szCs w:val="18"/>
            <w:lang w:bidi="ar-SA"/>
          </w:rPr>
          <w:t>0</w:t>
        </w:r>
      </w:ins>
      <w:ins w:id="286" w:author="Sengottaiyan, Selva" w:date="2016-04-21T11:23:00Z">
        <w:r w:rsidRPr="000102F6">
          <w:rPr>
            <w:sz w:val="18"/>
            <w:szCs w:val="18"/>
            <w:lang w:bidi="ar-SA"/>
          </w:rPr>
          <w:t xml:space="preserve"> </w:t>
        </w:r>
      </w:ins>
      <w:ins w:id="287" w:author="Sengottaiyan, Selva" w:date="2016-04-21T11:24:00Z">
        <w:r>
          <w:rPr>
            <w:sz w:val="18"/>
            <w:szCs w:val="18"/>
            <w:lang w:bidi="ar-SA"/>
          </w:rPr>
          <w:t xml:space="preserve">if none of the above conditions are true. </w:t>
        </w:r>
      </w:ins>
      <w:moveTo w:id="288" w:author="Sengottaiyan, Selva" w:date="2016-04-21T11:19:00Z">
        <w:r>
          <w:rPr>
            <w:sz w:val="18"/>
            <w:szCs w:val="18"/>
            <w:lang w:bidi="ar-SA"/>
          </w:rPr>
          <w:t xml:space="preserve"> This is c</w:t>
        </w:r>
        <w:r w:rsidRPr="004869ED">
          <w:rPr>
            <w:sz w:val="18"/>
            <w:szCs w:val="18"/>
            <w:lang w:bidi="ar-SA"/>
          </w:rPr>
          <w:t>onfigured as a trusted function because it needs to run in supervisor mode</w:t>
        </w:r>
      </w:moveTo>
    </w:p>
    <w:moveToRangeEnd w:id="237"/>
    <w:p w:rsidR="00812A08" w:rsidRDefault="00812A08" w:rsidP="002B094F">
      <w:pPr>
        <w:rPr>
          <w:ins w:id="289" w:author="Sengottaiyan, Selva" w:date="2016-04-21T11:25:00Z"/>
          <w:rFonts w:cs="Calibri"/>
        </w:rPr>
      </w:pPr>
    </w:p>
    <w:p w:rsidR="00812A08" w:rsidRPr="002F5138" w:rsidRDefault="00812A08" w:rsidP="00812A0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290" w:author="Sengottaiyan, Selva" w:date="2016-04-21T11:25:00Z"/>
          <w:rFonts w:ascii="Calibri" w:hAnsi="Calibri" w:cs="Calibri"/>
        </w:rPr>
      </w:pPr>
      <w:ins w:id="291" w:author="Sengottaiyan, Selva" w:date="2016-04-21T11:25:00Z">
        <w:del w:id="292" w:author="Sengottaiyan, Selva" w:date="2016-04-21T11:19:00Z">
          <w:r w:rsidRPr="002F5138" w:rsidDel="009D71A0">
            <w:rPr>
              <w:rFonts w:ascii="Calibri" w:hAnsi="Calibri" w:cs="Calibri"/>
            </w:rPr>
            <w:delText>Local</w:delText>
          </w:r>
        </w:del>
        <w:r>
          <w:rPr>
            <w:rFonts w:ascii="Calibri" w:hAnsi="Calibri" w:cs="Calibri"/>
          </w:rPr>
          <w:t>Global</w:t>
        </w:r>
        <w:r w:rsidRPr="002F5138">
          <w:rPr>
            <w:rFonts w:ascii="Calibri" w:hAnsi="Calibri" w:cs="Calibri"/>
          </w:rPr>
          <w:t xml:space="preserve"> Function #</w:t>
        </w:r>
        <w:r>
          <w:rPr>
            <w:rFonts w:ascii="Calibri" w:hAnsi="Calibri" w:cs="Calibri"/>
          </w:rPr>
          <w:t>2</w:t>
        </w:r>
        <w:del w:id="293" w:author="Sengottaiyan, Selva" w:date="2016-04-21T11:25:00Z">
          <w:r w:rsidDel="00812A08">
            <w:rPr>
              <w:rFonts w:ascii="Calibri" w:hAnsi="Calibri" w:cs="Calibri"/>
            </w:rPr>
            <w:delText>2</w:delText>
          </w:r>
        </w:del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3679"/>
        <w:gridCol w:w="1469"/>
        <w:gridCol w:w="1194"/>
        <w:gridCol w:w="32"/>
        <w:gridCol w:w="1120"/>
      </w:tblGrid>
      <w:tr w:rsidR="00812A08" w:rsidRPr="00AA38E8" w:rsidTr="00E361F8">
        <w:trPr>
          <w:ins w:id="294" w:author="Sengottaiyan, Selva" w:date="2016-04-21T11:25:00Z"/>
        </w:trPr>
        <w:tc>
          <w:tcPr>
            <w:tcW w:w="1709" w:type="dxa"/>
          </w:tcPr>
          <w:p w:rsidR="00812A08" w:rsidRPr="003877CA" w:rsidRDefault="00812A08" w:rsidP="00E361F8">
            <w:pPr>
              <w:spacing w:before="60"/>
              <w:rPr>
                <w:ins w:id="295" w:author="Sengottaiyan, Selva" w:date="2016-04-21T11:25:00Z"/>
                <w:rFonts w:cs="Calibri"/>
                <w:b/>
                <w:bCs/>
                <w:sz w:val="18"/>
                <w:szCs w:val="18"/>
              </w:rPr>
            </w:pPr>
            <w:ins w:id="296" w:author="Sengottaiyan, Selva" w:date="2016-04-21T11:25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ins>
          </w:p>
        </w:tc>
        <w:tc>
          <w:tcPr>
            <w:tcW w:w="2747" w:type="dxa"/>
          </w:tcPr>
          <w:p w:rsidR="00812A08" w:rsidRPr="003877CA" w:rsidRDefault="00812A08">
            <w:pPr>
              <w:spacing w:before="60"/>
              <w:rPr>
                <w:ins w:id="297" w:author="Sengottaiyan, Selva" w:date="2016-04-21T11:25:00Z"/>
                <w:rFonts w:cs="Calibri"/>
                <w:sz w:val="18"/>
                <w:szCs w:val="18"/>
              </w:rPr>
            </w:pPr>
            <w:proofErr w:type="spellStart"/>
            <w:ins w:id="298" w:author="Sengottaiyan, Selva" w:date="2016-04-21T11:25:00Z">
              <w:r w:rsidRPr="009D71A0">
                <w:rPr>
                  <w:rFonts w:cs="Calibri"/>
                  <w:sz w:val="18"/>
                  <w:szCs w:val="18"/>
                </w:rPr>
                <w:t>CritReg</w:t>
              </w:r>
              <w:r>
                <w:rPr>
                  <w:rFonts w:cs="Calibri"/>
                  <w:sz w:val="18"/>
                  <w:szCs w:val="18"/>
                </w:rPr>
                <w:t>Init</w:t>
              </w:r>
              <w:r w:rsidRPr="009D71A0">
                <w:rPr>
                  <w:rFonts w:cs="Calibri"/>
                  <w:sz w:val="18"/>
                  <w:szCs w:val="18"/>
                </w:rPr>
                <w:t>Chk</w:t>
              </w:r>
              <w:proofErr w:type="spellEnd"/>
              <w:del w:id="299" w:author="Sengottaiyan, Selva" w:date="2016-04-21T11:20:00Z">
                <w:r w:rsidRPr="004869ED" w:rsidDel="009D71A0">
                  <w:rPr>
                    <w:rFonts w:cs="Calibri"/>
                    <w:sz w:val="18"/>
                    <w:szCs w:val="18"/>
                  </w:rPr>
                  <w:delText>SvCritRegChk</w:delText>
                </w:r>
              </w:del>
            </w:ins>
          </w:p>
        </w:tc>
        <w:tc>
          <w:tcPr>
            <w:tcW w:w="1657" w:type="dxa"/>
            <w:shd w:val="pct30" w:color="FFFF00" w:fill="auto"/>
          </w:tcPr>
          <w:p w:rsidR="00812A08" w:rsidRPr="003877CA" w:rsidRDefault="00812A08" w:rsidP="00E361F8">
            <w:pPr>
              <w:spacing w:before="60"/>
              <w:jc w:val="center"/>
              <w:rPr>
                <w:ins w:id="300" w:author="Sengottaiyan, Selva" w:date="2016-04-21T11:25:00Z"/>
                <w:rFonts w:cs="Calibri"/>
                <w:sz w:val="18"/>
                <w:szCs w:val="18"/>
              </w:rPr>
            </w:pPr>
            <w:ins w:id="301" w:author="Sengottaiyan, Selva" w:date="2016-04-21T11:25:00Z">
              <w:r w:rsidRPr="003877CA">
                <w:rPr>
                  <w:rFonts w:cs="Calibri"/>
                  <w:sz w:val="18"/>
                  <w:szCs w:val="18"/>
                </w:rPr>
                <w:t>Type</w:t>
              </w:r>
            </w:ins>
          </w:p>
        </w:tc>
        <w:tc>
          <w:tcPr>
            <w:tcW w:w="1472" w:type="dxa"/>
            <w:gridSpan w:val="2"/>
            <w:shd w:val="pct30" w:color="FFFF00" w:fill="auto"/>
          </w:tcPr>
          <w:p w:rsidR="00812A08" w:rsidRPr="003877CA" w:rsidRDefault="00812A08" w:rsidP="00E361F8">
            <w:pPr>
              <w:spacing w:before="60"/>
              <w:jc w:val="center"/>
              <w:rPr>
                <w:ins w:id="302" w:author="Sengottaiyan, Selva" w:date="2016-04-21T11:25:00Z"/>
                <w:rFonts w:cs="Calibri"/>
                <w:sz w:val="18"/>
                <w:szCs w:val="18"/>
              </w:rPr>
            </w:pPr>
            <w:ins w:id="303" w:author="Sengottaiyan, Selva" w:date="2016-04-21T11:25:00Z">
              <w:r w:rsidRPr="003877CA">
                <w:rPr>
                  <w:rFonts w:cs="Calibri"/>
                  <w:sz w:val="18"/>
                  <w:szCs w:val="18"/>
                </w:rPr>
                <w:t>Min</w:t>
              </w:r>
            </w:ins>
          </w:p>
        </w:tc>
        <w:tc>
          <w:tcPr>
            <w:tcW w:w="1343" w:type="dxa"/>
            <w:shd w:val="pct30" w:color="FFFF00" w:fill="auto"/>
          </w:tcPr>
          <w:p w:rsidR="00812A08" w:rsidRPr="003877CA" w:rsidRDefault="00812A08" w:rsidP="00E361F8">
            <w:pPr>
              <w:spacing w:before="60"/>
              <w:jc w:val="center"/>
              <w:rPr>
                <w:ins w:id="304" w:author="Sengottaiyan, Selva" w:date="2016-04-21T11:25:00Z"/>
                <w:rFonts w:cs="Calibri"/>
                <w:sz w:val="18"/>
                <w:szCs w:val="18"/>
              </w:rPr>
            </w:pPr>
            <w:ins w:id="305" w:author="Sengottaiyan, Selva" w:date="2016-04-21T11:25:00Z">
              <w:r w:rsidRPr="003877CA">
                <w:rPr>
                  <w:rFonts w:cs="Calibri"/>
                  <w:sz w:val="18"/>
                  <w:szCs w:val="18"/>
                </w:rPr>
                <w:t>Max</w:t>
              </w:r>
            </w:ins>
          </w:p>
        </w:tc>
      </w:tr>
      <w:tr w:rsidR="00812A08" w:rsidRPr="00AA38E8" w:rsidTr="00E361F8">
        <w:trPr>
          <w:ins w:id="306" w:author="Sengottaiyan, Selva" w:date="2016-04-21T11:25:00Z"/>
        </w:trPr>
        <w:tc>
          <w:tcPr>
            <w:tcW w:w="1709" w:type="dxa"/>
          </w:tcPr>
          <w:p w:rsidR="00812A08" w:rsidRPr="003877CA" w:rsidRDefault="00812A08" w:rsidP="00E361F8">
            <w:pPr>
              <w:spacing w:before="60"/>
              <w:rPr>
                <w:ins w:id="307" w:author="Sengottaiyan, Selva" w:date="2016-04-21T11:25:00Z"/>
                <w:rFonts w:cs="Calibri"/>
                <w:b/>
                <w:bCs/>
                <w:sz w:val="18"/>
                <w:szCs w:val="18"/>
              </w:rPr>
            </w:pPr>
            <w:ins w:id="308" w:author="Sengottaiyan, Selva" w:date="2016-04-21T11:25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ins>
          </w:p>
        </w:tc>
        <w:tc>
          <w:tcPr>
            <w:tcW w:w="2747" w:type="dxa"/>
          </w:tcPr>
          <w:p w:rsidR="00812A08" w:rsidRPr="003877CA" w:rsidRDefault="00812A08" w:rsidP="00E361F8">
            <w:pPr>
              <w:spacing w:before="60"/>
              <w:rPr>
                <w:ins w:id="309" w:author="Sengottaiyan, Selva" w:date="2016-04-21T11:25:00Z"/>
                <w:rFonts w:cs="Calibri"/>
                <w:sz w:val="18"/>
                <w:szCs w:val="18"/>
              </w:rPr>
            </w:pPr>
            <w:ins w:id="310" w:author="Sengottaiyan, Selva" w:date="2016-04-21T11:25:00Z">
              <w:r>
                <w:rPr>
                  <w:rFonts w:cs="Calibri"/>
                  <w:sz w:val="18"/>
                  <w:szCs w:val="18"/>
                </w:rPr>
                <w:t>NA</w:t>
              </w:r>
            </w:ins>
          </w:p>
        </w:tc>
        <w:tc>
          <w:tcPr>
            <w:tcW w:w="1657" w:type="dxa"/>
          </w:tcPr>
          <w:p w:rsidR="00812A08" w:rsidRPr="003877CA" w:rsidRDefault="00812A08" w:rsidP="00E361F8">
            <w:pPr>
              <w:rPr>
                <w:ins w:id="311" w:author="Sengottaiyan, Selva" w:date="2016-04-21T11:25:00Z"/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812A08" w:rsidRPr="003877CA" w:rsidRDefault="00812A08" w:rsidP="00E361F8">
            <w:pPr>
              <w:spacing w:before="60"/>
              <w:rPr>
                <w:ins w:id="312" w:author="Sengottaiyan, Selva" w:date="2016-04-21T11:25:00Z"/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812A08" w:rsidRPr="003877CA" w:rsidRDefault="00812A08" w:rsidP="00E361F8">
            <w:pPr>
              <w:spacing w:before="60"/>
              <w:rPr>
                <w:ins w:id="313" w:author="Sengottaiyan, Selva" w:date="2016-04-21T11:25:00Z"/>
                <w:rFonts w:cs="Calibri"/>
                <w:sz w:val="18"/>
                <w:szCs w:val="18"/>
              </w:rPr>
            </w:pPr>
          </w:p>
        </w:tc>
      </w:tr>
      <w:tr w:rsidR="00812A08" w:rsidRPr="00AA38E8" w:rsidTr="00E361F8">
        <w:trPr>
          <w:ins w:id="314" w:author="Sengottaiyan, Selva" w:date="2016-04-21T11:25:00Z"/>
        </w:trPr>
        <w:tc>
          <w:tcPr>
            <w:tcW w:w="1709" w:type="dxa"/>
          </w:tcPr>
          <w:p w:rsidR="00812A08" w:rsidRPr="003877CA" w:rsidRDefault="00812A08" w:rsidP="00E361F8">
            <w:pPr>
              <w:spacing w:before="60"/>
              <w:rPr>
                <w:ins w:id="315" w:author="Sengottaiyan, Selva" w:date="2016-04-21T11:25:00Z"/>
                <w:rFonts w:cs="Calibri"/>
                <w:b/>
                <w:bCs/>
                <w:sz w:val="18"/>
                <w:szCs w:val="18"/>
              </w:rPr>
            </w:pPr>
            <w:ins w:id="316" w:author="Sengottaiyan, Selva" w:date="2016-04-21T11:25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ins>
          </w:p>
        </w:tc>
        <w:tc>
          <w:tcPr>
            <w:tcW w:w="2747" w:type="dxa"/>
          </w:tcPr>
          <w:p w:rsidR="00812A08" w:rsidRPr="003877CA" w:rsidRDefault="00812A08" w:rsidP="00E361F8">
            <w:pPr>
              <w:spacing w:before="60"/>
              <w:rPr>
                <w:ins w:id="317" w:author="Sengottaiyan, Selva" w:date="2016-04-21T11:25:00Z"/>
                <w:rFonts w:cs="Calibri"/>
                <w:sz w:val="18"/>
                <w:szCs w:val="18"/>
              </w:rPr>
            </w:pPr>
            <w:ins w:id="318" w:author="Sengottaiyan, Selva" w:date="2016-04-21T11:25:00Z">
              <w:r w:rsidRPr="009D71A0">
                <w:rPr>
                  <w:rFonts w:cs="Calibri"/>
                  <w:sz w:val="18"/>
                  <w:szCs w:val="18"/>
                </w:rPr>
                <w:t>NtcParamInfo_Cnt_T_u08</w:t>
              </w:r>
              <w:del w:id="319" w:author="Sengottaiyan, Selva" w:date="2016-04-21T11:20:00Z">
                <w:r w:rsidRPr="000102F6" w:rsidDel="009D71A0">
                  <w:rPr>
                    <w:rFonts w:cs="Calibri"/>
                    <w:sz w:val="18"/>
                    <w:szCs w:val="18"/>
                  </w:rPr>
                  <w:delText>SysRegsOk_Uls_T_lgc</w:delText>
                </w:r>
              </w:del>
            </w:ins>
          </w:p>
        </w:tc>
        <w:tc>
          <w:tcPr>
            <w:tcW w:w="1657" w:type="dxa"/>
          </w:tcPr>
          <w:p w:rsidR="00812A08" w:rsidRPr="00911C31" w:rsidRDefault="00812A08" w:rsidP="00E361F8">
            <w:pPr>
              <w:rPr>
                <w:ins w:id="320" w:author="Sengottaiyan, Selva" w:date="2016-04-21T11:25:00Z"/>
                <w:rFonts w:cs="Calibri"/>
                <w:sz w:val="18"/>
                <w:szCs w:val="18"/>
              </w:rPr>
            </w:pPr>
            <w:ins w:id="321" w:author="Sengottaiyan, Selva" w:date="2016-04-21T11:25:00Z">
              <w:del w:id="322" w:author="Sengottaiyan, Selva" w:date="2016-04-21T11:20:00Z">
                <w:r w:rsidDel="009D71A0">
                  <w:rPr>
                    <w:rFonts w:cs="Calibri"/>
                    <w:sz w:val="18"/>
                    <w:szCs w:val="18"/>
                  </w:rPr>
                  <w:delText>Boolean</w:delText>
                </w:r>
              </w:del>
              <w:r>
                <w:rPr>
                  <w:rFonts w:cs="Calibri"/>
                  <w:sz w:val="18"/>
                  <w:szCs w:val="18"/>
                </w:rPr>
                <w:t>uint8</w:t>
              </w:r>
            </w:ins>
          </w:p>
        </w:tc>
        <w:tc>
          <w:tcPr>
            <w:tcW w:w="1429" w:type="dxa"/>
          </w:tcPr>
          <w:p w:rsidR="00812A08" w:rsidRPr="003877CA" w:rsidRDefault="00812A08" w:rsidP="00E361F8">
            <w:pPr>
              <w:spacing w:before="60"/>
              <w:rPr>
                <w:ins w:id="323" w:author="Sengottaiyan, Selva" w:date="2016-04-21T11:25:00Z"/>
                <w:rFonts w:cs="Calibri"/>
                <w:sz w:val="18"/>
                <w:szCs w:val="18"/>
              </w:rPr>
            </w:pPr>
            <w:ins w:id="324" w:author="Sengottaiyan, Selva" w:date="2016-04-21T11:25:00Z">
              <w:r>
                <w:rPr>
                  <w:rFonts w:cs="Calibri"/>
                  <w:sz w:val="18"/>
                  <w:szCs w:val="18"/>
                </w:rPr>
                <w:t>0U</w:t>
              </w:r>
              <w:del w:id="325" w:author="Sengottaiyan, Selva" w:date="2016-04-21T11:20:00Z">
                <w:r w:rsidDel="009D71A0">
                  <w:rPr>
                    <w:rFonts w:cs="Calibri"/>
                    <w:sz w:val="18"/>
                    <w:szCs w:val="18"/>
                  </w:rPr>
                  <w:delText>FALSE</w:delText>
                </w:r>
              </w:del>
            </w:ins>
          </w:p>
        </w:tc>
        <w:tc>
          <w:tcPr>
            <w:tcW w:w="1386" w:type="dxa"/>
            <w:gridSpan w:val="2"/>
          </w:tcPr>
          <w:p w:rsidR="00812A08" w:rsidRPr="003877CA" w:rsidRDefault="00812A08" w:rsidP="00E361F8">
            <w:pPr>
              <w:spacing w:before="60"/>
              <w:rPr>
                <w:ins w:id="326" w:author="Sengottaiyan, Selva" w:date="2016-04-21T11:25:00Z"/>
                <w:rFonts w:cs="Calibri"/>
                <w:sz w:val="18"/>
                <w:szCs w:val="18"/>
              </w:rPr>
            </w:pPr>
            <w:ins w:id="327" w:author="Sengottaiyan, Selva" w:date="2016-04-21T11:25:00Z">
              <w:del w:id="328" w:author="Sengottaiyan, Selva" w:date="2016-04-21T11:20:00Z">
                <w:r w:rsidDel="009D71A0">
                  <w:rPr>
                    <w:rFonts w:cs="Calibri"/>
                    <w:sz w:val="18"/>
                    <w:szCs w:val="18"/>
                  </w:rPr>
                  <w:delText>TRUE</w:delText>
                </w:r>
              </w:del>
              <w:r>
                <w:rPr>
                  <w:rFonts w:cs="Calibri"/>
                  <w:sz w:val="18"/>
                  <w:szCs w:val="18"/>
                </w:rPr>
                <w:t>2U</w:t>
              </w:r>
            </w:ins>
          </w:p>
        </w:tc>
      </w:tr>
    </w:tbl>
    <w:p w:rsidR="00812A08" w:rsidRPr="002F5138" w:rsidRDefault="00812A08" w:rsidP="00812A08">
      <w:pPr>
        <w:pStyle w:val="Heading2"/>
        <w:numPr>
          <w:ilvl w:val="3"/>
          <w:numId w:val="11"/>
        </w:numPr>
        <w:spacing w:after="60"/>
        <w:rPr>
          <w:ins w:id="329" w:author="Sengottaiyan, Selva" w:date="2016-04-21T11:25:00Z"/>
          <w:rFonts w:ascii="Calibri" w:hAnsi="Calibri" w:cs="Calibri"/>
        </w:rPr>
      </w:pPr>
      <w:ins w:id="330" w:author="Sengottaiyan, Selva" w:date="2016-04-21T11:25:00Z">
        <w:r w:rsidRPr="002F5138">
          <w:rPr>
            <w:rFonts w:ascii="Calibri" w:hAnsi="Calibri" w:cs="Calibri"/>
          </w:rPr>
          <w:lastRenderedPageBreak/>
          <w:t>Description</w:t>
        </w:r>
      </w:ins>
    </w:p>
    <w:p w:rsidR="00812A08" w:rsidRDefault="00812A08" w:rsidP="00812A08">
      <w:pPr>
        <w:autoSpaceDE w:val="0"/>
        <w:autoSpaceDN w:val="0"/>
        <w:adjustRightInd w:val="0"/>
        <w:rPr>
          <w:ins w:id="331" w:author="Sengottaiyan, Selva" w:date="2016-04-21T11:25:00Z"/>
          <w:sz w:val="18"/>
          <w:szCs w:val="18"/>
          <w:lang w:bidi="ar-SA"/>
        </w:rPr>
      </w:pPr>
      <w:ins w:id="332" w:author="Sengottaiyan, Selva" w:date="2016-04-21T11:25:00Z"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r w:rsidRPr="009D71A0">
          <w:rPr>
            <w:sz w:val="18"/>
            <w:szCs w:val="18"/>
            <w:lang w:bidi="ar-SA"/>
          </w:rPr>
          <w:t>NtcParamInfo_Cnt_T_u08</w:t>
        </w:r>
        <w:del w:id="333" w:author="Sengottaiyan, Selva" w:date="2016-04-21T11:22:00Z">
          <w:r w:rsidRPr="000102F6" w:rsidDel="009D71A0">
            <w:rPr>
              <w:sz w:val="18"/>
              <w:szCs w:val="18"/>
              <w:lang w:bidi="ar-SA"/>
            </w:rPr>
            <w:delText>SysRegsOk_Uls_T_lgc'</w:delText>
          </w:r>
        </w:del>
        <w:r w:rsidRPr="000102F6">
          <w:rPr>
            <w:sz w:val="18"/>
            <w:szCs w:val="18"/>
            <w:lang w:bidi="ar-SA"/>
          </w:rPr>
          <w:t xml:space="preserve"> to </w:t>
        </w:r>
        <w:del w:id="334" w:author="Sengottaiyan, Selva" w:date="2016-04-21T11:23:00Z">
          <w:r w:rsidRPr="000102F6" w:rsidDel="009D71A0">
            <w:rPr>
              <w:sz w:val="18"/>
              <w:szCs w:val="18"/>
              <w:lang w:bidi="ar-SA"/>
            </w:rPr>
            <w:delText>'FALSE'</w:delText>
          </w:r>
        </w:del>
        <w:r>
          <w:rPr>
            <w:sz w:val="18"/>
            <w:szCs w:val="18"/>
            <w:lang w:bidi="ar-SA"/>
          </w:rPr>
          <w:t>1</w:t>
        </w:r>
        <w:r w:rsidRPr="000102F6">
          <w:rPr>
            <w:sz w:val="18"/>
            <w:szCs w:val="18"/>
            <w:lang w:bidi="ar-SA"/>
          </w:rPr>
          <w:t xml:space="preserve"> if CPU </w:t>
        </w:r>
        <w:r>
          <w:rPr>
            <w:sz w:val="18"/>
            <w:szCs w:val="18"/>
            <w:lang w:bidi="ar-SA"/>
          </w:rPr>
          <w:t xml:space="preserve">Non </w:t>
        </w:r>
        <w:r w:rsidRPr="000102F6">
          <w:rPr>
            <w:sz w:val="18"/>
            <w:szCs w:val="18"/>
            <w:lang w:bidi="ar-SA"/>
          </w:rPr>
          <w:t xml:space="preserve">System Register values are not </w:t>
        </w:r>
        <w:del w:id="335" w:author="Sengottaiyan, Selva" w:date="2016-04-21T11:25:00Z">
          <w:r w:rsidRPr="000102F6" w:rsidDel="00812A08">
            <w:rPr>
              <w:sz w:val="18"/>
              <w:szCs w:val="18"/>
              <w:lang w:bidi="ar-SA"/>
            </w:rPr>
            <w:delText xml:space="preserve">equal </w:delText>
          </w:r>
          <w:r w:rsidDel="00812A08">
            <w:rPr>
              <w:sz w:val="18"/>
              <w:szCs w:val="18"/>
              <w:lang w:bidi="ar-SA"/>
            </w:rPr>
            <w:delText xml:space="preserve"> to</w:delText>
          </w:r>
        </w:del>
        <w:r w:rsidRPr="000102F6">
          <w:rPr>
            <w:sz w:val="18"/>
            <w:szCs w:val="18"/>
            <w:lang w:bidi="ar-SA"/>
          </w:rPr>
          <w:t xml:space="preserve">equal </w:t>
        </w:r>
        <w:del w:id="336" w:author="Sengottaiyan, Selva" w:date="2016-04-21T11:25:00Z">
          <w:r w:rsidRPr="000102F6" w:rsidDel="00812A08">
            <w:rPr>
              <w:sz w:val="18"/>
              <w:szCs w:val="18"/>
              <w:lang w:bidi="ar-SA"/>
            </w:rPr>
            <w:delText xml:space="preserve">  expected</w:delText>
          </w:r>
        </w:del>
        <w:r>
          <w:rPr>
            <w:sz w:val="18"/>
            <w:szCs w:val="18"/>
            <w:lang w:bidi="ar-SA"/>
          </w:rPr>
          <w:t>to</w:t>
        </w:r>
        <w:r w:rsidRPr="000102F6">
          <w:rPr>
            <w:sz w:val="18"/>
            <w:szCs w:val="18"/>
            <w:lang w:bidi="ar-SA"/>
          </w:rPr>
          <w:t xml:space="preserve"> expected values</w:t>
        </w:r>
        <w:r>
          <w:rPr>
            <w:sz w:val="18"/>
            <w:szCs w:val="18"/>
            <w:lang w:bidi="ar-SA"/>
          </w:rPr>
          <w:t>.</w:t>
        </w:r>
        <w:r w:rsidRPr="009D71A0">
          <w:rPr>
            <w:sz w:val="18"/>
            <w:szCs w:val="18"/>
            <w:lang w:bidi="ar-SA"/>
          </w:rPr>
          <w:t xml:space="preserve"> </w:t>
        </w:r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r w:rsidRPr="009D71A0">
          <w:rPr>
            <w:sz w:val="18"/>
            <w:szCs w:val="18"/>
            <w:lang w:bidi="ar-SA"/>
          </w:rPr>
          <w:t>NtcParamInfo_Cnt_T_u08</w:t>
        </w:r>
        <w:r w:rsidRPr="000102F6">
          <w:rPr>
            <w:sz w:val="18"/>
            <w:szCs w:val="18"/>
            <w:lang w:bidi="ar-SA"/>
          </w:rPr>
          <w:t xml:space="preserve"> to </w:t>
        </w:r>
        <w:r>
          <w:rPr>
            <w:sz w:val="18"/>
            <w:szCs w:val="18"/>
            <w:lang w:bidi="ar-SA"/>
          </w:rPr>
          <w:t>2</w:t>
        </w:r>
        <w:r w:rsidRPr="000102F6">
          <w:rPr>
            <w:sz w:val="18"/>
            <w:szCs w:val="18"/>
            <w:lang w:bidi="ar-SA"/>
          </w:rPr>
          <w:t xml:space="preserve"> if CPU System Register values are not equal </w:t>
        </w:r>
        <w:r>
          <w:rPr>
            <w:sz w:val="18"/>
            <w:szCs w:val="18"/>
            <w:lang w:bidi="ar-SA"/>
          </w:rPr>
          <w:t>to</w:t>
        </w:r>
        <w:r w:rsidRPr="000102F6">
          <w:rPr>
            <w:sz w:val="18"/>
            <w:szCs w:val="18"/>
            <w:lang w:bidi="ar-SA"/>
          </w:rPr>
          <w:t xml:space="preserve"> expected values</w:t>
        </w:r>
        <w:r>
          <w:rPr>
            <w:sz w:val="18"/>
            <w:szCs w:val="18"/>
            <w:lang w:bidi="ar-SA"/>
          </w:rPr>
          <w:t>. 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r w:rsidRPr="009D71A0">
          <w:rPr>
            <w:sz w:val="18"/>
            <w:szCs w:val="18"/>
            <w:lang w:bidi="ar-SA"/>
          </w:rPr>
          <w:t>NtcParamInfo_Cnt_T_u08</w:t>
        </w:r>
        <w:r w:rsidRPr="000102F6">
          <w:rPr>
            <w:sz w:val="18"/>
            <w:szCs w:val="18"/>
            <w:lang w:bidi="ar-SA"/>
          </w:rPr>
          <w:t xml:space="preserve"> to </w:t>
        </w:r>
        <w:r>
          <w:rPr>
            <w:sz w:val="18"/>
            <w:szCs w:val="18"/>
            <w:lang w:bidi="ar-SA"/>
          </w:rPr>
          <w:t>0</w:t>
        </w:r>
        <w:r w:rsidRPr="000102F6">
          <w:rPr>
            <w:sz w:val="18"/>
            <w:szCs w:val="18"/>
            <w:lang w:bidi="ar-SA"/>
          </w:rPr>
          <w:t xml:space="preserve"> </w:t>
        </w:r>
        <w:r>
          <w:rPr>
            <w:sz w:val="18"/>
            <w:szCs w:val="18"/>
            <w:lang w:bidi="ar-SA"/>
          </w:rPr>
          <w:t>if none of the above conditions are true.  This is c</w:t>
        </w:r>
        <w:r w:rsidRPr="004869ED">
          <w:rPr>
            <w:sz w:val="18"/>
            <w:szCs w:val="18"/>
            <w:lang w:bidi="ar-SA"/>
          </w:rPr>
          <w:t>onfigured as a trusted function because it needs to run in supervisor mode</w:t>
        </w:r>
      </w:ins>
    </w:p>
    <w:p w:rsidR="00812A08" w:rsidRDefault="00812A08" w:rsidP="00812A08">
      <w:pPr>
        <w:autoSpaceDE w:val="0"/>
        <w:autoSpaceDN w:val="0"/>
        <w:adjustRightInd w:val="0"/>
        <w:rPr>
          <w:ins w:id="337" w:author="Sengottaiyan, Selva" w:date="2016-04-21T11:25:00Z"/>
          <w:sz w:val="18"/>
          <w:szCs w:val="18"/>
          <w:lang w:bidi="ar-SA"/>
        </w:rPr>
      </w:pPr>
    </w:p>
    <w:p w:rsidR="00812A08" w:rsidRPr="002F5138" w:rsidRDefault="00812A08" w:rsidP="00812A0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338" w:author="Sengottaiyan, Selva" w:date="2016-04-21T11:25:00Z"/>
          <w:rFonts w:ascii="Calibri" w:hAnsi="Calibri" w:cs="Calibri"/>
        </w:rPr>
      </w:pPr>
      <w:ins w:id="339" w:author="Sengottaiyan, Selva" w:date="2016-04-21T11:25:00Z">
        <w:r>
          <w:rPr>
            <w:rFonts w:ascii="Calibri" w:hAnsi="Calibri" w:cs="Calibri"/>
          </w:rPr>
          <w:t>Global</w:t>
        </w:r>
        <w:r w:rsidRPr="002F5138">
          <w:rPr>
            <w:rFonts w:ascii="Calibri" w:hAnsi="Calibri" w:cs="Calibri"/>
          </w:rPr>
          <w:t xml:space="preserve"> Function #</w:t>
        </w:r>
        <w:r>
          <w:rPr>
            <w:rFonts w:ascii="Calibri" w:hAnsi="Calibri" w:cs="Calibri"/>
          </w:rPr>
          <w:t>3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812A08" w:rsidRPr="00AA38E8" w:rsidTr="00E361F8">
        <w:trPr>
          <w:ins w:id="340" w:author="Sengottaiyan, Selva" w:date="2016-04-21T11:25:00Z"/>
        </w:trPr>
        <w:tc>
          <w:tcPr>
            <w:tcW w:w="1709" w:type="dxa"/>
          </w:tcPr>
          <w:p w:rsidR="00812A08" w:rsidRPr="003877CA" w:rsidRDefault="00812A08" w:rsidP="00E361F8">
            <w:pPr>
              <w:spacing w:before="60"/>
              <w:rPr>
                <w:ins w:id="341" w:author="Sengottaiyan, Selva" w:date="2016-04-21T11:25:00Z"/>
                <w:rFonts w:cs="Calibri"/>
                <w:b/>
                <w:bCs/>
                <w:sz w:val="18"/>
                <w:szCs w:val="18"/>
              </w:rPr>
            </w:pPr>
            <w:ins w:id="342" w:author="Sengottaiyan, Selva" w:date="2016-04-21T11:25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ins>
          </w:p>
        </w:tc>
        <w:tc>
          <w:tcPr>
            <w:tcW w:w="2747" w:type="dxa"/>
          </w:tcPr>
          <w:p w:rsidR="00812A08" w:rsidRPr="003877CA" w:rsidRDefault="00812A08" w:rsidP="00E361F8">
            <w:pPr>
              <w:spacing w:before="60"/>
              <w:rPr>
                <w:ins w:id="343" w:author="Sengottaiyan, Selva" w:date="2016-04-21T11:25:00Z"/>
                <w:rFonts w:cs="Calibri"/>
                <w:sz w:val="18"/>
                <w:szCs w:val="18"/>
              </w:rPr>
            </w:pPr>
            <w:proofErr w:type="spellStart"/>
            <w:ins w:id="344" w:author="Sengottaiyan, Selva" w:date="2016-04-21T11:26:00Z">
              <w:r w:rsidRPr="00812A08">
                <w:rPr>
                  <w:rFonts w:cs="Calibri"/>
                  <w:sz w:val="18"/>
                  <w:szCs w:val="18"/>
                </w:rPr>
                <w:t>SysCritRegIninChk</w:t>
              </w:r>
            </w:ins>
            <w:proofErr w:type="spellEnd"/>
          </w:p>
        </w:tc>
        <w:tc>
          <w:tcPr>
            <w:tcW w:w="1657" w:type="dxa"/>
            <w:shd w:val="pct30" w:color="FFFF00" w:fill="auto"/>
          </w:tcPr>
          <w:p w:rsidR="00812A08" w:rsidRPr="003877CA" w:rsidRDefault="00812A08" w:rsidP="00E361F8">
            <w:pPr>
              <w:spacing w:before="60"/>
              <w:jc w:val="center"/>
              <w:rPr>
                <w:ins w:id="345" w:author="Sengottaiyan, Selva" w:date="2016-04-21T11:25:00Z"/>
                <w:rFonts w:cs="Calibri"/>
                <w:sz w:val="18"/>
                <w:szCs w:val="18"/>
              </w:rPr>
            </w:pPr>
            <w:ins w:id="346" w:author="Sengottaiyan, Selva" w:date="2016-04-21T11:25:00Z">
              <w:r w:rsidRPr="003877CA">
                <w:rPr>
                  <w:rFonts w:cs="Calibri"/>
                  <w:sz w:val="18"/>
                  <w:szCs w:val="18"/>
                </w:rPr>
                <w:t>Type</w:t>
              </w:r>
            </w:ins>
          </w:p>
        </w:tc>
        <w:tc>
          <w:tcPr>
            <w:tcW w:w="1472" w:type="dxa"/>
            <w:gridSpan w:val="2"/>
            <w:shd w:val="pct30" w:color="FFFF00" w:fill="auto"/>
          </w:tcPr>
          <w:p w:rsidR="00812A08" w:rsidRPr="003877CA" w:rsidRDefault="00812A08" w:rsidP="00E361F8">
            <w:pPr>
              <w:spacing w:before="60"/>
              <w:jc w:val="center"/>
              <w:rPr>
                <w:ins w:id="347" w:author="Sengottaiyan, Selva" w:date="2016-04-21T11:25:00Z"/>
                <w:rFonts w:cs="Calibri"/>
                <w:sz w:val="18"/>
                <w:szCs w:val="18"/>
              </w:rPr>
            </w:pPr>
            <w:ins w:id="348" w:author="Sengottaiyan, Selva" w:date="2016-04-21T11:25:00Z">
              <w:r w:rsidRPr="003877CA">
                <w:rPr>
                  <w:rFonts w:cs="Calibri"/>
                  <w:sz w:val="18"/>
                  <w:szCs w:val="18"/>
                </w:rPr>
                <w:t>Min</w:t>
              </w:r>
            </w:ins>
          </w:p>
        </w:tc>
        <w:tc>
          <w:tcPr>
            <w:tcW w:w="1343" w:type="dxa"/>
            <w:shd w:val="pct30" w:color="FFFF00" w:fill="auto"/>
          </w:tcPr>
          <w:p w:rsidR="00812A08" w:rsidRPr="003877CA" w:rsidRDefault="00812A08" w:rsidP="00E361F8">
            <w:pPr>
              <w:spacing w:before="60"/>
              <w:jc w:val="center"/>
              <w:rPr>
                <w:ins w:id="349" w:author="Sengottaiyan, Selva" w:date="2016-04-21T11:25:00Z"/>
                <w:rFonts w:cs="Calibri"/>
                <w:sz w:val="18"/>
                <w:szCs w:val="18"/>
              </w:rPr>
            </w:pPr>
            <w:ins w:id="350" w:author="Sengottaiyan, Selva" w:date="2016-04-21T11:25:00Z">
              <w:r w:rsidRPr="003877CA">
                <w:rPr>
                  <w:rFonts w:cs="Calibri"/>
                  <w:sz w:val="18"/>
                  <w:szCs w:val="18"/>
                </w:rPr>
                <w:t>Max</w:t>
              </w:r>
            </w:ins>
          </w:p>
        </w:tc>
      </w:tr>
      <w:tr w:rsidR="00812A08" w:rsidRPr="00AA38E8" w:rsidTr="00E361F8">
        <w:trPr>
          <w:ins w:id="351" w:author="Sengottaiyan, Selva" w:date="2016-04-21T11:25:00Z"/>
        </w:trPr>
        <w:tc>
          <w:tcPr>
            <w:tcW w:w="1709" w:type="dxa"/>
          </w:tcPr>
          <w:p w:rsidR="00812A08" w:rsidRPr="003877CA" w:rsidRDefault="00812A08" w:rsidP="00E361F8">
            <w:pPr>
              <w:spacing w:before="60"/>
              <w:rPr>
                <w:ins w:id="352" w:author="Sengottaiyan, Selva" w:date="2016-04-21T11:25:00Z"/>
                <w:rFonts w:cs="Calibri"/>
                <w:b/>
                <w:bCs/>
                <w:sz w:val="18"/>
                <w:szCs w:val="18"/>
              </w:rPr>
            </w:pPr>
            <w:ins w:id="353" w:author="Sengottaiyan, Selva" w:date="2016-04-21T11:25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ins>
          </w:p>
        </w:tc>
        <w:tc>
          <w:tcPr>
            <w:tcW w:w="2747" w:type="dxa"/>
          </w:tcPr>
          <w:p w:rsidR="00812A08" w:rsidRPr="003877CA" w:rsidRDefault="00812A08" w:rsidP="00E361F8">
            <w:pPr>
              <w:spacing w:before="60"/>
              <w:rPr>
                <w:ins w:id="354" w:author="Sengottaiyan, Selva" w:date="2016-04-21T11:25:00Z"/>
                <w:rFonts w:cs="Calibri"/>
                <w:sz w:val="18"/>
                <w:szCs w:val="18"/>
              </w:rPr>
            </w:pPr>
            <w:ins w:id="355" w:author="Sengottaiyan, Selva" w:date="2016-04-21T11:25:00Z">
              <w:r>
                <w:rPr>
                  <w:rFonts w:cs="Calibri"/>
                  <w:sz w:val="18"/>
                  <w:szCs w:val="18"/>
                </w:rPr>
                <w:t>NA</w:t>
              </w:r>
            </w:ins>
          </w:p>
        </w:tc>
        <w:tc>
          <w:tcPr>
            <w:tcW w:w="1657" w:type="dxa"/>
          </w:tcPr>
          <w:p w:rsidR="00812A08" w:rsidRPr="003877CA" w:rsidRDefault="00812A08" w:rsidP="00E361F8">
            <w:pPr>
              <w:rPr>
                <w:ins w:id="356" w:author="Sengottaiyan, Selva" w:date="2016-04-21T11:25:00Z"/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812A08" w:rsidRPr="003877CA" w:rsidRDefault="00812A08" w:rsidP="00E361F8">
            <w:pPr>
              <w:spacing w:before="60"/>
              <w:rPr>
                <w:ins w:id="357" w:author="Sengottaiyan, Selva" w:date="2016-04-21T11:25:00Z"/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812A08" w:rsidRPr="003877CA" w:rsidRDefault="00812A08" w:rsidP="00E361F8">
            <w:pPr>
              <w:spacing w:before="60"/>
              <w:rPr>
                <w:ins w:id="358" w:author="Sengottaiyan, Selva" w:date="2016-04-21T11:25:00Z"/>
                <w:rFonts w:cs="Calibri"/>
                <w:sz w:val="18"/>
                <w:szCs w:val="18"/>
              </w:rPr>
            </w:pPr>
          </w:p>
        </w:tc>
      </w:tr>
      <w:tr w:rsidR="00812A08" w:rsidRPr="00AA38E8" w:rsidTr="00E361F8">
        <w:trPr>
          <w:ins w:id="359" w:author="Sengottaiyan, Selva" w:date="2016-04-21T11:25:00Z"/>
        </w:trPr>
        <w:tc>
          <w:tcPr>
            <w:tcW w:w="1709" w:type="dxa"/>
          </w:tcPr>
          <w:p w:rsidR="00812A08" w:rsidRPr="003877CA" w:rsidRDefault="00812A08" w:rsidP="00E361F8">
            <w:pPr>
              <w:spacing w:before="60"/>
              <w:rPr>
                <w:ins w:id="360" w:author="Sengottaiyan, Selva" w:date="2016-04-21T11:25:00Z"/>
                <w:rFonts w:cs="Calibri"/>
                <w:b/>
                <w:bCs/>
                <w:sz w:val="18"/>
                <w:szCs w:val="18"/>
              </w:rPr>
            </w:pPr>
            <w:ins w:id="361" w:author="Sengottaiyan, Selva" w:date="2016-04-21T11:25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ins>
          </w:p>
        </w:tc>
        <w:tc>
          <w:tcPr>
            <w:tcW w:w="2747" w:type="dxa"/>
          </w:tcPr>
          <w:p w:rsidR="00812A08" w:rsidRPr="003877CA" w:rsidRDefault="00812A08" w:rsidP="00E361F8">
            <w:pPr>
              <w:spacing w:before="60"/>
              <w:rPr>
                <w:ins w:id="362" w:author="Sengottaiyan, Selva" w:date="2016-04-21T11:25:00Z"/>
                <w:rFonts w:cs="Calibri"/>
                <w:sz w:val="18"/>
                <w:szCs w:val="18"/>
              </w:rPr>
            </w:pPr>
            <w:proofErr w:type="spellStart"/>
            <w:ins w:id="363" w:author="Sengottaiyan, Selva" w:date="2016-04-21T11:26:00Z">
              <w:r w:rsidRPr="00812A08">
                <w:rPr>
                  <w:rFonts w:cs="Calibri"/>
                  <w:sz w:val="18"/>
                  <w:szCs w:val="18"/>
                </w:rPr>
                <w:t>SysRegsOk_Uls_T_lgc</w:t>
              </w:r>
            </w:ins>
            <w:proofErr w:type="spellEnd"/>
          </w:p>
        </w:tc>
        <w:tc>
          <w:tcPr>
            <w:tcW w:w="1657" w:type="dxa"/>
          </w:tcPr>
          <w:p w:rsidR="00812A08" w:rsidRPr="00911C31" w:rsidRDefault="007422AF" w:rsidP="00E361F8">
            <w:pPr>
              <w:rPr>
                <w:ins w:id="364" w:author="Sengottaiyan, Selva" w:date="2016-04-21T11:25:00Z"/>
                <w:rFonts w:cs="Calibri"/>
                <w:sz w:val="18"/>
                <w:szCs w:val="18"/>
              </w:rPr>
            </w:pPr>
            <w:proofErr w:type="spellStart"/>
            <w:ins w:id="365" w:author="Sengottaiyan, Selva" w:date="2016-04-21T11:31:00Z">
              <w:r>
                <w:rPr>
                  <w:rFonts w:cs="Calibri"/>
                  <w:sz w:val="18"/>
                  <w:szCs w:val="18"/>
                </w:rPr>
                <w:t>boolean</w:t>
              </w:r>
            </w:ins>
            <w:proofErr w:type="spellEnd"/>
          </w:p>
        </w:tc>
        <w:tc>
          <w:tcPr>
            <w:tcW w:w="1429" w:type="dxa"/>
          </w:tcPr>
          <w:p w:rsidR="00812A08" w:rsidRPr="003877CA" w:rsidRDefault="007422AF" w:rsidP="00E361F8">
            <w:pPr>
              <w:spacing w:before="60"/>
              <w:rPr>
                <w:ins w:id="366" w:author="Sengottaiyan, Selva" w:date="2016-04-21T11:25:00Z"/>
                <w:rFonts w:cs="Calibri"/>
                <w:sz w:val="18"/>
                <w:szCs w:val="18"/>
              </w:rPr>
            </w:pPr>
            <w:ins w:id="367" w:author="Sengottaiyan, Selva" w:date="2016-04-21T11:31:00Z">
              <w:r>
                <w:rPr>
                  <w:rFonts w:cs="Calibri"/>
                  <w:sz w:val="18"/>
                  <w:szCs w:val="18"/>
                </w:rPr>
                <w:t>FALSE</w:t>
              </w:r>
            </w:ins>
          </w:p>
        </w:tc>
        <w:tc>
          <w:tcPr>
            <w:tcW w:w="1386" w:type="dxa"/>
            <w:gridSpan w:val="2"/>
          </w:tcPr>
          <w:p w:rsidR="00812A08" w:rsidRPr="003877CA" w:rsidRDefault="007422AF" w:rsidP="00E361F8">
            <w:pPr>
              <w:spacing w:before="60"/>
              <w:rPr>
                <w:ins w:id="368" w:author="Sengottaiyan, Selva" w:date="2016-04-21T11:25:00Z"/>
                <w:rFonts w:cs="Calibri"/>
                <w:sz w:val="18"/>
                <w:szCs w:val="18"/>
              </w:rPr>
            </w:pPr>
            <w:ins w:id="369" w:author="Sengottaiyan, Selva" w:date="2016-04-21T11:32:00Z">
              <w:r>
                <w:rPr>
                  <w:rFonts w:cs="Calibri"/>
                  <w:sz w:val="18"/>
                  <w:szCs w:val="18"/>
                </w:rPr>
                <w:t>TRUE</w:t>
              </w:r>
            </w:ins>
          </w:p>
        </w:tc>
      </w:tr>
    </w:tbl>
    <w:p w:rsidR="00812A08" w:rsidRPr="002F5138" w:rsidRDefault="00812A08" w:rsidP="00812A08">
      <w:pPr>
        <w:pStyle w:val="Heading2"/>
        <w:numPr>
          <w:ilvl w:val="3"/>
          <w:numId w:val="11"/>
        </w:numPr>
        <w:spacing w:after="60"/>
        <w:rPr>
          <w:ins w:id="370" w:author="Sengottaiyan, Selva" w:date="2016-04-21T11:25:00Z"/>
          <w:rFonts w:ascii="Calibri" w:hAnsi="Calibri" w:cs="Calibri"/>
        </w:rPr>
      </w:pPr>
      <w:ins w:id="371" w:author="Sengottaiyan, Selva" w:date="2016-04-21T11:25:00Z">
        <w:r w:rsidRPr="002F5138">
          <w:rPr>
            <w:rFonts w:ascii="Calibri" w:hAnsi="Calibri" w:cs="Calibri"/>
          </w:rPr>
          <w:t>Description</w:t>
        </w:r>
      </w:ins>
    </w:p>
    <w:p w:rsidR="00812A08" w:rsidRDefault="00812A08" w:rsidP="00812A08">
      <w:pPr>
        <w:autoSpaceDE w:val="0"/>
        <w:autoSpaceDN w:val="0"/>
        <w:adjustRightInd w:val="0"/>
        <w:rPr>
          <w:ins w:id="372" w:author="Sengottaiyan, Selva" w:date="2016-04-21T11:30:00Z"/>
          <w:sz w:val="18"/>
          <w:szCs w:val="18"/>
          <w:lang w:bidi="ar-SA"/>
        </w:rPr>
      </w:pPr>
      <w:ins w:id="373" w:author="Sengottaiyan, Selva" w:date="2016-04-21T11:25:00Z"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</w:ins>
      <w:proofErr w:type="spellStart"/>
      <w:ins w:id="374" w:author="Sengottaiyan, Selva" w:date="2016-04-21T11:26:00Z">
        <w:r w:rsidRPr="00812A08">
          <w:rPr>
            <w:sz w:val="18"/>
            <w:szCs w:val="18"/>
            <w:lang w:bidi="ar-SA"/>
          </w:rPr>
          <w:t>SysRegsOk_Uls_T_lgc</w:t>
        </w:r>
      </w:ins>
      <w:proofErr w:type="spellEnd"/>
      <w:ins w:id="375" w:author="Sengottaiyan, Selva" w:date="2016-04-21T11:25:00Z">
        <w:r w:rsidRPr="000102F6">
          <w:rPr>
            <w:sz w:val="18"/>
            <w:szCs w:val="18"/>
            <w:lang w:bidi="ar-SA"/>
          </w:rPr>
          <w:t xml:space="preserve"> to </w:t>
        </w:r>
      </w:ins>
      <w:ins w:id="376" w:author="Sengottaiyan, Selva" w:date="2016-04-21T11:29:00Z">
        <w:r w:rsidR="003A57E4">
          <w:rPr>
            <w:sz w:val="18"/>
            <w:szCs w:val="18"/>
            <w:lang w:bidi="ar-SA"/>
          </w:rPr>
          <w:t>FALSE</w:t>
        </w:r>
      </w:ins>
      <w:ins w:id="377" w:author="Sengottaiyan, Selva" w:date="2016-04-21T11:25:00Z">
        <w:r w:rsidRPr="000102F6">
          <w:rPr>
            <w:sz w:val="18"/>
            <w:szCs w:val="18"/>
            <w:lang w:bidi="ar-SA"/>
          </w:rPr>
          <w:t xml:space="preserve"> if CPU System Register values are not equal </w:t>
        </w:r>
        <w:r>
          <w:rPr>
            <w:sz w:val="18"/>
            <w:szCs w:val="18"/>
            <w:lang w:bidi="ar-SA"/>
          </w:rPr>
          <w:t>to</w:t>
        </w:r>
        <w:r w:rsidRPr="000102F6">
          <w:rPr>
            <w:sz w:val="18"/>
            <w:szCs w:val="18"/>
            <w:lang w:bidi="ar-SA"/>
          </w:rPr>
          <w:t xml:space="preserve"> expected values</w:t>
        </w:r>
        <w:r>
          <w:rPr>
            <w:sz w:val="18"/>
            <w:szCs w:val="18"/>
            <w:lang w:bidi="ar-SA"/>
          </w:rPr>
          <w:t xml:space="preserve">. </w:t>
        </w:r>
      </w:ins>
      <w:ins w:id="378" w:author="Sengottaiyan, Selva" w:date="2016-04-21T11:30:00Z">
        <w:r w:rsidR="003A57E4">
          <w:rPr>
            <w:sz w:val="18"/>
            <w:szCs w:val="18"/>
            <w:lang w:bidi="ar-SA"/>
          </w:rPr>
          <w:t xml:space="preserve"> This is c</w:t>
        </w:r>
        <w:r w:rsidR="003A57E4" w:rsidRPr="004869ED">
          <w:rPr>
            <w:sz w:val="18"/>
            <w:szCs w:val="18"/>
            <w:lang w:bidi="ar-SA"/>
          </w:rPr>
          <w:t>onfigured</w:t>
        </w:r>
        <w:r w:rsidR="003A57E4">
          <w:rPr>
            <w:sz w:val="18"/>
            <w:szCs w:val="18"/>
            <w:lang w:bidi="ar-SA"/>
          </w:rPr>
          <w:t xml:space="preserve"> to be called from</w:t>
        </w:r>
        <w:r w:rsidR="003A57E4" w:rsidRPr="004869ED">
          <w:rPr>
            <w:sz w:val="18"/>
            <w:szCs w:val="18"/>
            <w:lang w:bidi="ar-SA"/>
          </w:rPr>
          <w:t xml:space="preserve"> trusted function because it needs to run in supervisor mode</w:t>
        </w:r>
      </w:ins>
    </w:p>
    <w:p w:rsidR="007422AF" w:rsidRPr="002F5138" w:rsidRDefault="007422AF" w:rsidP="007422A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379" w:author="Sengottaiyan, Selva" w:date="2016-04-21T11:30:00Z"/>
          <w:rFonts w:ascii="Calibri" w:hAnsi="Calibri" w:cs="Calibri"/>
        </w:rPr>
      </w:pPr>
      <w:ins w:id="380" w:author="Sengottaiyan, Selva" w:date="2016-04-21T11:30:00Z">
        <w:r>
          <w:rPr>
            <w:rFonts w:ascii="Calibri" w:hAnsi="Calibri" w:cs="Calibri"/>
          </w:rPr>
          <w:t>Global</w:t>
        </w:r>
        <w:r w:rsidRPr="002F5138">
          <w:rPr>
            <w:rFonts w:ascii="Calibri" w:hAnsi="Calibri" w:cs="Calibri"/>
          </w:rPr>
          <w:t xml:space="preserve"> Function #</w:t>
        </w:r>
        <w:r>
          <w:rPr>
            <w:rFonts w:ascii="Calibri" w:hAnsi="Calibri" w:cs="Calibri"/>
          </w:rPr>
          <w:t>4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7422AF" w:rsidRPr="00AA38E8" w:rsidTr="00E361F8">
        <w:trPr>
          <w:ins w:id="381" w:author="Sengottaiyan, Selva" w:date="2016-04-21T11:30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382" w:author="Sengottaiyan, Selva" w:date="2016-04-21T11:30:00Z"/>
                <w:rFonts w:cs="Calibri"/>
                <w:b/>
                <w:bCs/>
                <w:sz w:val="18"/>
                <w:szCs w:val="18"/>
              </w:rPr>
            </w:pPr>
            <w:ins w:id="383" w:author="Sengottaiyan, Selva" w:date="2016-04-21T11:3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ins>
          </w:p>
        </w:tc>
        <w:tc>
          <w:tcPr>
            <w:tcW w:w="2747" w:type="dxa"/>
          </w:tcPr>
          <w:p w:rsidR="007422AF" w:rsidRPr="003877CA" w:rsidRDefault="007422AF">
            <w:pPr>
              <w:spacing w:before="60"/>
              <w:rPr>
                <w:ins w:id="384" w:author="Sengottaiyan, Selva" w:date="2016-04-21T11:30:00Z"/>
                <w:rFonts w:cs="Calibri"/>
                <w:sz w:val="18"/>
                <w:szCs w:val="18"/>
              </w:rPr>
            </w:pPr>
            <w:proofErr w:type="spellStart"/>
            <w:ins w:id="385" w:author="Sengottaiyan, Selva" w:date="2016-04-21T11:30:00Z">
              <w:r w:rsidRPr="00812A08">
                <w:rPr>
                  <w:rFonts w:cs="Calibri"/>
                  <w:sz w:val="18"/>
                  <w:szCs w:val="18"/>
                </w:rPr>
                <w:t>SysCritReg</w:t>
              </w:r>
              <w:r>
                <w:rPr>
                  <w:rFonts w:cs="Calibri"/>
                  <w:sz w:val="18"/>
                  <w:szCs w:val="18"/>
                </w:rPr>
                <w:t>Per</w:t>
              </w:r>
              <w:r w:rsidRPr="00812A08">
                <w:rPr>
                  <w:rFonts w:cs="Calibri"/>
                  <w:sz w:val="18"/>
                  <w:szCs w:val="18"/>
                </w:rPr>
                <w:t>Chk</w:t>
              </w:r>
              <w:proofErr w:type="spellEnd"/>
            </w:ins>
          </w:p>
        </w:tc>
        <w:tc>
          <w:tcPr>
            <w:tcW w:w="1657" w:type="dxa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386" w:author="Sengottaiyan, Selva" w:date="2016-04-21T11:30:00Z"/>
                <w:rFonts w:cs="Calibri"/>
                <w:sz w:val="18"/>
                <w:szCs w:val="18"/>
              </w:rPr>
            </w:pPr>
            <w:ins w:id="387" w:author="Sengottaiyan, Selva" w:date="2016-04-21T11:30:00Z">
              <w:r w:rsidRPr="003877CA">
                <w:rPr>
                  <w:rFonts w:cs="Calibri"/>
                  <w:sz w:val="18"/>
                  <w:szCs w:val="18"/>
                </w:rPr>
                <w:t>Type</w:t>
              </w:r>
            </w:ins>
          </w:p>
        </w:tc>
        <w:tc>
          <w:tcPr>
            <w:tcW w:w="1472" w:type="dxa"/>
            <w:gridSpan w:val="2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388" w:author="Sengottaiyan, Selva" w:date="2016-04-21T11:30:00Z"/>
                <w:rFonts w:cs="Calibri"/>
                <w:sz w:val="18"/>
                <w:szCs w:val="18"/>
              </w:rPr>
            </w:pPr>
            <w:ins w:id="389" w:author="Sengottaiyan, Selva" w:date="2016-04-21T11:30:00Z">
              <w:r w:rsidRPr="003877CA">
                <w:rPr>
                  <w:rFonts w:cs="Calibri"/>
                  <w:sz w:val="18"/>
                  <w:szCs w:val="18"/>
                </w:rPr>
                <w:t>Min</w:t>
              </w:r>
            </w:ins>
          </w:p>
        </w:tc>
        <w:tc>
          <w:tcPr>
            <w:tcW w:w="1343" w:type="dxa"/>
            <w:shd w:val="pct30" w:color="FFFF00" w:fill="auto"/>
          </w:tcPr>
          <w:p w:rsidR="007422AF" w:rsidRPr="003877CA" w:rsidRDefault="007422AF" w:rsidP="00E361F8">
            <w:pPr>
              <w:spacing w:before="60"/>
              <w:jc w:val="center"/>
              <w:rPr>
                <w:ins w:id="390" w:author="Sengottaiyan, Selva" w:date="2016-04-21T11:30:00Z"/>
                <w:rFonts w:cs="Calibri"/>
                <w:sz w:val="18"/>
                <w:szCs w:val="18"/>
              </w:rPr>
            </w:pPr>
            <w:ins w:id="391" w:author="Sengottaiyan, Selva" w:date="2016-04-21T11:30:00Z">
              <w:r w:rsidRPr="003877CA">
                <w:rPr>
                  <w:rFonts w:cs="Calibri"/>
                  <w:sz w:val="18"/>
                  <w:szCs w:val="18"/>
                </w:rPr>
                <w:t>Max</w:t>
              </w:r>
            </w:ins>
          </w:p>
        </w:tc>
      </w:tr>
      <w:tr w:rsidR="007422AF" w:rsidRPr="00AA38E8" w:rsidTr="00E361F8">
        <w:trPr>
          <w:ins w:id="392" w:author="Sengottaiyan, Selva" w:date="2016-04-21T11:30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393" w:author="Sengottaiyan, Selva" w:date="2016-04-21T11:30:00Z"/>
                <w:rFonts w:cs="Calibri"/>
                <w:b/>
                <w:bCs/>
                <w:sz w:val="18"/>
                <w:szCs w:val="18"/>
              </w:rPr>
            </w:pPr>
            <w:ins w:id="394" w:author="Sengottaiyan, Selva" w:date="2016-04-21T11:3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ins>
          </w:p>
        </w:tc>
        <w:tc>
          <w:tcPr>
            <w:tcW w:w="2747" w:type="dxa"/>
          </w:tcPr>
          <w:p w:rsidR="007422AF" w:rsidRPr="003877CA" w:rsidRDefault="007422AF" w:rsidP="00E361F8">
            <w:pPr>
              <w:spacing w:before="60"/>
              <w:rPr>
                <w:ins w:id="395" w:author="Sengottaiyan, Selva" w:date="2016-04-21T11:30:00Z"/>
                <w:rFonts w:cs="Calibri"/>
                <w:sz w:val="18"/>
                <w:szCs w:val="18"/>
              </w:rPr>
            </w:pPr>
            <w:ins w:id="396" w:author="Sengottaiyan, Selva" w:date="2016-04-21T11:30:00Z">
              <w:r>
                <w:rPr>
                  <w:rFonts w:cs="Calibri"/>
                  <w:sz w:val="18"/>
                  <w:szCs w:val="18"/>
                </w:rPr>
                <w:t>NA</w:t>
              </w:r>
            </w:ins>
          </w:p>
        </w:tc>
        <w:tc>
          <w:tcPr>
            <w:tcW w:w="1657" w:type="dxa"/>
          </w:tcPr>
          <w:p w:rsidR="007422AF" w:rsidRPr="003877CA" w:rsidRDefault="007422AF" w:rsidP="00E361F8">
            <w:pPr>
              <w:rPr>
                <w:ins w:id="397" w:author="Sengottaiyan, Selva" w:date="2016-04-21T11:30:00Z"/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7422AF" w:rsidRPr="003877CA" w:rsidRDefault="007422AF" w:rsidP="00E361F8">
            <w:pPr>
              <w:spacing w:before="60"/>
              <w:rPr>
                <w:ins w:id="398" w:author="Sengottaiyan, Selva" w:date="2016-04-21T11:30:00Z"/>
                <w:rFonts w:cs="Calibri"/>
                <w:sz w:val="18"/>
                <w:szCs w:val="18"/>
              </w:rPr>
            </w:pPr>
          </w:p>
        </w:tc>
        <w:tc>
          <w:tcPr>
            <w:tcW w:w="1386" w:type="dxa"/>
            <w:gridSpan w:val="2"/>
          </w:tcPr>
          <w:p w:rsidR="007422AF" w:rsidRPr="003877CA" w:rsidRDefault="007422AF" w:rsidP="00E361F8">
            <w:pPr>
              <w:spacing w:before="60"/>
              <w:rPr>
                <w:ins w:id="399" w:author="Sengottaiyan, Selva" w:date="2016-04-21T11:30:00Z"/>
                <w:rFonts w:cs="Calibri"/>
                <w:sz w:val="18"/>
                <w:szCs w:val="18"/>
              </w:rPr>
            </w:pPr>
          </w:p>
        </w:tc>
      </w:tr>
      <w:tr w:rsidR="007422AF" w:rsidRPr="00AA38E8" w:rsidTr="00E361F8">
        <w:trPr>
          <w:ins w:id="400" w:author="Sengottaiyan, Selva" w:date="2016-04-21T11:30:00Z"/>
        </w:trPr>
        <w:tc>
          <w:tcPr>
            <w:tcW w:w="1709" w:type="dxa"/>
          </w:tcPr>
          <w:p w:rsidR="007422AF" w:rsidRPr="003877CA" w:rsidRDefault="007422AF" w:rsidP="00E361F8">
            <w:pPr>
              <w:spacing w:before="60"/>
              <w:rPr>
                <w:ins w:id="401" w:author="Sengottaiyan, Selva" w:date="2016-04-21T11:30:00Z"/>
                <w:rFonts w:cs="Calibri"/>
                <w:b/>
                <w:bCs/>
                <w:sz w:val="18"/>
                <w:szCs w:val="18"/>
              </w:rPr>
            </w:pPr>
            <w:ins w:id="402" w:author="Sengottaiyan, Selva" w:date="2016-04-21T11:3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ins>
          </w:p>
        </w:tc>
        <w:tc>
          <w:tcPr>
            <w:tcW w:w="2747" w:type="dxa"/>
          </w:tcPr>
          <w:p w:rsidR="007422AF" w:rsidRPr="003877CA" w:rsidRDefault="007422AF" w:rsidP="00E361F8">
            <w:pPr>
              <w:spacing w:before="60"/>
              <w:rPr>
                <w:ins w:id="403" w:author="Sengottaiyan, Selva" w:date="2016-04-21T11:30:00Z"/>
                <w:rFonts w:cs="Calibri"/>
                <w:sz w:val="18"/>
                <w:szCs w:val="18"/>
              </w:rPr>
            </w:pPr>
            <w:proofErr w:type="spellStart"/>
            <w:ins w:id="404" w:author="Sengottaiyan, Selva" w:date="2016-04-21T11:32:00Z">
              <w:r w:rsidRPr="00812A08">
                <w:rPr>
                  <w:rFonts w:cs="Calibri"/>
                  <w:sz w:val="18"/>
                  <w:szCs w:val="18"/>
                </w:rPr>
                <w:t>SysRegsOk_Uls_T_lgc</w:t>
              </w:r>
            </w:ins>
            <w:proofErr w:type="spellEnd"/>
          </w:p>
        </w:tc>
        <w:tc>
          <w:tcPr>
            <w:tcW w:w="1657" w:type="dxa"/>
          </w:tcPr>
          <w:p w:rsidR="007422AF" w:rsidRPr="00911C31" w:rsidRDefault="007422AF" w:rsidP="00E361F8">
            <w:pPr>
              <w:rPr>
                <w:ins w:id="405" w:author="Sengottaiyan, Selva" w:date="2016-04-21T11:30:00Z"/>
                <w:rFonts w:cs="Calibri"/>
                <w:sz w:val="18"/>
                <w:szCs w:val="18"/>
              </w:rPr>
            </w:pPr>
            <w:proofErr w:type="spellStart"/>
            <w:ins w:id="406" w:author="Sengottaiyan, Selva" w:date="2016-04-21T11:32:00Z">
              <w:r>
                <w:rPr>
                  <w:rFonts w:cs="Calibri"/>
                  <w:sz w:val="18"/>
                  <w:szCs w:val="18"/>
                </w:rPr>
                <w:t>boolean</w:t>
              </w:r>
            </w:ins>
            <w:proofErr w:type="spellEnd"/>
          </w:p>
        </w:tc>
        <w:tc>
          <w:tcPr>
            <w:tcW w:w="1429" w:type="dxa"/>
          </w:tcPr>
          <w:p w:rsidR="007422AF" w:rsidRPr="003877CA" w:rsidRDefault="007422AF" w:rsidP="00E361F8">
            <w:pPr>
              <w:spacing w:before="60"/>
              <w:rPr>
                <w:ins w:id="407" w:author="Sengottaiyan, Selva" w:date="2016-04-21T11:30:00Z"/>
                <w:rFonts w:cs="Calibri"/>
                <w:sz w:val="18"/>
                <w:szCs w:val="18"/>
              </w:rPr>
            </w:pPr>
            <w:ins w:id="408" w:author="Sengottaiyan, Selva" w:date="2016-04-21T11:32:00Z">
              <w:r>
                <w:rPr>
                  <w:rFonts w:cs="Calibri"/>
                  <w:sz w:val="18"/>
                  <w:szCs w:val="18"/>
                </w:rPr>
                <w:t>FALSE</w:t>
              </w:r>
            </w:ins>
          </w:p>
        </w:tc>
        <w:tc>
          <w:tcPr>
            <w:tcW w:w="1386" w:type="dxa"/>
            <w:gridSpan w:val="2"/>
          </w:tcPr>
          <w:p w:rsidR="007422AF" w:rsidRPr="003877CA" w:rsidRDefault="007422AF" w:rsidP="00E361F8">
            <w:pPr>
              <w:spacing w:before="60"/>
              <w:rPr>
                <w:ins w:id="409" w:author="Sengottaiyan, Selva" w:date="2016-04-21T11:30:00Z"/>
                <w:rFonts w:cs="Calibri"/>
                <w:sz w:val="18"/>
                <w:szCs w:val="18"/>
              </w:rPr>
            </w:pPr>
            <w:ins w:id="410" w:author="Sengottaiyan, Selva" w:date="2016-04-21T11:32:00Z">
              <w:r>
                <w:rPr>
                  <w:rFonts w:cs="Calibri"/>
                  <w:sz w:val="18"/>
                  <w:szCs w:val="18"/>
                </w:rPr>
                <w:t>TRUE</w:t>
              </w:r>
            </w:ins>
          </w:p>
        </w:tc>
      </w:tr>
    </w:tbl>
    <w:p w:rsidR="007422AF" w:rsidRPr="002F5138" w:rsidRDefault="007422AF" w:rsidP="007422AF">
      <w:pPr>
        <w:pStyle w:val="Heading2"/>
        <w:numPr>
          <w:ilvl w:val="3"/>
          <w:numId w:val="11"/>
        </w:numPr>
        <w:spacing w:after="60"/>
        <w:rPr>
          <w:ins w:id="411" w:author="Sengottaiyan, Selva" w:date="2016-04-21T11:30:00Z"/>
          <w:rFonts w:ascii="Calibri" w:hAnsi="Calibri" w:cs="Calibri"/>
        </w:rPr>
      </w:pPr>
      <w:ins w:id="412" w:author="Sengottaiyan, Selva" w:date="2016-04-21T11:30:00Z">
        <w:r w:rsidRPr="002F5138">
          <w:rPr>
            <w:rFonts w:ascii="Calibri" w:hAnsi="Calibri" w:cs="Calibri"/>
          </w:rPr>
          <w:t>Description</w:t>
        </w:r>
      </w:ins>
    </w:p>
    <w:p w:rsidR="007422AF" w:rsidRDefault="007422AF" w:rsidP="007422AF">
      <w:pPr>
        <w:autoSpaceDE w:val="0"/>
        <w:autoSpaceDN w:val="0"/>
        <w:adjustRightInd w:val="0"/>
        <w:rPr>
          <w:ins w:id="413" w:author="Sengottaiyan, Selva" w:date="2016-04-21T11:30:00Z"/>
          <w:sz w:val="18"/>
          <w:szCs w:val="18"/>
          <w:lang w:bidi="ar-SA"/>
        </w:rPr>
      </w:pPr>
      <w:ins w:id="414" w:author="Sengottaiyan, Selva" w:date="2016-04-21T11:30:00Z">
        <w:r>
          <w:rPr>
            <w:sz w:val="18"/>
            <w:szCs w:val="18"/>
            <w:lang w:bidi="ar-SA"/>
          </w:rPr>
          <w:t>S</w:t>
        </w:r>
        <w:r w:rsidRPr="000102F6">
          <w:rPr>
            <w:sz w:val="18"/>
            <w:szCs w:val="18"/>
            <w:lang w:bidi="ar-SA"/>
          </w:rPr>
          <w:t>et '</w:t>
        </w:r>
        <w:r w:rsidRPr="009D71A0">
          <w:t xml:space="preserve"> </w:t>
        </w:r>
        <w:proofErr w:type="spellStart"/>
        <w:r w:rsidRPr="00812A08">
          <w:rPr>
            <w:sz w:val="18"/>
            <w:szCs w:val="18"/>
            <w:lang w:bidi="ar-SA"/>
          </w:rPr>
          <w:t>SysRegsOk_Uls_T_lgc</w:t>
        </w:r>
        <w:proofErr w:type="spellEnd"/>
        <w:r w:rsidRPr="000102F6">
          <w:rPr>
            <w:sz w:val="18"/>
            <w:szCs w:val="18"/>
            <w:lang w:bidi="ar-SA"/>
          </w:rPr>
          <w:t xml:space="preserve"> to </w:t>
        </w:r>
        <w:r>
          <w:rPr>
            <w:sz w:val="18"/>
            <w:szCs w:val="18"/>
            <w:lang w:bidi="ar-SA"/>
          </w:rPr>
          <w:t>FALSE</w:t>
        </w:r>
        <w:r w:rsidRPr="000102F6">
          <w:rPr>
            <w:sz w:val="18"/>
            <w:szCs w:val="18"/>
            <w:lang w:bidi="ar-SA"/>
          </w:rPr>
          <w:t xml:space="preserve"> if CPU System Register values are not equal </w:t>
        </w:r>
        <w:r>
          <w:rPr>
            <w:sz w:val="18"/>
            <w:szCs w:val="18"/>
            <w:lang w:bidi="ar-SA"/>
          </w:rPr>
          <w:t>to</w:t>
        </w:r>
        <w:r w:rsidRPr="000102F6">
          <w:rPr>
            <w:sz w:val="18"/>
            <w:szCs w:val="18"/>
            <w:lang w:bidi="ar-SA"/>
          </w:rPr>
          <w:t xml:space="preserve"> expected values</w:t>
        </w:r>
        <w:r>
          <w:rPr>
            <w:sz w:val="18"/>
            <w:szCs w:val="18"/>
            <w:lang w:bidi="ar-SA"/>
          </w:rPr>
          <w:t>.  This is c</w:t>
        </w:r>
        <w:r w:rsidRPr="004869ED">
          <w:rPr>
            <w:sz w:val="18"/>
            <w:szCs w:val="18"/>
            <w:lang w:bidi="ar-SA"/>
          </w:rPr>
          <w:t>onfigured</w:t>
        </w:r>
        <w:r>
          <w:rPr>
            <w:sz w:val="18"/>
            <w:szCs w:val="18"/>
            <w:lang w:bidi="ar-SA"/>
          </w:rPr>
          <w:t xml:space="preserve"> to be called from</w:t>
        </w:r>
        <w:r w:rsidRPr="004869ED">
          <w:rPr>
            <w:sz w:val="18"/>
            <w:szCs w:val="18"/>
            <w:lang w:bidi="ar-SA"/>
          </w:rPr>
          <w:t xml:space="preserve"> trusted function because it needs to run in supervisor mode</w:t>
        </w:r>
      </w:ins>
    </w:p>
    <w:p w:rsidR="007422AF" w:rsidRDefault="007422AF" w:rsidP="00812A08">
      <w:pPr>
        <w:autoSpaceDE w:val="0"/>
        <w:autoSpaceDN w:val="0"/>
        <w:adjustRightInd w:val="0"/>
        <w:rPr>
          <w:ins w:id="415" w:author="Sengottaiyan, Selva" w:date="2016-04-21T11:25:00Z"/>
          <w:sz w:val="18"/>
          <w:szCs w:val="18"/>
          <w:lang w:bidi="ar-SA"/>
        </w:rPr>
      </w:pPr>
    </w:p>
    <w:p w:rsidR="008C6874" w:rsidDel="009D71A0" w:rsidRDefault="009B7D1A" w:rsidP="008C6874">
      <w:pPr>
        <w:rPr>
          <w:del w:id="416" w:author="Sengottaiyan, Selva" w:date="2016-04-21T11:19:00Z"/>
          <w:rFonts w:cs="Calibri"/>
        </w:rPr>
      </w:pPr>
      <w:del w:id="417" w:author="Sengottaiyan, Selva" w:date="2016-04-21T11:19:00Z">
        <w:r w:rsidDel="009D71A0">
          <w:rPr>
            <w:rFonts w:cs="Calibri"/>
          </w:rPr>
          <w:delText>None</w:delText>
        </w:r>
      </w:del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Pr="005B72B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418" w:name="_Toc418080076"/>
      <w:bookmarkStart w:id="419" w:name="_Toc421709921"/>
      <w:bookmarkStart w:id="420" w:name="_Toc440635640"/>
      <w:r w:rsidRPr="005B72BC">
        <w:rPr>
          <w:rFonts w:ascii="Calibri" w:hAnsi="Calibri"/>
        </w:rPr>
        <w:lastRenderedPageBreak/>
        <w:t>Known</w:t>
      </w:r>
      <w:r w:rsidRPr="005B72BC">
        <w:rPr>
          <w:rFonts w:ascii="Calibri" w:hAnsi="Calibri" w:cs="Calibri"/>
        </w:rPr>
        <w:t xml:space="preserve"> Limitations with Design</w:t>
      </w:r>
      <w:bookmarkEnd w:id="418"/>
      <w:bookmarkEnd w:id="419"/>
      <w:bookmarkEnd w:id="420"/>
    </w:p>
    <w:p w:rsidR="001F4282" w:rsidRPr="00B26D2C" w:rsidRDefault="001F4282" w:rsidP="0043410A">
      <w:pPr>
        <w:pStyle w:val="ListParagraph"/>
        <w:rPr>
          <w:rFonts w:cs="Calibri"/>
          <w:i/>
        </w:rPr>
      </w:pPr>
    </w:p>
    <w:p w:rsidR="00531B8C" w:rsidRDefault="00531B8C" w:rsidP="00531B8C">
      <w:pPr>
        <w:rPr>
          <w:rFonts w:cs="Calibri"/>
        </w:rPr>
      </w:pP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421" w:name="_Toc382297449"/>
      <w:bookmarkStart w:id="422" w:name="_Toc418080077"/>
      <w:bookmarkStart w:id="423" w:name="_Toc421709922"/>
      <w:bookmarkStart w:id="424" w:name="_Toc440635641"/>
      <w:r w:rsidRPr="00E75CFE">
        <w:rPr>
          <w:rFonts w:ascii="Calibri" w:hAnsi="Calibri" w:cs="Calibri"/>
        </w:rPr>
        <w:lastRenderedPageBreak/>
        <w:t>UNIT TEST CONSIDERATION</w:t>
      </w:r>
      <w:bookmarkEnd w:id="421"/>
      <w:bookmarkEnd w:id="422"/>
      <w:bookmarkEnd w:id="423"/>
      <w:bookmarkEnd w:id="424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425" w:name="_Toc440635642"/>
      <w:r w:rsidRPr="00A158C7">
        <w:lastRenderedPageBreak/>
        <w:t>Abbreviations and Acronyms</w:t>
      </w:r>
      <w:bookmarkEnd w:id="4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426" w:name="_Toc440635643"/>
      <w:r w:rsidRPr="00A158C7">
        <w:lastRenderedPageBreak/>
        <w:t>Glossary</w:t>
      </w:r>
      <w:bookmarkEnd w:id="42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427" w:name="_Toc440635644"/>
      <w:r w:rsidRPr="00A158C7">
        <w:lastRenderedPageBreak/>
        <w:t>References</w:t>
      </w:r>
      <w:bookmarkEnd w:id="4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428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428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A96264" w:rsidP="00B758D2">
            <w:pPr>
              <w:keepNext/>
            </w:pPr>
            <w:hyperlink r:id="rId15" w:history="1">
              <w:bookmarkStart w:id="429" w:name="_Ref335300243"/>
              <w:r w:rsidR="00531B8C" w:rsidRPr="00FC427F">
                <w:t>Software Naming Conventions.doc</w:t>
              </w:r>
              <w:bookmarkEnd w:id="429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</w:t>
            </w:r>
            <w:del w:id="430" w:author="Sengottaiyan, Selva" w:date="2016-04-21T11:34:00Z">
              <w:r w:rsidDel="00EE0880">
                <w:rPr>
                  <w:lang w:bidi="ar-SA"/>
                </w:rPr>
                <w:delText>00</w:delText>
              </w:r>
            </w:del>
            <w:ins w:id="431" w:author="Sengottaiyan, Selva" w:date="2016-04-21T11:34:00Z">
              <w:r w:rsidR="00EE0880">
                <w:rPr>
                  <w:lang w:bidi="ar-SA"/>
                </w:rPr>
                <w:t>01</w:t>
              </w:r>
            </w:ins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432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432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666AFD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AC6BD0">
              <w:t>CM111A_</w:t>
            </w:r>
            <w:r w:rsidR="00CE1D45">
              <w:t>VrfyCritReg</w:t>
            </w:r>
            <w:r w:rsidRPr="00DC2D5B">
              <w:t>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64" w:rsidRDefault="00A96264">
      <w:r>
        <w:separator/>
      </w:r>
    </w:p>
  </w:endnote>
  <w:endnote w:type="continuationSeparator" w:id="0">
    <w:p w:rsidR="00A96264" w:rsidRDefault="00A9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2729D7" w:rsidRPr="00B10816" w:rsidTr="00866672">
      <w:tc>
        <w:tcPr>
          <w:tcW w:w="1667" w:type="pct"/>
          <w:vAlign w:val="center"/>
        </w:tcPr>
        <w:p w:rsidR="002729D7" w:rsidRPr="00B10816" w:rsidRDefault="002729D7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>
            <w:rPr>
              <w:sz w:val="16"/>
              <w:szCs w:val="16"/>
            </w:rPr>
            <w:t>VrfyCritReg</w:t>
          </w:r>
          <w:proofErr w:type="spellEnd"/>
          <w:r>
            <w:rPr>
              <w:sz w:val="16"/>
              <w:szCs w:val="16"/>
            </w:rPr>
            <w:t xml:space="preserve"> MDD</w:t>
          </w:r>
        </w:p>
        <w:p w:rsidR="002729D7" w:rsidRPr="00B10816" w:rsidRDefault="002729D7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2729D7" w:rsidRDefault="002729D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433" w:author="Sengottaiyan, Selva" w:date="2016-04-18T12:25:00Z">
            <w:r w:rsidDel="00B31C42">
              <w:rPr>
                <w:sz w:val="16"/>
                <w:szCs w:val="16"/>
              </w:rPr>
              <w:fldChar w:fldCharType="begin"/>
            </w:r>
            <w:r w:rsidDel="00B31C42">
              <w:rPr>
                <w:sz w:val="16"/>
                <w:szCs w:val="16"/>
              </w:rPr>
              <w:delInstrText xml:space="preserve"> DOCPROPERTY  "Release Date"  \* MERGEFORMAT </w:delInstrText>
            </w:r>
            <w:r w:rsidDel="00B31C42">
              <w:rPr>
                <w:sz w:val="16"/>
                <w:szCs w:val="16"/>
              </w:rPr>
              <w:fldChar w:fldCharType="separate"/>
            </w:r>
            <w:r w:rsidDel="00B31C42">
              <w:rPr>
                <w:sz w:val="16"/>
                <w:szCs w:val="16"/>
              </w:rPr>
              <w:delText>Jan 14, 201</w:delText>
            </w:r>
            <w:r w:rsidDel="00B31C42">
              <w:rPr>
                <w:sz w:val="16"/>
                <w:szCs w:val="16"/>
              </w:rPr>
              <w:fldChar w:fldCharType="end"/>
            </w:r>
          </w:del>
          <w:ins w:id="434" w:author="Sengottaiyan, Selva" w:date="2016-04-18T12:25:00Z"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"Release Date"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 xml:space="preserve">Apr </w:t>
            </w:r>
          </w:ins>
          <w:ins w:id="435" w:author="Sengottaiyan, Selva" w:date="2016-04-21T16:05:00Z">
            <w:r w:rsidR="00EB652F">
              <w:rPr>
                <w:sz w:val="16"/>
                <w:szCs w:val="16"/>
              </w:rPr>
              <w:t>21</w:t>
            </w:r>
          </w:ins>
          <w:ins w:id="436" w:author="Sengottaiyan, Selva" w:date="2016-04-18T12:25:00Z">
            <w:r>
              <w:rPr>
                <w:sz w:val="16"/>
                <w:szCs w:val="16"/>
              </w:rPr>
              <w:t>, 201</w:t>
            </w:r>
            <w:r>
              <w:rPr>
                <w:sz w:val="16"/>
                <w:szCs w:val="16"/>
              </w:rPr>
              <w:fldChar w:fldCharType="end"/>
            </w:r>
          </w:ins>
          <w:r>
            <w:rPr>
              <w:sz w:val="16"/>
              <w:szCs w:val="16"/>
            </w:rPr>
            <w:t>6</w:t>
          </w:r>
        </w:p>
        <w:p w:rsidR="002729D7" w:rsidRPr="00B10816" w:rsidRDefault="002729D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729D7" w:rsidRPr="00B10816" w:rsidRDefault="002729D7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2729D7" w:rsidRPr="00B10816" w:rsidRDefault="002729D7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EB652F">
            <w:rPr>
              <w:b/>
              <w:noProof/>
              <w:sz w:val="16"/>
              <w:szCs w:val="16"/>
            </w:rPr>
            <w:t>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EB652F">
            <w:rPr>
              <w:b/>
              <w:noProof/>
              <w:sz w:val="16"/>
              <w:szCs w:val="16"/>
            </w:rPr>
            <w:t>16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2729D7" w:rsidRPr="00B10816" w:rsidRDefault="002729D7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64" w:rsidRDefault="00A96264">
      <w:r>
        <w:separator/>
      </w:r>
    </w:p>
  </w:footnote>
  <w:footnote w:type="continuationSeparator" w:id="0">
    <w:p w:rsidR="00A96264" w:rsidRDefault="00A96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2729D7" w:rsidRPr="008969C4" w:rsidTr="00866672">
      <w:trPr>
        <w:trHeight w:val="438"/>
      </w:trPr>
      <w:tc>
        <w:tcPr>
          <w:tcW w:w="1443" w:type="pct"/>
        </w:tcPr>
        <w:p w:rsidR="002729D7" w:rsidRPr="008969C4" w:rsidRDefault="002729D7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2462A6B2" wp14:editId="77A1D0FA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2729D7" w:rsidRPr="00891F29" w:rsidRDefault="002729D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2729D7" w:rsidRDefault="002729D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2729D7" w:rsidRPr="008969C4" w:rsidRDefault="002729D7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2729D7" w:rsidRDefault="002729D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8A41626"/>
    <w:multiLevelType w:val="hybridMultilevel"/>
    <w:tmpl w:val="5E88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12C"/>
    <w:rsid w:val="00007584"/>
    <w:rsid w:val="000102F6"/>
    <w:rsid w:val="00010BFD"/>
    <w:rsid w:val="00015232"/>
    <w:rsid w:val="00017164"/>
    <w:rsid w:val="000201AB"/>
    <w:rsid w:val="00030567"/>
    <w:rsid w:val="00030607"/>
    <w:rsid w:val="000318E7"/>
    <w:rsid w:val="00034CF6"/>
    <w:rsid w:val="0004234C"/>
    <w:rsid w:val="000429C7"/>
    <w:rsid w:val="00044B01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AA5"/>
    <w:rsid w:val="000A5FB2"/>
    <w:rsid w:val="000B01C4"/>
    <w:rsid w:val="000B0DB8"/>
    <w:rsid w:val="000B285D"/>
    <w:rsid w:val="000B37D5"/>
    <w:rsid w:val="000B5C1E"/>
    <w:rsid w:val="000B6648"/>
    <w:rsid w:val="000C02C8"/>
    <w:rsid w:val="000C48A0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537F"/>
    <w:rsid w:val="001161D2"/>
    <w:rsid w:val="00120AED"/>
    <w:rsid w:val="0012589C"/>
    <w:rsid w:val="0012696E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4993"/>
    <w:rsid w:val="001A6A75"/>
    <w:rsid w:val="001A7DB1"/>
    <w:rsid w:val="001A7E08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564"/>
    <w:rsid w:val="0021065E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50144"/>
    <w:rsid w:val="002518E0"/>
    <w:rsid w:val="00252485"/>
    <w:rsid w:val="002540D9"/>
    <w:rsid w:val="00256656"/>
    <w:rsid w:val="00256D7F"/>
    <w:rsid w:val="00260133"/>
    <w:rsid w:val="002618D3"/>
    <w:rsid w:val="002729D7"/>
    <w:rsid w:val="00273A0B"/>
    <w:rsid w:val="002905EB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1788"/>
    <w:rsid w:val="0030250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3975"/>
    <w:rsid w:val="003639F3"/>
    <w:rsid w:val="00363FC9"/>
    <w:rsid w:val="00364BF7"/>
    <w:rsid w:val="00364F00"/>
    <w:rsid w:val="003849A4"/>
    <w:rsid w:val="00385119"/>
    <w:rsid w:val="00387BF4"/>
    <w:rsid w:val="00393DBF"/>
    <w:rsid w:val="003A57E4"/>
    <w:rsid w:val="003A5B2A"/>
    <w:rsid w:val="003B4A55"/>
    <w:rsid w:val="003C0C9C"/>
    <w:rsid w:val="003D456D"/>
    <w:rsid w:val="003D4CC0"/>
    <w:rsid w:val="003F18D9"/>
    <w:rsid w:val="003F3205"/>
    <w:rsid w:val="003F765F"/>
    <w:rsid w:val="00401A9E"/>
    <w:rsid w:val="00405E64"/>
    <w:rsid w:val="00410E30"/>
    <w:rsid w:val="004147D1"/>
    <w:rsid w:val="00431255"/>
    <w:rsid w:val="0043410A"/>
    <w:rsid w:val="00436F3E"/>
    <w:rsid w:val="004377FE"/>
    <w:rsid w:val="00440304"/>
    <w:rsid w:val="00444F99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6AB2"/>
    <w:rsid w:val="00467BB2"/>
    <w:rsid w:val="00480A9D"/>
    <w:rsid w:val="00482BAD"/>
    <w:rsid w:val="004863BF"/>
    <w:rsid w:val="004869ED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37B43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B72BC"/>
    <w:rsid w:val="005C3AC2"/>
    <w:rsid w:val="005C6795"/>
    <w:rsid w:val="005C7490"/>
    <w:rsid w:val="005D297B"/>
    <w:rsid w:val="005E0796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1D51"/>
    <w:rsid w:val="00665E4E"/>
    <w:rsid w:val="00666AFD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1E80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1A0D"/>
    <w:rsid w:val="00714679"/>
    <w:rsid w:val="00715441"/>
    <w:rsid w:val="007219DD"/>
    <w:rsid w:val="00722EA8"/>
    <w:rsid w:val="00725671"/>
    <w:rsid w:val="00727610"/>
    <w:rsid w:val="00737A19"/>
    <w:rsid w:val="007422AF"/>
    <w:rsid w:val="00751961"/>
    <w:rsid w:val="0075721A"/>
    <w:rsid w:val="00765195"/>
    <w:rsid w:val="00767585"/>
    <w:rsid w:val="00770295"/>
    <w:rsid w:val="00773CA8"/>
    <w:rsid w:val="00776EF2"/>
    <w:rsid w:val="00783E4E"/>
    <w:rsid w:val="00784FF5"/>
    <w:rsid w:val="00786BDF"/>
    <w:rsid w:val="007874B4"/>
    <w:rsid w:val="007955FD"/>
    <w:rsid w:val="007969D1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1230A"/>
    <w:rsid w:val="00812A08"/>
    <w:rsid w:val="00820AE5"/>
    <w:rsid w:val="0082456E"/>
    <w:rsid w:val="0082534B"/>
    <w:rsid w:val="00830DBF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C31B1"/>
    <w:rsid w:val="008C4FBE"/>
    <w:rsid w:val="008C610B"/>
    <w:rsid w:val="008C6874"/>
    <w:rsid w:val="008D1A6A"/>
    <w:rsid w:val="008D3DCA"/>
    <w:rsid w:val="008D69B7"/>
    <w:rsid w:val="008D6BA0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36951"/>
    <w:rsid w:val="00937757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77430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D71A0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96264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BD0"/>
    <w:rsid w:val="00AC6E5E"/>
    <w:rsid w:val="00AC79E5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2D1E"/>
    <w:rsid w:val="00B154E6"/>
    <w:rsid w:val="00B21802"/>
    <w:rsid w:val="00B25D10"/>
    <w:rsid w:val="00B26D2C"/>
    <w:rsid w:val="00B31C42"/>
    <w:rsid w:val="00B35242"/>
    <w:rsid w:val="00B35F84"/>
    <w:rsid w:val="00B46A3B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70E5"/>
    <w:rsid w:val="00C22A00"/>
    <w:rsid w:val="00C2356B"/>
    <w:rsid w:val="00C24F7F"/>
    <w:rsid w:val="00C3002A"/>
    <w:rsid w:val="00C373E0"/>
    <w:rsid w:val="00C375E8"/>
    <w:rsid w:val="00C53EAE"/>
    <w:rsid w:val="00C53F02"/>
    <w:rsid w:val="00C54CBD"/>
    <w:rsid w:val="00C55116"/>
    <w:rsid w:val="00C561B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E1AE1"/>
    <w:rsid w:val="00CE1D45"/>
    <w:rsid w:val="00CF089D"/>
    <w:rsid w:val="00CF0E43"/>
    <w:rsid w:val="00CF107F"/>
    <w:rsid w:val="00CF2A9A"/>
    <w:rsid w:val="00CF5BE3"/>
    <w:rsid w:val="00D00A39"/>
    <w:rsid w:val="00D06A61"/>
    <w:rsid w:val="00D13AA4"/>
    <w:rsid w:val="00D1409A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51275"/>
    <w:rsid w:val="00D51559"/>
    <w:rsid w:val="00D57071"/>
    <w:rsid w:val="00D57F9F"/>
    <w:rsid w:val="00D60445"/>
    <w:rsid w:val="00D70B1D"/>
    <w:rsid w:val="00D70D96"/>
    <w:rsid w:val="00D71F2C"/>
    <w:rsid w:val="00D720D2"/>
    <w:rsid w:val="00D757BC"/>
    <w:rsid w:val="00D762B8"/>
    <w:rsid w:val="00D775AC"/>
    <w:rsid w:val="00D77952"/>
    <w:rsid w:val="00D8298E"/>
    <w:rsid w:val="00D8734B"/>
    <w:rsid w:val="00D91C8F"/>
    <w:rsid w:val="00DA1019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035"/>
    <w:rsid w:val="00DD4CCF"/>
    <w:rsid w:val="00DD4E7F"/>
    <w:rsid w:val="00DE23CE"/>
    <w:rsid w:val="00DE2FDE"/>
    <w:rsid w:val="00DF4415"/>
    <w:rsid w:val="00E020FC"/>
    <w:rsid w:val="00E03151"/>
    <w:rsid w:val="00E032DB"/>
    <w:rsid w:val="00E044C8"/>
    <w:rsid w:val="00E16D14"/>
    <w:rsid w:val="00E176AB"/>
    <w:rsid w:val="00E21C3F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57BD3"/>
    <w:rsid w:val="00E61FD9"/>
    <w:rsid w:val="00E6550B"/>
    <w:rsid w:val="00E715CB"/>
    <w:rsid w:val="00E71D09"/>
    <w:rsid w:val="00E84FCD"/>
    <w:rsid w:val="00E8577F"/>
    <w:rsid w:val="00E9004B"/>
    <w:rsid w:val="00EB1228"/>
    <w:rsid w:val="00EB6141"/>
    <w:rsid w:val="00EB652F"/>
    <w:rsid w:val="00ED3D2B"/>
    <w:rsid w:val="00EE0880"/>
    <w:rsid w:val="00EE263E"/>
    <w:rsid w:val="00EE26AB"/>
    <w:rsid w:val="00EE3BBC"/>
    <w:rsid w:val="00EF190F"/>
    <w:rsid w:val="00EF417B"/>
    <w:rsid w:val="00F1257A"/>
    <w:rsid w:val="00F33BD1"/>
    <w:rsid w:val="00F35C42"/>
    <w:rsid w:val="00F36729"/>
    <w:rsid w:val="00F3686A"/>
    <w:rsid w:val="00F36CC2"/>
    <w:rsid w:val="00F417BB"/>
    <w:rsid w:val="00F4318C"/>
    <w:rsid w:val="00F43F8E"/>
    <w:rsid w:val="00F50EDF"/>
    <w:rsid w:val="00F51C8D"/>
    <w:rsid w:val="00F56F9A"/>
    <w:rsid w:val="00F602B0"/>
    <w:rsid w:val="00F651F5"/>
    <w:rsid w:val="00F727CE"/>
    <w:rsid w:val="00F737FE"/>
    <w:rsid w:val="00F80444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371CE"/>
    <w:rsid w:val="00047F80"/>
    <w:rsid w:val="00050400"/>
    <w:rsid w:val="000B3CD1"/>
    <w:rsid w:val="000D7E54"/>
    <w:rsid w:val="001013CA"/>
    <w:rsid w:val="00123FD6"/>
    <w:rsid w:val="0019125C"/>
    <w:rsid w:val="001B028B"/>
    <w:rsid w:val="00216D88"/>
    <w:rsid w:val="00317F47"/>
    <w:rsid w:val="004A09CC"/>
    <w:rsid w:val="006109B7"/>
    <w:rsid w:val="00653BC6"/>
    <w:rsid w:val="006B37DE"/>
    <w:rsid w:val="006C4111"/>
    <w:rsid w:val="00705F70"/>
    <w:rsid w:val="0072624C"/>
    <w:rsid w:val="00785C66"/>
    <w:rsid w:val="007C672A"/>
    <w:rsid w:val="00861737"/>
    <w:rsid w:val="008B259E"/>
    <w:rsid w:val="009628F2"/>
    <w:rsid w:val="0098101A"/>
    <w:rsid w:val="00983464"/>
    <w:rsid w:val="00AD0751"/>
    <w:rsid w:val="00B26EFC"/>
    <w:rsid w:val="00C42526"/>
    <w:rsid w:val="00C52EDE"/>
    <w:rsid w:val="00E077FC"/>
    <w:rsid w:val="00E26D67"/>
    <w:rsid w:val="00EC2C4A"/>
    <w:rsid w:val="00F660BD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1C081A-8B61-4A57-B7AD-98B9C2B0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4927</TotalTime>
  <Pages>16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9112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Sengottaiyan, Selva</cp:lastModifiedBy>
  <cp:revision>68</cp:revision>
  <cp:lastPrinted>2014-12-17T17:01:00Z</cp:lastPrinted>
  <dcterms:created xsi:type="dcterms:W3CDTF">2015-09-17T16:12:00Z</dcterms:created>
  <dcterms:modified xsi:type="dcterms:W3CDTF">2016-04-25T16:36:00Z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