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66667E28F9094581B2B9727D8BFC8AC7"/>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5E61CD" w:rsidRPr="007E0373" w:rsidRDefault="002871AC" w:rsidP="007E0373">
      <w:pPr>
        <w:tabs>
          <w:tab w:val="left" w:pos="4320"/>
          <w:tab w:val="left" w:pos="8640"/>
        </w:tabs>
        <w:spacing w:before="120" w:after="360"/>
        <w:jc w:val="center"/>
        <w:rPr>
          <w:b/>
          <w:sz w:val="36"/>
        </w:rPr>
      </w:pPr>
      <w:r>
        <w:rPr>
          <w:rFonts w:cs="Calibri"/>
          <w:b/>
          <w:sz w:val="48"/>
          <w:szCs w:val="48"/>
        </w:rPr>
        <w:t>Return</w:t>
      </w:r>
    </w:p>
    <w:p w:rsidR="005E61CD" w:rsidRPr="007E0373" w:rsidRDefault="000812BD" w:rsidP="007E0373">
      <w:pPr>
        <w:tabs>
          <w:tab w:val="left" w:pos="4320"/>
          <w:tab w:val="left" w:pos="8640"/>
        </w:tabs>
        <w:spacing w:before="120" w:after="360"/>
        <w:jc w:val="center"/>
        <w:rPr>
          <w:b/>
          <w:sz w:val="36"/>
        </w:rPr>
      </w:pPr>
      <w:ins w:id="0" w:author="Ramachandran M G." w:date="2016-11-29T14:44:00Z">
        <w:r>
          <w:rPr>
            <w:b/>
            <w:sz w:val="36"/>
          </w:rPr>
          <w:t>Nov 29, 2016</w:t>
        </w:r>
      </w:ins>
      <w:del w:id="1" w:author="Ramachandran M G." w:date="2016-11-29T14:44:00Z">
        <w:r w:rsidR="005E61CD" w:rsidRPr="007E0373" w:rsidDel="000812BD">
          <w:rPr>
            <w:b/>
            <w:sz w:val="36"/>
          </w:rPr>
          <w:fldChar w:fldCharType="begin"/>
        </w:r>
        <w:r w:rsidR="005E61CD" w:rsidRPr="007E0373" w:rsidDel="000812BD">
          <w:rPr>
            <w:b/>
            <w:sz w:val="36"/>
          </w:rPr>
          <w:delInstrText xml:space="preserve"> DOCPROPERTY  "Release Date"  \* MERGEFORMAT </w:delInstrText>
        </w:r>
        <w:r w:rsidR="005E61CD" w:rsidRPr="007E0373" w:rsidDel="000812BD">
          <w:rPr>
            <w:b/>
            <w:sz w:val="36"/>
          </w:rPr>
          <w:fldChar w:fldCharType="separate"/>
        </w:r>
        <w:r w:rsidR="00D15041" w:rsidDel="000812BD">
          <w:rPr>
            <w:b/>
            <w:sz w:val="36"/>
          </w:rPr>
          <w:delText xml:space="preserve">June </w:delText>
        </w:r>
        <w:r w:rsidR="002871AC" w:rsidDel="000812BD">
          <w:rPr>
            <w:b/>
            <w:sz w:val="36"/>
          </w:rPr>
          <w:delText>30</w:delText>
        </w:r>
        <w:r w:rsidR="00D15041" w:rsidDel="000812BD">
          <w:rPr>
            <w:b/>
            <w:sz w:val="36"/>
          </w:rPr>
          <w:delText>, 2015</w:delText>
        </w:r>
        <w:r w:rsidR="005E61CD" w:rsidRPr="007E0373" w:rsidDel="000812BD">
          <w:rPr>
            <w:b/>
            <w:sz w:val="36"/>
          </w:rPr>
          <w:fldChar w:fldCharType="end"/>
        </w:r>
      </w:del>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D15041">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D15041">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D15041">
        <w:rPr>
          <w:b/>
          <w:sz w:val="24"/>
        </w:rPr>
        <w:t>Saginaw, MI, USA</w:t>
      </w:r>
      <w:r>
        <w:rPr>
          <w:b/>
          <w:sz w:val="24"/>
        </w:rPr>
        <w:fldChar w:fldCharType="end"/>
      </w:r>
    </w:p>
    <w:p w:rsidR="00476E9D" w:rsidRDefault="00476E9D" w:rsidP="00476E9D">
      <w:pPr>
        <w:tabs>
          <w:tab w:val="left" w:pos="4320"/>
          <w:tab w:val="left" w:pos="8640"/>
        </w:tabs>
        <w:jc w:val="center"/>
        <w:rPr>
          <w:ins w:id="2" w:author="Ramachandran M G." w:date="2016-11-29T14:45:00Z"/>
          <w:rFonts w:cs="Calibri"/>
          <w:b/>
          <w:sz w:val="24"/>
        </w:rPr>
      </w:pPr>
    </w:p>
    <w:p w:rsidR="00476E9D" w:rsidRDefault="00476E9D" w:rsidP="00476E9D">
      <w:pPr>
        <w:tabs>
          <w:tab w:val="left" w:pos="4320"/>
          <w:tab w:val="left" w:pos="8640"/>
        </w:tabs>
        <w:jc w:val="center"/>
        <w:rPr>
          <w:ins w:id="3" w:author="Ramachandran M G." w:date="2016-11-29T14:45:00Z"/>
          <w:rFonts w:cs="Calibri"/>
          <w:b/>
          <w:sz w:val="24"/>
        </w:rPr>
      </w:pPr>
    </w:p>
    <w:p w:rsidR="00476E9D" w:rsidRDefault="00476E9D" w:rsidP="00476E9D">
      <w:pPr>
        <w:tabs>
          <w:tab w:val="left" w:pos="4320"/>
          <w:tab w:val="left" w:pos="8640"/>
        </w:tabs>
        <w:jc w:val="center"/>
        <w:rPr>
          <w:ins w:id="4" w:author="Ramachandran M G." w:date="2016-11-29T14:45:00Z"/>
          <w:rFonts w:cs="Calibri"/>
          <w:b/>
          <w:sz w:val="24"/>
        </w:rPr>
      </w:pPr>
    </w:p>
    <w:p w:rsidR="00476E9D" w:rsidRDefault="00476E9D" w:rsidP="00476E9D">
      <w:pPr>
        <w:tabs>
          <w:tab w:val="left" w:pos="4320"/>
          <w:tab w:val="left" w:pos="8640"/>
        </w:tabs>
        <w:jc w:val="center"/>
        <w:rPr>
          <w:ins w:id="5" w:author="Ramachandran M G." w:date="2016-11-29T14:45:00Z"/>
          <w:rFonts w:cs="Calibri"/>
          <w:b/>
          <w:sz w:val="24"/>
        </w:rPr>
      </w:pPr>
      <w:ins w:id="6" w:author="Ramachandran M G." w:date="2016-11-29T14:45:00Z">
        <w:r w:rsidRPr="00AA38E8">
          <w:rPr>
            <w:rFonts w:cs="Calibri"/>
            <w:b/>
            <w:sz w:val="24"/>
          </w:rPr>
          <w:t xml:space="preserve">Prepared By: </w:t>
        </w:r>
      </w:ins>
    </w:p>
    <w:p w:rsidR="00476E9D" w:rsidRDefault="00476E9D" w:rsidP="00476E9D">
      <w:pPr>
        <w:tabs>
          <w:tab w:val="left" w:pos="4320"/>
          <w:tab w:val="left" w:pos="8640"/>
        </w:tabs>
        <w:jc w:val="center"/>
        <w:rPr>
          <w:ins w:id="7" w:author="Ramachandran M G." w:date="2016-11-29T14:45:00Z"/>
          <w:b/>
          <w:sz w:val="24"/>
        </w:rPr>
      </w:pPr>
      <w:ins w:id="8" w:author="Ramachandran M G." w:date="2016-11-29T14:45:00Z">
        <w:r>
          <w:rPr>
            <w:b/>
            <w:sz w:val="24"/>
          </w:rPr>
          <w:t>TATA ELXSI</w:t>
        </w:r>
      </w:ins>
    </w:p>
    <w:p w:rsidR="00476E9D" w:rsidRDefault="00476E9D" w:rsidP="00476E9D">
      <w:pPr>
        <w:tabs>
          <w:tab w:val="left" w:pos="4320"/>
          <w:tab w:val="left" w:pos="8640"/>
        </w:tabs>
        <w:jc w:val="center"/>
        <w:rPr>
          <w:ins w:id="9" w:author="Ramachandran M G." w:date="2016-11-29T14:45:00Z"/>
          <w:b/>
          <w:sz w:val="24"/>
        </w:rPr>
      </w:pPr>
      <w:ins w:id="10" w:author="Ramachandran M G." w:date="2016-11-29T14:45:00Z">
        <w:r>
          <w:rPr>
            <w:b/>
            <w:sz w:val="24"/>
          </w:rPr>
          <w:t>CHENNAI, INDIA</w:t>
        </w:r>
      </w:ins>
    </w:p>
    <w:p w:rsidR="00B81C1B" w:rsidRPr="00A158C7" w:rsidDel="00476E9D" w:rsidRDefault="00B81C1B" w:rsidP="007E0373">
      <w:pPr>
        <w:tabs>
          <w:tab w:val="left" w:pos="4320"/>
          <w:tab w:val="left" w:pos="8640"/>
        </w:tabs>
        <w:spacing w:before="960"/>
        <w:jc w:val="center"/>
        <w:rPr>
          <w:del w:id="11" w:author="Ramachandran M G." w:date="2016-11-29T14:45:00Z"/>
          <w:b/>
          <w:sz w:val="24"/>
        </w:rPr>
      </w:pPr>
      <w:del w:id="12" w:author="Ramachandran M G." w:date="2016-11-29T14:45:00Z">
        <w:r w:rsidRPr="00A158C7" w:rsidDel="00476E9D">
          <w:rPr>
            <w:b/>
            <w:sz w:val="24"/>
          </w:rPr>
          <w:delText xml:space="preserve">Prepared By: </w:delText>
        </w:r>
      </w:del>
    </w:p>
    <w:p w:rsidR="00B81C1B" w:rsidRPr="006C2D7D" w:rsidRDefault="002871AC" w:rsidP="00480A9D">
      <w:pPr>
        <w:tabs>
          <w:tab w:val="left" w:pos="4320"/>
          <w:tab w:val="left" w:pos="8640"/>
        </w:tabs>
        <w:jc w:val="center"/>
        <w:rPr>
          <w:b/>
          <w:sz w:val="28"/>
          <w:szCs w:val="28"/>
          <w:u w:val="single"/>
        </w:rPr>
      </w:pPr>
      <w:del w:id="13" w:author="Ramachandran M G." w:date="2016-11-29T14:44:00Z">
        <w:r w:rsidDel="00476E9D">
          <w:rPr>
            <w:b/>
            <w:sz w:val="24"/>
          </w:rPr>
          <w:delText>Spandana Balani</w:delText>
        </w:r>
      </w:del>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14" w:author="Ramachandran M G." w:date="2016-11-29T14:46:00Z">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2736"/>
        <w:gridCol w:w="1944"/>
        <w:gridCol w:w="1350"/>
        <w:gridCol w:w="1440"/>
        <w:tblGridChange w:id="15">
          <w:tblGrid>
            <w:gridCol w:w="2520"/>
            <w:gridCol w:w="2160"/>
            <w:gridCol w:w="1350"/>
            <w:gridCol w:w="1440"/>
          </w:tblGrid>
        </w:tblGridChange>
      </w:tblGrid>
      <w:tr w:rsidR="00476E9D" w:rsidRPr="00AA38E8" w:rsidTr="00476E9D">
        <w:trPr>
          <w:jc w:val="center"/>
        </w:trPr>
        <w:tc>
          <w:tcPr>
            <w:tcW w:w="2736" w:type="dxa"/>
            <w:tcPrChange w:id="16" w:author="Ramachandran M G." w:date="2016-11-29T14:46:00Z">
              <w:tcPr>
                <w:tcW w:w="2520" w:type="dxa"/>
              </w:tcPr>
            </w:tcPrChange>
          </w:tcPr>
          <w:p w:rsidR="00476E9D" w:rsidRPr="00AA38E8" w:rsidRDefault="00476E9D" w:rsidP="00D229A6">
            <w:pPr>
              <w:jc w:val="center"/>
              <w:rPr>
                <w:rFonts w:cs="Calibri"/>
                <w:b/>
              </w:rPr>
            </w:pPr>
            <w:bookmarkStart w:id="17" w:name="_Toc348792978"/>
            <w:bookmarkStart w:id="18" w:name="_Toc348793074"/>
            <w:bookmarkStart w:id="19" w:name="_Toc348793965"/>
            <w:bookmarkStart w:id="20" w:name="_Toc349459173"/>
            <w:bookmarkStart w:id="21" w:name="_Toc349621609"/>
            <w:r w:rsidRPr="00AA38E8">
              <w:rPr>
                <w:rFonts w:cs="Calibri"/>
                <w:b/>
              </w:rPr>
              <w:t>Description</w:t>
            </w:r>
          </w:p>
        </w:tc>
        <w:tc>
          <w:tcPr>
            <w:tcW w:w="1944" w:type="dxa"/>
            <w:tcPrChange w:id="22" w:author="Ramachandran M G." w:date="2016-11-29T14:46:00Z">
              <w:tcPr>
                <w:tcW w:w="2160" w:type="dxa"/>
              </w:tcPr>
            </w:tcPrChange>
          </w:tcPr>
          <w:p w:rsidR="00476E9D" w:rsidRPr="00AA38E8" w:rsidRDefault="00476E9D" w:rsidP="00D229A6">
            <w:pPr>
              <w:jc w:val="center"/>
              <w:rPr>
                <w:rFonts w:cs="Calibri"/>
                <w:b/>
              </w:rPr>
            </w:pPr>
            <w:r w:rsidRPr="00AA38E8">
              <w:rPr>
                <w:rFonts w:cs="Calibri"/>
                <w:b/>
              </w:rPr>
              <w:t>Author</w:t>
            </w:r>
          </w:p>
        </w:tc>
        <w:tc>
          <w:tcPr>
            <w:tcW w:w="1350" w:type="dxa"/>
            <w:tcPrChange w:id="23" w:author="Ramachandran M G." w:date="2016-11-29T14:46:00Z">
              <w:tcPr>
                <w:tcW w:w="1350" w:type="dxa"/>
              </w:tcPr>
            </w:tcPrChange>
          </w:tcPr>
          <w:p w:rsidR="00476E9D" w:rsidRPr="00AA38E8" w:rsidRDefault="00476E9D" w:rsidP="00D229A6">
            <w:pPr>
              <w:jc w:val="center"/>
              <w:rPr>
                <w:rFonts w:cs="Calibri"/>
                <w:b/>
              </w:rPr>
            </w:pPr>
            <w:r w:rsidRPr="00AA38E8">
              <w:rPr>
                <w:rFonts w:cs="Calibri"/>
                <w:b/>
              </w:rPr>
              <w:t>Version</w:t>
            </w:r>
          </w:p>
        </w:tc>
        <w:tc>
          <w:tcPr>
            <w:tcW w:w="1440" w:type="dxa"/>
            <w:tcPrChange w:id="24" w:author="Ramachandran M G." w:date="2016-11-29T14:46:00Z">
              <w:tcPr>
                <w:tcW w:w="1440" w:type="dxa"/>
              </w:tcPr>
            </w:tcPrChange>
          </w:tcPr>
          <w:p w:rsidR="00476E9D" w:rsidRPr="00AA38E8" w:rsidRDefault="00476E9D" w:rsidP="00D229A6">
            <w:pPr>
              <w:jc w:val="center"/>
              <w:rPr>
                <w:rFonts w:cs="Calibri"/>
                <w:b/>
              </w:rPr>
            </w:pPr>
            <w:r w:rsidRPr="00AA38E8">
              <w:rPr>
                <w:rFonts w:cs="Calibri"/>
                <w:b/>
              </w:rPr>
              <w:t>Date</w:t>
            </w:r>
          </w:p>
        </w:tc>
      </w:tr>
      <w:tr w:rsidR="00476E9D" w:rsidRPr="00AA38E8" w:rsidTr="00476E9D">
        <w:trPr>
          <w:jc w:val="center"/>
        </w:trPr>
        <w:tc>
          <w:tcPr>
            <w:tcW w:w="2736" w:type="dxa"/>
            <w:tcPrChange w:id="25" w:author="Ramachandran M G." w:date="2016-11-29T14:46:00Z">
              <w:tcPr>
                <w:tcW w:w="2520" w:type="dxa"/>
              </w:tcPr>
            </w:tcPrChange>
          </w:tcPr>
          <w:p w:rsidR="00476E9D" w:rsidRPr="00AA38E8" w:rsidRDefault="00476E9D" w:rsidP="00D229A6">
            <w:pPr>
              <w:rPr>
                <w:rFonts w:cs="Calibri"/>
              </w:rPr>
            </w:pPr>
            <w:r>
              <w:rPr>
                <w:rFonts w:cs="Calibri"/>
              </w:rPr>
              <w:t>Initial Version</w:t>
            </w:r>
          </w:p>
        </w:tc>
        <w:tc>
          <w:tcPr>
            <w:tcW w:w="1944" w:type="dxa"/>
            <w:tcPrChange w:id="26" w:author="Ramachandran M G." w:date="2016-11-29T14:46:00Z">
              <w:tcPr>
                <w:tcW w:w="2160" w:type="dxa"/>
              </w:tcPr>
            </w:tcPrChange>
          </w:tcPr>
          <w:p w:rsidR="00476E9D" w:rsidRPr="00AA38E8" w:rsidRDefault="00476E9D" w:rsidP="00D229A6">
            <w:pPr>
              <w:rPr>
                <w:rFonts w:cs="Calibri"/>
              </w:rPr>
            </w:pPr>
            <w:r>
              <w:rPr>
                <w:rFonts w:cs="Calibri"/>
              </w:rPr>
              <w:t>SB</w:t>
            </w:r>
          </w:p>
        </w:tc>
        <w:tc>
          <w:tcPr>
            <w:tcW w:w="1350" w:type="dxa"/>
            <w:tcPrChange w:id="27" w:author="Ramachandran M G." w:date="2016-11-29T14:46:00Z">
              <w:tcPr>
                <w:tcW w:w="1350" w:type="dxa"/>
              </w:tcPr>
            </w:tcPrChange>
          </w:tcPr>
          <w:p w:rsidR="00476E9D" w:rsidRPr="00AA38E8" w:rsidRDefault="00476E9D" w:rsidP="00D229A6">
            <w:pPr>
              <w:rPr>
                <w:rFonts w:cs="Calibri"/>
              </w:rPr>
            </w:pPr>
            <w:r>
              <w:rPr>
                <w:rFonts w:cs="Calibri"/>
              </w:rPr>
              <w:t>1</w:t>
            </w:r>
          </w:p>
        </w:tc>
        <w:tc>
          <w:tcPr>
            <w:tcW w:w="1440" w:type="dxa"/>
            <w:tcPrChange w:id="28" w:author="Ramachandran M G." w:date="2016-11-29T14:46:00Z">
              <w:tcPr>
                <w:tcW w:w="1440" w:type="dxa"/>
              </w:tcPr>
            </w:tcPrChange>
          </w:tcPr>
          <w:p w:rsidR="00476E9D" w:rsidRPr="00AA38E8" w:rsidRDefault="00476E9D" w:rsidP="00D229A6">
            <w:pPr>
              <w:rPr>
                <w:rFonts w:cs="Calibri"/>
              </w:rPr>
            </w:pPr>
            <w:r>
              <w:rPr>
                <w:rFonts w:cs="Calibri"/>
              </w:rPr>
              <w:t>30-Jun-2015</w:t>
            </w:r>
          </w:p>
        </w:tc>
      </w:tr>
      <w:tr w:rsidR="00476E9D" w:rsidRPr="00AA38E8" w:rsidTr="00476E9D">
        <w:trPr>
          <w:jc w:val="center"/>
          <w:ins w:id="29" w:author="Ramachandran M G." w:date="2016-11-29T14:45:00Z"/>
        </w:trPr>
        <w:tc>
          <w:tcPr>
            <w:tcW w:w="2736" w:type="dxa"/>
            <w:tcPrChange w:id="30" w:author="Ramachandran M G." w:date="2016-11-29T14:46:00Z">
              <w:tcPr>
                <w:tcW w:w="2520" w:type="dxa"/>
              </w:tcPr>
            </w:tcPrChange>
          </w:tcPr>
          <w:p w:rsidR="00476E9D" w:rsidRDefault="00476E9D" w:rsidP="00476E9D">
            <w:pPr>
              <w:rPr>
                <w:ins w:id="31" w:author="Ramachandran M G." w:date="2016-11-29T14:45:00Z"/>
                <w:rFonts w:cs="Calibri"/>
              </w:rPr>
            </w:pPr>
            <w:ins w:id="32" w:author="Ramachandran M G." w:date="2016-11-29T14:46:00Z">
              <w:r>
                <w:rPr>
                  <w:rFonts w:cs="Calibri"/>
                </w:rPr>
                <w:t>Updated per design rev. 2.0.0</w:t>
              </w:r>
            </w:ins>
          </w:p>
        </w:tc>
        <w:tc>
          <w:tcPr>
            <w:tcW w:w="1944" w:type="dxa"/>
            <w:tcPrChange w:id="33" w:author="Ramachandran M G." w:date="2016-11-29T14:46:00Z">
              <w:tcPr>
                <w:tcW w:w="2160" w:type="dxa"/>
              </w:tcPr>
            </w:tcPrChange>
          </w:tcPr>
          <w:p w:rsidR="00476E9D" w:rsidRDefault="00476E9D" w:rsidP="00476E9D">
            <w:pPr>
              <w:rPr>
                <w:ins w:id="34" w:author="Ramachandran M G." w:date="2016-11-29T14:45:00Z"/>
                <w:rFonts w:cs="Calibri"/>
              </w:rPr>
            </w:pPr>
            <w:ins w:id="35" w:author="Ramachandran M G." w:date="2016-11-29T14:46:00Z">
              <w:r>
                <w:rPr>
                  <w:rFonts w:cs="Calibri"/>
                </w:rPr>
                <w:t>TATA</w:t>
              </w:r>
            </w:ins>
          </w:p>
        </w:tc>
        <w:tc>
          <w:tcPr>
            <w:tcW w:w="1350" w:type="dxa"/>
            <w:tcPrChange w:id="36" w:author="Ramachandran M G." w:date="2016-11-29T14:46:00Z">
              <w:tcPr>
                <w:tcW w:w="1350" w:type="dxa"/>
              </w:tcPr>
            </w:tcPrChange>
          </w:tcPr>
          <w:p w:rsidR="00476E9D" w:rsidRDefault="00476E9D" w:rsidP="00476E9D">
            <w:pPr>
              <w:rPr>
                <w:ins w:id="37" w:author="Ramachandran M G." w:date="2016-11-29T14:45:00Z"/>
                <w:rFonts w:cs="Calibri"/>
              </w:rPr>
            </w:pPr>
            <w:ins w:id="38" w:author="Ramachandran M G." w:date="2016-11-29T14:46:00Z">
              <w:r>
                <w:rPr>
                  <w:rFonts w:cs="Calibri"/>
                </w:rPr>
                <w:t>2.0</w:t>
              </w:r>
            </w:ins>
          </w:p>
        </w:tc>
        <w:tc>
          <w:tcPr>
            <w:tcW w:w="1440" w:type="dxa"/>
            <w:tcPrChange w:id="39" w:author="Ramachandran M G." w:date="2016-11-29T14:46:00Z">
              <w:tcPr>
                <w:tcW w:w="1440" w:type="dxa"/>
              </w:tcPr>
            </w:tcPrChange>
          </w:tcPr>
          <w:p w:rsidR="00476E9D" w:rsidRDefault="00476E9D" w:rsidP="00476E9D">
            <w:pPr>
              <w:rPr>
                <w:ins w:id="40" w:author="Ramachandran M G." w:date="2016-11-29T14:45:00Z"/>
                <w:rFonts w:cs="Calibri"/>
              </w:rPr>
            </w:pPr>
            <w:ins w:id="41" w:author="Ramachandran M G." w:date="2016-11-29T14:46:00Z">
              <w:r>
                <w:rPr>
                  <w:rFonts w:cs="Calibri"/>
                </w:rPr>
                <w:t>29-Nov-2016</w:t>
              </w:r>
            </w:ins>
          </w:p>
        </w:tc>
      </w:tr>
    </w:tbl>
    <w:p w:rsidR="0060359A" w:rsidRDefault="0060359A">
      <w:pPr>
        <w:spacing w:after="0"/>
        <w:rPr>
          <w:b/>
          <w:sz w:val="28"/>
          <w:szCs w:val="28"/>
          <w:u w:val="single"/>
        </w:rPr>
      </w:pPr>
    </w:p>
    <w:p w:rsidR="0060359A" w:rsidRDefault="0060359A">
      <w:pPr>
        <w:spacing w:after="0"/>
        <w:rPr>
          <w:ins w:id="42" w:author="Ramachandran M G." w:date="2016-11-30T13:14:00Z"/>
          <w:b/>
          <w:sz w:val="28"/>
          <w:szCs w:val="28"/>
          <w:u w:val="single"/>
        </w:rPr>
      </w:pPr>
    </w:p>
    <w:p w:rsidR="00F94E93" w:rsidRDefault="00F94E93">
      <w:pPr>
        <w:spacing w:after="0"/>
        <w:rPr>
          <w:ins w:id="43" w:author="Ramachandran M G." w:date="2016-11-30T13:14:00Z"/>
          <w:b/>
          <w:sz w:val="28"/>
          <w:szCs w:val="28"/>
          <w:u w:val="single"/>
        </w:rPr>
      </w:pPr>
    </w:p>
    <w:p w:rsidR="00F94E93" w:rsidRDefault="00F94E93">
      <w:pPr>
        <w:spacing w:after="0"/>
        <w:rPr>
          <w:ins w:id="44" w:author="Ramachandran M G." w:date="2016-11-30T13:14:00Z"/>
          <w:b/>
          <w:sz w:val="28"/>
          <w:szCs w:val="28"/>
          <w:u w:val="single"/>
        </w:rPr>
      </w:pPr>
    </w:p>
    <w:p w:rsidR="00F94E93" w:rsidRDefault="00F94E93">
      <w:pPr>
        <w:spacing w:after="0"/>
        <w:rPr>
          <w:ins w:id="45" w:author="Ramachandran M G." w:date="2016-11-30T13:14:00Z"/>
          <w:b/>
          <w:sz w:val="28"/>
          <w:szCs w:val="28"/>
          <w:u w:val="single"/>
        </w:rPr>
      </w:pPr>
    </w:p>
    <w:p w:rsidR="00F94E93" w:rsidRDefault="00F94E93">
      <w:pPr>
        <w:spacing w:after="0"/>
        <w:rPr>
          <w:ins w:id="46" w:author="Ramachandran M G." w:date="2016-11-30T13:14:00Z"/>
          <w:b/>
          <w:sz w:val="28"/>
          <w:szCs w:val="28"/>
          <w:u w:val="single"/>
        </w:rPr>
      </w:pPr>
    </w:p>
    <w:p w:rsidR="00F94E93" w:rsidRDefault="00F94E93">
      <w:pPr>
        <w:spacing w:after="0"/>
        <w:rPr>
          <w:ins w:id="47" w:author="Ramachandran M G." w:date="2016-11-30T13:14:00Z"/>
          <w:b/>
          <w:sz w:val="28"/>
          <w:szCs w:val="28"/>
          <w:u w:val="single"/>
        </w:rPr>
      </w:pPr>
    </w:p>
    <w:p w:rsidR="00F94E93" w:rsidRDefault="00F94E93">
      <w:pPr>
        <w:spacing w:after="0"/>
        <w:rPr>
          <w:ins w:id="48" w:author="Ramachandran M G." w:date="2016-11-30T13:14:00Z"/>
          <w:b/>
          <w:sz w:val="28"/>
          <w:szCs w:val="28"/>
          <w:u w:val="single"/>
        </w:rPr>
      </w:pPr>
    </w:p>
    <w:p w:rsidR="00F94E93" w:rsidRDefault="00F94E93">
      <w:pPr>
        <w:spacing w:after="0"/>
        <w:rPr>
          <w:ins w:id="49" w:author="Ramachandran M G." w:date="2016-11-30T13:14:00Z"/>
          <w:b/>
          <w:sz w:val="28"/>
          <w:szCs w:val="28"/>
          <w:u w:val="single"/>
        </w:rPr>
      </w:pPr>
    </w:p>
    <w:p w:rsidR="00F94E93" w:rsidRDefault="00F94E93">
      <w:pPr>
        <w:spacing w:after="0"/>
        <w:rPr>
          <w:ins w:id="50" w:author="Ramachandran M G." w:date="2016-11-30T13:14:00Z"/>
          <w:b/>
          <w:sz w:val="28"/>
          <w:szCs w:val="28"/>
          <w:u w:val="single"/>
        </w:rPr>
      </w:pPr>
    </w:p>
    <w:p w:rsidR="00F94E93" w:rsidRDefault="00F94E93">
      <w:pPr>
        <w:spacing w:after="0"/>
        <w:rPr>
          <w:ins w:id="51" w:author="Ramachandran M G." w:date="2016-11-30T13:14:00Z"/>
          <w:b/>
          <w:sz w:val="28"/>
          <w:szCs w:val="28"/>
          <w:u w:val="single"/>
        </w:rPr>
      </w:pPr>
    </w:p>
    <w:p w:rsidR="00F94E93" w:rsidRDefault="00F94E93">
      <w:pPr>
        <w:spacing w:after="0"/>
        <w:rPr>
          <w:ins w:id="52" w:author="Ramachandran M G." w:date="2016-11-30T13:14:00Z"/>
          <w:b/>
          <w:sz w:val="28"/>
          <w:szCs w:val="28"/>
          <w:u w:val="single"/>
        </w:rPr>
      </w:pPr>
    </w:p>
    <w:p w:rsidR="00F94E93" w:rsidRDefault="00F94E93">
      <w:pPr>
        <w:spacing w:after="0"/>
        <w:rPr>
          <w:ins w:id="53" w:author="Ramachandran M G." w:date="2016-11-30T13:14:00Z"/>
          <w:b/>
          <w:sz w:val="28"/>
          <w:szCs w:val="28"/>
          <w:u w:val="single"/>
        </w:rPr>
      </w:pPr>
    </w:p>
    <w:p w:rsidR="00F94E93" w:rsidRDefault="00F94E93">
      <w:pPr>
        <w:spacing w:after="0"/>
        <w:rPr>
          <w:ins w:id="54" w:author="Ramachandran M G." w:date="2016-11-30T13:14:00Z"/>
          <w:b/>
          <w:sz w:val="28"/>
          <w:szCs w:val="28"/>
          <w:u w:val="single"/>
        </w:rPr>
      </w:pPr>
    </w:p>
    <w:p w:rsidR="00F94E93" w:rsidRDefault="00F94E93">
      <w:pPr>
        <w:spacing w:after="0"/>
        <w:rPr>
          <w:ins w:id="55" w:author="Ramachandran M G." w:date="2016-11-30T13:14:00Z"/>
          <w:b/>
          <w:sz w:val="28"/>
          <w:szCs w:val="28"/>
          <w:u w:val="single"/>
        </w:rPr>
      </w:pPr>
    </w:p>
    <w:p w:rsidR="00F94E93" w:rsidRDefault="00F94E93">
      <w:pPr>
        <w:spacing w:after="0"/>
        <w:rPr>
          <w:ins w:id="56" w:author="Ramachandran M G." w:date="2016-11-30T13:14:00Z"/>
          <w:b/>
          <w:sz w:val="28"/>
          <w:szCs w:val="28"/>
          <w:u w:val="single"/>
        </w:rPr>
      </w:pPr>
    </w:p>
    <w:p w:rsidR="00F94E93" w:rsidRDefault="00F94E93">
      <w:pPr>
        <w:spacing w:after="0"/>
        <w:rPr>
          <w:ins w:id="57" w:author="Ramachandran M G." w:date="2016-11-30T13:14:00Z"/>
          <w:b/>
          <w:sz w:val="28"/>
          <w:szCs w:val="28"/>
          <w:u w:val="single"/>
        </w:rPr>
      </w:pPr>
    </w:p>
    <w:p w:rsidR="00F94E93" w:rsidRDefault="00F94E93">
      <w:pPr>
        <w:spacing w:after="0"/>
        <w:rPr>
          <w:ins w:id="58" w:author="Ramachandran M G." w:date="2016-11-30T13:14:00Z"/>
          <w:b/>
          <w:sz w:val="28"/>
          <w:szCs w:val="28"/>
          <w:u w:val="single"/>
        </w:rPr>
      </w:pPr>
    </w:p>
    <w:p w:rsidR="00F94E93" w:rsidRDefault="00F94E93">
      <w:pPr>
        <w:spacing w:after="0"/>
        <w:rPr>
          <w:ins w:id="59" w:author="Ramachandran M G." w:date="2016-11-30T13:14:00Z"/>
          <w:b/>
          <w:sz w:val="28"/>
          <w:szCs w:val="28"/>
          <w:u w:val="single"/>
        </w:rPr>
      </w:pPr>
    </w:p>
    <w:p w:rsidR="00F94E93" w:rsidRDefault="00F94E93">
      <w:pPr>
        <w:spacing w:after="0"/>
        <w:rPr>
          <w:ins w:id="60" w:author="Ramachandran M G." w:date="2016-11-30T13:14:00Z"/>
          <w:b/>
          <w:sz w:val="28"/>
          <w:szCs w:val="28"/>
          <w:u w:val="single"/>
        </w:rPr>
      </w:pPr>
    </w:p>
    <w:p w:rsidR="00F94E93" w:rsidRDefault="00F94E93">
      <w:pPr>
        <w:spacing w:after="0"/>
        <w:rPr>
          <w:ins w:id="61" w:author="Ramachandran M G." w:date="2016-11-30T13:14:00Z"/>
          <w:b/>
          <w:sz w:val="28"/>
          <w:szCs w:val="28"/>
          <w:u w:val="single"/>
        </w:rPr>
      </w:pPr>
    </w:p>
    <w:p w:rsidR="00F94E93" w:rsidRDefault="00F94E93">
      <w:pPr>
        <w:spacing w:after="0"/>
        <w:rPr>
          <w:ins w:id="62" w:author="Ramachandran M G." w:date="2016-11-30T13:14:00Z"/>
          <w:b/>
          <w:sz w:val="28"/>
          <w:szCs w:val="28"/>
          <w:u w:val="single"/>
        </w:rPr>
      </w:pPr>
    </w:p>
    <w:p w:rsidR="00F94E93" w:rsidRDefault="00F94E93">
      <w:pPr>
        <w:spacing w:after="0"/>
        <w:rPr>
          <w:ins w:id="63" w:author="Ramachandran M G." w:date="2016-11-30T13:14:00Z"/>
          <w:b/>
          <w:sz w:val="28"/>
          <w:szCs w:val="28"/>
          <w:u w:val="single"/>
        </w:rPr>
      </w:pPr>
    </w:p>
    <w:p w:rsidR="00F94E93" w:rsidRDefault="00F94E93">
      <w:pPr>
        <w:spacing w:after="0"/>
        <w:rPr>
          <w:ins w:id="64" w:author="Ramachandran M G." w:date="2016-11-30T13:14:00Z"/>
          <w:b/>
          <w:sz w:val="28"/>
          <w:szCs w:val="28"/>
          <w:u w:val="single"/>
        </w:rPr>
      </w:pPr>
    </w:p>
    <w:p w:rsidR="00F94E93" w:rsidRDefault="00F94E93">
      <w:pPr>
        <w:spacing w:after="0"/>
        <w:rPr>
          <w:ins w:id="65" w:author="Ramachandran M G." w:date="2016-11-30T13:14:00Z"/>
          <w:b/>
          <w:sz w:val="28"/>
          <w:szCs w:val="28"/>
          <w:u w:val="single"/>
        </w:rPr>
      </w:pPr>
    </w:p>
    <w:p w:rsidR="00F94E93" w:rsidRDefault="00F94E93">
      <w:pPr>
        <w:spacing w:after="0"/>
        <w:rPr>
          <w:ins w:id="66" w:author="Ramachandran M G." w:date="2016-11-30T13:14:00Z"/>
          <w:b/>
          <w:sz w:val="28"/>
          <w:szCs w:val="28"/>
          <w:u w:val="single"/>
        </w:rPr>
      </w:pPr>
    </w:p>
    <w:p w:rsidR="00F94E93" w:rsidRDefault="00F94E93">
      <w:pPr>
        <w:spacing w:after="0"/>
        <w:rPr>
          <w:ins w:id="67" w:author="Ramachandran M G." w:date="2016-11-30T13:14:00Z"/>
          <w:b/>
          <w:sz w:val="28"/>
          <w:szCs w:val="28"/>
          <w:u w:val="single"/>
        </w:rPr>
      </w:pPr>
    </w:p>
    <w:p w:rsidR="00F94E93" w:rsidRDefault="00F94E93">
      <w:pPr>
        <w:spacing w:after="0"/>
        <w:rPr>
          <w:ins w:id="68" w:author="Ramachandran M G." w:date="2016-11-30T13:14:00Z"/>
          <w:b/>
          <w:sz w:val="28"/>
          <w:szCs w:val="28"/>
          <w:u w:val="single"/>
        </w:rPr>
      </w:pPr>
    </w:p>
    <w:p w:rsidR="00F94E93" w:rsidRDefault="00F94E93">
      <w:pPr>
        <w:spacing w:after="0"/>
        <w:rPr>
          <w:ins w:id="69" w:author="Ramachandran M G." w:date="2016-11-30T13:14:00Z"/>
          <w:b/>
          <w:sz w:val="28"/>
          <w:szCs w:val="28"/>
          <w:u w:val="single"/>
        </w:rPr>
      </w:pPr>
    </w:p>
    <w:p w:rsidR="00F94E93" w:rsidRDefault="00F94E93">
      <w:pPr>
        <w:spacing w:after="0"/>
        <w:rPr>
          <w:ins w:id="70" w:author="Ramachandran M G." w:date="2016-11-30T13:14:00Z"/>
          <w:b/>
          <w:sz w:val="28"/>
          <w:szCs w:val="28"/>
          <w:u w:val="single"/>
        </w:rPr>
      </w:pPr>
    </w:p>
    <w:p w:rsidR="00F94E93" w:rsidRDefault="00F94E93">
      <w:pPr>
        <w:spacing w:after="0"/>
        <w:rPr>
          <w:ins w:id="71" w:author="Ramachandran M G." w:date="2016-11-30T13:14:00Z"/>
          <w:b/>
          <w:sz w:val="28"/>
          <w:szCs w:val="28"/>
          <w:u w:val="single"/>
        </w:rPr>
      </w:pPr>
    </w:p>
    <w:p w:rsidR="00F94E93" w:rsidRDefault="00F94E93">
      <w:pPr>
        <w:spacing w:after="0"/>
        <w:rPr>
          <w:ins w:id="72" w:author="Ramachandran M G." w:date="2016-11-30T13:14:00Z"/>
          <w:b/>
          <w:sz w:val="28"/>
          <w:szCs w:val="28"/>
          <w:u w:val="single"/>
        </w:rPr>
      </w:pPr>
    </w:p>
    <w:p w:rsidR="00F94E93" w:rsidRDefault="00F94E93">
      <w:pPr>
        <w:spacing w:after="0"/>
        <w:rPr>
          <w:ins w:id="73" w:author="Ramachandran M G." w:date="2016-11-30T13:14:00Z"/>
          <w:b/>
          <w:sz w:val="28"/>
          <w:szCs w:val="28"/>
          <w:u w:val="single"/>
        </w:rPr>
      </w:pPr>
    </w:p>
    <w:p w:rsidR="00F94E93" w:rsidRDefault="00F94E93">
      <w:pPr>
        <w:spacing w:after="0"/>
        <w:rPr>
          <w:b/>
          <w:sz w:val="28"/>
          <w:szCs w:val="28"/>
          <w:u w:val="single"/>
        </w:rPr>
      </w:pPr>
    </w:p>
    <w:p w:rsidR="009A4055" w:rsidRDefault="00891F29">
      <w:pPr>
        <w:pStyle w:val="TOC1"/>
        <w:rPr>
          <w:ins w:id="74" w:author="Ramachandran M G." w:date="2016-11-30T13:13:00Z"/>
          <w:sz w:val="32"/>
          <w:szCs w:val="32"/>
          <w:u w:val="single"/>
        </w:rPr>
      </w:pPr>
      <w:r w:rsidRPr="00C728E9">
        <w:rPr>
          <w:sz w:val="32"/>
          <w:szCs w:val="32"/>
          <w:u w:val="single"/>
        </w:rPr>
        <w:lastRenderedPageBreak/>
        <w:t>Table of Contents</w:t>
      </w:r>
    </w:p>
    <w:p w:rsidR="00282D96" w:rsidRDefault="00E16D14">
      <w:pPr>
        <w:pStyle w:val="TOC1"/>
        <w:rPr>
          <w:ins w:id="75" w:author="Ramachandran M G." w:date="2016-11-30T13:12:00Z"/>
          <w:rFonts w:eastAsiaTheme="minorEastAsia"/>
          <w:b w:val="0"/>
          <w:color w:val="auto"/>
          <w:kern w:val="0"/>
          <w:sz w:val="22"/>
          <w:szCs w:val="22"/>
          <w:lang w:val="en-IN" w:eastAsia="en-IN"/>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ins w:id="76" w:author="Ramachandran M G." w:date="2016-11-30T13:12:00Z">
        <w:r w:rsidR="00282D96" w:rsidRPr="007B183C">
          <w:rPr>
            <w:rStyle w:val="Hyperlink"/>
          </w:rPr>
          <w:fldChar w:fldCharType="begin"/>
        </w:r>
        <w:r w:rsidR="00282D96" w:rsidRPr="007B183C">
          <w:rPr>
            <w:rStyle w:val="Hyperlink"/>
          </w:rPr>
          <w:instrText xml:space="preserve"> </w:instrText>
        </w:r>
        <w:r w:rsidR="00282D96">
          <w:instrText>HYPERLINK \l "_Toc468274903"</w:instrText>
        </w:r>
        <w:r w:rsidR="00282D96" w:rsidRPr="007B183C">
          <w:rPr>
            <w:rStyle w:val="Hyperlink"/>
          </w:rPr>
          <w:instrText xml:space="preserve"> </w:instrText>
        </w:r>
        <w:r w:rsidR="00282D96" w:rsidRPr="007B183C">
          <w:rPr>
            <w:rStyle w:val="Hyperlink"/>
          </w:rPr>
          <w:fldChar w:fldCharType="separate"/>
        </w:r>
        <w:r w:rsidR="00282D96" w:rsidRPr="007B183C">
          <w:rPr>
            <w:rStyle w:val="Hyperlink"/>
          </w:rPr>
          <w:t>1</w:t>
        </w:r>
        <w:r w:rsidR="00282D96">
          <w:rPr>
            <w:rFonts w:eastAsiaTheme="minorEastAsia"/>
            <w:b w:val="0"/>
            <w:color w:val="auto"/>
            <w:kern w:val="0"/>
            <w:sz w:val="22"/>
            <w:szCs w:val="22"/>
            <w:lang w:val="en-IN" w:eastAsia="en-IN"/>
          </w:rPr>
          <w:tab/>
        </w:r>
        <w:r w:rsidR="00282D96" w:rsidRPr="007B183C">
          <w:rPr>
            <w:rStyle w:val="Hyperlink"/>
          </w:rPr>
          <w:t>Introduction</w:t>
        </w:r>
        <w:r w:rsidR="00282D96">
          <w:rPr>
            <w:webHidden/>
          </w:rPr>
          <w:tab/>
        </w:r>
        <w:r w:rsidR="00282D96">
          <w:rPr>
            <w:webHidden/>
          </w:rPr>
          <w:fldChar w:fldCharType="begin"/>
        </w:r>
        <w:r w:rsidR="00282D96">
          <w:rPr>
            <w:webHidden/>
          </w:rPr>
          <w:instrText xml:space="preserve"> PAGEREF _Toc468274903 \h </w:instrText>
        </w:r>
      </w:ins>
      <w:r w:rsidR="00282D96">
        <w:rPr>
          <w:webHidden/>
        </w:rPr>
      </w:r>
      <w:r w:rsidR="00282D96">
        <w:rPr>
          <w:webHidden/>
        </w:rPr>
        <w:fldChar w:fldCharType="separate"/>
      </w:r>
      <w:ins w:id="77" w:author="Ramachandran M G." w:date="2016-11-30T13:12:00Z">
        <w:r w:rsidR="00282D96">
          <w:rPr>
            <w:webHidden/>
          </w:rPr>
          <w:t>3</w:t>
        </w:r>
        <w:r w:rsidR="00282D96">
          <w:rPr>
            <w:webHidden/>
          </w:rPr>
          <w:fldChar w:fldCharType="end"/>
        </w:r>
        <w:r w:rsidR="00282D96" w:rsidRPr="007B183C">
          <w:rPr>
            <w:rStyle w:val="Hyperlink"/>
          </w:rPr>
          <w:fldChar w:fldCharType="end"/>
        </w:r>
      </w:ins>
    </w:p>
    <w:p w:rsidR="00282D96" w:rsidRDefault="00282D96">
      <w:pPr>
        <w:pStyle w:val="TOC2"/>
        <w:rPr>
          <w:ins w:id="78" w:author="Ramachandran M G." w:date="2016-11-30T13:12:00Z"/>
          <w:rFonts w:asciiTheme="minorHAnsi" w:eastAsiaTheme="minorEastAsia" w:hAnsiTheme="minorHAnsi"/>
          <w:color w:val="auto"/>
          <w:kern w:val="0"/>
          <w:szCs w:val="22"/>
          <w:lang w:val="en-IN" w:eastAsia="en-IN"/>
        </w:rPr>
      </w:pPr>
      <w:ins w:id="79" w:author="Ramachandran M G." w:date="2016-11-30T13:12:00Z">
        <w:r w:rsidRPr="007B183C">
          <w:rPr>
            <w:rStyle w:val="Hyperlink"/>
          </w:rPr>
          <w:fldChar w:fldCharType="begin"/>
        </w:r>
        <w:r w:rsidRPr="007B183C">
          <w:rPr>
            <w:rStyle w:val="Hyperlink"/>
          </w:rPr>
          <w:instrText xml:space="preserve"> </w:instrText>
        </w:r>
        <w:r>
          <w:instrText>HYPERLINK \l "_Toc468274904"</w:instrText>
        </w:r>
        <w:r w:rsidRPr="007B183C">
          <w:rPr>
            <w:rStyle w:val="Hyperlink"/>
          </w:rPr>
          <w:instrText xml:space="preserve"> </w:instrText>
        </w:r>
        <w:r w:rsidRPr="007B183C">
          <w:rPr>
            <w:rStyle w:val="Hyperlink"/>
          </w:rPr>
          <w:fldChar w:fldCharType="separate"/>
        </w:r>
        <w:r w:rsidRPr="007B183C">
          <w:rPr>
            <w:rStyle w:val="Hyperlink"/>
          </w:rPr>
          <w:t>1.1</w:t>
        </w:r>
        <w:r>
          <w:rPr>
            <w:rFonts w:asciiTheme="minorHAnsi" w:eastAsiaTheme="minorEastAsia" w:hAnsiTheme="minorHAnsi"/>
            <w:color w:val="auto"/>
            <w:kern w:val="0"/>
            <w:szCs w:val="22"/>
            <w:lang w:val="en-IN" w:eastAsia="en-IN"/>
          </w:rPr>
          <w:tab/>
        </w:r>
        <w:r w:rsidRPr="007B183C">
          <w:rPr>
            <w:rStyle w:val="Hyperlink"/>
          </w:rPr>
          <w:t>Purpose</w:t>
        </w:r>
        <w:r>
          <w:rPr>
            <w:webHidden/>
          </w:rPr>
          <w:tab/>
        </w:r>
        <w:r>
          <w:rPr>
            <w:webHidden/>
          </w:rPr>
          <w:fldChar w:fldCharType="begin"/>
        </w:r>
        <w:r>
          <w:rPr>
            <w:webHidden/>
          </w:rPr>
          <w:instrText xml:space="preserve"> PAGEREF _Toc468274904 \h </w:instrText>
        </w:r>
      </w:ins>
      <w:r>
        <w:rPr>
          <w:webHidden/>
        </w:rPr>
      </w:r>
      <w:r>
        <w:rPr>
          <w:webHidden/>
        </w:rPr>
        <w:fldChar w:fldCharType="separate"/>
      </w:r>
      <w:ins w:id="80" w:author="Ramachandran M G." w:date="2016-11-30T13:12:00Z">
        <w:r>
          <w:rPr>
            <w:webHidden/>
          </w:rPr>
          <w:t>3</w:t>
        </w:r>
        <w:r>
          <w:rPr>
            <w:webHidden/>
          </w:rPr>
          <w:fldChar w:fldCharType="end"/>
        </w:r>
        <w:r w:rsidRPr="007B183C">
          <w:rPr>
            <w:rStyle w:val="Hyperlink"/>
          </w:rPr>
          <w:fldChar w:fldCharType="end"/>
        </w:r>
      </w:ins>
    </w:p>
    <w:p w:rsidR="00282D96" w:rsidRDefault="00282D96">
      <w:pPr>
        <w:pStyle w:val="TOC1"/>
        <w:rPr>
          <w:ins w:id="81" w:author="Ramachandran M G." w:date="2016-11-30T13:12:00Z"/>
          <w:rFonts w:eastAsiaTheme="minorEastAsia"/>
          <w:b w:val="0"/>
          <w:color w:val="auto"/>
          <w:kern w:val="0"/>
          <w:sz w:val="22"/>
          <w:szCs w:val="22"/>
          <w:lang w:val="en-IN" w:eastAsia="en-IN"/>
        </w:rPr>
      </w:pPr>
      <w:ins w:id="82" w:author="Ramachandran M G." w:date="2016-11-30T13:12:00Z">
        <w:r w:rsidRPr="007B183C">
          <w:rPr>
            <w:rStyle w:val="Hyperlink"/>
          </w:rPr>
          <w:fldChar w:fldCharType="begin"/>
        </w:r>
        <w:r w:rsidRPr="007B183C">
          <w:rPr>
            <w:rStyle w:val="Hyperlink"/>
          </w:rPr>
          <w:instrText xml:space="preserve"> </w:instrText>
        </w:r>
        <w:r>
          <w:instrText>HYPERLINK \l "_Toc468274905"</w:instrText>
        </w:r>
        <w:r w:rsidRPr="007B183C">
          <w:rPr>
            <w:rStyle w:val="Hyperlink"/>
          </w:rPr>
          <w:instrText xml:space="preserve"> </w:instrText>
        </w:r>
        <w:r w:rsidRPr="007B183C">
          <w:rPr>
            <w:rStyle w:val="Hyperlink"/>
          </w:rPr>
          <w:fldChar w:fldCharType="separate"/>
        </w:r>
        <w:r w:rsidRPr="007B183C">
          <w:rPr>
            <w:rStyle w:val="Hyperlink"/>
            <w:rFonts w:ascii="Calibri" w:hAnsi="Calibri" w:cs="Calibri"/>
          </w:rPr>
          <w:t>2</w:t>
        </w:r>
        <w:r>
          <w:rPr>
            <w:rFonts w:eastAsiaTheme="minorEastAsia"/>
            <w:b w:val="0"/>
            <w:color w:val="auto"/>
            <w:kern w:val="0"/>
            <w:sz w:val="22"/>
            <w:szCs w:val="22"/>
            <w:lang w:val="en-IN" w:eastAsia="en-IN"/>
          </w:rPr>
          <w:tab/>
        </w:r>
        <w:r w:rsidRPr="007B183C">
          <w:rPr>
            <w:rStyle w:val="Hyperlink"/>
            <w:rFonts w:ascii="Calibri" w:hAnsi="Calibri" w:cs="Calibri"/>
          </w:rPr>
          <w:t>Rtn High-Level Description</w:t>
        </w:r>
        <w:r>
          <w:rPr>
            <w:webHidden/>
          </w:rPr>
          <w:tab/>
        </w:r>
        <w:r>
          <w:rPr>
            <w:webHidden/>
          </w:rPr>
          <w:fldChar w:fldCharType="begin"/>
        </w:r>
        <w:r>
          <w:rPr>
            <w:webHidden/>
          </w:rPr>
          <w:instrText xml:space="preserve"> PAGEREF _Toc468274905 \h </w:instrText>
        </w:r>
      </w:ins>
      <w:r>
        <w:rPr>
          <w:webHidden/>
        </w:rPr>
      </w:r>
      <w:r>
        <w:rPr>
          <w:webHidden/>
        </w:rPr>
        <w:fldChar w:fldCharType="separate"/>
      </w:r>
      <w:ins w:id="83" w:author="Ramachandran M G." w:date="2016-11-30T13:12:00Z">
        <w:r>
          <w:rPr>
            <w:webHidden/>
          </w:rPr>
          <w:t>4</w:t>
        </w:r>
        <w:r>
          <w:rPr>
            <w:webHidden/>
          </w:rPr>
          <w:fldChar w:fldCharType="end"/>
        </w:r>
        <w:r w:rsidRPr="007B183C">
          <w:rPr>
            <w:rStyle w:val="Hyperlink"/>
          </w:rPr>
          <w:fldChar w:fldCharType="end"/>
        </w:r>
      </w:ins>
    </w:p>
    <w:p w:rsidR="00282D96" w:rsidRDefault="00282D96">
      <w:pPr>
        <w:pStyle w:val="TOC1"/>
        <w:rPr>
          <w:ins w:id="84" w:author="Ramachandran M G." w:date="2016-11-30T13:12:00Z"/>
          <w:rFonts w:eastAsiaTheme="minorEastAsia"/>
          <w:b w:val="0"/>
          <w:color w:val="auto"/>
          <w:kern w:val="0"/>
          <w:sz w:val="22"/>
          <w:szCs w:val="22"/>
          <w:lang w:val="en-IN" w:eastAsia="en-IN"/>
        </w:rPr>
      </w:pPr>
      <w:ins w:id="85" w:author="Ramachandran M G." w:date="2016-11-30T13:12:00Z">
        <w:r w:rsidRPr="007B183C">
          <w:rPr>
            <w:rStyle w:val="Hyperlink"/>
          </w:rPr>
          <w:fldChar w:fldCharType="begin"/>
        </w:r>
        <w:r w:rsidRPr="007B183C">
          <w:rPr>
            <w:rStyle w:val="Hyperlink"/>
          </w:rPr>
          <w:instrText xml:space="preserve"> </w:instrText>
        </w:r>
        <w:r>
          <w:instrText>HYPERLINK \l "_Toc468274906"</w:instrText>
        </w:r>
        <w:r w:rsidRPr="007B183C">
          <w:rPr>
            <w:rStyle w:val="Hyperlink"/>
          </w:rPr>
          <w:instrText xml:space="preserve"> </w:instrText>
        </w:r>
        <w:r w:rsidRPr="007B183C">
          <w:rPr>
            <w:rStyle w:val="Hyperlink"/>
          </w:rPr>
          <w:fldChar w:fldCharType="separate"/>
        </w:r>
        <w:r w:rsidRPr="007B183C">
          <w:rPr>
            <w:rStyle w:val="Hyperlink"/>
            <w:rFonts w:ascii="Calibri" w:hAnsi="Calibri" w:cs="Calibri"/>
          </w:rPr>
          <w:t>3</w:t>
        </w:r>
        <w:r>
          <w:rPr>
            <w:rFonts w:eastAsiaTheme="minorEastAsia"/>
            <w:b w:val="0"/>
            <w:color w:val="auto"/>
            <w:kern w:val="0"/>
            <w:sz w:val="22"/>
            <w:szCs w:val="22"/>
            <w:lang w:val="en-IN" w:eastAsia="en-IN"/>
          </w:rPr>
          <w:tab/>
        </w:r>
        <w:r w:rsidRPr="007B183C">
          <w:rPr>
            <w:rStyle w:val="Hyperlink"/>
            <w:rFonts w:ascii="Calibri" w:hAnsi="Calibri" w:cs="Calibri"/>
          </w:rPr>
          <w:t>Design details of software module</w:t>
        </w:r>
        <w:r>
          <w:rPr>
            <w:webHidden/>
          </w:rPr>
          <w:tab/>
        </w:r>
        <w:r>
          <w:rPr>
            <w:webHidden/>
          </w:rPr>
          <w:fldChar w:fldCharType="begin"/>
        </w:r>
        <w:r>
          <w:rPr>
            <w:webHidden/>
          </w:rPr>
          <w:instrText xml:space="preserve"> PAGEREF _Toc468274906 \h </w:instrText>
        </w:r>
      </w:ins>
      <w:r>
        <w:rPr>
          <w:webHidden/>
        </w:rPr>
      </w:r>
      <w:r>
        <w:rPr>
          <w:webHidden/>
        </w:rPr>
        <w:fldChar w:fldCharType="separate"/>
      </w:r>
      <w:ins w:id="86" w:author="Ramachandran M G." w:date="2016-11-30T13:12:00Z">
        <w:r>
          <w:rPr>
            <w:webHidden/>
          </w:rPr>
          <w:t>5</w:t>
        </w:r>
        <w:r>
          <w:rPr>
            <w:webHidden/>
          </w:rPr>
          <w:fldChar w:fldCharType="end"/>
        </w:r>
        <w:r w:rsidRPr="007B183C">
          <w:rPr>
            <w:rStyle w:val="Hyperlink"/>
          </w:rPr>
          <w:fldChar w:fldCharType="end"/>
        </w:r>
      </w:ins>
    </w:p>
    <w:p w:rsidR="00282D96" w:rsidRDefault="00282D96">
      <w:pPr>
        <w:pStyle w:val="TOC2"/>
        <w:rPr>
          <w:ins w:id="87" w:author="Ramachandran M G." w:date="2016-11-30T13:12:00Z"/>
          <w:rFonts w:asciiTheme="minorHAnsi" w:eastAsiaTheme="minorEastAsia" w:hAnsiTheme="minorHAnsi"/>
          <w:color w:val="auto"/>
          <w:kern w:val="0"/>
          <w:szCs w:val="22"/>
          <w:lang w:val="en-IN" w:eastAsia="en-IN"/>
        </w:rPr>
      </w:pPr>
      <w:ins w:id="88" w:author="Ramachandran M G." w:date="2016-11-30T13:12:00Z">
        <w:r w:rsidRPr="007B183C">
          <w:rPr>
            <w:rStyle w:val="Hyperlink"/>
          </w:rPr>
          <w:fldChar w:fldCharType="begin"/>
        </w:r>
        <w:r w:rsidRPr="007B183C">
          <w:rPr>
            <w:rStyle w:val="Hyperlink"/>
          </w:rPr>
          <w:instrText xml:space="preserve"> </w:instrText>
        </w:r>
        <w:r>
          <w:instrText>HYPERLINK \l "_Toc468274907"</w:instrText>
        </w:r>
        <w:r w:rsidRPr="007B183C">
          <w:rPr>
            <w:rStyle w:val="Hyperlink"/>
          </w:rPr>
          <w:instrText xml:space="preserve"> </w:instrText>
        </w:r>
        <w:r w:rsidRPr="007B183C">
          <w:rPr>
            <w:rStyle w:val="Hyperlink"/>
          </w:rPr>
          <w:fldChar w:fldCharType="separate"/>
        </w:r>
        <w:r w:rsidRPr="007B183C">
          <w:rPr>
            <w:rStyle w:val="Hyperlink"/>
            <w:rFonts w:cs="Calibri"/>
          </w:rPr>
          <w:t>3.1</w:t>
        </w:r>
        <w:r>
          <w:rPr>
            <w:rFonts w:asciiTheme="minorHAnsi" w:eastAsiaTheme="minorEastAsia" w:hAnsiTheme="minorHAnsi"/>
            <w:color w:val="auto"/>
            <w:kern w:val="0"/>
            <w:szCs w:val="22"/>
            <w:lang w:val="en-IN" w:eastAsia="en-IN"/>
          </w:rPr>
          <w:tab/>
        </w:r>
        <w:r w:rsidRPr="007B183C">
          <w:rPr>
            <w:rStyle w:val="Hyperlink"/>
            <w:rFonts w:cs="Calibri"/>
          </w:rPr>
          <w:t>Graphical representation of Rtn</w:t>
        </w:r>
        <w:r>
          <w:rPr>
            <w:webHidden/>
          </w:rPr>
          <w:tab/>
        </w:r>
        <w:r>
          <w:rPr>
            <w:webHidden/>
          </w:rPr>
          <w:fldChar w:fldCharType="begin"/>
        </w:r>
        <w:r>
          <w:rPr>
            <w:webHidden/>
          </w:rPr>
          <w:instrText xml:space="preserve"> PAGEREF _Toc468274907 \h </w:instrText>
        </w:r>
      </w:ins>
      <w:r>
        <w:rPr>
          <w:webHidden/>
        </w:rPr>
      </w:r>
      <w:r>
        <w:rPr>
          <w:webHidden/>
        </w:rPr>
        <w:fldChar w:fldCharType="separate"/>
      </w:r>
      <w:ins w:id="89" w:author="Ramachandran M G." w:date="2016-11-30T13:12:00Z">
        <w:r>
          <w:rPr>
            <w:webHidden/>
          </w:rPr>
          <w:t>5</w:t>
        </w:r>
        <w:r>
          <w:rPr>
            <w:webHidden/>
          </w:rPr>
          <w:fldChar w:fldCharType="end"/>
        </w:r>
        <w:r w:rsidRPr="007B183C">
          <w:rPr>
            <w:rStyle w:val="Hyperlink"/>
          </w:rPr>
          <w:fldChar w:fldCharType="end"/>
        </w:r>
      </w:ins>
    </w:p>
    <w:p w:rsidR="00282D96" w:rsidRDefault="00282D96">
      <w:pPr>
        <w:pStyle w:val="TOC2"/>
        <w:rPr>
          <w:ins w:id="90" w:author="Ramachandran M G." w:date="2016-11-30T13:12:00Z"/>
          <w:rFonts w:asciiTheme="minorHAnsi" w:eastAsiaTheme="minorEastAsia" w:hAnsiTheme="minorHAnsi"/>
          <w:color w:val="auto"/>
          <w:kern w:val="0"/>
          <w:szCs w:val="22"/>
          <w:lang w:val="en-IN" w:eastAsia="en-IN"/>
        </w:rPr>
      </w:pPr>
      <w:ins w:id="91" w:author="Ramachandran M G." w:date="2016-11-30T13:12:00Z">
        <w:r w:rsidRPr="007B183C">
          <w:rPr>
            <w:rStyle w:val="Hyperlink"/>
          </w:rPr>
          <w:fldChar w:fldCharType="begin"/>
        </w:r>
        <w:r w:rsidRPr="007B183C">
          <w:rPr>
            <w:rStyle w:val="Hyperlink"/>
          </w:rPr>
          <w:instrText xml:space="preserve"> </w:instrText>
        </w:r>
        <w:r>
          <w:instrText>HYPERLINK \l "_Toc468274908"</w:instrText>
        </w:r>
        <w:r w:rsidRPr="007B183C">
          <w:rPr>
            <w:rStyle w:val="Hyperlink"/>
          </w:rPr>
          <w:instrText xml:space="preserve"> </w:instrText>
        </w:r>
        <w:r w:rsidRPr="007B183C">
          <w:rPr>
            <w:rStyle w:val="Hyperlink"/>
          </w:rPr>
          <w:fldChar w:fldCharType="separate"/>
        </w:r>
        <w:r w:rsidRPr="007B183C">
          <w:rPr>
            <w:rStyle w:val="Hyperlink"/>
            <w:rFonts w:cs="Calibri"/>
          </w:rPr>
          <w:t>3.2</w:t>
        </w:r>
        <w:r>
          <w:rPr>
            <w:rFonts w:asciiTheme="minorHAnsi" w:eastAsiaTheme="minorEastAsia" w:hAnsiTheme="minorHAnsi"/>
            <w:color w:val="auto"/>
            <w:kern w:val="0"/>
            <w:szCs w:val="22"/>
            <w:lang w:val="en-IN" w:eastAsia="en-IN"/>
          </w:rPr>
          <w:tab/>
        </w:r>
        <w:r w:rsidRPr="007B183C">
          <w:rPr>
            <w:rStyle w:val="Hyperlink"/>
            <w:rFonts w:cs="Calibri"/>
          </w:rPr>
          <w:t>Data Flow Diagram</w:t>
        </w:r>
        <w:r>
          <w:rPr>
            <w:webHidden/>
          </w:rPr>
          <w:tab/>
        </w:r>
        <w:r>
          <w:rPr>
            <w:webHidden/>
          </w:rPr>
          <w:fldChar w:fldCharType="begin"/>
        </w:r>
        <w:r>
          <w:rPr>
            <w:webHidden/>
          </w:rPr>
          <w:instrText xml:space="preserve"> PAGEREF _Toc468274908 \h </w:instrText>
        </w:r>
      </w:ins>
      <w:r>
        <w:rPr>
          <w:webHidden/>
        </w:rPr>
      </w:r>
      <w:r>
        <w:rPr>
          <w:webHidden/>
        </w:rPr>
        <w:fldChar w:fldCharType="separate"/>
      </w:r>
      <w:ins w:id="92" w:author="Ramachandran M G." w:date="2016-11-30T13:12:00Z">
        <w:r>
          <w:rPr>
            <w:webHidden/>
          </w:rPr>
          <w:t>5</w:t>
        </w:r>
        <w:r>
          <w:rPr>
            <w:webHidden/>
          </w:rPr>
          <w:fldChar w:fldCharType="end"/>
        </w:r>
        <w:r w:rsidRPr="007B183C">
          <w:rPr>
            <w:rStyle w:val="Hyperlink"/>
          </w:rPr>
          <w:fldChar w:fldCharType="end"/>
        </w:r>
      </w:ins>
    </w:p>
    <w:p w:rsidR="00282D96" w:rsidRDefault="00282D96">
      <w:pPr>
        <w:pStyle w:val="TOC3"/>
        <w:tabs>
          <w:tab w:val="left" w:pos="1200"/>
        </w:tabs>
        <w:rPr>
          <w:ins w:id="93" w:author="Ramachandran M G." w:date="2016-11-30T13:12:00Z"/>
          <w:rFonts w:asciiTheme="minorHAnsi" w:eastAsiaTheme="minorEastAsia" w:hAnsiTheme="minorHAnsi"/>
          <w:color w:val="auto"/>
          <w:kern w:val="0"/>
          <w:sz w:val="22"/>
          <w:szCs w:val="22"/>
          <w:lang w:val="en-IN" w:eastAsia="en-IN"/>
        </w:rPr>
      </w:pPr>
      <w:ins w:id="94" w:author="Ramachandran M G." w:date="2016-11-30T13:12:00Z">
        <w:r w:rsidRPr="007B183C">
          <w:rPr>
            <w:rStyle w:val="Hyperlink"/>
          </w:rPr>
          <w:fldChar w:fldCharType="begin"/>
        </w:r>
        <w:r w:rsidRPr="007B183C">
          <w:rPr>
            <w:rStyle w:val="Hyperlink"/>
          </w:rPr>
          <w:instrText xml:space="preserve"> </w:instrText>
        </w:r>
        <w:r>
          <w:instrText>HYPERLINK \l "_Toc468274909"</w:instrText>
        </w:r>
        <w:r w:rsidRPr="007B183C">
          <w:rPr>
            <w:rStyle w:val="Hyperlink"/>
          </w:rPr>
          <w:instrText xml:space="preserve"> </w:instrText>
        </w:r>
        <w:r w:rsidRPr="007B183C">
          <w:rPr>
            <w:rStyle w:val="Hyperlink"/>
          </w:rPr>
          <w:fldChar w:fldCharType="separate"/>
        </w:r>
        <w:r w:rsidRPr="007B183C">
          <w:rPr>
            <w:rStyle w:val="Hyperlink"/>
            <w:rFonts w:cs="Calibri"/>
          </w:rPr>
          <w:t>3.2.1</w:t>
        </w:r>
        <w:r>
          <w:rPr>
            <w:rFonts w:asciiTheme="minorHAnsi" w:eastAsiaTheme="minorEastAsia" w:hAnsiTheme="minorHAnsi"/>
            <w:color w:val="auto"/>
            <w:kern w:val="0"/>
            <w:sz w:val="22"/>
            <w:szCs w:val="22"/>
            <w:lang w:val="en-IN" w:eastAsia="en-IN"/>
          </w:rPr>
          <w:tab/>
        </w:r>
        <w:r w:rsidRPr="007B183C">
          <w:rPr>
            <w:rStyle w:val="Hyperlink"/>
          </w:rPr>
          <w:t xml:space="preserve">Component </w:t>
        </w:r>
        <w:r w:rsidRPr="007B183C">
          <w:rPr>
            <w:rStyle w:val="Hyperlink"/>
            <w:rFonts w:cs="Calibri"/>
          </w:rPr>
          <w:t>level DFD</w:t>
        </w:r>
        <w:r>
          <w:rPr>
            <w:webHidden/>
          </w:rPr>
          <w:tab/>
        </w:r>
        <w:r>
          <w:rPr>
            <w:webHidden/>
          </w:rPr>
          <w:fldChar w:fldCharType="begin"/>
        </w:r>
        <w:r>
          <w:rPr>
            <w:webHidden/>
          </w:rPr>
          <w:instrText xml:space="preserve"> PAGEREF _Toc468274909 \h </w:instrText>
        </w:r>
      </w:ins>
      <w:r>
        <w:rPr>
          <w:webHidden/>
        </w:rPr>
      </w:r>
      <w:r>
        <w:rPr>
          <w:webHidden/>
        </w:rPr>
        <w:fldChar w:fldCharType="separate"/>
      </w:r>
      <w:ins w:id="95" w:author="Ramachandran M G." w:date="2016-11-30T13:12:00Z">
        <w:r>
          <w:rPr>
            <w:webHidden/>
          </w:rPr>
          <w:t>5</w:t>
        </w:r>
        <w:r>
          <w:rPr>
            <w:webHidden/>
          </w:rPr>
          <w:fldChar w:fldCharType="end"/>
        </w:r>
        <w:r w:rsidRPr="007B183C">
          <w:rPr>
            <w:rStyle w:val="Hyperlink"/>
          </w:rPr>
          <w:fldChar w:fldCharType="end"/>
        </w:r>
      </w:ins>
    </w:p>
    <w:p w:rsidR="00282D96" w:rsidRDefault="00282D96">
      <w:pPr>
        <w:pStyle w:val="TOC3"/>
        <w:tabs>
          <w:tab w:val="left" w:pos="1200"/>
        </w:tabs>
        <w:rPr>
          <w:ins w:id="96" w:author="Ramachandran M G." w:date="2016-11-30T13:12:00Z"/>
          <w:rFonts w:asciiTheme="minorHAnsi" w:eastAsiaTheme="minorEastAsia" w:hAnsiTheme="minorHAnsi"/>
          <w:color w:val="auto"/>
          <w:kern w:val="0"/>
          <w:sz w:val="22"/>
          <w:szCs w:val="22"/>
          <w:lang w:val="en-IN" w:eastAsia="en-IN"/>
        </w:rPr>
      </w:pPr>
      <w:ins w:id="97" w:author="Ramachandran M G." w:date="2016-11-30T13:12:00Z">
        <w:r w:rsidRPr="007B183C">
          <w:rPr>
            <w:rStyle w:val="Hyperlink"/>
          </w:rPr>
          <w:fldChar w:fldCharType="begin"/>
        </w:r>
        <w:r w:rsidRPr="007B183C">
          <w:rPr>
            <w:rStyle w:val="Hyperlink"/>
          </w:rPr>
          <w:instrText xml:space="preserve"> </w:instrText>
        </w:r>
        <w:r>
          <w:instrText>HYPERLINK \l "_Toc468274910"</w:instrText>
        </w:r>
        <w:r w:rsidRPr="007B183C">
          <w:rPr>
            <w:rStyle w:val="Hyperlink"/>
          </w:rPr>
          <w:instrText xml:space="preserve"> </w:instrText>
        </w:r>
        <w:r w:rsidRPr="007B183C">
          <w:rPr>
            <w:rStyle w:val="Hyperlink"/>
          </w:rPr>
          <w:fldChar w:fldCharType="separate"/>
        </w:r>
        <w:r w:rsidRPr="007B183C">
          <w:rPr>
            <w:rStyle w:val="Hyperlink"/>
            <w:rFonts w:cs="Calibri"/>
          </w:rPr>
          <w:t>3.2.2</w:t>
        </w:r>
        <w:r>
          <w:rPr>
            <w:rFonts w:asciiTheme="minorHAnsi" w:eastAsiaTheme="minorEastAsia" w:hAnsiTheme="minorHAnsi"/>
            <w:color w:val="auto"/>
            <w:kern w:val="0"/>
            <w:sz w:val="22"/>
            <w:szCs w:val="22"/>
            <w:lang w:val="en-IN" w:eastAsia="en-IN"/>
          </w:rPr>
          <w:tab/>
        </w:r>
        <w:r w:rsidRPr="007B183C">
          <w:rPr>
            <w:rStyle w:val="Hyperlink"/>
          </w:rPr>
          <w:t xml:space="preserve">Function </w:t>
        </w:r>
        <w:r w:rsidRPr="007B183C">
          <w:rPr>
            <w:rStyle w:val="Hyperlink"/>
            <w:rFonts w:cs="Calibri"/>
          </w:rPr>
          <w:t>level DFD</w:t>
        </w:r>
        <w:r>
          <w:rPr>
            <w:webHidden/>
          </w:rPr>
          <w:tab/>
        </w:r>
        <w:r>
          <w:rPr>
            <w:webHidden/>
          </w:rPr>
          <w:fldChar w:fldCharType="begin"/>
        </w:r>
        <w:r>
          <w:rPr>
            <w:webHidden/>
          </w:rPr>
          <w:instrText xml:space="preserve"> PAGEREF _Toc468274910 \h </w:instrText>
        </w:r>
      </w:ins>
      <w:r>
        <w:rPr>
          <w:webHidden/>
        </w:rPr>
      </w:r>
      <w:r>
        <w:rPr>
          <w:webHidden/>
        </w:rPr>
        <w:fldChar w:fldCharType="separate"/>
      </w:r>
      <w:ins w:id="98" w:author="Ramachandran M G." w:date="2016-11-30T13:12:00Z">
        <w:r>
          <w:rPr>
            <w:webHidden/>
          </w:rPr>
          <w:t>5</w:t>
        </w:r>
        <w:r>
          <w:rPr>
            <w:webHidden/>
          </w:rPr>
          <w:fldChar w:fldCharType="end"/>
        </w:r>
        <w:r w:rsidRPr="007B183C">
          <w:rPr>
            <w:rStyle w:val="Hyperlink"/>
          </w:rPr>
          <w:fldChar w:fldCharType="end"/>
        </w:r>
      </w:ins>
    </w:p>
    <w:p w:rsidR="00282D96" w:rsidRDefault="00282D96">
      <w:pPr>
        <w:pStyle w:val="TOC1"/>
        <w:rPr>
          <w:ins w:id="99" w:author="Ramachandran M G." w:date="2016-11-30T13:12:00Z"/>
          <w:rFonts w:eastAsiaTheme="minorEastAsia"/>
          <w:b w:val="0"/>
          <w:color w:val="auto"/>
          <w:kern w:val="0"/>
          <w:sz w:val="22"/>
          <w:szCs w:val="22"/>
          <w:lang w:val="en-IN" w:eastAsia="en-IN"/>
        </w:rPr>
      </w:pPr>
      <w:ins w:id="100" w:author="Ramachandran M G." w:date="2016-11-30T13:12:00Z">
        <w:r w:rsidRPr="007B183C">
          <w:rPr>
            <w:rStyle w:val="Hyperlink"/>
          </w:rPr>
          <w:fldChar w:fldCharType="begin"/>
        </w:r>
        <w:r w:rsidRPr="007B183C">
          <w:rPr>
            <w:rStyle w:val="Hyperlink"/>
          </w:rPr>
          <w:instrText xml:space="preserve"> </w:instrText>
        </w:r>
        <w:r>
          <w:instrText>HYPERLINK \l "_Toc468274911"</w:instrText>
        </w:r>
        <w:r w:rsidRPr="007B183C">
          <w:rPr>
            <w:rStyle w:val="Hyperlink"/>
          </w:rPr>
          <w:instrText xml:space="preserve"> </w:instrText>
        </w:r>
        <w:r w:rsidRPr="007B183C">
          <w:rPr>
            <w:rStyle w:val="Hyperlink"/>
          </w:rPr>
          <w:fldChar w:fldCharType="separate"/>
        </w:r>
        <w:r w:rsidRPr="007B183C">
          <w:rPr>
            <w:rStyle w:val="Hyperlink"/>
            <w:rFonts w:ascii="Calibri" w:hAnsi="Calibri" w:cs="Calibri"/>
          </w:rPr>
          <w:t>4</w:t>
        </w:r>
        <w:r>
          <w:rPr>
            <w:rFonts w:eastAsiaTheme="minorEastAsia"/>
            <w:b w:val="0"/>
            <w:color w:val="auto"/>
            <w:kern w:val="0"/>
            <w:sz w:val="22"/>
            <w:szCs w:val="22"/>
            <w:lang w:val="en-IN" w:eastAsia="en-IN"/>
          </w:rPr>
          <w:tab/>
        </w:r>
        <w:r w:rsidRPr="007B183C">
          <w:rPr>
            <w:rStyle w:val="Hyperlink"/>
            <w:rFonts w:ascii="Calibri" w:hAnsi="Calibri" w:cs="Calibri"/>
          </w:rPr>
          <w:t>Constant Data Dictionary</w:t>
        </w:r>
        <w:r>
          <w:rPr>
            <w:webHidden/>
          </w:rPr>
          <w:tab/>
        </w:r>
        <w:r>
          <w:rPr>
            <w:webHidden/>
          </w:rPr>
          <w:fldChar w:fldCharType="begin"/>
        </w:r>
        <w:r>
          <w:rPr>
            <w:webHidden/>
          </w:rPr>
          <w:instrText xml:space="preserve"> PAGEREF _Toc468274911 \h </w:instrText>
        </w:r>
      </w:ins>
      <w:r>
        <w:rPr>
          <w:webHidden/>
        </w:rPr>
      </w:r>
      <w:r>
        <w:rPr>
          <w:webHidden/>
        </w:rPr>
        <w:fldChar w:fldCharType="separate"/>
      </w:r>
      <w:ins w:id="101" w:author="Ramachandran M G." w:date="2016-11-30T13:12:00Z">
        <w:r>
          <w:rPr>
            <w:webHidden/>
          </w:rPr>
          <w:t>6</w:t>
        </w:r>
        <w:r>
          <w:rPr>
            <w:webHidden/>
          </w:rPr>
          <w:fldChar w:fldCharType="end"/>
        </w:r>
        <w:r w:rsidRPr="007B183C">
          <w:rPr>
            <w:rStyle w:val="Hyperlink"/>
          </w:rPr>
          <w:fldChar w:fldCharType="end"/>
        </w:r>
      </w:ins>
    </w:p>
    <w:p w:rsidR="00282D96" w:rsidRDefault="00282D96">
      <w:pPr>
        <w:pStyle w:val="TOC2"/>
        <w:rPr>
          <w:ins w:id="102" w:author="Ramachandran M G." w:date="2016-11-30T13:12:00Z"/>
          <w:rFonts w:asciiTheme="minorHAnsi" w:eastAsiaTheme="minorEastAsia" w:hAnsiTheme="minorHAnsi"/>
          <w:color w:val="auto"/>
          <w:kern w:val="0"/>
          <w:szCs w:val="22"/>
          <w:lang w:val="en-IN" w:eastAsia="en-IN"/>
        </w:rPr>
      </w:pPr>
      <w:ins w:id="103" w:author="Ramachandran M G." w:date="2016-11-30T13:12:00Z">
        <w:r w:rsidRPr="007B183C">
          <w:rPr>
            <w:rStyle w:val="Hyperlink"/>
          </w:rPr>
          <w:fldChar w:fldCharType="begin"/>
        </w:r>
        <w:r w:rsidRPr="007B183C">
          <w:rPr>
            <w:rStyle w:val="Hyperlink"/>
          </w:rPr>
          <w:instrText xml:space="preserve"> </w:instrText>
        </w:r>
        <w:r>
          <w:instrText>HYPERLINK \l "_Toc468274912"</w:instrText>
        </w:r>
        <w:r w:rsidRPr="007B183C">
          <w:rPr>
            <w:rStyle w:val="Hyperlink"/>
          </w:rPr>
          <w:instrText xml:space="preserve"> </w:instrText>
        </w:r>
        <w:r w:rsidRPr="007B183C">
          <w:rPr>
            <w:rStyle w:val="Hyperlink"/>
          </w:rPr>
          <w:fldChar w:fldCharType="separate"/>
        </w:r>
        <w:r w:rsidRPr="007B183C">
          <w:rPr>
            <w:rStyle w:val="Hyperlink"/>
          </w:rPr>
          <w:t>4.1</w:t>
        </w:r>
        <w:r>
          <w:rPr>
            <w:rFonts w:asciiTheme="minorHAnsi" w:eastAsiaTheme="minorEastAsia" w:hAnsiTheme="minorHAnsi"/>
            <w:color w:val="auto"/>
            <w:kern w:val="0"/>
            <w:szCs w:val="22"/>
            <w:lang w:val="en-IN" w:eastAsia="en-IN"/>
          </w:rPr>
          <w:tab/>
        </w:r>
        <w:r w:rsidRPr="007B183C">
          <w:rPr>
            <w:rStyle w:val="Hyperlink"/>
          </w:rPr>
          <w:t>Program (fixed) Constants</w:t>
        </w:r>
        <w:r>
          <w:rPr>
            <w:webHidden/>
          </w:rPr>
          <w:tab/>
        </w:r>
        <w:r>
          <w:rPr>
            <w:webHidden/>
          </w:rPr>
          <w:fldChar w:fldCharType="begin"/>
        </w:r>
        <w:r>
          <w:rPr>
            <w:webHidden/>
          </w:rPr>
          <w:instrText xml:space="preserve"> PAGEREF _Toc468274912 \h </w:instrText>
        </w:r>
      </w:ins>
      <w:r>
        <w:rPr>
          <w:webHidden/>
        </w:rPr>
      </w:r>
      <w:r>
        <w:rPr>
          <w:webHidden/>
        </w:rPr>
        <w:fldChar w:fldCharType="separate"/>
      </w:r>
      <w:ins w:id="104" w:author="Ramachandran M G." w:date="2016-11-30T13:12:00Z">
        <w:r>
          <w:rPr>
            <w:webHidden/>
          </w:rPr>
          <w:t>6</w:t>
        </w:r>
        <w:r>
          <w:rPr>
            <w:webHidden/>
          </w:rPr>
          <w:fldChar w:fldCharType="end"/>
        </w:r>
        <w:r w:rsidRPr="007B183C">
          <w:rPr>
            <w:rStyle w:val="Hyperlink"/>
          </w:rPr>
          <w:fldChar w:fldCharType="end"/>
        </w:r>
      </w:ins>
    </w:p>
    <w:p w:rsidR="00282D96" w:rsidRDefault="00282D96">
      <w:pPr>
        <w:pStyle w:val="TOC3"/>
        <w:tabs>
          <w:tab w:val="left" w:pos="1200"/>
        </w:tabs>
        <w:rPr>
          <w:ins w:id="105" w:author="Ramachandran M G." w:date="2016-11-30T13:12:00Z"/>
          <w:rFonts w:asciiTheme="minorHAnsi" w:eastAsiaTheme="minorEastAsia" w:hAnsiTheme="minorHAnsi"/>
          <w:color w:val="auto"/>
          <w:kern w:val="0"/>
          <w:sz w:val="22"/>
          <w:szCs w:val="22"/>
          <w:lang w:val="en-IN" w:eastAsia="en-IN"/>
        </w:rPr>
      </w:pPr>
      <w:ins w:id="106" w:author="Ramachandran M G." w:date="2016-11-30T13:12:00Z">
        <w:r w:rsidRPr="007B183C">
          <w:rPr>
            <w:rStyle w:val="Hyperlink"/>
          </w:rPr>
          <w:fldChar w:fldCharType="begin"/>
        </w:r>
        <w:r w:rsidRPr="007B183C">
          <w:rPr>
            <w:rStyle w:val="Hyperlink"/>
          </w:rPr>
          <w:instrText xml:space="preserve"> </w:instrText>
        </w:r>
        <w:r>
          <w:instrText>HYPERLINK \l "_Toc468274913"</w:instrText>
        </w:r>
        <w:r w:rsidRPr="007B183C">
          <w:rPr>
            <w:rStyle w:val="Hyperlink"/>
          </w:rPr>
          <w:instrText xml:space="preserve"> </w:instrText>
        </w:r>
        <w:r w:rsidRPr="007B183C">
          <w:rPr>
            <w:rStyle w:val="Hyperlink"/>
          </w:rPr>
          <w:fldChar w:fldCharType="separate"/>
        </w:r>
        <w:r w:rsidRPr="007B183C">
          <w:rPr>
            <w:rStyle w:val="Hyperlink"/>
          </w:rPr>
          <w:t>4.1.1</w:t>
        </w:r>
        <w:r>
          <w:rPr>
            <w:rFonts w:asciiTheme="minorHAnsi" w:eastAsiaTheme="minorEastAsia" w:hAnsiTheme="minorHAnsi"/>
            <w:color w:val="auto"/>
            <w:kern w:val="0"/>
            <w:sz w:val="22"/>
            <w:szCs w:val="22"/>
            <w:lang w:val="en-IN" w:eastAsia="en-IN"/>
          </w:rPr>
          <w:tab/>
        </w:r>
        <w:r w:rsidRPr="007B183C">
          <w:rPr>
            <w:rStyle w:val="Hyperlink"/>
          </w:rPr>
          <w:t>Embedded Constants</w:t>
        </w:r>
        <w:r>
          <w:rPr>
            <w:webHidden/>
          </w:rPr>
          <w:tab/>
        </w:r>
        <w:r>
          <w:rPr>
            <w:webHidden/>
          </w:rPr>
          <w:fldChar w:fldCharType="begin"/>
        </w:r>
        <w:r>
          <w:rPr>
            <w:webHidden/>
          </w:rPr>
          <w:instrText xml:space="preserve"> PAGEREF _Toc468274913 \h </w:instrText>
        </w:r>
      </w:ins>
      <w:r>
        <w:rPr>
          <w:webHidden/>
        </w:rPr>
      </w:r>
      <w:r>
        <w:rPr>
          <w:webHidden/>
        </w:rPr>
        <w:fldChar w:fldCharType="separate"/>
      </w:r>
      <w:ins w:id="107" w:author="Ramachandran M G." w:date="2016-11-30T13:12:00Z">
        <w:r>
          <w:rPr>
            <w:webHidden/>
          </w:rPr>
          <w:t>6</w:t>
        </w:r>
        <w:r>
          <w:rPr>
            <w:webHidden/>
          </w:rPr>
          <w:fldChar w:fldCharType="end"/>
        </w:r>
        <w:r w:rsidRPr="007B183C">
          <w:rPr>
            <w:rStyle w:val="Hyperlink"/>
          </w:rPr>
          <w:fldChar w:fldCharType="end"/>
        </w:r>
      </w:ins>
    </w:p>
    <w:p w:rsidR="00282D96" w:rsidRDefault="00282D96">
      <w:pPr>
        <w:pStyle w:val="TOC1"/>
        <w:rPr>
          <w:ins w:id="108" w:author="Ramachandran M G." w:date="2016-11-30T13:12:00Z"/>
          <w:rFonts w:eastAsiaTheme="minorEastAsia"/>
          <w:b w:val="0"/>
          <w:color w:val="auto"/>
          <w:kern w:val="0"/>
          <w:sz w:val="22"/>
          <w:szCs w:val="22"/>
          <w:lang w:val="en-IN" w:eastAsia="en-IN"/>
        </w:rPr>
      </w:pPr>
      <w:ins w:id="109" w:author="Ramachandran M G." w:date="2016-11-30T13:12:00Z">
        <w:r w:rsidRPr="007B183C">
          <w:rPr>
            <w:rStyle w:val="Hyperlink"/>
          </w:rPr>
          <w:fldChar w:fldCharType="begin"/>
        </w:r>
        <w:r w:rsidRPr="007B183C">
          <w:rPr>
            <w:rStyle w:val="Hyperlink"/>
          </w:rPr>
          <w:instrText xml:space="preserve"> </w:instrText>
        </w:r>
        <w:r>
          <w:instrText>HYPERLINK \l "_Toc468274914"</w:instrText>
        </w:r>
        <w:r w:rsidRPr="007B183C">
          <w:rPr>
            <w:rStyle w:val="Hyperlink"/>
          </w:rPr>
          <w:instrText xml:space="preserve"> </w:instrText>
        </w:r>
        <w:r w:rsidRPr="007B183C">
          <w:rPr>
            <w:rStyle w:val="Hyperlink"/>
          </w:rPr>
          <w:fldChar w:fldCharType="separate"/>
        </w:r>
        <w:r w:rsidRPr="007B183C">
          <w:rPr>
            <w:rStyle w:val="Hyperlink"/>
            <w:rFonts w:ascii="Calibri" w:hAnsi="Calibri" w:cs="Calibri"/>
          </w:rPr>
          <w:t>5</w:t>
        </w:r>
        <w:r>
          <w:rPr>
            <w:rFonts w:eastAsiaTheme="minorEastAsia"/>
            <w:b w:val="0"/>
            <w:color w:val="auto"/>
            <w:kern w:val="0"/>
            <w:sz w:val="22"/>
            <w:szCs w:val="22"/>
            <w:lang w:val="en-IN" w:eastAsia="en-IN"/>
          </w:rPr>
          <w:tab/>
        </w:r>
        <w:r w:rsidRPr="007B183C">
          <w:rPr>
            <w:rStyle w:val="Hyperlink"/>
            <w:rFonts w:ascii="Calibri" w:hAnsi="Calibri" w:cs="Calibri"/>
          </w:rPr>
          <w:t>Software Component Implementation</w:t>
        </w:r>
        <w:r>
          <w:rPr>
            <w:webHidden/>
          </w:rPr>
          <w:tab/>
        </w:r>
        <w:r>
          <w:rPr>
            <w:webHidden/>
          </w:rPr>
          <w:fldChar w:fldCharType="begin"/>
        </w:r>
        <w:r>
          <w:rPr>
            <w:webHidden/>
          </w:rPr>
          <w:instrText xml:space="preserve"> PAGEREF _Toc468274914 \h </w:instrText>
        </w:r>
      </w:ins>
      <w:r>
        <w:rPr>
          <w:webHidden/>
        </w:rPr>
      </w:r>
      <w:r>
        <w:rPr>
          <w:webHidden/>
        </w:rPr>
        <w:fldChar w:fldCharType="separate"/>
      </w:r>
      <w:ins w:id="110" w:author="Ramachandran M G." w:date="2016-11-30T13:12:00Z">
        <w:r>
          <w:rPr>
            <w:webHidden/>
          </w:rPr>
          <w:t>7</w:t>
        </w:r>
        <w:r>
          <w:rPr>
            <w:webHidden/>
          </w:rPr>
          <w:fldChar w:fldCharType="end"/>
        </w:r>
        <w:r w:rsidRPr="007B183C">
          <w:rPr>
            <w:rStyle w:val="Hyperlink"/>
          </w:rPr>
          <w:fldChar w:fldCharType="end"/>
        </w:r>
      </w:ins>
    </w:p>
    <w:p w:rsidR="00282D96" w:rsidRDefault="00282D96">
      <w:pPr>
        <w:pStyle w:val="TOC3"/>
        <w:tabs>
          <w:tab w:val="left" w:pos="1200"/>
        </w:tabs>
        <w:rPr>
          <w:ins w:id="111" w:author="Ramachandran M G." w:date="2016-11-30T13:12:00Z"/>
          <w:rFonts w:asciiTheme="minorHAnsi" w:eastAsiaTheme="minorEastAsia" w:hAnsiTheme="minorHAnsi"/>
          <w:color w:val="auto"/>
          <w:kern w:val="0"/>
          <w:sz w:val="22"/>
          <w:szCs w:val="22"/>
          <w:lang w:val="en-IN" w:eastAsia="en-IN"/>
        </w:rPr>
      </w:pPr>
      <w:ins w:id="112" w:author="Ramachandran M G." w:date="2016-11-30T13:12:00Z">
        <w:r w:rsidRPr="007B183C">
          <w:rPr>
            <w:rStyle w:val="Hyperlink"/>
          </w:rPr>
          <w:fldChar w:fldCharType="begin"/>
        </w:r>
        <w:r w:rsidRPr="007B183C">
          <w:rPr>
            <w:rStyle w:val="Hyperlink"/>
          </w:rPr>
          <w:instrText xml:space="preserve"> </w:instrText>
        </w:r>
        <w:r>
          <w:instrText>HYPERLINK \l "_Toc468274915"</w:instrText>
        </w:r>
        <w:r w:rsidRPr="007B183C">
          <w:rPr>
            <w:rStyle w:val="Hyperlink"/>
          </w:rPr>
          <w:instrText xml:space="preserve"> </w:instrText>
        </w:r>
        <w:r w:rsidRPr="007B183C">
          <w:rPr>
            <w:rStyle w:val="Hyperlink"/>
          </w:rPr>
          <w:fldChar w:fldCharType="separate"/>
        </w:r>
        <w:r w:rsidRPr="007B183C">
          <w:rPr>
            <w:rStyle w:val="Hyperlink"/>
          </w:rPr>
          <w:t>5.1.1</w:t>
        </w:r>
        <w:r>
          <w:rPr>
            <w:rFonts w:asciiTheme="minorHAnsi" w:eastAsiaTheme="minorEastAsia" w:hAnsiTheme="minorHAnsi"/>
            <w:color w:val="auto"/>
            <w:kern w:val="0"/>
            <w:sz w:val="22"/>
            <w:szCs w:val="22"/>
            <w:lang w:val="en-IN" w:eastAsia="en-IN"/>
          </w:rPr>
          <w:tab/>
        </w:r>
        <w:r w:rsidRPr="007B183C">
          <w:rPr>
            <w:rStyle w:val="Hyperlink"/>
            <w:rFonts w:cs="Calibri"/>
          </w:rPr>
          <w:t>Sub</w:t>
        </w:r>
        <w:r w:rsidRPr="007B183C">
          <w:rPr>
            <w:rStyle w:val="Hyperlink"/>
          </w:rPr>
          <w:t>-Module Functions</w:t>
        </w:r>
        <w:r>
          <w:rPr>
            <w:webHidden/>
          </w:rPr>
          <w:tab/>
        </w:r>
        <w:r>
          <w:rPr>
            <w:webHidden/>
          </w:rPr>
          <w:fldChar w:fldCharType="begin"/>
        </w:r>
        <w:r>
          <w:rPr>
            <w:webHidden/>
          </w:rPr>
          <w:instrText xml:space="preserve"> PAGEREF _Toc468274915 \h </w:instrText>
        </w:r>
      </w:ins>
      <w:r>
        <w:rPr>
          <w:webHidden/>
        </w:rPr>
      </w:r>
      <w:r>
        <w:rPr>
          <w:webHidden/>
        </w:rPr>
        <w:fldChar w:fldCharType="separate"/>
      </w:r>
      <w:ins w:id="113" w:author="Ramachandran M G." w:date="2016-11-30T13:12:00Z">
        <w:r>
          <w:rPr>
            <w:webHidden/>
          </w:rPr>
          <w:t>7</w:t>
        </w:r>
        <w:r>
          <w:rPr>
            <w:webHidden/>
          </w:rPr>
          <w:fldChar w:fldCharType="end"/>
        </w:r>
        <w:r w:rsidRPr="007B183C">
          <w:rPr>
            <w:rStyle w:val="Hyperlink"/>
          </w:rPr>
          <w:fldChar w:fldCharType="end"/>
        </w:r>
      </w:ins>
    </w:p>
    <w:p w:rsidR="00282D96" w:rsidRDefault="00282D96">
      <w:pPr>
        <w:pStyle w:val="TOC3"/>
        <w:tabs>
          <w:tab w:val="left" w:pos="1200"/>
        </w:tabs>
        <w:rPr>
          <w:ins w:id="114" w:author="Ramachandran M G." w:date="2016-11-30T13:12:00Z"/>
          <w:rFonts w:asciiTheme="minorHAnsi" w:eastAsiaTheme="minorEastAsia" w:hAnsiTheme="minorHAnsi"/>
          <w:color w:val="auto"/>
          <w:kern w:val="0"/>
          <w:sz w:val="22"/>
          <w:szCs w:val="22"/>
          <w:lang w:val="en-IN" w:eastAsia="en-IN"/>
        </w:rPr>
      </w:pPr>
      <w:ins w:id="115" w:author="Ramachandran M G." w:date="2016-11-30T13:12:00Z">
        <w:r w:rsidRPr="007B183C">
          <w:rPr>
            <w:rStyle w:val="Hyperlink"/>
          </w:rPr>
          <w:fldChar w:fldCharType="begin"/>
        </w:r>
        <w:r w:rsidRPr="007B183C">
          <w:rPr>
            <w:rStyle w:val="Hyperlink"/>
          </w:rPr>
          <w:instrText xml:space="preserve"> </w:instrText>
        </w:r>
        <w:r>
          <w:instrText>HYPERLINK \l "_Toc468274916"</w:instrText>
        </w:r>
        <w:r w:rsidRPr="007B183C">
          <w:rPr>
            <w:rStyle w:val="Hyperlink"/>
          </w:rPr>
          <w:instrText xml:space="preserve"> </w:instrText>
        </w:r>
        <w:r w:rsidRPr="007B183C">
          <w:rPr>
            <w:rStyle w:val="Hyperlink"/>
          </w:rPr>
          <w:fldChar w:fldCharType="separate"/>
        </w:r>
        <w:r w:rsidRPr="007B183C">
          <w:rPr>
            <w:rStyle w:val="Hyperlink"/>
          </w:rPr>
          <w:t>5.1.2</w:t>
        </w:r>
        <w:r>
          <w:rPr>
            <w:rFonts w:asciiTheme="minorHAnsi" w:eastAsiaTheme="minorEastAsia" w:hAnsiTheme="minorHAnsi"/>
            <w:color w:val="auto"/>
            <w:kern w:val="0"/>
            <w:sz w:val="22"/>
            <w:szCs w:val="22"/>
            <w:lang w:val="en-IN" w:eastAsia="en-IN"/>
          </w:rPr>
          <w:tab/>
        </w:r>
        <w:r w:rsidRPr="007B183C">
          <w:rPr>
            <w:rStyle w:val="Hyperlink"/>
          </w:rPr>
          <w:t>Interrupt Service Routines</w:t>
        </w:r>
        <w:r>
          <w:rPr>
            <w:webHidden/>
          </w:rPr>
          <w:tab/>
        </w:r>
        <w:r>
          <w:rPr>
            <w:webHidden/>
          </w:rPr>
          <w:fldChar w:fldCharType="begin"/>
        </w:r>
        <w:r>
          <w:rPr>
            <w:webHidden/>
          </w:rPr>
          <w:instrText xml:space="preserve"> PAGEREF _Toc468274916 \h </w:instrText>
        </w:r>
      </w:ins>
      <w:r>
        <w:rPr>
          <w:webHidden/>
        </w:rPr>
      </w:r>
      <w:r>
        <w:rPr>
          <w:webHidden/>
        </w:rPr>
        <w:fldChar w:fldCharType="separate"/>
      </w:r>
      <w:ins w:id="116" w:author="Ramachandran M G." w:date="2016-11-30T13:12:00Z">
        <w:r>
          <w:rPr>
            <w:webHidden/>
          </w:rPr>
          <w:t>7</w:t>
        </w:r>
        <w:r>
          <w:rPr>
            <w:webHidden/>
          </w:rPr>
          <w:fldChar w:fldCharType="end"/>
        </w:r>
        <w:r w:rsidRPr="007B183C">
          <w:rPr>
            <w:rStyle w:val="Hyperlink"/>
          </w:rPr>
          <w:fldChar w:fldCharType="end"/>
        </w:r>
      </w:ins>
    </w:p>
    <w:p w:rsidR="00282D96" w:rsidRDefault="00282D96">
      <w:pPr>
        <w:pStyle w:val="TOC3"/>
        <w:tabs>
          <w:tab w:val="left" w:pos="1200"/>
        </w:tabs>
        <w:rPr>
          <w:ins w:id="117" w:author="Ramachandran M G." w:date="2016-11-30T13:12:00Z"/>
          <w:rFonts w:asciiTheme="minorHAnsi" w:eastAsiaTheme="minorEastAsia" w:hAnsiTheme="minorHAnsi"/>
          <w:color w:val="auto"/>
          <w:kern w:val="0"/>
          <w:sz w:val="22"/>
          <w:szCs w:val="22"/>
          <w:lang w:val="en-IN" w:eastAsia="en-IN"/>
        </w:rPr>
      </w:pPr>
      <w:ins w:id="118" w:author="Ramachandran M G." w:date="2016-11-30T13:12:00Z">
        <w:r w:rsidRPr="007B183C">
          <w:rPr>
            <w:rStyle w:val="Hyperlink"/>
          </w:rPr>
          <w:fldChar w:fldCharType="begin"/>
        </w:r>
        <w:r w:rsidRPr="007B183C">
          <w:rPr>
            <w:rStyle w:val="Hyperlink"/>
          </w:rPr>
          <w:instrText xml:space="preserve"> </w:instrText>
        </w:r>
        <w:r>
          <w:instrText>HYPERLINK \l "_Toc468274917"</w:instrText>
        </w:r>
        <w:r w:rsidRPr="007B183C">
          <w:rPr>
            <w:rStyle w:val="Hyperlink"/>
          </w:rPr>
          <w:instrText xml:space="preserve"> </w:instrText>
        </w:r>
        <w:r w:rsidRPr="007B183C">
          <w:rPr>
            <w:rStyle w:val="Hyperlink"/>
          </w:rPr>
          <w:fldChar w:fldCharType="separate"/>
        </w:r>
        <w:r w:rsidRPr="007B183C">
          <w:rPr>
            <w:rStyle w:val="Hyperlink"/>
          </w:rPr>
          <w:t>5.1.3</w:t>
        </w:r>
        <w:r>
          <w:rPr>
            <w:rFonts w:asciiTheme="minorHAnsi" w:eastAsiaTheme="minorEastAsia" w:hAnsiTheme="minorHAnsi"/>
            <w:color w:val="auto"/>
            <w:kern w:val="0"/>
            <w:sz w:val="22"/>
            <w:szCs w:val="22"/>
            <w:lang w:val="en-IN" w:eastAsia="en-IN"/>
          </w:rPr>
          <w:tab/>
        </w:r>
        <w:r w:rsidRPr="007B183C">
          <w:rPr>
            <w:rStyle w:val="Hyperlink"/>
          </w:rPr>
          <w:t>Server Runnable Functions</w:t>
        </w:r>
        <w:r>
          <w:rPr>
            <w:webHidden/>
          </w:rPr>
          <w:tab/>
        </w:r>
        <w:r>
          <w:rPr>
            <w:webHidden/>
          </w:rPr>
          <w:fldChar w:fldCharType="begin"/>
        </w:r>
        <w:r>
          <w:rPr>
            <w:webHidden/>
          </w:rPr>
          <w:instrText xml:space="preserve"> PAGEREF _Toc468274917 \h </w:instrText>
        </w:r>
      </w:ins>
      <w:r>
        <w:rPr>
          <w:webHidden/>
        </w:rPr>
      </w:r>
      <w:r>
        <w:rPr>
          <w:webHidden/>
        </w:rPr>
        <w:fldChar w:fldCharType="separate"/>
      </w:r>
      <w:ins w:id="119" w:author="Ramachandran M G." w:date="2016-11-30T13:12:00Z">
        <w:r>
          <w:rPr>
            <w:webHidden/>
          </w:rPr>
          <w:t>7</w:t>
        </w:r>
        <w:r>
          <w:rPr>
            <w:webHidden/>
          </w:rPr>
          <w:fldChar w:fldCharType="end"/>
        </w:r>
        <w:r w:rsidRPr="007B183C">
          <w:rPr>
            <w:rStyle w:val="Hyperlink"/>
          </w:rPr>
          <w:fldChar w:fldCharType="end"/>
        </w:r>
      </w:ins>
    </w:p>
    <w:p w:rsidR="00282D96" w:rsidRDefault="00282D96">
      <w:pPr>
        <w:pStyle w:val="TOC3"/>
        <w:tabs>
          <w:tab w:val="left" w:pos="1200"/>
        </w:tabs>
        <w:rPr>
          <w:ins w:id="120" w:author="Ramachandran M G." w:date="2016-11-30T13:12:00Z"/>
          <w:rFonts w:asciiTheme="minorHAnsi" w:eastAsiaTheme="minorEastAsia" w:hAnsiTheme="minorHAnsi"/>
          <w:color w:val="auto"/>
          <w:kern w:val="0"/>
          <w:sz w:val="22"/>
          <w:szCs w:val="22"/>
          <w:lang w:val="en-IN" w:eastAsia="en-IN"/>
        </w:rPr>
      </w:pPr>
      <w:ins w:id="121" w:author="Ramachandran M G." w:date="2016-11-30T13:12:00Z">
        <w:r w:rsidRPr="007B183C">
          <w:rPr>
            <w:rStyle w:val="Hyperlink"/>
          </w:rPr>
          <w:fldChar w:fldCharType="begin"/>
        </w:r>
        <w:r w:rsidRPr="007B183C">
          <w:rPr>
            <w:rStyle w:val="Hyperlink"/>
          </w:rPr>
          <w:instrText xml:space="preserve"> </w:instrText>
        </w:r>
        <w:r>
          <w:instrText>HYPERLINK \l "_Toc468274918"</w:instrText>
        </w:r>
        <w:r w:rsidRPr="007B183C">
          <w:rPr>
            <w:rStyle w:val="Hyperlink"/>
          </w:rPr>
          <w:instrText xml:space="preserve"> </w:instrText>
        </w:r>
        <w:r w:rsidRPr="007B183C">
          <w:rPr>
            <w:rStyle w:val="Hyperlink"/>
          </w:rPr>
          <w:fldChar w:fldCharType="separate"/>
        </w:r>
        <w:r w:rsidRPr="007B183C">
          <w:rPr>
            <w:rStyle w:val="Hyperlink"/>
          </w:rPr>
          <w:t>5.1.4</w:t>
        </w:r>
        <w:r>
          <w:rPr>
            <w:rFonts w:asciiTheme="minorHAnsi" w:eastAsiaTheme="minorEastAsia" w:hAnsiTheme="minorHAnsi"/>
            <w:color w:val="auto"/>
            <w:kern w:val="0"/>
            <w:sz w:val="22"/>
            <w:szCs w:val="22"/>
            <w:lang w:val="en-IN" w:eastAsia="en-IN"/>
          </w:rPr>
          <w:tab/>
        </w:r>
        <w:r w:rsidRPr="007B183C">
          <w:rPr>
            <w:rStyle w:val="Hyperlink"/>
          </w:rPr>
          <w:t>Module Internal (Local) Functions</w:t>
        </w:r>
        <w:r>
          <w:rPr>
            <w:webHidden/>
          </w:rPr>
          <w:tab/>
        </w:r>
        <w:r>
          <w:rPr>
            <w:webHidden/>
          </w:rPr>
          <w:fldChar w:fldCharType="begin"/>
        </w:r>
        <w:r>
          <w:rPr>
            <w:webHidden/>
          </w:rPr>
          <w:instrText xml:space="preserve"> PAGEREF _Toc468274918 \h </w:instrText>
        </w:r>
      </w:ins>
      <w:r>
        <w:rPr>
          <w:webHidden/>
        </w:rPr>
      </w:r>
      <w:r>
        <w:rPr>
          <w:webHidden/>
        </w:rPr>
        <w:fldChar w:fldCharType="separate"/>
      </w:r>
      <w:ins w:id="122" w:author="Ramachandran M G." w:date="2016-11-30T13:12:00Z">
        <w:r>
          <w:rPr>
            <w:webHidden/>
          </w:rPr>
          <w:t>7</w:t>
        </w:r>
        <w:r>
          <w:rPr>
            <w:webHidden/>
          </w:rPr>
          <w:fldChar w:fldCharType="end"/>
        </w:r>
        <w:r w:rsidRPr="007B183C">
          <w:rPr>
            <w:rStyle w:val="Hyperlink"/>
          </w:rPr>
          <w:fldChar w:fldCharType="end"/>
        </w:r>
      </w:ins>
    </w:p>
    <w:p w:rsidR="00282D96" w:rsidRDefault="00282D96">
      <w:pPr>
        <w:pStyle w:val="TOC3"/>
        <w:tabs>
          <w:tab w:val="left" w:pos="1200"/>
        </w:tabs>
        <w:rPr>
          <w:ins w:id="123" w:author="Ramachandran M G." w:date="2016-11-30T13:12:00Z"/>
          <w:rFonts w:asciiTheme="minorHAnsi" w:eastAsiaTheme="minorEastAsia" w:hAnsiTheme="minorHAnsi"/>
          <w:color w:val="auto"/>
          <w:kern w:val="0"/>
          <w:sz w:val="22"/>
          <w:szCs w:val="22"/>
          <w:lang w:val="en-IN" w:eastAsia="en-IN"/>
        </w:rPr>
      </w:pPr>
      <w:ins w:id="124" w:author="Ramachandran M G." w:date="2016-11-30T13:12:00Z">
        <w:r w:rsidRPr="007B183C">
          <w:rPr>
            <w:rStyle w:val="Hyperlink"/>
          </w:rPr>
          <w:fldChar w:fldCharType="begin"/>
        </w:r>
        <w:r w:rsidRPr="007B183C">
          <w:rPr>
            <w:rStyle w:val="Hyperlink"/>
          </w:rPr>
          <w:instrText xml:space="preserve"> </w:instrText>
        </w:r>
        <w:r>
          <w:instrText>HYPERLINK \l "_Toc468274919"</w:instrText>
        </w:r>
        <w:r w:rsidRPr="007B183C">
          <w:rPr>
            <w:rStyle w:val="Hyperlink"/>
          </w:rPr>
          <w:instrText xml:space="preserve"> </w:instrText>
        </w:r>
        <w:r w:rsidRPr="007B183C">
          <w:rPr>
            <w:rStyle w:val="Hyperlink"/>
          </w:rPr>
          <w:fldChar w:fldCharType="separate"/>
        </w:r>
        <w:r w:rsidRPr="007B183C">
          <w:rPr>
            <w:rStyle w:val="Hyperlink"/>
          </w:rPr>
          <w:t>5.1.5</w:t>
        </w:r>
        <w:r>
          <w:rPr>
            <w:rFonts w:asciiTheme="minorHAnsi" w:eastAsiaTheme="minorEastAsia" w:hAnsiTheme="minorHAnsi"/>
            <w:color w:val="auto"/>
            <w:kern w:val="0"/>
            <w:sz w:val="22"/>
            <w:szCs w:val="22"/>
            <w:lang w:val="en-IN" w:eastAsia="en-IN"/>
          </w:rPr>
          <w:tab/>
        </w:r>
        <w:r w:rsidRPr="007B183C">
          <w:rPr>
            <w:rStyle w:val="Hyperlink"/>
          </w:rPr>
          <w:t>Transition Functions</w:t>
        </w:r>
        <w:r>
          <w:rPr>
            <w:webHidden/>
          </w:rPr>
          <w:tab/>
        </w:r>
        <w:r>
          <w:rPr>
            <w:webHidden/>
          </w:rPr>
          <w:fldChar w:fldCharType="begin"/>
        </w:r>
        <w:r>
          <w:rPr>
            <w:webHidden/>
          </w:rPr>
          <w:instrText xml:space="preserve"> PAGEREF _Toc468274919 \h </w:instrText>
        </w:r>
      </w:ins>
      <w:r>
        <w:rPr>
          <w:webHidden/>
        </w:rPr>
      </w:r>
      <w:r>
        <w:rPr>
          <w:webHidden/>
        </w:rPr>
        <w:fldChar w:fldCharType="separate"/>
      </w:r>
      <w:ins w:id="125" w:author="Ramachandran M G." w:date="2016-11-30T13:12:00Z">
        <w:r>
          <w:rPr>
            <w:webHidden/>
          </w:rPr>
          <w:t>7</w:t>
        </w:r>
        <w:r>
          <w:rPr>
            <w:webHidden/>
          </w:rPr>
          <w:fldChar w:fldCharType="end"/>
        </w:r>
        <w:r w:rsidRPr="007B183C">
          <w:rPr>
            <w:rStyle w:val="Hyperlink"/>
          </w:rPr>
          <w:fldChar w:fldCharType="end"/>
        </w:r>
      </w:ins>
    </w:p>
    <w:p w:rsidR="00282D96" w:rsidRDefault="00282D96">
      <w:pPr>
        <w:pStyle w:val="TOC1"/>
        <w:rPr>
          <w:ins w:id="126" w:author="Ramachandran M G." w:date="2016-11-30T13:12:00Z"/>
          <w:rFonts w:eastAsiaTheme="minorEastAsia"/>
          <w:b w:val="0"/>
          <w:color w:val="auto"/>
          <w:kern w:val="0"/>
          <w:sz w:val="22"/>
          <w:szCs w:val="22"/>
          <w:lang w:val="en-IN" w:eastAsia="en-IN"/>
        </w:rPr>
      </w:pPr>
      <w:ins w:id="127" w:author="Ramachandran M G." w:date="2016-11-30T13:12:00Z">
        <w:r w:rsidRPr="007B183C">
          <w:rPr>
            <w:rStyle w:val="Hyperlink"/>
          </w:rPr>
          <w:fldChar w:fldCharType="begin"/>
        </w:r>
        <w:r w:rsidRPr="007B183C">
          <w:rPr>
            <w:rStyle w:val="Hyperlink"/>
          </w:rPr>
          <w:instrText xml:space="preserve"> </w:instrText>
        </w:r>
        <w:r>
          <w:instrText>HYPERLINK \l "_Toc468274920"</w:instrText>
        </w:r>
        <w:r w:rsidRPr="007B183C">
          <w:rPr>
            <w:rStyle w:val="Hyperlink"/>
          </w:rPr>
          <w:instrText xml:space="preserve"> </w:instrText>
        </w:r>
        <w:r w:rsidRPr="007B183C">
          <w:rPr>
            <w:rStyle w:val="Hyperlink"/>
          </w:rPr>
          <w:fldChar w:fldCharType="separate"/>
        </w:r>
        <w:r w:rsidRPr="007B183C">
          <w:rPr>
            <w:rStyle w:val="Hyperlink"/>
            <w:rFonts w:ascii="Calibri" w:hAnsi="Calibri" w:cs="Calibri"/>
          </w:rPr>
          <w:t>6</w:t>
        </w:r>
        <w:r>
          <w:rPr>
            <w:rFonts w:eastAsiaTheme="minorEastAsia"/>
            <w:b w:val="0"/>
            <w:color w:val="auto"/>
            <w:kern w:val="0"/>
            <w:sz w:val="22"/>
            <w:szCs w:val="22"/>
            <w:lang w:val="en-IN" w:eastAsia="en-IN"/>
          </w:rPr>
          <w:tab/>
        </w:r>
        <w:r w:rsidRPr="007B183C">
          <w:rPr>
            <w:rStyle w:val="Hyperlink"/>
            <w:rFonts w:ascii="Calibri" w:hAnsi="Calibri"/>
          </w:rPr>
          <w:t>Known</w:t>
        </w:r>
        <w:r w:rsidRPr="007B183C">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_Toc468274920 \h </w:instrText>
        </w:r>
      </w:ins>
      <w:r>
        <w:rPr>
          <w:webHidden/>
        </w:rPr>
      </w:r>
      <w:r>
        <w:rPr>
          <w:webHidden/>
        </w:rPr>
        <w:fldChar w:fldCharType="separate"/>
      </w:r>
      <w:ins w:id="128" w:author="Ramachandran M G." w:date="2016-11-30T13:12:00Z">
        <w:r>
          <w:rPr>
            <w:webHidden/>
          </w:rPr>
          <w:t>8</w:t>
        </w:r>
        <w:r>
          <w:rPr>
            <w:webHidden/>
          </w:rPr>
          <w:fldChar w:fldCharType="end"/>
        </w:r>
        <w:r w:rsidRPr="007B183C">
          <w:rPr>
            <w:rStyle w:val="Hyperlink"/>
          </w:rPr>
          <w:fldChar w:fldCharType="end"/>
        </w:r>
      </w:ins>
    </w:p>
    <w:p w:rsidR="00282D96" w:rsidRDefault="00282D96">
      <w:pPr>
        <w:pStyle w:val="TOC1"/>
        <w:rPr>
          <w:ins w:id="129" w:author="Ramachandran M G." w:date="2016-11-30T13:12:00Z"/>
          <w:rFonts w:eastAsiaTheme="minorEastAsia"/>
          <w:b w:val="0"/>
          <w:color w:val="auto"/>
          <w:kern w:val="0"/>
          <w:sz w:val="22"/>
          <w:szCs w:val="22"/>
          <w:lang w:val="en-IN" w:eastAsia="en-IN"/>
        </w:rPr>
      </w:pPr>
      <w:ins w:id="130" w:author="Ramachandran M G." w:date="2016-11-30T13:12:00Z">
        <w:r w:rsidRPr="007B183C">
          <w:rPr>
            <w:rStyle w:val="Hyperlink"/>
          </w:rPr>
          <w:fldChar w:fldCharType="begin"/>
        </w:r>
        <w:r w:rsidRPr="007B183C">
          <w:rPr>
            <w:rStyle w:val="Hyperlink"/>
          </w:rPr>
          <w:instrText xml:space="preserve"> </w:instrText>
        </w:r>
        <w:r>
          <w:instrText>HYPERLINK \l "_Toc468274921"</w:instrText>
        </w:r>
        <w:r w:rsidRPr="007B183C">
          <w:rPr>
            <w:rStyle w:val="Hyperlink"/>
          </w:rPr>
          <w:instrText xml:space="preserve"> </w:instrText>
        </w:r>
        <w:r w:rsidRPr="007B183C">
          <w:rPr>
            <w:rStyle w:val="Hyperlink"/>
          </w:rPr>
          <w:fldChar w:fldCharType="separate"/>
        </w:r>
        <w:r w:rsidRPr="007B183C">
          <w:rPr>
            <w:rStyle w:val="Hyperlink"/>
            <w:rFonts w:ascii="Calibri" w:hAnsi="Calibri" w:cs="Calibri"/>
          </w:rPr>
          <w:t>7</w:t>
        </w:r>
        <w:r>
          <w:rPr>
            <w:rFonts w:eastAsiaTheme="minorEastAsia"/>
            <w:b w:val="0"/>
            <w:color w:val="auto"/>
            <w:kern w:val="0"/>
            <w:sz w:val="22"/>
            <w:szCs w:val="22"/>
            <w:lang w:val="en-IN" w:eastAsia="en-IN"/>
          </w:rPr>
          <w:tab/>
        </w:r>
        <w:r w:rsidRPr="007B183C">
          <w:rPr>
            <w:rStyle w:val="Hyperlink"/>
            <w:rFonts w:ascii="Calibri" w:hAnsi="Calibri" w:cs="Calibri"/>
          </w:rPr>
          <w:t>UNIT TEST CONSIDERATION</w:t>
        </w:r>
        <w:r>
          <w:rPr>
            <w:webHidden/>
          </w:rPr>
          <w:tab/>
        </w:r>
        <w:r>
          <w:rPr>
            <w:webHidden/>
          </w:rPr>
          <w:fldChar w:fldCharType="begin"/>
        </w:r>
        <w:r>
          <w:rPr>
            <w:webHidden/>
          </w:rPr>
          <w:instrText xml:space="preserve"> PAGEREF _Toc468274921 \h </w:instrText>
        </w:r>
      </w:ins>
      <w:r>
        <w:rPr>
          <w:webHidden/>
        </w:rPr>
      </w:r>
      <w:r>
        <w:rPr>
          <w:webHidden/>
        </w:rPr>
        <w:fldChar w:fldCharType="separate"/>
      </w:r>
      <w:ins w:id="131" w:author="Ramachandran M G." w:date="2016-11-30T13:12:00Z">
        <w:r>
          <w:rPr>
            <w:webHidden/>
          </w:rPr>
          <w:t>9</w:t>
        </w:r>
        <w:r>
          <w:rPr>
            <w:webHidden/>
          </w:rPr>
          <w:fldChar w:fldCharType="end"/>
        </w:r>
        <w:r w:rsidRPr="007B183C">
          <w:rPr>
            <w:rStyle w:val="Hyperlink"/>
          </w:rPr>
          <w:fldChar w:fldCharType="end"/>
        </w:r>
      </w:ins>
    </w:p>
    <w:p w:rsidR="00282D96" w:rsidRDefault="00282D96">
      <w:pPr>
        <w:pStyle w:val="TOC1"/>
        <w:tabs>
          <w:tab w:val="left" w:pos="1400"/>
        </w:tabs>
        <w:rPr>
          <w:ins w:id="132" w:author="Ramachandran M G." w:date="2016-11-30T13:12:00Z"/>
          <w:rFonts w:eastAsiaTheme="minorEastAsia"/>
          <w:b w:val="0"/>
          <w:color w:val="auto"/>
          <w:kern w:val="0"/>
          <w:sz w:val="22"/>
          <w:szCs w:val="22"/>
          <w:lang w:val="en-IN" w:eastAsia="en-IN"/>
        </w:rPr>
      </w:pPr>
      <w:ins w:id="133" w:author="Ramachandran M G." w:date="2016-11-30T13:12:00Z">
        <w:r w:rsidRPr="007B183C">
          <w:rPr>
            <w:rStyle w:val="Hyperlink"/>
          </w:rPr>
          <w:fldChar w:fldCharType="begin"/>
        </w:r>
        <w:r w:rsidRPr="007B183C">
          <w:rPr>
            <w:rStyle w:val="Hyperlink"/>
          </w:rPr>
          <w:instrText xml:space="preserve"> </w:instrText>
        </w:r>
        <w:r>
          <w:instrText>HYPERLINK \l "_Toc468274922"</w:instrText>
        </w:r>
        <w:r w:rsidRPr="007B183C">
          <w:rPr>
            <w:rStyle w:val="Hyperlink"/>
          </w:rPr>
          <w:instrText xml:space="preserve"> </w:instrText>
        </w:r>
        <w:r w:rsidRPr="007B183C">
          <w:rPr>
            <w:rStyle w:val="Hyperlink"/>
          </w:rPr>
          <w:fldChar w:fldCharType="separate"/>
        </w:r>
        <w:r w:rsidRPr="007B183C">
          <w:rPr>
            <w:rStyle w:val="Hyperlink"/>
          </w:rPr>
          <w:t>Appendix A</w:t>
        </w:r>
        <w:r>
          <w:rPr>
            <w:rFonts w:eastAsiaTheme="minorEastAsia"/>
            <w:b w:val="0"/>
            <w:color w:val="auto"/>
            <w:kern w:val="0"/>
            <w:sz w:val="22"/>
            <w:szCs w:val="22"/>
            <w:lang w:val="en-IN" w:eastAsia="en-IN"/>
          </w:rPr>
          <w:tab/>
        </w:r>
        <w:r w:rsidRPr="007B183C">
          <w:rPr>
            <w:rStyle w:val="Hyperlink"/>
          </w:rPr>
          <w:t>Abbreviations and Acronyms</w:t>
        </w:r>
        <w:r>
          <w:rPr>
            <w:webHidden/>
          </w:rPr>
          <w:tab/>
        </w:r>
        <w:r>
          <w:rPr>
            <w:webHidden/>
          </w:rPr>
          <w:fldChar w:fldCharType="begin"/>
        </w:r>
        <w:r>
          <w:rPr>
            <w:webHidden/>
          </w:rPr>
          <w:instrText xml:space="preserve"> PAGEREF _Toc468274922 \h </w:instrText>
        </w:r>
      </w:ins>
      <w:r>
        <w:rPr>
          <w:webHidden/>
        </w:rPr>
      </w:r>
      <w:r>
        <w:rPr>
          <w:webHidden/>
        </w:rPr>
        <w:fldChar w:fldCharType="separate"/>
      </w:r>
      <w:ins w:id="134" w:author="Ramachandran M G." w:date="2016-11-30T13:12:00Z">
        <w:r>
          <w:rPr>
            <w:webHidden/>
          </w:rPr>
          <w:t>10</w:t>
        </w:r>
        <w:r>
          <w:rPr>
            <w:webHidden/>
          </w:rPr>
          <w:fldChar w:fldCharType="end"/>
        </w:r>
        <w:r w:rsidRPr="007B183C">
          <w:rPr>
            <w:rStyle w:val="Hyperlink"/>
          </w:rPr>
          <w:fldChar w:fldCharType="end"/>
        </w:r>
      </w:ins>
    </w:p>
    <w:p w:rsidR="00282D96" w:rsidRDefault="00282D96">
      <w:pPr>
        <w:pStyle w:val="TOC1"/>
        <w:tabs>
          <w:tab w:val="left" w:pos="1400"/>
        </w:tabs>
        <w:rPr>
          <w:ins w:id="135" w:author="Ramachandran M G." w:date="2016-11-30T13:12:00Z"/>
          <w:rFonts w:eastAsiaTheme="minorEastAsia"/>
          <w:b w:val="0"/>
          <w:color w:val="auto"/>
          <w:kern w:val="0"/>
          <w:sz w:val="22"/>
          <w:szCs w:val="22"/>
          <w:lang w:val="en-IN" w:eastAsia="en-IN"/>
        </w:rPr>
      </w:pPr>
      <w:ins w:id="136" w:author="Ramachandran M G." w:date="2016-11-30T13:12:00Z">
        <w:r w:rsidRPr="007B183C">
          <w:rPr>
            <w:rStyle w:val="Hyperlink"/>
          </w:rPr>
          <w:fldChar w:fldCharType="begin"/>
        </w:r>
        <w:r w:rsidRPr="007B183C">
          <w:rPr>
            <w:rStyle w:val="Hyperlink"/>
          </w:rPr>
          <w:instrText xml:space="preserve"> </w:instrText>
        </w:r>
        <w:r>
          <w:instrText>HYPERLINK \l "_Toc468274923"</w:instrText>
        </w:r>
        <w:r w:rsidRPr="007B183C">
          <w:rPr>
            <w:rStyle w:val="Hyperlink"/>
          </w:rPr>
          <w:instrText xml:space="preserve"> </w:instrText>
        </w:r>
        <w:r w:rsidRPr="007B183C">
          <w:rPr>
            <w:rStyle w:val="Hyperlink"/>
          </w:rPr>
          <w:fldChar w:fldCharType="separate"/>
        </w:r>
        <w:r w:rsidRPr="007B183C">
          <w:rPr>
            <w:rStyle w:val="Hyperlink"/>
          </w:rPr>
          <w:t>Appendix B</w:t>
        </w:r>
        <w:r>
          <w:rPr>
            <w:rFonts w:eastAsiaTheme="minorEastAsia"/>
            <w:b w:val="0"/>
            <w:color w:val="auto"/>
            <w:kern w:val="0"/>
            <w:sz w:val="22"/>
            <w:szCs w:val="22"/>
            <w:lang w:val="en-IN" w:eastAsia="en-IN"/>
          </w:rPr>
          <w:tab/>
        </w:r>
        <w:r w:rsidRPr="007B183C">
          <w:rPr>
            <w:rStyle w:val="Hyperlink"/>
          </w:rPr>
          <w:t>Glossary</w:t>
        </w:r>
        <w:r>
          <w:rPr>
            <w:webHidden/>
          </w:rPr>
          <w:tab/>
        </w:r>
        <w:r>
          <w:rPr>
            <w:webHidden/>
          </w:rPr>
          <w:fldChar w:fldCharType="begin"/>
        </w:r>
        <w:r>
          <w:rPr>
            <w:webHidden/>
          </w:rPr>
          <w:instrText xml:space="preserve"> PAGEREF _Toc468274923 \h </w:instrText>
        </w:r>
      </w:ins>
      <w:r>
        <w:rPr>
          <w:webHidden/>
        </w:rPr>
      </w:r>
      <w:r>
        <w:rPr>
          <w:webHidden/>
        </w:rPr>
        <w:fldChar w:fldCharType="separate"/>
      </w:r>
      <w:ins w:id="137" w:author="Ramachandran M G." w:date="2016-11-30T13:12:00Z">
        <w:r>
          <w:rPr>
            <w:webHidden/>
          </w:rPr>
          <w:t>11</w:t>
        </w:r>
        <w:r>
          <w:rPr>
            <w:webHidden/>
          </w:rPr>
          <w:fldChar w:fldCharType="end"/>
        </w:r>
        <w:r w:rsidRPr="007B183C">
          <w:rPr>
            <w:rStyle w:val="Hyperlink"/>
          </w:rPr>
          <w:fldChar w:fldCharType="end"/>
        </w:r>
      </w:ins>
    </w:p>
    <w:p w:rsidR="00282D96" w:rsidRDefault="00282D96">
      <w:pPr>
        <w:pStyle w:val="TOC1"/>
        <w:tabs>
          <w:tab w:val="left" w:pos="1400"/>
        </w:tabs>
        <w:rPr>
          <w:ins w:id="138" w:author="Ramachandran M G." w:date="2016-11-30T13:12:00Z"/>
          <w:rFonts w:eastAsiaTheme="minorEastAsia"/>
          <w:b w:val="0"/>
          <w:color w:val="auto"/>
          <w:kern w:val="0"/>
          <w:sz w:val="22"/>
          <w:szCs w:val="22"/>
          <w:lang w:val="en-IN" w:eastAsia="en-IN"/>
        </w:rPr>
      </w:pPr>
      <w:ins w:id="139" w:author="Ramachandran M G." w:date="2016-11-30T13:12:00Z">
        <w:r w:rsidRPr="007B183C">
          <w:rPr>
            <w:rStyle w:val="Hyperlink"/>
          </w:rPr>
          <w:fldChar w:fldCharType="begin"/>
        </w:r>
        <w:r w:rsidRPr="007B183C">
          <w:rPr>
            <w:rStyle w:val="Hyperlink"/>
          </w:rPr>
          <w:instrText xml:space="preserve"> </w:instrText>
        </w:r>
        <w:r>
          <w:instrText>HYPERLINK \l "_Toc468274924"</w:instrText>
        </w:r>
        <w:r w:rsidRPr="007B183C">
          <w:rPr>
            <w:rStyle w:val="Hyperlink"/>
          </w:rPr>
          <w:instrText xml:space="preserve"> </w:instrText>
        </w:r>
        <w:r w:rsidRPr="007B183C">
          <w:rPr>
            <w:rStyle w:val="Hyperlink"/>
          </w:rPr>
          <w:fldChar w:fldCharType="separate"/>
        </w:r>
        <w:r w:rsidRPr="007B183C">
          <w:rPr>
            <w:rStyle w:val="Hyperlink"/>
          </w:rPr>
          <w:t>Appendix C</w:t>
        </w:r>
        <w:r>
          <w:rPr>
            <w:rFonts w:eastAsiaTheme="minorEastAsia"/>
            <w:b w:val="0"/>
            <w:color w:val="auto"/>
            <w:kern w:val="0"/>
            <w:sz w:val="22"/>
            <w:szCs w:val="22"/>
            <w:lang w:val="en-IN" w:eastAsia="en-IN"/>
          </w:rPr>
          <w:tab/>
        </w:r>
        <w:r w:rsidRPr="007B183C">
          <w:rPr>
            <w:rStyle w:val="Hyperlink"/>
          </w:rPr>
          <w:t>References</w:t>
        </w:r>
        <w:r>
          <w:rPr>
            <w:webHidden/>
          </w:rPr>
          <w:tab/>
        </w:r>
        <w:r>
          <w:rPr>
            <w:webHidden/>
          </w:rPr>
          <w:fldChar w:fldCharType="begin"/>
        </w:r>
        <w:r>
          <w:rPr>
            <w:webHidden/>
          </w:rPr>
          <w:instrText xml:space="preserve"> PAGEREF _Toc468274924 \h </w:instrText>
        </w:r>
      </w:ins>
      <w:r>
        <w:rPr>
          <w:webHidden/>
        </w:rPr>
      </w:r>
      <w:r>
        <w:rPr>
          <w:webHidden/>
        </w:rPr>
        <w:fldChar w:fldCharType="separate"/>
      </w:r>
      <w:ins w:id="140" w:author="Ramachandran M G." w:date="2016-11-30T13:12:00Z">
        <w:r>
          <w:rPr>
            <w:webHidden/>
          </w:rPr>
          <w:t>12</w:t>
        </w:r>
        <w:r>
          <w:rPr>
            <w:webHidden/>
          </w:rPr>
          <w:fldChar w:fldCharType="end"/>
        </w:r>
        <w:r w:rsidRPr="007B183C">
          <w:rPr>
            <w:rStyle w:val="Hyperlink"/>
          </w:rPr>
          <w:fldChar w:fldCharType="end"/>
        </w:r>
      </w:ins>
    </w:p>
    <w:p w:rsidR="00282D96" w:rsidDel="00282D96" w:rsidRDefault="00282D96" w:rsidP="00E16D14">
      <w:pPr>
        <w:jc w:val="center"/>
        <w:rPr>
          <w:del w:id="141" w:author="Ramachandran M G." w:date="2016-11-30T13:12:00Z"/>
          <w:noProof/>
        </w:rPr>
      </w:pPr>
    </w:p>
    <w:p w:rsidR="00460D68" w:rsidDel="00282D96" w:rsidRDefault="00460D68" w:rsidP="00E16D14">
      <w:pPr>
        <w:jc w:val="center"/>
        <w:rPr>
          <w:del w:id="142" w:author="Ramachandran M G." w:date="2016-11-30T13:12:00Z"/>
          <w:noProof/>
        </w:rPr>
      </w:pPr>
    </w:p>
    <w:p w:rsidR="00460D68" w:rsidDel="00282D96" w:rsidRDefault="00460D68">
      <w:pPr>
        <w:pStyle w:val="TOC1"/>
        <w:rPr>
          <w:del w:id="143" w:author="Ramachandran M G." w:date="2016-11-30T13:12:00Z"/>
          <w:rFonts w:eastAsiaTheme="minorEastAsia"/>
          <w:b w:val="0"/>
          <w:color w:val="auto"/>
          <w:kern w:val="0"/>
          <w:sz w:val="22"/>
          <w:szCs w:val="22"/>
          <w:lang w:val="en-US"/>
        </w:rPr>
      </w:pPr>
      <w:del w:id="144" w:author="Ramachandran M G." w:date="2016-11-30T13:12:00Z">
        <w:r w:rsidRPr="00282D96" w:rsidDel="00282D96">
          <w:rPr>
            <w:rPrChange w:id="145" w:author="Ramachandran M G." w:date="2016-11-30T13:12:00Z">
              <w:rPr>
                <w:rStyle w:val="Hyperlink"/>
                <w:b w:val="0"/>
              </w:rPr>
            </w:rPrChange>
          </w:rPr>
          <w:delText>1</w:delText>
        </w:r>
        <w:r w:rsidDel="00282D96">
          <w:rPr>
            <w:rFonts w:eastAsiaTheme="minorEastAsia"/>
            <w:b w:val="0"/>
            <w:color w:val="auto"/>
            <w:kern w:val="0"/>
            <w:sz w:val="22"/>
            <w:szCs w:val="22"/>
            <w:lang w:val="en-US"/>
          </w:rPr>
          <w:tab/>
        </w:r>
        <w:r w:rsidRPr="00282D96" w:rsidDel="00282D96">
          <w:rPr>
            <w:rPrChange w:id="146" w:author="Ramachandran M G." w:date="2016-11-30T13:12:00Z">
              <w:rPr>
                <w:rStyle w:val="Hyperlink"/>
                <w:b w:val="0"/>
              </w:rPr>
            </w:rPrChange>
          </w:rPr>
          <w:delText>Introduction</w:delText>
        </w:r>
        <w:r w:rsidDel="00282D96">
          <w:rPr>
            <w:webHidden/>
          </w:rPr>
          <w:tab/>
        </w:r>
        <w:r w:rsidR="00D15041" w:rsidDel="00282D96">
          <w:rPr>
            <w:webHidden/>
          </w:rPr>
          <w:delText>3</w:delText>
        </w:r>
      </w:del>
    </w:p>
    <w:p w:rsidR="00460D68" w:rsidDel="00282D96" w:rsidRDefault="00460D68">
      <w:pPr>
        <w:pStyle w:val="TOC2"/>
        <w:rPr>
          <w:del w:id="147" w:author="Ramachandran M G." w:date="2016-11-30T13:12:00Z"/>
          <w:rFonts w:asciiTheme="minorHAnsi" w:eastAsiaTheme="minorEastAsia" w:hAnsiTheme="minorHAnsi"/>
          <w:color w:val="auto"/>
          <w:kern w:val="0"/>
          <w:szCs w:val="22"/>
        </w:rPr>
      </w:pPr>
      <w:del w:id="148" w:author="Ramachandran M G." w:date="2016-11-30T13:12:00Z">
        <w:r w:rsidRPr="00282D96" w:rsidDel="00282D96">
          <w:rPr>
            <w:rPrChange w:id="149" w:author="Ramachandran M G." w:date="2016-11-30T13:12:00Z">
              <w:rPr>
                <w:rStyle w:val="Hyperlink"/>
              </w:rPr>
            </w:rPrChange>
          </w:rPr>
          <w:delText>1.1</w:delText>
        </w:r>
        <w:r w:rsidDel="00282D96">
          <w:rPr>
            <w:rFonts w:asciiTheme="minorHAnsi" w:eastAsiaTheme="minorEastAsia" w:hAnsiTheme="minorHAnsi"/>
            <w:color w:val="auto"/>
            <w:kern w:val="0"/>
            <w:szCs w:val="22"/>
          </w:rPr>
          <w:tab/>
        </w:r>
        <w:r w:rsidRPr="00282D96" w:rsidDel="00282D96">
          <w:rPr>
            <w:rPrChange w:id="150" w:author="Ramachandran M G." w:date="2016-11-30T13:12:00Z">
              <w:rPr>
                <w:rStyle w:val="Hyperlink"/>
              </w:rPr>
            </w:rPrChange>
          </w:rPr>
          <w:delText>Purpose</w:delText>
        </w:r>
        <w:r w:rsidDel="00282D96">
          <w:rPr>
            <w:webHidden/>
          </w:rPr>
          <w:tab/>
        </w:r>
        <w:r w:rsidR="00D15041" w:rsidDel="00282D96">
          <w:rPr>
            <w:webHidden/>
          </w:rPr>
          <w:delText>3</w:delText>
        </w:r>
      </w:del>
    </w:p>
    <w:p w:rsidR="00460D68" w:rsidDel="00282D96" w:rsidRDefault="00460D68">
      <w:pPr>
        <w:pStyle w:val="TOC2"/>
        <w:rPr>
          <w:del w:id="151" w:author="Ramachandran M G." w:date="2016-11-30T13:12:00Z"/>
          <w:rFonts w:asciiTheme="minorHAnsi" w:eastAsiaTheme="minorEastAsia" w:hAnsiTheme="minorHAnsi"/>
          <w:color w:val="auto"/>
          <w:kern w:val="0"/>
          <w:szCs w:val="22"/>
        </w:rPr>
      </w:pPr>
      <w:del w:id="152" w:author="Ramachandran M G." w:date="2016-11-30T13:12:00Z">
        <w:r w:rsidRPr="00282D96" w:rsidDel="00282D96">
          <w:rPr>
            <w:rPrChange w:id="153" w:author="Ramachandran M G." w:date="2016-11-30T13:12:00Z">
              <w:rPr>
                <w:rStyle w:val="Hyperlink"/>
              </w:rPr>
            </w:rPrChange>
          </w:rPr>
          <w:delText>1.2</w:delText>
        </w:r>
        <w:r w:rsidDel="00282D96">
          <w:rPr>
            <w:rFonts w:asciiTheme="minorHAnsi" w:eastAsiaTheme="minorEastAsia" w:hAnsiTheme="minorHAnsi"/>
            <w:color w:val="auto"/>
            <w:kern w:val="0"/>
            <w:szCs w:val="22"/>
          </w:rPr>
          <w:tab/>
        </w:r>
        <w:r w:rsidRPr="00282D96" w:rsidDel="00282D96">
          <w:rPr>
            <w:rPrChange w:id="154" w:author="Ramachandran M G." w:date="2016-11-30T13:12:00Z">
              <w:rPr>
                <w:rStyle w:val="Hyperlink"/>
              </w:rPr>
            </w:rPrChange>
          </w:rPr>
          <w:delText>Scope</w:delText>
        </w:r>
        <w:r w:rsidDel="00282D96">
          <w:rPr>
            <w:webHidden/>
          </w:rPr>
          <w:tab/>
        </w:r>
        <w:r w:rsidR="00D15041" w:rsidDel="00282D96">
          <w:rPr>
            <w:webHidden/>
          </w:rPr>
          <w:delText>3</w:delText>
        </w:r>
      </w:del>
    </w:p>
    <w:p w:rsidR="00460D68" w:rsidDel="00282D96" w:rsidRDefault="00460D68">
      <w:pPr>
        <w:pStyle w:val="TOC1"/>
        <w:rPr>
          <w:del w:id="155" w:author="Ramachandran M G." w:date="2016-11-30T13:12:00Z"/>
          <w:rFonts w:eastAsiaTheme="minorEastAsia"/>
          <w:b w:val="0"/>
          <w:color w:val="auto"/>
          <w:kern w:val="0"/>
          <w:sz w:val="22"/>
          <w:szCs w:val="22"/>
          <w:lang w:val="en-US"/>
        </w:rPr>
      </w:pPr>
      <w:del w:id="156" w:author="Ramachandran M G." w:date="2016-11-30T13:12:00Z">
        <w:r w:rsidRPr="00282D96" w:rsidDel="00282D96">
          <w:rPr>
            <w:rPrChange w:id="157" w:author="Ramachandran M G." w:date="2016-11-30T13:12:00Z">
              <w:rPr>
                <w:rStyle w:val="Hyperlink"/>
                <w:rFonts w:cs="Calibri"/>
                <w:b w:val="0"/>
              </w:rPr>
            </w:rPrChange>
          </w:rPr>
          <w:delText>2</w:delText>
        </w:r>
        <w:r w:rsidDel="00282D96">
          <w:rPr>
            <w:rFonts w:eastAsiaTheme="minorEastAsia"/>
            <w:b w:val="0"/>
            <w:color w:val="auto"/>
            <w:kern w:val="0"/>
            <w:sz w:val="22"/>
            <w:szCs w:val="22"/>
            <w:lang w:val="en-US"/>
          </w:rPr>
          <w:tab/>
        </w:r>
        <w:r w:rsidRPr="00282D96" w:rsidDel="00282D96">
          <w:rPr>
            <w:rPrChange w:id="158" w:author="Ramachandran M G." w:date="2016-11-30T13:12:00Z">
              <w:rPr>
                <w:rStyle w:val="Hyperlink"/>
                <w:rFonts w:cs="Calibri"/>
                <w:b w:val="0"/>
              </w:rPr>
            </w:rPrChange>
          </w:rPr>
          <w:delText>&lt;Component Name&gt; &amp; High-Level Description</w:delText>
        </w:r>
        <w:r w:rsidDel="00282D96">
          <w:rPr>
            <w:webHidden/>
          </w:rPr>
          <w:tab/>
        </w:r>
        <w:r w:rsidR="00D15041" w:rsidDel="00282D96">
          <w:rPr>
            <w:webHidden/>
          </w:rPr>
          <w:delText>3</w:delText>
        </w:r>
      </w:del>
    </w:p>
    <w:p w:rsidR="00460D68" w:rsidDel="00282D96" w:rsidRDefault="00460D68">
      <w:pPr>
        <w:pStyle w:val="TOC1"/>
        <w:rPr>
          <w:del w:id="159" w:author="Ramachandran M G." w:date="2016-11-30T13:12:00Z"/>
          <w:rFonts w:eastAsiaTheme="minorEastAsia"/>
          <w:b w:val="0"/>
          <w:color w:val="auto"/>
          <w:kern w:val="0"/>
          <w:sz w:val="22"/>
          <w:szCs w:val="22"/>
          <w:lang w:val="en-US"/>
        </w:rPr>
      </w:pPr>
      <w:del w:id="160" w:author="Ramachandran M G." w:date="2016-11-30T13:12:00Z">
        <w:r w:rsidRPr="00282D96" w:rsidDel="00282D96">
          <w:rPr>
            <w:rPrChange w:id="161" w:author="Ramachandran M G." w:date="2016-11-30T13:12:00Z">
              <w:rPr>
                <w:rStyle w:val="Hyperlink"/>
                <w:rFonts w:cs="Calibri"/>
                <w:b w:val="0"/>
              </w:rPr>
            </w:rPrChange>
          </w:rPr>
          <w:delText>3</w:delText>
        </w:r>
        <w:r w:rsidDel="00282D96">
          <w:rPr>
            <w:rFonts w:eastAsiaTheme="minorEastAsia"/>
            <w:b w:val="0"/>
            <w:color w:val="auto"/>
            <w:kern w:val="0"/>
            <w:sz w:val="22"/>
            <w:szCs w:val="22"/>
            <w:lang w:val="en-US"/>
          </w:rPr>
          <w:tab/>
        </w:r>
        <w:r w:rsidRPr="00282D96" w:rsidDel="00282D96">
          <w:rPr>
            <w:rPrChange w:id="162" w:author="Ramachandran M G." w:date="2016-11-30T13:12:00Z">
              <w:rPr>
                <w:rStyle w:val="Hyperlink"/>
                <w:rFonts w:cs="Calibri"/>
                <w:b w:val="0"/>
              </w:rPr>
            </w:rPrChange>
          </w:rPr>
          <w:delText>Design details of software module</w:delText>
        </w:r>
        <w:r w:rsidDel="00282D96">
          <w:rPr>
            <w:webHidden/>
          </w:rPr>
          <w:tab/>
        </w:r>
        <w:r w:rsidR="00D15041" w:rsidDel="00282D96">
          <w:rPr>
            <w:webHidden/>
          </w:rPr>
          <w:delText>3</w:delText>
        </w:r>
      </w:del>
    </w:p>
    <w:p w:rsidR="00460D68" w:rsidDel="00282D96" w:rsidRDefault="00460D68">
      <w:pPr>
        <w:pStyle w:val="TOC2"/>
        <w:rPr>
          <w:del w:id="163" w:author="Ramachandran M G." w:date="2016-11-30T13:12:00Z"/>
          <w:rFonts w:asciiTheme="minorHAnsi" w:eastAsiaTheme="minorEastAsia" w:hAnsiTheme="minorHAnsi"/>
          <w:color w:val="auto"/>
          <w:kern w:val="0"/>
          <w:szCs w:val="22"/>
        </w:rPr>
      </w:pPr>
      <w:del w:id="164" w:author="Ramachandran M G." w:date="2016-11-30T13:12:00Z">
        <w:r w:rsidRPr="00282D96" w:rsidDel="00282D96">
          <w:rPr>
            <w:rPrChange w:id="165" w:author="Ramachandran M G." w:date="2016-11-30T13:12:00Z">
              <w:rPr>
                <w:rStyle w:val="Hyperlink"/>
                <w:rFonts w:cs="Calibri"/>
              </w:rPr>
            </w:rPrChange>
          </w:rPr>
          <w:delText>3.1</w:delText>
        </w:r>
        <w:r w:rsidDel="00282D96">
          <w:rPr>
            <w:rFonts w:asciiTheme="minorHAnsi" w:eastAsiaTheme="minorEastAsia" w:hAnsiTheme="minorHAnsi"/>
            <w:color w:val="auto"/>
            <w:kern w:val="0"/>
            <w:szCs w:val="22"/>
          </w:rPr>
          <w:tab/>
        </w:r>
        <w:r w:rsidRPr="00282D96" w:rsidDel="00282D96">
          <w:rPr>
            <w:rPrChange w:id="166" w:author="Ramachandran M G." w:date="2016-11-30T13:12:00Z">
              <w:rPr>
                <w:rStyle w:val="Hyperlink"/>
              </w:rPr>
            </w:rPrChange>
          </w:rPr>
          <w:delText>Graphical</w:delText>
        </w:r>
        <w:r w:rsidRPr="00282D96" w:rsidDel="00282D96">
          <w:rPr>
            <w:rPrChange w:id="167" w:author="Ramachandran M G." w:date="2016-11-30T13:12:00Z">
              <w:rPr>
                <w:rStyle w:val="Hyperlink"/>
                <w:rFonts w:cs="Calibri"/>
              </w:rPr>
            </w:rPrChange>
          </w:rPr>
          <w:delText xml:space="preserve"> representation of &lt;Component Name&gt;</w:delText>
        </w:r>
        <w:r w:rsidDel="00282D96">
          <w:rPr>
            <w:webHidden/>
          </w:rPr>
          <w:tab/>
        </w:r>
        <w:r w:rsidR="00D15041" w:rsidDel="00282D96">
          <w:rPr>
            <w:webHidden/>
          </w:rPr>
          <w:delText>3</w:delText>
        </w:r>
      </w:del>
    </w:p>
    <w:p w:rsidR="00460D68" w:rsidDel="00282D96" w:rsidRDefault="00460D68">
      <w:pPr>
        <w:pStyle w:val="TOC2"/>
        <w:rPr>
          <w:del w:id="168" w:author="Ramachandran M G." w:date="2016-11-30T13:12:00Z"/>
          <w:rFonts w:asciiTheme="minorHAnsi" w:eastAsiaTheme="minorEastAsia" w:hAnsiTheme="minorHAnsi"/>
          <w:color w:val="auto"/>
          <w:kern w:val="0"/>
          <w:szCs w:val="22"/>
        </w:rPr>
      </w:pPr>
      <w:del w:id="169" w:author="Ramachandran M G." w:date="2016-11-30T13:12:00Z">
        <w:r w:rsidRPr="00282D96" w:rsidDel="00282D96">
          <w:rPr>
            <w:rPrChange w:id="170" w:author="Ramachandran M G." w:date="2016-11-30T13:12:00Z">
              <w:rPr>
                <w:rStyle w:val="Hyperlink"/>
                <w:rFonts w:cs="Calibri"/>
              </w:rPr>
            </w:rPrChange>
          </w:rPr>
          <w:delText>3.2</w:delText>
        </w:r>
        <w:r w:rsidDel="00282D96">
          <w:rPr>
            <w:rFonts w:asciiTheme="minorHAnsi" w:eastAsiaTheme="minorEastAsia" w:hAnsiTheme="minorHAnsi"/>
            <w:color w:val="auto"/>
            <w:kern w:val="0"/>
            <w:szCs w:val="22"/>
          </w:rPr>
          <w:tab/>
        </w:r>
        <w:r w:rsidRPr="00282D96" w:rsidDel="00282D96">
          <w:rPr>
            <w:rPrChange w:id="171" w:author="Ramachandran M G." w:date="2016-11-30T13:12:00Z">
              <w:rPr>
                <w:rStyle w:val="Hyperlink"/>
                <w:rFonts w:cs="Calibri"/>
              </w:rPr>
            </w:rPrChange>
          </w:rPr>
          <w:delText>Data Flow Diagram</w:delText>
        </w:r>
        <w:r w:rsidDel="00282D96">
          <w:rPr>
            <w:webHidden/>
          </w:rPr>
          <w:tab/>
        </w:r>
        <w:r w:rsidR="00D15041" w:rsidDel="00282D96">
          <w:rPr>
            <w:webHidden/>
          </w:rPr>
          <w:delText>3</w:delText>
        </w:r>
      </w:del>
    </w:p>
    <w:p w:rsidR="00460D68" w:rsidDel="00282D96" w:rsidRDefault="00460D68">
      <w:pPr>
        <w:pStyle w:val="TOC3"/>
        <w:tabs>
          <w:tab w:val="left" w:pos="1200"/>
        </w:tabs>
        <w:rPr>
          <w:del w:id="172" w:author="Ramachandran M G." w:date="2016-11-30T13:12:00Z"/>
          <w:rFonts w:asciiTheme="minorHAnsi" w:eastAsiaTheme="minorEastAsia" w:hAnsiTheme="minorHAnsi"/>
          <w:color w:val="auto"/>
          <w:kern w:val="0"/>
          <w:sz w:val="22"/>
          <w:szCs w:val="22"/>
        </w:rPr>
      </w:pPr>
      <w:del w:id="173" w:author="Ramachandran M G." w:date="2016-11-30T13:12:00Z">
        <w:r w:rsidRPr="00282D96" w:rsidDel="00282D96">
          <w:rPr>
            <w:rPrChange w:id="174" w:author="Ramachandran M G." w:date="2016-11-30T13:12:00Z">
              <w:rPr>
                <w:rStyle w:val="Hyperlink"/>
                <w:rFonts w:cs="Calibri"/>
              </w:rPr>
            </w:rPrChange>
          </w:rPr>
          <w:delText>3.2.1</w:delText>
        </w:r>
        <w:r w:rsidDel="00282D96">
          <w:rPr>
            <w:rFonts w:asciiTheme="minorHAnsi" w:eastAsiaTheme="minorEastAsia" w:hAnsiTheme="minorHAnsi"/>
            <w:color w:val="auto"/>
            <w:kern w:val="0"/>
            <w:sz w:val="22"/>
            <w:szCs w:val="22"/>
          </w:rPr>
          <w:tab/>
        </w:r>
        <w:r w:rsidRPr="00282D96" w:rsidDel="00282D96">
          <w:rPr>
            <w:rPrChange w:id="175" w:author="Ramachandran M G." w:date="2016-11-30T13:12:00Z">
              <w:rPr>
                <w:rStyle w:val="Hyperlink"/>
              </w:rPr>
            </w:rPrChange>
          </w:rPr>
          <w:delText xml:space="preserve">Component </w:delText>
        </w:r>
        <w:r w:rsidRPr="00282D96" w:rsidDel="00282D96">
          <w:rPr>
            <w:rPrChange w:id="176" w:author="Ramachandran M G." w:date="2016-11-30T13:12:00Z">
              <w:rPr>
                <w:rStyle w:val="Hyperlink"/>
                <w:rFonts w:cs="Calibri"/>
              </w:rPr>
            </w:rPrChange>
          </w:rPr>
          <w:delText>level DFD</w:delText>
        </w:r>
        <w:r w:rsidDel="00282D96">
          <w:rPr>
            <w:webHidden/>
          </w:rPr>
          <w:tab/>
        </w:r>
        <w:r w:rsidR="00D15041" w:rsidDel="00282D96">
          <w:rPr>
            <w:webHidden/>
          </w:rPr>
          <w:delText>3</w:delText>
        </w:r>
      </w:del>
    </w:p>
    <w:p w:rsidR="00460D68" w:rsidDel="00282D96" w:rsidRDefault="00460D68">
      <w:pPr>
        <w:pStyle w:val="TOC3"/>
        <w:tabs>
          <w:tab w:val="left" w:pos="1200"/>
        </w:tabs>
        <w:rPr>
          <w:del w:id="177" w:author="Ramachandran M G." w:date="2016-11-30T13:12:00Z"/>
          <w:rFonts w:asciiTheme="minorHAnsi" w:eastAsiaTheme="minorEastAsia" w:hAnsiTheme="minorHAnsi"/>
          <w:color w:val="auto"/>
          <w:kern w:val="0"/>
          <w:sz w:val="22"/>
          <w:szCs w:val="22"/>
        </w:rPr>
      </w:pPr>
      <w:del w:id="178" w:author="Ramachandran M G." w:date="2016-11-30T13:12:00Z">
        <w:r w:rsidRPr="00282D96" w:rsidDel="00282D96">
          <w:rPr>
            <w:rPrChange w:id="179" w:author="Ramachandran M G." w:date="2016-11-30T13:12:00Z">
              <w:rPr>
                <w:rStyle w:val="Hyperlink"/>
                <w:rFonts w:cs="Calibri"/>
              </w:rPr>
            </w:rPrChange>
          </w:rPr>
          <w:delText>3.2.2</w:delText>
        </w:r>
        <w:r w:rsidDel="00282D96">
          <w:rPr>
            <w:rFonts w:asciiTheme="minorHAnsi" w:eastAsiaTheme="minorEastAsia" w:hAnsiTheme="minorHAnsi"/>
            <w:color w:val="auto"/>
            <w:kern w:val="0"/>
            <w:sz w:val="22"/>
            <w:szCs w:val="22"/>
          </w:rPr>
          <w:tab/>
        </w:r>
        <w:r w:rsidRPr="00282D96" w:rsidDel="00282D96">
          <w:rPr>
            <w:rPrChange w:id="180" w:author="Ramachandran M G." w:date="2016-11-30T13:12:00Z">
              <w:rPr>
                <w:rStyle w:val="Hyperlink"/>
              </w:rPr>
            </w:rPrChange>
          </w:rPr>
          <w:delText xml:space="preserve">Function </w:delText>
        </w:r>
        <w:r w:rsidRPr="00282D96" w:rsidDel="00282D96">
          <w:rPr>
            <w:rPrChange w:id="181" w:author="Ramachandran M G." w:date="2016-11-30T13:12:00Z">
              <w:rPr>
                <w:rStyle w:val="Hyperlink"/>
                <w:rFonts w:cs="Calibri"/>
              </w:rPr>
            </w:rPrChange>
          </w:rPr>
          <w:delText>level DFD</w:delText>
        </w:r>
        <w:r w:rsidDel="00282D96">
          <w:rPr>
            <w:webHidden/>
          </w:rPr>
          <w:tab/>
        </w:r>
        <w:r w:rsidR="00D15041" w:rsidDel="00282D96">
          <w:rPr>
            <w:webHidden/>
          </w:rPr>
          <w:delText>3</w:delText>
        </w:r>
      </w:del>
    </w:p>
    <w:p w:rsidR="00460D68" w:rsidDel="00282D96" w:rsidRDefault="00460D68">
      <w:pPr>
        <w:pStyle w:val="TOC1"/>
        <w:rPr>
          <w:del w:id="182" w:author="Ramachandran M G." w:date="2016-11-30T13:12:00Z"/>
          <w:rFonts w:eastAsiaTheme="minorEastAsia"/>
          <w:b w:val="0"/>
          <w:color w:val="auto"/>
          <w:kern w:val="0"/>
          <w:sz w:val="22"/>
          <w:szCs w:val="22"/>
          <w:lang w:val="en-US"/>
        </w:rPr>
      </w:pPr>
      <w:del w:id="183" w:author="Ramachandran M G." w:date="2016-11-30T13:12:00Z">
        <w:r w:rsidRPr="00282D96" w:rsidDel="00282D96">
          <w:rPr>
            <w:rPrChange w:id="184" w:author="Ramachandran M G." w:date="2016-11-30T13:12:00Z">
              <w:rPr>
                <w:rStyle w:val="Hyperlink"/>
                <w:rFonts w:cs="Calibri"/>
                <w:b w:val="0"/>
              </w:rPr>
            </w:rPrChange>
          </w:rPr>
          <w:delText>4</w:delText>
        </w:r>
        <w:r w:rsidDel="00282D96">
          <w:rPr>
            <w:rFonts w:eastAsiaTheme="minorEastAsia"/>
            <w:b w:val="0"/>
            <w:color w:val="auto"/>
            <w:kern w:val="0"/>
            <w:sz w:val="22"/>
            <w:szCs w:val="22"/>
            <w:lang w:val="en-US"/>
          </w:rPr>
          <w:tab/>
        </w:r>
        <w:r w:rsidRPr="00282D96" w:rsidDel="00282D96">
          <w:rPr>
            <w:rPrChange w:id="185" w:author="Ramachandran M G." w:date="2016-11-30T13:12:00Z">
              <w:rPr>
                <w:rStyle w:val="Hyperlink"/>
                <w:rFonts w:cs="Calibri"/>
                <w:b w:val="0"/>
              </w:rPr>
            </w:rPrChange>
          </w:rPr>
          <w:delText>Constant Data Dictionary</w:delText>
        </w:r>
        <w:r w:rsidDel="00282D96">
          <w:rPr>
            <w:webHidden/>
          </w:rPr>
          <w:tab/>
        </w:r>
        <w:r w:rsidR="00D15041" w:rsidDel="00282D96">
          <w:rPr>
            <w:webHidden/>
          </w:rPr>
          <w:delText>3</w:delText>
        </w:r>
      </w:del>
    </w:p>
    <w:p w:rsidR="00460D68" w:rsidDel="00282D96" w:rsidRDefault="00460D68">
      <w:pPr>
        <w:pStyle w:val="TOC2"/>
        <w:rPr>
          <w:del w:id="186" w:author="Ramachandran M G." w:date="2016-11-30T13:12:00Z"/>
          <w:rFonts w:asciiTheme="minorHAnsi" w:eastAsiaTheme="minorEastAsia" w:hAnsiTheme="minorHAnsi"/>
          <w:color w:val="auto"/>
          <w:kern w:val="0"/>
          <w:szCs w:val="22"/>
        </w:rPr>
      </w:pPr>
      <w:del w:id="187" w:author="Ramachandran M G." w:date="2016-11-30T13:12:00Z">
        <w:r w:rsidRPr="00282D96" w:rsidDel="00282D96">
          <w:rPr>
            <w:rPrChange w:id="188" w:author="Ramachandran M G." w:date="2016-11-30T13:12:00Z">
              <w:rPr>
                <w:rStyle w:val="Hyperlink"/>
              </w:rPr>
            </w:rPrChange>
          </w:rPr>
          <w:delText>4.1</w:delText>
        </w:r>
        <w:r w:rsidDel="00282D96">
          <w:rPr>
            <w:rFonts w:asciiTheme="minorHAnsi" w:eastAsiaTheme="minorEastAsia" w:hAnsiTheme="minorHAnsi"/>
            <w:color w:val="auto"/>
            <w:kern w:val="0"/>
            <w:szCs w:val="22"/>
          </w:rPr>
          <w:tab/>
        </w:r>
        <w:r w:rsidRPr="00282D96" w:rsidDel="00282D96">
          <w:rPr>
            <w:rPrChange w:id="189" w:author="Ramachandran M G." w:date="2016-11-30T13:12:00Z">
              <w:rPr>
                <w:rStyle w:val="Hyperlink"/>
              </w:rPr>
            </w:rPrChange>
          </w:rPr>
          <w:delText>Program (fixed) Constants</w:delText>
        </w:r>
        <w:r w:rsidDel="00282D96">
          <w:rPr>
            <w:webHidden/>
          </w:rPr>
          <w:tab/>
        </w:r>
        <w:r w:rsidR="00D15041" w:rsidDel="00282D96">
          <w:rPr>
            <w:webHidden/>
          </w:rPr>
          <w:delText>3</w:delText>
        </w:r>
      </w:del>
    </w:p>
    <w:p w:rsidR="00460D68" w:rsidDel="00282D96" w:rsidRDefault="00460D68">
      <w:pPr>
        <w:pStyle w:val="TOC3"/>
        <w:tabs>
          <w:tab w:val="left" w:pos="1200"/>
        </w:tabs>
        <w:rPr>
          <w:del w:id="190" w:author="Ramachandran M G." w:date="2016-11-30T13:12:00Z"/>
          <w:rFonts w:asciiTheme="minorHAnsi" w:eastAsiaTheme="minorEastAsia" w:hAnsiTheme="minorHAnsi"/>
          <w:color w:val="auto"/>
          <w:kern w:val="0"/>
          <w:sz w:val="22"/>
          <w:szCs w:val="22"/>
        </w:rPr>
      </w:pPr>
      <w:del w:id="191" w:author="Ramachandran M G." w:date="2016-11-30T13:12:00Z">
        <w:r w:rsidRPr="00282D96" w:rsidDel="00282D96">
          <w:rPr>
            <w:rPrChange w:id="192" w:author="Ramachandran M G." w:date="2016-11-30T13:12:00Z">
              <w:rPr>
                <w:rStyle w:val="Hyperlink"/>
              </w:rPr>
            </w:rPrChange>
          </w:rPr>
          <w:delText>4.1.1</w:delText>
        </w:r>
        <w:r w:rsidDel="00282D96">
          <w:rPr>
            <w:rFonts w:asciiTheme="minorHAnsi" w:eastAsiaTheme="minorEastAsia" w:hAnsiTheme="minorHAnsi"/>
            <w:color w:val="auto"/>
            <w:kern w:val="0"/>
            <w:sz w:val="22"/>
            <w:szCs w:val="22"/>
          </w:rPr>
          <w:tab/>
        </w:r>
        <w:r w:rsidRPr="00282D96" w:rsidDel="00282D96">
          <w:rPr>
            <w:rPrChange w:id="193" w:author="Ramachandran M G." w:date="2016-11-30T13:12:00Z">
              <w:rPr>
                <w:rStyle w:val="Hyperlink"/>
              </w:rPr>
            </w:rPrChange>
          </w:rPr>
          <w:delText>Embedded Constants</w:delText>
        </w:r>
        <w:r w:rsidDel="00282D96">
          <w:rPr>
            <w:webHidden/>
          </w:rPr>
          <w:tab/>
        </w:r>
        <w:r w:rsidR="00D15041" w:rsidDel="00282D96">
          <w:rPr>
            <w:webHidden/>
          </w:rPr>
          <w:delText>3</w:delText>
        </w:r>
      </w:del>
    </w:p>
    <w:p w:rsidR="00460D68" w:rsidDel="00282D96" w:rsidRDefault="00460D68">
      <w:pPr>
        <w:pStyle w:val="TOC1"/>
        <w:rPr>
          <w:del w:id="194" w:author="Ramachandran M G." w:date="2016-11-30T13:12:00Z"/>
          <w:rFonts w:eastAsiaTheme="minorEastAsia"/>
          <w:b w:val="0"/>
          <w:color w:val="auto"/>
          <w:kern w:val="0"/>
          <w:sz w:val="22"/>
          <w:szCs w:val="22"/>
          <w:lang w:val="en-US"/>
        </w:rPr>
      </w:pPr>
      <w:del w:id="195" w:author="Ramachandran M G." w:date="2016-11-30T13:12:00Z">
        <w:r w:rsidRPr="00282D96" w:rsidDel="00282D96">
          <w:rPr>
            <w:rPrChange w:id="196" w:author="Ramachandran M G." w:date="2016-11-30T13:12:00Z">
              <w:rPr>
                <w:rStyle w:val="Hyperlink"/>
                <w:rFonts w:cs="Calibri"/>
                <w:b w:val="0"/>
              </w:rPr>
            </w:rPrChange>
          </w:rPr>
          <w:delText>5</w:delText>
        </w:r>
        <w:r w:rsidDel="00282D96">
          <w:rPr>
            <w:rFonts w:eastAsiaTheme="minorEastAsia"/>
            <w:b w:val="0"/>
            <w:color w:val="auto"/>
            <w:kern w:val="0"/>
            <w:sz w:val="22"/>
            <w:szCs w:val="22"/>
            <w:lang w:val="en-US"/>
          </w:rPr>
          <w:tab/>
        </w:r>
        <w:r w:rsidRPr="00282D96" w:rsidDel="00282D96">
          <w:rPr>
            <w:rPrChange w:id="197" w:author="Ramachandran M G." w:date="2016-11-30T13:12:00Z">
              <w:rPr>
                <w:rStyle w:val="Hyperlink"/>
                <w:rFonts w:cs="Calibri"/>
                <w:b w:val="0"/>
              </w:rPr>
            </w:rPrChange>
          </w:rPr>
          <w:delText>Software Component Implementation</w:delText>
        </w:r>
        <w:r w:rsidDel="00282D96">
          <w:rPr>
            <w:webHidden/>
          </w:rPr>
          <w:tab/>
        </w:r>
        <w:r w:rsidR="00D15041" w:rsidDel="00282D96">
          <w:rPr>
            <w:webHidden/>
          </w:rPr>
          <w:delText>3</w:delText>
        </w:r>
      </w:del>
    </w:p>
    <w:p w:rsidR="00460D68" w:rsidDel="00282D96" w:rsidRDefault="00460D68">
      <w:pPr>
        <w:pStyle w:val="TOC3"/>
        <w:tabs>
          <w:tab w:val="left" w:pos="1200"/>
        </w:tabs>
        <w:rPr>
          <w:del w:id="198" w:author="Ramachandran M G." w:date="2016-11-30T13:12:00Z"/>
          <w:rFonts w:asciiTheme="minorHAnsi" w:eastAsiaTheme="minorEastAsia" w:hAnsiTheme="minorHAnsi"/>
          <w:color w:val="auto"/>
          <w:kern w:val="0"/>
          <w:sz w:val="22"/>
          <w:szCs w:val="22"/>
        </w:rPr>
      </w:pPr>
      <w:del w:id="199" w:author="Ramachandran M G." w:date="2016-11-30T13:12:00Z">
        <w:r w:rsidRPr="00282D96" w:rsidDel="00282D96">
          <w:rPr>
            <w:rPrChange w:id="200" w:author="Ramachandran M G." w:date="2016-11-30T13:12:00Z">
              <w:rPr>
                <w:rStyle w:val="Hyperlink"/>
              </w:rPr>
            </w:rPrChange>
          </w:rPr>
          <w:delText>5.1.1</w:delText>
        </w:r>
        <w:r w:rsidDel="00282D96">
          <w:rPr>
            <w:rFonts w:asciiTheme="minorHAnsi" w:eastAsiaTheme="minorEastAsia" w:hAnsiTheme="minorHAnsi"/>
            <w:color w:val="auto"/>
            <w:kern w:val="0"/>
            <w:sz w:val="22"/>
            <w:szCs w:val="22"/>
          </w:rPr>
          <w:tab/>
        </w:r>
        <w:r w:rsidRPr="00282D96" w:rsidDel="00282D96">
          <w:rPr>
            <w:rPrChange w:id="201" w:author="Ramachandran M G." w:date="2016-11-30T13:12:00Z">
              <w:rPr>
                <w:rStyle w:val="Hyperlink"/>
                <w:rFonts w:cs="Calibri"/>
              </w:rPr>
            </w:rPrChange>
          </w:rPr>
          <w:delText>Sub</w:delText>
        </w:r>
        <w:r w:rsidRPr="00282D96" w:rsidDel="00282D96">
          <w:rPr>
            <w:rPrChange w:id="202" w:author="Ramachandran M G." w:date="2016-11-30T13:12:00Z">
              <w:rPr>
                <w:rStyle w:val="Hyperlink"/>
              </w:rPr>
            </w:rPrChange>
          </w:rPr>
          <w:delText>-Module Functions</w:delText>
        </w:r>
        <w:r w:rsidDel="00282D96">
          <w:rPr>
            <w:webHidden/>
          </w:rPr>
          <w:tab/>
        </w:r>
        <w:r w:rsidR="00D15041" w:rsidDel="00282D96">
          <w:rPr>
            <w:webHidden/>
          </w:rPr>
          <w:delText>3</w:delText>
        </w:r>
      </w:del>
    </w:p>
    <w:p w:rsidR="00460D68" w:rsidDel="00282D96" w:rsidRDefault="00460D68">
      <w:pPr>
        <w:pStyle w:val="TOC3"/>
        <w:tabs>
          <w:tab w:val="left" w:pos="1200"/>
        </w:tabs>
        <w:rPr>
          <w:del w:id="203" w:author="Ramachandran M G." w:date="2016-11-30T13:12:00Z"/>
          <w:rFonts w:asciiTheme="minorHAnsi" w:eastAsiaTheme="minorEastAsia" w:hAnsiTheme="minorHAnsi"/>
          <w:color w:val="auto"/>
          <w:kern w:val="0"/>
          <w:sz w:val="22"/>
          <w:szCs w:val="22"/>
        </w:rPr>
      </w:pPr>
      <w:del w:id="204" w:author="Ramachandran M G." w:date="2016-11-30T13:12:00Z">
        <w:r w:rsidRPr="00282D96" w:rsidDel="00282D96">
          <w:rPr>
            <w:rPrChange w:id="205" w:author="Ramachandran M G." w:date="2016-11-30T13:12:00Z">
              <w:rPr>
                <w:rStyle w:val="Hyperlink"/>
              </w:rPr>
            </w:rPrChange>
          </w:rPr>
          <w:delText>5.1.2</w:delText>
        </w:r>
        <w:r w:rsidDel="00282D96">
          <w:rPr>
            <w:rFonts w:asciiTheme="minorHAnsi" w:eastAsiaTheme="minorEastAsia" w:hAnsiTheme="minorHAnsi"/>
            <w:color w:val="auto"/>
            <w:kern w:val="0"/>
            <w:sz w:val="22"/>
            <w:szCs w:val="22"/>
          </w:rPr>
          <w:tab/>
        </w:r>
        <w:r w:rsidRPr="00282D96" w:rsidDel="00282D96">
          <w:rPr>
            <w:rPrChange w:id="206" w:author="Ramachandran M G." w:date="2016-11-30T13:12:00Z">
              <w:rPr>
                <w:rStyle w:val="Hyperlink"/>
              </w:rPr>
            </w:rPrChange>
          </w:rPr>
          <w:delText>Interrupt Service Routines</w:delText>
        </w:r>
        <w:r w:rsidDel="00282D96">
          <w:rPr>
            <w:webHidden/>
          </w:rPr>
          <w:tab/>
        </w:r>
        <w:r w:rsidR="00D15041" w:rsidDel="00282D96">
          <w:rPr>
            <w:webHidden/>
          </w:rPr>
          <w:delText>3</w:delText>
        </w:r>
      </w:del>
    </w:p>
    <w:p w:rsidR="00460D68" w:rsidDel="00282D96" w:rsidRDefault="00460D68">
      <w:pPr>
        <w:pStyle w:val="TOC3"/>
        <w:tabs>
          <w:tab w:val="left" w:pos="1200"/>
        </w:tabs>
        <w:rPr>
          <w:del w:id="207" w:author="Ramachandran M G." w:date="2016-11-30T13:12:00Z"/>
          <w:rFonts w:asciiTheme="minorHAnsi" w:eastAsiaTheme="minorEastAsia" w:hAnsiTheme="minorHAnsi"/>
          <w:color w:val="auto"/>
          <w:kern w:val="0"/>
          <w:sz w:val="22"/>
          <w:szCs w:val="22"/>
        </w:rPr>
      </w:pPr>
      <w:del w:id="208" w:author="Ramachandran M G." w:date="2016-11-30T13:12:00Z">
        <w:r w:rsidRPr="00282D96" w:rsidDel="00282D96">
          <w:rPr>
            <w:rPrChange w:id="209" w:author="Ramachandran M G." w:date="2016-11-30T13:12:00Z">
              <w:rPr>
                <w:rStyle w:val="Hyperlink"/>
              </w:rPr>
            </w:rPrChange>
          </w:rPr>
          <w:delText>5.1.3</w:delText>
        </w:r>
        <w:r w:rsidDel="00282D96">
          <w:rPr>
            <w:rFonts w:asciiTheme="minorHAnsi" w:eastAsiaTheme="minorEastAsia" w:hAnsiTheme="minorHAnsi"/>
            <w:color w:val="auto"/>
            <w:kern w:val="0"/>
            <w:sz w:val="22"/>
            <w:szCs w:val="22"/>
          </w:rPr>
          <w:tab/>
        </w:r>
        <w:r w:rsidRPr="00282D96" w:rsidDel="00282D96">
          <w:rPr>
            <w:rPrChange w:id="210" w:author="Ramachandran M G." w:date="2016-11-30T13:12:00Z">
              <w:rPr>
                <w:rStyle w:val="Hyperlink"/>
              </w:rPr>
            </w:rPrChange>
          </w:rPr>
          <w:delText>Server Runnable Functions</w:delText>
        </w:r>
        <w:r w:rsidDel="00282D96">
          <w:rPr>
            <w:webHidden/>
          </w:rPr>
          <w:tab/>
        </w:r>
        <w:r w:rsidR="00D15041" w:rsidDel="00282D96">
          <w:rPr>
            <w:webHidden/>
          </w:rPr>
          <w:delText>3</w:delText>
        </w:r>
      </w:del>
    </w:p>
    <w:p w:rsidR="00460D68" w:rsidDel="00282D96" w:rsidRDefault="00460D68">
      <w:pPr>
        <w:pStyle w:val="TOC3"/>
        <w:tabs>
          <w:tab w:val="left" w:pos="1200"/>
        </w:tabs>
        <w:rPr>
          <w:del w:id="211" w:author="Ramachandran M G." w:date="2016-11-30T13:12:00Z"/>
          <w:rFonts w:asciiTheme="minorHAnsi" w:eastAsiaTheme="minorEastAsia" w:hAnsiTheme="minorHAnsi"/>
          <w:color w:val="auto"/>
          <w:kern w:val="0"/>
          <w:sz w:val="22"/>
          <w:szCs w:val="22"/>
        </w:rPr>
      </w:pPr>
      <w:del w:id="212" w:author="Ramachandran M G." w:date="2016-11-30T13:12:00Z">
        <w:r w:rsidRPr="00282D96" w:rsidDel="00282D96">
          <w:rPr>
            <w:rPrChange w:id="213" w:author="Ramachandran M G." w:date="2016-11-30T13:12:00Z">
              <w:rPr>
                <w:rStyle w:val="Hyperlink"/>
              </w:rPr>
            </w:rPrChange>
          </w:rPr>
          <w:delText>5.1.4</w:delText>
        </w:r>
        <w:r w:rsidDel="00282D96">
          <w:rPr>
            <w:rFonts w:asciiTheme="minorHAnsi" w:eastAsiaTheme="minorEastAsia" w:hAnsiTheme="minorHAnsi"/>
            <w:color w:val="auto"/>
            <w:kern w:val="0"/>
            <w:sz w:val="22"/>
            <w:szCs w:val="22"/>
          </w:rPr>
          <w:tab/>
        </w:r>
        <w:r w:rsidRPr="00282D96" w:rsidDel="00282D96">
          <w:rPr>
            <w:rPrChange w:id="214" w:author="Ramachandran M G." w:date="2016-11-30T13:12:00Z">
              <w:rPr>
                <w:rStyle w:val="Hyperlink"/>
              </w:rPr>
            </w:rPrChange>
          </w:rPr>
          <w:delText>Module Internal (Local) Functions</w:delText>
        </w:r>
        <w:r w:rsidDel="00282D96">
          <w:rPr>
            <w:webHidden/>
          </w:rPr>
          <w:tab/>
        </w:r>
        <w:r w:rsidR="00D15041" w:rsidDel="00282D96">
          <w:rPr>
            <w:webHidden/>
          </w:rPr>
          <w:delText>3</w:delText>
        </w:r>
      </w:del>
    </w:p>
    <w:p w:rsidR="00460D68" w:rsidDel="00282D96" w:rsidRDefault="00460D68">
      <w:pPr>
        <w:pStyle w:val="TOC3"/>
        <w:tabs>
          <w:tab w:val="left" w:pos="1200"/>
        </w:tabs>
        <w:rPr>
          <w:del w:id="215" w:author="Ramachandran M G." w:date="2016-11-30T13:12:00Z"/>
          <w:rFonts w:asciiTheme="minorHAnsi" w:eastAsiaTheme="minorEastAsia" w:hAnsiTheme="minorHAnsi"/>
          <w:color w:val="auto"/>
          <w:kern w:val="0"/>
          <w:sz w:val="22"/>
          <w:szCs w:val="22"/>
        </w:rPr>
      </w:pPr>
      <w:del w:id="216" w:author="Ramachandran M G." w:date="2016-11-30T13:12:00Z">
        <w:r w:rsidRPr="00282D96" w:rsidDel="00282D96">
          <w:rPr>
            <w:rPrChange w:id="217" w:author="Ramachandran M G." w:date="2016-11-30T13:12:00Z">
              <w:rPr>
                <w:rStyle w:val="Hyperlink"/>
              </w:rPr>
            </w:rPrChange>
          </w:rPr>
          <w:delText>5.1.5</w:delText>
        </w:r>
        <w:r w:rsidDel="00282D96">
          <w:rPr>
            <w:rFonts w:asciiTheme="minorHAnsi" w:eastAsiaTheme="minorEastAsia" w:hAnsiTheme="minorHAnsi"/>
            <w:color w:val="auto"/>
            <w:kern w:val="0"/>
            <w:sz w:val="22"/>
            <w:szCs w:val="22"/>
          </w:rPr>
          <w:tab/>
        </w:r>
        <w:r w:rsidRPr="00282D96" w:rsidDel="00282D96">
          <w:rPr>
            <w:rPrChange w:id="218" w:author="Ramachandran M G." w:date="2016-11-30T13:12:00Z">
              <w:rPr>
                <w:rStyle w:val="Hyperlink"/>
              </w:rPr>
            </w:rPrChange>
          </w:rPr>
          <w:delText>Transition Functions</w:delText>
        </w:r>
        <w:r w:rsidDel="00282D96">
          <w:rPr>
            <w:webHidden/>
          </w:rPr>
          <w:tab/>
        </w:r>
        <w:r w:rsidR="00D15041" w:rsidDel="00282D96">
          <w:rPr>
            <w:webHidden/>
          </w:rPr>
          <w:delText>3</w:delText>
        </w:r>
      </w:del>
    </w:p>
    <w:p w:rsidR="00460D68" w:rsidDel="00282D96" w:rsidRDefault="00460D68">
      <w:pPr>
        <w:pStyle w:val="TOC1"/>
        <w:rPr>
          <w:del w:id="219" w:author="Ramachandran M G." w:date="2016-11-30T13:12:00Z"/>
          <w:rFonts w:eastAsiaTheme="minorEastAsia"/>
          <w:b w:val="0"/>
          <w:color w:val="auto"/>
          <w:kern w:val="0"/>
          <w:sz w:val="22"/>
          <w:szCs w:val="22"/>
          <w:lang w:val="en-US"/>
        </w:rPr>
      </w:pPr>
      <w:del w:id="220" w:author="Ramachandran M G." w:date="2016-11-30T13:12:00Z">
        <w:r w:rsidRPr="00282D96" w:rsidDel="00282D96">
          <w:rPr>
            <w:rPrChange w:id="221" w:author="Ramachandran M G." w:date="2016-11-30T13:12:00Z">
              <w:rPr>
                <w:rStyle w:val="Hyperlink"/>
                <w:rFonts w:cs="Calibri"/>
                <w:b w:val="0"/>
              </w:rPr>
            </w:rPrChange>
          </w:rPr>
          <w:delText>6</w:delText>
        </w:r>
        <w:r w:rsidDel="00282D96">
          <w:rPr>
            <w:rFonts w:eastAsiaTheme="minorEastAsia"/>
            <w:b w:val="0"/>
            <w:color w:val="auto"/>
            <w:kern w:val="0"/>
            <w:sz w:val="22"/>
            <w:szCs w:val="22"/>
            <w:lang w:val="en-US"/>
          </w:rPr>
          <w:tab/>
        </w:r>
        <w:r w:rsidRPr="00282D96" w:rsidDel="00282D96">
          <w:rPr>
            <w:rPrChange w:id="222" w:author="Ramachandran M G." w:date="2016-11-30T13:12:00Z">
              <w:rPr>
                <w:rStyle w:val="Hyperlink"/>
                <w:b w:val="0"/>
              </w:rPr>
            </w:rPrChange>
          </w:rPr>
          <w:delText>Known</w:delText>
        </w:r>
        <w:r w:rsidRPr="00282D96" w:rsidDel="00282D96">
          <w:rPr>
            <w:rPrChange w:id="223" w:author="Ramachandran M G." w:date="2016-11-30T13:12:00Z">
              <w:rPr>
                <w:rStyle w:val="Hyperlink"/>
                <w:rFonts w:cs="Calibri"/>
                <w:b w:val="0"/>
              </w:rPr>
            </w:rPrChange>
          </w:rPr>
          <w:delText xml:space="preserve"> Limitations with Design</w:delText>
        </w:r>
        <w:r w:rsidDel="00282D96">
          <w:rPr>
            <w:webHidden/>
          </w:rPr>
          <w:tab/>
        </w:r>
        <w:r w:rsidR="00D15041" w:rsidDel="00282D96">
          <w:rPr>
            <w:webHidden/>
          </w:rPr>
          <w:delText>3</w:delText>
        </w:r>
      </w:del>
    </w:p>
    <w:p w:rsidR="00460D68" w:rsidDel="00282D96" w:rsidRDefault="00460D68">
      <w:pPr>
        <w:pStyle w:val="TOC1"/>
        <w:rPr>
          <w:del w:id="224" w:author="Ramachandran M G." w:date="2016-11-30T13:12:00Z"/>
          <w:rFonts w:eastAsiaTheme="minorEastAsia"/>
          <w:b w:val="0"/>
          <w:color w:val="auto"/>
          <w:kern w:val="0"/>
          <w:sz w:val="22"/>
          <w:szCs w:val="22"/>
          <w:lang w:val="en-US"/>
        </w:rPr>
      </w:pPr>
      <w:del w:id="225" w:author="Ramachandran M G." w:date="2016-11-30T13:12:00Z">
        <w:r w:rsidRPr="00282D96" w:rsidDel="00282D96">
          <w:rPr>
            <w:rPrChange w:id="226" w:author="Ramachandran M G." w:date="2016-11-30T13:12:00Z">
              <w:rPr>
                <w:rStyle w:val="Hyperlink"/>
                <w:rFonts w:cs="Calibri"/>
                <w:b w:val="0"/>
              </w:rPr>
            </w:rPrChange>
          </w:rPr>
          <w:delText>7</w:delText>
        </w:r>
        <w:r w:rsidDel="00282D96">
          <w:rPr>
            <w:rFonts w:eastAsiaTheme="minorEastAsia"/>
            <w:b w:val="0"/>
            <w:color w:val="auto"/>
            <w:kern w:val="0"/>
            <w:sz w:val="22"/>
            <w:szCs w:val="22"/>
            <w:lang w:val="en-US"/>
          </w:rPr>
          <w:tab/>
        </w:r>
        <w:r w:rsidRPr="00282D96" w:rsidDel="00282D96">
          <w:rPr>
            <w:rPrChange w:id="227" w:author="Ramachandran M G." w:date="2016-11-30T13:12:00Z">
              <w:rPr>
                <w:rStyle w:val="Hyperlink"/>
                <w:rFonts w:cs="Calibri"/>
                <w:b w:val="0"/>
              </w:rPr>
            </w:rPrChange>
          </w:rPr>
          <w:delText>UNIT TEST CONSIDERATION</w:delText>
        </w:r>
        <w:r w:rsidDel="00282D96">
          <w:rPr>
            <w:webHidden/>
          </w:rPr>
          <w:tab/>
        </w:r>
        <w:r w:rsidR="00D15041" w:rsidDel="00282D96">
          <w:rPr>
            <w:webHidden/>
          </w:rPr>
          <w:delText>3</w:delText>
        </w:r>
      </w:del>
    </w:p>
    <w:p w:rsidR="00460D68" w:rsidDel="00282D96" w:rsidRDefault="00460D68">
      <w:pPr>
        <w:pStyle w:val="TOC1"/>
        <w:tabs>
          <w:tab w:val="left" w:pos="1400"/>
        </w:tabs>
        <w:rPr>
          <w:del w:id="228" w:author="Ramachandran M G." w:date="2016-11-30T13:12:00Z"/>
          <w:rFonts w:eastAsiaTheme="minorEastAsia"/>
          <w:b w:val="0"/>
          <w:color w:val="auto"/>
          <w:kern w:val="0"/>
          <w:sz w:val="22"/>
          <w:szCs w:val="22"/>
          <w:lang w:val="en-US"/>
        </w:rPr>
      </w:pPr>
      <w:del w:id="229" w:author="Ramachandran M G." w:date="2016-11-30T13:12:00Z">
        <w:r w:rsidRPr="00282D96" w:rsidDel="00282D96">
          <w:rPr>
            <w:rPrChange w:id="230" w:author="Ramachandran M G." w:date="2016-11-30T13:12:00Z">
              <w:rPr>
                <w:rStyle w:val="Hyperlink"/>
                <w:b w:val="0"/>
              </w:rPr>
            </w:rPrChange>
          </w:rPr>
          <w:delText>Appendix A</w:delText>
        </w:r>
        <w:r w:rsidDel="00282D96">
          <w:rPr>
            <w:rFonts w:eastAsiaTheme="minorEastAsia"/>
            <w:b w:val="0"/>
            <w:color w:val="auto"/>
            <w:kern w:val="0"/>
            <w:sz w:val="22"/>
            <w:szCs w:val="22"/>
            <w:lang w:val="en-US"/>
          </w:rPr>
          <w:tab/>
        </w:r>
        <w:r w:rsidRPr="00282D96" w:rsidDel="00282D96">
          <w:rPr>
            <w:rPrChange w:id="231" w:author="Ramachandran M G." w:date="2016-11-30T13:12:00Z">
              <w:rPr>
                <w:rStyle w:val="Hyperlink"/>
                <w:b w:val="0"/>
              </w:rPr>
            </w:rPrChange>
          </w:rPr>
          <w:delText>Abbreviations and Acronyms</w:delText>
        </w:r>
        <w:r w:rsidDel="00282D96">
          <w:rPr>
            <w:webHidden/>
          </w:rPr>
          <w:tab/>
        </w:r>
        <w:r w:rsidR="00D15041" w:rsidDel="00282D96">
          <w:rPr>
            <w:webHidden/>
          </w:rPr>
          <w:delText>3</w:delText>
        </w:r>
      </w:del>
    </w:p>
    <w:p w:rsidR="00460D68" w:rsidDel="00282D96" w:rsidRDefault="00460D68">
      <w:pPr>
        <w:pStyle w:val="TOC1"/>
        <w:tabs>
          <w:tab w:val="left" w:pos="1400"/>
        </w:tabs>
        <w:rPr>
          <w:del w:id="232" w:author="Ramachandran M G." w:date="2016-11-30T13:12:00Z"/>
          <w:rFonts w:eastAsiaTheme="minorEastAsia"/>
          <w:b w:val="0"/>
          <w:color w:val="auto"/>
          <w:kern w:val="0"/>
          <w:sz w:val="22"/>
          <w:szCs w:val="22"/>
          <w:lang w:val="en-US"/>
        </w:rPr>
      </w:pPr>
      <w:del w:id="233" w:author="Ramachandran M G." w:date="2016-11-30T13:12:00Z">
        <w:r w:rsidRPr="00282D96" w:rsidDel="00282D96">
          <w:rPr>
            <w:rPrChange w:id="234" w:author="Ramachandran M G." w:date="2016-11-30T13:12:00Z">
              <w:rPr>
                <w:rStyle w:val="Hyperlink"/>
                <w:b w:val="0"/>
              </w:rPr>
            </w:rPrChange>
          </w:rPr>
          <w:delText>Appendix B</w:delText>
        </w:r>
        <w:r w:rsidDel="00282D96">
          <w:rPr>
            <w:rFonts w:eastAsiaTheme="minorEastAsia"/>
            <w:b w:val="0"/>
            <w:color w:val="auto"/>
            <w:kern w:val="0"/>
            <w:sz w:val="22"/>
            <w:szCs w:val="22"/>
            <w:lang w:val="en-US"/>
          </w:rPr>
          <w:tab/>
        </w:r>
        <w:r w:rsidRPr="00282D96" w:rsidDel="00282D96">
          <w:rPr>
            <w:rPrChange w:id="235" w:author="Ramachandran M G." w:date="2016-11-30T13:12:00Z">
              <w:rPr>
                <w:rStyle w:val="Hyperlink"/>
                <w:b w:val="0"/>
              </w:rPr>
            </w:rPrChange>
          </w:rPr>
          <w:delText>Glossary</w:delText>
        </w:r>
        <w:r w:rsidDel="00282D96">
          <w:rPr>
            <w:webHidden/>
          </w:rPr>
          <w:tab/>
        </w:r>
        <w:r w:rsidR="00D15041" w:rsidDel="00282D96">
          <w:rPr>
            <w:webHidden/>
          </w:rPr>
          <w:delText>3</w:delText>
        </w:r>
      </w:del>
    </w:p>
    <w:p w:rsidR="00460D68" w:rsidDel="00282D96" w:rsidRDefault="00460D68">
      <w:pPr>
        <w:pStyle w:val="TOC1"/>
        <w:tabs>
          <w:tab w:val="left" w:pos="1400"/>
        </w:tabs>
        <w:rPr>
          <w:del w:id="236" w:author="Ramachandran M G." w:date="2016-11-30T13:12:00Z"/>
          <w:rFonts w:eastAsiaTheme="minorEastAsia"/>
          <w:b w:val="0"/>
          <w:color w:val="auto"/>
          <w:kern w:val="0"/>
          <w:sz w:val="22"/>
          <w:szCs w:val="22"/>
          <w:lang w:val="en-US"/>
        </w:rPr>
      </w:pPr>
      <w:del w:id="237" w:author="Ramachandran M G." w:date="2016-11-30T13:12:00Z">
        <w:r w:rsidRPr="00282D96" w:rsidDel="00282D96">
          <w:rPr>
            <w:rPrChange w:id="238" w:author="Ramachandran M G." w:date="2016-11-30T13:12:00Z">
              <w:rPr>
                <w:rStyle w:val="Hyperlink"/>
                <w:b w:val="0"/>
              </w:rPr>
            </w:rPrChange>
          </w:rPr>
          <w:delText>Appendix C</w:delText>
        </w:r>
        <w:r w:rsidDel="00282D96">
          <w:rPr>
            <w:rFonts w:eastAsiaTheme="minorEastAsia"/>
            <w:b w:val="0"/>
            <w:color w:val="auto"/>
            <w:kern w:val="0"/>
            <w:sz w:val="22"/>
            <w:szCs w:val="22"/>
            <w:lang w:val="en-US"/>
          </w:rPr>
          <w:tab/>
        </w:r>
        <w:r w:rsidRPr="00282D96" w:rsidDel="00282D96">
          <w:rPr>
            <w:rPrChange w:id="239" w:author="Ramachandran M G." w:date="2016-11-30T13:12:00Z">
              <w:rPr>
                <w:rStyle w:val="Hyperlink"/>
                <w:b w:val="0"/>
              </w:rPr>
            </w:rPrChange>
          </w:rPr>
          <w:delText>References</w:delText>
        </w:r>
        <w:r w:rsidDel="00282D96">
          <w:rPr>
            <w:webHidden/>
          </w:rPr>
          <w:tab/>
        </w:r>
        <w:r w:rsidR="00D15041" w:rsidDel="00282D96">
          <w:rPr>
            <w:webHidden/>
          </w:rPr>
          <w:delText>3</w:delText>
        </w:r>
      </w:del>
    </w:p>
    <w:p w:rsidR="00707BA6" w:rsidRPr="00A158C7" w:rsidRDefault="00E16D14" w:rsidP="00E16D14">
      <w:pPr>
        <w:jc w:val="center"/>
      </w:pPr>
      <w:r>
        <w:rPr>
          <w:caps/>
        </w:rPr>
        <w:fldChar w:fldCharType="end"/>
      </w:r>
    </w:p>
    <w:p w:rsidR="00B81C1B" w:rsidRPr="00A158C7" w:rsidRDefault="00FE5DF5" w:rsidP="00B0024F">
      <w:pPr>
        <w:pStyle w:val="Heading1"/>
      </w:pPr>
      <w:bookmarkStart w:id="240" w:name="_Toc468274903"/>
      <w:r w:rsidRPr="00A158C7">
        <w:lastRenderedPageBreak/>
        <w:t>Introduction</w:t>
      </w:r>
      <w:bookmarkEnd w:id="240"/>
    </w:p>
    <w:p w:rsidR="00063A7A" w:rsidRPr="00A158C7" w:rsidRDefault="00FE5DF5" w:rsidP="000B37D5">
      <w:pPr>
        <w:pStyle w:val="Heading2"/>
      </w:pPr>
      <w:bookmarkStart w:id="241" w:name="_Toc468274904"/>
      <w:r w:rsidRPr="00A158C7">
        <w:t>Purpose</w:t>
      </w:r>
      <w:bookmarkEnd w:id="241"/>
    </w:p>
    <w:p w:rsidR="004E42B6" w:rsidRDefault="004E42B6" w:rsidP="004E42B6">
      <w:pPr>
        <w:autoSpaceDE w:val="0"/>
        <w:autoSpaceDN w:val="0"/>
        <w:adjustRightInd w:val="0"/>
        <w:spacing w:after="0"/>
        <w:rPr>
          <w:ins w:id="242" w:author="Ramachandran M G." w:date="2016-11-29T14:53:00Z"/>
          <w:rFonts w:ascii="Courier New" w:hAnsi="Courier New" w:cs="Courier New"/>
          <w:sz w:val="24"/>
          <w:lang w:val="en-IN" w:eastAsia="en-IN" w:bidi="ar-SA"/>
        </w:rPr>
      </w:pPr>
      <w:ins w:id="243" w:author="Ramachandran M G." w:date="2016-11-29T14:52:00Z">
        <w:r>
          <w:rPr>
            <w:lang w:bidi="ar-SA"/>
          </w:rPr>
          <w:t xml:space="preserve">             MDD for </w:t>
        </w:r>
      </w:ins>
      <w:ins w:id="244" w:author="Ramachandran M G." w:date="2016-11-29T14:53:00Z">
        <w:r>
          <w:rPr>
            <w:lang w:bidi="ar-SA"/>
          </w:rPr>
          <w:t>Return</w:t>
        </w:r>
      </w:ins>
    </w:p>
    <w:p w:rsidR="00AE0435" w:rsidRPr="00A158C7" w:rsidDel="004E42B6" w:rsidRDefault="004E42B6" w:rsidP="004E42B6">
      <w:pPr>
        <w:pStyle w:val="Heading2"/>
        <w:rPr>
          <w:del w:id="245" w:author="Ramachandran M G." w:date="2016-11-29T14:52:00Z"/>
        </w:rPr>
      </w:pPr>
      <w:ins w:id="246" w:author="Ramachandran M G." w:date="2016-11-29T14:53:00Z">
        <w:r w:rsidRPr="00A158C7" w:rsidDel="004E42B6">
          <w:t xml:space="preserve"> </w:t>
        </w:r>
      </w:ins>
      <w:del w:id="247" w:author="Ramachandran M G." w:date="2016-11-29T14:52:00Z">
        <w:r w:rsidR="00FE5DF5" w:rsidRPr="00A158C7" w:rsidDel="004E42B6">
          <w:delText>Scope</w:delText>
        </w:r>
      </w:del>
    </w:p>
    <w:p w:rsidR="00F95E33" w:rsidRPr="00A158C7" w:rsidRDefault="00F95E33" w:rsidP="00E16D14"/>
    <w:p w:rsidR="00312179" w:rsidRDefault="00C12D2D" w:rsidP="00F43F8E">
      <w:pPr>
        <w:pStyle w:val="Heading1"/>
        <w:rPr>
          <w:rFonts w:ascii="Calibri" w:hAnsi="Calibri" w:cs="Calibri"/>
        </w:rPr>
      </w:pPr>
      <w:bookmarkStart w:id="248" w:name="_Toc406065228"/>
      <w:bookmarkStart w:id="249" w:name="_Toc468274905"/>
      <w:bookmarkEnd w:id="17"/>
      <w:bookmarkEnd w:id="18"/>
      <w:bookmarkEnd w:id="19"/>
      <w:bookmarkEnd w:id="20"/>
      <w:bookmarkEnd w:id="21"/>
      <w:r>
        <w:rPr>
          <w:rFonts w:ascii="Calibri" w:hAnsi="Calibri" w:cs="Calibri"/>
        </w:rPr>
        <w:lastRenderedPageBreak/>
        <w:t xml:space="preserve">Rtn </w:t>
      </w:r>
      <w:r w:rsidR="00D229A6" w:rsidRPr="00AA38E8">
        <w:rPr>
          <w:rFonts w:ascii="Calibri" w:hAnsi="Calibri" w:cs="Calibri"/>
        </w:rPr>
        <w:t>High-Level Description</w:t>
      </w:r>
      <w:bookmarkEnd w:id="248"/>
      <w:bookmarkEnd w:id="249"/>
    </w:p>
    <w:p w:rsidR="00274047" w:rsidRPr="002B094F" w:rsidRDefault="00274047" w:rsidP="00274047">
      <w:pPr>
        <w:rPr>
          <w:lang w:bidi="ar-SA"/>
        </w:rPr>
      </w:pPr>
      <w:r>
        <w:rPr>
          <w:lang w:bidi="ar-SA"/>
        </w:rPr>
        <w:t>Refer to FDD</w:t>
      </w:r>
    </w:p>
    <w:p w:rsidR="00274047" w:rsidRPr="002D6391" w:rsidRDefault="00274047"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50" w:name="_Toc406065229"/>
      <w:bookmarkStart w:id="251" w:name="_Toc468274906"/>
      <w:r w:rsidRPr="00AA38E8">
        <w:rPr>
          <w:rFonts w:ascii="Calibri" w:hAnsi="Calibri" w:cs="Calibri"/>
        </w:rPr>
        <w:lastRenderedPageBreak/>
        <w:t>Design details of software module</w:t>
      </w:r>
      <w:bookmarkEnd w:id="250"/>
      <w:bookmarkEnd w:id="251"/>
    </w:p>
    <w:p w:rsidR="00D229A6" w:rsidRPr="00AA38E8" w:rsidRDefault="00D229A6" w:rsidP="00D229A6">
      <w:pPr>
        <w:pStyle w:val="Heading2"/>
        <w:rPr>
          <w:rFonts w:ascii="Calibri" w:hAnsi="Calibri" w:cs="Calibri"/>
        </w:rPr>
      </w:pPr>
      <w:bookmarkStart w:id="252" w:name="_Toc406065230"/>
      <w:bookmarkStart w:id="253" w:name="_Toc468274907"/>
      <w:r w:rsidRPr="0036303E">
        <w:rPr>
          <w:rFonts w:ascii="Calibri" w:hAnsi="Calibri" w:cs="Calibri"/>
        </w:rPr>
        <w:t>Graphical</w:t>
      </w:r>
      <w:r>
        <w:rPr>
          <w:rFonts w:ascii="Calibri" w:hAnsi="Calibri" w:cs="Calibri"/>
        </w:rPr>
        <w:t xml:space="preserve"> representation of </w:t>
      </w:r>
      <w:bookmarkEnd w:id="252"/>
      <w:r w:rsidR="002871AC">
        <w:rPr>
          <w:rFonts w:ascii="Calibri" w:hAnsi="Calibri" w:cs="Calibri"/>
        </w:rPr>
        <w:t>Rtn</w:t>
      </w:r>
      <w:bookmarkEnd w:id="253"/>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end"/>
      </w:r>
    </w:p>
    <w:p w:rsidR="002C4FC9" w:rsidRDefault="002C4FC9" w:rsidP="00FC4E33">
      <w:pPr>
        <w:jc w:val="center"/>
        <w:rPr>
          <w:rFonts w:cs="Calibri"/>
          <w:i/>
        </w:rPr>
      </w:pPr>
      <w:del w:id="254" w:author="Ramachandran M G." w:date="2016-11-29T14:48:00Z">
        <w:r w:rsidDel="004E42B6">
          <w:rPr>
            <w:noProof/>
            <w:lang w:val="en-IN" w:eastAsia="en-IN" w:bidi="ar-SA"/>
          </w:rPr>
          <w:drawing>
            <wp:inline distT="0" distB="0" distL="0" distR="0" wp14:anchorId="69E3CED4" wp14:editId="63828AE2">
              <wp:extent cx="3086100" cy="611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86100" cy="6111240"/>
                      </a:xfrm>
                      <a:prstGeom prst="rect">
                        <a:avLst/>
                      </a:prstGeom>
                    </pic:spPr>
                  </pic:pic>
                </a:graphicData>
              </a:graphic>
            </wp:inline>
          </w:drawing>
        </w:r>
      </w:del>
      <w:ins w:id="255" w:author="Ramachandran M G." w:date="2016-11-29T14:48:00Z">
        <w:r w:rsidR="004E42B6" w:rsidRPr="004E42B6">
          <w:rPr>
            <w:rFonts w:cs="Calibri"/>
            <w:i/>
            <w:noProof/>
            <w:lang w:val="en-IN" w:eastAsia="en-IN" w:bidi="ar-SA"/>
          </w:rPr>
          <w:drawing>
            <wp:inline distT="0" distB="0" distL="0" distR="0" wp14:anchorId="2216E136" wp14:editId="62CA97AD">
              <wp:extent cx="2771775" cy="5276850"/>
              <wp:effectExtent l="0" t="0" r="9525" b="0"/>
              <wp:docPr id="3" name="Picture 3" descr="C:\Component\SF002A_Rtn_Impl_1.4.2\sn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mponent\SF002A_Rtn_Impl_1.4.2\snap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1775" cy="5276850"/>
                      </a:xfrm>
                      <a:prstGeom prst="rect">
                        <a:avLst/>
                      </a:prstGeom>
                      <a:noFill/>
                      <a:ln>
                        <a:noFill/>
                      </a:ln>
                    </pic:spPr>
                  </pic:pic>
                </a:graphicData>
              </a:graphic>
            </wp:inline>
          </w:drawing>
        </w:r>
      </w:ins>
    </w:p>
    <w:p w:rsidR="00D229A6" w:rsidRPr="002D6391" w:rsidRDefault="00D229A6" w:rsidP="00D229A6">
      <w:pPr>
        <w:pStyle w:val="Heading2"/>
        <w:rPr>
          <w:rFonts w:ascii="Calibri" w:hAnsi="Calibri" w:cs="Calibri"/>
        </w:rPr>
      </w:pPr>
      <w:bookmarkStart w:id="256" w:name="_Toc406065231"/>
      <w:bookmarkStart w:id="257" w:name="_Toc468274908"/>
      <w:r w:rsidRPr="002D6391">
        <w:rPr>
          <w:rFonts w:ascii="Calibri" w:hAnsi="Calibri" w:cs="Calibri"/>
        </w:rPr>
        <w:t>Data Flow Diagram</w:t>
      </w:r>
      <w:bookmarkEnd w:id="256"/>
      <w:bookmarkEnd w:id="257"/>
    </w:p>
    <w:p w:rsidR="00D229A6" w:rsidRPr="002D6391" w:rsidRDefault="00AC4CD8" w:rsidP="00387BF4">
      <w:pPr>
        <w:pStyle w:val="Heading3"/>
        <w:tabs>
          <w:tab w:val="clear" w:pos="1017"/>
        </w:tabs>
        <w:ind w:left="562" w:hanging="562"/>
        <w:rPr>
          <w:rFonts w:ascii="Calibri" w:hAnsi="Calibri" w:cs="Calibri"/>
        </w:rPr>
      </w:pPr>
      <w:bookmarkStart w:id="258" w:name="_Toc375924736"/>
      <w:bookmarkStart w:id="259" w:name="_Toc406065232"/>
      <w:bookmarkStart w:id="260" w:name="_Toc468274909"/>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258"/>
      <w:bookmarkEnd w:id="259"/>
      <w:bookmarkEnd w:id="260"/>
    </w:p>
    <w:p w:rsidR="00D229A6" w:rsidRPr="002B094F" w:rsidRDefault="00274047" w:rsidP="00D229A6">
      <w:pPr>
        <w:rPr>
          <w:lang w:bidi="ar-SA"/>
        </w:rPr>
      </w:pPr>
      <w:r>
        <w:rPr>
          <w:lang w:bidi="ar-SA"/>
        </w:rPr>
        <w:t>Refer to FDD</w:t>
      </w:r>
    </w:p>
    <w:p w:rsidR="00D229A6" w:rsidRPr="00A32585" w:rsidRDefault="00AC4CD8" w:rsidP="00D229A6">
      <w:pPr>
        <w:pStyle w:val="Heading3"/>
        <w:ind w:left="562" w:hanging="562"/>
        <w:rPr>
          <w:rFonts w:ascii="Calibri" w:hAnsi="Calibri" w:cs="Calibri"/>
        </w:rPr>
      </w:pPr>
      <w:bookmarkStart w:id="261" w:name="_Toc375924737"/>
      <w:bookmarkStart w:id="262" w:name="_Toc406065233"/>
      <w:bookmarkStart w:id="263" w:name="_Toc468274910"/>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261"/>
      <w:bookmarkEnd w:id="262"/>
      <w:bookmarkEnd w:id="263"/>
    </w:p>
    <w:p w:rsidR="00274047" w:rsidRPr="002B094F" w:rsidRDefault="00274047" w:rsidP="00274047">
      <w:pPr>
        <w:rPr>
          <w:lang w:bidi="ar-SA"/>
        </w:rPr>
      </w:pPr>
      <w:r>
        <w:rPr>
          <w:lang w:bidi="ar-SA"/>
        </w:rPr>
        <w:t>Refer to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64" w:name="_Toc338170479"/>
      <w:bookmarkStart w:id="265" w:name="_Toc375678228"/>
      <w:bookmarkStart w:id="266" w:name="_Toc418080062"/>
      <w:bookmarkStart w:id="267" w:name="_Toc421709912"/>
      <w:bookmarkStart w:id="268" w:name="_Toc468274911"/>
      <w:r w:rsidRPr="00AC4CD8">
        <w:rPr>
          <w:rFonts w:ascii="Calibri" w:hAnsi="Calibri" w:cs="Calibri"/>
        </w:rPr>
        <w:lastRenderedPageBreak/>
        <w:t>Constant Data Dictionary</w:t>
      </w:r>
      <w:bookmarkEnd w:id="264"/>
      <w:bookmarkEnd w:id="265"/>
      <w:bookmarkEnd w:id="266"/>
      <w:bookmarkEnd w:id="267"/>
      <w:bookmarkEnd w:id="268"/>
    </w:p>
    <w:p w:rsidR="00AC4CD8" w:rsidRPr="00DA5500" w:rsidRDefault="00AC4CD8" w:rsidP="00AC4CD8">
      <w:pPr>
        <w:pStyle w:val="Heading2"/>
        <w:spacing w:after="60"/>
        <w:rPr>
          <w:rFonts w:ascii="Calibri" w:hAnsi="Calibri"/>
        </w:rPr>
      </w:pPr>
      <w:bookmarkStart w:id="269" w:name="_Toc421011506"/>
      <w:bookmarkStart w:id="270" w:name="_Toc421786527"/>
      <w:bookmarkStart w:id="271" w:name="_Toc468274912"/>
      <w:bookmarkStart w:id="272" w:name="_Toc418080064"/>
      <w:r w:rsidRPr="00DA5500">
        <w:rPr>
          <w:rFonts w:ascii="Calibri" w:hAnsi="Calibri"/>
        </w:rPr>
        <w:t>Program (fixed) Constants</w:t>
      </w:r>
      <w:bookmarkEnd w:id="269"/>
      <w:bookmarkEnd w:id="270"/>
      <w:bookmarkEnd w:id="271"/>
    </w:p>
    <w:p w:rsidR="00AC4CD8" w:rsidRPr="00DA5500" w:rsidRDefault="00AC4CD8" w:rsidP="00AC4CD8">
      <w:pPr>
        <w:pStyle w:val="Heading3"/>
        <w:tabs>
          <w:tab w:val="clear" w:pos="1017"/>
          <w:tab w:val="num" w:pos="567"/>
        </w:tabs>
        <w:ind w:left="567"/>
        <w:rPr>
          <w:rFonts w:ascii="Calibri" w:hAnsi="Calibri"/>
        </w:rPr>
      </w:pPr>
      <w:bookmarkStart w:id="273" w:name="_Toc468274913"/>
      <w:bookmarkEnd w:id="272"/>
      <w:r w:rsidRPr="00DA5500">
        <w:rPr>
          <w:rFonts w:ascii="Calibri" w:hAnsi="Calibri"/>
        </w:rPr>
        <w:t>Embedded Constants</w:t>
      </w:r>
      <w:bookmarkEnd w:id="273"/>
    </w:p>
    <w:p w:rsidR="00AC4CD8"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p w:rsidR="0036303E" w:rsidRPr="0036303E" w:rsidRDefault="0036303E" w:rsidP="0036303E">
      <w:pPr>
        <w:rPr>
          <w:lang w:bidi="ar-SA"/>
        </w:rPr>
      </w:pPr>
      <w:r>
        <w:rPr>
          <w:lang w:bidi="ar-SA"/>
        </w:rPr>
        <w:t>None</w:t>
      </w:r>
    </w:p>
    <w:p w:rsidR="00AC4CD8" w:rsidRPr="00DA5500" w:rsidRDefault="00AC4CD8" w:rsidP="00AC4CD8">
      <w:pPr>
        <w:pStyle w:val="Heading1"/>
        <w:ind w:left="562" w:hanging="562"/>
        <w:rPr>
          <w:rFonts w:ascii="Calibri" w:hAnsi="Calibri" w:cs="Calibri"/>
        </w:rPr>
      </w:pPr>
      <w:bookmarkStart w:id="274" w:name="_Ref87065593"/>
      <w:bookmarkStart w:id="275" w:name="_Toc338170483"/>
      <w:bookmarkStart w:id="276" w:name="_Toc375678229"/>
      <w:bookmarkStart w:id="277" w:name="_Toc418080067"/>
      <w:bookmarkStart w:id="278" w:name="_Toc421786702"/>
      <w:bookmarkStart w:id="279" w:name="_Toc468274914"/>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74"/>
      <w:bookmarkEnd w:id="275"/>
      <w:bookmarkEnd w:id="276"/>
      <w:bookmarkEnd w:id="277"/>
      <w:bookmarkEnd w:id="278"/>
      <w:bookmarkEnd w:id="279"/>
    </w:p>
    <w:p w:rsidR="002B094F" w:rsidRPr="00987B4A" w:rsidRDefault="002B094F" w:rsidP="002B094F">
      <w:pPr>
        <w:pStyle w:val="Heading3"/>
        <w:tabs>
          <w:tab w:val="clear" w:pos="1017"/>
          <w:tab w:val="num" w:pos="567"/>
        </w:tabs>
        <w:ind w:left="567"/>
        <w:rPr>
          <w:rFonts w:ascii="Calibri" w:hAnsi="Calibri"/>
        </w:rPr>
      </w:pPr>
      <w:bookmarkStart w:id="280" w:name="_Toc338170484"/>
      <w:bookmarkStart w:id="281" w:name="_Toc418080068"/>
      <w:bookmarkStart w:id="282" w:name="_Toc421709916"/>
      <w:bookmarkStart w:id="283" w:name="_Toc468274915"/>
      <w:r w:rsidRPr="002E3F2E">
        <w:rPr>
          <w:rFonts w:ascii="Calibri" w:hAnsi="Calibri" w:cs="Calibri"/>
        </w:rPr>
        <w:t>Sub</w:t>
      </w:r>
      <w:r w:rsidRPr="00987B4A">
        <w:rPr>
          <w:rFonts w:ascii="Calibri" w:hAnsi="Calibri"/>
        </w:rPr>
        <w:t>-Module Functions</w:t>
      </w:r>
      <w:bookmarkEnd w:id="280"/>
      <w:bookmarkEnd w:id="281"/>
      <w:bookmarkEnd w:id="282"/>
      <w:bookmarkEnd w:id="283"/>
    </w:p>
    <w:p w:rsidR="002B094F" w:rsidRPr="0048012A" w:rsidRDefault="002B094F" w:rsidP="002B094F">
      <w:pPr>
        <w:pStyle w:val="BodyText"/>
        <w:rPr>
          <w:rFonts w:ascii="Calibri" w:hAnsi="Calibri" w:cs="Calibri"/>
          <w:sz w:val="20"/>
        </w:rPr>
      </w:pPr>
    </w:p>
    <w:p w:rsidR="002B094F" w:rsidRPr="00987B4A" w:rsidDel="005C1C52" w:rsidRDefault="002B094F" w:rsidP="005C1C52">
      <w:pPr>
        <w:pStyle w:val="Heading4"/>
        <w:rPr>
          <w:del w:id="284" w:author="Ramachandran M G." w:date="2016-11-30T16:50:00Z"/>
        </w:rPr>
      </w:pPr>
      <w:bookmarkStart w:id="285" w:name="_Toc418080069"/>
      <w:r w:rsidRPr="00460D68">
        <w:t>Initialization</w:t>
      </w:r>
      <w:r w:rsidRPr="00987B4A">
        <w:t xml:space="preserve"> sub-module </w:t>
      </w:r>
      <w:ins w:id="286" w:author="Ramachandran M G." w:date="2016-11-30T16:50:00Z">
        <w:r w:rsidR="005C1C52" w:rsidRPr="005C1C52">
          <w:rPr>
            <w:rFonts w:ascii="Calibri" w:hAnsi="Calibri"/>
          </w:rPr>
          <w:t xml:space="preserve">RtnInit1 </w:t>
        </w:r>
      </w:ins>
      <w:del w:id="287" w:author="Ramachandran M G." w:date="2016-11-30T16:50:00Z">
        <w:r w:rsidRPr="00987B4A" w:rsidDel="005C1C52">
          <w:delText>{_Init()</w:delText>
        </w:r>
        <w:bookmarkStart w:id="288" w:name="_GoBack"/>
        <w:bookmarkEnd w:id="288"/>
        <w:r w:rsidRPr="00987B4A" w:rsidDel="005C1C52">
          <w:delText>}</w:delText>
        </w:r>
        <w:bookmarkEnd w:id="285"/>
      </w:del>
    </w:p>
    <w:p w:rsidR="002B094F" w:rsidRPr="005C1C52" w:rsidRDefault="002B094F" w:rsidP="002B094F">
      <w:pPr>
        <w:pStyle w:val="Heading4"/>
        <w:rPr>
          <w:rFonts w:ascii="Calibri" w:hAnsi="Calibri" w:cs="Calibri"/>
          <w:rPrChange w:id="289" w:author="Ramachandran M G." w:date="2016-11-30T16:50:00Z">
            <w:rPr/>
          </w:rPrChange>
        </w:rPr>
        <w:pPrChange w:id="290" w:author="Ramachandran M G." w:date="2016-11-30T16:50:00Z">
          <w:pPr>
            <w:pStyle w:val="BodyText"/>
          </w:pPr>
        </w:pPrChange>
      </w:pPr>
      <w:del w:id="291" w:author="Ramachandran M G." w:date="2016-11-30T16:50:00Z">
        <w:r w:rsidRPr="005C1C52" w:rsidDel="005C1C52">
          <w:rPr>
            <w:rFonts w:ascii="Calibri" w:hAnsi="Calibri" w:cs="Calibri"/>
            <w:rPrChange w:id="292" w:author="Ramachandran M G." w:date="2016-11-30T16:50:00Z">
              <w:rPr/>
            </w:rPrChange>
          </w:rPr>
          <w:delText xml:space="preserve">  </w:delText>
        </w:r>
      </w:del>
      <w:del w:id="293" w:author="Ramachandran M G." w:date="2016-11-30T16:49:00Z">
        <w:r w:rsidR="00274047" w:rsidRPr="005C1C52" w:rsidDel="005C1C52">
          <w:rPr>
            <w:rFonts w:ascii="Calibri" w:hAnsi="Calibri" w:cs="Calibri"/>
            <w:rPrChange w:id="294" w:author="Ramachandran M G." w:date="2016-11-30T16:50:00Z">
              <w:rPr/>
            </w:rPrChange>
          </w:rPr>
          <w:delText>None</w:delText>
        </w:r>
      </w:del>
    </w:p>
    <w:p w:rsidR="002B094F" w:rsidRDefault="002B094F" w:rsidP="002B094F">
      <w:pPr>
        <w:pStyle w:val="Heading4"/>
        <w:rPr>
          <w:rFonts w:ascii="Calibri" w:hAnsi="Calibri"/>
        </w:rPr>
      </w:pPr>
      <w:bookmarkStart w:id="295" w:name="_Toc418080070"/>
      <w:r w:rsidRPr="00460D68">
        <w:rPr>
          <w:rFonts w:ascii="Calibri" w:hAnsi="Calibri"/>
        </w:rPr>
        <w:t>Periodic</w:t>
      </w:r>
      <w:r w:rsidRPr="00987B4A">
        <w:rPr>
          <w:rFonts w:ascii="Calibri" w:hAnsi="Calibri"/>
        </w:rPr>
        <w:t xml:space="preserve"> sub-module </w:t>
      </w:r>
      <w:bookmarkEnd w:id="295"/>
      <w:r w:rsidR="002C4FC9">
        <w:rPr>
          <w:rFonts w:ascii="Calibri" w:hAnsi="Calibri"/>
        </w:rPr>
        <w:t>RtnPer1</w:t>
      </w:r>
    </w:p>
    <w:p w:rsidR="004D5DDA" w:rsidRPr="0033680E" w:rsidRDefault="0036303E" w:rsidP="0036303E">
      <w:pPr>
        <w:rPr>
          <w:rFonts w:cs="Calibri"/>
          <w:i/>
        </w:rPr>
      </w:pPr>
      <w:r>
        <w:rPr>
          <w:lang w:bidi="ar-SA"/>
        </w:rPr>
        <w:t xml:space="preserve">Design Rationale - </w:t>
      </w:r>
      <w:r w:rsidR="004D5DDA">
        <w:rPr>
          <w:rFonts w:cs="Calibri"/>
          <w:i/>
        </w:rPr>
        <w:t>Fault Injection client call is conditional compiled based on “FLTINJENA” build constant.</w:t>
      </w:r>
    </w:p>
    <w:p w:rsidR="002B094F" w:rsidRDefault="002B094F" w:rsidP="002B094F">
      <w:pPr>
        <w:pStyle w:val="Heading3"/>
        <w:tabs>
          <w:tab w:val="clear" w:pos="1017"/>
          <w:tab w:val="num" w:pos="567"/>
        </w:tabs>
        <w:ind w:left="567"/>
        <w:rPr>
          <w:rFonts w:ascii="Calibri" w:hAnsi="Calibri"/>
        </w:rPr>
      </w:pPr>
      <w:bookmarkStart w:id="296" w:name="_Toc382301471"/>
      <w:bookmarkStart w:id="297" w:name="_Toc383698997"/>
      <w:bookmarkStart w:id="298" w:name="_Toc418080072"/>
      <w:bookmarkStart w:id="299" w:name="_Toc421709917"/>
      <w:bookmarkStart w:id="300" w:name="_Toc468274916"/>
      <w:bookmarkEnd w:id="296"/>
      <w:bookmarkEnd w:id="297"/>
      <w:r w:rsidRPr="00987B4A">
        <w:rPr>
          <w:rFonts w:ascii="Calibri" w:hAnsi="Calibri"/>
        </w:rPr>
        <w:t>Interrupt Service Routines</w:t>
      </w:r>
      <w:bookmarkEnd w:id="298"/>
      <w:bookmarkEnd w:id="299"/>
      <w:bookmarkEnd w:id="300"/>
    </w:p>
    <w:p w:rsidR="0036303E" w:rsidRPr="0036303E" w:rsidRDefault="0036303E" w:rsidP="0036303E">
      <w:pPr>
        <w:rPr>
          <w:lang w:bidi="ar-SA"/>
        </w:rPr>
      </w:pPr>
      <w:r>
        <w:rPr>
          <w:lang w:bidi="ar-SA"/>
        </w:rPr>
        <w:t>None</w:t>
      </w:r>
    </w:p>
    <w:p w:rsidR="002B094F" w:rsidRPr="00987B4A" w:rsidRDefault="00341ED6" w:rsidP="002B094F">
      <w:pPr>
        <w:pStyle w:val="Heading3"/>
        <w:tabs>
          <w:tab w:val="clear" w:pos="1017"/>
          <w:tab w:val="num" w:pos="567"/>
        </w:tabs>
        <w:ind w:left="567"/>
        <w:rPr>
          <w:rFonts w:ascii="Calibri" w:hAnsi="Calibri"/>
        </w:rPr>
      </w:pPr>
      <w:bookmarkStart w:id="301" w:name="_Toc418080073"/>
      <w:bookmarkStart w:id="302" w:name="_Toc421709918"/>
      <w:bookmarkStart w:id="303" w:name="_Toc468274917"/>
      <w:r>
        <w:rPr>
          <w:rFonts w:ascii="Calibri" w:hAnsi="Calibri"/>
        </w:rPr>
        <w:t>Server Runnable</w:t>
      </w:r>
      <w:r w:rsidR="002B094F" w:rsidRPr="00987B4A">
        <w:rPr>
          <w:rFonts w:ascii="Calibri" w:hAnsi="Calibri"/>
        </w:rPr>
        <w:t xml:space="preserve"> Functions</w:t>
      </w:r>
      <w:bookmarkEnd w:id="301"/>
      <w:bookmarkEnd w:id="302"/>
      <w:bookmarkEnd w:id="303"/>
    </w:p>
    <w:p w:rsidR="002B094F" w:rsidRPr="00B64C5D" w:rsidRDefault="004D5DDA" w:rsidP="002B094F">
      <w:pPr>
        <w:pStyle w:val="BodyText"/>
        <w:rPr>
          <w:rFonts w:ascii="Calibri" w:hAnsi="Calibri" w:cs="Calibri"/>
          <w:sz w:val="20"/>
        </w:rPr>
      </w:pPr>
      <w:r>
        <w:rPr>
          <w:rFonts w:ascii="Calibri" w:hAnsi="Calibri" w:cs="Calibri"/>
          <w:sz w:val="20"/>
        </w:rPr>
        <w:t>None</w:t>
      </w:r>
    </w:p>
    <w:p w:rsidR="002B094F" w:rsidRPr="002518E0" w:rsidRDefault="002B094F" w:rsidP="002B094F">
      <w:pPr>
        <w:pStyle w:val="Heading3"/>
        <w:tabs>
          <w:tab w:val="clear" w:pos="1017"/>
          <w:tab w:val="num" w:pos="567"/>
        </w:tabs>
        <w:ind w:left="567"/>
        <w:rPr>
          <w:rFonts w:ascii="Calibri" w:hAnsi="Calibri"/>
        </w:rPr>
      </w:pPr>
      <w:bookmarkStart w:id="304" w:name="_Toc338170485"/>
      <w:bookmarkStart w:id="305" w:name="_Toc418080074"/>
      <w:bookmarkStart w:id="306" w:name="_Toc421709919"/>
      <w:bookmarkStart w:id="307" w:name="_Toc468274918"/>
      <w:r w:rsidRPr="00987B4A">
        <w:rPr>
          <w:rFonts w:ascii="Calibri" w:hAnsi="Calibri"/>
        </w:rPr>
        <w:t>Module Internal (Local) Functions</w:t>
      </w:r>
      <w:bookmarkEnd w:id="304"/>
      <w:bookmarkEnd w:id="305"/>
      <w:bookmarkEnd w:id="306"/>
      <w:bookmarkEnd w:id="307"/>
    </w:p>
    <w:p w:rsidR="002B094F" w:rsidRDefault="004D5DDA" w:rsidP="002B094F">
      <w:pPr>
        <w:rPr>
          <w:lang w:bidi="ar-SA"/>
        </w:rPr>
      </w:pPr>
      <w:r>
        <w:rPr>
          <w:lang w:bidi="ar-SA"/>
        </w:rPr>
        <w:t>None</w:t>
      </w:r>
    </w:p>
    <w:p w:rsidR="002B094F" w:rsidRPr="002E3F2E" w:rsidRDefault="002B094F" w:rsidP="002B094F">
      <w:pPr>
        <w:pStyle w:val="Heading3"/>
        <w:tabs>
          <w:tab w:val="clear" w:pos="1017"/>
          <w:tab w:val="num" w:pos="927"/>
        </w:tabs>
        <w:ind w:left="567"/>
        <w:rPr>
          <w:rFonts w:ascii="Calibri" w:hAnsi="Calibri"/>
        </w:rPr>
      </w:pPr>
      <w:bookmarkStart w:id="308" w:name="_Toc418080075"/>
      <w:bookmarkStart w:id="309" w:name="_Toc421709920"/>
      <w:bookmarkStart w:id="310" w:name="_Toc468274919"/>
      <w:r w:rsidRPr="002E3F2E">
        <w:rPr>
          <w:rFonts w:ascii="Calibri" w:hAnsi="Calibri"/>
        </w:rPr>
        <w:t>Transition Functions</w:t>
      </w:r>
      <w:bookmarkEnd w:id="308"/>
      <w:bookmarkEnd w:id="309"/>
      <w:bookmarkEnd w:id="310"/>
    </w:p>
    <w:p w:rsidR="002B094F" w:rsidRDefault="004D5DDA" w:rsidP="002B094F">
      <w:pPr>
        <w:rPr>
          <w:lang w:bidi="ar-SA"/>
        </w:rPr>
      </w:pPr>
      <w:r>
        <w:rPr>
          <w:lang w:bidi="ar-SA"/>
        </w:rPr>
        <w:t>None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311" w:name="_Toc418080076"/>
      <w:bookmarkStart w:id="312" w:name="_Toc421709921"/>
      <w:bookmarkStart w:id="313" w:name="_Toc468274920"/>
      <w:r w:rsidRPr="002E3F2E">
        <w:rPr>
          <w:rFonts w:ascii="Calibri" w:hAnsi="Calibri"/>
        </w:rPr>
        <w:lastRenderedPageBreak/>
        <w:t>Known</w:t>
      </w:r>
      <w:r w:rsidRPr="00AA38E8">
        <w:rPr>
          <w:rFonts w:ascii="Calibri" w:hAnsi="Calibri" w:cs="Calibri"/>
        </w:rPr>
        <w:t xml:space="preserve"> Limitations with Design</w:t>
      </w:r>
      <w:bookmarkEnd w:id="311"/>
      <w:bookmarkEnd w:id="312"/>
      <w:bookmarkEnd w:id="313"/>
    </w:p>
    <w:p w:rsidR="00531B8C" w:rsidRDefault="004D5DDA" w:rsidP="00531B8C">
      <w:pPr>
        <w:rPr>
          <w:rFonts w:cs="Calibri"/>
        </w:rPr>
      </w:pPr>
      <w:r>
        <w:rPr>
          <w:rFonts w:cs="Calibri"/>
        </w:rPr>
        <w:t>None</w:t>
      </w:r>
    </w:p>
    <w:p w:rsidR="00531B8C" w:rsidRPr="00E75CFE" w:rsidRDefault="00531B8C" w:rsidP="00531B8C">
      <w:pPr>
        <w:pStyle w:val="Heading1"/>
        <w:ind w:left="562" w:hanging="562"/>
        <w:rPr>
          <w:rFonts w:ascii="Calibri" w:hAnsi="Calibri" w:cs="Calibri"/>
        </w:rPr>
      </w:pPr>
      <w:bookmarkStart w:id="314" w:name="_Toc382297449"/>
      <w:bookmarkStart w:id="315" w:name="_Toc418080077"/>
      <w:bookmarkStart w:id="316" w:name="_Toc421709922"/>
      <w:bookmarkStart w:id="317" w:name="_Toc468274921"/>
      <w:r w:rsidRPr="00E75CFE">
        <w:rPr>
          <w:rFonts w:ascii="Calibri" w:hAnsi="Calibri" w:cs="Calibri"/>
        </w:rPr>
        <w:lastRenderedPageBreak/>
        <w:t>UNIT TEST CONSIDERATION</w:t>
      </w:r>
      <w:bookmarkEnd w:id="314"/>
      <w:bookmarkEnd w:id="315"/>
      <w:bookmarkEnd w:id="316"/>
      <w:bookmarkEnd w:id="317"/>
    </w:p>
    <w:p w:rsidR="00531B8C" w:rsidRPr="00531B8C" w:rsidRDefault="00274047" w:rsidP="00531B8C">
      <w:pPr>
        <w:rPr>
          <w:lang w:bidi="ar-SA"/>
        </w:rPr>
      </w:pPr>
      <w:r>
        <w:rPr>
          <w:rFonts w:cs="Calibri"/>
        </w:rPr>
        <w:t>None</w:t>
      </w:r>
    </w:p>
    <w:p w:rsidR="00786BDF" w:rsidRPr="00A158C7" w:rsidRDefault="00786BDF" w:rsidP="000B37D5">
      <w:pPr>
        <w:pStyle w:val="Heading7"/>
      </w:pPr>
      <w:bookmarkStart w:id="318" w:name="_Toc468274922"/>
      <w:r w:rsidRPr="00A158C7">
        <w:lastRenderedPageBreak/>
        <w:t>Abbreviations and Acronyms</w:t>
      </w:r>
      <w:bookmarkEnd w:id="3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319" w:name="_Toc468274923"/>
      <w:r w:rsidRPr="00A158C7">
        <w:lastRenderedPageBreak/>
        <w:t>Glossary</w:t>
      </w:r>
      <w:bookmarkEnd w:id="319"/>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320" w:name="_Toc468274924"/>
      <w:r w:rsidRPr="00A158C7">
        <w:lastRenderedPageBreak/>
        <w:t>References</w:t>
      </w:r>
      <w:bookmarkEnd w:id="3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321" w:name="_Ref313612389"/>
            <w:r>
              <w:t>AUTOSAR Specification of Memory Mapping (Link:</w:t>
            </w:r>
            <w:hyperlink r:id="rId14" w:history="1">
              <w:r w:rsidRPr="00F35C33">
                <w:rPr>
                  <w:rStyle w:val="Hyperlink"/>
                </w:rPr>
                <w:t>AUTOSAR_SWS_MemoryMapping.pdf</w:t>
              </w:r>
            </w:hyperlink>
            <w:r>
              <w:t>)</w:t>
            </w:r>
            <w:bookmarkEnd w:id="321"/>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B7764B" w:rsidP="00B758D2">
            <w:pPr>
              <w:keepNext/>
            </w:pPr>
            <w:hyperlink r:id="rId15" w:history="1">
              <w:bookmarkStart w:id="322" w:name="_Ref335300243"/>
              <w:r w:rsidR="00531B8C" w:rsidRPr="00FC427F">
                <w:t>Software Naming Conventions.doc</w:t>
              </w:r>
              <w:bookmarkEnd w:id="322"/>
            </w:hyperlink>
          </w:p>
        </w:tc>
        <w:tc>
          <w:tcPr>
            <w:tcW w:w="2091" w:type="dxa"/>
            <w:shd w:val="clear" w:color="auto" w:fill="auto"/>
          </w:tcPr>
          <w:p w:rsidR="00531B8C" w:rsidRDefault="00CA13EB" w:rsidP="00B758D2">
            <w:pPr>
              <w:rPr>
                <w:lang w:bidi="ar-SA"/>
              </w:rPr>
            </w:pPr>
            <w:r>
              <w:rPr>
                <w:lang w:bidi="ar-SA"/>
              </w:rPr>
              <w:t>2</w:t>
            </w:r>
            <w:r w:rsidR="00531B8C">
              <w:rPr>
                <w:lang w:bidi="ar-SA"/>
              </w:rPr>
              <w:t>.0</w:t>
            </w:r>
          </w:p>
        </w:tc>
      </w:tr>
      <w:tr w:rsidR="00531B8C" w:rsidRPr="00A158C7" w:rsidTr="00B758D2">
        <w:tc>
          <w:tcPr>
            <w:tcW w:w="738" w:type="dxa"/>
            <w:shd w:val="clear" w:color="auto" w:fill="auto"/>
          </w:tcPr>
          <w:p w:rsidR="00531B8C" w:rsidRDefault="00531B8C" w:rsidP="00B758D2">
            <w:pPr>
              <w:jc w:val="center"/>
            </w:pPr>
            <w:r>
              <w:t>4</w:t>
            </w:r>
          </w:p>
        </w:tc>
        <w:bookmarkStart w:id="323"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323"/>
          </w:p>
        </w:tc>
        <w:tc>
          <w:tcPr>
            <w:tcW w:w="2091" w:type="dxa"/>
            <w:shd w:val="clear" w:color="auto" w:fill="auto"/>
          </w:tcPr>
          <w:p w:rsidR="00531B8C" w:rsidRDefault="00531B8C" w:rsidP="00B758D2">
            <w:pPr>
              <w:rPr>
                <w:lang w:bidi="ar-SA"/>
              </w:rPr>
            </w:pPr>
            <w:r>
              <w:rPr>
                <w:lang w:bidi="ar-SA"/>
              </w:rPr>
              <w:t>2.</w:t>
            </w:r>
            <w:r w:rsidR="00CA13EB">
              <w:rPr>
                <w:lang w:bidi="ar-SA"/>
              </w:rPr>
              <w:t>1</w:t>
            </w:r>
          </w:p>
        </w:tc>
      </w:tr>
      <w:tr w:rsidR="00E7400B" w:rsidRPr="00A158C7" w:rsidTr="00B758D2">
        <w:tc>
          <w:tcPr>
            <w:tcW w:w="738" w:type="dxa"/>
            <w:shd w:val="clear" w:color="auto" w:fill="auto"/>
          </w:tcPr>
          <w:p w:rsidR="00E7400B" w:rsidRDefault="00E7400B" w:rsidP="00B758D2">
            <w:pPr>
              <w:jc w:val="center"/>
            </w:pPr>
            <w:r>
              <w:t>5</w:t>
            </w:r>
          </w:p>
        </w:tc>
        <w:tc>
          <w:tcPr>
            <w:tcW w:w="6458" w:type="dxa"/>
            <w:shd w:val="clear" w:color="auto" w:fill="auto"/>
          </w:tcPr>
          <w:p w:rsidR="00E7400B" w:rsidRDefault="00E7400B" w:rsidP="00B758D2">
            <w:pPr>
              <w:keepNext/>
            </w:pPr>
            <w:r>
              <w:t>FDD – SF002A_Rtn_Design</w:t>
            </w:r>
          </w:p>
        </w:tc>
        <w:tc>
          <w:tcPr>
            <w:tcW w:w="2091" w:type="dxa"/>
            <w:shd w:val="clear" w:color="auto" w:fill="auto"/>
          </w:tcPr>
          <w:p w:rsidR="00E7400B" w:rsidRDefault="00E7400B" w:rsidP="00B758D2">
            <w:pPr>
              <w:rPr>
                <w:lang w:bidi="ar-SA"/>
              </w:rPr>
            </w:pPr>
            <w:r>
              <w:rPr>
                <w:lang w:bidi="ar-SA"/>
              </w:rPr>
              <w:t>See Synergy Sub project ver</w:t>
            </w:r>
            <w:r w:rsidR="00BE706D">
              <w:rPr>
                <w:lang w:bidi="ar-SA"/>
              </w:rPr>
              <w:t>s</w:t>
            </w:r>
            <w:r>
              <w:rPr>
                <w:lang w:bidi="ar-SA"/>
              </w:rPr>
              <w:t>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64B" w:rsidRDefault="00B7764B">
      <w:r>
        <w:separator/>
      </w:r>
    </w:p>
  </w:endnote>
  <w:endnote w:type="continuationSeparator" w:id="0">
    <w:p w:rsidR="00B7764B" w:rsidRDefault="00B77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B758D2" w:rsidRPr="00B10816" w:rsidTr="00866672">
      <w:tc>
        <w:tcPr>
          <w:tcW w:w="1667" w:type="pct"/>
          <w:vAlign w:val="center"/>
        </w:tcPr>
        <w:p w:rsidR="00B758D2" w:rsidRPr="00B10816" w:rsidRDefault="00B758D2" w:rsidP="00B10816">
          <w:pPr>
            <w:pStyle w:val="Footer"/>
            <w:spacing w:after="0"/>
            <w:rPr>
              <w:sz w:val="16"/>
              <w:szCs w:val="16"/>
            </w:rPr>
          </w:pPr>
          <w:r w:rsidRPr="00B10816">
            <w:rPr>
              <w:sz w:val="16"/>
              <w:szCs w:val="16"/>
            </w:rPr>
            <w:t xml:space="preserve">Document: </w:t>
          </w:r>
          <w:r w:rsidR="00FC4E33">
            <w:rPr>
              <w:sz w:val="16"/>
              <w:szCs w:val="16"/>
            </w:rPr>
            <w:t>Rtn</w:t>
          </w:r>
        </w:p>
        <w:p w:rsidR="00B758D2" w:rsidRPr="00B10816" w:rsidRDefault="00B758D2" w:rsidP="00AC4CD8">
          <w:pPr>
            <w:pStyle w:val="Footer"/>
            <w:spacing w:after="0"/>
            <w:rPr>
              <w:sz w:val="16"/>
              <w:szCs w:val="16"/>
            </w:rPr>
          </w:pPr>
          <w:r>
            <w:rPr>
              <w:sz w:val="16"/>
              <w:szCs w:val="16"/>
            </w:rPr>
            <w:t>Template:</w:t>
          </w:r>
          <w:r w:rsidRPr="00B10816">
            <w:rPr>
              <w:sz w:val="16"/>
              <w:szCs w:val="16"/>
            </w:rPr>
            <w:t xml:space="preserve"> </w:t>
          </w:r>
          <w:r w:rsidR="00AC4CD8">
            <w:rPr>
              <w:sz w:val="16"/>
              <w:szCs w:val="16"/>
            </w:rPr>
            <w:fldChar w:fldCharType="begin"/>
          </w:r>
          <w:r w:rsidR="00AC4CD8">
            <w:rPr>
              <w:sz w:val="16"/>
              <w:szCs w:val="16"/>
            </w:rPr>
            <w:instrText xml:space="preserve"> DOCPROPERTY  "Template Version"  \* MERGEFORMAT </w:instrText>
          </w:r>
          <w:r w:rsidR="00AC4CD8">
            <w:rPr>
              <w:sz w:val="16"/>
              <w:szCs w:val="16"/>
            </w:rPr>
            <w:fldChar w:fldCharType="separate"/>
          </w:r>
          <w:r w:rsidR="00D15041">
            <w:rPr>
              <w:sz w:val="16"/>
              <w:szCs w:val="16"/>
            </w:rPr>
            <w:t>EA4 01.00.00</w:t>
          </w:r>
          <w:r w:rsidR="00AC4CD8">
            <w:rPr>
              <w:sz w:val="16"/>
              <w:szCs w:val="16"/>
            </w:rPr>
            <w:fldChar w:fldCharType="end"/>
          </w:r>
        </w:p>
      </w:tc>
      <w:tc>
        <w:tcPr>
          <w:tcW w:w="1667" w:type="pct"/>
          <w:vAlign w:val="center"/>
        </w:tcPr>
        <w:p w:rsidR="00B758D2" w:rsidRDefault="00B758D2" w:rsidP="00B10816">
          <w:pPr>
            <w:pStyle w:val="Footer"/>
            <w:spacing w:after="0"/>
            <w:jc w:val="center"/>
            <w:rPr>
              <w:sz w:val="16"/>
              <w:szCs w:val="16"/>
            </w:rPr>
          </w:pPr>
          <w:del w:id="324" w:author="Ramachandran M G." w:date="2016-11-29T14:47:00Z">
            <w:r w:rsidDel="00476E9D">
              <w:rPr>
                <w:sz w:val="16"/>
                <w:szCs w:val="16"/>
              </w:rPr>
              <w:fldChar w:fldCharType="begin"/>
            </w:r>
            <w:r w:rsidDel="00476E9D">
              <w:rPr>
                <w:sz w:val="16"/>
                <w:szCs w:val="16"/>
              </w:rPr>
              <w:delInstrText xml:space="preserve"> DOCPROPERTY  "Release Date"  \* MERGEFORMAT </w:delInstrText>
            </w:r>
            <w:r w:rsidDel="00476E9D">
              <w:rPr>
                <w:sz w:val="16"/>
                <w:szCs w:val="16"/>
              </w:rPr>
              <w:fldChar w:fldCharType="separate"/>
            </w:r>
            <w:r w:rsidR="00D15041" w:rsidDel="00476E9D">
              <w:rPr>
                <w:sz w:val="16"/>
                <w:szCs w:val="16"/>
              </w:rPr>
              <w:delText>June 19, 2015</w:delText>
            </w:r>
            <w:r w:rsidDel="00476E9D">
              <w:rPr>
                <w:sz w:val="16"/>
                <w:szCs w:val="16"/>
              </w:rPr>
              <w:fldChar w:fldCharType="end"/>
            </w:r>
          </w:del>
          <w:ins w:id="325" w:author="Ramachandran M G." w:date="2016-11-29T14:47:00Z">
            <w:r w:rsidR="00476E9D">
              <w:rPr>
                <w:sz w:val="16"/>
                <w:szCs w:val="16"/>
              </w:rPr>
              <w:t>Nov 29, 2016</w:t>
            </w:r>
          </w:ins>
        </w:p>
        <w:p w:rsidR="00B758D2" w:rsidRPr="00B10816" w:rsidRDefault="00B758D2"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B758D2" w:rsidRPr="00B10816" w:rsidRDefault="00FC4E33" w:rsidP="00B10816">
              <w:pPr>
                <w:pStyle w:val="Footer"/>
                <w:spacing w:after="0"/>
                <w:jc w:val="right"/>
                <w:rPr>
                  <w:sz w:val="16"/>
                  <w:szCs w:val="16"/>
                </w:rPr>
              </w:pPr>
              <w:r>
                <w:rPr>
                  <w:sz w:val="16"/>
                  <w:szCs w:val="16"/>
                </w:rPr>
                <w:t>Module Design Document</w:t>
              </w:r>
            </w:p>
          </w:sdtContent>
        </w:sdt>
        <w:p w:rsidR="00B758D2" w:rsidRPr="00B10816" w:rsidRDefault="00B758D2"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5C1C52">
            <w:rPr>
              <w:b/>
              <w:noProof/>
              <w:sz w:val="16"/>
              <w:szCs w:val="16"/>
            </w:rPr>
            <w:t>7</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5C1C52">
            <w:rPr>
              <w:b/>
              <w:noProof/>
              <w:sz w:val="16"/>
              <w:szCs w:val="16"/>
            </w:rPr>
            <w:t>13</w:t>
          </w:r>
          <w:r w:rsidRPr="00B10816">
            <w:rPr>
              <w:b/>
              <w:sz w:val="16"/>
              <w:szCs w:val="16"/>
            </w:rPr>
            <w:fldChar w:fldCharType="end"/>
          </w:r>
        </w:p>
      </w:tc>
    </w:tr>
  </w:tbl>
  <w:p w:rsidR="00B758D2" w:rsidRPr="00B10816" w:rsidRDefault="00B758D2"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64B" w:rsidRDefault="00B7764B">
      <w:r>
        <w:separator/>
      </w:r>
    </w:p>
  </w:footnote>
  <w:footnote w:type="continuationSeparator" w:id="0">
    <w:p w:rsidR="00B7764B" w:rsidRDefault="00B77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B758D2" w:rsidRPr="008969C4" w:rsidTr="00866672">
      <w:trPr>
        <w:trHeight w:val="438"/>
      </w:trPr>
      <w:tc>
        <w:tcPr>
          <w:tcW w:w="1443" w:type="pct"/>
        </w:tcPr>
        <w:p w:rsidR="00B758D2" w:rsidRPr="008969C4" w:rsidRDefault="00B758D2" w:rsidP="00B10816">
          <w:pPr>
            <w:pStyle w:val="Header"/>
            <w:spacing w:after="0"/>
          </w:pPr>
          <w:r w:rsidRPr="008969C4">
            <w:rPr>
              <w:noProof/>
              <w:lang w:val="en-IN" w:eastAsia="en-IN"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B758D2" w:rsidRPr="00891F29" w:rsidRDefault="00B758D2" w:rsidP="00B10816">
          <w:pPr>
            <w:pStyle w:val="Header"/>
            <w:spacing w:after="0"/>
            <w:jc w:val="right"/>
            <w:rPr>
              <w:sz w:val="16"/>
              <w:szCs w:val="20"/>
            </w:rPr>
          </w:pPr>
          <w:r w:rsidRPr="00891F29">
            <w:rPr>
              <w:sz w:val="16"/>
              <w:szCs w:val="20"/>
            </w:rPr>
            <w:t>Nexteer Automotive Confidential Proprietary Information</w:t>
          </w:r>
        </w:p>
        <w:p w:rsidR="00B758D2" w:rsidRDefault="00B758D2" w:rsidP="00B10816">
          <w:pPr>
            <w:pStyle w:val="Header"/>
            <w:spacing w:after="0"/>
            <w:jc w:val="right"/>
            <w:rPr>
              <w:sz w:val="16"/>
              <w:szCs w:val="20"/>
            </w:rPr>
          </w:pPr>
          <w:r w:rsidRPr="00891F29">
            <w:rPr>
              <w:sz w:val="16"/>
              <w:szCs w:val="20"/>
            </w:rPr>
            <w:t>Do Not Copy/Distribute Without Prior Permission</w:t>
          </w:r>
        </w:p>
        <w:p w:rsidR="00B758D2" w:rsidRPr="008969C4" w:rsidRDefault="00B758D2" w:rsidP="00B10816">
          <w:pPr>
            <w:pStyle w:val="Header"/>
            <w:spacing w:after="0"/>
            <w:jc w:val="right"/>
            <w:rPr>
              <w:szCs w:val="20"/>
            </w:rPr>
          </w:pPr>
          <w:r w:rsidRPr="000B0DB8">
            <w:rPr>
              <w:sz w:val="16"/>
              <w:szCs w:val="20"/>
            </w:rPr>
            <w:t>This Document Is Uncontrolled When Printed – Verify Version Before Use</w:t>
          </w:r>
        </w:p>
      </w:tc>
    </w:tr>
  </w:tbl>
  <w:p w:rsidR="00B758D2" w:rsidRDefault="00B758D2">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achandran M G.">
    <w15:presenceInfo w15:providerId="None" w15:userId="Ramachandran M 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041"/>
    <w:rsid w:val="000040A2"/>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812BD"/>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74047"/>
    <w:rsid w:val="00282D96"/>
    <w:rsid w:val="00286C66"/>
    <w:rsid w:val="002871AC"/>
    <w:rsid w:val="002905EB"/>
    <w:rsid w:val="002A3DCD"/>
    <w:rsid w:val="002A4407"/>
    <w:rsid w:val="002A46ED"/>
    <w:rsid w:val="002A6127"/>
    <w:rsid w:val="002B094F"/>
    <w:rsid w:val="002B1587"/>
    <w:rsid w:val="002B2B02"/>
    <w:rsid w:val="002B6E4E"/>
    <w:rsid w:val="002B7D4B"/>
    <w:rsid w:val="002C4FC9"/>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303E"/>
    <w:rsid w:val="00364BF7"/>
    <w:rsid w:val="00364F00"/>
    <w:rsid w:val="003849A4"/>
    <w:rsid w:val="00385119"/>
    <w:rsid w:val="00387BF4"/>
    <w:rsid w:val="00393DBF"/>
    <w:rsid w:val="003A5B2A"/>
    <w:rsid w:val="003B4A55"/>
    <w:rsid w:val="003D456D"/>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76E9D"/>
    <w:rsid w:val="00480A9D"/>
    <w:rsid w:val="00482BAD"/>
    <w:rsid w:val="004863BF"/>
    <w:rsid w:val="004901DC"/>
    <w:rsid w:val="004907B4"/>
    <w:rsid w:val="00496E7C"/>
    <w:rsid w:val="00497491"/>
    <w:rsid w:val="004A0EA5"/>
    <w:rsid w:val="004A3AD6"/>
    <w:rsid w:val="004C1331"/>
    <w:rsid w:val="004D0FAD"/>
    <w:rsid w:val="004D5D37"/>
    <w:rsid w:val="004D5DDA"/>
    <w:rsid w:val="004E39D0"/>
    <w:rsid w:val="004E42B6"/>
    <w:rsid w:val="004F3C64"/>
    <w:rsid w:val="00507960"/>
    <w:rsid w:val="00510DB3"/>
    <w:rsid w:val="00514FCB"/>
    <w:rsid w:val="005200B6"/>
    <w:rsid w:val="00527EC6"/>
    <w:rsid w:val="00531B8C"/>
    <w:rsid w:val="005329FE"/>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1C52"/>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2D7D"/>
    <w:rsid w:val="006E1C97"/>
    <w:rsid w:val="006F2855"/>
    <w:rsid w:val="006F3CF4"/>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819F2"/>
    <w:rsid w:val="00784FF5"/>
    <w:rsid w:val="00786BDF"/>
    <w:rsid w:val="007A0728"/>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A4055"/>
    <w:rsid w:val="009B0C02"/>
    <w:rsid w:val="009B754B"/>
    <w:rsid w:val="009C5629"/>
    <w:rsid w:val="009C5E90"/>
    <w:rsid w:val="009C71A3"/>
    <w:rsid w:val="009C7F7D"/>
    <w:rsid w:val="009D1773"/>
    <w:rsid w:val="009D493A"/>
    <w:rsid w:val="009E371E"/>
    <w:rsid w:val="009E6A87"/>
    <w:rsid w:val="009F3119"/>
    <w:rsid w:val="00A02657"/>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172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7764B"/>
    <w:rsid w:val="00B81B39"/>
    <w:rsid w:val="00B81C1B"/>
    <w:rsid w:val="00B85D5F"/>
    <w:rsid w:val="00B92F19"/>
    <w:rsid w:val="00B9722C"/>
    <w:rsid w:val="00BA089B"/>
    <w:rsid w:val="00BA0D62"/>
    <w:rsid w:val="00BA5041"/>
    <w:rsid w:val="00BA7BCD"/>
    <w:rsid w:val="00BB166E"/>
    <w:rsid w:val="00BB4210"/>
    <w:rsid w:val="00BC45C7"/>
    <w:rsid w:val="00BC45EB"/>
    <w:rsid w:val="00BC6B0F"/>
    <w:rsid w:val="00BD17E2"/>
    <w:rsid w:val="00BD29F5"/>
    <w:rsid w:val="00BD7322"/>
    <w:rsid w:val="00BE706D"/>
    <w:rsid w:val="00BE7F06"/>
    <w:rsid w:val="00BF5242"/>
    <w:rsid w:val="00C0276C"/>
    <w:rsid w:val="00C04F32"/>
    <w:rsid w:val="00C12D2D"/>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1136"/>
    <w:rsid w:val="00C93030"/>
    <w:rsid w:val="00CA13EB"/>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5041"/>
    <w:rsid w:val="00D16229"/>
    <w:rsid w:val="00D229A6"/>
    <w:rsid w:val="00D23CB7"/>
    <w:rsid w:val="00D26802"/>
    <w:rsid w:val="00D30924"/>
    <w:rsid w:val="00D3133B"/>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7400B"/>
    <w:rsid w:val="00E9004B"/>
    <w:rsid w:val="00EB1228"/>
    <w:rsid w:val="00ED3D2B"/>
    <w:rsid w:val="00EE263E"/>
    <w:rsid w:val="00EE26AB"/>
    <w:rsid w:val="00EE3BBC"/>
    <w:rsid w:val="00EF190F"/>
    <w:rsid w:val="00F1257A"/>
    <w:rsid w:val="00F33BD1"/>
    <w:rsid w:val="00F36729"/>
    <w:rsid w:val="00F36CC2"/>
    <w:rsid w:val="00F417BB"/>
    <w:rsid w:val="00F43F8E"/>
    <w:rsid w:val="00F51C8D"/>
    <w:rsid w:val="00F56F9A"/>
    <w:rsid w:val="00F602B0"/>
    <w:rsid w:val="00F651F5"/>
    <w:rsid w:val="00F727CE"/>
    <w:rsid w:val="00F737FE"/>
    <w:rsid w:val="00F90FCC"/>
    <w:rsid w:val="00F91518"/>
    <w:rsid w:val="00F94E93"/>
    <w:rsid w:val="00F95E33"/>
    <w:rsid w:val="00FB39DC"/>
    <w:rsid w:val="00FC02CC"/>
    <w:rsid w:val="00FC45EA"/>
    <w:rsid w:val="00FC4E33"/>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002260"/>
  <w15:docId w15:val="{85206AB2-3C9E-4AE9-9067-E4C6D5CB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zkys7\Documents\SoftwareLifeCycle_04.01.00\Module%20Design%20and%20Coding\MDD%20Template%20EA4%2001.00.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667E28F9094581B2B9727D8BFC8AC7"/>
        <w:category>
          <w:name w:val="General"/>
          <w:gallery w:val="placeholder"/>
        </w:category>
        <w:types>
          <w:type w:val="bbPlcHdr"/>
        </w:types>
        <w:behaviors>
          <w:behavior w:val="content"/>
        </w:behaviors>
        <w:guid w:val="{F2DEFA55-A3EF-4EFC-80F1-846B36B8DEA0}"/>
      </w:docPartPr>
      <w:docPartBody>
        <w:p w:rsidR="00027930" w:rsidRDefault="00220BCE">
          <w:pPr>
            <w:pStyle w:val="66667E28F9094581B2B9727D8BFC8AC7"/>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BCE"/>
    <w:rsid w:val="00027930"/>
    <w:rsid w:val="001C3325"/>
    <w:rsid w:val="00220BCE"/>
    <w:rsid w:val="00360DDB"/>
    <w:rsid w:val="009B5D4E"/>
    <w:rsid w:val="00A660D7"/>
    <w:rsid w:val="00F77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667E28F9094581B2B9727D8BFC8AC7">
    <w:name w:val="66667E28F9094581B2B9727D8BFC8A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4.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5.xml><?xml version="1.0" encoding="utf-8"?>
<ds:datastoreItem xmlns:ds="http://schemas.openxmlformats.org/officeDocument/2006/customXml" ds:itemID="{9D358462-B0BC-4709-B5E7-D361F8A26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01.00.00</Template>
  <TotalTime>66</TotalTime>
  <Pages>13</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5515</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Michael Story</dc:creator>
  <cp:lastModifiedBy>Ramachandran M G.</cp:lastModifiedBy>
  <cp:revision>20</cp:revision>
  <cp:lastPrinted>2014-12-17T17:01:00Z</cp:lastPrinted>
  <dcterms:created xsi:type="dcterms:W3CDTF">2015-06-30T15:05:00Z</dcterms:created>
  <dcterms:modified xsi:type="dcterms:W3CDTF">2016-11-30T11:20:00Z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