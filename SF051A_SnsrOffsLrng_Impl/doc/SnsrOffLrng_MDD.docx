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D438346F4BD84121ACE8457F93C1DB4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8071BE" w:rsidP="007E0373">
      <w:pPr>
        <w:tabs>
          <w:tab w:val="left" w:pos="4320"/>
          <w:tab w:val="left" w:pos="8640"/>
        </w:tabs>
        <w:spacing w:before="120" w:after="360"/>
        <w:jc w:val="center"/>
        <w:rPr>
          <w:b/>
          <w:sz w:val="36"/>
        </w:rPr>
      </w:pPr>
      <w:r>
        <w:rPr>
          <w:rFonts w:cs="Calibri"/>
          <w:b/>
          <w:sz w:val="48"/>
          <w:szCs w:val="48"/>
        </w:rPr>
        <w:t>Sensor Offset Learning</w:t>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Shruthi Raghavan" w:date="2016-12-07T12:33:00Z">
        <w:r w:rsidR="00CF4822">
          <w:rPr>
            <w:b/>
            <w:sz w:val="36"/>
          </w:rPr>
          <w:t>Dec 7, 2016</w:t>
        </w:r>
      </w:ins>
      <w:del w:id="1" w:author="Shruthi Raghavan" w:date="2016-12-07T12:33:00Z">
        <w:r w:rsidR="007F59DD" w:rsidDel="00CF4822">
          <w:rPr>
            <w:b/>
            <w:sz w:val="36"/>
          </w:rPr>
          <w:delText>August 17, 2016</w:delText>
        </w:r>
      </w:del>
      <w:r w:rsidRPr="007E0373">
        <w:rPr>
          <w:b/>
          <w:sz w:val="36"/>
        </w:rPr>
        <w:fldChar w:fldCharType="end"/>
      </w:r>
    </w:p>
    <w:p w:rsidR="00B81C1B" w:rsidRPr="00A158C7" w:rsidDel="00CF4822" w:rsidRDefault="00B81C1B" w:rsidP="007E0373">
      <w:pPr>
        <w:tabs>
          <w:tab w:val="left" w:pos="4320"/>
          <w:tab w:val="left" w:pos="8640"/>
        </w:tabs>
        <w:spacing w:before="960"/>
        <w:jc w:val="center"/>
        <w:rPr>
          <w:del w:id="2" w:author="Shruthi Raghavan" w:date="2016-12-07T12:33:00Z"/>
          <w:b/>
          <w:sz w:val="24"/>
        </w:rPr>
      </w:pPr>
      <w:del w:id="3" w:author="Shruthi Raghavan" w:date="2016-12-07T12:33:00Z">
        <w:r w:rsidRPr="00A158C7" w:rsidDel="00CF4822">
          <w:rPr>
            <w:b/>
            <w:sz w:val="24"/>
          </w:rPr>
          <w:delText>Prepared For:</w:delText>
        </w:r>
      </w:del>
    </w:p>
    <w:p w:rsidR="00AA61A8" w:rsidRPr="00A158C7" w:rsidDel="00CF4822" w:rsidRDefault="00F43F8E" w:rsidP="00DE23CE">
      <w:pPr>
        <w:tabs>
          <w:tab w:val="left" w:pos="4320"/>
          <w:tab w:val="left" w:pos="8640"/>
        </w:tabs>
        <w:jc w:val="center"/>
        <w:rPr>
          <w:del w:id="4" w:author="Shruthi Raghavan" w:date="2016-12-07T12:33:00Z"/>
          <w:b/>
          <w:sz w:val="24"/>
        </w:rPr>
      </w:pPr>
      <w:del w:id="5" w:author="Shruthi Raghavan" w:date="2016-12-07T12:33:00Z">
        <w:r w:rsidDel="00CF4822">
          <w:rPr>
            <w:b/>
            <w:sz w:val="24"/>
          </w:rPr>
          <w:fldChar w:fldCharType="begin"/>
        </w:r>
        <w:r w:rsidDel="00CF4822">
          <w:rPr>
            <w:b/>
            <w:sz w:val="24"/>
          </w:rPr>
          <w:delInstrText xml:space="preserve"> DOCPROPERTY  "Prepared for Group"  \* MERGEFORMAT </w:delInstrText>
        </w:r>
        <w:r w:rsidDel="00CF4822">
          <w:rPr>
            <w:b/>
            <w:sz w:val="24"/>
          </w:rPr>
          <w:fldChar w:fldCharType="separate"/>
        </w:r>
        <w:r w:rsidR="00B8676D" w:rsidDel="00CF4822">
          <w:rPr>
            <w:b/>
            <w:sz w:val="24"/>
          </w:rPr>
          <w:delText>Software Engineering</w:delText>
        </w:r>
        <w:r w:rsidDel="00CF4822">
          <w:rPr>
            <w:b/>
            <w:sz w:val="24"/>
          </w:rPr>
          <w:fldChar w:fldCharType="end"/>
        </w:r>
      </w:del>
    </w:p>
    <w:p w:rsidR="00DE23CE" w:rsidRPr="00A158C7" w:rsidDel="00CF4822" w:rsidRDefault="007E0373" w:rsidP="00DE23CE">
      <w:pPr>
        <w:tabs>
          <w:tab w:val="left" w:pos="4320"/>
          <w:tab w:val="left" w:pos="8640"/>
        </w:tabs>
        <w:jc w:val="center"/>
        <w:rPr>
          <w:del w:id="6" w:author="Shruthi Raghavan" w:date="2016-12-07T12:33:00Z"/>
          <w:b/>
          <w:sz w:val="24"/>
        </w:rPr>
      </w:pPr>
      <w:del w:id="7" w:author="Shruthi Raghavan" w:date="2016-12-07T12:33:00Z">
        <w:r w:rsidDel="00CF4822">
          <w:rPr>
            <w:b/>
            <w:sz w:val="24"/>
          </w:rPr>
          <w:fldChar w:fldCharType="begin"/>
        </w:r>
        <w:r w:rsidDel="00CF4822">
          <w:rPr>
            <w:b/>
            <w:sz w:val="24"/>
          </w:rPr>
          <w:delInstrText xml:space="preserve"> DOCPROPERTY  Company  \* MERGEFORMAT </w:delInstrText>
        </w:r>
        <w:r w:rsidDel="00CF4822">
          <w:rPr>
            <w:b/>
            <w:sz w:val="24"/>
          </w:rPr>
          <w:fldChar w:fldCharType="separate"/>
        </w:r>
        <w:r w:rsidR="00B8676D" w:rsidDel="00CF4822">
          <w:rPr>
            <w:b/>
            <w:sz w:val="24"/>
          </w:rPr>
          <w:delText>Nexteer Automotive</w:delText>
        </w:r>
        <w:r w:rsidDel="00CF4822">
          <w:rPr>
            <w:b/>
            <w:sz w:val="24"/>
          </w:rPr>
          <w:fldChar w:fldCharType="end"/>
        </w:r>
        <w:r w:rsidDel="00CF4822">
          <w:rPr>
            <w:b/>
            <w:sz w:val="24"/>
          </w:rPr>
          <w:delText>,</w:delText>
        </w:r>
      </w:del>
    </w:p>
    <w:p w:rsidR="007E0373" w:rsidRDefault="007E0373">
      <w:pPr>
        <w:tabs>
          <w:tab w:val="left" w:pos="4320"/>
          <w:tab w:val="left" w:pos="8640"/>
        </w:tabs>
        <w:jc w:val="center"/>
        <w:rPr>
          <w:b/>
          <w:sz w:val="24"/>
        </w:rPr>
      </w:pPr>
      <w:del w:id="8" w:author="Shruthi Raghavan" w:date="2016-12-07T12:33:00Z">
        <w:r w:rsidDel="00CF4822">
          <w:rPr>
            <w:b/>
            <w:sz w:val="24"/>
          </w:rPr>
          <w:fldChar w:fldCharType="begin"/>
        </w:r>
        <w:r w:rsidDel="00CF4822">
          <w:rPr>
            <w:b/>
            <w:sz w:val="24"/>
          </w:rPr>
          <w:delInstrText xml:space="preserve"> DOCPROPERTY  Location  \* MERGEFORMAT </w:delInstrText>
        </w:r>
        <w:r w:rsidDel="00CF4822">
          <w:rPr>
            <w:b/>
            <w:sz w:val="24"/>
          </w:rPr>
          <w:fldChar w:fldCharType="separate"/>
        </w:r>
        <w:r w:rsidR="00B8676D" w:rsidDel="00CF4822">
          <w:rPr>
            <w:b/>
            <w:sz w:val="24"/>
          </w:rPr>
          <w:delText>Saginaw, MI, USA</w:delText>
        </w:r>
        <w:r w:rsidDel="00CF4822">
          <w:rPr>
            <w:b/>
            <w:sz w:val="24"/>
          </w:rPr>
          <w:fldChar w:fldCharType="end"/>
        </w:r>
      </w:del>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del w:id="9" w:author="Shruthi Raghavan" w:date="2016-12-07T12:33:00Z">
        <w:r w:rsidDel="00CF4822">
          <w:rPr>
            <w:b/>
            <w:sz w:val="24"/>
          </w:rPr>
          <w:fldChar w:fldCharType="begin"/>
        </w:r>
        <w:r w:rsidDel="00CF4822">
          <w:rPr>
            <w:b/>
            <w:sz w:val="24"/>
          </w:rPr>
          <w:delInstrText xml:space="preserve"> DOCPROPERTY  "Prepared by Group"  \* MERGEFORMAT </w:delInstrText>
        </w:r>
        <w:r w:rsidDel="00CF4822">
          <w:rPr>
            <w:b/>
            <w:sz w:val="24"/>
          </w:rPr>
          <w:fldChar w:fldCharType="separate"/>
        </w:r>
        <w:r w:rsidR="00B8676D" w:rsidDel="00CF4822">
          <w:rPr>
            <w:b/>
            <w:sz w:val="24"/>
          </w:rPr>
          <w:delText>SEPG</w:delText>
        </w:r>
        <w:r w:rsidDel="00CF4822">
          <w:rPr>
            <w:b/>
            <w:sz w:val="24"/>
          </w:rPr>
          <w:fldChar w:fldCharType="end"/>
        </w:r>
      </w:del>
      <w:ins w:id="10" w:author="Shruthi Raghavan" w:date="2016-12-07T12:33:00Z">
        <w:r w:rsidR="00CF4822">
          <w:rPr>
            <w:b/>
            <w:sz w:val="24"/>
          </w:rPr>
          <w:t>Shruthi Raghavan</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8676D">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8676D">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864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140"/>
        <w:gridCol w:w="2160"/>
        <w:gridCol w:w="1440"/>
      </w:tblGrid>
      <w:tr w:rsidR="008071BE" w:rsidRPr="00AA38E8" w:rsidTr="00CF4822">
        <w:trPr>
          <w:jc w:val="center"/>
        </w:trPr>
        <w:tc>
          <w:tcPr>
            <w:tcW w:w="900" w:type="dxa"/>
          </w:tcPr>
          <w:p w:rsidR="008071BE" w:rsidRPr="00AA38E8" w:rsidRDefault="008071BE" w:rsidP="00556E04">
            <w:pPr>
              <w:jc w:val="center"/>
              <w:rPr>
                <w:rFonts w:cs="Calibri"/>
                <w:b/>
              </w:rPr>
            </w:pPr>
            <w:bookmarkStart w:id="11" w:name="_Toc348792978"/>
            <w:bookmarkStart w:id="12" w:name="_Toc348793074"/>
            <w:bookmarkStart w:id="13" w:name="_Toc348793965"/>
            <w:bookmarkStart w:id="14" w:name="_Toc349459173"/>
            <w:bookmarkStart w:id="15" w:name="_Toc349621609"/>
            <w:r w:rsidRPr="00AA38E8">
              <w:rPr>
                <w:rFonts w:cs="Calibri"/>
                <w:b/>
              </w:rPr>
              <w:t>Version</w:t>
            </w:r>
          </w:p>
        </w:tc>
        <w:tc>
          <w:tcPr>
            <w:tcW w:w="4140" w:type="dxa"/>
          </w:tcPr>
          <w:p w:rsidR="008071BE" w:rsidRPr="00AA38E8" w:rsidRDefault="008071BE" w:rsidP="00D229A6">
            <w:pPr>
              <w:jc w:val="center"/>
              <w:rPr>
                <w:rFonts w:cs="Calibri"/>
                <w:b/>
              </w:rPr>
            </w:pPr>
            <w:r w:rsidRPr="00AA38E8">
              <w:rPr>
                <w:rFonts w:cs="Calibri"/>
                <w:b/>
              </w:rPr>
              <w:t>Description</w:t>
            </w:r>
          </w:p>
        </w:tc>
        <w:tc>
          <w:tcPr>
            <w:tcW w:w="2160" w:type="dxa"/>
          </w:tcPr>
          <w:p w:rsidR="008071BE" w:rsidRPr="00AA38E8" w:rsidRDefault="008071BE" w:rsidP="00D229A6">
            <w:pPr>
              <w:jc w:val="center"/>
              <w:rPr>
                <w:rFonts w:cs="Calibri"/>
                <w:b/>
              </w:rPr>
            </w:pPr>
            <w:r w:rsidRPr="00AA38E8">
              <w:rPr>
                <w:rFonts w:cs="Calibri"/>
                <w:b/>
              </w:rPr>
              <w:t>Author</w:t>
            </w:r>
          </w:p>
        </w:tc>
        <w:tc>
          <w:tcPr>
            <w:tcW w:w="1440" w:type="dxa"/>
          </w:tcPr>
          <w:p w:rsidR="008071BE" w:rsidRPr="00AA38E8" w:rsidRDefault="008071BE" w:rsidP="00D229A6">
            <w:pPr>
              <w:jc w:val="center"/>
              <w:rPr>
                <w:rFonts w:cs="Calibri"/>
                <w:b/>
              </w:rPr>
            </w:pPr>
            <w:r w:rsidRPr="00AA38E8">
              <w:rPr>
                <w:rFonts w:cs="Calibri"/>
                <w:b/>
              </w:rPr>
              <w:t>Date</w:t>
            </w:r>
          </w:p>
        </w:tc>
      </w:tr>
      <w:tr w:rsidR="008071BE" w:rsidRPr="00AA38E8" w:rsidTr="00CF4822">
        <w:trPr>
          <w:jc w:val="center"/>
        </w:trPr>
        <w:tc>
          <w:tcPr>
            <w:tcW w:w="900" w:type="dxa"/>
          </w:tcPr>
          <w:p w:rsidR="008071BE" w:rsidRPr="00AA38E8" w:rsidRDefault="008071BE" w:rsidP="00556E04">
            <w:pPr>
              <w:rPr>
                <w:rFonts w:cs="Calibri"/>
              </w:rPr>
            </w:pPr>
            <w:r>
              <w:rPr>
                <w:rFonts w:cs="Calibri"/>
              </w:rPr>
              <w:t>1</w:t>
            </w:r>
          </w:p>
        </w:tc>
        <w:tc>
          <w:tcPr>
            <w:tcW w:w="4140" w:type="dxa"/>
          </w:tcPr>
          <w:p w:rsidR="008071BE" w:rsidRPr="00AA38E8" w:rsidRDefault="008071BE" w:rsidP="00D229A6">
            <w:pPr>
              <w:rPr>
                <w:rFonts w:cs="Calibri"/>
              </w:rPr>
            </w:pPr>
            <w:r>
              <w:rPr>
                <w:rFonts w:cs="Calibri"/>
              </w:rPr>
              <w:t>Initial Version</w:t>
            </w:r>
          </w:p>
        </w:tc>
        <w:tc>
          <w:tcPr>
            <w:tcW w:w="2160" w:type="dxa"/>
          </w:tcPr>
          <w:p w:rsidR="008071BE" w:rsidRPr="00AA38E8" w:rsidRDefault="008071BE" w:rsidP="00D229A6">
            <w:pPr>
              <w:rPr>
                <w:rFonts w:cs="Calibri"/>
              </w:rPr>
            </w:pPr>
            <w:proofErr w:type="spellStart"/>
            <w:r>
              <w:rPr>
                <w:rFonts w:cs="Calibri"/>
              </w:rPr>
              <w:t>Selva</w:t>
            </w:r>
            <w:proofErr w:type="spellEnd"/>
            <w:r>
              <w:rPr>
                <w:rFonts w:cs="Calibri"/>
              </w:rPr>
              <w:t xml:space="preserve"> </w:t>
            </w:r>
            <w:proofErr w:type="spellStart"/>
            <w:r>
              <w:rPr>
                <w:rFonts w:cs="Calibri"/>
              </w:rPr>
              <w:t>Sengottaiyan</w:t>
            </w:r>
            <w:proofErr w:type="spellEnd"/>
          </w:p>
        </w:tc>
        <w:tc>
          <w:tcPr>
            <w:tcW w:w="1440" w:type="dxa"/>
          </w:tcPr>
          <w:p w:rsidR="008071BE" w:rsidRPr="00AA38E8" w:rsidRDefault="008071BE" w:rsidP="008071BE">
            <w:pPr>
              <w:rPr>
                <w:rFonts w:cs="Calibri"/>
              </w:rPr>
            </w:pPr>
            <w:r>
              <w:rPr>
                <w:rFonts w:cs="Calibri"/>
              </w:rPr>
              <w:t>07-Feb-2016</w:t>
            </w:r>
          </w:p>
        </w:tc>
      </w:tr>
      <w:tr w:rsidR="00EC47FB" w:rsidRPr="00AA38E8" w:rsidTr="00CF4822">
        <w:trPr>
          <w:jc w:val="center"/>
        </w:trPr>
        <w:tc>
          <w:tcPr>
            <w:tcW w:w="900" w:type="dxa"/>
          </w:tcPr>
          <w:p w:rsidR="00EC47FB" w:rsidRDefault="00EC47FB" w:rsidP="00556E04">
            <w:pPr>
              <w:rPr>
                <w:rFonts w:cs="Calibri"/>
              </w:rPr>
            </w:pPr>
            <w:r>
              <w:rPr>
                <w:rFonts w:cs="Calibri"/>
              </w:rPr>
              <w:t>2</w:t>
            </w:r>
          </w:p>
        </w:tc>
        <w:tc>
          <w:tcPr>
            <w:tcW w:w="4140" w:type="dxa"/>
          </w:tcPr>
          <w:p w:rsidR="00EC47FB" w:rsidRDefault="00EC47FB" w:rsidP="00D229A6">
            <w:pPr>
              <w:rPr>
                <w:rFonts w:cs="Calibri"/>
              </w:rPr>
            </w:pPr>
            <w:r>
              <w:rPr>
                <w:rFonts w:cs="Calibri"/>
              </w:rPr>
              <w:t>Updated as per FDD v 1.2.0</w:t>
            </w:r>
          </w:p>
        </w:tc>
        <w:tc>
          <w:tcPr>
            <w:tcW w:w="2160" w:type="dxa"/>
          </w:tcPr>
          <w:p w:rsidR="00EC47FB" w:rsidRDefault="00EC47FB" w:rsidP="00D229A6">
            <w:pPr>
              <w:rPr>
                <w:rFonts w:cs="Calibri"/>
              </w:rPr>
            </w:pPr>
            <w:r>
              <w:rPr>
                <w:rFonts w:cs="Calibri"/>
              </w:rPr>
              <w:t>Krishna Anne</w:t>
            </w:r>
          </w:p>
        </w:tc>
        <w:tc>
          <w:tcPr>
            <w:tcW w:w="1440" w:type="dxa"/>
          </w:tcPr>
          <w:p w:rsidR="00EC47FB" w:rsidRDefault="00EC47FB" w:rsidP="00EC47FB">
            <w:pPr>
              <w:rPr>
                <w:rFonts w:cs="Calibri"/>
              </w:rPr>
            </w:pPr>
            <w:r>
              <w:rPr>
                <w:rFonts w:cs="Calibri"/>
              </w:rPr>
              <w:t>07-Mar-2016</w:t>
            </w:r>
          </w:p>
        </w:tc>
      </w:tr>
      <w:tr w:rsidR="007F59DD" w:rsidRPr="00AA38E8" w:rsidTr="00CF4822">
        <w:trPr>
          <w:jc w:val="center"/>
        </w:trPr>
        <w:tc>
          <w:tcPr>
            <w:tcW w:w="900" w:type="dxa"/>
          </w:tcPr>
          <w:p w:rsidR="007F59DD" w:rsidRDefault="007F59DD" w:rsidP="00556E04">
            <w:pPr>
              <w:rPr>
                <w:rFonts w:cs="Calibri"/>
              </w:rPr>
            </w:pPr>
            <w:r>
              <w:rPr>
                <w:rFonts w:cs="Calibri"/>
              </w:rPr>
              <w:t>3</w:t>
            </w:r>
          </w:p>
        </w:tc>
        <w:tc>
          <w:tcPr>
            <w:tcW w:w="4140" w:type="dxa"/>
          </w:tcPr>
          <w:p w:rsidR="007F59DD" w:rsidRDefault="007F59DD" w:rsidP="00D229A6">
            <w:pPr>
              <w:rPr>
                <w:rFonts w:cs="Calibri"/>
              </w:rPr>
            </w:pPr>
            <w:r>
              <w:rPr>
                <w:rFonts w:cs="Calibri"/>
              </w:rPr>
              <w:t>Updated graphical representation</w:t>
            </w:r>
          </w:p>
        </w:tc>
        <w:tc>
          <w:tcPr>
            <w:tcW w:w="2160" w:type="dxa"/>
          </w:tcPr>
          <w:p w:rsidR="007F59DD" w:rsidRDefault="007F59DD" w:rsidP="00D229A6">
            <w:pPr>
              <w:rPr>
                <w:rFonts w:cs="Calibri"/>
              </w:rPr>
            </w:pPr>
            <w:r>
              <w:rPr>
                <w:rFonts w:cs="Calibri"/>
              </w:rPr>
              <w:t>Nick Saxton</w:t>
            </w:r>
          </w:p>
        </w:tc>
        <w:tc>
          <w:tcPr>
            <w:tcW w:w="1440" w:type="dxa"/>
          </w:tcPr>
          <w:p w:rsidR="007F59DD" w:rsidRDefault="007F59DD" w:rsidP="00EC47FB">
            <w:pPr>
              <w:rPr>
                <w:rFonts w:cs="Calibri"/>
              </w:rPr>
            </w:pPr>
            <w:r>
              <w:rPr>
                <w:rFonts w:cs="Calibri"/>
              </w:rPr>
              <w:t>17-Aug-2016</w:t>
            </w:r>
          </w:p>
        </w:tc>
      </w:tr>
      <w:tr w:rsidR="00CF4822" w:rsidRPr="00AA38E8" w:rsidTr="00CF4822">
        <w:trPr>
          <w:jc w:val="center"/>
          <w:ins w:id="16" w:author="Shruthi Raghavan" w:date="2016-12-07T12:33:00Z"/>
        </w:trPr>
        <w:tc>
          <w:tcPr>
            <w:tcW w:w="900" w:type="dxa"/>
          </w:tcPr>
          <w:p w:rsidR="00CF4822" w:rsidRDefault="00CF4822" w:rsidP="00556E04">
            <w:pPr>
              <w:rPr>
                <w:ins w:id="17" w:author="Shruthi Raghavan" w:date="2016-12-07T12:33:00Z"/>
                <w:rFonts w:cs="Calibri"/>
              </w:rPr>
            </w:pPr>
            <w:ins w:id="18" w:author="Shruthi Raghavan" w:date="2016-12-07T12:33:00Z">
              <w:r>
                <w:rPr>
                  <w:rFonts w:cs="Calibri"/>
                </w:rPr>
                <w:t>4</w:t>
              </w:r>
            </w:ins>
          </w:p>
        </w:tc>
        <w:tc>
          <w:tcPr>
            <w:tcW w:w="4140" w:type="dxa"/>
          </w:tcPr>
          <w:p w:rsidR="00CF4822" w:rsidRDefault="00CF4822" w:rsidP="00D229A6">
            <w:pPr>
              <w:rPr>
                <w:ins w:id="19" w:author="Shruthi Raghavan" w:date="2016-12-07T12:33:00Z"/>
                <w:rFonts w:cs="Calibri"/>
              </w:rPr>
            </w:pPr>
            <w:ins w:id="20" w:author="Shruthi Raghavan" w:date="2016-12-07T12:33:00Z">
              <w:r>
                <w:rPr>
                  <w:rFonts w:cs="Calibri"/>
                </w:rPr>
                <w:t>Updated design limitations for FDD v1.5.0</w:t>
              </w:r>
            </w:ins>
          </w:p>
        </w:tc>
        <w:tc>
          <w:tcPr>
            <w:tcW w:w="2160" w:type="dxa"/>
          </w:tcPr>
          <w:p w:rsidR="00CF4822" w:rsidRDefault="00CF4822" w:rsidP="00D229A6">
            <w:pPr>
              <w:rPr>
                <w:ins w:id="21" w:author="Shruthi Raghavan" w:date="2016-12-07T12:33:00Z"/>
                <w:rFonts w:cs="Calibri"/>
              </w:rPr>
            </w:pPr>
            <w:ins w:id="22" w:author="Shruthi Raghavan" w:date="2016-12-07T12:34:00Z">
              <w:r>
                <w:rPr>
                  <w:rFonts w:cs="Calibri"/>
                </w:rPr>
                <w:t>Shruthi Raghavan</w:t>
              </w:r>
            </w:ins>
          </w:p>
        </w:tc>
        <w:tc>
          <w:tcPr>
            <w:tcW w:w="1440" w:type="dxa"/>
          </w:tcPr>
          <w:p w:rsidR="00CF4822" w:rsidRDefault="00CF4822" w:rsidP="00EC47FB">
            <w:pPr>
              <w:rPr>
                <w:ins w:id="23" w:author="Shruthi Raghavan" w:date="2016-12-07T12:33:00Z"/>
                <w:rFonts w:cs="Calibri"/>
              </w:rPr>
            </w:pPr>
            <w:ins w:id="24" w:author="Shruthi Raghavan" w:date="2016-12-07T12:34:00Z">
              <w:r>
                <w:rPr>
                  <w:rFonts w:cs="Calibri"/>
                </w:rPr>
                <w:t>7-Dec-2016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A71D1F"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45196867" w:history="1">
        <w:r w:rsidR="00A71D1F" w:rsidRPr="00F2333C">
          <w:rPr>
            <w:rStyle w:val="Hyperlink"/>
          </w:rPr>
          <w:t>1</w:t>
        </w:r>
        <w:r w:rsidR="00A71D1F">
          <w:rPr>
            <w:rFonts w:eastAsiaTheme="minorEastAsia"/>
            <w:b w:val="0"/>
            <w:color w:val="auto"/>
            <w:kern w:val="0"/>
            <w:sz w:val="22"/>
            <w:szCs w:val="22"/>
            <w:lang w:val="en-US"/>
          </w:rPr>
          <w:tab/>
        </w:r>
        <w:r w:rsidR="00A71D1F" w:rsidRPr="00F2333C">
          <w:rPr>
            <w:rStyle w:val="Hyperlink"/>
          </w:rPr>
          <w:t>Introduction</w:t>
        </w:r>
        <w:r w:rsidR="00A71D1F">
          <w:rPr>
            <w:webHidden/>
          </w:rPr>
          <w:tab/>
        </w:r>
        <w:r w:rsidR="00A71D1F">
          <w:rPr>
            <w:webHidden/>
          </w:rPr>
          <w:fldChar w:fldCharType="begin"/>
        </w:r>
        <w:r w:rsidR="00A71D1F">
          <w:rPr>
            <w:webHidden/>
          </w:rPr>
          <w:instrText xml:space="preserve"> PAGEREF _Toc445196867 \h </w:instrText>
        </w:r>
        <w:r w:rsidR="00A71D1F">
          <w:rPr>
            <w:webHidden/>
          </w:rPr>
        </w:r>
        <w:r w:rsidR="00A71D1F">
          <w:rPr>
            <w:webHidden/>
          </w:rPr>
          <w:fldChar w:fldCharType="separate"/>
        </w:r>
        <w:r w:rsidR="00A71D1F">
          <w:rPr>
            <w:webHidden/>
          </w:rPr>
          <w:t>6</w:t>
        </w:r>
        <w:r w:rsidR="00A71D1F">
          <w:rPr>
            <w:webHidden/>
          </w:rPr>
          <w:fldChar w:fldCharType="end"/>
        </w:r>
      </w:hyperlink>
    </w:p>
    <w:p w:rsidR="00A71D1F" w:rsidRDefault="00F363FA">
      <w:pPr>
        <w:pStyle w:val="TOC1"/>
        <w:rPr>
          <w:rFonts w:eastAsiaTheme="minorEastAsia"/>
          <w:b w:val="0"/>
          <w:color w:val="auto"/>
          <w:kern w:val="0"/>
          <w:sz w:val="22"/>
          <w:szCs w:val="22"/>
          <w:lang w:val="en-US"/>
        </w:rPr>
      </w:pPr>
      <w:hyperlink w:anchor="_Toc445196868" w:history="1">
        <w:r w:rsidR="00A71D1F" w:rsidRPr="00F2333C">
          <w:rPr>
            <w:rStyle w:val="Hyperlink"/>
            <w:rFonts w:ascii="Calibri" w:hAnsi="Calibri" w:cs="Calibri"/>
          </w:rPr>
          <w:t>2</w:t>
        </w:r>
        <w:r w:rsidR="00A71D1F">
          <w:rPr>
            <w:rFonts w:eastAsiaTheme="minorEastAsia"/>
            <w:b w:val="0"/>
            <w:color w:val="auto"/>
            <w:kern w:val="0"/>
            <w:sz w:val="22"/>
            <w:szCs w:val="22"/>
            <w:lang w:val="en-US"/>
          </w:rPr>
          <w:tab/>
        </w:r>
        <w:r w:rsidR="00A71D1F" w:rsidRPr="00F2333C">
          <w:rPr>
            <w:rStyle w:val="Hyperlink"/>
            <w:rFonts w:ascii="Calibri" w:hAnsi="Calibri" w:cs="Calibri"/>
          </w:rPr>
          <w:t>SnsrOffsLrng &amp; High-Level Description</w:t>
        </w:r>
        <w:r w:rsidR="00A71D1F">
          <w:rPr>
            <w:webHidden/>
          </w:rPr>
          <w:tab/>
        </w:r>
        <w:r w:rsidR="00A71D1F">
          <w:rPr>
            <w:webHidden/>
          </w:rPr>
          <w:fldChar w:fldCharType="begin"/>
        </w:r>
        <w:r w:rsidR="00A71D1F">
          <w:rPr>
            <w:webHidden/>
          </w:rPr>
          <w:instrText xml:space="preserve"> PAGEREF _Toc445196868 \h </w:instrText>
        </w:r>
        <w:r w:rsidR="00A71D1F">
          <w:rPr>
            <w:webHidden/>
          </w:rPr>
        </w:r>
        <w:r w:rsidR="00A71D1F">
          <w:rPr>
            <w:webHidden/>
          </w:rPr>
          <w:fldChar w:fldCharType="separate"/>
        </w:r>
        <w:r w:rsidR="00A71D1F">
          <w:rPr>
            <w:webHidden/>
          </w:rPr>
          <w:t>7</w:t>
        </w:r>
        <w:r w:rsidR="00A71D1F">
          <w:rPr>
            <w:webHidden/>
          </w:rPr>
          <w:fldChar w:fldCharType="end"/>
        </w:r>
      </w:hyperlink>
    </w:p>
    <w:p w:rsidR="00A71D1F" w:rsidRDefault="00F363FA">
      <w:pPr>
        <w:pStyle w:val="TOC1"/>
        <w:rPr>
          <w:rFonts w:eastAsiaTheme="minorEastAsia"/>
          <w:b w:val="0"/>
          <w:color w:val="auto"/>
          <w:kern w:val="0"/>
          <w:sz w:val="22"/>
          <w:szCs w:val="22"/>
          <w:lang w:val="en-US"/>
        </w:rPr>
      </w:pPr>
      <w:hyperlink w:anchor="_Toc445196869" w:history="1">
        <w:r w:rsidR="00A71D1F" w:rsidRPr="00F2333C">
          <w:rPr>
            <w:rStyle w:val="Hyperlink"/>
            <w:rFonts w:ascii="Calibri" w:hAnsi="Calibri" w:cs="Calibri"/>
          </w:rPr>
          <w:t>3</w:t>
        </w:r>
        <w:r w:rsidR="00A71D1F">
          <w:rPr>
            <w:rFonts w:eastAsiaTheme="minorEastAsia"/>
            <w:b w:val="0"/>
            <w:color w:val="auto"/>
            <w:kern w:val="0"/>
            <w:sz w:val="22"/>
            <w:szCs w:val="22"/>
            <w:lang w:val="en-US"/>
          </w:rPr>
          <w:tab/>
        </w:r>
        <w:r w:rsidR="00A71D1F" w:rsidRPr="00F2333C">
          <w:rPr>
            <w:rStyle w:val="Hyperlink"/>
            <w:rFonts w:ascii="Calibri" w:hAnsi="Calibri" w:cs="Calibri"/>
          </w:rPr>
          <w:t>Design details of software module</w:t>
        </w:r>
        <w:r w:rsidR="00A71D1F">
          <w:rPr>
            <w:webHidden/>
          </w:rPr>
          <w:tab/>
        </w:r>
        <w:r w:rsidR="00A71D1F">
          <w:rPr>
            <w:webHidden/>
          </w:rPr>
          <w:fldChar w:fldCharType="begin"/>
        </w:r>
        <w:r w:rsidR="00A71D1F">
          <w:rPr>
            <w:webHidden/>
          </w:rPr>
          <w:instrText xml:space="preserve"> PAGEREF _Toc445196869 \h </w:instrText>
        </w:r>
        <w:r w:rsidR="00A71D1F">
          <w:rPr>
            <w:webHidden/>
          </w:rPr>
        </w:r>
        <w:r w:rsidR="00A71D1F">
          <w:rPr>
            <w:webHidden/>
          </w:rPr>
          <w:fldChar w:fldCharType="separate"/>
        </w:r>
        <w:r w:rsidR="00A71D1F">
          <w:rPr>
            <w:webHidden/>
          </w:rPr>
          <w:t>8</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70" w:history="1">
        <w:r w:rsidR="00A71D1F" w:rsidRPr="00F2333C">
          <w:rPr>
            <w:rStyle w:val="Hyperlink"/>
            <w:rFonts w:cs="Calibri"/>
          </w:rPr>
          <w:t>3.1</w:t>
        </w:r>
        <w:r w:rsidR="00A71D1F">
          <w:rPr>
            <w:rFonts w:asciiTheme="minorHAnsi" w:eastAsiaTheme="minorEastAsia" w:hAnsiTheme="minorHAnsi"/>
            <w:color w:val="auto"/>
            <w:kern w:val="0"/>
            <w:szCs w:val="22"/>
          </w:rPr>
          <w:tab/>
        </w:r>
        <w:r w:rsidR="00A71D1F" w:rsidRPr="00F2333C">
          <w:rPr>
            <w:rStyle w:val="Hyperlink"/>
          </w:rPr>
          <w:t>Graphical</w:t>
        </w:r>
        <w:r w:rsidR="00A71D1F" w:rsidRPr="00F2333C">
          <w:rPr>
            <w:rStyle w:val="Hyperlink"/>
            <w:rFonts w:cs="Calibri"/>
          </w:rPr>
          <w:t xml:space="preserve"> representation of SnsrOffsLrng</w:t>
        </w:r>
        <w:r w:rsidR="00A71D1F">
          <w:rPr>
            <w:webHidden/>
          </w:rPr>
          <w:tab/>
        </w:r>
        <w:r w:rsidR="00A71D1F">
          <w:rPr>
            <w:webHidden/>
          </w:rPr>
          <w:fldChar w:fldCharType="begin"/>
        </w:r>
        <w:r w:rsidR="00A71D1F">
          <w:rPr>
            <w:webHidden/>
          </w:rPr>
          <w:instrText xml:space="preserve"> PAGEREF _Toc445196870 \h </w:instrText>
        </w:r>
        <w:r w:rsidR="00A71D1F">
          <w:rPr>
            <w:webHidden/>
          </w:rPr>
        </w:r>
        <w:r w:rsidR="00A71D1F">
          <w:rPr>
            <w:webHidden/>
          </w:rPr>
          <w:fldChar w:fldCharType="separate"/>
        </w:r>
        <w:r w:rsidR="00A71D1F">
          <w:rPr>
            <w:webHidden/>
          </w:rPr>
          <w:t>9</w:t>
        </w:r>
        <w:r w:rsidR="00A71D1F">
          <w:rPr>
            <w:webHidden/>
          </w:rPr>
          <w:fldChar w:fldCharType="end"/>
        </w:r>
      </w:hyperlink>
    </w:p>
    <w:p w:rsidR="00A71D1F" w:rsidRDefault="00F363FA">
      <w:pPr>
        <w:pStyle w:val="TOC1"/>
        <w:rPr>
          <w:rFonts w:eastAsiaTheme="minorEastAsia"/>
          <w:b w:val="0"/>
          <w:color w:val="auto"/>
          <w:kern w:val="0"/>
          <w:sz w:val="22"/>
          <w:szCs w:val="22"/>
          <w:lang w:val="en-US"/>
        </w:rPr>
      </w:pPr>
      <w:hyperlink w:anchor="_Toc445196871" w:history="1">
        <w:r w:rsidR="00A71D1F" w:rsidRPr="00F2333C">
          <w:rPr>
            <w:rStyle w:val="Hyperlink"/>
            <w:rFonts w:ascii="Calibri" w:hAnsi="Calibri" w:cs="Calibri"/>
          </w:rPr>
          <w:t>4</w:t>
        </w:r>
        <w:r w:rsidR="00A71D1F">
          <w:rPr>
            <w:rFonts w:eastAsiaTheme="minorEastAsia"/>
            <w:b w:val="0"/>
            <w:color w:val="auto"/>
            <w:kern w:val="0"/>
            <w:sz w:val="22"/>
            <w:szCs w:val="22"/>
            <w:lang w:val="en-US"/>
          </w:rPr>
          <w:tab/>
        </w:r>
        <w:r w:rsidR="00A71D1F" w:rsidRPr="00F2333C">
          <w:rPr>
            <w:rStyle w:val="Hyperlink"/>
            <w:rFonts w:ascii="Calibri" w:hAnsi="Calibri" w:cs="Calibri"/>
          </w:rPr>
          <w:t>Constant Data Dictionary</w:t>
        </w:r>
        <w:r w:rsidR="00A71D1F">
          <w:rPr>
            <w:webHidden/>
          </w:rPr>
          <w:tab/>
        </w:r>
        <w:r w:rsidR="00A71D1F">
          <w:rPr>
            <w:webHidden/>
          </w:rPr>
          <w:fldChar w:fldCharType="begin"/>
        </w:r>
        <w:r w:rsidR="00A71D1F">
          <w:rPr>
            <w:webHidden/>
          </w:rPr>
          <w:instrText xml:space="preserve"> PAGEREF _Toc445196871 \h </w:instrText>
        </w:r>
        <w:r w:rsidR="00A71D1F">
          <w:rPr>
            <w:webHidden/>
          </w:rPr>
        </w:r>
        <w:r w:rsidR="00A71D1F">
          <w:rPr>
            <w:webHidden/>
          </w:rPr>
          <w:fldChar w:fldCharType="separate"/>
        </w:r>
        <w:r w:rsidR="00A71D1F">
          <w:rPr>
            <w:webHidden/>
          </w:rPr>
          <w:t>11</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72" w:history="1">
        <w:r w:rsidR="00A71D1F" w:rsidRPr="00F2333C">
          <w:rPr>
            <w:rStyle w:val="Hyperlink"/>
          </w:rPr>
          <w:t>4.1</w:t>
        </w:r>
        <w:r w:rsidR="00A71D1F">
          <w:rPr>
            <w:rFonts w:asciiTheme="minorHAnsi" w:eastAsiaTheme="minorEastAsia" w:hAnsiTheme="minorHAnsi"/>
            <w:color w:val="auto"/>
            <w:kern w:val="0"/>
            <w:szCs w:val="22"/>
          </w:rPr>
          <w:tab/>
        </w:r>
        <w:r w:rsidR="00A71D1F" w:rsidRPr="00F2333C">
          <w:rPr>
            <w:rStyle w:val="Hyperlink"/>
          </w:rPr>
          <w:t>Program (fixed) Constants</w:t>
        </w:r>
        <w:r w:rsidR="00A71D1F">
          <w:rPr>
            <w:webHidden/>
          </w:rPr>
          <w:tab/>
        </w:r>
        <w:r w:rsidR="00A71D1F">
          <w:rPr>
            <w:webHidden/>
          </w:rPr>
          <w:fldChar w:fldCharType="begin"/>
        </w:r>
        <w:r w:rsidR="00A71D1F">
          <w:rPr>
            <w:webHidden/>
          </w:rPr>
          <w:instrText xml:space="preserve"> PAGEREF _Toc445196872 \h </w:instrText>
        </w:r>
        <w:r w:rsidR="00A71D1F">
          <w:rPr>
            <w:webHidden/>
          </w:rPr>
        </w:r>
        <w:r w:rsidR="00A71D1F">
          <w:rPr>
            <w:webHidden/>
          </w:rPr>
          <w:fldChar w:fldCharType="separate"/>
        </w:r>
        <w:r w:rsidR="00A71D1F">
          <w:rPr>
            <w:webHidden/>
          </w:rPr>
          <w:t>11</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873" w:history="1">
        <w:r w:rsidR="00A71D1F" w:rsidRPr="00F2333C">
          <w:rPr>
            <w:rStyle w:val="Hyperlink"/>
          </w:rPr>
          <w:t>4.1.1</w:t>
        </w:r>
        <w:r w:rsidR="00A71D1F">
          <w:rPr>
            <w:rFonts w:asciiTheme="minorHAnsi" w:eastAsiaTheme="minorEastAsia" w:hAnsiTheme="minorHAnsi"/>
            <w:color w:val="auto"/>
            <w:kern w:val="0"/>
            <w:sz w:val="22"/>
            <w:szCs w:val="22"/>
          </w:rPr>
          <w:tab/>
        </w:r>
        <w:r w:rsidR="00A71D1F" w:rsidRPr="00F2333C">
          <w:rPr>
            <w:rStyle w:val="Hyperlink"/>
          </w:rPr>
          <w:t>Embedded Constants</w:t>
        </w:r>
        <w:r w:rsidR="00A71D1F">
          <w:rPr>
            <w:webHidden/>
          </w:rPr>
          <w:tab/>
        </w:r>
        <w:r w:rsidR="00A71D1F">
          <w:rPr>
            <w:webHidden/>
          </w:rPr>
          <w:fldChar w:fldCharType="begin"/>
        </w:r>
        <w:r w:rsidR="00A71D1F">
          <w:rPr>
            <w:webHidden/>
          </w:rPr>
          <w:instrText xml:space="preserve"> PAGEREF _Toc445196873 \h </w:instrText>
        </w:r>
        <w:r w:rsidR="00A71D1F">
          <w:rPr>
            <w:webHidden/>
          </w:rPr>
        </w:r>
        <w:r w:rsidR="00A71D1F">
          <w:rPr>
            <w:webHidden/>
          </w:rPr>
          <w:fldChar w:fldCharType="separate"/>
        </w:r>
        <w:r w:rsidR="00A71D1F">
          <w:rPr>
            <w:webHidden/>
          </w:rPr>
          <w:t>11</w:t>
        </w:r>
        <w:r w:rsidR="00A71D1F">
          <w:rPr>
            <w:webHidden/>
          </w:rPr>
          <w:fldChar w:fldCharType="end"/>
        </w:r>
      </w:hyperlink>
    </w:p>
    <w:p w:rsidR="00A71D1F" w:rsidRDefault="00F363FA">
      <w:pPr>
        <w:pStyle w:val="TOC1"/>
        <w:rPr>
          <w:rFonts w:eastAsiaTheme="minorEastAsia"/>
          <w:b w:val="0"/>
          <w:color w:val="auto"/>
          <w:kern w:val="0"/>
          <w:sz w:val="22"/>
          <w:szCs w:val="22"/>
          <w:lang w:val="en-US"/>
        </w:rPr>
      </w:pPr>
      <w:hyperlink w:anchor="_Toc445196874" w:history="1">
        <w:r w:rsidR="00A71D1F" w:rsidRPr="00F2333C">
          <w:rPr>
            <w:rStyle w:val="Hyperlink"/>
            <w:rFonts w:ascii="Calibri" w:hAnsi="Calibri" w:cs="Calibri"/>
          </w:rPr>
          <w:t>5</w:t>
        </w:r>
        <w:r w:rsidR="00A71D1F">
          <w:rPr>
            <w:rFonts w:eastAsiaTheme="minorEastAsia"/>
            <w:b w:val="0"/>
            <w:color w:val="auto"/>
            <w:kern w:val="0"/>
            <w:sz w:val="22"/>
            <w:szCs w:val="22"/>
            <w:lang w:val="en-US"/>
          </w:rPr>
          <w:tab/>
        </w:r>
        <w:r w:rsidR="00A71D1F" w:rsidRPr="00F2333C">
          <w:rPr>
            <w:rStyle w:val="Hyperlink"/>
            <w:rFonts w:ascii="Calibri" w:hAnsi="Calibri" w:cs="Calibri"/>
          </w:rPr>
          <w:t>Software Component Implementation</w:t>
        </w:r>
        <w:r w:rsidR="00A71D1F">
          <w:rPr>
            <w:webHidden/>
          </w:rPr>
          <w:tab/>
        </w:r>
        <w:r w:rsidR="00A71D1F">
          <w:rPr>
            <w:webHidden/>
          </w:rPr>
          <w:fldChar w:fldCharType="begin"/>
        </w:r>
        <w:r w:rsidR="00A71D1F">
          <w:rPr>
            <w:webHidden/>
          </w:rPr>
          <w:instrText xml:space="preserve"> PAGEREF _Toc445196874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75" w:history="1">
        <w:r w:rsidR="00A71D1F" w:rsidRPr="00F2333C">
          <w:rPr>
            <w:rStyle w:val="Hyperlink"/>
          </w:rPr>
          <w:t>5.1</w:t>
        </w:r>
        <w:r w:rsidR="00A71D1F">
          <w:rPr>
            <w:rFonts w:asciiTheme="minorHAnsi" w:eastAsiaTheme="minorEastAsia" w:hAnsiTheme="minorHAnsi"/>
            <w:color w:val="auto"/>
            <w:kern w:val="0"/>
            <w:szCs w:val="22"/>
          </w:rPr>
          <w:tab/>
        </w:r>
        <w:r w:rsidR="00A71D1F" w:rsidRPr="00F2333C">
          <w:rPr>
            <w:rStyle w:val="Hyperlink"/>
          </w:rPr>
          <w:t>Sub-Module Functions</w:t>
        </w:r>
        <w:r w:rsidR="00A71D1F">
          <w:rPr>
            <w:webHidden/>
          </w:rPr>
          <w:tab/>
        </w:r>
        <w:r w:rsidR="00A71D1F">
          <w:rPr>
            <w:webHidden/>
          </w:rPr>
          <w:fldChar w:fldCharType="begin"/>
        </w:r>
        <w:r w:rsidR="00A71D1F">
          <w:rPr>
            <w:webHidden/>
          </w:rPr>
          <w:instrText xml:space="preserve"> PAGEREF _Toc445196875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876" w:history="1">
        <w:r w:rsidR="00A71D1F" w:rsidRPr="00F2333C">
          <w:rPr>
            <w:rStyle w:val="Hyperlink"/>
            <w:rFonts w:cs="Calibri"/>
          </w:rPr>
          <w:t>5.1.1</w:t>
        </w:r>
        <w:r w:rsidR="00A71D1F">
          <w:rPr>
            <w:rFonts w:asciiTheme="minorHAnsi" w:eastAsiaTheme="minorEastAsia" w:hAnsiTheme="minorHAnsi"/>
            <w:color w:val="auto"/>
            <w:kern w:val="0"/>
            <w:sz w:val="22"/>
            <w:szCs w:val="22"/>
          </w:rPr>
          <w:tab/>
        </w:r>
        <w:r w:rsidR="00A71D1F" w:rsidRPr="00F2333C">
          <w:rPr>
            <w:rStyle w:val="Hyperlink"/>
            <w:rFonts w:cs="Calibri"/>
          </w:rPr>
          <w:t>Init: SnsrOffsLrngInit1</w:t>
        </w:r>
        <w:r w:rsidR="00A71D1F">
          <w:rPr>
            <w:webHidden/>
          </w:rPr>
          <w:tab/>
        </w:r>
        <w:r w:rsidR="00A71D1F">
          <w:rPr>
            <w:webHidden/>
          </w:rPr>
          <w:fldChar w:fldCharType="begin"/>
        </w:r>
        <w:r w:rsidR="00A71D1F">
          <w:rPr>
            <w:webHidden/>
          </w:rPr>
          <w:instrText xml:space="preserve"> PAGEREF _Toc445196876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77" w:history="1">
        <w:r w:rsidR="00A71D1F" w:rsidRPr="00F2333C">
          <w:rPr>
            <w:rStyle w:val="Hyperlink"/>
            <w:rFonts w:cs="Calibri"/>
          </w:rPr>
          <w:t>5.1.1.1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_Toc445196877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78" w:history="1">
        <w:r w:rsidR="00A71D1F" w:rsidRPr="00F2333C">
          <w:rPr>
            <w:rStyle w:val="Hyperlink"/>
            <w:rFonts w:cs="Calibri"/>
          </w:rPr>
          <w:t>5.1.1.2</w:t>
        </w:r>
        <w:r w:rsidR="00A71D1F">
          <w:rPr>
            <w:rFonts w:asciiTheme="minorHAnsi" w:eastAsiaTheme="minorEastAsia" w:hAnsiTheme="minorHAnsi"/>
            <w:color w:val="auto"/>
            <w:kern w:val="0"/>
            <w:szCs w:val="22"/>
          </w:rPr>
          <w:tab/>
        </w:r>
        <w:r w:rsidR="00A71D1F" w:rsidRPr="00F2333C">
          <w:rPr>
            <w:rStyle w:val="Hyperlink"/>
            <w:rFonts w:cs="Calibri"/>
          </w:rPr>
          <w:t>Module Outputs</w:t>
        </w:r>
        <w:r w:rsidR="00A71D1F">
          <w:rPr>
            <w:webHidden/>
          </w:rPr>
          <w:tab/>
        </w:r>
        <w:r w:rsidR="00A71D1F">
          <w:rPr>
            <w:webHidden/>
          </w:rPr>
          <w:fldChar w:fldCharType="begin"/>
        </w:r>
        <w:r w:rsidR="00A71D1F">
          <w:rPr>
            <w:webHidden/>
          </w:rPr>
          <w:instrText xml:space="preserve"> PAGEREF _Toc445196878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879" w:history="1">
        <w:r w:rsidR="00A71D1F" w:rsidRPr="00F2333C">
          <w:rPr>
            <w:rStyle w:val="Hyperlink"/>
            <w:rFonts w:cs="Calibri"/>
          </w:rPr>
          <w:t>5.1.2</w:t>
        </w:r>
        <w:r w:rsidR="00A71D1F">
          <w:rPr>
            <w:rFonts w:asciiTheme="minorHAnsi" w:eastAsiaTheme="minorEastAsia" w:hAnsiTheme="minorHAnsi"/>
            <w:color w:val="auto"/>
            <w:kern w:val="0"/>
            <w:sz w:val="22"/>
            <w:szCs w:val="22"/>
          </w:rPr>
          <w:tab/>
        </w:r>
        <w:r w:rsidR="00A71D1F" w:rsidRPr="00F2333C">
          <w:rPr>
            <w:rStyle w:val="Hyperlink"/>
            <w:rFonts w:cs="Calibri"/>
          </w:rPr>
          <w:t>Per: SnsrOffsLrngPer1</w:t>
        </w:r>
        <w:r w:rsidR="00A71D1F">
          <w:rPr>
            <w:webHidden/>
          </w:rPr>
          <w:tab/>
        </w:r>
        <w:r w:rsidR="00A71D1F">
          <w:rPr>
            <w:webHidden/>
          </w:rPr>
          <w:fldChar w:fldCharType="begin"/>
        </w:r>
        <w:r w:rsidR="00A71D1F">
          <w:rPr>
            <w:webHidden/>
          </w:rPr>
          <w:instrText xml:space="preserve"> PAGEREF _Toc445196879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0" w:history="1">
        <w:r w:rsidR="00A71D1F" w:rsidRPr="00F2333C">
          <w:rPr>
            <w:rStyle w:val="Hyperlink"/>
            <w:rFonts w:cs="Calibri"/>
          </w:rPr>
          <w:t>5.1.2.1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_Toc445196880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1" w:history="1">
        <w:r w:rsidR="00A71D1F" w:rsidRPr="00F2333C">
          <w:rPr>
            <w:rStyle w:val="Hyperlink"/>
            <w:rFonts w:cs="Calibri"/>
          </w:rPr>
          <w:t>5.1.2.2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_Toc445196881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2" w:history="1">
        <w:r w:rsidR="00A71D1F" w:rsidRPr="00F2333C">
          <w:rPr>
            <w:rStyle w:val="Hyperlink"/>
            <w:rFonts w:cs="Calibri"/>
          </w:rPr>
          <w:t>5.1.2.3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_Toc445196882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3" w:history="1">
        <w:r w:rsidR="00A71D1F" w:rsidRPr="00F2333C">
          <w:rPr>
            <w:rStyle w:val="Hyperlink"/>
            <w:rFonts w:cs="Calibri"/>
          </w:rPr>
          <w:t>5.1.2.4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_Toc445196883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884" w:history="1">
        <w:r w:rsidR="00A71D1F" w:rsidRPr="00F2333C">
          <w:rPr>
            <w:rStyle w:val="Hyperlink"/>
            <w:rFonts w:cs="Calibri"/>
          </w:rPr>
          <w:t>5.1.1</w:t>
        </w:r>
        <w:r w:rsidR="00A71D1F">
          <w:rPr>
            <w:rFonts w:asciiTheme="minorHAnsi" w:eastAsiaTheme="minorEastAsia" w:hAnsiTheme="minorHAnsi"/>
            <w:color w:val="auto"/>
            <w:kern w:val="0"/>
            <w:sz w:val="22"/>
            <w:szCs w:val="22"/>
          </w:rPr>
          <w:tab/>
        </w:r>
        <w:r w:rsidR="00A71D1F" w:rsidRPr="00F2333C">
          <w:rPr>
            <w:rStyle w:val="Hyperlink"/>
            <w:rFonts w:cs="Calibri"/>
          </w:rPr>
          <w:t>Per: SnsrOffsLrngPer2</w:t>
        </w:r>
        <w:r w:rsidR="00A71D1F">
          <w:rPr>
            <w:webHidden/>
          </w:rPr>
          <w:tab/>
        </w:r>
        <w:r w:rsidR="00A71D1F">
          <w:rPr>
            <w:webHidden/>
          </w:rPr>
          <w:fldChar w:fldCharType="begin"/>
        </w:r>
        <w:r w:rsidR="00A71D1F">
          <w:rPr>
            <w:webHidden/>
          </w:rPr>
          <w:instrText xml:space="preserve"> PAGEREF _Toc445196884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5" w:history="1">
        <w:r w:rsidR="00A71D1F" w:rsidRPr="00F2333C">
          <w:rPr>
            <w:rStyle w:val="Hyperlink"/>
            <w:rFonts w:cs="Calibri"/>
          </w:rPr>
          <w:t>5.1.1.1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_Toc445196885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6" w:history="1">
        <w:r w:rsidR="00A71D1F" w:rsidRPr="00F2333C">
          <w:rPr>
            <w:rStyle w:val="Hyperlink"/>
            <w:rFonts w:cs="Calibri"/>
          </w:rPr>
          <w:t>5.1.1.2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_Toc445196886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7" w:history="1">
        <w:r w:rsidR="00A71D1F" w:rsidRPr="00F2333C">
          <w:rPr>
            <w:rStyle w:val="Hyperlink"/>
            <w:rFonts w:cs="Calibri"/>
          </w:rPr>
          <w:t>5.1.1.3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_Toc445196887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8" w:history="1">
        <w:r w:rsidR="00A71D1F" w:rsidRPr="00F2333C">
          <w:rPr>
            <w:rStyle w:val="Hyperlink"/>
            <w:rFonts w:cs="Calibri"/>
          </w:rPr>
          <w:t>5.1.1.4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_Toc445196888 \h </w:instrText>
        </w:r>
        <w:r w:rsidR="00A71D1F">
          <w:rPr>
            <w:webHidden/>
          </w:rPr>
        </w:r>
        <w:r w:rsidR="00A71D1F">
          <w:rPr>
            <w:webHidden/>
          </w:rPr>
          <w:fldChar w:fldCharType="separate"/>
        </w:r>
        <w:r w:rsidR="00A71D1F">
          <w:rPr>
            <w:webHidden/>
          </w:rPr>
          <w:t>12</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89" w:history="1">
        <w:r w:rsidR="00A71D1F" w:rsidRPr="00F2333C">
          <w:rPr>
            <w:rStyle w:val="Hyperlink"/>
          </w:rPr>
          <w:t>5.2</w:t>
        </w:r>
        <w:r w:rsidR="00A71D1F">
          <w:rPr>
            <w:rFonts w:asciiTheme="minorHAnsi" w:eastAsiaTheme="minorEastAsia" w:hAnsiTheme="minorHAnsi"/>
            <w:color w:val="auto"/>
            <w:kern w:val="0"/>
            <w:szCs w:val="22"/>
          </w:rPr>
          <w:tab/>
        </w:r>
        <w:r w:rsidR="00A71D1F" w:rsidRPr="00F2333C">
          <w:rPr>
            <w:rStyle w:val="Hyperlink"/>
          </w:rPr>
          <w:t>Server Runables</w:t>
        </w:r>
        <w:r w:rsidR="00A71D1F">
          <w:rPr>
            <w:webHidden/>
          </w:rPr>
          <w:tab/>
        </w:r>
        <w:r w:rsidR="00A71D1F">
          <w:rPr>
            <w:webHidden/>
          </w:rPr>
          <w:fldChar w:fldCharType="begin"/>
        </w:r>
        <w:r w:rsidR="00A71D1F">
          <w:rPr>
            <w:webHidden/>
          </w:rPr>
          <w:instrText xml:space="preserve"> PAGEREF _Toc445196889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890" w:history="1">
        <w:r w:rsidR="00A71D1F" w:rsidRPr="00F2333C">
          <w:rPr>
            <w:rStyle w:val="Hyperlink"/>
          </w:rPr>
          <w:t>5.2.1</w:t>
        </w:r>
        <w:r w:rsidR="00A71D1F">
          <w:rPr>
            <w:rFonts w:asciiTheme="minorHAnsi" w:eastAsiaTheme="minorEastAsia" w:hAnsiTheme="minorHAnsi"/>
            <w:color w:val="auto"/>
            <w:kern w:val="0"/>
            <w:sz w:val="22"/>
            <w:szCs w:val="22"/>
          </w:rPr>
          <w:tab/>
        </w:r>
        <w:r w:rsidR="00A71D1F" w:rsidRPr="00F2333C">
          <w:rPr>
            <w:rStyle w:val="Hyperlink"/>
          </w:rPr>
          <w:t>SnsrOffsLrng_RstHwTq</w:t>
        </w:r>
        <w:r w:rsidR="00A71D1F">
          <w:rPr>
            <w:webHidden/>
          </w:rPr>
          <w:tab/>
        </w:r>
        <w:r w:rsidR="00A71D1F">
          <w:rPr>
            <w:webHidden/>
          </w:rPr>
          <w:fldChar w:fldCharType="begin"/>
        </w:r>
        <w:r w:rsidR="00A71D1F">
          <w:rPr>
            <w:webHidden/>
          </w:rPr>
          <w:instrText xml:space="preserve"> PAGEREF _Toc445196890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1" w:history="1">
        <w:r w:rsidR="00A71D1F" w:rsidRPr="00F2333C">
          <w:rPr>
            <w:rStyle w:val="Hyperlink"/>
            <w:rFonts w:cs="Calibri"/>
          </w:rPr>
          <w:t>5.2.1.1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_Toc445196891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2" w:history="1">
        <w:r w:rsidR="00A71D1F" w:rsidRPr="00F2333C">
          <w:rPr>
            <w:rStyle w:val="Hyperlink"/>
            <w:rFonts w:cs="Calibri"/>
          </w:rPr>
          <w:t>5.2.1.2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_Toc445196892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3" w:history="1">
        <w:r w:rsidR="00A71D1F" w:rsidRPr="00F2333C">
          <w:rPr>
            <w:rStyle w:val="Hyperlink"/>
            <w:rFonts w:cs="Calibri"/>
          </w:rPr>
          <w:t>5.2.1.3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_Toc445196893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4" w:history="1">
        <w:r w:rsidR="00A71D1F" w:rsidRPr="00F2333C">
          <w:rPr>
            <w:rStyle w:val="Hyperlink"/>
            <w:rFonts w:cs="Calibri"/>
          </w:rPr>
          <w:t>5.2.1.4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_Toc445196894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895" w:history="1">
        <w:r w:rsidR="00A71D1F" w:rsidRPr="00F2333C">
          <w:rPr>
            <w:rStyle w:val="Hyperlink"/>
          </w:rPr>
          <w:t>5.2.2</w:t>
        </w:r>
        <w:r w:rsidR="00A71D1F">
          <w:rPr>
            <w:rFonts w:asciiTheme="minorHAnsi" w:eastAsiaTheme="minorEastAsia" w:hAnsiTheme="minorHAnsi"/>
            <w:color w:val="auto"/>
            <w:kern w:val="0"/>
            <w:sz w:val="22"/>
            <w:szCs w:val="22"/>
          </w:rPr>
          <w:tab/>
        </w:r>
        <w:r w:rsidR="00A71D1F" w:rsidRPr="00F2333C">
          <w:rPr>
            <w:rStyle w:val="Hyperlink"/>
          </w:rPr>
          <w:t>SnsrOffsLrng_RstYawAndAg</w:t>
        </w:r>
        <w:r w:rsidR="00A71D1F">
          <w:rPr>
            <w:webHidden/>
          </w:rPr>
          <w:tab/>
        </w:r>
        <w:r w:rsidR="00A71D1F">
          <w:rPr>
            <w:webHidden/>
          </w:rPr>
          <w:fldChar w:fldCharType="begin"/>
        </w:r>
        <w:r w:rsidR="00A71D1F">
          <w:rPr>
            <w:webHidden/>
          </w:rPr>
          <w:instrText xml:space="preserve"> PAGEREF _Toc445196895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6" w:history="1">
        <w:r w:rsidR="00A71D1F" w:rsidRPr="00F2333C">
          <w:rPr>
            <w:rStyle w:val="Hyperlink"/>
            <w:rFonts w:cs="Calibri"/>
          </w:rPr>
          <w:t>5.2.2.1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_Toc445196896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7" w:history="1">
        <w:r w:rsidR="00A71D1F" w:rsidRPr="00F2333C">
          <w:rPr>
            <w:rStyle w:val="Hyperlink"/>
            <w:rFonts w:cs="Calibri"/>
          </w:rPr>
          <w:t>5.2.2.2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_Toc445196897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8" w:history="1">
        <w:r w:rsidR="00A71D1F" w:rsidRPr="00F2333C">
          <w:rPr>
            <w:rStyle w:val="Hyperlink"/>
            <w:rFonts w:cs="Calibri"/>
          </w:rPr>
          <w:t>5.2.2.3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_Toc445196898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899" w:history="1">
        <w:r w:rsidR="00A71D1F" w:rsidRPr="00F2333C">
          <w:rPr>
            <w:rStyle w:val="Hyperlink"/>
            <w:rFonts w:cs="Calibri"/>
          </w:rPr>
          <w:t>5.2.2.4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_Toc445196899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00" w:history="1">
        <w:r w:rsidR="00A71D1F" w:rsidRPr="00F2333C">
          <w:rPr>
            <w:rStyle w:val="Hyperlink"/>
          </w:rPr>
          <w:t>5.2.3</w:t>
        </w:r>
        <w:r w:rsidR="00A71D1F">
          <w:rPr>
            <w:rFonts w:asciiTheme="minorHAnsi" w:eastAsiaTheme="minorEastAsia" w:hAnsiTheme="minorHAnsi"/>
            <w:color w:val="auto"/>
            <w:kern w:val="0"/>
            <w:sz w:val="22"/>
            <w:szCs w:val="22"/>
          </w:rPr>
          <w:tab/>
        </w:r>
        <w:r w:rsidR="00A71D1F" w:rsidRPr="00F2333C">
          <w:rPr>
            <w:rStyle w:val="Hyperlink"/>
          </w:rPr>
          <w:t>SnsrOffsLrng_SetHwAgOffs</w:t>
        </w:r>
        <w:r w:rsidR="00A71D1F">
          <w:rPr>
            <w:webHidden/>
          </w:rPr>
          <w:tab/>
        </w:r>
        <w:r w:rsidR="00A71D1F">
          <w:rPr>
            <w:webHidden/>
          </w:rPr>
          <w:fldChar w:fldCharType="begin"/>
        </w:r>
        <w:r w:rsidR="00A71D1F">
          <w:rPr>
            <w:webHidden/>
          </w:rPr>
          <w:instrText xml:space="preserve"> PAGEREF _Toc445196900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1" w:history="1">
        <w:r w:rsidR="00A71D1F" w:rsidRPr="00F2333C">
          <w:rPr>
            <w:rStyle w:val="Hyperlink"/>
            <w:rFonts w:cs="Calibri"/>
          </w:rPr>
          <w:t>5.2.3.1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_Toc445196901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2" w:history="1">
        <w:r w:rsidR="00A71D1F" w:rsidRPr="00F2333C">
          <w:rPr>
            <w:rStyle w:val="Hyperlink"/>
            <w:rFonts w:cs="Calibri"/>
          </w:rPr>
          <w:t>5.2.3.2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_Toc445196902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3" w:history="1">
        <w:r w:rsidR="00A71D1F" w:rsidRPr="00F2333C">
          <w:rPr>
            <w:rStyle w:val="Hyperlink"/>
            <w:rFonts w:cs="Calibri"/>
          </w:rPr>
          <w:t>5.2.3.3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_Toc445196903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4" w:history="1">
        <w:r w:rsidR="00A71D1F" w:rsidRPr="00F2333C">
          <w:rPr>
            <w:rStyle w:val="Hyperlink"/>
            <w:rFonts w:cs="Calibri"/>
          </w:rPr>
          <w:t>5.2.3.4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_Toc445196904 \h </w:instrText>
        </w:r>
        <w:r w:rsidR="00A71D1F">
          <w:rPr>
            <w:webHidden/>
          </w:rPr>
        </w:r>
        <w:r w:rsidR="00A71D1F">
          <w:rPr>
            <w:webHidden/>
          </w:rPr>
          <w:fldChar w:fldCharType="separate"/>
        </w:r>
        <w:r w:rsidR="00A71D1F">
          <w:rPr>
            <w:webHidden/>
          </w:rPr>
          <w:t>13</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05" w:history="1">
        <w:r w:rsidR="00A71D1F" w:rsidRPr="00F2333C">
          <w:rPr>
            <w:rStyle w:val="Hyperlink"/>
          </w:rPr>
          <w:t>5.2.4</w:t>
        </w:r>
        <w:r w:rsidR="00A71D1F">
          <w:rPr>
            <w:rFonts w:asciiTheme="minorHAnsi" w:eastAsiaTheme="minorEastAsia" w:hAnsiTheme="minorHAnsi"/>
            <w:color w:val="auto"/>
            <w:kern w:val="0"/>
            <w:sz w:val="22"/>
            <w:szCs w:val="22"/>
          </w:rPr>
          <w:tab/>
        </w:r>
        <w:r w:rsidR="00A71D1F" w:rsidRPr="00F2333C">
          <w:rPr>
            <w:rStyle w:val="Hyperlink"/>
          </w:rPr>
          <w:t>SnsrOffsLrng_GetHwAgOffs</w:t>
        </w:r>
        <w:r w:rsidR="00A71D1F">
          <w:rPr>
            <w:webHidden/>
          </w:rPr>
          <w:tab/>
        </w:r>
        <w:r w:rsidR="00A71D1F">
          <w:rPr>
            <w:webHidden/>
          </w:rPr>
          <w:fldChar w:fldCharType="begin"/>
        </w:r>
        <w:r w:rsidR="00A71D1F">
          <w:rPr>
            <w:webHidden/>
          </w:rPr>
          <w:instrText xml:space="preserve"> PAGEREF _Toc445196905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6" w:history="1">
        <w:r w:rsidR="00A71D1F" w:rsidRPr="00F2333C">
          <w:rPr>
            <w:rStyle w:val="Hyperlink"/>
            <w:rFonts w:cs="Calibri"/>
          </w:rPr>
          <w:t>5.2.4.1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_Toc445196906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7" w:history="1">
        <w:r w:rsidR="00A71D1F" w:rsidRPr="00F2333C">
          <w:rPr>
            <w:rStyle w:val="Hyperlink"/>
            <w:rFonts w:cs="Calibri"/>
          </w:rPr>
          <w:t>5.2.4.2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_Toc445196907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8" w:history="1">
        <w:r w:rsidR="00A71D1F" w:rsidRPr="00F2333C">
          <w:rPr>
            <w:rStyle w:val="Hyperlink"/>
            <w:rFonts w:cs="Calibri"/>
          </w:rPr>
          <w:t>5.2.4.3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_Toc445196908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09" w:history="1">
        <w:r w:rsidR="00A71D1F" w:rsidRPr="00F2333C">
          <w:rPr>
            <w:rStyle w:val="Hyperlink"/>
            <w:rFonts w:cs="Calibri"/>
          </w:rPr>
          <w:t>5.2.4.4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_Toc445196909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10" w:history="1">
        <w:r w:rsidR="00A71D1F" w:rsidRPr="00F2333C">
          <w:rPr>
            <w:rStyle w:val="Hyperlink"/>
          </w:rPr>
          <w:t>5.2.5</w:t>
        </w:r>
        <w:r w:rsidR="00A71D1F">
          <w:rPr>
            <w:rFonts w:asciiTheme="minorHAnsi" w:eastAsiaTheme="minorEastAsia" w:hAnsiTheme="minorHAnsi"/>
            <w:color w:val="auto"/>
            <w:kern w:val="0"/>
            <w:sz w:val="22"/>
            <w:szCs w:val="22"/>
          </w:rPr>
          <w:tab/>
        </w:r>
        <w:r w:rsidR="00A71D1F" w:rsidRPr="00F2333C">
          <w:rPr>
            <w:rStyle w:val="Hyperlink"/>
          </w:rPr>
          <w:t>SnsrOffsLrng_SetHwTqOffs</w:t>
        </w:r>
        <w:r w:rsidR="00A71D1F">
          <w:rPr>
            <w:webHidden/>
          </w:rPr>
          <w:tab/>
        </w:r>
        <w:r w:rsidR="00A71D1F">
          <w:rPr>
            <w:webHidden/>
          </w:rPr>
          <w:fldChar w:fldCharType="begin"/>
        </w:r>
        <w:r w:rsidR="00A71D1F">
          <w:rPr>
            <w:webHidden/>
          </w:rPr>
          <w:instrText xml:space="preserve"> PAGEREF _Toc445196910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1" w:history="1">
        <w:r w:rsidR="00A71D1F" w:rsidRPr="00F2333C">
          <w:rPr>
            <w:rStyle w:val="Hyperlink"/>
            <w:rFonts w:cs="Calibri"/>
          </w:rPr>
          <w:t>5.2.5.1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_Toc445196911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2" w:history="1">
        <w:r w:rsidR="00A71D1F" w:rsidRPr="00F2333C">
          <w:rPr>
            <w:rStyle w:val="Hyperlink"/>
            <w:rFonts w:cs="Calibri"/>
          </w:rPr>
          <w:t>5.2.5.2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_Toc445196912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3" w:history="1">
        <w:r w:rsidR="00A71D1F" w:rsidRPr="00F2333C">
          <w:rPr>
            <w:rStyle w:val="Hyperlink"/>
            <w:rFonts w:cs="Calibri"/>
          </w:rPr>
          <w:t>5.2.5.3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_Toc445196913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4" w:history="1">
        <w:r w:rsidR="00A71D1F" w:rsidRPr="00F2333C">
          <w:rPr>
            <w:rStyle w:val="Hyperlink"/>
            <w:rFonts w:cs="Calibri"/>
          </w:rPr>
          <w:t>5.2.5.4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_Toc445196914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15" w:history="1">
        <w:r w:rsidR="00A71D1F" w:rsidRPr="00F2333C">
          <w:rPr>
            <w:rStyle w:val="Hyperlink"/>
          </w:rPr>
          <w:t>5.2.6</w:t>
        </w:r>
        <w:r w:rsidR="00A71D1F">
          <w:rPr>
            <w:rFonts w:asciiTheme="minorHAnsi" w:eastAsiaTheme="minorEastAsia" w:hAnsiTheme="minorHAnsi"/>
            <w:color w:val="auto"/>
            <w:kern w:val="0"/>
            <w:sz w:val="22"/>
            <w:szCs w:val="22"/>
          </w:rPr>
          <w:tab/>
        </w:r>
        <w:r w:rsidR="00A71D1F" w:rsidRPr="00F2333C">
          <w:rPr>
            <w:rStyle w:val="Hyperlink"/>
          </w:rPr>
          <w:t>SnsrOffsLrng_GetHwTqOffs</w:t>
        </w:r>
        <w:r w:rsidR="00A71D1F">
          <w:rPr>
            <w:webHidden/>
          </w:rPr>
          <w:tab/>
        </w:r>
        <w:r w:rsidR="00A71D1F">
          <w:rPr>
            <w:webHidden/>
          </w:rPr>
          <w:fldChar w:fldCharType="begin"/>
        </w:r>
        <w:r w:rsidR="00A71D1F">
          <w:rPr>
            <w:webHidden/>
          </w:rPr>
          <w:instrText xml:space="preserve"> PAGEREF _Toc445196915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6" w:history="1">
        <w:r w:rsidR="00A71D1F" w:rsidRPr="00F2333C">
          <w:rPr>
            <w:rStyle w:val="Hyperlink"/>
            <w:rFonts w:cs="Calibri"/>
          </w:rPr>
          <w:t>5.2.6.1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_Toc445196916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7" w:history="1">
        <w:r w:rsidR="00A71D1F" w:rsidRPr="00F2333C">
          <w:rPr>
            <w:rStyle w:val="Hyperlink"/>
            <w:rFonts w:cs="Calibri"/>
          </w:rPr>
          <w:t>5.2.6.2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_Toc445196917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8" w:history="1">
        <w:r w:rsidR="00A71D1F" w:rsidRPr="00F2333C">
          <w:rPr>
            <w:rStyle w:val="Hyperlink"/>
            <w:rFonts w:cs="Calibri"/>
          </w:rPr>
          <w:t>5.2.6.3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_Toc445196918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19" w:history="1">
        <w:r w:rsidR="00A71D1F" w:rsidRPr="00F2333C">
          <w:rPr>
            <w:rStyle w:val="Hyperlink"/>
            <w:rFonts w:cs="Calibri"/>
          </w:rPr>
          <w:t>5.2.6.4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_Toc445196919 \h </w:instrText>
        </w:r>
        <w:r w:rsidR="00A71D1F">
          <w:rPr>
            <w:webHidden/>
          </w:rPr>
        </w:r>
        <w:r w:rsidR="00A71D1F">
          <w:rPr>
            <w:webHidden/>
          </w:rPr>
          <w:fldChar w:fldCharType="separate"/>
        </w:r>
        <w:r w:rsidR="00A71D1F">
          <w:rPr>
            <w:webHidden/>
          </w:rPr>
          <w:t>14</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20" w:history="1">
        <w:r w:rsidR="00A71D1F" w:rsidRPr="00F2333C">
          <w:rPr>
            <w:rStyle w:val="Hyperlink"/>
          </w:rPr>
          <w:t>5.2.7</w:t>
        </w:r>
        <w:r w:rsidR="00A71D1F">
          <w:rPr>
            <w:rFonts w:asciiTheme="minorHAnsi" w:eastAsiaTheme="minorEastAsia" w:hAnsiTheme="minorHAnsi"/>
            <w:color w:val="auto"/>
            <w:kern w:val="0"/>
            <w:sz w:val="22"/>
            <w:szCs w:val="22"/>
          </w:rPr>
          <w:tab/>
        </w:r>
        <w:r w:rsidR="00A71D1F" w:rsidRPr="00F2333C">
          <w:rPr>
            <w:rStyle w:val="Hyperlink"/>
          </w:rPr>
          <w:t>SnsrOffsLrng_SetYawRateOffs</w:t>
        </w:r>
        <w:r w:rsidR="00A71D1F">
          <w:rPr>
            <w:webHidden/>
          </w:rPr>
          <w:tab/>
        </w:r>
        <w:r w:rsidR="00A71D1F">
          <w:rPr>
            <w:webHidden/>
          </w:rPr>
          <w:fldChar w:fldCharType="begin"/>
        </w:r>
        <w:r w:rsidR="00A71D1F">
          <w:rPr>
            <w:webHidden/>
          </w:rPr>
          <w:instrText xml:space="preserve"> PAGEREF _Toc445196920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1" w:history="1">
        <w:r w:rsidR="00A71D1F" w:rsidRPr="00F2333C">
          <w:rPr>
            <w:rStyle w:val="Hyperlink"/>
            <w:rFonts w:cs="Calibri"/>
          </w:rPr>
          <w:t>5.2.7.1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_Toc445196921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2" w:history="1">
        <w:r w:rsidR="00A71D1F" w:rsidRPr="00F2333C">
          <w:rPr>
            <w:rStyle w:val="Hyperlink"/>
            <w:rFonts w:cs="Calibri"/>
          </w:rPr>
          <w:t>5.2.7.2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_Toc445196922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3" w:history="1">
        <w:r w:rsidR="00A71D1F" w:rsidRPr="00F2333C">
          <w:rPr>
            <w:rStyle w:val="Hyperlink"/>
            <w:rFonts w:cs="Calibri"/>
          </w:rPr>
          <w:t>5.2.7.3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_Toc445196923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4" w:history="1">
        <w:r w:rsidR="00A71D1F" w:rsidRPr="00F2333C">
          <w:rPr>
            <w:rStyle w:val="Hyperlink"/>
            <w:rFonts w:cs="Calibri"/>
          </w:rPr>
          <w:t>5.2.7.4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_Toc445196924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25" w:history="1">
        <w:r w:rsidR="00A71D1F" w:rsidRPr="00F2333C">
          <w:rPr>
            <w:rStyle w:val="Hyperlink"/>
          </w:rPr>
          <w:t>5.2.8</w:t>
        </w:r>
        <w:r w:rsidR="00A71D1F">
          <w:rPr>
            <w:rFonts w:asciiTheme="minorHAnsi" w:eastAsiaTheme="minorEastAsia" w:hAnsiTheme="minorHAnsi"/>
            <w:color w:val="auto"/>
            <w:kern w:val="0"/>
            <w:sz w:val="22"/>
            <w:szCs w:val="22"/>
          </w:rPr>
          <w:tab/>
        </w:r>
        <w:r w:rsidR="00A71D1F" w:rsidRPr="00F2333C">
          <w:rPr>
            <w:rStyle w:val="Hyperlink"/>
          </w:rPr>
          <w:t>SnsrOffsLrng_GetYawRateOffs</w:t>
        </w:r>
        <w:r w:rsidR="00A71D1F">
          <w:rPr>
            <w:webHidden/>
          </w:rPr>
          <w:tab/>
        </w:r>
        <w:r w:rsidR="00A71D1F">
          <w:rPr>
            <w:webHidden/>
          </w:rPr>
          <w:fldChar w:fldCharType="begin"/>
        </w:r>
        <w:r w:rsidR="00A71D1F">
          <w:rPr>
            <w:webHidden/>
          </w:rPr>
          <w:instrText xml:space="preserve"> PAGEREF _Toc445196925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6" w:history="1">
        <w:r w:rsidR="00A71D1F" w:rsidRPr="00F2333C">
          <w:rPr>
            <w:rStyle w:val="Hyperlink"/>
            <w:rFonts w:cs="Calibri"/>
          </w:rPr>
          <w:t>5.2.8.1</w:t>
        </w:r>
        <w:r w:rsidR="00A71D1F">
          <w:rPr>
            <w:rFonts w:asciiTheme="minorHAnsi" w:eastAsiaTheme="minorEastAsia" w:hAnsiTheme="minorHAnsi"/>
            <w:color w:val="auto"/>
            <w:kern w:val="0"/>
            <w:szCs w:val="22"/>
          </w:rPr>
          <w:tab/>
        </w:r>
        <w:r w:rsidR="00A71D1F" w:rsidRPr="00F2333C">
          <w:rPr>
            <w:rStyle w:val="Hyperlink"/>
            <w:rFonts w:cs="Calibri"/>
          </w:rPr>
          <w:t>Design Rationale</w:t>
        </w:r>
        <w:r w:rsidR="00A71D1F">
          <w:rPr>
            <w:webHidden/>
          </w:rPr>
          <w:tab/>
        </w:r>
        <w:r w:rsidR="00A71D1F">
          <w:rPr>
            <w:webHidden/>
          </w:rPr>
          <w:fldChar w:fldCharType="begin"/>
        </w:r>
        <w:r w:rsidR="00A71D1F">
          <w:rPr>
            <w:webHidden/>
          </w:rPr>
          <w:instrText xml:space="preserve"> PAGEREF _Toc445196926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7" w:history="1">
        <w:r w:rsidR="00A71D1F" w:rsidRPr="00F2333C">
          <w:rPr>
            <w:rStyle w:val="Hyperlink"/>
            <w:rFonts w:cs="Calibri"/>
          </w:rPr>
          <w:t>5.2.8.2</w:t>
        </w:r>
        <w:r w:rsidR="00A71D1F">
          <w:rPr>
            <w:rFonts w:asciiTheme="minorHAnsi" w:eastAsiaTheme="minorEastAsia" w:hAnsiTheme="minorHAnsi"/>
            <w:color w:val="auto"/>
            <w:kern w:val="0"/>
            <w:szCs w:val="22"/>
          </w:rPr>
          <w:tab/>
        </w:r>
        <w:r w:rsidR="00A71D1F" w:rsidRPr="00F2333C">
          <w:rPr>
            <w:rStyle w:val="Hyperlink"/>
            <w:rFonts w:cs="Calibri"/>
          </w:rPr>
          <w:t>Store Module Inputs to Local copies</w:t>
        </w:r>
        <w:r w:rsidR="00A71D1F">
          <w:rPr>
            <w:webHidden/>
          </w:rPr>
          <w:tab/>
        </w:r>
        <w:r w:rsidR="00A71D1F">
          <w:rPr>
            <w:webHidden/>
          </w:rPr>
          <w:fldChar w:fldCharType="begin"/>
        </w:r>
        <w:r w:rsidR="00A71D1F">
          <w:rPr>
            <w:webHidden/>
          </w:rPr>
          <w:instrText xml:space="preserve"> PAGEREF _Toc445196927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8" w:history="1">
        <w:r w:rsidR="00A71D1F" w:rsidRPr="00F2333C">
          <w:rPr>
            <w:rStyle w:val="Hyperlink"/>
            <w:rFonts w:cs="Calibri"/>
          </w:rPr>
          <w:t>5.2.8.3</w:t>
        </w:r>
        <w:r w:rsidR="00A71D1F">
          <w:rPr>
            <w:rFonts w:asciiTheme="minorHAnsi" w:eastAsiaTheme="minorEastAsia" w:hAnsiTheme="minorHAnsi"/>
            <w:color w:val="auto"/>
            <w:kern w:val="0"/>
            <w:szCs w:val="22"/>
          </w:rPr>
          <w:tab/>
        </w:r>
        <w:r w:rsidR="00A71D1F" w:rsidRPr="00F2333C">
          <w:rPr>
            <w:rStyle w:val="Hyperlink"/>
            <w:rFonts w:cs="Calibri"/>
          </w:rPr>
          <w:t>(Processing of function)………</w:t>
        </w:r>
        <w:r w:rsidR="00A71D1F">
          <w:rPr>
            <w:webHidden/>
          </w:rPr>
          <w:tab/>
        </w:r>
        <w:r w:rsidR="00A71D1F">
          <w:rPr>
            <w:webHidden/>
          </w:rPr>
          <w:fldChar w:fldCharType="begin"/>
        </w:r>
        <w:r w:rsidR="00A71D1F">
          <w:rPr>
            <w:webHidden/>
          </w:rPr>
          <w:instrText xml:space="preserve"> PAGEREF _Toc445196928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29" w:history="1">
        <w:r w:rsidR="00A71D1F" w:rsidRPr="00F2333C">
          <w:rPr>
            <w:rStyle w:val="Hyperlink"/>
            <w:rFonts w:cs="Calibri"/>
          </w:rPr>
          <w:t>5.2.8.4</w:t>
        </w:r>
        <w:r w:rsidR="00A71D1F">
          <w:rPr>
            <w:rFonts w:asciiTheme="minorHAnsi" w:eastAsiaTheme="minorEastAsia" w:hAnsiTheme="minorHAnsi"/>
            <w:color w:val="auto"/>
            <w:kern w:val="0"/>
            <w:szCs w:val="22"/>
          </w:rPr>
          <w:tab/>
        </w:r>
        <w:r w:rsidR="00A71D1F" w:rsidRPr="00F2333C">
          <w:rPr>
            <w:rStyle w:val="Hyperlink"/>
            <w:rFonts w:cs="Calibri"/>
          </w:rPr>
          <w:t>Store Local copy of outputs into Module Outputs</w:t>
        </w:r>
        <w:r w:rsidR="00A71D1F">
          <w:rPr>
            <w:webHidden/>
          </w:rPr>
          <w:tab/>
        </w:r>
        <w:r w:rsidR="00A71D1F">
          <w:rPr>
            <w:webHidden/>
          </w:rPr>
          <w:fldChar w:fldCharType="begin"/>
        </w:r>
        <w:r w:rsidR="00A71D1F">
          <w:rPr>
            <w:webHidden/>
          </w:rPr>
          <w:instrText xml:space="preserve"> PAGEREF _Toc445196929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2"/>
        <w:rPr>
          <w:rFonts w:asciiTheme="minorHAnsi" w:eastAsiaTheme="minorEastAsia" w:hAnsiTheme="minorHAnsi"/>
          <w:color w:val="auto"/>
          <w:kern w:val="0"/>
          <w:szCs w:val="22"/>
        </w:rPr>
      </w:pPr>
      <w:hyperlink w:anchor="_Toc445196930" w:history="1">
        <w:r w:rsidR="00A71D1F" w:rsidRPr="00F2333C">
          <w:rPr>
            <w:rStyle w:val="Hyperlink"/>
            <w:rFonts w:cs="Calibri"/>
          </w:rPr>
          <w:t>5.3</w:t>
        </w:r>
        <w:r w:rsidR="00A71D1F">
          <w:rPr>
            <w:rFonts w:asciiTheme="minorHAnsi" w:eastAsiaTheme="minorEastAsia" w:hAnsiTheme="minorHAnsi"/>
            <w:color w:val="auto"/>
            <w:kern w:val="0"/>
            <w:szCs w:val="22"/>
          </w:rPr>
          <w:tab/>
        </w:r>
        <w:r w:rsidR="00A71D1F" w:rsidRPr="00F2333C">
          <w:rPr>
            <w:rStyle w:val="Hyperlink"/>
            <w:rFonts w:cs="Calibri"/>
          </w:rPr>
          <w:t>Module Internal (Local) Functions</w:t>
        </w:r>
        <w:r w:rsidR="00A71D1F">
          <w:rPr>
            <w:webHidden/>
          </w:rPr>
          <w:tab/>
        </w:r>
        <w:r w:rsidR="00A71D1F">
          <w:rPr>
            <w:webHidden/>
          </w:rPr>
          <w:fldChar w:fldCharType="begin"/>
        </w:r>
        <w:r w:rsidR="00A71D1F">
          <w:rPr>
            <w:webHidden/>
          </w:rPr>
          <w:instrText xml:space="preserve"> PAGEREF _Toc445196930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3"/>
        <w:tabs>
          <w:tab w:val="left" w:pos="1200"/>
        </w:tabs>
        <w:rPr>
          <w:rFonts w:asciiTheme="minorHAnsi" w:eastAsiaTheme="minorEastAsia" w:hAnsiTheme="minorHAnsi"/>
          <w:color w:val="auto"/>
          <w:kern w:val="0"/>
          <w:sz w:val="22"/>
          <w:szCs w:val="22"/>
        </w:rPr>
      </w:pPr>
      <w:hyperlink w:anchor="_Toc445196931" w:history="1">
        <w:r w:rsidR="00A71D1F" w:rsidRPr="00F2333C">
          <w:rPr>
            <w:rStyle w:val="Hyperlink"/>
          </w:rPr>
          <w:t>5.3.1</w:t>
        </w:r>
        <w:r w:rsidR="00A71D1F">
          <w:rPr>
            <w:rFonts w:asciiTheme="minorHAnsi" w:eastAsiaTheme="minorEastAsia" w:hAnsiTheme="minorHAnsi"/>
            <w:color w:val="auto"/>
            <w:kern w:val="0"/>
            <w:sz w:val="22"/>
            <w:szCs w:val="22"/>
          </w:rPr>
          <w:tab/>
        </w:r>
        <w:r w:rsidR="00A71D1F" w:rsidRPr="00F2333C">
          <w:rPr>
            <w:rStyle w:val="Hyperlink"/>
          </w:rPr>
          <w:t>Module Internal (Local) Functions</w:t>
        </w:r>
        <w:r w:rsidR="00A71D1F">
          <w:rPr>
            <w:webHidden/>
          </w:rPr>
          <w:tab/>
        </w:r>
        <w:r w:rsidR="00A71D1F">
          <w:rPr>
            <w:webHidden/>
          </w:rPr>
          <w:fldChar w:fldCharType="begin"/>
        </w:r>
        <w:r w:rsidR="00A71D1F">
          <w:rPr>
            <w:webHidden/>
          </w:rPr>
          <w:instrText xml:space="preserve"> PAGEREF _Toc445196931 \h </w:instrText>
        </w:r>
        <w:r w:rsidR="00A71D1F">
          <w:rPr>
            <w:webHidden/>
          </w:rPr>
        </w:r>
        <w:r w:rsidR="00A71D1F">
          <w:rPr>
            <w:webHidden/>
          </w:rPr>
          <w:fldChar w:fldCharType="separate"/>
        </w:r>
        <w:r w:rsidR="00A71D1F">
          <w:rPr>
            <w:webHidden/>
          </w:rPr>
          <w:t>15</w:t>
        </w:r>
        <w:r w:rsidR="00A71D1F">
          <w:rPr>
            <w:webHidden/>
          </w:rPr>
          <w:fldChar w:fldCharType="end"/>
        </w:r>
      </w:hyperlink>
    </w:p>
    <w:p w:rsidR="00A71D1F" w:rsidRDefault="00F363FA">
      <w:pPr>
        <w:pStyle w:val="TOC1"/>
        <w:rPr>
          <w:rFonts w:eastAsiaTheme="minorEastAsia"/>
          <w:b w:val="0"/>
          <w:color w:val="auto"/>
          <w:kern w:val="0"/>
          <w:sz w:val="22"/>
          <w:szCs w:val="22"/>
          <w:lang w:val="en-US"/>
        </w:rPr>
      </w:pPr>
      <w:hyperlink w:anchor="_Toc445196932" w:history="1">
        <w:r w:rsidR="00A71D1F" w:rsidRPr="00F2333C">
          <w:rPr>
            <w:rStyle w:val="Hyperlink"/>
            <w:rFonts w:ascii="Calibri" w:hAnsi="Calibri" w:cs="Calibri"/>
          </w:rPr>
          <w:t>6</w:t>
        </w:r>
        <w:r w:rsidR="00A71D1F">
          <w:rPr>
            <w:rFonts w:eastAsiaTheme="minorEastAsia"/>
            <w:b w:val="0"/>
            <w:color w:val="auto"/>
            <w:kern w:val="0"/>
            <w:sz w:val="22"/>
            <w:szCs w:val="22"/>
            <w:lang w:val="en-US"/>
          </w:rPr>
          <w:tab/>
        </w:r>
        <w:r w:rsidR="00A71D1F" w:rsidRPr="00F2333C">
          <w:rPr>
            <w:rStyle w:val="Hyperlink"/>
            <w:rFonts w:ascii="Calibri" w:hAnsi="Calibri"/>
          </w:rPr>
          <w:t>Known</w:t>
        </w:r>
        <w:r w:rsidR="00A71D1F" w:rsidRPr="00F2333C">
          <w:rPr>
            <w:rStyle w:val="Hyperlink"/>
            <w:rFonts w:ascii="Calibri" w:hAnsi="Calibri" w:cs="Calibri"/>
          </w:rPr>
          <w:t xml:space="preserve"> Limitations with Design</w:t>
        </w:r>
        <w:r w:rsidR="00A71D1F">
          <w:rPr>
            <w:webHidden/>
          </w:rPr>
          <w:tab/>
        </w:r>
        <w:r w:rsidR="00A71D1F">
          <w:rPr>
            <w:webHidden/>
          </w:rPr>
          <w:fldChar w:fldCharType="begin"/>
        </w:r>
        <w:r w:rsidR="00A71D1F">
          <w:rPr>
            <w:webHidden/>
          </w:rPr>
          <w:instrText xml:space="preserve"> PAGEREF _Toc445196932 \h </w:instrText>
        </w:r>
        <w:r w:rsidR="00A71D1F">
          <w:rPr>
            <w:webHidden/>
          </w:rPr>
        </w:r>
        <w:r w:rsidR="00A71D1F">
          <w:rPr>
            <w:webHidden/>
          </w:rPr>
          <w:fldChar w:fldCharType="separate"/>
        </w:r>
        <w:r w:rsidR="00A71D1F">
          <w:rPr>
            <w:webHidden/>
          </w:rPr>
          <w:t>19</w:t>
        </w:r>
        <w:r w:rsidR="00A71D1F">
          <w:rPr>
            <w:webHidden/>
          </w:rPr>
          <w:fldChar w:fldCharType="end"/>
        </w:r>
      </w:hyperlink>
    </w:p>
    <w:p w:rsidR="00A71D1F" w:rsidRDefault="00F363FA">
      <w:pPr>
        <w:pStyle w:val="TOC1"/>
        <w:rPr>
          <w:rFonts w:eastAsiaTheme="minorEastAsia"/>
          <w:b w:val="0"/>
          <w:color w:val="auto"/>
          <w:kern w:val="0"/>
          <w:sz w:val="22"/>
          <w:szCs w:val="22"/>
          <w:lang w:val="en-US"/>
        </w:rPr>
      </w:pPr>
      <w:hyperlink w:anchor="_Toc445196933" w:history="1">
        <w:r w:rsidR="00A71D1F" w:rsidRPr="00F2333C">
          <w:rPr>
            <w:rStyle w:val="Hyperlink"/>
            <w:rFonts w:ascii="Calibri" w:hAnsi="Calibri" w:cs="Calibri"/>
          </w:rPr>
          <w:t>7</w:t>
        </w:r>
        <w:r w:rsidR="00A71D1F">
          <w:rPr>
            <w:rFonts w:eastAsiaTheme="minorEastAsia"/>
            <w:b w:val="0"/>
            <w:color w:val="auto"/>
            <w:kern w:val="0"/>
            <w:sz w:val="22"/>
            <w:szCs w:val="22"/>
            <w:lang w:val="en-US"/>
          </w:rPr>
          <w:tab/>
        </w:r>
        <w:r w:rsidR="00A71D1F" w:rsidRPr="00F2333C">
          <w:rPr>
            <w:rStyle w:val="Hyperlink"/>
            <w:rFonts w:ascii="Calibri" w:hAnsi="Calibri" w:cs="Calibri"/>
          </w:rPr>
          <w:t>UNIT TEST CONSIDERATION</w:t>
        </w:r>
        <w:r w:rsidR="00A71D1F">
          <w:rPr>
            <w:webHidden/>
          </w:rPr>
          <w:tab/>
        </w:r>
        <w:r w:rsidR="00A71D1F">
          <w:rPr>
            <w:webHidden/>
          </w:rPr>
          <w:fldChar w:fldCharType="begin"/>
        </w:r>
        <w:r w:rsidR="00A71D1F">
          <w:rPr>
            <w:webHidden/>
          </w:rPr>
          <w:instrText xml:space="preserve"> PAGEREF _Toc445196933 \h </w:instrText>
        </w:r>
        <w:r w:rsidR="00A71D1F">
          <w:rPr>
            <w:webHidden/>
          </w:rPr>
        </w:r>
        <w:r w:rsidR="00A71D1F">
          <w:rPr>
            <w:webHidden/>
          </w:rPr>
          <w:fldChar w:fldCharType="separate"/>
        </w:r>
        <w:r w:rsidR="00A71D1F">
          <w:rPr>
            <w:webHidden/>
          </w:rPr>
          <w:t>20</w:t>
        </w:r>
        <w:r w:rsidR="00A71D1F">
          <w:rPr>
            <w:webHidden/>
          </w:rPr>
          <w:fldChar w:fldCharType="end"/>
        </w:r>
      </w:hyperlink>
    </w:p>
    <w:p w:rsidR="00A71D1F" w:rsidRDefault="00F363FA">
      <w:pPr>
        <w:pStyle w:val="TOC1"/>
        <w:tabs>
          <w:tab w:val="left" w:pos="1400"/>
        </w:tabs>
        <w:rPr>
          <w:rFonts w:eastAsiaTheme="minorEastAsia"/>
          <w:b w:val="0"/>
          <w:color w:val="auto"/>
          <w:kern w:val="0"/>
          <w:sz w:val="22"/>
          <w:szCs w:val="22"/>
          <w:lang w:val="en-US"/>
        </w:rPr>
      </w:pPr>
      <w:hyperlink w:anchor="_Toc445196934" w:history="1">
        <w:r w:rsidR="00A71D1F" w:rsidRPr="00F2333C">
          <w:rPr>
            <w:rStyle w:val="Hyperlink"/>
          </w:rPr>
          <w:t>Appendix A</w:t>
        </w:r>
        <w:r w:rsidR="00A71D1F">
          <w:rPr>
            <w:rFonts w:eastAsiaTheme="minorEastAsia"/>
            <w:b w:val="0"/>
            <w:color w:val="auto"/>
            <w:kern w:val="0"/>
            <w:sz w:val="22"/>
            <w:szCs w:val="22"/>
            <w:lang w:val="en-US"/>
          </w:rPr>
          <w:tab/>
        </w:r>
        <w:r w:rsidR="00A71D1F" w:rsidRPr="00F2333C">
          <w:rPr>
            <w:rStyle w:val="Hyperlink"/>
          </w:rPr>
          <w:t>Abbreviations and Acronyms</w:t>
        </w:r>
        <w:r w:rsidR="00A71D1F">
          <w:rPr>
            <w:webHidden/>
          </w:rPr>
          <w:tab/>
        </w:r>
        <w:r w:rsidR="00A71D1F">
          <w:rPr>
            <w:webHidden/>
          </w:rPr>
          <w:fldChar w:fldCharType="begin"/>
        </w:r>
        <w:r w:rsidR="00A71D1F">
          <w:rPr>
            <w:webHidden/>
          </w:rPr>
          <w:instrText xml:space="preserve"> PAGEREF _Toc445196934 \h </w:instrText>
        </w:r>
        <w:r w:rsidR="00A71D1F">
          <w:rPr>
            <w:webHidden/>
          </w:rPr>
        </w:r>
        <w:r w:rsidR="00A71D1F">
          <w:rPr>
            <w:webHidden/>
          </w:rPr>
          <w:fldChar w:fldCharType="separate"/>
        </w:r>
        <w:r w:rsidR="00A71D1F">
          <w:rPr>
            <w:webHidden/>
          </w:rPr>
          <w:t>21</w:t>
        </w:r>
        <w:r w:rsidR="00A71D1F">
          <w:rPr>
            <w:webHidden/>
          </w:rPr>
          <w:fldChar w:fldCharType="end"/>
        </w:r>
      </w:hyperlink>
    </w:p>
    <w:p w:rsidR="00A71D1F" w:rsidRDefault="00F363FA">
      <w:pPr>
        <w:pStyle w:val="TOC1"/>
        <w:tabs>
          <w:tab w:val="left" w:pos="1400"/>
        </w:tabs>
        <w:rPr>
          <w:rFonts w:eastAsiaTheme="minorEastAsia"/>
          <w:b w:val="0"/>
          <w:color w:val="auto"/>
          <w:kern w:val="0"/>
          <w:sz w:val="22"/>
          <w:szCs w:val="22"/>
          <w:lang w:val="en-US"/>
        </w:rPr>
      </w:pPr>
      <w:hyperlink w:anchor="_Toc445196935" w:history="1">
        <w:r w:rsidR="00A71D1F" w:rsidRPr="00F2333C">
          <w:rPr>
            <w:rStyle w:val="Hyperlink"/>
          </w:rPr>
          <w:t>Appendix B</w:t>
        </w:r>
        <w:r w:rsidR="00A71D1F">
          <w:rPr>
            <w:rFonts w:eastAsiaTheme="minorEastAsia"/>
            <w:b w:val="0"/>
            <w:color w:val="auto"/>
            <w:kern w:val="0"/>
            <w:sz w:val="22"/>
            <w:szCs w:val="22"/>
            <w:lang w:val="en-US"/>
          </w:rPr>
          <w:tab/>
        </w:r>
        <w:r w:rsidR="00A71D1F" w:rsidRPr="00F2333C">
          <w:rPr>
            <w:rStyle w:val="Hyperlink"/>
          </w:rPr>
          <w:t>Glossary</w:t>
        </w:r>
        <w:r w:rsidR="00A71D1F">
          <w:rPr>
            <w:webHidden/>
          </w:rPr>
          <w:tab/>
        </w:r>
        <w:r w:rsidR="00A71D1F">
          <w:rPr>
            <w:webHidden/>
          </w:rPr>
          <w:fldChar w:fldCharType="begin"/>
        </w:r>
        <w:r w:rsidR="00A71D1F">
          <w:rPr>
            <w:webHidden/>
          </w:rPr>
          <w:instrText xml:space="preserve"> PAGEREF _Toc445196935 \h </w:instrText>
        </w:r>
        <w:r w:rsidR="00A71D1F">
          <w:rPr>
            <w:webHidden/>
          </w:rPr>
        </w:r>
        <w:r w:rsidR="00A71D1F">
          <w:rPr>
            <w:webHidden/>
          </w:rPr>
          <w:fldChar w:fldCharType="separate"/>
        </w:r>
        <w:r w:rsidR="00A71D1F">
          <w:rPr>
            <w:webHidden/>
          </w:rPr>
          <w:t>22</w:t>
        </w:r>
        <w:r w:rsidR="00A71D1F">
          <w:rPr>
            <w:webHidden/>
          </w:rPr>
          <w:fldChar w:fldCharType="end"/>
        </w:r>
      </w:hyperlink>
    </w:p>
    <w:p w:rsidR="00A71D1F" w:rsidRDefault="00F363FA">
      <w:pPr>
        <w:pStyle w:val="TOC1"/>
        <w:tabs>
          <w:tab w:val="left" w:pos="1400"/>
        </w:tabs>
        <w:rPr>
          <w:rFonts w:eastAsiaTheme="minorEastAsia"/>
          <w:b w:val="0"/>
          <w:color w:val="auto"/>
          <w:kern w:val="0"/>
          <w:sz w:val="22"/>
          <w:szCs w:val="22"/>
          <w:lang w:val="en-US"/>
        </w:rPr>
      </w:pPr>
      <w:hyperlink w:anchor="_Toc445196936" w:history="1">
        <w:r w:rsidR="00A71D1F" w:rsidRPr="00F2333C">
          <w:rPr>
            <w:rStyle w:val="Hyperlink"/>
          </w:rPr>
          <w:t>Appendix C</w:t>
        </w:r>
        <w:r w:rsidR="00A71D1F">
          <w:rPr>
            <w:rFonts w:eastAsiaTheme="minorEastAsia"/>
            <w:b w:val="0"/>
            <w:color w:val="auto"/>
            <w:kern w:val="0"/>
            <w:sz w:val="22"/>
            <w:szCs w:val="22"/>
            <w:lang w:val="en-US"/>
          </w:rPr>
          <w:tab/>
        </w:r>
        <w:r w:rsidR="00A71D1F" w:rsidRPr="00F2333C">
          <w:rPr>
            <w:rStyle w:val="Hyperlink"/>
          </w:rPr>
          <w:t>References</w:t>
        </w:r>
        <w:r w:rsidR="00A71D1F">
          <w:rPr>
            <w:webHidden/>
          </w:rPr>
          <w:tab/>
        </w:r>
        <w:r w:rsidR="00A71D1F">
          <w:rPr>
            <w:webHidden/>
          </w:rPr>
          <w:fldChar w:fldCharType="begin"/>
        </w:r>
        <w:r w:rsidR="00A71D1F">
          <w:rPr>
            <w:webHidden/>
          </w:rPr>
          <w:instrText xml:space="preserve"> PAGEREF _Toc445196936 \h </w:instrText>
        </w:r>
        <w:r w:rsidR="00A71D1F">
          <w:rPr>
            <w:webHidden/>
          </w:rPr>
        </w:r>
        <w:r w:rsidR="00A71D1F">
          <w:rPr>
            <w:webHidden/>
          </w:rPr>
          <w:fldChar w:fldCharType="separate"/>
        </w:r>
        <w:r w:rsidR="00A71D1F">
          <w:rPr>
            <w:webHidden/>
          </w:rPr>
          <w:t>23</w:t>
        </w:r>
        <w:r w:rsidR="00A71D1F">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5" w:name="_Toc445196867"/>
      <w:r w:rsidRPr="00A158C7">
        <w:lastRenderedPageBreak/>
        <w:t>Introduction</w:t>
      </w:r>
      <w:bookmarkEnd w:id="25"/>
    </w:p>
    <w:p w:rsidR="00F95E33" w:rsidRPr="00A158C7" w:rsidRDefault="008071BE" w:rsidP="00E16D14">
      <w:r>
        <w:t>Refer the Design Subproject.</w:t>
      </w:r>
    </w:p>
    <w:p w:rsidR="00312179" w:rsidRDefault="008071BE" w:rsidP="00F43F8E">
      <w:pPr>
        <w:pStyle w:val="Heading1"/>
        <w:rPr>
          <w:rFonts w:ascii="Calibri" w:hAnsi="Calibri" w:cs="Calibri"/>
        </w:rPr>
      </w:pPr>
      <w:bookmarkStart w:id="26" w:name="_Toc406065228"/>
      <w:bookmarkStart w:id="27" w:name="_Toc445196868"/>
      <w:bookmarkEnd w:id="11"/>
      <w:bookmarkEnd w:id="12"/>
      <w:bookmarkEnd w:id="13"/>
      <w:bookmarkEnd w:id="14"/>
      <w:bookmarkEnd w:id="15"/>
      <w:proofErr w:type="spellStart"/>
      <w:r>
        <w:rPr>
          <w:rFonts w:ascii="Calibri" w:hAnsi="Calibri" w:cs="Calibri"/>
        </w:rPr>
        <w:lastRenderedPageBreak/>
        <w:t>SnsrOffsLrng</w:t>
      </w:r>
      <w:proofErr w:type="spellEnd"/>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6"/>
      <w:bookmarkEnd w:id="27"/>
    </w:p>
    <w:p w:rsidR="008071BE" w:rsidRPr="00A158C7" w:rsidRDefault="008071BE" w:rsidP="008071BE">
      <w:r>
        <w:t>Refer the Design Subproject.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8" w:name="_Toc406065229"/>
      <w:bookmarkStart w:id="29" w:name="_Toc445196869"/>
      <w:r w:rsidRPr="00AA38E8">
        <w:rPr>
          <w:rFonts w:ascii="Calibri" w:hAnsi="Calibri" w:cs="Calibri"/>
        </w:rPr>
        <w:lastRenderedPageBreak/>
        <w:t>Design details of software module</w:t>
      </w:r>
      <w:bookmarkEnd w:id="28"/>
      <w:bookmarkEnd w:id="29"/>
    </w:p>
    <w:p w:rsidR="00D229A6" w:rsidRPr="00AA38E8" w:rsidRDefault="00D229A6" w:rsidP="00D229A6">
      <w:pPr>
        <w:pStyle w:val="Heading2"/>
        <w:rPr>
          <w:rFonts w:ascii="Calibri" w:hAnsi="Calibri" w:cs="Calibri"/>
        </w:rPr>
      </w:pPr>
      <w:bookmarkStart w:id="30" w:name="_Toc406065230"/>
      <w:bookmarkStart w:id="31" w:name="_Toc445196870"/>
      <w:r w:rsidRPr="00D229A6">
        <w:lastRenderedPageBreak/>
        <w:t>Graphical</w:t>
      </w:r>
      <w:r>
        <w:rPr>
          <w:rFonts w:ascii="Calibri" w:hAnsi="Calibri" w:cs="Calibri"/>
        </w:rPr>
        <w:t xml:space="preserve"> representation of </w:t>
      </w:r>
      <w:bookmarkEnd w:id="30"/>
      <w:proofErr w:type="spellStart"/>
      <w:r w:rsidR="008071BE">
        <w:rPr>
          <w:rFonts w:ascii="Calibri" w:hAnsi="Calibri" w:cs="Calibri"/>
        </w:rPr>
        <w:t>SnsrOffsLrng</w:t>
      </w:r>
      <w:bookmarkEnd w:id="31"/>
      <w:proofErr w:type="spellEnd"/>
    </w:p>
    <w:p w:rsidR="00D229A6" w:rsidRDefault="00F51B89" w:rsidP="00D229A6">
      <w:pPr>
        <w:rPr>
          <w:rFonts w:cs="Calibri"/>
          <w:i/>
        </w:rPr>
      </w:pPr>
      <w:r>
        <w:rPr>
          <w:rFonts w:cs="Calibri"/>
          <w:i/>
          <w:noProof/>
          <w:lang w:bidi="ar-SA"/>
        </w:rPr>
        <w:lastRenderedPageBreak/>
        <w:drawing>
          <wp:inline distT="0" distB="0" distL="0" distR="0" wp14:anchorId="7CB45DB0" wp14:editId="2E7B17D5">
            <wp:extent cx="4353533" cy="8164065"/>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353533" cy="8164065"/>
                    </a:xfrm>
                    <a:prstGeom prst="rect">
                      <a:avLst/>
                    </a:prstGeom>
                  </pic:spPr>
                </pic:pic>
              </a:graphicData>
            </a:graphic>
          </wp:inline>
        </w:drawing>
      </w:r>
    </w:p>
    <w:p w:rsidR="002B094F" w:rsidRPr="00AC4CD8" w:rsidRDefault="002B094F" w:rsidP="00AC4CD8">
      <w:pPr>
        <w:pStyle w:val="Heading1"/>
        <w:ind w:left="562" w:hanging="562"/>
        <w:rPr>
          <w:rFonts w:ascii="Calibri" w:hAnsi="Calibri" w:cs="Calibri"/>
        </w:rPr>
      </w:pPr>
      <w:bookmarkStart w:id="32" w:name="_Toc338170479"/>
      <w:bookmarkStart w:id="33" w:name="_Toc375678228"/>
      <w:bookmarkStart w:id="34" w:name="_Toc418080062"/>
      <w:bookmarkStart w:id="35" w:name="_Toc421709912"/>
      <w:bookmarkStart w:id="36" w:name="_Toc445196871"/>
      <w:r w:rsidRPr="00AC4CD8">
        <w:rPr>
          <w:rFonts w:ascii="Calibri" w:hAnsi="Calibri" w:cs="Calibri"/>
        </w:rPr>
        <w:lastRenderedPageBreak/>
        <w:t>Constant Data Dictionary</w:t>
      </w:r>
      <w:bookmarkEnd w:id="32"/>
      <w:bookmarkEnd w:id="33"/>
      <w:bookmarkEnd w:id="34"/>
      <w:bookmarkEnd w:id="35"/>
      <w:bookmarkEnd w:id="36"/>
    </w:p>
    <w:p w:rsidR="00AC4CD8" w:rsidRPr="00DA5500" w:rsidRDefault="00AC4CD8" w:rsidP="00AC4CD8">
      <w:pPr>
        <w:pStyle w:val="Heading2"/>
        <w:spacing w:after="60"/>
        <w:rPr>
          <w:rFonts w:ascii="Calibri" w:hAnsi="Calibri"/>
        </w:rPr>
      </w:pPr>
      <w:bookmarkStart w:id="37" w:name="_Toc421011506"/>
      <w:bookmarkStart w:id="38" w:name="_Toc421786527"/>
      <w:bookmarkStart w:id="39" w:name="_Toc445196872"/>
      <w:bookmarkStart w:id="40" w:name="_Toc418080064"/>
      <w:r w:rsidRPr="00DA5500">
        <w:rPr>
          <w:rFonts w:ascii="Calibri" w:hAnsi="Calibri"/>
        </w:rPr>
        <w:t>Program (fixed) Constants</w:t>
      </w:r>
      <w:bookmarkEnd w:id="37"/>
      <w:bookmarkEnd w:id="38"/>
      <w:bookmarkEnd w:id="39"/>
    </w:p>
    <w:p w:rsidR="00AC4CD8" w:rsidRPr="00DA5500" w:rsidRDefault="00AC4CD8" w:rsidP="00AC4CD8">
      <w:pPr>
        <w:pStyle w:val="Heading3"/>
        <w:rPr>
          <w:rFonts w:ascii="Calibri" w:hAnsi="Calibri"/>
        </w:rPr>
      </w:pPr>
      <w:bookmarkStart w:id="41" w:name="_Toc445196873"/>
      <w:bookmarkEnd w:id="40"/>
      <w:r w:rsidRPr="00DA5500">
        <w:rPr>
          <w:rFonts w:ascii="Calibri" w:hAnsi="Calibri"/>
        </w:rPr>
        <w:t>Embedded Constants</w:t>
      </w:r>
      <w:bookmarkEnd w:id="4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pPr w:leftFromText="180" w:rightFromText="180" w:vertAnchor="text" w:tblpY="1"/>
        <w:tblOverlap w:val="neve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9C3E54">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9C3E54">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9C3E54">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9C3E54">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9C3E54">
            <w:pPr>
              <w:spacing w:before="60"/>
              <w:jc w:val="center"/>
              <w:rPr>
                <w:rFonts w:cs="Calibri"/>
                <w:sz w:val="16"/>
                <w:szCs w:val="16"/>
              </w:rPr>
            </w:pPr>
            <w:r w:rsidRPr="00AA38E8">
              <w:rPr>
                <w:rFonts w:cs="Calibri"/>
                <w:sz w:val="16"/>
                <w:szCs w:val="16"/>
              </w:rPr>
              <w:t>Value</w:t>
            </w:r>
          </w:p>
        </w:tc>
      </w:tr>
      <w:tr w:rsidR="00007584" w:rsidRPr="00AA38E8" w:rsidTr="009C3E54">
        <w:tc>
          <w:tcPr>
            <w:tcW w:w="3888" w:type="dxa"/>
            <w:tcBorders>
              <w:top w:val="single" w:sz="6" w:space="0" w:color="auto"/>
              <w:left w:val="single" w:sz="6" w:space="0" w:color="auto"/>
              <w:bottom w:val="single" w:sz="6" w:space="0" w:color="auto"/>
              <w:right w:val="single" w:sz="6" w:space="0" w:color="auto"/>
            </w:tcBorders>
          </w:tcPr>
          <w:p w:rsidR="00007584" w:rsidRPr="00AA38E8" w:rsidRDefault="009C3E54" w:rsidP="009C3E54">
            <w:pPr>
              <w:spacing w:before="60"/>
              <w:jc w:val="center"/>
              <w:rPr>
                <w:rFonts w:cs="Calibri"/>
                <w:sz w:val="16"/>
                <w:szCs w:val="16"/>
              </w:rPr>
            </w:pPr>
            <w:r w:rsidRPr="009C3E54">
              <w:rPr>
                <w:rFonts w:cs="Calibri"/>
                <w:sz w:val="16"/>
                <w:szCs w:val="16"/>
              </w:rPr>
              <w:t>HWTQOFFSHILIM_HWNWTMTR_F32</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9C3E54" w:rsidP="009C3E54">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9C3E54" w:rsidP="009C3E54">
            <w:pPr>
              <w:spacing w:before="60"/>
              <w:jc w:val="center"/>
              <w:rPr>
                <w:rFonts w:cs="Calibri"/>
                <w:sz w:val="16"/>
                <w:szCs w:val="16"/>
              </w:rPr>
            </w:pPr>
            <w:proofErr w:type="spellStart"/>
            <w:r>
              <w:rPr>
                <w:rFonts w:cs="Calibri"/>
                <w:sz w:val="16"/>
                <w:szCs w:val="16"/>
              </w:rPr>
              <w:t>HwNwtMtr</w:t>
            </w:r>
            <w:proofErr w:type="spellEnd"/>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9C3E54" w:rsidP="009C3E54">
            <w:pPr>
              <w:spacing w:before="60"/>
              <w:jc w:val="center"/>
              <w:rPr>
                <w:rFonts w:cs="Calibri"/>
                <w:sz w:val="16"/>
                <w:szCs w:val="16"/>
              </w:rPr>
            </w:pPr>
            <w:r>
              <w:rPr>
                <w:rFonts w:cs="Calibri"/>
                <w:sz w:val="16"/>
                <w:szCs w:val="16"/>
              </w:rPr>
              <w:t>4</w:t>
            </w:r>
          </w:p>
        </w:tc>
      </w:tr>
      <w:tr w:rsidR="009C3E54" w:rsidRPr="00AA38E8" w:rsidTr="009C3E54">
        <w:tc>
          <w:tcPr>
            <w:tcW w:w="3888"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sidRPr="009C3E54">
              <w:rPr>
                <w:rFonts w:cs="Calibri"/>
                <w:sz w:val="16"/>
                <w:szCs w:val="16"/>
              </w:rPr>
              <w:t>HWTQOFFSLOLIM_HWNWTMTR_F32</w:t>
            </w:r>
          </w:p>
        </w:tc>
        <w:tc>
          <w:tcPr>
            <w:tcW w:w="1710" w:type="dxa"/>
            <w:tcBorders>
              <w:top w:val="single" w:sz="6" w:space="0" w:color="auto"/>
              <w:left w:val="single" w:sz="6" w:space="0" w:color="auto"/>
              <w:bottom w:val="single" w:sz="6" w:space="0" w:color="auto"/>
              <w:right w:val="single" w:sz="6" w:space="0" w:color="auto"/>
            </w:tcBorders>
          </w:tcPr>
          <w:p w:rsidR="009C3E54" w:rsidRDefault="009C3E54">
            <w:r w:rsidRPr="00F92E28">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proofErr w:type="spellStart"/>
            <w:r>
              <w:rPr>
                <w:rFonts w:cs="Calibri"/>
                <w:sz w:val="16"/>
                <w:szCs w:val="16"/>
              </w:rPr>
              <w:t>HwNwtMtr</w:t>
            </w:r>
            <w:proofErr w:type="spellEnd"/>
          </w:p>
        </w:tc>
        <w:tc>
          <w:tcPr>
            <w:tcW w:w="138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-4</w:t>
            </w:r>
          </w:p>
        </w:tc>
      </w:tr>
      <w:tr w:rsidR="009C3E54" w:rsidRPr="00AA38E8" w:rsidTr="009C3E54">
        <w:tc>
          <w:tcPr>
            <w:tcW w:w="3888"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sidRPr="009C3E54">
              <w:rPr>
                <w:rFonts w:cs="Calibri"/>
                <w:sz w:val="16"/>
                <w:szCs w:val="16"/>
              </w:rPr>
              <w:t>VEHYAWRATEOFFSHILIM_VEHDEGPERSEC_F32</w:t>
            </w:r>
          </w:p>
        </w:tc>
        <w:tc>
          <w:tcPr>
            <w:tcW w:w="1710" w:type="dxa"/>
            <w:tcBorders>
              <w:top w:val="single" w:sz="6" w:space="0" w:color="auto"/>
              <w:left w:val="single" w:sz="6" w:space="0" w:color="auto"/>
              <w:bottom w:val="single" w:sz="6" w:space="0" w:color="auto"/>
              <w:right w:val="single" w:sz="6" w:space="0" w:color="auto"/>
            </w:tcBorders>
          </w:tcPr>
          <w:p w:rsidR="009C3E54" w:rsidRDefault="009C3E54">
            <w:r w:rsidRPr="00F92E28">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proofErr w:type="spellStart"/>
            <w:r>
              <w:rPr>
                <w:rFonts w:cs="Calibri"/>
                <w:sz w:val="16"/>
                <w:szCs w:val="16"/>
              </w:rPr>
              <w:t>VehDegPerSec</w:t>
            </w:r>
            <w:proofErr w:type="spellEnd"/>
          </w:p>
        </w:tc>
        <w:tc>
          <w:tcPr>
            <w:tcW w:w="138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20</w:t>
            </w:r>
          </w:p>
        </w:tc>
      </w:tr>
      <w:tr w:rsidR="009C3E54" w:rsidRPr="00AA38E8" w:rsidTr="009C3E54">
        <w:tc>
          <w:tcPr>
            <w:tcW w:w="3888"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VEHYAWRATEOFFSLO</w:t>
            </w:r>
            <w:r w:rsidRPr="009C3E54">
              <w:rPr>
                <w:rFonts w:cs="Calibri"/>
                <w:sz w:val="16"/>
                <w:szCs w:val="16"/>
              </w:rPr>
              <w:t>LIM_VEHDEGPERSEC_F32</w:t>
            </w:r>
          </w:p>
        </w:tc>
        <w:tc>
          <w:tcPr>
            <w:tcW w:w="1710" w:type="dxa"/>
            <w:tcBorders>
              <w:top w:val="single" w:sz="6" w:space="0" w:color="auto"/>
              <w:left w:val="single" w:sz="6" w:space="0" w:color="auto"/>
              <w:bottom w:val="single" w:sz="6" w:space="0" w:color="auto"/>
              <w:right w:val="single" w:sz="6" w:space="0" w:color="auto"/>
            </w:tcBorders>
          </w:tcPr>
          <w:p w:rsidR="009C3E54" w:rsidRDefault="009C3E54">
            <w:r w:rsidRPr="00F92E28">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proofErr w:type="spellStart"/>
            <w:r>
              <w:rPr>
                <w:rFonts w:cs="Calibri"/>
                <w:sz w:val="16"/>
                <w:szCs w:val="16"/>
              </w:rPr>
              <w:t>VehDegPerSec</w:t>
            </w:r>
            <w:proofErr w:type="spellEnd"/>
          </w:p>
        </w:tc>
        <w:tc>
          <w:tcPr>
            <w:tcW w:w="138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-20</w:t>
            </w:r>
          </w:p>
        </w:tc>
      </w:tr>
      <w:tr w:rsidR="009C3E54" w:rsidRPr="00AA38E8" w:rsidTr="009C3E54">
        <w:tc>
          <w:tcPr>
            <w:tcW w:w="3888" w:type="dxa"/>
            <w:tcBorders>
              <w:top w:val="single" w:sz="6" w:space="0" w:color="auto"/>
              <w:left w:val="single" w:sz="6" w:space="0" w:color="auto"/>
              <w:bottom w:val="single" w:sz="6" w:space="0" w:color="auto"/>
              <w:right w:val="single" w:sz="6" w:space="0" w:color="auto"/>
            </w:tcBorders>
          </w:tcPr>
          <w:p w:rsidR="009C3E54" w:rsidRPr="009C3E54" w:rsidRDefault="009C3E54" w:rsidP="009C3E54">
            <w:pPr>
              <w:spacing w:before="60"/>
              <w:jc w:val="center"/>
              <w:rPr>
                <w:rFonts w:cs="Calibri"/>
                <w:sz w:val="16"/>
                <w:szCs w:val="16"/>
              </w:rPr>
            </w:pPr>
            <w:r w:rsidRPr="009C3E54">
              <w:rPr>
                <w:rFonts w:cs="Calibri"/>
                <w:sz w:val="16"/>
                <w:szCs w:val="16"/>
              </w:rPr>
              <w:t>HWAGOFFSHILIM_HWDEG_F32</w:t>
            </w:r>
          </w:p>
        </w:tc>
        <w:tc>
          <w:tcPr>
            <w:tcW w:w="1710" w:type="dxa"/>
            <w:tcBorders>
              <w:top w:val="single" w:sz="6" w:space="0" w:color="auto"/>
              <w:left w:val="single" w:sz="6" w:space="0" w:color="auto"/>
              <w:bottom w:val="single" w:sz="6" w:space="0" w:color="auto"/>
              <w:right w:val="single" w:sz="6" w:space="0" w:color="auto"/>
            </w:tcBorders>
          </w:tcPr>
          <w:p w:rsidR="009C3E54" w:rsidRDefault="009C3E54">
            <w:r w:rsidRPr="00F92E28">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proofErr w:type="spellStart"/>
            <w:r>
              <w:rPr>
                <w:rFonts w:cs="Calibri"/>
                <w:sz w:val="16"/>
                <w:szCs w:val="16"/>
              </w:rPr>
              <w:t>HwDeg</w:t>
            </w:r>
            <w:proofErr w:type="spellEnd"/>
          </w:p>
        </w:tc>
        <w:tc>
          <w:tcPr>
            <w:tcW w:w="138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-30</w:t>
            </w:r>
          </w:p>
        </w:tc>
      </w:tr>
      <w:tr w:rsidR="009C3E54" w:rsidRPr="00AA38E8" w:rsidTr="009C3E54">
        <w:tc>
          <w:tcPr>
            <w:tcW w:w="3888" w:type="dxa"/>
            <w:tcBorders>
              <w:top w:val="single" w:sz="6" w:space="0" w:color="auto"/>
              <w:left w:val="single" w:sz="6" w:space="0" w:color="auto"/>
              <w:bottom w:val="single" w:sz="6" w:space="0" w:color="auto"/>
              <w:right w:val="single" w:sz="6" w:space="0" w:color="auto"/>
            </w:tcBorders>
          </w:tcPr>
          <w:p w:rsidR="009C3E54" w:rsidRPr="009C3E54" w:rsidRDefault="009C3E54" w:rsidP="009C3E54">
            <w:pPr>
              <w:spacing w:before="60"/>
              <w:jc w:val="center"/>
              <w:rPr>
                <w:rFonts w:cs="Calibri"/>
                <w:sz w:val="16"/>
                <w:szCs w:val="16"/>
              </w:rPr>
            </w:pPr>
            <w:r w:rsidRPr="009C3E54">
              <w:rPr>
                <w:rFonts w:cs="Calibri"/>
                <w:sz w:val="16"/>
                <w:szCs w:val="16"/>
              </w:rPr>
              <w:t>HWAGOFFS</w:t>
            </w:r>
            <w:r>
              <w:rPr>
                <w:rFonts w:cs="Calibri"/>
                <w:sz w:val="16"/>
                <w:szCs w:val="16"/>
              </w:rPr>
              <w:t>LO</w:t>
            </w:r>
            <w:r w:rsidRPr="009C3E54">
              <w:rPr>
                <w:rFonts w:cs="Calibri"/>
                <w:sz w:val="16"/>
                <w:szCs w:val="16"/>
              </w:rPr>
              <w:t>LIM_HWDEG_F32</w:t>
            </w:r>
          </w:p>
        </w:tc>
        <w:tc>
          <w:tcPr>
            <w:tcW w:w="1710" w:type="dxa"/>
            <w:tcBorders>
              <w:top w:val="single" w:sz="6" w:space="0" w:color="auto"/>
              <w:left w:val="single" w:sz="6" w:space="0" w:color="auto"/>
              <w:bottom w:val="single" w:sz="6" w:space="0" w:color="auto"/>
              <w:right w:val="single" w:sz="6" w:space="0" w:color="auto"/>
            </w:tcBorders>
          </w:tcPr>
          <w:p w:rsidR="009C3E54" w:rsidRDefault="009C3E54">
            <w:r w:rsidRPr="00F92E28">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proofErr w:type="spellStart"/>
            <w:r>
              <w:rPr>
                <w:rFonts w:cs="Calibri"/>
                <w:sz w:val="16"/>
                <w:szCs w:val="16"/>
              </w:rPr>
              <w:t>HwDeg</w:t>
            </w:r>
            <w:proofErr w:type="spellEnd"/>
          </w:p>
        </w:tc>
        <w:tc>
          <w:tcPr>
            <w:tcW w:w="138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-30</w:t>
            </w:r>
          </w:p>
        </w:tc>
      </w:tr>
      <w:tr w:rsidR="009C3E54" w:rsidRPr="00AA38E8" w:rsidTr="009C3E54">
        <w:tc>
          <w:tcPr>
            <w:tcW w:w="3888" w:type="dxa"/>
            <w:tcBorders>
              <w:top w:val="single" w:sz="6" w:space="0" w:color="auto"/>
              <w:left w:val="single" w:sz="6" w:space="0" w:color="auto"/>
              <w:bottom w:val="single" w:sz="6" w:space="0" w:color="auto"/>
              <w:right w:val="single" w:sz="6" w:space="0" w:color="auto"/>
            </w:tcBorders>
          </w:tcPr>
          <w:p w:rsidR="009C3E54" w:rsidRPr="009C3E54" w:rsidRDefault="009C3E54" w:rsidP="009C3E54">
            <w:pPr>
              <w:spacing w:before="60"/>
              <w:jc w:val="center"/>
              <w:rPr>
                <w:rFonts w:cs="Calibri"/>
                <w:sz w:val="16"/>
                <w:szCs w:val="16"/>
              </w:rPr>
            </w:pPr>
            <w:r w:rsidRPr="009C3E54">
              <w:rPr>
                <w:rFonts w:cs="Calibri"/>
                <w:sz w:val="16"/>
                <w:szCs w:val="16"/>
              </w:rPr>
              <w:t>MTRXSIZE_CNT_U08</w:t>
            </w:r>
          </w:p>
        </w:tc>
        <w:tc>
          <w:tcPr>
            <w:tcW w:w="1710"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9C3E54" w:rsidRPr="00AA38E8" w:rsidRDefault="009C3E54" w:rsidP="009C3E54">
            <w:pPr>
              <w:spacing w:before="60"/>
              <w:jc w:val="center"/>
              <w:rPr>
                <w:rFonts w:cs="Calibri"/>
                <w:sz w:val="16"/>
                <w:szCs w:val="16"/>
              </w:rPr>
            </w:pPr>
            <w:r>
              <w:rPr>
                <w:rFonts w:cs="Calibri"/>
                <w:sz w:val="16"/>
                <w:szCs w:val="16"/>
              </w:rPr>
              <w:t>3</w:t>
            </w:r>
          </w:p>
        </w:tc>
      </w:tr>
    </w:tbl>
    <w:p w:rsidR="009C3E54" w:rsidRDefault="009C3E54" w:rsidP="002518E0">
      <w:pPr>
        <w:pStyle w:val="BodyText3"/>
        <w:rPr>
          <w:rFonts w:cs="Calibri"/>
          <w:sz w:val="20"/>
          <w:szCs w:val="20"/>
        </w:rPr>
      </w:pPr>
    </w:p>
    <w:p w:rsidR="009C3E54" w:rsidRDefault="009C3E54" w:rsidP="002518E0">
      <w:pPr>
        <w:pStyle w:val="BodyText3"/>
        <w:rPr>
          <w:rFonts w:cs="Calibri"/>
          <w:sz w:val="20"/>
          <w:szCs w:val="20"/>
        </w:rPr>
      </w:pPr>
    </w:p>
    <w:p w:rsidR="002B094F" w:rsidRPr="0048012A" w:rsidRDefault="009C3E54" w:rsidP="002518E0">
      <w:pPr>
        <w:pStyle w:val="BodyText3"/>
        <w:rPr>
          <w:rFonts w:cs="Calibri"/>
          <w:sz w:val="20"/>
          <w:szCs w:val="20"/>
        </w:rPr>
      </w:pPr>
      <w:r>
        <w:rPr>
          <w:rFonts w:cs="Calibri"/>
          <w:sz w:val="20"/>
          <w:szCs w:val="20"/>
        </w:rPr>
        <w:br w:type="textWrapping" w:clear="all"/>
      </w:r>
    </w:p>
    <w:p w:rsidR="00AC4CD8" w:rsidRPr="00DA5500" w:rsidRDefault="00AC4CD8" w:rsidP="00AC4CD8">
      <w:pPr>
        <w:pStyle w:val="Heading1"/>
        <w:ind w:left="562" w:hanging="562"/>
        <w:rPr>
          <w:rFonts w:ascii="Calibri" w:hAnsi="Calibri" w:cs="Calibri"/>
        </w:rPr>
      </w:pPr>
      <w:bookmarkStart w:id="42" w:name="_Ref87065593"/>
      <w:bookmarkStart w:id="43" w:name="_Toc338170483"/>
      <w:bookmarkStart w:id="44" w:name="_Toc375678229"/>
      <w:bookmarkStart w:id="45" w:name="_Toc418080067"/>
      <w:bookmarkStart w:id="46" w:name="_Toc421786702"/>
      <w:bookmarkStart w:id="47" w:name="_Toc44519687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2"/>
      <w:bookmarkEnd w:id="43"/>
      <w:bookmarkEnd w:id="44"/>
      <w:bookmarkEnd w:id="45"/>
      <w:bookmarkEnd w:id="46"/>
      <w:bookmarkEnd w:id="47"/>
    </w:p>
    <w:p w:rsidR="002B094F" w:rsidRPr="00987B4A" w:rsidRDefault="002B094F" w:rsidP="00007584">
      <w:pPr>
        <w:pStyle w:val="Heading2"/>
        <w:spacing w:after="60"/>
        <w:rPr>
          <w:rFonts w:ascii="Calibri" w:hAnsi="Calibri"/>
        </w:rPr>
      </w:pPr>
      <w:bookmarkStart w:id="48" w:name="_Toc338170484"/>
      <w:bookmarkStart w:id="49" w:name="_Toc418080068"/>
      <w:bookmarkStart w:id="50" w:name="_Toc421709916"/>
      <w:bookmarkStart w:id="51" w:name="_Toc445196875"/>
      <w:r w:rsidRPr="00007584">
        <w:rPr>
          <w:rFonts w:ascii="Calibri" w:hAnsi="Calibri"/>
        </w:rPr>
        <w:t>Sub</w:t>
      </w:r>
      <w:r w:rsidRPr="00987B4A">
        <w:rPr>
          <w:rFonts w:ascii="Calibri" w:hAnsi="Calibri"/>
        </w:rPr>
        <w:t>-Module Functions</w:t>
      </w:r>
      <w:bookmarkEnd w:id="48"/>
      <w:bookmarkEnd w:id="49"/>
      <w:bookmarkEnd w:id="50"/>
      <w:bookmarkEnd w:id="51"/>
    </w:p>
    <w:p w:rsidR="00007584" w:rsidRPr="00AA38E8" w:rsidRDefault="00007584" w:rsidP="008071BE">
      <w:pPr>
        <w:pStyle w:val="Heading3"/>
        <w:rPr>
          <w:rFonts w:ascii="Calibri" w:hAnsi="Calibri" w:cs="Calibri"/>
        </w:rPr>
      </w:pPr>
      <w:bookmarkStart w:id="52" w:name="_Toc421011514"/>
      <w:bookmarkStart w:id="53" w:name="_Toc445196876"/>
      <w:r w:rsidRPr="00AA38E8">
        <w:rPr>
          <w:rFonts w:ascii="Calibri" w:hAnsi="Calibri" w:cs="Calibri"/>
        </w:rPr>
        <w:t xml:space="preserve">Init: </w:t>
      </w:r>
      <w:bookmarkEnd w:id="52"/>
      <w:r w:rsidR="008071BE" w:rsidRPr="008071BE">
        <w:rPr>
          <w:rFonts w:ascii="Calibri" w:hAnsi="Calibri" w:cs="Calibri"/>
          <w:sz w:val="28"/>
        </w:rPr>
        <w:t>SnsrOffsLrngInit1</w:t>
      </w:r>
      <w:bookmarkEnd w:id="53"/>
    </w:p>
    <w:p w:rsidR="00007584" w:rsidRPr="00AA38E8" w:rsidRDefault="00007584" w:rsidP="00007584">
      <w:pPr>
        <w:pStyle w:val="Heading2"/>
        <w:numPr>
          <w:ilvl w:val="3"/>
          <w:numId w:val="11"/>
        </w:numPr>
        <w:spacing w:after="60"/>
        <w:rPr>
          <w:rFonts w:ascii="Calibri" w:hAnsi="Calibri" w:cs="Calibri"/>
        </w:rPr>
      </w:pPr>
      <w:bookmarkStart w:id="54" w:name="_Toc421011515"/>
      <w:bookmarkStart w:id="55" w:name="_Toc445196877"/>
      <w:r w:rsidRPr="00AA38E8">
        <w:rPr>
          <w:rFonts w:ascii="Calibri" w:hAnsi="Calibri" w:cs="Calibri"/>
        </w:rPr>
        <w:t>Design Rationale</w:t>
      </w:r>
      <w:bookmarkEnd w:id="54"/>
      <w:bookmarkEnd w:id="55"/>
    </w:p>
    <w:p w:rsidR="00007584" w:rsidRPr="00A26934" w:rsidRDefault="008071BE" w:rsidP="00007584">
      <w:pPr>
        <w:rPr>
          <w:rFonts w:cs="Calibri"/>
          <w:i/>
        </w:rPr>
      </w:pPr>
      <w:r>
        <w:rPr>
          <w:rFonts w:cs="Calibri"/>
          <w:i/>
        </w:rPr>
        <w:t xml:space="preserve">Refer the Design. </w:t>
      </w:r>
    </w:p>
    <w:p w:rsidR="00007584" w:rsidRPr="00AA38E8" w:rsidRDefault="00007584" w:rsidP="00007584">
      <w:pPr>
        <w:pStyle w:val="Heading2"/>
        <w:numPr>
          <w:ilvl w:val="3"/>
          <w:numId w:val="11"/>
        </w:numPr>
        <w:spacing w:after="60"/>
        <w:rPr>
          <w:rFonts w:ascii="Calibri" w:hAnsi="Calibri" w:cs="Calibri"/>
        </w:rPr>
      </w:pPr>
      <w:bookmarkStart w:id="56" w:name="_Toc421011516"/>
      <w:bookmarkStart w:id="57" w:name="_Toc445196878"/>
      <w:r w:rsidRPr="00AA38E8">
        <w:rPr>
          <w:rFonts w:ascii="Calibri" w:hAnsi="Calibri" w:cs="Calibri"/>
        </w:rPr>
        <w:t>Module Outputs</w:t>
      </w:r>
      <w:bookmarkEnd w:id="56"/>
      <w:bookmarkEnd w:id="57"/>
    </w:p>
    <w:p w:rsidR="008071BE" w:rsidRPr="00A26934" w:rsidRDefault="008071BE" w:rsidP="008071BE">
      <w:pPr>
        <w:rPr>
          <w:rFonts w:cs="Calibri"/>
          <w:i/>
        </w:rPr>
      </w:pPr>
      <w:r>
        <w:rPr>
          <w:rFonts w:cs="Calibri"/>
          <w:i/>
        </w:rPr>
        <w:t xml:space="preserve">Refer the Design. </w:t>
      </w:r>
    </w:p>
    <w:p w:rsidR="00007584" w:rsidRPr="00A26934" w:rsidRDefault="00007584" w:rsidP="00007584">
      <w:pPr>
        <w:rPr>
          <w:rFonts w:cs="Calibri"/>
          <w:i/>
        </w:rPr>
      </w:pPr>
    </w:p>
    <w:p w:rsidR="002B094F" w:rsidRPr="00007584" w:rsidRDefault="002B094F" w:rsidP="00007584">
      <w:pPr>
        <w:pStyle w:val="Heading3"/>
        <w:numPr>
          <w:ilvl w:val="0"/>
          <w:numId w:val="0"/>
        </w:numPr>
        <w:ind w:left="567"/>
        <w:rPr>
          <w:rFonts w:ascii="Calibri" w:hAnsi="Calibri"/>
        </w:rPr>
      </w:pPr>
    </w:p>
    <w:p w:rsidR="00DB3C1D" w:rsidRPr="00AA38E8" w:rsidRDefault="00DB3C1D" w:rsidP="00177849">
      <w:pPr>
        <w:pStyle w:val="Heading3"/>
        <w:rPr>
          <w:rFonts w:ascii="Calibri" w:hAnsi="Calibri" w:cs="Calibri"/>
        </w:rPr>
      </w:pPr>
      <w:bookmarkStart w:id="58" w:name="_Toc421011518"/>
      <w:bookmarkStart w:id="59" w:name="_Toc445196879"/>
      <w:r w:rsidRPr="00AA38E8">
        <w:rPr>
          <w:rFonts w:ascii="Calibri" w:hAnsi="Calibri" w:cs="Calibri"/>
        </w:rPr>
        <w:t xml:space="preserve">Per: </w:t>
      </w:r>
      <w:bookmarkEnd w:id="58"/>
      <w:r w:rsidR="00177849" w:rsidRPr="00177849">
        <w:rPr>
          <w:rFonts w:ascii="Calibri" w:hAnsi="Calibri" w:cs="Calibri"/>
          <w:sz w:val="28"/>
        </w:rPr>
        <w:t>SnsrOffsLrngPer1</w:t>
      </w:r>
      <w:bookmarkEnd w:id="59"/>
    </w:p>
    <w:p w:rsidR="00DB3C1D" w:rsidRPr="00AA38E8" w:rsidRDefault="00DB3C1D" w:rsidP="00DB3C1D">
      <w:pPr>
        <w:pStyle w:val="Heading2"/>
        <w:numPr>
          <w:ilvl w:val="3"/>
          <w:numId w:val="11"/>
        </w:numPr>
        <w:spacing w:after="60"/>
        <w:rPr>
          <w:rFonts w:ascii="Calibri" w:hAnsi="Calibri" w:cs="Calibri"/>
        </w:rPr>
      </w:pPr>
      <w:bookmarkStart w:id="60" w:name="_Toc421011519"/>
      <w:bookmarkStart w:id="61" w:name="_Toc445196880"/>
      <w:r w:rsidRPr="00AA38E8">
        <w:rPr>
          <w:rFonts w:ascii="Calibri" w:hAnsi="Calibri" w:cs="Calibri"/>
        </w:rPr>
        <w:t>Design Rationale</w:t>
      </w:r>
      <w:bookmarkEnd w:id="60"/>
      <w:bookmarkEnd w:id="61"/>
    </w:p>
    <w:p w:rsidR="00177849" w:rsidRPr="00A26934" w:rsidRDefault="00177849" w:rsidP="00177849">
      <w:pPr>
        <w:rPr>
          <w:rFonts w:cs="Calibri"/>
          <w:i/>
        </w:rPr>
      </w:pPr>
      <w:bookmarkStart w:id="62" w:name="_Toc421011520"/>
      <w:r>
        <w:rPr>
          <w:rFonts w:cs="Calibri"/>
          <w:i/>
        </w:rPr>
        <w:t xml:space="preserve">Refer the Design. </w:t>
      </w:r>
    </w:p>
    <w:p w:rsidR="00DB3C1D" w:rsidRPr="00AA38E8" w:rsidRDefault="00DB3C1D" w:rsidP="00DB3C1D">
      <w:pPr>
        <w:pStyle w:val="Heading2"/>
        <w:numPr>
          <w:ilvl w:val="3"/>
          <w:numId w:val="11"/>
        </w:numPr>
        <w:spacing w:after="60"/>
        <w:rPr>
          <w:rFonts w:ascii="Calibri" w:hAnsi="Calibri" w:cs="Calibri"/>
        </w:rPr>
      </w:pPr>
      <w:bookmarkStart w:id="63" w:name="_Toc445196881"/>
      <w:r w:rsidRPr="00AA38E8">
        <w:rPr>
          <w:rFonts w:ascii="Calibri" w:hAnsi="Calibri" w:cs="Calibri"/>
        </w:rPr>
        <w:t>Store Module Inputs to Local copies</w:t>
      </w:r>
      <w:bookmarkEnd w:id="62"/>
      <w:bookmarkEnd w:id="63"/>
    </w:p>
    <w:p w:rsidR="00177849" w:rsidRPr="00A26934" w:rsidRDefault="00177849" w:rsidP="00177849">
      <w:pPr>
        <w:rPr>
          <w:rFonts w:cs="Calibri"/>
          <w:i/>
        </w:rPr>
      </w:pPr>
      <w:bookmarkStart w:id="64" w:name="_Toc421011521"/>
      <w:r>
        <w:rPr>
          <w:rFonts w:cs="Calibri"/>
          <w:i/>
        </w:rPr>
        <w:t xml:space="preserve">Refer the Design. </w:t>
      </w:r>
    </w:p>
    <w:p w:rsidR="00DB3C1D" w:rsidRPr="00AA38E8" w:rsidRDefault="00177849" w:rsidP="00177849">
      <w:pPr>
        <w:pStyle w:val="Heading2"/>
        <w:numPr>
          <w:ilvl w:val="3"/>
          <w:numId w:val="11"/>
        </w:numPr>
        <w:spacing w:after="60"/>
        <w:rPr>
          <w:rFonts w:ascii="Calibri" w:hAnsi="Calibri" w:cs="Calibri"/>
        </w:rPr>
      </w:pPr>
      <w:r w:rsidRPr="00AA38E8">
        <w:rPr>
          <w:rFonts w:ascii="Calibri" w:hAnsi="Calibri" w:cs="Calibri"/>
        </w:rPr>
        <w:t xml:space="preserve"> </w:t>
      </w:r>
      <w:bookmarkStart w:id="65" w:name="_Toc445196882"/>
      <w:r w:rsidR="00DB3C1D" w:rsidRPr="00AA38E8">
        <w:rPr>
          <w:rFonts w:ascii="Calibri" w:hAnsi="Calibri" w:cs="Calibri"/>
        </w:rPr>
        <w:t>(Processing of function)………</w:t>
      </w:r>
      <w:bookmarkEnd w:id="64"/>
      <w:bookmarkEnd w:id="65"/>
    </w:p>
    <w:p w:rsidR="00177849" w:rsidRPr="00A26934" w:rsidRDefault="00177849" w:rsidP="00177849">
      <w:pPr>
        <w:rPr>
          <w:rFonts w:cs="Calibri"/>
          <w:i/>
        </w:rPr>
      </w:pPr>
      <w:bookmarkStart w:id="66" w:name="_Toc421011522"/>
      <w:r>
        <w:rPr>
          <w:rFonts w:cs="Calibri"/>
          <w:i/>
        </w:rPr>
        <w:t xml:space="preserve">Refer the Design. </w:t>
      </w:r>
    </w:p>
    <w:p w:rsidR="00DB3C1D" w:rsidRPr="00AA38E8" w:rsidRDefault="00DB3C1D" w:rsidP="00DB3C1D">
      <w:pPr>
        <w:pStyle w:val="Heading2"/>
        <w:numPr>
          <w:ilvl w:val="3"/>
          <w:numId w:val="11"/>
        </w:numPr>
        <w:spacing w:after="60"/>
        <w:rPr>
          <w:rFonts w:ascii="Calibri" w:hAnsi="Calibri" w:cs="Calibri"/>
        </w:rPr>
      </w:pPr>
      <w:bookmarkStart w:id="67" w:name="_Toc445196883"/>
      <w:r w:rsidRPr="00AA38E8">
        <w:rPr>
          <w:rFonts w:ascii="Calibri" w:hAnsi="Calibri" w:cs="Calibri"/>
        </w:rPr>
        <w:t>Store Local copy of outputs into Module Outputs</w:t>
      </w:r>
      <w:bookmarkEnd w:id="66"/>
      <w:bookmarkEnd w:id="67"/>
    </w:p>
    <w:p w:rsidR="00177849" w:rsidRPr="00A26934" w:rsidRDefault="00177849" w:rsidP="00177849">
      <w:pPr>
        <w:rPr>
          <w:rFonts w:cs="Calibri"/>
          <w:i/>
        </w:rPr>
      </w:pPr>
      <w:r>
        <w:rPr>
          <w:rFonts w:cs="Calibri"/>
          <w:i/>
        </w:rPr>
        <w:t xml:space="preserve">Refer the Design. </w:t>
      </w:r>
    </w:p>
    <w:p w:rsidR="00177849" w:rsidRPr="00177849" w:rsidRDefault="00177849" w:rsidP="00177849">
      <w:pPr>
        <w:pStyle w:val="Heading3"/>
        <w:numPr>
          <w:ilvl w:val="2"/>
          <w:numId w:val="22"/>
        </w:numPr>
        <w:rPr>
          <w:rFonts w:ascii="Calibri" w:hAnsi="Calibri" w:cs="Calibri"/>
        </w:rPr>
      </w:pPr>
      <w:bookmarkStart w:id="68" w:name="_Toc445196884"/>
      <w:r w:rsidRPr="00177849">
        <w:rPr>
          <w:rFonts w:ascii="Calibri" w:hAnsi="Calibri" w:cs="Calibri"/>
        </w:rPr>
        <w:t xml:space="preserve">Per: </w:t>
      </w:r>
      <w:r w:rsidRPr="00177849">
        <w:rPr>
          <w:rFonts w:ascii="Calibri" w:hAnsi="Calibri" w:cs="Calibri"/>
          <w:sz w:val="28"/>
        </w:rPr>
        <w:t>SnsrOffsLrngPer</w:t>
      </w:r>
      <w:r>
        <w:rPr>
          <w:rFonts w:ascii="Calibri" w:hAnsi="Calibri" w:cs="Calibri"/>
          <w:sz w:val="28"/>
        </w:rPr>
        <w:t>2</w:t>
      </w:r>
      <w:bookmarkEnd w:id="68"/>
    </w:p>
    <w:p w:rsidR="00177849" w:rsidRPr="00AA38E8" w:rsidRDefault="00177849" w:rsidP="00177849">
      <w:pPr>
        <w:pStyle w:val="Heading2"/>
        <w:numPr>
          <w:ilvl w:val="3"/>
          <w:numId w:val="11"/>
        </w:numPr>
        <w:spacing w:after="60"/>
        <w:rPr>
          <w:rFonts w:ascii="Calibri" w:hAnsi="Calibri" w:cs="Calibri"/>
        </w:rPr>
      </w:pPr>
      <w:bookmarkStart w:id="69" w:name="_Toc445196885"/>
      <w:r w:rsidRPr="00AA38E8">
        <w:rPr>
          <w:rFonts w:ascii="Calibri" w:hAnsi="Calibri" w:cs="Calibri"/>
        </w:rPr>
        <w:t>Design Rationale</w:t>
      </w:r>
      <w:bookmarkEnd w:id="69"/>
    </w:p>
    <w:p w:rsidR="00177849" w:rsidRPr="00A26934" w:rsidRDefault="00177849" w:rsidP="00177849">
      <w:pPr>
        <w:rPr>
          <w:rFonts w:cs="Calibri"/>
          <w:i/>
        </w:rPr>
      </w:pPr>
      <w:r>
        <w:rPr>
          <w:rFonts w:cs="Calibri"/>
          <w:i/>
        </w:rPr>
        <w:t xml:space="preserve">Refer the Design. </w:t>
      </w:r>
    </w:p>
    <w:p w:rsidR="00177849" w:rsidRPr="00AA38E8" w:rsidRDefault="00177849" w:rsidP="00177849">
      <w:pPr>
        <w:pStyle w:val="Heading2"/>
        <w:numPr>
          <w:ilvl w:val="3"/>
          <w:numId w:val="11"/>
        </w:numPr>
        <w:spacing w:after="60"/>
        <w:rPr>
          <w:rFonts w:ascii="Calibri" w:hAnsi="Calibri" w:cs="Calibri"/>
        </w:rPr>
      </w:pPr>
      <w:bookmarkStart w:id="70" w:name="_Toc445196886"/>
      <w:r w:rsidRPr="00AA38E8">
        <w:rPr>
          <w:rFonts w:ascii="Calibri" w:hAnsi="Calibri" w:cs="Calibri"/>
        </w:rPr>
        <w:t>Store Module Inputs to Local copies</w:t>
      </w:r>
      <w:bookmarkEnd w:id="70"/>
    </w:p>
    <w:p w:rsidR="00177849" w:rsidRPr="00A26934" w:rsidRDefault="00177849" w:rsidP="00177849">
      <w:pPr>
        <w:rPr>
          <w:rFonts w:cs="Calibri"/>
          <w:i/>
        </w:rPr>
      </w:pPr>
      <w:r>
        <w:rPr>
          <w:rFonts w:cs="Calibri"/>
          <w:i/>
        </w:rPr>
        <w:t xml:space="preserve">Refer the Design. </w:t>
      </w:r>
    </w:p>
    <w:p w:rsidR="00177849" w:rsidRPr="00AA38E8" w:rsidRDefault="00177849" w:rsidP="00177849">
      <w:pPr>
        <w:pStyle w:val="Heading2"/>
        <w:numPr>
          <w:ilvl w:val="3"/>
          <w:numId w:val="11"/>
        </w:numPr>
        <w:spacing w:after="60"/>
        <w:rPr>
          <w:rFonts w:ascii="Calibri" w:hAnsi="Calibri" w:cs="Calibri"/>
        </w:rPr>
      </w:pPr>
      <w:r w:rsidRPr="00AA38E8">
        <w:rPr>
          <w:rFonts w:ascii="Calibri" w:hAnsi="Calibri" w:cs="Calibri"/>
        </w:rPr>
        <w:t xml:space="preserve"> </w:t>
      </w:r>
      <w:bookmarkStart w:id="71" w:name="_Toc445196887"/>
      <w:r w:rsidRPr="00AA38E8">
        <w:rPr>
          <w:rFonts w:ascii="Calibri" w:hAnsi="Calibri" w:cs="Calibri"/>
        </w:rPr>
        <w:t>(Processing of function)………</w:t>
      </w:r>
      <w:bookmarkEnd w:id="71"/>
    </w:p>
    <w:p w:rsidR="00177849" w:rsidRPr="00A26934" w:rsidRDefault="00177849" w:rsidP="00177849">
      <w:pPr>
        <w:rPr>
          <w:rFonts w:cs="Calibri"/>
          <w:i/>
        </w:rPr>
      </w:pPr>
      <w:r>
        <w:rPr>
          <w:rFonts w:cs="Calibri"/>
          <w:i/>
        </w:rPr>
        <w:t xml:space="preserve">Refer the Design. </w:t>
      </w:r>
    </w:p>
    <w:p w:rsidR="00177849" w:rsidRPr="00AA38E8" w:rsidRDefault="00177849" w:rsidP="00177849">
      <w:pPr>
        <w:pStyle w:val="Heading2"/>
        <w:numPr>
          <w:ilvl w:val="3"/>
          <w:numId w:val="11"/>
        </w:numPr>
        <w:spacing w:after="60"/>
        <w:rPr>
          <w:rFonts w:ascii="Calibri" w:hAnsi="Calibri" w:cs="Calibri"/>
        </w:rPr>
      </w:pPr>
      <w:bookmarkStart w:id="72" w:name="_Toc445196888"/>
      <w:r w:rsidRPr="00AA38E8">
        <w:rPr>
          <w:rFonts w:ascii="Calibri" w:hAnsi="Calibri" w:cs="Calibri"/>
        </w:rPr>
        <w:t>Store Local copy of outputs into Module Outputs</w:t>
      </w:r>
      <w:bookmarkEnd w:id="72"/>
    </w:p>
    <w:p w:rsidR="00177849" w:rsidRPr="00A26934" w:rsidRDefault="00177849" w:rsidP="00177849">
      <w:pPr>
        <w:rPr>
          <w:rFonts w:cs="Calibri"/>
          <w:i/>
        </w:rPr>
      </w:pPr>
      <w:r>
        <w:rPr>
          <w:rFonts w:cs="Calibri"/>
          <w:i/>
        </w:rPr>
        <w:t xml:space="preserve">Refer the Design. </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73" w:name="_Toc445196889"/>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73"/>
      <w:proofErr w:type="spellEnd"/>
      <w:r w:rsidR="002B094F" w:rsidRPr="008C6874">
        <w:rPr>
          <w:rFonts w:ascii="Calibri" w:hAnsi="Calibri"/>
        </w:rPr>
        <w:t xml:space="preserve"> </w:t>
      </w:r>
    </w:p>
    <w:p w:rsidR="00177849" w:rsidRPr="007E0324" w:rsidRDefault="00177849" w:rsidP="007E0324">
      <w:pPr>
        <w:pStyle w:val="Heading3"/>
      </w:pPr>
      <w:bookmarkStart w:id="74" w:name="_Toc382301471"/>
      <w:bookmarkStart w:id="75" w:name="_Toc383698997"/>
      <w:bookmarkStart w:id="76" w:name="_Toc445196890"/>
      <w:bookmarkStart w:id="77" w:name="_Toc338170485"/>
      <w:bookmarkStart w:id="78" w:name="_Toc418080074"/>
      <w:bookmarkStart w:id="79" w:name="_Toc421709919"/>
      <w:bookmarkEnd w:id="74"/>
      <w:bookmarkEnd w:id="75"/>
      <w:proofErr w:type="spellStart"/>
      <w:r w:rsidRPr="007E0324">
        <w:t>SnsrOffsLrng_RstHwTq</w:t>
      </w:r>
      <w:bookmarkEnd w:id="76"/>
      <w:proofErr w:type="spellEnd"/>
    </w:p>
    <w:p w:rsidR="007E0324" w:rsidRPr="00AA38E8" w:rsidRDefault="007E0324" w:rsidP="007E0324">
      <w:pPr>
        <w:pStyle w:val="Heading2"/>
        <w:numPr>
          <w:ilvl w:val="3"/>
          <w:numId w:val="11"/>
        </w:numPr>
        <w:tabs>
          <w:tab w:val="clear" w:pos="864"/>
          <w:tab w:val="num" w:pos="1728"/>
        </w:tabs>
        <w:spacing w:after="60"/>
        <w:ind w:left="1728"/>
        <w:rPr>
          <w:rFonts w:ascii="Calibri" w:hAnsi="Calibri" w:cs="Calibri"/>
        </w:rPr>
      </w:pPr>
      <w:bookmarkStart w:id="80" w:name="_Toc445196891"/>
      <w:r w:rsidRPr="00AA38E8">
        <w:rPr>
          <w:rFonts w:ascii="Calibri" w:hAnsi="Calibri" w:cs="Calibri"/>
        </w:rPr>
        <w:t>Design Rationale</w:t>
      </w:r>
      <w:bookmarkEnd w:id="80"/>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81" w:name="_Toc445196892"/>
      <w:r w:rsidRPr="00AA38E8">
        <w:rPr>
          <w:rFonts w:ascii="Calibri" w:hAnsi="Calibri" w:cs="Calibri"/>
        </w:rPr>
        <w:t>Store Module Inputs to Local copies</w:t>
      </w:r>
      <w:bookmarkEnd w:id="81"/>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82" w:name="_Toc445196893"/>
      <w:r w:rsidRPr="00AA38E8">
        <w:rPr>
          <w:rFonts w:ascii="Calibri" w:hAnsi="Calibri" w:cs="Calibri"/>
        </w:rPr>
        <w:t>(Processing of function)………</w:t>
      </w:r>
      <w:bookmarkEnd w:id="82"/>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83" w:name="_Toc445196894"/>
      <w:r w:rsidRPr="00AA38E8">
        <w:rPr>
          <w:rFonts w:ascii="Calibri" w:hAnsi="Calibri" w:cs="Calibri"/>
        </w:rPr>
        <w:t>Store Local copy of outputs into Module Outputs</w:t>
      </w:r>
      <w:bookmarkEnd w:id="83"/>
    </w:p>
    <w:p w:rsidR="007E0324" w:rsidRPr="00A26934" w:rsidRDefault="007E0324" w:rsidP="007E0324">
      <w:pPr>
        <w:ind w:left="864"/>
        <w:rPr>
          <w:rFonts w:cs="Calibri"/>
          <w:i/>
        </w:rPr>
      </w:pPr>
      <w:r>
        <w:rPr>
          <w:rFonts w:cs="Calibri"/>
          <w:i/>
        </w:rPr>
        <w:t xml:space="preserve">Refer the Design. </w:t>
      </w:r>
    </w:p>
    <w:p w:rsidR="00177849" w:rsidRPr="007E0324" w:rsidRDefault="00177849" w:rsidP="007E0324">
      <w:pPr>
        <w:pStyle w:val="Heading3"/>
        <w:tabs>
          <w:tab w:val="clear" w:pos="567"/>
          <w:tab w:val="num" w:pos="1017"/>
        </w:tabs>
        <w:ind w:left="1017"/>
      </w:pPr>
      <w:bookmarkStart w:id="84" w:name="_Toc445196895"/>
      <w:proofErr w:type="spellStart"/>
      <w:r w:rsidRPr="007E0324">
        <w:t>SnsrOffsLrng_RstYawAndAg</w:t>
      </w:r>
      <w:bookmarkEnd w:id="84"/>
      <w:proofErr w:type="spellEnd"/>
    </w:p>
    <w:p w:rsidR="007E0324" w:rsidRPr="00AA38E8" w:rsidRDefault="007E0324" w:rsidP="007E0324">
      <w:pPr>
        <w:pStyle w:val="Heading2"/>
        <w:numPr>
          <w:ilvl w:val="3"/>
          <w:numId w:val="11"/>
        </w:numPr>
        <w:tabs>
          <w:tab w:val="clear" w:pos="864"/>
          <w:tab w:val="num" w:pos="1728"/>
        </w:tabs>
        <w:spacing w:after="60"/>
        <w:ind w:left="1728"/>
        <w:rPr>
          <w:rFonts w:ascii="Calibri" w:hAnsi="Calibri" w:cs="Calibri"/>
        </w:rPr>
      </w:pPr>
      <w:bookmarkStart w:id="85" w:name="_Toc445196896"/>
      <w:r w:rsidRPr="00AA38E8">
        <w:rPr>
          <w:rFonts w:ascii="Calibri" w:hAnsi="Calibri" w:cs="Calibri"/>
        </w:rPr>
        <w:t>Design Rationale</w:t>
      </w:r>
      <w:bookmarkEnd w:id="85"/>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86" w:name="_Toc445196897"/>
      <w:r w:rsidRPr="00AA38E8">
        <w:rPr>
          <w:rFonts w:ascii="Calibri" w:hAnsi="Calibri" w:cs="Calibri"/>
        </w:rPr>
        <w:t>Store Module Inputs to Local copies</w:t>
      </w:r>
      <w:bookmarkEnd w:id="86"/>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87" w:name="_Toc445196898"/>
      <w:r w:rsidRPr="00AA38E8">
        <w:rPr>
          <w:rFonts w:ascii="Calibri" w:hAnsi="Calibri" w:cs="Calibri"/>
        </w:rPr>
        <w:t>(Processing of function)………</w:t>
      </w:r>
      <w:bookmarkEnd w:id="87"/>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88" w:name="_Toc445196899"/>
      <w:r w:rsidRPr="00AA38E8">
        <w:rPr>
          <w:rFonts w:ascii="Calibri" w:hAnsi="Calibri" w:cs="Calibri"/>
        </w:rPr>
        <w:t>Store Local copy of outputs into Module Outputs</w:t>
      </w:r>
      <w:bookmarkEnd w:id="88"/>
    </w:p>
    <w:p w:rsidR="007E0324" w:rsidRPr="00A26934" w:rsidRDefault="007E0324" w:rsidP="007E0324">
      <w:pPr>
        <w:ind w:left="864"/>
        <w:rPr>
          <w:rFonts w:cs="Calibri"/>
          <w:i/>
        </w:rPr>
      </w:pPr>
      <w:r>
        <w:rPr>
          <w:rFonts w:cs="Calibri"/>
          <w:i/>
        </w:rPr>
        <w:t xml:space="preserve">Refer the Design. </w:t>
      </w:r>
    </w:p>
    <w:p w:rsidR="00177849" w:rsidRDefault="00177849" w:rsidP="00177849">
      <w:pPr>
        <w:pStyle w:val="BodyText"/>
        <w:rPr>
          <w:rFonts w:ascii="Calibri" w:hAnsi="Calibri" w:cs="Calibri"/>
          <w:sz w:val="20"/>
        </w:rPr>
      </w:pPr>
    </w:p>
    <w:p w:rsidR="00177849" w:rsidRPr="00351F20" w:rsidRDefault="00177849" w:rsidP="007E0324">
      <w:pPr>
        <w:pStyle w:val="Heading3"/>
        <w:tabs>
          <w:tab w:val="clear" w:pos="567"/>
          <w:tab w:val="num" w:pos="1017"/>
        </w:tabs>
        <w:ind w:left="1017"/>
      </w:pPr>
      <w:bookmarkStart w:id="89" w:name="_Toc445196900"/>
      <w:proofErr w:type="spellStart"/>
      <w:r w:rsidRPr="007E0324">
        <w:t>SnsrOffsLrng</w:t>
      </w:r>
      <w:r w:rsidRPr="007C5B14">
        <w:t>_</w:t>
      </w:r>
      <w:r w:rsidRPr="007E0324">
        <w:t>SetHwAgOffs</w:t>
      </w:r>
      <w:bookmarkEnd w:id="89"/>
      <w:proofErr w:type="spellEnd"/>
    </w:p>
    <w:p w:rsidR="007E0324" w:rsidRPr="00AA38E8" w:rsidRDefault="007E0324" w:rsidP="007E0324">
      <w:pPr>
        <w:pStyle w:val="Heading2"/>
        <w:numPr>
          <w:ilvl w:val="3"/>
          <w:numId w:val="11"/>
        </w:numPr>
        <w:tabs>
          <w:tab w:val="clear" w:pos="864"/>
          <w:tab w:val="num" w:pos="1728"/>
        </w:tabs>
        <w:spacing w:after="60"/>
        <w:ind w:left="1728"/>
        <w:rPr>
          <w:rFonts w:ascii="Calibri" w:hAnsi="Calibri" w:cs="Calibri"/>
        </w:rPr>
      </w:pPr>
      <w:bookmarkStart w:id="90" w:name="_Toc445196901"/>
      <w:r w:rsidRPr="00AA38E8">
        <w:rPr>
          <w:rFonts w:ascii="Calibri" w:hAnsi="Calibri" w:cs="Calibri"/>
        </w:rPr>
        <w:t>Design Rationale</w:t>
      </w:r>
      <w:bookmarkEnd w:id="90"/>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91" w:name="_Toc445196902"/>
      <w:r w:rsidRPr="00AA38E8">
        <w:rPr>
          <w:rFonts w:ascii="Calibri" w:hAnsi="Calibri" w:cs="Calibri"/>
        </w:rPr>
        <w:t>Store Module Inputs to Local copies</w:t>
      </w:r>
      <w:bookmarkEnd w:id="91"/>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92" w:name="_Toc445196903"/>
      <w:r w:rsidRPr="00AA38E8">
        <w:rPr>
          <w:rFonts w:ascii="Calibri" w:hAnsi="Calibri" w:cs="Calibri"/>
        </w:rPr>
        <w:t>(Processing of function)………</w:t>
      </w:r>
      <w:bookmarkEnd w:id="92"/>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93" w:name="_Toc445196904"/>
      <w:r w:rsidRPr="00AA38E8">
        <w:rPr>
          <w:rFonts w:ascii="Calibri" w:hAnsi="Calibri" w:cs="Calibri"/>
        </w:rPr>
        <w:t>Store Local copy of outputs into Module Outputs</w:t>
      </w:r>
      <w:bookmarkEnd w:id="93"/>
    </w:p>
    <w:p w:rsidR="007E0324" w:rsidRDefault="007E0324" w:rsidP="007E0324">
      <w:pPr>
        <w:ind w:left="864"/>
        <w:rPr>
          <w:rFonts w:cs="Calibri"/>
          <w:i/>
        </w:rPr>
      </w:pPr>
      <w:r>
        <w:rPr>
          <w:rFonts w:cs="Calibri"/>
          <w:i/>
        </w:rPr>
        <w:t xml:space="preserve">Refer the Design. </w:t>
      </w:r>
    </w:p>
    <w:p w:rsidR="00A71D1F" w:rsidRPr="00351F20" w:rsidRDefault="00A71D1F" w:rsidP="00A71D1F">
      <w:pPr>
        <w:pStyle w:val="Heading3"/>
        <w:tabs>
          <w:tab w:val="clear" w:pos="567"/>
          <w:tab w:val="num" w:pos="1017"/>
        </w:tabs>
        <w:ind w:left="1017"/>
      </w:pPr>
      <w:bookmarkStart w:id="94" w:name="_Toc445196905"/>
      <w:proofErr w:type="spellStart"/>
      <w:r w:rsidRPr="007E0324">
        <w:lastRenderedPageBreak/>
        <w:t>SnsrOffsLrng</w:t>
      </w:r>
      <w:r w:rsidRPr="007C5B14">
        <w:t>_</w:t>
      </w:r>
      <w:r>
        <w:t>G</w:t>
      </w:r>
      <w:r w:rsidRPr="007E0324">
        <w:t>etHwAgOffs</w:t>
      </w:r>
      <w:bookmarkEnd w:id="94"/>
      <w:proofErr w:type="spellEnd"/>
    </w:p>
    <w:p w:rsidR="00A71D1F" w:rsidRPr="00AA38E8" w:rsidRDefault="00A71D1F" w:rsidP="00A71D1F">
      <w:pPr>
        <w:pStyle w:val="Heading2"/>
        <w:numPr>
          <w:ilvl w:val="3"/>
          <w:numId w:val="11"/>
        </w:numPr>
        <w:tabs>
          <w:tab w:val="clear" w:pos="864"/>
          <w:tab w:val="num" w:pos="1728"/>
        </w:tabs>
        <w:spacing w:after="60"/>
        <w:ind w:left="1728"/>
        <w:rPr>
          <w:rFonts w:ascii="Calibri" w:hAnsi="Calibri" w:cs="Calibri"/>
        </w:rPr>
      </w:pPr>
      <w:bookmarkStart w:id="95" w:name="_Toc445196906"/>
      <w:r w:rsidRPr="00AA38E8">
        <w:rPr>
          <w:rFonts w:ascii="Calibri" w:hAnsi="Calibri" w:cs="Calibri"/>
        </w:rPr>
        <w:t>Design Rationale</w:t>
      </w:r>
      <w:bookmarkEnd w:id="95"/>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bookmarkStart w:id="96" w:name="_Toc445196907"/>
      <w:r w:rsidRPr="00AA38E8">
        <w:rPr>
          <w:rFonts w:ascii="Calibri" w:hAnsi="Calibri" w:cs="Calibri"/>
        </w:rPr>
        <w:t>Store Module Inputs to Local copies</w:t>
      </w:r>
      <w:bookmarkEnd w:id="96"/>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97" w:name="_Toc445196908"/>
      <w:r w:rsidRPr="00AA38E8">
        <w:rPr>
          <w:rFonts w:ascii="Calibri" w:hAnsi="Calibri" w:cs="Calibri"/>
        </w:rPr>
        <w:t>(Processing of function)………</w:t>
      </w:r>
      <w:bookmarkEnd w:id="97"/>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bookmarkStart w:id="98" w:name="_Toc445196909"/>
      <w:r w:rsidRPr="00AA38E8">
        <w:rPr>
          <w:rFonts w:ascii="Calibri" w:hAnsi="Calibri" w:cs="Calibri"/>
        </w:rPr>
        <w:t>Store Local copy of outputs into Module Outputs</w:t>
      </w:r>
      <w:bookmarkEnd w:id="98"/>
    </w:p>
    <w:p w:rsidR="00A71D1F" w:rsidRPr="00A26934" w:rsidRDefault="00A71D1F" w:rsidP="00A71D1F">
      <w:pPr>
        <w:ind w:left="864"/>
        <w:rPr>
          <w:rFonts w:cs="Calibri"/>
          <w:i/>
        </w:rPr>
      </w:pPr>
      <w:r>
        <w:rPr>
          <w:rFonts w:cs="Calibri"/>
          <w:i/>
        </w:rPr>
        <w:t xml:space="preserve">Refer the Design. </w:t>
      </w:r>
    </w:p>
    <w:p w:rsidR="00A71D1F" w:rsidRPr="00A26934" w:rsidRDefault="00A71D1F" w:rsidP="007E0324">
      <w:pPr>
        <w:ind w:left="864"/>
        <w:rPr>
          <w:rFonts w:cs="Calibri"/>
          <w:i/>
        </w:rPr>
      </w:pPr>
    </w:p>
    <w:p w:rsidR="00177849" w:rsidRDefault="00177849" w:rsidP="00177849">
      <w:pPr>
        <w:pStyle w:val="BodyText"/>
        <w:rPr>
          <w:rFonts w:ascii="Calibri" w:hAnsi="Calibri" w:cs="Calibri"/>
          <w:sz w:val="20"/>
        </w:rPr>
      </w:pPr>
    </w:p>
    <w:p w:rsidR="00177849" w:rsidRPr="00351F20" w:rsidRDefault="00177849" w:rsidP="007E0324">
      <w:pPr>
        <w:pStyle w:val="Heading3"/>
        <w:tabs>
          <w:tab w:val="clear" w:pos="567"/>
          <w:tab w:val="num" w:pos="1017"/>
        </w:tabs>
        <w:ind w:left="1017"/>
      </w:pPr>
      <w:bookmarkStart w:id="99" w:name="_Toc445196910"/>
      <w:proofErr w:type="spellStart"/>
      <w:r w:rsidRPr="007E0324">
        <w:t>SnsrOffsLrng</w:t>
      </w:r>
      <w:r w:rsidRPr="007C5B14">
        <w:t>_</w:t>
      </w:r>
      <w:r w:rsidRPr="007E0324">
        <w:t>SetHwTqOffs</w:t>
      </w:r>
      <w:bookmarkEnd w:id="99"/>
      <w:proofErr w:type="spellEnd"/>
    </w:p>
    <w:p w:rsidR="007E0324" w:rsidRPr="00AA38E8" w:rsidRDefault="007E0324" w:rsidP="007E0324">
      <w:pPr>
        <w:pStyle w:val="Heading2"/>
        <w:numPr>
          <w:ilvl w:val="3"/>
          <w:numId w:val="11"/>
        </w:numPr>
        <w:tabs>
          <w:tab w:val="clear" w:pos="864"/>
          <w:tab w:val="num" w:pos="1728"/>
        </w:tabs>
        <w:spacing w:after="60"/>
        <w:ind w:left="1728"/>
        <w:rPr>
          <w:rFonts w:ascii="Calibri" w:hAnsi="Calibri" w:cs="Calibri"/>
        </w:rPr>
      </w:pPr>
      <w:bookmarkStart w:id="100" w:name="_Toc445196911"/>
      <w:r w:rsidRPr="00AA38E8">
        <w:rPr>
          <w:rFonts w:ascii="Calibri" w:hAnsi="Calibri" w:cs="Calibri"/>
        </w:rPr>
        <w:t>Design Rationale</w:t>
      </w:r>
      <w:bookmarkEnd w:id="100"/>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101" w:name="_Toc445196912"/>
      <w:r w:rsidRPr="00AA38E8">
        <w:rPr>
          <w:rFonts w:ascii="Calibri" w:hAnsi="Calibri" w:cs="Calibri"/>
        </w:rPr>
        <w:t>Store Module Inputs to Local copies</w:t>
      </w:r>
      <w:bookmarkEnd w:id="101"/>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102" w:name="_Toc445196913"/>
      <w:r w:rsidRPr="00AA38E8">
        <w:rPr>
          <w:rFonts w:ascii="Calibri" w:hAnsi="Calibri" w:cs="Calibri"/>
        </w:rPr>
        <w:t>(Processing of function)………</w:t>
      </w:r>
      <w:bookmarkEnd w:id="102"/>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103" w:name="_Toc445196914"/>
      <w:r w:rsidRPr="00AA38E8">
        <w:rPr>
          <w:rFonts w:ascii="Calibri" w:hAnsi="Calibri" w:cs="Calibri"/>
        </w:rPr>
        <w:t>Store Local copy of outputs into Module Outputs</w:t>
      </w:r>
      <w:bookmarkEnd w:id="103"/>
    </w:p>
    <w:p w:rsidR="007E0324" w:rsidRDefault="007E0324" w:rsidP="007E0324">
      <w:pPr>
        <w:ind w:left="864"/>
        <w:rPr>
          <w:rFonts w:cs="Calibri"/>
          <w:i/>
        </w:rPr>
      </w:pPr>
      <w:r>
        <w:rPr>
          <w:rFonts w:cs="Calibri"/>
          <w:i/>
        </w:rPr>
        <w:t xml:space="preserve">Refer the Design. </w:t>
      </w:r>
    </w:p>
    <w:p w:rsidR="00A71D1F" w:rsidRPr="00351F20" w:rsidRDefault="00A71D1F" w:rsidP="00A71D1F">
      <w:pPr>
        <w:pStyle w:val="Heading3"/>
        <w:tabs>
          <w:tab w:val="clear" w:pos="567"/>
          <w:tab w:val="num" w:pos="1017"/>
        </w:tabs>
        <w:ind w:left="1017"/>
      </w:pPr>
      <w:bookmarkStart w:id="104" w:name="_Toc445196915"/>
      <w:proofErr w:type="spellStart"/>
      <w:r w:rsidRPr="007E0324">
        <w:t>SnsrOffsLrng</w:t>
      </w:r>
      <w:r w:rsidRPr="007C5B14">
        <w:t>_</w:t>
      </w:r>
      <w:r>
        <w:t>G</w:t>
      </w:r>
      <w:r w:rsidRPr="007E0324">
        <w:t>etHwTqOffs</w:t>
      </w:r>
      <w:bookmarkEnd w:id="104"/>
      <w:proofErr w:type="spellEnd"/>
    </w:p>
    <w:p w:rsidR="00A71D1F" w:rsidRPr="00AA38E8" w:rsidRDefault="00A71D1F" w:rsidP="00A71D1F">
      <w:pPr>
        <w:pStyle w:val="Heading2"/>
        <w:numPr>
          <w:ilvl w:val="3"/>
          <w:numId w:val="11"/>
        </w:numPr>
        <w:tabs>
          <w:tab w:val="clear" w:pos="864"/>
          <w:tab w:val="num" w:pos="1728"/>
        </w:tabs>
        <w:spacing w:after="60"/>
        <w:ind w:left="1728"/>
        <w:rPr>
          <w:rFonts w:ascii="Calibri" w:hAnsi="Calibri" w:cs="Calibri"/>
        </w:rPr>
      </w:pPr>
      <w:bookmarkStart w:id="105" w:name="_Toc445196916"/>
      <w:r w:rsidRPr="00AA38E8">
        <w:rPr>
          <w:rFonts w:ascii="Calibri" w:hAnsi="Calibri" w:cs="Calibri"/>
        </w:rPr>
        <w:t>Design Rationale</w:t>
      </w:r>
      <w:bookmarkEnd w:id="105"/>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bookmarkStart w:id="106" w:name="_Toc445196917"/>
      <w:r w:rsidRPr="00AA38E8">
        <w:rPr>
          <w:rFonts w:ascii="Calibri" w:hAnsi="Calibri" w:cs="Calibri"/>
        </w:rPr>
        <w:t>Store Module Inputs to Local copies</w:t>
      </w:r>
      <w:bookmarkEnd w:id="106"/>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107" w:name="_Toc445196918"/>
      <w:r w:rsidRPr="00AA38E8">
        <w:rPr>
          <w:rFonts w:ascii="Calibri" w:hAnsi="Calibri" w:cs="Calibri"/>
        </w:rPr>
        <w:t>(Processing of function)………</w:t>
      </w:r>
      <w:bookmarkEnd w:id="107"/>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bookmarkStart w:id="108" w:name="_Toc445196919"/>
      <w:r w:rsidRPr="00AA38E8">
        <w:rPr>
          <w:rFonts w:ascii="Calibri" w:hAnsi="Calibri" w:cs="Calibri"/>
        </w:rPr>
        <w:t>Store Local copy of outputs into Module Outputs</w:t>
      </w:r>
      <w:bookmarkEnd w:id="108"/>
    </w:p>
    <w:p w:rsidR="00A71D1F" w:rsidRPr="00A26934" w:rsidRDefault="00A71D1F" w:rsidP="00A71D1F">
      <w:pPr>
        <w:ind w:left="864"/>
        <w:rPr>
          <w:rFonts w:cs="Calibri"/>
          <w:i/>
        </w:rPr>
      </w:pPr>
      <w:r>
        <w:rPr>
          <w:rFonts w:cs="Calibri"/>
          <w:i/>
        </w:rPr>
        <w:t xml:space="preserve">Refer the Design. </w:t>
      </w:r>
    </w:p>
    <w:p w:rsidR="00A71D1F" w:rsidRPr="00A26934" w:rsidRDefault="00A71D1F" w:rsidP="007E0324">
      <w:pPr>
        <w:ind w:left="864"/>
        <w:rPr>
          <w:rFonts w:cs="Calibri"/>
          <w:i/>
        </w:rPr>
      </w:pPr>
    </w:p>
    <w:p w:rsidR="00177849" w:rsidRDefault="00177849" w:rsidP="00177849">
      <w:pPr>
        <w:pStyle w:val="BodyText"/>
        <w:rPr>
          <w:rFonts w:ascii="Calibri" w:hAnsi="Calibri" w:cs="Calibri"/>
          <w:sz w:val="20"/>
        </w:rPr>
      </w:pPr>
    </w:p>
    <w:p w:rsidR="00177849" w:rsidRPr="007E0324" w:rsidRDefault="00177849" w:rsidP="007E0324">
      <w:pPr>
        <w:pStyle w:val="Heading3"/>
        <w:tabs>
          <w:tab w:val="clear" w:pos="567"/>
          <w:tab w:val="num" w:pos="1017"/>
        </w:tabs>
        <w:ind w:left="1017"/>
      </w:pPr>
      <w:bookmarkStart w:id="109" w:name="_Toc445196920"/>
      <w:proofErr w:type="spellStart"/>
      <w:r w:rsidRPr="007E0324">
        <w:t>SnsrOffsLrng_SetYawRateOffs</w:t>
      </w:r>
      <w:bookmarkEnd w:id="109"/>
      <w:proofErr w:type="spellEnd"/>
    </w:p>
    <w:p w:rsidR="007E0324" w:rsidRPr="00AA38E8" w:rsidRDefault="007E0324" w:rsidP="007E0324">
      <w:pPr>
        <w:pStyle w:val="Heading2"/>
        <w:numPr>
          <w:ilvl w:val="3"/>
          <w:numId w:val="11"/>
        </w:numPr>
        <w:tabs>
          <w:tab w:val="clear" w:pos="864"/>
          <w:tab w:val="num" w:pos="1728"/>
        </w:tabs>
        <w:spacing w:after="60"/>
        <w:ind w:left="1728"/>
        <w:rPr>
          <w:rFonts w:ascii="Calibri" w:hAnsi="Calibri" w:cs="Calibri"/>
        </w:rPr>
      </w:pPr>
      <w:bookmarkStart w:id="110" w:name="_Toc445196921"/>
      <w:r w:rsidRPr="00AA38E8">
        <w:rPr>
          <w:rFonts w:ascii="Calibri" w:hAnsi="Calibri" w:cs="Calibri"/>
        </w:rPr>
        <w:t>Design Rationale</w:t>
      </w:r>
      <w:bookmarkEnd w:id="110"/>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111" w:name="_Toc445196922"/>
      <w:r w:rsidRPr="00AA38E8">
        <w:rPr>
          <w:rFonts w:ascii="Calibri" w:hAnsi="Calibri" w:cs="Calibri"/>
        </w:rPr>
        <w:t>Store Module Inputs to Local copies</w:t>
      </w:r>
      <w:bookmarkEnd w:id="111"/>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112" w:name="_Toc445196923"/>
      <w:r w:rsidRPr="00AA38E8">
        <w:rPr>
          <w:rFonts w:ascii="Calibri" w:hAnsi="Calibri" w:cs="Calibri"/>
        </w:rPr>
        <w:t>(Processing of function)………</w:t>
      </w:r>
      <w:bookmarkEnd w:id="112"/>
    </w:p>
    <w:p w:rsidR="007E0324" w:rsidRPr="00A26934" w:rsidRDefault="007E0324" w:rsidP="007E0324">
      <w:pPr>
        <w:ind w:left="864"/>
        <w:rPr>
          <w:rFonts w:cs="Calibri"/>
          <w:i/>
        </w:rPr>
      </w:pPr>
      <w:r>
        <w:rPr>
          <w:rFonts w:cs="Calibri"/>
          <w:i/>
        </w:rPr>
        <w:t xml:space="preserve">Refer the Design. </w:t>
      </w:r>
    </w:p>
    <w:p w:rsidR="007E0324" w:rsidRPr="00AA38E8" w:rsidRDefault="007E0324" w:rsidP="007E0324">
      <w:pPr>
        <w:pStyle w:val="Heading2"/>
        <w:numPr>
          <w:ilvl w:val="3"/>
          <w:numId w:val="11"/>
        </w:numPr>
        <w:spacing w:after="60"/>
        <w:ind w:left="1728"/>
        <w:rPr>
          <w:rFonts w:ascii="Calibri" w:hAnsi="Calibri" w:cs="Calibri"/>
        </w:rPr>
      </w:pPr>
      <w:bookmarkStart w:id="113" w:name="_Toc445196924"/>
      <w:r w:rsidRPr="00AA38E8">
        <w:rPr>
          <w:rFonts w:ascii="Calibri" w:hAnsi="Calibri" w:cs="Calibri"/>
        </w:rPr>
        <w:t>Store Local copy of outputs into Module Outputs</w:t>
      </w:r>
      <w:bookmarkEnd w:id="113"/>
    </w:p>
    <w:p w:rsidR="007E0324" w:rsidRDefault="007E0324" w:rsidP="007E0324">
      <w:pPr>
        <w:ind w:left="864"/>
        <w:rPr>
          <w:rFonts w:cs="Calibri"/>
          <w:i/>
        </w:rPr>
      </w:pPr>
      <w:r>
        <w:rPr>
          <w:rFonts w:cs="Calibri"/>
          <w:i/>
        </w:rPr>
        <w:t xml:space="preserve">Refer the Design. </w:t>
      </w:r>
    </w:p>
    <w:p w:rsidR="00A71D1F" w:rsidRPr="007E0324" w:rsidRDefault="00A71D1F" w:rsidP="00A71D1F">
      <w:pPr>
        <w:pStyle w:val="Heading3"/>
        <w:tabs>
          <w:tab w:val="clear" w:pos="567"/>
          <w:tab w:val="num" w:pos="1017"/>
        </w:tabs>
        <w:ind w:left="1017"/>
      </w:pPr>
      <w:bookmarkStart w:id="114" w:name="_Toc445196925"/>
      <w:proofErr w:type="spellStart"/>
      <w:r w:rsidRPr="007E0324">
        <w:t>SnsrOffsLrng_</w:t>
      </w:r>
      <w:r>
        <w:t>G</w:t>
      </w:r>
      <w:r w:rsidRPr="007E0324">
        <w:t>etYawRateOffs</w:t>
      </w:r>
      <w:bookmarkEnd w:id="114"/>
      <w:proofErr w:type="spellEnd"/>
    </w:p>
    <w:p w:rsidR="00A71D1F" w:rsidRPr="00AA38E8" w:rsidRDefault="00A71D1F" w:rsidP="00A71D1F">
      <w:pPr>
        <w:pStyle w:val="Heading2"/>
        <w:numPr>
          <w:ilvl w:val="3"/>
          <w:numId w:val="11"/>
        </w:numPr>
        <w:tabs>
          <w:tab w:val="clear" w:pos="864"/>
          <w:tab w:val="num" w:pos="1728"/>
        </w:tabs>
        <w:spacing w:after="60"/>
        <w:ind w:left="1728"/>
        <w:rPr>
          <w:rFonts w:ascii="Calibri" w:hAnsi="Calibri" w:cs="Calibri"/>
        </w:rPr>
      </w:pPr>
      <w:bookmarkStart w:id="115" w:name="_Toc445196926"/>
      <w:r w:rsidRPr="00AA38E8">
        <w:rPr>
          <w:rFonts w:ascii="Calibri" w:hAnsi="Calibri" w:cs="Calibri"/>
        </w:rPr>
        <w:t>Design Rationale</w:t>
      </w:r>
      <w:bookmarkEnd w:id="115"/>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bookmarkStart w:id="116" w:name="_Toc445196927"/>
      <w:r w:rsidRPr="00AA38E8">
        <w:rPr>
          <w:rFonts w:ascii="Calibri" w:hAnsi="Calibri" w:cs="Calibri"/>
        </w:rPr>
        <w:t>Store Module Inputs to Local copies</w:t>
      </w:r>
      <w:bookmarkEnd w:id="116"/>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r w:rsidRPr="00AA38E8">
        <w:rPr>
          <w:rFonts w:ascii="Calibri" w:hAnsi="Calibri" w:cs="Calibri"/>
        </w:rPr>
        <w:t xml:space="preserve"> </w:t>
      </w:r>
      <w:bookmarkStart w:id="117" w:name="_Toc445196928"/>
      <w:r w:rsidRPr="00AA38E8">
        <w:rPr>
          <w:rFonts w:ascii="Calibri" w:hAnsi="Calibri" w:cs="Calibri"/>
        </w:rPr>
        <w:t>(Processing of function)………</w:t>
      </w:r>
      <w:bookmarkEnd w:id="117"/>
    </w:p>
    <w:p w:rsidR="00A71D1F" w:rsidRPr="00A26934" w:rsidRDefault="00A71D1F" w:rsidP="00A71D1F">
      <w:pPr>
        <w:ind w:left="864"/>
        <w:rPr>
          <w:rFonts w:cs="Calibri"/>
          <w:i/>
        </w:rPr>
      </w:pPr>
      <w:r>
        <w:rPr>
          <w:rFonts w:cs="Calibri"/>
          <w:i/>
        </w:rPr>
        <w:t xml:space="preserve">Refer the Design. </w:t>
      </w:r>
    </w:p>
    <w:p w:rsidR="00A71D1F" w:rsidRPr="00AA38E8" w:rsidRDefault="00A71D1F" w:rsidP="00A71D1F">
      <w:pPr>
        <w:pStyle w:val="Heading2"/>
        <w:numPr>
          <w:ilvl w:val="3"/>
          <w:numId w:val="11"/>
        </w:numPr>
        <w:spacing w:after="60"/>
        <w:ind w:left="1728"/>
        <w:rPr>
          <w:rFonts w:ascii="Calibri" w:hAnsi="Calibri" w:cs="Calibri"/>
        </w:rPr>
      </w:pPr>
      <w:bookmarkStart w:id="118" w:name="_Toc445196929"/>
      <w:r w:rsidRPr="00AA38E8">
        <w:rPr>
          <w:rFonts w:ascii="Calibri" w:hAnsi="Calibri" w:cs="Calibri"/>
        </w:rPr>
        <w:t>Store Local copy of outputs into Module Outputs</w:t>
      </w:r>
      <w:bookmarkEnd w:id="118"/>
    </w:p>
    <w:p w:rsidR="00A71D1F" w:rsidRPr="00A26934" w:rsidRDefault="00A71D1F" w:rsidP="00A71D1F">
      <w:pPr>
        <w:ind w:left="864"/>
        <w:rPr>
          <w:rFonts w:cs="Calibri"/>
          <w:i/>
        </w:rPr>
      </w:pPr>
      <w:r>
        <w:rPr>
          <w:rFonts w:cs="Calibri"/>
          <w:i/>
        </w:rPr>
        <w:t xml:space="preserve">Refer the Design. </w:t>
      </w:r>
    </w:p>
    <w:p w:rsidR="00A71D1F" w:rsidRPr="00A26934" w:rsidRDefault="00A71D1F" w:rsidP="007E0324">
      <w:pPr>
        <w:ind w:left="864"/>
        <w:rPr>
          <w:rFonts w:cs="Calibri"/>
          <w:i/>
        </w:rPr>
      </w:pPr>
    </w:p>
    <w:p w:rsidR="002B094F" w:rsidRPr="008C6874" w:rsidRDefault="002B094F" w:rsidP="008C6874">
      <w:pPr>
        <w:pStyle w:val="Heading2"/>
        <w:spacing w:after="60"/>
        <w:rPr>
          <w:rFonts w:ascii="Calibri" w:hAnsi="Calibri" w:cs="Calibri"/>
        </w:rPr>
      </w:pPr>
      <w:bookmarkStart w:id="119" w:name="_Toc445196930"/>
      <w:r w:rsidRPr="008C6874">
        <w:rPr>
          <w:rFonts w:ascii="Calibri" w:hAnsi="Calibri" w:cs="Calibri"/>
        </w:rPr>
        <w:t>Module Internal (Local) Functions</w:t>
      </w:r>
      <w:bookmarkEnd w:id="77"/>
      <w:bookmarkEnd w:id="78"/>
      <w:bookmarkEnd w:id="79"/>
      <w:bookmarkEnd w:id="119"/>
    </w:p>
    <w:p w:rsidR="00177849" w:rsidRDefault="00177849" w:rsidP="00177849">
      <w:pPr>
        <w:pStyle w:val="BodyText"/>
        <w:rPr>
          <w:rFonts w:ascii="Calibri" w:hAnsi="Calibri" w:cs="Calibri"/>
          <w:sz w:val="20"/>
        </w:rPr>
      </w:pPr>
      <w:bookmarkStart w:id="120" w:name="_Toc421011542"/>
    </w:p>
    <w:p w:rsidR="00177849" w:rsidRPr="002518E0" w:rsidRDefault="00177849" w:rsidP="00177849">
      <w:pPr>
        <w:pStyle w:val="Heading3"/>
        <w:rPr>
          <w:rFonts w:ascii="Calibri" w:hAnsi="Calibri"/>
        </w:rPr>
      </w:pPr>
      <w:bookmarkStart w:id="121" w:name="_Toc433098944"/>
      <w:bookmarkStart w:id="122" w:name="_Toc445196931"/>
      <w:r w:rsidRPr="00987B4A">
        <w:rPr>
          <w:rFonts w:ascii="Calibri" w:hAnsi="Calibri"/>
        </w:rPr>
        <w:t>Module Internal (Local) Functions</w:t>
      </w:r>
      <w:bookmarkEnd w:id="121"/>
      <w:bookmarkEnd w:id="122"/>
    </w:p>
    <w:p w:rsidR="00177849" w:rsidRPr="00B246F5" w:rsidRDefault="00177849" w:rsidP="00177849">
      <w:pPr>
        <w:pStyle w:val="Heading5"/>
      </w:pPr>
      <w:bookmarkStart w:id="123" w:name="_Toc414231870"/>
      <w:r w:rsidRPr="00B246F5">
        <w:t xml:space="preserve">Calculate </w:t>
      </w:r>
      <w:bookmarkEnd w:id="123"/>
      <w:proofErr w:type="spellStart"/>
      <w:r w:rsidRPr="00B246F5">
        <w:rPr>
          <w:rFonts w:ascii="Calibri" w:hAnsi="Calibri"/>
          <w:b/>
        </w:rPr>
        <w:t>LearnHwAg</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3803"/>
        <w:gridCol w:w="1137"/>
        <w:gridCol w:w="723"/>
        <w:gridCol w:w="652"/>
        <w:gridCol w:w="603"/>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177849" w:rsidRDefault="00177849" w:rsidP="00556E04">
            <w:pPr>
              <w:spacing w:before="60"/>
              <w:rPr>
                <w:rFonts w:ascii="Arial" w:hAnsi="Arial" w:cs="Arial"/>
                <w:sz w:val="16"/>
              </w:rPr>
            </w:pPr>
            <w:proofErr w:type="spellStart"/>
            <w:r w:rsidRPr="00B246F5">
              <w:rPr>
                <w:rFonts w:ascii="Arial" w:hAnsi="Arial" w:cs="Arial"/>
                <w:sz w:val="16"/>
              </w:rPr>
              <w:t>LearnHwAg</w:t>
            </w:r>
            <w:proofErr w:type="spellEnd"/>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FC490F" w:rsidP="00556E04">
            <w:pPr>
              <w:spacing w:before="60"/>
              <w:rPr>
                <w:rFonts w:ascii="Arial" w:hAnsi="Arial" w:cs="Arial"/>
                <w:sz w:val="16"/>
              </w:rPr>
            </w:pPr>
            <w:proofErr w:type="spellStart"/>
            <w:r w:rsidRPr="00FC490F">
              <w:rPr>
                <w:rFonts w:ascii="Arial" w:hAnsi="Arial" w:cs="Arial"/>
                <w:sz w:val="16"/>
              </w:rPr>
              <w:t>HwAgLrngLrngCdnVld_Cnt</w:t>
            </w:r>
            <w:r w:rsidR="005D1E70">
              <w:rPr>
                <w:rFonts w:ascii="Arial" w:hAnsi="Arial" w:cs="Arial"/>
                <w:sz w:val="16"/>
              </w:rPr>
              <w:t>_T_logl</w:t>
            </w:r>
            <w:proofErr w:type="spellEnd"/>
          </w:p>
        </w:tc>
        <w:tc>
          <w:tcPr>
            <w:tcW w:w="1159" w:type="dxa"/>
          </w:tcPr>
          <w:p w:rsidR="00177849" w:rsidRDefault="00FC490F" w:rsidP="00556E04">
            <w:pPr>
              <w:spacing w:before="60"/>
              <w:rPr>
                <w:rFonts w:ascii="Arial" w:hAnsi="Arial" w:cs="Arial"/>
                <w:sz w:val="16"/>
              </w:rPr>
            </w:pPr>
            <w:r>
              <w:rPr>
                <w:rFonts w:ascii="Arial" w:hAnsi="Arial" w:cs="Arial"/>
                <w:sz w:val="16"/>
              </w:rPr>
              <w:t>Boolean</w:t>
            </w:r>
          </w:p>
        </w:tc>
        <w:tc>
          <w:tcPr>
            <w:tcW w:w="607" w:type="dxa"/>
          </w:tcPr>
          <w:p w:rsidR="00177849" w:rsidRDefault="00FC490F" w:rsidP="00556E04">
            <w:pPr>
              <w:spacing w:before="60"/>
              <w:rPr>
                <w:rFonts w:ascii="Arial" w:hAnsi="Arial" w:cs="Arial"/>
                <w:sz w:val="16"/>
              </w:rPr>
            </w:pPr>
            <w:r>
              <w:rPr>
                <w:rFonts w:ascii="Arial" w:hAnsi="Arial" w:cs="Arial"/>
                <w:sz w:val="16"/>
              </w:rPr>
              <w:t>FALSE</w:t>
            </w:r>
          </w:p>
        </w:tc>
        <w:tc>
          <w:tcPr>
            <w:tcW w:w="607" w:type="dxa"/>
          </w:tcPr>
          <w:p w:rsidR="00177849" w:rsidRDefault="00FC490F" w:rsidP="00556E04">
            <w:pPr>
              <w:spacing w:before="60"/>
              <w:rPr>
                <w:rFonts w:ascii="Arial" w:hAnsi="Arial" w:cs="Arial"/>
                <w:sz w:val="16"/>
              </w:rPr>
            </w:pPr>
            <w:r>
              <w:rPr>
                <w:rFonts w:ascii="Arial" w:hAnsi="Arial" w:cs="Arial"/>
                <w:sz w:val="16"/>
              </w:rPr>
              <w:t>TRUE</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FC490F" w:rsidP="00556E04">
            <w:pPr>
              <w:spacing w:before="60"/>
              <w:rPr>
                <w:rFonts w:ascii="Arial" w:hAnsi="Arial" w:cs="Arial"/>
                <w:sz w:val="16"/>
              </w:rPr>
            </w:pPr>
            <w:proofErr w:type="spellStart"/>
            <w:r w:rsidRPr="00FC490F">
              <w:rPr>
                <w:rFonts w:ascii="Arial" w:hAnsi="Arial" w:cs="Arial"/>
                <w:sz w:val="16"/>
              </w:rPr>
              <w:t>HwAgLrngEna_Cnt</w:t>
            </w:r>
            <w:r w:rsidR="005D1E70">
              <w:rPr>
                <w:rFonts w:ascii="Arial" w:hAnsi="Arial" w:cs="Arial"/>
                <w:sz w:val="16"/>
              </w:rPr>
              <w:t>_T_logl</w:t>
            </w:r>
            <w:proofErr w:type="spellEnd"/>
          </w:p>
        </w:tc>
        <w:tc>
          <w:tcPr>
            <w:tcW w:w="1159" w:type="dxa"/>
          </w:tcPr>
          <w:p w:rsidR="00177849" w:rsidRDefault="00FC490F" w:rsidP="00556E04">
            <w:pPr>
              <w:spacing w:before="60"/>
              <w:rPr>
                <w:rFonts w:ascii="Arial" w:hAnsi="Arial" w:cs="Arial"/>
                <w:sz w:val="16"/>
              </w:rPr>
            </w:pPr>
            <w:r>
              <w:rPr>
                <w:rFonts w:ascii="Arial" w:hAnsi="Arial" w:cs="Arial"/>
                <w:sz w:val="16"/>
              </w:rPr>
              <w:t>Boolean</w:t>
            </w:r>
          </w:p>
        </w:tc>
        <w:tc>
          <w:tcPr>
            <w:tcW w:w="607" w:type="dxa"/>
          </w:tcPr>
          <w:p w:rsidR="00177849" w:rsidRDefault="00FC490F" w:rsidP="00556E04">
            <w:pPr>
              <w:spacing w:before="60"/>
              <w:rPr>
                <w:rFonts w:ascii="Arial" w:hAnsi="Arial" w:cs="Arial"/>
                <w:sz w:val="16"/>
              </w:rPr>
            </w:pPr>
            <w:r>
              <w:rPr>
                <w:rFonts w:ascii="Arial" w:hAnsi="Arial" w:cs="Arial"/>
                <w:sz w:val="16"/>
              </w:rPr>
              <w:t>FALSE</w:t>
            </w:r>
          </w:p>
        </w:tc>
        <w:tc>
          <w:tcPr>
            <w:tcW w:w="607" w:type="dxa"/>
          </w:tcPr>
          <w:p w:rsidR="00177849" w:rsidRDefault="00FC490F" w:rsidP="00556E04">
            <w:pPr>
              <w:spacing w:before="60"/>
              <w:rPr>
                <w:rFonts w:ascii="Arial" w:hAnsi="Arial" w:cs="Arial"/>
                <w:sz w:val="16"/>
              </w:rPr>
            </w:pPr>
            <w:r>
              <w:rPr>
                <w:rFonts w:ascii="Arial" w:hAnsi="Arial" w:cs="Arial"/>
                <w:sz w:val="16"/>
              </w:rPr>
              <w:t>TRUE</w:t>
            </w:r>
          </w:p>
        </w:tc>
        <w:tc>
          <w:tcPr>
            <w:tcW w:w="607" w:type="dxa"/>
            <w:shd w:val="pct15" w:color="auto" w:fill="auto"/>
          </w:tcPr>
          <w:p w:rsidR="00177849" w:rsidRDefault="00177849" w:rsidP="00556E04">
            <w:pPr>
              <w:spacing w:before="60"/>
              <w:rPr>
                <w:rFonts w:ascii="Arial" w:hAnsi="Arial" w:cs="Arial"/>
                <w:sz w:val="16"/>
              </w:rPr>
            </w:pPr>
          </w:p>
        </w:tc>
      </w:tr>
      <w:tr w:rsidR="00FC490F" w:rsidTr="00556E04">
        <w:tc>
          <w:tcPr>
            <w:tcW w:w="2083" w:type="dxa"/>
          </w:tcPr>
          <w:p w:rsidR="00FC490F" w:rsidRDefault="00FC490F" w:rsidP="00556E04">
            <w:pPr>
              <w:spacing w:before="60"/>
              <w:rPr>
                <w:rFonts w:ascii="Arial" w:hAnsi="Arial" w:cs="Arial"/>
                <w:b/>
                <w:bCs/>
                <w:sz w:val="16"/>
              </w:rPr>
            </w:pPr>
          </w:p>
        </w:tc>
        <w:tc>
          <w:tcPr>
            <w:tcW w:w="3875" w:type="dxa"/>
          </w:tcPr>
          <w:p w:rsidR="00FC490F" w:rsidRPr="00FC490F" w:rsidRDefault="00FC490F" w:rsidP="00556E04">
            <w:pPr>
              <w:spacing w:before="60"/>
              <w:rPr>
                <w:rFonts w:ascii="Arial" w:hAnsi="Arial" w:cs="Arial"/>
                <w:sz w:val="16"/>
              </w:rPr>
            </w:pPr>
            <w:r w:rsidRPr="00FC490F">
              <w:rPr>
                <w:rFonts w:ascii="Arial" w:hAnsi="Arial" w:cs="Arial"/>
                <w:sz w:val="16"/>
              </w:rPr>
              <w:t>SysTqFild_HwNm_T_f32</w:t>
            </w:r>
          </w:p>
        </w:tc>
        <w:tc>
          <w:tcPr>
            <w:tcW w:w="1159" w:type="dxa"/>
          </w:tcPr>
          <w:p w:rsidR="00FC490F" w:rsidRDefault="00FC490F" w:rsidP="00556E04">
            <w:pPr>
              <w:spacing w:before="60"/>
              <w:rPr>
                <w:rFonts w:ascii="Arial" w:hAnsi="Arial" w:cs="Arial"/>
                <w:sz w:val="16"/>
              </w:rPr>
            </w:pPr>
            <w:r>
              <w:rPr>
                <w:rFonts w:ascii="Arial" w:hAnsi="Arial" w:cs="Arial"/>
                <w:sz w:val="16"/>
              </w:rPr>
              <w:t>float32</w:t>
            </w:r>
          </w:p>
        </w:tc>
        <w:tc>
          <w:tcPr>
            <w:tcW w:w="607" w:type="dxa"/>
          </w:tcPr>
          <w:p w:rsidR="00FC490F" w:rsidRDefault="00FC490F" w:rsidP="00556E04">
            <w:pPr>
              <w:spacing w:before="60"/>
              <w:rPr>
                <w:rFonts w:ascii="Arial" w:hAnsi="Arial" w:cs="Arial"/>
                <w:sz w:val="16"/>
              </w:rPr>
            </w:pPr>
            <w:r>
              <w:rPr>
                <w:rFonts w:ascii="Arial" w:hAnsi="Arial" w:cs="Arial"/>
                <w:sz w:val="16"/>
              </w:rPr>
              <w:t>-8.8</w:t>
            </w:r>
          </w:p>
        </w:tc>
        <w:tc>
          <w:tcPr>
            <w:tcW w:w="607" w:type="dxa"/>
          </w:tcPr>
          <w:p w:rsidR="00FC490F" w:rsidRDefault="00FC490F" w:rsidP="00556E04">
            <w:pPr>
              <w:spacing w:before="60"/>
              <w:rPr>
                <w:rFonts w:ascii="Arial" w:hAnsi="Arial" w:cs="Arial"/>
                <w:sz w:val="16"/>
              </w:rPr>
            </w:pPr>
            <w:r>
              <w:rPr>
                <w:rFonts w:ascii="Arial" w:hAnsi="Arial" w:cs="Arial"/>
                <w:sz w:val="16"/>
              </w:rPr>
              <w:t>8.8</w:t>
            </w:r>
          </w:p>
        </w:tc>
        <w:tc>
          <w:tcPr>
            <w:tcW w:w="607" w:type="dxa"/>
            <w:shd w:val="pct15" w:color="auto" w:fill="auto"/>
          </w:tcPr>
          <w:p w:rsidR="00FC490F" w:rsidRDefault="00FC490F" w:rsidP="00556E04">
            <w:pPr>
              <w:spacing w:before="60"/>
              <w:rPr>
                <w:rFonts w:ascii="Arial" w:hAnsi="Arial" w:cs="Arial"/>
                <w:sz w:val="16"/>
              </w:rPr>
            </w:pPr>
          </w:p>
        </w:tc>
      </w:tr>
      <w:tr w:rsidR="00FC490F" w:rsidTr="00556E04">
        <w:tc>
          <w:tcPr>
            <w:tcW w:w="2083" w:type="dxa"/>
          </w:tcPr>
          <w:p w:rsidR="00FC490F" w:rsidRDefault="00FC490F" w:rsidP="00556E04">
            <w:pPr>
              <w:spacing w:before="60"/>
              <w:rPr>
                <w:rFonts w:ascii="Arial" w:hAnsi="Arial" w:cs="Arial"/>
                <w:b/>
                <w:bCs/>
                <w:sz w:val="16"/>
              </w:rPr>
            </w:pPr>
          </w:p>
        </w:tc>
        <w:tc>
          <w:tcPr>
            <w:tcW w:w="3875" w:type="dxa"/>
          </w:tcPr>
          <w:p w:rsidR="00FC490F" w:rsidRPr="00FC490F" w:rsidRDefault="00FC490F" w:rsidP="00556E04">
            <w:pPr>
              <w:spacing w:before="60"/>
              <w:rPr>
                <w:rFonts w:ascii="Arial" w:hAnsi="Arial" w:cs="Arial"/>
                <w:sz w:val="16"/>
              </w:rPr>
            </w:pPr>
            <w:r w:rsidRPr="00FC490F">
              <w:rPr>
                <w:rFonts w:ascii="Arial" w:hAnsi="Arial" w:cs="Arial"/>
                <w:sz w:val="16"/>
              </w:rPr>
              <w:t>HandwheelPosition_HwDeg_T_f32</w:t>
            </w:r>
          </w:p>
        </w:tc>
        <w:tc>
          <w:tcPr>
            <w:tcW w:w="1159" w:type="dxa"/>
          </w:tcPr>
          <w:p w:rsidR="00FC490F" w:rsidRDefault="00FC490F" w:rsidP="00556E04">
            <w:pPr>
              <w:spacing w:before="60"/>
              <w:rPr>
                <w:rFonts w:ascii="Arial" w:hAnsi="Arial" w:cs="Arial"/>
                <w:sz w:val="16"/>
              </w:rPr>
            </w:pPr>
            <w:r>
              <w:rPr>
                <w:rFonts w:ascii="Arial" w:hAnsi="Arial" w:cs="Arial"/>
                <w:sz w:val="16"/>
              </w:rPr>
              <w:t>float32</w:t>
            </w:r>
          </w:p>
        </w:tc>
        <w:tc>
          <w:tcPr>
            <w:tcW w:w="607" w:type="dxa"/>
          </w:tcPr>
          <w:p w:rsidR="00FC490F" w:rsidRDefault="00FC490F" w:rsidP="00FC490F">
            <w:pPr>
              <w:spacing w:before="60"/>
              <w:rPr>
                <w:rFonts w:ascii="Arial" w:hAnsi="Arial" w:cs="Arial"/>
                <w:sz w:val="16"/>
              </w:rPr>
            </w:pPr>
            <w:r>
              <w:rPr>
                <w:rFonts w:ascii="Arial" w:hAnsi="Arial" w:cs="Arial"/>
                <w:sz w:val="16"/>
              </w:rPr>
              <w:t>-1440</w:t>
            </w:r>
          </w:p>
        </w:tc>
        <w:tc>
          <w:tcPr>
            <w:tcW w:w="607" w:type="dxa"/>
          </w:tcPr>
          <w:p w:rsidR="00FC490F" w:rsidRDefault="00FC490F" w:rsidP="00556E04">
            <w:pPr>
              <w:spacing w:before="60"/>
              <w:rPr>
                <w:rFonts w:ascii="Arial" w:hAnsi="Arial" w:cs="Arial"/>
                <w:sz w:val="16"/>
              </w:rPr>
            </w:pPr>
            <w:r>
              <w:rPr>
                <w:rFonts w:ascii="Arial" w:hAnsi="Arial" w:cs="Arial"/>
                <w:sz w:val="16"/>
              </w:rPr>
              <w:t>1440</w:t>
            </w:r>
          </w:p>
        </w:tc>
        <w:tc>
          <w:tcPr>
            <w:tcW w:w="607" w:type="dxa"/>
            <w:shd w:val="pct15" w:color="auto" w:fill="auto"/>
          </w:tcPr>
          <w:p w:rsidR="00FC490F" w:rsidRDefault="00FC490F" w:rsidP="00556E04">
            <w:pPr>
              <w:spacing w:before="60"/>
              <w:rPr>
                <w:rFonts w:ascii="Arial" w:hAnsi="Arial" w:cs="Arial"/>
                <w:sz w:val="16"/>
              </w:rPr>
            </w:pPr>
          </w:p>
        </w:tc>
      </w:tr>
      <w:tr w:rsidR="00FC490F" w:rsidTr="00556E04">
        <w:tc>
          <w:tcPr>
            <w:tcW w:w="2083" w:type="dxa"/>
          </w:tcPr>
          <w:p w:rsidR="00FC490F" w:rsidRDefault="00FC490F" w:rsidP="00556E04">
            <w:pPr>
              <w:spacing w:before="60"/>
              <w:rPr>
                <w:rFonts w:ascii="Arial" w:hAnsi="Arial" w:cs="Arial"/>
                <w:b/>
                <w:bCs/>
                <w:sz w:val="16"/>
              </w:rPr>
            </w:pPr>
            <w:r>
              <w:rPr>
                <w:rFonts w:ascii="Arial" w:hAnsi="Arial" w:cs="Arial"/>
                <w:b/>
                <w:bCs/>
                <w:sz w:val="16"/>
              </w:rPr>
              <w:t>Return Value</w:t>
            </w:r>
          </w:p>
        </w:tc>
        <w:tc>
          <w:tcPr>
            <w:tcW w:w="3875" w:type="dxa"/>
          </w:tcPr>
          <w:p w:rsidR="00FC490F" w:rsidRDefault="00FC490F" w:rsidP="00556E04">
            <w:pPr>
              <w:spacing w:before="60"/>
              <w:rPr>
                <w:rFonts w:ascii="Arial" w:hAnsi="Arial" w:cs="Arial"/>
                <w:sz w:val="16"/>
              </w:rPr>
            </w:pPr>
            <w:r>
              <w:rPr>
                <w:rFonts w:ascii="Arial" w:hAnsi="Arial" w:cs="Arial"/>
                <w:sz w:val="16"/>
              </w:rPr>
              <w:t>None</w:t>
            </w:r>
          </w:p>
        </w:tc>
        <w:tc>
          <w:tcPr>
            <w:tcW w:w="1159" w:type="dxa"/>
          </w:tcPr>
          <w:p w:rsidR="00FC490F" w:rsidRDefault="00FC490F" w:rsidP="00556E04">
            <w:pPr>
              <w:spacing w:before="60"/>
              <w:rPr>
                <w:rFonts w:ascii="Arial" w:hAnsi="Arial" w:cs="Arial"/>
                <w:sz w:val="16"/>
              </w:rPr>
            </w:pPr>
          </w:p>
        </w:tc>
        <w:tc>
          <w:tcPr>
            <w:tcW w:w="607" w:type="dxa"/>
          </w:tcPr>
          <w:p w:rsidR="00FC490F" w:rsidRDefault="00FC490F" w:rsidP="00556E04">
            <w:pPr>
              <w:spacing w:before="60"/>
              <w:rPr>
                <w:rFonts w:ascii="Arial" w:hAnsi="Arial" w:cs="Arial"/>
                <w:sz w:val="16"/>
              </w:rPr>
            </w:pPr>
          </w:p>
        </w:tc>
        <w:tc>
          <w:tcPr>
            <w:tcW w:w="607" w:type="dxa"/>
          </w:tcPr>
          <w:p w:rsidR="00FC490F" w:rsidRDefault="00FC490F" w:rsidP="00556E04">
            <w:pPr>
              <w:spacing w:before="60"/>
              <w:rPr>
                <w:rFonts w:ascii="Arial" w:hAnsi="Arial" w:cs="Arial"/>
                <w:sz w:val="16"/>
              </w:rPr>
            </w:pPr>
          </w:p>
        </w:tc>
        <w:tc>
          <w:tcPr>
            <w:tcW w:w="607" w:type="dxa"/>
          </w:tcPr>
          <w:p w:rsidR="00FC490F" w:rsidRDefault="00FC490F" w:rsidP="00556E04">
            <w:pPr>
              <w:spacing w:before="60"/>
              <w:rPr>
                <w:rFonts w:ascii="Arial" w:hAnsi="Arial" w:cs="Arial"/>
                <w:sz w:val="16"/>
              </w:rPr>
            </w:pPr>
          </w:p>
        </w:tc>
      </w:tr>
    </w:tbl>
    <w:p w:rsidR="00177849" w:rsidRDefault="00177849" w:rsidP="00177849">
      <w:pPr>
        <w:pStyle w:val="Heading4"/>
      </w:pPr>
      <w:r>
        <w:lastRenderedPageBreak/>
        <w:t>Description</w:t>
      </w:r>
    </w:p>
    <w:p w:rsidR="00177849" w:rsidRDefault="00177849" w:rsidP="00177849">
      <w:pPr>
        <w:rPr>
          <w:lang w:bidi="ar-SA"/>
        </w:rPr>
      </w:pPr>
      <w:r>
        <w:rPr>
          <w:lang w:bidi="ar-SA"/>
        </w:rPr>
        <w:t>No flowchart added. For Unit test FDD should provide the information needed regarding function processing</w:t>
      </w:r>
    </w:p>
    <w:p w:rsidR="00177849" w:rsidRDefault="00177849" w:rsidP="00177849">
      <w:pPr>
        <w:rPr>
          <w:lang w:bidi="ar-SA"/>
        </w:rPr>
      </w:pPr>
    </w:p>
    <w:p w:rsidR="00177849" w:rsidRPr="00B246F5" w:rsidRDefault="00177849" w:rsidP="00177849">
      <w:pPr>
        <w:pStyle w:val="Heading5"/>
      </w:pPr>
      <w:r w:rsidRPr="00B246F5">
        <w:t xml:space="preserve">Calculate </w:t>
      </w:r>
      <w:proofErr w:type="spellStart"/>
      <w:r w:rsidRPr="00B246F5">
        <w:rPr>
          <w:rFonts w:ascii="Calibri" w:hAnsi="Calibri"/>
          <w:b/>
        </w:rPr>
        <w:t>SOaCHierarchyManager</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3"/>
        <w:gridCol w:w="3786"/>
        <w:gridCol w:w="1141"/>
        <w:gridCol w:w="723"/>
        <w:gridCol w:w="652"/>
        <w:gridCol w:w="603"/>
      </w:tblGrid>
      <w:tr w:rsidR="00177849" w:rsidTr="00556E04">
        <w:tc>
          <w:tcPr>
            <w:tcW w:w="203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786" w:type="dxa"/>
          </w:tcPr>
          <w:p w:rsidR="00177849" w:rsidRDefault="00177849" w:rsidP="00556E04">
            <w:pPr>
              <w:spacing w:before="60"/>
              <w:rPr>
                <w:rFonts w:ascii="Arial" w:hAnsi="Arial" w:cs="Arial"/>
                <w:sz w:val="16"/>
              </w:rPr>
            </w:pPr>
            <w:proofErr w:type="spellStart"/>
            <w:r w:rsidRPr="00B246F5">
              <w:rPr>
                <w:rFonts w:ascii="Arial" w:hAnsi="Arial" w:cs="Arial"/>
                <w:sz w:val="16"/>
              </w:rPr>
              <w:t>SOaCHierarchyManager</w:t>
            </w:r>
            <w:proofErr w:type="spellEnd"/>
          </w:p>
        </w:tc>
        <w:tc>
          <w:tcPr>
            <w:tcW w:w="1141"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723"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52"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3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786" w:type="dxa"/>
          </w:tcPr>
          <w:p w:rsidR="00177849" w:rsidRDefault="00177849" w:rsidP="00556E04">
            <w:pPr>
              <w:spacing w:before="60"/>
              <w:rPr>
                <w:rFonts w:ascii="Arial" w:hAnsi="Arial" w:cs="Arial"/>
                <w:sz w:val="16"/>
              </w:rPr>
            </w:pPr>
            <w:r>
              <w:rPr>
                <w:rFonts w:ascii="Arial" w:hAnsi="Arial" w:cs="Arial"/>
                <w:sz w:val="16"/>
              </w:rPr>
              <w:t>*</w:t>
            </w:r>
            <w:proofErr w:type="spellStart"/>
            <w:r w:rsidRPr="00F16B72">
              <w:rPr>
                <w:rFonts w:ascii="Arial" w:hAnsi="Arial" w:cs="Arial"/>
                <w:sz w:val="16"/>
              </w:rPr>
              <w:t>EnableYOC_Cnt</w:t>
            </w:r>
            <w:r w:rsidR="005D1E70">
              <w:rPr>
                <w:rFonts w:ascii="Arial" w:hAnsi="Arial" w:cs="Arial"/>
                <w:sz w:val="16"/>
              </w:rPr>
              <w:t>_T_logl</w:t>
            </w:r>
            <w:proofErr w:type="spellEnd"/>
          </w:p>
        </w:tc>
        <w:tc>
          <w:tcPr>
            <w:tcW w:w="1141" w:type="dxa"/>
          </w:tcPr>
          <w:p w:rsidR="00177849" w:rsidRDefault="00177849" w:rsidP="00556E04">
            <w:pPr>
              <w:spacing w:before="60"/>
              <w:rPr>
                <w:rFonts w:ascii="Arial" w:hAnsi="Arial" w:cs="Arial"/>
                <w:sz w:val="16"/>
              </w:rPr>
            </w:pPr>
            <w:r>
              <w:rPr>
                <w:rFonts w:ascii="Arial" w:hAnsi="Arial" w:cs="Arial"/>
                <w:sz w:val="16"/>
              </w:rPr>
              <w:t>Boolean</w:t>
            </w:r>
          </w:p>
        </w:tc>
        <w:tc>
          <w:tcPr>
            <w:tcW w:w="723" w:type="dxa"/>
          </w:tcPr>
          <w:p w:rsidR="00177849" w:rsidRDefault="00177849" w:rsidP="00556E04">
            <w:pPr>
              <w:spacing w:before="60"/>
              <w:rPr>
                <w:rFonts w:ascii="Arial" w:hAnsi="Arial" w:cs="Arial"/>
                <w:sz w:val="16"/>
              </w:rPr>
            </w:pPr>
            <w:r>
              <w:rPr>
                <w:rFonts w:ascii="Arial" w:hAnsi="Arial" w:cs="Arial"/>
                <w:sz w:val="16"/>
              </w:rPr>
              <w:t>FALSE</w:t>
            </w:r>
          </w:p>
        </w:tc>
        <w:tc>
          <w:tcPr>
            <w:tcW w:w="652" w:type="dxa"/>
          </w:tcPr>
          <w:p w:rsidR="00177849" w:rsidRDefault="00177849" w:rsidP="00556E04">
            <w:pPr>
              <w:spacing w:before="60"/>
              <w:rPr>
                <w:rFonts w:ascii="Arial" w:hAnsi="Arial" w:cs="Arial"/>
                <w:sz w:val="16"/>
              </w:rPr>
            </w:pPr>
            <w:r>
              <w:rPr>
                <w:rFonts w:ascii="Arial" w:hAnsi="Arial" w:cs="Arial"/>
                <w:sz w:val="16"/>
              </w:rPr>
              <w:t>TRUE</w:t>
            </w:r>
          </w:p>
        </w:tc>
        <w:tc>
          <w:tcPr>
            <w:tcW w:w="603" w:type="dxa"/>
            <w:shd w:val="pct15" w:color="auto" w:fill="auto"/>
          </w:tcPr>
          <w:p w:rsidR="00177849" w:rsidRDefault="00177849" w:rsidP="00556E04">
            <w:pPr>
              <w:spacing w:before="60"/>
              <w:rPr>
                <w:rFonts w:ascii="Arial" w:hAnsi="Arial" w:cs="Arial"/>
                <w:sz w:val="16"/>
              </w:rPr>
            </w:pPr>
          </w:p>
        </w:tc>
      </w:tr>
      <w:tr w:rsidR="00177849" w:rsidTr="00556E04">
        <w:tc>
          <w:tcPr>
            <w:tcW w:w="2033" w:type="dxa"/>
          </w:tcPr>
          <w:p w:rsidR="00177849" w:rsidRDefault="00177849" w:rsidP="00556E04">
            <w:pPr>
              <w:spacing w:before="60"/>
              <w:rPr>
                <w:rFonts w:ascii="Arial" w:hAnsi="Arial" w:cs="Arial"/>
                <w:b/>
                <w:bCs/>
                <w:sz w:val="16"/>
              </w:rPr>
            </w:pPr>
          </w:p>
        </w:tc>
        <w:tc>
          <w:tcPr>
            <w:tcW w:w="3786" w:type="dxa"/>
          </w:tcPr>
          <w:p w:rsidR="00177849" w:rsidRDefault="00177849" w:rsidP="00556E04">
            <w:pPr>
              <w:spacing w:before="60"/>
              <w:rPr>
                <w:rFonts w:ascii="Arial" w:hAnsi="Arial" w:cs="Arial"/>
                <w:sz w:val="16"/>
              </w:rPr>
            </w:pPr>
            <w:r>
              <w:rPr>
                <w:rFonts w:ascii="Arial" w:hAnsi="Arial" w:cs="Arial"/>
                <w:sz w:val="16"/>
              </w:rPr>
              <w:t>*</w:t>
            </w:r>
            <w:proofErr w:type="spellStart"/>
            <w:r w:rsidR="00FC490F" w:rsidRPr="00FC490F">
              <w:rPr>
                <w:rFonts w:ascii="Arial" w:hAnsi="Arial" w:cs="Arial"/>
                <w:sz w:val="16"/>
              </w:rPr>
              <w:t>HwAgLrngEna_Cnt</w:t>
            </w:r>
            <w:r w:rsidR="005D1E70">
              <w:rPr>
                <w:rFonts w:ascii="Arial" w:hAnsi="Arial" w:cs="Arial"/>
                <w:sz w:val="16"/>
              </w:rPr>
              <w:t>_T_logl</w:t>
            </w:r>
            <w:proofErr w:type="spellEnd"/>
          </w:p>
        </w:tc>
        <w:tc>
          <w:tcPr>
            <w:tcW w:w="1141" w:type="dxa"/>
          </w:tcPr>
          <w:p w:rsidR="00177849" w:rsidRDefault="00177849" w:rsidP="00556E04">
            <w:pPr>
              <w:spacing w:before="60"/>
              <w:rPr>
                <w:rFonts w:ascii="Arial" w:hAnsi="Arial" w:cs="Arial"/>
                <w:sz w:val="16"/>
              </w:rPr>
            </w:pPr>
            <w:r>
              <w:rPr>
                <w:rFonts w:ascii="Arial" w:hAnsi="Arial" w:cs="Arial"/>
                <w:sz w:val="16"/>
              </w:rPr>
              <w:t>Boolean</w:t>
            </w:r>
          </w:p>
        </w:tc>
        <w:tc>
          <w:tcPr>
            <w:tcW w:w="723" w:type="dxa"/>
          </w:tcPr>
          <w:p w:rsidR="00177849" w:rsidRDefault="00177849" w:rsidP="00556E04">
            <w:pPr>
              <w:spacing w:before="60"/>
              <w:rPr>
                <w:rFonts w:ascii="Arial" w:hAnsi="Arial" w:cs="Arial"/>
                <w:sz w:val="16"/>
              </w:rPr>
            </w:pPr>
            <w:r>
              <w:rPr>
                <w:rFonts w:ascii="Arial" w:hAnsi="Arial" w:cs="Arial"/>
                <w:sz w:val="16"/>
              </w:rPr>
              <w:t>FALSE</w:t>
            </w:r>
          </w:p>
        </w:tc>
        <w:tc>
          <w:tcPr>
            <w:tcW w:w="652" w:type="dxa"/>
          </w:tcPr>
          <w:p w:rsidR="00177849" w:rsidRDefault="00177849" w:rsidP="00556E04">
            <w:pPr>
              <w:spacing w:before="60"/>
              <w:rPr>
                <w:rFonts w:ascii="Arial" w:hAnsi="Arial" w:cs="Arial"/>
                <w:sz w:val="16"/>
              </w:rPr>
            </w:pPr>
            <w:r>
              <w:rPr>
                <w:rFonts w:ascii="Arial" w:hAnsi="Arial" w:cs="Arial"/>
                <w:sz w:val="16"/>
              </w:rPr>
              <w:t>TRUE</w:t>
            </w:r>
          </w:p>
        </w:tc>
        <w:tc>
          <w:tcPr>
            <w:tcW w:w="603" w:type="dxa"/>
            <w:shd w:val="pct15" w:color="auto" w:fill="auto"/>
          </w:tcPr>
          <w:p w:rsidR="00177849" w:rsidRDefault="00177849" w:rsidP="00556E04">
            <w:pPr>
              <w:spacing w:before="60"/>
              <w:rPr>
                <w:rFonts w:ascii="Arial" w:hAnsi="Arial" w:cs="Arial"/>
                <w:sz w:val="16"/>
              </w:rPr>
            </w:pPr>
          </w:p>
        </w:tc>
      </w:tr>
      <w:tr w:rsidR="00177849" w:rsidTr="00556E04">
        <w:tc>
          <w:tcPr>
            <w:tcW w:w="2033" w:type="dxa"/>
          </w:tcPr>
          <w:p w:rsidR="00177849" w:rsidRDefault="00177849" w:rsidP="00556E04">
            <w:pPr>
              <w:spacing w:before="60"/>
              <w:rPr>
                <w:rFonts w:ascii="Arial" w:hAnsi="Arial" w:cs="Arial"/>
                <w:b/>
                <w:bCs/>
                <w:sz w:val="16"/>
              </w:rPr>
            </w:pPr>
          </w:p>
        </w:tc>
        <w:tc>
          <w:tcPr>
            <w:tcW w:w="3786" w:type="dxa"/>
          </w:tcPr>
          <w:p w:rsidR="00177849" w:rsidRDefault="00177849" w:rsidP="00556E04">
            <w:pPr>
              <w:spacing w:before="60"/>
              <w:rPr>
                <w:rFonts w:ascii="Arial" w:hAnsi="Arial" w:cs="Arial"/>
                <w:sz w:val="16"/>
              </w:rPr>
            </w:pPr>
            <w:r>
              <w:rPr>
                <w:rFonts w:ascii="Arial" w:hAnsi="Arial" w:cs="Arial"/>
                <w:sz w:val="16"/>
              </w:rPr>
              <w:t>*</w:t>
            </w:r>
            <w:proofErr w:type="spellStart"/>
            <w:r w:rsidRPr="00F16B72">
              <w:rPr>
                <w:rFonts w:ascii="Arial" w:hAnsi="Arial" w:cs="Arial"/>
                <w:sz w:val="16"/>
              </w:rPr>
              <w:t>HwAgLrngRst_Cnt</w:t>
            </w:r>
            <w:r w:rsidR="005D1E70">
              <w:rPr>
                <w:rFonts w:ascii="Arial" w:hAnsi="Arial" w:cs="Arial"/>
                <w:sz w:val="16"/>
              </w:rPr>
              <w:t>_T_logl</w:t>
            </w:r>
            <w:proofErr w:type="spellEnd"/>
          </w:p>
        </w:tc>
        <w:tc>
          <w:tcPr>
            <w:tcW w:w="1141" w:type="dxa"/>
          </w:tcPr>
          <w:p w:rsidR="00177849" w:rsidRDefault="00177849" w:rsidP="00556E04">
            <w:pPr>
              <w:spacing w:before="60"/>
              <w:rPr>
                <w:rFonts w:ascii="Arial" w:hAnsi="Arial" w:cs="Arial"/>
                <w:sz w:val="16"/>
              </w:rPr>
            </w:pPr>
            <w:r>
              <w:rPr>
                <w:rFonts w:ascii="Arial" w:hAnsi="Arial" w:cs="Arial"/>
                <w:sz w:val="16"/>
              </w:rPr>
              <w:t>Boolean</w:t>
            </w:r>
          </w:p>
        </w:tc>
        <w:tc>
          <w:tcPr>
            <w:tcW w:w="723" w:type="dxa"/>
          </w:tcPr>
          <w:p w:rsidR="00177849" w:rsidRDefault="00177849" w:rsidP="00556E04">
            <w:pPr>
              <w:spacing w:before="60"/>
              <w:rPr>
                <w:rFonts w:ascii="Arial" w:hAnsi="Arial" w:cs="Arial"/>
                <w:sz w:val="16"/>
              </w:rPr>
            </w:pPr>
            <w:r>
              <w:rPr>
                <w:rFonts w:ascii="Arial" w:hAnsi="Arial" w:cs="Arial"/>
                <w:sz w:val="16"/>
              </w:rPr>
              <w:t>FALSE</w:t>
            </w:r>
          </w:p>
        </w:tc>
        <w:tc>
          <w:tcPr>
            <w:tcW w:w="652" w:type="dxa"/>
          </w:tcPr>
          <w:p w:rsidR="00177849" w:rsidRDefault="00177849" w:rsidP="00556E04">
            <w:pPr>
              <w:spacing w:before="60"/>
              <w:rPr>
                <w:rFonts w:ascii="Arial" w:hAnsi="Arial" w:cs="Arial"/>
                <w:sz w:val="16"/>
              </w:rPr>
            </w:pPr>
            <w:r>
              <w:rPr>
                <w:rFonts w:ascii="Arial" w:hAnsi="Arial" w:cs="Arial"/>
                <w:sz w:val="16"/>
              </w:rPr>
              <w:t>TRUE</w:t>
            </w:r>
          </w:p>
        </w:tc>
        <w:tc>
          <w:tcPr>
            <w:tcW w:w="603" w:type="dxa"/>
            <w:shd w:val="pct15" w:color="auto" w:fill="auto"/>
          </w:tcPr>
          <w:p w:rsidR="00177849" w:rsidRDefault="00177849" w:rsidP="00556E04">
            <w:pPr>
              <w:spacing w:before="60"/>
              <w:rPr>
                <w:rFonts w:ascii="Arial" w:hAnsi="Arial" w:cs="Arial"/>
                <w:sz w:val="16"/>
              </w:rPr>
            </w:pPr>
          </w:p>
        </w:tc>
      </w:tr>
      <w:tr w:rsidR="00177849" w:rsidTr="00556E04">
        <w:tc>
          <w:tcPr>
            <w:tcW w:w="203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786" w:type="dxa"/>
          </w:tcPr>
          <w:p w:rsidR="00177849" w:rsidRDefault="00177849" w:rsidP="00556E04">
            <w:pPr>
              <w:spacing w:before="60"/>
              <w:rPr>
                <w:rFonts w:ascii="Arial" w:hAnsi="Arial" w:cs="Arial"/>
                <w:sz w:val="16"/>
              </w:rPr>
            </w:pPr>
          </w:p>
        </w:tc>
        <w:tc>
          <w:tcPr>
            <w:tcW w:w="1141" w:type="dxa"/>
          </w:tcPr>
          <w:p w:rsidR="00177849" w:rsidRDefault="00177849" w:rsidP="00556E04">
            <w:pPr>
              <w:spacing w:before="60"/>
              <w:rPr>
                <w:rFonts w:ascii="Arial" w:hAnsi="Arial" w:cs="Arial"/>
                <w:sz w:val="16"/>
              </w:rPr>
            </w:pPr>
          </w:p>
        </w:tc>
        <w:tc>
          <w:tcPr>
            <w:tcW w:w="723" w:type="dxa"/>
          </w:tcPr>
          <w:p w:rsidR="00177849" w:rsidRDefault="00177849" w:rsidP="00556E04">
            <w:pPr>
              <w:spacing w:before="60"/>
              <w:rPr>
                <w:rFonts w:ascii="Arial" w:hAnsi="Arial" w:cs="Arial"/>
                <w:sz w:val="16"/>
              </w:rPr>
            </w:pPr>
          </w:p>
        </w:tc>
        <w:tc>
          <w:tcPr>
            <w:tcW w:w="652" w:type="dxa"/>
          </w:tcPr>
          <w:p w:rsidR="00177849" w:rsidRDefault="00177849" w:rsidP="00556E04">
            <w:pPr>
              <w:spacing w:before="60"/>
              <w:rPr>
                <w:rFonts w:ascii="Arial" w:hAnsi="Arial" w:cs="Arial"/>
                <w:sz w:val="16"/>
              </w:rPr>
            </w:pPr>
          </w:p>
        </w:tc>
        <w:tc>
          <w:tcPr>
            <w:tcW w:w="603"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Default="00177849" w:rsidP="00177849">
      <w:pPr>
        <w:rPr>
          <w:lang w:bidi="ar-SA"/>
        </w:rPr>
      </w:pPr>
    </w:p>
    <w:p w:rsidR="00177849" w:rsidRPr="00B246F5" w:rsidRDefault="00177849" w:rsidP="00177849">
      <w:pPr>
        <w:pStyle w:val="Heading5"/>
      </w:pPr>
      <w:r w:rsidRPr="00B246F5">
        <w:t xml:space="preserve">Calculate </w:t>
      </w:r>
      <w:proofErr w:type="spellStart"/>
      <w:r w:rsidRPr="005E0938">
        <w:rPr>
          <w:rFonts w:ascii="Calibri" w:hAnsi="Calibri"/>
          <w:b/>
        </w:rPr>
        <w:t>Perform_TqInpDetn</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177849" w:rsidRDefault="00177849" w:rsidP="00556E04">
            <w:pPr>
              <w:spacing w:before="60"/>
              <w:rPr>
                <w:rFonts w:ascii="Arial" w:hAnsi="Arial" w:cs="Arial"/>
                <w:sz w:val="16"/>
              </w:rPr>
            </w:pPr>
            <w:proofErr w:type="spellStart"/>
            <w:r w:rsidRPr="005E0938">
              <w:rPr>
                <w:rFonts w:ascii="Arial" w:hAnsi="Arial" w:cs="Arial"/>
                <w:sz w:val="16"/>
              </w:rPr>
              <w:t>Perform_TqInpDetn</w:t>
            </w:r>
            <w:proofErr w:type="spellEnd"/>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2967C5" w:rsidP="00556E04">
            <w:pPr>
              <w:spacing w:before="60"/>
              <w:rPr>
                <w:rFonts w:ascii="Arial" w:hAnsi="Arial" w:cs="Arial"/>
                <w:sz w:val="16"/>
              </w:rPr>
            </w:pPr>
            <w:r>
              <w:rPr>
                <w:rFonts w:ascii="Arial" w:hAnsi="Arial" w:cs="Arial"/>
                <w:sz w:val="16"/>
              </w:rPr>
              <w:t>None</w:t>
            </w: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5"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Pr="00382354" w:rsidRDefault="00177849" w:rsidP="00177849">
      <w:pPr>
        <w:rPr>
          <w:lang w:bidi="ar-SA"/>
        </w:rPr>
      </w:pPr>
    </w:p>
    <w:p w:rsidR="00177849" w:rsidRPr="00B246F5" w:rsidRDefault="00177849" w:rsidP="00177849">
      <w:pPr>
        <w:pStyle w:val="Heading5"/>
      </w:pPr>
      <w:r w:rsidRPr="00B246F5">
        <w:t xml:space="preserve">Calculate </w:t>
      </w:r>
      <w:proofErr w:type="spellStart"/>
      <w:r w:rsidRPr="005E0938">
        <w:rPr>
          <w:rFonts w:ascii="Calibri" w:hAnsi="Calibri"/>
          <w:b/>
        </w:rPr>
        <w:t>EnableLearning</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3"/>
        <w:gridCol w:w="3786"/>
        <w:gridCol w:w="1141"/>
        <w:gridCol w:w="723"/>
        <w:gridCol w:w="652"/>
        <w:gridCol w:w="603"/>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177849" w:rsidRDefault="002967C5" w:rsidP="00556E04">
            <w:pPr>
              <w:spacing w:before="60"/>
              <w:rPr>
                <w:rFonts w:ascii="Arial" w:hAnsi="Arial" w:cs="Arial"/>
                <w:sz w:val="16"/>
              </w:rPr>
            </w:pPr>
            <w:proofErr w:type="spellStart"/>
            <w:r w:rsidRPr="005E0938">
              <w:rPr>
                <w:b/>
              </w:rPr>
              <w:t>EnableLearning</w:t>
            </w:r>
            <w:proofErr w:type="spellEnd"/>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5" w:type="dxa"/>
          </w:tcPr>
          <w:p w:rsidR="00177849" w:rsidRDefault="00177849" w:rsidP="00556E04">
            <w:pPr>
              <w:spacing w:before="60"/>
              <w:rPr>
                <w:rFonts w:ascii="Arial" w:hAnsi="Arial" w:cs="Arial"/>
                <w:sz w:val="16"/>
              </w:rPr>
            </w:pPr>
            <w:proofErr w:type="spellStart"/>
            <w:r w:rsidRPr="005E0938">
              <w:rPr>
                <w:rFonts w:ascii="Arial" w:hAnsi="Arial" w:cs="Arial"/>
                <w:sz w:val="16"/>
              </w:rPr>
              <w:t>HwTqLrngEna_Cnt</w:t>
            </w:r>
            <w:r w:rsidR="005D1E70">
              <w:rPr>
                <w:rFonts w:ascii="Arial" w:hAnsi="Arial" w:cs="Arial"/>
                <w:sz w:val="16"/>
              </w:rPr>
              <w:t>_T_logl</w:t>
            </w:r>
            <w:proofErr w:type="spellEnd"/>
          </w:p>
        </w:tc>
        <w:tc>
          <w:tcPr>
            <w:tcW w:w="1159" w:type="dxa"/>
          </w:tcPr>
          <w:p w:rsidR="00177849" w:rsidRDefault="00177849" w:rsidP="00556E04">
            <w:pPr>
              <w:spacing w:before="60"/>
              <w:rPr>
                <w:rFonts w:ascii="Arial" w:hAnsi="Arial" w:cs="Arial"/>
                <w:sz w:val="16"/>
              </w:rPr>
            </w:pPr>
            <w:r>
              <w:rPr>
                <w:rFonts w:ascii="Arial" w:hAnsi="Arial" w:cs="Arial"/>
                <w:sz w:val="16"/>
              </w:rPr>
              <w:t>Boolean</w:t>
            </w:r>
          </w:p>
        </w:tc>
        <w:tc>
          <w:tcPr>
            <w:tcW w:w="607" w:type="dxa"/>
          </w:tcPr>
          <w:p w:rsidR="00177849" w:rsidRDefault="00177849" w:rsidP="00556E04">
            <w:pPr>
              <w:spacing w:before="60"/>
              <w:rPr>
                <w:rFonts w:ascii="Arial" w:hAnsi="Arial" w:cs="Arial"/>
                <w:sz w:val="16"/>
              </w:rPr>
            </w:pPr>
            <w:r>
              <w:rPr>
                <w:rFonts w:ascii="Arial" w:hAnsi="Arial" w:cs="Arial"/>
                <w:sz w:val="16"/>
              </w:rPr>
              <w:t>FALSE</w:t>
            </w:r>
          </w:p>
        </w:tc>
        <w:tc>
          <w:tcPr>
            <w:tcW w:w="607" w:type="dxa"/>
          </w:tcPr>
          <w:p w:rsidR="00177849" w:rsidRDefault="00177849" w:rsidP="00556E04">
            <w:pPr>
              <w:spacing w:before="60"/>
              <w:rPr>
                <w:rFonts w:ascii="Arial" w:hAnsi="Arial" w:cs="Arial"/>
                <w:sz w:val="16"/>
              </w:rPr>
            </w:pPr>
            <w:r>
              <w:rPr>
                <w:rFonts w:ascii="Arial" w:hAnsi="Arial" w:cs="Arial"/>
                <w:sz w:val="16"/>
              </w:rPr>
              <w:t>TRUE</w:t>
            </w: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Pr="00382354" w:rsidRDefault="00177849" w:rsidP="00177849">
      <w:pPr>
        <w:rPr>
          <w:lang w:bidi="ar-SA"/>
        </w:rPr>
      </w:pPr>
    </w:p>
    <w:p w:rsidR="00177849" w:rsidRPr="00B246F5" w:rsidRDefault="00177849" w:rsidP="00177849">
      <w:pPr>
        <w:pStyle w:val="Heading5"/>
      </w:pPr>
      <w:r w:rsidRPr="00B246F5">
        <w:t xml:space="preserve">Calculate </w:t>
      </w:r>
      <w:proofErr w:type="spellStart"/>
      <w:r w:rsidRPr="00AE1FFB">
        <w:rPr>
          <w:rFonts w:cs="Arial"/>
          <w:sz w:val="16"/>
        </w:rPr>
        <w:t>CalculateKVector</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2967C5" w:rsidRPr="00B246F5" w:rsidRDefault="002967C5" w:rsidP="002967C5">
            <w:pPr>
              <w:pStyle w:val="Heading5"/>
              <w:numPr>
                <w:ilvl w:val="0"/>
                <w:numId w:val="0"/>
              </w:numPr>
              <w:ind w:left="1008" w:hanging="1008"/>
            </w:pPr>
            <w:proofErr w:type="spellStart"/>
            <w:r w:rsidRPr="00AE1FFB">
              <w:rPr>
                <w:rFonts w:cs="Arial"/>
                <w:sz w:val="16"/>
              </w:rPr>
              <w:t>CalculateKVector</w:t>
            </w:r>
            <w:proofErr w:type="spellEnd"/>
          </w:p>
          <w:p w:rsidR="00177849" w:rsidRDefault="00177849" w:rsidP="00556E04">
            <w:pPr>
              <w:spacing w:before="60"/>
              <w:rPr>
                <w:rFonts w:ascii="Arial" w:hAnsi="Arial" w:cs="Arial"/>
                <w:sz w:val="16"/>
              </w:rPr>
            </w:pPr>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177849" w:rsidP="00556E04">
            <w:pPr>
              <w:spacing w:before="60"/>
              <w:rPr>
                <w:rFonts w:ascii="Arial" w:hAnsi="Arial" w:cs="Arial"/>
                <w:sz w:val="16"/>
              </w:rPr>
            </w:pPr>
            <w:r w:rsidRPr="00AE1FFB">
              <w:rPr>
                <w:rFonts w:ascii="Arial" w:hAnsi="Arial" w:cs="Arial"/>
                <w:sz w:val="16"/>
              </w:rPr>
              <w:t>TqMdlXAry_HwRadpS_T_f32</w:t>
            </w:r>
            <w:r>
              <w:rPr>
                <w:rFonts w:ascii="Arial" w:hAnsi="Arial" w:cs="Arial"/>
                <w:sz w:val="16"/>
              </w:rPr>
              <w:t>[3]</w:t>
            </w:r>
          </w:p>
        </w:tc>
        <w:tc>
          <w:tcPr>
            <w:tcW w:w="1159" w:type="dxa"/>
          </w:tcPr>
          <w:p w:rsidR="00177849" w:rsidRDefault="00177849" w:rsidP="00556E04">
            <w:pPr>
              <w:spacing w:before="60"/>
              <w:rPr>
                <w:rFonts w:ascii="Arial" w:hAnsi="Arial" w:cs="Arial"/>
                <w:sz w:val="16"/>
              </w:rPr>
            </w:pPr>
            <w:r>
              <w:rPr>
                <w:rFonts w:ascii="Arial" w:hAnsi="Arial" w:cs="Arial"/>
                <w:sz w:val="16"/>
              </w:rPr>
              <w:t>float32</w:t>
            </w:r>
          </w:p>
        </w:tc>
        <w:tc>
          <w:tcPr>
            <w:tcW w:w="607" w:type="dxa"/>
          </w:tcPr>
          <w:p w:rsidR="00177849" w:rsidRDefault="00177849" w:rsidP="00556E04">
            <w:pPr>
              <w:spacing w:before="60"/>
              <w:rPr>
                <w:rFonts w:ascii="Arial" w:hAnsi="Arial" w:cs="Arial"/>
                <w:sz w:val="16"/>
              </w:rPr>
            </w:pPr>
            <w:r>
              <w:rPr>
                <w:rFonts w:ascii="Arial" w:hAnsi="Arial" w:cs="Arial"/>
                <w:sz w:val="16"/>
              </w:rPr>
              <w:t>-42</w:t>
            </w:r>
          </w:p>
        </w:tc>
        <w:tc>
          <w:tcPr>
            <w:tcW w:w="607" w:type="dxa"/>
          </w:tcPr>
          <w:p w:rsidR="00177849" w:rsidRDefault="00177849" w:rsidP="00556E04">
            <w:pPr>
              <w:spacing w:before="60"/>
              <w:rPr>
                <w:rFonts w:ascii="Arial" w:hAnsi="Arial" w:cs="Arial"/>
                <w:sz w:val="16"/>
              </w:rPr>
            </w:pPr>
            <w:r>
              <w:rPr>
                <w:rFonts w:ascii="Arial" w:hAnsi="Arial" w:cs="Arial"/>
                <w:sz w:val="16"/>
              </w:rPr>
              <w:t>42</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177849" w:rsidP="00556E04">
            <w:pPr>
              <w:spacing w:before="60"/>
              <w:rPr>
                <w:rFonts w:ascii="Arial" w:hAnsi="Arial" w:cs="Arial"/>
                <w:sz w:val="16"/>
              </w:rPr>
            </w:pPr>
            <w:r w:rsidRPr="00AE1FFB">
              <w:rPr>
                <w:rFonts w:ascii="Arial" w:hAnsi="Arial" w:cs="Arial"/>
                <w:sz w:val="16"/>
              </w:rPr>
              <w:t>KVect_Uls_T_f32</w:t>
            </w:r>
            <w:r>
              <w:rPr>
                <w:rFonts w:ascii="Arial" w:hAnsi="Arial" w:cs="Arial"/>
                <w:sz w:val="16"/>
              </w:rPr>
              <w:t>[3]</w:t>
            </w:r>
          </w:p>
        </w:tc>
        <w:tc>
          <w:tcPr>
            <w:tcW w:w="1159" w:type="dxa"/>
          </w:tcPr>
          <w:p w:rsidR="00177849" w:rsidRDefault="00177849" w:rsidP="00556E04">
            <w:pPr>
              <w:spacing w:before="60"/>
              <w:rPr>
                <w:rFonts w:ascii="Arial" w:hAnsi="Arial" w:cs="Arial"/>
                <w:sz w:val="16"/>
              </w:rPr>
            </w:pPr>
            <w:r>
              <w:rPr>
                <w:rFonts w:ascii="Arial" w:hAnsi="Arial" w:cs="Arial"/>
                <w:sz w:val="16"/>
              </w:rPr>
              <w:t>float32</w:t>
            </w:r>
          </w:p>
        </w:tc>
        <w:tc>
          <w:tcPr>
            <w:tcW w:w="607" w:type="dxa"/>
          </w:tcPr>
          <w:p w:rsidR="00177849" w:rsidRDefault="00177849" w:rsidP="00556E04">
            <w:pPr>
              <w:spacing w:before="60"/>
              <w:rPr>
                <w:rFonts w:ascii="Arial" w:hAnsi="Arial" w:cs="Arial"/>
                <w:sz w:val="16"/>
              </w:rPr>
            </w:pPr>
            <w:r>
              <w:rPr>
                <w:rFonts w:ascii="Arial" w:hAnsi="Arial" w:cs="Arial"/>
                <w:sz w:val="16"/>
              </w:rPr>
              <w:t>-42</w:t>
            </w:r>
          </w:p>
        </w:tc>
        <w:tc>
          <w:tcPr>
            <w:tcW w:w="607" w:type="dxa"/>
          </w:tcPr>
          <w:p w:rsidR="00177849" w:rsidRDefault="00177849" w:rsidP="00556E04">
            <w:pPr>
              <w:spacing w:before="60"/>
              <w:rPr>
                <w:rFonts w:ascii="Arial" w:hAnsi="Arial" w:cs="Arial"/>
                <w:sz w:val="16"/>
              </w:rPr>
            </w:pPr>
            <w:r>
              <w:rPr>
                <w:rFonts w:ascii="Arial" w:hAnsi="Arial" w:cs="Arial"/>
                <w:sz w:val="16"/>
              </w:rPr>
              <w:t>42</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5"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Pr="00382354" w:rsidRDefault="00177849" w:rsidP="00177849">
      <w:pPr>
        <w:rPr>
          <w:lang w:bidi="ar-SA"/>
        </w:rPr>
      </w:pPr>
    </w:p>
    <w:p w:rsidR="00177849" w:rsidRPr="00B246F5" w:rsidRDefault="00177849" w:rsidP="00177849">
      <w:pPr>
        <w:pStyle w:val="Heading5"/>
      </w:pPr>
      <w:r w:rsidRPr="00B246F5">
        <w:t xml:space="preserve">Calculate </w:t>
      </w:r>
      <w:proofErr w:type="spellStart"/>
      <w:r w:rsidRPr="00AE1FFB">
        <w:rPr>
          <w:rFonts w:ascii="Calibri" w:hAnsi="Calibri"/>
          <w:b/>
        </w:rPr>
        <w:t>EnablePreProcessing</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7"/>
        <w:gridCol w:w="3784"/>
        <w:gridCol w:w="1140"/>
        <w:gridCol w:w="723"/>
        <w:gridCol w:w="661"/>
        <w:gridCol w:w="603"/>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177849" w:rsidRDefault="002967C5" w:rsidP="00556E04">
            <w:pPr>
              <w:spacing w:before="60"/>
              <w:rPr>
                <w:rFonts w:ascii="Arial" w:hAnsi="Arial" w:cs="Arial"/>
                <w:sz w:val="16"/>
              </w:rPr>
            </w:pPr>
            <w:proofErr w:type="spellStart"/>
            <w:r w:rsidRPr="00AE1FFB">
              <w:rPr>
                <w:b/>
              </w:rPr>
              <w:t>EnablePreProcessing</w:t>
            </w:r>
            <w:proofErr w:type="spellEnd"/>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177849" w:rsidP="00556E04">
            <w:pPr>
              <w:spacing w:before="60"/>
              <w:rPr>
                <w:rFonts w:ascii="Arial" w:hAnsi="Arial" w:cs="Arial"/>
                <w:sz w:val="16"/>
              </w:rPr>
            </w:pPr>
            <w:r w:rsidRPr="00AE1FFB">
              <w:rPr>
                <w:rFonts w:ascii="Arial" w:hAnsi="Arial" w:cs="Arial"/>
                <w:sz w:val="16"/>
              </w:rPr>
              <w:t>HwTqPreproc_dB_T_f32</w:t>
            </w:r>
          </w:p>
        </w:tc>
        <w:tc>
          <w:tcPr>
            <w:tcW w:w="1159" w:type="dxa"/>
          </w:tcPr>
          <w:p w:rsidR="00177849" w:rsidRDefault="00177849" w:rsidP="00556E04">
            <w:pPr>
              <w:spacing w:before="60"/>
              <w:rPr>
                <w:rFonts w:ascii="Arial" w:hAnsi="Arial" w:cs="Arial"/>
                <w:sz w:val="16"/>
              </w:rPr>
            </w:pPr>
            <w:r>
              <w:rPr>
                <w:rFonts w:ascii="Arial" w:hAnsi="Arial" w:cs="Arial"/>
                <w:sz w:val="16"/>
              </w:rPr>
              <w:t>float32</w:t>
            </w:r>
          </w:p>
        </w:tc>
        <w:tc>
          <w:tcPr>
            <w:tcW w:w="607" w:type="dxa"/>
          </w:tcPr>
          <w:p w:rsidR="00177849" w:rsidRDefault="00177849" w:rsidP="00556E04">
            <w:pPr>
              <w:spacing w:before="60"/>
              <w:rPr>
                <w:rFonts w:ascii="Arial" w:hAnsi="Arial" w:cs="Arial"/>
                <w:sz w:val="16"/>
              </w:rPr>
            </w:pPr>
            <w:r>
              <w:rPr>
                <w:rFonts w:ascii="Arial" w:hAnsi="Arial" w:cs="Arial"/>
                <w:sz w:val="16"/>
              </w:rPr>
              <w:t>-100</w:t>
            </w:r>
          </w:p>
        </w:tc>
        <w:tc>
          <w:tcPr>
            <w:tcW w:w="607" w:type="dxa"/>
          </w:tcPr>
          <w:p w:rsidR="00177849" w:rsidRDefault="00177849" w:rsidP="00556E04">
            <w:pPr>
              <w:spacing w:before="60"/>
              <w:rPr>
                <w:rFonts w:ascii="Arial" w:hAnsi="Arial" w:cs="Arial"/>
                <w:sz w:val="16"/>
              </w:rPr>
            </w:pPr>
            <w:r>
              <w:rPr>
                <w:rFonts w:ascii="Arial" w:hAnsi="Arial" w:cs="Arial"/>
                <w:sz w:val="16"/>
              </w:rPr>
              <w:t>30</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177849" w:rsidP="00556E04">
            <w:pPr>
              <w:spacing w:before="60"/>
              <w:rPr>
                <w:rFonts w:ascii="Arial" w:hAnsi="Arial" w:cs="Arial"/>
                <w:sz w:val="16"/>
              </w:rPr>
            </w:pPr>
            <w:r w:rsidRPr="00AE1FFB">
              <w:rPr>
                <w:rFonts w:ascii="Arial" w:hAnsi="Arial" w:cs="Arial"/>
                <w:sz w:val="16"/>
              </w:rPr>
              <w:t>SampleCntrLim_Cnt_T_u16</w:t>
            </w:r>
          </w:p>
        </w:tc>
        <w:tc>
          <w:tcPr>
            <w:tcW w:w="1159" w:type="dxa"/>
          </w:tcPr>
          <w:p w:rsidR="00177849" w:rsidRDefault="00177849" w:rsidP="00556E04">
            <w:pPr>
              <w:spacing w:before="60"/>
              <w:rPr>
                <w:rFonts w:ascii="Arial" w:hAnsi="Arial" w:cs="Arial"/>
                <w:sz w:val="16"/>
              </w:rPr>
            </w:pPr>
            <w:r>
              <w:rPr>
                <w:rFonts w:ascii="Arial" w:hAnsi="Arial" w:cs="Arial"/>
                <w:sz w:val="16"/>
              </w:rPr>
              <w:t>Uint16</w:t>
            </w:r>
          </w:p>
        </w:tc>
        <w:tc>
          <w:tcPr>
            <w:tcW w:w="607" w:type="dxa"/>
          </w:tcPr>
          <w:p w:rsidR="00177849" w:rsidRDefault="00177849" w:rsidP="00556E04">
            <w:pPr>
              <w:spacing w:before="60"/>
              <w:rPr>
                <w:rFonts w:ascii="Arial" w:hAnsi="Arial" w:cs="Arial"/>
                <w:sz w:val="16"/>
              </w:rPr>
            </w:pPr>
            <w:r>
              <w:rPr>
                <w:rFonts w:ascii="Arial" w:hAnsi="Arial" w:cs="Arial"/>
                <w:sz w:val="16"/>
              </w:rPr>
              <w:t>1</w:t>
            </w:r>
          </w:p>
        </w:tc>
        <w:tc>
          <w:tcPr>
            <w:tcW w:w="607" w:type="dxa"/>
          </w:tcPr>
          <w:p w:rsidR="00177849" w:rsidRDefault="00177849" w:rsidP="00556E04">
            <w:pPr>
              <w:spacing w:before="60"/>
              <w:rPr>
                <w:rFonts w:ascii="Arial" w:hAnsi="Arial" w:cs="Arial"/>
                <w:sz w:val="16"/>
              </w:rPr>
            </w:pPr>
            <w:r>
              <w:rPr>
                <w:rFonts w:ascii="Arial" w:hAnsi="Arial" w:cs="Arial"/>
                <w:sz w:val="16"/>
              </w:rPr>
              <w:t>65535</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Pr="00AE1FFB" w:rsidRDefault="00177849" w:rsidP="00556E04">
            <w:pPr>
              <w:spacing w:before="60"/>
              <w:rPr>
                <w:rFonts w:ascii="Arial" w:hAnsi="Arial" w:cs="Arial"/>
                <w:sz w:val="16"/>
              </w:rPr>
            </w:pPr>
            <w:proofErr w:type="spellStart"/>
            <w:r w:rsidRPr="00AE1FFB">
              <w:rPr>
                <w:rFonts w:ascii="Arial" w:hAnsi="Arial" w:cs="Arial"/>
                <w:sz w:val="16"/>
              </w:rPr>
              <w:t>TqInpPrsntVld_Cnt</w:t>
            </w:r>
            <w:r w:rsidR="005D1E70">
              <w:rPr>
                <w:rFonts w:ascii="Arial" w:hAnsi="Arial" w:cs="Arial"/>
                <w:sz w:val="16"/>
              </w:rPr>
              <w:t>_T_logl</w:t>
            </w:r>
            <w:proofErr w:type="spellEnd"/>
          </w:p>
        </w:tc>
        <w:tc>
          <w:tcPr>
            <w:tcW w:w="1159" w:type="dxa"/>
          </w:tcPr>
          <w:p w:rsidR="00177849" w:rsidRDefault="00177849" w:rsidP="00556E04">
            <w:pPr>
              <w:spacing w:before="60"/>
              <w:rPr>
                <w:rFonts w:ascii="Arial" w:hAnsi="Arial" w:cs="Arial"/>
                <w:sz w:val="16"/>
              </w:rPr>
            </w:pPr>
            <w:r>
              <w:rPr>
                <w:rFonts w:ascii="Arial" w:hAnsi="Arial" w:cs="Arial"/>
                <w:sz w:val="16"/>
              </w:rPr>
              <w:t>Boolean</w:t>
            </w:r>
          </w:p>
        </w:tc>
        <w:tc>
          <w:tcPr>
            <w:tcW w:w="607" w:type="dxa"/>
          </w:tcPr>
          <w:p w:rsidR="00177849" w:rsidRDefault="00177849" w:rsidP="00556E04">
            <w:pPr>
              <w:spacing w:before="60"/>
              <w:rPr>
                <w:rFonts w:ascii="Arial" w:hAnsi="Arial" w:cs="Arial"/>
                <w:sz w:val="16"/>
              </w:rPr>
            </w:pPr>
            <w:r>
              <w:rPr>
                <w:rFonts w:ascii="Arial" w:hAnsi="Arial" w:cs="Arial"/>
                <w:sz w:val="16"/>
              </w:rPr>
              <w:t>FALSE</w:t>
            </w:r>
          </w:p>
        </w:tc>
        <w:tc>
          <w:tcPr>
            <w:tcW w:w="607" w:type="dxa"/>
          </w:tcPr>
          <w:p w:rsidR="00177849" w:rsidRDefault="00177849" w:rsidP="00556E04">
            <w:pPr>
              <w:spacing w:before="60"/>
              <w:rPr>
                <w:rFonts w:ascii="Arial" w:hAnsi="Arial" w:cs="Arial"/>
                <w:sz w:val="16"/>
              </w:rPr>
            </w:pPr>
            <w:r>
              <w:rPr>
                <w:rFonts w:ascii="Arial" w:hAnsi="Arial" w:cs="Arial"/>
                <w:sz w:val="16"/>
              </w:rPr>
              <w:t>TRUE</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Pr="00AE1FFB" w:rsidRDefault="00177849" w:rsidP="00556E04">
            <w:pPr>
              <w:spacing w:before="60"/>
              <w:rPr>
                <w:rFonts w:ascii="Arial" w:hAnsi="Arial" w:cs="Arial"/>
                <w:sz w:val="16"/>
              </w:rPr>
            </w:pPr>
            <w:proofErr w:type="spellStart"/>
            <w:r w:rsidRPr="00AE1FFB">
              <w:rPr>
                <w:rFonts w:ascii="Arial" w:hAnsi="Arial" w:cs="Arial"/>
                <w:sz w:val="16"/>
              </w:rPr>
              <w:t>TqInpPrsnt_Cnt</w:t>
            </w:r>
            <w:r w:rsidR="005D1E70">
              <w:rPr>
                <w:rFonts w:ascii="Arial" w:hAnsi="Arial" w:cs="Arial"/>
                <w:sz w:val="16"/>
              </w:rPr>
              <w:t>_T_logl</w:t>
            </w:r>
            <w:proofErr w:type="spellEnd"/>
          </w:p>
        </w:tc>
        <w:tc>
          <w:tcPr>
            <w:tcW w:w="1159" w:type="dxa"/>
          </w:tcPr>
          <w:p w:rsidR="00177849" w:rsidRDefault="00177849" w:rsidP="00556E04">
            <w:pPr>
              <w:spacing w:before="60"/>
              <w:rPr>
                <w:rFonts w:ascii="Arial" w:hAnsi="Arial" w:cs="Arial"/>
                <w:sz w:val="16"/>
              </w:rPr>
            </w:pPr>
            <w:r>
              <w:rPr>
                <w:rFonts w:ascii="Arial" w:hAnsi="Arial" w:cs="Arial"/>
                <w:sz w:val="16"/>
              </w:rPr>
              <w:t>Boolean</w:t>
            </w:r>
          </w:p>
        </w:tc>
        <w:tc>
          <w:tcPr>
            <w:tcW w:w="607" w:type="dxa"/>
          </w:tcPr>
          <w:p w:rsidR="00177849" w:rsidRDefault="00177849" w:rsidP="00556E04">
            <w:pPr>
              <w:spacing w:before="60"/>
              <w:rPr>
                <w:rFonts w:ascii="Arial" w:hAnsi="Arial" w:cs="Arial"/>
                <w:sz w:val="16"/>
              </w:rPr>
            </w:pPr>
            <w:r>
              <w:rPr>
                <w:rFonts w:ascii="Arial" w:hAnsi="Arial" w:cs="Arial"/>
                <w:sz w:val="16"/>
              </w:rPr>
              <w:t>FALSE</w:t>
            </w:r>
          </w:p>
        </w:tc>
        <w:tc>
          <w:tcPr>
            <w:tcW w:w="607" w:type="dxa"/>
          </w:tcPr>
          <w:p w:rsidR="00177849" w:rsidRDefault="00177849" w:rsidP="00556E04">
            <w:pPr>
              <w:spacing w:before="60"/>
              <w:rPr>
                <w:rFonts w:ascii="Arial" w:hAnsi="Arial" w:cs="Arial"/>
                <w:sz w:val="16"/>
              </w:rPr>
            </w:pPr>
            <w:r>
              <w:rPr>
                <w:rFonts w:ascii="Arial" w:hAnsi="Arial" w:cs="Arial"/>
                <w:sz w:val="16"/>
              </w:rPr>
              <w:t>TRUE</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5"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Pr="00382354" w:rsidRDefault="00177849" w:rsidP="00177849">
      <w:pPr>
        <w:rPr>
          <w:lang w:bidi="ar-SA"/>
        </w:rPr>
      </w:pPr>
    </w:p>
    <w:p w:rsidR="00177849" w:rsidRPr="00B246F5" w:rsidRDefault="00177849" w:rsidP="00177849">
      <w:pPr>
        <w:pStyle w:val="Heading5"/>
      </w:pPr>
      <w:r w:rsidRPr="00B246F5">
        <w:t xml:space="preserve">Calculate </w:t>
      </w:r>
      <w:proofErr w:type="spellStart"/>
      <w:r w:rsidRPr="00B246F5">
        <w:rPr>
          <w:rFonts w:ascii="Calibri" w:hAnsi="Calibri"/>
          <w:b/>
        </w:rPr>
        <w:t>UpdateCovarianceMatrix</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2"/>
        <w:gridCol w:w="3874"/>
        <w:gridCol w:w="1159"/>
        <w:gridCol w:w="608"/>
        <w:gridCol w:w="608"/>
        <w:gridCol w:w="607"/>
      </w:tblGrid>
      <w:tr w:rsidR="00177849" w:rsidTr="00D94807">
        <w:tc>
          <w:tcPr>
            <w:tcW w:w="2082"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4" w:type="dxa"/>
          </w:tcPr>
          <w:p w:rsidR="00177849" w:rsidRDefault="00177849" w:rsidP="00556E04">
            <w:pPr>
              <w:spacing w:before="60"/>
              <w:rPr>
                <w:rFonts w:ascii="Arial" w:hAnsi="Arial" w:cs="Arial"/>
                <w:sz w:val="16"/>
              </w:rPr>
            </w:pPr>
            <w:proofErr w:type="spellStart"/>
            <w:r w:rsidRPr="00B246F5">
              <w:rPr>
                <w:rFonts w:ascii="Arial" w:hAnsi="Arial" w:cs="Arial"/>
                <w:sz w:val="16"/>
              </w:rPr>
              <w:t>UpdateCovarianceMatrix</w:t>
            </w:r>
            <w:proofErr w:type="spellEnd"/>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8"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8"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D94807" w:rsidTr="00D94807">
        <w:tc>
          <w:tcPr>
            <w:tcW w:w="2082" w:type="dxa"/>
          </w:tcPr>
          <w:p w:rsidR="00D94807" w:rsidRDefault="00D94807" w:rsidP="00556E04">
            <w:pPr>
              <w:spacing w:before="60"/>
              <w:rPr>
                <w:rFonts w:ascii="Arial" w:hAnsi="Arial" w:cs="Arial"/>
                <w:b/>
                <w:bCs/>
                <w:sz w:val="16"/>
              </w:rPr>
            </w:pPr>
            <w:r>
              <w:rPr>
                <w:rFonts w:ascii="Arial" w:hAnsi="Arial" w:cs="Arial"/>
                <w:b/>
                <w:bCs/>
                <w:sz w:val="16"/>
              </w:rPr>
              <w:t xml:space="preserve">Arguments Passed </w:t>
            </w:r>
          </w:p>
        </w:tc>
        <w:tc>
          <w:tcPr>
            <w:tcW w:w="3874" w:type="dxa"/>
          </w:tcPr>
          <w:p w:rsidR="00D94807" w:rsidRDefault="00D94807" w:rsidP="00556E04">
            <w:pPr>
              <w:spacing w:before="60"/>
              <w:rPr>
                <w:rFonts w:ascii="Arial" w:hAnsi="Arial" w:cs="Arial"/>
                <w:sz w:val="16"/>
              </w:rPr>
            </w:pPr>
            <w:r w:rsidRPr="00AE1FFB">
              <w:rPr>
                <w:rFonts w:ascii="Arial" w:hAnsi="Arial" w:cs="Arial"/>
                <w:sz w:val="16"/>
              </w:rPr>
              <w:t>TqMdlXAry_HwRadpS_T_f32</w:t>
            </w:r>
            <w:r>
              <w:rPr>
                <w:rFonts w:ascii="Arial" w:hAnsi="Arial" w:cs="Arial"/>
                <w:sz w:val="16"/>
              </w:rPr>
              <w:t>[3]</w:t>
            </w:r>
          </w:p>
        </w:tc>
        <w:tc>
          <w:tcPr>
            <w:tcW w:w="1159" w:type="dxa"/>
          </w:tcPr>
          <w:p w:rsidR="00D94807" w:rsidRDefault="00D94807" w:rsidP="00556E04">
            <w:pPr>
              <w:spacing w:before="60"/>
              <w:rPr>
                <w:rFonts w:ascii="Arial" w:hAnsi="Arial" w:cs="Arial"/>
                <w:sz w:val="16"/>
              </w:rPr>
            </w:pPr>
            <w:r>
              <w:rPr>
                <w:rFonts w:ascii="Arial" w:hAnsi="Arial" w:cs="Arial"/>
                <w:sz w:val="16"/>
              </w:rPr>
              <w:t>float32</w:t>
            </w:r>
          </w:p>
        </w:tc>
        <w:tc>
          <w:tcPr>
            <w:tcW w:w="608" w:type="dxa"/>
          </w:tcPr>
          <w:p w:rsidR="00D94807" w:rsidRDefault="00D94807" w:rsidP="00556E04">
            <w:pPr>
              <w:spacing w:before="60"/>
              <w:rPr>
                <w:rFonts w:ascii="Arial" w:hAnsi="Arial" w:cs="Arial"/>
                <w:sz w:val="16"/>
              </w:rPr>
            </w:pPr>
            <w:r>
              <w:rPr>
                <w:rFonts w:ascii="Arial" w:hAnsi="Arial" w:cs="Arial"/>
                <w:sz w:val="16"/>
              </w:rPr>
              <w:t>-42</w:t>
            </w:r>
          </w:p>
        </w:tc>
        <w:tc>
          <w:tcPr>
            <w:tcW w:w="608" w:type="dxa"/>
          </w:tcPr>
          <w:p w:rsidR="00D94807" w:rsidRDefault="00D94807" w:rsidP="00556E04">
            <w:pPr>
              <w:spacing w:before="60"/>
              <w:rPr>
                <w:rFonts w:ascii="Arial" w:hAnsi="Arial" w:cs="Arial"/>
                <w:sz w:val="16"/>
              </w:rPr>
            </w:pPr>
            <w:r>
              <w:rPr>
                <w:rFonts w:ascii="Arial" w:hAnsi="Arial" w:cs="Arial"/>
                <w:sz w:val="16"/>
              </w:rPr>
              <w:t>42</w:t>
            </w:r>
          </w:p>
        </w:tc>
        <w:tc>
          <w:tcPr>
            <w:tcW w:w="607" w:type="dxa"/>
            <w:shd w:val="pct15" w:color="auto" w:fill="auto"/>
          </w:tcPr>
          <w:p w:rsidR="00D94807" w:rsidRDefault="00D94807" w:rsidP="00556E04">
            <w:pPr>
              <w:spacing w:before="60"/>
              <w:rPr>
                <w:rFonts w:ascii="Arial" w:hAnsi="Arial" w:cs="Arial"/>
                <w:sz w:val="16"/>
              </w:rPr>
            </w:pPr>
          </w:p>
        </w:tc>
      </w:tr>
      <w:tr w:rsidR="00D94807" w:rsidTr="00D94807">
        <w:tc>
          <w:tcPr>
            <w:tcW w:w="2082" w:type="dxa"/>
          </w:tcPr>
          <w:p w:rsidR="00D94807" w:rsidRDefault="00D94807" w:rsidP="00556E04">
            <w:pPr>
              <w:spacing w:before="60"/>
              <w:rPr>
                <w:rFonts w:ascii="Arial" w:hAnsi="Arial" w:cs="Arial"/>
                <w:b/>
                <w:bCs/>
                <w:sz w:val="16"/>
              </w:rPr>
            </w:pPr>
          </w:p>
        </w:tc>
        <w:tc>
          <w:tcPr>
            <w:tcW w:w="3874" w:type="dxa"/>
          </w:tcPr>
          <w:p w:rsidR="00D94807" w:rsidRDefault="00D94807" w:rsidP="00556E04">
            <w:pPr>
              <w:spacing w:before="60"/>
              <w:rPr>
                <w:rFonts w:ascii="Arial" w:hAnsi="Arial" w:cs="Arial"/>
                <w:sz w:val="16"/>
              </w:rPr>
            </w:pPr>
            <w:r w:rsidRPr="00AE1FFB">
              <w:rPr>
                <w:rFonts w:ascii="Arial" w:hAnsi="Arial" w:cs="Arial"/>
                <w:sz w:val="16"/>
              </w:rPr>
              <w:t>KVect_Uls_T_f32</w:t>
            </w:r>
            <w:r>
              <w:rPr>
                <w:rFonts w:ascii="Arial" w:hAnsi="Arial" w:cs="Arial"/>
                <w:sz w:val="16"/>
              </w:rPr>
              <w:t>[3]</w:t>
            </w:r>
          </w:p>
        </w:tc>
        <w:tc>
          <w:tcPr>
            <w:tcW w:w="1159" w:type="dxa"/>
          </w:tcPr>
          <w:p w:rsidR="00D94807" w:rsidRDefault="00D94807" w:rsidP="00556E04">
            <w:pPr>
              <w:spacing w:before="60"/>
              <w:rPr>
                <w:rFonts w:ascii="Arial" w:hAnsi="Arial" w:cs="Arial"/>
                <w:sz w:val="16"/>
              </w:rPr>
            </w:pPr>
            <w:r>
              <w:rPr>
                <w:rFonts w:ascii="Arial" w:hAnsi="Arial" w:cs="Arial"/>
                <w:sz w:val="16"/>
              </w:rPr>
              <w:t>float32</w:t>
            </w:r>
          </w:p>
        </w:tc>
        <w:tc>
          <w:tcPr>
            <w:tcW w:w="608" w:type="dxa"/>
          </w:tcPr>
          <w:p w:rsidR="00D94807" w:rsidRDefault="00D94807" w:rsidP="00556E04">
            <w:pPr>
              <w:spacing w:before="60"/>
              <w:rPr>
                <w:rFonts w:ascii="Arial" w:hAnsi="Arial" w:cs="Arial"/>
                <w:sz w:val="16"/>
              </w:rPr>
            </w:pPr>
            <w:r>
              <w:rPr>
                <w:rFonts w:ascii="Arial" w:hAnsi="Arial" w:cs="Arial"/>
                <w:sz w:val="16"/>
              </w:rPr>
              <w:t>-42</w:t>
            </w:r>
          </w:p>
        </w:tc>
        <w:tc>
          <w:tcPr>
            <w:tcW w:w="608" w:type="dxa"/>
          </w:tcPr>
          <w:p w:rsidR="00D94807" w:rsidRDefault="00D94807" w:rsidP="00556E04">
            <w:pPr>
              <w:spacing w:before="60"/>
              <w:rPr>
                <w:rFonts w:ascii="Arial" w:hAnsi="Arial" w:cs="Arial"/>
                <w:sz w:val="16"/>
              </w:rPr>
            </w:pPr>
            <w:r>
              <w:rPr>
                <w:rFonts w:ascii="Arial" w:hAnsi="Arial" w:cs="Arial"/>
                <w:sz w:val="16"/>
              </w:rPr>
              <w:t>42</w:t>
            </w:r>
          </w:p>
        </w:tc>
        <w:tc>
          <w:tcPr>
            <w:tcW w:w="607" w:type="dxa"/>
            <w:shd w:val="pct15" w:color="auto" w:fill="auto"/>
          </w:tcPr>
          <w:p w:rsidR="00D94807" w:rsidRDefault="00D94807" w:rsidP="00556E04">
            <w:pPr>
              <w:spacing w:before="60"/>
              <w:rPr>
                <w:rFonts w:ascii="Arial" w:hAnsi="Arial" w:cs="Arial"/>
                <w:sz w:val="16"/>
              </w:rPr>
            </w:pPr>
          </w:p>
        </w:tc>
      </w:tr>
      <w:tr w:rsidR="00177849" w:rsidTr="00D94807">
        <w:tc>
          <w:tcPr>
            <w:tcW w:w="2082"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4" w:type="dxa"/>
          </w:tcPr>
          <w:p w:rsidR="00177849" w:rsidRDefault="00177849" w:rsidP="00556E04">
            <w:pPr>
              <w:spacing w:before="60"/>
              <w:rPr>
                <w:rFonts w:ascii="Arial" w:hAnsi="Arial" w:cs="Arial"/>
                <w:sz w:val="16"/>
              </w:rPr>
            </w:pPr>
          </w:p>
        </w:tc>
        <w:tc>
          <w:tcPr>
            <w:tcW w:w="1159" w:type="dxa"/>
          </w:tcPr>
          <w:p w:rsidR="00177849" w:rsidRDefault="00177849" w:rsidP="00556E04">
            <w:pPr>
              <w:spacing w:before="60"/>
              <w:rPr>
                <w:rFonts w:ascii="Arial" w:hAnsi="Arial" w:cs="Arial"/>
                <w:sz w:val="16"/>
              </w:rPr>
            </w:pPr>
          </w:p>
        </w:tc>
        <w:tc>
          <w:tcPr>
            <w:tcW w:w="608" w:type="dxa"/>
          </w:tcPr>
          <w:p w:rsidR="00177849" w:rsidRDefault="00177849" w:rsidP="00556E04">
            <w:pPr>
              <w:spacing w:before="60"/>
              <w:rPr>
                <w:rFonts w:ascii="Arial" w:hAnsi="Arial" w:cs="Arial"/>
                <w:sz w:val="16"/>
              </w:rPr>
            </w:pPr>
          </w:p>
        </w:tc>
        <w:tc>
          <w:tcPr>
            <w:tcW w:w="608"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Default="00177849" w:rsidP="00177849">
      <w:pPr>
        <w:spacing w:before="60"/>
        <w:rPr>
          <w:rFonts w:ascii="Arial" w:hAnsi="Arial" w:cs="Arial"/>
          <w:sz w:val="16"/>
        </w:rPr>
      </w:pPr>
      <w:r w:rsidRPr="00B246F5">
        <w:rPr>
          <w:rFonts w:ascii="Arial" w:hAnsi="Arial" w:cs="Arial"/>
          <w:sz w:val="16"/>
        </w:rPr>
        <w:t>TblSize_Cnt_T_u16</w:t>
      </w:r>
      <w:r>
        <w:rPr>
          <w:rFonts w:ascii="Arial" w:hAnsi="Arial" w:cs="Arial"/>
          <w:sz w:val="16"/>
        </w:rPr>
        <w:t xml:space="preserve"> is size of the single dimension of </w:t>
      </w:r>
      <w:r w:rsidRPr="00B246F5">
        <w:rPr>
          <w:rFonts w:ascii="Arial" w:hAnsi="Arial" w:cs="Arial"/>
          <w:sz w:val="16"/>
        </w:rPr>
        <w:t>TqMdlAryKVect_Uls_T_f32</w:t>
      </w:r>
      <w:r>
        <w:rPr>
          <w:rFonts w:ascii="Arial" w:hAnsi="Arial" w:cs="Arial"/>
          <w:sz w:val="16"/>
        </w:rPr>
        <w:t>.</w:t>
      </w:r>
    </w:p>
    <w:p w:rsidR="00177849" w:rsidRPr="00382354" w:rsidRDefault="00177849" w:rsidP="00177849">
      <w:pPr>
        <w:rPr>
          <w:lang w:bidi="ar-SA"/>
        </w:rPr>
      </w:pPr>
    </w:p>
    <w:p w:rsidR="00177849" w:rsidRPr="00B246F5" w:rsidRDefault="00177849" w:rsidP="00177849">
      <w:pPr>
        <w:pStyle w:val="Heading5"/>
      </w:pPr>
      <w:r w:rsidRPr="00B246F5">
        <w:t xml:space="preserve">Calculate </w:t>
      </w:r>
      <w:proofErr w:type="spellStart"/>
      <w:r w:rsidRPr="00B246F5">
        <w:rPr>
          <w:rFonts w:ascii="Calibri" w:hAnsi="Calibri"/>
          <w:b/>
        </w:rPr>
        <w:t>UpdateHwTqOffs</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gridCol w:w="3819"/>
        <w:gridCol w:w="1132"/>
        <w:gridCol w:w="723"/>
        <w:gridCol w:w="652"/>
        <w:gridCol w:w="602"/>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177849" w:rsidRDefault="002967C5" w:rsidP="00556E04">
            <w:pPr>
              <w:spacing w:before="60"/>
              <w:rPr>
                <w:rFonts w:ascii="Arial" w:hAnsi="Arial" w:cs="Arial"/>
                <w:sz w:val="16"/>
              </w:rPr>
            </w:pPr>
            <w:proofErr w:type="spellStart"/>
            <w:r w:rsidRPr="00B246F5">
              <w:rPr>
                <w:b/>
              </w:rPr>
              <w:t>UpdateHwTqOffs</w:t>
            </w:r>
            <w:proofErr w:type="spellEnd"/>
          </w:p>
        </w:tc>
        <w:tc>
          <w:tcPr>
            <w:tcW w:w="1159"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177849" w:rsidP="00556E04">
            <w:pPr>
              <w:spacing w:before="60"/>
              <w:rPr>
                <w:rFonts w:ascii="Arial" w:hAnsi="Arial" w:cs="Arial"/>
                <w:sz w:val="16"/>
              </w:rPr>
            </w:pPr>
            <w:proofErr w:type="spellStart"/>
            <w:r w:rsidRPr="00B246F5">
              <w:rPr>
                <w:rFonts w:ascii="Arial" w:hAnsi="Arial" w:cs="Arial"/>
                <w:sz w:val="16"/>
              </w:rPr>
              <w:t>HwTqEstimnVld_Cnt</w:t>
            </w:r>
            <w:r w:rsidR="005D1E70">
              <w:rPr>
                <w:rFonts w:ascii="Arial" w:hAnsi="Arial" w:cs="Arial"/>
                <w:sz w:val="16"/>
              </w:rPr>
              <w:t>_T_logl</w:t>
            </w:r>
            <w:proofErr w:type="spellEnd"/>
          </w:p>
        </w:tc>
        <w:tc>
          <w:tcPr>
            <w:tcW w:w="1159" w:type="dxa"/>
          </w:tcPr>
          <w:p w:rsidR="00177849" w:rsidRDefault="00177849" w:rsidP="00556E04">
            <w:pPr>
              <w:spacing w:before="60"/>
              <w:rPr>
                <w:rFonts w:ascii="Arial" w:hAnsi="Arial" w:cs="Arial"/>
                <w:sz w:val="16"/>
              </w:rPr>
            </w:pPr>
            <w:proofErr w:type="spellStart"/>
            <w:r>
              <w:rPr>
                <w:rFonts w:ascii="Arial" w:hAnsi="Arial" w:cs="Arial"/>
                <w:sz w:val="16"/>
              </w:rPr>
              <w:t>boolean</w:t>
            </w:r>
            <w:proofErr w:type="spellEnd"/>
          </w:p>
        </w:tc>
        <w:tc>
          <w:tcPr>
            <w:tcW w:w="607" w:type="dxa"/>
          </w:tcPr>
          <w:p w:rsidR="00177849" w:rsidRDefault="00177849" w:rsidP="00556E04">
            <w:pPr>
              <w:spacing w:before="60"/>
              <w:rPr>
                <w:rFonts w:ascii="Arial" w:hAnsi="Arial" w:cs="Arial"/>
                <w:sz w:val="16"/>
              </w:rPr>
            </w:pPr>
            <w:r>
              <w:rPr>
                <w:rFonts w:ascii="Arial" w:hAnsi="Arial" w:cs="Arial"/>
                <w:sz w:val="16"/>
              </w:rPr>
              <w:t>FALSE</w:t>
            </w:r>
          </w:p>
        </w:tc>
        <w:tc>
          <w:tcPr>
            <w:tcW w:w="607" w:type="dxa"/>
          </w:tcPr>
          <w:p w:rsidR="00177849" w:rsidRDefault="00177849" w:rsidP="00556E04">
            <w:pPr>
              <w:spacing w:before="60"/>
              <w:rPr>
                <w:rFonts w:ascii="Arial" w:hAnsi="Arial" w:cs="Arial"/>
                <w:sz w:val="16"/>
              </w:rPr>
            </w:pPr>
            <w:r>
              <w:rPr>
                <w:rFonts w:ascii="Arial" w:hAnsi="Arial" w:cs="Arial"/>
                <w:sz w:val="16"/>
              </w:rPr>
              <w:t>TRUE</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177849" w:rsidP="00556E04">
            <w:pPr>
              <w:spacing w:before="60"/>
              <w:rPr>
                <w:rFonts w:ascii="Arial" w:hAnsi="Arial" w:cs="Arial"/>
                <w:sz w:val="16"/>
              </w:rPr>
            </w:pPr>
            <w:r w:rsidRPr="00B246F5">
              <w:rPr>
                <w:rFonts w:ascii="Arial" w:hAnsi="Arial" w:cs="Arial"/>
                <w:sz w:val="16"/>
              </w:rPr>
              <w:t>HwTqDriftEstimnOnCentr_HwNm_T_f32</w:t>
            </w:r>
          </w:p>
        </w:tc>
        <w:tc>
          <w:tcPr>
            <w:tcW w:w="1159" w:type="dxa"/>
          </w:tcPr>
          <w:p w:rsidR="00177849" w:rsidRDefault="00177849" w:rsidP="00556E04">
            <w:pPr>
              <w:spacing w:before="60"/>
              <w:rPr>
                <w:rFonts w:ascii="Arial" w:hAnsi="Arial" w:cs="Arial"/>
                <w:sz w:val="16"/>
              </w:rPr>
            </w:pPr>
            <w:r>
              <w:rPr>
                <w:rFonts w:ascii="Arial" w:hAnsi="Arial" w:cs="Arial"/>
                <w:sz w:val="16"/>
              </w:rPr>
              <w:t>float32</w:t>
            </w:r>
          </w:p>
        </w:tc>
        <w:tc>
          <w:tcPr>
            <w:tcW w:w="607" w:type="dxa"/>
          </w:tcPr>
          <w:p w:rsidR="00177849" w:rsidRDefault="00177849" w:rsidP="00556E04">
            <w:pPr>
              <w:spacing w:before="60"/>
              <w:rPr>
                <w:rFonts w:ascii="Arial" w:hAnsi="Arial" w:cs="Arial"/>
                <w:sz w:val="16"/>
              </w:rPr>
            </w:pPr>
            <w:r>
              <w:rPr>
                <w:rFonts w:ascii="Arial" w:hAnsi="Arial" w:cs="Arial"/>
                <w:sz w:val="16"/>
              </w:rPr>
              <w:t>-10</w:t>
            </w:r>
          </w:p>
        </w:tc>
        <w:tc>
          <w:tcPr>
            <w:tcW w:w="607" w:type="dxa"/>
          </w:tcPr>
          <w:p w:rsidR="00177849" w:rsidRDefault="00177849" w:rsidP="00556E04">
            <w:pPr>
              <w:spacing w:before="60"/>
              <w:rPr>
                <w:rFonts w:ascii="Arial" w:hAnsi="Arial" w:cs="Arial"/>
                <w:sz w:val="16"/>
              </w:rPr>
            </w:pPr>
            <w:r>
              <w:rPr>
                <w:rFonts w:ascii="Arial" w:hAnsi="Arial" w:cs="Arial"/>
                <w:sz w:val="16"/>
              </w:rPr>
              <w:t>10</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5" w:type="dxa"/>
          </w:tcPr>
          <w:p w:rsidR="00177849" w:rsidRDefault="00FB038B" w:rsidP="00556E04">
            <w:pPr>
              <w:spacing w:before="60"/>
              <w:rPr>
                <w:rFonts w:ascii="Arial" w:hAnsi="Arial" w:cs="Arial"/>
                <w:sz w:val="16"/>
              </w:rPr>
            </w:pPr>
            <w:r>
              <w:rPr>
                <w:rFonts w:ascii="Arial" w:hAnsi="Arial" w:cs="Arial"/>
                <w:sz w:val="16"/>
              </w:rPr>
              <w:t>None</w:t>
            </w:r>
          </w:p>
        </w:tc>
        <w:tc>
          <w:tcPr>
            <w:tcW w:w="1159"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Pr="00382354" w:rsidRDefault="00177849" w:rsidP="00177849">
      <w:pPr>
        <w:rPr>
          <w:lang w:bidi="ar-SA"/>
        </w:rPr>
      </w:pPr>
    </w:p>
    <w:p w:rsidR="00177849" w:rsidRPr="00B246F5" w:rsidRDefault="00177849" w:rsidP="00177849">
      <w:pPr>
        <w:pStyle w:val="Heading5"/>
      </w:pPr>
      <w:r w:rsidRPr="00B246F5">
        <w:lastRenderedPageBreak/>
        <w:t xml:space="preserve">Calculate </w:t>
      </w:r>
      <w:proofErr w:type="spellStart"/>
      <w:r w:rsidRPr="00B246F5">
        <w:rPr>
          <w:rFonts w:ascii="Calibri" w:hAnsi="Calibri"/>
          <w:b/>
        </w:rPr>
        <w:t>UpdateSampleCnt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990"/>
        <w:gridCol w:w="776"/>
        <w:gridCol w:w="607"/>
        <w:gridCol w:w="607"/>
      </w:tblGrid>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Function Name</w:t>
            </w:r>
          </w:p>
        </w:tc>
        <w:tc>
          <w:tcPr>
            <w:tcW w:w="3875" w:type="dxa"/>
          </w:tcPr>
          <w:p w:rsidR="00177849" w:rsidRDefault="00FB038B" w:rsidP="00556E04">
            <w:pPr>
              <w:spacing w:before="60"/>
              <w:rPr>
                <w:rFonts w:ascii="Arial" w:hAnsi="Arial" w:cs="Arial"/>
                <w:sz w:val="16"/>
              </w:rPr>
            </w:pPr>
            <w:proofErr w:type="spellStart"/>
            <w:r w:rsidRPr="00B246F5">
              <w:rPr>
                <w:b/>
              </w:rPr>
              <w:t>UpdateSampleCnt</w:t>
            </w:r>
            <w:proofErr w:type="spellEnd"/>
          </w:p>
        </w:tc>
        <w:tc>
          <w:tcPr>
            <w:tcW w:w="990"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Type</w:t>
            </w:r>
          </w:p>
        </w:tc>
        <w:tc>
          <w:tcPr>
            <w:tcW w:w="776"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Min</w:t>
            </w:r>
          </w:p>
        </w:tc>
        <w:tc>
          <w:tcPr>
            <w:tcW w:w="607" w:type="dxa"/>
            <w:shd w:val="pct30" w:color="FFFF00" w:fill="auto"/>
          </w:tcPr>
          <w:p w:rsidR="00177849" w:rsidRDefault="00177849" w:rsidP="00556E04">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77849" w:rsidRDefault="00177849" w:rsidP="00556E04">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 xml:space="preserve">Arguments Passed </w:t>
            </w:r>
          </w:p>
        </w:tc>
        <w:tc>
          <w:tcPr>
            <w:tcW w:w="3875" w:type="dxa"/>
          </w:tcPr>
          <w:p w:rsidR="00177849" w:rsidRDefault="00177849" w:rsidP="00556E04">
            <w:pPr>
              <w:spacing w:before="60"/>
              <w:rPr>
                <w:rFonts w:ascii="Arial" w:hAnsi="Arial" w:cs="Arial"/>
                <w:sz w:val="16"/>
              </w:rPr>
            </w:pPr>
            <w:r w:rsidRPr="00B246F5">
              <w:rPr>
                <w:rFonts w:ascii="Arial" w:hAnsi="Arial" w:cs="Arial"/>
                <w:sz w:val="16"/>
              </w:rPr>
              <w:t>HwAg</w:t>
            </w:r>
            <w:r w:rsidR="00BD11F6">
              <w:rPr>
                <w:rFonts w:ascii="Arial" w:hAnsi="Arial" w:cs="Arial"/>
                <w:sz w:val="16"/>
              </w:rPr>
              <w:t>Measd</w:t>
            </w:r>
            <w:r w:rsidRPr="00B246F5">
              <w:rPr>
                <w:rFonts w:ascii="Arial" w:hAnsi="Arial" w:cs="Arial"/>
                <w:sz w:val="16"/>
              </w:rPr>
              <w:t>_HwDeg_T_f32</w:t>
            </w:r>
          </w:p>
        </w:tc>
        <w:tc>
          <w:tcPr>
            <w:tcW w:w="990" w:type="dxa"/>
          </w:tcPr>
          <w:p w:rsidR="00177849" w:rsidRDefault="00177849" w:rsidP="00556E04">
            <w:pPr>
              <w:spacing w:before="60"/>
              <w:rPr>
                <w:rFonts w:ascii="Arial" w:hAnsi="Arial" w:cs="Arial"/>
                <w:sz w:val="16"/>
              </w:rPr>
            </w:pPr>
            <w:r>
              <w:rPr>
                <w:rFonts w:ascii="Arial" w:hAnsi="Arial" w:cs="Arial"/>
                <w:sz w:val="16"/>
              </w:rPr>
              <w:t>float32</w:t>
            </w:r>
          </w:p>
        </w:tc>
        <w:tc>
          <w:tcPr>
            <w:tcW w:w="776" w:type="dxa"/>
          </w:tcPr>
          <w:p w:rsidR="00177849" w:rsidRDefault="00177849" w:rsidP="00556E04">
            <w:pPr>
              <w:spacing w:before="60"/>
              <w:rPr>
                <w:rFonts w:ascii="Arial" w:hAnsi="Arial" w:cs="Arial"/>
                <w:sz w:val="16"/>
              </w:rPr>
            </w:pPr>
            <w:r>
              <w:rPr>
                <w:rFonts w:ascii="Arial" w:hAnsi="Arial" w:cs="Arial"/>
                <w:sz w:val="16"/>
              </w:rPr>
              <w:t>-1440</w:t>
            </w:r>
          </w:p>
        </w:tc>
        <w:tc>
          <w:tcPr>
            <w:tcW w:w="607" w:type="dxa"/>
          </w:tcPr>
          <w:p w:rsidR="00177849" w:rsidRDefault="00177849" w:rsidP="00556E04">
            <w:pPr>
              <w:spacing w:before="60"/>
              <w:rPr>
                <w:rFonts w:ascii="Arial" w:hAnsi="Arial" w:cs="Arial"/>
                <w:sz w:val="16"/>
              </w:rPr>
            </w:pPr>
            <w:r>
              <w:rPr>
                <w:rFonts w:ascii="Arial" w:hAnsi="Arial" w:cs="Arial"/>
                <w:sz w:val="16"/>
              </w:rPr>
              <w:t>1440</w:t>
            </w: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p>
        </w:tc>
        <w:tc>
          <w:tcPr>
            <w:tcW w:w="3875" w:type="dxa"/>
          </w:tcPr>
          <w:p w:rsidR="00177849" w:rsidRDefault="00177849" w:rsidP="00556E04">
            <w:pPr>
              <w:spacing w:before="60"/>
              <w:rPr>
                <w:rFonts w:ascii="Arial" w:hAnsi="Arial" w:cs="Arial"/>
                <w:sz w:val="16"/>
              </w:rPr>
            </w:pPr>
          </w:p>
        </w:tc>
        <w:tc>
          <w:tcPr>
            <w:tcW w:w="990" w:type="dxa"/>
          </w:tcPr>
          <w:p w:rsidR="00177849" w:rsidRDefault="00177849" w:rsidP="00556E04">
            <w:pPr>
              <w:spacing w:before="60"/>
              <w:rPr>
                <w:rFonts w:ascii="Arial" w:hAnsi="Arial" w:cs="Arial"/>
                <w:sz w:val="16"/>
              </w:rPr>
            </w:pPr>
          </w:p>
        </w:tc>
        <w:tc>
          <w:tcPr>
            <w:tcW w:w="776"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shd w:val="pct15" w:color="auto" w:fill="auto"/>
          </w:tcPr>
          <w:p w:rsidR="00177849" w:rsidRDefault="00177849" w:rsidP="00556E04">
            <w:pPr>
              <w:spacing w:before="60"/>
              <w:rPr>
                <w:rFonts w:ascii="Arial" w:hAnsi="Arial" w:cs="Arial"/>
                <w:sz w:val="16"/>
              </w:rPr>
            </w:pPr>
          </w:p>
        </w:tc>
      </w:tr>
      <w:tr w:rsidR="00177849" w:rsidTr="00556E04">
        <w:tc>
          <w:tcPr>
            <w:tcW w:w="2083" w:type="dxa"/>
          </w:tcPr>
          <w:p w:rsidR="00177849" w:rsidRDefault="00177849" w:rsidP="00556E04">
            <w:pPr>
              <w:spacing w:before="60"/>
              <w:rPr>
                <w:rFonts w:ascii="Arial" w:hAnsi="Arial" w:cs="Arial"/>
                <w:b/>
                <w:bCs/>
                <w:sz w:val="16"/>
              </w:rPr>
            </w:pPr>
            <w:r>
              <w:rPr>
                <w:rFonts w:ascii="Arial" w:hAnsi="Arial" w:cs="Arial"/>
                <w:b/>
                <w:bCs/>
                <w:sz w:val="16"/>
              </w:rPr>
              <w:t>Return Value</w:t>
            </w:r>
          </w:p>
        </w:tc>
        <w:tc>
          <w:tcPr>
            <w:tcW w:w="3875" w:type="dxa"/>
          </w:tcPr>
          <w:p w:rsidR="00177849" w:rsidRDefault="00FB038B" w:rsidP="00556E04">
            <w:pPr>
              <w:spacing w:before="60"/>
              <w:rPr>
                <w:rFonts w:ascii="Arial" w:hAnsi="Arial" w:cs="Arial"/>
                <w:sz w:val="16"/>
              </w:rPr>
            </w:pPr>
            <w:r>
              <w:rPr>
                <w:rFonts w:ascii="Arial" w:hAnsi="Arial" w:cs="Arial"/>
                <w:sz w:val="16"/>
              </w:rPr>
              <w:t>None</w:t>
            </w:r>
          </w:p>
        </w:tc>
        <w:tc>
          <w:tcPr>
            <w:tcW w:w="990" w:type="dxa"/>
          </w:tcPr>
          <w:p w:rsidR="00177849" w:rsidRDefault="00177849" w:rsidP="00556E04">
            <w:pPr>
              <w:spacing w:before="60"/>
              <w:rPr>
                <w:rFonts w:ascii="Arial" w:hAnsi="Arial" w:cs="Arial"/>
                <w:sz w:val="16"/>
              </w:rPr>
            </w:pPr>
          </w:p>
        </w:tc>
        <w:tc>
          <w:tcPr>
            <w:tcW w:w="776"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c>
          <w:tcPr>
            <w:tcW w:w="607" w:type="dxa"/>
          </w:tcPr>
          <w:p w:rsidR="00177849" w:rsidRDefault="00177849" w:rsidP="00556E04">
            <w:pPr>
              <w:spacing w:before="60"/>
              <w:rPr>
                <w:rFonts w:ascii="Arial" w:hAnsi="Arial" w:cs="Arial"/>
                <w:sz w:val="16"/>
              </w:rPr>
            </w:pPr>
          </w:p>
        </w:tc>
      </w:tr>
    </w:tbl>
    <w:p w:rsidR="00177849" w:rsidRDefault="00177849" w:rsidP="00177849">
      <w:pPr>
        <w:pStyle w:val="Heading4"/>
      </w:pPr>
      <w:r>
        <w:t>Description</w:t>
      </w:r>
    </w:p>
    <w:p w:rsidR="00177849" w:rsidRPr="00382354" w:rsidRDefault="00177849" w:rsidP="00177849">
      <w:pPr>
        <w:rPr>
          <w:lang w:bidi="ar-SA"/>
        </w:rPr>
      </w:pPr>
      <w:r>
        <w:rPr>
          <w:lang w:bidi="ar-SA"/>
        </w:rPr>
        <w:t>No flowchart added. For Unit test FDD should provide the information needed regarding function processing</w:t>
      </w:r>
    </w:p>
    <w:p w:rsidR="00177849" w:rsidRPr="00382354" w:rsidRDefault="00177849" w:rsidP="00177849">
      <w:pPr>
        <w:rPr>
          <w:lang w:bidi="ar-SA"/>
        </w:rPr>
      </w:pPr>
    </w:p>
    <w:bookmarkEnd w:id="120"/>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24" w:name="_Toc418080076"/>
      <w:bookmarkStart w:id="125" w:name="_Toc421709921"/>
      <w:bookmarkStart w:id="126" w:name="_Toc445196932"/>
      <w:r w:rsidRPr="002E3F2E">
        <w:rPr>
          <w:rFonts w:ascii="Calibri" w:hAnsi="Calibri"/>
        </w:rPr>
        <w:lastRenderedPageBreak/>
        <w:t>Known</w:t>
      </w:r>
      <w:r w:rsidRPr="00AA38E8">
        <w:rPr>
          <w:rFonts w:ascii="Calibri" w:hAnsi="Calibri" w:cs="Calibri"/>
        </w:rPr>
        <w:t xml:space="preserve"> Limitations with Design</w:t>
      </w:r>
      <w:bookmarkEnd w:id="124"/>
      <w:bookmarkEnd w:id="125"/>
      <w:bookmarkEnd w:id="126"/>
    </w:p>
    <w:p w:rsidR="00531B8C" w:rsidDel="00CF4822" w:rsidRDefault="008533B5" w:rsidP="00CF4822">
      <w:pPr>
        <w:pStyle w:val="ListParagraph"/>
        <w:ind w:left="408"/>
        <w:rPr>
          <w:del w:id="127" w:author="Shruthi Raghavan" w:date="2016-12-07T12:34:00Z"/>
          <w:rFonts w:cs="Calibri"/>
        </w:rPr>
      </w:pPr>
      <w:del w:id="128" w:author="Shruthi Raghavan" w:date="2016-12-07T12:34:00Z">
        <w:r w:rsidRPr="008533B5" w:rsidDel="00CF4822">
          <w:rPr>
            <w:rFonts w:cs="Calibri"/>
          </w:rPr>
          <w:delText>The</w:delText>
        </w:r>
        <w:r w:rsidDel="00CF4822">
          <w:rPr>
            <w:rFonts w:cs="Calibri"/>
          </w:rPr>
          <w:delText xml:space="preserve"> service SetRamblockStatus  is used instead </w:delText>
        </w:r>
        <w:r w:rsidRPr="008533B5" w:rsidDel="00CF4822">
          <w:rPr>
            <w:rFonts w:cs="Calibri"/>
          </w:rPr>
          <w:delText xml:space="preserve"> </w:delText>
        </w:r>
        <w:r w:rsidDel="00CF4822">
          <w:rPr>
            <w:rFonts w:cs="Calibri"/>
          </w:rPr>
          <w:delText>Per Instance memory “</w:delText>
        </w:r>
        <w:r w:rsidRPr="008533B5" w:rsidDel="00CF4822">
          <w:rPr>
            <w:rFonts w:cs="Calibri"/>
          </w:rPr>
          <w:delText xml:space="preserve">SetRamBlkSts </w:delText>
        </w:r>
        <w:r w:rsidDel="00CF4822">
          <w:rPr>
            <w:rFonts w:cs="Calibri"/>
          </w:rPr>
          <w:delText>“ as there is no concept of transition function in EA4.</w:delText>
        </w:r>
        <w:r w:rsidR="00B32CFA" w:rsidDel="00CF4822">
          <w:rPr>
            <w:rFonts w:cs="Calibri"/>
          </w:rPr>
          <w:delText xml:space="preserve"> So SetRamblockStatus()  is called and set to true whenever </w:delText>
        </w:r>
        <w:r w:rsidR="00B32CFA" w:rsidRPr="008533B5" w:rsidDel="00CF4822">
          <w:rPr>
            <w:rFonts w:cs="Calibri"/>
          </w:rPr>
          <w:delText>SetRamBlkSts</w:delText>
        </w:r>
        <w:r w:rsidR="00B32CFA" w:rsidDel="00CF4822">
          <w:rPr>
            <w:rFonts w:cs="Calibri"/>
          </w:rPr>
          <w:delText xml:space="preserve"> PIM is made as True.</w:delText>
        </w:r>
      </w:del>
    </w:p>
    <w:p w:rsidR="00CF4822" w:rsidRDefault="00CF4822" w:rsidP="00CF4822">
      <w:pPr>
        <w:pStyle w:val="ListParagraph"/>
        <w:ind w:left="408"/>
        <w:rPr>
          <w:ins w:id="129" w:author="Shruthi Raghavan" w:date="2016-12-07T12:34:00Z"/>
          <w:rFonts w:cs="Calibri"/>
        </w:rPr>
      </w:pPr>
    </w:p>
    <w:p w:rsidR="00CF4822" w:rsidRDefault="00CF4822" w:rsidP="008533B5">
      <w:pPr>
        <w:pStyle w:val="ListParagraph"/>
        <w:ind w:left="408"/>
        <w:rPr>
          <w:ins w:id="130" w:author="Shruthi Raghavan" w:date="2016-12-08T13:46:00Z"/>
          <w:rFonts w:cs="Calibri"/>
        </w:rPr>
      </w:pPr>
      <w:ins w:id="131" w:author="Shruthi Raghavan" w:date="2016-12-07T12:34:00Z">
        <w:r w:rsidRPr="00CF4822">
          <w:rPr>
            <w:rFonts w:cs="Calibri"/>
          </w:rPr>
          <w:t xml:space="preserve">The display variable </w:t>
        </w:r>
        <w:proofErr w:type="spellStart"/>
        <w:r w:rsidRPr="00CF4822">
          <w:rPr>
            <w:rFonts w:cs="Calibri"/>
          </w:rPr>
          <w:t>dSnsrOffsLrngSysTqFild</w:t>
        </w:r>
        <w:proofErr w:type="spellEnd"/>
        <w:r w:rsidRPr="00CF4822">
          <w:rPr>
            <w:rFonts w:cs="Calibri"/>
          </w:rPr>
          <w:t xml:space="preserve"> and PIM </w:t>
        </w:r>
        <w:proofErr w:type="spellStart"/>
        <w:r w:rsidRPr="00CF4822">
          <w:rPr>
            <w:rFonts w:cs="Calibri"/>
          </w:rPr>
          <w:t>SysTqCdngFil</w:t>
        </w:r>
        <w:proofErr w:type="spellEnd"/>
        <w:r w:rsidRPr="00CF4822">
          <w:rPr>
            <w:rFonts w:cs="Calibri"/>
          </w:rPr>
          <w:t xml:space="preserve"> structure have wrong ranges defined in the </w:t>
        </w:r>
        <w:proofErr w:type="spellStart"/>
        <w:r w:rsidRPr="00CF4822">
          <w:rPr>
            <w:rFonts w:cs="Calibri"/>
          </w:rPr>
          <w:t>datadict.m</w:t>
        </w:r>
        <w:proofErr w:type="spellEnd"/>
        <w:r w:rsidRPr="00CF4822">
          <w:rPr>
            <w:rFonts w:cs="Calibri"/>
          </w:rPr>
          <w:t xml:space="preserve"> file. The actual range according to developer is [-366, 366]. However, since the given range is larger and includes the correct range and because these variables are not affecting the downstream operations in a way that will fail the PIL, this is not change</w:t>
        </w:r>
      </w:ins>
      <w:ins w:id="132" w:author="Shruthi Raghavan" w:date="2016-12-08T09:39:00Z">
        <w:r w:rsidR="00776167">
          <w:rPr>
            <w:rFonts w:cs="Calibri"/>
          </w:rPr>
          <w:t>d</w:t>
        </w:r>
      </w:ins>
      <w:ins w:id="133" w:author="Shruthi Raghavan" w:date="2016-12-07T12:34:00Z">
        <w:r w:rsidRPr="00CF4822">
          <w:rPr>
            <w:rFonts w:cs="Calibri"/>
          </w:rPr>
          <w:t xml:space="preserve"> in the interest of time (changing this would mean rerunning the robustness test and there wasn’t enough time for that before release).</w:t>
        </w:r>
      </w:ins>
    </w:p>
    <w:p w:rsidR="00EE509C" w:rsidRDefault="00EE509C" w:rsidP="008533B5">
      <w:pPr>
        <w:pStyle w:val="ListParagraph"/>
        <w:ind w:left="408"/>
        <w:rPr>
          <w:ins w:id="134" w:author="Shruthi Raghavan" w:date="2016-12-08T13:46:00Z"/>
          <w:rFonts w:cs="Calibri"/>
        </w:rPr>
      </w:pPr>
    </w:p>
    <w:p w:rsidR="00EE509C" w:rsidRDefault="00EE509C" w:rsidP="008533B5">
      <w:pPr>
        <w:pStyle w:val="ListParagraph"/>
        <w:ind w:left="408"/>
        <w:rPr>
          <w:ins w:id="135" w:author="Shruthi Raghavan" w:date="2016-12-08T13:47:00Z"/>
          <w:rFonts w:cs="Calibri"/>
        </w:rPr>
      </w:pPr>
      <w:ins w:id="136" w:author="Shruthi Raghavan" w:date="2016-12-08T13:46:00Z">
        <w:r>
          <w:rPr>
            <w:rFonts w:cs="Calibri"/>
          </w:rPr>
          <w:t>T</w:t>
        </w:r>
        <w:r w:rsidRPr="00EE509C">
          <w:rPr>
            <w:rFonts w:cs="Calibri"/>
          </w:rPr>
          <w:t>he name of the NVM structure type SnsrLrndOffsRec2 is changed without any change to the name or datatype of the corresponding elements. The only difference between SnsrLrndOffsRec1 and SnsrLrndOffsRec2 is the ranges of the elements within the structure</w:t>
        </w:r>
      </w:ins>
      <w:ins w:id="137" w:author="Shruthi Raghavan" w:date="2016-12-08T13:47:00Z">
        <w:r>
          <w:rPr>
            <w:rFonts w:cs="Calibri"/>
          </w:rPr>
          <w:t>.</w:t>
        </w:r>
      </w:ins>
    </w:p>
    <w:p w:rsidR="00EE509C" w:rsidRPr="008533B5" w:rsidRDefault="00EE509C" w:rsidP="008533B5">
      <w:pPr>
        <w:pStyle w:val="ListParagraph"/>
        <w:ind w:left="408"/>
        <w:rPr>
          <w:ins w:id="138" w:author="Shruthi Raghavan" w:date="2016-12-07T12:34:00Z"/>
          <w:rFonts w:cs="Calibri"/>
        </w:rPr>
      </w:pPr>
      <w:ins w:id="139" w:author="Shruthi Raghavan" w:date="2016-12-08T13:47:00Z">
        <w:r>
          <w:rPr>
            <w:rFonts w:cs="Calibri"/>
          </w:rPr>
          <w:t xml:space="preserve">Since </w:t>
        </w:r>
      </w:ins>
      <w:ins w:id="140" w:author="Shruthi Raghavan" w:date="2016-12-08T13:46:00Z">
        <w:r>
          <w:rPr>
            <w:rFonts w:cs="Calibri"/>
          </w:rPr>
          <w:t xml:space="preserve">this is not the agreed process for EA4, the implementation deviates from FDD and uses the original structure in order to avoid a change to </w:t>
        </w:r>
        <w:proofErr w:type="spellStart"/>
        <w:r>
          <w:rPr>
            <w:rFonts w:cs="Calibri"/>
          </w:rPr>
          <w:t>StdDef</w:t>
        </w:r>
        <w:proofErr w:type="spellEnd"/>
        <w:r>
          <w:rPr>
            <w:rFonts w:cs="Calibri"/>
          </w:rPr>
          <w:t xml:space="preserve"> to only add a redundant datatype.</w:t>
        </w:r>
      </w:ins>
      <w:ins w:id="141" w:author="Shruthi Raghavan" w:date="2016-12-08T13:47:00Z">
        <w:r>
          <w:rPr>
            <w:rFonts w:cs="Calibri"/>
          </w:rPr>
          <w:t xml:space="preserve"> </w:t>
        </w:r>
        <w:r w:rsidRPr="00EE509C">
          <w:rPr>
            <w:rFonts w:cs="Calibri"/>
          </w:rPr>
          <w:t xml:space="preserve">For the next FDD revision we need to make a decision on whether to go back to SnsrLrndOffsRec1 in the FDD or change the </w:t>
        </w:r>
        <w:proofErr w:type="spellStart"/>
        <w:r w:rsidRPr="00EE509C">
          <w:rPr>
            <w:rFonts w:cs="Calibri"/>
          </w:rPr>
          <w:t>StdDef</w:t>
        </w:r>
        <w:proofErr w:type="spellEnd"/>
        <w:r w:rsidRPr="00EE509C">
          <w:rPr>
            <w:rFonts w:cs="Calibri"/>
          </w:rPr>
          <w:t xml:space="preserve"> and add SnsrLrndOffsRec2 type in it.</w:t>
        </w:r>
      </w:ins>
      <w:ins w:id="142" w:author="Shruthi Raghavan" w:date="2016-12-08T13:48:00Z">
        <w:r>
          <w:rPr>
            <w:rFonts w:cs="Calibri"/>
          </w:rPr>
          <w:t xml:space="preserve"> </w:t>
        </w:r>
        <w:r w:rsidRPr="00EE509C">
          <w:rPr>
            <w:rFonts w:cs="Calibri"/>
          </w:rPr>
          <w:t xml:space="preserve">Either way, once the new tool is officially rolled out for use, such deviations of type will be caught in the </w:t>
        </w:r>
        <w:proofErr w:type="spellStart"/>
        <w:r w:rsidRPr="00EE509C">
          <w:rPr>
            <w:rFonts w:cs="Calibri"/>
          </w:rPr>
          <w:t>Polyspace</w:t>
        </w:r>
        <w:proofErr w:type="spellEnd"/>
        <w:r w:rsidRPr="00EE509C">
          <w:rPr>
            <w:rFonts w:cs="Calibri"/>
          </w:rPr>
          <w:t xml:space="preserve"> as an error (necessitating manual fixes to work around such issues).</w:t>
        </w:r>
      </w:ins>
      <w:bookmarkStart w:id="143" w:name="_GoBack"/>
      <w:bookmarkEnd w:id="143"/>
    </w:p>
    <w:p w:rsidR="00531B8C" w:rsidRPr="00E75CFE" w:rsidRDefault="00531B8C" w:rsidP="00531B8C">
      <w:pPr>
        <w:pStyle w:val="Heading1"/>
        <w:ind w:left="562" w:hanging="562"/>
        <w:rPr>
          <w:rFonts w:ascii="Calibri" w:hAnsi="Calibri" w:cs="Calibri"/>
        </w:rPr>
      </w:pPr>
      <w:bookmarkStart w:id="144" w:name="_Toc382297449"/>
      <w:bookmarkStart w:id="145" w:name="_Toc418080077"/>
      <w:bookmarkStart w:id="146" w:name="_Toc421709922"/>
      <w:bookmarkStart w:id="147" w:name="_Toc445196933"/>
      <w:r w:rsidRPr="00E75CFE">
        <w:rPr>
          <w:rFonts w:ascii="Calibri" w:hAnsi="Calibri" w:cs="Calibri"/>
        </w:rPr>
        <w:lastRenderedPageBreak/>
        <w:t>UNIT TEST CONSIDERATION</w:t>
      </w:r>
      <w:bookmarkEnd w:id="144"/>
      <w:bookmarkEnd w:id="145"/>
      <w:bookmarkEnd w:id="146"/>
      <w:bookmarkEnd w:id="147"/>
    </w:p>
    <w:p w:rsidR="00776167" w:rsidRPr="008533B5" w:rsidRDefault="00776167" w:rsidP="00776167">
      <w:pPr>
        <w:pStyle w:val="ListParagraph"/>
        <w:ind w:left="408"/>
        <w:rPr>
          <w:ins w:id="148" w:author="Shruthi Raghavan" w:date="2016-12-08T09:40:00Z"/>
          <w:rFonts w:cs="Calibri"/>
        </w:rPr>
      </w:pPr>
      <w:ins w:id="149" w:author="Shruthi Raghavan" w:date="2016-12-08T09:40:00Z">
        <w:r w:rsidRPr="00CF4822">
          <w:rPr>
            <w:rFonts w:cs="Calibri"/>
          </w:rPr>
          <w:t xml:space="preserve">The display variable </w:t>
        </w:r>
        <w:proofErr w:type="spellStart"/>
        <w:r w:rsidRPr="00CF4822">
          <w:rPr>
            <w:rFonts w:cs="Calibri"/>
          </w:rPr>
          <w:t>dSnsrOffsLrngSysTqFild</w:t>
        </w:r>
        <w:proofErr w:type="spellEnd"/>
        <w:r w:rsidRPr="00CF4822">
          <w:rPr>
            <w:rFonts w:cs="Calibri"/>
          </w:rPr>
          <w:t xml:space="preserve"> and PIM </w:t>
        </w:r>
        <w:proofErr w:type="spellStart"/>
        <w:r w:rsidRPr="00CF4822">
          <w:rPr>
            <w:rFonts w:cs="Calibri"/>
          </w:rPr>
          <w:t>SysTqCdngFil</w:t>
        </w:r>
        <w:proofErr w:type="spellEnd"/>
        <w:r w:rsidRPr="00CF4822">
          <w:rPr>
            <w:rFonts w:cs="Calibri"/>
          </w:rPr>
          <w:t xml:space="preserve"> structure have wrong ranges defined in the </w:t>
        </w:r>
        <w:proofErr w:type="spellStart"/>
        <w:r w:rsidRPr="00CF4822">
          <w:rPr>
            <w:rFonts w:cs="Calibri"/>
          </w:rPr>
          <w:t>datadict.m</w:t>
        </w:r>
        <w:proofErr w:type="spellEnd"/>
        <w:r w:rsidRPr="00CF4822">
          <w:rPr>
            <w:rFonts w:cs="Calibri"/>
          </w:rPr>
          <w:t xml:space="preserve"> file. The actual range according to developer is [-366, 366]. However, since the given range is larger and includes the correct range and because these variables are not affecting the downstream operations in a way that will fail the PIL, this is not change</w:t>
        </w:r>
        <w:r>
          <w:rPr>
            <w:rFonts w:cs="Calibri"/>
          </w:rPr>
          <w:t>d</w:t>
        </w:r>
        <w:r w:rsidRPr="00CF4822">
          <w:rPr>
            <w:rFonts w:cs="Calibri"/>
          </w:rPr>
          <w:t xml:space="preserve"> in the interest of time (changing this would mean rerunning the robustness test and there wasn’t enough time for that before release).</w:t>
        </w:r>
      </w:ins>
    </w:p>
    <w:p w:rsidR="00531B8C" w:rsidRPr="00531B8C" w:rsidDel="00776167" w:rsidRDefault="00B32CFA" w:rsidP="00531B8C">
      <w:pPr>
        <w:rPr>
          <w:del w:id="150" w:author="Shruthi Raghavan" w:date="2016-12-08T09:40:00Z"/>
          <w:lang w:bidi="ar-SA"/>
        </w:rPr>
      </w:pPr>
      <w:del w:id="151" w:author="Shruthi Raghavan" w:date="2016-12-08T09:40:00Z">
        <w:r w:rsidDel="00776167">
          <w:rPr>
            <w:rFonts w:cs="Calibri"/>
          </w:rPr>
          <w:delText>None</w:delText>
        </w:r>
      </w:del>
    </w:p>
    <w:p w:rsidR="00786BDF" w:rsidRPr="00A158C7" w:rsidRDefault="00786BDF" w:rsidP="000B37D5">
      <w:pPr>
        <w:pStyle w:val="Heading7"/>
      </w:pPr>
      <w:bookmarkStart w:id="152" w:name="_Toc445196934"/>
      <w:r w:rsidRPr="00A158C7">
        <w:lastRenderedPageBreak/>
        <w:t>Abbreviations and Acronyms</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53" w:name="_Toc445196935"/>
      <w:r w:rsidRPr="00A158C7">
        <w:lastRenderedPageBreak/>
        <w:t>Glossary</w:t>
      </w:r>
      <w:bookmarkEnd w:id="15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54" w:name="_Toc445196936"/>
      <w:r w:rsidRPr="00A158C7">
        <w:lastRenderedPageBreak/>
        <w:t>References</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55"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55"/>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177849">
            <w:pPr>
              <w:rPr>
                <w:lang w:bidi="ar-SA"/>
              </w:rPr>
            </w:pPr>
            <w:r>
              <w:rPr>
                <w:lang w:bidi="ar-SA"/>
              </w:rPr>
              <w:t>EA4 01.00</w:t>
            </w:r>
            <w:r w:rsidR="00531B8C">
              <w:rPr>
                <w:lang w:bidi="ar-SA"/>
              </w:rPr>
              <w:t>.0</w:t>
            </w:r>
            <w:r w:rsidR="00177849">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F363FA" w:rsidP="00B758D2">
            <w:pPr>
              <w:keepNext/>
            </w:pPr>
            <w:hyperlink r:id="rId15" w:history="1">
              <w:bookmarkStart w:id="156" w:name="_Ref335300243"/>
              <w:r w:rsidR="00531B8C" w:rsidRPr="00FC427F">
                <w:t>Software Naming Conventions.doc</w:t>
              </w:r>
              <w:bookmarkEnd w:id="156"/>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57"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57"/>
          </w:p>
        </w:tc>
        <w:tc>
          <w:tcPr>
            <w:tcW w:w="2091" w:type="dxa"/>
            <w:shd w:val="clear" w:color="auto" w:fill="auto"/>
          </w:tcPr>
          <w:p w:rsidR="00531B8C" w:rsidRDefault="00531B8C" w:rsidP="00B758D2">
            <w:pPr>
              <w:rPr>
                <w:lang w:bidi="ar-SA"/>
              </w:rPr>
            </w:pPr>
            <w:r>
              <w:rPr>
                <w:lang w:bidi="ar-SA"/>
              </w:rPr>
              <w:t>2.</w:t>
            </w:r>
            <w:ins w:id="158" w:author="Shruthi Raghavan" w:date="2016-12-07T12:35:00Z">
              <w:r w:rsidR="002D468E">
                <w:rPr>
                  <w:lang w:bidi="ar-SA"/>
                </w:rPr>
                <w:t>1</w:t>
              </w:r>
            </w:ins>
            <w:del w:id="159" w:author="Shruthi Raghavan" w:date="2016-12-07T12:35:00Z">
              <w:r w:rsidDel="002D468E">
                <w:rPr>
                  <w:lang w:bidi="ar-SA"/>
                </w:rPr>
                <w:delText>0</w:delText>
              </w:r>
            </w:del>
          </w:p>
        </w:tc>
      </w:tr>
      <w:tr w:rsidR="00A71D1F" w:rsidRPr="00A158C7" w:rsidTr="00B758D2">
        <w:tc>
          <w:tcPr>
            <w:tcW w:w="738" w:type="dxa"/>
            <w:shd w:val="clear" w:color="auto" w:fill="auto"/>
          </w:tcPr>
          <w:p w:rsidR="00A71D1F" w:rsidRDefault="00A71D1F" w:rsidP="00B758D2">
            <w:pPr>
              <w:jc w:val="center"/>
            </w:pPr>
            <w:r>
              <w:t>5</w:t>
            </w:r>
          </w:p>
        </w:tc>
        <w:tc>
          <w:tcPr>
            <w:tcW w:w="6458" w:type="dxa"/>
            <w:shd w:val="clear" w:color="auto" w:fill="auto"/>
          </w:tcPr>
          <w:p w:rsidR="00A71D1F" w:rsidRDefault="00A71D1F" w:rsidP="00A71D1F">
            <w:pPr>
              <w:keepNext/>
              <w:tabs>
                <w:tab w:val="left" w:pos="2246"/>
              </w:tabs>
            </w:pPr>
            <w:r w:rsidRPr="00A71D1F">
              <w:t>SF051A_SnsrOffsLrng_Design</w:t>
            </w:r>
          </w:p>
        </w:tc>
        <w:tc>
          <w:tcPr>
            <w:tcW w:w="2091" w:type="dxa"/>
            <w:shd w:val="clear" w:color="auto" w:fill="auto"/>
          </w:tcPr>
          <w:p w:rsidR="00A71D1F" w:rsidRDefault="00A71D1F" w:rsidP="00A71D1F">
            <w:pPr>
              <w:rPr>
                <w:lang w:bidi="ar-SA"/>
              </w:rPr>
            </w:pPr>
            <w:r>
              <w:rPr>
                <w:lang w:bidi="ar-SA"/>
              </w:rPr>
              <w:t>See the synergy sub-project version included.</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FA" w:rsidRDefault="00F363FA">
      <w:r>
        <w:separator/>
      </w:r>
    </w:p>
  </w:endnote>
  <w:endnote w:type="continuationSeparator" w:id="0">
    <w:p w:rsidR="00F363FA" w:rsidRDefault="00F3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71D1F" w:rsidRPr="00B10816" w:rsidTr="00866672">
      <w:tc>
        <w:tcPr>
          <w:tcW w:w="1667" w:type="pct"/>
          <w:vAlign w:val="center"/>
        </w:tcPr>
        <w:p w:rsidR="00A71D1F" w:rsidRPr="00B10816" w:rsidRDefault="00A71D1F" w:rsidP="00B10816">
          <w:pPr>
            <w:pStyle w:val="Footer"/>
            <w:spacing w:after="0"/>
            <w:rPr>
              <w:sz w:val="16"/>
              <w:szCs w:val="16"/>
            </w:rPr>
          </w:pPr>
          <w:proofErr w:type="spellStart"/>
          <w:r w:rsidRPr="00B10816">
            <w:rPr>
              <w:sz w:val="16"/>
              <w:szCs w:val="16"/>
            </w:rPr>
            <w:t>Document:</w:t>
          </w:r>
          <w:r>
            <w:rPr>
              <w:sz w:val="16"/>
              <w:szCs w:val="16"/>
            </w:rPr>
            <w:t>SnsrOffsLrng_MDD</w:t>
          </w:r>
          <w:proofErr w:type="spellEnd"/>
        </w:p>
        <w:p w:rsidR="00A71D1F" w:rsidRPr="00B10816" w:rsidRDefault="00A71D1F" w:rsidP="008071BE">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A71D1F" w:rsidRDefault="00A71D1F"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60" w:author="Shruthi Raghavan" w:date="2016-12-07T12:33:00Z">
            <w:r w:rsidR="00CF4822">
              <w:rPr>
                <w:sz w:val="16"/>
                <w:szCs w:val="16"/>
              </w:rPr>
              <w:t>Dec 7, 2016</w:t>
            </w:r>
          </w:ins>
          <w:del w:id="161" w:author="Shruthi Raghavan" w:date="2016-12-07T12:33:00Z">
            <w:r w:rsidR="007F59DD" w:rsidDel="00CF4822">
              <w:rPr>
                <w:sz w:val="16"/>
                <w:szCs w:val="16"/>
              </w:rPr>
              <w:delText>August 17, 2016</w:delText>
            </w:r>
          </w:del>
          <w:r>
            <w:rPr>
              <w:sz w:val="16"/>
              <w:szCs w:val="16"/>
            </w:rPr>
            <w:fldChar w:fldCharType="end"/>
          </w:r>
        </w:p>
        <w:p w:rsidR="00A71D1F" w:rsidRPr="00B10816" w:rsidRDefault="00A71D1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A71D1F" w:rsidRPr="00B10816" w:rsidRDefault="00A71D1F" w:rsidP="00B10816">
              <w:pPr>
                <w:pStyle w:val="Footer"/>
                <w:spacing w:after="0"/>
                <w:jc w:val="right"/>
                <w:rPr>
                  <w:sz w:val="16"/>
                  <w:szCs w:val="16"/>
                </w:rPr>
              </w:pPr>
              <w:r>
                <w:rPr>
                  <w:sz w:val="16"/>
                  <w:szCs w:val="16"/>
                </w:rPr>
                <w:t>Module Design Document</w:t>
              </w:r>
            </w:p>
          </w:sdtContent>
        </w:sdt>
        <w:p w:rsidR="00A71D1F" w:rsidRPr="00B10816" w:rsidRDefault="00A71D1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EE509C">
            <w:rPr>
              <w:b/>
              <w:noProof/>
              <w:sz w:val="16"/>
              <w:szCs w:val="16"/>
            </w:rPr>
            <w:t>19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EE509C">
            <w:rPr>
              <w:b/>
              <w:noProof/>
              <w:sz w:val="16"/>
              <w:szCs w:val="16"/>
            </w:rPr>
            <w:t>23</w:t>
          </w:r>
          <w:r w:rsidRPr="00B10816">
            <w:rPr>
              <w:b/>
              <w:sz w:val="16"/>
              <w:szCs w:val="16"/>
            </w:rPr>
            <w:fldChar w:fldCharType="end"/>
          </w:r>
        </w:p>
      </w:tc>
    </w:tr>
  </w:tbl>
  <w:p w:rsidR="00A71D1F" w:rsidRPr="00B10816" w:rsidRDefault="00A71D1F"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FA" w:rsidRDefault="00F363FA">
      <w:r>
        <w:separator/>
      </w:r>
    </w:p>
  </w:footnote>
  <w:footnote w:type="continuationSeparator" w:id="0">
    <w:p w:rsidR="00F363FA" w:rsidRDefault="00F36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71D1F" w:rsidRPr="008969C4" w:rsidTr="00866672">
      <w:trPr>
        <w:trHeight w:val="438"/>
      </w:trPr>
      <w:tc>
        <w:tcPr>
          <w:tcW w:w="1443" w:type="pct"/>
        </w:tcPr>
        <w:p w:rsidR="00A71D1F" w:rsidRPr="008969C4" w:rsidRDefault="00A71D1F" w:rsidP="00B10816">
          <w:pPr>
            <w:pStyle w:val="Header"/>
            <w:spacing w:after="0"/>
          </w:pPr>
          <w:r w:rsidRPr="008969C4">
            <w:rPr>
              <w:noProof/>
              <w:lang w:bidi="ar-SA"/>
            </w:rPr>
            <w:drawing>
              <wp:inline distT="0" distB="0" distL="0" distR="0" wp14:anchorId="4CA66EA2" wp14:editId="27EF15A5">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71D1F" w:rsidRPr="00891F29" w:rsidRDefault="00A71D1F" w:rsidP="00B10816">
          <w:pPr>
            <w:pStyle w:val="Header"/>
            <w:spacing w:after="0"/>
            <w:jc w:val="right"/>
            <w:rPr>
              <w:sz w:val="16"/>
              <w:szCs w:val="20"/>
            </w:rPr>
          </w:pPr>
          <w:r w:rsidRPr="00891F29">
            <w:rPr>
              <w:sz w:val="16"/>
              <w:szCs w:val="20"/>
            </w:rPr>
            <w:t>Nexteer Automotive Confidential Proprietary Information</w:t>
          </w:r>
        </w:p>
        <w:p w:rsidR="00A71D1F" w:rsidRDefault="00A71D1F" w:rsidP="00B10816">
          <w:pPr>
            <w:pStyle w:val="Header"/>
            <w:spacing w:after="0"/>
            <w:jc w:val="right"/>
            <w:rPr>
              <w:sz w:val="16"/>
              <w:szCs w:val="20"/>
            </w:rPr>
          </w:pPr>
          <w:r w:rsidRPr="00891F29">
            <w:rPr>
              <w:sz w:val="16"/>
              <w:szCs w:val="20"/>
            </w:rPr>
            <w:t>Do Not Copy/Distribute Without Prior Permission</w:t>
          </w:r>
        </w:p>
        <w:p w:rsidR="00A71D1F" w:rsidRPr="008969C4" w:rsidRDefault="00A71D1F" w:rsidP="00B10816">
          <w:pPr>
            <w:pStyle w:val="Header"/>
            <w:spacing w:after="0"/>
            <w:jc w:val="right"/>
            <w:rPr>
              <w:szCs w:val="20"/>
            </w:rPr>
          </w:pPr>
          <w:r w:rsidRPr="000B0DB8">
            <w:rPr>
              <w:sz w:val="16"/>
              <w:szCs w:val="20"/>
            </w:rPr>
            <w:t>This Document Is Uncontrolled When Printed – Verify Version Before Use</w:t>
          </w:r>
        </w:p>
      </w:tc>
    </w:tr>
  </w:tbl>
  <w:p w:rsidR="00A71D1F" w:rsidRDefault="00A71D1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864C88F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D063E27"/>
    <w:multiLevelType w:val="hybridMultilevel"/>
    <w:tmpl w:val="023CFD32"/>
    <w:lvl w:ilvl="0" w:tplc="21A29C26">
      <w:start w:val="7"/>
      <w:numFmt w:val="bullet"/>
      <w:lvlText w:val=""/>
      <w:lvlJc w:val="left"/>
      <w:pPr>
        <w:ind w:left="408" w:hanging="360"/>
      </w:pPr>
      <w:rPr>
        <w:rFonts w:ascii="Symbol" w:eastAsia="Times New Roman" w:hAnsi="Symbol"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6D"/>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24DD"/>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5C5B"/>
    <w:rsid w:val="001278D4"/>
    <w:rsid w:val="00133350"/>
    <w:rsid w:val="00135743"/>
    <w:rsid w:val="001449F2"/>
    <w:rsid w:val="00144BD1"/>
    <w:rsid w:val="00145E51"/>
    <w:rsid w:val="00152830"/>
    <w:rsid w:val="001671EB"/>
    <w:rsid w:val="0017784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3B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967C5"/>
    <w:rsid w:val="002A3DCD"/>
    <w:rsid w:val="002A4407"/>
    <w:rsid w:val="002A46ED"/>
    <w:rsid w:val="002A6127"/>
    <w:rsid w:val="002B094F"/>
    <w:rsid w:val="002B1587"/>
    <w:rsid w:val="002B2B02"/>
    <w:rsid w:val="002B6E4E"/>
    <w:rsid w:val="002B7D4B"/>
    <w:rsid w:val="002D2079"/>
    <w:rsid w:val="002D468E"/>
    <w:rsid w:val="002D4CF3"/>
    <w:rsid w:val="002D7C01"/>
    <w:rsid w:val="002E08B6"/>
    <w:rsid w:val="002E0FEE"/>
    <w:rsid w:val="002E3467"/>
    <w:rsid w:val="002E4849"/>
    <w:rsid w:val="002E7E59"/>
    <w:rsid w:val="002F2CFF"/>
    <w:rsid w:val="00307A0F"/>
    <w:rsid w:val="00312179"/>
    <w:rsid w:val="003129E3"/>
    <w:rsid w:val="003147CB"/>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0039"/>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07D7"/>
    <w:rsid w:val="00531B8C"/>
    <w:rsid w:val="0053510E"/>
    <w:rsid w:val="005366FA"/>
    <w:rsid w:val="00540486"/>
    <w:rsid w:val="00540749"/>
    <w:rsid w:val="00541D9D"/>
    <w:rsid w:val="00541E2D"/>
    <w:rsid w:val="0054769F"/>
    <w:rsid w:val="00551E95"/>
    <w:rsid w:val="00553CD9"/>
    <w:rsid w:val="00556E04"/>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1E7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76167"/>
    <w:rsid w:val="00784FF5"/>
    <w:rsid w:val="00786BDF"/>
    <w:rsid w:val="007A2CEC"/>
    <w:rsid w:val="007A3BEB"/>
    <w:rsid w:val="007A3D19"/>
    <w:rsid w:val="007B71B8"/>
    <w:rsid w:val="007C0067"/>
    <w:rsid w:val="007C3A2E"/>
    <w:rsid w:val="007C4A1B"/>
    <w:rsid w:val="007C4B48"/>
    <w:rsid w:val="007D326F"/>
    <w:rsid w:val="007E00D7"/>
    <w:rsid w:val="007E0324"/>
    <w:rsid w:val="007E0373"/>
    <w:rsid w:val="007E1C02"/>
    <w:rsid w:val="007E4EF4"/>
    <w:rsid w:val="007E625F"/>
    <w:rsid w:val="007E6421"/>
    <w:rsid w:val="007F59DD"/>
    <w:rsid w:val="007F746C"/>
    <w:rsid w:val="008068A5"/>
    <w:rsid w:val="008071BE"/>
    <w:rsid w:val="008119C7"/>
    <w:rsid w:val="00820AE5"/>
    <w:rsid w:val="0082456E"/>
    <w:rsid w:val="0082534B"/>
    <w:rsid w:val="00832905"/>
    <w:rsid w:val="00836552"/>
    <w:rsid w:val="0084459F"/>
    <w:rsid w:val="00847EDF"/>
    <w:rsid w:val="008533B5"/>
    <w:rsid w:val="00862735"/>
    <w:rsid w:val="00865ACA"/>
    <w:rsid w:val="00866672"/>
    <w:rsid w:val="00866C6E"/>
    <w:rsid w:val="00871C89"/>
    <w:rsid w:val="008721B1"/>
    <w:rsid w:val="008721C3"/>
    <w:rsid w:val="00872F94"/>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78C6"/>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3E54"/>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75E6"/>
    <w:rsid w:val="00A639FF"/>
    <w:rsid w:val="00A6463B"/>
    <w:rsid w:val="00A656E4"/>
    <w:rsid w:val="00A71A73"/>
    <w:rsid w:val="00A71D1F"/>
    <w:rsid w:val="00A72074"/>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0C31"/>
    <w:rsid w:val="00B32CFA"/>
    <w:rsid w:val="00B35242"/>
    <w:rsid w:val="00B35F84"/>
    <w:rsid w:val="00B52330"/>
    <w:rsid w:val="00B5345F"/>
    <w:rsid w:val="00B557BA"/>
    <w:rsid w:val="00B5628C"/>
    <w:rsid w:val="00B629B6"/>
    <w:rsid w:val="00B647EA"/>
    <w:rsid w:val="00B72FDD"/>
    <w:rsid w:val="00B758D2"/>
    <w:rsid w:val="00B81B39"/>
    <w:rsid w:val="00B81C1B"/>
    <w:rsid w:val="00B85D5F"/>
    <w:rsid w:val="00B8676D"/>
    <w:rsid w:val="00B92F19"/>
    <w:rsid w:val="00B9722C"/>
    <w:rsid w:val="00BA089B"/>
    <w:rsid w:val="00BA0D62"/>
    <w:rsid w:val="00BA5041"/>
    <w:rsid w:val="00BA7BCD"/>
    <w:rsid w:val="00BB166E"/>
    <w:rsid w:val="00BB4210"/>
    <w:rsid w:val="00BC45C7"/>
    <w:rsid w:val="00BC6B0F"/>
    <w:rsid w:val="00BD11F6"/>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4822"/>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94807"/>
    <w:rsid w:val="00DA5C5C"/>
    <w:rsid w:val="00DA6F85"/>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7168"/>
    <w:rsid w:val="00EB1228"/>
    <w:rsid w:val="00EC47FB"/>
    <w:rsid w:val="00ED3D2B"/>
    <w:rsid w:val="00EE263E"/>
    <w:rsid w:val="00EE26AB"/>
    <w:rsid w:val="00EE3BBC"/>
    <w:rsid w:val="00EE509C"/>
    <w:rsid w:val="00EF190F"/>
    <w:rsid w:val="00F1257A"/>
    <w:rsid w:val="00F33BD1"/>
    <w:rsid w:val="00F363FA"/>
    <w:rsid w:val="00F36729"/>
    <w:rsid w:val="00F36CC2"/>
    <w:rsid w:val="00F417BB"/>
    <w:rsid w:val="00F4318C"/>
    <w:rsid w:val="00F43F8E"/>
    <w:rsid w:val="00F51B89"/>
    <w:rsid w:val="00F51C8D"/>
    <w:rsid w:val="00F56F9A"/>
    <w:rsid w:val="00F602B0"/>
    <w:rsid w:val="00F651F5"/>
    <w:rsid w:val="00F727CE"/>
    <w:rsid w:val="00F737FE"/>
    <w:rsid w:val="00F90FCC"/>
    <w:rsid w:val="00F91518"/>
    <w:rsid w:val="00F95E33"/>
    <w:rsid w:val="00FA26C3"/>
    <w:rsid w:val="00FB038B"/>
    <w:rsid w:val="00FB39DC"/>
    <w:rsid w:val="00FC02CC"/>
    <w:rsid w:val="00FC45EA"/>
    <w:rsid w:val="00FC490F"/>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9501">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t9hv\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38346F4BD84121ACE8457F93C1DB41"/>
        <w:category>
          <w:name w:val="General"/>
          <w:gallery w:val="placeholder"/>
        </w:category>
        <w:types>
          <w:type w:val="bbPlcHdr"/>
        </w:types>
        <w:behaviors>
          <w:behavior w:val="content"/>
        </w:behaviors>
        <w:guid w:val="{56DE4E39-7B74-4C5B-9C5B-7EE4562D869A}"/>
      </w:docPartPr>
      <w:docPartBody>
        <w:p w:rsidR="00151693" w:rsidRDefault="00F51E96">
          <w:pPr>
            <w:pStyle w:val="D438346F4BD84121ACE8457F93C1DB4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96"/>
    <w:rsid w:val="00150493"/>
    <w:rsid w:val="00151693"/>
    <w:rsid w:val="00510248"/>
    <w:rsid w:val="00686111"/>
    <w:rsid w:val="006F0571"/>
    <w:rsid w:val="008735B9"/>
    <w:rsid w:val="009E3E55"/>
    <w:rsid w:val="00A62919"/>
    <w:rsid w:val="00AA290C"/>
    <w:rsid w:val="00C758AC"/>
    <w:rsid w:val="00DE781B"/>
    <w:rsid w:val="00F51E96"/>
    <w:rsid w:val="00F6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38346F4BD84121ACE8457F93C1DB41">
    <w:name w:val="D438346F4BD84121ACE8457F93C1DB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38346F4BD84121ACE8457F93C1DB41">
    <w:name w:val="D438346F4BD84121ACE8457F93C1D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8C4ABC1-39EC-4EDE-A4A3-3FE2B1FF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TotalTime>
  <Pages>23</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17831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Sengottaiyan, Selva</dc:creator>
  <cp:lastModifiedBy>Shruthi Raghavan</cp:lastModifiedBy>
  <cp:revision>6</cp:revision>
  <cp:lastPrinted>2014-12-17T17:01:00Z</cp:lastPrinted>
  <dcterms:created xsi:type="dcterms:W3CDTF">2016-12-07T17:35:00Z</dcterms:created>
  <dcterms:modified xsi:type="dcterms:W3CDTF">2016-12-08T18:48:00Z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SnsrOffsLrng</vt:lpwstr>
  </property>
  <property fmtid="{D5CDD505-2E9C-101B-9397-08002B2CF9AE}" pid="3" name="Template Version">
    <vt:lpwstr>EA4 01.00.00</vt:lpwstr>
  </property>
  <property fmtid="{D5CDD505-2E9C-101B-9397-08002B2CF9AE}" pid="4" name="Release Date">
    <vt:lpwstr>Dec 7,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