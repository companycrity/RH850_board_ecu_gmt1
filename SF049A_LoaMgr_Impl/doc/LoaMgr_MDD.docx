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401A9E" w:rsidP="007E0373">
      <w:pPr>
        <w:tabs>
          <w:tab w:val="left" w:pos="4320"/>
          <w:tab w:val="left" w:pos="8640"/>
        </w:tabs>
        <w:spacing w:before="120" w:after="360"/>
        <w:jc w:val="center"/>
        <w:rPr>
          <w:b/>
          <w:sz w:val="36"/>
        </w:rPr>
      </w:pPr>
      <w:r w:rsidRPr="00401A9E">
        <w:rPr>
          <w:rFonts w:cs="Calibri"/>
          <w:b/>
          <w:sz w:val="48"/>
          <w:szCs w:val="48"/>
        </w:rPr>
        <w:t>LoaMgr</w:t>
      </w:r>
    </w:p>
    <w:p w:rsidR="002E4D49" w:rsidRDefault="002E4D49" w:rsidP="007E0373">
      <w:pPr>
        <w:tabs>
          <w:tab w:val="left" w:pos="4320"/>
          <w:tab w:val="left" w:pos="8640"/>
        </w:tabs>
        <w:spacing w:before="960"/>
        <w:jc w:val="center"/>
        <w:rPr>
          <w:ins w:id="0" w:author="Ramachandran M G." w:date="2016-11-30T12:51:00Z"/>
          <w:b/>
          <w:sz w:val="36"/>
        </w:rPr>
      </w:pPr>
      <w:ins w:id="1" w:author="Ramachandran M G." w:date="2016-11-30T12:51:00Z">
        <w:r>
          <w:rPr>
            <w:b/>
            <w:sz w:val="36"/>
          </w:rPr>
          <w:t>Nov 30, 2016</w:t>
        </w:r>
      </w:ins>
      <w:del w:id="2" w:author="Ramachandran M G." w:date="2016-11-30T12:51:00Z">
        <w:r w:rsidR="00576D16" w:rsidDel="002E4D49">
          <w:rPr>
            <w:b/>
            <w:sz w:val="36"/>
          </w:rPr>
          <w:delText>June 22, 2016</w:delText>
        </w:r>
      </w:del>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401A9E">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FC523A">
      <w:pPr>
        <w:tabs>
          <w:tab w:val="left" w:pos="4320"/>
          <w:tab w:val="left" w:pos="8640"/>
        </w:tabs>
        <w:jc w:val="center"/>
        <w:rPr>
          <w:b/>
          <w:sz w:val="24"/>
        </w:rPr>
      </w:pPr>
      <w:ins w:id="3" w:author="Ramachandran M G." w:date="2016-11-30T12:52:00Z">
        <w:r>
          <w:rPr>
            <w:b/>
            <w:sz w:val="24"/>
          </w:rPr>
          <w:t>TATA ELXSI,</w:t>
        </w:r>
      </w:ins>
      <w:del w:id="4" w:author="Ramachandran M G." w:date="2016-11-30T12:52:00Z">
        <w:r w:rsidR="0054769F" w:rsidDel="00FC523A">
          <w:rPr>
            <w:b/>
            <w:sz w:val="24"/>
          </w:rPr>
          <w:fldChar w:fldCharType="begin"/>
        </w:r>
        <w:r w:rsidR="0054769F" w:rsidDel="00FC523A">
          <w:rPr>
            <w:b/>
            <w:sz w:val="24"/>
          </w:rPr>
          <w:delInstrText xml:space="preserve"> DOCPROPERTY  "Prepared by Group"  \* MERGEFORMAT </w:delInstrText>
        </w:r>
        <w:r w:rsidR="0054769F" w:rsidDel="00FC523A">
          <w:rPr>
            <w:b/>
            <w:sz w:val="24"/>
          </w:rPr>
          <w:fldChar w:fldCharType="separate"/>
        </w:r>
        <w:r w:rsidR="00401A9E" w:rsidDel="00FC523A">
          <w:rPr>
            <w:b/>
            <w:sz w:val="24"/>
          </w:rPr>
          <w:delText>Sankardu Varadapureddi</w:delText>
        </w:r>
        <w:r w:rsidR="0054769F" w:rsidDel="00FC523A">
          <w:rPr>
            <w:b/>
            <w:sz w:val="24"/>
          </w:rPr>
          <w:fldChar w:fldCharType="end"/>
        </w:r>
        <w:r w:rsidR="00891F29" w:rsidRPr="00A158C7" w:rsidDel="00FC523A">
          <w:rPr>
            <w:b/>
            <w:sz w:val="24"/>
          </w:rPr>
          <w:delText>,</w:delText>
        </w:r>
      </w:del>
    </w:p>
    <w:p w:rsidR="0091328D" w:rsidRPr="00A158C7" w:rsidDel="00FC523A" w:rsidRDefault="00FC523A" w:rsidP="0091328D">
      <w:pPr>
        <w:tabs>
          <w:tab w:val="left" w:pos="4320"/>
          <w:tab w:val="left" w:pos="8640"/>
        </w:tabs>
        <w:jc w:val="center"/>
        <w:rPr>
          <w:del w:id="5" w:author="Ramachandran M G." w:date="2016-11-30T12:52:00Z"/>
          <w:b/>
          <w:sz w:val="24"/>
        </w:rPr>
      </w:pPr>
      <w:ins w:id="6" w:author="Ramachandran M G." w:date="2016-11-30T12:52:00Z">
        <w:r>
          <w:rPr>
            <w:b/>
            <w:sz w:val="24"/>
          </w:rPr>
          <w:t>CHENNAI, INDIA</w:t>
        </w:r>
      </w:ins>
      <w:del w:id="7" w:author="Ramachandran M G." w:date="2016-11-30T12:52:00Z">
        <w:r w:rsidR="007E0373" w:rsidDel="00FC523A">
          <w:rPr>
            <w:b/>
            <w:sz w:val="24"/>
          </w:rPr>
          <w:fldChar w:fldCharType="begin"/>
        </w:r>
        <w:r w:rsidR="007E0373" w:rsidDel="00FC523A">
          <w:rPr>
            <w:b/>
            <w:sz w:val="24"/>
          </w:rPr>
          <w:delInstrText xml:space="preserve"> DOCPROPERTY  Company  \* MERGEFORMAT </w:delInstrText>
        </w:r>
        <w:r w:rsidR="007E0373" w:rsidDel="00FC523A">
          <w:rPr>
            <w:b/>
            <w:sz w:val="24"/>
          </w:rPr>
          <w:fldChar w:fldCharType="separate"/>
        </w:r>
        <w:r w:rsidR="00401A9E" w:rsidDel="00FC523A">
          <w:rPr>
            <w:b/>
            <w:sz w:val="24"/>
          </w:rPr>
          <w:delText>Nexteer Automotive</w:delText>
        </w:r>
        <w:r w:rsidR="007E0373" w:rsidDel="00FC523A">
          <w:rPr>
            <w:b/>
            <w:sz w:val="24"/>
          </w:rPr>
          <w:fldChar w:fldCharType="end"/>
        </w:r>
        <w:r w:rsidR="00A365F0" w:rsidRPr="00A158C7" w:rsidDel="00FC523A">
          <w:rPr>
            <w:b/>
            <w:sz w:val="24"/>
          </w:rPr>
          <w:delText>,</w:delText>
        </w:r>
      </w:del>
    </w:p>
    <w:p w:rsidR="00B81C1B" w:rsidRPr="006C2D7D" w:rsidRDefault="007E0373" w:rsidP="00480A9D">
      <w:pPr>
        <w:tabs>
          <w:tab w:val="left" w:pos="4320"/>
          <w:tab w:val="left" w:pos="8640"/>
        </w:tabs>
        <w:jc w:val="center"/>
        <w:rPr>
          <w:b/>
          <w:sz w:val="28"/>
          <w:szCs w:val="28"/>
          <w:u w:val="single"/>
        </w:rPr>
      </w:pPr>
      <w:del w:id="8" w:author="Ramachandran M G." w:date="2016-11-30T12:52:00Z">
        <w:r w:rsidDel="00FC523A">
          <w:rPr>
            <w:b/>
            <w:sz w:val="24"/>
          </w:rPr>
          <w:fldChar w:fldCharType="begin"/>
        </w:r>
        <w:r w:rsidDel="00FC523A">
          <w:rPr>
            <w:b/>
            <w:sz w:val="24"/>
          </w:rPr>
          <w:delInstrText xml:space="preserve"> DOCPROPERTY  Location  \* MERGEFORMAT </w:delInstrText>
        </w:r>
        <w:r w:rsidDel="00FC523A">
          <w:rPr>
            <w:b/>
            <w:sz w:val="24"/>
          </w:rPr>
          <w:fldChar w:fldCharType="separate"/>
        </w:r>
        <w:r w:rsidR="00401A9E" w:rsidDel="00FC523A">
          <w:rPr>
            <w:b/>
            <w:sz w:val="24"/>
          </w:rPr>
          <w:delText>Saginaw, MI, USA</w:delText>
        </w:r>
        <w:r w:rsidDel="00FC523A">
          <w:rPr>
            <w:b/>
            <w:sz w:val="24"/>
          </w:rPr>
          <w:fldChar w:fldCharType="end"/>
        </w:r>
      </w:del>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9" w:author="Ramachandran M G." w:date="2016-11-30T12:54:00Z">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520"/>
        <w:gridCol w:w="2160"/>
        <w:gridCol w:w="1350"/>
        <w:gridCol w:w="1440"/>
        <w:tblGridChange w:id="10">
          <w:tblGrid>
            <w:gridCol w:w="2520"/>
            <w:gridCol w:w="2160"/>
            <w:gridCol w:w="1350"/>
            <w:gridCol w:w="1440"/>
          </w:tblGrid>
        </w:tblGridChange>
      </w:tblGrid>
      <w:tr w:rsidR="00401A9E" w:rsidRPr="00AA38E8" w:rsidTr="004C76DF">
        <w:tc>
          <w:tcPr>
            <w:tcW w:w="2520" w:type="dxa"/>
            <w:tcPrChange w:id="11" w:author="Ramachandran M G." w:date="2016-11-30T12:54:00Z">
              <w:tcPr>
                <w:tcW w:w="2520" w:type="dxa"/>
              </w:tcPr>
            </w:tcPrChange>
          </w:tcPr>
          <w:p w:rsidR="00401A9E" w:rsidRPr="00AA38E8" w:rsidRDefault="00401A9E" w:rsidP="00D229A6">
            <w:pPr>
              <w:jc w:val="center"/>
              <w:rPr>
                <w:rFonts w:cs="Calibri"/>
                <w:b/>
              </w:rPr>
            </w:pPr>
            <w:bookmarkStart w:id="12" w:name="_Toc348792978"/>
            <w:bookmarkStart w:id="13" w:name="_Toc348793074"/>
            <w:bookmarkStart w:id="14" w:name="_Toc348793965"/>
            <w:bookmarkStart w:id="15" w:name="_Toc349459173"/>
            <w:bookmarkStart w:id="16" w:name="_Toc349621609"/>
            <w:r w:rsidRPr="00AA38E8">
              <w:rPr>
                <w:rFonts w:cs="Calibri"/>
                <w:b/>
              </w:rPr>
              <w:t>Description</w:t>
            </w:r>
          </w:p>
        </w:tc>
        <w:tc>
          <w:tcPr>
            <w:tcW w:w="2160" w:type="dxa"/>
            <w:tcPrChange w:id="17" w:author="Ramachandran M G." w:date="2016-11-30T12:54:00Z">
              <w:tcPr>
                <w:tcW w:w="2160" w:type="dxa"/>
              </w:tcPr>
            </w:tcPrChange>
          </w:tcPr>
          <w:p w:rsidR="00401A9E" w:rsidRPr="00AA38E8" w:rsidRDefault="00401A9E" w:rsidP="00D229A6">
            <w:pPr>
              <w:jc w:val="center"/>
              <w:rPr>
                <w:rFonts w:cs="Calibri"/>
                <w:b/>
              </w:rPr>
            </w:pPr>
            <w:r w:rsidRPr="00AA38E8">
              <w:rPr>
                <w:rFonts w:cs="Calibri"/>
                <w:b/>
              </w:rPr>
              <w:t>Author</w:t>
            </w:r>
          </w:p>
        </w:tc>
        <w:tc>
          <w:tcPr>
            <w:tcW w:w="1350" w:type="dxa"/>
            <w:tcPrChange w:id="18" w:author="Ramachandran M G." w:date="2016-11-30T12:54:00Z">
              <w:tcPr>
                <w:tcW w:w="1350" w:type="dxa"/>
              </w:tcPr>
            </w:tcPrChange>
          </w:tcPr>
          <w:p w:rsidR="00401A9E" w:rsidRPr="00AA38E8" w:rsidRDefault="00401A9E" w:rsidP="00D229A6">
            <w:pPr>
              <w:jc w:val="center"/>
              <w:rPr>
                <w:rFonts w:cs="Calibri"/>
                <w:b/>
              </w:rPr>
            </w:pPr>
            <w:r w:rsidRPr="00AA38E8">
              <w:rPr>
                <w:rFonts w:cs="Calibri"/>
                <w:b/>
              </w:rPr>
              <w:t>Version</w:t>
            </w:r>
          </w:p>
        </w:tc>
        <w:tc>
          <w:tcPr>
            <w:tcW w:w="1440" w:type="dxa"/>
            <w:tcPrChange w:id="19" w:author="Ramachandran M G." w:date="2016-11-30T12:54:00Z">
              <w:tcPr>
                <w:tcW w:w="1440" w:type="dxa"/>
              </w:tcPr>
            </w:tcPrChange>
          </w:tcPr>
          <w:p w:rsidR="00401A9E" w:rsidRPr="00AA38E8" w:rsidRDefault="00401A9E" w:rsidP="00D229A6">
            <w:pPr>
              <w:jc w:val="center"/>
              <w:rPr>
                <w:rFonts w:cs="Calibri"/>
                <w:b/>
              </w:rPr>
            </w:pPr>
            <w:r w:rsidRPr="00AA38E8">
              <w:rPr>
                <w:rFonts w:cs="Calibri"/>
                <w:b/>
              </w:rPr>
              <w:t>Date</w:t>
            </w:r>
          </w:p>
        </w:tc>
      </w:tr>
      <w:tr w:rsidR="00401A9E" w:rsidRPr="00AA38E8" w:rsidTr="004C76DF">
        <w:tc>
          <w:tcPr>
            <w:tcW w:w="2520" w:type="dxa"/>
            <w:tcPrChange w:id="20" w:author="Ramachandran M G." w:date="2016-11-30T12:54:00Z">
              <w:tcPr>
                <w:tcW w:w="2520" w:type="dxa"/>
              </w:tcPr>
            </w:tcPrChange>
          </w:tcPr>
          <w:p w:rsidR="00401A9E" w:rsidRPr="00AA38E8" w:rsidRDefault="00401A9E" w:rsidP="00D229A6">
            <w:pPr>
              <w:rPr>
                <w:rFonts w:cs="Calibri"/>
              </w:rPr>
            </w:pPr>
            <w:r>
              <w:rPr>
                <w:rFonts w:cs="Calibri"/>
              </w:rPr>
              <w:t>Initial Version</w:t>
            </w:r>
          </w:p>
        </w:tc>
        <w:tc>
          <w:tcPr>
            <w:tcW w:w="2160" w:type="dxa"/>
            <w:tcPrChange w:id="21" w:author="Ramachandran M G." w:date="2016-11-30T12:54:00Z">
              <w:tcPr>
                <w:tcW w:w="2160" w:type="dxa"/>
              </w:tcPr>
            </w:tcPrChange>
          </w:tcPr>
          <w:p w:rsidR="00401A9E" w:rsidRPr="00AA38E8" w:rsidRDefault="00401A9E" w:rsidP="00D229A6">
            <w:pPr>
              <w:rPr>
                <w:rFonts w:cs="Calibri"/>
              </w:rPr>
            </w:pPr>
            <w:r>
              <w:rPr>
                <w:rFonts w:cs="Calibri"/>
              </w:rPr>
              <w:t>Sankardu Varadapureddi</w:t>
            </w:r>
          </w:p>
        </w:tc>
        <w:tc>
          <w:tcPr>
            <w:tcW w:w="1350" w:type="dxa"/>
            <w:tcPrChange w:id="22" w:author="Ramachandran M G." w:date="2016-11-30T12:54:00Z">
              <w:tcPr>
                <w:tcW w:w="1350" w:type="dxa"/>
              </w:tcPr>
            </w:tcPrChange>
          </w:tcPr>
          <w:p w:rsidR="00401A9E" w:rsidRPr="00AA38E8" w:rsidRDefault="00401A9E" w:rsidP="00D229A6">
            <w:pPr>
              <w:rPr>
                <w:rFonts w:cs="Calibri"/>
              </w:rPr>
            </w:pPr>
            <w:r>
              <w:rPr>
                <w:rFonts w:cs="Calibri"/>
              </w:rPr>
              <w:t>1</w:t>
            </w:r>
          </w:p>
        </w:tc>
        <w:tc>
          <w:tcPr>
            <w:tcW w:w="1440" w:type="dxa"/>
            <w:tcPrChange w:id="23" w:author="Ramachandran M G." w:date="2016-11-30T12:54:00Z">
              <w:tcPr>
                <w:tcW w:w="1440" w:type="dxa"/>
              </w:tcPr>
            </w:tcPrChange>
          </w:tcPr>
          <w:p w:rsidR="00401A9E" w:rsidRPr="00AA38E8" w:rsidRDefault="00401A9E" w:rsidP="00401A9E">
            <w:pPr>
              <w:rPr>
                <w:rFonts w:cs="Calibri"/>
              </w:rPr>
            </w:pPr>
            <w:r>
              <w:rPr>
                <w:rFonts w:cs="Calibri"/>
              </w:rPr>
              <w:t>04-Aug-2015</w:t>
            </w:r>
          </w:p>
        </w:tc>
      </w:tr>
      <w:tr w:rsidR="00576D16" w:rsidRPr="00AA38E8" w:rsidTr="004C76DF">
        <w:tc>
          <w:tcPr>
            <w:tcW w:w="2520" w:type="dxa"/>
            <w:tcPrChange w:id="24" w:author="Ramachandran M G." w:date="2016-11-30T12:54:00Z">
              <w:tcPr>
                <w:tcW w:w="2520" w:type="dxa"/>
              </w:tcPr>
            </w:tcPrChange>
          </w:tcPr>
          <w:p w:rsidR="00576D16" w:rsidRDefault="00576D16" w:rsidP="00D229A6">
            <w:pPr>
              <w:rPr>
                <w:rFonts w:cs="Calibri"/>
              </w:rPr>
            </w:pPr>
            <w:r w:rsidRPr="00576D16">
              <w:rPr>
                <w:rFonts w:cs="Calibri"/>
              </w:rPr>
              <w:t>Updated to design version 2.0.0</w:t>
            </w:r>
          </w:p>
        </w:tc>
        <w:tc>
          <w:tcPr>
            <w:tcW w:w="2160" w:type="dxa"/>
            <w:tcPrChange w:id="25" w:author="Ramachandran M G." w:date="2016-11-30T12:54:00Z">
              <w:tcPr>
                <w:tcW w:w="2160" w:type="dxa"/>
              </w:tcPr>
            </w:tcPrChange>
          </w:tcPr>
          <w:p w:rsidR="00576D16" w:rsidRDefault="00576D16" w:rsidP="00D229A6">
            <w:pPr>
              <w:rPr>
                <w:rFonts w:cs="Calibri"/>
              </w:rPr>
            </w:pPr>
            <w:r>
              <w:rPr>
                <w:rFonts w:cs="Calibri"/>
              </w:rPr>
              <w:t>Sarika Natu</w:t>
            </w:r>
          </w:p>
        </w:tc>
        <w:tc>
          <w:tcPr>
            <w:tcW w:w="1350" w:type="dxa"/>
            <w:tcPrChange w:id="26" w:author="Ramachandran M G." w:date="2016-11-30T12:54:00Z">
              <w:tcPr>
                <w:tcW w:w="1350" w:type="dxa"/>
              </w:tcPr>
            </w:tcPrChange>
          </w:tcPr>
          <w:p w:rsidR="00576D16" w:rsidRDefault="00576D16" w:rsidP="00D229A6">
            <w:pPr>
              <w:rPr>
                <w:rFonts w:cs="Calibri"/>
              </w:rPr>
            </w:pPr>
            <w:r>
              <w:rPr>
                <w:rFonts w:cs="Calibri"/>
              </w:rPr>
              <w:t>2</w:t>
            </w:r>
          </w:p>
        </w:tc>
        <w:tc>
          <w:tcPr>
            <w:tcW w:w="1440" w:type="dxa"/>
            <w:tcPrChange w:id="27" w:author="Ramachandran M G." w:date="2016-11-30T12:54:00Z">
              <w:tcPr>
                <w:tcW w:w="1440" w:type="dxa"/>
              </w:tcPr>
            </w:tcPrChange>
          </w:tcPr>
          <w:p w:rsidR="00576D16" w:rsidRDefault="00576D16" w:rsidP="00401A9E">
            <w:pPr>
              <w:rPr>
                <w:rFonts w:cs="Calibri"/>
              </w:rPr>
            </w:pPr>
            <w:r>
              <w:rPr>
                <w:rFonts w:cs="Calibri"/>
              </w:rPr>
              <w:t>22-Jun-16</w:t>
            </w:r>
          </w:p>
        </w:tc>
      </w:tr>
      <w:tr w:rsidR="00FC523A" w:rsidRPr="00AA38E8" w:rsidTr="004C76DF">
        <w:trPr>
          <w:ins w:id="28" w:author="Ramachandran M G." w:date="2016-11-30T12:53:00Z"/>
        </w:trPr>
        <w:tc>
          <w:tcPr>
            <w:tcW w:w="2520" w:type="dxa"/>
            <w:tcPrChange w:id="29" w:author="Ramachandran M G." w:date="2016-11-30T12:54:00Z">
              <w:tcPr>
                <w:tcW w:w="2520" w:type="dxa"/>
              </w:tcPr>
            </w:tcPrChange>
          </w:tcPr>
          <w:p w:rsidR="00FC523A" w:rsidRPr="00576D16" w:rsidRDefault="00FC523A" w:rsidP="00D229A6">
            <w:pPr>
              <w:rPr>
                <w:ins w:id="30" w:author="Ramachandran M G." w:date="2016-11-30T12:53:00Z"/>
                <w:rFonts w:cs="Calibri"/>
              </w:rPr>
            </w:pPr>
            <w:ins w:id="31" w:author="Ramachandran M G." w:date="2016-11-30T12:53:00Z">
              <w:r>
                <w:rPr>
                  <w:rFonts w:cs="Calibri"/>
                </w:rPr>
                <w:t>Updated to design version 2.1</w:t>
              </w:r>
              <w:r w:rsidRPr="00576D16">
                <w:rPr>
                  <w:rFonts w:cs="Calibri"/>
                </w:rPr>
                <w:t>.0</w:t>
              </w:r>
            </w:ins>
          </w:p>
        </w:tc>
        <w:tc>
          <w:tcPr>
            <w:tcW w:w="2160" w:type="dxa"/>
            <w:tcPrChange w:id="32" w:author="Ramachandran M G." w:date="2016-11-30T12:54:00Z">
              <w:tcPr>
                <w:tcW w:w="2160" w:type="dxa"/>
              </w:tcPr>
            </w:tcPrChange>
          </w:tcPr>
          <w:p w:rsidR="00FC523A" w:rsidRDefault="00FC523A" w:rsidP="00D229A6">
            <w:pPr>
              <w:rPr>
                <w:ins w:id="33" w:author="Ramachandran M G." w:date="2016-11-30T12:53:00Z"/>
                <w:rFonts w:cs="Calibri"/>
              </w:rPr>
            </w:pPr>
            <w:ins w:id="34" w:author="Ramachandran M G." w:date="2016-11-30T12:53:00Z">
              <w:r>
                <w:rPr>
                  <w:rFonts w:cs="Calibri"/>
                </w:rPr>
                <w:t>TATA</w:t>
              </w:r>
            </w:ins>
          </w:p>
        </w:tc>
        <w:tc>
          <w:tcPr>
            <w:tcW w:w="1350" w:type="dxa"/>
            <w:tcPrChange w:id="35" w:author="Ramachandran M G." w:date="2016-11-30T12:54:00Z">
              <w:tcPr>
                <w:tcW w:w="1350" w:type="dxa"/>
              </w:tcPr>
            </w:tcPrChange>
          </w:tcPr>
          <w:p w:rsidR="00FC523A" w:rsidRDefault="00FC523A" w:rsidP="00D229A6">
            <w:pPr>
              <w:rPr>
                <w:ins w:id="36" w:author="Ramachandran M G." w:date="2016-11-30T12:53:00Z"/>
                <w:rFonts w:cs="Calibri"/>
              </w:rPr>
            </w:pPr>
            <w:ins w:id="37" w:author="Ramachandran M G." w:date="2016-11-30T12:53:00Z">
              <w:r>
                <w:rPr>
                  <w:rFonts w:cs="Calibri"/>
                </w:rPr>
                <w:t>3</w:t>
              </w:r>
            </w:ins>
          </w:p>
        </w:tc>
        <w:tc>
          <w:tcPr>
            <w:tcW w:w="1440" w:type="dxa"/>
            <w:tcPrChange w:id="38" w:author="Ramachandran M G." w:date="2016-11-30T12:54:00Z">
              <w:tcPr>
                <w:tcW w:w="1440" w:type="dxa"/>
              </w:tcPr>
            </w:tcPrChange>
          </w:tcPr>
          <w:p w:rsidR="00FC523A" w:rsidRDefault="00FC523A" w:rsidP="00401A9E">
            <w:pPr>
              <w:rPr>
                <w:ins w:id="39" w:author="Ramachandran M G." w:date="2016-11-30T12:53:00Z"/>
                <w:rFonts w:cs="Calibri"/>
              </w:rPr>
            </w:pPr>
            <w:ins w:id="40" w:author="Ramachandran M G." w:date="2016-11-30T12:53:00Z">
              <w:r>
                <w:rPr>
                  <w:rFonts w:cs="Calibri"/>
                </w:rPr>
                <w:t>30-Nov-16</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CC3B52" w:rsidRDefault="00891F29">
      <w:pPr>
        <w:pStyle w:val="TOC1"/>
        <w:rPr>
          <w:ins w:id="41" w:author="Ramachandran M G." w:date="2016-11-30T13:06:00Z"/>
          <w:rFonts w:eastAsiaTheme="minorEastAsia"/>
          <w:b w:val="0"/>
          <w:color w:val="auto"/>
          <w:kern w:val="0"/>
          <w:sz w:val="22"/>
          <w:szCs w:val="22"/>
          <w:lang w:val="en-IN" w:eastAsia="en-IN"/>
        </w:rPr>
      </w:pPr>
      <w:r w:rsidRPr="00C728E9">
        <w:rPr>
          <w:sz w:val="32"/>
          <w:szCs w:val="32"/>
          <w:u w:val="single"/>
        </w:rPr>
        <w:t>Table of Contents</w:t>
      </w:r>
      <w:bookmarkStart w:id="42" w:name="_GoBack"/>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ins w:id="43" w:author="Ramachandran M G." w:date="2016-11-30T13:06:00Z">
        <w:r w:rsidR="00CC3B52" w:rsidRPr="00D2771E">
          <w:rPr>
            <w:rStyle w:val="Hyperlink"/>
          </w:rPr>
          <w:fldChar w:fldCharType="begin"/>
        </w:r>
        <w:r w:rsidR="00CC3B52" w:rsidRPr="00D2771E">
          <w:rPr>
            <w:rStyle w:val="Hyperlink"/>
          </w:rPr>
          <w:instrText xml:space="preserve"> </w:instrText>
        </w:r>
        <w:r w:rsidR="00CC3B52">
          <w:instrText>HYPERLINK \l "_Toc468274501"</w:instrText>
        </w:r>
        <w:r w:rsidR="00CC3B52" w:rsidRPr="00D2771E">
          <w:rPr>
            <w:rStyle w:val="Hyperlink"/>
          </w:rPr>
          <w:instrText xml:space="preserve"> </w:instrText>
        </w:r>
        <w:r w:rsidR="00CC3B52" w:rsidRPr="00D2771E">
          <w:rPr>
            <w:rStyle w:val="Hyperlink"/>
          </w:rPr>
        </w:r>
        <w:r w:rsidR="00CC3B52" w:rsidRPr="00D2771E">
          <w:rPr>
            <w:rStyle w:val="Hyperlink"/>
          </w:rPr>
          <w:fldChar w:fldCharType="separate"/>
        </w:r>
        <w:r w:rsidR="00CC3B52" w:rsidRPr="00D2771E">
          <w:rPr>
            <w:rStyle w:val="Hyperlink"/>
          </w:rPr>
          <w:t>1</w:t>
        </w:r>
        <w:r w:rsidR="00CC3B52">
          <w:rPr>
            <w:rFonts w:eastAsiaTheme="minorEastAsia"/>
            <w:b w:val="0"/>
            <w:color w:val="auto"/>
            <w:kern w:val="0"/>
            <w:sz w:val="22"/>
            <w:szCs w:val="22"/>
            <w:lang w:val="en-IN" w:eastAsia="en-IN"/>
          </w:rPr>
          <w:tab/>
        </w:r>
        <w:r w:rsidR="00CC3B52" w:rsidRPr="00D2771E">
          <w:rPr>
            <w:rStyle w:val="Hyperlink"/>
          </w:rPr>
          <w:t>Introduction</w:t>
        </w:r>
        <w:r w:rsidR="00CC3B52">
          <w:rPr>
            <w:webHidden/>
          </w:rPr>
          <w:tab/>
        </w:r>
        <w:r w:rsidR="00CC3B52">
          <w:rPr>
            <w:webHidden/>
          </w:rPr>
          <w:fldChar w:fldCharType="begin"/>
        </w:r>
        <w:r w:rsidR="00CC3B52">
          <w:rPr>
            <w:webHidden/>
          </w:rPr>
          <w:instrText xml:space="preserve"> PAGEREF _Toc468274501 \h </w:instrText>
        </w:r>
        <w:r w:rsidR="00CC3B52">
          <w:rPr>
            <w:webHidden/>
          </w:rPr>
        </w:r>
      </w:ins>
      <w:r w:rsidR="00CC3B52">
        <w:rPr>
          <w:webHidden/>
        </w:rPr>
        <w:fldChar w:fldCharType="separate"/>
      </w:r>
      <w:ins w:id="44" w:author="Ramachandran M G." w:date="2016-11-30T13:06:00Z">
        <w:r w:rsidR="00CC3B52">
          <w:rPr>
            <w:webHidden/>
          </w:rPr>
          <w:t>5</w:t>
        </w:r>
        <w:r w:rsidR="00CC3B52">
          <w:rPr>
            <w:webHidden/>
          </w:rPr>
          <w:fldChar w:fldCharType="end"/>
        </w:r>
        <w:r w:rsidR="00CC3B52" w:rsidRPr="00D2771E">
          <w:rPr>
            <w:rStyle w:val="Hyperlink"/>
          </w:rPr>
          <w:fldChar w:fldCharType="end"/>
        </w:r>
      </w:ins>
    </w:p>
    <w:p w:rsidR="00CC3B52" w:rsidRDefault="00CC3B52">
      <w:pPr>
        <w:pStyle w:val="TOC2"/>
        <w:rPr>
          <w:ins w:id="45" w:author="Ramachandran M G." w:date="2016-11-30T13:06:00Z"/>
          <w:rFonts w:asciiTheme="minorHAnsi" w:eastAsiaTheme="minorEastAsia" w:hAnsiTheme="minorHAnsi"/>
          <w:color w:val="auto"/>
          <w:kern w:val="0"/>
          <w:szCs w:val="22"/>
          <w:lang w:val="en-IN" w:eastAsia="en-IN"/>
        </w:rPr>
      </w:pPr>
      <w:ins w:id="46" w:author="Ramachandran M G." w:date="2016-11-30T13:06:00Z">
        <w:r w:rsidRPr="00D2771E">
          <w:rPr>
            <w:rStyle w:val="Hyperlink"/>
          </w:rPr>
          <w:fldChar w:fldCharType="begin"/>
        </w:r>
        <w:r w:rsidRPr="00D2771E">
          <w:rPr>
            <w:rStyle w:val="Hyperlink"/>
          </w:rPr>
          <w:instrText xml:space="preserve"> </w:instrText>
        </w:r>
        <w:r>
          <w:instrText>HYPERLINK \l "_Toc468274502"</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Pr>
          <w:t>1.1</w:t>
        </w:r>
        <w:r>
          <w:rPr>
            <w:rFonts w:asciiTheme="minorHAnsi" w:eastAsiaTheme="minorEastAsia" w:hAnsiTheme="minorHAnsi"/>
            <w:color w:val="auto"/>
            <w:kern w:val="0"/>
            <w:szCs w:val="22"/>
            <w:lang w:val="en-IN" w:eastAsia="en-IN"/>
          </w:rPr>
          <w:tab/>
        </w:r>
        <w:r w:rsidRPr="00D2771E">
          <w:rPr>
            <w:rStyle w:val="Hyperlink"/>
          </w:rPr>
          <w:t>Purpose</w:t>
        </w:r>
        <w:r>
          <w:rPr>
            <w:webHidden/>
          </w:rPr>
          <w:tab/>
        </w:r>
        <w:r>
          <w:rPr>
            <w:webHidden/>
          </w:rPr>
          <w:fldChar w:fldCharType="begin"/>
        </w:r>
        <w:r>
          <w:rPr>
            <w:webHidden/>
          </w:rPr>
          <w:instrText xml:space="preserve"> PAGEREF _Toc468274502 \h </w:instrText>
        </w:r>
        <w:r>
          <w:rPr>
            <w:webHidden/>
          </w:rPr>
        </w:r>
      </w:ins>
      <w:r>
        <w:rPr>
          <w:webHidden/>
        </w:rPr>
        <w:fldChar w:fldCharType="separate"/>
      </w:r>
      <w:ins w:id="47" w:author="Ramachandran M G." w:date="2016-11-30T13:06:00Z">
        <w:r>
          <w:rPr>
            <w:webHidden/>
          </w:rPr>
          <w:t>5</w:t>
        </w:r>
        <w:r>
          <w:rPr>
            <w:webHidden/>
          </w:rPr>
          <w:fldChar w:fldCharType="end"/>
        </w:r>
        <w:r w:rsidRPr="00D2771E">
          <w:rPr>
            <w:rStyle w:val="Hyperlink"/>
          </w:rPr>
          <w:fldChar w:fldCharType="end"/>
        </w:r>
      </w:ins>
    </w:p>
    <w:p w:rsidR="00CC3B52" w:rsidRDefault="00CC3B52">
      <w:pPr>
        <w:pStyle w:val="TOC1"/>
        <w:rPr>
          <w:ins w:id="48" w:author="Ramachandran M G." w:date="2016-11-30T13:06:00Z"/>
          <w:rFonts w:eastAsiaTheme="minorEastAsia"/>
          <w:b w:val="0"/>
          <w:color w:val="auto"/>
          <w:kern w:val="0"/>
          <w:sz w:val="22"/>
          <w:szCs w:val="22"/>
          <w:lang w:val="en-IN" w:eastAsia="en-IN"/>
        </w:rPr>
      </w:pPr>
      <w:ins w:id="49" w:author="Ramachandran M G." w:date="2016-11-30T13:06:00Z">
        <w:r w:rsidRPr="00D2771E">
          <w:rPr>
            <w:rStyle w:val="Hyperlink"/>
          </w:rPr>
          <w:fldChar w:fldCharType="begin"/>
        </w:r>
        <w:r w:rsidRPr="00D2771E">
          <w:rPr>
            <w:rStyle w:val="Hyperlink"/>
          </w:rPr>
          <w:instrText xml:space="preserve"> </w:instrText>
        </w:r>
        <w:r>
          <w:instrText>HYPERLINK \l "_Toc468274503"</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ascii="Calibri" w:hAnsi="Calibri" w:cs="Calibri"/>
          </w:rPr>
          <w:t>2</w:t>
        </w:r>
        <w:r>
          <w:rPr>
            <w:rFonts w:eastAsiaTheme="minorEastAsia"/>
            <w:b w:val="0"/>
            <w:color w:val="auto"/>
            <w:kern w:val="0"/>
            <w:sz w:val="22"/>
            <w:szCs w:val="22"/>
            <w:lang w:val="en-IN" w:eastAsia="en-IN"/>
          </w:rPr>
          <w:tab/>
        </w:r>
        <w:r w:rsidRPr="00D2771E">
          <w:rPr>
            <w:rStyle w:val="Hyperlink"/>
            <w:rFonts w:ascii="Calibri" w:hAnsi="Calibri" w:cs="Calibri"/>
          </w:rPr>
          <w:t>LoaMgr High-Level Description</w:t>
        </w:r>
        <w:r>
          <w:rPr>
            <w:webHidden/>
          </w:rPr>
          <w:tab/>
        </w:r>
        <w:r>
          <w:rPr>
            <w:webHidden/>
          </w:rPr>
          <w:fldChar w:fldCharType="begin"/>
        </w:r>
        <w:r>
          <w:rPr>
            <w:webHidden/>
          </w:rPr>
          <w:instrText xml:space="preserve"> PAGEREF _Toc468274503 \h </w:instrText>
        </w:r>
        <w:r>
          <w:rPr>
            <w:webHidden/>
          </w:rPr>
        </w:r>
      </w:ins>
      <w:r>
        <w:rPr>
          <w:webHidden/>
        </w:rPr>
        <w:fldChar w:fldCharType="separate"/>
      </w:r>
      <w:ins w:id="50" w:author="Ramachandran M G." w:date="2016-11-30T13:06:00Z">
        <w:r>
          <w:rPr>
            <w:webHidden/>
          </w:rPr>
          <w:t>6</w:t>
        </w:r>
        <w:r>
          <w:rPr>
            <w:webHidden/>
          </w:rPr>
          <w:fldChar w:fldCharType="end"/>
        </w:r>
        <w:r w:rsidRPr="00D2771E">
          <w:rPr>
            <w:rStyle w:val="Hyperlink"/>
          </w:rPr>
          <w:fldChar w:fldCharType="end"/>
        </w:r>
      </w:ins>
    </w:p>
    <w:p w:rsidR="00CC3B52" w:rsidRDefault="00CC3B52">
      <w:pPr>
        <w:pStyle w:val="TOC1"/>
        <w:rPr>
          <w:ins w:id="51" w:author="Ramachandran M G." w:date="2016-11-30T13:06:00Z"/>
          <w:rFonts w:eastAsiaTheme="minorEastAsia"/>
          <w:b w:val="0"/>
          <w:color w:val="auto"/>
          <w:kern w:val="0"/>
          <w:sz w:val="22"/>
          <w:szCs w:val="22"/>
          <w:lang w:val="en-IN" w:eastAsia="en-IN"/>
        </w:rPr>
      </w:pPr>
      <w:ins w:id="52" w:author="Ramachandran M G." w:date="2016-11-30T13:06:00Z">
        <w:r w:rsidRPr="00D2771E">
          <w:rPr>
            <w:rStyle w:val="Hyperlink"/>
          </w:rPr>
          <w:fldChar w:fldCharType="begin"/>
        </w:r>
        <w:r w:rsidRPr="00D2771E">
          <w:rPr>
            <w:rStyle w:val="Hyperlink"/>
          </w:rPr>
          <w:instrText xml:space="preserve"> </w:instrText>
        </w:r>
        <w:r>
          <w:instrText>HYPERLINK \l "_Toc468274504"</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ascii="Calibri" w:hAnsi="Calibri" w:cs="Calibri"/>
          </w:rPr>
          <w:t>3</w:t>
        </w:r>
        <w:r>
          <w:rPr>
            <w:rFonts w:eastAsiaTheme="minorEastAsia"/>
            <w:b w:val="0"/>
            <w:color w:val="auto"/>
            <w:kern w:val="0"/>
            <w:sz w:val="22"/>
            <w:szCs w:val="22"/>
            <w:lang w:val="en-IN" w:eastAsia="en-IN"/>
          </w:rPr>
          <w:tab/>
        </w:r>
        <w:r w:rsidRPr="00D2771E">
          <w:rPr>
            <w:rStyle w:val="Hyperlink"/>
            <w:rFonts w:ascii="Calibri" w:hAnsi="Calibri" w:cs="Calibri"/>
          </w:rPr>
          <w:t>Design details of software module</w:t>
        </w:r>
        <w:r>
          <w:rPr>
            <w:webHidden/>
          </w:rPr>
          <w:tab/>
        </w:r>
        <w:r>
          <w:rPr>
            <w:webHidden/>
          </w:rPr>
          <w:fldChar w:fldCharType="begin"/>
        </w:r>
        <w:r>
          <w:rPr>
            <w:webHidden/>
          </w:rPr>
          <w:instrText xml:space="preserve"> PAGEREF _Toc468274504 \h </w:instrText>
        </w:r>
        <w:r>
          <w:rPr>
            <w:webHidden/>
          </w:rPr>
        </w:r>
      </w:ins>
      <w:r>
        <w:rPr>
          <w:webHidden/>
        </w:rPr>
        <w:fldChar w:fldCharType="separate"/>
      </w:r>
      <w:ins w:id="53" w:author="Ramachandran M G." w:date="2016-11-30T13:06:00Z">
        <w:r>
          <w:rPr>
            <w:webHidden/>
          </w:rPr>
          <w:t>7</w:t>
        </w:r>
        <w:r>
          <w:rPr>
            <w:webHidden/>
          </w:rPr>
          <w:fldChar w:fldCharType="end"/>
        </w:r>
        <w:r w:rsidRPr="00D2771E">
          <w:rPr>
            <w:rStyle w:val="Hyperlink"/>
          </w:rPr>
          <w:fldChar w:fldCharType="end"/>
        </w:r>
      </w:ins>
    </w:p>
    <w:p w:rsidR="00CC3B52" w:rsidRDefault="00CC3B52">
      <w:pPr>
        <w:pStyle w:val="TOC2"/>
        <w:rPr>
          <w:ins w:id="54" w:author="Ramachandran M G." w:date="2016-11-30T13:06:00Z"/>
          <w:rFonts w:asciiTheme="minorHAnsi" w:eastAsiaTheme="minorEastAsia" w:hAnsiTheme="minorHAnsi"/>
          <w:color w:val="auto"/>
          <w:kern w:val="0"/>
          <w:szCs w:val="22"/>
          <w:lang w:val="en-IN" w:eastAsia="en-IN"/>
        </w:rPr>
      </w:pPr>
      <w:ins w:id="55" w:author="Ramachandran M G." w:date="2016-11-30T13:06:00Z">
        <w:r w:rsidRPr="00D2771E">
          <w:rPr>
            <w:rStyle w:val="Hyperlink"/>
          </w:rPr>
          <w:fldChar w:fldCharType="begin"/>
        </w:r>
        <w:r w:rsidRPr="00D2771E">
          <w:rPr>
            <w:rStyle w:val="Hyperlink"/>
          </w:rPr>
          <w:instrText xml:space="preserve"> </w:instrText>
        </w:r>
        <w:r>
          <w:instrText>HYPERLINK \l "_Toc468274505"</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Pr>
          <w:t>3.1</w:t>
        </w:r>
        <w:r>
          <w:rPr>
            <w:rFonts w:asciiTheme="minorHAnsi" w:eastAsiaTheme="minorEastAsia" w:hAnsiTheme="minorHAnsi"/>
            <w:color w:val="auto"/>
            <w:kern w:val="0"/>
            <w:szCs w:val="22"/>
            <w:lang w:val="en-IN" w:eastAsia="en-IN"/>
          </w:rPr>
          <w:tab/>
        </w:r>
        <w:r w:rsidRPr="00D2771E">
          <w:rPr>
            <w:rStyle w:val="Hyperlink"/>
          </w:rPr>
          <w:t xml:space="preserve">Graphical representation of </w:t>
        </w:r>
        <w:r w:rsidRPr="00D2771E">
          <w:rPr>
            <w:rStyle w:val="Hyperlink"/>
            <w:rFonts w:cs="Calibri"/>
          </w:rPr>
          <w:t>LoaMgr</w:t>
        </w:r>
        <w:r>
          <w:rPr>
            <w:webHidden/>
          </w:rPr>
          <w:tab/>
        </w:r>
        <w:r>
          <w:rPr>
            <w:webHidden/>
          </w:rPr>
          <w:fldChar w:fldCharType="begin"/>
        </w:r>
        <w:r>
          <w:rPr>
            <w:webHidden/>
          </w:rPr>
          <w:instrText xml:space="preserve"> PAGEREF _Toc468274505 \h </w:instrText>
        </w:r>
        <w:r>
          <w:rPr>
            <w:webHidden/>
          </w:rPr>
        </w:r>
      </w:ins>
      <w:r>
        <w:rPr>
          <w:webHidden/>
        </w:rPr>
        <w:fldChar w:fldCharType="separate"/>
      </w:r>
      <w:ins w:id="56" w:author="Ramachandran M G." w:date="2016-11-30T13:06:00Z">
        <w:r>
          <w:rPr>
            <w:webHidden/>
          </w:rPr>
          <w:t>7</w:t>
        </w:r>
        <w:r>
          <w:rPr>
            <w:webHidden/>
          </w:rPr>
          <w:fldChar w:fldCharType="end"/>
        </w:r>
        <w:r w:rsidRPr="00D2771E">
          <w:rPr>
            <w:rStyle w:val="Hyperlink"/>
          </w:rPr>
          <w:fldChar w:fldCharType="end"/>
        </w:r>
      </w:ins>
    </w:p>
    <w:p w:rsidR="00CC3B52" w:rsidRDefault="00CC3B52">
      <w:pPr>
        <w:pStyle w:val="TOC2"/>
        <w:rPr>
          <w:ins w:id="57" w:author="Ramachandran M G." w:date="2016-11-30T13:06:00Z"/>
          <w:rFonts w:asciiTheme="minorHAnsi" w:eastAsiaTheme="minorEastAsia" w:hAnsiTheme="minorHAnsi"/>
          <w:color w:val="auto"/>
          <w:kern w:val="0"/>
          <w:szCs w:val="22"/>
          <w:lang w:val="en-IN" w:eastAsia="en-IN"/>
        </w:rPr>
      </w:pPr>
      <w:ins w:id="58" w:author="Ramachandran M G." w:date="2016-11-30T13:06:00Z">
        <w:r w:rsidRPr="00D2771E">
          <w:rPr>
            <w:rStyle w:val="Hyperlink"/>
          </w:rPr>
          <w:fldChar w:fldCharType="begin"/>
        </w:r>
        <w:r w:rsidRPr="00D2771E">
          <w:rPr>
            <w:rStyle w:val="Hyperlink"/>
          </w:rPr>
          <w:instrText xml:space="preserve"> </w:instrText>
        </w:r>
        <w:r>
          <w:instrText>HYPERLINK \l "_Toc468274506"</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3.2</w:t>
        </w:r>
        <w:r>
          <w:rPr>
            <w:rFonts w:asciiTheme="minorHAnsi" w:eastAsiaTheme="minorEastAsia" w:hAnsiTheme="minorHAnsi"/>
            <w:color w:val="auto"/>
            <w:kern w:val="0"/>
            <w:szCs w:val="22"/>
            <w:lang w:val="en-IN" w:eastAsia="en-IN"/>
          </w:rPr>
          <w:tab/>
        </w:r>
        <w:r w:rsidRPr="00D2771E">
          <w:rPr>
            <w:rStyle w:val="Hyperlink"/>
            <w:rFonts w:cs="Calibri"/>
          </w:rPr>
          <w:t>Data Flow Diagram</w:t>
        </w:r>
        <w:r>
          <w:rPr>
            <w:webHidden/>
          </w:rPr>
          <w:tab/>
        </w:r>
        <w:r>
          <w:rPr>
            <w:webHidden/>
          </w:rPr>
          <w:fldChar w:fldCharType="begin"/>
        </w:r>
        <w:r>
          <w:rPr>
            <w:webHidden/>
          </w:rPr>
          <w:instrText xml:space="preserve"> PAGEREF _Toc468274506 \h </w:instrText>
        </w:r>
        <w:r>
          <w:rPr>
            <w:webHidden/>
          </w:rPr>
        </w:r>
      </w:ins>
      <w:r>
        <w:rPr>
          <w:webHidden/>
        </w:rPr>
        <w:fldChar w:fldCharType="separate"/>
      </w:r>
      <w:ins w:id="59" w:author="Ramachandran M G." w:date="2016-11-30T13:06:00Z">
        <w:r>
          <w:rPr>
            <w:webHidden/>
          </w:rPr>
          <w:t>8</w:t>
        </w:r>
        <w:r>
          <w:rPr>
            <w:webHidden/>
          </w:rPr>
          <w:fldChar w:fldCharType="end"/>
        </w:r>
        <w:r w:rsidRPr="00D2771E">
          <w:rPr>
            <w:rStyle w:val="Hyperlink"/>
          </w:rPr>
          <w:fldChar w:fldCharType="end"/>
        </w:r>
      </w:ins>
    </w:p>
    <w:p w:rsidR="00CC3B52" w:rsidRDefault="00CC3B52">
      <w:pPr>
        <w:pStyle w:val="TOC3"/>
        <w:tabs>
          <w:tab w:val="left" w:pos="1200"/>
        </w:tabs>
        <w:rPr>
          <w:ins w:id="60" w:author="Ramachandran M G." w:date="2016-11-30T13:06:00Z"/>
          <w:rFonts w:asciiTheme="minorHAnsi" w:eastAsiaTheme="minorEastAsia" w:hAnsiTheme="minorHAnsi"/>
          <w:color w:val="auto"/>
          <w:kern w:val="0"/>
          <w:sz w:val="22"/>
          <w:szCs w:val="22"/>
          <w:lang w:val="en-IN" w:eastAsia="en-IN"/>
        </w:rPr>
      </w:pPr>
      <w:ins w:id="61" w:author="Ramachandran M G." w:date="2016-11-30T13:06:00Z">
        <w:r w:rsidRPr="00D2771E">
          <w:rPr>
            <w:rStyle w:val="Hyperlink"/>
          </w:rPr>
          <w:fldChar w:fldCharType="begin"/>
        </w:r>
        <w:r w:rsidRPr="00D2771E">
          <w:rPr>
            <w:rStyle w:val="Hyperlink"/>
          </w:rPr>
          <w:instrText xml:space="preserve"> </w:instrText>
        </w:r>
        <w:r>
          <w:instrText>HYPERLINK \l "_Toc468274507"</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3.2.1</w:t>
        </w:r>
        <w:r>
          <w:rPr>
            <w:rFonts w:asciiTheme="minorHAnsi" w:eastAsiaTheme="minorEastAsia" w:hAnsiTheme="minorHAnsi"/>
            <w:color w:val="auto"/>
            <w:kern w:val="0"/>
            <w:sz w:val="22"/>
            <w:szCs w:val="22"/>
            <w:lang w:val="en-IN" w:eastAsia="en-IN"/>
          </w:rPr>
          <w:tab/>
        </w:r>
        <w:r w:rsidRPr="00D2771E">
          <w:rPr>
            <w:rStyle w:val="Hyperlink"/>
          </w:rPr>
          <w:t xml:space="preserve">Component </w:t>
        </w:r>
        <w:r w:rsidRPr="00D2771E">
          <w:rPr>
            <w:rStyle w:val="Hyperlink"/>
            <w:rFonts w:cs="Calibri"/>
          </w:rPr>
          <w:t>level DFD</w:t>
        </w:r>
        <w:r>
          <w:rPr>
            <w:webHidden/>
          </w:rPr>
          <w:tab/>
        </w:r>
        <w:r>
          <w:rPr>
            <w:webHidden/>
          </w:rPr>
          <w:fldChar w:fldCharType="begin"/>
        </w:r>
        <w:r>
          <w:rPr>
            <w:webHidden/>
          </w:rPr>
          <w:instrText xml:space="preserve"> PAGEREF _Toc468274507 \h </w:instrText>
        </w:r>
        <w:r>
          <w:rPr>
            <w:webHidden/>
          </w:rPr>
        </w:r>
      </w:ins>
      <w:r>
        <w:rPr>
          <w:webHidden/>
        </w:rPr>
        <w:fldChar w:fldCharType="separate"/>
      </w:r>
      <w:ins w:id="62" w:author="Ramachandran M G." w:date="2016-11-30T13:06:00Z">
        <w:r>
          <w:rPr>
            <w:webHidden/>
          </w:rPr>
          <w:t>8</w:t>
        </w:r>
        <w:r>
          <w:rPr>
            <w:webHidden/>
          </w:rPr>
          <w:fldChar w:fldCharType="end"/>
        </w:r>
        <w:r w:rsidRPr="00D2771E">
          <w:rPr>
            <w:rStyle w:val="Hyperlink"/>
          </w:rPr>
          <w:fldChar w:fldCharType="end"/>
        </w:r>
      </w:ins>
    </w:p>
    <w:p w:rsidR="00CC3B52" w:rsidRDefault="00CC3B52">
      <w:pPr>
        <w:pStyle w:val="TOC3"/>
        <w:tabs>
          <w:tab w:val="left" w:pos="1200"/>
        </w:tabs>
        <w:rPr>
          <w:ins w:id="63" w:author="Ramachandran M G." w:date="2016-11-30T13:06:00Z"/>
          <w:rFonts w:asciiTheme="minorHAnsi" w:eastAsiaTheme="minorEastAsia" w:hAnsiTheme="minorHAnsi"/>
          <w:color w:val="auto"/>
          <w:kern w:val="0"/>
          <w:sz w:val="22"/>
          <w:szCs w:val="22"/>
          <w:lang w:val="en-IN" w:eastAsia="en-IN"/>
        </w:rPr>
      </w:pPr>
      <w:ins w:id="64" w:author="Ramachandran M G." w:date="2016-11-30T13:06:00Z">
        <w:r w:rsidRPr="00D2771E">
          <w:rPr>
            <w:rStyle w:val="Hyperlink"/>
          </w:rPr>
          <w:fldChar w:fldCharType="begin"/>
        </w:r>
        <w:r w:rsidRPr="00D2771E">
          <w:rPr>
            <w:rStyle w:val="Hyperlink"/>
          </w:rPr>
          <w:instrText xml:space="preserve"> </w:instrText>
        </w:r>
        <w:r>
          <w:instrText>HYPERLINK \l "_Toc468274508"</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3.2.2</w:t>
        </w:r>
        <w:r>
          <w:rPr>
            <w:rFonts w:asciiTheme="minorHAnsi" w:eastAsiaTheme="minorEastAsia" w:hAnsiTheme="minorHAnsi"/>
            <w:color w:val="auto"/>
            <w:kern w:val="0"/>
            <w:sz w:val="22"/>
            <w:szCs w:val="22"/>
            <w:lang w:val="en-IN" w:eastAsia="en-IN"/>
          </w:rPr>
          <w:tab/>
        </w:r>
        <w:r w:rsidRPr="00D2771E">
          <w:rPr>
            <w:rStyle w:val="Hyperlink"/>
          </w:rPr>
          <w:t xml:space="preserve">Function </w:t>
        </w:r>
        <w:r w:rsidRPr="00D2771E">
          <w:rPr>
            <w:rStyle w:val="Hyperlink"/>
            <w:rFonts w:cs="Calibri"/>
          </w:rPr>
          <w:t>level DFD</w:t>
        </w:r>
        <w:r>
          <w:rPr>
            <w:webHidden/>
          </w:rPr>
          <w:tab/>
        </w:r>
        <w:r>
          <w:rPr>
            <w:webHidden/>
          </w:rPr>
          <w:fldChar w:fldCharType="begin"/>
        </w:r>
        <w:r>
          <w:rPr>
            <w:webHidden/>
          </w:rPr>
          <w:instrText xml:space="preserve"> PAGEREF _Toc468274508 \h </w:instrText>
        </w:r>
        <w:r>
          <w:rPr>
            <w:webHidden/>
          </w:rPr>
        </w:r>
      </w:ins>
      <w:r>
        <w:rPr>
          <w:webHidden/>
        </w:rPr>
        <w:fldChar w:fldCharType="separate"/>
      </w:r>
      <w:ins w:id="65" w:author="Ramachandran M G." w:date="2016-11-30T13:06:00Z">
        <w:r>
          <w:rPr>
            <w:webHidden/>
          </w:rPr>
          <w:t>8</w:t>
        </w:r>
        <w:r>
          <w:rPr>
            <w:webHidden/>
          </w:rPr>
          <w:fldChar w:fldCharType="end"/>
        </w:r>
        <w:r w:rsidRPr="00D2771E">
          <w:rPr>
            <w:rStyle w:val="Hyperlink"/>
          </w:rPr>
          <w:fldChar w:fldCharType="end"/>
        </w:r>
      </w:ins>
    </w:p>
    <w:p w:rsidR="00CC3B52" w:rsidRDefault="00CC3B52">
      <w:pPr>
        <w:pStyle w:val="TOC1"/>
        <w:rPr>
          <w:ins w:id="66" w:author="Ramachandran M G." w:date="2016-11-30T13:06:00Z"/>
          <w:rFonts w:eastAsiaTheme="minorEastAsia"/>
          <w:b w:val="0"/>
          <w:color w:val="auto"/>
          <w:kern w:val="0"/>
          <w:sz w:val="22"/>
          <w:szCs w:val="22"/>
          <w:lang w:val="en-IN" w:eastAsia="en-IN"/>
        </w:rPr>
      </w:pPr>
      <w:ins w:id="67" w:author="Ramachandran M G." w:date="2016-11-30T13:06:00Z">
        <w:r w:rsidRPr="00D2771E">
          <w:rPr>
            <w:rStyle w:val="Hyperlink"/>
          </w:rPr>
          <w:fldChar w:fldCharType="begin"/>
        </w:r>
        <w:r w:rsidRPr="00D2771E">
          <w:rPr>
            <w:rStyle w:val="Hyperlink"/>
          </w:rPr>
          <w:instrText xml:space="preserve"> </w:instrText>
        </w:r>
        <w:r>
          <w:instrText>HYPERLINK \l "_Toc468274509"</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ascii="Calibri" w:hAnsi="Calibri" w:cs="Calibri"/>
          </w:rPr>
          <w:t>4</w:t>
        </w:r>
        <w:r>
          <w:rPr>
            <w:rFonts w:eastAsiaTheme="minorEastAsia"/>
            <w:b w:val="0"/>
            <w:color w:val="auto"/>
            <w:kern w:val="0"/>
            <w:sz w:val="22"/>
            <w:szCs w:val="22"/>
            <w:lang w:val="en-IN" w:eastAsia="en-IN"/>
          </w:rPr>
          <w:tab/>
        </w:r>
        <w:r w:rsidRPr="00D2771E">
          <w:rPr>
            <w:rStyle w:val="Hyperlink"/>
            <w:rFonts w:ascii="Calibri" w:hAnsi="Calibri" w:cs="Calibri"/>
          </w:rPr>
          <w:t>Constant Data Dictionary</w:t>
        </w:r>
        <w:r>
          <w:rPr>
            <w:webHidden/>
          </w:rPr>
          <w:tab/>
        </w:r>
        <w:r>
          <w:rPr>
            <w:webHidden/>
          </w:rPr>
          <w:fldChar w:fldCharType="begin"/>
        </w:r>
        <w:r>
          <w:rPr>
            <w:webHidden/>
          </w:rPr>
          <w:instrText xml:space="preserve"> PAGEREF _Toc468274509 \h </w:instrText>
        </w:r>
        <w:r>
          <w:rPr>
            <w:webHidden/>
          </w:rPr>
        </w:r>
      </w:ins>
      <w:r>
        <w:rPr>
          <w:webHidden/>
        </w:rPr>
        <w:fldChar w:fldCharType="separate"/>
      </w:r>
      <w:ins w:id="68" w:author="Ramachandran M G." w:date="2016-11-30T13:06:00Z">
        <w:r>
          <w:rPr>
            <w:webHidden/>
          </w:rPr>
          <w:t>9</w:t>
        </w:r>
        <w:r>
          <w:rPr>
            <w:webHidden/>
          </w:rPr>
          <w:fldChar w:fldCharType="end"/>
        </w:r>
        <w:r w:rsidRPr="00D2771E">
          <w:rPr>
            <w:rStyle w:val="Hyperlink"/>
          </w:rPr>
          <w:fldChar w:fldCharType="end"/>
        </w:r>
      </w:ins>
    </w:p>
    <w:p w:rsidR="00CC3B52" w:rsidRDefault="00CC3B52">
      <w:pPr>
        <w:pStyle w:val="TOC2"/>
        <w:rPr>
          <w:ins w:id="69" w:author="Ramachandran M G." w:date="2016-11-30T13:06:00Z"/>
          <w:rFonts w:asciiTheme="minorHAnsi" w:eastAsiaTheme="minorEastAsia" w:hAnsiTheme="minorHAnsi"/>
          <w:color w:val="auto"/>
          <w:kern w:val="0"/>
          <w:szCs w:val="22"/>
          <w:lang w:val="en-IN" w:eastAsia="en-IN"/>
        </w:rPr>
      </w:pPr>
      <w:ins w:id="70" w:author="Ramachandran M G." w:date="2016-11-30T13:06:00Z">
        <w:r w:rsidRPr="00D2771E">
          <w:rPr>
            <w:rStyle w:val="Hyperlink"/>
          </w:rPr>
          <w:fldChar w:fldCharType="begin"/>
        </w:r>
        <w:r w:rsidRPr="00D2771E">
          <w:rPr>
            <w:rStyle w:val="Hyperlink"/>
          </w:rPr>
          <w:instrText xml:space="preserve"> </w:instrText>
        </w:r>
        <w:r>
          <w:instrText>HYPERLINK \l "_Toc468274510"</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Pr>
          <w:t>4.1</w:t>
        </w:r>
        <w:r>
          <w:rPr>
            <w:rFonts w:asciiTheme="minorHAnsi" w:eastAsiaTheme="minorEastAsia" w:hAnsiTheme="minorHAnsi"/>
            <w:color w:val="auto"/>
            <w:kern w:val="0"/>
            <w:szCs w:val="22"/>
            <w:lang w:val="en-IN" w:eastAsia="en-IN"/>
          </w:rPr>
          <w:tab/>
        </w:r>
        <w:r w:rsidRPr="00D2771E">
          <w:rPr>
            <w:rStyle w:val="Hyperlink"/>
          </w:rPr>
          <w:t>Program (fixed) Constants</w:t>
        </w:r>
        <w:r>
          <w:rPr>
            <w:webHidden/>
          </w:rPr>
          <w:tab/>
        </w:r>
        <w:r>
          <w:rPr>
            <w:webHidden/>
          </w:rPr>
          <w:fldChar w:fldCharType="begin"/>
        </w:r>
        <w:r>
          <w:rPr>
            <w:webHidden/>
          </w:rPr>
          <w:instrText xml:space="preserve"> PAGEREF _Toc468274510 \h </w:instrText>
        </w:r>
        <w:r>
          <w:rPr>
            <w:webHidden/>
          </w:rPr>
        </w:r>
      </w:ins>
      <w:r>
        <w:rPr>
          <w:webHidden/>
        </w:rPr>
        <w:fldChar w:fldCharType="separate"/>
      </w:r>
      <w:ins w:id="71" w:author="Ramachandran M G." w:date="2016-11-30T13:06:00Z">
        <w:r>
          <w:rPr>
            <w:webHidden/>
          </w:rPr>
          <w:t>9</w:t>
        </w:r>
        <w:r>
          <w:rPr>
            <w:webHidden/>
          </w:rPr>
          <w:fldChar w:fldCharType="end"/>
        </w:r>
        <w:r w:rsidRPr="00D2771E">
          <w:rPr>
            <w:rStyle w:val="Hyperlink"/>
          </w:rPr>
          <w:fldChar w:fldCharType="end"/>
        </w:r>
      </w:ins>
    </w:p>
    <w:p w:rsidR="00CC3B52" w:rsidRDefault="00CC3B52">
      <w:pPr>
        <w:pStyle w:val="TOC3"/>
        <w:tabs>
          <w:tab w:val="left" w:pos="1200"/>
        </w:tabs>
        <w:rPr>
          <w:ins w:id="72" w:author="Ramachandran M G." w:date="2016-11-30T13:06:00Z"/>
          <w:rFonts w:asciiTheme="minorHAnsi" w:eastAsiaTheme="minorEastAsia" w:hAnsiTheme="minorHAnsi"/>
          <w:color w:val="auto"/>
          <w:kern w:val="0"/>
          <w:sz w:val="22"/>
          <w:szCs w:val="22"/>
          <w:lang w:val="en-IN" w:eastAsia="en-IN"/>
        </w:rPr>
      </w:pPr>
      <w:ins w:id="73" w:author="Ramachandran M G." w:date="2016-11-30T13:06:00Z">
        <w:r w:rsidRPr="00D2771E">
          <w:rPr>
            <w:rStyle w:val="Hyperlink"/>
          </w:rPr>
          <w:fldChar w:fldCharType="begin"/>
        </w:r>
        <w:r w:rsidRPr="00D2771E">
          <w:rPr>
            <w:rStyle w:val="Hyperlink"/>
          </w:rPr>
          <w:instrText xml:space="preserve"> </w:instrText>
        </w:r>
        <w:r>
          <w:instrText>HYPERLINK \l "_Toc468274511"</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Pr>
          <w:t>4.1.1</w:t>
        </w:r>
        <w:r>
          <w:rPr>
            <w:rFonts w:asciiTheme="minorHAnsi" w:eastAsiaTheme="minorEastAsia" w:hAnsiTheme="minorHAnsi"/>
            <w:color w:val="auto"/>
            <w:kern w:val="0"/>
            <w:sz w:val="22"/>
            <w:szCs w:val="22"/>
            <w:lang w:val="en-IN" w:eastAsia="en-IN"/>
          </w:rPr>
          <w:tab/>
        </w:r>
        <w:r w:rsidRPr="00D2771E">
          <w:rPr>
            <w:rStyle w:val="Hyperlink"/>
          </w:rPr>
          <w:t>Embedded Constants</w:t>
        </w:r>
        <w:r>
          <w:rPr>
            <w:webHidden/>
          </w:rPr>
          <w:tab/>
        </w:r>
        <w:r>
          <w:rPr>
            <w:webHidden/>
          </w:rPr>
          <w:fldChar w:fldCharType="begin"/>
        </w:r>
        <w:r>
          <w:rPr>
            <w:webHidden/>
          </w:rPr>
          <w:instrText xml:space="preserve"> PAGEREF _Toc468274511 \h </w:instrText>
        </w:r>
        <w:r>
          <w:rPr>
            <w:webHidden/>
          </w:rPr>
        </w:r>
      </w:ins>
      <w:r>
        <w:rPr>
          <w:webHidden/>
        </w:rPr>
        <w:fldChar w:fldCharType="separate"/>
      </w:r>
      <w:ins w:id="74" w:author="Ramachandran M G." w:date="2016-11-30T13:06:00Z">
        <w:r>
          <w:rPr>
            <w:webHidden/>
          </w:rPr>
          <w:t>9</w:t>
        </w:r>
        <w:r>
          <w:rPr>
            <w:webHidden/>
          </w:rPr>
          <w:fldChar w:fldCharType="end"/>
        </w:r>
        <w:r w:rsidRPr="00D2771E">
          <w:rPr>
            <w:rStyle w:val="Hyperlink"/>
          </w:rPr>
          <w:fldChar w:fldCharType="end"/>
        </w:r>
      </w:ins>
    </w:p>
    <w:p w:rsidR="00CC3B52" w:rsidRDefault="00CC3B52">
      <w:pPr>
        <w:pStyle w:val="TOC1"/>
        <w:rPr>
          <w:ins w:id="75" w:author="Ramachandran M G." w:date="2016-11-30T13:06:00Z"/>
          <w:rFonts w:eastAsiaTheme="minorEastAsia"/>
          <w:b w:val="0"/>
          <w:color w:val="auto"/>
          <w:kern w:val="0"/>
          <w:sz w:val="22"/>
          <w:szCs w:val="22"/>
          <w:lang w:val="en-IN" w:eastAsia="en-IN"/>
        </w:rPr>
      </w:pPr>
      <w:ins w:id="76" w:author="Ramachandran M G." w:date="2016-11-30T13:06:00Z">
        <w:r w:rsidRPr="00D2771E">
          <w:rPr>
            <w:rStyle w:val="Hyperlink"/>
          </w:rPr>
          <w:fldChar w:fldCharType="begin"/>
        </w:r>
        <w:r w:rsidRPr="00D2771E">
          <w:rPr>
            <w:rStyle w:val="Hyperlink"/>
          </w:rPr>
          <w:instrText xml:space="preserve"> </w:instrText>
        </w:r>
        <w:r>
          <w:instrText>HYPERLINK \l "_Toc468274512"</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ascii="Calibri" w:hAnsi="Calibri" w:cs="Calibri"/>
          </w:rPr>
          <w:t>5</w:t>
        </w:r>
        <w:r>
          <w:rPr>
            <w:rFonts w:eastAsiaTheme="minorEastAsia"/>
            <w:b w:val="0"/>
            <w:color w:val="auto"/>
            <w:kern w:val="0"/>
            <w:sz w:val="22"/>
            <w:szCs w:val="22"/>
            <w:lang w:val="en-IN" w:eastAsia="en-IN"/>
          </w:rPr>
          <w:tab/>
        </w:r>
        <w:r w:rsidRPr="00D2771E">
          <w:rPr>
            <w:rStyle w:val="Hyperlink"/>
            <w:rFonts w:ascii="Calibri" w:hAnsi="Calibri" w:cs="Calibri"/>
          </w:rPr>
          <w:t>Software Component Implementation</w:t>
        </w:r>
        <w:r>
          <w:rPr>
            <w:webHidden/>
          </w:rPr>
          <w:tab/>
        </w:r>
        <w:r>
          <w:rPr>
            <w:webHidden/>
          </w:rPr>
          <w:fldChar w:fldCharType="begin"/>
        </w:r>
        <w:r>
          <w:rPr>
            <w:webHidden/>
          </w:rPr>
          <w:instrText xml:space="preserve"> PAGEREF _Toc468274512 \h </w:instrText>
        </w:r>
        <w:r>
          <w:rPr>
            <w:webHidden/>
          </w:rPr>
        </w:r>
      </w:ins>
      <w:r>
        <w:rPr>
          <w:webHidden/>
        </w:rPr>
        <w:fldChar w:fldCharType="separate"/>
      </w:r>
      <w:ins w:id="77"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78" w:author="Ramachandran M G." w:date="2016-11-30T13:06:00Z"/>
          <w:rFonts w:asciiTheme="minorHAnsi" w:eastAsiaTheme="minorEastAsia" w:hAnsiTheme="minorHAnsi"/>
          <w:color w:val="auto"/>
          <w:kern w:val="0"/>
          <w:szCs w:val="22"/>
          <w:lang w:val="en-IN" w:eastAsia="en-IN"/>
        </w:rPr>
      </w:pPr>
      <w:ins w:id="79" w:author="Ramachandran M G." w:date="2016-11-30T13:06:00Z">
        <w:r w:rsidRPr="00D2771E">
          <w:rPr>
            <w:rStyle w:val="Hyperlink"/>
          </w:rPr>
          <w:fldChar w:fldCharType="begin"/>
        </w:r>
        <w:r w:rsidRPr="00D2771E">
          <w:rPr>
            <w:rStyle w:val="Hyperlink"/>
          </w:rPr>
          <w:instrText xml:space="preserve"> </w:instrText>
        </w:r>
        <w:r>
          <w:instrText>HYPERLINK \l "_Toc468274513"</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Pr>
          <w:t>5.1</w:t>
        </w:r>
        <w:r>
          <w:rPr>
            <w:rFonts w:asciiTheme="minorHAnsi" w:eastAsiaTheme="minorEastAsia" w:hAnsiTheme="minorHAnsi"/>
            <w:color w:val="auto"/>
            <w:kern w:val="0"/>
            <w:szCs w:val="22"/>
            <w:lang w:val="en-IN" w:eastAsia="en-IN"/>
          </w:rPr>
          <w:tab/>
        </w:r>
        <w:r w:rsidRPr="00D2771E">
          <w:rPr>
            <w:rStyle w:val="Hyperlink"/>
          </w:rPr>
          <w:t>Sub-Module Functions</w:t>
        </w:r>
        <w:r>
          <w:rPr>
            <w:webHidden/>
          </w:rPr>
          <w:tab/>
        </w:r>
        <w:r>
          <w:rPr>
            <w:webHidden/>
          </w:rPr>
          <w:fldChar w:fldCharType="begin"/>
        </w:r>
        <w:r>
          <w:rPr>
            <w:webHidden/>
          </w:rPr>
          <w:instrText xml:space="preserve"> PAGEREF _Toc468274513 \h </w:instrText>
        </w:r>
        <w:r>
          <w:rPr>
            <w:webHidden/>
          </w:rPr>
        </w:r>
      </w:ins>
      <w:r>
        <w:rPr>
          <w:webHidden/>
        </w:rPr>
        <w:fldChar w:fldCharType="separate"/>
      </w:r>
      <w:ins w:id="80"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81" w:author="Ramachandran M G." w:date="2016-11-30T13:06:00Z"/>
          <w:rFonts w:asciiTheme="minorHAnsi" w:eastAsiaTheme="minorEastAsia" w:hAnsiTheme="minorHAnsi"/>
          <w:color w:val="auto"/>
          <w:kern w:val="0"/>
          <w:szCs w:val="22"/>
          <w:lang w:val="en-IN" w:eastAsia="en-IN"/>
        </w:rPr>
      </w:pPr>
      <w:ins w:id="82" w:author="Ramachandran M G." w:date="2016-11-30T13:06:00Z">
        <w:r w:rsidRPr="00D2771E">
          <w:rPr>
            <w:rStyle w:val="Hyperlink"/>
          </w:rPr>
          <w:fldChar w:fldCharType="begin"/>
        </w:r>
        <w:r w:rsidRPr="00D2771E">
          <w:rPr>
            <w:rStyle w:val="Hyperlink"/>
          </w:rPr>
          <w:instrText xml:space="preserve"> </w:instrText>
        </w:r>
        <w:r>
          <w:instrText>HYPERLINK \l "_Toc468274514"</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5.1.1</w:t>
        </w:r>
        <w:r>
          <w:rPr>
            <w:rFonts w:asciiTheme="minorHAnsi" w:eastAsiaTheme="minorEastAsia" w:hAnsiTheme="minorHAnsi"/>
            <w:color w:val="auto"/>
            <w:kern w:val="0"/>
            <w:szCs w:val="22"/>
            <w:lang w:val="en-IN" w:eastAsia="en-IN"/>
          </w:rPr>
          <w:tab/>
        </w:r>
        <w:r w:rsidRPr="00D2771E">
          <w:rPr>
            <w:rStyle w:val="Hyperlink"/>
            <w:rFonts w:cs="Calibri"/>
          </w:rPr>
          <w:t>Init: LoaMgrInit1</w:t>
        </w:r>
        <w:r>
          <w:rPr>
            <w:webHidden/>
          </w:rPr>
          <w:tab/>
        </w:r>
        <w:r>
          <w:rPr>
            <w:webHidden/>
          </w:rPr>
          <w:fldChar w:fldCharType="begin"/>
        </w:r>
        <w:r>
          <w:rPr>
            <w:webHidden/>
          </w:rPr>
          <w:instrText xml:space="preserve"> PAGEREF _Toc468274514 \h </w:instrText>
        </w:r>
        <w:r>
          <w:rPr>
            <w:webHidden/>
          </w:rPr>
        </w:r>
      </w:ins>
      <w:r>
        <w:rPr>
          <w:webHidden/>
        </w:rPr>
        <w:fldChar w:fldCharType="separate"/>
      </w:r>
      <w:ins w:id="83"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84" w:author="Ramachandran M G." w:date="2016-11-30T13:06:00Z"/>
          <w:rFonts w:asciiTheme="minorHAnsi" w:eastAsiaTheme="minorEastAsia" w:hAnsiTheme="minorHAnsi"/>
          <w:color w:val="auto"/>
          <w:kern w:val="0"/>
          <w:szCs w:val="22"/>
          <w:lang w:val="en-IN" w:eastAsia="en-IN"/>
        </w:rPr>
      </w:pPr>
      <w:ins w:id="85" w:author="Ramachandran M G." w:date="2016-11-30T13:06:00Z">
        <w:r w:rsidRPr="00D2771E">
          <w:rPr>
            <w:rStyle w:val="Hyperlink"/>
          </w:rPr>
          <w:fldChar w:fldCharType="begin"/>
        </w:r>
        <w:r w:rsidRPr="00D2771E">
          <w:rPr>
            <w:rStyle w:val="Hyperlink"/>
          </w:rPr>
          <w:instrText xml:space="preserve"> </w:instrText>
        </w:r>
        <w:r>
          <w:instrText>HYPERLINK \l "_Toc468274515"</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5.1.1.1</w:t>
        </w:r>
        <w:r>
          <w:rPr>
            <w:rFonts w:asciiTheme="minorHAnsi" w:eastAsiaTheme="minorEastAsia" w:hAnsiTheme="minorHAnsi"/>
            <w:color w:val="auto"/>
            <w:kern w:val="0"/>
            <w:szCs w:val="22"/>
            <w:lang w:val="en-IN" w:eastAsia="en-IN"/>
          </w:rPr>
          <w:tab/>
        </w:r>
        <w:r w:rsidRPr="00D2771E">
          <w:rPr>
            <w:rStyle w:val="Hyperlink"/>
            <w:rFonts w:cs="Calibri"/>
          </w:rPr>
          <w:t>Design Rationale</w:t>
        </w:r>
        <w:r>
          <w:rPr>
            <w:webHidden/>
          </w:rPr>
          <w:tab/>
        </w:r>
        <w:r>
          <w:rPr>
            <w:webHidden/>
          </w:rPr>
          <w:fldChar w:fldCharType="begin"/>
        </w:r>
        <w:r>
          <w:rPr>
            <w:webHidden/>
          </w:rPr>
          <w:instrText xml:space="preserve"> PAGEREF _Toc468274515 \h </w:instrText>
        </w:r>
        <w:r>
          <w:rPr>
            <w:webHidden/>
          </w:rPr>
        </w:r>
      </w:ins>
      <w:r>
        <w:rPr>
          <w:webHidden/>
        </w:rPr>
        <w:fldChar w:fldCharType="separate"/>
      </w:r>
      <w:ins w:id="86"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87" w:author="Ramachandran M G." w:date="2016-11-30T13:06:00Z"/>
          <w:rFonts w:asciiTheme="minorHAnsi" w:eastAsiaTheme="minorEastAsia" w:hAnsiTheme="minorHAnsi"/>
          <w:color w:val="auto"/>
          <w:kern w:val="0"/>
          <w:szCs w:val="22"/>
          <w:lang w:val="en-IN" w:eastAsia="en-IN"/>
        </w:rPr>
      </w:pPr>
      <w:ins w:id="88" w:author="Ramachandran M G." w:date="2016-11-30T13:06:00Z">
        <w:r w:rsidRPr="00D2771E">
          <w:rPr>
            <w:rStyle w:val="Hyperlink"/>
          </w:rPr>
          <w:fldChar w:fldCharType="begin"/>
        </w:r>
        <w:r w:rsidRPr="00D2771E">
          <w:rPr>
            <w:rStyle w:val="Hyperlink"/>
          </w:rPr>
          <w:instrText xml:space="preserve"> </w:instrText>
        </w:r>
        <w:r>
          <w:instrText>HYPERLINK \l "_Toc468274516"</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5.1.1.2</w:t>
        </w:r>
        <w:r>
          <w:rPr>
            <w:rFonts w:asciiTheme="minorHAnsi" w:eastAsiaTheme="minorEastAsia" w:hAnsiTheme="minorHAnsi"/>
            <w:color w:val="auto"/>
            <w:kern w:val="0"/>
            <w:szCs w:val="22"/>
            <w:lang w:val="en-IN" w:eastAsia="en-IN"/>
          </w:rPr>
          <w:tab/>
        </w:r>
        <w:r w:rsidRPr="00D2771E">
          <w:rPr>
            <w:rStyle w:val="Hyperlink"/>
            <w:rFonts w:cs="Calibri"/>
          </w:rPr>
          <w:t>Module Outputs</w:t>
        </w:r>
        <w:r>
          <w:rPr>
            <w:webHidden/>
          </w:rPr>
          <w:tab/>
        </w:r>
        <w:r>
          <w:rPr>
            <w:webHidden/>
          </w:rPr>
          <w:fldChar w:fldCharType="begin"/>
        </w:r>
        <w:r>
          <w:rPr>
            <w:webHidden/>
          </w:rPr>
          <w:instrText xml:space="preserve"> PAGEREF _Toc468274516 \h </w:instrText>
        </w:r>
        <w:r>
          <w:rPr>
            <w:webHidden/>
          </w:rPr>
        </w:r>
      </w:ins>
      <w:r>
        <w:rPr>
          <w:webHidden/>
        </w:rPr>
        <w:fldChar w:fldCharType="separate"/>
      </w:r>
      <w:ins w:id="89"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90" w:author="Ramachandran M G." w:date="2016-11-30T13:06:00Z"/>
          <w:rFonts w:asciiTheme="minorHAnsi" w:eastAsiaTheme="minorEastAsia" w:hAnsiTheme="minorHAnsi"/>
          <w:color w:val="auto"/>
          <w:kern w:val="0"/>
          <w:szCs w:val="22"/>
          <w:lang w:val="en-IN" w:eastAsia="en-IN"/>
        </w:rPr>
      </w:pPr>
      <w:ins w:id="91" w:author="Ramachandran M G." w:date="2016-11-30T13:06:00Z">
        <w:r w:rsidRPr="00D2771E">
          <w:rPr>
            <w:rStyle w:val="Hyperlink"/>
          </w:rPr>
          <w:fldChar w:fldCharType="begin"/>
        </w:r>
        <w:r w:rsidRPr="00D2771E">
          <w:rPr>
            <w:rStyle w:val="Hyperlink"/>
          </w:rPr>
          <w:instrText xml:space="preserve"> </w:instrText>
        </w:r>
        <w:r>
          <w:instrText>HYPERLINK \l "_Toc468274517"</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5.1.2</w:t>
        </w:r>
        <w:r>
          <w:rPr>
            <w:rFonts w:asciiTheme="minorHAnsi" w:eastAsiaTheme="minorEastAsia" w:hAnsiTheme="minorHAnsi"/>
            <w:color w:val="auto"/>
            <w:kern w:val="0"/>
            <w:szCs w:val="22"/>
            <w:lang w:val="en-IN" w:eastAsia="en-IN"/>
          </w:rPr>
          <w:tab/>
        </w:r>
        <w:r w:rsidRPr="00D2771E">
          <w:rPr>
            <w:rStyle w:val="Hyperlink"/>
            <w:rFonts w:cs="Calibri"/>
          </w:rPr>
          <w:t>Per: LoaMgrPer1</w:t>
        </w:r>
        <w:r>
          <w:rPr>
            <w:webHidden/>
          </w:rPr>
          <w:tab/>
        </w:r>
        <w:r>
          <w:rPr>
            <w:webHidden/>
          </w:rPr>
          <w:fldChar w:fldCharType="begin"/>
        </w:r>
        <w:r>
          <w:rPr>
            <w:webHidden/>
          </w:rPr>
          <w:instrText xml:space="preserve"> PAGEREF _Toc468274517 \h </w:instrText>
        </w:r>
        <w:r>
          <w:rPr>
            <w:webHidden/>
          </w:rPr>
        </w:r>
      </w:ins>
      <w:r>
        <w:rPr>
          <w:webHidden/>
        </w:rPr>
        <w:fldChar w:fldCharType="separate"/>
      </w:r>
      <w:ins w:id="92"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93" w:author="Ramachandran M G." w:date="2016-11-30T13:06:00Z"/>
          <w:rFonts w:asciiTheme="minorHAnsi" w:eastAsiaTheme="minorEastAsia" w:hAnsiTheme="minorHAnsi"/>
          <w:color w:val="auto"/>
          <w:kern w:val="0"/>
          <w:szCs w:val="22"/>
          <w:lang w:val="en-IN" w:eastAsia="en-IN"/>
        </w:rPr>
      </w:pPr>
      <w:ins w:id="94" w:author="Ramachandran M G." w:date="2016-11-30T13:06:00Z">
        <w:r w:rsidRPr="00D2771E">
          <w:rPr>
            <w:rStyle w:val="Hyperlink"/>
          </w:rPr>
          <w:fldChar w:fldCharType="begin"/>
        </w:r>
        <w:r w:rsidRPr="00D2771E">
          <w:rPr>
            <w:rStyle w:val="Hyperlink"/>
          </w:rPr>
          <w:instrText xml:space="preserve"> </w:instrText>
        </w:r>
        <w:r>
          <w:instrText>HYPERLINK \l "_Toc468274518"</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5.1.2.1</w:t>
        </w:r>
        <w:r>
          <w:rPr>
            <w:rFonts w:asciiTheme="minorHAnsi" w:eastAsiaTheme="minorEastAsia" w:hAnsiTheme="minorHAnsi"/>
            <w:color w:val="auto"/>
            <w:kern w:val="0"/>
            <w:szCs w:val="22"/>
            <w:lang w:val="en-IN" w:eastAsia="en-IN"/>
          </w:rPr>
          <w:tab/>
        </w:r>
        <w:r w:rsidRPr="00D2771E">
          <w:rPr>
            <w:rStyle w:val="Hyperlink"/>
            <w:rFonts w:cs="Calibri"/>
          </w:rPr>
          <w:t>Design Rationale</w:t>
        </w:r>
        <w:r>
          <w:rPr>
            <w:webHidden/>
          </w:rPr>
          <w:tab/>
        </w:r>
        <w:r>
          <w:rPr>
            <w:webHidden/>
          </w:rPr>
          <w:fldChar w:fldCharType="begin"/>
        </w:r>
        <w:r>
          <w:rPr>
            <w:webHidden/>
          </w:rPr>
          <w:instrText xml:space="preserve"> PAGEREF _Toc468274518 \h </w:instrText>
        </w:r>
        <w:r>
          <w:rPr>
            <w:webHidden/>
          </w:rPr>
        </w:r>
      </w:ins>
      <w:r>
        <w:rPr>
          <w:webHidden/>
        </w:rPr>
        <w:fldChar w:fldCharType="separate"/>
      </w:r>
      <w:ins w:id="95"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96" w:author="Ramachandran M G." w:date="2016-11-30T13:06:00Z"/>
          <w:rFonts w:asciiTheme="minorHAnsi" w:eastAsiaTheme="minorEastAsia" w:hAnsiTheme="minorHAnsi"/>
          <w:color w:val="auto"/>
          <w:kern w:val="0"/>
          <w:szCs w:val="22"/>
          <w:lang w:val="en-IN" w:eastAsia="en-IN"/>
        </w:rPr>
      </w:pPr>
      <w:ins w:id="97" w:author="Ramachandran M G." w:date="2016-11-30T13:06:00Z">
        <w:r w:rsidRPr="00D2771E">
          <w:rPr>
            <w:rStyle w:val="Hyperlink"/>
          </w:rPr>
          <w:fldChar w:fldCharType="begin"/>
        </w:r>
        <w:r w:rsidRPr="00D2771E">
          <w:rPr>
            <w:rStyle w:val="Hyperlink"/>
          </w:rPr>
          <w:instrText xml:space="preserve"> </w:instrText>
        </w:r>
        <w:r>
          <w:instrText>HYPERLINK \l "_Toc468274519"</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5.1.2.2</w:t>
        </w:r>
        <w:r>
          <w:rPr>
            <w:rFonts w:asciiTheme="minorHAnsi" w:eastAsiaTheme="minorEastAsia" w:hAnsiTheme="minorHAnsi"/>
            <w:color w:val="auto"/>
            <w:kern w:val="0"/>
            <w:szCs w:val="22"/>
            <w:lang w:val="en-IN" w:eastAsia="en-IN"/>
          </w:rPr>
          <w:tab/>
        </w:r>
        <w:r w:rsidRPr="00D2771E">
          <w:rPr>
            <w:rStyle w:val="Hyperlink"/>
            <w:rFonts w:cs="Calibri"/>
          </w:rPr>
          <w:t>Store Module Inputs to Local copies</w:t>
        </w:r>
        <w:r>
          <w:rPr>
            <w:webHidden/>
          </w:rPr>
          <w:tab/>
        </w:r>
        <w:r>
          <w:rPr>
            <w:webHidden/>
          </w:rPr>
          <w:fldChar w:fldCharType="begin"/>
        </w:r>
        <w:r>
          <w:rPr>
            <w:webHidden/>
          </w:rPr>
          <w:instrText xml:space="preserve"> PAGEREF _Toc468274519 \h </w:instrText>
        </w:r>
        <w:r>
          <w:rPr>
            <w:webHidden/>
          </w:rPr>
        </w:r>
      </w:ins>
      <w:r>
        <w:rPr>
          <w:webHidden/>
        </w:rPr>
        <w:fldChar w:fldCharType="separate"/>
      </w:r>
      <w:ins w:id="98"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99" w:author="Ramachandran M G." w:date="2016-11-30T13:06:00Z"/>
          <w:rFonts w:asciiTheme="minorHAnsi" w:eastAsiaTheme="minorEastAsia" w:hAnsiTheme="minorHAnsi"/>
          <w:color w:val="auto"/>
          <w:kern w:val="0"/>
          <w:szCs w:val="22"/>
          <w:lang w:val="en-IN" w:eastAsia="en-IN"/>
        </w:rPr>
      </w:pPr>
      <w:ins w:id="100" w:author="Ramachandran M G." w:date="2016-11-30T13:06:00Z">
        <w:r w:rsidRPr="00D2771E">
          <w:rPr>
            <w:rStyle w:val="Hyperlink"/>
          </w:rPr>
          <w:fldChar w:fldCharType="begin"/>
        </w:r>
        <w:r w:rsidRPr="00D2771E">
          <w:rPr>
            <w:rStyle w:val="Hyperlink"/>
          </w:rPr>
          <w:instrText xml:space="preserve"> </w:instrText>
        </w:r>
        <w:r>
          <w:instrText>HYPERLINK \l "_Toc468274520"</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5.1.2.3</w:t>
        </w:r>
        <w:r>
          <w:rPr>
            <w:rFonts w:asciiTheme="minorHAnsi" w:eastAsiaTheme="minorEastAsia" w:hAnsiTheme="minorHAnsi"/>
            <w:color w:val="auto"/>
            <w:kern w:val="0"/>
            <w:szCs w:val="22"/>
            <w:lang w:val="en-IN" w:eastAsia="en-IN"/>
          </w:rPr>
          <w:tab/>
        </w:r>
        <w:r w:rsidRPr="00D2771E">
          <w:rPr>
            <w:rStyle w:val="Hyperlink"/>
            <w:rFonts w:cs="Calibri"/>
          </w:rPr>
          <w:t>(Processing of function)………</w:t>
        </w:r>
        <w:r>
          <w:rPr>
            <w:webHidden/>
          </w:rPr>
          <w:tab/>
        </w:r>
        <w:r>
          <w:rPr>
            <w:webHidden/>
          </w:rPr>
          <w:fldChar w:fldCharType="begin"/>
        </w:r>
        <w:r>
          <w:rPr>
            <w:webHidden/>
          </w:rPr>
          <w:instrText xml:space="preserve"> PAGEREF _Toc468274520 \h </w:instrText>
        </w:r>
        <w:r>
          <w:rPr>
            <w:webHidden/>
          </w:rPr>
        </w:r>
      </w:ins>
      <w:r>
        <w:rPr>
          <w:webHidden/>
        </w:rPr>
        <w:fldChar w:fldCharType="separate"/>
      </w:r>
      <w:ins w:id="101"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102" w:author="Ramachandran M G." w:date="2016-11-30T13:06:00Z"/>
          <w:rFonts w:asciiTheme="minorHAnsi" w:eastAsiaTheme="minorEastAsia" w:hAnsiTheme="minorHAnsi"/>
          <w:color w:val="auto"/>
          <w:kern w:val="0"/>
          <w:szCs w:val="22"/>
          <w:lang w:val="en-IN" w:eastAsia="en-IN"/>
        </w:rPr>
      </w:pPr>
      <w:ins w:id="103" w:author="Ramachandran M G." w:date="2016-11-30T13:06:00Z">
        <w:r w:rsidRPr="00D2771E">
          <w:rPr>
            <w:rStyle w:val="Hyperlink"/>
          </w:rPr>
          <w:fldChar w:fldCharType="begin"/>
        </w:r>
        <w:r w:rsidRPr="00D2771E">
          <w:rPr>
            <w:rStyle w:val="Hyperlink"/>
          </w:rPr>
          <w:instrText xml:space="preserve"> </w:instrText>
        </w:r>
        <w:r>
          <w:instrText>HYPERLINK \l "_Toc468274521"</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5.1.2.4</w:t>
        </w:r>
        <w:r>
          <w:rPr>
            <w:rFonts w:asciiTheme="minorHAnsi" w:eastAsiaTheme="minorEastAsia" w:hAnsiTheme="minorHAnsi"/>
            <w:color w:val="auto"/>
            <w:kern w:val="0"/>
            <w:szCs w:val="22"/>
            <w:lang w:val="en-IN" w:eastAsia="en-IN"/>
          </w:rPr>
          <w:tab/>
        </w:r>
        <w:r w:rsidRPr="00D2771E">
          <w:rPr>
            <w:rStyle w:val="Hyperlink"/>
            <w:rFonts w:cs="Calibri"/>
          </w:rPr>
          <w:t>Store Local copy of outputs into Module Outputs</w:t>
        </w:r>
        <w:r>
          <w:rPr>
            <w:webHidden/>
          </w:rPr>
          <w:tab/>
        </w:r>
        <w:r>
          <w:rPr>
            <w:webHidden/>
          </w:rPr>
          <w:fldChar w:fldCharType="begin"/>
        </w:r>
        <w:r>
          <w:rPr>
            <w:webHidden/>
          </w:rPr>
          <w:instrText xml:space="preserve"> PAGEREF _Toc468274521 \h </w:instrText>
        </w:r>
        <w:r>
          <w:rPr>
            <w:webHidden/>
          </w:rPr>
        </w:r>
      </w:ins>
      <w:r>
        <w:rPr>
          <w:webHidden/>
        </w:rPr>
        <w:fldChar w:fldCharType="separate"/>
      </w:r>
      <w:ins w:id="104"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105" w:author="Ramachandran M G." w:date="2016-11-30T13:06:00Z"/>
          <w:rFonts w:asciiTheme="minorHAnsi" w:eastAsiaTheme="minorEastAsia" w:hAnsiTheme="minorHAnsi"/>
          <w:color w:val="auto"/>
          <w:kern w:val="0"/>
          <w:szCs w:val="22"/>
          <w:lang w:val="en-IN" w:eastAsia="en-IN"/>
        </w:rPr>
      </w:pPr>
      <w:ins w:id="106" w:author="Ramachandran M G." w:date="2016-11-30T13:06:00Z">
        <w:r w:rsidRPr="00D2771E">
          <w:rPr>
            <w:rStyle w:val="Hyperlink"/>
          </w:rPr>
          <w:fldChar w:fldCharType="begin"/>
        </w:r>
        <w:r w:rsidRPr="00D2771E">
          <w:rPr>
            <w:rStyle w:val="Hyperlink"/>
          </w:rPr>
          <w:instrText xml:space="preserve"> </w:instrText>
        </w:r>
        <w:r>
          <w:instrText>HYPERLINK \l "_Toc468274522"</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Pr>
          <w:t>5.2</w:t>
        </w:r>
        <w:r>
          <w:rPr>
            <w:rFonts w:asciiTheme="minorHAnsi" w:eastAsiaTheme="minorEastAsia" w:hAnsiTheme="minorHAnsi"/>
            <w:color w:val="auto"/>
            <w:kern w:val="0"/>
            <w:szCs w:val="22"/>
            <w:lang w:val="en-IN" w:eastAsia="en-IN"/>
          </w:rPr>
          <w:tab/>
        </w:r>
        <w:r w:rsidRPr="00D2771E">
          <w:rPr>
            <w:rStyle w:val="Hyperlink"/>
          </w:rPr>
          <w:t>Server Runables</w:t>
        </w:r>
        <w:r>
          <w:rPr>
            <w:webHidden/>
          </w:rPr>
          <w:tab/>
        </w:r>
        <w:r>
          <w:rPr>
            <w:webHidden/>
          </w:rPr>
          <w:fldChar w:fldCharType="begin"/>
        </w:r>
        <w:r>
          <w:rPr>
            <w:webHidden/>
          </w:rPr>
          <w:instrText xml:space="preserve"> PAGEREF _Toc468274522 \h </w:instrText>
        </w:r>
        <w:r>
          <w:rPr>
            <w:webHidden/>
          </w:rPr>
        </w:r>
      </w:ins>
      <w:r>
        <w:rPr>
          <w:webHidden/>
        </w:rPr>
        <w:fldChar w:fldCharType="separate"/>
      </w:r>
      <w:ins w:id="107"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108" w:author="Ramachandran M G." w:date="2016-11-30T13:06:00Z"/>
          <w:rFonts w:asciiTheme="minorHAnsi" w:eastAsiaTheme="minorEastAsia" w:hAnsiTheme="minorHAnsi"/>
          <w:color w:val="auto"/>
          <w:kern w:val="0"/>
          <w:szCs w:val="22"/>
          <w:lang w:val="en-IN" w:eastAsia="en-IN"/>
        </w:rPr>
      </w:pPr>
      <w:ins w:id="109" w:author="Ramachandran M G." w:date="2016-11-30T13:06:00Z">
        <w:r w:rsidRPr="00D2771E">
          <w:rPr>
            <w:rStyle w:val="Hyperlink"/>
          </w:rPr>
          <w:fldChar w:fldCharType="begin"/>
        </w:r>
        <w:r w:rsidRPr="00D2771E">
          <w:rPr>
            <w:rStyle w:val="Hyperlink"/>
          </w:rPr>
          <w:instrText xml:space="preserve"> </w:instrText>
        </w:r>
        <w:r>
          <w:instrText>HYPERLINK \l "_Toc468274523"</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5.3</w:t>
        </w:r>
        <w:r>
          <w:rPr>
            <w:rFonts w:asciiTheme="minorHAnsi" w:eastAsiaTheme="minorEastAsia" w:hAnsiTheme="minorHAnsi"/>
            <w:color w:val="auto"/>
            <w:kern w:val="0"/>
            <w:szCs w:val="22"/>
            <w:lang w:val="en-IN" w:eastAsia="en-IN"/>
          </w:rPr>
          <w:tab/>
        </w:r>
        <w:r w:rsidRPr="00D2771E">
          <w:rPr>
            <w:rStyle w:val="Hyperlink"/>
            <w:rFonts w:cs="Calibri"/>
          </w:rPr>
          <w:t>Interrupt Functions</w:t>
        </w:r>
        <w:r>
          <w:rPr>
            <w:webHidden/>
          </w:rPr>
          <w:tab/>
        </w:r>
        <w:r>
          <w:rPr>
            <w:webHidden/>
          </w:rPr>
          <w:fldChar w:fldCharType="begin"/>
        </w:r>
        <w:r>
          <w:rPr>
            <w:webHidden/>
          </w:rPr>
          <w:instrText xml:space="preserve"> PAGEREF _Toc468274523 \h </w:instrText>
        </w:r>
        <w:r>
          <w:rPr>
            <w:webHidden/>
          </w:rPr>
        </w:r>
      </w:ins>
      <w:r>
        <w:rPr>
          <w:webHidden/>
        </w:rPr>
        <w:fldChar w:fldCharType="separate"/>
      </w:r>
      <w:ins w:id="110"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111" w:author="Ramachandran M G." w:date="2016-11-30T13:06:00Z"/>
          <w:rFonts w:asciiTheme="minorHAnsi" w:eastAsiaTheme="minorEastAsia" w:hAnsiTheme="minorHAnsi"/>
          <w:color w:val="auto"/>
          <w:kern w:val="0"/>
          <w:szCs w:val="22"/>
          <w:lang w:val="en-IN" w:eastAsia="en-IN"/>
        </w:rPr>
      </w:pPr>
      <w:ins w:id="112" w:author="Ramachandran M G." w:date="2016-11-30T13:06:00Z">
        <w:r w:rsidRPr="00D2771E">
          <w:rPr>
            <w:rStyle w:val="Hyperlink"/>
          </w:rPr>
          <w:fldChar w:fldCharType="begin"/>
        </w:r>
        <w:r w:rsidRPr="00D2771E">
          <w:rPr>
            <w:rStyle w:val="Hyperlink"/>
          </w:rPr>
          <w:instrText xml:space="preserve"> </w:instrText>
        </w:r>
        <w:r>
          <w:instrText>HYPERLINK \l "_Toc468274524"</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w:t>
        </w:r>
        <w:r>
          <w:rPr>
            <w:rFonts w:asciiTheme="minorHAnsi" w:eastAsiaTheme="minorEastAsia" w:hAnsiTheme="minorHAnsi"/>
            <w:color w:val="auto"/>
            <w:kern w:val="0"/>
            <w:szCs w:val="22"/>
            <w:lang w:val="en-IN" w:eastAsia="en-IN"/>
          </w:rPr>
          <w:tab/>
        </w:r>
        <w:r w:rsidRPr="00D2771E">
          <w:rPr>
            <w:rStyle w:val="Hyperlink"/>
            <w:rFonts w:cs="Calibri"/>
          </w:rPr>
          <w:t>Module Internal (Local) Functions</w:t>
        </w:r>
        <w:r>
          <w:rPr>
            <w:webHidden/>
          </w:rPr>
          <w:tab/>
        </w:r>
        <w:r>
          <w:rPr>
            <w:webHidden/>
          </w:rPr>
          <w:fldChar w:fldCharType="begin"/>
        </w:r>
        <w:r>
          <w:rPr>
            <w:webHidden/>
          </w:rPr>
          <w:instrText xml:space="preserve"> PAGEREF _Toc468274524 \h </w:instrText>
        </w:r>
        <w:r>
          <w:rPr>
            <w:webHidden/>
          </w:rPr>
        </w:r>
      </w:ins>
      <w:r>
        <w:rPr>
          <w:webHidden/>
        </w:rPr>
        <w:fldChar w:fldCharType="separate"/>
      </w:r>
      <w:ins w:id="113"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114" w:author="Ramachandran M G." w:date="2016-11-30T13:06:00Z"/>
          <w:rFonts w:asciiTheme="minorHAnsi" w:eastAsiaTheme="minorEastAsia" w:hAnsiTheme="minorHAnsi"/>
          <w:color w:val="auto"/>
          <w:kern w:val="0"/>
          <w:szCs w:val="22"/>
          <w:lang w:val="en-IN" w:eastAsia="en-IN"/>
        </w:rPr>
      </w:pPr>
      <w:ins w:id="115" w:author="Ramachandran M G." w:date="2016-11-30T13:06:00Z">
        <w:r w:rsidRPr="00D2771E">
          <w:rPr>
            <w:rStyle w:val="Hyperlink"/>
          </w:rPr>
          <w:fldChar w:fldCharType="begin"/>
        </w:r>
        <w:r w:rsidRPr="00D2771E">
          <w:rPr>
            <w:rStyle w:val="Hyperlink"/>
          </w:rPr>
          <w:instrText xml:space="preserve"> </w:instrText>
        </w:r>
        <w:r>
          <w:instrText>HYPERLINK \l "_Toc468274525"</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5.4.1</w:t>
        </w:r>
        <w:r>
          <w:rPr>
            <w:rFonts w:asciiTheme="minorHAnsi" w:eastAsiaTheme="minorEastAsia" w:hAnsiTheme="minorHAnsi"/>
            <w:color w:val="auto"/>
            <w:kern w:val="0"/>
            <w:szCs w:val="22"/>
            <w:lang w:val="en-IN" w:eastAsia="en-IN"/>
          </w:rPr>
          <w:tab/>
        </w:r>
        <w:r w:rsidRPr="00D2771E">
          <w:rPr>
            <w:rStyle w:val="Hyperlink"/>
            <w:rFonts w:cs="Calibri"/>
          </w:rPr>
          <w:t>Local Function #1</w:t>
        </w:r>
        <w:r>
          <w:rPr>
            <w:webHidden/>
          </w:rPr>
          <w:tab/>
        </w:r>
        <w:r>
          <w:rPr>
            <w:webHidden/>
          </w:rPr>
          <w:fldChar w:fldCharType="begin"/>
        </w:r>
        <w:r>
          <w:rPr>
            <w:webHidden/>
          </w:rPr>
          <w:instrText xml:space="preserve"> PAGEREF _Toc468274525 \h </w:instrText>
        </w:r>
        <w:r>
          <w:rPr>
            <w:webHidden/>
          </w:rPr>
        </w:r>
      </w:ins>
      <w:r>
        <w:rPr>
          <w:webHidden/>
        </w:rPr>
        <w:fldChar w:fldCharType="separate"/>
      </w:r>
      <w:ins w:id="116"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117" w:author="Ramachandran M G." w:date="2016-11-30T13:06:00Z"/>
          <w:rFonts w:asciiTheme="minorHAnsi" w:eastAsiaTheme="minorEastAsia" w:hAnsiTheme="minorHAnsi"/>
          <w:color w:val="auto"/>
          <w:kern w:val="0"/>
          <w:szCs w:val="22"/>
          <w:lang w:val="en-IN" w:eastAsia="en-IN"/>
        </w:rPr>
      </w:pPr>
      <w:ins w:id="118" w:author="Ramachandran M G." w:date="2016-11-30T13:06:00Z">
        <w:r w:rsidRPr="00D2771E">
          <w:rPr>
            <w:rStyle w:val="Hyperlink"/>
          </w:rPr>
          <w:fldChar w:fldCharType="begin"/>
        </w:r>
        <w:r w:rsidRPr="00D2771E">
          <w:rPr>
            <w:rStyle w:val="Hyperlink"/>
          </w:rPr>
          <w:instrText xml:space="preserve"> </w:instrText>
        </w:r>
        <w:r>
          <w:instrText>HYPERLINK \l "_Toc468274526"</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5.4.1.1</w:t>
        </w:r>
        <w:r>
          <w:rPr>
            <w:rFonts w:asciiTheme="minorHAnsi" w:eastAsiaTheme="minorEastAsia" w:hAnsiTheme="minorHAnsi"/>
            <w:color w:val="auto"/>
            <w:kern w:val="0"/>
            <w:szCs w:val="22"/>
            <w:lang w:val="en-IN" w:eastAsia="en-IN"/>
          </w:rPr>
          <w:tab/>
        </w:r>
        <w:r w:rsidRPr="00D2771E">
          <w:rPr>
            <w:rStyle w:val="Hyperlink"/>
            <w:rFonts w:cs="Calibri"/>
          </w:rPr>
          <w:t>Design Rationale</w:t>
        </w:r>
        <w:r>
          <w:rPr>
            <w:webHidden/>
          </w:rPr>
          <w:tab/>
        </w:r>
        <w:r>
          <w:rPr>
            <w:webHidden/>
          </w:rPr>
          <w:fldChar w:fldCharType="begin"/>
        </w:r>
        <w:r>
          <w:rPr>
            <w:webHidden/>
          </w:rPr>
          <w:instrText xml:space="preserve"> PAGEREF _Toc468274526 \h </w:instrText>
        </w:r>
        <w:r>
          <w:rPr>
            <w:webHidden/>
          </w:rPr>
        </w:r>
      </w:ins>
      <w:r>
        <w:rPr>
          <w:webHidden/>
        </w:rPr>
        <w:fldChar w:fldCharType="separate"/>
      </w:r>
      <w:ins w:id="119" w:author="Ramachandran M G." w:date="2016-11-30T13:06:00Z">
        <w:r>
          <w:rPr>
            <w:webHidden/>
          </w:rPr>
          <w:t>10</w:t>
        </w:r>
        <w:r>
          <w:rPr>
            <w:webHidden/>
          </w:rPr>
          <w:fldChar w:fldCharType="end"/>
        </w:r>
        <w:r w:rsidRPr="00D2771E">
          <w:rPr>
            <w:rStyle w:val="Hyperlink"/>
          </w:rPr>
          <w:fldChar w:fldCharType="end"/>
        </w:r>
      </w:ins>
    </w:p>
    <w:p w:rsidR="00CC3B52" w:rsidRDefault="00CC3B52">
      <w:pPr>
        <w:pStyle w:val="TOC2"/>
        <w:rPr>
          <w:ins w:id="120" w:author="Ramachandran M G." w:date="2016-11-30T13:06:00Z"/>
          <w:rFonts w:asciiTheme="minorHAnsi" w:eastAsiaTheme="minorEastAsia" w:hAnsiTheme="minorHAnsi"/>
          <w:color w:val="auto"/>
          <w:kern w:val="0"/>
          <w:szCs w:val="22"/>
          <w:lang w:val="en-IN" w:eastAsia="en-IN"/>
        </w:rPr>
      </w:pPr>
      <w:ins w:id="121" w:author="Ramachandran M G." w:date="2016-11-30T13:06:00Z">
        <w:r w:rsidRPr="00D2771E">
          <w:rPr>
            <w:rStyle w:val="Hyperlink"/>
          </w:rPr>
          <w:fldChar w:fldCharType="begin"/>
        </w:r>
        <w:r w:rsidRPr="00D2771E">
          <w:rPr>
            <w:rStyle w:val="Hyperlink"/>
          </w:rPr>
          <w:instrText xml:space="preserve"> </w:instrText>
        </w:r>
        <w:r>
          <w:instrText>HYPERLINK \l "_Toc468274527"</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5.4.1.2</w:t>
        </w:r>
        <w:r>
          <w:rPr>
            <w:rFonts w:asciiTheme="minorHAnsi" w:eastAsiaTheme="minorEastAsia" w:hAnsiTheme="minorHAnsi"/>
            <w:color w:val="auto"/>
            <w:kern w:val="0"/>
            <w:szCs w:val="22"/>
            <w:lang w:val="en-IN" w:eastAsia="en-IN"/>
          </w:rPr>
          <w:tab/>
        </w:r>
        <w:r w:rsidRPr="00D2771E">
          <w:rPr>
            <w:rStyle w:val="Hyperlink"/>
            <w:rFonts w:cs="Calibri"/>
          </w:rPr>
          <w:t>Processing</w:t>
        </w:r>
        <w:r>
          <w:rPr>
            <w:webHidden/>
          </w:rPr>
          <w:tab/>
        </w:r>
        <w:r>
          <w:rPr>
            <w:webHidden/>
          </w:rPr>
          <w:fldChar w:fldCharType="begin"/>
        </w:r>
        <w:r>
          <w:rPr>
            <w:webHidden/>
          </w:rPr>
          <w:instrText xml:space="preserve"> PAGEREF _Toc468274527 \h </w:instrText>
        </w:r>
        <w:r>
          <w:rPr>
            <w:webHidden/>
          </w:rPr>
        </w:r>
      </w:ins>
      <w:r>
        <w:rPr>
          <w:webHidden/>
        </w:rPr>
        <w:fldChar w:fldCharType="separate"/>
      </w:r>
      <w:ins w:id="122" w:author="Ramachandran M G." w:date="2016-11-30T13:06:00Z">
        <w:r>
          <w:rPr>
            <w:webHidden/>
          </w:rPr>
          <w:t>11</w:t>
        </w:r>
        <w:r>
          <w:rPr>
            <w:webHidden/>
          </w:rPr>
          <w:fldChar w:fldCharType="end"/>
        </w:r>
        <w:r w:rsidRPr="00D2771E">
          <w:rPr>
            <w:rStyle w:val="Hyperlink"/>
          </w:rPr>
          <w:fldChar w:fldCharType="end"/>
        </w:r>
      </w:ins>
    </w:p>
    <w:p w:rsidR="00CC3B52" w:rsidRDefault="00CC3B52">
      <w:pPr>
        <w:pStyle w:val="TOC2"/>
        <w:rPr>
          <w:ins w:id="123" w:author="Ramachandran M G." w:date="2016-11-30T13:06:00Z"/>
          <w:rFonts w:asciiTheme="minorHAnsi" w:eastAsiaTheme="minorEastAsia" w:hAnsiTheme="minorHAnsi"/>
          <w:color w:val="auto"/>
          <w:kern w:val="0"/>
          <w:szCs w:val="22"/>
          <w:lang w:val="en-IN" w:eastAsia="en-IN"/>
        </w:rPr>
      </w:pPr>
      <w:ins w:id="124" w:author="Ramachandran M G." w:date="2016-11-30T13:06:00Z">
        <w:r w:rsidRPr="00D2771E">
          <w:rPr>
            <w:rStyle w:val="Hyperlink"/>
          </w:rPr>
          <w:fldChar w:fldCharType="begin"/>
        </w:r>
        <w:r w:rsidRPr="00D2771E">
          <w:rPr>
            <w:rStyle w:val="Hyperlink"/>
          </w:rPr>
          <w:instrText xml:space="preserve"> </w:instrText>
        </w:r>
        <w:r>
          <w:instrText>HYPERLINK \l "_Toc468274528"</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5.4.2</w:t>
        </w:r>
        <w:r>
          <w:rPr>
            <w:rFonts w:asciiTheme="minorHAnsi" w:eastAsiaTheme="minorEastAsia" w:hAnsiTheme="minorHAnsi"/>
            <w:color w:val="auto"/>
            <w:kern w:val="0"/>
            <w:szCs w:val="22"/>
            <w:lang w:val="en-IN" w:eastAsia="en-IN"/>
          </w:rPr>
          <w:tab/>
        </w:r>
        <w:r w:rsidRPr="00D2771E">
          <w:rPr>
            <w:rStyle w:val="Hyperlink"/>
            <w:rFonts w:cs="Calibri"/>
          </w:rPr>
          <w:t>Local Function #2</w:t>
        </w:r>
        <w:r>
          <w:rPr>
            <w:webHidden/>
          </w:rPr>
          <w:tab/>
        </w:r>
        <w:r>
          <w:rPr>
            <w:webHidden/>
          </w:rPr>
          <w:fldChar w:fldCharType="begin"/>
        </w:r>
        <w:r>
          <w:rPr>
            <w:webHidden/>
          </w:rPr>
          <w:instrText xml:space="preserve"> PAGEREF _Toc468274528 \h </w:instrText>
        </w:r>
        <w:r>
          <w:rPr>
            <w:webHidden/>
          </w:rPr>
        </w:r>
      </w:ins>
      <w:r>
        <w:rPr>
          <w:webHidden/>
        </w:rPr>
        <w:fldChar w:fldCharType="separate"/>
      </w:r>
      <w:ins w:id="125" w:author="Ramachandran M G." w:date="2016-11-30T13:06:00Z">
        <w:r>
          <w:rPr>
            <w:webHidden/>
          </w:rPr>
          <w:t>11</w:t>
        </w:r>
        <w:r>
          <w:rPr>
            <w:webHidden/>
          </w:rPr>
          <w:fldChar w:fldCharType="end"/>
        </w:r>
        <w:r w:rsidRPr="00D2771E">
          <w:rPr>
            <w:rStyle w:val="Hyperlink"/>
          </w:rPr>
          <w:fldChar w:fldCharType="end"/>
        </w:r>
      </w:ins>
    </w:p>
    <w:p w:rsidR="00CC3B52" w:rsidRDefault="00CC3B52">
      <w:pPr>
        <w:pStyle w:val="TOC2"/>
        <w:rPr>
          <w:ins w:id="126" w:author="Ramachandran M G." w:date="2016-11-30T13:06:00Z"/>
          <w:rFonts w:asciiTheme="minorHAnsi" w:eastAsiaTheme="minorEastAsia" w:hAnsiTheme="minorHAnsi"/>
          <w:color w:val="auto"/>
          <w:kern w:val="0"/>
          <w:szCs w:val="22"/>
          <w:lang w:val="en-IN" w:eastAsia="en-IN"/>
        </w:rPr>
      </w:pPr>
      <w:ins w:id="127" w:author="Ramachandran M G." w:date="2016-11-30T13:06:00Z">
        <w:r w:rsidRPr="00D2771E">
          <w:rPr>
            <w:rStyle w:val="Hyperlink"/>
          </w:rPr>
          <w:fldChar w:fldCharType="begin"/>
        </w:r>
        <w:r w:rsidRPr="00D2771E">
          <w:rPr>
            <w:rStyle w:val="Hyperlink"/>
          </w:rPr>
          <w:instrText xml:space="preserve"> </w:instrText>
        </w:r>
        <w:r>
          <w:instrText>HYPERLINK \l "_Toc468274529"</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5.4.2.1</w:t>
        </w:r>
        <w:r>
          <w:rPr>
            <w:rFonts w:asciiTheme="minorHAnsi" w:eastAsiaTheme="minorEastAsia" w:hAnsiTheme="minorHAnsi"/>
            <w:color w:val="auto"/>
            <w:kern w:val="0"/>
            <w:szCs w:val="22"/>
            <w:lang w:val="en-IN" w:eastAsia="en-IN"/>
          </w:rPr>
          <w:tab/>
        </w:r>
        <w:r w:rsidRPr="00D2771E">
          <w:rPr>
            <w:rStyle w:val="Hyperlink"/>
            <w:rFonts w:cs="Calibri"/>
          </w:rPr>
          <w:t>Design Rationale</w:t>
        </w:r>
        <w:r>
          <w:rPr>
            <w:webHidden/>
          </w:rPr>
          <w:tab/>
        </w:r>
        <w:r>
          <w:rPr>
            <w:webHidden/>
          </w:rPr>
          <w:fldChar w:fldCharType="begin"/>
        </w:r>
        <w:r>
          <w:rPr>
            <w:webHidden/>
          </w:rPr>
          <w:instrText xml:space="preserve"> PAGEREF _Toc468274529 \h </w:instrText>
        </w:r>
        <w:r>
          <w:rPr>
            <w:webHidden/>
          </w:rPr>
        </w:r>
      </w:ins>
      <w:r>
        <w:rPr>
          <w:webHidden/>
        </w:rPr>
        <w:fldChar w:fldCharType="separate"/>
      </w:r>
      <w:ins w:id="128" w:author="Ramachandran M G." w:date="2016-11-30T13:06:00Z">
        <w:r>
          <w:rPr>
            <w:webHidden/>
          </w:rPr>
          <w:t>11</w:t>
        </w:r>
        <w:r>
          <w:rPr>
            <w:webHidden/>
          </w:rPr>
          <w:fldChar w:fldCharType="end"/>
        </w:r>
        <w:r w:rsidRPr="00D2771E">
          <w:rPr>
            <w:rStyle w:val="Hyperlink"/>
          </w:rPr>
          <w:fldChar w:fldCharType="end"/>
        </w:r>
      </w:ins>
    </w:p>
    <w:p w:rsidR="00CC3B52" w:rsidRDefault="00CC3B52">
      <w:pPr>
        <w:pStyle w:val="TOC2"/>
        <w:rPr>
          <w:ins w:id="129" w:author="Ramachandran M G." w:date="2016-11-30T13:06:00Z"/>
          <w:rFonts w:asciiTheme="minorHAnsi" w:eastAsiaTheme="minorEastAsia" w:hAnsiTheme="minorHAnsi"/>
          <w:color w:val="auto"/>
          <w:kern w:val="0"/>
          <w:szCs w:val="22"/>
          <w:lang w:val="en-IN" w:eastAsia="en-IN"/>
        </w:rPr>
      </w:pPr>
      <w:ins w:id="130" w:author="Ramachandran M G." w:date="2016-11-30T13:06:00Z">
        <w:r w:rsidRPr="00D2771E">
          <w:rPr>
            <w:rStyle w:val="Hyperlink"/>
          </w:rPr>
          <w:fldChar w:fldCharType="begin"/>
        </w:r>
        <w:r w:rsidRPr="00D2771E">
          <w:rPr>
            <w:rStyle w:val="Hyperlink"/>
          </w:rPr>
          <w:instrText xml:space="preserve"> </w:instrText>
        </w:r>
        <w:r>
          <w:instrText>HYPERLINK \l "_Toc468274530"</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5.4.2.2</w:t>
        </w:r>
        <w:r>
          <w:rPr>
            <w:rFonts w:asciiTheme="minorHAnsi" w:eastAsiaTheme="minorEastAsia" w:hAnsiTheme="minorHAnsi"/>
            <w:color w:val="auto"/>
            <w:kern w:val="0"/>
            <w:szCs w:val="22"/>
            <w:lang w:val="en-IN" w:eastAsia="en-IN"/>
          </w:rPr>
          <w:tab/>
        </w:r>
        <w:r w:rsidRPr="00D2771E">
          <w:rPr>
            <w:rStyle w:val="Hyperlink"/>
            <w:rFonts w:cs="Calibri"/>
          </w:rPr>
          <w:t>Processing</w:t>
        </w:r>
        <w:r>
          <w:rPr>
            <w:webHidden/>
          </w:rPr>
          <w:tab/>
        </w:r>
        <w:r>
          <w:rPr>
            <w:webHidden/>
          </w:rPr>
          <w:fldChar w:fldCharType="begin"/>
        </w:r>
        <w:r>
          <w:rPr>
            <w:webHidden/>
          </w:rPr>
          <w:instrText xml:space="preserve"> PAGEREF _Toc468274530 \h </w:instrText>
        </w:r>
        <w:r>
          <w:rPr>
            <w:webHidden/>
          </w:rPr>
        </w:r>
      </w:ins>
      <w:r>
        <w:rPr>
          <w:webHidden/>
        </w:rPr>
        <w:fldChar w:fldCharType="separate"/>
      </w:r>
      <w:ins w:id="131" w:author="Ramachandran M G." w:date="2016-11-30T13:06:00Z">
        <w:r>
          <w:rPr>
            <w:webHidden/>
          </w:rPr>
          <w:t>11</w:t>
        </w:r>
        <w:r>
          <w:rPr>
            <w:webHidden/>
          </w:rPr>
          <w:fldChar w:fldCharType="end"/>
        </w:r>
        <w:r w:rsidRPr="00D2771E">
          <w:rPr>
            <w:rStyle w:val="Hyperlink"/>
          </w:rPr>
          <w:fldChar w:fldCharType="end"/>
        </w:r>
      </w:ins>
    </w:p>
    <w:p w:rsidR="00CC3B52" w:rsidRDefault="00CC3B52">
      <w:pPr>
        <w:pStyle w:val="TOC2"/>
        <w:rPr>
          <w:ins w:id="132" w:author="Ramachandran M G." w:date="2016-11-30T13:06:00Z"/>
          <w:rFonts w:asciiTheme="minorHAnsi" w:eastAsiaTheme="minorEastAsia" w:hAnsiTheme="minorHAnsi"/>
          <w:color w:val="auto"/>
          <w:kern w:val="0"/>
          <w:szCs w:val="22"/>
          <w:lang w:val="en-IN" w:eastAsia="en-IN"/>
        </w:rPr>
      </w:pPr>
      <w:ins w:id="133" w:author="Ramachandran M G." w:date="2016-11-30T13:06:00Z">
        <w:r w:rsidRPr="00D2771E">
          <w:rPr>
            <w:rStyle w:val="Hyperlink"/>
          </w:rPr>
          <w:fldChar w:fldCharType="begin"/>
        </w:r>
        <w:r w:rsidRPr="00D2771E">
          <w:rPr>
            <w:rStyle w:val="Hyperlink"/>
          </w:rPr>
          <w:instrText xml:space="preserve"> </w:instrText>
        </w:r>
        <w:r>
          <w:instrText>HYPERLINK \l "_Toc468274531"</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5.4.3</w:t>
        </w:r>
        <w:r>
          <w:rPr>
            <w:rFonts w:asciiTheme="minorHAnsi" w:eastAsiaTheme="minorEastAsia" w:hAnsiTheme="minorHAnsi"/>
            <w:color w:val="auto"/>
            <w:kern w:val="0"/>
            <w:szCs w:val="22"/>
            <w:lang w:val="en-IN" w:eastAsia="en-IN"/>
          </w:rPr>
          <w:tab/>
        </w:r>
        <w:r w:rsidRPr="00D2771E">
          <w:rPr>
            <w:rStyle w:val="Hyperlink"/>
            <w:rFonts w:cs="Calibri"/>
          </w:rPr>
          <w:t>Local Function #3</w:t>
        </w:r>
        <w:r>
          <w:rPr>
            <w:webHidden/>
          </w:rPr>
          <w:tab/>
        </w:r>
        <w:r>
          <w:rPr>
            <w:webHidden/>
          </w:rPr>
          <w:fldChar w:fldCharType="begin"/>
        </w:r>
        <w:r>
          <w:rPr>
            <w:webHidden/>
          </w:rPr>
          <w:instrText xml:space="preserve"> PAGEREF _Toc468274531 \h </w:instrText>
        </w:r>
        <w:r>
          <w:rPr>
            <w:webHidden/>
          </w:rPr>
        </w:r>
      </w:ins>
      <w:r>
        <w:rPr>
          <w:webHidden/>
        </w:rPr>
        <w:fldChar w:fldCharType="separate"/>
      </w:r>
      <w:ins w:id="134" w:author="Ramachandran M G." w:date="2016-11-30T13:06:00Z">
        <w:r>
          <w:rPr>
            <w:webHidden/>
          </w:rPr>
          <w:t>11</w:t>
        </w:r>
        <w:r>
          <w:rPr>
            <w:webHidden/>
          </w:rPr>
          <w:fldChar w:fldCharType="end"/>
        </w:r>
        <w:r w:rsidRPr="00D2771E">
          <w:rPr>
            <w:rStyle w:val="Hyperlink"/>
          </w:rPr>
          <w:fldChar w:fldCharType="end"/>
        </w:r>
      </w:ins>
    </w:p>
    <w:p w:rsidR="00CC3B52" w:rsidRDefault="00CC3B52">
      <w:pPr>
        <w:pStyle w:val="TOC2"/>
        <w:rPr>
          <w:ins w:id="135" w:author="Ramachandran M G." w:date="2016-11-30T13:06:00Z"/>
          <w:rFonts w:asciiTheme="minorHAnsi" w:eastAsiaTheme="minorEastAsia" w:hAnsiTheme="minorHAnsi"/>
          <w:color w:val="auto"/>
          <w:kern w:val="0"/>
          <w:szCs w:val="22"/>
          <w:lang w:val="en-IN" w:eastAsia="en-IN"/>
        </w:rPr>
      </w:pPr>
      <w:ins w:id="136" w:author="Ramachandran M G." w:date="2016-11-30T13:06:00Z">
        <w:r w:rsidRPr="00D2771E">
          <w:rPr>
            <w:rStyle w:val="Hyperlink"/>
          </w:rPr>
          <w:fldChar w:fldCharType="begin"/>
        </w:r>
        <w:r w:rsidRPr="00D2771E">
          <w:rPr>
            <w:rStyle w:val="Hyperlink"/>
          </w:rPr>
          <w:instrText xml:space="preserve"> </w:instrText>
        </w:r>
        <w:r>
          <w:instrText>HYPERLINK \l "_Toc468274532"</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5.4.3.1</w:t>
        </w:r>
        <w:r>
          <w:rPr>
            <w:rFonts w:asciiTheme="minorHAnsi" w:eastAsiaTheme="minorEastAsia" w:hAnsiTheme="minorHAnsi"/>
            <w:color w:val="auto"/>
            <w:kern w:val="0"/>
            <w:szCs w:val="22"/>
            <w:lang w:val="en-IN" w:eastAsia="en-IN"/>
          </w:rPr>
          <w:tab/>
        </w:r>
        <w:r w:rsidRPr="00D2771E">
          <w:rPr>
            <w:rStyle w:val="Hyperlink"/>
            <w:rFonts w:cs="Calibri"/>
          </w:rPr>
          <w:t>Design Rationale</w:t>
        </w:r>
        <w:r>
          <w:rPr>
            <w:webHidden/>
          </w:rPr>
          <w:tab/>
        </w:r>
        <w:r>
          <w:rPr>
            <w:webHidden/>
          </w:rPr>
          <w:fldChar w:fldCharType="begin"/>
        </w:r>
        <w:r>
          <w:rPr>
            <w:webHidden/>
          </w:rPr>
          <w:instrText xml:space="preserve"> PAGEREF _Toc468274532 \h </w:instrText>
        </w:r>
        <w:r>
          <w:rPr>
            <w:webHidden/>
          </w:rPr>
        </w:r>
      </w:ins>
      <w:r>
        <w:rPr>
          <w:webHidden/>
        </w:rPr>
        <w:fldChar w:fldCharType="separate"/>
      </w:r>
      <w:ins w:id="137" w:author="Ramachandran M G." w:date="2016-11-30T13:06:00Z">
        <w:r>
          <w:rPr>
            <w:webHidden/>
          </w:rPr>
          <w:t>11</w:t>
        </w:r>
        <w:r>
          <w:rPr>
            <w:webHidden/>
          </w:rPr>
          <w:fldChar w:fldCharType="end"/>
        </w:r>
        <w:r w:rsidRPr="00D2771E">
          <w:rPr>
            <w:rStyle w:val="Hyperlink"/>
          </w:rPr>
          <w:fldChar w:fldCharType="end"/>
        </w:r>
      </w:ins>
    </w:p>
    <w:p w:rsidR="00CC3B52" w:rsidRDefault="00CC3B52">
      <w:pPr>
        <w:pStyle w:val="TOC2"/>
        <w:rPr>
          <w:ins w:id="138" w:author="Ramachandran M G." w:date="2016-11-30T13:06:00Z"/>
          <w:rFonts w:asciiTheme="minorHAnsi" w:eastAsiaTheme="minorEastAsia" w:hAnsiTheme="minorHAnsi"/>
          <w:color w:val="auto"/>
          <w:kern w:val="0"/>
          <w:szCs w:val="22"/>
          <w:lang w:val="en-IN" w:eastAsia="en-IN"/>
        </w:rPr>
      </w:pPr>
      <w:ins w:id="139" w:author="Ramachandran M G." w:date="2016-11-30T13:06:00Z">
        <w:r w:rsidRPr="00D2771E">
          <w:rPr>
            <w:rStyle w:val="Hyperlink"/>
          </w:rPr>
          <w:fldChar w:fldCharType="begin"/>
        </w:r>
        <w:r w:rsidRPr="00D2771E">
          <w:rPr>
            <w:rStyle w:val="Hyperlink"/>
          </w:rPr>
          <w:instrText xml:space="preserve"> </w:instrText>
        </w:r>
        <w:r>
          <w:instrText>HYPERLINK \l "_Toc468274533"</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5.4.3.2</w:t>
        </w:r>
        <w:r>
          <w:rPr>
            <w:rFonts w:asciiTheme="minorHAnsi" w:eastAsiaTheme="minorEastAsia" w:hAnsiTheme="minorHAnsi"/>
            <w:color w:val="auto"/>
            <w:kern w:val="0"/>
            <w:szCs w:val="22"/>
            <w:lang w:val="en-IN" w:eastAsia="en-IN"/>
          </w:rPr>
          <w:tab/>
        </w:r>
        <w:r w:rsidRPr="00D2771E">
          <w:rPr>
            <w:rStyle w:val="Hyperlink"/>
            <w:rFonts w:cs="Calibri"/>
          </w:rPr>
          <w:t>Processing</w:t>
        </w:r>
        <w:r>
          <w:rPr>
            <w:webHidden/>
          </w:rPr>
          <w:tab/>
        </w:r>
        <w:r>
          <w:rPr>
            <w:webHidden/>
          </w:rPr>
          <w:fldChar w:fldCharType="begin"/>
        </w:r>
        <w:r>
          <w:rPr>
            <w:webHidden/>
          </w:rPr>
          <w:instrText xml:space="preserve"> PAGEREF _Toc468274533 \h </w:instrText>
        </w:r>
        <w:r>
          <w:rPr>
            <w:webHidden/>
          </w:rPr>
        </w:r>
      </w:ins>
      <w:r>
        <w:rPr>
          <w:webHidden/>
        </w:rPr>
        <w:fldChar w:fldCharType="separate"/>
      </w:r>
      <w:ins w:id="140" w:author="Ramachandran M G." w:date="2016-11-30T13:06:00Z">
        <w:r>
          <w:rPr>
            <w:webHidden/>
          </w:rPr>
          <w:t>11</w:t>
        </w:r>
        <w:r>
          <w:rPr>
            <w:webHidden/>
          </w:rPr>
          <w:fldChar w:fldCharType="end"/>
        </w:r>
        <w:r w:rsidRPr="00D2771E">
          <w:rPr>
            <w:rStyle w:val="Hyperlink"/>
          </w:rPr>
          <w:fldChar w:fldCharType="end"/>
        </w:r>
      </w:ins>
    </w:p>
    <w:p w:rsidR="00CC3B52" w:rsidRDefault="00CC3B52">
      <w:pPr>
        <w:pStyle w:val="TOC2"/>
        <w:rPr>
          <w:ins w:id="141" w:author="Ramachandran M G." w:date="2016-11-30T13:06:00Z"/>
          <w:rFonts w:asciiTheme="minorHAnsi" w:eastAsiaTheme="minorEastAsia" w:hAnsiTheme="minorHAnsi"/>
          <w:color w:val="auto"/>
          <w:kern w:val="0"/>
          <w:szCs w:val="22"/>
          <w:lang w:val="en-IN" w:eastAsia="en-IN"/>
        </w:rPr>
      </w:pPr>
      <w:ins w:id="142" w:author="Ramachandran M G." w:date="2016-11-30T13:06:00Z">
        <w:r w:rsidRPr="00D2771E">
          <w:rPr>
            <w:rStyle w:val="Hyperlink"/>
          </w:rPr>
          <w:lastRenderedPageBreak/>
          <w:fldChar w:fldCharType="begin"/>
        </w:r>
        <w:r w:rsidRPr="00D2771E">
          <w:rPr>
            <w:rStyle w:val="Hyperlink"/>
          </w:rPr>
          <w:instrText xml:space="preserve"> </w:instrText>
        </w:r>
        <w:r>
          <w:instrText>HYPERLINK \l "_Toc468274534"</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5.4.4</w:t>
        </w:r>
        <w:r>
          <w:rPr>
            <w:rFonts w:asciiTheme="minorHAnsi" w:eastAsiaTheme="minorEastAsia" w:hAnsiTheme="minorHAnsi"/>
            <w:color w:val="auto"/>
            <w:kern w:val="0"/>
            <w:szCs w:val="22"/>
            <w:lang w:val="en-IN" w:eastAsia="en-IN"/>
          </w:rPr>
          <w:tab/>
        </w:r>
        <w:r w:rsidRPr="00D2771E">
          <w:rPr>
            <w:rStyle w:val="Hyperlink"/>
            <w:rFonts w:cs="Calibri"/>
          </w:rPr>
          <w:t>Local Function #4</w:t>
        </w:r>
        <w:r>
          <w:rPr>
            <w:webHidden/>
          </w:rPr>
          <w:tab/>
        </w:r>
        <w:r>
          <w:rPr>
            <w:webHidden/>
          </w:rPr>
          <w:fldChar w:fldCharType="begin"/>
        </w:r>
        <w:r>
          <w:rPr>
            <w:webHidden/>
          </w:rPr>
          <w:instrText xml:space="preserve"> PAGEREF _Toc468274534 \h </w:instrText>
        </w:r>
        <w:r>
          <w:rPr>
            <w:webHidden/>
          </w:rPr>
        </w:r>
      </w:ins>
      <w:r>
        <w:rPr>
          <w:webHidden/>
        </w:rPr>
        <w:fldChar w:fldCharType="separate"/>
      </w:r>
      <w:ins w:id="143" w:author="Ramachandran M G." w:date="2016-11-30T13:06:00Z">
        <w:r>
          <w:rPr>
            <w:webHidden/>
          </w:rPr>
          <w:t>11</w:t>
        </w:r>
        <w:r>
          <w:rPr>
            <w:webHidden/>
          </w:rPr>
          <w:fldChar w:fldCharType="end"/>
        </w:r>
        <w:r w:rsidRPr="00D2771E">
          <w:rPr>
            <w:rStyle w:val="Hyperlink"/>
          </w:rPr>
          <w:fldChar w:fldCharType="end"/>
        </w:r>
      </w:ins>
    </w:p>
    <w:p w:rsidR="00CC3B52" w:rsidRDefault="00CC3B52">
      <w:pPr>
        <w:pStyle w:val="TOC2"/>
        <w:rPr>
          <w:ins w:id="144" w:author="Ramachandran M G." w:date="2016-11-30T13:06:00Z"/>
          <w:rFonts w:asciiTheme="minorHAnsi" w:eastAsiaTheme="minorEastAsia" w:hAnsiTheme="minorHAnsi"/>
          <w:color w:val="auto"/>
          <w:kern w:val="0"/>
          <w:szCs w:val="22"/>
          <w:lang w:val="en-IN" w:eastAsia="en-IN"/>
        </w:rPr>
      </w:pPr>
      <w:ins w:id="145" w:author="Ramachandran M G." w:date="2016-11-30T13:06:00Z">
        <w:r w:rsidRPr="00D2771E">
          <w:rPr>
            <w:rStyle w:val="Hyperlink"/>
          </w:rPr>
          <w:fldChar w:fldCharType="begin"/>
        </w:r>
        <w:r w:rsidRPr="00D2771E">
          <w:rPr>
            <w:rStyle w:val="Hyperlink"/>
          </w:rPr>
          <w:instrText xml:space="preserve"> </w:instrText>
        </w:r>
        <w:r>
          <w:instrText>HYPERLINK \l "_Toc468274535"</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5.4.4.1</w:t>
        </w:r>
        <w:r>
          <w:rPr>
            <w:rFonts w:asciiTheme="minorHAnsi" w:eastAsiaTheme="minorEastAsia" w:hAnsiTheme="minorHAnsi"/>
            <w:color w:val="auto"/>
            <w:kern w:val="0"/>
            <w:szCs w:val="22"/>
            <w:lang w:val="en-IN" w:eastAsia="en-IN"/>
          </w:rPr>
          <w:tab/>
        </w:r>
        <w:r w:rsidRPr="00D2771E">
          <w:rPr>
            <w:rStyle w:val="Hyperlink"/>
            <w:rFonts w:cs="Calibri"/>
          </w:rPr>
          <w:t>Design Rationale</w:t>
        </w:r>
        <w:r>
          <w:rPr>
            <w:webHidden/>
          </w:rPr>
          <w:tab/>
        </w:r>
        <w:r>
          <w:rPr>
            <w:webHidden/>
          </w:rPr>
          <w:fldChar w:fldCharType="begin"/>
        </w:r>
        <w:r>
          <w:rPr>
            <w:webHidden/>
          </w:rPr>
          <w:instrText xml:space="preserve"> PAGEREF _Toc468274535 \h </w:instrText>
        </w:r>
        <w:r>
          <w:rPr>
            <w:webHidden/>
          </w:rPr>
        </w:r>
      </w:ins>
      <w:r>
        <w:rPr>
          <w:webHidden/>
        </w:rPr>
        <w:fldChar w:fldCharType="separate"/>
      </w:r>
      <w:ins w:id="146" w:author="Ramachandran M G." w:date="2016-11-30T13:06:00Z">
        <w:r>
          <w:rPr>
            <w:webHidden/>
          </w:rPr>
          <w:t>11</w:t>
        </w:r>
        <w:r>
          <w:rPr>
            <w:webHidden/>
          </w:rPr>
          <w:fldChar w:fldCharType="end"/>
        </w:r>
        <w:r w:rsidRPr="00D2771E">
          <w:rPr>
            <w:rStyle w:val="Hyperlink"/>
          </w:rPr>
          <w:fldChar w:fldCharType="end"/>
        </w:r>
      </w:ins>
    </w:p>
    <w:p w:rsidR="00CC3B52" w:rsidRDefault="00CC3B52">
      <w:pPr>
        <w:pStyle w:val="TOC2"/>
        <w:rPr>
          <w:ins w:id="147" w:author="Ramachandran M G." w:date="2016-11-30T13:06:00Z"/>
          <w:rFonts w:asciiTheme="minorHAnsi" w:eastAsiaTheme="minorEastAsia" w:hAnsiTheme="minorHAnsi"/>
          <w:color w:val="auto"/>
          <w:kern w:val="0"/>
          <w:szCs w:val="22"/>
          <w:lang w:val="en-IN" w:eastAsia="en-IN"/>
        </w:rPr>
      </w:pPr>
      <w:ins w:id="148" w:author="Ramachandran M G." w:date="2016-11-30T13:06:00Z">
        <w:r w:rsidRPr="00D2771E">
          <w:rPr>
            <w:rStyle w:val="Hyperlink"/>
          </w:rPr>
          <w:fldChar w:fldCharType="begin"/>
        </w:r>
        <w:r w:rsidRPr="00D2771E">
          <w:rPr>
            <w:rStyle w:val="Hyperlink"/>
          </w:rPr>
          <w:instrText xml:space="preserve"> </w:instrText>
        </w:r>
        <w:r>
          <w:instrText>HYPERLINK \l "_Toc468274536"</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5.4.4.2</w:t>
        </w:r>
        <w:r>
          <w:rPr>
            <w:rFonts w:asciiTheme="minorHAnsi" w:eastAsiaTheme="minorEastAsia" w:hAnsiTheme="minorHAnsi"/>
            <w:color w:val="auto"/>
            <w:kern w:val="0"/>
            <w:szCs w:val="22"/>
            <w:lang w:val="en-IN" w:eastAsia="en-IN"/>
          </w:rPr>
          <w:tab/>
        </w:r>
        <w:r w:rsidRPr="00D2771E">
          <w:rPr>
            <w:rStyle w:val="Hyperlink"/>
            <w:rFonts w:cs="Calibri"/>
          </w:rPr>
          <w:t>Processing</w:t>
        </w:r>
        <w:r>
          <w:rPr>
            <w:webHidden/>
          </w:rPr>
          <w:tab/>
        </w:r>
        <w:r>
          <w:rPr>
            <w:webHidden/>
          </w:rPr>
          <w:fldChar w:fldCharType="begin"/>
        </w:r>
        <w:r>
          <w:rPr>
            <w:webHidden/>
          </w:rPr>
          <w:instrText xml:space="preserve"> PAGEREF _Toc468274536 \h </w:instrText>
        </w:r>
        <w:r>
          <w:rPr>
            <w:webHidden/>
          </w:rPr>
        </w:r>
      </w:ins>
      <w:r>
        <w:rPr>
          <w:webHidden/>
        </w:rPr>
        <w:fldChar w:fldCharType="separate"/>
      </w:r>
      <w:ins w:id="149" w:author="Ramachandran M G." w:date="2016-11-30T13:06:00Z">
        <w:r>
          <w:rPr>
            <w:webHidden/>
          </w:rPr>
          <w:t>11</w:t>
        </w:r>
        <w:r>
          <w:rPr>
            <w:webHidden/>
          </w:rPr>
          <w:fldChar w:fldCharType="end"/>
        </w:r>
        <w:r w:rsidRPr="00D2771E">
          <w:rPr>
            <w:rStyle w:val="Hyperlink"/>
          </w:rPr>
          <w:fldChar w:fldCharType="end"/>
        </w:r>
      </w:ins>
    </w:p>
    <w:p w:rsidR="00CC3B52" w:rsidRDefault="00CC3B52">
      <w:pPr>
        <w:pStyle w:val="TOC2"/>
        <w:rPr>
          <w:ins w:id="150" w:author="Ramachandran M G." w:date="2016-11-30T13:06:00Z"/>
          <w:rFonts w:asciiTheme="minorHAnsi" w:eastAsiaTheme="minorEastAsia" w:hAnsiTheme="minorHAnsi"/>
          <w:color w:val="auto"/>
          <w:kern w:val="0"/>
          <w:szCs w:val="22"/>
          <w:lang w:val="en-IN" w:eastAsia="en-IN"/>
        </w:rPr>
      </w:pPr>
      <w:ins w:id="151" w:author="Ramachandran M G." w:date="2016-11-30T13:06:00Z">
        <w:r w:rsidRPr="00D2771E">
          <w:rPr>
            <w:rStyle w:val="Hyperlink"/>
          </w:rPr>
          <w:fldChar w:fldCharType="begin"/>
        </w:r>
        <w:r w:rsidRPr="00D2771E">
          <w:rPr>
            <w:rStyle w:val="Hyperlink"/>
          </w:rPr>
          <w:instrText xml:space="preserve"> </w:instrText>
        </w:r>
        <w:r>
          <w:instrText>HYPERLINK \l "_Toc468274537"</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5.4.5</w:t>
        </w:r>
        <w:r>
          <w:rPr>
            <w:rFonts w:asciiTheme="minorHAnsi" w:eastAsiaTheme="minorEastAsia" w:hAnsiTheme="minorHAnsi"/>
            <w:color w:val="auto"/>
            <w:kern w:val="0"/>
            <w:szCs w:val="22"/>
            <w:lang w:val="en-IN" w:eastAsia="en-IN"/>
          </w:rPr>
          <w:tab/>
        </w:r>
        <w:r w:rsidRPr="00D2771E">
          <w:rPr>
            <w:rStyle w:val="Hyperlink"/>
            <w:rFonts w:cs="Calibri"/>
          </w:rPr>
          <w:t>Local Function #5</w:t>
        </w:r>
        <w:r>
          <w:rPr>
            <w:webHidden/>
          </w:rPr>
          <w:tab/>
        </w:r>
        <w:r>
          <w:rPr>
            <w:webHidden/>
          </w:rPr>
          <w:fldChar w:fldCharType="begin"/>
        </w:r>
        <w:r>
          <w:rPr>
            <w:webHidden/>
          </w:rPr>
          <w:instrText xml:space="preserve"> PAGEREF _Toc468274537 \h </w:instrText>
        </w:r>
        <w:r>
          <w:rPr>
            <w:webHidden/>
          </w:rPr>
        </w:r>
      </w:ins>
      <w:r>
        <w:rPr>
          <w:webHidden/>
        </w:rPr>
        <w:fldChar w:fldCharType="separate"/>
      </w:r>
      <w:ins w:id="152" w:author="Ramachandran M G." w:date="2016-11-30T13:06:00Z">
        <w:r>
          <w:rPr>
            <w:webHidden/>
          </w:rPr>
          <w:t>12</w:t>
        </w:r>
        <w:r>
          <w:rPr>
            <w:webHidden/>
          </w:rPr>
          <w:fldChar w:fldCharType="end"/>
        </w:r>
        <w:r w:rsidRPr="00D2771E">
          <w:rPr>
            <w:rStyle w:val="Hyperlink"/>
          </w:rPr>
          <w:fldChar w:fldCharType="end"/>
        </w:r>
      </w:ins>
    </w:p>
    <w:p w:rsidR="00CC3B52" w:rsidRDefault="00CC3B52">
      <w:pPr>
        <w:pStyle w:val="TOC2"/>
        <w:rPr>
          <w:ins w:id="153" w:author="Ramachandran M G." w:date="2016-11-30T13:06:00Z"/>
          <w:rFonts w:asciiTheme="minorHAnsi" w:eastAsiaTheme="minorEastAsia" w:hAnsiTheme="minorHAnsi"/>
          <w:color w:val="auto"/>
          <w:kern w:val="0"/>
          <w:szCs w:val="22"/>
          <w:lang w:val="en-IN" w:eastAsia="en-IN"/>
        </w:rPr>
      </w:pPr>
      <w:ins w:id="154" w:author="Ramachandran M G." w:date="2016-11-30T13:06:00Z">
        <w:r w:rsidRPr="00D2771E">
          <w:rPr>
            <w:rStyle w:val="Hyperlink"/>
          </w:rPr>
          <w:fldChar w:fldCharType="begin"/>
        </w:r>
        <w:r w:rsidRPr="00D2771E">
          <w:rPr>
            <w:rStyle w:val="Hyperlink"/>
          </w:rPr>
          <w:instrText xml:space="preserve"> </w:instrText>
        </w:r>
        <w:r>
          <w:instrText>HYPERLINK \l "_Toc468274538"</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5.4.5.1</w:t>
        </w:r>
        <w:r>
          <w:rPr>
            <w:rFonts w:asciiTheme="minorHAnsi" w:eastAsiaTheme="minorEastAsia" w:hAnsiTheme="minorHAnsi"/>
            <w:color w:val="auto"/>
            <w:kern w:val="0"/>
            <w:szCs w:val="22"/>
            <w:lang w:val="en-IN" w:eastAsia="en-IN"/>
          </w:rPr>
          <w:tab/>
        </w:r>
        <w:r w:rsidRPr="00D2771E">
          <w:rPr>
            <w:rStyle w:val="Hyperlink"/>
            <w:rFonts w:cs="Calibri"/>
          </w:rPr>
          <w:t>Design Rationale</w:t>
        </w:r>
        <w:r>
          <w:rPr>
            <w:webHidden/>
          </w:rPr>
          <w:tab/>
        </w:r>
        <w:r>
          <w:rPr>
            <w:webHidden/>
          </w:rPr>
          <w:fldChar w:fldCharType="begin"/>
        </w:r>
        <w:r>
          <w:rPr>
            <w:webHidden/>
          </w:rPr>
          <w:instrText xml:space="preserve"> PAGEREF _Toc468274538 \h </w:instrText>
        </w:r>
        <w:r>
          <w:rPr>
            <w:webHidden/>
          </w:rPr>
        </w:r>
      </w:ins>
      <w:r>
        <w:rPr>
          <w:webHidden/>
        </w:rPr>
        <w:fldChar w:fldCharType="separate"/>
      </w:r>
      <w:ins w:id="155" w:author="Ramachandran M G." w:date="2016-11-30T13:06:00Z">
        <w:r>
          <w:rPr>
            <w:webHidden/>
          </w:rPr>
          <w:t>12</w:t>
        </w:r>
        <w:r>
          <w:rPr>
            <w:webHidden/>
          </w:rPr>
          <w:fldChar w:fldCharType="end"/>
        </w:r>
        <w:r w:rsidRPr="00D2771E">
          <w:rPr>
            <w:rStyle w:val="Hyperlink"/>
          </w:rPr>
          <w:fldChar w:fldCharType="end"/>
        </w:r>
      </w:ins>
    </w:p>
    <w:p w:rsidR="00CC3B52" w:rsidRDefault="00CC3B52">
      <w:pPr>
        <w:pStyle w:val="TOC2"/>
        <w:rPr>
          <w:ins w:id="156" w:author="Ramachandran M G." w:date="2016-11-30T13:06:00Z"/>
          <w:rFonts w:asciiTheme="minorHAnsi" w:eastAsiaTheme="minorEastAsia" w:hAnsiTheme="minorHAnsi"/>
          <w:color w:val="auto"/>
          <w:kern w:val="0"/>
          <w:szCs w:val="22"/>
          <w:lang w:val="en-IN" w:eastAsia="en-IN"/>
        </w:rPr>
      </w:pPr>
      <w:ins w:id="157" w:author="Ramachandran M G." w:date="2016-11-30T13:06:00Z">
        <w:r w:rsidRPr="00D2771E">
          <w:rPr>
            <w:rStyle w:val="Hyperlink"/>
          </w:rPr>
          <w:fldChar w:fldCharType="begin"/>
        </w:r>
        <w:r w:rsidRPr="00D2771E">
          <w:rPr>
            <w:rStyle w:val="Hyperlink"/>
          </w:rPr>
          <w:instrText xml:space="preserve"> </w:instrText>
        </w:r>
        <w:r>
          <w:instrText>HYPERLINK \l "_Toc468274539"</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5.4.5.2</w:t>
        </w:r>
        <w:r>
          <w:rPr>
            <w:rFonts w:asciiTheme="minorHAnsi" w:eastAsiaTheme="minorEastAsia" w:hAnsiTheme="minorHAnsi"/>
            <w:color w:val="auto"/>
            <w:kern w:val="0"/>
            <w:szCs w:val="22"/>
            <w:lang w:val="en-IN" w:eastAsia="en-IN"/>
          </w:rPr>
          <w:tab/>
        </w:r>
        <w:r w:rsidRPr="00D2771E">
          <w:rPr>
            <w:rStyle w:val="Hyperlink"/>
            <w:rFonts w:cs="Calibri"/>
          </w:rPr>
          <w:t>Processing</w:t>
        </w:r>
        <w:r>
          <w:rPr>
            <w:webHidden/>
          </w:rPr>
          <w:tab/>
        </w:r>
        <w:r>
          <w:rPr>
            <w:webHidden/>
          </w:rPr>
          <w:fldChar w:fldCharType="begin"/>
        </w:r>
        <w:r>
          <w:rPr>
            <w:webHidden/>
          </w:rPr>
          <w:instrText xml:space="preserve"> PAGEREF _Toc468274539 \h </w:instrText>
        </w:r>
        <w:r>
          <w:rPr>
            <w:webHidden/>
          </w:rPr>
        </w:r>
      </w:ins>
      <w:r>
        <w:rPr>
          <w:webHidden/>
        </w:rPr>
        <w:fldChar w:fldCharType="separate"/>
      </w:r>
      <w:ins w:id="158" w:author="Ramachandran M G." w:date="2016-11-30T13:06:00Z">
        <w:r>
          <w:rPr>
            <w:webHidden/>
          </w:rPr>
          <w:t>12</w:t>
        </w:r>
        <w:r>
          <w:rPr>
            <w:webHidden/>
          </w:rPr>
          <w:fldChar w:fldCharType="end"/>
        </w:r>
        <w:r w:rsidRPr="00D2771E">
          <w:rPr>
            <w:rStyle w:val="Hyperlink"/>
          </w:rPr>
          <w:fldChar w:fldCharType="end"/>
        </w:r>
      </w:ins>
    </w:p>
    <w:p w:rsidR="00CC3B52" w:rsidRDefault="00CC3B52">
      <w:pPr>
        <w:pStyle w:val="TOC2"/>
        <w:rPr>
          <w:ins w:id="159" w:author="Ramachandran M G." w:date="2016-11-30T13:06:00Z"/>
          <w:rFonts w:asciiTheme="minorHAnsi" w:eastAsiaTheme="minorEastAsia" w:hAnsiTheme="minorHAnsi"/>
          <w:color w:val="auto"/>
          <w:kern w:val="0"/>
          <w:szCs w:val="22"/>
          <w:lang w:val="en-IN" w:eastAsia="en-IN"/>
        </w:rPr>
      </w:pPr>
      <w:ins w:id="160" w:author="Ramachandran M G." w:date="2016-11-30T13:06:00Z">
        <w:r w:rsidRPr="00D2771E">
          <w:rPr>
            <w:rStyle w:val="Hyperlink"/>
          </w:rPr>
          <w:fldChar w:fldCharType="begin"/>
        </w:r>
        <w:r w:rsidRPr="00D2771E">
          <w:rPr>
            <w:rStyle w:val="Hyperlink"/>
          </w:rPr>
          <w:instrText xml:space="preserve"> </w:instrText>
        </w:r>
        <w:r>
          <w:instrText>HYPERLINK \l "_Toc468274540"</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5.4.6</w:t>
        </w:r>
        <w:r>
          <w:rPr>
            <w:rFonts w:asciiTheme="minorHAnsi" w:eastAsiaTheme="minorEastAsia" w:hAnsiTheme="minorHAnsi"/>
            <w:color w:val="auto"/>
            <w:kern w:val="0"/>
            <w:szCs w:val="22"/>
            <w:lang w:val="en-IN" w:eastAsia="en-IN"/>
          </w:rPr>
          <w:tab/>
        </w:r>
        <w:r w:rsidRPr="00D2771E">
          <w:rPr>
            <w:rStyle w:val="Hyperlink"/>
            <w:rFonts w:cs="Calibri"/>
          </w:rPr>
          <w:t>Local Function #6</w:t>
        </w:r>
        <w:r>
          <w:rPr>
            <w:webHidden/>
          </w:rPr>
          <w:tab/>
        </w:r>
        <w:r>
          <w:rPr>
            <w:webHidden/>
          </w:rPr>
          <w:fldChar w:fldCharType="begin"/>
        </w:r>
        <w:r>
          <w:rPr>
            <w:webHidden/>
          </w:rPr>
          <w:instrText xml:space="preserve"> PAGEREF _Toc468274540 \h </w:instrText>
        </w:r>
        <w:r>
          <w:rPr>
            <w:webHidden/>
          </w:rPr>
        </w:r>
      </w:ins>
      <w:r>
        <w:rPr>
          <w:webHidden/>
        </w:rPr>
        <w:fldChar w:fldCharType="separate"/>
      </w:r>
      <w:ins w:id="161" w:author="Ramachandran M G." w:date="2016-11-30T13:06:00Z">
        <w:r>
          <w:rPr>
            <w:webHidden/>
          </w:rPr>
          <w:t>12</w:t>
        </w:r>
        <w:r>
          <w:rPr>
            <w:webHidden/>
          </w:rPr>
          <w:fldChar w:fldCharType="end"/>
        </w:r>
        <w:r w:rsidRPr="00D2771E">
          <w:rPr>
            <w:rStyle w:val="Hyperlink"/>
          </w:rPr>
          <w:fldChar w:fldCharType="end"/>
        </w:r>
      </w:ins>
    </w:p>
    <w:p w:rsidR="00CC3B52" w:rsidRDefault="00CC3B52">
      <w:pPr>
        <w:pStyle w:val="TOC2"/>
        <w:rPr>
          <w:ins w:id="162" w:author="Ramachandran M G." w:date="2016-11-30T13:06:00Z"/>
          <w:rFonts w:asciiTheme="minorHAnsi" w:eastAsiaTheme="minorEastAsia" w:hAnsiTheme="minorHAnsi"/>
          <w:color w:val="auto"/>
          <w:kern w:val="0"/>
          <w:szCs w:val="22"/>
          <w:lang w:val="en-IN" w:eastAsia="en-IN"/>
        </w:rPr>
      </w:pPr>
      <w:ins w:id="163" w:author="Ramachandran M G." w:date="2016-11-30T13:06:00Z">
        <w:r w:rsidRPr="00D2771E">
          <w:rPr>
            <w:rStyle w:val="Hyperlink"/>
          </w:rPr>
          <w:fldChar w:fldCharType="begin"/>
        </w:r>
        <w:r w:rsidRPr="00D2771E">
          <w:rPr>
            <w:rStyle w:val="Hyperlink"/>
          </w:rPr>
          <w:instrText xml:space="preserve"> </w:instrText>
        </w:r>
        <w:r>
          <w:instrText>HYPERLINK \l "_Toc468274541"</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5.4.6.1</w:t>
        </w:r>
        <w:r>
          <w:rPr>
            <w:rFonts w:asciiTheme="minorHAnsi" w:eastAsiaTheme="minorEastAsia" w:hAnsiTheme="minorHAnsi"/>
            <w:color w:val="auto"/>
            <w:kern w:val="0"/>
            <w:szCs w:val="22"/>
            <w:lang w:val="en-IN" w:eastAsia="en-IN"/>
          </w:rPr>
          <w:tab/>
        </w:r>
        <w:r w:rsidRPr="00D2771E">
          <w:rPr>
            <w:rStyle w:val="Hyperlink"/>
            <w:rFonts w:cs="Calibri"/>
          </w:rPr>
          <w:t>Design Rationale</w:t>
        </w:r>
        <w:r>
          <w:rPr>
            <w:webHidden/>
          </w:rPr>
          <w:tab/>
        </w:r>
        <w:r>
          <w:rPr>
            <w:webHidden/>
          </w:rPr>
          <w:fldChar w:fldCharType="begin"/>
        </w:r>
        <w:r>
          <w:rPr>
            <w:webHidden/>
          </w:rPr>
          <w:instrText xml:space="preserve"> PAGEREF _Toc468274541 \h </w:instrText>
        </w:r>
        <w:r>
          <w:rPr>
            <w:webHidden/>
          </w:rPr>
        </w:r>
      </w:ins>
      <w:r>
        <w:rPr>
          <w:webHidden/>
        </w:rPr>
        <w:fldChar w:fldCharType="separate"/>
      </w:r>
      <w:ins w:id="164" w:author="Ramachandran M G." w:date="2016-11-30T13:06:00Z">
        <w:r>
          <w:rPr>
            <w:webHidden/>
          </w:rPr>
          <w:t>12</w:t>
        </w:r>
        <w:r>
          <w:rPr>
            <w:webHidden/>
          </w:rPr>
          <w:fldChar w:fldCharType="end"/>
        </w:r>
        <w:r w:rsidRPr="00D2771E">
          <w:rPr>
            <w:rStyle w:val="Hyperlink"/>
          </w:rPr>
          <w:fldChar w:fldCharType="end"/>
        </w:r>
      </w:ins>
    </w:p>
    <w:p w:rsidR="00CC3B52" w:rsidRDefault="00CC3B52">
      <w:pPr>
        <w:pStyle w:val="TOC2"/>
        <w:rPr>
          <w:ins w:id="165" w:author="Ramachandran M G." w:date="2016-11-30T13:06:00Z"/>
          <w:rFonts w:asciiTheme="minorHAnsi" w:eastAsiaTheme="minorEastAsia" w:hAnsiTheme="minorHAnsi"/>
          <w:color w:val="auto"/>
          <w:kern w:val="0"/>
          <w:szCs w:val="22"/>
          <w:lang w:val="en-IN" w:eastAsia="en-IN"/>
        </w:rPr>
      </w:pPr>
      <w:ins w:id="166" w:author="Ramachandran M G." w:date="2016-11-30T13:06:00Z">
        <w:r w:rsidRPr="00D2771E">
          <w:rPr>
            <w:rStyle w:val="Hyperlink"/>
          </w:rPr>
          <w:fldChar w:fldCharType="begin"/>
        </w:r>
        <w:r w:rsidRPr="00D2771E">
          <w:rPr>
            <w:rStyle w:val="Hyperlink"/>
          </w:rPr>
          <w:instrText xml:space="preserve"> </w:instrText>
        </w:r>
        <w:r>
          <w:instrText>HYPERLINK \l "_Toc468274542"</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5.4.6.2</w:t>
        </w:r>
        <w:r>
          <w:rPr>
            <w:rFonts w:asciiTheme="minorHAnsi" w:eastAsiaTheme="minorEastAsia" w:hAnsiTheme="minorHAnsi"/>
            <w:color w:val="auto"/>
            <w:kern w:val="0"/>
            <w:szCs w:val="22"/>
            <w:lang w:val="en-IN" w:eastAsia="en-IN"/>
          </w:rPr>
          <w:tab/>
        </w:r>
        <w:r w:rsidRPr="00D2771E">
          <w:rPr>
            <w:rStyle w:val="Hyperlink"/>
            <w:rFonts w:cs="Calibri"/>
          </w:rPr>
          <w:t>Processing</w:t>
        </w:r>
        <w:r>
          <w:rPr>
            <w:webHidden/>
          </w:rPr>
          <w:tab/>
        </w:r>
        <w:r>
          <w:rPr>
            <w:webHidden/>
          </w:rPr>
          <w:fldChar w:fldCharType="begin"/>
        </w:r>
        <w:r>
          <w:rPr>
            <w:webHidden/>
          </w:rPr>
          <w:instrText xml:space="preserve"> PAGEREF _Toc468274542 \h </w:instrText>
        </w:r>
        <w:r>
          <w:rPr>
            <w:webHidden/>
          </w:rPr>
        </w:r>
      </w:ins>
      <w:r>
        <w:rPr>
          <w:webHidden/>
        </w:rPr>
        <w:fldChar w:fldCharType="separate"/>
      </w:r>
      <w:ins w:id="167" w:author="Ramachandran M G." w:date="2016-11-30T13:06:00Z">
        <w:r>
          <w:rPr>
            <w:webHidden/>
          </w:rPr>
          <w:t>12</w:t>
        </w:r>
        <w:r>
          <w:rPr>
            <w:webHidden/>
          </w:rPr>
          <w:fldChar w:fldCharType="end"/>
        </w:r>
        <w:r w:rsidRPr="00D2771E">
          <w:rPr>
            <w:rStyle w:val="Hyperlink"/>
          </w:rPr>
          <w:fldChar w:fldCharType="end"/>
        </w:r>
      </w:ins>
    </w:p>
    <w:p w:rsidR="00CC3B52" w:rsidRDefault="00CC3B52">
      <w:pPr>
        <w:pStyle w:val="TOC2"/>
        <w:rPr>
          <w:ins w:id="168" w:author="Ramachandran M G." w:date="2016-11-30T13:06:00Z"/>
          <w:rFonts w:asciiTheme="minorHAnsi" w:eastAsiaTheme="minorEastAsia" w:hAnsiTheme="minorHAnsi"/>
          <w:color w:val="auto"/>
          <w:kern w:val="0"/>
          <w:szCs w:val="22"/>
          <w:lang w:val="en-IN" w:eastAsia="en-IN"/>
        </w:rPr>
      </w:pPr>
      <w:ins w:id="169" w:author="Ramachandran M G." w:date="2016-11-30T13:06:00Z">
        <w:r w:rsidRPr="00D2771E">
          <w:rPr>
            <w:rStyle w:val="Hyperlink"/>
          </w:rPr>
          <w:fldChar w:fldCharType="begin"/>
        </w:r>
        <w:r w:rsidRPr="00D2771E">
          <w:rPr>
            <w:rStyle w:val="Hyperlink"/>
          </w:rPr>
          <w:instrText xml:space="preserve"> </w:instrText>
        </w:r>
        <w:r>
          <w:instrText>HYPERLINK \l "_Toc468274543"</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5.4.7</w:t>
        </w:r>
        <w:r>
          <w:rPr>
            <w:rFonts w:asciiTheme="minorHAnsi" w:eastAsiaTheme="minorEastAsia" w:hAnsiTheme="minorHAnsi"/>
            <w:color w:val="auto"/>
            <w:kern w:val="0"/>
            <w:szCs w:val="22"/>
            <w:lang w:val="en-IN" w:eastAsia="en-IN"/>
          </w:rPr>
          <w:tab/>
        </w:r>
        <w:r w:rsidRPr="00D2771E">
          <w:rPr>
            <w:rStyle w:val="Hyperlink"/>
            <w:rFonts w:cs="Calibri"/>
          </w:rPr>
          <w:t>Local Function #7</w:t>
        </w:r>
        <w:r>
          <w:rPr>
            <w:webHidden/>
          </w:rPr>
          <w:tab/>
        </w:r>
        <w:r>
          <w:rPr>
            <w:webHidden/>
          </w:rPr>
          <w:fldChar w:fldCharType="begin"/>
        </w:r>
        <w:r>
          <w:rPr>
            <w:webHidden/>
          </w:rPr>
          <w:instrText xml:space="preserve"> PAGEREF _Toc468274543 \h </w:instrText>
        </w:r>
        <w:r>
          <w:rPr>
            <w:webHidden/>
          </w:rPr>
        </w:r>
      </w:ins>
      <w:r>
        <w:rPr>
          <w:webHidden/>
        </w:rPr>
        <w:fldChar w:fldCharType="separate"/>
      </w:r>
      <w:ins w:id="170" w:author="Ramachandran M G." w:date="2016-11-30T13:06:00Z">
        <w:r>
          <w:rPr>
            <w:webHidden/>
          </w:rPr>
          <w:t>12</w:t>
        </w:r>
        <w:r>
          <w:rPr>
            <w:webHidden/>
          </w:rPr>
          <w:fldChar w:fldCharType="end"/>
        </w:r>
        <w:r w:rsidRPr="00D2771E">
          <w:rPr>
            <w:rStyle w:val="Hyperlink"/>
          </w:rPr>
          <w:fldChar w:fldCharType="end"/>
        </w:r>
      </w:ins>
    </w:p>
    <w:p w:rsidR="00CC3B52" w:rsidRDefault="00CC3B52">
      <w:pPr>
        <w:pStyle w:val="TOC2"/>
        <w:rPr>
          <w:ins w:id="171" w:author="Ramachandran M G." w:date="2016-11-30T13:06:00Z"/>
          <w:rFonts w:asciiTheme="minorHAnsi" w:eastAsiaTheme="minorEastAsia" w:hAnsiTheme="minorHAnsi"/>
          <w:color w:val="auto"/>
          <w:kern w:val="0"/>
          <w:szCs w:val="22"/>
          <w:lang w:val="en-IN" w:eastAsia="en-IN"/>
        </w:rPr>
      </w:pPr>
      <w:ins w:id="172" w:author="Ramachandran M G." w:date="2016-11-30T13:06:00Z">
        <w:r w:rsidRPr="00D2771E">
          <w:rPr>
            <w:rStyle w:val="Hyperlink"/>
          </w:rPr>
          <w:fldChar w:fldCharType="begin"/>
        </w:r>
        <w:r w:rsidRPr="00D2771E">
          <w:rPr>
            <w:rStyle w:val="Hyperlink"/>
          </w:rPr>
          <w:instrText xml:space="preserve"> </w:instrText>
        </w:r>
        <w:r>
          <w:instrText>HYPERLINK \l "_Toc468274544"</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5.4.7.1</w:t>
        </w:r>
        <w:r>
          <w:rPr>
            <w:rFonts w:asciiTheme="minorHAnsi" w:eastAsiaTheme="minorEastAsia" w:hAnsiTheme="minorHAnsi"/>
            <w:color w:val="auto"/>
            <w:kern w:val="0"/>
            <w:szCs w:val="22"/>
            <w:lang w:val="en-IN" w:eastAsia="en-IN"/>
          </w:rPr>
          <w:tab/>
        </w:r>
        <w:r w:rsidRPr="00D2771E">
          <w:rPr>
            <w:rStyle w:val="Hyperlink"/>
            <w:rFonts w:cs="Calibri"/>
          </w:rPr>
          <w:t>Design Rationale</w:t>
        </w:r>
        <w:r>
          <w:rPr>
            <w:webHidden/>
          </w:rPr>
          <w:tab/>
        </w:r>
        <w:r>
          <w:rPr>
            <w:webHidden/>
          </w:rPr>
          <w:fldChar w:fldCharType="begin"/>
        </w:r>
        <w:r>
          <w:rPr>
            <w:webHidden/>
          </w:rPr>
          <w:instrText xml:space="preserve"> PAGEREF _Toc468274544 \h </w:instrText>
        </w:r>
        <w:r>
          <w:rPr>
            <w:webHidden/>
          </w:rPr>
        </w:r>
      </w:ins>
      <w:r>
        <w:rPr>
          <w:webHidden/>
        </w:rPr>
        <w:fldChar w:fldCharType="separate"/>
      </w:r>
      <w:ins w:id="173" w:author="Ramachandran M G." w:date="2016-11-30T13:06:00Z">
        <w:r>
          <w:rPr>
            <w:webHidden/>
          </w:rPr>
          <w:t>12</w:t>
        </w:r>
        <w:r>
          <w:rPr>
            <w:webHidden/>
          </w:rPr>
          <w:fldChar w:fldCharType="end"/>
        </w:r>
        <w:r w:rsidRPr="00D2771E">
          <w:rPr>
            <w:rStyle w:val="Hyperlink"/>
          </w:rPr>
          <w:fldChar w:fldCharType="end"/>
        </w:r>
      </w:ins>
    </w:p>
    <w:p w:rsidR="00CC3B52" w:rsidRDefault="00CC3B52">
      <w:pPr>
        <w:pStyle w:val="TOC2"/>
        <w:rPr>
          <w:ins w:id="174" w:author="Ramachandran M G." w:date="2016-11-30T13:06:00Z"/>
          <w:rFonts w:asciiTheme="minorHAnsi" w:eastAsiaTheme="minorEastAsia" w:hAnsiTheme="minorHAnsi"/>
          <w:color w:val="auto"/>
          <w:kern w:val="0"/>
          <w:szCs w:val="22"/>
          <w:lang w:val="en-IN" w:eastAsia="en-IN"/>
        </w:rPr>
      </w:pPr>
      <w:ins w:id="175" w:author="Ramachandran M G." w:date="2016-11-30T13:06:00Z">
        <w:r w:rsidRPr="00D2771E">
          <w:rPr>
            <w:rStyle w:val="Hyperlink"/>
          </w:rPr>
          <w:fldChar w:fldCharType="begin"/>
        </w:r>
        <w:r w:rsidRPr="00D2771E">
          <w:rPr>
            <w:rStyle w:val="Hyperlink"/>
          </w:rPr>
          <w:instrText xml:space="preserve"> </w:instrText>
        </w:r>
        <w:r>
          <w:instrText>HYPERLINK \l "_Toc468274545"</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5.4.7.2</w:t>
        </w:r>
        <w:r>
          <w:rPr>
            <w:rFonts w:asciiTheme="minorHAnsi" w:eastAsiaTheme="minorEastAsia" w:hAnsiTheme="minorHAnsi"/>
            <w:color w:val="auto"/>
            <w:kern w:val="0"/>
            <w:szCs w:val="22"/>
            <w:lang w:val="en-IN" w:eastAsia="en-IN"/>
          </w:rPr>
          <w:tab/>
        </w:r>
        <w:r w:rsidRPr="00D2771E">
          <w:rPr>
            <w:rStyle w:val="Hyperlink"/>
            <w:rFonts w:cs="Calibri"/>
          </w:rPr>
          <w:t>Processing</w:t>
        </w:r>
        <w:r>
          <w:rPr>
            <w:webHidden/>
          </w:rPr>
          <w:tab/>
        </w:r>
        <w:r>
          <w:rPr>
            <w:webHidden/>
          </w:rPr>
          <w:fldChar w:fldCharType="begin"/>
        </w:r>
        <w:r>
          <w:rPr>
            <w:webHidden/>
          </w:rPr>
          <w:instrText xml:space="preserve"> PAGEREF _Toc468274545 \h </w:instrText>
        </w:r>
        <w:r>
          <w:rPr>
            <w:webHidden/>
          </w:rPr>
        </w:r>
      </w:ins>
      <w:r>
        <w:rPr>
          <w:webHidden/>
        </w:rPr>
        <w:fldChar w:fldCharType="separate"/>
      </w:r>
      <w:ins w:id="176" w:author="Ramachandran M G." w:date="2016-11-30T13:06:00Z">
        <w:r>
          <w:rPr>
            <w:webHidden/>
          </w:rPr>
          <w:t>13</w:t>
        </w:r>
        <w:r>
          <w:rPr>
            <w:webHidden/>
          </w:rPr>
          <w:fldChar w:fldCharType="end"/>
        </w:r>
        <w:r w:rsidRPr="00D2771E">
          <w:rPr>
            <w:rStyle w:val="Hyperlink"/>
          </w:rPr>
          <w:fldChar w:fldCharType="end"/>
        </w:r>
      </w:ins>
    </w:p>
    <w:p w:rsidR="00CC3B52" w:rsidRDefault="00CC3B52">
      <w:pPr>
        <w:pStyle w:val="TOC2"/>
        <w:rPr>
          <w:ins w:id="177" w:author="Ramachandran M G." w:date="2016-11-30T13:06:00Z"/>
          <w:rFonts w:asciiTheme="minorHAnsi" w:eastAsiaTheme="minorEastAsia" w:hAnsiTheme="minorHAnsi"/>
          <w:color w:val="auto"/>
          <w:kern w:val="0"/>
          <w:szCs w:val="22"/>
          <w:lang w:val="en-IN" w:eastAsia="en-IN"/>
        </w:rPr>
      </w:pPr>
      <w:ins w:id="178" w:author="Ramachandran M G." w:date="2016-11-30T13:06:00Z">
        <w:r w:rsidRPr="00D2771E">
          <w:rPr>
            <w:rStyle w:val="Hyperlink"/>
          </w:rPr>
          <w:fldChar w:fldCharType="begin"/>
        </w:r>
        <w:r w:rsidRPr="00D2771E">
          <w:rPr>
            <w:rStyle w:val="Hyperlink"/>
          </w:rPr>
          <w:instrText xml:space="preserve"> </w:instrText>
        </w:r>
        <w:r>
          <w:instrText>HYPERLINK \l "_Toc468274546"</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5.4.8</w:t>
        </w:r>
        <w:r>
          <w:rPr>
            <w:rFonts w:asciiTheme="minorHAnsi" w:eastAsiaTheme="minorEastAsia" w:hAnsiTheme="minorHAnsi"/>
            <w:color w:val="auto"/>
            <w:kern w:val="0"/>
            <w:szCs w:val="22"/>
            <w:lang w:val="en-IN" w:eastAsia="en-IN"/>
          </w:rPr>
          <w:tab/>
        </w:r>
        <w:r w:rsidRPr="00D2771E">
          <w:rPr>
            <w:rStyle w:val="Hyperlink"/>
            <w:rFonts w:cs="Calibri"/>
          </w:rPr>
          <w:t>Local Function #8</w:t>
        </w:r>
        <w:r>
          <w:rPr>
            <w:webHidden/>
          </w:rPr>
          <w:tab/>
        </w:r>
        <w:r>
          <w:rPr>
            <w:webHidden/>
          </w:rPr>
          <w:fldChar w:fldCharType="begin"/>
        </w:r>
        <w:r>
          <w:rPr>
            <w:webHidden/>
          </w:rPr>
          <w:instrText xml:space="preserve"> PAGEREF _Toc468274546 \h </w:instrText>
        </w:r>
        <w:r>
          <w:rPr>
            <w:webHidden/>
          </w:rPr>
        </w:r>
      </w:ins>
      <w:r>
        <w:rPr>
          <w:webHidden/>
        </w:rPr>
        <w:fldChar w:fldCharType="separate"/>
      </w:r>
      <w:ins w:id="179" w:author="Ramachandran M G." w:date="2016-11-30T13:06:00Z">
        <w:r>
          <w:rPr>
            <w:webHidden/>
          </w:rPr>
          <w:t>13</w:t>
        </w:r>
        <w:r>
          <w:rPr>
            <w:webHidden/>
          </w:rPr>
          <w:fldChar w:fldCharType="end"/>
        </w:r>
        <w:r w:rsidRPr="00D2771E">
          <w:rPr>
            <w:rStyle w:val="Hyperlink"/>
          </w:rPr>
          <w:fldChar w:fldCharType="end"/>
        </w:r>
      </w:ins>
    </w:p>
    <w:p w:rsidR="00CC3B52" w:rsidRDefault="00CC3B52">
      <w:pPr>
        <w:pStyle w:val="TOC2"/>
        <w:rPr>
          <w:ins w:id="180" w:author="Ramachandran M G." w:date="2016-11-30T13:06:00Z"/>
          <w:rFonts w:asciiTheme="minorHAnsi" w:eastAsiaTheme="minorEastAsia" w:hAnsiTheme="minorHAnsi"/>
          <w:color w:val="auto"/>
          <w:kern w:val="0"/>
          <w:szCs w:val="22"/>
          <w:lang w:val="en-IN" w:eastAsia="en-IN"/>
        </w:rPr>
      </w:pPr>
      <w:ins w:id="181" w:author="Ramachandran M G." w:date="2016-11-30T13:06:00Z">
        <w:r w:rsidRPr="00D2771E">
          <w:rPr>
            <w:rStyle w:val="Hyperlink"/>
          </w:rPr>
          <w:fldChar w:fldCharType="begin"/>
        </w:r>
        <w:r w:rsidRPr="00D2771E">
          <w:rPr>
            <w:rStyle w:val="Hyperlink"/>
          </w:rPr>
          <w:instrText xml:space="preserve"> </w:instrText>
        </w:r>
        <w:r>
          <w:instrText>HYPERLINK \l "_Toc468274547"</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5.4.8.1</w:t>
        </w:r>
        <w:r>
          <w:rPr>
            <w:rFonts w:asciiTheme="minorHAnsi" w:eastAsiaTheme="minorEastAsia" w:hAnsiTheme="minorHAnsi"/>
            <w:color w:val="auto"/>
            <w:kern w:val="0"/>
            <w:szCs w:val="22"/>
            <w:lang w:val="en-IN" w:eastAsia="en-IN"/>
          </w:rPr>
          <w:tab/>
        </w:r>
        <w:r w:rsidRPr="00D2771E">
          <w:rPr>
            <w:rStyle w:val="Hyperlink"/>
            <w:rFonts w:cs="Calibri"/>
          </w:rPr>
          <w:t>Design Rationale</w:t>
        </w:r>
        <w:r>
          <w:rPr>
            <w:webHidden/>
          </w:rPr>
          <w:tab/>
        </w:r>
        <w:r>
          <w:rPr>
            <w:webHidden/>
          </w:rPr>
          <w:fldChar w:fldCharType="begin"/>
        </w:r>
        <w:r>
          <w:rPr>
            <w:webHidden/>
          </w:rPr>
          <w:instrText xml:space="preserve"> PAGEREF _Toc468274547 \h </w:instrText>
        </w:r>
        <w:r>
          <w:rPr>
            <w:webHidden/>
          </w:rPr>
        </w:r>
      </w:ins>
      <w:r>
        <w:rPr>
          <w:webHidden/>
        </w:rPr>
        <w:fldChar w:fldCharType="separate"/>
      </w:r>
      <w:ins w:id="182" w:author="Ramachandran M G." w:date="2016-11-30T13:06:00Z">
        <w:r>
          <w:rPr>
            <w:webHidden/>
          </w:rPr>
          <w:t>13</w:t>
        </w:r>
        <w:r>
          <w:rPr>
            <w:webHidden/>
          </w:rPr>
          <w:fldChar w:fldCharType="end"/>
        </w:r>
        <w:r w:rsidRPr="00D2771E">
          <w:rPr>
            <w:rStyle w:val="Hyperlink"/>
          </w:rPr>
          <w:fldChar w:fldCharType="end"/>
        </w:r>
      </w:ins>
    </w:p>
    <w:p w:rsidR="00CC3B52" w:rsidRDefault="00CC3B52">
      <w:pPr>
        <w:pStyle w:val="TOC2"/>
        <w:rPr>
          <w:ins w:id="183" w:author="Ramachandran M G." w:date="2016-11-30T13:06:00Z"/>
          <w:rFonts w:asciiTheme="minorHAnsi" w:eastAsiaTheme="minorEastAsia" w:hAnsiTheme="minorHAnsi"/>
          <w:color w:val="auto"/>
          <w:kern w:val="0"/>
          <w:szCs w:val="22"/>
          <w:lang w:val="en-IN" w:eastAsia="en-IN"/>
        </w:rPr>
      </w:pPr>
      <w:ins w:id="184" w:author="Ramachandran M G." w:date="2016-11-30T13:06:00Z">
        <w:r w:rsidRPr="00D2771E">
          <w:rPr>
            <w:rStyle w:val="Hyperlink"/>
          </w:rPr>
          <w:fldChar w:fldCharType="begin"/>
        </w:r>
        <w:r w:rsidRPr="00D2771E">
          <w:rPr>
            <w:rStyle w:val="Hyperlink"/>
          </w:rPr>
          <w:instrText xml:space="preserve"> </w:instrText>
        </w:r>
        <w:r>
          <w:instrText>HYPERLINK \l "_Toc468274548"</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5.4.8.2</w:t>
        </w:r>
        <w:r>
          <w:rPr>
            <w:rFonts w:asciiTheme="minorHAnsi" w:eastAsiaTheme="minorEastAsia" w:hAnsiTheme="minorHAnsi"/>
            <w:color w:val="auto"/>
            <w:kern w:val="0"/>
            <w:szCs w:val="22"/>
            <w:lang w:val="en-IN" w:eastAsia="en-IN"/>
          </w:rPr>
          <w:tab/>
        </w:r>
        <w:r w:rsidRPr="00D2771E">
          <w:rPr>
            <w:rStyle w:val="Hyperlink"/>
            <w:rFonts w:cs="Calibri"/>
          </w:rPr>
          <w:t>Processing</w:t>
        </w:r>
        <w:r>
          <w:rPr>
            <w:webHidden/>
          </w:rPr>
          <w:tab/>
        </w:r>
        <w:r>
          <w:rPr>
            <w:webHidden/>
          </w:rPr>
          <w:fldChar w:fldCharType="begin"/>
        </w:r>
        <w:r>
          <w:rPr>
            <w:webHidden/>
          </w:rPr>
          <w:instrText xml:space="preserve"> PAGEREF _Toc468274548 \h </w:instrText>
        </w:r>
        <w:r>
          <w:rPr>
            <w:webHidden/>
          </w:rPr>
        </w:r>
      </w:ins>
      <w:r>
        <w:rPr>
          <w:webHidden/>
        </w:rPr>
        <w:fldChar w:fldCharType="separate"/>
      </w:r>
      <w:ins w:id="185" w:author="Ramachandran M G." w:date="2016-11-30T13:06:00Z">
        <w:r>
          <w:rPr>
            <w:webHidden/>
          </w:rPr>
          <w:t>13</w:t>
        </w:r>
        <w:r>
          <w:rPr>
            <w:webHidden/>
          </w:rPr>
          <w:fldChar w:fldCharType="end"/>
        </w:r>
        <w:r w:rsidRPr="00D2771E">
          <w:rPr>
            <w:rStyle w:val="Hyperlink"/>
          </w:rPr>
          <w:fldChar w:fldCharType="end"/>
        </w:r>
      </w:ins>
    </w:p>
    <w:p w:rsidR="00CC3B52" w:rsidRDefault="00CC3B52">
      <w:pPr>
        <w:pStyle w:val="TOC2"/>
        <w:rPr>
          <w:ins w:id="186" w:author="Ramachandran M G." w:date="2016-11-30T13:06:00Z"/>
          <w:rFonts w:asciiTheme="minorHAnsi" w:eastAsiaTheme="minorEastAsia" w:hAnsiTheme="minorHAnsi"/>
          <w:color w:val="auto"/>
          <w:kern w:val="0"/>
          <w:szCs w:val="22"/>
          <w:lang w:val="en-IN" w:eastAsia="en-IN"/>
        </w:rPr>
      </w:pPr>
      <w:ins w:id="187" w:author="Ramachandran M G." w:date="2016-11-30T13:06:00Z">
        <w:r w:rsidRPr="00D2771E">
          <w:rPr>
            <w:rStyle w:val="Hyperlink"/>
          </w:rPr>
          <w:fldChar w:fldCharType="begin"/>
        </w:r>
        <w:r w:rsidRPr="00D2771E">
          <w:rPr>
            <w:rStyle w:val="Hyperlink"/>
          </w:rPr>
          <w:instrText xml:space="preserve"> </w:instrText>
        </w:r>
        <w:r>
          <w:instrText>HYPERLINK \l "_Toc468274549"</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cs="Calibri"/>
          </w:rPr>
          <w:t>5.5</w:t>
        </w:r>
        <w:r>
          <w:rPr>
            <w:rFonts w:asciiTheme="minorHAnsi" w:eastAsiaTheme="minorEastAsia" w:hAnsiTheme="minorHAnsi"/>
            <w:color w:val="auto"/>
            <w:kern w:val="0"/>
            <w:szCs w:val="22"/>
            <w:lang w:val="en-IN" w:eastAsia="en-IN"/>
          </w:rPr>
          <w:tab/>
        </w:r>
        <w:r w:rsidRPr="00D2771E">
          <w:rPr>
            <w:rStyle w:val="Hyperlink"/>
            <w:rFonts w:cs="Calibri"/>
          </w:rPr>
          <w:t>GLOBAL Function/Macro Definitions</w:t>
        </w:r>
        <w:r>
          <w:rPr>
            <w:webHidden/>
          </w:rPr>
          <w:tab/>
        </w:r>
        <w:r>
          <w:rPr>
            <w:webHidden/>
          </w:rPr>
          <w:fldChar w:fldCharType="begin"/>
        </w:r>
        <w:r>
          <w:rPr>
            <w:webHidden/>
          </w:rPr>
          <w:instrText xml:space="preserve"> PAGEREF _Toc468274549 \h </w:instrText>
        </w:r>
        <w:r>
          <w:rPr>
            <w:webHidden/>
          </w:rPr>
        </w:r>
      </w:ins>
      <w:r>
        <w:rPr>
          <w:webHidden/>
        </w:rPr>
        <w:fldChar w:fldCharType="separate"/>
      </w:r>
      <w:ins w:id="188" w:author="Ramachandran M G." w:date="2016-11-30T13:06:00Z">
        <w:r>
          <w:rPr>
            <w:webHidden/>
          </w:rPr>
          <w:t>13</w:t>
        </w:r>
        <w:r>
          <w:rPr>
            <w:webHidden/>
          </w:rPr>
          <w:fldChar w:fldCharType="end"/>
        </w:r>
        <w:r w:rsidRPr="00D2771E">
          <w:rPr>
            <w:rStyle w:val="Hyperlink"/>
          </w:rPr>
          <w:fldChar w:fldCharType="end"/>
        </w:r>
      </w:ins>
    </w:p>
    <w:p w:rsidR="00CC3B52" w:rsidRDefault="00CC3B52">
      <w:pPr>
        <w:pStyle w:val="TOC1"/>
        <w:rPr>
          <w:ins w:id="189" w:author="Ramachandran M G." w:date="2016-11-30T13:06:00Z"/>
          <w:rFonts w:eastAsiaTheme="minorEastAsia"/>
          <w:b w:val="0"/>
          <w:color w:val="auto"/>
          <w:kern w:val="0"/>
          <w:sz w:val="22"/>
          <w:szCs w:val="22"/>
          <w:lang w:val="en-IN" w:eastAsia="en-IN"/>
        </w:rPr>
      </w:pPr>
      <w:ins w:id="190" w:author="Ramachandran M G." w:date="2016-11-30T13:06:00Z">
        <w:r w:rsidRPr="00D2771E">
          <w:rPr>
            <w:rStyle w:val="Hyperlink"/>
          </w:rPr>
          <w:fldChar w:fldCharType="begin"/>
        </w:r>
        <w:r w:rsidRPr="00D2771E">
          <w:rPr>
            <w:rStyle w:val="Hyperlink"/>
          </w:rPr>
          <w:instrText xml:space="preserve"> </w:instrText>
        </w:r>
        <w:r>
          <w:instrText>HYPERLINK \l "_Toc468274550"</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ascii="Calibri" w:hAnsi="Calibri" w:cs="Calibri"/>
          </w:rPr>
          <w:t>6</w:t>
        </w:r>
        <w:r>
          <w:rPr>
            <w:rFonts w:eastAsiaTheme="minorEastAsia"/>
            <w:b w:val="0"/>
            <w:color w:val="auto"/>
            <w:kern w:val="0"/>
            <w:sz w:val="22"/>
            <w:szCs w:val="22"/>
            <w:lang w:val="en-IN" w:eastAsia="en-IN"/>
          </w:rPr>
          <w:tab/>
        </w:r>
        <w:r w:rsidRPr="00D2771E">
          <w:rPr>
            <w:rStyle w:val="Hyperlink"/>
            <w:rFonts w:ascii="Calibri" w:hAnsi="Calibri"/>
          </w:rPr>
          <w:t>Known</w:t>
        </w:r>
        <w:r w:rsidRPr="00D2771E">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_Toc468274550 \h </w:instrText>
        </w:r>
        <w:r>
          <w:rPr>
            <w:webHidden/>
          </w:rPr>
        </w:r>
      </w:ins>
      <w:r>
        <w:rPr>
          <w:webHidden/>
        </w:rPr>
        <w:fldChar w:fldCharType="separate"/>
      </w:r>
      <w:ins w:id="191" w:author="Ramachandran M G." w:date="2016-11-30T13:06:00Z">
        <w:r>
          <w:rPr>
            <w:webHidden/>
          </w:rPr>
          <w:t>14</w:t>
        </w:r>
        <w:r>
          <w:rPr>
            <w:webHidden/>
          </w:rPr>
          <w:fldChar w:fldCharType="end"/>
        </w:r>
        <w:r w:rsidRPr="00D2771E">
          <w:rPr>
            <w:rStyle w:val="Hyperlink"/>
          </w:rPr>
          <w:fldChar w:fldCharType="end"/>
        </w:r>
      </w:ins>
    </w:p>
    <w:p w:rsidR="00CC3B52" w:rsidRDefault="00CC3B52">
      <w:pPr>
        <w:pStyle w:val="TOC1"/>
        <w:rPr>
          <w:ins w:id="192" w:author="Ramachandran M G." w:date="2016-11-30T13:06:00Z"/>
          <w:rFonts w:eastAsiaTheme="minorEastAsia"/>
          <w:b w:val="0"/>
          <w:color w:val="auto"/>
          <w:kern w:val="0"/>
          <w:sz w:val="22"/>
          <w:szCs w:val="22"/>
          <w:lang w:val="en-IN" w:eastAsia="en-IN"/>
        </w:rPr>
      </w:pPr>
      <w:ins w:id="193" w:author="Ramachandran M G." w:date="2016-11-30T13:06:00Z">
        <w:r w:rsidRPr="00D2771E">
          <w:rPr>
            <w:rStyle w:val="Hyperlink"/>
          </w:rPr>
          <w:fldChar w:fldCharType="begin"/>
        </w:r>
        <w:r w:rsidRPr="00D2771E">
          <w:rPr>
            <w:rStyle w:val="Hyperlink"/>
          </w:rPr>
          <w:instrText xml:space="preserve"> </w:instrText>
        </w:r>
        <w:r>
          <w:instrText>HYPERLINK \l "_Toc468274551"</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Fonts w:ascii="Calibri" w:hAnsi="Calibri" w:cs="Calibri"/>
          </w:rPr>
          <w:t>7</w:t>
        </w:r>
        <w:r>
          <w:rPr>
            <w:rFonts w:eastAsiaTheme="minorEastAsia"/>
            <w:b w:val="0"/>
            <w:color w:val="auto"/>
            <w:kern w:val="0"/>
            <w:sz w:val="22"/>
            <w:szCs w:val="22"/>
            <w:lang w:val="en-IN" w:eastAsia="en-IN"/>
          </w:rPr>
          <w:tab/>
        </w:r>
        <w:r w:rsidRPr="00D2771E">
          <w:rPr>
            <w:rStyle w:val="Hyperlink"/>
            <w:rFonts w:ascii="Calibri" w:hAnsi="Calibri" w:cs="Calibri"/>
          </w:rPr>
          <w:t>UNIT TEST CONSIDERATION</w:t>
        </w:r>
        <w:r>
          <w:rPr>
            <w:webHidden/>
          </w:rPr>
          <w:tab/>
        </w:r>
        <w:r>
          <w:rPr>
            <w:webHidden/>
          </w:rPr>
          <w:fldChar w:fldCharType="begin"/>
        </w:r>
        <w:r>
          <w:rPr>
            <w:webHidden/>
          </w:rPr>
          <w:instrText xml:space="preserve"> PAGEREF _Toc468274551 \h </w:instrText>
        </w:r>
        <w:r>
          <w:rPr>
            <w:webHidden/>
          </w:rPr>
        </w:r>
      </w:ins>
      <w:r>
        <w:rPr>
          <w:webHidden/>
        </w:rPr>
        <w:fldChar w:fldCharType="separate"/>
      </w:r>
      <w:ins w:id="194" w:author="Ramachandran M G." w:date="2016-11-30T13:06:00Z">
        <w:r>
          <w:rPr>
            <w:webHidden/>
          </w:rPr>
          <w:t>15</w:t>
        </w:r>
        <w:r>
          <w:rPr>
            <w:webHidden/>
          </w:rPr>
          <w:fldChar w:fldCharType="end"/>
        </w:r>
        <w:r w:rsidRPr="00D2771E">
          <w:rPr>
            <w:rStyle w:val="Hyperlink"/>
          </w:rPr>
          <w:fldChar w:fldCharType="end"/>
        </w:r>
      </w:ins>
    </w:p>
    <w:p w:rsidR="00CC3B52" w:rsidRDefault="00CC3B52">
      <w:pPr>
        <w:pStyle w:val="TOC1"/>
        <w:tabs>
          <w:tab w:val="left" w:pos="1400"/>
        </w:tabs>
        <w:rPr>
          <w:ins w:id="195" w:author="Ramachandran M G." w:date="2016-11-30T13:06:00Z"/>
          <w:rFonts w:eastAsiaTheme="minorEastAsia"/>
          <w:b w:val="0"/>
          <w:color w:val="auto"/>
          <w:kern w:val="0"/>
          <w:sz w:val="22"/>
          <w:szCs w:val="22"/>
          <w:lang w:val="en-IN" w:eastAsia="en-IN"/>
        </w:rPr>
      </w:pPr>
      <w:ins w:id="196" w:author="Ramachandran M G." w:date="2016-11-30T13:06:00Z">
        <w:r w:rsidRPr="00D2771E">
          <w:rPr>
            <w:rStyle w:val="Hyperlink"/>
          </w:rPr>
          <w:fldChar w:fldCharType="begin"/>
        </w:r>
        <w:r w:rsidRPr="00D2771E">
          <w:rPr>
            <w:rStyle w:val="Hyperlink"/>
          </w:rPr>
          <w:instrText xml:space="preserve"> </w:instrText>
        </w:r>
        <w:r>
          <w:instrText>HYPERLINK \l "_Toc468274552"</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Pr>
          <w:t>Appendix A</w:t>
        </w:r>
        <w:r>
          <w:rPr>
            <w:rFonts w:eastAsiaTheme="minorEastAsia"/>
            <w:b w:val="0"/>
            <w:color w:val="auto"/>
            <w:kern w:val="0"/>
            <w:sz w:val="22"/>
            <w:szCs w:val="22"/>
            <w:lang w:val="en-IN" w:eastAsia="en-IN"/>
          </w:rPr>
          <w:tab/>
        </w:r>
        <w:r w:rsidRPr="00D2771E">
          <w:rPr>
            <w:rStyle w:val="Hyperlink"/>
          </w:rPr>
          <w:t>Abbreviations and Acronyms</w:t>
        </w:r>
        <w:r>
          <w:rPr>
            <w:webHidden/>
          </w:rPr>
          <w:tab/>
        </w:r>
        <w:r>
          <w:rPr>
            <w:webHidden/>
          </w:rPr>
          <w:fldChar w:fldCharType="begin"/>
        </w:r>
        <w:r>
          <w:rPr>
            <w:webHidden/>
          </w:rPr>
          <w:instrText xml:space="preserve"> PAGEREF _Toc468274552 \h </w:instrText>
        </w:r>
        <w:r>
          <w:rPr>
            <w:webHidden/>
          </w:rPr>
        </w:r>
      </w:ins>
      <w:r>
        <w:rPr>
          <w:webHidden/>
        </w:rPr>
        <w:fldChar w:fldCharType="separate"/>
      </w:r>
      <w:ins w:id="197" w:author="Ramachandran M G." w:date="2016-11-30T13:06:00Z">
        <w:r>
          <w:rPr>
            <w:webHidden/>
          </w:rPr>
          <w:t>16</w:t>
        </w:r>
        <w:r>
          <w:rPr>
            <w:webHidden/>
          </w:rPr>
          <w:fldChar w:fldCharType="end"/>
        </w:r>
        <w:r w:rsidRPr="00D2771E">
          <w:rPr>
            <w:rStyle w:val="Hyperlink"/>
          </w:rPr>
          <w:fldChar w:fldCharType="end"/>
        </w:r>
      </w:ins>
    </w:p>
    <w:p w:rsidR="00CC3B52" w:rsidRDefault="00CC3B52">
      <w:pPr>
        <w:pStyle w:val="TOC1"/>
        <w:tabs>
          <w:tab w:val="left" w:pos="1400"/>
        </w:tabs>
        <w:rPr>
          <w:ins w:id="198" w:author="Ramachandran M G." w:date="2016-11-30T13:06:00Z"/>
          <w:rFonts w:eastAsiaTheme="minorEastAsia"/>
          <w:b w:val="0"/>
          <w:color w:val="auto"/>
          <w:kern w:val="0"/>
          <w:sz w:val="22"/>
          <w:szCs w:val="22"/>
          <w:lang w:val="en-IN" w:eastAsia="en-IN"/>
        </w:rPr>
      </w:pPr>
      <w:ins w:id="199" w:author="Ramachandran M G." w:date="2016-11-30T13:06:00Z">
        <w:r w:rsidRPr="00D2771E">
          <w:rPr>
            <w:rStyle w:val="Hyperlink"/>
          </w:rPr>
          <w:fldChar w:fldCharType="begin"/>
        </w:r>
        <w:r w:rsidRPr="00D2771E">
          <w:rPr>
            <w:rStyle w:val="Hyperlink"/>
          </w:rPr>
          <w:instrText xml:space="preserve"> </w:instrText>
        </w:r>
        <w:r>
          <w:instrText>HYPERLINK \l "_Toc468274553"</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Pr>
          <w:t>Appendix B</w:t>
        </w:r>
        <w:r>
          <w:rPr>
            <w:rFonts w:eastAsiaTheme="minorEastAsia"/>
            <w:b w:val="0"/>
            <w:color w:val="auto"/>
            <w:kern w:val="0"/>
            <w:sz w:val="22"/>
            <w:szCs w:val="22"/>
            <w:lang w:val="en-IN" w:eastAsia="en-IN"/>
          </w:rPr>
          <w:tab/>
        </w:r>
        <w:r w:rsidRPr="00D2771E">
          <w:rPr>
            <w:rStyle w:val="Hyperlink"/>
          </w:rPr>
          <w:t>Glossary</w:t>
        </w:r>
        <w:r>
          <w:rPr>
            <w:webHidden/>
          </w:rPr>
          <w:tab/>
        </w:r>
        <w:r>
          <w:rPr>
            <w:webHidden/>
          </w:rPr>
          <w:fldChar w:fldCharType="begin"/>
        </w:r>
        <w:r>
          <w:rPr>
            <w:webHidden/>
          </w:rPr>
          <w:instrText xml:space="preserve"> PAGEREF _Toc468274553 \h </w:instrText>
        </w:r>
        <w:r>
          <w:rPr>
            <w:webHidden/>
          </w:rPr>
        </w:r>
      </w:ins>
      <w:r>
        <w:rPr>
          <w:webHidden/>
        </w:rPr>
        <w:fldChar w:fldCharType="separate"/>
      </w:r>
      <w:ins w:id="200" w:author="Ramachandran M G." w:date="2016-11-30T13:06:00Z">
        <w:r>
          <w:rPr>
            <w:webHidden/>
          </w:rPr>
          <w:t>17</w:t>
        </w:r>
        <w:r>
          <w:rPr>
            <w:webHidden/>
          </w:rPr>
          <w:fldChar w:fldCharType="end"/>
        </w:r>
        <w:r w:rsidRPr="00D2771E">
          <w:rPr>
            <w:rStyle w:val="Hyperlink"/>
          </w:rPr>
          <w:fldChar w:fldCharType="end"/>
        </w:r>
      </w:ins>
    </w:p>
    <w:p w:rsidR="00CC3B52" w:rsidRDefault="00CC3B52">
      <w:pPr>
        <w:pStyle w:val="TOC1"/>
        <w:tabs>
          <w:tab w:val="left" w:pos="1400"/>
        </w:tabs>
        <w:rPr>
          <w:ins w:id="201" w:author="Ramachandran M G." w:date="2016-11-30T13:06:00Z"/>
          <w:rFonts w:eastAsiaTheme="minorEastAsia"/>
          <w:b w:val="0"/>
          <w:color w:val="auto"/>
          <w:kern w:val="0"/>
          <w:sz w:val="22"/>
          <w:szCs w:val="22"/>
          <w:lang w:val="en-IN" w:eastAsia="en-IN"/>
        </w:rPr>
      </w:pPr>
      <w:ins w:id="202" w:author="Ramachandran M G." w:date="2016-11-30T13:06:00Z">
        <w:r w:rsidRPr="00D2771E">
          <w:rPr>
            <w:rStyle w:val="Hyperlink"/>
          </w:rPr>
          <w:fldChar w:fldCharType="begin"/>
        </w:r>
        <w:r w:rsidRPr="00D2771E">
          <w:rPr>
            <w:rStyle w:val="Hyperlink"/>
          </w:rPr>
          <w:instrText xml:space="preserve"> </w:instrText>
        </w:r>
        <w:r>
          <w:instrText>HYPERLINK \l "_Toc468274554"</w:instrText>
        </w:r>
        <w:r w:rsidRPr="00D2771E">
          <w:rPr>
            <w:rStyle w:val="Hyperlink"/>
          </w:rPr>
          <w:instrText xml:space="preserve"> </w:instrText>
        </w:r>
        <w:r w:rsidRPr="00D2771E">
          <w:rPr>
            <w:rStyle w:val="Hyperlink"/>
          </w:rPr>
        </w:r>
        <w:r w:rsidRPr="00D2771E">
          <w:rPr>
            <w:rStyle w:val="Hyperlink"/>
          </w:rPr>
          <w:fldChar w:fldCharType="separate"/>
        </w:r>
        <w:r w:rsidRPr="00D2771E">
          <w:rPr>
            <w:rStyle w:val="Hyperlink"/>
          </w:rPr>
          <w:t>Appendix C</w:t>
        </w:r>
        <w:r>
          <w:rPr>
            <w:rFonts w:eastAsiaTheme="minorEastAsia"/>
            <w:b w:val="0"/>
            <w:color w:val="auto"/>
            <w:kern w:val="0"/>
            <w:sz w:val="22"/>
            <w:szCs w:val="22"/>
            <w:lang w:val="en-IN" w:eastAsia="en-IN"/>
          </w:rPr>
          <w:tab/>
        </w:r>
        <w:r w:rsidRPr="00D2771E">
          <w:rPr>
            <w:rStyle w:val="Hyperlink"/>
          </w:rPr>
          <w:t>References</w:t>
        </w:r>
        <w:r>
          <w:rPr>
            <w:webHidden/>
          </w:rPr>
          <w:tab/>
        </w:r>
        <w:r>
          <w:rPr>
            <w:webHidden/>
          </w:rPr>
          <w:fldChar w:fldCharType="begin"/>
        </w:r>
        <w:r>
          <w:rPr>
            <w:webHidden/>
          </w:rPr>
          <w:instrText xml:space="preserve"> PAGEREF _Toc468274554 \h </w:instrText>
        </w:r>
        <w:r>
          <w:rPr>
            <w:webHidden/>
          </w:rPr>
        </w:r>
      </w:ins>
      <w:r>
        <w:rPr>
          <w:webHidden/>
        </w:rPr>
        <w:fldChar w:fldCharType="separate"/>
      </w:r>
      <w:ins w:id="203" w:author="Ramachandran M G." w:date="2016-11-30T13:06:00Z">
        <w:r>
          <w:rPr>
            <w:webHidden/>
          </w:rPr>
          <w:t>18</w:t>
        </w:r>
        <w:r>
          <w:rPr>
            <w:webHidden/>
          </w:rPr>
          <w:fldChar w:fldCharType="end"/>
        </w:r>
        <w:r w:rsidRPr="00D2771E">
          <w:rPr>
            <w:rStyle w:val="Hyperlink"/>
          </w:rPr>
          <w:fldChar w:fldCharType="end"/>
        </w:r>
      </w:ins>
    </w:p>
    <w:p w:rsidR="00CC3B52" w:rsidDel="00CC3B52" w:rsidRDefault="00CC3B52" w:rsidP="00E16D14">
      <w:pPr>
        <w:jc w:val="center"/>
        <w:rPr>
          <w:del w:id="204" w:author="Ramachandran M G." w:date="2016-11-30T13:06:00Z"/>
          <w:noProof/>
        </w:rPr>
      </w:pPr>
    </w:p>
    <w:p w:rsidR="00233B24" w:rsidDel="00CC3B52" w:rsidRDefault="00233B24" w:rsidP="00E16D14">
      <w:pPr>
        <w:jc w:val="center"/>
        <w:rPr>
          <w:del w:id="205" w:author="Ramachandran M G." w:date="2016-11-30T13:06:00Z"/>
          <w:noProof/>
        </w:rPr>
      </w:pPr>
    </w:p>
    <w:p w:rsidR="00233B24" w:rsidDel="00CC3B52" w:rsidRDefault="00233B24">
      <w:pPr>
        <w:pStyle w:val="TOC1"/>
        <w:rPr>
          <w:del w:id="206" w:author="Ramachandran M G." w:date="2016-11-30T13:06:00Z"/>
          <w:rFonts w:eastAsiaTheme="minorEastAsia"/>
          <w:b w:val="0"/>
          <w:color w:val="auto"/>
          <w:kern w:val="0"/>
          <w:sz w:val="22"/>
          <w:szCs w:val="22"/>
          <w:lang w:val="en-US"/>
        </w:rPr>
      </w:pPr>
      <w:del w:id="207" w:author="Ramachandran M G." w:date="2016-11-30T13:06:00Z">
        <w:r w:rsidRPr="00CC3B52" w:rsidDel="00CC3B52">
          <w:rPr>
            <w:rPrChange w:id="208" w:author="Ramachandran M G." w:date="2016-11-30T13:06:00Z">
              <w:rPr>
                <w:rStyle w:val="Hyperlink"/>
              </w:rPr>
            </w:rPrChange>
          </w:rPr>
          <w:delText>1</w:delText>
        </w:r>
        <w:r w:rsidDel="00CC3B52">
          <w:rPr>
            <w:rFonts w:eastAsiaTheme="minorEastAsia"/>
            <w:b w:val="0"/>
            <w:color w:val="auto"/>
            <w:kern w:val="0"/>
            <w:sz w:val="22"/>
            <w:szCs w:val="22"/>
            <w:lang w:val="en-US"/>
          </w:rPr>
          <w:tab/>
        </w:r>
        <w:r w:rsidRPr="00CC3B52" w:rsidDel="00CC3B52">
          <w:rPr>
            <w:rPrChange w:id="209" w:author="Ramachandran M G." w:date="2016-11-30T13:06:00Z">
              <w:rPr>
                <w:rStyle w:val="Hyperlink"/>
              </w:rPr>
            </w:rPrChange>
          </w:rPr>
          <w:delText>Introduction</w:delText>
        </w:r>
        <w:r w:rsidDel="00CC3B52">
          <w:rPr>
            <w:webHidden/>
          </w:rPr>
          <w:tab/>
          <w:delText>5</w:delText>
        </w:r>
      </w:del>
    </w:p>
    <w:p w:rsidR="00233B24" w:rsidDel="00CC3B52" w:rsidRDefault="00233B24">
      <w:pPr>
        <w:pStyle w:val="TOC2"/>
        <w:rPr>
          <w:del w:id="210" w:author="Ramachandran M G." w:date="2016-11-30T13:06:00Z"/>
          <w:rFonts w:asciiTheme="minorHAnsi" w:eastAsiaTheme="minorEastAsia" w:hAnsiTheme="minorHAnsi"/>
          <w:color w:val="auto"/>
          <w:kern w:val="0"/>
          <w:szCs w:val="22"/>
        </w:rPr>
      </w:pPr>
      <w:del w:id="211" w:author="Ramachandran M G." w:date="2016-11-30T13:06:00Z">
        <w:r w:rsidRPr="00CC3B52" w:rsidDel="00CC3B52">
          <w:rPr>
            <w:rPrChange w:id="212" w:author="Ramachandran M G." w:date="2016-11-30T13:06:00Z">
              <w:rPr>
                <w:rStyle w:val="Hyperlink"/>
              </w:rPr>
            </w:rPrChange>
          </w:rPr>
          <w:delText>1.1</w:delText>
        </w:r>
        <w:r w:rsidDel="00CC3B52">
          <w:rPr>
            <w:rFonts w:asciiTheme="minorHAnsi" w:eastAsiaTheme="minorEastAsia" w:hAnsiTheme="minorHAnsi"/>
            <w:color w:val="auto"/>
            <w:kern w:val="0"/>
            <w:szCs w:val="22"/>
          </w:rPr>
          <w:tab/>
        </w:r>
        <w:r w:rsidRPr="00CC3B52" w:rsidDel="00CC3B52">
          <w:rPr>
            <w:rPrChange w:id="213" w:author="Ramachandran M G." w:date="2016-11-30T13:06:00Z">
              <w:rPr>
                <w:rStyle w:val="Hyperlink"/>
              </w:rPr>
            </w:rPrChange>
          </w:rPr>
          <w:delText>Purpose</w:delText>
        </w:r>
        <w:r w:rsidDel="00CC3B52">
          <w:rPr>
            <w:webHidden/>
          </w:rPr>
          <w:tab/>
          <w:delText>5</w:delText>
        </w:r>
      </w:del>
    </w:p>
    <w:p w:rsidR="00233B24" w:rsidDel="00CC3B52" w:rsidRDefault="00233B24">
      <w:pPr>
        <w:pStyle w:val="TOC2"/>
        <w:rPr>
          <w:del w:id="214" w:author="Ramachandran M G." w:date="2016-11-30T13:06:00Z"/>
          <w:rFonts w:asciiTheme="minorHAnsi" w:eastAsiaTheme="minorEastAsia" w:hAnsiTheme="minorHAnsi"/>
          <w:color w:val="auto"/>
          <w:kern w:val="0"/>
          <w:szCs w:val="22"/>
        </w:rPr>
      </w:pPr>
      <w:del w:id="215" w:author="Ramachandran M G." w:date="2016-11-30T13:06:00Z">
        <w:r w:rsidRPr="00CC3B52" w:rsidDel="00CC3B52">
          <w:rPr>
            <w:rPrChange w:id="216" w:author="Ramachandran M G." w:date="2016-11-30T13:06:00Z">
              <w:rPr>
                <w:rStyle w:val="Hyperlink"/>
              </w:rPr>
            </w:rPrChange>
          </w:rPr>
          <w:delText>1.2</w:delText>
        </w:r>
        <w:r w:rsidDel="00CC3B52">
          <w:rPr>
            <w:rFonts w:asciiTheme="minorHAnsi" w:eastAsiaTheme="minorEastAsia" w:hAnsiTheme="minorHAnsi"/>
            <w:color w:val="auto"/>
            <w:kern w:val="0"/>
            <w:szCs w:val="22"/>
          </w:rPr>
          <w:tab/>
        </w:r>
        <w:r w:rsidRPr="00CC3B52" w:rsidDel="00CC3B52">
          <w:rPr>
            <w:rPrChange w:id="217" w:author="Ramachandran M G." w:date="2016-11-30T13:06:00Z">
              <w:rPr>
                <w:rStyle w:val="Hyperlink"/>
              </w:rPr>
            </w:rPrChange>
          </w:rPr>
          <w:delText>Scope</w:delText>
        </w:r>
        <w:r w:rsidDel="00CC3B52">
          <w:rPr>
            <w:webHidden/>
          </w:rPr>
          <w:tab/>
          <w:delText>5</w:delText>
        </w:r>
      </w:del>
    </w:p>
    <w:p w:rsidR="00233B24" w:rsidDel="00CC3B52" w:rsidRDefault="00233B24">
      <w:pPr>
        <w:pStyle w:val="TOC1"/>
        <w:rPr>
          <w:del w:id="218" w:author="Ramachandran M G." w:date="2016-11-30T13:06:00Z"/>
          <w:rFonts w:eastAsiaTheme="minorEastAsia"/>
          <w:b w:val="0"/>
          <w:color w:val="auto"/>
          <w:kern w:val="0"/>
          <w:sz w:val="22"/>
          <w:szCs w:val="22"/>
          <w:lang w:val="en-US"/>
        </w:rPr>
      </w:pPr>
      <w:del w:id="219" w:author="Ramachandran M G." w:date="2016-11-30T13:06:00Z">
        <w:r w:rsidRPr="00CC3B52" w:rsidDel="00CC3B52">
          <w:rPr>
            <w:rFonts w:ascii="Calibri" w:hAnsi="Calibri" w:cs="Calibri"/>
            <w:rPrChange w:id="220" w:author="Ramachandran M G." w:date="2016-11-30T13:06:00Z">
              <w:rPr>
                <w:rStyle w:val="Hyperlink"/>
                <w:rFonts w:ascii="Calibri" w:hAnsi="Calibri" w:cs="Calibri"/>
              </w:rPr>
            </w:rPrChange>
          </w:rPr>
          <w:delText>2</w:delText>
        </w:r>
        <w:r w:rsidDel="00CC3B52">
          <w:rPr>
            <w:rFonts w:eastAsiaTheme="minorEastAsia"/>
            <w:b w:val="0"/>
            <w:color w:val="auto"/>
            <w:kern w:val="0"/>
            <w:sz w:val="22"/>
            <w:szCs w:val="22"/>
            <w:lang w:val="en-US"/>
          </w:rPr>
          <w:tab/>
        </w:r>
        <w:r w:rsidRPr="00CC3B52" w:rsidDel="00CC3B52">
          <w:rPr>
            <w:rFonts w:ascii="Calibri" w:hAnsi="Calibri" w:cs="Calibri"/>
            <w:rPrChange w:id="221" w:author="Ramachandran M G." w:date="2016-11-30T13:06:00Z">
              <w:rPr>
                <w:rStyle w:val="Hyperlink"/>
                <w:rFonts w:ascii="Calibri" w:hAnsi="Calibri" w:cs="Calibri"/>
              </w:rPr>
            </w:rPrChange>
          </w:rPr>
          <w:delText>LoaMgr High-Level Description</w:delText>
        </w:r>
        <w:r w:rsidDel="00CC3B52">
          <w:rPr>
            <w:webHidden/>
          </w:rPr>
          <w:tab/>
          <w:delText>6</w:delText>
        </w:r>
      </w:del>
    </w:p>
    <w:p w:rsidR="00233B24" w:rsidDel="00CC3B52" w:rsidRDefault="00233B24">
      <w:pPr>
        <w:pStyle w:val="TOC1"/>
        <w:rPr>
          <w:del w:id="222" w:author="Ramachandran M G." w:date="2016-11-30T13:06:00Z"/>
          <w:rFonts w:eastAsiaTheme="minorEastAsia"/>
          <w:b w:val="0"/>
          <w:color w:val="auto"/>
          <w:kern w:val="0"/>
          <w:sz w:val="22"/>
          <w:szCs w:val="22"/>
          <w:lang w:val="en-US"/>
        </w:rPr>
      </w:pPr>
      <w:del w:id="223" w:author="Ramachandran M G." w:date="2016-11-30T13:06:00Z">
        <w:r w:rsidRPr="00CC3B52" w:rsidDel="00CC3B52">
          <w:rPr>
            <w:rFonts w:ascii="Calibri" w:hAnsi="Calibri" w:cs="Calibri"/>
            <w:rPrChange w:id="224" w:author="Ramachandran M G." w:date="2016-11-30T13:06:00Z">
              <w:rPr>
                <w:rStyle w:val="Hyperlink"/>
                <w:rFonts w:ascii="Calibri" w:hAnsi="Calibri" w:cs="Calibri"/>
              </w:rPr>
            </w:rPrChange>
          </w:rPr>
          <w:delText>3</w:delText>
        </w:r>
        <w:r w:rsidDel="00CC3B52">
          <w:rPr>
            <w:rFonts w:eastAsiaTheme="minorEastAsia"/>
            <w:b w:val="0"/>
            <w:color w:val="auto"/>
            <w:kern w:val="0"/>
            <w:sz w:val="22"/>
            <w:szCs w:val="22"/>
            <w:lang w:val="en-US"/>
          </w:rPr>
          <w:tab/>
        </w:r>
        <w:r w:rsidRPr="00CC3B52" w:rsidDel="00CC3B52">
          <w:rPr>
            <w:rFonts w:ascii="Calibri" w:hAnsi="Calibri" w:cs="Calibri"/>
            <w:rPrChange w:id="225" w:author="Ramachandran M G." w:date="2016-11-30T13:06:00Z">
              <w:rPr>
                <w:rStyle w:val="Hyperlink"/>
                <w:rFonts w:ascii="Calibri" w:hAnsi="Calibri" w:cs="Calibri"/>
              </w:rPr>
            </w:rPrChange>
          </w:rPr>
          <w:delText>Design details of software module</w:delText>
        </w:r>
        <w:r w:rsidDel="00CC3B52">
          <w:rPr>
            <w:webHidden/>
          </w:rPr>
          <w:tab/>
          <w:delText>7</w:delText>
        </w:r>
      </w:del>
    </w:p>
    <w:p w:rsidR="00233B24" w:rsidDel="00CC3B52" w:rsidRDefault="00233B24">
      <w:pPr>
        <w:pStyle w:val="TOC2"/>
        <w:rPr>
          <w:del w:id="226" w:author="Ramachandran M G." w:date="2016-11-30T13:06:00Z"/>
          <w:rFonts w:asciiTheme="minorHAnsi" w:eastAsiaTheme="minorEastAsia" w:hAnsiTheme="minorHAnsi"/>
          <w:color w:val="auto"/>
          <w:kern w:val="0"/>
          <w:szCs w:val="22"/>
        </w:rPr>
      </w:pPr>
      <w:del w:id="227" w:author="Ramachandran M G." w:date="2016-11-30T13:06:00Z">
        <w:r w:rsidRPr="00CC3B52" w:rsidDel="00CC3B52">
          <w:rPr>
            <w:rPrChange w:id="228" w:author="Ramachandran M G." w:date="2016-11-30T13:06:00Z">
              <w:rPr>
                <w:rStyle w:val="Hyperlink"/>
              </w:rPr>
            </w:rPrChange>
          </w:rPr>
          <w:delText>3.1</w:delText>
        </w:r>
        <w:r w:rsidDel="00CC3B52">
          <w:rPr>
            <w:rFonts w:asciiTheme="minorHAnsi" w:eastAsiaTheme="minorEastAsia" w:hAnsiTheme="minorHAnsi"/>
            <w:color w:val="auto"/>
            <w:kern w:val="0"/>
            <w:szCs w:val="22"/>
          </w:rPr>
          <w:tab/>
        </w:r>
        <w:r w:rsidRPr="00CC3B52" w:rsidDel="00CC3B52">
          <w:rPr>
            <w:rPrChange w:id="229" w:author="Ramachandran M G." w:date="2016-11-30T13:06:00Z">
              <w:rPr>
                <w:rStyle w:val="Hyperlink"/>
              </w:rPr>
            </w:rPrChange>
          </w:rPr>
          <w:delText xml:space="preserve">Graphical representation of </w:delText>
        </w:r>
        <w:r w:rsidRPr="00CC3B52" w:rsidDel="00CC3B52">
          <w:rPr>
            <w:rFonts w:cs="Calibri"/>
            <w:rPrChange w:id="230" w:author="Ramachandran M G." w:date="2016-11-30T13:06:00Z">
              <w:rPr>
                <w:rStyle w:val="Hyperlink"/>
                <w:rFonts w:cs="Calibri"/>
              </w:rPr>
            </w:rPrChange>
          </w:rPr>
          <w:delText>LoaMgr</w:delText>
        </w:r>
        <w:r w:rsidDel="00CC3B52">
          <w:rPr>
            <w:webHidden/>
          </w:rPr>
          <w:tab/>
          <w:delText>7</w:delText>
        </w:r>
      </w:del>
    </w:p>
    <w:p w:rsidR="00233B24" w:rsidDel="00CC3B52" w:rsidRDefault="00233B24">
      <w:pPr>
        <w:pStyle w:val="TOC2"/>
        <w:rPr>
          <w:del w:id="231" w:author="Ramachandran M G." w:date="2016-11-30T13:06:00Z"/>
          <w:rFonts w:asciiTheme="minorHAnsi" w:eastAsiaTheme="minorEastAsia" w:hAnsiTheme="minorHAnsi"/>
          <w:color w:val="auto"/>
          <w:kern w:val="0"/>
          <w:szCs w:val="22"/>
        </w:rPr>
      </w:pPr>
      <w:del w:id="232" w:author="Ramachandran M G." w:date="2016-11-30T13:06:00Z">
        <w:r w:rsidRPr="00CC3B52" w:rsidDel="00CC3B52">
          <w:rPr>
            <w:rFonts w:cs="Calibri"/>
            <w:rPrChange w:id="233" w:author="Ramachandran M G." w:date="2016-11-30T13:06:00Z">
              <w:rPr>
                <w:rStyle w:val="Hyperlink"/>
                <w:rFonts w:cs="Calibri"/>
              </w:rPr>
            </w:rPrChange>
          </w:rPr>
          <w:delText>3.2</w:delText>
        </w:r>
        <w:r w:rsidDel="00CC3B52">
          <w:rPr>
            <w:rFonts w:asciiTheme="minorHAnsi" w:eastAsiaTheme="minorEastAsia" w:hAnsiTheme="minorHAnsi"/>
            <w:color w:val="auto"/>
            <w:kern w:val="0"/>
            <w:szCs w:val="22"/>
          </w:rPr>
          <w:tab/>
        </w:r>
        <w:r w:rsidRPr="00CC3B52" w:rsidDel="00CC3B52">
          <w:rPr>
            <w:rFonts w:cs="Calibri"/>
            <w:rPrChange w:id="234" w:author="Ramachandran M G." w:date="2016-11-30T13:06:00Z">
              <w:rPr>
                <w:rStyle w:val="Hyperlink"/>
                <w:rFonts w:cs="Calibri"/>
              </w:rPr>
            </w:rPrChange>
          </w:rPr>
          <w:delText>Data Flow Diagram</w:delText>
        </w:r>
        <w:r w:rsidDel="00CC3B52">
          <w:rPr>
            <w:webHidden/>
          </w:rPr>
          <w:tab/>
          <w:delText>7</w:delText>
        </w:r>
      </w:del>
    </w:p>
    <w:p w:rsidR="00233B24" w:rsidDel="00CC3B52" w:rsidRDefault="00233B24">
      <w:pPr>
        <w:pStyle w:val="TOC3"/>
        <w:tabs>
          <w:tab w:val="left" w:pos="1200"/>
        </w:tabs>
        <w:rPr>
          <w:del w:id="235" w:author="Ramachandran M G." w:date="2016-11-30T13:06:00Z"/>
          <w:rFonts w:asciiTheme="minorHAnsi" w:eastAsiaTheme="minorEastAsia" w:hAnsiTheme="minorHAnsi"/>
          <w:color w:val="auto"/>
          <w:kern w:val="0"/>
          <w:sz w:val="22"/>
          <w:szCs w:val="22"/>
        </w:rPr>
      </w:pPr>
      <w:del w:id="236" w:author="Ramachandran M G." w:date="2016-11-30T13:06:00Z">
        <w:r w:rsidRPr="00CC3B52" w:rsidDel="00CC3B52">
          <w:rPr>
            <w:rFonts w:cs="Calibri"/>
            <w:rPrChange w:id="237" w:author="Ramachandran M G." w:date="2016-11-30T13:06:00Z">
              <w:rPr>
                <w:rStyle w:val="Hyperlink"/>
                <w:rFonts w:cs="Calibri"/>
              </w:rPr>
            </w:rPrChange>
          </w:rPr>
          <w:delText>3.2.1</w:delText>
        </w:r>
        <w:r w:rsidDel="00CC3B52">
          <w:rPr>
            <w:rFonts w:asciiTheme="minorHAnsi" w:eastAsiaTheme="minorEastAsia" w:hAnsiTheme="minorHAnsi"/>
            <w:color w:val="auto"/>
            <w:kern w:val="0"/>
            <w:sz w:val="22"/>
            <w:szCs w:val="22"/>
          </w:rPr>
          <w:tab/>
        </w:r>
        <w:r w:rsidRPr="00CC3B52" w:rsidDel="00CC3B52">
          <w:rPr>
            <w:rPrChange w:id="238" w:author="Ramachandran M G." w:date="2016-11-30T13:06:00Z">
              <w:rPr>
                <w:rStyle w:val="Hyperlink"/>
              </w:rPr>
            </w:rPrChange>
          </w:rPr>
          <w:delText xml:space="preserve">Component </w:delText>
        </w:r>
        <w:r w:rsidRPr="00CC3B52" w:rsidDel="00CC3B52">
          <w:rPr>
            <w:rFonts w:cs="Calibri"/>
            <w:rPrChange w:id="239" w:author="Ramachandran M G." w:date="2016-11-30T13:06:00Z">
              <w:rPr>
                <w:rStyle w:val="Hyperlink"/>
                <w:rFonts w:cs="Calibri"/>
              </w:rPr>
            </w:rPrChange>
          </w:rPr>
          <w:delText>level DFD</w:delText>
        </w:r>
        <w:r w:rsidDel="00CC3B52">
          <w:rPr>
            <w:webHidden/>
          </w:rPr>
          <w:tab/>
          <w:delText>8</w:delText>
        </w:r>
      </w:del>
    </w:p>
    <w:p w:rsidR="00233B24" w:rsidDel="00CC3B52" w:rsidRDefault="00233B24">
      <w:pPr>
        <w:pStyle w:val="TOC3"/>
        <w:tabs>
          <w:tab w:val="left" w:pos="1200"/>
        </w:tabs>
        <w:rPr>
          <w:del w:id="240" w:author="Ramachandran M G." w:date="2016-11-30T13:06:00Z"/>
          <w:rFonts w:asciiTheme="minorHAnsi" w:eastAsiaTheme="minorEastAsia" w:hAnsiTheme="minorHAnsi"/>
          <w:color w:val="auto"/>
          <w:kern w:val="0"/>
          <w:sz w:val="22"/>
          <w:szCs w:val="22"/>
        </w:rPr>
      </w:pPr>
      <w:del w:id="241" w:author="Ramachandran M G." w:date="2016-11-30T13:06:00Z">
        <w:r w:rsidRPr="00CC3B52" w:rsidDel="00CC3B52">
          <w:rPr>
            <w:rFonts w:cs="Calibri"/>
            <w:rPrChange w:id="242" w:author="Ramachandran M G." w:date="2016-11-30T13:06:00Z">
              <w:rPr>
                <w:rStyle w:val="Hyperlink"/>
                <w:rFonts w:cs="Calibri"/>
              </w:rPr>
            </w:rPrChange>
          </w:rPr>
          <w:delText>3.2.2</w:delText>
        </w:r>
        <w:r w:rsidDel="00CC3B52">
          <w:rPr>
            <w:rFonts w:asciiTheme="minorHAnsi" w:eastAsiaTheme="minorEastAsia" w:hAnsiTheme="minorHAnsi"/>
            <w:color w:val="auto"/>
            <w:kern w:val="0"/>
            <w:sz w:val="22"/>
            <w:szCs w:val="22"/>
          </w:rPr>
          <w:tab/>
        </w:r>
        <w:r w:rsidRPr="00CC3B52" w:rsidDel="00CC3B52">
          <w:rPr>
            <w:rPrChange w:id="243" w:author="Ramachandran M G." w:date="2016-11-30T13:06:00Z">
              <w:rPr>
                <w:rStyle w:val="Hyperlink"/>
              </w:rPr>
            </w:rPrChange>
          </w:rPr>
          <w:delText xml:space="preserve">Function </w:delText>
        </w:r>
        <w:r w:rsidRPr="00CC3B52" w:rsidDel="00CC3B52">
          <w:rPr>
            <w:rFonts w:cs="Calibri"/>
            <w:rPrChange w:id="244" w:author="Ramachandran M G." w:date="2016-11-30T13:06:00Z">
              <w:rPr>
                <w:rStyle w:val="Hyperlink"/>
                <w:rFonts w:cs="Calibri"/>
              </w:rPr>
            </w:rPrChange>
          </w:rPr>
          <w:delText>level DFD</w:delText>
        </w:r>
        <w:r w:rsidDel="00CC3B52">
          <w:rPr>
            <w:webHidden/>
          </w:rPr>
          <w:tab/>
          <w:delText>8</w:delText>
        </w:r>
      </w:del>
    </w:p>
    <w:p w:rsidR="00233B24" w:rsidDel="00CC3B52" w:rsidRDefault="00233B24">
      <w:pPr>
        <w:pStyle w:val="TOC1"/>
        <w:rPr>
          <w:del w:id="245" w:author="Ramachandran M G." w:date="2016-11-30T13:06:00Z"/>
          <w:rFonts w:eastAsiaTheme="minorEastAsia"/>
          <w:b w:val="0"/>
          <w:color w:val="auto"/>
          <w:kern w:val="0"/>
          <w:sz w:val="22"/>
          <w:szCs w:val="22"/>
          <w:lang w:val="en-US"/>
        </w:rPr>
      </w:pPr>
      <w:del w:id="246" w:author="Ramachandran M G." w:date="2016-11-30T13:06:00Z">
        <w:r w:rsidRPr="00CC3B52" w:rsidDel="00CC3B52">
          <w:rPr>
            <w:rFonts w:ascii="Calibri" w:hAnsi="Calibri" w:cs="Calibri"/>
            <w:rPrChange w:id="247" w:author="Ramachandran M G." w:date="2016-11-30T13:06:00Z">
              <w:rPr>
                <w:rStyle w:val="Hyperlink"/>
                <w:rFonts w:ascii="Calibri" w:hAnsi="Calibri" w:cs="Calibri"/>
              </w:rPr>
            </w:rPrChange>
          </w:rPr>
          <w:delText>4</w:delText>
        </w:r>
        <w:r w:rsidDel="00CC3B52">
          <w:rPr>
            <w:rFonts w:eastAsiaTheme="minorEastAsia"/>
            <w:b w:val="0"/>
            <w:color w:val="auto"/>
            <w:kern w:val="0"/>
            <w:sz w:val="22"/>
            <w:szCs w:val="22"/>
            <w:lang w:val="en-US"/>
          </w:rPr>
          <w:tab/>
        </w:r>
        <w:r w:rsidRPr="00CC3B52" w:rsidDel="00CC3B52">
          <w:rPr>
            <w:rFonts w:ascii="Calibri" w:hAnsi="Calibri" w:cs="Calibri"/>
            <w:rPrChange w:id="248" w:author="Ramachandran M G." w:date="2016-11-30T13:06:00Z">
              <w:rPr>
                <w:rStyle w:val="Hyperlink"/>
                <w:rFonts w:ascii="Calibri" w:hAnsi="Calibri" w:cs="Calibri"/>
              </w:rPr>
            </w:rPrChange>
          </w:rPr>
          <w:delText>Constant Data Dictionary</w:delText>
        </w:r>
        <w:r w:rsidDel="00CC3B52">
          <w:rPr>
            <w:webHidden/>
          </w:rPr>
          <w:tab/>
          <w:delText>9</w:delText>
        </w:r>
      </w:del>
    </w:p>
    <w:p w:rsidR="00233B24" w:rsidDel="00CC3B52" w:rsidRDefault="00233B24">
      <w:pPr>
        <w:pStyle w:val="TOC2"/>
        <w:rPr>
          <w:del w:id="249" w:author="Ramachandran M G." w:date="2016-11-30T13:06:00Z"/>
          <w:rFonts w:asciiTheme="minorHAnsi" w:eastAsiaTheme="minorEastAsia" w:hAnsiTheme="minorHAnsi"/>
          <w:color w:val="auto"/>
          <w:kern w:val="0"/>
          <w:szCs w:val="22"/>
        </w:rPr>
      </w:pPr>
      <w:del w:id="250" w:author="Ramachandran M G." w:date="2016-11-30T13:06:00Z">
        <w:r w:rsidRPr="00CC3B52" w:rsidDel="00CC3B52">
          <w:rPr>
            <w:rPrChange w:id="251" w:author="Ramachandran M G." w:date="2016-11-30T13:06:00Z">
              <w:rPr>
                <w:rStyle w:val="Hyperlink"/>
              </w:rPr>
            </w:rPrChange>
          </w:rPr>
          <w:delText>4.1</w:delText>
        </w:r>
        <w:r w:rsidDel="00CC3B52">
          <w:rPr>
            <w:rFonts w:asciiTheme="minorHAnsi" w:eastAsiaTheme="minorEastAsia" w:hAnsiTheme="minorHAnsi"/>
            <w:color w:val="auto"/>
            <w:kern w:val="0"/>
            <w:szCs w:val="22"/>
          </w:rPr>
          <w:tab/>
        </w:r>
        <w:r w:rsidRPr="00CC3B52" w:rsidDel="00CC3B52">
          <w:rPr>
            <w:rPrChange w:id="252" w:author="Ramachandran M G." w:date="2016-11-30T13:06:00Z">
              <w:rPr>
                <w:rStyle w:val="Hyperlink"/>
              </w:rPr>
            </w:rPrChange>
          </w:rPr>
          <w:delText>Program (fixed) Constants</w:delText>
        </w:r>
        <w:r w:rsidDel="00CC3B52">
          <w:rPr>
            <w:webHidden/>
          </w:rPr>
          <w:tab/>
          <w:delText>9</w:delText>
        </w:r>
      </w:del>
    </w:p>
    <w:p w:rsidR="00233B24" w:rsidDel="00CC3B52" w:rsidRDefault="00233B24">
      <w:pPr>
        <w:pStyle w:val="TOC3"/>
        <w:tabs>
          <w:tab w:val="left" w:pos="1200"/>
        </w:tabs>
        <w:rPr>
          <w:del w:id="253" w:author="Ramachandran M G." w:date="2016-11-30T13:06:00Z"/>
          <w:rFonts w:asciiTheme="minorHAnsi" w:eastAsiaTheme="minorEastAsia" w:hAnsiTheme="minorHAnsi"/>
          <w:color w:val="auto"/>
          <w:kern w:val="0"/>
          <w:sz w:val="22"/>
          <w:szCs w:val="22"/>
        </w:rPr>
      </w:pPr>
      <w:del w:id="254" w:author="Ramachandran M G." w:date="2016-11-30T13:06:00Z">
        <w:r w:rsidRPr="00CC3B52" w:rsidDel="00CC3B52">
          <w:rPr>
            <w:rPrChange w:id="255" w:author="Ramachandran M G." w:date="2016-11-30T13:06:00Z">
              <w:rPr>
                <w:rStyle w:val="Hyperlink"/>
              </w:rPr>
            </w:rPrChange>
          </w:rPr>
          <w:delText>4.1.1</w:delText>
        </w:r>
        <w:r w:rsidDel="00CC3B52">
          <w:rPr>
            <w:rFonts w:asciiTheme="minorHAnsi" w:eastAsiaTheme="minorEastAsia" w:hAnsiTheme="minorHAnsi"/>
            <w:color w:val="auto"/>
            <w:kern w:val="0"/>
            <w:sz w:val="22"/>
            <w:szCs w:val="22"/>
          </w:rPr>
          <w:tab/>
        </w:r>
        <w:r w:rsidRPr="00CC3B52" w:rsidDel="00CC3B52">
          <w:rPr>
            <w:rPrChange w:id="256" w:author="Ramachandran M G." w:date="2016-11-30T13:06:00Z">
              <w:rPr>
                <w:rStyle w:val="Hyperlink"/>
              </w:rPr>
            </w:rPrChange>
          </w:rPr>
          <w:delText>Embedded Constants</w:delText>
        </w:r>
        <w:r w:rsidDel="00CC3B52">
          <w:rPr>
            <w:webHidden/>
          </w:rPr>
          <w:tab/>
          <w:delText>9</w:delText>
        </w:r>
      </w:del>
    </w:p>
    <w:p w:rsidR="00233B24" w:rsidDel="00CC3B52" w:rsidRDefault="00233B24">
      <w:pPr>
        <w:pStyle w:val="TOC1"/>
        <w:rPr>
          <w:del w:id="257" w:author="Ramachandran M G." w:date="2016-11-30T13:06:00Z"/>
          <w:rFonts w:eastAsiaTheme="minorEastAsia"/>
          <w:b w:val="0"/>
          <w:color w:val="auto"/>
          <w:kern w:val="0"/>
          <w:sz w:val="22"/>
          <w:szCs w:val="22"/>
          <w:lang w:val="en-US"/>
        </w:rPr>
      </w:pPr>
      <w:del w:id="258" w:author="Ramachandran M G." w:date="2016-11-30T13:06:00Z">
        <w:r w:rsidRPr="00CC3B52" w:rsidDel="00CC3B52">
          <w:rPr>
            <w:rFonts w:ascii="Calibri" w:hAnsi="Calibri" w:cs="Calibri"/>
            <w:rPrChange w:id="259" w:author="Ramachandran M G." w:date="2016-11-30T13:06:00Z">
              <w:rPr>
                <w:rStyle w:val="Hyperlink"/>
                <w:rFonts w:ascii="Calibri" w:hAnsi="Calibri" w:cs="Calibri"/>
              </w:rPr>
            </w:rPrChange>
          </w:rPr>
          <w:delText>5</w:delText>
        </w:r>
        <w:r w:rsidDel="00CC3B52">
          <w:rPr>
            <w:rFonts w:eastAsiaTheme="minorEastAsia"/>
            <w:b w:val="0"/>
            <w:color w:val="auto"/>
            <w:kern w:val="0"/>
            <w:sz w:val="22"/>
            <w:szCs w:val="22"/>
            <w:lang w:val="en-US"/>
          </w:rPr>
          <w:tab/>
        </w:r>
        <w:r w:rsidRPr="00CC3B52" w:rsidDel="00CC3B52">
          <w:rPr>
            <w:rFonts w:ascii="Calibri" w:hAnsi="Calibri" w:cs="Calibri"/>
            <w:rPrChange w:id="260" w:author="Ramachandran M G." w:date="2016-11-30T13:06:00Z">
              <w:rPr>
                <w:rStyle w:val="Hyperlink"/>
                <w:rFonts w:ascii="Calibri" w:hAnsi="Calibri" w:cs="Calibri"/>
              </w:rPr>
            </w:rPrChange>
          </w:rPr>
          <w:delText>Software Component Implementation</w:delText>
        </w:r>
        <w:r w:rsidDel="00CC3B52">
          <w:rPr>
            <w:webHidden/>
          </w:rPr>
          <w:tab/>
          <w:delText>10</w:delText>
        </w:r>
      </w:del>
    </w:p>
    <w:p w:rsidR="00233B24" w:rsidDel="00CC3B52" w:rsidRDefault="00233B24">
      <w:pPr>
        <w:pStyle w:val="TOC2"/>
        <w:rPr>
          <w:del w:id="261" w:author="Ramachandran M G." w:date="2016-11-30T13:06:00Z"/>
          <w:rFonts w:asciiTheme="minorHAnsi" w:eastAsiaTheme="minorEastAsia" w:hAnsiTheme="minorHAnsi"/>
          <w:color w:val="auto"/>
          <w:kern w:val="0"/>
          <w:szCs w:val="22"/>
        </w:rPr>
      </w:pPr>
      <w:del w:id="262" w:author="Ramachandran M G." w:date="2016-11-30T13:06:00Z">
        <w:r w:rsidRPr="00CC3B52" w:rsidDel="00CC3B52">
          <w:rPr>
            <w:rPrChange w:id="263" w:author="Ramachandran M G." w:date="2016-11-30T13:06:00Z">
              <w:rPr>
                <w:rStyle w:val="Hyperlink"/>
              </w:rPr>
            </w:rPrChange>
          </w:rPr>
          <w:delText>5.1</w:delText>
        </w:r>
        <w:r w:rsidDel="00CC3B52">
          <w:rPr>
            <w:rFonts w:asciiTheme="minorHAnsi" w:eastAsiaTheme="minorEastAsia" w:hAnsiTheme="minorHAnsi"/>
            <w:color w:val="auto"/>
            <w:kern w:val="0"/>
            <w:szCs w:val="22"/>
          </w:rPr>
          <w:tab/>
        </w:r>
        <w:r w:rsidRPr="00CC3B52" w:rsidDel="00CC3B52">
          <w:rPr>
            <w:rPrChange w:id="264" w:author="Ramachandran M G." w:date="2016-11-30T13:06:00Z">
              <w:rPr>
                <w:rStyle w:val="Hyperlink"/>
              </w:rPr>
            </w:rPrChange>
          </w:rPr>
          <w:delText>Sub-Module Functions</w:delText>
        </w:r>
        <w:r w:rsidDel="00CC3B52">
          <w:rPr>
            <w:webHidden/>
          </w:rPr>
          <w:tab/>
          <w:delText>10</w:delText>
        </w:r>
      </w:del>
    </w:p>
    <w:p w:rsidR="00233B24" w:rsidDel="00CC3B52" w:rsidRDefault="00233B24">
      <w:pPr>
        <w:pStyle w:val="TOC2"/>
        <w:rPr>
          <w:del w:id="265" w:author="Ramachandran M G." w:date="2016-11-30T13:06:00Z"/>
          <w:rFonts w:asciiTheme="minorHAnsi" w:eastAsiaTheme="minorEastAsia" w:hAnsiTheme="minorHAnsi"/>
          <w:color w:val="auto"/>
          <w:kern w:val="0"/>
          <w:szCs w:val="22"/>
        </w:rPr>
      </w:pPr>
      <w:del w:id="266" w:author="Ramachandran M G." w:date="2016-11-30T13:06:00Z">
        <w:r w:rsidRPr="00CC3B52" w:rsidDel="00CC3B52">
          <w:rPr>
            <w:rFonts w:cs="Calibri"/>
            <w:rPrChange w:id="267" w:author="Ramachandran M G." w:date="2016-11-30T13:06:00Z">
              <w:rPr>
                <w:rStyle w:val="Hyperlink"/>
                <w:rFonts w:cs="Calibri"/>
              </w:rPr>
            </w:rPrChange>
          </w:rPr>
          <w:delText>5.1.1</w:delText>
        </w:r>
        <w:r w:rsidDel="00CC3B52">
          <w:rPr>
            <w:rFonts w:asciiTheme="minorHAnsi" w:eastAsiaTheme="minorEastAsia" w:hAnsiTheme="minorHAnsi"/>
            <w:color w:val="auto"/>
            <w:kern w:val="0"/>
            <w:szCs w:val="22"/>
          </w:rPr>
          <w:tab/>
        </w:r>
        <w:r w:rsidRPr="00CC3B52" w:rsidDel="00CC3B52">
          <w:rPr>
            <w:rFonts w:cs="Calibri"/>
            <w:rPrChange w:id="268" w:author="Ramachandran M G." w:date="2016-11-30T13:06:00Z">
              <w:rPr>
                <w:rStyle w:val="Hyperlink"/>
                <w:rFonts w:cs="Calibri"/>
              </w:rPr>
            </w:rPrChange>
          </w:rPr>
          <w:delText>Init: LoaMgrInit1</w:delText>
        </w:r>
        <w:r w:rsidDel="00CC3B52">
          <w:rPr>
            <w:webHidden/>
          </w:rPr>
          <w:tab/>
          <w:delText>10</w:delText>
        </w:r>
      </w:del>
    </w:p>
    <w:p w:rsidR="00233B24" w:rsidDel="00CC3B52" w:rsidRDefault="00233B24">
      <w:pPr>
        <w:pStyle w:val="TOC2"/>
        <w:rPr>
          <w:del w:id="269" w:author="Ramachandran M G." w:date="2016-11-30T13:06:00Z"/>
          <w:rFonts w:asciiTheme="minorHAnsi" w:eastAsiaTheme="minorEastAsia" w:hAnsiTheme="minorHAnsi"/>
          <w:color w:val="auto"/>
          <w:kern w:val="0"/>
          <w:szCs w:val="22"/>
        </w:rPr>
      </w:pPr>
      <w:del w:id="270" w:author="Ramachandran M G." w:date="2016-11-30T13:06:00Z">
        <w:r w:rsidRPr="00CC3B52" w:rsidDel="00CC3B52">
          <w:rPr>
            <w:rFonts w:cs="Calibri"/>
            <w:rPrChange w:id="271" w:author="Ramachandran M G." w:date="2016-11-30T13:06:00Z">
              <w:rPr>
                <w:rStyle w:val="Hyperlink"/>
                <w:rFonts w:cs="Calibri"/>
              </w:rPr>
            </w:rPrChange>
          </w:rPr>
          <w:delText>5.1.1.1</w:delText>
        </w:r>
        <w:r w:rsidDel="00CC3B52">
          <w:rPr>
            <w:rFonts w:asciiTheme="minorHAnsi" w:eastAsiaTheme="minorEastAsia" w:hAnsiTheme="minorHAnsi"/>
            <w:color w:val="auto"/>
            <w:kern w:val="0"/>
            <w:szCs w:val="22"/>
          </w:rPr>
          <w:tab/>
        </w:r>
        <w:r w:rsidRPr="00CC3B52" w:rsidDel="00CC3B52">
          <w:rPr>
            <w:rFonts w:cs="Calibri"/>
            <w:rPrChange w:id="272" w:author="Ramachandran M G." w:date="2016-11-30T13:06:00Z">
              <w:rPr>
                <w:rStyle w:val="Hyperlink"/>
                <w:rFonts w:cs="Calibri"/>
              </w:rPr>
            </w:rPrChange>
          </w:rPr>
          <w:delText>Design Rationale</w:delText>
        </w:r>
        <w:r w:rsidDel="00CC3B52">
          <w:rPr>
            <w:webHidden/>
          </w:rPr>
          <w:tab/>
          <w:delText>10</w:delText>
        </w:r>
      </w:del>
    </w:p>
    <w:p w:rsidR="00233B24" w:rsidDel="00CC3B52" w:rsidRDefault="00233B24">
      <w:pPr>
        <w:pStyle w:val="TOC2"/>
        <w:rPr>
          <w:del w:id="273" w:author="Ramachandran M G." w:date="2016-11-30T13:06:00Z"/>
          <w:rFonts w:asciiTheme="minorHAnsi" w:eastAsiaTheme="minorEastAsia" w:hAnsiTheme="minorHAnsi"/>
          <w:color w:val="auto"/>
          <w:kern w:val="0"/>
          <w:szCs w:val="22"/>
        </w:rPr>
      </w:pPr>
      <w:del w:id="274" w:author="Ramachandran M G." w:date="2016-11-30T13:06:00Z">
        <w:r w:rsidRPr="00CC3B52" w:rsidDel="00CC3B52">
          <w:rPr>
            <w:rFonts w:cs="Calibri"/>
            <w:rPrChange w:id="275" w:author="Ramachandran M G." w:date="2016-11-30T13:06:00Z">
              <w:rPr>
                <w:rStyle w:val="Hyperlink"/>
                <w:rFonts w:cs="Calibri"/>
              </w:rPr>
            </w:rPrChange>
          </w:rPr>
          <w:delText>5.1.1.2</w:delText>
        </w:r>
        <w:r w:rsidDel="00CC3B52">
          <w:rPr>
            <w:rFonts w:asciiTheme="minorHAnsi" w:eastAsiaTheme="minorEastAsia" w:hAnsiTheme="minorHAnsi"/>
            <w:color w:val="auto"/>
            <w:kern w:val="0"/>
            <w:szCs w:val="22"/>
          </w:rPr>
          <w:tab/>
        </w:r>
        <w:r w:rsidRPr="00CC3B52" w:rsidDel="00CC3B52">
          <w:rPr>
            <w:rFonts w:cs="Calibri"/>
            <w:rPrChange w:id="276" w:author="Ramachandran M G." w:date="2016-11-30T13:06:00Z">
              <w:rPr>
                <w:rStyle w:val="Hyperlink"/>
                <w:rFonts w:cs="Calibri"/>
              </w:rPr>
            </w:rPrChange>
          </w:rPr>
          <w:delText>Module Outputs</w:delText>
        </w:r>
        <w:r w:rsidDel="00CC3B52">
          <w:rPr>
            <w:webHidden/>
          </w:rPr>
          <w:tab/>
          <w:delText>10</w:delText>
        </w:r>
      </w:del>
    </w:p>
    <w:p w:rsidR="00233B24" w:rsidDel="00CC3B52" w:rsidRDefault="00233B24">
      <w:pPr>
        <w:pStyle w:val="TOC2"/>
        <w:rPr>
          <w:del w:id="277" w:author="Ramachandran M G." w:date="2016-11-30T13:06:00Z"/>
          <w:rFonts w:asciiTheme="minorHAnsi" w:eastAsiaTheme="minorEastAsia" w:hAnsiTheme="minorHAnsi"/>
          <w:color w:val="auto"/>
          <w:kern w:val="0"/>
          <w:szCs w:val="22"/>
        </w:rPr>
      </w:pPr>
      <w:del w:id="278" w:author="Ramachandran M G." w:date="2016-11-30T13:06:00Z">
        <w:r w:rsidRPr="00CC3B52" w:rsidDel="00CC3B52">
          <w:rPr>
            <w:rFonts w:cs="Calibri"/>
            <w:rPrChange w:id="279" w:author="Ramachandran M G." w:date="2016-11-30T13:06:00Z">
              <w:rPr>
                <w:rStyle w:val="Hyperlink"/>
                <w:rFonts w:cs="Calibri"/>
              </w:rPr>
            </w:rPrChange>
          </w:rPr>
          <w:delText>5.1.2</w:delText>
        </w:r>
        <w:r w:rsidDel="00CC3B52">
          <w:rPr>
            <w:rFonts w:asciiTheme="minorHAnsi" w:eastAsiaTheme="minorEastAsia" w:hAnsiTheme="minorHAnsi"/>
            <w:color w:val="auto"/>
            <w:kern w:val="0"/>
            <w:szCs w:val="22"/>
          </w:rPr>
          <w:tab/>
        </w:r>
        <w:r w:rsidRPr="00CC3B52" w:rsidDel="00CC3B52">
          <w:rPr>
            <w:rFonts w:cs="Calibri"/>
            <w:rPrChange w:id="280" w:author="Ramachandran M G." w:date="2016-11-30T13:06:00Z">
              <w:rPr>
                <w:rStyle w:val="Hyperlink"/>
                <w:rFonts w:cs="Calibri"/>
              </w:rPr>
            </w:rPrChange>
          </w:rPr>
          <w:delText>Per: LoaMgrPer1</w:delText>
        </w:r>
        <w:r w:rsidDel="00CC3B52">
          <w:rPr>
            <w:webHidden/>
          </w:rPr>
          <w:tab/>
          <w:delText>10</w:delText>
        </w:r>
      </w:del>
    </w:p>
    <w:p w:rsidR="00233B24" w:rsidDel="00CC3B52" w:rsidRDefault="00233B24">
      <w:pPr>
        <w:pStyle w:val="TOC2"/>
        <w:rPr>
          <w:del w:id="281" w:author="Ramachandran M G." w:date="2016-11-30T13:06:00Z"/>
          <w:rFonts w:asciiTheme="minorHAnsi" w:eastAsiaTheme="minorEastAsia" w:hAnsiTheme="minorHAnsi"/>
          <w:color w:val="auto"/>
          <w:kern w:val="0"/>
          <w:szCs w:val="22"/>
        </w:rPr>
      </w:pPr>
      <w:del w:id="282" w:author="Ramachandran M G." w:date="2016-11-30T13:06:00Z">
        <w:r w:rsidRPr="00CC3B52" w:rsidDel="00CC3B52">
          <w:rPr>
            <w:rFonts w:cs="Calibri"/>
            <w:rPrChange w:id="283" w:author="Ramachandran M G." w:date="2016-11-30T13:06:00Z">
              <w:rPr>
                <w:rStyle w:val="Hyperlink"/>
                <w:rFonts w:cs="Calibri"/>
              </w:rPr>
            </w:rPrChange>
          </w:rPr>
          <w:delText>5.1.2.1</w:delText>
        </w:r>
        <w:r w:rsidDel="00CC3B52">
          <w:rPr>
            <w:rFonts w:asciiTheme="minorHAnsi" w:eastAsiaTheme="minorEastAsia" w:hAnsiTheme="minorHAnsi"/>
            <w:color w:val="auto"/>
            <w:kern w:val="0"/>
            <w:szCs w:val="22"/>
          </w:rPr>
          <w:tab/>
        </w:r>
        <w:r w:rsidRPr="00CC3B52" w:rsidDel="00CC3B52">
          <w:rPr>
            <w:rFonts w:cs="Calibri"/>
            <w:rPrChange w:id="284" w:author="Ramachandran M G." w:date="2016-11-30T13:06:00Z">
              <w:rPr>
                <w:rStyle w:val="Hyperlink"/>
                <w:rFonts w:cs="Calibri"/>
              </w:rPr>
            </w:rPrChange>
          </w:rPr>
          <w:delText>Design Rationale</w:delText>
        </w:r>
        <w:r w:rsidDel="00CC3B52">
          <w:rPr>
            <w:webHidden/>
          </w:rPr>
          <w:tab/>
          <w:delText>10</w:delText>
        </w:r>
      </w:del>
    </w:p>
    <w:p w:rsidR="00233B24" w:rsidDel="00CC3B52" w:rsidRDefault="00233B24">
      <w:pPr>
        <w:pStyle w:val="TOC2"/>
        <w:rPr>
          <w:del w:id="285" w:author="Ramachandran M G." w:date="2016-11-30T13:06:00Z"/>
          <w:rFonts w:asciiTheme="minorHAnsi" w:eastAsiaTheme="minorEastAsia" w:hAnsiTheme="minorHAnsi"/>
          <w:color w:val="auto"/>
          <w:kern w:val="0"/>
          <w:szCs w:val="22"/>
        </w:rPr>
      </w:pPr>
      <w:del w:id="286" w:author="Ramachandran M G." w:date="2016-11-30T13:06:00Z">
        <w:r w:rsidRPr="00CC3B52" w:rsidDel="00CC3B52">
          <w:rPr>
            <w:rFonts w:cs="Calibri"/>
            <w:rPrChange w:id="287" w:author="Ramachandran M G." w:date="2016-11-30T13:06:00Z">
              <w:rPr>
                <w:rStyle w:val="Hyperlink"/>
                <w:rFonts w:cs="Calibri"/>
              </w:rPr>
            </w:rPrChange>
          </w:rPr>
          <w:delText>5.1.2.2</w:delText>
        </w:r>
        <w:r w:rsidDel="00CC3B52">
          <w:rPr>
            <w:rFonts w:asciiTheme="minorHAnsi" w:eastAsiaTheme="minorEastAsia" w:hAnsiTheme="minorHAnsi"/>
            <w:color w:val="auto"/>
            <w:kern w:val="0"/>
            <w:szCs w:val="22"/>
          </w:rPr>
          <w:tab/>
        </w:r>
        <w:r w:rsidRPr="00CC3B52" w:rsidDel="00CC3B52">
          <w:rPr>
            <w:rFonts w:cs="Calibri"/>
            <w:rPrChange w:id="288" w:author="Ramachandran M G." w:date="2016-11-30T13:06:00Z">
              <w:rPr>
                <w:rStyle w:val="Hyperlink"/>
                <w:rFonts w:cs="Calibri"/>
              </w:rPr>
            </w:rPrChange>
          </w:rPr>
          <w:delText>Store Module Inputs to Local copies</w:delText>
        </w:r>
        <w:r w:rsidDel="00CC3B52">
          <w:rPr>
            <w:webHidden/>
          </w:rPr>
          <w:tab/>
          <w:delText>10</w:delText>
        </w:r>
      </w:del>
    </w:p>
    <w:p w:rsidR="00233B24" w:rsidDel="00CC3B52" w:rsidRDefault="00233B24">
      <w:pPr>
        <w:pStyle w:val="TOC2"/>
        <w:rPr>
          <w:del w:id="289" w:author="Ramachandran M G." w:date="2016-11-30T13:06:00Z"/>
          <w:rFonts w:asciiTheme="minorHAnsi" w:eastAsiaTheme="minorEastAsia" w:hAnsiTheme="minorHAnsi"/>
          <w:color w:val="auto"/>
          <w:kern w:val="0"/>
          <w:szCs w:val="22"/>
        </w:rPr>
      </w:pPr>
      <w:del w:id="290" w:author="Ramachandran M G." w:date="2016-11-30T13:06:00Z">
        <w:r w:rsidRPr="00CC3B52" w:rsidDel="00CC3B52">
          <w:rPr>
            <w:rFonts w:cs="Calibri"/>
            <w:rPrChange w:id="291" w:author="Ramachandran M G." w:date="2016-11-30T13:06:00Z">
              <w:rPr>
                <w:rStyle w:val="Hyperlink"/>
                <w:rFonts w:cs="Calibri"/>
              </w:rPr>
            </w:rPrChange>
          </w:rPr>
          <w:delText>5.1.2.3</w:delText>
        </w:r>
        <w:r w:rsidDel="00CC3B52">
          <w:rPr>
            <w:rFonts w:asciiTheme="minorHAnsi" w:eastAsiaTheme="minorEastAsia" w:hAnsiTheme="minorHAnsi"/>
            <w:color w:val="auto"/>
            <w:kern w:val="0"/>
            <w:szCs w:val="22"/>
          </w:rPr>
          <w:tab/>
        </w:r>
        <w:r w:rsidRPr="00CC3B52" w:rsidDel="00CC3B52">
          <w:rPr>
            <w:rFonts w:cs="Calibri"/>
            <w:rPrChange w:id="292" w:author="Ramachandran M G." w:date="2016-11-30T13:06:00Z">
              <w:rPr>
                <w:rStyle w:val="Hyperlink"/>
                <w:rFonts w:cs="Calibri"/>
              </w:rPr>
            </w:rPrChange>
          </w:rPr>
          <w:delText>(Processing of function)………</w:delText>
        </w:r>
        <w:r w:rsidDel="00CC3B52">
          <w:rPr>
            <w:webHidden/>
          </w:rPr>
          <w:tab/>
          <w:delText>10</w:delText>
        </w:r>
      </w:del>
    </w:p>
    <w:p w:rsidR="00233B24" w:rsidDel="00CC3B52" w:rsidRDefault="00233B24">
      <w:pPr>
        <w:pStyle w:val="TOC2"/>
        <w:rPr>
          <w:del w:id="293" w:author="Ramachandran M G." w:date="2016-11-30T13:06:00Z"/>
          <w:rFonts w:asciiTheme="minorHAnsi" w:eastAsiaTheme="minorEastAsia" w:hAnsiTheme="minorHAnsi"/>
          <w:color w:val="auto"/>
          <w:kern w:val="0"/>
          <w:szCs w:val="22"/>
        </w:rPr>
      </w:pPr>
      <w:del w:id="294" w:author="Ramachandran M G." w:date="2016-11-30T13:06:00Z">
        <w:r w:rsidRPr="00CC3B52" w:rsidDel="00CC3B52">
          <w:rPr>
            <w:rFonts w:cs="Calibri"/>
            <w:rPrChange w:id="295" w:author="Ramachandran M G." w:date="2016-11-30T13:06:00Z">
              <w:rPr>
                <w:rStyle w:val="Hyperlink"/>
                <w:rFonts w:cs="Calibri"/>
              </w:rPr>
            </w:rPrChange>
          </w:rPr>
          <w:delText>5.1.2.4</w:delText>
        </w:r>
        <w:r w:rsidDel="00CC3B52">
          <w:rPr>
            <w:rFonts w:asciiTheme="minorHAnsi" w:eastAsiaTheme="minorEastAsia" w:hAnsiTheme="minorHAnsi"/>
            <w:color w:val="auto"/>
            <w:kern w:val="0"/>
            <w:szCs w:val="22"/>
          </w:rPr>
          <w:tab/>
        </w:r>
        <w:r w:rsidRPr="00CC3B52" w:rsidDel="00CC3B52">
          <w:rPr>
            <w:rFonts w:cs="Calibri"/>
            <w:rPrChange w:id="296" w:author="Ramachandran M G." w:date="2016-11-30T13:06:00Z">
              <w:rPr>
                <w:rStyle w:val="Hyperlink"/>
                <w:rFonts w:cs="Calibri"/>
              </w:rPr>
            </w:rPrChange>
          </w:rPr>
          <w:delText>Store Local copy of outputs into Module Outputs</w:delText>
        </w:r>
        <w:r w:rsidDel="00CC3B52">
          <w:rPr>
            <w:webHidden/>
          </w:rPr>
          <w:tab/>
          <w:delText>10</w:delText>
        </w:r>
      </w:del>
    </w:p>
    <w:p w:rsidR="00233B24" w:rsidDel="00CC3B52" w:rsidRDefault="00233B24">
      <w:pPr>
        <w:pStyle w:val="TOC2"/>
        <w:rPr>
          <w:del w:id="297" w:author="Ramachandran M G." w:date="2016-11-30T13:06:00Z"/>
          <w:rFonts w:asciiTheme="minorHAnsi" w:eastAsiaTheme="minorEastAsia" w:hAnsiTheme="minorHAnsi"/>
          <w:color w:val="auto"/>
          <w:kern w:val="0"/>
          <w:szCs w:val="22"/>
        </w:rPr>
      </w:pPr>
      <w:del w:id="298" w:author="Ramachandran M G." w:date="2016-11-30T13:06:00Z">
        <w:r w:rsidRPr="00CC3B52" w:rsidDel="00CC3B52">
          <w:rPr>
            <w:rPrChange w:id="299" w:author="Ramachandran M G." w:date="2016-11-30T13:06:00Z">
              <w:rPr>
                <w:rStyle w:val="Hyperlink"/>
              </w:rPr>
            </w:rPrChange>
          </w:rPr>
          <w:delText>5.2</w:delText>
        </w:r>
        <w:r w:rsidDel="00CC3B52">
          <w:rPr>
            <w:rFonts w:asciiTheme="minorHAnsi" w:eastAsiaTheme="minorEastAsia" w:hAnsiTheme="minorHAnsi"/>
            <w:color w:val="auto"/>
            <w:kern w:val="0"/>
            <w:szCs w:val="22"/>
          </w:rPr>
          <w:tab/>
        </w:r>
        <w:r w:rsidRPr="00CC3B52" w:rsidDel="00CC3B52">
          <w:rPr>
            <w:rPrChange w:id="300" w:author="Ramachandran M G." w:date="2016-11-30T13:06:00Z">
              <w:rPr>
                <w:rStyle w:val="Hyperlink"/>
              </w:rPr>
            </w:rPrChange>
          </w:rPr>
          <w:delText>Server Runables</w:delText>
        </w:r>
        <w:r w:rsidDel="00CC3B52">
          <w:rPr>
            <w:webHidden/>
          </w:rPr>
          <w:tab/>
          <w:delText>10</w:delText>
        </w:r>
      </w:del>
    </w:p>
    <w:p w:rsidR="00233B24" w:rsidDel="00CC3B52" w:rsidRDefault="00233B24">
      <w:pPr>
        <w:pStyle w:val="TOC2"/>
        <w:rPr>
          <w:del w:id="301" w:author="Ramachandran M G." w:date="2016-11-30T13:06:00Z"/>
          <w:rFonts w:asciiTheme="minorHAnsi" w:eastAsiaTheme="minorEastAsia" w:hAnsiTheme="minorHAnsi"/>
          <w:color w:val="auto"/>
          <w:kern w:val="0"/>
          <w:szCs w:val="22"/>
        </w:rPr>
      </w:pPr>
      <w:del w:id="302" w:author="Ramachandran M G." w:date="2016-11-30T13:06:00Z">
        <w:r w:rsidRPr="00CC3B52" w:rsidDel="00CC3B52">
          <w:rPr>
            <w:rFonts w:cs="Calibri"/>
            <w:rPrChange w:id="303" w:author="Ramachandran M G." w:date="2016-11-30T13:06:00Z">
              <w:rPr>
                <w:rStyle w:val="Hyperlink"/>
                <w:rFonts w:cs="Calibri"/>
              </w:rPr>
            </w:rPrChange>
          </w:rPr>
          <w:delText>5.3</w:delText>
        </w:r>
        <w:r w:rsidDel="00CC3B52">
          <w:rPr>
            <w:rFonts w:asciiTheme="minorHAnsi" w:eastAsiaTheme="minorEastAsia" w:hAnsiTheme="minorHAnsi"/>
            <w:color w:val="auto"/>
            <w:kern w:val="0"/>
            <w:szCs w:val="22"/>
          </w:rPr>
          <w:tab/>
        </w:r>
        <w:r w:rsidRPr="00CC3B52" w:rsidDel="00CC3B52">
          <w:rPr>
            <w:rFonts w:cs="Calibri"/>
            <w:rPrChange w:id="304" w:author="Ramachandran M G." w:date="2016-11-30T13:06:00Z">
              <w:rPr>
                <w:rStyle w:val="Hyperlink"/>
                <w:rFonts w:cs="Calibri"/>
              </w:rPr>
            </w:rPrChange>
          </w:rPr>
          <w:delText>Interrupt Functions</w:delText>
        </w:r>
        <w:r w:rsidDel="00CC3B52">
          <w:rPr>
            <w:webHidden/>
          </w:rPr>
          <w:tab/>
          <w:delText>10</w:delText>
        </w:r>
      </w:del>
    </w:p>
    <w:p w:rsidR="00233B24" w:rsidDel="00CC3B52" w:rsidRDefault="00233B24">
      <w:pPr>
        <w:pStyle w:val="TOC2"/>
        <w:rPr>
          <w:del w:id="305" w:author="Ramachandran M G." w:date="2016-11-30T13:06:00Z"/>
          <w:rFonts w:asciiTheme="minorHAnsi" w:eastAsiaTheme="minorEastAsia" w:hAnsiTheme="minorHAnsi"/>
          <w:color w:val="auto"/>
          <w:kern w:val="0"/>
          <w:szCs w:val="22"/>
        </w:rPr>
      </w:pPr>
      <w:del w:id="306" w:author="Ramachandran M G." w:date="2016-11-30T13:06:00Z">
        <w:r w:rsidRPr="00CC3B52" w:rsidDel="00CC3B52">
          <w:rPr>
            <w:rFonts w:cs="Calibri"/>
            <w:rPrChange w:id="307" w:author="Ramachandran M G." w:date="2016-11-30T13:06:00Z">
              <w:rPr>
                <w:rStyle w:val="Hyperlink"/>
                <w:rFonts w:cs="Calibri"/>
              </w:rPr>
            </w:rPrChange>
          </w:rPr>
          <w:delText>5.4</w:delText>
        </w:r>
        <w:r w:rsidDel="00CC3B52">
          <w:rPr>
            <w:rFonts w:asciiTheme="minorHAnsi" w:eastAsiaTheme="minorEastAsia" w:hAnsiTheme="minorHAnsi"/>
            <w:color w:val="auto"/>
            <w:kern w:val="0"/>
            <w:szCs w:val="22"/>
          </w:rPr>
          <w:tab/>
        </w:r>
        <w:r w:rsidRPr="00CC3B52" w:rsidDel="00CC3B52">
          <w:rPr>
            <w:rFonts w:cs="Calibri"/>
            <w:rPrChange w:id="308" w:author="Ramachandran M G." w:date="2016-11-30T13:06:00Z">
              <w:rPr>
                <w:rStyle w:val="Hyperlink"/>
                <w:rFonts w:cs="Calibri"/>
              </w:rPr>
            </w:rPrChange>
          </w:rPr>
          <w:delText>Module Internal (Local) Functions</w:delText>
        </w:r>
        <w:r w:rsidDel="00CC3B52">
          <w:rPr>
            <w:webHidden/>
          </w:rPr>
          <w:tab/>
          <w:delText>10</w:delText>
        </w:r>
      </w:del>
    </w:p>
    <w:p w:rsidR="00233B24" w:rsidDel="00CC3B52" w:rsidRDefault="00233B24">
      <w:pPr>
        <w:pStyle w:val="TOC2"/>
        <w:rPr>
          <w:del w:id="309" w:author="Ramachandran M G." w:date="2016-11-30T13:06:00Z"/>
          <w:rFonts w:asciiTheme="minorHAnsi" w:eastAsiaTheme="minorEastAsia" w:hAnsiTheme="minorHAnsi"/>
          <w:color w:val="auto"/>
          <w:kern w:val="0"/>
          <w:szCs w:val="22"/>
        </w:rPr>
      </w:pPr>
      <w:del w:id="310" w:author="Ramachandran M G." w:date="2016-11-30T13:06:00Z">
        <w:r w:rsidRPr="00CC3B52" w:rsidDel="00CC3B52">
          <w:rPr>
            <w:rFonts w:cs="Calibri"/>
            <w:rPrChange w:id="311" w:author="Ramachandran M G." w:date="2016-11-30T13:06:00Z">
              <w:rPr>
                <w:rStyle w:val="Hyperlink"/>
                <w:rFonts w:cs="Calibri"/>
              </w:rPr>
            </w:rPrChange>
          </w:rPr>
          <w:delText>5.4.1</w:delText>
        </w:r>
        <w:r w:rsidDel="00CC3B52">
          <w:rPr>
            <w:rFonts w:asciiTheme="minorHAnsi" w:eastAsiaTheme="minorEastAsia" w:hAnsiTheme="minorHAnsi"/>
            <w:color w:val="auto"/>
            <w:kern w:val="0"/>
            <w:szCs w:val="22"/>
          </w:rPr>
          <w:tab/>
        </w:r>
        <w:r w:rsidRPr="00CC3B52" w:rsidDel="00CC3B52">
          <w:rPr>
            <w:rFonts w:cs="Calibri"/>
            <w:rPrChange w:id="312" w:author="Ramachandran M G." w:date="2016-11-30T13:06:00Z">
              <w:rPr>
                <w:rStyle w:val="Hyperlink"/>
                <w:rFonts w:cs="Calibri"/>
              </w:rPr>
            </w:rPrChange>
          </w:rPr>
          <w:delText>Local Function #1</w:delText>
        </w:r>
        <w:r w:rsidDel="00CC3B52">
          <w:rPr>
            <w:webHidden/>
          </w:rPr>
          <w:tab/>
          <w:delText>10</w:delText>
        </w:r>
      </w:del>
    </w:p>
    <w:p w:rsidR="00233B24" w:rsidDel="00CC3B52" w:rsidRDefault="00233B24">
      <w:pPr>
        <w:pStyle w:val="TOC2"/>
        <w:rPr>
          <w:del w:id="313" w:author="Ramachandran M G." w:date="2016-11-30T13:06:00Z"/>
          <w:rFonts w:asciiTheme="minorHAnsi" w:eastAsiaTheme="minorEastAsia" w:hAnsiTheme="minorHAnsi"/>
          <w:color w:val="auto"/>
          <w:kern w:val="0"/>
          <w:szCs w:val="22"/>
        </w:rPr>
      </w:pPr>
      <w:del w:id="314" w:author="Ramachandran M G." w:date="2016-11-30T13:06:00Z">
        <w:r w:rsidRPr="00CC3B52" w:rsidDel="00CC3B52">
          <w:rPr>
            <w:rFonts w:cs="Calibri"/>
            <w:rPrChange w:id="315" w:author="Ramachandran M G." w:date="2016-11-30T13:06:00Z">
              <w:rPr>
                <w:rStyle w:val="Hyperlink"/>
                <w:rFonts w:cs="Calibri"/>
              </w:rPr>
            </w:rPrChange>
          </w:rPr>
          <w:delText>5.4.1.1</w:delText>
        </w:r>
        <w:r w:rsidDel="00CC3B52">
          <w:rPr>
            <w:rFonts w:asciiTheme="minorHAnsi" w:eastAsiaTheme="minorEastAsia" w:hAnsiTheme="minorHAnsi"/>
            <w:color w:val="auto"/>
            <w:kern w:val="0"/>
            <w:szCs w:val="22"/>
          </w:rPr>
          <w:tab/>
        </w:r>
        <w:r w:rsidRPr="00CC3B52" w:rsidDel="00CC3B52">
          <w:rPr>
            <w:rFonts w:cs="Calibri"/>
            <w:rPrChange w:id="316" w:author="Ramachandran M G." w:date="2016-11-30T13:06:00Z">
              <w:rPr>
                <w:rStyle w:val="Hyperlink"/>
                <w:rFonts w:cs="Calibri"/>
              </w:rPr>
            </w:rPrChange>
          </w:rPr>
          <w:delText>Design Rationale</w:delText>
        </w:r>
        <w:r w:rsidDel="00CC3B52">
          <w:rPr>
            <w:webHidden/>
          </w:rPr>
          <w:tab/>
          <w:delText>10</w:delText>
        </w:r>
      </w:del>
    </w:p>
    <w:p w:rsidR="00233B24" w:rsidDel="00CC3B52" w:rsidRDefault="00233B24">
      <w:pPr>
        <w:pStyle w:val="TOC2"/>
        <w:rPr>
          <w:del w:id="317" w:author="Ramachandran M G." w:date="2016-11-30T13:06:00Z"/>
          <w:rFonts w:asciiTheme="minorHAnsi" w:eastAsiaTheme="minorEastAsia" w:hAnsiTheme="minorHAnsi"/>
          <w:color w:val="auto"/>
          <w:kern w:val="0"/>
          <w:szCs w:val="22"/>
        </w:rPr>
      </w:pPr>
      <w:del w:id="318" w:author="Ramachandran M G." w:date="2016-11-30T13:06:00Z">
        <w:r w:rsidRPr="00CC3B52" w:rsidDel="00CC3B52">
          <w:rPr>
            <w:rFonts w:cs="Calibri"/>
            <w:rPrChange w:id="319" w:author="Ramachandran M G." w:date="2016-11-30T13:06:00Z">
              <w:rPr>
                <w:rStyle w:val="Hyperlink"/>
                <w:rFonts w:cs="Calibri"/>
              </w:rPr>
            </w:rPrChange>
          </w:rPr>
          <w:delText>5.4.1.2</w:delText>
        </w:r>
        <w:r w:rsidDel="00CC3B52">
          <w:rPr>
            <w:rFonts w:asciiTheme="minorHAnsi" w:eastAsiaTheme="minorEastAsia" w:hAnsiTheme="minorHAnsi"/>
            <w:color w:val="auto"/>
            <w:kern w:val="0"/>
            <w:szCs w:val="22"/>
          </w:rPr>
          <w:tab/>
        </w:r>
        <w:r w:rsidRPr="00CC3B52" w:rsidDel="00CC3B52">
          <w:rPr>
            <w:rFonts w:cs="Calibri"/>
            <w:rPrChange w:id="320" w:author="Ramachandran M G." w:date="2016-11-30T13:06:00Z">
              <w:rPr>
                <w:rStyle w:val="Hyperlink"/>
                <w:rFonts w:cs="Calibri"/>
              </w:rPr>
            </w:rPrChange>
          </w:rPr>
          <w:delText>Processing</w:delText>
        </w:r>
        <w:r w:rsidDel="00CC3B52">
          <w:rPr>
            <w:webHidden/>
          </w:rPr>
          <w:tab/>
          <w:delText>11</w:delText>
        </w:r>
      </w:del>
    </w:p>
    <w:p w:rsidR="00233B24" w:rsidDel="00CC3B52" w:rsidRDefault="00233B24">
      <w:pPr>
        <w:pStyle w:val="TOC2"/>
        <w:rPr>
          <w:del w:id="321" w:author="Ramachandran M G." w:date="2016-11-30T13:06:00Z"/>
          <w:rFonts w:asciiTheme="minorHAnsi" w:eastAsiaTheme="minorEastAsia" w:hAnsiTheme="minorHAnsi"/>
          <w:color w:val="auto"/>
          <w:kern w:val="0"/>
          <w:szCs w:val="22"/>
        </w:rPr>
      </w:pPr>
      <w:del w:id="322" w:author="Ramachandran M G." w:date="2016-11-30T13:06:00Z">
        <w:r w:rsidRPr="00CC3B52" w:rsidDel="00CC3B52">
          <w:rPr>
            <w:rFonts w:cs="Calibri"/>
            <w:rPrChange w:id="323" w:author="Ramachandran M G." w:date="2016-11-30T13:06:00Z">
              <w:rPr>
                <w:rStyle w:val="Hyperlink"/>
                <w:rFonts w:cs="Calibri"/>
              </w:rPr>
            </w:rPrChange>
          </w:rPr>
          <w:delText>5.4.2</w:delText>
        </w:r>
        <w:r w:rsidDel="00CC3B52">
          <w:rPr>
            <w:rFonts w:asciiTheme="minorHAnsi" w:eastAsiaTheme="minorEastAsia" w:hAnsiTheme="minorHAnsi"/>
            <w:color w:val="auto"/>
            <w:kern w:val="0"/>
            <w:szCs w:val="22"/>
          </w:rPr>
          <w:tab/>
        </w:r>
        <w:r w:rsidRPr="00CC3B52" w:rsidDel="00CC3B52">
          <w:rPr>
            <w:rFonts w:cs="Calibri"/>
            <w:rPrChange w:id="324" w:author="Ramachandran M G." w:date="2016-11-30T13:06:00Z">
              <w:rPr>
                <w:rStyle w:val="Hyperlink"/>
                <w:rFonts w:cs="Calibri"/>
              </w:rPr>
            </w:rPrChange>
          </w:rPr>
          <w:delText>Local Function #2</w:delText>
        </w:r>
        <w:r w:rsidDel="00CC3B52">
          <w:rPr>
            <w:webHidden/>
          </w:rPr>
          <w:tab/>
          <w:delText>11</w:delText>
        </w:r>
      </w:del>
    </w:p>
    <w:p w:rsidR="00233B24" w:rsidDel="00CC3B52" w:rsidRDefault="00233B24">
      <w:pPr>
        <w:pStyle w:val="TOC2"/>
        <w:rPr>
          <w:del w:id="325" w:author="Ramachandran M G." w:date="2016-11-30T13:06:00Z"/>
          <w:rFonts w:asciiTheme="minorHAnsi" w:eastAsiaTheme="minorEastAsia" w:hAnsiTheme="minorHAnsi"/>
          <w:color w:val="auto"/>
          <w:kern w:val="0"/>
          <w:szCs w:val="22"/>
        </w:rPr>
      </w:pPr>
      <w:del w:id="326" w:author="Ramachandran M G." w:date="2016-11-30T13:06:00Z">
        <w:r w:rsidRPr="00CC3B52" w:rsidDel="00CC3B52">
          <w:rPr>
            <w:rFonts w:cs="Calibri"/>
            <w:rPrChange w:id="327" w:author="Ramachandran M G." w:date="2016-11-30T13:06:00Z">
              <w:rPr>
                <w:rStyle w:val="Hyperlink"/>
                <w:rFonts w:cs="Calibri"/>
              </w:rPr>
            </w:rPrChange>
          </w:rPr>
          <w:delText>5.4.2.1</w:delText>
        </w:r>
        <w:r w:rsidDel="00CC3B52">
          <w:rPr>
            <w:rFonts w:asciiTheme="minorHAnsi" w:eastAsiaTheme="minorEastAsia" w:hAnsiTheme="minorHAnsi"/>
            <w:color w:val="auto"/>
            <w:kern w:val="0"/>
            <w:szCs w:val="22"/>
          </w:rPr>
          <w:tab/>
        </w:r>
        <w:r w:rsidRPr="00CC3B52" w:rsidDel="00CC3B52">
          <w:rPr>
            <w:rFonts w:cs="Calibri"/>
            <w:rPrChange w:id="328" w:author="Ramachandran M G." w:date="2016-11-30T13:06:00Z">
              <w:rPr>
                <w:rStyle w:val="Hyperlink"/>
                <w:rFonts w:cs="Calibri"/>
              </w:rPr>
            </w:rPrChange>
          </w:rPr>
          <w:delText>Design Rationale</w:delText>
        </w:r>
        <w:r w:rsidDel="00CC3B52">
          <w:rPr>
            <w:webHidden/>
          </w:rPr>
          <w:tab/>
          <w:delText>11</w:delText>
        </w:r>
      </w:del>
    </w:p>
    <w:p w:rsidR="00233B24" w:rsidDel="00CC3B52" w:rsidRDefault="00233B24">
      <w:pPr>
        <w:pStyle w:val="TOC2"/>
        <w:rPr>
          <w:del w:id="329" w:author="Ramachandran M G." w:date="2016-11-30T13:06:00Z"/>
          <w:rFonts w:asciiTheme="minorHAnsi" w:eastAsiaTheme="minorEastAsia" w:hAnsiTheme="minorHAnsi"/>
          <w:color w:val="auto"/>
          <w:kern w:val="0"/>
          <w:szCs w:val="22"/>
        </w:rPr>
      </w:pPr>
      <w:del w:id="330" w:author="Ramachandran M G." w:date="2016-11-30T13:06:00Z">
        <w:r w:rsidRPr="00CC3B52" w:rsidDel="00CC3B52">
          <w:rPr>
            <w:rFonts w:cs="Calibri"/>
            <w:rPrChange w:id="331" w:author="Ramachandran M G." w:date="2016-11-30T13:06:00Z">
              <w:rPr>
                <w:rStyle w:val="Hyperlink"/>
                <w:rFonts w:cs="Calibri"/>
              </w:rPr>
            </w:rPrChange>
          </w:rPr>
          <w:delText>5.4.2.2</w:delText>
        </w:r>
        <w:r w:rsidDel="00CC3B52">
          <w:rPr>
            <w:rFonts w:asciiTheme="minorHAnsi" w:eastAsiaTheme="minorEastAsia" w:hAnsiTheme="minorHAnsi"/>
            <w:color w:val="auto"/>
            <w:kern w:val="0"/>
            <w:szCs w:val="22"/>
          </w:rPr>
          <w:tab/>
        </w:r>
        <w:r w:rsidRPr="00CC3B52" w:rsidDel="00CC3B52">
          <w:rPr>
            <w:rFonts w:cs="Calibri"/>
            <w:rPrChange w:id="332" w:author="Ramachandran M G." w:date="2016-11-30T13:06:00Z">
              <w:rPr>
                <w:rStyle w:val="Hyperlink"/>
                <w:rFonts w:cs="Calibri"/>
              </w:rPr>
            </w:rPrChange>
          </w:rPr>
          <w:delText>Processing</w:delText>
        </w:r>
        <w:r w:rsidDel="00CC3B52">
          <w:rPr>
            <w:webHidden/>
          </w:rPr>
          <w:tab/>
          <w:delText>11</w:delText>
        </w:r>
      </w:del>
    </w:p>
    <w:p w:rsidR="00233B24" w:rsidDel="00CC3B52" w:rsidRDefault="00233B24">
      <w:pPr>
        <w:pStyle w:val="TOC2"/>
        <w:rPr>
          <w:del w:id="333" w:author="Ramachandran M G." w:date="2016-11-30T13:06:00Z"/>
          <w:rFonts w:asciiTheme="minorHAnsi" w:eastAsiaTheme="minorEastAsia" w:hAnsiTheme="minorHAnsi"/>
          <w:color w:val="auto"/>
          <w:kern w:val="0"/>
          <w:szCs w:val="22"/>
        </w:rPr>
      </w:pPr>
      <w:del w:id="334" w:author="Ramachandran M G." w:date="2016-11-30T13:06:00Z">
        <w:r w:rsidRPr="00CC3B52" w:rsidDel="00CC3B52">
          <w:rPr>
            <w:rFonts w:cs="Calibri"/>
            <w:rPrChange w:id="335" w:author="Ramachandran M G." w:date="2016-11-30T13:06:00Z">
              <w:rPr>
                <w:rStyle w:val="Hyperlink"/>
                <w:rFonts w:cs="Calibri"/>
              </w:rPr>
            </w:rPrChange>
          </w:rPr>
          <w:delText>5.4.3</w:delText>
        </w:r>
        <w:r w:rsidDel="00CC3B52">
          <w:rPr>
            <w:rFonts w:asciiTheme="minorHAnsi" w:eastAsiaTheme="minorEastAsia" w:hAnsiTheme="minorHAnsi"/>
            <w:color w:val="auto"/>
            <w:kern w:val="0"/>
            <w:szCs w:val="22"/>
          </w:rPr>
          <w:tab/>
        </w:r>
        <w:r w:rsidRPr="00CC3B52" w:rsidDel="00CC3B52">
          <w:rPr>
            <w:rFonts w:cs="Calibri"/>
            <w:rPrChange w:id="336" w:author="Ramachandran M G." w:date="2016-11-30T13:06:00Z">
              <w:rPr>
                <w:rStyle w:val="Hyperlink"/>
                <w:rFonts w:cs="Calibri"/>
              </w:rPr>
            </w:rPrChange>
          </w:rPr>
          <w:delText>Local Function #3</w:delText>
        </w:r>
        <w:r w:rsidDel="00CC3B52">
          <w:rPr>
            <w:webHidden/>
          </w:rPr>
          <w:tab/>
          <w:delText>11</w:delText>
        </w:r>
      </w:del>
    </w:p>
    <w:p w:rsidR="00233B24" w:rsidDel="00CC3B52" w:rsidRDefault="00233B24">
      <w:pPr>
        <w:pStyle w:val="TOC2"/>
        <w:rPr>
          <w:del w:id="337" w:author="Ramachandran M G." w:date="2016-11-30T13:06:00Z"/>
          <w:rFonts w:asciiTheme="minorHAnsi" w:eastAsiaTheme="minorEastAsia" w:hAnsiTheme="minorHAnsi"/>
          <w:color w:val="auto"/>
          <w:kern w:val="0"/>
          <w:szCs w:val="22"/>
        </w:rPr>
      </w:pPr>
      <w:del w:id="338" w:author="Ramachandran M G." w:date="2016-11-30T13:06:00Z">
        <w:r w:rsidRPr="00CC3B52" w:rsidDel="00CC3B52">
          <w:rPr>
            <w:rFonts w:cs="Calibri"/>
            <w:rPrChange w:id="339" w:author="Ramachandran M G." w:date="2016-11-30T13:06:00Z">
              <w:rPr>
                <w:rStyle w:val="Hyperlink"/>
                <w:rFonts w:cs="Calibri"/>
              </w:rPr>
            </w:rPrChange>
          </w:rPr>
          <w:delText>5.4.3.1</w:delText>
        </w:r>
        <w:r w:rsidDel="00CC3B52">
          <w:rPr>
            <w:rFonts w:asciiTheme="minorHAnsi" w:eastAsiaTheme="minorEastAsia" w:hAnsiTheme="minorHAnsi"/>
            <w:color w:val="auto"/>
            <w:kern w:val="0"/>
            <w:szCs w:val="22"/>
          </w:rPr>
          <w:tab/>
        </w:r>
        <w:r w:rsidRPr="00CC3B52" w:rsidDel="00CC3B52">
          <w:rPr>
            <w:rFonts w:cs="Calibri"/>
            <w:rPrChange w:id="340" w:author="Ramachandran M G." w:date="2016-11-30T13:06:00Z">
              <w:rPr>
                <w:rStyle w:val="Hyperlink"/>
                <w:rFonts w:cs="Calibri"/>
              </w:rPr>
            </w:rPrChange>
          </w:rPr>
          <w:delText>Design Rationale</w:delText>
        </w:r>
        <w:r w:rsidDel="00CC3B52">
          <w:rPr>
            <w:webHidden/>
          </w:rPr>
          <w:tab/>
          <w:delText>11</w:delText>
        </w:r>
      </w:del>
    </w:p>
    <w:p w:rsidR="00233B24" w:rsidDel="00CC3B52" w:rsidRDefault="00233B24">
      <w:pPr>
        <w:pStyle w:val="TOC2"/>
        <w:rPr>
          <w:del w:id="341" w:author="Ramachandran M G." w:date="2016-11-30T13:06:00Z"/>
          <w:rFonts w:asciiTheme="minorHAnsi" w:eastAsiaTheme="minorEastAsia" w:hAnsiTheme="minorHAnsi"/>
          <w:color w:val="auto"/>
          <w:kern w:val="0"/>
          <w:szCs w:val="22"/>
        </w:rPr>
      </w:pPr>
      <w:del w:id="342" w:author="Ramachandran M G." w:date="2016-11-30T13:06:00Z">
        <w:r w:rsidRPr="00CC3B52" w:rsidDel="00CC3B52">
          <w:rPr>
            <w:rFonts w:cs="Calibri"/>
            <w:rPrChange w:id="343" w:author="Ramachandran M G." w:date="2016-11-30T13:06:00Z">
              <w:rPr>
                <w:rStyle w:val="Hyperlink"/>
                <w:rFonts w:cs="Calibri"/>
              </w:rPr>
            </w:rPrChange>
          </w:rPr>
          <w:delText>5.4.3.2</w:delText>
        </w:r>
        <w:r w:rsidDel="00CC3B52">
          <w:rPr>
            <w:rFonts w:asciiTheme="minorHAnsi" w:eastAsiaTheme="minorEastAsia" w:hAnsiTheme="minorHAnsi"/>
            <w:color w:val="auto"/>
            <w:kern w:val="0"/>
            <w:szCs w:val="22"/>
          </w:rPr>
          <w:tab/>
        </w:r>
        <w:r w:rsidRPr="00CC3B52" w:rsidDel="00CC3B52">
          <w:rPr>
            <w:rFonts w:cs="Calibri"/>
            <w:rPrChange w:id="344" w:author="Ramachandran M G." w:date="2016-11-30T13:06:00Z">
              <w:rPr>
                <w:rStyle w:val="Hyperlink"/>
                <w:rFonts w:cs="Calibri"/>
              </w:rPr>
            </w:rPrChange>
          </w:rPr>
          <w:delText>Processing</w:delText>
        </w:r>
        <w:r w:rsidDel="00CC3B52">
          <w:rPr>
            <w:webHidden/>
          </w:rPr>
          <w:tab/>
          <w:delText>11</w:delText>
        </w:r>
      </w:del>
    </w:p>
    <w:p w:rsidR="00233B24" w:rsidDel="00CC3B52" w:rsidRDefault="00233B24">
      <w:pPr>
        <w:pStyle w:val="TOC2"/>
        <w:rPr>
          <w:del w:id="345" w:author="Ramachandran M G." w:date="2016-11-30T13:06:00Z"/>
          <w:rFonts w:asciiTheme="minorHAnsi" w:eastAsiaTheme="minorEastAsia" w:hAnsiTheme="minorHAnsi"/>
          <w:color w:val="auto"/>
          <w:kern w:val="0"/>
          <w:szCs w:val="22"/>
        </w:rPr>
      </w:pPr>
      <w:del w:id="346" w:author="Ramachandran M G." w:date="2016-11-30T13:06:00Z">
        <w:r w:rsidRPr="00CC3B52" w:rsidDel="00CC3B52">
          <w:rPr>
            <w:rFonts w:cs="Calibri"/>
            <w:rPrChange w:id="347" w:author="Ramachandran M G." w:date="2016-11-30T13:06:00Z">
              <w:rPr>
                <w:rStyle w:val="Hyperlink"/>
                <w:rFonts w:cs="Calibri"/>
              </w:rPr>
            </w:rPrChange>
          </w:rPr>
          <w:delText>5.4.4</w:delText>
        </w:r>
        <w:r w:rsidDel="00CC3B52">
          <w:rPr>
            <w:rFonts w:asciiTheme="minorHAnsi" w:eastAsiaTheme="minorEastAsia" w:hAnsiTheme="minorHAnsi"/>
            <w:color w:val="auto"/>
            <w:kern w:val="0"/>
            <w:szCs w:val="22"/>
          </w:rPr>
          <w:tab/>
        </w:r>
        <w:r w:rsidRPr="00CC3B52" w:rsidDel="00CC3B52">
          <w:rPr>
            <w:rFonts w:cs="Calibri"/>
            <w:rPrChange w:id="348" w:author="Ramachandran M G." w:date="2016-11-30T13:06:00Z">
              <w:rPr>
                <w:rStyle w:val="Hyperlink"/>
                <w:rFonts w:cs="Calibri"/>
              </w:rPr>
            </w:rPrChange>
          </w:rPr>
          <w:delText>Local Function #4</w:delText>
        </w:r>
        <w:r w:rsidDel="00CC3B52">
          <w:rPr>
            <w:webHidden/>
          </w:rPr>
          <w:tab/>
          <w:delText>11</w:delText>
        </w:r>
      </w:del>
    </w:p>
    <w:p w:rsidR="00233B24" w:rsidDel="00CC3B52" w:rsidRDefault="00233B24">
      <w:pPr>
        <w:pStyle w:val="TOC2"/>
        <w:rPr>
          <w:del w:id="349" w:author="Ramachandran M G." w:date="2016-11-30T13:06:00Z"/>
          <w:rFonts w:asciiTheme="minorHAnsi" w:eastAsiaTheme="minorEastAsia" w:hAnsiTheme="minorHAnsi"/>
          <w:color w:val="auto"/>
          <w:kern w:val="0"/>
          <w:szCs w:val="22"/>
        </w:rPr>
      </w:pPr>
      <w:del w:id="350" w:author="Ramachandran M G." w:date="2016-11-30T13:06:00Z">
        <w:r w:rsidRPr="00CC3B52" w:rsidDel="00CC3B52">
          <w:rPr>
            <w:rFonts w:cs="Calibri"/>
            <w:rPrChange w:id="351" w:author="Ramachandran M G." w:date="2016-11-30T13:06:00Z">
              <w:rPr>
                <w:rStyle w:val="Hyperlink"/>
                <w:rFonts w:cs="Calibri"/>
              </w:rPr>
            </w:rPrChange>
          </w:rPr>
          <w:delText>5.4.4.1</w:delText>
        </w:r>
        <w:r w:rsidDel="00CC3B52">
          <w:rPr>
            <w:rFonts w:asciiTheme="minorHAnsi" w:eastAsiaTheme="minorEastAsia" w:hAnsiTheme="minorHAnsi"/>
            <w:color w:val="auto"/>
            <w:kern w:val="0"/>
            <w:szCs w:val="22"/>
          </w:rPr>
          <w:tab/>
        </w:r>
        <w:r w:rsidRPr="00CC3B52" w:rsidDel="00CC3B52">
          <w:rPr>
            <w:rFonts w:cs="Calibri"/>
            <w:rPrChange w:id="352" w:author="Ramachandran M G." w:date="2016-11-30T13:06:00Z">
              <w:rPr>
                <w:rStyle w:val="Hyperlink"/>
                <w:rFonts w:cs="Calibri"/>
              </w:rPr>
            </w:rPrChange>
          </w:rPr>
          <w:delText>Design Rationale</w:delText>
        </w:r>
        <w:r w:rsidDel="00CC3B52">
          <w:rPr>
            <w:webHidden/>
          </w:rPr>
          <w:tab/>
          <w:delText>11</w:delText>
        </w:r>
      </w:del>
    </w:p>
    <w:p w:rsidR="00233B24" w:rsidDel="00CC3B52" w:rsidRDefault="00233B24">
      <w:pPr>
        <w:pStyle w:val="TOC2"/>
        <w:rPr>
          <w:del w:id="353" w:author="Ramachandran M G." w:date="2016-11-30T13:06:00Z"/>
          <w:rFonts w:asciiTheme="minorHAnsi" w:eastAsiaTheme="minorEastAsia" w:hAnsiTheme="minorHAnsi"/>
          <w:color w:val="auto"/>
          <w:kern w:val="0"/>
          <w:szCs w:val="22"/>
        </w:rPr>
      </w:pPr>
      <w:del w:id="354" w:author="Ramachandran M G." w:date="2016-11-30T13:06:00Z">
        <w:r w:rsidRPr="00CC3B52" w:rsidDel="00CC3B52">
          <w:rPr>
            <w:rFonts w:cs="Calibri"/>
            <w:rPrChange w:id="355" w:author="Ramachandran M G." w:date="2016-11-30T13:06:00Z">
              <w:rPr>
                <w:rStyle w:val="Hyperlink"/>
                <w:rFonts w:cs="Calibri"/>
              </w:rPr>
            </w:rPrChange>
          </w:rPr>
          <w:delText>5.4.4.2</w:delText>
        </w:r>
        <w:r w:rsidDel="00CC3B52">
          <w:rPr>
            <w:rFonts w:asciiTheme="minorHAnsi" w:eastAsiaTheme="minorEastAsia" w:hAnsiTheme="minorHAnsi"/>
            <w:color w:val="auto"/>
            <w:kern w:val="0"/>
            <w:szCs w:val="22"/>
          </w:rPr>
          <w:tab/>
        </w:r>
        <w:r w:rsidRPr="00CC3B52" w:rsidDel="00CC3B52">
          <w:rPr>
            <w:rFonts w:cs="Calibri"/>
            <w:rPrChange w:id="356" w:author="Ramachandran M G." w:date="2016-11-30T13:06:00Z">
              <w:rPr>
                <w:rStyle w:val="Hyperlink"/>
                <w:rFonts w:cs="Calibri"/>
              </w:rPr>
            </w:rPrChange>
          </w:rPr>
          <w:delText>Processing</w:delText>
        </w:r>
        <w:r w:rsidDel="00CC3B52">
          <w:rPr>
            <w:webHidden/>
          </w:rPr>
          <w:tab/>
          <w:delText>11</w:delText>
        </w:r>
      </w:del>
    </w:p>
    <w:p w:rsidR="00233B24" w:rsidDel="00CC3B52" w:rsidRDefault="00233B24">
      <w:pPr>
        <w:pStyle w:val="TOC2"/>
        <w:rPr>
          <w:del w:id="357" w:author="Ramachandran M G." w:date="2016-11-30T13:06:00Z"/>
          <w:rFonts w:asciiTheme="minorHAnsi" w:eastAsiaTheme="minorEastAsia" w:hAnsiTheme="minorHAnsi"/>
          <w:color w:val="auto"/>
          <w:kern w:val="0"/>
          <w:szCs w:val="22"/>
        </w:rPr>
      </w:pPr>
      <w:del w:id="358" w:author="Ramachandran M G." w:date="2016-11-30T13:06:00Z">
        <w:r w:rsidRPr="00CC3B52" w:rsidDel="00CC3B52">
          <w:rPr>
            <w:rFonts w:cs="Calibri"/>
            <w:rPrChange w:id="359" w:author="Ramachandran M G." w:date="2016-11-30T13:06:00Z">
              <w:rPr>
                <w:rStyle w:val="Hyperlink"/>
                <w:rFonts w:cs="Calibri"/>
              </w:rPr>
            </w:rPrChange>
          </w:rPr>
          <w:delText>5.4.5</w:delText>
        </w:r>
        <w:r w:rsidDel="00CC3B52">
          <w:rPr>
            <w:rFonts w:asciiTheme="minorHAnsi" w:eastAsiaTheme="minorEastAsia" w:hAnsiTheme="minorHAnsi"/>
            <w:color w:val="auto"/>
            <w:kern w:val="0"/>
            <w:szCs w:val="22"/>
          </w:rPr>
          <w:tab/>
        </w:r>
        <w:r w:rsidRPr="00CC3B52" w:rsidDel="00CC3B52">
          <w:rPr>
            <w:rFonts w:cs="Calibri"/>
            <w:rPrChange w:id="360" w:author="Ramachandran M G." w:date="2016-11-30T13:06:00Z">
              <w:rPr>
                <w:rStyle w:val="Hyperlink"/>
                <w:rFonts w:cs="Calibri"/>
              </w:rPr>
            </w:rPrChange>
          </w:rPr>
          <w:delText>Local Function #5</w:delText>
        </w:r>
        <w:r w:rsidDel="00CC3B52">
          <w:rPr>
            <w:webHidden/>
          </w:rPr>
          <w:tab/>
          <w:delText>11</w:delText>
        </w:r>
      </w:del>
    </w:p>
    <w:p w:rsidR="00233B24" w:rsidDel="00CC3B52" w:rsidRDefault="00233B24">
      <w:pPr>
        <w:pStyle w:val="TOC2"/>
        <w:rPr>
          <w:del w:id="361" w:author="Ramachandran M G." w:date="2016-11-30T13:06:00Z"/>
          <w:rFonts w:asciiTheme="minorHAnsi" w:eastAsiaTheme="minorEastAsia" w:hAnsiTheme="minorHAnsi"/>
          <w:color w:val="auto"/>
          <w:kern w:val="0"/>
          <w:szCs w:val="22"/>
        </w:rPr>
      </w:pPr>
      <w:del w:id="362" w:author="Ramachandran M G." w:date="2016-11-30T13:06:00Z">
        <w:r w:rsidRPr="00CC3B52" w:rsidDel="00CC3B52">
          <w:rPr>
            <w:rFonts w:cs="Calibri"/>
            <w:rPrChange w:id="363" w:author="Ramachandran M G." w:date="2016-11-30T13:06:00Z">
              <w:rPr>
                <w:rStyle w:val="Hyperlink"/>
                <w:rFonts w:cs="Calibri"/>
              </w:rPr>
            </w:rPrChange>
          </w:rPr>
          <w:delText>5.4.5.1</w:delText>
        </w:r>
        <w:r w:rsidDel="00CC3B52">
          <w:rPr>
            <w:rFonts w:asciiTheme="minorHAnsi" w:eastAsiaTheme="minorEastAsia" w:hAnsiTheme="minorHAnsi"/>
            <w:color w:val="auto"/>
            <w:kern w:val="0"/>
            <w:szCs w:val="22"/>
          </w:rPr>
          <w:tab/>
        </w:r>
        <w:r w:rsidRPr="00CC3B52" w:rsidDel="00CC3B52">
          <w:rPr>
            <w:rFonts w:cs="Calibri"/>
            <w:rPrChange w:id="364" w:author="Ramachandran M G." w:date="2016-11-30T13:06:00Z">
              <w:rPr>
                <w:rStyle w:val="Hyperlink"/>
                <w:rFonts w:cs="Calibri"/>
              </w:rPr>
            </w:rPrChange>
          </w:rPr>
          <w:delText>Design Rationale</w:delText>
        </w:r>
        <w:r w:rsidDel="00CC3B52">
          <w:rPr>
            <w:webHidden/>
          </w:rPr>
          <w:tab/>
          <w:delText>12</w:delText>
        </w:r>
      </w:del>
    </w:p>
    <w:p w:rsidR="00233B24" w:rsidDel="00CC3B52" w:rsidRDefault="00233B24">
      <w:pPr>
        <w:pStyle w:val="TOC2"/>
        <w:rPr>
          <w:del w:id="365" w:author="Ramachandran M G." w:date="2016-11-30T13:06:00Z"/>
          <w:rFonts w:asciiTheme="minorHAnsi" w:eastAsiaTheme="minorEastAsia" w:hAnsiTheme="minorHAnsi"/>
          <w:color w:val="auto"/>
          <w:kern w:val="0"/>
          <w:szCs w:val="22"/>
        </w:rPr>
      </w:pPr>
      <w:del w:id="366" w:author="Ramachandran M G." w:date="2016-11-30T13:06:00Z">
        <w:r w:rsidRPr="00CC3B52" w:rsidDel="00CC3B52">
          <w:rPr>
            <w:rFonts w:cs="Calibri"/>
            <w:rPrChange w:id="367" w:author="Ramachandran M G." w:date="2016-11-30T13:06:00Z">
              <w:rPr>
                <w:rStyle w:val="Hyperlink"/>
                <w:rFonts w:cs="Calibri"/>
              </w:rPr>
            </w:rPrChange>
          </w:rPr>
          <w:delText>5.4.5.2</w:delText>
        </w:r>
        <w:r w:rsidDel="00CC3B52">
          <w:rPr>
            <w:rFonts w:asciiTheme="minorHAnsi" w:eastAsiaTheme="minorEastAsia" w:hAnsiTheme="minorHAnsi"/>
            <w:color w:val="auto"/>
            <w:kern w:val="0"/>
            <w:szCs w:val="22"/>
          </w:rPr>
          <w:tab/>
        </w:r>
        <w:r w:rsidRPr="00CC3B52" w:rsidDel="00CC3B52">
          <w:rPr>
            <w:rFonts w:cs="Calibri"/>
            <w:rPrChange w:id="368" w:author="Ramachandran M G." w:date="2016-11-30T13:06:00Z">
              <w:rPr>
                <w:rStyle w:val="Hyperlink"/>
                <w:rFonts w:cs="Calibri"/>
              </w:rPr>
            </w:rPrChange>
          </w:rPr>
          <w:delText>Processing</w:delText>
        </w:r>
        <w:r w:rsidDel="00CC3B52">
          <w:rPr>
            <w:webHidden/>
          </w:rPr>
          <w:tab/>
          <w:delText>12</w:delText>
        </w:r>
      </w:del>
    </w:p>
    <w:p w:rsidR="00233B24" w:rsidDel="00CC3B52" w:rsidRDefault="00233B24">
      <w:pPr>
        <w:pStyle w:val="TOC2"/>
        <w:rPr>
          <w:del w:id="369" w:author="Ramachandran M G." w:date="2016-11-30T13:06:00Z"/>
          <w:rFonts w:asciiTheme="minorHAnsi" w:eastAsiaTheme="minorEastAsia" w:hAnsiTheme="minorHAnsi"/>
          <w:color w:val="auto"/>
          <w:kern w:val="0"/>
          <w:szCs w:val="22"/>
        </w:rPr>
      </w:pPr>
      <w:del w:id="370" w:author="Ramachandran M G." w:date="2016-11-30T13:06:00Z">
        <w:r w:rsidRPr="00CC3B52" w:rsidDel="00CC3B52">
          <w:rPr>
            <w:rFonts w:cs="Calibri"/>
            <w:rPrChange w:id="371" w:author="Ramachandran M G." w:date="2016-11-30T13:06:00Z">
              <w:rPr>
                <w:rStyle w:val="Hyperlink"/>
                <w:rFonts w:cs="Calibri"/>
              </w:rPr>
            </w:rPrChange>
          </w:rPr>
          <w:delText>5.4.6</w:delText>
        </w:r>
        <w:r w:rsidDel="00CC3B52">
          <w:rPr>
            <w:rFonts w:asciiTheme="minorHAnsi" w:eastAsiaTheme="minorEastAsia" w:hAnsiTheme="minorHAnsi"/>
            <w:color w:val="auto"/>
            <w:kern w:val="0"/>
            <w:szCs w:val="22"/>
          </w:rPr>
          <w:tab/>
        </w:r>
        <w:r w:rsidRPr="00CC3B52" w:rsidDel="00CC3B52">
          <w:rPr>
            <w:rFonts w:cs="Calibri"/>
            <w:rPrChange w:id="372" w:author="Ramachandran M G." w:date="2016-11-30T13:06:00Z">
              <w:rPr>
                <w:rStyle w:val="Hyperlink"/>
                <w:rFonts w:cs="Calibri"/>
              </w:rPr>
            </w:rPrChange>
          </w:rPr>
          <w:delText>Local Function #6</w:delText>
        </w:r>
        <w:r w:rsidDel="00CC3B52">
          <w:rPr>
            <w:webHidden/>
          </w:rPr>
          <w:tab/>
          <w:delText>12</w:delText>
        </w:r>
      </w:del>
    </w:p>
    <w:p w:rsidR="00233B24" w:rsidDel="00CC3B52" w:rsidRDefault="00233B24">
      <w:pPr>
        <w:pStyle w:val="TOC2"/>
        <w:rPr>
          <w:del w:id="373" w:author="Ramachandran M G." w:date="2016-11-30T13:06:00Z"/>
          <w:rFonts w:asciiTheme="minorHAnsi" w:eastAsiaTheme="minorEastAsia" w:hAnsiTheme="minorHAnsi"/>
          <w:color w:val="auto"/>
          <w:kern w:val="0"/>
          <w:szCs w:val="22"/>
        </w:rPr>
      </w:pPr>
      <w:del w:id="374" w:author="Ramachandran M G." w:date="2016-11-30T13:06:00Z">
        <w:r w:rsidRPr="00CC3B52" w:rsidDel="00CC3B52">
          <w:rPr>
            <w:rFonts w:cs="Calibri"/>
            <w:rPrChange w:id="375" w:author="Ramachandran M G." w:date="2016-11-30T13:06:00Z">
              <w:rPr>
                <w:rStyle w:val="Hyperlink"/>
                <w:rFonts w:cs="Calibri"/>
              </w:rPr>
            </w:rPrChange>
          </w:rPr>
          <w:delText>5.4.6.1</w:delText>
        </w:r>
        <w:r w:rsidDel="00CC3B52">
          <w:rPr>
            <w:rFonts w:asciiTheme="minorHAnsi" w:eastAsiaTheme="minorEastAsia" w:hAnsiTheme="minorHAnsi"/>
            <w:color w:val="auto"/>
            <w:kern w:val="0"/>
            <w:szCs w:val="22"/>
          </w:rPr>
          <w:tab/>
        </w:r>
        <w:r w:rsidRPr="00CC3B52" w:rsidDel="00CC3B52">
          <w:rPr>
            <w:rFonts w:cs="Calibri"/>
            <w:rPrChange w:id="376" w:author="Ramachandran M G." w:date="2016-11-30T13:06:00Z">
              <w:rPr>
                <w:rStyle w:val="Hyperlink"/>
                <w:rFonts w:cs="Calibri"/>
              </w:rPr>
            </w:rPrChange>
          </w:rPr>
          <w:delText>Design Rationale</w:delText>
        </w:r>
        <w:r w:rsidDel="00CC3B52">
          <w:rPr>
            <w:webHidden/>
          </w:rPr>
          <w:tab/>
          <w:delText>12</w:delText>
        </w:r>
      </w:del>
    </w:p>
    <w:p w:rsidR="00233B24" w:rsidDel="00CC3B52" w:rsidRDefault="00233B24">
      <w:pPr>
        <w:pStyle w:val="TOC2"/>
        <w:rPr>
          <w:del w:id="377" w:author="Ramachandran M G." w:date="2016-11-30T13:06:00Z"/>
          <w:rFonts w:asciiTheme="minorHAnsi" w:eastAsiaTheme="minorEastAsia" w:hAnsiTheme="minorHAnsi"/>
          <w:color w:val="auto"/>
          <w:kern w:val="0"/>
          <w:szCs w:val="22"/>
        </w:rPr>
      </w:pPr>
      <w:del w:id="378" w:author="Ramachandran M G." w:date="2016-11-30T13:06:00Z">
        <w:r w:rsidRPr="00CC3B52" w:rsidDel="00CC3B52">
          <w:rPr>
            <w:rFonts w:cs="Calibri"/>
            <w:rPrChange w:id="379" w:author="Ramachandran M G." w:date="2016-11-30T13:06:00Z">
              <w:rPr>
                <w:rStyle w:val="Hyperlink"/>
                <w:rFonts w:cs="Calibri"/>
              </w:rPr>
            </w:rPrChange>
          </w:rPr>
          <w:delText>5.4.6.2</w:delText>
        </w:r>
        <w:r w:rsidDel="00CC3B52">
          <w:rPr>
            <w:rFonts w:asciiTheme="minorHAnsi" w:eastAsiaTheme="minorEastAsia" w:hAnsiTheme="minorHAnsi"/>
            <w:color w:val="auto"/>
            <w:kern w:val="0"/>
            <w:szCs w:val="22"/>
          </w:rPr>
          <w:tab/>
        </w:r>
        <w:r w:rsidRPr="00CC3B52" w:rsidDel="00CC3B52">
          <w:rPr>
            <w:rFonts w:cs="Calibri"/>
            <w:rPrChange w:id="380" w:author="Ramachandran M G." w:date="2016-11-30T13:06:00Z">
              <w:rPr>
                <w:rStyle w:val="Hyperlink"/>
                <w:rFonts w:cs="Calibri"/>
              </w:rPr>
            </w:rPrChange>
          </w:rPr>
          <w:delText>Processing</w:delText>
        </w:r>
        <w:r w:rsidDel="00CC3B52">
          <w:rPr>
            <w:webHidden/>
          </w:rPr>
          <w:tab/>
          <w:delText>12</w:delText>
        </w:r>
      </w:del>
    </w:p>
    <w:p w:rsidR="00233B24" w:rsidDel="00CC3B52" w:rsidRDefault="00233B24">
      <w:pPr>
        <w:pStyle w:val="TOC2"/>
        <w:rPr>
          <w:del w:id="381" w:author="Ramachandran M G." w:date="2016-11-30T13:06:00Z"/>
          <w:rFonts w:asciiTheme="minorHAnsi" w:eastAsiaTheme="minorEastAsia" w:hAnsiTheme="minorHAnsi"/>
          <w:color w:val="auto"/>
          <w:kern w:val="0"/>
          <w:szCs w:val="22"/>
        </w:rPr>
      </w:pPr>
      <w:del w:id="382" w:author="Ramachandran M G." w:date="2016-11-30T13:06:00Z">
        <w:r w:rsidRPr="00CC3B52" w:rsidDel="00CC3B52">
          <w:rPr>
            <w:rFonts w:cs="Calibri"/>
            <w:rPrChange w:id="383" w:author="Ramachandran M G." w:date="2016-11-30T13:06:00Z">
              <w:rPr>
                <w:rStyle w:val="Hyperlink"/>
                <w:rFonts w:cs="Calibri"/>
              </w:rPr>
            </w:rPrChange>
          </w:rPr>
          <w:delText>5.4.7</w:delText>
        </w:r>
        <w:r w:rsidDel="00CC3B52">
          <w:rPr>
            <w:rFonts w:asciiTheme="minorHAnsi" w:eastAsiaTheme="minorEastAsia" w:hAnsiTheme="minorHAnsi"/>
            <w:color w:val="auto"/>
            <w:kern w:val="0"/>
            <w:szCs w:val="22"/>
          </w:rPr>
          <w:tab/>
        </w:r>
        <w:r w:rsidRPr="00CC3B52" w:rsidDel="00CC3B52">
          <w:rPr>
            <w:rFonts w:cs="Calibri"/>
            <w:rPrChange w:id="384" w:author="Ramachandran M G." w:date="2016-11-30T13:06:00Z">
              <w:rPr>
                <w:rStyle w:val="Hyperlink"/>
                <w:rFonts w:cs="Calibri"/>
              </w:rPr>
            </w:rPrChange>
          </w:rPr>
          <w:delText>Local Function #7</w:delText>
        </w:r>
        <w:r w:rsidDel="00CC3B52">
          <w:rPr>
            <w:webHidden/>
          </w:rPr>
          <w:tab/>
          <w:delText>12</w:delText>
        </w:r>
      </w:del>
    </w:p>
    <w:p w:rsidR="00233B24" w:rsidDel="00CC3B52" w:rsidRDefault="00233B24">
      <w:pPr>
        <w:pStyle w:val="TOC2"/>
        <w:rPr>
          <w:del w:id="385" w:author="Ramachandran M G." w:date="2016-11-30T13:06:00Z"/>
          <w:rFonts w:asciiTheme="minorHAnsi" w:eastAsiaTheme="minorEastAsia" w:hAnsiTheme="minorHAnsi"/>
          <w:color w:val="auto"/>
          <w:kern w:val="0"/>
          <w:szCs w:val="22"/>
        </w:rPr>
      </w:pPr>
      <w:del w:id="386" w:author="Ramachandran M G." w:date="2016-11-30T13:06:00Z">
        <w:r w:rsidRPr="00CC3B52" w:rsidDel="00CC3B52">
          <w:rPr>
            <w:rFonts w:cs="Calibri"/>
            <w:rPrChange w:id="387" w:author="Ramachandran M G." w:date="2016-11-30T13:06:00Z">
              <w:rPr>
                <w:rStyle w:val="Hyperlink"/>
                <w:rFonts w:cs="Calibri"/>
              </w:rPr>
            </w:rPrChange>
          </w:rPr>
          <w:delText>5.4.7.1</w:delText>
        </w:r>
        <w:r w:rsidDel="00CC3B52">
          <w:rPr>
            <w:rFonts w:asciiTheme="minorHAnsi" w:eastAsiaTheme="minorEastAsia" w:hAnsiTheme="minorHAnsi"/>
            <w:color w:val="auto"/>
            <w:kern w:val="0"/>
            <w:szCs w:val="22"/>
          </w:rPr>
          <w:tab/>
        </w:r>
        <w:r w:rsidRPr="00CC3B52" w:rsidDel="00CC3B52">
          <w:rPr>
            <w:rFonts w:cs="Calibri"/>
            <w:rPrChange w:id="388" w:author="Ramachandran M G." w:date="2016-11-30T13:06:00Z">
              <w:rPr>
                <w:rStyle w:val="Hyperlink"/>
                <w:rFonts w:cs="Calibri"/>
              </w:rPr>
            </w:rPrChange>
          </w:rPr>
          <w:delText>Design Rationale</w:delText>
        </w:r>
        <w:r w:rsidDel="00CC3B52">
          <w:rPr>
            <w:webHidden/>
          </w:rPr>
          <w:tab/>
          <w:delText>12</w:delText>
        </w:r>
      </w:del>
    </w:p>
    <w:p w:rsidR="00233B24" w:rsidDel="00CC3B52" w:rsidRDefault="00233B24">
      <w:pPr>
        <w:pStyle w:val="TOC2"/>
        <w:rPr>
          <w:del w:id="389" w:author="Ramachandran M G." w:date="2016-11-30T13:06:00Z"/>
          <w:rFonts w:asciiTheme="minorHAnsi" w:eastAsiaTheme="minorEastAsia" w:hAnsiTheme="minorHAnsi"/>
          <w:color w:val="auto"/>
          <w:kern w:val="0"/>
          <w:szCs w:val="22"/>
        </w:rPr>
      </w:pPr>
      <w:del w:id="390" w:author="Ramachandran M G." w:date="2016-11-30T13:06:00Z">
        <w:r w:rsidRPr="00CC3B52" w:rsidDel="00CC3B52">
          <w:rPr>
            <w:rFonts w:cs="Calibri"/>
            <w:rPrChange w:id="391" w:author="Ramachandran M G." w:date="2016-11-30T13:06:00Z">
              <w:rPr>
                <w:rStyle w:val="Hyperlink"/>
                <w:rFonts w:cs="Calibri"/>
              </w:rPr>
            </w:rPrChange>
          </w:rPr>
          <w:delText>5.4.7.2</w:delText>
        </w:r>
        <w:r w:rsidDel="00CC3B52">
          <w:rPr>
            <w:rFonts w:asciiTheme="minorHAnsi" w:eastAsiaTheme="minorEastAsia" w:hAnsiTheme="minorHAnsi"/>
            <w:color w:val="auto"/>
            <w:kern w:val="0"/>
            <w:szCs w:val="22"/>
          </w:rPr>
          <w:tab/>
        </w:r>
        <w:r w:rsidRPr="00CC3B52" w:rsidDel="00CC3B52">
          <w:rPr>
            <w:rFonts w:cs="Calibri"/>
            <w:rPrChange w:id="392" w:author="Ramachandran M G." w:date="2016-11-30T13:06:00Z">
              <w:rPr>
                <w:rStyle w:val="Hyperlink"/>
                <w:rFonts w:cs="Calibri"/>
              </w:rPr>
            </w:rPrChange>
          </w:rPr>
          <w:delText>Processing</w:delText>
        </w:r>
        <w:r w:rsidDel="00CC3B52">
          <w:rPr>
            <w:webHidden/>
          </w:rPr>
          <w:tab/>
          <w:delText>12</w:delText>
        </w:r>
      </w:del>
    </w:p>
    <w:p w:rsidR="00233B24" w:rsidDel="00CC3B52" w:rsidRDefault="00233B24">
      <w:pPr>
        <w:pStyle w:val="TOC2"/>
        <w:rPr>
          <w:del w:id="393" w:author="Ramachandran M G." w:date="2016-11-30T13:06:00Z"/>
          <w:rFonts w:asciiTheme="minorHAnsi" w:eastAsiaTheme="minorEastAsia" w:hAnsiTheme="minorHAnsi"/>
          <w:color w:val="auto"/>
          <w:kern w:val="0"/>
          <w:szCs w:val="22"/>
        </w:rPr>
      </w:pPr>
      <w:del w:id="394" w:author="Ramachandran M G." w:date="2016-11-30T13:06:00Z">
        <w:r w:rsidRPr="00CC3B52" w:rsidDel="00CC3B52">
          <w:rPr>
            <w:rFonts w:cs="Calibri"/>
            <w:rPrChange w:id="395" w:author="Ramachandran M G." w:date="2016-11-30T13:06:00Z">
              <w:rPr>
                <w:rStyle w:val="Hyperlink"/>
                <w:rFonts w:cs="Calibri"/>
              </w:rPr>
            </w:rPrChange>
          </w:rPr>
          <w:delText>5.4.8</w:delText>
        </w:r>
        <w:r w:rsidDel="00CC3B52">
          <w:rPr>
            <w:rFonts w:asciiTheme="minorHAnsi" w:eastAsiaTheme="minorEastAsia" w:hAnsiTheme="minorHAnsi"/>
            <w:color w:val="auto"/>
            <w:kern w:val="0"/>
            <w:szCs w:val="22"/>
          </w:rPr>
          <w:tab/>
        </w:r>
        <w:r w:rsidRPr="00CC3B52" w:rsidDel="00CC3B52">
          <w:rPr>
            <w:rFonts w:cs="Calibri"/>
            <w:rPrChange w:id="396" w:author="Ramachandran M G." w:date="2016-11-30T13:06:00Z">
              <w:rPr>
                <w:rStyle w:val="Hyperlink"/>
                <w:rFonts w:cs="Calibri"/>
              </w:rPr>
            </w:rPrChange>
          </w:rPr>
          <w:delText>Local Function #8</w:delText>
        </w:r>
        <w:r w:rsidDel="00CC3B52">
          <w:rPr>
            <w:webHidden/>
          </w:rPr>
          <w:tab/>
          <w:delText>13</w:delText>
        </w:r>
      </w:del>
    </w:p>
    <w:p w:rsidR="00233B24" w:rsidDel="00CC3B52" w:rsidRDefault="00233B24">
      <w:pPr>
        <w:pStyle w:val="TOC2"/>
        <w:rPr>
          <w:del w:id="397" w:author="Ramachandran M G." w:date="2016-11-30T13:06:00Z"/>
          <w:rFonts w:asciiTheme="minorHAnsi" w:eastAsiaTheme="minorEastAsia" w:hAnsiTheme="minorHAnsi"/>
          <w:color w:val="auto"/>
          <w:kern w:val="0"/>
          <w:szCs w:val="22"/>
        </w:rPr>
      </w:pPr>
      <w:del w:id="398" w:author="Ramachandran M G." w:date="2016-11-30T13:06:00Z">
        <w:r w:rsidRPr="00CC3B52" w:rsidDel="00CC3B52">
          <w:rPr>
            <w:rFonts w:cs="Calibri"/>
            <w:rPrChange w:id="399" w:author="Ramachandran M G." w:date="2016-11-30T13:06:00Z">
              <w:rPr>
                <w:rStyle w:val="Hyperlink"/>
                <w:rFonts w:cs="Calibri"/>
              </w:rPr>
            </w:rPrChange>
          </w:rPr>
          <w:delText>5.4.8.1</w:delText>
        </w:r>
        <w:r w:rsidDel="00CC3B52">
          <w:rPr>
            <w:rFonts w:asciiTheme="minorHAnsi" w:eastAsiaTheme="minorEastAsia" w:hAnsiTheme="minorHAnsi"/>
            <w:color w:val="auto"/>
            <w:kern w:val="0"/>
            <w:szCs w:val="22"/>
          </w:rPr>
          <w:tab/>
        </w:r>
        <w:r w:rsidRPr="00CC3B52" w:rsidDel="00CC3B52">
          <w:rPr>
            <w:rFonts w:cs="Calibri"/>
            <w:rPrChange w:id="400" w:author="Ramachandran M G." w:date="2016-11-30T13:06:00Z">
              <w:rPr>
                <w:rStyle w:val="Hyperlink"/>
                <w:rFonts w:cs="Calibri"/>
              </w:rPr>
            </w:rPrChange>
          </w:rPr>
          <w:delText>Design Rationale</w:delText>
        </w:r>
        <w:r w:rsidDel="00CC3B52">
          <w:rPr>
            <w:webHidden/>
          </w:rPr>
          <w:tab/>
          <w:delText>13</w:delText>
        </w:r>
      </w:del>
    </w:p>
    <w:p w:rsidR="00233B24" w:rsidDel="00CC3B52" w:rsidRDefault="00233B24">
      <w:pPr>
        <w:pStyle w:val="TOC2"/>
        <w:rPr>
          <w:del w:id="401" w:author="Ramachandran M G." w:date="2016-11-30T13:06:00Z"/>
          <w:rFonts w:asciiTheme="minorHAnsi" w:eastAsiaTheme="minorEastAsia" w:hAnsiTheme="minorHAnsi"/>
          <w:color w:val="auto"/>
          <w:kern w:val="0"/>
          <w:szCs w:val="22"/>
        </w:rPr>
      </w:pPr>
      <w:del w:id="402" w:author="Ramachandran M G." w:date="2016-11-30T13:06:00Z">
        <w:r w:rsidRPr="00CC3B52" w:rsidDel="00CC3B52">
          <w:rPr>
            <w:rFonts w:cs="Calibri"/>
            <w:rPrChange w:id="403" w:author="Ramachandran M G." w:date="2016-11-30T13:06:00Z">
              <w:rPr>
                <w:rStyle w:val="Hyperlink"/>
                <w:rFonts w:cs="Calibri"/>
              </w:rPr>
            </w:rPrChange>
          </w:rPr>
          <w:delText>5.4.8.2</w:delText>
        </w:r>
        <w:r w:rsidDel="00CC3B52">
          <w:rPr>
            <w:rFonts w:asciiTheme="minorHAnsi" w:eastAsiaTheme="minorEastAsia" w:hAnsiTheme="minorHAnsi"/>
            <w:color w:val="auto"/>
            <w:kern w:val="0"/>
            <w:szCs w:val="22"/>
          </w:rPr>
          <w:tab/>
        </w:r>
        <w:r w:rsidRPr="00CC3B52" w:rsidDel="00CC3B52">
          <w:rPr>
            <w:rFonts w:cs="Calibri"/>
            <w:rPrChange w:id="404" w:author="Ramachandran M G." w:date="2016-11-30T13:06:00Z">
              <w:rPr>
                <w:rStyle w:val="Hyperlink"/>
                <w:rFonts w:cs="Calibri"/>
              </w:rPr>
            </w:rPrChange>
          </w:rPr>
          <w:delText>Processing</w:delText>
        </w:r>
        <w:r w:rsidDel="00CC3B52">
          <w:rPr>
            <w:webHidden/>
          </w:rPr>
          <w:tab/>
          <w:delText>13</w:delText>
        </w:r>
      </w:del>
    </w:p>
    <w:p w:rsidR="00233B24" w:rsidDel="00CC3B52" w:rsidRDefault="00233B24">
      <w:pPr>
        <w:pStyle w:val="TOC2"/>
        <w:rPr>
          <w:del w:id="405" w:author="Ramachandran M G." w:date="2016-11-30T13:06:00Z"/>
          <w:rFonts w:asciiTheme="minorHAnsi" w:eastAsiaTheme="minorEastAsia" w:hAnsiTheme="minorHAnsi"/>
          <w:color w:val="auto"/>
          <w:kern w:val="0"/>
          <w:szCs w:val="22"/>
        </w:rPr>
      </w:pPr>
      <w:del w:id="406" w:author="Ramachandran M G." w:date="2016-11-30T13:06:00Z">
        <w:r w:rsidRPr="00CC3B52" w:rsidDel="00CC3B52">
          <w:rPr>
            <w:rFonts w:cs="Calibri"/>
            <w:rPrChange w:id="407" w:author="Ramachandran M G." w:date="2016-11-30T13:06:00Z">
              <w:rPr>
                <w:rStyle w:val="Hyperlink"/>
                <w:rFonts w:cs="Calibri"/>
              </w:rPr>
            </w:rPrChange>
          </w:rPr>
          <w:delText>5.5</w:delText>
        </w:r>
        <w:r w:rsidDel="00CC3B52">
          <w:rPr>
            <w:rFonts w:asciiTheme="minorHAnsi" w:eastAsiaTheme="minorEastAsia" w:hAnsiTheme="minorHAnsi"/>
            <w:color w:val="auto"/>
            <w:kern w:val="0"/>
            <w:szCs w:val="22"/>
          </w:rPr>
          <w:tab/>
        </w:r>
        <w:r w:rsidRPr="00CC3B52" w:rsidDel="00CC3B52">
          <w:rPr>
            <w:rFonts w:cs="Calibri"/>
            <w:rPrChange w:id="408" w:author="Ramachandran M G." w:date="2016-11-30T13:06:00Z">
              <w:rPr>
                <w:rStyle w:val="Hyperlink"/>
                <w:rFonts w:cs="Calibri"/>
              </w:rPr>
            </w:rPrChange>
          </w:rPr>
          <w:delText>GLOBAL Function/Macro Definitions</w:delText>
        </w:r>
        <w:r w:rsidDel="00CC3B52">
          <w:rPr>
            <w:webHidden/>
          </w:rPr>
          <w:tab/>
          <w:delText>13</w:delText>
        </w:r>
      </w:del>
    </w:p>
    <w:p w:rsidR="00233B24" w:rsidDel="00CC3B52" w:rsidRDefault="00233B24">
      <w:pPr>
        <w:pStyle w:val="TOC1"/>
        <w:rPr>
          <w:del w:id="409" w:author="Ramachandran M G." w:date="2016-11-30T13:06:00Z"/>
          <w:rFonts w:eastAsiaTheme="minorEastAsia"/>
          <w:b w:val="0"/>
          <w:color w:val="auto"/>
          <w:kern w:val="0"/>
          <w:sz w:val="22"/>
          <w:szCs w:val="22"/>
          <w:lang w:val="en-US"/>
        </w:rPr>
      </w:pPr>
      <w:del w:id="410" w:author="Ramachandran M G." w:date="2016-11-30T13:06:00Z">
        <w:r w:rsidRPr="00CC3B52" w:rsidDel="00CC3B52">
          <w:rPr>
            <w:rFonts w:ascii="Calibri" w:hAnsi="Calibri" w:cs="Calibri"/>
            <w:rPrChange w:id="411" w:author="Ramachandran M G." w:date="2016-11-30T13:06:00Z">
              <w:rPr>
                <w:rStyle w:val="Hyperlink"/>
                <w:rFonts w:ascii="Calibri" w:hAnsi="Calibri" w:cs="Calibri"/>
              </w:rPr>
            </w:rPrChange>
          </w:rPr>
          <w:delText>6</w:delText>
        </w:r>
        <w:r w:rsidDel="00CC3B52">
          <w:rPr>
            <w:rFonts w:eastAsiaTheme="minorEastAsia"/>
            <w:b w:val="0"/>
            <w:color w:val="auto"/>
            <w:kern w:val="0"/>
            <w:sz w:val="22"/>
            <w:szCs w:val="22"/>
            <w:lang w:val="en-US"/>
          </w:rPr>
          <w:tab/>
        </w:r>
        <w:r w:rsidRPr="00CC3B52" w:rsidDel="00CC3B52">
          <w:rPr>
            <w:rFonts w:ascii="Calibri" w:hAnsi="Calibri"/>
            <w:rPrChange w:id="412" w:author="Ramachandran M G." w:date="2016-11-30T13:06:00Z">
              <w:rPr>
                <w:rStyle w:val="Hyperlink"/>
                <w:rFonts w:ascii="Calibri" w:hAnsi="Calibri"/>
              </w:rPr>
            </w:rPrChange>
          </w:rPr>
          <w:delText>Known</w:delText>
        </w:r>
        <w:r w:rsidRPr="00CC3B52" w:rsidDel="00CC3B52">
          <w:rPr>
            <w:rFonts w:ascii="Calibri" w:hAnsi="Calibri" w:cs="Calibri"/>
            <w:rPrChange w:id="413" w:author="Ramachandran M G." w:date="2016-11-30T13:06:00Z">
              <w:rPr>
                <w:rStyle w:val="Hyperlink"/>
                <w:rFonts w:ascii="Calibri" w:hAnsi="Calibri" w:cs="Calibri"/>
              </w:rPr>
            </w:rPrChange>
          </w:rPr>
          <w:delText xml:space="preserve"> Limitations with Design</w:delText>
        </w:r>
        <w:r w:rsidDel="00CC3B52">
          <w:rPr>
            <w:webHidden/>
          </w:rPr>
          <w:tab/>
          <w:delText>14</w:delText>
        </w:r>
      </w:del>
    </w:p>
    <w:p w:rsidR="00233B24" w:rsidDel="00CC3B52" w:rsidRDefault="00233B24">
      <w:pPr>
        <w:pStyle w:val="TOC1"/>
        <w:rPr>
          <w:del w:id="414" w:author="Ramachandran M G." w:date="2016-11-30T13:06:00Z"/>
          <w:rFonts w:eastAsiaTheme="minorEastAsia"/>
          <w:b w:val="0"/>
          <w:color w:val="auto"/>
          <w:kern w:val="0"/>
          <w:sz w:val="22"/>
          <w:szCs w:val="22"/>
          <w:lang w:val="en-US"/>
        </w:rPr>
      </w:pPr>
      <w:del w:id="415" w:author="Ramachandran M G." w:date="2016-11-30T13:06:00Z">
        <w:r w:rsidRPr="00CC3B52" w:rsidDel="00CC3B52">
          <w:rPr>
            <w:rFonts w:ascii="Calibri" w:hAnsi="Calibri" w:cs="Calibri"/>
            <w:rPrChange w:id="416" w:author="Ramachandran M G." w:date="2016-11-30T13:06:00Z">
              <w:rPr>
                <w:rStyle w:val="Hyperlink"/>
                <w:rFonts w:ascii="Calibri" w:hAnsi="Calibri" w:cs="Calibri"/>
              </w:rPr>
            </w:rPrChange>
          </w:rPr>
          <w:delText>7</w:delText>
        </w:r>
        <w:r w:rsidDel="00CC3B52">
          <w:rPr>
            <w:rFonts w:eastAsiaTheme="minorEastAsia"/>
            <w:b w:val="0"/>
            <w:color w:val="auto"/>
            <w:kern w:val="0"/>
            <w:sz w:val="22"/>
            <w:szCs w:val="22"/>
            <w:lang w:val="en-US"/>
          </w:rPr>
          <w:tab/>
        </w:r>
        <w:r w:rsidRPr="00CC3B52" w:rsidDel="00CC3B52">
          <w:rPr>
            <w:rFonts w:ascii="Calibri" w:hAnsi="Calibri" w:cs="Calibri"/>
            <w:rPrChange w:id="417" w:author="Ramachandran M G." w:date="2016-11-30T13:06:00Z">
              <w:rPr>
                <w:rStyle w:val="Hyperlink"/>
                <w:rFonts w:ascii="Calibri" w:hAnsi="Calibri" w:cs="Calibri"/>
              </w:rPr>
            </w:rPrChange>
          </w:rPr>
          <w:delText>UNIT TEST CONSIDERATION</w:delText>
        </w:r>
        <w:r w:rsidDel="00CC3B52">
          <w:rPr>
            <w:webHidden/>
          </w:rPr>
          <w:tab/>
          <w:delText>15</w:delText>
        </w:r>
      </w:del>
    </w:p>
    <w:p w:rsidR="00233B24" w:rsidDel="00CC3B52" w:rsidRDefault="00233B24">
      <w:pPr>
        <w:pStyle w:val="TOC1"/>
        <w:tabs>
          <w:tab w:val="left" w:pos="1400"/>
        </w:tabs>
        <w:rPr>
          <w:del w:id="418" w:author="Ramachandran M G." w:date="2016-11-30T13:06:00Z"/>
          <w:rFonts w:eastAsiaTheme="minorEastAsia"/>
          <w:b w:val="0"/>
          <w:color w:val="auto"/>
          <w:kern w:val="0"/>
          <w:sz w:val="22"/>
          <w:szCs w:val="22"/>
          <w:lang w:val="en-US"/>
        </w:rPr>
      </w:pPr>
      <w:del w:id="419" w:author="Ramachandran M G." w:date="2016-11-30T13:06:00Z">
        <w:r w:rsidRPr="00CC3B52" w:rsidDel="00CC3B52">
          <w:rPr>
            <w:rPrChange w:id="420" w:author="Ramachandran M G." w:date="2016-11-30T13:06:00Z">
              <w:rPr>
                <w:rStyle w:val="Hyperlink"/>
              </w:rPr>
            </w:rPrChange>
          </w:rPr>
          <w:delText>Appendix A</w:delText>
        </w:r>
        <w:r w:rsidDel="00CC3B52">
          <w:rPr>
            <w:rFonts w:eastAsiaTheme="minorEastAsia"/>
            <w:b w:val="0"/>
            <w:color w:val="auto"/>
            <w:kern w:val="0"/>
            <w:sz w:val="22"/>
            <w:szCs w:val="22"/>
            <w:lang w:val="en-US"/>
          </w:rPr>
          <w:tab/>
        </w:r>
        <w:r w:rsidRPr="00CC3B52" w:rsidDel="00CC3B52">
          <w:rPr>
            <w:rPrChange w:id="421" w:author="Ramachandran M G." w:date="2016-11-30T13:06:00Z">
              <w:rPr>
                <w:rStyle w:val="Hyperlink"/>
              </w:rPr>
            </w:rPrChange>
          </w:rPr>
          <w:delText>Abbreviations and Acronyms</w:delText>
        </w:r>
        <w:r w:rsidDel="00CC3B52">
          <w:rPr>
            <w:webHidden/>
          </w:rPr>
          <w:tab/>
          <w:delText>16</w:delText>
        </w:r>
      </w:del>
    </w:p>
    <w:p w:rsidR="00233B24" w:rsidDel="00CC3B52" w:rsidRDefault="00233B24">
      <w:pPr>
        <w:pStyle w:val="TOC1"/>
        <w:tabs>
          <w:tab w:val="left" w:pos="1400"/>
        </w:tabs>
        <w:rPr>
          <w:del w:id="422" w:author="Ramachandran M G." w:date="2016-11-30T13:06:00Z"/>
          <w:rFonts w:eastAsiaTheme="minorEastAsia"/>
          <w:b w:val="0"/>
          <w:color w:val="auto"/>
          <w:kern w:val="0"/>
          <w:sz w:val="22"/>
          <w:szCs w:val="22"/>
          <w:lang w:val="en-US"/>
        </w:rPr>
      </w:pPr>
      <w:del w:id="423" w:author="Ramachandran M G." w:date="2016-11-30T13:06:00Z">
        <w:r w:rsidRPr="00CC3B52" w:rsidDel="00CC3B52">
          <w:rPr>
            <w:rPrChange w:id="424" w:author="Ramachandran M G." w:date="2016-11-30T13:06:00Z">
              <w:rPr>
                <w:rStyle w:val="Hyperlink"/>
              </w:rPr>
            </w:rPrChange>
          </w:rPr>
          <w:delText>Appendix B</w:delText>
        </w:r>
        <w:r w:rsidDel="00CC3B52">
          <w:rPr>
            <w:rFonts w:eastAsiaTheme="minorEastAsia"/>
            <w:b w:val="0"/>
            <w:color w:val="auto"/>
            <w:kern w:val="0"/>
            <w:sz w:val="22"/>
            <w:szCs w:val="22"/>
            <w:lang w:val="en-US"/>
          </w:rPr>
          <w:tab/>
        </w:r>
        <w:r w:rsidRPr="00CC3B52" w:rsidDel="00CC3B52">
          <w:rPr>
            <w:rPrChange w:id="425" w:author="Ramachandran M G." w:date="2016-11-30T13:06:00Z">
              <w:rPr>
                <w:rStyle w:val="Hyperlink"/>
              </w:rPr>
            </w:rPrChange>
          </w:rPr>
          <w:delText>Glossary</w:delText>
        </w:r>
        <w:r w:rsidDel="00CC3B52">
          <w:rPr>
            <w:webHidden/>
          </w:rPr>
          <w:tab/>
          <w:delText>17</w:delText>
        </w:r>
      </w:del>
    </w:p>
    <w:p w:rsidR="00233B24" w:rsidDel="00CC3B52" w:rsidRDefault="00233B24">
      <w:pPr>
        <w:pStyle w:val="TOC1"/>
        <w:tabs>
          <w:tab w:val="left" w:pos="1400"/>
        </w:tabs>
        <w:rPr>
          <w:del w:id="426" w:author="Ramachandran M G." w:date="2016-11-30T13:06:00Z"/>
          <w:rFonts w:eastAsiaTheme="minorEastAsia"/>
          <w:b w:val="0"/>
          <w:color w:val="auto"/>
          <w:kern w:val="0"/>
          <w:sz w:val="22"/>
          <w:szCs w:val="22"/>
          <w:lang w:val="en-US"/>
        </w:rPr>
      </w:pPr>
      <w:del w:id="427" w:author="Ramachandran M G." w:date="2016-11-30T13:06:00Z">
        <w:r w:rsidRPr="00CC3B52" w:rsidDel="00CC3B52">
          <w:rPr>
            <w:rPrChange w:id="428" w:author="Ramachandran M G." w:date="2016-11-30T13:06:00Z">
              <w:rPr>
                <w:rStyle w:val="Hyperlink"/>
              </w:rPr>
            </w:rPrChange>
          </w:rPr>
          <w:delText>Appendix C</w:delText>
        </w:r>
        <w:r w:rsidDel="00CC3B52">
          <w:rPr>
            <w:rFonts w:eastAsiaTheme="minorEastAsia"/>
            <w:b w:val="0"/>
            <w:color w:val="auto"/>
            <w:kern w:val="0"/>
            <w:sz w:val="22"/>
            <w:szCs w:val="22"/>
            <w:lang w:val="en-US"/>
          </w:rPr>
          <w:tab/>
        </w:r>
        <w:r w:rsidRPr="00CC3B52" w:rsidDel="00CC3B52">
          <w:rPr>
            <w:rPrChange w:id="429" w:author="Ramachandran M G." w:date="2016-11-30T13:06:00Z">
              <w:rPr>
                <w:rStyle w:val="Hyperlink"/>
              </w:rPr>
            </w:rPrChange>
          </w:rPr>
          <w:delText>References</w:delText>
        </w:r>
        <w:r w:rsidDel="00CC3B52">
          <w:rPr>
            <w:webHidden/>
          </w:rPr>
          <w:tab/>
          <w:delText>18</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430" w:name="_Toc468274501"/>
      <w:bookmarkEnd w:id="42"/>
      <w:r w:rsidRPr="00A158C7">
        <w:lastRenderedPageBreak/>
        <w:t>Introduction</w:t>
      </w:r>
      <w:bookmarkEnd w:id="430"/>
    </w:p>
    <w:p w:rsidR="00063A7A" w:rsidRPr="00A158C7" w:rsidRDefault="00FE5DF5" w:rsidP="000B37D5">
      <w:pPr>
        <w:pStyle w:val="Heading2"/>
      </w:pPr>
      <w:bookmarkStart w:id="431" w:name="_Toc468274502"/>
      <w:r w:rsidRPr="00A158C7">
        <w:t>Purpose</w:t>
      </w:r>
      <w:bookmarkEnd w:id="431"/>
    </w:p>
    <w:p w:rsidR="00DC0959" w:rsidRPr="00A158C7" w:rsidDel="004813B8" w:rsidRDefault="004813B8">
      <w:pPr>
        <w:ind w:left="576"/>
        <w:rPr>
          <w:del w:id="432" w:author="Ramachandran M G." w:date="2016-11-30T12:54:00Z"/>
          <w:lang w:bidi="ar-SA"/>
        </w:rPr>
        <w:pPrChange w:id="433" w:author="Ramachandran M G." w:date="2016-11-30T12:54:00Z">
          <w:pPr/>
        </w:pPrChange>
      </w:pPr>
      <w:ins w:id="434" w:author="Ramachandran M G." w:date="2016-11-30T12:54:00Z">
        <w:r>
          <w:t xml:space="preserve">MDD for </w:t>
        </w:r>
      </w:ins>
      <w:ins w:id="435" w:author="Ramachandran M G." w:date="2016-11-30T12:55:00Z">
        <w:r w:rsidRPr="004813B8">
          <w:t>Loss of Assist Manager</w:t>
        </w:r>
      </w:ins>
    </w:p>
    <w:p w:rsidR="00AE0435" w:rsidRPr="00A158C7" w:rsidDel="004813B8" w:rsidRDefault="00FE5DF5">
      <w:pPr>
        <w:pStyle w:val="Heading2"/>
        <w:rPr>
          <w:del w:id="436" w:author="Ramachandran M G." w:date="2016-11-30T12:54:00Z"/>
        </w:rPr>
      </w:pPr>
      <w:del w:id="437" w:author="Ramachandran M G." w:date="2016-11-30T12:54:00Z">
        <w:r w:rsidRPr="00A158C7" w:rsidDel="004813B8">
          <w:delText>Scope</w:delText>
        </w:r>
      </w:del>
    </w:p>
    <w:p w:rsidR="00DC0959" w:rsidRPr="008C412D" w:rsidRDefault="00DC0959">
      <w:pPr>
        <w:keepNext/>
        <w:ind w:left="576"/>
        <w:jc w:val="both"/>
        <w:rPr>
          <w:rFonts w:cs="Calibri"/>
        </w:rPr>
        <w:pPrChange w:id="438" w:author="Ramachandran M G." w:date="2016-11-30T12:54:00Z">
          <w:pPr>
            <w:keepNext/>
            <w:ind w:left="720"/>
            <w:jc w:val="both"/>
          </w:pPr>
        </w:pPrChange>
      </w:pPr>
    </w:p>
    <w:p w:rsidR="00F95E33" w:rsidRPr="00A158C7" w:rsidRDefault="00F95E33" w:rsidP="00E16D14"/>
    <w:p w:rsidR="00312179" w:rsidRDefault="005604EA" w:rsidP="00F43F8E">
      <w:pPr>
        <w:pStyle w:val="Heading1"/>
        <w:rPr>
          <w:rFonts w:ascii="Calibri" w:hAnsi="Calibri" w:cs="Calibri"/>
        </w:rPr>
      </w:pPr>
      <w:bookmarkStart w:id="439" w:name="_Toc406065228"/>
      <w:bookmarkStart w:id="440" w:name="_Toc468274503"/>
      <w:bookmarkEnd w:id="12"/>
      <w:bookmarkEnd w:id="13"/>
      <w:bookmarkEnd w:id="14"/>
      <w:bookmarkEnd w:id="15"/>
      <w:bookmarkEnd w:id="16"/>
      <w:r w:rsidRPr="005604EA">
        <w:rPr>
          <w:rFonts w:ascii="Calibri" w:hAnsi="Calibri" w:cs="Calibri"/>
        </w:rPr>
        <w:lastRenderedPageBreak/>
        <w:t>LoaMgr</w:t>
      </w:r>
      <w:r w:rsidR="00D229A6">
        <w:rPr>
          <w:rFonts w:ascii="Calibri" w:hAnsi="Calibri" w:cs="Calibri"/>
        </w:rPr>
        <w:t xml:space="preserve"> </w:t>
      </w:r>
      <w:r w:rsidR="00D229A6" w:rsidRPr="00AA38E8">
        <w:rPr>
          <w:rFonts w:ascii="Calibri" w:hAnsi="Calibri" w:cs="Calibri"/>
        </w:rPr>
        <w:t>High-Level Description</w:t>
      </w:r>
      <w:bookmarkEnd w:id="439"/>
      <w:bookmarkEnd w:id="440"/>
    </w:p>
    <w:p w:rsidR="00E379A5" w:rsidRDefault="00E379A5" w:rsidP="00E379A5">
      <w:pPr>
        <w:rPr>
          <w:lang w:bidi="ar-SA"/>
        </w:rPr>
      </w:pPr>
    </w:p>
    <w:p w:rsidR="00E379A5" w:rsidRPr="00E379A5" w:rsidRDefault="00E379A5" w:rsidP="00E379A5">
      <w:pPr>
        <w:rPr>
          <w:lang w:bidi="ar-SA"/>
        </w:rPr>
      </w:pPr>
      <w:r>
        <w:rPr>
          <w:lang w:bidi="ar-SA"/>
        </w:rPr>
        <w:t>Refer to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441" w:name="_Toc406065229"/>
      <w:bookmarkStart w:id="442" w:name="_Toc468274504"/>
      <w:r w:rsidRPr="00AA38E8">
        <w:rPr>
          <w:rFonts w:ascii="Calibri" w:hAnsi="Calibri" w:cs="Calibri"/>
        </w:rPr>
        <w:lastRenderedPageBreak/>
        <w:t>Design details of software module</w:t>
      </w:r>
      <w:bookmarkEnd w:id="441"/>
      <w:bookmarkEnd w:id="442"/>
    </w:p>
    <w:p w:rsidR="00D229A6" w:rsidRPr="00D953C4" w:rsidRDefault="00D229A6" w:rsidP="00D229A6">
      <w:pPr>
        <w:rPr>
          <w:rFonts w:cs="Calibri"/>
          <w:i/>
        </w:rPr>
      </w:pPr>
      <w:bookmarkStart w:id="443" w:name="_Toc406065230"/>
    </w:p>
    <w:p w:rsidR="00D229A6" w:rsidRPr="00AA38E8" w:rsidRDefault="00D229A6" w:rsidP="00B56762">
      <w:pPr>
        <w:pStyle w:val="Heading2"/>
      </w:pPr>
      <w:bookmarkStart w:id="444" w:name="_Toc468274505"/>
      <w:r w:rsidRPr="00D229A6">
        <w:t>Graphical</w:t>
      </w:r>
      <w:r>
        <w:t xml:space="preserve"> representation of </w:t>
      </w:r>
      <w:bookmarkEnd w:id="443"/>
      <w:r w:rsidR="00B56762" w:rsidRPr="00B56762">
        <w:rPr>
          <w:rFonts w:ascii="Calibri" w:hAnsi="Calibri" w:cs="Calibri"/>
        </w:rPr>
        <w:t>LoaMgr</w:t>
      </w:r>
      <w:bookmarkEnd w:id="444"/>
    </w:p>
    <w:p w:rsidR="00576D16" w:rsidRDefault="00576D16" w:rsidP="00D229A6">
      <w:pPr>
        <w:rPr>
          <w:rFonts w:cs="Calibri"/>
          <w:i/>
        </w:rPr>
      </w:pPr>
    </w:p>
    <w:p w:rsidR="00D229A6" w:rsidRDefault="00576D16" w:rsidP="00D229A6">
      <w:pPr>
        <w:rPr>
          <w:ins w:id="445" w:author="Ramachandran M G." w:date="2016-11-30T12:56:00Z"/>
          <w:rFonts w:cs="Calibri"/>
          <w:i/>
        </w:rPr>
      </w:pPr>
      <w:del w:id="446" w:author="Ramachandran M G." w:date="2016-11-30T12:55:00Z">
        <w:r w:rsidDel="007366AA">
          <w:rPr>
            <w:noProof/>
            <w:lang w:val="en-IN" w:eastAsia="en-IN" w:bidi="ar-SA"/>
          </w:rPr>
          <w:drawing>
            <wp:inline distT="0" distB="0" distL="0" distR="0" wp14:anchorId="64CA94CC" wp14:editId="4ABB386A">
              <wp:extent cx="4267200" cy="538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5381625"/>
                      </a:xfrm>
                      <a:prstGeom prst="rect">
                        <a:avLst/>
                      </a:prstGeom>
                    </pic:spPr>
                  </pic:pic>
                </a:graphicData>
              </a:graphic>
            </wp:inline>
          </w:drawing>
        </w:r>
      </w:del>
      <w:ins w:id="447" w:author="Ramachandran M G." w:date="2016-11-30T12:56:00Z">
        <w:r w:rsidR="007366AA" w:rsidRPr="007366AA">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7366AA" w:rsidRPr="007366AA">
          <w:rPr>
            <w:rFonts w:cs="Calibri"/>
            <w:i/>
            <w:noProof/>
            <w:lang w:val="en-IN" w:eastAsia="en-IN" w:bidi="ar-SA"/>
          </w:rPr>
          <w:drawing>
            <wp:inline distT="0" distB="0" distL="0" distR="0" wp14:anchorId="0B702057" wp14:editId="6795574F">
              <wp:extent cx="4324350" cy="5476875"/>
              <wp:effectExtent l="0" t="0" r="0" b="9525"/>
              <wp:docPr id="4" name="Picture 4" descr="C:\Users\ramachandran.mg\Desktop\SF049A_LoaMgr_Impl_2.1.0\MD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chandran.mg\Desktop\SF049A_LoaMgr_Impl_2.1.0\MDD_Im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5476875"/>
                      </a:xfrm>
                      <a:prstGeom prst="rect">
                        <a:avLst/>
                      </a:prstGeom>
                      <a:noFill/>
                      <a:ln>
                        <a:noFill/>
                      </a:ln>
                    </pic:spPr>
                  </pic:pic>
                </a:graphicData>
              </a:graphic>
            </wp:inline>
          </w:drawing>
        </w:r>
      </w:ins>
      <w:r w:rsidR="00D229A6">
        <w:rPr>
          <w:rFonts w:cs="Calibri"/>
          <w:i/>
        </w:rPr>
        <w:t xml:space="preserve"> </w:t>
      </w:r>
    </w:p>
    <w:p w:rsidR="007366AA" w:rsidRDefault="007366AA" w:rsidP="00D229A6">
      <w:pPr>
        <w:rPr>
          <w:ins w:id="448" w:author="Ramachandran M G." w:date="2016-11-30T12:56:00Z"/>
          <w:rFonts w:cs="Calibri"/>
          <w:i/>
        </w:rPr>
      </w:pPr>
    </w:p>
    <w:p w:rsidR="007366AA" w:rsidRDefault="007366AA" w:rsidP="00D229A6">
      <w:pPr>
        <w:rPr>
          <w:ins w:id="449" w:author="Ramachandran M G." w:date="2016-11-30T12:56:00Z"/>
          <w:rFonts w:cs="Calibri"/>
          <w:i/>
        </w:rPr>
      </w:pPr>
    </w:p>
    <w:p w:rsidR="007366AA" w:rsidRDefault="007366AA" w:rsidP="00D229A6">
      <w:pPr>
        <w:rPr>
          <w:ins w:id="450" w:author="Ramachandran M G." w:date="2016-11-30T12:56:00Z"/>
          <w:rFonts w:cs="Calibri"/>
          <w:i/>
        </w:rPr>
      </w:pPr>
    </w:p>
    <w:p w:rsidR="007366AA" w:rsidRDefault="007366AA" w:rsidP="00D229A6">
      <w:pPr>
        <w:rPr>
          <w:ins w:id="451" w:author="Ramachandran M G." w:date="2016-11-30T12:56:00Z"/>
          <w:rFonts w:cs="Calibri"/>
          <w:i/>
        </w:rPr>
      </w:pPr>
    </w:p>
    <w:p w:rsidR="007366AA" w:rsidRDefault="007366AA" w:rsidP="00D229A6">
      <w:pPr>
        <w:rPr>
          <w:rFonts w:cs="Calibri"/>
          <w:i/>
        </w:rPr>
      </w:pPr>
    </w:p>
    <w:p w:rsidR="00D229A6" w:rsidRPr="002D6391" w:rsidRDefault="00D229A6" w:rsidP="00D229A6">
      <w:pPr>
        <w:pStyle w:val="Heading2"/>
        <w:rPr>
          <w:rFonts w:ascii="Calibri" w:hAnsi="Calibri" w:cs="Calibri"/>
        </w:rPr>
      </w:pPr>
      <w:bookmarkStart w:id="452" w:name="_Toc406065231"/>
      <w:bookmarkStart w:id="453" w:name="_Toc468274506"/>
      <w:r w:rsidRPr="002D6391">
        <w:rPr>
          <w:rFonts w:ascii="Calibri" w:hAnsi="Calibri" w:cs="Calibri"/>
        </w:rPr>
        <w:lastRenderedPageBreak/>
        <w:t>Data Flow Diagram</w:t>
      </w:r>
      <w:bookmarkEnd w:id="452"/>
      <w:bookmarkEnd w:id="453"/>
    </w:p>
    <w:p w:rsidR="00D229A6" w:rsidRPr="002B094F" w:rsidRDefault="00C3002A"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454" w:name="_Toc375924736"/>
      <w:bookmarkStart w:id="455" w:name="_Toc406065232"/>
      <w:bookmarkStart w:id="456" w:name="_Toc468274507"/>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454"/>
      <w:bookmarkEnd w:id="455"/>
      <w:bookmarkEnd w:id="456"/>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457" w:name="_Toc375924737"/>
      <w:bookmarkStart w:id="458" w:name="_Toc406065233"/>
      <w:bookmarkStart w:id="459" w:name="_Toc468274508"/>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457"/>
      <w:bookmarkEnd w:id="458"/>
      <w:bookmarkEnd w:id="459"/>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460" w:name="_Toc338170479"/>
      <w:bookmarkStart w:id="461" w:name="_Toc375678228"/>
      <w:bookmarkStart w:id="462" w:name="_Toc418080062"/>
      <w:bookmarkStart w:id="463" w:name="_Toc421709912"/>
      <w:bookmarkStart w:id="464" w:name="_Toc468274509"/>
      <w:r w:rsidRPr="00AC4CD8">
        <w:rPr>
          <w:rFonts w:ascii="Calibri" w:hAnsi="Calibri" w:cs="Calibri"/>
        </w:rPr>
        <w:lastRenderedPageBreak/>
        <w:t>Constant Data Dictionary</w:t>
      </w:r>
      <w:bookmarkEnd w:id="460"/>
      <w:bookmarkEnd w:id="461"/>
      <w:bookmarkEnd w:id="462"/>
      <w:bookmarkEnd w:id="463"/>
      <w:bookmarkEnd w:id="464"/>
    </w:p>
    <w:p w:rsidR="00AC4CD8" w:rsidRPr="00DA5500" w:rsidRDefault="00AC4CD8" w:rsidP="00AC4CD8">
      <w:pPr>
        <w:pStyle w:val="Heading2"/>
        <w:spacing w:after="60"/>
        <w:rPr>
          <w:rFonts w:ascii="Calibri" w:hAnsi="Calibri"/>
        </w:rPr>
      </w:pPr>
      <w:bookmarkStart w:id="465" w:name="_Toc421011506"/>
      <w:bookmarkStart w:id="466" w:name="_Toc421786527"/>
      <w:bookmarkStart w:id="467" w:name="_Toc418080064"/>
      <w:bookmarkStart w:id="468" w:name="_Toc468274510"/>
      <w:r w:rsidRPr="00DA5500">
        <w:rPr>
          <w:rFonts w:ascii="Calibri" w:hAnsi="Calibri"/>
        </w:rPr>
        <w:t>Program (fixed) Constants</w:t>
      </w:r>
      <w:bookmarkEnd w:id="465"/>
      <w:bookmarkEnd w:id="466"/>
      <w:bookmarkEnd w:id="468"/>
    </w:p>
    <w:p w:rsidR="00AC4CD8" w:rsidRPr="00DA5500" w:rsidRDefault="00AC4CD8" w:rsidP="00AC4CD8">
      <w:pPr>
        <w:pStyle w:val="Heading3"/>
        <w:tabs>
          <w:tab w:val="clear" w:pos="1017"/>
          <w:tab w:val="num" w:pos="567"/>
        </w:tabs>
        <w:ind w:left="567"/>
        <w:rPr>
          <w:rFonts w:ascii="Calibri" w:hAnsi="Calibri"/>
        </w:rPr>
      </w:pPr>
      <w:bookmarkStart w:id="469" w:name="_Toc468274511"/>
      <w:bookmarkEnd w:id="467"/>
      <w:r w:rsidRPr="00DA5500">
        <w:rPr>
          <w:rFonts w:ascii="Calibri" w:hAnsi="Calibri"/>
        </w:rPr>
        <w:t>Embedded Constants</w:t>
      </w:r>
      <w:bookmarkEnd w:id="469"/>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540981" w:rsidP="00F4318C">
            <w:pPr>
              <w:spacing w:before="60"/>
              <w:jc w:val="center"/>
              <w:rPr>
                <w:rFonts w:cs="Calibri"/>
                <w:sz w:val="16"/>
                <w:szCs w:val="16"/>
              </w:rPr>
            </w:pPr>
            <w:r>
              <w:rPr>
                <w:rFonts w:cs="Calibri"/>
                <w:sz w:val="16"/>
                <w:szCs w:val="16"/>
              </w:rPr>
              <w:t>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70" w:name="_Ref87065593"/>
      <w:bookmarkStart w:id="471" w:name="_Toc338170483"/>
      <w:bookmarkStart w:id="472" w:name="_Toc375678229"/>
      <w:bookmarkStart w:id="473" w:name="_Toc418080067"/>
      <w:bookmarkStart w:id="474" w:name="_Toc421786702"/>
      <w:bookmarkStart w:id="475" w:name="_Toc46827451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70"/>
      <w:bookmarkEnd w:id="471"/>
      <w:bookmarkEnd w:id="472"/>
      <w:bookmarkEnd w:id="473"/>
      <w:bookmarkEnd w:id="474"/>
      <w:bookmarkEnd w:id="475"/>
    </w:p>
    <w:p w:rsidR="002B094F" w:rsidRPr="00987B4A" w:rsidRDefault="002B094F" w:rsidP="00007584">
      <w:pPr>
        <w:pStyle w:val="Heading2"/>
        <w:spacing w:after="60"/>
        <w:rPr>
          <w:rFonts w:ascii="Calibri" w:hAnsi="Calibri"/>
        </w:rPr>
      </w:pPr>
      <w:bookmarkStart w:id="476" w:name="_Toc338170484"/>
      <w:bookmarkStart w:id="477" w:name="_Toc418080068"/>
      <w:bookmarkStart w:id="478" w:name="_Toc421709916"/>
      <w:bookmarkStart w:id="479" w:name="_Toc468274513"/>
      <w:r w:rsidRPr="00007584">
        <w:rPr>
          <w:rFonts w:ascii="Calibri" w:hAnsi="Calibri"/>
        </w:rPr>
        <w:t>Sub</w:t>
      </w:r>
      <w:r w:rsidRPr="00987B4A">
        <w:rPr>
          <w:rFonts w:ascii="Calibri" w:hAnsi="Calibri"/>
        </w:rPr>
        <w:t>-Module Functions</w:t>
      </w:r>
      <w:bookmarkEnd w:id="476"/>
      <w:bookmarkEnd w:id="477"/>
      <w:bookmarkEnd w:id="478"/>
      <w:bookmarkEnd w:id="479"/>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80" w:name="_Toc421011514"/>
      <w:bookmarkStart w:id="481" w:name="_Toc468274514"/>
      <w:r w:rsidRPr="00AA38E8">
        <w:rPr>
          <w:rFonts w:ascii="Calibri" w:hAnsi="Calibri" w:cs="Calibri"/>
        </w:rPr>
        <w:t xml:space="preserve">Init: </w:t>
      </w:r>
      <w:bookmarkEnd w:id="480"/>
      <w:r w:rsidR="00540981">
        <w:rPr>
          <w:rFonts w:ascii="Calibri" w:hAnsi="Calibri" w:cs="Calibri"/>
        </w:rPr>
        <w:t>LoaMgrInit1</w:t>
      </w:r>
      <w:bookmarkEnd w:id="481"/>
    </w:p>
    <w:p w:rsidR="00007584" w:rsidRPr="00AA38E8" w:rsidRDefault="00007584" w:rsidP="00007584">
      <w:pPr>
        <w:pStyle w:val="Heading2"/>
        <w:numPr>
          <w:ilvl w:val="3"/>
          <w:numId w:val="11"/>
        </w:numPr>
        <w:spacing w:after="60"/>
        <w:rPr>
          <w:rFonts w:ascii="Calibri" w:hAnsi="Calibri" w:cs="Calibri"/>
        </w:rPr>
      </w:pPr>
      <w:bookmarkStart w:id="482" w:name="_Toc421011515"/>
      <w:bookmarkStart w:id="483" w:name="_Toc468274515"/>
      <w:r w:rsidRPr="00AA38E8">
        <w:rPr>
          <w:rFonts w:ascii="Calibri" w:hAnsi="Calibri" w:cs="Calibri"/>
        </w:rPr>
        <w:t>Design Rationale</w:t>
      </w:r>
      <w:bookmarkEnd w:id="482"/>
      <w:bookmarkEnd w:id="483"/>
    </w:p>
    <w:p w:rsidR="00007584" w:rsidRPr="00A26934" w:rsidRDefault="000C48A0" w:rsidP="00007584">
      <w:pPr>
        <w:rPr>
          <w:rFonts w:cs="Calibri"/>
          <w:i/>
        </w:rPr>
      </w:pPr>
      <w:r>
        <w:rPr>
          <w:rFonts w:cs="Calibri"/>
          <w:i/>
        </w:rPr>
        <w:t>Refer FDD</w:t>
      </w:r>
    </w:p>
    <w:p w:rsidR="00007584" w:rsidRPr="00AA38E8" w:rsidRDefault="00007584" w:rsidP="00007584">
      <w:pPr>
        <w:pStyle w:val="Heading2"/>
        <w:numPr>
          <w:ilvl w:val="3"/>
          <w:numId w:val="11"/>
        </w:numPr>
        <w:spacing w:after="60"/>
        <w:rPr>
          <w:rFonts w:ascii="Calibri" w:hAnsi="Calibri" w:cs="Calibri"/>
        </w:rPr>
      </w:pPr>
      <w:bookmarkStart w:id="484" w:name="_Toc421011516"/>
      <w:bookmarkStart w:id="485" w:name="_Toc468274516"/>
      <w:r w:rsidRPr="00AA38E8">
        <w:rPr>
          <w:rFonts w:ascii="Calibri" w:hAnsi="Calibri" w:cs="Calibri"/>
        </w:rPr>
        <w:t>Module Outputs</w:t>
      </w:r>
      <w:bookmarkEnd w:id="484"/>
      <w:bookmarkEnd w:id="485"/>
    </w:p>
    <w:p w:rsidR="002B094F" w:rsidRPr="000C48A0" w:rsidRDefault="000C48A0" w:rsidP="000C48A0">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86" w:name="_Toc421011518"/>
      <w:bookmarkStart w:id="487" w:name="_Toc468274517"/>
      <w:r w:rsidRPr="00AA38E8">
        <w:rPr>
          <w:rFonts w:ascii="Calibri" w:hAnsi="Calibri" w:cs="Calibri"/>
        </w:rPr>
        <w:t xml:space="preserve">Per: </w:t>
      </w:r>
      <w:bookmarkEnd w:id="486"/>
      <w:r w:rsidR="000C48A0">
        <w:rPr>
          <w:rFonts w:ascii="Calibri" w:hAnsi="Calibri" w:cs="Calibri"/>
        </w:rPr>
        <w:t>LoaMgrPer1</w:t>
      </w:r>
      <w:bookmarkEnd w:id="487"/>
    </w:p>
    <w:p w:rsidR="00DB3C1D" w:rsidRPr="00AA38E8" w:rsidRDefault="00DB3C1D" w:rsidP="00DB3C1D">
      <w:pPr>
        <w:pStyle w:val="Heading2"/>
        <w:numPr>
          <w:ilvl w:val="3"/>
          <w:numId w:val="11"/>
        </w:numPr>
        <w:spacing w:after="60"/>
        <w:rPr>
          <w:rFonts w:ascii="Calibri" w:hAnsi="Calibri" w:cs="Calibri"/>
        </w:rPr>
      </w:pPr>
      <w:bookmarkStart w:id="488" w:name="_Toc421011519"/>
      <w:bookmarkStart w:id="489" w:name="_Toc468274518"/>
      <w:r w:rsidRPr="00AA38E8">
        <w:rPr>
          <w:rFonts w:ascii="Calibri" w:hAnsi="Calibri" w:cs="Calibri"/>
        </w:rPr>
        <w:t>Design Rationale</w:t>
      </w:r>
      <w:bookmarkEnd w:id="488"/>
      <w:bookmarkEnd w:id="489"/>
    </w:p>
    <w:p w:rsidR="00DB3C1D" w:rsidRPr="0033680E" w:rsidRDefault="000C48A0"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490" w:name="_Toc421011520"/>
      <w:bookmarkStart w:id="491" w:name="_Toc468274519"/>
      <w:r w:rsidRPr="00AA38E8">
        <w:rPr>
          <w:rFonts w:ascii="Calibri" w:hAnsi="Calibri" w:cs="Calibri"/>
        </w:rPr>
        <w:t>Store Module Inputs to Local copies</w:t>
      </w:r>
      <w:bookmarkEnd w:id="490"/>
      <w:bookmarkEnd w:id="491"/>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492" w:name="_Toc421011521"/>
      <w:bookmarkStart w:id="493" w:name="_Toc468274520"/>
      <w:r w:rsidRPr="00AA38E8">
        <w:rPr>
          <w:rFonts w:ascii="Calibri" w:hAnsi="Calibri" w:cs="Calibri"/>
        </w:rPr>
        <w:t>(Processing of function)………</w:t>
      </w:r>
      <w:bookmarkEnd w:id="492"/>
      <w:bookmarkEnd w:id="493"/>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494" w:name="_Toc421011522"/>
      <w:bookmarkStart w:id="495" w:name="_Toc468274521"/>
      <w:r w:rsidRPr="00AA38E8">
        <w:rPr>
          <w:rFonts w:ascii="Calibri" w:hAnsi="Calibri" w:cs="Calibri"/>
        </w:rPr>
        <w:t>Store Local copy of outputs into Module Outputs</w:t>
      </w:r>
      <w:bookmarkEnd w:id="494"/>
      <w:bookmarkEnd w:id="495"/>
    </w:p>
    <w:p w:rsidR="00DB3C1D" w:rsidRPr="0033680E" w:rsidRDefault="00D13AA4" w:rsidP="00DB3C1D">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496" w:name="_Toc468274522"/>
      <w:r>
        <w:rPr>
          <w:rFonts w:ascii="Calibri" w:hAnsi="Calibri"/>
        </w:rPr>
        <w:t>Server R</w:t>
      </w:r>
      <w:r w:rsidRPr="008C6874">
        <w:rPr>
          <w:rFonts w:ascii="Calibri" w:hAnsi="Calibri"/>
        </w:rPr>
        <w:t>unables</w:t>
      </w:r>
      <w:bookmarkEnd w:id="496"/>
      <w:r w:rsidR="002B094F" w:rsidRPr="008C6874">
        <w:rPr>
          <w:rFonts w:ascii="Calibri" w:hAnsi="Calibri"/>
        </w:rPr>
        <w:t xml:space="preserve"> </w:t>
      </w:r>
    </w:p>
    <w:p w:rsidR="008C6874" w:rsidRPr="0033680E" w:rsidRDefault="00D13AA4" w:rsidP="008C6874">
      <w:pPr>
        <w:rPr>
          <w:rFonts w:cs="Calibri"/>
          <w:i/>
        </w:rPr>
      </w:pPr>
      <w:bookmarkStart w:id="497" w:name="_Toc382301471"/>
      <w:bookmarkStart w:id="498" w:name="_Toc383698997"/>
      <w:bookmarkEnd w:id="497"/>
      <w:bookmarkEnd w:id="498"/>
      <w:r>
        <w:rPr>
          <w:rFonts w:cs="Calibri"/>
          <w:i/>
        </w:rPr>
        <w:t>None</w:t>
      </w:r>
    </w:p>
    <w:p w:rsidR="008C6874" w:rsidRPr="00AA38E8" w:rsidRDefault="008C6874" w:rsidP="008C6874">
      <w:pPr>
        <w:pStyle w:val="Heading2"/>
        <w:spacing w:after="60"/>
        <w:rPr>
          <w:rFonts w:ascii="Calibri" w:hAnsi="Calibri" w:cs="Calibri"/>
        </w:rPr>
      </w:pPr>
      <w:bookmarkStart w:id="499" w:name="_Ref382299966"/>
      <w:bookmarkStart w:id="500" w:name="_Toc421011529"/>
      <w:bookmarkStart w:id="501" w:name="_Toc468274523"/>
      <w:r w:rsidRPr="00AA38E8">
        <w:rPr>
          <w:rFonts w:ascii="Calibri" w:hAnsi="Calibri" w:cs="Calibri"/>
        </w:rPr>
        <w:t>Interrupt Functions</w:t>
      </w:r>
      <w:bookmarkEnd w:id="499"/>
      <w:bookmarkEnd w:id="500"/>
      <w:bookmarkEnd w:id="501"/>
    </w:p>
    <w:p w:rsidR="008C6874" w:rsidRPr="0033680E" w:rsidRDefault="00D13AA4"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502" w:name="_Toc338170485"/>
      <w:bookmarkStart w:id="503" w:name="_Toc418080074"/>
      <w:bookmarkStart w:id="504" w:name="_Toc421709919"/>
      <w:bookmarkStart w:id="505" w:name="_Toc468274524"/>
      <w:r w:rsidRPr="008C6874">
        <w:rPr>
          <w:rFonts w:ascii="Calibri" w:hAnsi="Calibri" w:cs="Calibri"/>
        </w:rPr>
        <w:t>Module Internal (Local) Functions</w:t>
      </w:r>
      <w:bookmarkEnd w:id="502"/>
      <w:bookmarkEnd w:id="503"/>
      <w:bookmarkEnd w:id="504"/>
      <w:bookmarkEnd w:id="505"/>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506" w:name="_Toc421011540"/>
      <w:bookmarkStart w:id="507" w:name="_Toc468274525"/>
      <w:r w:rsidRPr="00AA38E8">
        <w:rPr>
          <w:rFonts w:ascii="Calibri" w:hAnsi="Calibri" w:cs="Calibri"/>
        </w:rPr>
        <w:t>Local Function #1</w:t>
      </w:r>
      <w:bookmarkEnd w:id="506"/>
      <w:bookmarkEnd w:id="50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8C6874" w:rsidRPr="00AA38E8" w:rsidTr="00895F09">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3459" w:type="dxa"/>
          </w:tcPr>
          <w:p w:rsidR="008C6874" w:rsidRPr="00AA38E8" w:rsidRDefault="00602468" w:rsidP="00F4318C">
            <w:pPr>
              <w:spacing w:before="60"/>
              <w:rPr>
                <w:rFonts w:cs="Calibri"/>
                <w:sz w:val="16"/>
              </w:rPr>
            </w:pPr>
            <w:r w:rsidRPr="00602468">
              <w:rPr>
                <w:rFonts w:cs="Calibri"/>
                <w:sz w:val="16"/>
              </w:rPr>
              <w:t>ReqHwTqResp</w:t>
            </w:r>
          </w:p>
        </w:tc>
        <w:tc>
          <w:tcPr>
            <w:tcW w:w="144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7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08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895F09">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459" w:type="dxa"/>
          </w:tcPr>
          <w:p w:rsidR="008C6874" w:rsidRPr="00AA38E8" w:rsidRDefault="00602468" w:rsidP="00F4318C">
            <w:pPr>
              <w:spacing w:before="60"/>
              <w:rPr>
                <w:rFonts w:cs="Calibri"/>
                <w:sz w:val="16"/>
              </w:rPr>
            </w:pPr>
            <w:r w:rsidRPr="00602468">
              <w:rPr>
                <w:rFonts w:cs="Calibri"/>
                <w:sz w:val="16"/>
              </w:rPr>
              <w:t>HwTqIdptMin_Cnt_T_u08</w:t>
            </w:r>
          </w:p>
        </w:tc>
        <w:tc>
          <w:tcPr>
            <w:tcW w:w="1440" w:type="dxa"/>
          </w:tcPr>
          <w:p w:rsidR="008C6874" w:rsidRPr="00AA38E8" w:rsidRDefault="00602468" w:rsidP="00F4318C">
            <w:pPr>
              <w:spacing w:before="60"/>
              <w:rPr>
                <w:rFonts w:cs="Calibri"/>
                <w:sz w:val="16"/>
              </w:rPr>
            </w:pPr>
            <w:r>
              <w:rPr>
                <w:rFonts w:cs="Calibri"/>
                <w:sz w:val="16"/>
              </w:rPr>
              <w:t>uint8</w:t>
            </w:r>
          </w:p>
        </w:tc>
        <w:tc>
          <w:tcPr>
            <w:tcW w:w="1170" w:type="dxa"/>
          </w:tcPr>
          <w:p w:rsidR="008C6874" w:rsidRPr="00AA38E8" w:rsidRDefault="00602468" w:rsidP="00F4318C">
            <w:pPr>
              <w:spacing w:before="60"/>
              <w:rPr>
                <w:rFonts w:cs="Calibri"/>
                <w:sz w:val="16"/>
              </w:rPr>
            </w:pPr>
            <w:r>
              <w:rPr>
                <w:rFonts w:cs="Calibri"/>
                <w:sz w:val="16"/>
              </w:rPr>
              <w:t>0</w:t>
            </w:r>
          </w:p>
        </w:tc>
        <w:tc>
          <w:tcPr>
            <w:tcW w:w="1080" w:type="dxa"/>
          </w:tcPr>
          <w:p w:rsidR="008C6874" w:rsidRPr="00AA38E8" w:rsidRDefault="00602468" w:rsidP="00F4318C">
            <w:pPr>
              <w:spacing w:before="60"/>
              <w:rPr>
                <w:rFonts w:cs="Calibri"/>
                <w:sz w:val="16"/>
              </w:rPr>
            </w:pPr>
            <w:r>
              <w:rPr>
                <w:rFonts w:cs="Calibri"/>
                <w:sz w:val="16"/>
              </w:rPr>
              <w:t>4</w:t>
            </w:r>
          </w:p>
        </w:tc>
      </w:tr>
      <w:tr w:rsidR="008C6874" w:rsidRPr="00AA38E8" w:rsidTr="00895F09">
        <w:tc>
          <w:tcPr>
            <w:tcW w:w="1779" w:type="dxa"/>
          </w:tcPr>
          <w:p w:rsidR="008C6874" w:rsidRPr="00AA38E8" w:rsidRDefault="008C6874" w:rsidP="00F4318C">
            <w:pPr>
              <w:spacing w:before="60"/>
              <w:rPr>
                <w:rFonts w:cs="Calibri"/>
                <w:b/>
                <w:bCs/>
                <w:sz w:val="16"/>
              </w:rPr>
            </w:pPr>
          </w:p>
        </w:tc>
        <w:tc>
          <w:tcPr>
            <w:tcW w:w="3459" w:type="dxa"/>
          </w:tcPr>
          <w:p w:rsidR="008C6874" w:rsidRPr="00AA38E8" w:rsidRDefault="00602468" w:rsidP="00F4318C">
            <w:pPr>
              <w:spacing w:before="60"/>
              <w:rPr>
                <w:rFonts w:cs="Calibri"/>
                <w:sz w:val="16"/>
              </w:rPr>
            </w:pPr>
            <w:r w:rsidRPr="00602468">
              <w:rPr>
                <w:rFonts w:cs="Calibri"/>
                <w:sz w:val="16"/>
              </w:rPr>
              <w:t>TqLoaAvl_Cnt_T_lgc</w:t>
            </w:r>
          </w:p>
        </w:tc>
        <w:tc>
          <w:tcPr>
            <w:tcW w:w="1440" w:type="dxa"/>
          </w:tcPr>
          <w:p w:rsidR="008C6874" w:rsidRPr="00AA38E8" w:rsidRDefault="00602468" w:rsidP="00F4318C">
            <w:pPr>
              <w:spacing w:before="60"/>
              <w:rPr>
                <w:rFonts w:cs="Calibri"/>
                <w:sz w:val="16"/>
              </w:rPr>
            </w:pPr>
            <w:r>
              <w:rPr>
                <w:rFonts w:cs="Calibri"/>
                <w:sz w:val="16"/>
              </w:rPr>
              <w:t>boolean</w:t>
            </w:r>
          </w:p>
        </w:tc>
        <w:tc>
          <w:tcPr>
            <w:tcW w:w="1170" w:type="dxa"/>
          </w:tcPr>
          <w:p w:rsidR="008C6874" w:rsidRPr="00AA38E8" w:rsidRDefault="00602468" w:rsidP="00F4318C">
            <w:pPr>
              <w:spacing w:before="60"/>
              <w:rPr>
                <w:rFonts w:cs="Calibri"/>
                <w:sz w:val="16"/>
              </w:rPr>
            </w:pPr>
            <w:r>
              <w:rPr>
                <w:rFonts w:cs="Calibri"/>
                <w:sz w:val="16"/>
              </w:rPr>
              <w:t>FALSE</w:t>
            </w:r>
          </w:p>
        </w:tc>
        <w:tc>
          <w:tcPr>
            <w:tcW w:w="1080" w:type="dxa"/>
          </w:tcPr>
          <w:p w:rsidR="008C6874" w:rsidRPr="00AA38E8" w:rsidRDefault="00602468" w:rsidP="00F4318C">
            <w:pPr>
              <w:spacing w:before="60"/>
              <w:rPr>
                <w:rFonts w:cs="Calibri"/>
                <w:sz w:val="16"/>
              </w:rPr>
            </w:pPr>
            <w:r>
              <w:rPr>
                <w:rFonts w:cs="Calibri"/>
                <w:sz w:val="16"/>
              </w:rPr>
              <w:t>TRUE</w:t>
            </w:r>
          </w:p>
        </w:tc>
      </w:tr>
      <w:tr w:rsidR="00895F09" w:rsidRPr="00AA38E8" w:rsidTr="00895F09">
        <w:tc>
          <w:tcPr>
            <w:tcW w:w="1779" w:type="dxa"/>
          </w:tcPr>
          <w:p w:rsidR="00895F09" w:rsidRPr="00AA38E8" w:rsidRDefault="00895F09" w:rsidP="00F4318C">
            <w:pPr>
              <w:spacing w:before="60"/>
              <w:rPr>
                <w:rFonts w:cs="Calibri"/>
                <w:b/>
                <w:bCs/>
                <w:sz w:val="16"/>
              </w:rPr>
            </w:pPr>
            <w:r w:rsidRPr="00AA38E8">
              <w:rPr>
                <w:rFonts w:cs="Calibri"/>
                <w:b/>
                <w:bCs/>
                <w:sz w:val="16"/>
              </w:rPr>
              <w:t>Return Value</w:t>
            </w:r>
          </w:p>
        </w:tc>
        <w:tc>
          <w:tcPr>
            <w:tcW w:w="3459" w:type="dxa"/>
          </w:tcPr>
          <w:p w:rsidR="00895F09" w:rsidRPr="00AA38E8" w:rsidRDefault="00895F09" w:rsidP="00F4318C">
            <w:pPr>
              <w:spacing w:before="60"/>
              <w:rPr>
                <w:rFonts w:cs="Calibri"/>
                <w:sz w:val="16"/>
              </w:rPr>
            </w:pPr>
            <w:r w:rsidRPr="00602468">
              <w:rPr>
                <w:rFonts w:cs="Calibri"/>
                <w:sz w:val="16"/>
              </w:rPr>
              <w:t>HwTqResp_Cnt_T_u08</w:t>
            </w:r>
          </w:p>
        </w:tc>
        <w:tc>
          <w:tcPr>
            <w:tcW w:w="1440" w:type="dxa"/>
          </w:tcPr>
          <w:p w:rsidR="00895F09" w:rsidRPr="00AA38E8" w:rsidRDefault="00895F09" w:rsidP="0012589C">
            <w:pPr>
              <w:spacing w:before="60"/>
              <w:rPr>
                <w:rFonts w:cs="Calibri"/>
                <w:sz w:val="16"/>
              </w:rPr>
            </w:pPr>
            <w:r>
              <w:rPr>
                <w:rFonts w:cs="Calibri"/>
                <w:sz w:val="16"/>
              </w:rPr>
              <w:t>uint8</w:t>
            </w:r>
          </w:p>
        </w:tc>
        <w:tc>
          <w:tcPr>
            <w:tcW w:w="1170" w:type="dxa"/>
          </w:tcPr>
          <w:p w:rsidR="00895F09" w:rsidRPr="00AA38E8" w:rsidRDefault="00895F09" w:rsidP="0012589C">
            <w:pPr>
              <w:spacing w:before="60"/>
              <w:rPr>
                <w:rFonts w:cs="Calibri"/>
                <w:sz w:val="16"/>
              </w:rPr>
            </w:pPr>
            <w:r>
              <w:rPr>
                <w:rFonts w:cs="Calibri"/>
                <w:sz w:val="16"/>
              </w:rPr>
              <w:t>0</w:t>
            </w:r>
          </w:p>
        </w:tc>
        <w:tc>
          <w:tcPr>
            <w:tcW w:w="1080" w:type="dxa"/>
          </w:tcPr>
          <w:p w:rsidR="00895F09" w:rsidRPr="00AA38E8" w:rsidRDefault="00895F09" w:rsidP="0012589C">
            <w:pPr>
              <w:spacing w:before="60"/>
              <w:rPr>
                <w:rFonts w:cs="Calibri"/>
                <w:sz w:val="16"/>
              </w:rPr>
            </w:pPr>
            <w:r>
              <w:rPr>
                <w:rFonts w:cs="Calibri"/>
                <w:sz w:val="16"/>
              </w:rPr>
              <w:t>5</w:t>
            </w:r>
          </w:p>
        </w:tc>
      </w:tr>
    </w:tbl>
    <w:p w:rsidR="008C6874" w:rsidRDefault="008C6874" w:rsidP="008C6874">
      <w:pPr>
        <w:pStyle w:val="Heading2"/>
        <w:numPr>
          <w:ilvl w:val="3"/>
          <w:numId w:val="11"/>
        </w:numPr>
        <w:spacing w:after="60"/>
        <w:rPr>
          <w:rFonts w:ascii="Calibri" w:hAnsi="Calibri" w:cs="Calibri"/>
        </w:rPr>
      </w:pPr>
      <w:bookmarkStart w:id="508" w:name="_Toc421011541"/>
      <w:bookmarkStart w:id="509" w:name="_Toc468274526"/>
      <w:r>
        <w:rPr>
          <w:rFonts w:ascii="Calibri" w:hAnsi="Calibri" w:cs="Calibri"/>
        </w:rPr>
        <w:t>Design Rationale</w:t>
      </w:r>
      <w:bookmarkEnd w:id="509"/>
    </w:p>
    <w:p w:rsidR="00602468" w:rsidRPr="00602468" w:rsidRDefault="00602468" w:rsidP="00602468">
      <w:pPr>
        <w:rPr>
          <w:lang w:bidi="ar-SA"/>
        </w:rPr>
      </w:pPr>
      <w:r>
        <w:rPr>
          <w:lang w:bidi="ar-SA"/>
        </w:rPr>
        <w:t>None</w:t>
      </w:r>
    </w:p>
    <w:p w:rsidR="008C6874" w:rsidRPr="00AA38E8" w:rsidRDefault="008C6874" w:rsidP="008C6874">
      <w:pPr>
        <w:pStyle w:val="Heading2"/>
        <w:numPr>
          <w:ilvl w:val="3"/>
          <w:numId w:val="11"/>
        </w:numPr>
        <w:spacing w:after="60"/>
        <w:rPr>
          <w:rFonts w:ascii="Calibri" w:hAnsi="Calibri" w:cs="Calibri"/>
        </w:rPr>
      </w:pPr>
      <w:bookmarkStart w:id="510" w:name="_Toc468274527"/>
      <w:r>
        <w:rPr>
          <w:rFonts w:ascii="Calibri" w:hAnsi="Calibri" w:cs="Calibri"/>
        </w:rPr>
        <w:lastRenderedPageBreak/>
        <w:t>Processing</w:t>
      </w:r>
      <w:bookmarkEnd w:id="508"/>
      <w:bookmarkEnd w:id="510"/>
    </w:p>
    <w:p w:rsidR="008C6874" w:rsidRDefault="00602468" w:rsidP="008C6874">
      <w:r>
        <w:rPr>
          <w:rFonts w:cs="Calibri"/>
        </w:rPr>
        <w:t>Refer to ‘</w:t>
      </w:r>
      <w:r>
        <w:t xml:space="preserve">HwTqResp’ block </w:t>
      </w:r>
      <w:r w:rsidR="0012589C">
        <w:t xml:space="preserve">in FDD </w:t>
      </w:r>
      <w:r>
        <w:t>at ‘</w:t>
      </w:r>
      <w:r w:rsidRPr="00602468">
        <w:t>SF049A_LoaMgr/LoaMgr/LoaMgrPer1/Request_Responses</w:t>
      </w:r>
      <w:r>
        <w:t>’</w:t>
      </w:r>
    </w:p>
    <w:p w:rsidR="00895F09" w:rsidRPr="00AA38E8" w:rsidRDefault="00895F09" w:rsidP="00895F09">
      <w:pPr>
        <w:pStyle w:val="Heading2"/>
        <w:numPr>
          <w:ilvl w:val="2"/>
          <w:numId w:val="11"/>
        </w:numPr>
        <w:tabs>
          <w:tab w:val="clear" w:pos="1017"/>
          <w:tab w:val="num" w:pos="567"/>
        </w:tabs>
        <w:spacing w:after="60"/>
        <w:ind w:left="567"/>
        <w:rPr>
          <w:rFonts w:ascii="Calibri" w:hAnsi="Calibri" w:cs="Calibri"/>
        </w:rPr>
      </w:pPr>
      <w:bookmarkStart w:id="511" w:name="_Toc468274528"/>
      <w:r w:rsidRPr="00AA38E8">
        <w:rPr>
          <w:rFonts w:ascii="Calibri" w:hAnsi="Calibri" w:cs="Calibri"/>
        </w:rPr>
        <w:t>Local Function #</w:t>
      </w:r>
      <w:r>
        <w:rPr>
          <w:rFonts w:ascii="Calibri" w:hAnsi="Calibri" w:cs="Calibri"/>
        </w:rPr>
        <w:t>2</w:t>
      </w:r>
      <w:bookmarkEnd w:id="51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Function Name</w:t>
            </w:r>
          </w:p>
        </w:tc>
        <w:tc>
          <w:tcPr>
            <w:tcW w:w="3459" w:type="dxa"/>
          </w:tcPr>
          <w:p w:rsidR="00895F09" w:rsidRPr="00AA38E8" w:rsidRDefault="00895F09" w:rsidP="0012589C">
            <w:pPr>
              <w:spacing w:before="60"/>
              <w:rPr>
                <w:rFonts w:cs="Calibri"/>
                <w:sz w:val="16"/>
              </w:rPr>
            </w:pPr>
            <w:r w:rsidRPr="00895F09">
              <w:rPr>
                <w:rFonts w:cs="Calibri"/>
                <w:sz w:val="16"/>
              </w:rPr>
              <w:t>ReqMotAgResp</w:t>
            </w:r>
          </w:p>
        </w:tc>
        <w:tc>
          <w:tcPr>
            <w:tcW w:w="1440" w:type="dxa"/>
            <w:shd w:val="pct30" w:color="FFFF00" w:fill="auto"/>
          </w:tcPr>
          <w:p w:rsidR="00895F09" w:rsidRPr="00AA38E8" w:rsidRDefault="00895F09" w:rsidP="0012589C">
            <w:pPr>
              <w:spacing w:before="60"/>
              <w:jc w:val="center"/>
              <w:rPr>
                <w:rFonts w:cs="Calibri"/>
                <w:sz w:val="16"/>
              </w:rPr>
            </w:pPr>
            <w:r w:rsidRPr="00AA38E8">
              <w:rPr>
                <w:rFonts w:cs="Calibri"/>
                <w:sz w:val="16"/>
              </w:rPr>
              <w:t>Type</w:t>
            </w:r>
          </w:p>
        </w:tc>
        <w:tc>
          <w:tcPr>
            <w:tcW w:w="1170" w:type="dxa"/>
            <w:shd w:val="pct30" w:color="FFFF00" w:fill="auto"/>
          </w:tcPr>
          <w:p w:rsidR="00895F09" w:rsidRPr="00AA38E8" w:rsidRDefault="00895F09" w:rsidP="0012589C">
            <w:pPr>
              <w:spacing w:before="60"/>
              <w:jc w:val="center"/>
              <w:rPr>
                <w:rFonts w:cs="Calibri"/>
                <w:sz w:val="16"/>
              </w:rPr>
            </w:pPr>
            <w:r w:rsidRPr="00AA38E8">
              <w:rPr>
                <w:rFonts w:cs="Calibri"/>
                <w:sz w:val="16"/>
              </w:rPr>
              <w:t>Min</w:t>
            </w:r>
          </w:p>
        </w:tc>
        <w:tc>
          <w:tcPr>
            <w:tcW w:w="1080" w:type="dxa"/>
            <w:shd w:val="pct30" w:color="FFFF00" w:fill="auto"/>
          </w:tcPr>
          <w:p w:rsidR="00895F09" w:rsidRPr="00AA38E8" w:rsidRDefault="00895F09" w:rsidP="0012589C">
            <w:pPr>
              <w:spacing w:before="60"/>
              <w:jc w:val="center"/>
              <w:rPr>
                <w:rFonts w:cs="Calibri"/>
                <w:sz w:val="16"/>
              </w:rPr>
            </w:pPr>
            <w:r w:rsidRPr="00AA38E8">
              <w:rPr>
                <w:rFonts w:cs="Calibri"/>
                <w:sz w:val="16"/>
              </w:rPr>
              <w:t>Max</w:t>
            </w:r>
          </w:p>
        </w:tc>
      </w:tr>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 xml:space="preserve">Arguments Passed </w:t>
            </w:r>
          </w:p>
        </w:tc>
        <w:tc>
          <w:tcPr>
            <w:tcW w:w="3459" w:type="dxa"/>
          </w:tcPr>
          <w:p w:rsidR="00895F09" w:rsidRPr="00AA38E8" w:rsidRDefault="00895F09" w:rsidP="0012589C">
            <w:pPr>
              <w:spacing w:before="60"/>
              <w:rPr>
                <w:rFonts w:cs="Calibri"/>
                <w:sz w:val="16"/>
              </w:rPr>
            </w:pPr>
            <w:r w:rsidRPr="00895F09">
              <w:rPr>
                <w:rFonts w:cs="Calibri"/>
                <w:sz w:val="16"/>
              </w:rPr>
              <w:t>MotAgIdptMin_Cnt_T_u08</w:t>
            </w:r>
          </w:p>
        </w:tc>
        <w:tc>
          <w:tcPr>
            <w:tcW w:w="1440" w:type="dxa"/>
          </w:tcPr>
          <w:p w:rsidR="00895F09" w:rsidRPr="00AA38E8" w:rsidRDefault="00895F09" w:rsidP="0012589C">
            <w:pPr>
              <w:spacing w:before="60"/>
              <w:rPr>
                <w:rFonts w:cs="Calibri"/>
                <w:sz w:val="16"/>
              </w:rPr>
            </w:pPr>
            <w:r>
              <w:rPr>
                <w:rFonts w:cs="Calibri"/>
                <w:sz w:val="16"/>
              </w:rPr>
              <w:t>uint8</w:t>
            </w:r>
          </w:p>
        </w:tc>
        <w:tc>
          <w:tcPr>
            <w:tcW w:w="1170" w:type="dxa"/>
          </w:tcPr>
          <w:p w:rsidR="00895F09" w:rsidRPr="00AA38E8" w:rsidRDefault="00895F09" w:rsidP="0012589C">
            <w:pPr>
              <w:spacing w:before="60"/>
              <w:rPr>
                <w:rFonts w:cs="Calibri"/>
                <w:sz w:val="16"/>
              </w:rPr>
            </w:pPr>
            <w:r>
              <w:rPr>
                <w:rFonts w:cs="Calibri"/>
                <w:sz w:val="16"/>
              </w:rPr>
              <w:t>0</w:t>
            </w:r>
          </w:p>
        </w:tc>
        <w:tc>
          <w:tcPr>
            <w:tcW w:w="1080" w:type="dxa"/>
          </w:tcPr>
          <w:p w:rsidR="00895F09" w:rsidRPr="00AA38E8" w:rsidRDefault="00895F09" w:rsidP="0012589C">
            <w:pPr>
              <w:spacing w:before="60"/>
              <w:rPr>
                <w:rFonts w:cs="Calibri"/>
                <w:sz w:val="16"/>
              </w:rPr>
            </w:pPr>
            <w:r>
              <w:rPr>
                <w:rFonts w:cs="Calibri"/>
                <w:sz w:val="16"/>
              </w:rPr>
              <w:t>3</w:t>
            </w:r>
          </w:p>
        </w:tc>
      </w:tr>
      <w:tr w:rsidR="00895F09" w:rsidRPr="00AA38E8" w:rsidTr="0012589C">
        <w:tc>
          <w:tcPr>
            <w:tcW w:w="1779" w:type="dxa"/>
          </w:tcPr>
          <w:p w:rsidR="00895F09" w:rsidRPr="00AA38E8" w:rsidRDefault="00895F09" w:rsidP="0012589C">
            <w:pPr>
              <w:spacing w:before="60"/>
              <w:rPr>
                <w:rFonts w:cs="Calibri"/>
                <w:b/>
                <w:bCs/>
                <w:sz w:val="16"/>
              </w:rPr>
            </w:pPr>
          </w:p>
        </w:tc>
        <w:tc>
          <w:tcPr>
            <w:tcW w:w="3459" w:type="dxa"/>
          </w:tcPr>
          <w:p w:rsidR="00895F09" w:rsidRPr="00AA38E8" w:rsidRDefault="007366AA" w:rsidP="0012589C">
            <w:pPr>
              <w:spacing w:before="60"/>
              <w:rPr>
                <w:rFonts w:cs="Calibri"/>
                <w:sz w:val="16"/>
              </w:rPr>
            </w:pPr>
            <w:ins w:id="512" w:author="Ramachandran M G." w:date="2016-11-30T13:00:00Z">
              <w:r w:rsidRPr="007366AA">
                <w:rPr>
                  <w:rFonts w:cs="Calibri"/>
                  <w:sz w:val="16"/>
                </w:rPr>
                <w:t>MotAgSnsrlsAvl_Cnt_T_logl</w:t>
              </w:r>
            </w:ins>
            <w:del w:id="513" w:author="Ramachandran M G." w:date="2016-11-30T13:00:00Z">
              <w:r w:rsidR="00895F09" w:rsidRPr="00895F09" w:rsidDel="007366AA">
                <w:rPr>
                  <w:rFonts w:cs="Calibri"/>
                  <w:sz w:val="16"/>
                </w:rPr>
                <w:delText>SmpAvl_Cnt_T_lgc</w:delText>
              </w:r>
            </w:del>
          </w:p>
        </w:tc>
        <w:tc>
          <w:tcPr>
            <w:tcW w:w="1440" w:type="dxa"/>
          </w:tcPr>
          <w:p w:rsidR="00895F09" w:rsidRPr="00AA38E8" w:rsidRDefault="00895F09" w:rsidP="0012589C">
            <w:pPr>
              <w:spacing w:before="60"/>
              <w:rPr>
                <w:rFonts w:cs="Calibri"/>
                <w:sz w:val="16"/>
              </w:rPr>
            </w:pPr>
            <w:r>
              <w:rPr>
                <w:rFonts w:cs="Calibri"/>
                <w:sz w:val="16"/>
              </w:rPr>
              <w:t>boolean</w:t>
            </w:r>
          </w:p>
        </w:tc>
        <w:tc>
          <w:tcPr>
            <w:tcW w:w="1170" w:type="dxa"/>
          </w:tcPr>
          <w:p w:rsidR="00895F09" w:rsidRPr="00AA38E8" w:rsidRDefault="00895F09" w:rsidP="0012589C">
            <w:pPr>
              <w:spacing w:before="60"/>
              <w:rPr>
                <w:rFonts w:cs="Calibri"/>
                <w:sz w:val="16"/>
              </w:rPr>
            </w:pPr>
            <w:r>
              <w:rPr>
                <w:rFonts w:cs="Calibri"/>
                <w:sz w:val="16"/>
              </w:rPr>
              <w:t>FALSE</w:t>
            </w:r>
          </w:p>
        </w:tc>
        <w:tc>
          <w:tcPr>
            <w:tcW w:w="1080" w:type="dxa"/>
          </w:tcPr>
          <w:p w:rsidR="00895F09" w:rsidRPr="00AA38E8" w:rsidRDefault="00895F09" w:rsidP="0012589C">
            <w:pPr>
              <w:spacing w:before="60"/>
              <w:rPr>
                <w:rFonts w:cs="Calibri"/>
                <w:sz w:val="16"/>
              </w:rPr>
            </w:pPr>
            <w:r>
              <w:rPr>
                <w:rFonts w:cs="Calibri"/>
                <w:sz w:val="16"/>
              </w:rPr>
              <w:t>TRUE</w:t>
            </w:r>
          </w:p>
        </w:tc>
      </w:tr>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Return Value</w:t>
            </w:r>
          </w:p>
        </w:tc>
        <w:tc>
          <w:tcPr>
            <w:tcW w:w="3459" w:type="dxa"/>
          </w:tcPr>
          <w:p w:rsidR="00895F09" w:rsidRPr="00AA38E8" w:rsidRDefault="00895F09" w:rsidP="0012589C">
            <w:pPr>
              <w:spacing w:before="60"/>
              <w:rPr>
                <w:rFonts w:cs="Calibri"/>
                <w:sz w:val="16"/>
              </w:rPr>
            </w:pPr>
            <w:r w:rsidRPr="00895F09">
              <w:rPr>
                <w:rFonts w:cs="Calibri"/>
                <w:sz w:val="16"/>
              </w:rPr>
              <w:t>MotAgResp_Cnt_T_u08</w:t>
            </w:r>
          </w:p>
        </w:tc>
        <w:tc>
          <w:tcPr>
            <w:tcW w:w="1440" w:type="dxa"/>
          </w:tcPr>
          <w:p w:rsidR="00895F09" w:rsidRPr="00AA38E8" w:rsidRDefault="00895F09" w:rsidP="0012589C">
            <w:pPr>
              <w:spacing w:before="60"/>
              <w:rPr>
                <w:rFonts w:cs="Calibri"/>
                <w:sz w:val="16"/>
              </w:rPr>
            </w:pPr>
            <w:r>
              <w:rPr>
                <w:rFonts w:cs="Calibri"/>
                <w:sz w:val="16"/>
              </w:rPr>
              <w:t>uint8</w:t>
            </w:r>
          </w:p>
        </w:tc>
        <w:tc>
          <w:tcPr>
            <w:tcW w:w="1170" w:type="dxa"/>
          </w:tcPr>
          <w:p w:rsidR="00895F09" w:rsidRPr="00AA38E8" w:rsidRDefault="00895F09" w:rsidP="0012589C">
            <w:pPr>
              <w:spacing w:before="60"/>
              <w:rPr>
                <w:rFonts w:cs="Calibri"/>
                <w:sz w:val="16"/>
              </w:rPr>
            </w:pPr>
            <w:r>
              <w:rPr>
                <w:rFonts w:cs="Calibri"/>
                <w:sz w:val="16"/>
              </w:rPr>
              <w:t>0</w:t>
            </w:r>
          </w:p>
        </w:tc>
        <w:tc>
          <w:tcPr>
            <w:tcW w:w="1080" w:type="dxa"/>
          </w:tcPr>
          <w:p w:rsidR="00895F09" w:rsidRPr="00AA38E8" w:rsidRDefault="00895F09" w:rsidP="0012589C">
            <w:pPr>
              <w:spacing w:before="60"/>
              <w:rPr>
                <w:rFonts w:cs="Calibri"/>
                <w:sz w:val="16"/>
              </w:rPr>
            </w:pPr>
            <w:r>
              <w:rPr>
                <w:rFonts w:cs="Calibri"/>
                <w:sz w:val="16"/>
              </w:rPr>
              <w:t>5</w:t>
            </w:r>
          </w:p>
        </w:tc>
      </w:tr>
    </w:tbl>
    <w:p w:rsidR="00895F09" w:rsidRDefault="00895F09" w:rsidP="00895F09">
      <w:pPr>
        <w:pStyle w:val="Heading2"/>
        <w:numPr>
          <w:ilvl w:val="3"/>
          <w:numId w:val="11"/>
        </w:numPr>
        <w:spacing w:after="60"/>
        <w:rPr>
          <w:rFonts w:ascii="Calibri" w:hAnsi="Calibri" w:cs="Calibri"/>
        </w:rPr>
      </w:pPr>
      <w:bookmarkStart w:id="514" w:name="_Toc468274529"/>
      <w:r>
        <w:rPr>
          <w:rFonts w:ascii="Calibri" w:hAnsi="Calibri" w:cs="Calibri"/>
        </w:rPr>
        <w:t>Design Rationale</w:t>
      </w:r>
      <w:bookmarkEnd w:id="514"/>
    </w:p>
    <w:p w:rsidR="00895F09" w:rsidRPr="00602468" w:rsidRDefault="00895F09" w:rsidP="00895F09">
      <w:pPr>
        <w:rPr>
          <w:lang w:bidi="ar-SA"/>
        </w:rPr>
      </w:pPr>
      <w:r>
        <w:rPr>
          <w:lang w:bidi="ar-SA"/>
        </w:rPr>
        <w:t>None</w:t>
      </w:r>
    </w:p>
    <w:p w:rsidR="00895F09" w:rsidRPr="00AA38E8" w:rsidRDefault="00895F09" w:rsidP="00895F09">
      <w:pPr>
        <w:pStyle w:val="Heading2"/>
        <w:numPr>
          <w:ilvl w:val="3"/>
          <w:numId w:val="11"/>
        </w:numPr>
        <w:spacing w:after="60"/>
        <w:rPr>
          <w:rFonts w:ascii="Calibri" w:hAnsi="Calibri" w:cs="Calibri"/>
        </w:rPr>
      </w:pPr>
      <w:bookmarkStart w:id="515" w:name="_Toc468274530"/>
      <w:r>
        <w:rPr>
          <w:rFonts w:ascii="Calibri" w:hAnsi="Calibri" w:cs="Calibri"/>
        </w:rPr>
        <w:t>Processing</w:t>
      </w:r>
      <w:bookmarkEnd w:id="515"/>
    </w:p>
    <w:p w:rsidR="00895F09" w:rsidRDefault="00895F09" w:rsidP="00895F09">
      <w:pPr>
        <w:rPr>
          <w:rFonts w:cs="Calibri"/>
        </w:rPr>
      </w:pPr>
      <w:r>
        <w:rPr>
          <w:rFonts w:cs="Calibri"/>
        </w:rPr>
        <w:t>Refer to ‘</w:t>
      </w:r>
      <w:r w:rsidRPr="00895F09">
        <w:t>MotAgResp</w:t>
      </w:r>
      <w:r>
        <w:t xml:space="preserve">’ block </w:t>
      </w:r>
      <w:r w:rsidR="0012589C">
        <w:t xml:space="preserve">in FDD </w:t>
      </w:r>
      <w:r>
        <w:t>at ‘</w:t>
      </w:r>
      <w:r w:rsidRPr="00602468">
        <w:t>SF049A_LoaMgr/LoaMgr/LoaMgrPer1/Request_Responses</w:t>
      </w:r>
      <w:r>
        <w:t>’</w:t>
      </w:r>
    </w:p>
    <w:p w:rsidR="00895F09" w:rsidRPr="00AA38E8" w:rsidRDefault="00895F09" w:rsidP="00895F09">
      <w:pPr>
        <w:pStyle w:val="Heading2"/>
        <w:numPr>
          <w:ilvl w:val="2"/>
          <w:numId w:val="11"/>
        </w:numPr>
        <w:tabs>
          <w:tab w:val="clear" w:pos="1017"/>
          <w:tab w:val="num" w:pos="567"/>
        </w:tabs>
        <w:spacing w:after="60"/>
        <w:ind w:left="567"/>
        <w:rPr>
          <w:rFonts w:ascii="Calibri" w:hAnsi="Calibri" w:cs="Calibri"/>
        </w:rPr>
      </w:pPr>
      <w:bookmarkStart w:id="516" w:name="_Toc468274531"/>
      <w:r w:rsidRPr="00AA38E8">
        <w:rPr>
          <w:rFonts w:ascii="Calibri" w:hAnsi="Calibri" w:cs="Calibri"/>
        </w:rPr>
        <w:t>Local Function #</w:t>
      </w:r>
      <w:r>
        <w:rPr>
          <w:rFonts w:ascii="Calibri" w:hAnsi="Calibri" w:cs="Calibri"/>
        </w:rPr>
        <w:t>3</w:t>
      </w:r>
      <w:bookmarkEnd w:id="51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Function Name</w:t>
            </w:r>
          </w:p>
        </w:tc>
        <w:tc>
          <w:tcPr>
            <w:tcW w:w="3459" w:type="dxa"/>
          </w:tcPr>
          <w:p w:rsidR="00895F09" w:rsidRPr="00AA38E8" w:rsidRDefault="0012589C" w:rsidP="0012589C">
            <w:pPr>
              <w:spacing w:before="60"/>
              <w:rPr>
                <w:rFonts w:cs="Calibri"/>
                <w:sz w:val="16"/>
              </w:rPr>
            </w:pPr>
            <w:r w:rsidRPr="0012589C">
              <w:rPr>
                <w:rFonts w:cs="Calibri"/>
                <w:sz w:val="16"/>
              </w:rPr>
              <w:t>ReqCurrMeasResp</w:t>
            </w:r>
          </w:p>
        </w:tc>
        <w:tc>
          <w:tcPr>
            <w:tcW w:w="1440" w:type="dxa"/>
            <w:shd w:val="pct30" w:color="FFFF00" w:fill="auto"/>
          </w:tcPr>
          <w:p w:rsidR="00895F09" w:rsidRPr="00AA38E8" w:rsidRDefault="00895F09" w:rsidP="0012589C">
            <w:pPr>
              <w:spacing w:before="60"/>
              <w:jc w:val="center"/>
              <w:rPr>
                <w:rFonts w:cs="Calibri"/>
                <w:sz w:val="16"/>
              </w:rPr>
            </w:pPr>
            <w:r w:rsidRPr="00AA38E8">
              <w:rPr>
                <w:rFonts w:cs="Calibri"/>
                <w:sz w:val="16"/>
              </w:rPr>
              <w:t>Type</w:t>
            </w:r>
          </w:p>
        </w:tc>
        <w:tc>
          <w:tcPr>
            <w:tcW w:w="1170" w:type="dxa"/>
            <w:shd w:val="pct30" w:color="FFFF00" w:fill="auto"/>
          </w:tcPr>
          <w:p w:rsidR="00895F09" w:rsidRPr="00AA38E8" w:rsidRDefault="00895F09" w:rsidP="0012589C">
            <w:pPr>
              <w:spacing w:before="60"/>
              <w:jc w:val="center"/>
              <w:rPr>
                <w:rFonts w:cs="Calibri"/>
                <w:sz w:val="16"/>
              </w:rPr>
            </w:pPr>
            <w:r w:rsidRPr="00AA38E8">
              <w:rPr>
                <w:rFonts w:cs="Calibri"/>
                <w:sz w:val="16"/>
              </w:rPr>
              <w:t>Min</w:t>
            </w:r>
          </w:p>
        </w:tc>
        <w:tc>
          <w:tcPr>
            <w:tcW w:w="1080" w:type="dxa"/>
            <w:shd w:val="pct30" w:color="FFFF00" w:fill="auto"/>
          </w:tcPr>
          <w:p w:rsidR="00895F09" w:rsidRPr="00AA38E8" w:rsidRDefault="00895F09" w:rsidP="0012589C">
            <w:pPr>
              <w:spacing w:before="60"/>
              <w:jc w:val="center"/>
              <w:rPr>
                <w:rFonts w:cs="Calibri"/>
                <w:sz w:val="16"/>
              </w:rPr>
            </w:pPr>
            <w:r w:rsidRPr="00AA38E8">
              <w:rPr>
                <w:rFonts w:cs="Calibri"/>
                <w:sz w:val="16"/>
              </w:rPr>
              <w:t>Max</w:t>
            </w:r>
          </w:p>
        </w:tc>
      </w:tr>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 xml:space="preserve">Arguments Passed </w:t>
            </w:r>
          </w:p>
        </w:tc>
        <w:tc>
          <w:tcPr>
            <w:tcW w:w="3459" w:type="dxa"/>
          </w:tcPr>
          <w:p w:rsidR="00895F09" w:rsidRPr="00AA38E8" w:rsidRDefault="0012589C" w:rsidP="0012589C">
            <w:pPr>
              <w:spacing w:before="60"/>
              <w:rPr>
                <w:rFonts w:cs="Calibri"/>
                <w:sz w:val="16"/>
              </w:rPr>
            </w:pPr>
            <w:r w:rsidRPr="0012589C">
              <w:rPr>
                <w:rFonts w:cs="Calibri"/>
                <w:sz w:val="16"/>
              </w:rPr>
              <w:t>CurrMeasIdptMin_Cnt_T_u08</w:t>
            </w:r>
          </w:p>
        </w:tc>
        <w:tc>
          <w:tcPr>
            <w:tcW w:w="1440" w:type="dxa"/>
          </w:tcPr>
          <w:p w:rsidR="00895F09" w:rsidRPr="00AA38E8" w:rsidRDefault="00895F09" w:rsidP="0012589C">
            <w:pPr>
              <w:spacing w:before="60"/>
              <w:rPr>
                <w:rFonts w:cs="Calibri"/>
                <w:sz w:val="16"/>
              </w:rPr>
            </w:pPr>
            <w:r>
              <w:rPr>
                <w:rFonts w:cs="Calibri"/>
                <w:sz w:val="16"/>
              </w:rPr>
              <w:t>uint8</w:t>
            </w:r>
          </w:p>
        </w:tc>
        <w:tc>
          <w:tcPr>
            <w:tcW w:w="1170" w:type="dxa"/>
          </w:tcPr>
          <w:p w:rsidR="00895F09" w:rsidRPr="00AA38E8" w:rsidRDefault="00895F09" w:rsidP="0012589C">
            <w:pPr>
              <w:spacing w:before="60"/>
              <w:rPr>
                <w:rFonts w:cs="Calibri"/>
                <w:sz w:val="16"/>
              </w:rPr>
            </w:pPr>
            <w:r>
              <w:rPr>
                <w:rFonts w:cs="Calibri"/>
                <w:sz w:val="16"/>
              </w:rPr>
              <w:t>0</w:t>
            </w:r>
          </w:p>
        </w:tc>
        <w:tc>
          <w:tcPr>
            <w:tcW w:w="1080" w:type="dxa"/>
          </w:tcPr>
          <w:p w:rsidR="00895F09" w:rsidRPr="00AA38E8" w:rsidRDefault="0012589C" w:rsidP="0012589C">
            <w:pPr>
              <w:spacing w:before="60"/>
              <w:rPr>
                <w:rFonts w:cs="Calibri"/>
                <w:sz w:val="16"/>
              </w:rPr>
            </w:pPr>
            <w:r>
              <w:rPr>
                <w:rFonts w:cs="Calibri"/>
                <w:sz w:val="16"/>
              </w:rPr>
              <w:t>2</w:t>
            </w:r>
          </w:p>
        </w:tc>
      </w:tr>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Return Value</w:t>
            </w:r>
          </w:p>
        </w:tc>
        <w:tc>
          <w:tcPr>
            <w:tcW w:w="3459" w:type="dxa"/>
          </w:tcPr>
          <w:p w:rsidR="00895F09" w:rsidRPr="00AA38E8" w:rsidRDefault="0012589C" w:rsidP="0012589C">
            <w:pPr>
              <w:spacing w:before="60"/>
              <w:rPr>
                <w:rFonts w:cs="Calibri"/>
                <w:sz w:val="16"/>
              </w:rPr>
            </w:pPr>
            <w:r w:rsidRPr="0012589C">
              <w:rPr>
                <w:rFonts w:cs="Calibri"/>
                <w:sz w:val="16"/>
              </w:rPr>
              <w:t>CurrMeasResp_Cnt_T_u08</w:t>
            </w:r>
          </w:p>
        </w:tc>
        <w:tc>
          <w:tcPr>
            <w:tcW w:w="1440" w:type="dxa"/>
          </w:tcPr>
          <w:p w:rsidR="00895F09" w:rsidRPr="00AA38E8" w:rsidRDefault="00895F09" w:rsidP="0012589C">
            <w:pPr>
              <w:spacing w:before="60"/>
              <w:rPr>
                <w:rFonts w:cs="Calibri"/>
                <w:sz w:val="16"/>
              </w:rPr>
            </w:pPr>
            <w:r>
              <w:rPr>
                <w:rFonts w:cs="Calibri"/>
                <w:sz w:val="16"/>
              </w:rPr>
              <w:t>uint8</w:t>
            </w:r>
          </w:p>
        </w:tc>
        <w:tc>
          <w:tcPr>
            <w:tcW w:w="1170" w:type="dxa"/>
          </w:tcPr>
          <w:p w:rsidR="00895F09" w:rsidRPr="00AA38E8" w:rsidRDefault="00895F09" w:rsidP="0012589C">
            <w:pPr>
              <w:spacing w:before="60"/>
              <w:rPr>
                <w:rFonts w:cs="Calibri"/>
                <w:sz w:val="16"/>
              </w:rPr>
            </w:pPr>
            <w:r>
              <w:rPr>
                <w:rFonts w:cs="Calibri"/>
                <w:sz w:val="16"/>
              </w:rPr>
              <w:t>0</w:t>
            </w:r>
          </w:p>
        </w:tc>
        <w:tc>
          <w:tcPr>
            <w:tcW w:w="1080" w:type="dxa"/>
          </w:tcPr>
          <w:p w:rsidR="00895F09" w:rsidRPr="00AA38E8" w:rsidRDefault="00895F09" w:rsidP="0012589C">
            <w:pPr>
              <w:spacing w:before="60"/>
              <w:rPr>
                <w:rFonts w:cs="Calibri"/>
                <w:sz w:val="16"/>
              </w:rPr>
            </w:pPr>
            <w:r>
              <w:rPr>
                <w:rFonts w:cs="Calibri"/>
                <w:sz w:val="16"/>
              </w:rPr>
              <w:t>5</w:t>
            </w:r>
          </w:p>
        </w:tc>
      </w:tr>
    </w:tbl>
    <w:p w:rsidR="00895F09" w:rsidRDefault="00895F09" w:rsidP="00895F09">
      <w:pPr>
        <w:pStyle w:val="Heading2"/>
        <w:numPr>
          <w:ilvl w:val="3"/>
          <w:numId w:val="11"/>
        </w:numPr>
        <w:spacing w:after="60"/>
        <w:rPr>
          <w:rFonts w:ascii="Calibri" w:hAnsi="Calibri" w:cs="Calibri"/>
        </w:rPr>
      </w:pPr>
      <w:bookmarkStart w:id="517" w:name="_Toc468274532"/>
      <w:r>
        <w:rPr>
          <w:rFonts w:ascii="Calibri" w:hAnsi="Calibri" w:cs="Calibri"/>
        </w:rPr>
        <w:t>Design Rationale</w:t>
      </w:r>
      <w:bookmarkEnd w:id="517"/>
    </w:p>
    <w:p w:rsidR="00895F09" w:rsidRPr="00602468" w:rsidRDefault="00895F09" w:rsidP="00895F09">
      <w:pPr>
        <w:rPr>
          <w:lang w:bidi="ar-SA"/>
        </w:rPr>
      </w:pPr>
      <w:r>
        <w:rPr>
          <w:lang w:bidi="ar-SA"/>
        </w:rPr>
        <w:t>None</w:t>
      </w:r>
    </w:p>
    <w:p w:rsidR="00895F09" w:rsidRPr="00AA38E8" w:rsidRDefault="00895F09" w:rsidP="00895F09">
      <w:pPr>
        <w:pStyle w:val="Heading2"/>
        <w:numPr>
          <w:ilvl w:val="3"/>
          <w:numId w:val="11"/>
        </w:numPr>
        <w:spacing w:after="60"/>
        <w:rPr>
          <w:rFonts w:ascii="Calibri" w:hAnsi="Calibri" w:cs="Calibri"/>
        </w:rPr>
      </w:pPr>
      <w:bookmarkStart w:id="518" w:name="_Toc468274533"/>
      <w:r>
        <w:rPr>
          <w:rFonts w:ascii="Calibri" w:hAnsi="Calibri" w:cs="Calibri"/>
        </w:rPr>
        <w:t>Processing</w:t>
      </w:r>
      <w:bookmarkEnd w:id="518"/>
    </w:p>
    <w:p w:rsidR="00895F09" w:rsidRDefault="00895F09" w:rsidP="00895F09">
      <w:r>
        <w:rPr>
          <w:rFonts w:cs="Calibri"/>
        </w:rPr>
        <w:t>Refer to ‘</w:t>
      </w:r>
      <w:r w:rsidR="0012589C" w:rsidRPr="0012589C">
        <w:t>CurrMeasResp</w:t>
      </w:r>
      <w:r>
        <w:t xml:space="preserve">’ block </w:t>
      </w:r>
      <w:r w:rsidR="0012589C">
        <w:t xml:space="preserve">in FDD </w:t>
      </w:r>
      <w:r>
        <w:t>at ‘</w:t>
      </w:r>
      <w:r w:rsidRPr="00602468">
        <w:t>SF049A_LoaMgr/LoaMgr/LoaMgrPer1/Request_Responses</w:t>
      </w:r>
      <w:r>
        <w:t>’</w:t>
      </w:r>
    </w:p>
    <w:p w:rsidR="0012589C" w:rsidRPr="00AA38E8" w:rsidRDefault="0012589C" w:rsidP="0012589C">
      <w:pPr>
        <w:pStyle w:val="Heading2"/>
        <w:numPr>
          <w:ilvl w:val="2"/>
          <w:numId w:val="11"/>
        </w:numPr>
        <w:tabs>
          <w:tab w:val="clear" w:pos="1017"/>
          <w:tab w:val="num" w:pos="567"/>
        </w:tabs>
        <w:spacing w:after="60"/>
        <w:ind w:left="567"/>
        <w:rPr>
          <w:rFonts w:ascii="Calibri" w:hAnsi="Calibri" w:cs="Calibri"/>
        </w:rPr>
      </w:pPr>
      <w:bookmarkStart w:id="519" w:name="_Toc468274534"/>
      <w:r w:rsidRPr="00AA38E8">
        <w:rPr>
          <w:rFonts w:ascii="Calibri" w:hAnsi="Calibri" w:cs="Calibri"/>
        </w:rPr>
        <w:t>Local Function #</w:t>
      </w:r>
      <w:r>
        <w:rPr>
          <w:rFonts w:ascii="Calibri" w:hAnsi="Calibri" w:cs="Calibri"/>
        </w:rPr>
        <w:t>4</w:t>
      </w:r>
      <w:bookmarkEnd w:id="51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Function Name</w:t>
            </w:r>
          </w:p>
        </w:tc>
        <w:tc>
          <w:tcPr>
            <w:tcW w:w="3459" w:type="dxa"/>
          </w:tcPr>
          <w:p w:rsidR="0012589C" w:rsidRPr="00AA38E8" w:rsidRDefault="0012589C" w:rsidP="0012589C">
            <w:pPr>
              <w:spacing w:before="60"/>
              <w:rPr>
                <w:rFonts w:cs="Calibri"/>
                <w:sz w:val="16"/>
              </w:rPr>
            </w:pPr>
            <w:r w:rsidRPr="0012589C">
              <w:rPr>
                <w:rFonts w:cs="Calibri"/>
                <w:sz w:val="16"/>
              </w:rPr>
              <w:t>ReqInvtrResp</w:t>
            </w:r>
          </w:p>
        </w:tc>
        <w:tc>
          <w:tcPr>
            <w:tcW w:w="1440" w:type="dxa"/>
            <w:shd w:val="pct30" w:color="FFFF00" w:fill="auto"/>
          </w:tcPr>
          <w:p w:rsidR="0012589C" w:rsidRPr="00AA38E8" w:rsidRDefault="0012589C" w:rsidP="0012589C">
            <w:pPr>
              <w:spacing w:before="60"/>
              <w:jc w:val="center"/>
              <w:rPr>
                <w:rFonts w:cs="Calibri"/>
                <w:sz w:val="16"/>
              </w:rPr>
            </w:pPr>
            <w:r w:rsidRPr="00AA38E8">
              <w:rPr>
                <w:rFonts w:cs="Calibri"/>
                <w:sz w:val="16"/>
              </w:rPr>
              <w:t>Type</w:t>
            </w:r>
          </w:p>
        </w:tc>
        <w:tc>
          <w:tcPr>
            <w:tcW w:w="1170" w:type="dxa"/>
            <w:shd w:val="pct30" w:color="FFFF00" w:fill="auto"/>
          </w:tcPr>
          <w:p w:rsidR="0012589C" w:rsidRPr="00AA38E8" w:rsidRDefault="0012589C" w:rsidP="0012589C">
            <w:pPr>
              <w:spacing w:before="60"/>
              <w:jc w:val="center"/>
              <w:rPr>
                <w:rFonts w:cs="Calibri"/>
                <w:sz w:val="16"/>
              </w:rPr>
            </w:pPr>
            <w:r w:rsidRPr="00AA38E8">
              <w:rPr>
                <w:rFonts w:cs="Calibri"/>
                <w:sz w:val="16"/>
              </w:rPr>
              <w:t>Min</w:t>
            </w:r>
          </w:p>
        </w:tc>
        <w:tc>
          <w:tcPr>
            <w:tcW w:w="1080" w:type="dxa"/>
            <w:shd w:val="pct30" w:color="FFFF00" w:fill="auto"/>
          </w:tcPr>
          <w:p w:rsidR="0012589C" w:rsidRPr="00AA38E8" w:rsidRDefault="0012589C" w:rsidP="0012589C">
            <w:pPr>
              <w:spacing w:before="60"/>
              <w:jc w:val="center"/>
              <w:rPr>
                <w:rFonts w:cs="Calibri"/>
                <w:sz w:val="16"/>
              </w:rPr>
            </w:pPr>
            <w:r w:rsidRPr="00AA38E8">
              <w:rPr>
                <w:rFonts w:cs="Calibri"/>
                <w:sz w:val="16"/>
              </w:rPr>
              <w:t>Max</w:t>
            </w:r>
          </w:p>
        </w:tc>
      </w:tr>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 xml:space="preserve">Arguments Passed </w:t>
            </w:r>
          </w:p>
        </w:tc>
        <w:tc>
          <w:tcPr>
            <w:tcW w:w="3459" w:type="dxa"/>
          </w:tcPr>
          <w:p w:rsidR="0012589C" w:rsidRPr="00AA38E8" w:rsidRDefault="0012589C" w:rsidP="0012589C">
            <w:pPr>
              <w:spacing w:before="60"/>
              <w:rPr>
                <w:rFonts w:cs="Calibri"/>
                <w:sz w:val="16"/>
              </w:rPr>
            </w:pPr>
            <w:r w:rsidRPr="0012589C">
              <w:rPr>
                <w:rFonts w:cs="Calibri"/>
                <w:sz w:val="16"/>
              </w:rPr>
              <w:t>IvtrIdptMin_Cnt_T_u08</w:t>
            </w:r>
          </w:p>
        </w:tc>
        <w:tc>
          <w:tcPr>
            <w:tcW w:w="1440" w:type="dxa"/>
          </w:tcPr>
          <w:p w:rsidR="0012589C" w:rsidRPr="00AA38E8" w:rsidRDefault="0012589C" w:rsidP="0012589C">
            <w:pPr>
              <w:spacing w:before="60"/>
              <w:rPr>
                <w:rFonts w:cs="Calibri"/>
                <w:sz w:val="16"/>
              </w:rPr>
            </w:pPr>
            <w:r>
              <w:rPr>
                <w:rFonts w:cs="Calibri"/>
                <w:sz w:val="16"/>
              </w:rPr>
              <w:t>uint8</w:t>
            </w:r>
          </w:p>
        </w:tc>
        <w:tc>
          <w:tcPr>
            <w:tcW w:w="1170" w:type="dxa"/>
          </w:tcPr>
          <w:p w:rsidR="0012589C" w:rsidRPr="00AA38E8" w:rsidRDefault="0012589C" w:rsidP="0012589C">
            <w:pPr>
              <w:spacing w:before="60"/>
              <w:rPr>
                <w:rFonts w:cs="Calibri"/>
                <w:sz w:val="16"/>
              </w:rPr>
            </w:pPr>
            <w:r>
              <w:rPr>
                <w:rFonts w:cs="Calibri"/>
                <w:sz w:val="16"/>
              </w:rPr>
              <w:t>0</w:t>
            </w:r>
          </w:p>
        </w:tc>
        <w:tc>
          <w:tcPr>
            <w:tcW w:w="1080" w:type="dxa"/>
          </w:tcPr>
          <w:p w:rsidR="0012589C" w:rsidRPr="00AA38E8" w:rsidRDefault="0012589C" w:rsidP="0012589C">
            <w:pPr>
              <w:spacing w:before="60"/>
              <w:rPr>
                <w:rFonts w:cs="Calibri"/>
                <w:sz w:val="16"/>
              </w:rPr>
            </w:pPr>
            <w:r>
              <w:rPr>
                <w:rFonts w:cs="Calibri"/>
                <w:sz w:val="16"/>
              </w:rPr>
              <w:t>2</w:t>
            </w:r>
          </w:p>
        </w:tc>
      </w:tr>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Return Value</w:t>
            </w:r>
          </w:p>
        </w:tc>
        <w:tc>
          <w:tcPr>
            <w:tcW w:w="3459" w:type="dxa"/>
          </w:tcPr>
          <w:p w:rsidR="0012589C" w:rsidRPr="00AA38E8" w:rsidRDefault="0012589C" w:rsidP="0012589C">
            <w:pPr>
              <w:spacing w:before="60"/>
              <w:rPr>
                <w:rFonts w:cs="Calibri"/>
                <w:sz w:val="16"/>
              </w:rPr>
            </w:pPr>
            <w:r w:rsidRPr="0012589C">
              <w:rPr>
                <w:rFonts w:cs="Calibri"/>
                <w:sz w:val="16"/>
              </w:rPr>
              <w:t>InvtrResp_Cnt_T_u08</w:t>
            </w:r>
          </w:p>
        </w:tc>
        <w:tc>
          <w:tcPr>
            <w:tcW w:w="1440" w:type="dxa"/>
          </w:tcPr>
          <w:p w:rsidR="0012589C" w:rsidRPr="00AA38E8" w:rsidRDefault="0012589C" w:rsidP="0012589C">
            <w:pPr>
              <w:spacing w:before="60"/>
              <w:rPr>
                <w:rFonts w:cs="Calibri"/>
                <w:sz w:val="16"/>
              </w:rPr>
            </w:pPr>
            <w:r>
              <w:rPr>
                <w:rFonts w:cs="Calibri"/>
                <w:sz w:val="16"/>
              </w:rPr>
              <w:t>uint8</w:t>
            </w:r>
          </w:p>
        </w:tc>
        <w:tc>
          <w:tcPr>
            <w:tcW w:w="1170" w:type="dxa"/>
          </w:tcPr>
          <w:p w:rsidR="0012589C" w:rsidRPr="00AA38E8" w:rsidRDefault="0012589C" w:rsidP="0012589C">
            <w:pPr>
              <w:spacing w:before="60"/>
              <w:rPr>
                <w:rFonts w:cs="Calibri"/>
                <w:sz w:val="16"/>
              </w:rPr>
            </w:pPr>
            <w:r>
              <w:rPr>
                <w:rFonts w:cs="Calibri"/>
                <w:sz w:val="16"/>
              </w:rPr>
              <w:t>0</w:t>
            </w:r>
          </w:p>
        </w:tc>
        <w:tc>
          <w:tcPr>
            <w:tcW w:w="1080" w:type="dxa"/>
          </w:tcPr>
          <w:p w:rsidR="0012589C" w:rsidRPr="00AA38E8" w:rsidRDefault="0012589C" w:rsidP="0012589C">
            <w:pPr>
              <w:spacing w:before="60"/>
              <w:rPr>
                <w:rFonts w:cs="Calibri"/>
                <w:sz w:val="16"/>
              </w:rPr>
            </w:pPr>
            <w:r>
              <w:rPr>
                <w:rFonts w:cs="Calibri"/>
                <w:sz w:val="16"/>
              </w:rPr>
              <w:t>5</w:t>
            </w:r>
          </w:p>
        </w:tc>
      </w:tr>
    </w:tbl>
    <w:p w:rsidR="0012589C" w:rsidRDefault="0012589C" w:rsidP="0012589C">
      <w:pPr>
        <w:pStyle w:val="Heading2"/>
        <w:numPr>
          <w:ilvl w:val="3"/>
          <w:numId w:val="11"/>
        </w:numPr>
        <w:spacing w:after="60"/>
        <w:rPr>
          <w:rFonts w:ascii="Calibri" w:hAnsi="Calibri" w:cs="Calibri"/>
        </w:rPr>
      </w:pPr>
      <w:bookmarkStart w:id="520" w:name="_Toc468274535"/>
      <w:r>
        <w:rPr>
          <w:rFonts w:ascii="Calibri" w:hAnsi="Calibri" w:cs="Calibri"/>
        </w:rPr>
        <w:t>Design Rationale</w:t>
      </w:r>
      <w:bookmarkEnd w:id="520"/>
    </w:p>
    <w:p w:rsidR="0012589C" w:rsidRPr="00602468" w:rsidRDefault="0012589C" w:rsidP="0012589C">
      <w:pPr>
        <w:rPr>
          <w:lang w:bidi="ar-SA"/>
        </w:rPr>
      </w:pPr>
      <w:r>
        <w:rPr>
          <w:lang w:bidi="ar-SA"/>
        </w:rPr>
        <w:t>None</w:t>
      </w:r>
    </w:p>
    <w:p w:rsidR="0012589C" w:rsidRPr="00AA38E8" w:rsidRDefault="0012589C" w:rsidP="0012589C">
      <w:pPr>
        <w:pStyle w:val="Heading2"/>
        <w:numPr>
          <w:ilvl w:val="3"/>
          <w:numId w:val="11"/>
        </w:numPr>
        <w:spacing w:after="60"/>
        <w:rPr>
          <w:rFonts w:ascii="Calibri" w:hAnsi="Calibri" w:cs="Calibri"/>
        </w:rPr>
      </w:pPr>
      <w:bookmarkStart w:id="521" w:name="_Toc468274536"/>
      <w:r>
        <w:rPr>
          <w:rFonts w:ascii="Calibri" w:hAnsi="Calibri" w:cs="Calibri"/>
        </w:rPr>
        <w:t>Processing</w:t>
      </w:r>
      <w:bookmarkEnd w:id="521"/>
    </w:p>
    <w:p w:rsidR="0012589C" w:rsidRDefault="0012589C" w:rsidP="0012589C">
      <w:pPr>
        <w:rPr>
          <w:ins w:id="522" w:author="Ramachandran M G." w:date="2016-11-30T13:01:00Z"/>
        </w:rPr>
      </w:pPr>
      <w:r>
        <w:rPr>
          <w:rFonts w:cs="Calibri"/>
        </w:rPr>
        <w:t>Refer to ‘</w:t>
      </w:r>
      <w:r w:rsidRPr="0012589C">
        <w:t>CurrMeasResp</w:t>
      </w:r>
      <w:r>
        <w:t>’ block in FDD at ‘</w:t>
      </w:r>
      <w:r w:rsidRPr="00602468">
        <w:t>SF049A_LoaMgr/LoaMgr/LoaMgrPer1/Request_Responses</w:t>
      </w:r>
      <w:r>
        <w:t>’</w:t>
      </w:r>
    </w:p>
    <w:p w:rsidR="00977315" w:rsidRDefault="00977315" w:rsidP="0012589C">
      <w:pPr>
        <w:rPr>
          <w:ins w:id="523" w:author="Ramachandran M G." w:date="2016-11-30T13:01:00Z"/>
        </w:rPr>
      </w:pPr>
    </w:p>
    <w:p w:rsidR="00977315" w:rsidRDefault="00977315" w:rsidP="0012589C"/>
    <w:p w:rsidR="0012589C" w:rsidRPr="00AA38E8" w:rsidRDefault="0012589C" w:rsidP="0012589C">
      <w:pPr>
        <w:pStyle w:val="Heading2"/>
        <w:numPr>
          <w:ilvl w:val="2"/>
          <w:numId w:val="11"/>
        </w:numPr>
        <w:tabs>
          <w:tab w:val="clear" w:pos="1017"/>
          <w:tab w:val="num" w:pos="567"/>
        </w:tabs>
        <w:spacing w:after="60"/>
        <w:ind w:left="567"/>
        <w:rPr>
          <w:rFonts w:ascii="Calibri" w:hAnsi="Calibri" w:cs="Calibri"/>
        </w:rPr>
      </w:pPr>
      <w:bookmarkStart w:id="524" w:name="_Toc468274537"/>
      <w:r w:rsidRPr="00AA38E8">
        <w:rPr>
          <w:rFonts w:ascii="Calibri" w:hAnsi="Calibri" w:cs="Calibri"/>
        </w:rPr>
        <w:lastRenderedPageBreak/>
        <w:t>Local Function #</w:t>
      </w:r>
      <w:r>
        <w:rPr>
          <w:rFonts w:ascii="Calibri" w:hAnsi="Calibri" w:cs="Calibri"/>
        </w:rPr>
        <w:t>5</w:t>
      </w:r>
      <w:bookmarkEnd w:id="52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Function Name</w:t>
            </w:r>
          </w:p>
        </w:tc>
        <w:tc>
          <w:tcPr>
            <w:tcW w:w="3459" w:type="dxa"/>
          </w:tcPr>
          <w:p w:rsidR="0012589C" w:rsidRPr="00AA38E8" w:rsidRDefault="0012589C" w:rsidP="0012589C">
            <w:pPr>
              <w:spacing w:before="60"/>
              <w:rPr>
                <w:rFonts w:cs="Calibri"/>
                <w:sz w:val="16"/>
              </w:rPr>
            </w:pPr>
            <w:r w:rsidRPr="0012589C">
              <w:rPr>
                <w:rFonts w:cs="Calibri"/>
                <w:sz w:val="16"/>
              </w:rPr>
              <w:t>CntSwBasdMtgtnChk</w:t>
            </w:r>
          </w:p>
        </w:tc>
        <w:tc>
          <w:tcPr>
            <w:tcW w:w="1440" w:type="dxa"/>
            <w:shd w:val="pct30" w:color="FFFF00" w:fill="auto"/>
          </w:tcPr>
          <w:p w:rsidR="0012589C" w:rsidRPr="00AA38E8" w:rsidRDefault="0012589C" w:rsidP="0012589C">
            <w:pPr>
              <w:spacing w:before="60"/>
              <w:jc w:val="center"/>
              <w:rPr>
                <w:rFonts w:cs="Calibri"/>
                <w:sz w:val="16"/>
              </w:rPr>
            </w:pPr>
            <w:r w:rsidRPr="00AA38E8">
              <w:rPr>
                <w:rFonts w:cs="Calibri"/>
                <w:sz w:val="16"/>
              </w:rPr>
              <w:t>Type</w:t>
            </w:r>
          </w:p>
        </w:tc>
        <w:tc>
          <w:tcPr>
            <w:tcW w:w="1170" w:type="dxa"/>
            <w:shd w:val="pct30" w:color="FFFF00" w:fill="auto"/>
          </w:tcPr>
          <w:p w:rsidR="0012589C" w:rsidRPr="00AA38E8" w:rsidRDefault="0012589C" w:rsidP="0012589C">
            <w:pPr>
              <w:spacing w:before="60"/>
              <w:jc w:val="center"/>
              <w:rPr>
                <w:rFonts w:cs="Calibri"/>
                <w:sz w:val="16"/>
              </w:rPr>
            </w:pPr>
            <w:r w:rsidRPr="00AA38E8">
              <w:rPr>
                <w:rFonts w:cs="Calibri"/>
                <w:sz w:val="16"/>
              </w:rPr>
              <w:t>Min</w:t>
            </w:r>
          </w:p>
        </w:tc>
        <w:tc>
          <w:tcPr>
            <w:tcW w:w="1080" w:type="dxa"/>
            <w:shd w:val="pct30" w:color="FFFF00" w:fill="auto"/>
          </w:tcPr>
          <w:p w:rsidR="0012589C" w:rsidRPr="00AA38E8" w:rsidRDefault="0012589C" w:rsidP="0012589C">
            <w:pPr>
              <w:spacing w:before="60"/>
              <w:jc w:val="center"/>
              <w:rPr>
                <w:rFonts w:cs="Calibri"/>
                <w:sz w:val="16"/>
              </w:rPr>
            </w:pPr>
            <w:r w:rsidRPr="00AA38E8">
              <w:rPr>
                <w:rFonts w:cs="Calibri"/>
                <w:sz w:val="16"/>
              </w:rPr>
              <w:t>Max</w:t>
            </w:r>
          </w:p>
        </w:tc>
      </w:tr>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 xml:space="preserve">Arguments Passed </w:t>
            </w:r>
          </w:p>
        </w:tc>
        <w:tc>
          <w:tcPr>
            <w:tcW w:w="3459" w:type="dxa"/>
          </w:tcPr>
          <w:p w:rsidR="0012589C" w:rsidRPr="00AA38E8" w:rsidRDefault="0012589C" w:rsidP="0012589C">
            <w:pPr>
              <w:spacing w:before="60"/>
              <w:rPr>
                <w:rFonts w:cs="Calibri"/>
                <w:sz w:val="16"/>
              </w:rPr>
            </w:pPr>
            <w:r w:rsidRPr="0012589C">
              <w:rPr>
                <w:rFonts w:cs="Calibri"/>
                <w:sz w:val="16"/>
              </w:rPr>
              <w:t>Resp_Cnt_T_u08</w:t>
            </w:r>
          </w:p>
        </w:tc>
        <w:tc>
          <w:tcPr>
            <w:tcW w:w="1440" w:type="dxa"/>
          </w:tcPr>
          <w:p w:rsidR="0012589C" w:rsidRPr="00AA38E8" w:rsidRDefault="0012589C" w:rsidP="0012589C">
            <w:pPr>
              <w:spacing w:before="60"/>
              <w:rPr>
                <w:rFonts w:cs="Calibri"/>
                <w:sz w:val="16"/>
              </w:rPr>
            </w:pPr>
            <w:r>
              <w:rPr>
                <w:rFonts w:cs="Calibri"/>
                <w:sz w:val="16"/>
              </w:rPr>
              <w:t>uint8</w:t>
            </w:r>
          </w:p>
        </w:tc>
        <w:tc>
          <w:tcPr>
            <w:tcW w:w="1170" w:type="dxa"/>
          </w:tcPr>
          <w:p w:rsidR="0012589C" w:rsidRPr="00AA38E8" w:rsidRDefault="0012589C" w:rsidP="0012589C">
            <w:pPr>
              <w:spacing w:before="60"/>
              <w:rPr>
                <w:rFonts w:cs="Calibri"/>
                <w:sz w:val="16"/>
              </w:rPr>
            </w:pPr>
            <w:r>
              <w:rPr>
                <w:rFonts w:cs="Calibri"/>
                <w:sz w:val="16"/>
              </w:rPr>
              <w:t>0</w:t>
            </w:r>
          </w:p>
        </w:tc>
        <w:tc>
          <w:tcPr>
            <w:tcW w:w="1080" w:type="dxa"/>
          </w:tcPr>
          <w:p w:rsidR="0012589C" w:rsidRPr="00AA38E8" w:rsidRDefault="00D91C8F" w:rsidP="0012589C">
            <w:pPr>
              <w:spacing w:before="60"/>
              <w:rPr>
                <w:rFonts w:cs="Calibri"/>
                <w:sz w:val="16"/>
              </w:rPr>
            </w:pPr>
            <w:r>
              <w:rPr>
                <w:rFonts w:cs="Calibri"/>
                <w:sz w:val="16"/>
              </w:rPr>
              <w:t>5</w:t>
            </w:r>
          </w:p>
        </w:tc>
      </w:tr>
      <w:tr w:rsidR="0012589C" w:rsidRPr="00AA38E8" w:rsidTr="0012589C">
        <w:tc>
          <w:tcPr>
            <w:tcW w:w="1779" w:type="dxa"/>
          </w:tcPr>
          <w:p w:rsidR="0012589C" w:rsidRPr="00AA38E8" w:rsidRDefault="0012589C" w:rsidP="0012589C">
            <w:pPr>
              <w:spacing w:before="60"/>
              <w:rPr>
                <w:rFonts w:cs="Calibri"/>
                <w:b/>
                <w:bCs/>
                <w:sz w:val="16"/>
              </w:rPr>
            </w:pPr>
          </w:p>
        </w:tc>
        <w:tc>
          <w:tcPr>
            <w:tcW w:w="3459" w:type="dxa"/>
          </w:tcPr>
          <w:p w:rsidR="0012589C" w:rsidRPr="0012589C" w:rsidRDefault="0012589C" w:rsidP="0012589C">
            <w:pPr>
              <w:spacing w:before="60"/>
              <w:rPr>
                <w:rFonts w:cs="Calibri"/>
                <w:sz w:val="16"/>
              </w:rPr>
            </w:pPr>
            <w:r w:rsidRPr="0012589C">
              <w:rPr>
                <w:rFonts w:cs="Calibri"/>
                <w:sz w:val="16"/>
              </w:rPr>
              <w:t>PrevMtgtnEna_Cnt_T_lgc</w:t>
            </w:r>
          </w:p>
        </w:tc>
        <w:tc>
          <w:tcPr>
            <w:tcW w:w="1440" w:type="dxa"/>
          </w:tcPr>
          <w:p w:rsidR="0012589C" w:rsidRDefault="0012589C" w:rsidP="0012589C">
            <w:pPr>
              <w:spacing w:before="60"/>
              <w:rPr>
                <w:rFonts w:cs="Calibri"/>
                <w:sz w:val="16"/>
              </w:rPr>
            </w:pPr>
            <w:r>
              <w:rPr>
                <w:rFonts w:cs="Calibri"/>
                <w:sz w:val="16"/>
              </w:rPr>
              <w:t>boolean</w:t>
            </w:r>
          </w:p>
        </w:tc>
        <w:tc>
          <w:tcPr>
            <w:tcW w:w="1170" w:type="dxa"/>
          </w:tcPr>
          <w:p w:rsidR="0012589C" w:rsidRDefault="0012589C" w:rsidP="0012589C">
            <w:pPr>
              <w:spacing w:before="60"/>
              <w:rPr>
                <w:rFonts w:cs="Calibri"/>
                <w:sz w:val="16"/>
              </w:rPr>
            </w:pPr>
            <w:r>
              <w:rPr>
                <w:rFonts w:cs="Calibri"/>
                <w:sz w:val="16"/>
              </w:rPr>
              <w:t>FALSE</w:t>
            </w:r>
          </w:p>
        </w:tc>
        <w:tc>
          <w:tcPr>
            <w:tcW w:w="1080" w:type="dxa"/>
          </w:tcPr>
          <w:p w:rsidR="0012589C" w:rsidRDefault="0012589C" w:rsidP="0012589C">
            <w:pPr>
              <w:spacing w:before="60"/>
              <w:rPr>
                <w:rFonts w:cs="Calibri"/>
                <w:sz w:val="16"/>
              </w:rPr>
            </w:pPr>
            <w:r>
              <w:rPr>
                <w:rFonts w:cs="Calibri"/>
                <w:sz w:val="16"/>
              </w:rPr>
              <w:t>TRUE</w:t>
            </w:r>
          </w:p>
        </w:tc>
      </w:tr>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Return Value</w:t>
            </w:r>
          </w:p>
        </w:tc>
        <w:tc>
          <w:tcPr>
            <w:tcW w:w="3459" w:type="dxa"/>
          </w:tcPr>
          <w:p w:rsidR="0012589C" w:rsidRPr="00AA38E8" w:rsidRDefault="0012589C" w:rsidP="0012589C">
            <w:pPr>
              <w:spacing w:before="60"/>
              <w:rPr>
                <w:rFonts w:cs="Calibri"/>
                <w:sz w:val="16"/>
              </w:rPr>
            </w:pPr>
            <w:r w:rsidRPr="0012589C">
              <w:rPr>
                <w:rFonts w:cs="Calibri"/>
                <w:sz w:val="16"/>
              </w:rPr>
              <w:t>MtgtnEna_Cnt_T_lgc</w:t>
            </w:r>
          </w:p>
        </w:tc>
        <w:tc>
          <w:tcPr>
            <w:tcW w:w="1440" w:type="dxa"/>
          </w:tcPr>
          <w:p w:rsidR="0012589C" w:rsidRDefault="0012589C" w:rsidP="0012589C">
            <w:pPr>
              <w:spacing w:before="60"/>
              <w:rPr>
                <w:rFonts w:cs="Calibri"/>
                <w:sz w:val="16"/>
              </w:rPr>
            </w:pPr>
            <w:r>
              <w:rPr>
                <w:rFonts w:cs="Calibri"/>
                <w:sz w:val="16"/>
              </w:rPr>
              <w:t>boolean</w:t>
            </w:r>
          </w:p>
        </w:tc>
        <w:tc>
          <w:tcPr>
            <w:tcW w:w="1170" w:type="dxa"/>
          </w:tcPr>
          <w:p w:rsidR="0012589C" w:rsidRDefault="0012589C" w:rsidP="0012589C">
            <w:pPr>
              <w:spacing w:before="60"/>
              <w:rPr>
                <w:rFonts w:cs="Calibri"/>
                <w:sz w:val="16"/>
              </w:rPr>
            </w:pPr>
            <w:r>
              <w:rPr>
                <w:rFonts w:cs="Calibri"/>
                <w:sz w:val="16"/>
              </w:rPr>
              <w:t>FALSE</w:t>
            </w:r>
          </w:p>
        </w:tc>
        <w:tc>
          <w:tcPr>
            <w:tcW w:w="1080" w:type="dxa"/>
          </w:tcPr>
          <w:p w:rsidR="0012589C" w:rsidRDefault="0012589C" w:rsidP="0012589C">
            <w:pPr>
              <w:spacing w:before="60"/>
              <w:rPr>
                <w:rFonts w:cs="Calibri"/>
                <w:sz w:val="16"/>
              </w:rPr>
            </w:pPr>
            <w:r>
              <w:rPr>
                <w:rFonts w:cs="Calibri"/>
                <w:sz w:val="16"/>
              </w:rPr>
              <w:t>TRUE</w:t>
            </w:r>
          </w:p>
        </w:tc>
      </w:tr>
    </w:tbl>
    <w:p w:rsidR="0012589C" w:rsidRDefault="0012589C" w:rsidP="0012589C">
      <w:pPr>
        <w:pStyle w:val="Heading2"/>
        <w:numPr>
          <w:ilvl w:val="3"/>
          <w:numId w:val="11"/>
        </w:numPr>
        <w:spacing w:after="60"/>
        <w:rPr>
          <w:rFonts w:ascii="Calibri" w:hAnsi="Calibri" w:cs="Calibri"/>
        </w:rPr>
      </w:pPr>
      <w:bookmarkStart w:id="525" w:name="_Toc468274538"/>
      <w:r>
        <w:rPr>
          <w:rFonts w:ascii="Calibri" w:hAnsi="Calibri" w:cs="Calibri"/>
        </w:rPr>
        <w:t>Design Rationale</w:t>
      </w:r>
      <w:bookmarkEnd w:id="525"/>
    </w:p>
    <w:p w:rsidR="0012589C" w:rsidRPr="00602468" w:rsidRDefault="0012589C" w:rsidP="0012589C">
      <w:pPr>
        <w:rPr>
          <w:lang w:bidi="ar-SA"/>
        </w:rPr>
      </w:pPr>
      <w:r>
        <w:rPr>
          <w:lang w:bidi="ar-SA"/>
        </w:rPr>
        <w:t>None</w:t>
      </w:r>
    </w:p>
    <w:p w:rsidR="0012589C" w:rsidRPr="00AA38E8" w:rsidRDefault="0012589C" w:rsidP="0012589C">
      <w:pPr>
        <w:pStyle w:val="Heading2"/>
        <w:numPr>
          <w:ilvl w:val="3"/>
          <w:numId w:val="11"/>
        </w:numPr>
        <w:spacing w:after="60"/>
        <w:rPr>
          <w:rFonts w:ascii="Calibri" w:hAnsi="Calibri" w:cs="Calibri"/>
        </w:rPr>
      </w:pPr>
      <w:bookmarkStart w:id="526" w:name="_Toc468274539"/>
      <w:r>
        <w:rPr>
          <w:rFonts w:ascii="Calibri" w:hAnsi="Calibri" w:cs="Calibri"/>
        </w:rPr>
        <w:t>Processing</w:t>
      </w:r>
      <w:bookmarkEnd w:id="526"/>
    </w:p>
    <w:p w:rsidR="0012589C" w:rsidRDefault="00D91C8F" w:rsidP="0012589C">
      <w:r>
        <w:rPr>
          <w:rFonts w:cs="Calibri"/>
        </w:rPr>
        <w:t xml:space="preserve">This function corresponds to common logic (for all requests) in </w:t>
      </w:r>
      <w:r w:rsidR="0012589C">
        <w:rPr>
          <w:rFonts w:cs="Calibri"/>
        </w:rPr>
        <w:t>‘</w:t>
      </w:r>
      <w:r w:rsidR="0012589C">
        <w:t>CntSwBasdMtgtn’ block in FDD at ‘</w:t>
      </w:r>
      <w:r w:rsidR="0012589C" w:rsidRPr="0012589C">
        <w:t>SF049A_LoaMgr/LoaMgr/LoaMgrPer1/Arbitrate_Responses</w:t>
      </w:r>
      <w:r w:rsidR="0012589C">
        <w:t>’</w:t>
      </w:r>
    </w:p>
    <w:p w:rsidR="00D91C8F" w:rsidRPr="00AA38E8" w:rsidRDefault="00D91C8F" w:rsidP="00D91C8F">
      <w:pPr>
        <w:pStyle w:val="Heading2"/>
        <w:numPr>
          <w:ilvl w:val="2"/>
          <w:numId w:val="11"/>
        </w:numPr>
        <w:tabs>
          <w:tab w:val="clear" w:pos="1017"/>
          <w:tab w:val="num" w:pos="567"/>
        </w:tabs>
        <w:spacing w:after="60"/>
        <w:ind w:left="567"/>
        <w:rPr>
          <w:rFonts w:ascii="Calibri" w:hAnsi="Calibri" w:cs="Calibri"/>
        </w:rPr>
      </w:pPr>
      <w:bookmarkStart w:id="527" w:name="_Toc468274540"/>
      <w:r w:rsidRPr="00AA38E8">
        <w:rPr>
          <w:rFonts w:ascii="Calibri" w:hAnsi="Calibri" w:cs="Calibri"/>
        </w:rPr>
        <w:t>Local Function #</w:t>
      </w:r>
      <w:r>
        <w:rPr>
          <w:rFonts w:ascii="Calibri" w:hAnsi="Calibri" w:cs="Calibri"/>
        </w:rPr>
        <w:t>6</w:t>
      </w:r>
      <w:bookmarkEnd w:id="52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D91C8F" w:rsidRPr="00AA38E8" w:rsidTr="00DC2D5B">
        <w:tc>
          <w:tcPr>
            <w:tcW w:w="1779" w:type="dxa"/>
          </w:tcPr>
          <w:p w:rsidR="00D91C8F" w:rsidRPr="00AA38E8" w:rsidRDefault="00D91C8F" w:rsidP="00DC2D5B">
            <w:pPr>
              <w:spacing w:before="60"/>
              <w:rPr>
                <w:rFonts w:cs="Calibri"/>
                <w:b/>
                <w:bCs/>
                <w:sz w:val="16"/>
              </w:rPr>
            </w:pPr>
            <w:r w:rsidRPr="00AA38E8">
              <w:rPr>
                <w:rFonts w:cs="Calibri"/>
                <w:b/>
                <w:bCs/>
                <w:sz w:val="16"/>
              </w:rPr>
              <w:t>Function Name</w:t>
            </w:r>
          </w:p>
        </w:tc>
        <w:tc>
          <w:tcPr>
            <w:tcW w:w="3459" w:type="dxa"/>
          </w:tcPr>
          <w:p w:rsidR="00D91C8F" w:rsidRPr="00AA38E8" w:rsidRDefault="00D91C8F" w:rsidP="00DC2D5B">
            <w:pPr>
              <w:spacing w:before="60"/>
              <w:rPr>
                <w:rFonts w:cs="Calibri"/>
                <w:sz w:val="16"/>
              </w:rPr>
            </w:pPr>
            <w:r w:rsidRPr="00D91C8F">
              <w:rPr>
                <w:rFonts w:cs="Calibri"/>
                <w:sz w:val="16"/>
              </w:rPr>
              <w:t>SelFinalResp</w:t>
            </w:r>
          </w:p>
        </w:tc>
        <w:tc>
          <w:tcPr>
            <w:tcW w:w="1440" w:type="dxa"/>
            <w:shd w:val="pct30" w:color="FFFF00" w:fill="auto"/>
          </w:tcPr>
          <w:p w:rsidR="00D91C8F" w:rsidRPr="00AA38E8" w:rsidRDefault="00D91C8F" w:rsidP="00DC2D5B">
            <w:pPr>
              <w:spacing w:before="60"/>
              <w:jc w:val="center"/>
              <w:rPr>
                <w:rFonts w:cs="Calibri"/>
                <w:sz w:val="16"/>
              </w:rPr>
            </w:pPr>
            <w:r w:rsidRPr="00AA38E8">
              <w:rPr>
                <w:rFonts w:cs="Calibri"/>
                <w:sz w:val="16"/>
              </w:rPr>
              <w:t>Type</w:t>
            </w:r>
          </w:p>
        </w:tc>
        <w:tc>
          <w:tcPr>
            <w:tcW w:w="1170" w:type="dxa"/>
            <w:shd w:val="pct30" w:color="FFFF00" w:fill="auto"/>
          </w:tcPr>
          <w:p w:rsidR="00D91C8F" w:rsidRPr="00AA38E8" w:rsidRDefault="00D91C8F" w:rsidP="00DC2D5B">
            <w:pPr>
              <w:spacing w:before="60"/>
              <w:jc w:val="center"/>
              <w:rPr>
                <w:rFonts w:cs="Calibri"/>
                <w:sz w:val="16"/>
              </w:rPr>
            </w:pPr>
            <w:r w:rsidRPr="00AA38E8">
              <w:rPr>
                <w:rFonts w:cs="Calibri"/>
                <w:sz w:val="16"/>
              </w:rPr>
              <w:t>Min</w:t>
            </w:r>
          </w:p>
        </w:tc>
        <w:tc>
          <w:tcPr>
            <w:tcW w:w="1080" w:type="dxa"/>
            <w:shd w:val="pct30" w:color="FFFF00" w:fill="auto"/>
          </w:tcPr>
          <w:p w:rsidR="00D91C8F" w:rsidRPr="00AA38E8" w:rsidRDefault="00D91C8F" w:rsidP="00DC2D5B">
            <w:pPr>
              <w:spacing w:before="60"/>
              <w:jc w:val="center"/>
              <w:rPr>
                <w:rFonts w:cs="Calibri"/>
                <w:sz w:val="16"/>
              </w:rPr>
            </w:pPr>
            <w:r w:rsidRPr="00AA38E8">
              <w:rPr>
                <w:rFonts w:cs="Calibri"/>
                <w:sz w:val="16"/>
              </w:rPr>
              <w:t>Max</w:t>
            </w:r>
          </w:p>
        </w:tc>
      </w:tr>
      <w:tr w:rsidR="00D91C8F" w:rsidRPr="00AA38E8" w:rsidTr="00DC2D5B">
        <w:tc>
          <w:tcPr>
            <w:tcW w:w="1779" w:type="dxa"/>
          </w:tcPr>
          <w:p w:rsidR="00D91C8F" w:rsidRPr="00AA38E8" w:rsidRDefault="00D91C8F" w:rsidP="00DC2D5B">
            <w:pPr>
              <w:spacing w:before="60"/>
              <w:rPr>
                <w:rFonts w:cs="Calibri"/>
                <w:b/>
                <w:bCs/>
                <w:sz w:val="16"/>
              </w:rPr>
            </w:pPr>
            <w:r w:rsidRPr="00AA38E8">
              <w:rPr>
                <w:rFonts w:cs="Calibri"/>
                <w:b/>
                <w:bCs/>
                <w:sz w:val="16"/>
              </w:rPr>
              <w:t xml:space="preserve">Arguments Passed </w:t>
            </w:r>
          </w:p>
        </w:tc>
        <w:tc>
          <w:tcPr>
            <w:tcW w:w="3459" w:type="dxa"/>
          </w:tcPr>
          <w:p w:rsidR="00D91C8F" w:rsidRPr="00AA38E8" w:rsidRDefault="00D06A61" w:rsidP="00DC2D5B">
            <w:pPr>
              <w:spacing w:before="60"/>
              <w:rPr>
                <w:rFonts w:cs="Calibri"/>
                <w:sz w:val="16"/>
              </w:rPr>
            </w:pPr>
            <w:r w:rsidRPr="00D06A61">
              <w:rPr>
                <w:rFonts w:cs="Calibri"/>
                <w:sz w:val="16"/>
              </w:rPr>
              <w:t>MultiMtgtnResp_Cnt_T_u08</w:t>
            </w:r>
          </w:p>
        </w:tc>
        <w:tc>
          <w:tcPr>
            <w:tcW w:w="1440" w:type="dxa"/>
          </w:tcPr>
          <w:p w:rsidR="00D91C8F" w:rsidRPr="00AA38E8" w:rsidRDefault="00D91C8F" w:rsidP="00DC2D5B">
            <w:pPr>
              <w:spacing w:before="60"/>
              <w:rPr>
                <w:rFonts w:cs="Calibri"/>
                <w:sz w:val="16"/>
              </w:rPr>
            </w:pPr>
            <w:r>
              <w:rPr>
                <w:rFonts w:cs="Calibri"/>
                <w:sz w:val="16"/>
              </w:rPr>
              <w:t>uint8</w:t>
            </w:r>
          </w:p>
        </w:tc>
        <w:tc>
          <w:tcPr>
            <w:tcW w:w="1170" w:type="dxa"/>
          </w:tcPr>
          <w:p w:rsidR="00D91C8F" w:rsidRPr="00AA38E8" w:rsidRDefault="00D91C8F" w:rsidP="00DC2D5B">
            <w:pPr>
              <w:spacing w:before="60"/>
              <w:rPr>
                <w:rFonts w:cs="Calibri"/>
                <w:sz w:val="16"/>
              </w:rPr>
            </w:pPr>
            <w:r>
              <w:rPr>
                <w:rFonts w:cs="Calibri"/>
                <w:sz w:val="16"/>
              </w:rPr>
              <w:t>0</w:t>
            </w:r>
          </w:p>
        </w:tc>
        <w:tc>
          <w:tcPr>
            <w:tcW w:w="1080" w:type="dxa"/>
          </w:tcPr>
          <w:p w:rsidR="00D91C8F" w:rsidRPr="00AA38E8" w:rsidRDefault="00D91C8F" w:rsidP="00DC2D5B">
            <w:pPr>
              <w:spacing w:before="60"/>
              <w:rPr>
                <w:rFonts w:cs="Calibri"/>
                <w:sz w:val="16"/>
              </w:rPr>
            </w:pPr>
            <w:r>
              <w:rPr>
                <w:rFonts w:cs="Calibri"/>
                <w:sz w:val="16"/>
              </w:rPr>
              <w:t>5</w:t>
            </w:r>
          </w:p>
        </w:tc>
      </w:tr>
      <w:tr w:rsidR="00D06A61" w:rsidRPr="00AA38E8" w:rsidTr="00DC2D5B">
        <w:tc>
          <w:tcPr>
            <w:tcW w:w="1779" w:type="dxa"/>
          </w:tcPr>
          <w:p w:rsidR="00D06A61" w:rsidRPr="00AA38E8" w:rsidRDefault="00D06A61" w:rsidP="00DC2D5B">
            <w:pPr>
              <w:spacing w:before="60"/>
              <w:rPr>
                <w:rFonts w:cs="Calibri"/>
                <w:b/>
                <w:bCs/>
                <w:sz w:val="16"/>
              </w:rPr>
            </w:pPr>
          </w:p>
        </w:tc>
        <w:tc>
          <w:tcPr>
            <w:tcW w:w="3459" w:type="dxa"/>
          </w:tcPr>
          <w:p w:rsidR="00D06A61" w:rsidRPr="0012589C" w:rsidRDefault="00D06A61" w:rsidP="00DC2D5B">
            <w:pPr>
              <w:spacing w:before="60"/>
              <w:rPr>
                <w:rFonts w:cs="Calibri"/>
                <w:sz w:val="16"/>
              </w:rPr>
            </w:pPr>
            <w:r w:rsidRPr="00D06A61">
              <w:rPr>
                <w:rFonts w:cs="Calibri"/>
                <w:sz w:val="16"/>
              </w:rPr>
              <w:t>HwTqResp_Cnt_T_u08</w:t>
            </w:r>
          </w:p>
        </w:tc>
        <w:tc>
          <w:tcPr>
            <w:tcW w:w="1440" w:type="dxa"/>
          </w:tcPr>
          <w:p w:rsidR="00D06A61" w:rsidRPr="00AA38E8" w:rsidRDefault="00D06A61" w:rsidP="00DC2D5B">
            <w:pPr>
              <w:spacing w:before="60"/>
              <w:rPr>
                <w:rFonts w:cs="Calibri"/>
                <w:sz w:val="16"/>
              </w:rPr>
            </w:pPr>
            <w:r>
              <w:rPr>
                <w:rFonts w:cs="Calibri"/>
                <w:sz w:val="16"/>
              </w:rPr>
              <w:t>uint8</w:t>
            </w:r>
          </w:p>
        </w:tc>
        <w:tc>
          <w:tcPr>
            <w:tcW w:w="1170" w:type="dxa"/>
          </w:tcPr>
          <w:p w:rsidR="00D06A61" w:rsidRPr="00AA38E8" w:rsidRDefault="00D06A61" w:rsidP="00DC2D5B">
            <w:pPr>
              <w:spacing w:before="60"/>
              <w:rPr>
                <w:rFonts w:cs="Calibri"/>
                <w:sz w:val="16"/>
              </w:rPr>
            </w:pPr>
            <w:r>
              <w:rPr>
                <w:rFonts w:cs="Calibri"/>
                <w:sz w:val="16"/>
              </w:rPr>
              <w:t>0</w:t>
            </w:r>
          </w:p>
        </w:tc>
        <w:tc>
          <w:tcPr>
            <w:tcW w:w="1080" w:type="dxa"/>
          </w:tcPr>
          <w:p w:rsidR="00D06A61" w:rsidRPr="00AA38E8" w:rsidRDefault="00D06A61" w:rsidP="00DC2D5B">
            <w:pPr>
              <w:spacing w:before="60"/>
              <w:rPr>
                <w:rFonts w:cs="Calibri"/>
                <w:sz w:val="16"/>
              </w:rPr>
            </w:pPr>
            <w:r>
              <w:rPr>
                <w:rFonts w:cs="Calibri"/>
                <w:sz w:val="16"/>
              </w:rPr>
              <w:t>5</w:t>
            </w:r>
          </w:p>
        </w:tc>
      </w:tr>
      <w:tr w:rsidR="00D06A61" w:rsidRPr="00AA38E8" w:rsidTr="00DC2D5B">
        <w:tc>
          <w:tcPr>
            <w:tcW w:w="1779" w:type="dxa"/>
          </w:tcPr>
          <w:p w:rsidR="00D06A61" w:rsidRPr="00AA38E8" w:rsidRDefault="00D06A61" w:rsidP="00DC2D5B">
            <w:pPr>
              <w:spacing w:before="60"/>
              <w:rPr>
                <w:rFonts w:cs="Calibri"/>
                <w:b/>
                <w:bCs/>
                <w:sz w:val="16"/>
              </w:rPr>
            </w:pPr>
          </w:p>
        </w:tc>
        <w:tc>
          <w:tcPr>
            <w:tcW w:w="3459" w:type="dxa"/>
          </w:tcPr>
          <w:p w:rsidR="00D06A61" w:rsidRPr="0012589C" w:rsidRDefault="00D06A61" w:rsidP="00DC2D5B">
            <w:pPr>
              <w:spacing w:before="60"/>
              <w:rPr>
                <w:rFonts w:cs="Calibri"/>
                <w:sz w:val="16"/>
              </w:rPr>
            </w:pPr>
            <w:r w:rsidRPr="00D06A61">
              <w:rPr>
                <w:rFonts w:cs="Calibri"/>
                <w:sz w:val="16"/>
              </w:rPr>
              <w:t>MotAgResp_Cnt_T_u08</w:t>
            </w:r>
          </w:p>
        </w:tc>
        <w:tc>
          <w:tcPr>
            <w:tcW w:w="1440" w:type="dxa"/>
          </w:tcPr>
          <w:p w:rsidR="00D06A61" w:rsidRPr="00AA38E8" w:rsidRDefault="00D06A61" w:rsidP="00DC2D5B">
            <w:pPr>
              <w:spacing w:before="60"/>
              <w:rPr>
                <w:rFonts w:cs="Calibri"/>
                <w:sz w:val="16"/>
              </w:rPr>
            </w:pPr>
            <w:r>
              <w:rPr>
                <w:rFonts w:cs="Calibri"/>
                <w:sz w:val="16"/>
              </w:rPr>
              <w:t>uint8</w:t>
            </w:r>
          </w:p>
        </w:tc>
        <w:tc>
          <w:tcPr>
            <w:tcW w:w="1170" w:type="dxa"/>
          </w:tcPr>
          <w:p w:rsidR="00D06A61" w:rsidRPr="00AA38E8" w:rsidRDefault="00D06A61" w:rsidP="00DC2D5B">
            <w:pPr>
              <w:spacing w:before="60"/>
              <w:rPr>
                <w:rFonts w:cs="Calibri"/>
                <w:sz w:val="16"/>
              </w:rPr>
            </w:pPr>
            <w:r>
              <w:rPr>
                <w:rFonts w:cs="Calibri"/>
                <w:sz w:val="16"/>
              </w:rPr>
              <w:t>0</w:t>
            </w:r>
          </w:p>
        </w:tc>
        <w:tc>
          <w:tcPr>
            <w:tcW w:w="1080" w:type="dxa"/>
          </w:tcPr>
          <w:p w:rsidR="00D06A61" w:rsidRPr="00AA38E8" w:rsidRDefault="00D06A61" w:rsidP="00DC2D5B">
            <w:pPr>
              <w:spacing w:before="60"/>
              <w:rPr>
                <w:rFonts w:cs="Calibri"/>
                <w:sz w:val="16"/>
              </w:rPr>
            </w:pPr>
            <w:r>
              <w:rPr>
                <w:rFonts w:cs="Calibri"/>
                <w:sz w:val="16"/>
              </w:rPr>
              <w:t>5</w:t>
            </w:r>
          </w:p>
        </w:tc>
      </w:tr>
      <w:tr w:rsidR="00D06A61" w:rsidRPr="00AA38E8" w:rsidTr="00DC2D5B">
        <w:tc>
          <w:tcPr>
            <w:tcW w:w="1779" w:type="dxa"/>
          </w:tcPr>
          <w:p w:rsidR="00D06A61" w:rsidRPr="00AA38E8" w:rsidRDefault="00D06A61" w:rsidP="00DC2D5B">
            <w:pPr>
              <w:spacing w:before="60"/>
              <w:rPr>
                <w:rFonts w:cs="Calibri"/>
                <w:b/>
                <w:bCs/>
                <w:sz w:val="16"/>
              </w:rPr>
            </w:pPr>
          </w:p>
        </w:tc>
        <w:tc>
          <w:tcPr>
            <w:tcW w:w="3459" w:type="dxa"/>
          </w:tcPr>
          <w:p w:rsidR="00D06A61" w:rsidRPr="0012589C" w:rsidRDefault="00D06A61" w:rsidP="00DC2D5B">
            <w:pPr>
              <w:spacing w:before="60"/>
              <w:rPr>
                <w:rFonts w:cs="Calibri"/>
                <w:sz w:val="16"/>
              </w:rPr>
            </w:pPr>
            <w:r w:rsidRPr="00D06A61">
              <w:rPr>
                <w:rFonts w:cs="Calibri"/>
                <w:sz w:val="16"/>
              </w:rPr>
              <w:t>CurrMeasResp_Cnt_T_u08</w:t>
            </w:r>
          </w:p>
        </w:tc>
        <w:tc>
          <w:tcPr>
            <w:tcW w:w="1440" w:type="dxa"/>
          </w:tcPr>
          <w:p w:rsidR="00D06A61" w:rsidRPr="00AA38E8" w:rsidRDefault="00D06A61" w:rsidP="00DC2D5B">
            <w:pPr>
              <w:spacing w:before="60"/>
              <w:rPr>
                <w:rFonts w:cs="Calibri"/>
                <w:sz w:val="16"/>
              </w:rPr>
            </w:pPr>
            <w:r>
              <w:rPr>
                <w:rFonts w:cs="Calibri"/>
                <w:sz w:val="16"/>
              </w:rPr>
              <w:t>uint8</w:t>
            </w:r>
          </w:p>
        </w:tc>
        <w:tc>
          <w:tcPr>
            <w:tcW w:w="1170" w:type="dxa"/>
          </w:tcPr>
          <w:p w:rsidR="00D06A61" w:rsidRPr="00AA38E8" w:rsidRDefault="00D06A61" w:rsidP="00DC2D5B">
            <w:pPr>
              <w:spacing w:before="60"/>
              <w:rPr>
                <w:rFonts w:cs="Calibri"/>
                <w:sz w:val="16"/>
              </w:rPr>
            </w:pPr>
            <w:r>
              <w:rPr>
                <w:rFonts w:cs="Calibri"/>
                <w:sz w:val="16"/>
              </w:rPr>
              <w:t>0</w:t>
            </w:r>
          </w:p>
        </w:tc>
        <w:tc>
          <w:tcPr>
            <w:tcW w:w="1080" w:type="dxa"/>
          </w:tcPr>
          <w:p w:rsidR="00D06A61" w:rsidRPr="00AA38E8" w:rsidRDefault="00D06A61" w:rsidP="00DC2D5B">
            <w:pPr>
              <w:spacing w:before="60"/>
              <w:rPr>
                <w:rFonts w:cs="Calibri"/>
                <w:sz w:val="16"/>
              </w:rPr>
            </w:pPr>
            <w:r>
              <w:rPr>
                <w:rFonts w:cs="Calibri"/>
                <w:sz w:val="16"/>
              </w:rPr>
              <w:t>5</w:t>
            </w:r>
          </w:p>
        </w:tc>
      </w:tr>
      <w:tr w:rsidR="00D06A61" w:rsidRPr="00AA38E8" w:rsidTr="00DC2D5B">
        <w:tc>
          <w:tcPr>
            <w:tcW w:w="1779" w:type="dxa"/>
          </w:tcPr>
          <w:p w:rsidR="00D06A61" w:rsidRPr="00AA38E8" w:rsidRDefault="00D06A61" w:rsidP="00DC2D5B">
            <w:pPr>
              <w:spacing w:before="60"/>
              <w:rPr>
                <w:rFonts w:cs="Calibri"/>
                <w:b/>
                <w:bCs/>
                <w:sz w:val="16"/>
              </w:rPr>
            </w:pPr>
          </w:p>
        </w:tc>
        <w:tc>
          <w:tcPr>
            <w:tcW w:w="3459" w:type="dxa"/>
          </w:tcPr>
          <w:p w:rsidR="00D06A61" w:rsidRPr="0012589C" w:rsidRDefault="00D06A61" w:rsidP="00DC2D5B">
            <w:pPr>
              <w:spacing w:before="60"/>
              <w:rPr>
                <w:rFonts w:cs="Calibri"/>
                <w:sz w:val="16"/>
              </w:rPr>
            </w:pPr>
            <w:r w:rsidRPr="00D06A61">
              <w:rPr>
                <w:rFonts w:cs="Calibri"/>
                <w:sz w:val="16"/>
              </w:rPr>
              <w:t>InvtrResp_Cnt_T_u08</w:t>
            </w:r>
          </w:p>
        </w:tc>
        <w:tc>
          <w:tcPr>
            <w:tcW w:w="1440" w:type="dxa"/>
          </w:tcPr>
          <w:p w:rsidR="00D06A61" w:rsidRPr="00AA38E8" w:rsidRDefault="00D06A61" w:rsidP="00DC2D5B">
            <w:pPr>
              <w:spacing w:before="60"/>
              <w:rPr>
                <w:rFonts w:cs="Calibri"/>
                <w:sz w:val="16"/>
              </w:rPr>
            </w:pPr>
            <w:r>
              <w:rPr>
                <w:rFonts w:cs="Calibri"/>
                <w:sz w:val="16"/>
              </w:rPr>
              <w:t>uint8</w:t>
            </w:r>
          </w:p>
        </w:tc>
        <w:tc>
          <w:tcPr>
            <w:tcW w:w="1170" w:type="dxa"/>
          </w:tcPr>
          <w:p w:rsidR="00D06A61" w:rsidRPr="00AA38E8" w:rsidRDefault="00D06A61" w:rsidP="00DC2D5B">
            <w:pPr>
              <w:spacing w:before="60"/>
              <w:rPr>
                <w:rFonts w:cs="Calibri"/>
                <w:sz w:val="16"/>
              </w:rPr>
            </w:pPr>
            <w:r>
              <w:rPr>
                <w:rFonts w:cs="Calibri"/>
                <w:sz w:val="16"/>
              </w:rPr>
              <w:t>0</w:t>
            </w:r>
          </w:p>
        </w:tc>
        <w:tc>
          <w:tcPr>
            <w:tcW w:w="1080" w:type="dxa"/>
          </w:tcPr>
          <w:p w:rsidR="00D06A61" w:rsidRPr="00AA38E8" w:rsidRDefault="00D06A61" w:rsidP="00DC2D5B">
            <w:pPr>
              <w:spacing w:before="60"/>
              <w:rPr>
                <w:rFonts w:cs="Calibri"/>
                <w:sz w:val="16"/>
              </w:rPr>
            </w:pPr>
            <w:r>
              <w:rPr>
                <w:rFonts w:cs="Calibri"/>
                <w:sz w:val="16"/>
              </w:rPr>
              <w:t>5</w:t>
            </w:r>
          </w:p>
        </w:tc>
      </w:tr>
      <w:tr w:rsidR="00D06A61" w:rsidRPr="00AA38E8" w:rsidTr="00DC2D5B">
        <w:tc>
          <w:tcPr>
            <w:tcW w:w="1779" w:type="dxa"/>
          </w:tcPr>
          <w:p w:rsidR="00D06A61" w:rsidRPr="00AA38E8" w:rsidRDefault="00D06A61" w:rsidP="00DC2D5B">
            <w:pPr>
              <w:spacing w:before="60"/>
              <w:rPr>
                <w:rFonts w:cs="Calibri"/>
                <w:b/>
                <w:bCs/>
                <w:sz w:val="16"/>
              </w:rPr>
            </w:pPr>
            <w:r w:rsidRPr="00AA38E8">
              <w:rPr>
                <w:rFonts w:cs="Calibri"/>
                <w:b/>
                <w:bCs/>
                <w:sz w:val="16"/>
              </w:rPr>
              <w:t>Return Value</w:t>
            </w:r>
          </w:p>
        </w:tc>
        <w:tc>
          <w:tcPr>
            <w:tcW w:w="3459" w:type="dxa"/>
          </w:tcPr>
          <w:p w:rsidR="00D06A61" w:rsidRPr="00AA38E8" w:rsidRDefault="00D06A61" w:rsidP="00DC2D5B">
            <w:pPr>
              <w:spacing w:before="60"/>
              <w:rPr>
                <w:rFonts w:cs="Calibri"/>
                <w:sz w:val="16"/>
              </w:rPr>
            </w:pPr>
            <w:r w:rsidRPr="00D06A61">
              <w:rPr>
                <w:rFonts w:cs="Calibri"/>
                <w:sz w:val="16"/>
              </w:rPr>
              <w:t>LoaSt_Cnt_T_enum</w:t>
            </w:r>
          </w:p>
        </w:tc>
        <w:tc>
          <w:tcPr>
            <w:tcW w:w="1440" w:type="dxa"/>
          </w:tcPr>
          <w:p w:rsidR="00D06A61" w:rsidRDefault="00D06A61" w:rsidP="00D06A61">
            <w:pPr>
              <w:spacing w:before="60"/>
              <w:rPr>
                <w:rFonts w:cs="Calibri"/>
                <w:sz w:val="16"/>
              </w:rPr>
            </w:pPr>
            <w:r>
              <w:rPr>
                <w:rFonts w:cs="Calibri"/>
                <w:sz w:val="16"/>
              </w:rPr>
              <w:t>LoaSt1</w:t>
            </w:r>
          </w:p>
        </w:tc>
        <w:tc>
          <w:tcPr>
            <w:tcW w:w="1170" w:type="dxa"/>
          </w:tcPr>
          <w:p w:rsidR="00D06A61" w:rsidRPr="00AA38E8" w:rsidRDefault="00D06A61" w:rsidP="00DC2D5B">
            <w:pPr>
              <w:spacing w:before="60"/>
              <w:rPr>
                <w:rFonts w:cs="Calibri"/>
                <w:sz w:val="16"/>
              </w:rPr>
            </w:pPr>
            <w:r>
              <w:rPr>
                <w:rFonts w:cs="Calibri"/>
                <w:sz w:val="16"/>
              </w:rPr>
              <w:t>0</w:t>
            </w:r>
          </w:p>
        </w:tc>
        <w:tc>
          <w:tcPr>
            <w:tcW w:w="1080" w:type="dxa"/>
          </w:tcPr>
          <w:p w:rsidR="00D06A61" w:rsidRPr="00AA38E8" w:rsidRDefault="00D06A61" w:rsidP="00DC2D5B">
            <w:pPr>
              <w:spacing w:before="60"/>
              <w:rPr>
                <w:rFonts w:cs="Calibri"/>
                <w:sz w:val="16"/>
              </w:rPr>
            </w:pPr>
            <w:r>
              <w:rPr>
                <w:rFonts w:cs="Calibri"/>
                <w:sz w:val="16"/>
              </w:rPr>
              <w:t>5</w:t>
            </w:r>
          </w:p>
        </w:tc>
      </w:tr>
    </w:tbl>
    <w:p w:rsidR="00D91C8F" w:rsidRDefault="00D91C8F" w:rsidP="00D91C8F">
      <w:pPr>
        <w:pStyle w:val="Heading2"/>
        <w:numPr>
          <w:ilvl w:val="3"/>
          <w:numId w:val="11"/>
        </w:numPr>
        <w:spacing w:after="60"/>
        <w:rPr>
          <w:rFonts w:ascii="Calibri" w:hAnsi="Calibri" w:cs="Calibri"/>
        </w:rPr>
      </w:pPr>
      <w:bookmarkStart w:id="528" w:name="_Toc468274541"/>
      <w:r>
        <w:rPr>
          <w:rFonts w:ascii="Calibri" w:hAnsi="Calibri" w:cs="Calibri"/>
        </w:rPr>
        <w:t>Design Rationale</w:t>
      </w:r>
      <w:bookmarkEnd w:id="528"/>
    </w:p>
    <w:p w:rsidR="00D91C8F" w:rsidRPr="00602468" w:rsidRDefault="00D91C8F" w:rsidP="00D91C8F">
      <w:pPr>
        <w:rPr>
          <w:lang w:bidi="ar-SA"/>
        </w:rPr>
      </w:pPr>
      <w:r>
        <w:rPr>
          <w:lang w:bidi="ar-SA"/>
        </w:rPr>
        <w:t>None</w:t>
      </w:r>
    </w:p>
    <w:p w:rsidR="00D91C8F" w:rsidRPr="00AA38E8" w:rsidRDefault="00D91C8F" w:rsidP="00D91C8F">
      <w:pPr>
        <w:pStyle w:val="Heading2"/>
        <w:numPr>
          <w:ilvl w:val="3"/>
          <w:numId w:val="11"/>
        </w:numPr>
        <w:spacing w:after="60"/>
        <w:rPr>
          <w:rFonts w:ascii="Calibri" w:hAnsi="Calibri" w:cs="Calibri"/>
        </w:rPr>
      </w:pPr>
      <w:bookmarkStart w:id="529" w:name="_Toc468274542"/>
      <w:r>
        <w:rPr>
          <w:rFonts w:ascii="Calibri" w:hAnsi="Calibri" w:cs="Calibri"/>
        </w:rPr>
        <w:t>Processing</w:t>
      </w:r>
      <w:bookmarkEnd w:id="529"/>
    </w:p>
    <w:p w:rsidR="00D91C8F" w:rsidRDefault="00D91C8F" w:rsidP="00D91C8F">
      <w:pPr>
        <w:rPr>
          <w:rFonts w:cs="Calibri"/>
        </w:rPr>
      </w:pPr>
      <w:r>
        <w:rPr>
          <w:rFonts w:cs="Calibri"/>
        </w:rPr>
        <w:t>This function corresponds to ‘</w:t>
      </w:r>
      <w:r w:rsidR="00D06A61">
        <w:t>SelFinalResp</w:t>
      </w:r>
      <w:r>
        <w:t>’ block in FDD at ‘</w:t>
      </w:r>
      <w:r w:rsidRPr="0012589C">
        <w:t>SF049A_LoaMgr/LoaMgr/LoaMgrPer1/Arbitrate_Responses</w:t>
      </w:r>
      <w:r>
        <w:t>’</w:t>
      </w:r>
    </w:p>
    <w:p w:rsidR="00BD794B" w:rsidRPr="00AA38E8" w:rsidRDefault="00BD794B" w:rsidP="00BD794B">
      <w:pPr>
        <w:pStyle w:val="Heading2"/>
        <w:numPr>
          <w:ilvl w:val="2"/>
          <w:numId w:val="11"/>
        </w:numPr>
        <w:tabs>
          <w:tab w:val="clear" w:pos="1017"/>
          <w:tab w:val="num" w:pos="567"/>
        </w:tabs>
        <w:spacing w:after="60"/>
        <w:ind w:left="567"/>
        <w:rPr>
          <w:rFonts w:ascii="Calibri" w:hAnsi="Calibri" w:cs="Calibri"/>
        </w:rPr>
      </w:pPr>
      <w:bookmarkStart w:id="530" w:name="_Toc468274543"/>
      <w:r w:rsidRPr="00AA38E8">
        <w:rPr>
          <w:rFonts w:ascii="Calibri" w:hAnsi="Calibri" w:cs="Calibri"/>
        </w:rPr>
        <w:t>Local Function #</w:t>
      </w:r>
      <w:r w:rsidR="00233B24">
        <w:rPr>
          <w:rFonts w:ascii="Calibri" w:hAnsi="Calibri" w:cs="Calibri"/>
        </w:rPr>
        <w:t>7</w:t>
      </w:r>
      <w:bookmarkEnd w:id="53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BD794B" w:rsidRPr="00AA38E8" w:rsidTr="00DC2D5B">
        <w:tc>
          <w:tcPr>
            <w:tcW w:w="1779" w:type="dxa"/>
          </w:tcPr>
          <w:p w:rsidR="00BD794B" w:rsidRPr="00AA38E8" w:rsidRDefault="00BD794B" w:rsidP="00DC2D5B">
            <w:pPr>
              <w:spacing w:before="60"/>
              <w:rPr>
                <w:rFonts w:cs="Calibri"/>
                <w:b/>
                <w:bCs/>
                <w:sz w:val="16"/>
              </w:rPr>
            </w:pPr>
            <w:r w:rsidRPr="00AA38E8">
              <w:rPr>
                <w:rFonts w:cs="Calibri"/>
                <w:b/>
                <w:bCs/>
                <w:sz w:val="16"/>
              </w:rPr>
              <w:t>Function Name</w:t>
            </w:r>
          </w:p>
        </w:tc>
        <w:tc>
          <w:tcPr>
            <w:tcW w:w="3459" w:type="dxa"/>
          </w:tcPr>
          <w:p w:rsidR="00BD794B" w:rsidRPr="00AA38E8" w:rsidRDefault="00BD794B" w:rsidP="00DC2D5B">
            <w:pPr>
              <w:spacing w:before="60"/>
              <w:rPr>
                <w:rFonts w:cs="Calibri"/>
                <w:sz w:val="16"/>
              </w:rPr>
            </w:pPr>
            <w:r w:rsidRPr="00BD794B">
              <w:rPr>
                <w:rFonts w:cs="Calibri"/>
                <w:sz w:val="16"/>
              </w:rPr>
              <w:t>SetFaults</w:t>
            </w:r>
          </w:p>
        </w:tc>
        <w:tc>
          <w:tcPr>
            <w:tcW w:w="1440" w:type="dxa"/>
            <w:shd w:val="pct30" w:color="FFFF00" w:fill="auto"/>
          </w:tcPr>
          <w:p w:rsidR="00BD794B" w:rsidRPr="00AA38E8" w:rsidRDefault="00BD794B" w:rsidP="00DC2D5B">
            <w:pPr>
              <w:spacing w:before="60"/>
              <w:jc w:val="center"/>
              <w:rPr>
                <w:rFonts w:cs="Calibri"/>
                <w:sz w:val="16"/>
              </w:rPr>
            </w:pPr>
            <w:r w:rsidRPr="00AA38E8">
              <w:rPr>
                <w:rFonts w:cs="Calibri"/>
                <w:sz w:val="16"/>
              </w:rPr>
              <w:t>Type</w:t>
            </w:r>
          </w:p>
        </w:tc>
        <w:tc>
          <w:tcPr>
            <w:tcW w:w="1170" w:type="dxa"/>
            <w:shd w:val="pct30" w:color="FFFF00" w:fill="auto"/>
          </w:tcPr>
          <w:p w:rsidR="00BD794B" w:rsidRPr="00AA38E8" w:rsidRDefault="00BD794B" w:rsidP="00DC2D5B">
            <w:pPr>
              <w:spacing w:before="60"/>
              <w:jc w:val="center"/>
              <w:rPr>
                <w:rFonts w:cs="Calibri"/>
                <w:sz w:val="16"/>
              </w:rPr>
            </w:pPr>
            <w:r w:rsidRPr="00AA38E8">
              <w:rPr>
                <w:rFonts w:cs="Calibri"/>
                <w:sz w:val="16"/>
              </w:rPr>
              <w:t>Min</w:t>
            </w:r>
          </w:p>
        </w:tc>
        <w:tc>
          <w:tcPr>
            <w:tcW w:w="1080" w:type="dxa"/>
            <w:shd w:val="pct30" w:color="FFFF00" w:fill="auto"/>
          </w:tcPr>
          <w:p w:rsidR="00BD794B" w:rsidRPr="00AA38E8" w:rsidRDefault="00BD794B" w:rsidP="00DC2D5B">
            <w:pPr>
              <w:spacing w:before="60"/>
              <w:jc w:val="center"/>
              <w:rPr>
                <w:rFonts w:cs="Calibri"/>
                <w:sz w:val="16"/>
              </w:rPr>
            </w:pPr>
            <w:r w:rsidRPr="00AA38E8">
              <w:rPr>
                <w:rFonts w:cs="Calibri"/>
                <w:sz w:val="16"/>
              </w:rPr>
              <w:t>Max</w:t>
            </w:r>
          </w:p>
        </w:tc>
      </w:tr>
      <w:tr w:rsidR="00BD794B" w:rsidRPr="00AA38E8" w:rsidTr="00DC2D5B">
        <w:tc>
          <w:tcPr>
            <w:tcW w:w="1779" w:type="dxa"/>
          </w:tcPr>
          <w:p w:rsidR="00BD794B" w:rsidRPr="00AA38E8" w:rsidRDefault="00BD794B" w:rsidP="00DC2D5B">
            <w:pPr>
              <w:spacing w:before="60"/>
              <w:rPr>
                <w:rFonts w:cs="Calibri"/>
                <w:b/>
                <w:bCs/>
                <w:sz w:val="16"/>
              </w:rPr>
            </w:pPr>
            <w:r w:rsidRPr="00AA38E8">
              <w:rPr>
                <w:rFonts w:cs="Calibri"/>
                <w:b/>
                <w:bCs/>
                <w:sz w:val="16"/>
              </w:rPr>
              <w:t xml:space="preserve">Arguments Passed </w:t>
            </w:r>
          </w:p>
        </w:tc>
        <w:tc>
          <w:tcPr>
            <w:tcW w:w="3459" w:type="dxa"/>
          </w:tcPr>
          <w:p w:rsidR="00BD794B" w:rsidRPr="00AA38E8" w:rsidRDefault="00BD794B" w:rsidP="00DC2D5B">
            <w:pPr>
              <w:spacing w:before="60"/>
              <w:rPr>
                <w:rFonts w:cs="Calibri"/>
                <w:sz w:val="16"/>
              </w:rPr>
            </w:pPr>
            <w:r w:rsidRPr="00BD794B">
              <w:rPr>
                <w:rFonts w:cs="Calibri"/>
                <w:sz w:val="16"/>
              </w:rPr>
              <w:t>LoaSt_Cnt_T_enum</w:t>
            </w:r>
          </w:p>
        </w:tc>
        <w:tc>
          <w:tcPr>
            <w:tcW w:w="1440" w:type="dxa"/>
          </w:tcPr>
          <w:p w:rsidR="00BD794B" w:rsidRDefault="00BD794B" w:rsidP="00DC2D5B">
            <w:pPr>
              <w:spacing w:before="60"/>
              <w:rPr>
                <w:rFonts w:cs="Calibri"/>
                <w:sz w:val="16"/>
              </w:rPr>
            </w:pPr>
            <w:r>
              <w:rPr>
                <w:rFonts w:cs="Calibri"/>
                <w:sz w:val="16"/>
              </w:rPr>
              <w:t>LoaSt1</w:t>
            </w:r>
          </w:p>
        </w:tc>
        <w:tc>
          <w:tcPr>
            <w:tcW w:w="1170" w:type="dxa"/>
          </w:tcPr>
          <w:p w:rsidR="00BD794B" w:rsidRPr="00AA38E8" w:rsidRDefault="00BD794B" w:rsidP="00DC2D5B">
            <w:pPr>
              <w:spacing w:before="60"/>
              <w:rPr>
                <w:rFonts w:cs="Calibri"/>
                <w:sz w:val="16"/>
              </w:rPr>
            </w:pPr>
            <w:r>
              <w:rPr>
                <w:rFonts w:cs="Calibri"/>
                <w:sz w:val="16"/>
              </w:rPr>
              <w:t>0</w:t>
            </w:r>
          </w:p>
        </w:tc>
        <w:tc>
          <w:tcPr>
            <w:tcW w:w="1080" w:type="dxa"/>
          </w:tcPr>
          <w:p w:rsidR="00BD794B" w:rsidRPr="00AA38E8" w:rsidRDefault="00BD794B" w:rsidP="00DC2D5B">
            <w:pPr>
              <w:spacing w:before="60"/>
              <w:rPr>
                <w:rFonts w:cs="Calibri"/>
                <w:sz w:val="16"/>
              </w:rPr>
            </w:pPr>
            <w:r>
              <w:rPr>
                <w:rFonts w:cs="Calibri"/>
                <w:sz w:val="16"/>
              </w:rPr>
              <w:t>5</w:t>
            </w:r>
          </w:p>
        </w:tc>
      </w:tr>
      <w:tr w:rsidR="00BD794B" w:rsidRPr="00AA38E8" w:rsidTr="00DC2D5B">
        <w:tc>
          <w:tcPr>
            <w:tcW w:w="1779" w:type="dxa"/>
          </w:tcPr>
          <w:p w:rsidR="00BD794B" w:rsidRPr="00AA38E8" w:rsidRDefault="00BD794B" w:rsidP="00DC2D5B">
            <w:pPr>
              <w:spacing w:before="60"/>
              <w:rPr>
                <w:rFonts w:cs="Calibri"/>
                <w:b/>
                <w:bCs/>
                <w:sz w:val="16"/>
              </w:rPr>
            </w:pPr>
          </w:p>
        </w:tc>
        <w:tc>
          <w:tcPr>
            <w:tcW w:w="3459" w:type="dxa"/>
          </w:tcPr>
          <w:p w:rsidR="00BD794B" w:rsidRPr="0012589C" w:rsidRDefault="00BD794B" w:rsidP="00DC2D5B">
            <w:pPr>
              <w:spacing w:before="60"/>
              <w:rPr>
                <w:rFonts w:cs="Calibri"/>
                <w:sz w:val="16"/>
              </w:rPr>
            </w:pPr>
            <w:r w:rsidRPr="00BD794B">
              <w:rPr>
                <w:rFonts w:cs="Calibri"/>
                <w:sz w:val="16"/>
              </w:rPr>
              <w:t>HwTqIdptMin_Cnt_T_u08</w:t>
            </w:r>
          </w:p>
        </w:tc>
        <w:tc>
          <w:tcPr>
            <w:tcW w:w="1440" w:type="dxa"/>
          </w:tcPr>
          <w:p w:rsidR="00BD794B" w:rsidRPr="00AA38E8" w:rsidRDefault="00BD794B" w:rsidP="00DC2D5B">
            <w:pPr>
              <w:spacing w:before="60"/>
              <w:rPr>
                <w:rFonts w:cs="Calibri"/>
                <w:sz w:val="16"/>
              </w:rPr>
            </w:pPr>
            <w:r>
              <w:rPr>
                <w:rFonts w:cs="Calibri"/>
                <w:sz w:val="16"/>
              </w:rPr>
              <w:t>uint8</w:t>
            </w:r>
          </w:p>
        </w:tc>
        <w:tc>
          <w:tcPr>
            <w:tcW w:w="1170" w:type="dxa"/>
          </w:tcPr>
          <w:p w:rsidR="00BD794B" w:rsidRPr="00AA38E8" w:rsidRDefault="00BD794B" w:rsidP="00DC2D5B">
            <w:pPr>
              <w:spacing w:before="60"/>
              <w:rPr>
                <w:rFonts w:cs="Calibri"/>
                <w:sz w:val="16"/>
              </w:rPr>
            </w:pPr>
            <w:r>
              <w:rPr>
                <w:rFonts w:cs="Calibri"/>
                <w:sz w:val="16"/>
              </w:rPr>
              <w:t>0</w:t>
            </w:r>
          </w:p>
        </w:tc>
        <w:tc>
          <w:tcPr>
            <w:tcW w:w="1080" w:type="dxa"/>
          </w:tcPr>
          <w:p w:rsidR="00BD794B" w:rsidRPr="00AA38E8" w:rsidRDefault="00233B24" w:rsidP="00DC2D5B">
            <w:pPr>
              <w:spacing w:before="60"/>
              <w:rPr>
                <w:rFonts w:cs="Calibri"/>
                <w:sz w:val="16"/>
              </w:rPr>
            </w:pPr>
            <w:r>
              <w:rPr>
                <w:rFonts w:cs="Calibri"/>
                <w:sz w:val="16"/>
              </w:rPr>
              <w:t>4</w:t>
            </w:r>
          </w:p>
        </w:tc>
      </w:tr>
      <w:tr w:rsidR="00BD794B" w:rsidRPr="00AA38E8" w:rsidTr="00DC2D5B">
        <w:tc>
          <w:tcPr>
            <w:tcW w:w="1779" w:type="dxa"/>
          </w:tcPr>
          <w:p w:rsidR="00BD794B" w:rsidRPr="00AA38E8" w:rsidRDefault="00BD794B" w:rsidP="00DC2D5B">
            <w:pPr>
              <w:spacing w:before="60"/>
              <w:rPr>
                <w:rFonts w:cs="Calibri"/>
                <w:b/>
                <w:bCs/>
                <w:sz w:val="16"/>
              </w:rPr>
            </w:pPr>
          </w:p>
        </w:tc>
        <w:tc>
          <w:tcPr>
            <w:tcW w:w="3459" w:type="dxa"/>
          </w:tcPr>
          <w:p w:rsidR="00BD794B" w:rsidRPr="0012589C" w:rsidRDefault="00BD794B" w:rsidP="00DC2D5B">
            <w:pPr>
              <w:spacing w:before="60"/>
              <w:rPr>
                <w:rFonts w:cs="Calibri"/>
                <w:sz w:val="16"/>
              </w:rPr>
            </w:pPr>
            <w:r w:rsidRPr="00BD794B">
              <w:rPr>
                <w:rFonts w:cs="Calibri"/>
                <w:sz w:val="16"/>
              </w:rPr>
              <w:t>MotAgIdptMin_Cnt_T_u08</w:t>
            </w:r>
          </w:p>
        </w:tc>
        <w:tc>
          <w:tcPr>
            <w:tcW w:w="1440" w:type="dxa"/>
          </w:tcPr>
          <w:p w:rsidR="00BD794B" w:rsidRPr="00AA38E8" w:rsidRDefault="00BD794B" w:rsidP="00DC2D5B">
            <w:pPr>
              <w:spacing w:before="60"/>
              <w:rPr>
                <w:rFonts w:cs="Calibri"/>
                <w:sz w:val="16"/>
              </w:rPr>
            </w:pPr>
            <w:r>
              <w:rPr>
                <w:rFonts w:cs="Calibri"/>
                <w:sz w:val="16"/>
              </w:rPr>
              <w:t>uint8</w:t>
            </w:r>
          </w:p>
        </w:tc>
        <w:tc>
          <w:tcPr>
            <w:tcW w:w="1170" w:type="dxa"/>
          </w:tcPr>
          <w:p w:rsidR="00BD794B" w:rsidRPr="00AA38E8" w:rsidRDefault="00BD794B" w:rsidP="00DC2D5B">
            <w:pPr>
              <w:spacing w:before="60"/>
              <w:rPr>
                <w:rFonts w:cs="Calibri"/>
                <w:sz w:val="16"/>
              </w:rPr>
            </w:pPr>
            <w:r>
              <w:rPr>
                <w:rFonts w:cs="Calibri"/>
                <w:sz w:val="16"/>
              </w:rPr>
              <w:t>0</w:t>
            </w:r>
          </w:p>
        </w:tc>
        <w:tc>
          <w:tcPr>
            <w:tcW w:w="1080" w:type="dxa"/>
          </w:tcPr>
          <w:p w:rsidR="00BD794B" w:rsidRPr="00AA38E8" w:rsidRDefault="00233B24" w:rsidP="00DC2D5B">
            <w:pPr>
              <w:spacing w:before="60"/>
              <w:rPr>
                <w:rFonts w:cs="Calibri"/>
                <w:sz w:val="16"/>
              </w:rPr>
            </w:pPr>
            <w:r>
              <w:rPr>
                <w:rFonts w:cs="Calibri"/>
                <w:sz w:val="16"/>
              </w:rPr>
              <w:t>3</w:t>
            </w:r>
          </w:p>
        </w:tc>
      </w:tr>
      <w:tr w:rsidR="00BD794B" w:rsidRPr="00AA38E8" w:rsidTr="00DC2D5B">
        <w:tc>
          <w:tcPr>
            <w:tcW w:w="1779" w:type="dxa"/>
          </w:tcPr>
          <w:p w:rsidR="00BD794B" w:rsidRPr="00AA38E8" w:rsidRDefault="00BD794B" w:rsidP="00DC2D5B">
            <w:pPr>
              <w:spacing w:before="60"/>
              <w:rPr>
                <w:rFonts w:cs="Calibri"/>
                <w:b/>
                <w:bCs/>
                <w:sz w:val="16"/>
              </w:rPr>
            </w:pPr>
          </w:p>
        </w:tc>
        <w:tc>
          <w:tcPr>
            <w:tcW w:w="3459" w:type="dxa"/>
          </w:tcPr>
          <w:p w:rsidR="00BD794B" w:rsidRPr="0012589C" w:rsidRDefault="00BD794B" w:rsidP="00DC2D5B">
            <w:pPr>
              <w:spacing w:before="60"/>
              <w:rPr>
                <w:rFonts w:cs="Calibri"/>
                <w:sz w:val="16"/>
              </w:rPr>
            </w:pPr>
            <w:r w:rsidRPr="00BD794B">
              <w:rPr>
                <w:rFonts w:cs="Calibri"/>
                <w:sz w:val="16"/>
              </w:rPr>
              <w:t>CurrMeasIdptMin_Cnt_T_u08</w:t>
            </w:r>
          </w:p>
        </w:tc>
        <w:tc>
          <w:tcPr>
            <w:tcW w:w="1440" w:type="dxa"/>
          </w:tcPr>
          <w:p w:rsidR="00BD794B" w:rsidRPr="00AA38E8" w:rsidRDefault="00BD794B" w:rsidP="00DC2D5B">
            <w:pPr>
              <w:spacing w:before="60"/>
              <w:rPr>
                <w:rFonts w:cs="Calibri"/>
                <w:sz w:val="16"/>
              </w:rPr>
            </w:pPr>
            <w:r>
              <w:rPr>
                <w:rFonts w:cs="Calibri"/>
                <w:sz w:val="16"/>
              </w:rPr>
              <w:t>uint8</w:t>
            </w:r>
          </w:p>
        </w:tc>
        <w:tc>
          <w:tcPr>
            <w:tcW w:w="1170" w:type="dxa"/>
          </w:tcPr>
          <w:p w:rsidR="00BD794B" w:rsidRPr="00AA38E8" w:rsidRDefault="00BD794B" w:rsidP="00DC2D5B">
            <w:pPr>
              <w:spacing w:before="60"/>
              <w:rPr>
                <w:rFonts w:cs="Calibri"/>
                <w:sz w:val="16"/>
              </w:rPr>
            </w:pPr>
            <w:r>
              <w:rPr>
                <w:rFonts w:cs="Calibri"/>
                <w:sz w:val="16"/>
              </w:rPr>
              <w:t>0</w:t>
            </w:r>
          </w:p>
        </w:tc>
        <w:tc>
          <w:tcPr>
            <w:tcW w:w="1080" w:type="dxa"/>
          </w:tcPr>
          <w:p w:rsidR="00BD794B" w:rsidRPr="00AA38E8" w:rsidRDefault="00233B24" w:rsidP="00DC2D5B">
            <w:pPr>
              <w:spacing w:before="60"/>
              <w:rPr>
                <w:rFonts w:cs="Calibri"/>
                <w:sz w:val="16"/>
              </w:rPr>
            </w:pPr>
            <w:r>
              <w:rPr>
                <w:rFonts w:cs="Calibri"/>
                <w:sz w:val="16"/>
              </w:rPr>
              <w:t>2</w:t>
            </w:r>
          </w:p>
        </w:tc>
      </w:tr>
      <w:tr w:rsidR="00BD794B" w:rsidRPr="00AA38E8" w:rsidTr="00DC2D5B">
        <w:tc>
          <w:tcPr>
            <w:tcW w:w="1779" w:type="dxa"/>
          </w:tcPr>
          <w:p w:rsidR="00BD794B" w:rsidRPr="00AA38E8" w:rsidRDefault="00BD794B" w:rsidP="00DC2D5B">
            <w:pPr>
              <w:spacing w:before="60"/>
              <w:rPr>
                <w:rFonts w:cs="Calibri"/>
                <w:b/>
                <w:bCs/>
                <w:sz w:val="16"/>
              </w:rPr>
            </w:pPr>
          </w:p>
        </w:tc>
        <w:tc>
          <w:tcPr>
            <w:tcW w:w="3459" w:type="dxa"/>
          </w:tcPr>
          <w:p w:rsidR="00BD794B" w:rsidRPr="0012589C" w:rsidRDefault="00BD794B" w:rsidP="00DC2D5B">
            <w:pPr>
              <w:spacing w:before="60"/>
              <w:rPr>
                <w:rFonts w:cs="Calibri"/>
                <w:sz w:val="16"/>
              </w:rPr>
            </w:pPr>
            <w:r w:rsidRPr="00BD794B">
              <w:rPr>
                <w:rFonts w:cs="Calibri"/>
                <w:sz w:val="16"/>
              </w:rPr>
              <w:t>IvtrIdptMin_Cnt_T_u08</w:t>
            </w:r>
          </w:p>
        </w:tc>
        <w:tc>
          <w:tcPr>
            <w:tcW w:w="1440" w:type="dxa"/>
          </w:tcPr>
          <w:p w:rsidR="00BD794B" w:rsidRPr="00AA38E8" w:rsidRDefault="00BD794B" w:rsidP="00DC2D5B">
            <w:pPr>
              <w:spacing w:before="60"/>
              <w:rPr>
                <w:rFonts w:cs="Calibri"/>
                <w:sz w:val="16"/>
              </w:rPr>
            </w:pPr>
            <w:r>
              <w:rPr>
                <w:rFonts w:cs="Calibri"/>
                <w:sz w:val="16"/>
              </w:rPr>
              <w:t>uint8</w:t>
            </w:r>
          </w:p>
        </w:tc>
        <w:tc>
          <w:tcPr>
            <w:tcW w:w="1170" w:type="dxa"/>
          </w:tcPr>
          <w:p w:rsidR="00BD794B" w:rsidRPr="00AA38E8" w:rsidRDefault="00BD794B" w:rsidP="00DC2D5B">
            <w:pPr>
              <w:spacing w:before="60"/>
              <w:rPr>
                <w:rFonts w:cs="Calibri"/>
                <w:sz w:val="16"/>
              </w:rPr>
            </w:pPr>
            <w:r>
              <w:rPr>
                <w:rFonts w:cs="Calibri"/>
                <w:sz w:val="16"/>
              </w:rPr>
              <w:t>0</w:t>
            </w:r>
          </w:p>
        </w:tc>
        <w:tc>
          <w:tcPr>
            <w:tcW w:w="1080" w:type="dxa"/>
          </w:tcPr>
          <w:p w:rsidR="00BD794B" w:rsidRPr="00AA38E8" w:rsidRDefault="00233B24" w:rsidP="00DC2D5B">
            <w:pPr>
              <w:spacing w:before="60"/>
              <w:rPr>
                <w:rFonts w:cs="Calibri"/>
                <w:sz w:val="16"/>
              </w:rPr>
            </w:pPr>
            <w:r>
              <w:rPr>
                <w:rFonts w:cs="Calibri"/>
                <w:sz w:val="16"/>
              </w:rPr>
              <w:t>2</w:t>
            </w:r>
          </w:p>
        </w:tc>
      </w:tr>
      <w:tr w:rsidR="00BD794B" w:rsidRPr="00AA38E8" w:rsidTr="00DC2D5B">
        <w:tc>
          <w:tcPr>
            <w:tcW w:w="1779" w:type="dxa"/>
          </w:tcPr>
          <w:p w:rsidR="00BD794B" w:rsidRPr="00AA38E8" w:rsidRDefault="00BD794B" w:rsidP="00DC2D5B">
            <w:pPr>
              <w:spacing w:before="60"/>
              <w:rPr>
                <w:rFonts w:cs="Calibri"/>
                <w:b/>
                <w:bCs/>
                <w:sz w:val="16"/>
              </w:rPr>
            </w:pPr>
            <w:r w:rsidRPr="00AA38E8">
              <w:rPr>
                <w:rFonts w:cs="Calibri"/>
                <w:b/>
                <w:bCs/>
                <w:sz w:val="16"/>
              </w:rPr>
              <w:t>Return Value</w:t>
            </w:r>
          </w:p>
        </w:tc>
        <w:tc>
          <w:tcPr>
            <w:tcW w:w="3459" w:type="dxa"/>
          </w:tcPr>
          <w:p w:rsidR="00BD794B" w:rsidRPr="00AA38E8" w:rsidRDefault="00BD794B" w:rsidP="00DC2D5B">
            <w:pPr>
              <w:spacing w:before="60"/>
              <w:rPr>
                <w:rFonts w:cs="Calibri"/>
                <w:sz w:val="16"/>
              </w:rPr>
            </w:pPr>
            <w:r>
              <w:rPr>
                <w:rFonts w:cs="Calibri"/>
                <w:sz w:val="16"/>
              </w:rPr>
              <w:t>None</w:t>
            </w:r>
          </w:p>
        </w:tc>
        <w:tc>
          <w:tcPr>
            <w:tcW w:w="1440" w:type="dxa"/>
          </w:tcPr>
          <w:p w:rsidR="00BD794B" w:rsidRDefault="00BD794B" w:rsidP="00DC2D5B">
            <w:pPr>
              <w:spacing w:before="60"/>
              <w:rPr>
                <w:rFonts w:cs="Calibri"/>
                <w:sz w:val="16"/>
              </w:rPr>
            </w:pPr>
          </w:p>
        </w:tc>
        <w:tc>
          <w:tcPr>
            <w:tcW w:w="1170" w:type="dxa"/>
          </w:tcPr>
          <w:p w:rsidR="00BD794B" w:rsidRPr="00AA38E8" w:rsidRDefault="00BD794B" w:rsidP="00DC2D5B">
            <w:pPr>
              <w:spacing w:before="60"/>
              <w:rPr>
                <w:rFonts w:cs="Calibri"/>
                <w:sz w:val="16"/>
              </w:rPr>
            </w:pPr>
          </w:p>
        </w:tc>
        <w:tc>
          <w:tcPr>
            <w:tcW w:w="1080" w:type="dxa"/>
          </w:tcPr>
          <w:p w:rsidR="00BD794B" w:rsidRPr="00AA38E8" w:rsidRDefault="00BD794B" w:rsidP="00DC2D5B">
            <w:pPr>
              <w:spacing w:before="60"/>
              <w:rPr>
                <w:rFonts w:cs="Calibri"/>
                <w:sz w:val="16"/>
              </w:rPr>
            </w:pPr>
          </w:p>
        </w:tc>
      </w:tr>
    </w:tbl>
    <w:p w:rsidR="00BD794B" w:rsidRDefault="00BD794B" w:rsidP="00BD794B">
      <w:pPr>
        <w:pStyle w:val="Heading2"/>
        <w:numPr>
          <w:ilvl w:val="3"/>
          <w:numId w:val="11"/>
        </w:numPr>
        <w:spacing w:after="60"/>
        <w:rPr>
          <w:rFonts w:ascii="Calibri" w:hAnsi="Calibri" w:cs="Calibri"/>
        </w:rPr>
      </w:pPr>
      <w:bookmarkStart w:id="531" w:name="_Toc468274544"/>
      <w:r>
        <w:rPr>
          <w:rFonts w:ascii="Calibri" w:hAnsi="Calibri" w:cs="Calibri"/>
        </w:rPr>
        <w:t>Design Rationale</w:t>
      </w:r>
      <w:bookmarkEnd w:id="531"/>
    </w:p>
    <w:p w:rsidR="00BD794B" w:rsidRPr="00602468" w:rsidRDefault="00BD794B" w:rsidP="00BD794B">
      <w:pPr>
        <w:rPr>
          <w:lang w:bidi="ar-SA"/>
        </w:rPr>
      </w:pPr>
      <w:r>
        <w:rPr>
          <w:lang w:bidi="ar-SA"/>
        </w:rPr>
        <w:t>None</w:t>
      </w:r>
    </w:p>
    <w:p w:rsidR="00BD794B" w:rsidRPr="00AA38E8" w:rsidRDefault="00BD794B" w:rsidP="00BD794B">
      <w:pPr>
        <w:pStyle w:val="Heading2"/>
        <w:numPr>
          <w:ilvl w:val="3"/>
          <w:numId w:val="11"/>
        </w:numPr>
        <w:spacing w:after="60"/>
        <w:rPr>
          <w:rFonts w:ascii="Calibri" w:hAnsi="Calibri" w:cs="Calibri"/>
        </w:rPr>
      </w:pPr>
      <w:bookmarkStart w:id="532" w:name="_Toc468274545"/>
      <w:r>
        <w:rPr>
          <w:rFonts w:ascii="Calibri" w:hAnsi="Calibri" w:cs="Calibri"/>
        </w:rPr>
        <w:lastRenderedPageBreak/>
        <w:t>Processing</w:t>
      </w:r>
      <w:bookmarkEnd w:id="532"/>
    </w:p>
    <w:p w:rsidR="00BD794B" w:rsidRDefault="00BD794B" w:rsidP="00BD794B">
      <w:r>
        <w:rPr>
          <w:rFonts w:cs="Calibri"/>
        </w:rPr>
        <w:t>This function corresponds to ‘</w:t>
      </w:r>
      <w:r w:rsidR="00233B24">
        <w:t>Set_Faults</w:t>
      </w:r>
      <w:r>
        <w:t>’ block in FDD at ‘</w:t>
      </w:r>
      <w:r w:rsidRPr="0012589C">
        <w:t>SF049A_LoaMgr/LoaMgr/LoaMgrPer1</w:t>
      </w:r>
      <w:r>
        <w:t>’</w:t>
      </w:r>
    </w:p>
    <w:p w:rsidR="00233B24" w:rsidRPr="00AA38E8" w:rsidRDefault="00233B24" w:rsidP="00233B24">
      <w:pPr>
        <w:pStyle w:val="Heading2"/>
        <w:numPr>
          <w:ilvl w:val="2"/>
          <w:numId w:val="11"/>
        </w:numPr>
        <w:tabs>
          <w:tab w:val="clear" w:pos="1017"/>
          <w:tab w:val="num" w:pos="567"/>
        </w:tabs>
        <w:spacing w:after="60"/>
        <w:ind w:left="567"/>
        <w:rPr>
          <w:rFonts w:ascii="Calibri" w:hAnsi="Calibri" w:cs="Calibri"/>
        </w:rPr>
      </w:pPr>
      <w:bookmarkStart w:id="533" w:name="_Toc468274546"/>
      <w:r w:rsidRPr="00AA38E8">
        <w:rPr>
          <w:rFonts w:ascii="Calibri" w:hAnsi="Calibri" w:cs="Calibri"/>
        </w:rPr>
        <w:t>Local Function #</w:t>
      </w:r>
      <w:r>
        <w:rPr>
          <w:rFonts w:ascii="Calibri" w:hAnsi="Calibri" w:cs="Calibri"/>
        </w:rPr>
        <w:t>8</w:t>
      </w:r>
      <w:bookmarkEnd w:id="53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233B24" w:rsidRPr="00AA38E8" w:rsidTr="00DC2D5B">
        <w:tc>
          <w:tcPr>
            <w:tcW w:w="1779" w:type="dxa"/>
          </w:tcPr>
          <w:p w:rsidR="00233B24" w:rsidRPr="00AA38E8" w:rsidRDefault="00233B24" w:rsidP="00DC2D5B">
            <w:pPr>
              <w:spacing w:before="60"/>
              <w:rPr>
                <w:rFonts w:cs="Calibri"/>
                <w:b/>
                <w:bCs/>
                <w:sz w:val="16"/>
              </w:rPr>
            </w:pPr>
            <w:r w:rsidRPr="00AA38E8">
              <w:rPr>
                <w:rFonts w:cs="Calibri"/>
                <w:b/>
                <w:bCs/>
                <w:sz w:val="16"/>
              </w:rPr>
              <w:t>Function Name</w:t>
            </w:r>
          </w:p>
        </w:tc>
        <w:tc>
          <w:tcPr>
            <w:tcW w:w="3459" w:type="dxa"/>
          </w:tcPr>
          <w:p w:rsidR="00233B24" w:rsidRPr="00AA38E8" w:rsidRDefault="00233B24" w:rsidP="00DC2D5B">
            <w:pPr>
              <w:spacing w:before="60"/>
              <w:rPr>
                <w:rFonts w:cs="Calibri"/>
                <w:sz w:val="16"/>
              </w:rPr>
            </w:pPr>
            <w:r w:rsidRPr="00233B24">
              <w:rPr>
                <w:rFonts w:cs="Calibri"/>
                <w:sz w:val="16"/>
              </w:rPr>
              <w:t>SwMtgtnEn</w:t>
            </w:r>
          </w:p>
        </w:tc>
        <w:tc>
          <w:tcPr>
            <w:tcW w:w="1440" w:type="dxa"/>
            <w:shd w:val="pct30" w:color="FFFF00" w:fill="auto"/>
          </w:tcPr>
          <w:p w:rsidR="00233B24" w:rsidRPr="00AA38E8" w:rsidRDefault="00233B24" w:rsidP="00DC2D5B">
            <w:pPr>
              <w:spacing w:before="60"/>
              <w:jc w:val="center"/>
              <w:rPr>
                <w:rFonts w:cs="Calibri"/>
                <w:sz w:val="16"/>
              </w:rPr>
            </w:pPr>
            <w:r w:rsidRPr="00AA38E8">
              <w:rPr>
                <w:rFonts w:cs="Calibri"/>
                <w:sz w:val="16"/>
              </w:rPr>
              <w:t>Type</w:t>
            </w:r>
          </w:p>
        </w:tc>
        <w:tc>
          <w:tcPr>
            <w:tcW w:w="1170" w:type="dxa"/>
            <w:shd w:val="pct30" w:color="FFFF00" w:fill="auto"/>
          </w:tcPr>
          <w:p w:rsidR="00233B24" w:rsidRPr="00AA38E8" w:rsidRDefault="00233B24" w:rsidP="00DC2D5B">
            <w:pPr>
              <w:spacing w:before="60"/>
              <w:jc w:val="center"/>
              <w:rPr>
                <w:rFonts w:cs="Calibri"/>
                <w:sz w:val="16"/>
              </w:rPr>
            </w:pPr>
            <w:r w:rsidRPr="00AA38E8">
              <w:rPr>
                <w:rFonts w:cs="Calibri"/>
                <w:sz w:val="16"/>
              </w:rPr>
              <w:t>Min</w:t>
            </w:r>
          </w:p>
        </w:tc>
        <w:tc>
          <w:tcPr>
            <w:tcW w:w="1080" w:type="dxa"/>
            <w:shd w:val="pct30" w:color="FFFF00" w:fill="auto"/>
          </w:tcPr>
          <w:p w:rsidR="00233B24" w:rsidRPr="00AA38E8" w:rsidRDefault="00233B24" w:rsidP="00DC2D5B">
            <w:pPr>
              <w:spacing w:before="60"/>
              <w:jc w:val="center"/>
              <w:rPr>
                <w:rFonts w:cs="Calibri"/>
                <w:sz w:val="16"/>
              </w:rPr>
            </w:pPr>
            <w:r w:rsidRPr="00AA38E8">
              <w:rPr>
                <w:rFonts w:cs="Calibri"/>
                <w:sz w:val="16"/>
              </w:rPr>
              <w:t>Max</w:t>
            </w:r>
          </w:p>
        </w:tc>
      </w:tr>
      <w:tr w:rsidR="00233B24" w:rsidRPr="00AA38E8" w:rsidTr="00DC2D5B">
        <w:tc>
          <w:tcPr>
            <w:tcW w:w="1779" w:type="dxa"/>
          </w:tcPr>
          <w:p w:rsidR="00233B24" w:rsidRPr="00AA38E8" w:rsidRDefault="00233B24" w:rsidP="00DC2D5B">
            <w:pPr>
              <w:spacing w:before="60"/>
              <w:rPr>
                <w:rFonts w:cs="Calibri"/>
                <w:b/>
                <w:bCs/>
                <w:sz w:val="16"/>
              </w:rPr>
            </w:pPr>
            <w:r w:rsidRPr="00AA38E8">
              <w:rPr>
                <w:rFonts w:cs="Calibri"/>
                <w:b/>
                <w:bCs/>
                <w:sz w:val="16"/>
              </w:rPr>
              <w:t xml:space="preserve">Arguments Passed </w:t>
            </w:r>
          </w:p>
        </w:tc>
        <w:tc>
          <w:tcPr>
            <w:tcW w:w="3459" w:type="dxa"/>
          </w:tcPr>
          <w:p w:rsidR="00233B24" w:rsidRPr="00AA38E8" w:rsidRDefault="00233B24" w:rsidP="00DC2D5B">
            <w:pPr>
              <w:spacing w:before="60"/>
              <w:rPr>
                <w:rFonts w:cs="Calibri"/>
                <w:sz w:val="16"/>
              </w:rPr>
            </w:pPr>
            <w:r w:rsidRPr="00233B24">
              <w:rPr>
                <w:rFonts w:cs="Calibri"/>
                <w:sz w:val="16"/>
              </w:rPr>
              <w:t>HwTqLoaMtgtnEna_Cnt_T_lgc</w:t>
            </w:r>
          </w:p>
        </w:tc>
        <w:tc>
          <w:tcPr>
            <w:tcW w:w="1440" w:type="dxa"/>
          </w:tcPr>
          <w:p w:rsidR="00233B24" w:rsidRDefault="00233B24" w:rsidP="00DC2D5B">
            <w:pPr>
              <w:spacing w:before="60"/>
              <w:rPr>
                <w:rFonts w:cs="Calibri"/>
                <w:sz w:val="16"/>
              </w:rPr>
            </w:pPr>
            <w:r>
              <w:rPr>
                <w:rFonts w:cs="Calibri"/>
                <w:sz w:val="16"/>
              </w:rPr>
              <w:t>boolean</w:t>
            </w:r>
          </w:p>
        </w:tc>
        <w:tc>
          <w:tcPr>
            <w:tcW w:w="1170" w:type="dxa"/>
          </w:tcPr>
          <w:p w:rsidR="00233B24" w:rsidRPr="00AA38E8" w:rsidRDefault="00233B24" w:rsidP="00DC2D5B">
            <w:pPr>
              <w:spacing w:before="60"/>
              <w:rPr>
                <w:rFonts w:cs="Calibri"/>
                <w:sz w:val="16"/>
              </w:rPr>
            </w:pPr>
            <w:r>
              <w:rPr>
                <w:rFonts w:cs="Calibri"/>
                <w:sz w:val="16"/>
              </w:rPr>
              <w:t>FALSE</w:t>
            </w:r>
          </w:p>
        </w:tc>
        <w:tc>
          <w:tcPr>
            <w:tcW w:w="1080" w:type="dxa"/>
          </w:tcPr>
          <w:p w:rsidR="00233B24" w:rsidRPr="00AA38E8" w:rsidRDefault="00233B24" w:rsidP="00DC2D5B">
            <w:pPr>
              <w:spacing w:before="60"/>
              <w:rPr>
                <w:rFonts w:cs="Calibri"/>
                <w:sz w:val="16"/>
              </w:rPr>
            </w:pPr>
            <w:r>
              <w:rPr>
                <w:rFonts w:cs="Calibri"/>
                <w:sz w:val="16"/>
              </w:rPr>
              <w:t>TRUE</w:t>
            </w:r>
          </w:p>
        </w:tc>
      </w:tr>
      <w:tr w:rsidR="00233B24" w:rsidRPr="00AA38E8" w:rsidTr="00DC2D5B">
        <w:tc>
          <w:tcPr>
            <w:tcW w:w="1779" w:type="dxa"/>
          </w:tcPr>
          <w:p w:rsidR="00233B24" w:rsidRPr="00AA38E8" w:rsidRDefault="00233B24" w:rsidP="00DC2D5B">
            <w:pPr>
              <w:spacing w:before="60"/>
              <w:rPr>
                <w:rFonts w:cs="Calibri"/>
                <w:b/>
                <w:bCs/>
                <w:sz w:val="16"/>
              </w:rPr>
            </w:pPr>
          </w:p>
        </w:tc>
        <w:tc>
          <w:tcPr>
            <w:tcW w:w="3459" w:type="dxa"/>
          </w:tcPr>
          <w:p w:rsidR="00233B24" w:rsidRPr="0012589C" w:rsidRDefault="00233B24" w:rsidP="00DC2D5B">
            <w:pPr>
              <w:spacing w:before="60"/>
              <w:rPr>
                <w:rFonts w:cs="Calibri"/>
                <w:sz w:val="16"/>
              </w:rPr>
            </w:pPr>
            <w:r w:rsidRPr="00233B24">
              <w:rPr>
                <w:rFonts w:cs="Calibri"/>
                <w:sz w:val="16"/>
              </w:rPr>
              <w:t>MotAgLoaMtgtnEna_Cnt_T_lgc</w:t>
            </w:r>
          </w:p>
        </w:tc>
        <w:tc>
          <w:tcPr>
            <w:tcW w:w="1440" w:type="dxa"/>
          </w:tcPr>
          <w:p w:rsidR="00233B24" w:rsidRDefault="00233B24" w:rsidP="00DC2D5B">
            <w:pPr>
              <w:spacing w:before="60"/>
              <w:rPr>
                <w:rFonts w:cs="Calibri"/>
                <w:sz w:val="16"/>
              </w:rPr>
            </w:pPr>
            <w:r>
              <w:rPr>
                <w:rFonts w:cs="Calibri"/>
                <w:sz w:val="16"/>
              </w:rPr>
              <w:t>boolean</w:t>
            </w:r>
          </w:p>
        </w:tc>
        <w:tc>
          <w:tcPr>
            <w:tcW w:w="1170" w:type="dxa"/>
          </w:tcPr>
          <w:p w:rsidR="00233B24" w:rsidRPr="00AA38E8" w:rsidRDefault="00233B24" w:rsidP="00DC2D5B">
            <w:pPr>
              <w:spacing w:before="60"/>
              <w:rPr>
                <w:rFonts w:cs="Calibri"/>
                <w:sz w:val="16"/>
              </w:rPr>
            </w:pPr>
            <w:r>
              <w:rPr>
                <w:rFonts w:cs="Calibri"/>
                <w:sz w:val="16"/>
              </w:rPr>
              <w:t>FALSE</w:t>
            </w:r>
          </w:p>
        </w:tc>
        <w:tc>
          <w:tcPr>
            <w:tcW w:w="1080" w:type="dxa"/>
          </w:tcPr>
          <w:p w:rsidR="00233B24" w:rsidRPr="00AA38E8" w:rsidRDefault="00233B24" w:rsidP="00DC2D5B">
            <w:pPr>
              <w:spacing w:before="60"/>
              <w:rPr>
                <w:rFonts w:cs="Calibri"/>
                <w:sz w:val="16"/>
              </w:rPr>
            </w:pPr>
            <w:r>
              <w:rPr>
                <w:rFonts w:cs="Calibri"/>
                <w:sz w:val="16"/>
              </w:rPr>
              <w:t>TRUE</w:t>
            </w:r>
          </w:p>
        </w:tc>
      </w:tr>
      <w:tr w:rsidR="00233B24" w:rsidRPr="00AA38E8" w:rsidTr="00DC2D5B">
        <w:tc>
          <w:tcPr>
            <w:tcW w:w="1779" w:type="dxa"/>
          </w:tcPr>
          <w:p w:rsidR="00233B24" w:rsidRPr="00AA38E8" w:rsidRDefault="00233B24" w:rsidP="00DC2D5B">
            <w:pPr>
              <w:spacing w:before="60"/>
              <w:rPr>
                <w:rFonts w:cs="Calibri"/>
                <w:b/>
                <w:bCs/>
                <w:sz w:val="16"/>
              </w:rPr>
            </w:pPr>
          </w:p>
        </w:tc>
        <w:tc>
          <w:tcPr>
            <w:tcW w:w="3459" w:type="dxa"/>
          </w:tcPr>
          <w:p w:rsidR="00233B24" w:rsidRPr="0012589C" w:rsidRDefault="00233B24" w:rsidP="00DC2D5B">
            <w:pPr>
              <w:spacing w:before="60"/>
              <w:rPr>
                <w:rFonts w:cs="Calibri"/>
                <w:sz w:val="16"/>
              </w:rPr>
            </w:pPr>
            <w:r w:rsidRPr="00233B24">
              <w:rPr>
                <w:rFonts w:cs="Calibri"/>
                <w:sz w:val="16"/>
              </w:rPr>
              <w:t>CurrMeasLoaMtgtnEna_Cnt_T_lgc</w:t>
            </w:r>
          </w:p>
        </w:tc>
        <w:tc>
          <w:tcPr>
            <w:tcW w:w="1440" w:type="dxa"/>
          </w:tcPr>
          <w:p w:rsidR="00233B24" w:rsidRDefault="00233B24" w:rsidP="00DC2D5B">
            <w:pPr>
              <w:spacing w:before="60"/>
              <w:rPr>
                <w:rFonts w:cs="Calibri"/>
                <w:sz w:val="16"/>
              </w:rPr>
            </w:pPr>
            <w:r>
              <w:rPr>
                <w:rFonts w:cs="Calibri"/>
                <w:sz w:val="16"/>
              </w:rPr>
              <w:t>boolean</w:t>
            </w:r>
          </w:p>
        </w:tc>
        <w:tc>
          <w:tcPr>
            <w:tcW w:w="1170" w:type="dxa"/>
          </w:tcPr>
          <w:p w:rsidR="00233B24" w:rsidRPr="00AA38E8" w:rsidRDefault="00233B24" w:rsidP="00DC2D5B">
            <w:pPr>
              <w:spacing w:before="60"/>
              <w:rPr>
                <w:rFonts w:cs="Calibri"/>
                <w:sz w:val="16"/>
              </w:rPr>
            </w:pPr>
            <w:r>
              <w:rPr>
                <w:rFonts w:cs="Calibri"/>
                <w:sz w:val="16"/>
              </w:rPr>
              <w:t>FALSE</w:t>
            </w:r>
          </w:p>
        </w:tc>
        <w:tc>
          <w:tcPr>
            <w:tcW w:w="1080" w:type="dxa"/>
          </w:tcPr>
          <w:p w:rsidR="00233B24" w:rsidRPr="00AA38E8" w:rsidRDefault="00233B24" w:rsidP="00DC2D5B">
            <w:pPr>
              <w:spacing w:before="60"/>
              <w:rPr>
                <w:rFonts w:cs="Calibri"/>
                <w:sz w:val="16"/>
              </w:rPr>
            </w:pPr>
            <w:r>
              <w:rPr>
                <w:rFonts w:cs="Calibri"/>
                <w:sz w:val="16"/>
              </w:rPr>
              <w:t>TRUE</w:t>
            </w:r>
          </w:p>
        </w:tc>
      </w:tr>
      <w:tr w:rsidR="00233B24" w:rsidRPr="00AA38E8" w:rsidTr="00DC2D5B">
        <w:tc>
          <w:tcPr>
            <w:tcW w:w="1779" w:type="dxa"/>
          </w:tcPr>
          <w:p w:rsidR="00233B24" w:rsidRPr="00AA38E8" w:rsidRDefault="00233B24" w:rsidP="00DC2D5B">
            <w:pPr>
              <w:spacing w:before="60"/>
              <w:rPr>
                <w:rFonts w:cs="Calibri"/>
                <w:b/>
                <w:bCs/>
                <w:sz w:val="16"/>
              </w:rPr>
            </w:pPr>
          </w:p>
        </w:tc>
        <w:tc>
          <w:tcPr>
            <w:tcW w:w="3459" w:type="dxa"/>
          </w:tcPr>
          <w:p w:rsidR="00233B24" w:rsidRPr="0012589C" w:rsidRDefault="00233B24" w:rsidP="00DC2D5B">
            <w:pPr>
              <w:spacing w:before="60"/>
              <w:rPr>
                <w:rFonts w:cs="Calibri"/>
                <w:sz w:val="16"/>
              </w:rPr>
            </w:pPr>
            <w:r w:rsidRPr="00233B24">
              <w:rPr>
                <w:rFonts w:cs="Calibri"/>
                <w:sz w:val="16"/>
              </w:rPr>
              <w:t>IvtrLoaMtgtnEna_Cnt_T_lgc</w:t>
            </w:r>
          </w:p>
        </w:tc>
        <w:tc>
          <w:tcPr>
            <w:tcW w:w="1440" w:type="dxa"/>
          </w:tcPr>
          <w:p w:rsidR="00233B24" w:rsidRDefault="00233B24" w:rsidP="00DC2D5B">
            <w:pPr>
              <w:spacing w:before="60"/>
              <w:rPr>
                <w:rFonts w:cs="Calibri"/>
                <w:sz w:val="16"/>
              </w:rPr>
            </w:pPr>
            <w:r>
              <w:rPr>
                <w:rFonts w:cs="Calibri"/>
                <w:sz w:val="16"/>
              </w:rPr>
              <w:t>boolean</w:t>
            </w:r>
          </w:p>
        </w:tc>
        <w:tc>
          <w:tcPr>
            <w:tcW w:w="1170" w:type="dxa"/>
          </w:tcPr>
          <w:p w:rsidR="00233B24" w:rsidRPr="00AA38E8" w:rsidRDefault="00233B24" w:rsidP="00DC2D5B">
            <w:pPr>
              <w:spacing w:before="60"/>
              <w:rPr>
                <w:rFonts w:cs="Calibri"/>
                <w:sz w:val="16"/>
              </w:rPr>
            </w:pPr>
            <w:r>
              <w:rPr>
                <w:rFonts w:cs="Calibri"/>
                <w:sz w:val="16"/>
              </w:rPr>
              <w:t>FALSE</w:t>
            </w:r>
          </w:p>
        </w:tc>
        <w:tc>
          <w:tcPr>
            <w:tcW w:w="1080" w:type="dxa"/>
          </w:tcPr>
          <w:p w:rsidR="00233B24" w:rsidRPr="00AA38E8" w:rsidRDefault="00233B24" w:rsidP="00DC2D5B">
            <w:pPr>
              <w:spacing w:before="60"/>
              <w:rPr>
                <w:rFonts w:cs="Calibri"/>
                <w:sz w:val="16"/>
              </w:rPr>
            </w:pPr>
            <w:r>
              <w:rPr>
                <w:rFonts w:cs="Calibri"/>
                <w:sz w:val="16"/>
              </w:rPr>
              <w:t>TRUE</w:t>
            </w:r>
          </w:p>
        </w:tc>
      </w:tr>
      <w:tr w:rsidR="00233B24" w:rsidRPr="00AA38E8" w:rsidTr="00DC2D5B">
        <w:tc>
          <w:tcPr>
            <w:tcW w:w="1779" w:type="dxa"/>
          </w:tcPr>
          <w:p w:rsidR="00233B24" w:rsidRPr="00AA38E8" w:rsidRDefault="00233B24" w:rsidP="00DC2D5B">
            <w:pPr>
              <w:spacing w:before="60"/>
              <w:rPr>
                <w:rFonts w:cs="Calibri"/>
                <w:b/>
                <w:bCs/>
                <w:sz w:val="16"/>
              </w:rPr>
            </w:pPr>
          </w:p>
        </w:tc>
        <w:tc>
          <w:tcPr>
            <w:tcW w:w="3459" w:type="dxa"/>
          </w:tcPr>
          <w:p w:rsidR="00233B24" w:rsidRPr="0012589C" w:rsidRDefault="00233B24" w:rsidP="00DC2D5B">
            <w:pPr>
              <w:spacing w:before="60"/>
              <w:rPr>
                <w:rFonts w:cs="Calibri"/>
                <w:sz w:val="16"/>
              </w:rPr>
            </w:pPr>
            <w:r>
              <w:rPr>
                <w:rFonts w:cs="Calibri"/>
                <w:sz w:val="16"/>
              </w:rPr>
              <w:t>*</w:t>
            </w:r>
            <w:r w:rsidRPr="00233B24">
              <w:rPr>
                <w:rFonts w:cs="Calibri"/>
                <w:sz w:val="16"/>
              </w:rPr>
              <w:t>LoaSca_Uls_T_f32</w:t>
            </w:r>
          </w:p>
        </w:tc>
        <w:tc>
          <w:tcPr>
            <w:tcW w:w="1440" w:type="dxa"/>
          </w:tcPr>
          <w:p w:rsidR="00233B24" w:rsidRPr="00AA38E8" w:rsidRDefault="00233B24" w:rsidP="00DC2D5B">
            <w:pPr>
              <w:spacing w:before="60"/>
              <w:rPr>
                <w:rFonts w:cs="Calibri"/>
                <w:sz w:val="16"/>
              </w:rPr>
            </w:pPr>
            <w:r>
              <w:rPr>
                <w:rFonts w:cs="Calibri"/>
                <w:sz w:val="16"/>
              </w:rPr>
              <w:t>float32</w:t>
            </w:r>
          </w:p>
        </w:tc>
        <w:tc>
          <w:tcPr>
            <w:tcW w:w="1170" w:type="dxa"/>
          </w:tcPr>
          <w:p w:rsidR="00233B24" w:rsidRPr="00AA38E8" w:rsidRDefault="00233B24" w:rsidP="00DC2D5B">
            <w:pPr>
              <w:spacing w:before="60"/>
              <w:rPr>
                <w:rFonts w:cs="Calibri"/>
                <w:sz w:val="16"/>
              </w:rPr>
            </w:pPr>
            <w:r>
              <w:rPr>
                <w:rFonts w:cs="Calibri"/>
                <w:sz w:val="16"/>
              </w:rPr>
              <w:t>0</w:t>
            </w:r>
          </w:p>
        </w:tc>
        <w:tc>
          <w:tcPr>
            <w:tcW w:w="1080" w:type="dxa"/>
          </w:tcPr>
          <w:p w:rsidR="00233B24" w:rsidRPr="00AA38E8" w:rsidRDefault="00233B24" w:rsidP="00DC2D5B">
            <w:pPr>
              <w:spacing w:before="60"/>
              <w:rPr>
                <w:rFonts w:cs="Calibri"/>
                <w:sz w:val="16"/>
              </w:rPr>
            </w:pPr>
            <w:r>
              <w:rPr>
                <w:rFonts w:cs="Calibri"/>
                <w:sz w:val="16"/>
              </w:rPr>
              <w:t>1</w:t>
            </w:r>
          </w:p>
        </w:tc>
      </w:tr>
      <w:tr w:rsidR="00233B24" w:rsidRPr="00AA38E8" w:rsidTr="00DC2D5B">
        <w:tc>
          <w:tcPr>
            <w:tcW w:w="1779" w:type="dxa"/>
          </w:tcPr>
          <w:p w:rsidR="00233B24" w:rsidRPr="00AA38E8" w:rsidRDefault="00233B24" w:rsidP="00DC2D5B">
            <w:pPr>
              <w:spacing w:before="60"/>
              <w:rPr>
                <w:rFonts w:cs="Calibri"/>
                <w:b/>
                <w:bCs/>
                <w:sz w:val="16"/>
              </w:rPr>
            </w:pPr>
          </w:p>
        </w:tc>
        <w:tc>
          <w:tcPr>
            <w:tcW w:w="3459" w:type="dxa"/>
          </w:tcPr>
          <w:p w:rsidR="00233B24" w:rsidRPr="00233B24" w:rsidRDefault="00233B24" w:rsidP="00DC2D5B">
            <w:pPr>
              <w:spacing w:before="60"/>
              <w:rPr>
                <w:rFonts w:cs="Calibri"/>
                <w:sz w:val="16"/>
              </w:rPr>
            </w:pPr>
            <w:r>
              <w:rPr>
                <w:rFonts w:cs="Calibri"/>
                <w:sz w:val="16"/>
              </w:rPr>
              <w:t>*</w:t>
            </w:r>
            <w:r w:rsidRPr="00233B24">
              <w:rPr>
                <w:rFonts w:cs="Calibri"/>
                <w:sz w:val="16"/>
              </w:rPr>
              <w:t>LoaRateLim_UlsPerSec_T_f32</w:t>
            </w:r>
          </w:p>
        </w:tc>
        <w:tc>
          <w:tcPr>
            <w:tcW w:w="1440" w:type="dxa"/>
          </w:tcPr>
          <w:p w:rsidR="00233B24" w:rsidRDefault="00233B24" w:rsidP="00DC2D5B">
            <w:pPr>
              <w:spacing w:before="60"/>
              <w:rPr>
                <w:rFonts w:cs="Calibri"/>
                <w:sz w:val="16"/>
              </w:rPr>
            </w:pPr>
            <w:r>
              <w:rPr>
                <w:rFonts w:cs="Calibri"/>
                <w:sz w:val="16"/>
              </w:rPr>
              <w:t>float32</w:t>
            </w:r>
          </w:p>
        </w:tc>
        <w:tc>
          <w:tcPr>
            <w:tcW w:w="1170" w:type="dxa"/>
          </w:tcPr>
          <w:p w:rsidR="00233B24" w:rsidRDefault="00233B24" w:rsidP="00DC2D5B">
            <w:pPr>
              <w:spacing w:before="60"/>
              <w:rPr>
                <w:rFonts w:cs="Calibri"/>
                <w:sz w:val="16"/>
              </w:rPr>
            </w:pPr>
            <w:r>
              <w:rPr>
                <w:rFonts w:cs="Calibri"/>
                <w:sz w:val="16"/>
              </w:rPr>
              <w:t>0.01</w:t>
            </w:r>
          </w:p>
        </w:tc>
        <w:tc>
          <w:tcPr>
            <w:tcW w:w="1080" w:type="dxa"/>
          </w:tcPr>
          <w:p w:rsidR="00233B24" w:rsidRDefault="00233B24" w:rsidP="00DC2D5B">
            <w:pPr>
              <w:spacing w:before="60"/>
              <w:rPr>
                <w:rFonts w:cs="Calibri"/>
                <w:sz w:val="16"/>
              </w:rPr>
            </w:pPr>
            <w:r>
              <w:rPr>
                <w:rFonts w:cs="Calibri"/>
                <w:sz w:val="16"/>
              </w:rPr>
              <w:t>500</w:t>
            </w:r>
          </w:p>
        </w:tc>
      </w:tr>
      <w:tr w:rsidR="00233B24" w:rsidRPr="00AA38E8" w:rsidTr="00DC2D5B">
        <w:tc>
          <w:tcPr>
            <w:tcW w:w="1779" w:type="dxa"/>
          </w:tcPr>
          <w:p w:rsidR="00233B24" w:rsidRPr="00AA38E8" w:rsidRDefault="00233B24" w:rsidP="00DC2D5B">
            <w:pPr>
              <w:spacing w:before="60"/>
              <w:rPr>
                <w:rFonts w:cs="Calibri"/>
                <w:b/>
                <w:bCs/>
                <w:sz w:val="16"/>
              </w:rPr>
            </w:pPr>
            <w:r w:rsidRPr="00AA38E8">
              <w:rPr>
                <w:rFonts w:cs="Calibri"/>
                <w:b/>
                <w:bCs/>
                <w:sz w:val="16"/>
              </w:rPr>
              <w:t>Return Value</w:t>
            </w:r>
          </w:p>
        </w:tc>
        <w:tc>
          <w:tcPr>
            <w:tcW w:w="3459" w:type="dxa"/>
          </w:tcPr>
          <w:p w:rsidR="00233B24" w:rsidRPr="00AA38E8" w:rsidRDefault="00233B24" w:rsidP="00DC2D5B">
            <w:pPr>
              <w:spacing w:before="60"/>
              <w:rPr>
                <w:rFonts w:cs="Calibri"/>
                <w:sz w:val="16"/>
              </w:rPr>
            </w:pPr>
            <w:r>
              <w:rPr>
                <w:rFonts w:cs="Calibri"/>
                <w:sz w:val="16"/>
              </w:rPr>
              <w:t>None</w:t>
            </w:r>
          </w:p>
        </w:tc>
        <w:tc>
          <w:tcPr>
            <w:tcW w:w="1440" w:type="dxa"/>
          </w:tcPr>
          <w:p w:rsidR="00233B24" w:rsidRDefault="00233B24" w:rsidP="00DC2D5B">
            <w:pPr>
              <w:spacing w:before="60"/>
              <w:rPr>
                <w:rFonts w:cs="Calibri"/>
                <w:sz w:val="16"/>
              </w:rPr>
            </w:pPr>
          </w:p>
        </w:tc>
        <w:tc>
          <w:tcPr>
            <w:tcW w:w="1170" w:type="dxa"/>
          </w:tcPr>
          <w:p w:rsidR="00233B24" w:rsidRPr="00AA38E8" w:rsidRDefault="00233B24" w:rsidP="00DC2D5B">
            <w:pPr>
              <w:spacing w:before="60"/>
              <w:rPr>
                <w:rFonts w:cs="Calibri"/>
                <w:sz w:val="16"/>
              </w:rPr>
            </w:pPr>
          </w:p>
        </w:tc>
        <w:tc>
          <w:tcPr>
            <w:tcW w:w="1080" w:type="dxa"/>
          </w:tcPr>
          <w:p w:rsidR="00233B24" w:rsidRPr="00AA38E8" w:rsidRDefault="00233B24" w:rsidP="00DC2D5B">
            <w:pPr>
              <w:spacing w:before="60"/>
              <w:rPr>
                <w:rFonts w:cs="Calibri"/>
                <w:sz w:val="16"/>
              </w:rPr>
            </w:pPr>
          </w:p>
        </w:tc>
      </w:tr>
    </w:tbl>
    <w:p w:rsidR="00233B24" w:rsidRDefault="00233B24" w:rsidP="00233B24">
      <w:pPr>
        <w:pStyle w:val="Heading2"/>
        <w:numPr>
          <w:ilvl w:val="3"/>
          <w:numId w:val="11"/>
        </w:numPr>
        <w:spacing w:after="60"/>
        <w:rPr>
          <w:rFonts w:ascii="Calibri" w:hAnsi="Calibri" w:cs="Calibri"/>
        </w:rPr>
      </w:pPr>
      <w:bookmarkStart w:id="534" w:name="_Toc468274547"/>
      <w:r>
        <w:rPr>
          <w:rFonts w:ascii="Calibri" w:hAnsi="Calibri" w:cs="Calibri"/>
        </w:rPr>
        <w:t>Design Rationale</w:t>
      </w:r>
      <w:bookmarkEnd w:id="534"/>
    </w:p>
    <w:p w:rsidR="00233B24" w:rsidRPr="00602468" w:rsidRDefault="00233B24" w:rsidP="00233B24">
      <w:pPr>
        <w:rPr>
          <w:lang w:bidi="ar-SA"/>
        </w:rPr>
      </w:pPr>
      <w:r>
        <w:rPr>
          <w:lang w:bidi="ar-SA"/>
        </w:rPr>
        <w:t>None</w:t>
      </w:r>
    </w:p>
    <w:p w:rsidR="00233B24" w:rsidRPr="00AA38E8" w:rsidRDefault="00233B24" w:rsidP="00233B24">
      <w:pPr>
        <w:pStyle w:val="Heading2"/>
        <w:numPr>
          <w:ilvl w:val="3"/>
          <w:numId w:val="11"/>
        </w:numPr>
        <w:spacing w:after="60"/>
        <w:rPr>
          <w:rFonts w:ascii="Calibri" w:hAnsi="Calibri" w:cs="Calibri"/>
        </w:rPr>
      </w:pPr>
      <w:bookmarkStart w:id="535" w:name="_Toc468274548"/>
      <w:r>
        <w:rPr>
          <w:rFonts w:ascii="Calibri" w:hAnsi="Calibri" w:cs="Calibri"/>
        </w:rPr>
        <w:t>Processing</w:t>
      </w:r>
      <w:bookmarkEnd w:id="535"/>
    </w:p>
    <w:p w:rsidR="00BD794B" w:rsidRDefault="00233B24" w:rsidP="00BD794B">
      <w:r>
        <w:rPr>
          <w:rFonts w:cs="Calibri"/>
        </w:rPr>
        <w:t>This function corresponds to ‘</w:t>
      </w:r>
      <w:r>
        <w:t>SwMtgtn’ block in FDD at ‘</w:t>
      </w:r>
      <w:r w:rsidRPr="00233B24">
        <w:t>SF049A_LoaMgr/LoaMgr/LoaMgrPer1/Assign_Scale</w:t>
      </w:r>
      <w:r>
        <w:t xml:space="preserve">’. </w:t>
      </w:r>
    </w:p>
    <w:p w:rsidR="00233B24" w:rsidRPr="00233B24" w:rsidRDefault="00233B24" w:rsidP="00BD794B">
      <w:r>
        <w:t>Note that ‘</w:t>
      </w:r>
      <w:r w:rsidRPr="00233B24">
        <w:t>*LoaSca_Uls_T_f32’ and ‘*LoaRateLim_UlsPerSec_T_f32’ are the outputs of this function</w:t>
      </w:r>
      <w:r>
        <w:t>.</w:t>
      </w:r>
    </w:p>
    <w:p w:rsidR="008C6874" w:rsidRPr="00AA38E8" w:rsidRDefault="008C6874" w:rsidP="008C6874">
      <w:pPr>
        <w:pStyle w:val="Heading2"/>
        <w:spacing w:after="60"/>
        <w:rPr>
          <w:rFonts w:ascii="Calibri" w:hAnsi="Calibri" w:cs="Calibri"/>
        </w:rPr>
      </w:pPr>
      <w:bookmarkStart w:id="536" w:name="_Toc421011542"/>
      <w:bookmarkStart w:id="537" w:name="_Toc468274549"/>
      <w:r>
        <w:rPr>
          <w:rFonts w:ascii="Calibri" w:hAnsi="Calibri" w:cs="Calibri"/>
        </w:rPr>
        <w:t>GLOBAL</w:t>
      </w:r>
      <w:r w:rsidRPr="00AA38E8">
        <w:rPr>
          <w:rFonts w:ascii="Calibri" w:hAnsi="Calibri" w:cs="Calibri"/>
        </w:rPr>
        <w:t xml:space="preserve"> Function/Macro Definitions</w:t>
      </w:r>
      <w:bookmarkEnd w:id="536"/>
      <w:bookmarkEnd w:id="537"/>
    </w:p>
    <w:p w:rsidR="008C6874" w:rsidRDefault="009B7D1A"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538" w:name="_Toc418080076"/>
      <w:bookmarkStart w:id="539" w:name="_Toc421709921"/>
      <w:bookmarkStart w:id="540" w:name="_Toc468274550"/>
      <w:r w:rsidRPr="002E3F2E">
        <w:rPr>
          <w:rFonts w:ascii="Calibri" w:hAnsi="Calibri"/>
        </w:rPr>
        <w:lastRenderedPageBreak/>
        <w:t>Known</w:t>
      </w:r>
      <w:r w:rsidRPr="00AA38E8">
        <w:rPr>
          <w:rFonts w:ascii="Calibri" w:hAnsi="Calibri" w:cs="Calibri"/>
        </w:rPr>
        <w:t xml:space="preserve"> Limitations with Design</w:t>
      </w:r>
      <w:bookmarkEnd w:id="538"/>
      <w:bookmarkEnd w:id="539"/>
      <w:bookmarkEnd w:id="540"/>
    </w:p>
    <w:p w:rsidR="00531B8C" w:rsidRDefault="009B7D1A"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541" w:name="_Toc382297449"/>
      <w:bookmarkStart w:id="542" w:name="_Toc418080077"/>
      <w:bookmarkStart w:id="543" w:name="_Toc421709922"/>
      <w:bookmarkStart w:id="544" w:name="_Toc468274551"/>
      <w:r w:rsidRPr="00E75CFE">
        <w:rPr>
          <w:rFonts w:ascii="Calibri" w:hAnsi="Calibri" w:cs="Calibri"/>
        </w:rPr>
        <w:lastRenderedPageBreak/>
        <w:t>UNIT TEST CONSIDERATION</w:t>
      </w:r>
      <w:bookmarkEnd w:id="541"/>
      <w:bookmarkEnd w:id="542"/>
      <w:bookmarkEnd w:id="543"/>
      <w:bookmarkEnd w:id="544"/>
    </w:p>
    <w:p w:rsidR="00531B8C" w:rsidRPr="00531B8C" w:rsidRDefault="009B7D1A" w:rsidP="00531B8C">
      <w:pPr>
        <w:rPr>
          <w:lang w:bidi="ar-SA"/>
        </w:rPr>
      </w:pPr>
      <w:r>
        <w:rPr>
          <w:rFonts w:cs="Calibri"/>
        </w:rPr>
        <w:t>None</w:t>
      </w:r>
    </w:p>
    <w:p w:rsidR="00786BDF" w:rsidRPr="00A158C7" w:rsidRDefault="00786BDF" w:rsidP="000B37D5">
      <w:pPr>
        <w:pStyle w:val="Heading7"/>
      </w:pPr>
      <w:bookmarkStart w:id="545" w:name="_Toc468274552"/>
      <w:r w:rsidRPr="00A158C7">
        <w:lastRenderedPageBreak/>
        <w:t>Abbreviations and Acronyms</w:t>
      </w:r>
      <w:bookmarkEnd w:id="5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546" w:name="_Toc468274553"/>
      <w:r w:rsidRPr="00A158C7">
        <w:lastRenderedPageBreak/>
        <w:t>Glossary</w:t>
      </w:r>
      <w:bookmarkEnd w:id="54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547" w:name="_Toc468274554"/>
      <w:r w:rsidRPr="00A158C7">
        <w:lastRenderedPageBreak/>
        <w:t>References</w:t>
      </w:r>
      <w:bookmarkEnd w:id="5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548" w:name="_Ref313612389"/>
            <w:r>
              <w:t>AUTOSAR Specification of Memory Mapping (Link:</w:t>
            </w:r>
            <w:hyperlink r:id="rId14" w:history="1">
              <w:r w:rsidRPr="00F35C33">
                <w:rPr>
                  <w:rStyle w:val="Hyperlink"/>
                </w:rPr>
                <w:t>AUTOSAR_SWS_MemoryMapping.pdf</w:t>
              </w:r>
            </w:hyperlink>
            <w:r>
              <w:t>)</w:t>
            </w:r>
            <w:bookmarkEnd w:id="548"/>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602468">
            <w:pPr>
              <w:rPr>
                <w:lang w:bidi="ar-SA"/>
              </w:rPr>
            </w:pPr>
            <w:r>
              <w:rPr>
                <w:lang w:bidi="ar-SA"/>
              </w:rPr>
              <w:t>EA4 01.00</w:t>
            </w:r>
            <w:r w:rsidR="00531B8C">
              <w:rPr>
                <w:lang w:bidi="ar-SA"/>
              </w:rPr>
              <w:t>.</w:t>
            </w:r>
            <w:r w:rsidR="00602468">
              <w:rPr>
                <w:lang w:bidi="ar-SA"/>
              </w:rPr>
              <w:t>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CB3324" w:rsidP="00B758D2">
            <w:pPr>
              <w:keepNext/>
            </w:pPr>
            <w:hyperlink r:id="rId15" w:history="1">
              <w:bookmarkStart w:id="549" w:name="_Ref335300243"/>
              <w:r w:rsidR="00531B8C" w:rsidRPr="00FC427F">
                <w:t>Software Naming Conventions.doc</w:t>
              </w:r>
              <w:bookmarkEnd w:id="549"/>
            </w:hyperlink>
          </w:p>
        </w:tc>
        <w:tc>
          <w:tcPr>
            <w:tcW w:w="2091" w:type="dxa"/>
            <w:shd w:val="clear" w:color="auto" w:fill="auto"/>
          </w:tcPr>
          <w:p w:rsidR="00531B8C" w:rsidRDefault="00602468" w:rsidP="00B758D2">
            <w:pPr>
              <w:rPr>
                <w:lang w:bidi="ar-SA"/>
              </w:rPr>
            </w:pPr>
            <w:r>
              <w:rPr>
                <w:lang w:bidi="ar-SA"/>
              </w:rPr>
              <w:t>EA4 0</w:t>
            </w:r>
            <w:r w:rsidR="00531B8C">
              <w:rPr>
                <w:lang w:bidi="ar-SA"/>
              </w:rPr>
              <w:t>1.0</w:t>
            </w:r>
            <w:r>
              <w:rPr>
                <w:lang w:bidi="ar-SA"/>
              </w:rPr>
              <w:t>0.00</w:t>
            </w:r>
          </w:p>
        </w:tc>
      </w:tr>
      <w:tr w:rsidR="00531B8C" w:rsidRPr="00A158C7" w:rsidTr="00B758D2">
        <w:tc>
          <w:tcPr>
            <w:tcW w:w="738" w:type="dxa"/>
            <w:shd w:val="clear" w:color="auto" w:fill="auto"/>
          </w:tcPr>
          <w:p w:rsidR="00531B8C" w:rsidRDefault="00531B8C" w:rsidP="00B758D2">
            <w:pPr>
              <w:jc w:val="center"/>
            </w:pPr>
            <w:r>
              <w:t>4</w:t>
            </w:r>
          </w:p>
        </w:tc>
        <w:bookmarkStart w:id="550"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550"/>
          </w:p>
        </w:tc>
        <w:tc>
          <w:tcPr>
            <w:tcW w:w="2091" w:type="dxa"/>
            <w:shd w:val="clear" w:color="auto" w:fill="auto"/>
          </w:tcPr>
          <w:p w:rsidR="00531B8C" w:rsidRDefault="00531B8C" w:rsidP="00602468">
            <w:pPr>
              <w:rPr>
                <w:lang w:bidi="ar-SA"/>
              </w:rPr>
            </w:pPr>
            <w:r>
              <w:rPr>
                <w:lang w:bidi="ar-SA"/>
              </w:rPr>
              <w:t>2.</w:t>
            </w:r>
            <w:r w:rsidR="00602468">
              <w:rPr>
                <w:lang w:bidi="ar-SA"/>
              </w:rPr>
              <w:t>1</w:t>
            </w:r>
          </w:p>
        </w:tc>
      </w:tr>
      <w:tr w:rsidR="00DC2D5B" w:rsidRPr="00A158C7" w:rsidTr="00B758D2">
        <w:tc>
          <w:tcPr>
            <w:tcW w:w="738" w:type="dxa"/>
            <w:shd w:val="clear" w:color="auto" w:fill="auto"/>
          </w:tcPr>
          <w:p w:rsidR="00DC2D5B" w:rsidRDefault="00DC2D5B" w:rsidP="00B758D2">
            <w:pPr>
              <w:jc w:val="center"/>
            </w:pPr>
            <w:r>
              <w:t>5</w:t>
            </w:r>
          </w:p>
        </w:tc>
        <w:tc>
          <w:tcPr>
            <w:tcW w:w="6458" w:type="dxa"/>
            <w:shd w:val="clear" w:color="auto" w:fill="auto"/>
          </w:tcPr>
          <w:p w:rsidR="00DC2D5B" w:rsidRDefault="00DC2D5B" w:rsidP="00DC2D5B">
            <w:pPr>
              <w:keepNext/>
            </w:pPr>
            <w:r>
              <w:t xml:space="preserve">FDD : </w:t>
            </w:r>
            <w:r w:rsidRPr="00DC2D5B">
              <w:t>SF049A_LoaMgr_Design</w:t>
            </w:r>
          </w:p>
        </w:tc>
        <w:tc>
          <w:tcPr>
            <w:tcW w:w="2091" w:type="dxa"/>
            <w:shd w:val="clear" w:color="auto" w:fill="auto"/>
          </w:tcPr>
          <w:p w:rsidR="00DC2D5B" w:rsidRDefault="00DC2D5B" w:rsidP="00602468">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324" w:rsidRDefault="00CB3324">
      <w:r>
        <w:separator/>
      </w:r>
    </w:p>
  </w:endnote>
  <w:endnote w:type="continuationSeparator" w:id="0">
    <w:p w:rsidR="00CB3324" w:rsidRDefault="00CB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977315" w:rsidRPr="00B10816" w:rsidTr="00866672">
      <w:tc>
        <w:tcPr>
          <w:tcW w:w="1667" w:type="pct"/>
          <w:vAlign w:val="center"/>
        </w:tcPr>
        <w:p w:rsidR="00977315" w:rsidRPr="00B10816" w:rsidRDefault="00977315" w:rsidP="00B10816">
          <w:pPr>
            <w:pStyle w:val="Footer"/>
            <w:spacing w:after="0"/>
            <w:rPr>
              <w:sz w:val="16"/>
              <w:szCs w:val="16"/>
            </w:rPr>
          </w:pPr>
          <w:r w:rsidRPr="00B10816">
            <w:rPr>
              <w:sz w:val="16"/>
              <w:szCs w:val="16"/>
            </w:rPr>
            <w:t xml:space="preserve">Document: </w:t>
          </w:r>
          <w:r w:rsidRPr="00401A9E">
            <w:rPr>
              <w:sz w:val="16"/>
              <w:szCs w:val="16"/>
            </w:rPr>
            <w:t>LoaMgr</w:t>
          </w:r>
          <w:r>
            <w:rPr>
              <w:sz w:val="16"/>
              <w:szCs w:val="16"/>
            </w:rPr>
            <w:t xml:space="preserve"> MDD</w:t>
          </w:r>
        </w:p>
        <w:p w:rsidR="00977315" w:rsidRPr="00B10816" w:rsidRDefault="00977315"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977315" w:rsidRDefault="00977315" w:rsidP="00B10816">
          <w:pPr>
            <w:pStyle w:val="Footer"/>
            <w:spacing w:after="0"/>
            <w:jc w:val="center"/>
            <w:rPr>
              <w:sz w:val="16"/>
              <w:szCs w:val="16"/>
            </w:rPr>
          </w:pPr>
          <w:del w:id="551" w:author="Ramachandran M G." w:date="2016-11-30T12:52:00Z">
            <w:r w:rsidDel="00E7705F">
              <w:rPr>
                <w:sz w:val="16"/>
                <w:szCs w:val="16"/>
              </w:rPr>
              <w:fldChar w:fldCharType="begin"/>
            </w:r>
            <w:r w:rsidDel="00E7705F">
              <w:rPr>
                <w:sz w:val="16"/>
                <w:szCs w:val="16"/>
              </w:rPr>
              <w:delInstrText xml:space="preserve"> DOCPROPERTY  "Release Date"  \* MERGEFORMAT </w:delInstrText>
            </w:r>
            <w:r w:rsidDel="00E7705F">
              <w:rPr>
                <w:sz w:val="16"/>
                <w:szCs w:val="16"/>
              </w:rPr>
              <w:fldChar w:fldCharType="separate"/>
            </w:r>
            <w:r w:rsidDel="00E7705F">
              <w:rPr>
                <w:sz w:val="16"/>
                <w:szCs w:val="16"/>
              </w:rPr>
              <w:delText>Aug 04, 2015</w:delText>
            </w:r>
            <w:r w:rsidDel="00E7705F">
              <w:rPr>
                <w:sz w:val="16"/>
                <w:szCs w:val="16"/>
              </w:rPr>
              <w:fldChar w:fldCharType="end"/>
            </w:r>
          </w:del>
          <w:ins w:id="552" w:author="Ramachandran M G." w:date="2016-11-30T12:52:00Z">
            <w:r>
              <w:rPr>
                <w:sz w:val="16"/>
                <w:szCs w:val="16"/>
              </w:rPr>
              <w:t>Nov 30, 2016</w:t>
            </w:r>
          </w:ins>
        </w:p>
        <w:p w:rsidR="00977315" w:rsidRPr="00B10816" w:rsidRDefault="00977315"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977315" w:rsidRPr="00B10816" w:rsidRDefault="00977315" w:rsidP="00B10816">
              <w:pPr>
                <w:pStyle w:val="Footer"/>
                <w:spacing w:after="0"/>
                <w:jc w:val="right"/>
                <w:rPr>
                  <w:sz w:val="16"/>
                  <w:szCs w:val="16"/>
                </w:rPr>
              </w:pPr>
              <w:r>
                <w:rPr>
                  <w:sz w:val="16"/>
                  <w:szCs w:val="16"/>
                </w:rPr>
                <w:t>Module Design Document</w:t>
              </w:r>
            </w:p>
          </w:sdtContent>
        </w:sdt>
        <w:p w:rsidR="00977315" w:rsidRPr="00B10816" w:rsidRDefault="00977315"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CC3B52">
            <w:rPr>
              <w:b/>
              <w:noProof/>
              <w:sz w:val="16"/>
              <w:szCs w:val="16"/>
            </w:rPr>
            <w:t>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CC3B52">
            <w:rPr>
              <w:b/>
              <w:noProof/>
              <w:sz w:val="16"/>
              <w:szCs w:val="16"/>
            </w:rPr>
            <w:t>18</w:t>
          </w:r>
          <w:r w:rsidRPr="00B10816">
            <w:rPr>
              <w:b/>
              <w:sz w:val="16"/>
              <w:szCs w:val="16"/>
            </w:rPr>
            <w:fldChar w:fldCharType="end"/>
          </w:r>
        </w:p>
      </w:tc>
    </w:tr>
  </w:tbl>
  <w:p w:rsidR="00977315" w:rsidRPr="00B10816" w:rsidRDefault="00977315"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324" w:rsidRDefault="00CB3324">
      <w:r>
        <w:separator/>
      </w:r>
    </w:p>
  </w:footnote>
  <w:footnote w:type="continuationSeparator" w:id="0">
    <w:p w:rsidR="00CB3324" w:rsidRDefault="00CB3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977315" w:rsidRPr="008969C4" w:rsidTr="00866672">
      <w:trPr>
        <w:trHeight w:val="438"/>
      </w:trPr>
      <w:tc>
        <w:tcPr>
          <w:tcW w:w="1443" w:type="pct"/>
        </w:tcPr>
        <w:p w:rsidR="00977315" w:rsidRPr="008969C4" w:rsidRDefault="00977315" w:rsidP="00B10816">
          <w:pPr>
            <w:pStyle w:val="Header"/>
            <w:spacing w:after="0"/>
          </w:pPr>
          <w:r w:rsidRPr="008969C4">
            <w:rPr>
              <w:noProof/>
              <w:lang w:val="en-IN" w:eastAsia="en-IN"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977315" w:rsidRPr="00891F29" w:rsidRDefault="00977315" w:rsidP="00B10816">
          <w:pPr>
            <w:pStyle w:val="Header"/>
            <w:spacing w:after="0"/>
            <w:jc w:val="right"/>
            <w:rPr>
              <w:sz w:val="16"/>
              <w:szCs w:val="20"/>
            </w:rPr>
          </w:pPr>
          <w:r w:rsidRPr="00891F29">
            <w:rPr>
              <w:sz w:val="16"/>
              <w:szCs w:val="20"/>
            </w:rPr>
            <w:t>Nexteer Automotive Confidential Proprietary Information</w:t>
          </w:r>
        </w:p>
        <w:p w:rsidR="00977315" w:rsidRDefault="00977315" w:rsidP="00B10816">
          <w:pPr>
            <w:pStyle w:val="Header"/>
            <w:spacing w:after="0"/>
            <w:jc w:val="right"/>
            <w:rPr>
              <w:sz w:val="16"/>
              <w:szCs w:val="20"/>
            </w:rPr>
          </w:pPr>
          <w:r w:rsidRPr="00891F29">
            <w:rPr>
              <w:sz w:val="16"/>
              <w:szCs w:val="20"/>
            </w:rPr>
            <w:t>Do Not Copy/Distribute Without Prior Permission</w:t>
          </w:r>
        </w:p>
        <w:p w:rsidR="00977315" w:rsidRPr="008969C4" w:rsidRDefault="00977315" w:rsidP="00B10816">
          <w:pPr>
            <w:pStyle w:val="Header"/>
            <w:spacing w:after="0"/>
            <w:jc w:val="right"/>
            <w:rPr>
              <w:szCs w:val="20"/>
            </w:rPr>
          </w:pPr>
          <w:r w:rsidRPr="000B0DB8">
            <w:rPr>
              <w:sz w:val="16"/>
              <w:szCs w:val="20"/>
            </w:rPr>
            <w:t>This Document Is Uncontrolled When Printed – Verify Version Before Use</w:t>
          </w:r>
        </w:p>
      </w:tc>
    </w:tr>
  </w:tbl>
  <w:p w:rsidR="00977315" w:rsidRDefault="00977315">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achandran M G.">
    <w15:presenceInfo w15:providerId="None" w15:userId="Ramachandran M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9E"/>
    <w:rsid w:val="000040A2"/>
    <w:rsid w:val="00007584"/>
    <w:rsid w:val="00010BFD"/>
    <w:rsid w:val="00015232"/>
    <w:rsid w:val="000201AB"/>
    <w:rsid w:val="00030567"/>
    <w:rsid w:val="00030607"/>
    <w:rsid w:val="000318E7"/>
    <w:rsid w:val="00034CF6"/>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C48A0"/>
    <w:rsid w:val="000E0B71"/>
    <w:rsid w:val="000E102A"/>
    <w:rsid w:val="000E3512"/>
    <w:rsid w:val="000E548A"/>
    <w:rsid w:val="00101127"/>
    <w:rsid w:val="00102C25"/>
    <w:rsid w:val="00105535"/>
    <w:rsid w:val="00105C99"/>
    <w:rsid w:val="001063C7"/>
    <w:rsid w:val="00107593"/>
    <w:rsid w:val="00113021"/>
    <w:rsid w:val="00114319"/>
    <w:rsid w:val="001161D2"/>
    <w:rsid w:val="0012589C"/>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E6CE9"/>
    <w:rsid w:val="001F0A02"/>
    <w:rsid w:val="001F7A45"/>
    <w:rsid w:val="00203950"/>
    <w:rsid w:val="00206564"/>
    <w:rsid w:val="00210877"/>
    <w:rsid w:val="00213F47"/>
    <w:rsid w:val="00216E0A"/>
    <w:rsid w:val="00217199"/>
    <w:rsid w:val="0022572C"/>
    <w:rsid w:val="00226086"/>
    <w:rsid w:val="00233B24"/>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4D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1A9E"/>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13B8"/>
    <w:rsid w:val="00482BAD"/>
    <w:rsid w:val="004863BF"/>
    <w:rsid w:val="004907B4"/>
    <w:rsid w:val="00496E7C"/>
    <w:rsid w:val="00497491"/>
    <w:rsid w:val="004A0EA5"/>
    <w:rsid w:val="004A3AD6"/>
    <w:rsid w:val="004C1331"/>
    <w:rsid w:val="004C76DF"/>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0981"/>
    <w:rsid w:val="00541D9D"/>
    <w:rsid w:val="00541E2D"/>
    <w:rsid w:val="0054769F"/>
    <w:rsid w:val="00551E95"/>
    <w:rsid w:val="00553CD9"/>
    <w:rsid w:val="005604EA"/>
    <w:rsid w:val="00576D16"/>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2468"/>
    <w:rsid w:val="0060359A"/>
    <w:rsid w:val="006041A1"/>
    <w:rsid w:val="006114E3"/>
    <w:rsid w:val="00614D08"/>
    <w:rsid w:val="006171B3"/>
    <w:rsid w:val="006224AE"/>
    <w:rsid w:val="0062460B"/>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66AA"/>
    <w:rsid w:val="00737A19"/>
    <w:rsid w:val="00751961"/>
    <w:rsid w:val="0075721A"/>
    <w:rsid w:val="00765195"/>
    <w:rsid w:val="00767585"/>
    <w:rsid w:val="00770295"/>
    <w:rsid w:val="00773CA8"/>
    <w:rsid w:val="00784FF5"/>
    <w:rsid w:val="00786BDF"/>
    <w:rsid w:val="007874B4"/>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5F09"/>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3402"/>
    <w:rsid w:val="00945677"/>
    <w:rsid w:val="00947A9A"/>
    <w:rsid w:val="00947EA9"/>
    <w:rsid w:val="00957855"/>
    <w:rsid w:val="00964105"/>
    <w:rsid w:val="009643A3"/>
    <w:rsid w:val="00970DBB"/>
    <w:rsid w:val="0097381A"/>
    <w:rsid w:val="00977315"/>
    <w:rsid w:val="009839AF"/>
    <w:rsid w:val="009877AA"/>
    <w:rsid w:val="00992EB9"/>
    <w:rsid w:val="009B0C02"/>
    <w:rsid w:val="009B754B"/>
    <w:rsid w:val="009B7D1A"/>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56762"/>
    <w:rsid w:val="00B629B6"/>
    <w:rsid w:val="00B647EA"/>
    <w:rsid w:val="00B72FDD"/>
    <w:rsid w:val="00B758D2"/>
    <w:rsid w:val="00B81B39"/>
    <w:rsid w:val="00B81C1B"/>
    <w:rsid w:val="00B82427"/>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D794B"/>
    <w:rsid w:val="00BE7F06"/>
    <w:rsid w:val="00BF5242"/>
    <w:rsid w:val="00C0276C"/>
    <w:rsid w:val="00C04F32"/>
    <w:rsid w:val="00C145F2"/>
    <w:rsid w:val="00C22A00"/>
    <w:rsid w:val="00C2356B"/>
    <w:rsid w:val="00C3002A"/>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3324"/>
    <w:rsid w:val="00CB724F"/>
    <w:rsid w:val="00CC3B52"/>
    <w:rsid w:val="00CC44B7"/>
    <w:rsid w:val="00CC6EFC"/>
    <w:rsid w:val="00CE1AE1"/>
    <w:rsid w:val="00CF089D"/>
    <w:rsid w:val="00CF0E43"/>
    <w:rsid w:val="00CF107F"/>
    <w:rsid w:val="00CF2A9A"/>
    <w:rsid w:val="00CF5BE3"/>
    <w:rsid w:val="00D00A39"/>
    <w:rsid w:val="00D06A61"/>
    <w:rsid w:val="00D13AA4"/>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91C8F"/>
    <w:rsid w:val="00DA5C5C"/>
    <w:rsid w:val="00DB0311"/>
    <w:rsid w:val="00DB1985"/>
    <w:rsid w:val="00DB213C"/>
    <w:rsid w:val="00DB3C1D"/>
    <w:rsid w:val="00DC0959"/>
    <w:rsid w:val="00DC2D5B"/>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379A5"/>
    <w:rsid w:val="00E46EBF"/>
    <w:rsid w:val="00E51408"/>
    <w:rsid w:val="00E52161"/>
    <w:rsid w:val="00E61FD9"/>
    <w:rsid w:val="00E6550B"/>
    <w:rsid w:val="00E7705F"/>
    <w:rsid w:val="00E9004B"/>
    <w:rsid w:val="00EA53CF"/>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23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35C730E-F703-479E-BCE7-043CB27F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26"/>
    <w:rsid w:val="000D0BD5"/>
    <w:rsid w:val="00535914"/>
    <w:rsid w:val="00785C66"/>
    <w:rsid w:val="00C42526"/>
    <w:rsid w:val="00C63A8B"/>
    <w:rsid w:val="00F9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2C359509-C80D-40A2-B8E8-1CDF7F7CB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Template>
  <TotalTime>355</TotalTime>
  <Pages>18</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12610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Ramachandran M G.</cp:lastModifiedBy>
  <cp:revision>21</cp:revision>
  <cp:lastPrinted>2014-12-17T17:01:00Z</cp:lastPrinted>
  <dcterms:created xsi:type="dcterms:W3CDTF">2015-08-04T20:47:00Z</dcterms:created>
  <dcterms:modified xsi:type="dcterms:W3CDTF">2016-11-30T07:36:00Z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