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66667E28F9094581B2B9727D8BFC8AC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4A30D6" w:rsidRDefault="009F6647" w:rsidP="007E0373">
      <w:pPr>
        <w:tabs>
          <w:tab w:val="left" w:pos="4320"/>
          <w:tab w:val="left" w:pos="8640"/>
        </w:tabs>
        <w:spacing w:before="120" w:after="360"/>
        <w:jc w:val="center"/>
        <w:rPr>
          <w:rFonts w:cs="Calibri"/>
          <w:b/>
          <w:sz w:val="48"/>
          <w:szCs w:val="48"/>
        </w:rPr>
      </w:pPr>
      <w:proofErr w:type="spellStart"/>
      <w:r w:rsidRPr="009F6647">
        <w:rPr>
          <w:rFonts w:cs="Calibri"/>
          <w:b/>
          <w:sz w:val="48"/>
          <w:szCs w:val="48"/>
        </w:rPr>
        <w:t>VehSigCdng</w:t>
      </w:r>
      <w:proofErr w:type="spellEnd"/>
    </w:p>
    <w:p w:rsidR="005E61CD" w:rsidRPr="007E0373" w:rsidRDefault="00B35BF5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del w:id="0" w:author="Windows User" w:date="2016-09-20T14:25:00Z">
        <w:r w:rsidDel="00CC34C7">
          <w:rPr>
            <w:b/>
            <w:sz w:val="36"/>
          </w:rPr>
          <w:delText xml:space="preserve">June </w:delText>
        </w:r>
      </w:del>
      <w:ins w:id="1" w:author="Windows User" w:date="2016-09-20T14:25:00Z">
        <w:r w:rsidR="00CC34C7">
          <w:rPr>
            <w:b/>
            <w:sz w:val="36"/>
          </w:rPr>
          <w:t>Sep</w:t>
        </w:r>
        <w:r w:rsidR="00CC34C7">
          <w:rPr>
            <w:b/>
            <w:sz w:val="36"/>
          </w:rPr>
          <w:t xml:space="preserve"> </w:t>
        </w:r>
      </w:ins>
      <w:r>
        <w:rPr>
          <w:b/>
          <w:sz w:val="36"/>
        </w:rPr>
        <w:t>2</w:t>
      </w:r>
      <w:ins w:id="2" w:author="Windows User" w:date="2016-09-20T14:25:00Z">
        <w:r w:rsidR="00CC34C7">
          <w:rPr>
            <w:b/>
            <w:sz w:val="36"/>
          </w:rPr>
          <w:t>0</w:t>
        </w:r>
      </w:ins>
      <w:r>
        <w:rPr>
          <w:b/>
          <w:sz w:val="36"/>
        </w:rPr>
        <w:t>, 2016</w:t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D15041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D15041">
        <w:rPr>
          <w:b/>
          <w:sz w:val="24"/>
        </w:rPr>
        <w:t>Nexteer</w:t>
      </w:r>
      <w:proofErr w:type="spellEnd"/>
      <w:r w:rsidR="00D15041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D15041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B81C1B" w:rsidRPr="006C2D7D" w:rsidRDefault="00B35BF5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del w:id="3" w:author="Windows User" w:date="2016-09-20T14:25:00Z">
        <w:r w:rsidDel="00CC34C7">
          <w:rPr>
            <w:b/>
            <w:sz w:val="24"/>
          </w:rPr>
          <w:delText xml:space="preserve">Nick </w:delText>
        </w:r>
      </w:del>
      <w:proofErr w:type="spellStart"/>
      <w:ins w:id="4" w:author="Windows User" w:date="2016-09-20T14:25:00Z">
        <w:r w:rsidR="00CC34C7">
          <w:rPr>
            <w:b/>
            <w:sz w:val="24"/>
          </w:rPr>
          <w:t>Spandana</w:t>
        </w:r>
        <w:proofErr w:type="spellEnd"/>
        <w:r w:rsidR="00CC34C7">
          <w:rPr>
            <w:b/>
            <w:sz w:val="24"/>
          </w:rPr>
          <w:t xml:space="preserve"> </w:t>
        </w:r>
        <w:proofErr w:type="spellStart"/>
        <w:r w:rsidR="00CC34C7">
          <w:rPr>
            <w:b/>
            <w:sz w:val="24"/>
          </w:rPr>
          <w:t>Balani</w:t>
        </w:r>
      </w:ins>
      <w:proofErr w:type="spellEnd"/>
      <w:del w:id="5" w:author="Windows User" w:date="2016-09-20T14:25:00Z">
        <w:r w:rsidDel="00CC34C7">
          <w:rPr>
            <w:b/>
            <w:sz w:val="24"/>
          </w:rPr>
          <w:delText>Saxton</w:delText>
        </w:r>
      </w:del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ED740C" w:rsidRPr="00AA38E8" w:rsidTr="00ED740C">
        <w:tc>
          <w:tcPr>
            <w:tcW w:w="2520" w:type="dxa"/>
          </w:tcPr>
          <w:p w:rsidR="00ED740C" w:rsidRPr="00AA38E8" w:rsidRDefault="00ED740C" w:rsidP="00D229A6">
            <w:pPr>
              <w:jc w:val="center"/>
              <w:rPr>
                <w:rFonts w:cs="Calibri"/>
                <w:b/>
              </w:rPr>
            </w:pPr>
            <w:bookmarkStart w:id="6" w:name="_Toc348792978"/>
            <w:bookmarkStart w:id="7" w:name="_Toc348793074"/>
            <w:bookmarkStart w:id="8" w:name="_Toc348793965"/>
            <w:bookmarkStart w:id="9" w:name="_Toc349459173"/>
            <w:bookmarkStart w:id="10" w:name="_Toc349621609"/>
            <w:del w:id="11" w:author="Windows User" w:date="2016-09-20T14:27:00Z">
              <w:r w:rsidRPr="00AA38E8" w:rsidDel="00CC34C7">
                <w:rPr>
                  <w:rFonts w:cs="Calibri"/>
                  <w:b/>
                </w:rPr>
                <w:delText>Description</w:delText>
              </w:r>
            </w:del>
          </w:p>
        </w:tc>
        <w:tc>
          <w:tcPr>
            <w:tcW w:w="2160" w:type="dxa"/>
          </w:tcPr>
          <w:p w:rsidR="00ED740C" w:rsidRPr="00AA38E8" w:rsidRDefault="00ED740C" w:rsidP="00D229A6">
            <w:pPr>
              <w:jc w:val="center"/>
              <w:rPr>
                <w:rFonts w:cs="Calibri"/>
                <w:b/>
              </w:rPr>
            </w:pPr>
            <w:del w:id="12" w:author="Windows User" w:date="2016-09-20T14:27:00Z">
              <w:r w:rsidRPr="00AA38E8" w:rsidDel="00CC34C7">
                <w:rPr>
                  <w:rFonts w:cs="Calibri"/>
                  <w:b/>
                </w:rPr>
                <w:delText>Author</w:delText>
              </w:r>
            </w:del>
          </w:p>
        </w:tc>
        <w:tc>
          <w:tcPr>
            <w:tcW w:w="1350" w:type="dxa"/>
          </w:tcPr>
          <w:p w:rsidR="00ED740C" w:rsidRPr="00AA38E8" w:rsidRDefault="00ED740C" w:rsidP="00D229A6">
            <w:pPr>
              <w:jc w:val="center"/>
              <w:rPr>
                <w:rFonts w:cs="Calibri"/>
                <w:b/>
              </w:rPr>
            </w:pPr>
            <w:del w:id="13" w:author="Windows User" w:date="2016-09-20T14:27:00Z">
              <w:r w:rsidRPr="00AA38E8" w:rsidDel="00CC34C7">
                <w:rPr>
                  <w:rFonts w:cs="Calibri"/>
                  <w:b/>
                </w:rPr>
                <w:delText>Version</w:delText>
              </w:r>
            </w:del>
          </w:p>
        </w:tc>
        <w:tc>
          <w:tcPr>
            <w:tcW w:w="1440" w:type="dxa"/>
          </w:tcPr>
          <w:p w:rsidR="00ED740C" w:rsidRPr="00AA38E8" w:rsidRDefault="00ED740C" w:rsidP="00D229A6">
            <w:pPr>
              <w:jc w:val="center"/>
              <w:rPr>
                <w:rFonts w:cs="Calibri"/>
                <w:b/>
              </w:rPr>
            </w:pPr>
            <w:del w:id="14" w:author="Windows User" w:date="2016-09-20T14:27:00Z">
              <w:r w:rsidRPr="00AA38E8" w:rsidDel="00CC34C7">
                <w:rPr>
                  <w:rFonts w:cs="Calibri"/>
                  <w:b/>
                </w:rPr>
                <w:delText>Date</w:delText>
              </w:r>
            </w:del>
          </w:p>
        </w:tc>
      </w:tr>
      <w:tr w:rsidR="00ED740C" w:rsidRPr="00AA38E8" w:rsidTr="00ED740C">
        <w:tc>
          <w:tcPr>
            <w:tcW w:w="2520" w:type="dxa"/>
          </w:tcPr>
          <w:p w:rsidR="00ED740C" w:rsidRPr="00AA38E8" w:rsidRDefault="00ED740C" w:rsidP="00D229A6">
            <w:pPr>
              <w:rPr>
                <w:rFonts w:cs="Calibri"/>
              </w:rPr>
            </w:pPr>
            <w:del w:id="15" w:author="Windows User" w:date="2016-09-20T14:27:00Z">
              <w:r w:rsidDel="00CC34C7">
                <w:rPr>
                  <w:rFonts w:cs="Calibri"/>
                </w:rPr>
                <w:delText>Initial Version</w:delText>
              </w:r>
            </w:del>
          </w:p>
        </w:tc>
        <w:tc>
          <w:tcPr>
            <w:tcW w:w="2160" w:type="dxa"/>
          </w:tcPr>
          <w:p w:rsidR="00ED740C" w:rsidRPr="00AA38E8" w:rsidRDefault="00ED740C" w:rsidP="00D229A6">
            <w:pPr>
              <w:rPr>
                <w:rFonts w:cs="Calibri"/>
              </w:rPr>
            </w:pPr>
            <w:del w:id="16" w:author="Windows User" w:date="2016-09-20T14:27:00Z">
              <w:r w:rsidDel="00CC34C7">
                <w:rPr>
                  <w:rFonts w:cs="Calibri"/>
                </w:rPr>
                <w:delText>SB</w:delText>
              </w:r>
            </w:del>
          </w:p>
        </w:tc>
        <w:tc>
          <w:tcPr>
            <w:tcW w:w="1350" w:type="dxa"/>
          </w:tcPr>
          <w:p w:rsidR="00ED740C" w:rsidRPr="00AA38E8" w:rsidRDefault="00ED740C" w:rsidP="00D229A6">
            <w:pPr>
              <w:rPr>
                <w:rFonts w:cs="Calibri"/>
              </w:rPr>
            </w:pPr>
            <w:del w:id="17" w:author="Windows User" w:date="2016-09-20T14:27:00Z">
              <w:r w:rsidDel="00CC34C7">
                <w:rPr>
                  <w:rFonts w:cs="Calibri"/>
                </w:rPr>
                <w:delText>1</w:delText>
              </w:r>
            </w:del>
          </w:p>
        </w:tc>
        <w:tc>
          <w:tcPr>
            <w:tcW w:w="1440" w:type="dxa"/>
          </w:tcPr>
          <w:p w:rsidR="00ED740C" w:rsidRPr="00AA38E8" w:rsidRDefault="00704414" w:rsidP="00D229A6">
            <w:pPr>
              <w:rPr>
                <w:rFonts w:cs="Calibri"/>
              </w:rPr>
            </w:pPr>
            <w:del w:id="18" w:author="Windows User" w:date="2016-09-20T14:27:00Z">
              <w:r w:rsidDel="00CC34C7">
                <w:rPr>
                  <w:rFonts w:cs="Calibri"/>
                </w:rPr>
                <w:delText>13-Jul-2015</w:delText>
              </w:r>
            </w:del>
          </w:p>
        </w:tc>
      </w:tr>
      <w:tr w:rsidR="009D0E02" w:rsidRPr="00AA38E8" w:rsidTr="00ED740C">
        <w:tc>
          <w:tcPr>
            <w:tcW w:w="2520" w:type="dxa"/>
          </w:tcPr>
          <w:p w:rsidR="009D0E02" w:rsidRDefault="009D0E02" w:rsidP="00D229A6">
            <w:pPr>
              <w:rPr>
                <w:rFonts w:cs="Calibri"/>
              </w:rPr>
            </w:pPr>
            <w:del w:id="19" w:author="Windows User" w:date="2016-09-20T14:27:00Z">
              <w:r w:rsidDel="00CC34C7">
                <w:rPr>
                  <w:rFonts w:cs="Calibri"/>
                </w:rPr>
                <w:delText>Updated for FDD v2.0.0</w:delText>
              </w:r>
            </w:del>
          </w:p>
        </w:tc>
        <w:tc>
          <w:tcPr>
            <w:tcW w:w="2160" w:type="dxa"/>
          </w:tcPr>
          <w:p w:rsidR="009D0E02" w:rsidRDefault="009D0E02" w:rsidP="00D229A6">
            <w:pPr>
              <w:rPr>
                <w:rFonts w:cs="Calibri"/>
              </w:rPr>
            </w:pPr>
            <w:del w:id="20" w:author="Windows User" w:date="2016-09-20T14:27:00Z">
              <w:r w:rsidDel="00CC34C7">
                <w:rPr>
                  <w:rFonts w:cs="Calibri"/>
                </w:rPr>
                <w:delText>NS</w:delText>
              </w:r>
            </w:del>
          </w:p>
        </w:tc>
        <w:tc>
          <w:tcPr>
            <w:tcW w:w="1350" w:type="dxa"/>
          </w:tcPr>
          <w:p w:rsidR="009D0E02" w:rsidRDefault="009D0E02" w:rsidP="00D229A6">
            <w:pPr>
              <w:rPr>
                <w:rFonts w:cs="Calibri"/>
              </w:rPr>
            </w:pPr>
            <w:del w:id="21" w:author="Windows User" w:date="2016-09-20T14:27:00Z">
              <w:r w:rsidDel="00CC34C7">
                <w:rPr>
                  <w:rFonts w:cs="Calibri"/>
                </w:rPr>
                <w:delText>2</w:delText>
              </w:r>
            </w:del>
          </w:p>
        </w:tc>
        <w:tc>
          <w:tcPr>
            <w:tcW w:w="1440" w:type="dxa"/>
          </w:tcPr>
          <w:p w:rsidR="009D0E02" w:rsidRDefault="009D0E02" w:rsidP="00D229A6">
            <w:pPr>
              <w:rPr>
                <w:rFonts w:cs="Calibri"/>
              </w:rPr>
            </w:pPr>
            <w:del w:id="22" w:author="Windows User" w:date="2016-09-20T14:27:00Z">
              <w:r w:rsidDel="00CC34C7">
                <w:rPr>
                  <w:rFonts w:cs="Calibri"/>
                </w:rPr>
                <w:delText>2-Jun-2016</w:delText>
              </w:r>
            </w:del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tbl>
      <w:tblPr>
        <w:tblW w:w="80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"/>
        <w:gridCol w:w="2202"/>
        <w:gridCol w:w="2202"/>
        <w:gridCol w:w="865"/>
        <w:gridCol w:w="2281"/>
      </w:tblGrid>
      <w:tr w:rsidR="00CC34C7" w:rsidRPr="00AA38E8" w:rsidTr="00C37502">
        <w:tblPrEx>
          <w:tblCellMar>
            <w:top w:w="0" w:type="dxa"/>
            <w:bottom w:w="0" w:type="dxa"/>
          </w:tblCellMar>
        </w:tblPrEx>
        <w:trPr>
          <w:trHeight w:val="484"/>
          <w:ins w:id="23" w:author="Windows User" w:date="2016-09-20T14:27:00Z"/>
        </w:trPr>
        <w:tc>
          <w:tcPr>
            <w:tcW w:w="472" w:type="dxa"/>
          </w:tcPr>
          <w:p w:rsidR="00CC34C7" w:rsidRPr="00AA38E8" w:rsidRDefault="00CC34C7" w:rsidP="00C37502">
            <w:pPr>
              <w:jc w:val="center"/>
              <w:rPr>
                <w:ins w:id="24" w:author="Windows User" w:date="2016-09-20T14:27:00Z"/>
                <w:rFonts w:cs="Calibri"/>
                <w:b/>
              </w:rPr>
            </w:pPr>
            <w:ins w:id="25" w:author="Windows User" w:date="2016-09-20T14:27:00Z">
              <w:r w:rsidRPr="00AA38E8">
                <w:rPr>
                  <w:rFonts w:cs="Calibri"/>
                  <w:b/>
                </w:rPr>
                <w:t>Sl. No.</w:t>
              </w:r>
            </w:ins>
          </w:p>
        </w:tc>
        <w:tc>
          <w:tcPr>
            <w:tcW w:w="2202" w:type="dxa"/>
          </w:tcPr>
          <w:p w:rsidR="00CC34C7" w:rsidRPr="00AA38E8" w:rsidRDefault="00CC34C7" w:rsidP="00C37502">
            <w:pPr>
              <w:jc w:val="center"/>
              <w:rPr>
                <w:ins w:id="26" w:author="Windows User" w:date="2016-09-20T14:27:00Z"/>
                <w:rFonts w:cs="Calibri"/>
                <w:b/>
              </w:rPr>
            </w:pPr>
            <w:ins w:id="27" w:author="Windows User" w:date="2016-09-20T14:27:00Z">
              <w:r w:rsidRPr="00AA38E8">
                <w:rPr>
                  <w:rFonts w:cs="Calibri"/>
                  <w:b/>
                </w:rPr>
                <w:t>Description</w:t>
              </w:r>
            </w:ins>
          </w:p>
        </w:tc>
        <w:tc>
          <w:tcPr>
            <w:tcW w:w="2202" w:type="dxa"/>
          </w:tcPr>
          <w:p w:rsidR="00CC34C7" w:rsidRPr="00AA38E8" w:rsidRDefault="00CC34C7" w:rsidP="00C37502">
            <w:pPr>
              <w:jc w:val="center"/>
              <w:rPr>
                <w:ins w:id="28" w:author="Windows User" w:date="2016-09-20T14:27:00Z"/>
                <w:rFonts w:cs="Calibri"/>
                <w:b/>
              </w:rPr>
            </w:pPr>
            <w:ins w:id="29" w:author="Windows User" w:date="2016-09-20T14:27:00Z">
              <w:r w:rsidRPr="00AA38E8">
                <w:rPr>
                  <w:rFonts w:cs="Calibri"/>
                  <w:b/>
                </w:rPr>
                <w:t>Author</w:t>
              </w:r>
            </w:ins>
          </w:p>
        </w:tc>
        <w:tc>
          <w:tcPr>
            <w:tcW w:w="865" w:type="dxa"/>
          </w:tcPr>
          <w:p w:rsidR="00CC34C7" w:rsidRPr="00AA38E8" w:rsidRDefault="00CC34C7" w:rsidP="00C37502">
            <w:pPr>
              <w:jc w:val="center"/>
              <w:rPr>
                <w:ins w:id="30" w:author="Windows User" w:date="2016-09-20T14:27:00Z"/>
                <w:rFonts w:cs="Calibri"/>
                <w:b/>
              </w:rPr>
            </w:pPr>
            <w:ins w:id="31" w:author="Windows User" w:date="2016-09-20T14:27:00Z">
              <w:r w:rsidRPr="00AA38E8">
                <w:rPr>
                  <w:rFonts w:cs="Calibri"/>
                  <w:b/>
                </w:rPr>
                <w:t>Version</w:t>
              </w:r>
            </w:ins>
          </w:p>
        </w:tc>
        <w:tc>
          <w:tcPr>
            <w:tcW w:w="2281" w:type="dxa"/>
          </w:tcPr>
          <w:p w:rsidR="00CC34C7" w:rsidRPr="00AA38E8" w:rsidRDefault="00CC34C7" w:rsidP="00C37502">
            <w:pPr>
              <w:jc w:val="center"/>
              <w:rPr>
                <w:ins w:id="32" w:author="Windows User" w:date="2016-09-20T14:27:00Z"/>
                <w:rFonts w:cs="Calibri"/>
                <w:b/>
              </w:rPr>
            </w:pPr>
            <w:ins w:id="33" w:author="Windows User" w:date="2016-09-20T14:27:00Z">
              <w:r w:rsidRPr="00AA38E8">
                <w:rPr>
                  <w:rFonts w:cs="Calibri"/>
                  <w:b/>
                </w:rPr>
                <w:t>Date</w:t>
              </w:r>
            </w:ins>
          </w:p>
        </w:tc>
      </w:tr>
      <w:tr w:rsidR="00CC34C7" w:rsidRPr="00AA38E8" w:rsidTr="00C37502">
        <w:tblPrEx>
          <w:tblCellMar>
            <w:top w:w="0" w:type="dxa"/>
            <w:bottom w:w="0" w:type="dxa"/>
          </w:tblCellMar>
        </w:tblPrEx>
        <w:trPr>
          <w:trHeight w:val="242"/>
          <w:ins w:id="34" w:author="Windows User" w:date="2016-09-20T14:27:00Z"/>
        </w:trPr>
        <w:tc>
          <w:tcPr>
            <w:tcW w:w="472" w:type="dxa"/>
          </w:tcPr>
          <w:p w:rsidR="00CC34C7" w:rsidRPr="00AA38E8" w:rsidRDefault="00CC34C7" w:rsidP="00C37502">
            <w:pPr>
              <w:rPr>
                <w:ins w:id="35" w:author="Windows User" w:date="2016-09-20T14:27:00Z"/>
                <w:rFonts w:cs="Calibri"/>
              </w:rPr>
            </w:pPr>
            <w:ins w:id="36" w:author="Windows User" w:date="2016-09-20T14:27:00Z">
              <w:r>
                <w:rPr>
                  <w:rFonts w:cs="Calibri"/>
                </w:rPr>
                <w:t>1</w:t>
              </w:r>
            </w:ins>
          </w:p>
        </w:tc>
        <w:tc>
          <w:tcPr>
            <w:tcW w:w="2202" w:type="dxa"/>
          </w:tcPr>
          <w:p w:rsidR="00CC34C7" w:rsidRPr="00AA38E8" w:rsidRDefault="00CC34C7" w:rsidP="00C37502">
            <w:pPr>
              <w:rPr>
                <w:ins w:id="37" w:author="Windows User" w:date="2016-09-20T14:27:00Z"/>
                <w:rFonts w:cs="Calibri"/>
              </w:rPr>
            </w:pPr>
            <w:ins w:id="38" w:author="Windows User" w:date="2016-09-20T14:27:00Z">
              <w:r>
                <w:rPr>
                  <w:rFonts w:cs="Calibri"/>
                </w:rPr>
                <w:t>Initial Version</w:t>
              </w:r>
            </w:ins>
          </w:p>
        </w:tc>
        <w:tc>
          <w:tcPr>
            <w:tcW w:w="2202" w:type="dxa"/>
          </w:tcPr>
          <w:p w:rsidR="00CC34C7" w:rsidRPr="00AA38E8" w:rsidRDefault="00CC34C7" w:rsidP="00C37502">
            <w:pPr>
              <w:rPr>
                <w:ins w:id="39" w:author="Windows User" w:date="2016-09-20T14:27:00Z"/>
                <w:rFonts w:cs="Calibri"/>
              </w:rPr>
            </w:pPr>
            <w:ins w:id="40" w:author="Windows User" w:date="2016-09-20T14:27:00Z">
              <w:r>
                <w:rPr>
                  <w:rFonts w:cs="Calibri"/>
                </w:rPr>
                <w:t>SB</w:t>
              </w:r>
            </w:ins>
          </w:p>
        </w:tc>
        <w:tc>
          <w:tcPr>
            <w:tcW w:w="865" w:type="dxa"/>
          </w:tcPr>
          <w:p w:rsidR="00CC34C7" w:rsidRPr="00AA38E8" w:rsidRDefault="00CC34C7" w:rsidP="00C37502">
            <w:pPr>
              <w:rPr>
                <w:ins w:id="41" w:author="Windows User" w:date="2016-09-20T14:27:00Z"/>
                <w:rFonts w:cs="Calibri"/>
              </w:rPr>
            </w:pPr>
            <w:ins w:id="42" w:author="Windows User" w:date="2016-09-20T14:27:00Z">
              <w:r>
                <w:rPr>
                  <w:rFonts w:cs="Calibri"/>
                </w:rPr>
                <w:t>1</w:t>
              </w:r>
            </w:ins>
          </w:p>
        </w:tc>
        <w:tc>
          <w:tcPr>
            <w:tcW w:w="2281" w:type="dxa"/>
          </w:tcPr>
          <w:p w:rsidR="00CC34C7" w:rsidRPr="00AA38E8" w:rsidRDefault="00CC34C7" w:rsidP="00C37502">
            <w:pPr>
              <w:rPr>
                <w:ins w:id="43" w:author="Windows User" w:date="2016-09-20T14:27:00Z"/>
                <w:rFonts w:cs="Calibri"/>
              </w:rPr>
            </w:pPr>
            <w:ins w:id="44" w:author="Windows User" w:date="2016-09-20T14:27:00Z">
              <w:r>
                <w:rPr>
                  <w:rFonts w:cs="Calibri"/>
                </w:rPr>
                <w:t>13-Jul-2015</w:t>
              </w:r>
            </w:ins>
          </w:p>
        </w:tc>
      </w:tr>
      <w:tr w:rsidR="00CC34C7" w:rsidRPr="00AA38E8" w:rsidTr="00C37502">
        <w:tblPrEx>
          <w:tblCellMar>
            <w:top w:w="0" w:type="dxa"/>
            <w:bottom w:w="0" w:type="dxa"/>
          </w:tblCellMar>
        </w:tblPrEx>
        <w:trPr>
          <w:trHeight w:val="242"/>
          <w:ins w:id="45" w:author="Windows User" w:date="2016-09-20T14:27:00Z"/>
        </w:trPr>
        <w:tc>
          <w:tcPr>
            <w:tcW w:w="472" w:type="dxa"/>
          </w:tcPr>
          <w:p w:rsidR="00CC34C7" w:rsidRPr="00AA38E8" w:rsidRDefault="00CC34C7" w:rsidP="00C37502">
            <w:pPr>
              <w:rPr>
                <w:ins w:id="46" w:author="Windows User" w:date="2016-09-20T14:27:00Z"/>
                <w:rFonts w:cs="Calibri"/>
              </w:rPr>
            </w:pPr>
            <w:ins w:id="47" w:author="Windows User" w:date="2016-09-20T14:27:00Z">
              <w:r>
                <w:rPr>
                  <w:rFonts w:cs="Calibri"/>
                </w:rPr>
                <w:t>2</w:t>
              </w:r>
            </w:ins>
          </w:p>
        </w:tc>
        <w:tc>
          <w:tcPr>
            <w:tcW w:w="2202" w:type="dxa"/>
          </w:tcPr>
          <w:p w:rsidR="00CC34C7" w:rsidRPr="00AA38E8" w:rsidRDefault="00CC34C7" w:rsidP="00C37502">
            <w:pPr>
              <w:rPr>
                <w:ins w:id="48" w:author="Windows User" w:date="2016-09-20T14:27:00Z"/>
                <w:rFonts w:cs="Calibri"/>
              </w:rPr>
            </w:pPr>
            <w:ins w:id="49" w:author="Windows User" w:date="2016-09-20T14:27:00Z">
              <w:r>
                <w:rPr>
                  <w:rFonts w:cs="Calibri"/>
                </w:rPr>
                <w:t>Updated for FDD v2.0.0</w:t>
              </w:r>
            </w:ins>
          </w:p>
        </w:tc>
        <w:tc>
          <w:tcPr>
            <w:tcW w:w="2202" w:type="dxa"/>
          </w:tcPr>
          <w:p w:rsidR="00CC34C7" w:rsidRPr="00AA38E8" w:rsidRDefault="00CC34C7" w:rsidP="00C37502">
            <w:pPr>
              <w:rPr>
                <w:ins w:id="50" w:author="Windows User" w:date="2016-09-20T14:27:00Z"/>
                <w:rFonts w:cs="Calibri"/>
              </w:rPr>
            </w:pPr>
            <w:ins w:id="51" w:author="Windows User" w:date="2016-09-20T14:27:00Z">
              <w:r>
                <w:rPr>
                  <w:rFonts w:cs="Calibri"/>
                </w:rPr>
                <w:t>NS</w:t>
              </w:r>
            </w:ins>
          </w:p>
        </w:tc>
        <w:tc>
          <w:tcPr>
            <w:tcW w:w="865" w:type="dxa"/>
          </w:tcPr>
          <w:p w:rsidR="00CC34C7" w:rsidRPr="00AA38E8" w:rsidRDefault="00CC34C7" w:rsidP="00C37502">
            <w:pPr>
              <w:rPr>
                <w:ins w:id="52" w:author="Windows User" w:date="2016-09-20T14:27:00Z"/>
                <w:rFonts w:cs="Calibri"/>
              </w:rPr>
            </w:pPr>
            <w:ins w:id="53" w:author="Windows User" w:date="2016-09-20T14:27:00Z">
              <w:r>
                <w:rPr>
                  <w:rFonts w:cs="Calibri"/>
                </w:rPr>
                <w:t>2</w:t>
              </w:r>
            </w:ins>
          </w:p>
        </w:tc>
        <w:tc>
          <w:tcPr>
            <w:tcW w:w="2281" w:type="dxa"/>
          </w:tcPr>
          <w:p w:rsidR="00CC34C7" w:rsidRPr="00AA38E8" w:rsidRDefault="00CC34C7" w:rsidP="00C37502">
            <w:pPr>
              <w:rPr>
                <w:ins w:id="54" w:author="Windows User" w:date="2016-09-20T14:27:00Z"/>
                <w:rFonts w:cs="Calibri"/>
              </w:rPr>
            </w:pPr>
            <w:ins w:id="55" w:author="Windows User" w:date="2016-09-20T14:27:00Z">
              <w:r>
                <w:rPr>
                  <w:rFonts w:cs="Calibri"/>
                </w:rPr>
                <w:t>2-Jun-2016</w:t>
              </w:r>
            </w:ins>
          </w:p>
        </w:tc>
      </w:tr>
      <w:tr w:rsidR="00CC34C7" w:rsidRPr="00AA38E8" w:rsidTr="00C37502">
        <w:tblPrEx>
          <w:tblCellMar>
            <w:top w:w="0" w:type="dxa"/>
            <w:bottom w:w="0" w:type="dxa"/>
          </w:tblCellMar>
        </w:tblPrEx>
        <w:trPr>
          <w:trHeight w:val="982"/>
          <w:ins w:id="56" w:author="Windows User" w:date="2016-09-20T14:27:00Z"/>
        </w:trPr>
        <w:tc>
          <w:tcPr>
            <w:tcW w:w="472" w:type="dxa"/>
          </w:tcPr>
          <w:p w:rsidR="00CC34C7" w:rsidRDefault="00CC34C7" w:rsidP="00C37502">
            <w:pPr>
              <w:rPr>
                <w:ins w:id="57" w:author="Windows User" w:date="2016-09-20T14:27:00Z"/>
                <w:rFonts w:cs="Calibri"/>
              </w:rPr>
            </w:pPr>
            <w:ins w:id="58" w:author="Windows User" w:date="2016-09-20T14:27:00Z">
              <w:r>
                <w:rPr>
                  <w:rFonts w:cs="Calibri"/>
                </w:rPr>
                <w:t>3</w:t>
              </w:r>
            </w:ins>
          </w:p>
        </w:tc>
        <w:tc>
          <w:tcPr>
            <w:tcW w:w="2202" w:type="dxa"/>
          </w:tcPr>
          <w:p w:rsidR="00CC34C7" w:rsidRDefault="00CC34C7" w:rsidP="00C37502">
            <w:pPr>
              <w:rPr>
                <w:ins w:id="59" w:author="Windows User" w:date="2016-09-20T14:27:00Z"/>
                <w:rFonts w:cs="Calibri"/>
              </w:rPr>
            </w:pPr>
            <w:ins w:id="60" w:author="Windows User" w:date="2016-09-20T14:27:00Z">
              <w:r>
                <w:rPr>
                  <w:rFonts w:cs="Calibri"/>
                </w:rPr>
                <w:t>Updated for FDD v2.2.0</w:t>
              </w:r>
            </w:ins>
          </w:p>
        </w:tc>
        <w:tc>
          <w:tcPr>
            <w:tcW w:w="2202" w:type="dxa"/>
          </w:tcPr>
          <w:p w:rsidR="00CC34C7" w:rsidRDefault="00CC34C7" w:rsidP="00C37502">
            <w:pPr>
              <w:rPr>
                <w:ins w:id="61" w:author="Windows User" w:date="2016-09-20T14:27:00Z"/>
                <w:rFonts w:cs="Calibri"/>
              </w:rPr>
            </w:pPr>
            <w:ins w:id="62" w:author="Windows User" w:date="2016-09-20T14:27:00Z">
              <w:r>
                <w:rPr>
                  <w:rFonts w:cs="Calibri"/>
                </w:rPr>
                <w:t>SB</w:t>
              </w:r>
            </w:ins>
          </w:p>
        </w:tc>
        <w:tc>
          <w:tcPr>
            <w:tcW w:w="865" w:type="dxa"/>
          </w:tcPr>
          <w:p w:rsidR="00CC34C7" w:rsidRDefault="00CC34C7" w:rsidP="00C37502">
            <w:pPr>
              <w:rPr>
                <w:ins w:id="63" w:author="Windows User" w:date="2016-09-20T14:27:00Z"/>
                <w:rFonts w:cs="Calibri"/>
              </w:rPr>
            </w:pPr>
            <w:ins w:id="64" w:author="Windows User" w:date="2016-09-20T14:27:00Z">
              <w:r>
                <w:rPr>
                  <w:rFonts w:cs="Calibri"/>
                </w:rPr>
                <w:t>3</w:t>
              </w:r>
            </w:ins>
          </w:p>
        </w:tc>
        <w:tc>
          <w:tcPr>
            <w:tcW w:w="2281" w:type="dxa"/>
          </w:tcPr>
          <w:p w:rsidR="00CC34C7" w:rsidRDefault="00CC34C7" w:rsidP="00C37502">
            <w:pPr>
              <w:rPr>
                <w:ins w:id="65" w:author="Windows User" w:date="2016-09-20T14:27:00Z"/>
                <w:rFonts w:cs="Calibri"/>
              </w:rPr>
            </w:pPr>
            <w:ins w:id="66" w:author="Windows User" w:date="2016-09-20T14:27:00Z">
              <w:r>
                <w:rPr>
                  <w:rFonts w:cs="Calibri"/>
                </w:rPr>
                <w:t>20-Sep-2016</w:t>
              </w:r>
            </w:ins>
          </w:p>
        </w:tc>
      </w:tr>
      <w:tr w:rsidR="00CC34C7" w:rsidRPr="00AA38E8" w:rsidTr="00C37502">
        <w:tblPrEx>
          <w:tblCellMar>
            <w:top w:w="0" w:type="dxa"/>
            <w:bottom w:w="0" w:type="dxa"/>
          </w:tblCellMar>
        </w:tblPrEx>
        <w:trPr>
          <w:trHeight w:val="982"/>
          <w:ins w:id="67" w:author="Windows User" w:date="2016-09-20T14:27:00Z"/>
        </w:trPr>
        <w:tc>
          <w:tcPr>
            <w:tcW w:w="472" w:type="dxa"/>
          </w:tcPr>
          <w:p w:rsidR="00CC34C7" w:rsidRDefault="00CC34C7" w:rsidP="00C37502">
            <w:pPr>
              <w:rPr>
                <w:ins w:id="68" w:author="Windows User" w:date="2016-09-20T14:27:00Z"/>
                <w:rFonts w:cs="Calibri"/>
              </w:rPr>
            </w:pPr>
          </w:p>
        </w:tc>
        <w:tc>
          <w:tcPr>
            <w:tcW w:w="2202" w:type="dxa"/>
          </w:tcPr>
          <w:p w:rsidR="00CC34C7" w:rsidRPr="00BA72F4" w:rsidRDefault="00CC34C7" w:rsidP="00C37502">
            <w:pPr>
              <w:rPr>
                <w:ins w:id="69" w:author="Windows User" w:date="2016-09-20T14:27:00Z"/>
                <w:rFonts w:cs="Calibri"/>
              </w:rPr>
            </w:pPr>
          </w:p>
        </w:tc>
        <w:tc>
          <w:tcPr>
            <w:tcW w:w="2202" w:type="dxa"/>
          </w:tcPr>
          <w:p w:rsidR="00CC34C7" w:rsidRDefault="00CC34C7" w:rsidP="00C37502">
            <w:pPr>
              <w:rPr>
                <w:ins w:id="70" w:author="Windows User" w:date="2016-09-20T14:27:00Z"/>
                <w:rFonts w:cs="Calibri"/>
              </w:rPr>
            </w:pPr>
          </w:p>
        </w:tc>
        <w:tc>
          <w:tcPr>
            <w:tcW w:w="865" w:type="dxa"/>
          </w:tcPr>
          <w:p w:rsidR="00CC34C7" w:rsidRDefault="00CC34C7" w:rsidP="00C37502">
            <w:pPr>
              <w:rPr>
                <w:ins w:id="71" w:author="Windows User" w:date="2016-09-20T14:27:00Z"/>
                <w:rFonts w:cs="Calibri"/>
              </w:rPr>
            </w:pPr>
          </w:p>
        </w:tc>
        <w:tc>
          <w:tcPr>
            <w:tcW w:w="2281" w:type="dxa"/>
          </w:tcPr>
          <w:p w:rsidR="00CC34C7" w:rsidRDefault="00CC34C7" w:rsidP="00C37502">
            <w:pPr>
              <w:rPr>
                <w:ins w:id="72" w:author="Windows User" w:date="2016-09-20T14:27:00Z"/>
                <w:rFonts w:cs="Calibri"/>
              </w:rPr>
            </w:pPr>
          </w:p>
        </w:tc>
      </w:tr>
    </w:tbl>
    <w:p w:rsidR="00CC34C7" w:rsidRDefault="00CC34C7">
      <w:pPr>
        <w:spacing w:after="0"/>
        <w:rPr>
          <w:ins w:id="73" w:author="Windows User" w:date="2016-09-20T14:26:00Z"/>
          <w:b/>
          <w:sz w:val="28"/>
          <w:szCs w:val="28"/>
          <w:u w:val="single"/>
        </w:rPr>
        <w:sectPr w:rsidR="00CC34C7" w:rsidSect="00866672">
          <w:headerReference w:type="default" r:id="rId13"/>
          <w:footerReference w:type="default" r:id="rId14"/>
          <w:pgSz w:w="12240" w:h="15840" w:code="1"/>
          <w:pgMar w:top="720" w:right="1152" w:bottom="720" w:left="1152" w:header="576" w:footer="0" w:gutter="0"/>
          <w:cols w:space="720"/>
          <w:docGrid w:linePitch="360"/>
        </w:sectPr>
      </w:pPr>
    </w:p>
    <w:p w:rsidR="0060359A" w:rsidDel="00CC34C7" w:rsidRDefault="0060359A">
      <w:pPr>
        <w:spacing w:after="0"/>
        <w:rPr>
          <w:del w:id="74" w:author="Windows User" w:date="2016-09-20T14:26:00Z"/>
          <w:b/>
          <w:sz w:val="28"/>
          <w:szCs w:val="28"/>
          <w:u w:val="single"/>
        </w:rPr>
      </w:pPr>
    </w:p>
    <w:p w:rsidR="00817A57" w:rsidRDefault="00891F29">
      <w:pPr>
        <w:pStyle w:val="TOC1"/>
        <w:rPr>
          <w:sz w:val="32"/>
          <w:szCs w:val="32"/>
          <w:u w:val="single"/>
        </w:rPr>
      </w:pPr>
      <w:r w:rsidRPr="00C728E9">
        <w:rPr>
          <w:sz w:val="32"/>
          <w:szCs w:val="32"/>
          <w:u w:val="single"/>
        </w:rPr>
        <w:t>Table of Contents</w:t>
      </w:r>
    </w:p>
    <w:p w:rsidR="00CC34C7" w:rsidRDefault="00E16D14">
      <w:pPr>
        <w:pStyle w:val="TOC1"/>
        <w:rPr>
          <w:ins w:id="75" w:author="Windows User" w:date="2016-09-20T14:27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r>
        <w:rPr>
          <w:caps/>
          <w:sz w:val="32"/>
          <w:szCs w:val="32"/>
        </w:rPr>
        <w:fldChar w:fldCharType="begin"/>
      </w:r>
      <w:r w:rsidRPr="00C728E9">
        <w:rPr>
          <w:caps/>
          <w:sz w:val="32"/>
          <w:szCs w:val="32"/>
        </w:rPr>
        <w:instrText xml:space="preserve"> TOC \o "2-3" \h \z \t "Heading 1,1,Heading 7,1" </w:instrText>
      </w:r>
      <w:r>
        <w:rPr>
          <w:caps/>
          <w:sz w:val="32"/>
          <w:szCs w:val="32"/>
        </w:rPr>
        <w:fldChar w:fldCharType="separate"/>
      </w:r>
      <w:ins w:id="76" w:author="Windows User" w:date="2016-09-20T14:27:00Z">
        <w:r w:rsidR="00CC34C7" w:rsidRPr="007E02E1">
          <w:rPr>
            <w:rStyle w:val="Hyperlink"/>
          </w:rPr>
          <w:fldChar w:fldCharType="begin"/>
        </w:r>
        <w:r w:rsidR="00CC34C7" w:rsidRPr="007E02E1">
          <w:rPr>
            <w:rStyle w:val="Hyperlink"/>
          </w:rPr>
          <w:instrText xml:space="preserve"> </w:instrText>
        </w:r>
        <w:r w:rsidR="00CC34C7">
          <w:instrText>HYPERLINK \l "_Toc462144993"</w:instrText>
        </w:r>
        <w:r w:rsidR="00CC34C7" w:rsidRPr="007E02E1">
          <w:rPr>
            <w:rStyle w:val="Hyperlink"/>
          </w:rPr>
          <w:instrText xml:space="preserve"> </w:instrText>
        </w:r>
        <w:r w:rsidR="00CC34C7" w:rsidRPr="007E02E1">
          <w:rPr>
            <w:rStyle w:val="Hyperlink"/>
          </w:rPr>
        </w:r>
        <w:r w:rsidR="00CC34C7" w:rsidRPr="007E02E1">
          <w:rPr>
            <w:rStyle w:val="Hyperlink"/>
          </w:rPr>
          <w:fldChar w:fldCharType="separate"/>
        </w:r>
        <w:r w:rsidR="00CC34C7" w:rsidRPr="007E02E1">
          <w:rPr>
            <w:rStyle w:val="Hyperlink"/>
          </w:rPr>
          <w:t>1</w:t>
        </w:r>
        <w:r w:rsidR="00CC34C7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CC34C7" w:rsidRPr="007E02E1">
          <w:rPr>
            <w:rStyle w:val="Hyperlink"/>
          </w:rPr>
          <w:t>Introduction</w:t>
        </w:r>
        <w:r w:rsidR="00CC34C7">
          <w:rPr>
            <w:webHidden/>
          </w:rPr>
          <w:tab/>
        </w:r>
        <w:r w:rsidR="00CC34C7">
          <w:rPr>
            <w:webHidden/>
          </w:rPr>
          <w:fldChar w:fldCharType="begin"/>
        </w:r>
        <w:r w:rsidR="00CC34C7">
          <w:rPr>
            <w:webHidden/>
          </w:rPr>
          <w:instrText xml:space="preserve"> PAGEREF _Toc462144993 \h </w:instrText>
        </w:r>
        <w:r w:rsidR="00CC34C7">
          <w:rPr>
            <w:webHidden/>
          </w:rPr>
        </w:r>
      </w:ins>
      <w:r w:rsidR="00CC34C7">
        <w:rPr>
          <w:webHidden/>
        </w:rPr>
        <w:fldChar w:fldCharType="separate"/>
      </w:r>
      <w:ins w:id="77" w:author="Windows User" w:date="2016-09-20T14:27:00Z">
        <w:r w:rsidR="00CC34C7">
          <w:rPr>
            <w:webHidden/>
          </w:rPr>
          <w:t>4</w:t>
        </w:r>
        <w:r w:rsidR="00CC34C7">
          <w:rPr>
            <w:webHidden/>
          </w:rPr>
          <w:fldChar w:fldCharType="end"/>
        </w:r>
        <w:r w:rsidR="00CC34C7" w:rsidRPr="007E02E1">
          <w:rPr>
            <w:rStyle w:val="Hyperlink"/>
          </w:rPr>
          <w:fldChar w:fldCharType="end"/>
        </w:r>
      </w:ins>
    </w:p>
    <w:p w:rsidR="00CC34C7" w:rsidRDefault="00CC34C7">
      <w:pPr>
        <w:pStyle w:val="TOC2"/>
        <w:rPr>
          <w:ins w:id="78" w:author="Windows User" w:date="2016-09-20T14:27:00Z"/>
          <w:rFonts w:asciiTheme="minorHAnsi" w:eastAsiaTheme="minorEastAsia" w:hAnsiTheme="minorHAnsi"/>
          <w:color w:val="auto"/>
          <w:kern w:val="0"/>
          <w:szCs w:val="22"/>
        </w:rPr>
      </w:pPr>
      <w:ins w:id="79" w:author="Windows User" w:date="2016-09-20T14:27:00Z">
        <w:r w:rsidRPr="007E02E1">
          <w:rPr>
            <w:rStyle w:val="Hyperlink"/>
          </w:rPr>
          <w:fldChar w:fldCharType="begin"/>
        </w:r>
        <w:r w:rsidRPr="007E02E1">
          <w:rPr>
            <w:rStyle w:val="Hyperlink"/>
          </w:rPr>
          <w:instrText xml:space="preserve"> </w:instrText>
        </w:r>
        <w:r>
          <w:instrText>HYPERLINK \l "_Toc462144994"</w:instrText>
        </w:r>
        <w:r w:rsidRPr="007E02E1">
          <w:rPr>
            <w:rStyle w:val="Hyperlink"/>
          </w:rPr>
          <w:instrText xml:space="preserve"> </w:instrText>
        </w:r>
        <w:r w:rsidRPr="007E02E1">
          <w:rPr>
            <w:rStyle w:val="Hyperlink"/>
          </w:rPr>
        </w:r>
        <w:r w:rsidRPr="007E02E1">
          <w:rPr>
            <w:rStyle w:val="Hyperlink"/>
          </w:rPr>
          <w:fldChar w:fldCharType="separate"/>
        </w:r>
        <w:r w:rsidRPr="007E02E1">
          <w:rPr>
            <w:rStyle w:val="Hyperlink"/>
          </w:rPr>
          <w:t>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E02E1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_Toc462144994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80" w:author="Windows User" w:date="2016-09-20T14:27:00Z">
        <w:r>
          <w:rPr>
            <w:webHidden/>
          </w:rPr>
          <w:t>4</w:t>
        </w:r>
        <w:r>
          <w:rPr>
            <w:webHidden/>
          </w:rPr>
          <w:fldChar w:fldCharType="end"/>
        </w:r>
        <w:r w:rsidRPr="007E02E1">
          <w:rPr>
            <w:rStyle w:val="Hyperlink"/>
          </w:rPr>
          <w:fldChar w:fldCharType="end"/>
        </w:r>
      </w:ins>
    </w:p>
    <w:p w:rsidR="00CC34C7" w:rsidRDefault="00CC34C7">
      <w:pPr>
        <w:pStyle w:val="TOC2"/>
        <w:rPr>
          <w:ins w:id="81" w:author="Windows User" w:date="2016-09-20T14:27:00Z"/>
          <w:rFonts w:asciiTheme="minorHAnsi" w:eastAsiaTheme="minorEastAsia" w:hAnsiTheme="minorHAnsi"/>
          <w:color w:val="auto"/>
          <w:kern w:val="0"/>
          <w:szCs w:val="22"/>
        </w:rPr>
      </w:pPr>
      <w:ins w:id="82" w:author="Windows User" w:date="2016-09-20T14:27:00Z">
        <w:r w:rsidRPr="007E02E1">
          <w:rPr>
            <w:rStyle w:val="Hyperlink"/>
          </w:rPr>
          <w:fldChar w:fldCharType="begin"/>
        </w:r>
        <w:r w:rsidRPr="007E02E1">
          <w:rPr>
            <w:rStyle w:val="Hyperlink"/>
          </w:rPr>
          <w:instrText xml:space="preserve"> </w:instrText>
        </w:r>
        <w:r>
          <w:instrText>HYPERLINK \l "_Toc462144995"</w:instrText>
        </w:r>
        <w:r w:rsidRPr="007E02E1">
          <w:rPr>
            <w:rStyle w:val="Hyperlink"/>
          </w:rPr>
          <w:instrText xml:space="preserve"> </w:instrText>
        </w:r>
        <w:r w:rsidRPr="007E02E1">
          <w:rPr>
            <w:rStyle w:val="Hyperlink"/>
          </w:rPr>
        </w:r>
        <w:r w:rsidRPr="007E02E1">
          <w:rPr>
            <w:rStyle w:val="Hyperlink"/>
          </w:rPr>
          <w:fldChar w:fldCharType="separate"/>
        </w:r>
        <w:r w:rsidRPr="007E02E1">
          <w:rPr>
            <w:rStyle w:val="Hyperlink"/>
          </w:rPr>
          <w:t>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E02E1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_Toc462144995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83" w:author="Windows User" w:date="2016-09-20T14:27:00Z">
        <w:r>
          <w:rPr>
            <w:webHidden/>
          </w:rPr>
          <w:t>4</w:t>
        </w:r>
        <w:r>
          <w:rPr>
            <w:webHidden/>
          </w:rPr>
          <w:fldChar w:fldCharType="end"/>
        </w:r>
        <w:r w:rsidRPr="007E02E1">
          <w:rPr>
            <w:rStyle w:val="Hyperlink"/>
          </w:rPr>
          <w:fldChar w:fldCharType="end"/>
        </w:r>
      </w:ins>
    </w:p>
    <w:p w:rsidR="00CC34C7" w:rsidRDefault="00CC34C7">
      <w:pPr>
        <w:pStyle w:val="TOC1"/>
        <w:rPr>
          <w:ins w:id="84" w:author="Windows User" w:date="2016-09-20T14:27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85" w:author="Windows User" w:date="2016-09-20T14:27:00Z">
        <w:r w:rsidRPr="007E02E1">
          <w:rPr>
            <w:rStyle w:val="Hyperlink"/>
          </w:rPr>
          <w:fldChar w:fldCharType="begin"/>
        </w:r>
        <w:r w:rsidRPr="007E02E1">
          <w:rPr>
            <w:rStyle w:val="Hyperlink"/>
          </w:rPr>
          <w:instrText xml:space="preserve"> </w:instrText>
        </w:r>
        <w:r>
          <w:instrText>HYPERLINK \l "_Toc462144996"</w:instrText>
        </w:r>
        <w:r w:rsidRPr="007E02E1">
          <w:rPr>
            <w:rStyle w:val="Hyperlink"/>
          </w:rPr>
          <w:instrText xml:space="preserve"> </w:instrText>
        </w:r>
        <w:r w:rsidRPr="007E02E1">
          <w:rPr>
            <w:rStyle w:val="Hyperlink"/>
          </w:rPr>
        </w:r>
        <w:r w:rsidRPr="007E02E1">
          <w:rPr>
            <w:rStyle w:val="Hyperlink"/>
          </w:rPr>
          <w:fldChar w:fldCharType="separate"/>
        </w:r>
        <w:r w:rsidRPr="007E02E1">
          <w:rPr>
            <w:rStyle w:val="Hyperlink"/>
          </w:rPr>
          <w:t>2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7E02E1">
          <w:rPr>
            <w:rStyle w:val="Hyperlink"/>
            <w:rFonts w:ascii="Calibri" w:hAnsi="Calibri" w:cs="Calibri"/>
          </w:rPr>
          <w:t>VehSigCdng</w:t>
        </w:r>
        <w:r w:rsidRPr="007E02E1">
          <w:rPr>
            <w:rStyle w:val="Hyperlink"/>
          </w:rPr>
          <w:t xml:space="preserve"> High-Level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_Toc462144996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86" w:author="Windows User" w:date="2016-09-20T14:27:00Z">
        <w:r>
          <w:rPr>
            <w:webHidden/>
          </w:rPr>
          <w:t>5</w:t>
        </w:r>
        <w:r>
          <w:rPr>
            <w:webHidden/>
          </w:rPr>
          <w:fldChar w:fldCharType="end"/>
        </w:r>
        <w:r w:rsidRPr="007E02E1">
          <w:rPr>
            <w:rStyle w:val="Hyperlink"/>
          </w:rPr>
          <w:fldChar w:fldCharType="end"/>
        </w:r>
      </w:ins>
    </w:p>
    <w:p w:rsidR="00CC34C7" w:rsidRDefault="00CC34C7">
      <w:pPr>
        <w:pStyle w:val="TOC1"/>
        <w:rPr>
          <w:ins w:id="87" w:author="Windows User" w:date="2016-09-20T14:27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88" w:author="Windows User" w:date="2016-09-20T14:27:00Z">
        <w:r w:rsidRPr="007E02E1">
          <w:rPr>
            <w:rStyle w:val="Hyperlink"/>
          </w:rPr>
          <w:fldChar w:fldCharType="begin"/>
        </w:r>
        <w:r w:rsidRPr="007E02E1">
          <w:rPr>
            <w:rStyle w:val="Hyperlink"/>
          </w:rPr>
          <w:instrText xml:space="preserve"> </w:instrText>
        </w:r>
        <w:r>
          <w:instrText>HYPERLINK \l "_Toc462144997"</w:instrText>
        </w:r>
        <w:r w:rsidRPr="007E02E1">
          <w:rPr>
            <w:rStyle w:val="Hyperlink"/>
          </w:rPr>
          <w:instrText xml:space="preserve"> </w:instrText>
        </w:r>
        <w:r w:rsidRPr="007E02E1">
          <w:rPr>
            <w:rStyle w:val="Hyperlink"/>
          </w:rPr>
        </w:r>
        <w:r w:rsidRPr="007E02E1">
          <w:rPr>
            <w:rStyle w:val="Hyperlink"/>
          </w:rPr>
          <w:fldChar w:fldCharType="separate"/>
        </w:r>
        <w:r w:rsidRPr="007E02E1">
          <w:rPr>
            <w:rStyle w:val="Hyperlink"/>
            <w:rFonts w:ascii="Calibri" w:hAnsi="Calibri" w:cs="Calibri"/>
          </w:rPr>
          <w:t>3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7E02E1">
          <w:rPr>
            <w:rStyle w:val="Hyperlink"/>
            <w:rFonts w:ascii="Calibri" w:hAnsi="Calibri" w:cs="Calibri"/>
          </w:rPr>
          <w:t>Design details of software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_Toc462144997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89" w:author="Windows User" w:date="2016-09-20T14:27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7E02E1">
          <w:rPr>
            <w:rStyle w:val="Hyperlink"/>
          </w:rPr>
          <w:fldChar w:fldCharType="end"/>
        </w:r>
      </w:ins>
    </w:p>
    <w:p w:rsidR="00CC34C7" w:rsidRDefault="00CC34C7">
      <w:pPr>
        <w:pStyle w:val="TOC2"/>
        <w:rPr>
          <w:ins w:id="90" w:author="Windows User" w:date="2016-09-20T14:27:00Z"/>
          <w:rFonts w:asciiTheme="minorHAnsi" w:eastAsiaTheme="minorEastAsia" w:hAnsiTheme="minorHAnsi"/>
          <w:color w:val="auto"/>
          <w:kern w:val="0"/>
          <w:szCs w:val="22"/>
        </w:rPr>
      </w:pPr>
      <w:ins w:id="91" w:author="Windows User" w:date="2016-09-20T14:27:00Z">
        <w:r w:rsidRPr="007E02E1">
          <w:rPr>
            <w:rStyle w:val="Hyperlink"/>
          </w:rPr>
          <w:fldChar w:fldCharType="begin"/>
        </w:r>
        <w:r w:rsidRPr="007E02E1">
          <w:rPr>
            <w:rStyle w:val="Hyperlink"/>
          </w:rPr>
          <w:instrText xml:space="preserve"> </w:instrText>
        </w:r>
        <w:r>
          <w:instrText>HYPERLINK \l "_Toc462144998"</w:instrText>
        </w:r>
        <w:r w:rsidRPr="007E02E1">
          <w:rPr>
            <w:rStyle w:val="Hyperlink"/>
          </w:rPr>
          <w:instrText xml:space="preserve"> </w:instrText>
        </w:r>
        <w:r w:rsidRPr="007E02E1">
          <w:rPr>
            <w:rStyle w:val="Hyperlink"/>
          </w:rPr>
        </w:r>
        <w:r w:rsidRPr="007E02E1">
          <w:rPr>
            <w:rStyle w:val="Hyperlink"/>
          </w:rPr>
          <w:fldChar w:fldCharType="separate"/>
        </w:r>
        <w:r w:rsidRPr="007E02E1">
          <w:rPr>
            <w:rStyle w:val="Hyperlink"/>
          </w:rPr>
          <w:t>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E02E1">
          <w:rPr>
            <w:rStyle w:val="Hyperlink"/>
          </w:rPr>
          <w:t xml:space="preserve">Graphical representation of </w:t>
        </w:r>
        <w:r w:rsidRPr="007E02E1">
          <w:rPr>
            <w:rStyle w:val="Hyperlink"/>
            <w:rFonts w:cs="Calibri"/>
          </w:rPr>
          <w:t>VehSigCdng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_Toc462144998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92" w:author="Windows User" w:date="2016-09-20T14:27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7E02E1">
          <w:rPr>
            <w:rStyle w:val="Hyperlink"/>
          </w:rPr>
          <w:fldChar w:fldCharType="end"/>
        </w:r>
      </w:ins>
    </w:p>
    <w:p w:rsidR="00CC34C7" w:rsidRDefault="00CC34C7">
      <w:pPr>
        <w:pStyle w:val="TOC2"/>
        <w:rPr>
          <w:ins w:id="93" w:author="Windows User" w:date="2016-09-20T14:27:00Z"/>
          <w:rFonts w:asciiTheme="minorHAnsi" w:eastAsiaTheme="minorEastAsia" w:hAnsiTheme="minorHAnsi"/>
          <w:color w:val="auto"/>
          <w:kern w:val="0"/>
          <w:szCs w:val="22"/>
        </w:rPr>
      </w:pPr>
      <w:ins w:id="94" w:author="Windows User" w:date="2016-09-20T14:27:00Z">
        <w:r w:rsidRPr="007E02E1">
          <w:rPr>
            <w:rStyle w:val="Hyperlink"/>
          </w:rPr>
          <w:fldChar w:fldCharType="begin"/>
        </w:r>
        <w:r w:rsidRPr="007E02E1">
          <w:rPr>
            <w:rStyle w:val="Hyperlink"/>
          </w:rPr>
          <w:instrText xml:space="preserve"> </w:instrText>
        </w:r>
        <w:r>
          <w:instrText>HYPERLINK \l "_Toc462144999"</w:instrText>
        </w:r>
        <w:r w:rsidRPr="007E02E1">
          <w:rPr>
            <w:rStyle w:val="Hyperlink"/>
          </w:rPr>
          <w:instrText xml:space="preserve"> </w:instrText>
        </w:r>
        <w:r w:rsidRPr="007E02E1">
          <w:rPr>
            <w:rStyle w:val="Hyperlink"/>
          </w:rPr>
        </w:r>
        <w:r w:rsidRPr="007E02E1">
          <w:rPr>
            <w:rStyle w:val="Hyperlink"/>
          </w:rPr>
          <w:fldChar w:fldCharType="separate"/>
        </w:r>
        <w:r w:rsidRPr="007E02E1">
          <w:rPr>
            <w:rStyle w:val="Hyperlink"/>
            <w:rFonts w:cs="Calibri"/>
          </w:rPr>
          <w:t>3.2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E02E1">
          <w:rPr>
            <w:rStyle w:val="Hyperlink"/>
            <w:rFonts w:cs="Calibri"/>
          </w:rPr>
          <w:t>Data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_Toc462144999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95" w:author="Windows User" w:date="2016-09-20T14:27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7E02E1">
          <w:rPr>
            <w:rStyle w:val="Hyperlink"/>
          </w:rPr>
          <w:fldChar w:fldCharType="end"/>
        </w:r>
      </w:ins>
    </w:p>
    <w:p w:rsidR="00CC34C7" w:rsidRDefault="00CC34C7">
      <w:pPr>
        <w:pStyle w:val="TOC3"/>
        <w:tabs>
          <w:tab w:val="left" w:pos="1200"/>
        </w:tabs>
        <w:rPr>
          <w:ins w:id="96" w:author="Windows User" w:date="2016-09-20T14:27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97" w:author="Windows User" w:date="2016-09-20T14:27:00Z">
        <w:r w:rsidRPr="007E02E1">
          <w:rPr>
            <w:rStyle w:val="Hyperlink"/>
          </w:rPr>
          <w:fldChar w:fldCharType="begin"/>
        </w:r>
        <w:r w:rsidRPr="007E02E1">
          <w:rPr>
            <w:rStyle w:val="Hyperlink"/>
          </w:rPr>
          <w:instrText xml:space="preserve"> </w:instrText>
        </w:r>
        <w:r>
          <w:instrText>HYPERLINK \l "_Toc462145000"</w:instrText>
        </w:r>
        <w:r w:rsidRPr="007E02E1">
          <w:rPr>
            <w:rStyle w:val="Hyperlink"/>
          </w:rPr>
          <w:instrText xml:space="preserve"> </w:instrText>
        </w:r>
        <w:r w:rsidRPr="007E02E1">
          <w:rPr>
            <w:rStyle w:val="Hyperlink"/>
          </w:rPr>
        </w:r>
        <w:r w:rsidRPr="007E02E1">
          <w:rPr>
            <w:rStyle w:val="Hyperlink"/>
          </w:rPr>
          <w:fldChar w:fldCharType="separate"/>
        </w:r>
        <w:r w:rsidRPr="007E02E1">
          <w:rPr>
            <w:rStyle w:val="Hyperlink"/>
            <w:rFonts w:cs="Calibri"/>
          </w:rPr>
          <w:t>3.2.1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7E02E1">
          <w:rPr>
            <w:rStyle w:val="Hyperlink"/>
          </w:rPr>
          <w:t xml:space="preserve">Component </w:t>
        </w:r>
        <w:r w:rsidRPr="007E02E1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_Toc462145000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98" w:author="Windows User" w:date="2016-09-20T14:27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7E02E1">
          <w:rPr>
            <w:rStyle w:val="Hyperlink"/>
          </w:rPr>
          <w:fldChar w:fldCharType="end"/>
        </w:r>
      </w:ins>
    </w:p>
    <w:p w:rsidR="00CC34C7" w:rsidRDefault="00CC34C7">
      <w:pPr>
        <w:pStyle w:val="TOC3"/>
        <w:tabs>
          <w:tab w:val="left" w:pos="1200"/>
        </w:tabs>
        <w:rPr>
          <w:ins w:id="99" w:author="Windows User" w:date="2016-09-20T14:27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100" w:author="Windows User" w:date="2016-09-20T14:27:00Z">
        <w:r w:rsidRPr="007E02E1">
          <w:rPr>
            <w:rStyle w:val="Hyperlink"/>
          </w:rPr>
          <w:fldChar w:fldCharType="begin"/>
        </w:r>
        <w:r w:rsidRPr="007E02E1">
          <w:rPr>
            <w:rStyle w:val="Hyperlink"/>
          </w:rPr>
          <w:instrText xml:space="preserve"> </w:instrText>
        </w:r>
        <w:r>
          <w:instrText>HYPERLINK \l "_Toc462145001"</w:instrText>
        </w:r>
        <w:r w:rsidRPr="007E02E1">
          <w:rPr>
            <w:rStyle w:val="Hyperlink"/>
          </w:rPr>
          <w:instrText xml:space="preserve"> </w:instrText>
        </w:r>
        <w:r w:rsidRPr="007E02E1">
          <w:rPr>
            <w:rStyle w:val="Hyperlink"/>
          </w:rPr>
        </w:r>
        <w:r w:rsidRPr="007E02E1">
          <w:rPr>
            <w:rStyle w:val="Hyperlink"/>
          </w:rPr>
          <w:fldChar w:fldCharType="separate"/>
        </w:r>
        <w:r w:rsidRPr="007E02E1">
          <w:rPr>
            <w:rStyle w:val="Hyperlink"/>
            <w:rFonts w:cs="Calibri"/>
          </w:rPr>
          <w:t>3.2.2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7E02E1">
          <w:rPr>
            <w:rStyle w:val="Hyperlink"/>
          </w:rPr>
          <w:t xml:space="preserve">Function </w:t>
        </w:r>
        <w:r w:rsidRPr="007E02E1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_Toc462145001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01" w:author="Windows User" w:date="2016-09-20T14:27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7E02E1">
          <w:rPr>
            <w:rStyle w:val="Hyperlink"/>
          </w:rPr>
          <w:fldChar w:fldCharType="end"/>
        </w:r>
      </w:ins>
    </w:p>
    <w:p w:rsidR="00CC34C7" w:rsidRDefault="00CC34C7">
      <w:pPr>
        <w:pStyle w:val="TOC1"/>
        <w:rPr>
          <w:ins w:id="102" w:author="Windows User" w:date="2016-09-20T14:27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103" w:author="Windows User" w:date="2016-09-20T14:27:00Z">
        <w:r w:rsidRPr="007E02E1">
          <w:rPr>
            <w:rStyle w:val="Hyperlink"/>
          </w:rPr>
          <w:fldChar w:fldCharType="begin"/>
        </w:r>
        <w:r w:rsidRPr="007E02E1">
          <w:rPr>
            <w:rStyle w:val="Hyperlink"/>
          </w:rPr>
          <w:instrText xml:space="preserve"> </w:instrText>
        </w:r>
        <w:r>
          <w:instrText>HYPERLINK \l "_Toc462145002"</w:instrText>
        </w:r>
        <w:r w:rsidRPr="007E02E1">
          <w:rPr>
            <w:rStyle w:val="Hyperlink"/>
          </w:rPr>
          <w:instrText xml:space="preserve"> </w:instrText>
        </w:r>
        <w:r w:rsidRPr="007E02E1">
          <w:rPr>
            <w:rStyle w:val="Hyperlink"/>
          </w:rPr>
        </w:r>
        <w:r w:rsidRPr="007E02E1">
          <w:rPr>
            <w:rStyle w:val="Hyperlink"/>
          </w:rPr>
          <w:fldChar w:fldCharType="separate"/>
        </w:r>
        <w:r w:rsidRPr="007E02E1">
          <w:rPr>
            <w:rStyle w:val="Hyperlink"/>
            <w:rFonts w:ascii="Calibri" w:hAnsi="Calibri" w:cs="Calibri"/>
          </w:rPr>
          <w:t>4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7E02E1">
          <w:rPr>
            <w:rStyle w:val="Hyperlink"/>
            <w:rFonts w:ascii="Calibri" w:hAnsi="Calibri" w:cs="Calibri"/>
          </w:rPr>
          <w:t>Constant Data Dictionary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_Toc462145002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04" w:author="Windows User" w:date="2016-09-20T14:27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7E02E1">
          <w:rPr>
            <w:rStyle w:val="Hyperlink"/>
          </w:rPr>
          <w:fldChar w:fldCharType="end"/>
        </w:r>
      </w:ins>
    </w:p>
    <w:p w:rsidR="00CC34C7" w:rsidRDefault="00CC34C7">
      <w:pPr>
        <w:pStyle w:val="TOC2"/>
        <w:rPr>
          <w:ins w:id="105" w:author="Windows User" w:date="2016-09-20T14:27:00Z"/>
          <w:rFonts w:asciiTheme="minorHAnsi" w:eastAsiaTheme="minorEastAsia" w:hAnsiTheme="minorHAnsi"/>
          <w:color w:val="auto"/>
          <w:kern w:val="0"/>
          <w:szCs w:val="22"/>
        </w:rPr>
      </w:pPr>
      <w:ins w:id="106" w:author="Windows User" w:date="2016-09-20T14:27:00Z">
        <w:r w:rsidRPr="007E02E1">
          <w:rPr>
            <w:rStyle w:val="Hyperlink"/>
          </w:rPr>
          <w:fldChar w:fldCharType="begin"/>
        </w:r>
        <w:r w:rsidRPr="007E02E1">
          <w:rPr>
            <w:rStyle w:val="Hyperlink"/>
          </w:rPr>
          <w:instrText xml:space="preserve"> </w:instrText>
        </w:r>
        <w:r>
          <w:instrText>HYPERLINK \l "_Toc462145003"</w:instrText>
        </w:r>
        <w:r w:rsidRPr="007E02E1">
          <w:rPr>
            <w:rStyle w:val="Hyperlink"/>
          </w:rPr>
          <w:instrText xml:space="preserve"> </w:instrText>
        </w:r>
        <w:r w:rsidRPr="007E02E1">
          <w:rPr>
            <w:rStyle w:val="Hyperlink"/>
          </w:rPr>
        </w:r>
        <w:r w:rsidRPr="007E02E1">
          <w:rPr>
            <w:rStyle w:val="Hyperlink"/>
          </w:rPr>
          <w:fldChar w:fldCharType="separate"/>
        </w:r>
        <w:r w:rsidRPr="007E02E1">
          <w:rPr>
            <w:rStyle w:val="Hyperlink"/>
          </w:rPr>
          <w:t>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7E02E1">
          <w:rPr>
            <w:rStyle w:val="Hyperlink"/>
          </w:rPr>
          <w:t>Program (fixed)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_Toc462145003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07" w:author="Windows User" w:date="2016-09-20T14:27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7E02E1">
          <w:rPr>
            <w:rStyle w:val="Hyperlink"/>
          </w:rPr>
          <w:fldChar w:fldCharType="end"/>
        </w:r>
      </w:ins>
    </w:p>
    <w:p w:rsidR="00CC34C7" w:rsidRDefault="00CC34C7">
      <w:pPr>
        <w:pStyle w:val="TOC3"/>
        <w:tabs>
          <w:tab w:val="left" w:pos="1200"/>
        </w:tabs>
        <w:rPr>
          <w:ins w:id="108" w:author="Windows User" w:date="2016-09-20T14:27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109" w:author="Windows User" w:date="2016-09-20T14:27:00Z">
        <w:r w:rsidRPr="007E02E1">
          <w:rPr>
            <w:rStyle w:val="Hyperlink"/>
          </w:rPr>
          <w:fldChar w:fldCharType="begin"/>
        </w:r>
        <w:r w:rsidRPr="007E02E1">
          <w:rPr>
            <w:rStyle w:val="Hyperlink"/>
          </w:rPr>
          <w:instrText xml:space="preserve"> </w:instrText>
        </w:r>
        <w:r>
          <w:instrText>HYPERLINK \l "_Toc462145004"</w:instrText>
        </w:r>
        <w:r w:rsidRPr="007E02E1">
          <w:rPr>
            <w:rStyle w:val="Hyperlink"/>
          </w:rPr>
          <w:instrText xml:space="preserve"> </w:instrText>
        </w:r>
        <w:r w:rsidRPr="007E02E1">
          <w:rPr>
            <w:rStyle w:val="Hyperlink"/>
          </w:rPr>
        </w:r>
        <w:r w:rsidRPr="007E02E1">
          <w:rPr>
            <w:rStyle w:val="Hyperlink"/>
          </w:rPr>
          <w:fldChar w:fldCharType="separate"/>
        </w:r>
        <w:r w:rsidRPr="007E02E1">
          <w:rPr>
            <w:rStyle w:val="Hyperlink"/>
          </w:rPr>
          <w:t>4.1.1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7E02E1">
          <w:rPr>
            <w:rStyle w:val="Hyperlink"/>
          </w:rPr>
          <w:t>Embedded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_Toc462145004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10" w:author="Windows User" w:date="2016-09-20T14:27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7E02E1">
          <w:rPr>
            <w:rStyle w:val="Hyperlink"/>
          </w:rPr>
          <w:fldChar w:fldCharType="end"/>
        </w:r>
      </w:ins>
    </w:p>
    <w:p w:rsidR="00CC34C7" w:rsidRDefault="00CC34C7">
      <w:pPr>
        <w:pStyle w:val="TOC1"/>
        <w:rPr>
          <w:ins w:id="111" w:author="Windows User" w:date="2016-09-20T14:27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112" w:author="Windows User" w:date="2016-09-20T14:27:00Z">
        <w:r w:rsidRPr="007E02E1">
          <w:rPr>
            <w:rStyle w:val="Hyperlink"/>
          </w:rPr>
          <w:fldChar w:fldCharType="begin"/>
        </w:r>
        <w:r w:rsidRPr="007E02E1">
          <w:rPr>
            <w:rStyle w:val="Hyperlink"/>
          </w:rPr>
          <w:instrText xml:space="preserve"> </w:instrText>
        </w:r>
        <w:r>
          <w:instrText>HYPERLINK \l "_Toc462145005"</w:instrText>
        </w:r>
        <w:r w:rsidRPr="007E02E1">
          <w:rPr>
            <w:rStyle w:val="Hyperlink"/>
          </w:rPr>
          <w:instrText xml:space="preserve"> </w:instrText>
        </w:r>
        <w:r w:rsidRPr="007E02E1">
          <w:rPr>
            <w:rStyle w:val="Hyperlink"/>
          </w:rPr>
        </w:r>
        <w:r w:rsidRPr="007E02E1">
          <w:rPr>
            <w:rStyle w:val="Hyperlink"/>
          </w:rPr>
          <w:fldChar w:fldCharType="separate"/>
        </w:r>
        <w:r w:rsidRPr="007E02E1">
          <w:rPr>
            <w:rStyle w:val="Hyperlink"/>
            <w:rFonts w:ascii="Calibri" w:hAnsi="Calibri" w:cs="Calibri"/>
          </w:rPr>
          <w:t>5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7E02E1">
          <w:rPr>
            <w:rStyle w:val="Hyperlink"/>
            <w:rFonts w:ascii="Calibri" w:hAnsi="Calibri" w:cs="Calibri"/>
          </w:rPr>
          <w:t>Software Component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_Toc462145005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13" w:author="Windows User" w:date="2016-09-20T14:27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7E02E1">
          <w:rPr>
            <w:rStyle w:val="Hyperlink"/>
          </w:rPr>
          <w:fldChar w:fldCharType="end"/>
        </w:r>
      </w:ins>
    </w:p>
    <w:p w:rsidR="00CC34C7" w:rsidRDefault="00CC34C7">
      <w:pPr>
        <w:pStyle w:val="TOC3"/>
        <w:tabs>
          <w:tab w:val="left" w:pos="1200"/>
        </w:tabs>
        <w:rPr>
          <w:ins w:id="114" w:author="Windows User" w:date="2016-09-20T14:27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115" w:author="Windows User" w:date="2016-09-20T14:27:00Z">
        <w:r w:rsidRPr="007E02E1">
          <w:rPr>
            <w:rStyle w:val="Hyperlink"/>
          </w:rPr>
          <w:fldChar w:fldCharType="begin"/>
        </w:r>
        <w:r w:rsidRPr="007E02E1">
          <w:rPr>
            <w:rStyle w:val="Hyperlink"/>
          </w:rPr>
          <w:instrText xml:space="preserve"> </w:instrText>
        </w:r>
        <w:r>
          <w:instrText>HYPERLINK \l "_Toc462145006"</w:instrText>
        </w:r>
        <w:r w:rsidRPr="007E02E1">
          <w:rPr>
            <w:rStyle w:val="Hyperlink"/>
          </w:rPr>
          <w:instrText xml:space="preserve"> </w:instrText>
        </w:r>
        <w:r w:rsidRPr="007E02E1">
          <w:rPr>
            <w:rStyle w:val="Hyperlink"/>
          </w:rPr>
        </w:r>
        <w:r w:rsidRPr="007E02E1">
          <w:rPr>
            <w:rStyle w:val="Hyperlink"/>
          </w:rPr>
          <w:fldChar w:fldCharType="separate"/>
        </w:r>
        <w:r w:rsidRPr="007E02E1">
          <w:rPr>
            <w:rStyle w:val="Hyperlink"/>
          </w:rPr>
          <w:t>5.1.1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7E02E1">
          <w:rPr>
            <w:rStyle w:val="Hyperlink"/>
            <w:rFonts w:cs="Calibri"/>
          </w:rPr>
          <w:t>Sub</w:t>
        </w:r>
        <w:r w:rsidRPr="007E02E1">
          <w:rPr>
            <w:rStyle w:val="Hyperlink"/>
          </w:rPr>
          <w:t>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_Toc462145006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16" w:author="Windows User" w:date="2016-09-20T14:27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7E02E1">
          <w:rPr>
            <w:rStyle w:val="Hyperlink"/>
          </w:rPr>
          <w:fldChar w:fldCharType="end"/>
        </w:r>
      </w:ins>
    </w:p>
    <w:p w:rsidR="00CC34C7" w:rsidRDefault="00CC34C7">
      <w:pPr>
        <w:pStyle w:val="TOC3"/>
        <w:tabs>
          <w:tab w:val="left" w:pos="1200"/>
        </w:tabs>
        <w:rPr>
          <w:ins w:id="117" w:author="Windows User" w:date="2016-09-20T14:27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118" w:author="Windows User" w:date="2016-09-20T14:27:00Z">
        <w:r w:rsidRPr="007E02E1">
          <w:rPr>
            <w:rStyle w:val="Hyperlink"/>
          </w:rPr>
          <w:fldChar w:fldCharType="begin"/>
        </w:r>
        <w:r w:rsidRPr="007E02E1">
          <w:rPr>
            <w:rStyle w:val="Hyperlink"/>
          </w:rPr>
          <w:instrText xml:space="preserve"> </w:instrText>
        </w:r>
        <w:r>
          <w:instrText>HYPERLINK \l "_Toc462145007"</w:instrText>
        </w:r>
        <w:r w:rsidRPr="007E02E1">
          <w:rPr>
            <w:rStyle w:val="Hyperlink"/>
          </w:rPr>
          <w:instrText xml:space="preserve"> </w:instrText>
        </w:r>
        <w:r w:rsidRPr="007E02E1">
          <w:rPr>
            <w:rStyle w:val="Hyperlink"/>
          </w:rPr>
        </w:r>
        <w:r w:rsidRPr="007E02E1">
          <w:rPr>
            <w:rStyle w:val="Hyperlink"/>
          </w:rPr>
          <w:fldChar w:fldCharType="separate"/>
        </w:r>
        <w:r w:rsidRPr="007E02E1">
          <w:rPr>
            <w:rStyle w:val="Hyperlink"/>
          </w:rPr>
          <w:t>5.1.2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7E02E1">
          <w:rPr>
            <w:rStyle w:val="Hyperlink"/>
          </w:rPr>
          <w:t>Interrupt Service Routines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_Toc462145007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19" w:author="Windows User" w:date="2016-09-20T14:27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7E02E1">
          <w:rPr>
            <w:rStyle w:val="Hyperlink"/>
          </w:rPr>
          <w:fldChar w:fldCharType="end"/>
        </w:r>
      </w:ins>
    </w:p>
    <w:p w:rsidR="00CC34C7" w:rsidRDefault="00CC34C7">
      <w:pPr>
        <w:pStyle w:val="TOC3"/>
        <w:tabs>
          <w:tab w:val="left" w:pos="1200"/>
        </w:tabs>
        <w:rPr>
          <w:ins w:id="120" w:author="Windows User" w:date="2016-09-20T14:27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121" w:author="Windows User" w:date="2016-09-20T14:27:00Z">
        <w:r w:rsidRPr="007E02E1">
          <w:rPr>
            <w:rStyle w:val="Hyperlink"/>
          </w:rPr>
          <w:fldChar w:fldCharType="begin"/>
        </w:r>
        <w:r w:rsidRPr="007E02E1">
          <w:rPr>
            <w:rStyle w:val="Hyperlink"/>
          </w:rPr>
          <w:instrText xml:space="preserve"> </w:instrText>
        </w:r>
        <w:r>
          <w:instrText>HYPERLINK \l "_Toc462145008"</w:instrText>
        </w:r>
        <w:r w:rsidRPr="007E02E1">
          <w:rPr>
            <w:rStyle w:val="Hyperlink"/>
          </w:rPr>
          <w:instrText xml:space="preserve"> </w:instrText>
        </w:r>
        <w:r w:rsidRPr="007E02E1">
          <w:rPr>
            <w:rStyle w:val="Hyperlink"/>
          </w:rPr>
        </w:r>
        <w:r w:rsidRPr="007E02E1">
          <w:rPr>
            <w:rStyle w:val="Hyperlink"/>
          </w:rPr>
          <w:fldChar w:fldCharType="separate"/>
        </w:r>
        <w:r w:rsidRPr="007E02E1">
          <w:rPr>
            <w:rStyle w:val="Hyperlink"/>
          </w:rPr>
          <w:t>5.1.3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7E02E1">
          <w:rPr>
            <w:rStyle w:val="Hyperlink"/>
          </w:rPr>
          <w:t>Server Runnable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_Toc462145008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22" w:author="Windows User" w:date="2016-09-20T14:27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7E02E1">
          <w:rPr>
            <w:rStyle w:val="Hyperlink"/>
          </w:rPr>
          <w:fldChar w:fldCharType="end"/>
        </w:r>
      </w:ins>
    </w:p>
    <w:p w:rsidR="00CC34C7" w:rsidRDefault="00CC34C7">
      <w:pPr>
        <w:pStyle w:val="TOC3"/>
        <w:tabs>
          <w:tab w:val="left" w:pos="1200"/>
        </w:tabs>
        <w:rPr>
          <w:ins w:id="123" w:author="Windows User" w:date="2016-09-20T14:27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124" w:author="Windows User" w:date="2016-09-20T14:27:00Z">
        <w:r w:rsidRPr="007E02E1">
          <w:rPr>
            <w:rStyle w:val="Hyperlink"/>
          </w:rPr>
          <w:fldChar w:fldCharType="begin"/>
        </w:r>
        <w:r w:rsidRPr="007E02E1">
          <w:rPr>
            <w:rStyle w:val="Hyperlink"/>
          </w:rPr>
          <w:instrText xml:space="preserve"> </w:instrText>
        </w:r>
        <w:r>
          <w:instrText>HYPERLINK \l "_Toc462145009"</w:instrText>
        </w:r>
        <w:r w:rsidRPr="007E02E1">
          <w:rPr>
            <w:rStyle w:val="Hyperlink"/>
          </w:rPr>
          <w:instrText xml:space="preserve"> </w:instrText>
        </w:r>
        <w:r w:rsidRPr="007E02E1">
          <w:rPr>
            <w:rStyle w:val="Hyperlink"/>
          </w:rPr>
        </w:r>
        <w:r w:rsidRPr="007E02E1">
          <w:rPr>
            <w:rStyle w:val="Hyperlink"/>
          </w:rPr>
          <w:fldChar w:fldCharType="separate"/>
        </w:r>
        <w:r w:rsidRPr="007E02E1">
          <w:rPr>
            <w:rStyle w:val="Hyperlink"/>
          </w:rPr>
          <w:t>5.1.4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7E02E1">
          <w:rPr>
            <w:rStyle w:val="Hyperlink"/>
          </w:rPr>
          <w:t>Module Internal (Local)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_Toc462145009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25" w:author="Windows User" w:date="2016-09-20T14:27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7E02E1">
          <w:rPr>
            <w:rStyle w:val="Hyperlink"/>
          </w:rPr>
          <w:fldChar w:fldCharType="end"/>
        </w:r>
      </w:ins>
    </w:p>
    <w:p w:rsidR="00CC34C7" w:rsidRDefault="00CC34C7">
      <w:pPr>
        <w:pStyle w:val="TOC3"/>
        <w:tabs>
          <w:tab w:val="left" w:pos="1200"/>
        </w:tabs>
        <w:rPr>
          <w:ins w:id="126" w:author="Windows User" w:date="2016-09-20T14:27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127" w:author="Windows User" w:date="2016-09-20T14:27:00Z">
        <w:r w:rsidRPr="007E02E1">
          <w:rPr>
            <w:rStyle w:val="Hyperlink"/>
          </w:rPr>
          <w:fldChar w:fldCharType="begin"/>
        </w:r>
        <w:r w:rsidRPr="007E02E1">
          <w:rPr>
            <w:rStyle w:val="Hyperlink"/>
          </w:rPr>
          <w:instrText xml:space="preserve"> </w:instrText>
        </w:r>
        <w:r>
          <w:instrText>HYPERLINK \l "_Toc462145010"</w:instrText>
        </w:r>
        <w:r w:rsidRPr="007E02E1">
          <w:rPr>
            <w:rStyle w:val="Hyperlink"/>
          </w:rPr>
          <w:instrText xml:space="preserve"> </w:instrText>
        </w:r>
        <w:r w:rsidRPr="007E02E1">
          <w:rPr>
            <w:rStyle w:val="Hyperlink"/>
          </w:rPr>
        </w:r>
        <w:r w:rsidRPr="007E02E1">
          <w:rPr>
            <w:rStyle w:val="Hyperlink"/>
          </w:rPr>
          <w:fldChar w:fldCharType="separate"/>
        </w:r>
        <w:r w:rsidRPr="007E02E1">
          <w:rPr>
            <w:rStyle w:val="Hyperlink"/>
          </w:rPr>
          <w:t>5.1.5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7E02E1">
          <w:rPr>
            <w:rStyle w:val="Hyperlink"/>
          </w:rPr>
          <w:t>Transition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_Toc462145010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28" w:author="Windows User" w:date="2016-09-20T14:27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7E02E1">
          <w:rPr>
            <w:rStyle w:val="Hyperlink"/>
          </w:rPr>
          <w:fldChar w:fldCharType="end"/>
        </w:r>
      </w:ins>
    </w:p>
    <w:p w:rsidR="00CC34C7" w:rsidRDefault="00CC34C7">
      <w:pPr>
        <w:pStyle w:val="TOC1"/>
        <w:rPr>
          <w:ins w:id="129" w:author="Windows User" w:date="2016-09-20T14:27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130" w:author="Windows User" w:date="2016-09-20T14:27:00Z">
        <w:r w:rsidRPr="007E02E1">
          <w:rPr>
            <w:rStyle w:val="Hyperlink"/>
          </w:rPr>
          <w:fldChar w:fldCharType="begin"/>
        </w:r>
        <w:r w:rsidRPr="007E02E1">
          <w:rPr>
            <w:rStyle w:val="Hyperlink"/>
          </w:rPr>
          <w:instrText xml:space="preserve"> </w:instrText>
        </w:r>
        <w:r>
          <w:instrText>HYPERLINK \l "_Toc462145011"</w:instrText>
        </w:r>
        <w:r w:rsidRPr="007E02E1">
          <w:rPr>
            <w:rStyle w:val="Hyperlink"/>
          </w:rPr>
          <w:instrText xml:space="preserve"> </w:instrText>
        </w:r>
        <w:r w:rsidRPr="007E02E1">
          <w:rPr>
            <w:rStyle w:val="Hyperlink"/>
          </w:rPr>
        </w:r>
        <w:r w:rsidRPr="007E02E1">
          <w:rPr>
            <w:rStyle w:val="Hyperlink"/>
          </w:rPr>
          <w:fldChar w:fldCharType="separate"/>
        </w:r>
        <w:r w:rsidRPr="007E02E1">
          <w:rPr>
            <w:rStyle w:val="Hyperlink"/>
            <w:rFonts w:ascii="Calibri" w:hAnsi="Calibri" w:cs="Calibri"/>
          </w:rPr>
          <w:t>6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7E02E1">
          <w:rPr>
            <w:rStyle w:val="Hyperlink"/>
            <w:rFonts w:ascii="Calibri" w:hAnsi="Calibri"/>
          </w:rPr>
          <w:t>Known</w:t>
        </w:r>
        <w:r w:rsidRPr="007E02E1">
          <w:rPr>
            <w:rStyle w:val="Hyperlink"/>
            <w:rFonts w:ascii="Calibri" w:hAnsi="Calibri" w:cs="Calibri"/>
          </w:rPr>
          <w:t xml:space="preserve"> Limitations with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_Toc462145011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31" w:author="Windows User" w:date="2016-09-20T14:27:00Z">
        <w:r>
          <w:rPr>
            <w:webHidden/>
          </w:rPr>
          <w:t>13</w:t>
        </w:r>
        <w:r>
          <w:rPr>
            <w:webHidden/>
          </w:rPr>
          <w:fldChar w:fldCharType="end"/>
        </w:r>
        <w:r w:rsidRPr="007E02E1">
          <w:rPr>
            <w:rStyle w:val="Hyperlink"/>
          </w:rPr>
          <w:fldChar w:fldCharType="end"/>
        </w:r>
      </w:ins>
    </w:p>
    <w:p w:rsidR="00CC34C7" w:rsidRDefault="00CC34C7">
      <w:pPr>
        <w:pStyle w:val="TOC1"/>
        <w:rPr>
          <w:ins w:id="132" w:author="Windows User" w:date="2016-09-20T14:27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133" w:author="Windows User" w:date="2016-09-20T14:27:00Z">
        <w:r w:rsidRPr="007E02E1">
          <w:rPr>
            <w:rStyle w:val="Hyperlink"/>
          </w:rPr>
          <w:fldChar w:fldCharType="begin"/>
        </w:r>
        <w:r w:rsidRPr="007E02E1">
          <w:rPr>
            <w:rStyle w:val="Hyperlink"/>
          </w:rPr>
          <w:instrText xml:space="preserve"> </w:instrText>
        </w:r>
        <w:r>
          <w:instrText>HYPERLINK \l "_Toc462145012"</w:instrText>
        </w:r>
        <w:r w:rsidRPr="007E02E1">
          <w:rPr>
            <w:rStyle w:val="Hyperlink"/>
          </w:rPr>
          <w:instrText xml:space="preserve"> </w:instrText>
        </w:r>
        <w:r w:rsidRPr="007E02E1">
          <w:rPr>
            <w:rStyle w:val="Hyperlink"/>
          </w:rPr>
        </w:r>
        <w:r w:rsidRPr="007E02E1">
          <w:rPr>
            <w:rStyle w:val="Hyperlink"/>
          </w:rPr>
          <w:fldChar w:fldCharType="separate"/>
        </w:r>
        <w:r w:rsidRPr="007E02E1">
          <w:rPr>
            <w:rStyle w:val="Hyperlink"/>
            <w:rFonts w:ascii="Calibri" w:hAnsi="Calibri" w:cs="Calibri"/>
          </w:rPr>
          <w:t>7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7E02E1">
          <w:rPr>
            <w:rStyle w:val="Hyperlink"/>
            <w:rFonts w:ascii="Calibri" w:hAnsi="Calibri" w:cs="Calibri"/>
          </w:rPr>
          <w:t>UNIT TEST CONSIDERATION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_Toc462145012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34" w:author="Windows User" w:date="2016-09-20T14:27:00Z">
        <w:r>
          <w:rPr>
            <w:webHidden/>
          </w:rPr>
          <w:t>14</w:t>
        </w:r>
        <w:r>
          <w:rPr>
            <w:webHidden/>
          </w:rPr>
          <w:fldChar w:fldCharType="end"/>
        </w:r>
        <w:r w:rsidRPr="007E02E1">
          <w:rPr>
            <w:rStyle w:val="Hyperlink"/>
          </w:rPr>
          <w:fldChar w:fldCharType="end"/>
        </w:r>
      </w:ins>
    </w:p>
    <w:p w:rsidR="00CC34C7" w:rsidRDefault="00CC34C7">
      <w:pPr>
        <w:pStyle w:val="TOC1"/>
        <w:tabs>
          <w:tab w:val="left" w:pos="1400"/>
        </w:tabs>
        <w:rPr>
          <w:ins w:id="135" w:author="Windows User" w:date="2016-09-20T14:27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136" w:author="Windows User" w:date="2016-09-20T14:27:00Z">
        <w:r w:rsidRPr="007E02E1">
          <w:rPr>
            <w:rStyle w:val="Hyperlink"/>
          </w:rPr>
          <w:fldChar w:fldCharType="begin"/>
        </w:r>
        <w:r w:rsidRPr="007E02E1">
          <w:rPr>
            <w:rStyle w:val="Hyperlink"/>
          </w:rPr>
          <w:instrText xml:space="preserve"> </w:instrText>
        </w:r>
        <w:r>
          <w:instrText>HYPERLINK \l "_Toc462145013"</w:instrText>
        </w:r>
        <w:r w:rsidRPr="007E02E1">
          <w:rPr>
            <w:rStyle w:val="Hyperlink"/>
          </w:rPr>
          <w:instrText xml:space="preserve"> </w:instrText>
        </w:r>
        <w:r w:rsidRPr="007E02E1">
          <w:rPr>
            <w:rStyle w:val="Hyperlink"/>
          </w:rPr>
        </w:r>
        <w:r w:rsidRPr="007E02E1">
          <w:rPr>
            <w:rStyle w:val="Hyperlink"/>
          </w:rPr>
          <w:fldChar w:fldCharType="separate"/>
        </w:r>
        <w:r w:rsidRPr="007E02E1">
          <w:rPr>
            <w:rStyle w:val="Hyperlink"/>
          </w:rPr>
          <w:t>Appendix A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7E02E1">
          <w:rPr>
            <w:rStyle w:val="Hyperlink"/>
          </w:rPr>
          <w:t>Abbreviations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_Toc462145013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37" w:author="Windows User" w:date="2016-09-20T14:27:00Z">
        <w:r>
          <w:rPr>
            <w:webHidden/>
          </w:rPr>
          <w:t>15</w:t>
        </w:r>
        <w:r>
          <w:rPr>
            <w:webHidden/>
          </w:rPr>
          <w:fldChar w:fldCharType="end"/>
        </w:r>
        <w:r w:rsidRPr="007E02E1">
          <w:rPr>
            <w:rStyle w:val="Hyperlink"/>
          </w:rPr>
          <w:fldChar w:fldCharType="end"/>
        </w:r>
      </w:ins>
    </w:p>
    <w:p w:rsidR="00CC34C7" w:rsidRDefault="00CC34C7">
      <w:pPr>
        <w:pStyle w:val="TOC1"/>
        <w:tabs>
          <w:tab w:val="left" w:pos="1400"/>
        </w:tabs>
        <w:rPr>
          <w:ins w:id="138" w:author="Windows User" w:date="2016-09-20T14:27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139" w:author="Windows User" w:date="2016-09-20T14:27:00Z">
        <w:r w:rsidRPr="007E02E1">
          <w:rPr>
            <w:rStyle w:val="Hyperlink"/>
          </w:rPr>
          <w:fldChar w:fldCharType="begin"/>
        </w:r>
        <w:r w:rsidRPr="007E02E1">
          <w:rPr>
            <w:rStyle w:val="Hyperlink"/>
          </w:rPr>
          <w:instrText xml:space="preserve"> </w:instrText>
        </w:r>
        <w:r>
          <w:instrText>HYPERLINK \l "_Toc462145014"</w:instrText>
        </w:r>
        <w:r w:rsidRPr="007E02E1">
          <w:rPr>
            <w:rStyle w:val="Hyperlink"/>
          </w:rPr>
          <w:instrText xml:space="preserve"> </w:instrText>
        </w:r>
        <w:r w:rsidRPr="007E02E1">
          <w:rPr>
            <w:rStyle w:val="Hyperlink"/>
          </w:rPr>
        </w:r>
        <w:r w:rsidRPr="007E02E1">
          <w:rPr>
            <w:rStyle w:val="Hyperlink"/>
          </w:rPr>
          <w:fldChar w:fldCharType="separate"/>
        </w:r>
        <w:r w:rsidRPr="007E02E1">
          <w:rPr>
            <w:rStyle w:val="Hyperlink"/>
          </w:rPr>
          <w:t>Appendix B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7E02E1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_Toc462145014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40" w:author="Windows User" w:date="2016-09-20T14:27:00Z">
        <w:r>
          <w:rPr>
            <w:webHidden/>
          </w:rPr>
          <w:t>16</w:t>
        </w:r>
        <w:r>
          <w:rPr>
            <w:webHidden/>
          </w:rPr>
          <w:fldChar w:fldCharType="end"/>
        </w:r>
        <w:r w:rsidRPr="007E02E1">
          <w:rPr>
            <w:rStyle w:val="Hyperlink"/>
          </w:rPr>
          <w:fldChar w:fldCharType="end"/>
        </w:r>
      </w:ins>
    </w:p>
    <w:p w:rsidR="00CC34C7" w:rsidRDefault="00CC34C7">
      <w:pPr>
        <w:pStyle w:val="TOC1"/>
        <w:tabs>
          <w:tab w:val="left" w:pos="1400"/>
        </w:tabs>
        <w:rPr>
          <w:ins w:id="141" w:author="Windows User" w:date="2016-09-20T14:27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142" w:author="Windows User" w:date="2016-09-20T14:27:00Z">
        <w:r w:rsidRPr="007E02E1">
          <w:rPr>
            <w:rStyle w:val="Hyperlink"/>
          </w:rPr>
          <w:fldChar w:fldCharType="begin"/>
        </w:r>
        <w:r w:rsidRPr="007E02E1">
          <w:rPr>
            <w:rStyle w:val="Hyperlink"/>
          </w:rPr>
          <w:instrText xml:space="preserve"> </w:instrText>
        </w:r>
        <w:r>
          <w:instrText>HYPERLINK \l "_Toc462145015"</w:instrText>
        </w:r>
        <w:r w:rsidRPr="007E02E1">
          <w:rPr>
            <w:rStyle w:val="Hyperlink"/>
          </w:rPr>
          <w:instrText xml:space="preserve"> </w:instrText>
        </w:r>
        <w:r w:rsidRPr="007E02E1">
          <w:rPr>
            <w:rStyle w:val="Hyperlink"/>
          </w:rPr>
        </w:r>
        <w:r w:rsidRPr="007E02E1">
          <w:rPr>
            <w:rStyle w:val="Hyperlink"/>
          </w:rPr>
          <w:fldChar w:fldCharType="separate"/>
        </w:r>
        <w:r w:rsidRPr="007E02E1">
          <w:rPr>
            <w:rStyle w:val="Hyperlink"/>
          </w:rPr>
          <w:t>Appendix C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7E02E1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_Toc462145015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43" w:author="Windows User" w:date="2016-09-20T14:27:00Z">
        <w:r>
          <w:rPr>
            <w:webHidden/>
          </w:rPr>
          <w:t>17</w:t>
        </w:r>
        <w:r>
          <w:rPr>
            <w:webHidden/>
          </w:rPr>
          <w:fldChar w:fldCharType="end"/>
        </w:r>
        <w:r w:rsidRPr="007E02E1">
          <w:rPr>
            <w:rStyle w:val="Hyperlink"/>
          </w:rPr>
          <w:fldChar w:fldCharType="end"/>
        </w:r>
      </w:ins>
    </w:p>
    <w:p w:rsidR="00817A57" w:rsidDel="00CC34C7" w:rsidRDefault="00817A57">
      <w:pPr>
        <w:pStyle w:val="TOC1"/>
        <w:rPr>
          <w:del w:id="144" w:author="Windows User" w:date="2016-09-20T14:27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145" w:author="Windows User" w:date="2016-09-20T14:27:00Z">
        <w:r w:rsidRPr="00CC34C7" w:rsidDel="00CC34C7">
          <w:rPr>
            <w:rPrChange w:id="146" w:author="Windows User" w:date="2016-09-20T14:27:00Z">
              <w:rPr>
                <w:rStyle w:val="Hyperlink"/>
              </w:rPr>
            </w:rPrChange>
          </w:rPr>
          <w:delText>1</w:delText>
        </w:r>
        <w:r w:rsidDel="00CC34C7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CC34C7" w:rsidDel="00CC34C7">
          <w:rPr>
            <w:rPrChange w:id="147" w:author="Windows User" w:date="2016-09-20T14:27:00Z">
              <w:rPr>
                <w:rStyle w:val="Hyperlink"/>
              </w:rPr>
            </w:rPrChange>
          </w:rPr>
          <w:delText>Introduction</w:delText>
        </w:r>
        <w:r w:rsidDel="00CC34C7">
          <w:rPr>
            <w:webHidden/>
          </w:rPr>
          <w:tab/>
          <w:delText>3</w:delText>
        </w:r>
      </w:del>
    </w:p>
    <w:p w:rsidR="00817A57" w:rsidDel="00CC34C7" w:rsidRDefault="00817A57">
      <w:pPr>
        <w:pStyle w:val="TOC2"/>
        <w:rPr>
          <w:del w:id="148" w:author="Windows User" w:date="2016-09-20T14:27:00Z"/>
          <w:rFonts w:asciiTheme="minorHAnsi" w:eastAsiaTheme="minorEastAsia" w:hAnsiTheme="minorHAnsi"/>
          <w:color w:val="auto"/>
          <w:kern w:val="0"/>
          <w:szCs w:val="22"/>
        </w:rPr>
      </w:pPr>
      <w:del w:id="149" w:author="Windows User" w:date="2016-09-20T14:27:00Z">
        <w:r w:rsidRPr="00CC34C7" w:rsidDel="00CC34C7">
          <w:rPr>
            <w:rPrChange w:id="150" w:author="Windows User" w:date="2016-09-20T14:27:00Z">
              <w:rPr>
                <w:rStyle w:val="Hyperlink"/>
              </w:rPr>
            </w:rPrChange>
          </w:rPr>
          <w:delText>1.1</w:delText>
        </w:r>
        <w:r w:rsidDel="00CC34C7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CC34C7" w:rsidDel="00CC34C7">
          <w:rPr>
            <w:rPrChange w:id="151" w:author="Windows User" w:date="2016-09-20T14:27:00Z">
              <w:rPr>
                <w:rStyle w:val="Hyperlink"/>
              </w:rPr>
            </w:rPrChange>
          </w:rPr>
          <w:delText>Purpose</w:delText>
        </w:r>
        <w:r w:rsidDel="00CC34C7">
          <w:rPr>
            <w:webHidden/>
          </w:rPr>
          <w:tab/>
          <w:delText>3</w:delText>
        </w:r>
      </w:del>
    </w:p>
    <w:p w:rsidR="00817A57" w:rsidDel="00CC34C7" w:rsidRDefault="00817A57">
      <w:pPr>
        <w:pStyle w:val="TOC2"/>
        <w:rPr>
          <w:del w:id="152" w:author="Windows User" w:date="2016-09-20T14:27:00Z"/>
          <w:rFonts w:asciiTheme="minorHAnsi" w:eastAsiaTheme="minorEastAsia" w:hAnsiTheme="minorHAnsi"/>
          <w:color w:val="auto"/>
          <w:kern w:val="0"/>
          <w:szCs w:val="22"/>
        </w:rPr>
      </w:pPr>
      <w:del w:id="153" w:author="Windows User" w:date="2016-09-20T14:27:00Z">
        <w:r w:rsidRPr="00CC34C7" w:rsidDel="00CC34C7">
          <w:rPr>
            <w:rPrChange w:id="154" w:author="Windows User" w:date="2016-09-20T14:27:00Z">
              <w:rPr>
                <w:rStyle w:val="Hyperlink"/>
              </w:rPr>
            </w:rPrChange>
          </w:rPr>
          <w:delText>1.2</w:delText>
        </w:r>
        <w:r w:rsidDel="00CC34C7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CC34C7" w:rsidDel="00CC34C7">
          <w:rPr>
            <w:rPrChange w:id="155" w:author="Windows User" w:date="2016-09-20T14:27:00Z">
              <w:rPr>
                <w:rStyle w:val="Hyperlink"/>
              </w:rPr>
            </w:rPrChange>
          </w:rPr>
          <w:delText>Scope</w:delText>
        </w:r>
        <w:r w:rsidDel="00CC34C7">
          <w:rPr>
            <w:webHidden/>
          </w:rPr>
          <w:tab/>
          <w:delText>3</w:delText>
        </w:r>
      </w:del>
    </w:p>
    <w:p w:rsidR="00817A57" w:rsidDel="00CC34C7" w:rsidRDefault="00817A57">
      <w:pPr>
        <w:pStyle w:val="TOC1"/>
        <w:rPr>
          <w:del w:id="156" w:author="Windows User" w:date="2016-09-20T14:27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157" w:author="Windows User" w:date="2016-09-20T14:27:00Z">
        <w:r w:rsidRPr="00CC34C7" w:rsidDel="00CC34C7">
          <w:rPr>
            <w:rPrChange w:id="158" w:author="Windows User" w:date="2016-09-20T14:27:00Z">
              <w:rPr>
                <w:rStyle w:val="Hyperlink"/>
              </w:rPr>
            </w:rPrChange>
          </w:rPr>
          <w:delText>2</w:delText>
        </w:r>
        <w:r w:rsidDel="00CC34C7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CC34C7" w:rsidDel="00CC34C7">
          <w:rPr>
            <w:rFonts w:ascii="Calibri" w:hAnsi="Calibri" w:cs="Calibri"/>
            <w:rPrChange w:id="159" w:author="Windows User" w:date="2016-09-20T14:27:00Z">
              <w:rPr>
                <w:rStyle w:val="Hyperlink"/>
                <w:rFonts w:ascii="Calibri" w:hAnsi="Calibri" w:cs="Calibri"/>
              </w:rPr>
            </w:rPrChange>
          </w:rPr>
          <w:delText>VehSigCdng</w:delText>
        </w:r>
        <w:r w:rsidRPr="00CC34C7" w:rsidDel="00CC34C7">
          <w:rPr>
            <w:rPrChange w:id="160" w:author="Windows User" w:date="2016-09-20T14:27:00Z">
              <w:rPr>
                <w:rStyle w:val="Hyperlink"/>
              </w:rPr>
            </w:rPrChange>
          </w:rPr>
          <w:delText xml:space="preserve"> High-Level Description</w:delText>
        </w:r>
        <w:r w:rsidDel="00CC34C7">
          <w:rPr>
            <w:webHidden/>
          </w:rPr>
          <w:tab/>
          <w:delText>4</w:delText>
        </w:r>
      </w:del>
    </w:p>
    <w:p w:rsidR="00817A57" w:rsidDel="00CC34C7" w:rsidRDefault="00817A57">
      <w:pPr>
        <w:pStyle w:val="TOC1"/>
        <w:rPr>
          <w:del w:id="161" w:author="Windows User" w:date="2016-09-20T14:27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162" w:author="Windows User" w:date="2016-09-20T14:27:00Z">
        <w:r w:rsidRPr="00CC34C7" w:rsidDel="00CC34C7">
          <w:rPr>
            <w:rFonts w:ascii="Calibri" w:hAnsi="Calibri" w:cs="Calibri"/>
            <w:rPrChange w:id="163" w:author="Windows User" w:date="2016-09-20T14:27:00Z">
              <w:rPr>
                <w:rStyle w:val="Hyperlink"/>
                <w:rFonts w:ascii="Calibri" w:hAnsi="Calibri" w:cs="Calibri"/>
              </w:rPr>
            </w:rPrChange>
          </w:rPr>
          <w:delText>3</w:delText>
        </w:r>
        <w:r w:rsidDel="00CC34C7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CC34C7" w:rsidDel="00CC34C7">
          <w:rPr>
            <w:rFonts w:ascii="Calibri" w:hAnsi="Calibri" w:cs="Calibri"/>
            <w:rPrChange w:id="164" w:author="Windows User" w:date="2016-09-20T14:27:00Z">
              <w:rPr>
                <w:rStyle w:val="Hyperlink"/>
                <w:rFonts w:ascii="Calibri" w:hAnsi="Calibri" w:cs="Calibri"/>
              </w:rPr>
            </w:rPrChange>
          </w:rPr>
          <w:delText>Design details of software module</w:delText>
        </w:r>
        <w:r w:rsidDel="00CC34C7">
          <w:rPr>
            <w:webHidden/>
          </w:rPr>
          <w:tab/>
          <w:delText>5</w:delText>
        </w:r>
      </w:del>
    </w:p>
    <w:p w:rsidR="00817A57" w:rsidDel="00CC34C7" w:rsidRDefault="00817A57">
      <w:pPr>
        <w:pStyle w:val="TOC2"/>
        <w:rPr>
          <w:del w:id="165" w:author="Windows User" w:date="2016-09-20T14:27:00Z"/>
          <w:rFonts w:asciiTheme="minorHAnsi" w:eastAsiaTheme="minorEastAsia" w:hAnsiTheme="minorHAnsi"/>
          <w:color w:val="auto"/>
          <w:kern w:val="0"/>
          <w:szCs w:val="22"/>
        </w:rPr>
      </w:pPr>
      <w:del w:id="166" w:author="Windows User" w:date="2016-09-20T14:27:00Z">
        <w:r w:rsidRPr="00CC34C7" w:rsidDel="00CC34C7">
          <w:rPr>
            <w:rPrChange w:id="167" w:author="Windows User" w:date="2016-09-20T14:27:00Z">
              <w:rPr>
                <w:rStyle w:val="Hyperlink"/>
              </w:rPr>
            </w:rPrChange>
          </w:rPr>
          <w:delText>3.1</w:delText>
        </w:r>
        <w:r w:rsidDel="00CC34C7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CC34C7" w:rsidDel="00CC34C7">
          <w:rPr>
            <w:rPrChange w:id="168" w:author="Windows User" w:date="2016-09-20T14:27:00Z">
              <w:rPr>
                <w:rStyle w:val="Hyperlink"/>
              </w:rPr>
            </w:rPrChange>
          </w:rPr>
          <w:delText xml:space="preserve">Graphical representation of </w:delText>
        </w:r>
        <w:r w:rsidRPr="00CC34C7" w:rsidDel="00CC34C7">
          <w:rPr>
            <w:rFonts w:cs="Calibri"/>
            <w:rPrChange w:id="169" w:author="Windows User" w:date="2016-09-20T14:27:00Z">
              <w:rPr>
                <w:rStyle w:val="Hyperlink"/>
                <w:rFonts w:cs="Calibri"/>
              </w:rPr>
            </w:rPrChange>
          </w:rPr>
          <w:delText>VehSigCdng</w:delText>
        </w:r>
        <w:r w:rsidDel="00CC34C7">
          <w:rPr>
            <w:webHidden/>
          </w:rPr>
          <w:tab/>
          <w:delText>5</w:delText>
        </w:r>
      </w:del>
    </w:p>
    <w:p w:rsidR="00817A57" w:rsidDel="00CC34C7" w:rsidRDefault="00817A57">
      <w:pPr>
        <w:pStyle w:val="TOC2"/>
        <w:rPr>
          <w:del w:id="170" w:author="Windows User" w:date="2016-09-20T14:27:00Z"/>
          <w:rFonts w:asciiTheme="minorHAnsi" w:eastAsiaTheme="minorEastAsia" w:hAnsiTheme="minorHAnsi"/>
          <w:color w:val="auto"/>
          <w:kern w:val="0"/>
          <w:szCs w:val="22"/>
        </w:rPr>
      </w:pPr>
      <w:del w:id="171" w:author="Windows User" w:date="2016-09-20T14:27:00Z">
        <w:r w:rsidRPr="00CC34C7" w:rsidDel="00CC34C7">
          <w:rPr>
            <w:rFonts w:cs="Calibri"/>
            <w:rPrChange w:id="172" w:author="Windows User" w:date="2016-09-20T14:27:00Z">
              <w:rPr>
                <w:rStyle w:val="Hyperlink"/>
                <w:rFonts w:cs="Calibri"/>
              </w:rPr>
            </w:rPrChange>
          </w:rPr>
          <w:delText>3.2</w:delText>
        </w:r>
        <w:r w:rsidDel="00CC34C7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CC34C7" w:rsidDel="00CC34C7">
          <w:rPr>
            <w:rFonts w:cs="Calibri"/>
            <w:rPrChange w:id="173" w:author="Windows User" w:date="2016-09-20T14:27:00Z">
              <w:rPr>
                <w:rStyle w:val="Hyperlink"/>
                <w:rFonts w:cs="Calibri"/>
              </w:rPr>
            </w:rPrChange>
          </w:rPr>
          <w:delText>Data Flow Diagram</w:delText>
        </w:r>
        <w:r w:rsidDel="00CC34C7">
          <w:rPr>
            <w:webHidden/>
          </w:rPr>
          <w:tab/>
          <w:delText>5</w:delText>
        </w:r>
      </w:del>
    </w:p>
    <w:p w:rsidR="00817A57" w:rsidDel="00CC34C7" w:rsidRDefault="00817A57">
      <w:pPr>
        <w:pStyle w:val="TOC3"/>
        <w:tabs>
          <w:tab w:val="left" w:pos="1200"/>
        </w:tabs>
        <w:rPr>
          <w:del w:id="174" w:author="Windows User" w:date="2016-09-20T14:27:00Z"/>
          <w:rFonts w:asciiTheme="minorHAnsi" w:eastAsiaTheme="minorEastAsia" w:hAnsiTheme="minorHAnsi"/>
          <w:color w:val="auto"/>
          <w:kern w:val="0"/>
          <w:sz w:val="22"/>
          <w:szCs w:val="22"/>
        </w:rPr>
      </w:pPr>
      <w:del w:id="175" w:author="Windows User" w:date="2016-09-20T14:27:00Z">
        <w:r w:rsidRPr="00CC34C7" w:rsidDel="00CC34C7">
          <w:rPr>
            <w:rFonts w:cs="Calibri"/>
            <w:rPrChange w:id="176" w:author="Windows User" w:date="2016-09-20T14:27:00Z">
              <w:rPr>
                <w:rStyle w:val="Hyperlink"/>
                <w:rFonts w:cs="Calibri"/>
              </w:rPr>
            </w:rPrChange>
          </w:rPr>
          <w:delText>3.2.1</w:delText>
        </w:r>
        <w:r w:rsidDel="00CC34C7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CC34C7" w:rsidDel="00CC34C7">
          <w:rPr>
            <w:rPrChange w:id="177" w:author="Windows User" w:date="2016-09-20T14:27:00Z">
              <w:rPr>
                <w:rStyle w:val="Hyperlink"/>
              </w:rPr>
            </w:rPrChange>
          </w:rPr>
          <w:delText xml:space="preserve">Component </w:delText>
        </w:r>
        <w:r w:rsidRPr="00CC34C7" w:rsidDel="00CC34C7">
          <w:rPr>
            <w:rFonts w:cs="Calibri"/>
            <w:rPrChange w:id="178" w:author="Windows User" w:date="2016-09-20T14:27:00Z">
              <w:rPr>
                <w:rStyle w:val="Hyperlink"/>
                <w:rFonts w:cs="Calibri"/>
              </w:rPr>
            </w:rPrChange>
          </w:rPr>
          <w:delText>level DFD</w:delText>
        </w:r>
        <w:r w:rsidDel="00CC34C7">
          <w:rPr>
            <w:webHidden/>
          </w:rPr>
          <w:tab/>
          <w:delText>5</w:delText>
        </w:r>
      </w:del>
    </w:p>
    <w:p w:rsidR="00817A57" w:rsidDel="00CC34C7" w:rsidRDefault="00817A57">
      <w:pPr>
        <w:pStyle w:val="TOC3"/>
        <w:tabs>
          <w:tab w:val="left" w:pos="1200"/>
        </w:tabs>
        <w:rPr>
          <w:del w:id="179" w:author="Windows User" w:date="2016-09-20T14:27:00Z"/>
          <w:rFonts w:asciiTheme="minorHAnsi" w:eastAsiaTheme="minorEastAsia" w:hAnsiTheme="minorHAnsi"/>
          <w:color w:val="auto"/>
          <w:kern w:val="0"/>
          <w:sz w:val="22"/>
          <w:szCs w:val="22"/>
        </w:rPr>
      </w:pPr>
      <w:del w:id="180" w:author="Windows User" w:date="2016-09-20T14:27:00Z">
        <w:r w:rsidRPr="00CC34C7" w:rsidDel="00CC34C7">
          <w:rPr>
            <w:rFonts w:cs="Calibri"/>
            <w:rPrChange w:id="181" w:author="Windows User" w:date="2016-09-20T14:27:00Z">
              <w:rPr>
                <w:rStyle w:val="Hyperlink"/>
                <w:rFonts w:cs="Calibri"/>
              </w:rPr>
            </w:rPrChange>
          </w:rPr>
          <w:delText>3.2.2</w:delText>
        </w:r>
        <w:r w:rsidDel="00CC34C7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CC34C7" w:rsidDel="00CC34C7">
          <w:rPr>
            <w:rPrChange w:id="182" w:author="Windows User" w:date="2016-09-20T14:27:00Z">
              <w:rPr>
                <w:rStyle w:val="Hyperlink"/>
              </w:rPr>
            </w:rPrChange>
          </w:rPr>
          <w:delText xml:space="preserve">Function </w:delText>
        </w:r>
        <w:r w:rsidRPr="00CC34C7" w:rsidDel="00CC34C7">
          <w:rPr>
            <w:rFonts w:cs="Calibri"/>
            <w:rPrChange w:id="183" w:author="Windows User" w:date="2016-09-20T14:27:00Z">
              <w:rPr>
                <w:rStyle w:val="Hyperlink"/>
                <w:rFonts w:cs="Calibri"/>
              </w:rPr>
            </w:rPrChange>
          </w:rPr>
          <w:delText>level DFD</w:delText>
        </w:r>
        <w:r w:rsidDel="00CC34C7">
          <w:rPr>
            <w:webHidden/>
          </w:rPr>
          <w:tab/>
          <w:delText>6</w:delText>
        </w:r>
      </w:del>
    </w:p>
    <w:p w:rsidR="00817A57" w:rsidDel="00CC34C7" w:rsidRDefault="00817A57">
      <w:pPr>
        <w:pStyle w:val="TOC1"/>
        <w:rPr>
          <w:del w:id="184" w:author="Windows User" w:date="2016-09-20T14:27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185" w:author="Windows User" w:date="2016-09-20T14:27:00Z">
        <w:r w:rsidRPr="00CC34C7" w:rsidDel="00CC34C7">
          <w:rPr>
            <w:rFonts w:ascii="Calibri" w:hAnsi="Calibri" w:cs="Calibri"/>
            <w:rPrChange w:id="186" w:author="Windows User" w:date="2016-09-20T14:27:00Z">
              <w:rPr>
                <w:rStyle w:val="Hyperlink"/>
                <w:rFonts w:ascii="Calibri" w:hAnsi="Calibri" w:cs="Calibri"/>
              </w:rPr>
            </w:rPrChange>
          </w:rPr>
          <w:lastRenderedPageBreak/>
          <w:delText>4</w:delText>
        </w:r>
        <w:r w:rsidDel="00CC34C7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CC34C7" w:rsidDel="00CC34C7">
          <w:rPr>
            <w:rFonts w:ascii="Calibri" w:hAnsi="Calibri" w:cs="Calibri"/>
            <w:rPrChange w:id="187" w:author="Windows User" w:date="2016-09-20T14:27:00Z">
              <w:rPr>
                <w:rStyle w:val="Hyperlink"/>
                <w:rFonts w:ascii="Calibri" w:hAnsi="Calibri" w:cs="Calibri"/>
              </w:rPr>
            </w:rPrChange>
          </w:rPr>
          <w:delText>Constant Data Dictionary</w:delText>
        </w:r>
        <w:r w:rsidDel="00CC34C7">
          <w:rPr>
            <w:webHidden/>
          </w:rPr>
          <w:tab/>
          <w:delText>7</w:delText>
        </w:r>
      </w:del>
    </w:p>
    <w:p w:rsidR="00817A57" w:rsidDel="00CC34C7" w:rsidRDefault="00817A57">
      <w:pPr>
        <w:pStyle w:val="TOC2"/>
        <w:rPr>
          <w:del w:id="188" w:author="Windows User" w:date="2016-09-20T14:27:00Z"/>
          <w:rFonts w:asciiTheme="minorHAnsi" w:eastAsiaTheme="minorEastAsia" w:hAnsiTheme="minorHAnsi"/>
          <w:color w:val="auto"/>
          <w:kern w:val="0"/>
          <w:szCs w:val="22"/>
        </w:rPr>
      </w:pPr>
      <w:del w:id="189" w:author="Windows User" w:date="2016-09-20T14:27:00Z">
        <w:r w:rsidRPr="00CC34C7" w:rsidDel="00CC34C7">
          <w:rPr>
            <w:rPrChange w:id="190" w:author="Windows User" w:date="2016-09-20T14:27:00Z">
              <w:rPr>
                <w:rStyle w:val="Hyperlink"/>
              </w:rPr>
            </w:rPrChange>
          </w:rPr>
          <w:delText>4.1</w:delText>
        </w:r>
        <w:r w:rsidDel="00CC34C7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CC34C7" w:rsidDel="00CC34C7">
          <w:rPr>
            <w:rPrChange w:id="191" w:author="Windows User" w:date="2016-09-20T14:27:00Z">
              <w:rPr>
                <w:rStyle w:val="Hyperlink"/>
              </w:rPr>
            </w:rPrChange>
          </w:rPr>
          <w:delText>Program (fixed) Constants</w:delText>
        </w:r>
        <w:r w:rsidDel="00CC34C7">
          <w:rPr>
            <w:webHidden/>
          </w:rPr>
          <w:tab/>
          <w:delText>7</w:delText>
        </w:r>
      </w:del>
    </w:p>
    <w:p w:rsidR="00817A57" w:rsidDel="00CC34C7" w:rsidRDefault="00817A57">
      <w:pPr>
        <w:pStyle w:val="TOC3"/>
        <w:tabs>
          <w:tab w:val="left" w:pos="1200"/>
        </w:tabs>
        <w:rPr>
          <w:del w:id="192" w:author="Windows User" w:date="2016-09-20T14:27:00Z"/>
          <w:rFonts w:asciiTheme="minorHAnsi" w:eastAsiaTheme="minorEastAsia" w:hAnsiTheme="minorHAnsi"/>
          <w:color w:val="auto"/>
          <w:kern w:val="0"/>
          <w:sz w:val="22"/>
          <w:szCs w:val="22"/>
        </w:rPr>
      </w:pPr>
      <w:del w:id="193" w:author="Windows User" w:date="2016-09-20T14:27:00Z">
        <w:r w:rsidRPr="00CC34C7" w:rsidDel="00CC34C7">
          <w:rPr>
            <w:rPrChange w:id="194" w:author="Windows User" w:date="2016-09-20T14:27:00Z">
              <w:rPr>
                <w:rStyle w:val="Hyperlink"/>
              </w:rPr>
            </w:rPrChange>
          </w:rPr>
          <w:delText>4.1.1</w:delText>
        </w:r>
        <w:r w:rsidDel="00CC34C7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CC34C7" w:rsidDel="00CC34C7">
          <w:rPr>
            <w:rPrChange w:id="195" w:author="Windows User" w:date="2016-09-20T14:27:00Z">
              <w:rPr>
                <w:rStyle w:val="Hyperlink"/>
              </w:rPr>
            </w:rPrChange>
          </w:rPr>
          <w:delText>Embedded Constants</w:delText>
        </w:r>
        <w:r w:rsidDel="00CC34C7">
          <w:rPr>
            <w:webHidden/>
          </w:rPr>
          <w:tab/>
          <w:delText>7</w:delText>
        </w:r>
      </w:del>
    </w:p>
    <w:p w:rsidR="00817A57" w:rsidDel="00CC34C7" w:rsidRDefault="00817A57">
      <w:pPr>
        <w:pStyle w:val="TOC1"/>
        <w:rPr>
          <w:del w:id="196" w:author="Windows User" w:date="2016-09-20T14:27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197" w:author="Windows User" w:date="2016-09-20T14:27:00Z">
        <w:r w:rsidRPr="00CC34C7" w:rsidDel="00CC34C7">
          <w:rPr>
            <w:rFonts w:ascii="Calibri" w:hAnsi="Calibri" w:cs="Calibri"/>
            <w:rPrChange w:id="198" w:author="Windows User" w:date="2016-09-20T14:27:00Z">
              <w:rPr>
                <w:rStyle w:val="Hyperlink"/>
                <w:rFonts w:ascii="Calibri" w:hAnsi="Calibri" w:cs="Calibri"/>
              </w:rPr>
            </w:rPrChange>
          </w:rPr>
          <w:delText>5</w:delText>
        </w:r>
        <w:r w:rsidDel="00CC34C7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CC34C7" w:rsidDel="00CC34C7">
          <w:rPr>
            <w:rFonts w:ascii="Calibri" w:hAnsi="Calibri" w:cs="Calibri"/>
            <w:rPrChange w:id="199" w:author="Windows User" w:date="2016-09-20T14:27:00Z">
              <w:rPr>
                <w:rStyle w:val="Hyperlink"/>
                <w:rFonts w:ascii="Calibri" w:hAnsi="Calibri" w:cs="Calibri"/>
              </w:rPr>
            </w:rPrChange>
          </w:rPr>
          <w:delText>Software Component Implementation</w:delText>
        </w:r>
        <w:r w:rsidDel="00CC34C7">
          <w:rPr>
            <w:webHidden/>
          </w:rPr>
          <w:tab/>
          <w:delText>8</w:delText>
        </w:r>
      </w:del>
    </w:p>
    <w:p w:rsidR="00817A57" w:rsidDel="00CC34C7" w:rsidRDefault="00817A57">
      <w:pPr>
        <w:pStyle w:val="TOC3"/>
        <w:tabs>
          <w:tab w:val="left" w:pos="1200"/>
        </w:tabs>
        <w:rPr>
          <w:del w:id="200" w:author="Windows User" w:date="2016-09-20T14:27:00Z"/>
          <w:rFonts w:asciiTheme="minorHAnsi" w:eastAsiaTheme="minorEastAsia" w:hAnsiTheme="minorHAnsi"/>
          <w:color w:val="auto"/>
          <w:kern w:val="0"/>
          <w:sz w:val="22"/>
          <w:szCs w:val="22"/>
        </w:rPr>
      </w:pPr>
      <w:del w:id="201" w:author="Windows User" w:date="2016-09-20T14:27:00Z">
        <w:r w:rsidRPr="00CC34C7" w:rsidDel="00CC34C7">
          <w:rPr>
            <w:rPrChange w:id="202" w:author="Windows User" w:date="2016-09-20T14:27:00Z">
              <w:rPr>
                <w:rStyle w:val="Hyperlink"/>
              </w:rPr>
            </w:rPrChange>
          </w:rPr>
          <w:delText>5.1.1</w:delText>
        </w:r>
        <w:r w:rsidDel="00CC34C7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CC34C7" w:rsidDel="00CC34C7">
          <w:rPr>
            <w:rFonts w:cs="Calibri"/>
            <w:rPrChange w:id="203" w:author="Windows User" w:date="2016-09-20T14:27:00Z">
              <w:rPr>
                <w:rStyle w:val="Hyperlink"/>
                <w:rFonts w:cs="Calibri"/>
              </w:rPr>
            </w:rPrChange>
          </w:rPr>
          <w:delText>Sub</w:delText>
        </w:r>
        <w:r w:rsidRPr="00CC34C7" w:rsidDel="00CC34C7">
          <w:rPr>
            <w:rPrChange w:id="204" w:author="Windows User" w:date="2016-09-20T14:27:00Z">
              <w:rPr>
                <w:rStyle w:val="Hyperlink"/>
              </w:rPr>
            </w:rPrChange>
          </w:rPr>
          <w:delText>-Module Functions</w:delText>
        </w:r>
        <w:r w:rsidDel="00CC34C7">
          <w:rPr>
            <w:webHidden/>
          </w:rPr>
          <w:tab/>
          <w:delText>8</w:delText>
        </w:r>
      </w:del>
    </w:p>
    <w:p w:rsidR="00817A57" w:rsidDel="00CC34C7" w:rsidRDefault="00817A57">
      <w:pPr>
        <w:pStyle w:val="TOC3"/>
        <w:tabs>
          <w:tab w:val="left" w:pos="1200"/>
        </w:tabs>
        <w:rPr>
          <w:del w:id="205" w:author="Windows User" w:date="2016-09-20T14:27:00Z"/>
          <w:rFonts w:asciiTheme="minorHAnsi" w:eastAsiaTheme="minorEastAsia" w:hAnsiTheme="minorHAnsi"/>
          <w:color w:val="auto"/>
          <w:kern w:val="0"/>
          <w:sz w:val="22"/>
          <w:szCs w:val="22"/>
        </w:rPr>
      </w:pPr>
      <w:del w:id="206" w:author="Windows User" w:date="2016-09-20T14:27:00Z">
        <w:r w:rsidRPr="00CC34C7" w:rsidDel="00CC34C7">
          <w:rPr>
            <w:rPrChange w:id="207" w:author="Windows User" w:date="2016-09-20T14:27:00Z">
              <w:rPr>
                <w:rStyle w:val="Hyperlink"/>
              </w:rPr>
            </w:rPrChange>
          </w:rPr>
          <w:delText>5.1.2</w:delText>
        </w:r>
        <w:r w:rsidDel="00CC34C7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CC34C7" w:rsidDel="00CC34C7">
          <w:rPr>
            <w:rPrChange w:id="208" w:author="Windows User" w:date="2016-09-20T14:27:00Z">
              <w:rPr>
                <w:rStyle w:val="Hyperlink"/>
              </w:rPr>
            </w:rPrChange>
          </w:rPr>
          <w:delText>Interrupt Service Routines</w:delText>
        </w:r>
        <w:r w:rsidDel="00CC34C7">
          <w:rPr>
            <w:webHidden/>
          </w:rPr>
          <w:tab/>
          <w:delText>8</w:delText>
        </w:r>
      </w:del>
    </w:p>
    <w:p w:rsidR="00817A57" w:rsidDel="00CC34C7" w:rsidRDefault="00817A57">
      <w:pPr>
        <w:pStyle w:val="TOC3"/>
        <w:tabs>
          <w:tab w:val="left" w:pos="1200"/>
        </w:tabs>
        <w:rPr>
          <w:del w:id="209" w:author="Windows User" w:date="2016-09-20T14:27:00Z"/>
          <w:rFonts w:asciiTheme="minorHAnsi" w:eastAsiaTheme="minorEastAsia" w:hAnsiTheme="minorHAnsi"/>
          <w:color w:val="auto"/>
          <w:kern w:val="0"/>
          <w:sz w:val="22"/>
          <w:szCs w:val="22"/>
        </w:rPr>
      </w:pPr>
      <w:del w:id="210" w:author="Windows User" w:date="2016-09-20T14:27:00Z">
        <w:r w:rsidRPr="00CC34C7" w:rsidDel="00CC34C7">
          <w:rPr>
            <w:rPrChange w:id="211" w:author="Windows User" w:date="2016-09-20T14:27:00Z">
              <w:rPr>
                <w:rStyle w:val="Hyperlink"/>
              </w:rPr>
            </w:rPrChange>
          </w:rPr>
          <w:delText>5.1.3</w:delText>
        </w:r>
        <w:r w:rsidDel="00CC34C7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CC34C7" w:rsidDel="00CC34C7">
          <w:rPr>
            <w:rPrChange w:id="212" w:author="Windows User" w:date="2016-09-20T14:27:00Z">
              <w:rPr>
                <w:rStyle w:val="Hyperlink"/>
              </w:rPr>
            </w:rPrChange>
          </w:rPr>
          <w:delText>Server Runnable Functions</w:delText>
        </w:r>
        <w:r w:rsidDel="00CC34C7">
          <w:rPr>
            <w:webHidden/>
          </w:rPr>
          <w:tab/>
          <w:delText>8</w:delText>
        </w:r>
      </w:del>
    </w:p>
    <w:p w:rsidR="00817A57" w:rsidDel="00CC34C7" w:rsidRDefault="00817A57">
      <w:pPr>
        <w:pStyle w:val="TOC3"/>
        <w:tabs>
          <w:tab w:val="left" w:pos="1200"/>
        </w:tabs>
        <w:rPr>
          <w:del w:id="213" w:author="Windows User" w:date="2016-09-20T14:27:00Z"/>
          <w:rFonts w:asciiTheme="minorHAnsi" w:eastAsiaTheme="minorEastAsia" w:hAnsiTheme="minorHAnsi"/>
          <w:color w:val="auto"/>
          <w:kern w:val="0"/>
          <w:sz w:val="22"/>
          <w:szCs w:val="22"/>
        </w:rPr>
      </w:pPr>
      <w:del w:id="214" w:author="Windows User" w:date="2016-09-20T14:27:00Z">
        <w:r w:rsidRPr="00CC34C7" w:rsidDel="00CC34C7">
          <w:rPr>
            <w:rPrChange w:id="215" w:author="Windows User" w:date="2016-09-20T14:27:00Z">
              <w:rPr>
                <w:rStyle w:val="Hyperlink"/>
              </w:rPr>
            </w:rPrChange>
          </w:rPr>
          <w:delText>5.1.4</w:delText>
        </w:r>
        <w:r w:rsidDel="00CC34C7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CC34C7" w:rsidDel="00CC34C7">
          <w:rPr>
            <w:rPrChange w:id="216" w:author="Windows User" w:date="2016-09-20T14:27:00Z">
              <w:rPr>
                <w:rStyle w:val="Hyperlink"/>
              </w:rPr>
            </w:rPrChange>
          </w:rPr>
          <w:delText>Module Internal (Local) Functions</w:delText>
        </w:r>
        <w:r w:rsidDel="00CC34C7">
          <w:rPr>
            <w:webHidden/>
          </w:rPr>
          <w:tab/>
          <w:delText>8</w:delText>
        </w:r>
      </w:del>
    </w:p>
    <w:p w:rsidR="00817A57" w:rsidDel="00CC34C7" w:rsidRDefault="00817A57">
      <w:pPr>
        <w:pStyle w:val="TOC3"/>
        <w:tabs>
          <w:tab w:val="left" w:pos="1200"/>
        </w:tabs>
        <w:rPr>
          <w:del w:id="217" w:author="Windows User" w:date="2016-09-20T14:27:00Z"/>
          <w:rFonts w:asciiTheme="minorHAnsi" w:eastAsiaTheme="minorEastAsia" w:hAnsiTheme="minorHAnsi"/>
          <w:color w:val="auto"/>
          <w:kern w:val="0"/>
          <w:sz w:val="22"/>
          <w:szCs w:val="22"/>
        </w:rPr>
      </w:pPr>
      <w:del w:id="218" w:author="Windows User" w:date="2016-09-20T14:27:00Z">
        <w:r w:rsidRPr="00CC34C7" w:rsidDel="00CC34C7">
          <w:rPr>
            <w:rPrChange w:id="219" w:author="Windows User" w:date="2016-09-20T14:27:00Z">
              <w:rPr>
                <w:rStyle w:val="Hyperlink"/>
              </w:rPr>
            </w:rPrChange>
          </w:rPr>
          <w:delText>5.1.5</w:delText>
        </w:r>
        <w:r w:rsidDel="00CC34C7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CC34C7" w:rsidDel="00CC34C7">
          <w:rPr>
            <w:rPrChange w:id="220" w:author="Windows User" w:date="2016-09-20T14:27:00Z">
              <w:rPr>
                <w:rStyle w:val="Hyperlink"/>
              </w:rPr>
            </w:rPrChange>
          </w:rPr>
          <w:delText>Transition Functions</w:delText>
        </w:r>
        <w:r w:rsidDel="00CC34C7">
          <w:rPr>
            <w:webHidden/>
          </w:rPr>
          <w:tab/>
          <w:delText>8</w:delText>
        </w:r>
      </w:del>
    </w:p>
    <w:p w:rsidR="00817A57" w:rsidDel="00CC34C7" w:rsidRDefault="00817A57">
      <w:pPr>
        <w:pStyle w:val="TOC1"/>
        <w:rPr>
          <w:del w:id="221" w:author="Windows User" w:date="2016-09-20T14:27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222" w:author="Windows User" w:date="2016-09-20T14:27:00Z">
        <w:r w:rsidRPr="00CC34C7" w:rsidDel="00CC34C7">
          <w:rPr>
            <w:rFonts w:ascii="Calibri" w:hAnsi="Calibri" w:cs="Calibri"/>
            <w:rPrChange w:id="223" w:author="Windows User" w:date="2016-09-20T14:27:00Z">
              <w:rPr>
                <w:rStyle w:val="Hyperlink"/>
                <w:rFonts w:ascii="Calibri" w:hAnsi="Calibri" w:cs="Calibri"/>
              </w:rPr>
            </w:rPrChange>
          </w:rPr>
          <w:delText>6</w:delText>
        </w:r>
        <w:r w:rsidDel="00CC34C7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CC34C7" w:rsidDel="00CC34C7">
          <w:rPr>
            <w:rFonts w:ascii="Calibri" w:hAnsi="Calibri"/>
            <w:rPrChange w:id="224" w:author="Windows User" w:date="2016-09-20T14:27:00Z">
              <w:rPr>
                <w:rStyle w:val="Hyperlink"/>
                <w:rFonts w:ascii="Calibri" w:hAnsi="Calibri"/>
              </w:rPr>
            </w:rPrChange>
          </w:rPr>
          <w:delText>Known</w:delText>
        </w:r>
        <w:r w:rsidRPr="00CC34C7" w:rsidDel="00CC34C7">
          <w:rPr>
            <w:rFonts w:ascii="Calibri" w:hAnsi="Calibri" w:cs="Calibri"/>
            <w:rPrChange w:id="225" w:author="Windows User" w:date="2016-09-20T14:27:00Z">
              <w:rPr>
                <w:rStyle w:val="Hyperlink"/>
                <w:rFonts w:ascii="Calibri" w:hAnsi="Calibri" w:cs="Calibri"/>
              </w:rPr>
            </w:rPrChange>
          </w:rPr>
          <w:delText xml:space="preserve"> Limitations with Design</w:delText>
        </w:r>
        <w:r w:rsidDel="00CC34C7">
          <w:rPr>
            <w:webHidden/>
          </w:rPr>
          <w:tab/>
          <w:delText>9</w:delText>
        </w:r>
      </w:del>
    </w:p>
    <w:p w:rsidR="00817A57" w:rsidDel="00CC34C7" w:rsidRDefault="00817A57">
      <w:pPr>
        <w:pStyle w:val="TOC1"/>
        <w:rPr>
          <w:del w:id="226" w:author="Windows User" w:date="2016-09-20T14:27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227" w:author="Windows User" w:date="2016-09-20T14:27:00Z">
        <w:r w:rsidRPr="00CC34C7" w:rsidDel="00CC34C7">
          <w:rPr>
            <w:rFonts w:ascii="Calibri" w:hAnsi="Calibri" w:cs="Calibri"/>
            <w:rPrChange w:id="228" w:author="Windows User" w:date="2016-09-20T14:27:00Z">
              <w:rPr>
                <w:rStyle w:val="Hyperlink"/>
                <w:rFonts w:ascii="Calibri" w:hAnsi="Calibri" w:cs="Calibri"/>
              </w:rPr>
            </w:rPrChange>
          </w:rPr>
          <w:delText>7</w:delText>
        </w:r>
        <w:r w:rsidDel="00CC34C7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CC34C7" w:rsidDel="00CC34C7">
          <w:rPr>
            <w:rFonts w:ascii="Calibri" w:hAnsi="Calibri" w:cs="Calibri"/>
            <w:rPrChange w:id="229" w:author="Windows User" w:date="2016-09-20T14:27:00Z">
              <w:rPr>
                <w:rStyle w:val="Hyperlink"/>
                <w:rFonts w:ascii="Calibri" w:hAnsi="Calibri" w:cs="Calibri"/>
              </w:rPr>
            </w:rPrChange>
          </w:rPr>
          <w:delText>UNIT TEST CONSIDERATION</w:delText>
        </w:r>
        <w:r w:rsidDel="00CC34C7">
          <w:rPr>
            <w:webHidden/>
          </w:rPr>
          <w:tab/>
          <w:delText>10</w:delText>
        </w:r>
      </w:del>
    </w:p>
    <w:p w:rsidR="00817A57" w:rsidDel="00CC34C7" w:rsidRDefault="00817A57">
      <w:pPr>
        <w:pStyle w:val="TOC1"/>
        <w:tabs>
          <w:tab w:val="left" w:pos="1400"/>
        </w:tabs>
        <w:rPr>
          <w:del w:id="230" w:author="Windows User" w:date="2016-09-20T14:27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231" w:author="Windows User" w:date="2016-09-20T14:27:00Z">
        <w:r w:rsidRPr="00CC34C7" w:rsidDel="00CC34C7">
          <w:rPr>
            <w:rPrChange w:id="232" w:author="Windows User" w:date="2016-09-20T14:27:00Z">
              <w:rPr>
                <w:rStyle w:val="Hyperlink"/>
              </w:rPr>
            </w:rPrChange>
          </w:rPr>
          <w:delText>Appendix A</w:delText>
        </w:r>
        <w:r w:rsidDel="00CC34C7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CC34C7" w:rsidDel="00CC34C7">
          <w:rPr>
            <w:rPrChange w:id="233" w:author="Windows User" w:date="2016-09-20T14:27:00Z">
              <w:rPr>
                <w:rStyle w:val="Hyperlink"/>
              </w:rPr>
            </w:rPrChange>
          </w:rPr>
          <w:delText>Abbreviations and Acronyms</w:delText>
        </w:r>
        <w:r w:rsidDel="00CC34C7">
          <w:rPr>
            <w:webHidden/>
          </w:rPr>
          <w:tab/>
          <w:delText>11</w:delText>
        </w:r>
      </w:del>
    </w:p>
    <w:p w:rsidR="00817A57" w:rsidDel="00CC34C7" w:rsidRDefault="00817A57">
      <w:pPr>
        <w:pStyle w:val="TOC1"/>
        <w:tabs>
          <w:tab w:val="left" w:pos="1400"/>
        </w:tabs>
        <w:rPr>
          <w:del w:id="234" w:author="Windows User" w:date="2016-09-20T14:27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235" w:author="Windows User" w:date="2016-09-20T14:27:00Z">
        <w:r w:rsidRPr="00CC34C7" w:rsidDel="00CC34C7">
          <w:rPr>
            <w:rPrChange w:id="236" w:author="Windows User" w:date="2016-09-20T14:27:00Z">
              <w:rPr>
                <w:rStyle w:val="Hyperlink"/>
              </w:rPr>
            </w:rPrChange>
          </w:rPr>
          <w:delText>Appendix B</w:delText>
        </w:r>
        <w:r w:rsidDel="00CC34C7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CC34C7" w:rsidDel="00CC34C7">
          <w:rPr>
            <w:rPrChange w:id="237" w:author="Windows User" w:date="2016-09-20T14:27:00Z">
              <w:rPr>
                <w:rStyle w:val="Hyperlink"/>
              </w:rPr>
            </w:rPrChange>
          </w:rPr>
          <w:delText>Glossary</w:delText>
        </w:r>
        <w:r w:rsidDel="00CC34C7">
          <w:rPr>
            <w:webHidden/>
          </w:rPr>
          <w:tab/>
          <w:delText>12</w:delText>
        </w:r>
      </w:del>
    </w:p>
    <w:p w:rsidR="00817A57" w:rsidDel="00CC34C7" w:rsidRDefault="00817A57">
      <w:pPr>
        <w:pStyle w:val="TOC1"/>
        <w:tabs>
          <w:tab w:val="left" w:pos="1400"/>
        </w:tabs>
        <w:rPr>
          <w:del w:id="238" w:author="Windows User" w:date="2016-09-20T14:27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239" w:author="Windows User" w:date="2016-09-20T14:27:00Z">
        <w:r w:rsidRPr="00CC34C7" w:rsidDel="00CC34C7">
          <w:rPr>
            <w:rPrChange w:id="240" w:author="Windows User" w:date="2016-09-20T14:27:00Z">
              <w:rPr>
                <w:rStyle w:val="Hyperlink"/>
              </w:rPr>
            </w:rPrChange>
          </w:rPr>
          <w:delText>Appendix C</w:delText>
        </w:r>
        <w:r w:rsidDel="00CC34C7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CC34C7" w:rsidDel="00CC34C7">
          <w:rPr>
            <w:rPrChange w:id="241" w:author="Windows User" w:date="2016-09-20T14:27:00Z">
              <w:rPr>
                <w:rStyle w:val="Hyperlink"/>
              </w:rPr>
            </w:rPrChange>
          </w:rPr>
          <w:delText>References</w:delText>
        </w:r>
        <w:r w:rsidDel="00CC34C7">
          <w:rPr>
            <w:webHidden/>
          </w:rPr>
          <w:tab/>
          <w:delText>13</w:delText>
        </w:r>
      </w:del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242" w:name="_Toc462144993"/>
      <w:r w:rsidRPr="00A158C7">
        <w:lastRenderedPageBreak/>
        <w:t>Introduction</w:t>
      </w:r>
      <w:bookmarkEnd w:id="242"/>
    </w:p>
    <w:p w:rsidR="00063A7A" w:rsidRPr="00A158C7" w:rsidRDefault="00FE5DF5" w:rsidP="000B37D5">
      <w:pPr>
        <w:pStyle w:val="Heading2"/>
      </w:pPr>
      <w:bookmarkStart w:id="243" w:name="_Toc462144994"/>
      <w:r w:rsidRPr="00A158C7">
        <w:t>Purpose</w:t>
      </w:r>
      <w:bookmarkEnd w:id="243"/>
    </w:p>
    <w:p w:rsidR="00AE0435" w:rsidRPr="00A158C7" w:rsidRDefault="00FE5DF5" w:rsidP="000B37D5">
      <w:pPr>
        <w:pStyle w:val="Heading2"/>
      </w:pPr>
      <w:bookmarkStart w:id="244" w:name="_Toc462144995"/>
      <w:r w:rsidRPr="00A158C7">
        <w:t>Scope</w:t>
      </w:r>
      <w:bookmarkEnd w:id="244"/>
    </w:p>
    <w:p w:rsidR="00F95E33" w:rsidRPr="00A158C7" w:rsidRDefault="00F95E33" w:rsidP="00E16D14"/>
    <w:p w:rsidR="00312179" w:rsidRDefault="009F6647" w:rsidP="009F6647">
      <w:pPr>
        <w:pStyle w:val="Heading1"/>
      </w:pPr>
      <w:bookmarkStart w:id="245" w:name="_Toc406065228"/>
      <w:bookmarkStart w:id="246" w:name="_Toc462144996"/>
      <w:bookmarkEnd w:id="6"/>
      <w:bookmarkEnd w:id="7"/>
      <w:bookmarkEnd w:id="8"/>
      <w:bookmarkEnd w:id="9"/>
      <w:bookmarkEnd w:id="10"/>
      <w:proofErr w:type="spellStart"/>
      <w:r w:rsidRPr="009F6647">
        <w:rPr>
          <w:rFonts w:ascii="Calibri" w:hAnsi="Calibri" w:cs="Calibri"/>
        </w:rPr>
        <w:lastRenderedPageBreak/>
        <w:t>VehSigCdng</w:t>
      </w:r>
      <w:proofErr w:type="spellEnd"/>
      <w:r w:rsidR="00C12D2D">
        <w:t xml:space="preserve"> </w:t>
      </w:r>
      <w:r w:rsidR="00D229A6" w:rsidRPr="00AA38E8">
        <w:t>High-Level Description</w:t>
      </w:r>
      <w:bookmarkEnd w:id="245"/>
      <w:bookmarkEnd w:id="246"/>
    </w:p>
    <w:p w:rsidR="00274047" w:rsidRPr="002B094F" w:rsidRDefault="00274047" w:rsidP="00274047">
      <w:pPr>
        <w:rPr>
          <w:lang w:bidi="ar-SA"/>
        </w:rPr>
      </w:pPr>
      <w:r>
        <w:rPr>
          <w:lang w:bidi="ar-SA"/>
        </w:rPr>
        <w:t>Refer to FDD</w:t>
      </w:r>
    </w:p>
    <w:p w:rsidR="00274047" w:rsidRPr="002D6391" w:rsidRDefault="00274047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247" w:name="_Toc406065229"/>
      <w:bookmarkStart w:id="248" w:name="_Toc462144997"/>
      <w:r w:rsidRPr="00AA38E8">
        <w:rPr>
          <w:rFonts w:ascii="Calibri" w:hAnsi="Calibri" w:cs="Calibri"/>
        </w:rPr>
        <w:lastRenderedPageBreak/>
        <w:t>Design details of software module</w:t>
      </w:r>
      <w:bookmarkEnd w:id="247"/>
      <w:bookmarkEnd w:id="248"/>
    </w:p>
    <w:p w:rsidR="00D229A6" w:rsidRPr="00AA38E8" w:rsidRDefault="00D229A6" w:rsidP="009F6647">
      <w:pPr>
        <w:pStyle w:val="Heading2"/>
      </w:pPr>
      <w:bookmarkStart w:id="249" w:name="_Toc406065230"/>
      <w:bookmarkStart w:id="250" w:name="_Toc462144998"/>
      <w:r w:rsidRPr="0036303E">
        <w:t>Graphical</w:t>
      </w:r>
      <w:r>
        <w:t xml:space="preserve"> representation of </w:t>
      </w:r>
      <w:bookmarkEnd w:id="249"/>
      <w:proofErr w:type="spellStart"/>
      <w:r w:rsidR="009F6647" w:rsidRPr="009F6647">
        <w:rPr>
          <w:rFonts w:ascii="Calibri" w:hAnsi="Calibri" w:cs="Calibri"/>
        </w:rPr>
        <w:t>VehSigCdng</w:t>
      </w:r>
      <w:bookmarkEnd w:id="250"/>
      <w:proofErr w:type="spellEnd"/>
      <w:r w:rsidR="00AE55D3">
        <w:fldChar w:fldCharType="begin"/>
      </w:r>
      <w:r w:rsidR="00AE55D3">
        <w:instrText xml:space="preserve"> DOCPROPERTY  "Document Version"  \* MERGEFORMAT </w:instrText>
      </w:r>
      <w:r w:rsidR="00AE55D3">
        <w:fldChar w:fldCharType="end"/>
      </w:r>
    </w:p>
    <w:p w:rsidR="002C4FC9" w:rsidRDefault="002C4FC9" w:rsidP="00FC4E33">
      <w:pPr>
        <w:jc w:val="center"/>
        <w:rPr>
          <w:rFonts w:cs="Calibri"/>
          <w:i/>
        </w:rPr>
      </w:pPr>
    </w:p>
    <w:p w:rsidR="004421D1" w:rsidRDefault="00B855B2" w:rsidP="00FC4E33">
      <w:pPr>
        <w:jc w:val="center"/>
        <w:rPr>
          <w:rFonts w:cs="Calibri"/>
          <w:i/>
        </w:rPr>
      </w:pPr>
      <w:r>
        <w:rPr>
          <w:rFonts w:cs="Calibri"/>
          <w:i/>
          <w:noProof/>
          <w:lang w:bidi="ar-SA"/>
        </w:rPr>
        <w:lastRenderedPageBreak/>
        <w:drawing>
          <wp:inline distT="0" distB="0" distL="0" distR="0" wp14:anchorId="79A31D1E" wp14:editId="01A111FF">
            <wp:extent cx="4467849" cy="7763959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76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251" w:name="_Toc406065231"/>
      <w:bookmarkStart w:id="252" w:name="_Toc462144999"/>
      <w:r w:rsidRPr="002D6391">
        <w:rPr>
          <w:rFonts w:ascii="Calibri" w:hAnsi="Calibri" w:cs="Calibri"/>
        </w:rPr>
        <w:lastRenderedPageBreak/>
        <w:t>Data Flow Diagram</w:t>
      </w:r>
      <w:bookmarkEnd w:id="251"/>
      <w:bookmarkEnd w:id="252"/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253" w:name="_Toc375924736"/>
      <w:bookmarkStart w:id="254" w:name="_Toc406065232"/>
      <w:bookmarkStart w:id="255" w:name="_Toc462145000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253"/>
      <w:bookmarkEnd w:id="254"/>
      <w:bookmarkEnd w:id="255"/>
    </w:p>
    <w:p w:rsidR="00D229A6" w:rsidRPr="002B094F" w:rsidRDefault="00274047" w:rsidP="00D229A6">
      <w:pPr>
        <w:rPr>
          <w:lang w:bidi="ar-SA"/>
        </w:rPr>
      </w:pPr>
      <w:r>
        <w:rPr>
          <w:lang w:bidi="ar-SA"/>
        </w:rPr>
        <w:t>Refer to FDD</w:t>
      </w: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256" w:name="_Toc375924737"/>
      <w:bookmarkStart w:id="257" w:name="_Toc406065233"/>
      <w:bookmarkStart w:id="258" w:name="_Toc462145001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256"/>
      <w:bookmarkEnd w:id="257"/>
      <w:bookmarkEnd w:id="258"/>
    </w:p>
    <w:p w:rsidR="00274047" w:rsidRPr="002B094F" w:rsidRDefault="00274047" w:rsidP="00274047">
      <w:pPr>
        <w:rPr>
          <w:lang w:bidi="ar-SA"/>
        </w:rPr>
      </w:pPr>
      <w:r>
        <w:rPr>
          <w:lang w:bidi="ar-SA"/>
        </w:rPr>
        <w:t>Refer to FDD</w:t>
      </w:r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59" w:name="_Toc338170479"/>
      <w:bookmarkStart w:id="260" w:name="_Toc375678228"/>
      <w:bookmarkStart w:id="261" w:name="_Toc418080062"/>
      <w:bookmarkStart w:id="262" w:name="_Toc421709912"/>
      <w:bookmarkStart w:id="263" w:name="_Toc462145002"/>
      <w:r w:rsidRPr="00AC4CD8">
        <w:rPr>
          <w:rFonts w:ascii="Calibri" w:hAnsi="Calibri" w:cs="Calibri"/>
        </w:rPr>
        <w:lastRenderedPageBreak/>
        <w:t>Constant Data Dictionary</w:t>
      </w:r>
      <w:bookmarkEnd w:id="259"/>
      <w:bookmarkEnd w:id="260"/>
      <w:bookmarkEnd w:id="261"/>
      <w:bookmarkEnd w:id="262"/>
      <w:bookmarkEnd w:id="263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64" w:name="_Toc421011506"/>
      <w:bookmarkStart w:id="265" w:name="_Toc421786527"/>
      <w:bookmarkStart w:id="266" w:name="_Toc418080064"/>
      <w:bookmarkStart w:id="267" w:name="_Toc462145003"/>
      <w:r w:rsidRPr="00DA5500">
        <w:rPr>
          <w:rFonts w:ascii="Calibri" w:hAnsi="Calibri"/>
        </w:rPr>
        <w:t>Program (fixed) Constants</w:t>
      </w:r>
      <w:bookmarkEnd w:id="264"/>
      <w:bookmarkEnd w:id="265"/>
      <w:bookmarkEnd w:id="267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268" w:name="_Toc462145004"/>
      <w:bookmarkEnd w:id="266"/>
      <w:r w:rsidRPr="00DA5500">
        <w:rPr>
          <w:rFonts w:ascii="Calibri" w:hAnsi="Calibri"/>
        </w:rPr>
        <w:t>Embedded Constants</w:t>
      </w:r>
      <w:bookmarkEnd w:id="268"/>
    </w:p>
    <w:p w:rsidR="00AC4CD8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p w:rsidR="0036303E" w:rsidRPr="0036303E" w:rsidRDefault="009F6647" w:rsidP="0036303E">
      <w:pPr>
        <w:rPr>
          <w:lang w:bidi="ar-SA"/>
        </w:rPr>
      </w:pPr>
      <w:r>
        <w:rPr>
          <w:lang w:bidi="ar-SA"/>
        </w:rPr>
        <w:t>See .m file</w:t>
      </w: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269" w:name="_Ref87065593"/>
      <w:bookmarkStart w:id="270" w:name="_Toc338170483"/>
      <w:bookmarkStart w:id="271" w:name="_Toc375678229"/>
      <w:bookmarkStart w:id="272" w:name="_Toc418080067"/>
      <w:bookmarkStart w:id="273" w:name="_Toc421786702"/>
      <w:bookmarkStart w:id="274" w:name="_Toc462145005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269"/>
      <w:bookmarkEnd w:id="270"/>
      <w:bookmarkEnd w:id="271"/>
      <w:bookmarkEnd w:id="272"/>
      <w:bookmarkEnd w:id="273"/>
      <w:bookmarkEnd w:id="274"/>
    </w:p>
    <w:p w:rsidR="002B094F" w:rsidRPr="00987B4A" w:rsidRDefault="002B094F" w:rsidP="002B094F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275" w:name="_Toc338170484"/>
      <w:bookmarkStart w:id="276" w:name="_Toc418080068"/>
      <w:bookmarkStart w:id="277" w:name="_Toc421709916"/>
      <w:bookmarkStart w:id="278" w:name="_Toc462145006"/>
      <w:r w:rsidRPr="002E3F2E">
        <w:rPr>
          <w:rFonts w:ascii="Calibri" w:hAnsi="Calibri" w:cs="Calibri"/>
        </w:rPr>
        <w:t>Sub</w:t>
      </w:r>
      <w:r w:rsidRPr="00987B4A">
        <w:rPr>
          <w:rFonts w:ascii="Calibri" w:hAnsi="Calibri"/>
        </w:rPr>
        <w:t>-Module Functions</w:t>
      </w:r>
      <w:bookmarkEnd w:id="275"/>
      <w:bookmarkEnd w:id="276"/>
      <w:bookmarkEnd w:id="277"/>
      <w:bookmarkEnd w:id="278"/>
    </w:p>
    <w:p w:rsidR="002B094F" w:rsidRPr="0048012A" w:rsidRDefault="002B094F" w:rsidP="002B094F">
      <w:pPr>
        <w:pStyle w:val="BodyText"/>
        <w:rPr>
          <w:rFonts w:ascii="Calibri" w:hAnsi="Calibri" w:cs="Calibri"/>
          <w:sz w:val="20"/>
        </w:rPr>
      </w:pPr>
    </w:p>
    <w:p w:rsidR="002B094F" w:rsidRPr="009F6647" w:rsidRDefault="002B094F" w:rsidP="002B094F">
      <w:pPr>
        <w:pStyle w:val="Heading4"/>
      </w:pPr>
      <w:bookmarkStart w:id="279" w:name="_Toc418080069"/>
      <w:r w:rsidRPr="009F6647">
        <w:t xml:space="preserve">Initialization sub-module </w:t>
      </w:r>
      <w:proofErr w:type="gramStart"/>
      <w:r w:rsidR="009F6647" w:rsidRPr="009F6647">
        <w:t>VehSigCdng</w:t>
      </w:r>
      <w:r w:rsidRPr="009F6647">
        <w:t>Init</w:t>
      </w:r>
      <w:r w:rsidR="009F6647">
        <w:t>1()</w:t>
      </w:r>
      <w:bookmarkEnd w:id="279"/>
      <w:proofErr w:type="gramEnd"/>
    </w:p>
    <w:p w:rsidR="002B094F" w:rsidRPr="00F21A60" w:rsidRDefault="002B094F" w:rsidP="002B094F">
      <w:pPr>
        <w:pStyle w:val="BodyText"/>
        <w:rPr>
          <w:rFonts w:ascii="Calibri" w:hAnsi="Calibri" w:cs="Calibri"/>
          <w:sz w:val="20"/>
        </w:rPr>
      </w:pPr>
      <w:r w:rsidRPr="00F21A60">
        <w:rPr>
          <w:rFonts w:ascii="Calibri" w:hAnsi="Calibri" w:cs="Calibri"/>
          <w:sz w:val="20"/>
        </w:rPr>
        <w:t xml:space="preserve">  </w:t>
      </w:r>
    </w:p>
    <w:p w:rsidR="002B094F" w:rsidRDefault="002B094F" w:rsidP="009F6647">
      <w:pPr>
        <w:pStyle w:val="Heading4"/>
      </w:pPr>
      <w:bookmarkStart w:id="280" w:name="_Toc418080070"/>
      <w:r w:rsidRPr="00460D68">
        <w:t>Periodic</w:t>
      </w:r>
      <w:r w:rsidRPr="00987B4A">
        <w:t xml:space="preserve"> sub-module </w:t>
      </w:r>
      <w:bookmarkEnd w:id="280"/>
      <w:proofErr w:type="gramStart"/>
      <w:r w:rsidR="009F6647" w:rsidRPr="009F6647">
        <w:t>VehSigCdng</w:t>
      </w:r>
      <w:r w:rsidR="002C4FC9" w:rsidRPr="009F6647">
        <w:t>Per1</w:t>
      </w:r>
      <w:r w:rsidR="009F6647">
        <w:t>()</w:t>
      </w:r>
      <w:proofErr w:type="gramEnd"/>
    </w:p>
    <w:p w:rsidR="004D5DDA" w:rsidRPr="0033680E" w:rsidRDefault="0036303E" w:rsidP="0036303E">
      <w:pPr>
        <w:rPr>
          <w:rFonts w:cs="Calibri"/>
          <w:i/>
        </w:rPr>
      </w:pPr>
      <w:r>
        <w:rPr>
          <w:lang w:bidi="ar-SA"/>
        </w:rPr>
        <w:t xml:space="preserve">Design Rationale - </w:t>
      </w:r>
      <w:r w:rsidR="004D5DDA">
        <w:rPr>
          <w:rFonts w:cs="Calibri"/>
          <w:i/>
        </w:rPr>
        <w:t>Fault Injection client call is conditional compiled based on “FLTINJENA” build constant.</w:t>
      </w:r>
    </w:p>
    <w:p w:rsidR="002B094F" w:rsidRDefault="002B094F" w:rsidP="002B094F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281" w:name="_Toc382301471"/>
      <w:bookmarkStart w:id="282" w:name="_Toc383698997"/>
      <w:bookmarkStart w:id="283" w:name="_Toc418080072"/>
      <w:bookmarkStart w:id="284" w:name="_Toc421709917"/>
      <w:bookmarkStart w:id="285" w:name="_Toc462145007"/>
      <w:bookmarkEnd w:id="281"/>
      <w:bookmarkEnd w:id="282"/>
      <w:r w:rsidRPr="00987B4A">
        <w:rPr>
          <w:rFonts w:ascii="Calibri" w:hAnsi="Calibri"/>
        </w:rPr>
        <w:t>Interrupt Service Routines</w:t>
      </w:r>
      <w:bookmarkEnd w:id="283"/>
      <w:bookmarkEnd w:id="284"/>
      <w:bookmarkEnd w:id="285"/>
    </w:p>
    <w:p w:rsidR="0036303E" w:rsidRPr="0036303E" w:rsidRDefault="0036303E" w:rsidP="0036303E">
      <w:pPr>
        <w:rPr>
          <w:lang w:bidi="ar-SA"/>
        </w:rPr>
      </w:pPr>
      <w:r>
        <w:rPr>
          <w:lang w:bidi="ar-SA"/>
        </w:rPr>
        <w:t>None</w:t>
      </w:r>
    </w:p>
    <w:p w:rsidR="002B094F" w:rsidRPr="00987B4A" w:rsidRDefault="00341ED6" w:rsidP="002B094F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286" w:name="_Toc418080073"/>
      <w:bookmarkStart w:id="287" w:name="_Toc421709918"/>
      <w:bookmarkStart w:id="288" w:name="_Toc462145008"/>
      <w:r>
        <w:rPr>
          <w:rFonts w:ascii="Calibri" w:hAnsi="Calibri"/>
        </w:rPr>
        <w:t>Server Runnable</w:t>
      </w:r>
      <w:r w:rsidR="002B094F" w:rsidRPr="00987B4A">
        <w:rPr>
          <w:rFonts w:ascii="Calibri" w:hAnsi="Calibri"/>
        </w:rPr>
        <w:t xml:space="preserve"> Functions</w:t>
      </w:r>
      <w:bookmarkEnd w:id="286"/>
      <w:bookmarkEnd w:id="287"/>
      <w:bookmarkEnd w:id="288"/>
    </w:p>
    <w:p w:rsidR="002B094F" w:rsidRPr="00B64C5D" w:rsidRDefault="004D5DDA" w:rsidP="002B094F">
      <w:pPr>
        <w:pStyle w:val="BodyText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None</w:t>
      </w:r>
    </w:p>
    <w:p w:rsidR="002B094F" w:rsidRPr="002518E0" w:rsidRDefault="002B094F" w:rsidP="002B094F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289" w:name="_Toc338170485"/>
      <w:bookmarkStart w:id="290" w:name="_Toc418080074"/>
      <w:bookmarkStart w:id="291" w:name="_Toc421709919"/>
      <w:bookmarkStart w:id="292" w:name="_Toc462145009"/>
      <w:r w:rsidRPr="00987B4A">
        <w:rPr>
          <w:rFonts w:ascii="Calibri" w:hAnsi="Calibri"/>
        </w:rPr>
        <w:t>Module Internal (Local) Functions</w:t>
      </w:r>
      <w:bookmarkEnd w:id="289"/>
      <w:bookmarkEnd w:id="290"/>
      <w:bookmarkEnd w:id="291"/>
      <w:bookmarkEnd w:id="292"/>
    </w:p>
    <w:p w:rsidR="00E45080" w:rsidRDefault="00E45080" w:rsidP="00E45080">
      <w:pPr>
        <w:pStyle w:val="Heading4"/>
        <w:rPr>
          <w:rFonts w:ascii="Calibri" w:hAnsi="Calibri"/>
        </w:rPr>
      </w:pPr>
      <w:bookmarkStart w:id="293" w:name="_Toc406065268"/>
      <w:r w:rsidRPr="004A5E4B">
        <w:rPr>
          <w:rFonts w:ascii="Calibri" w:hAnsi="Calibri"/>
        </w:rPr>
        <w:t>Local Function #1</w:t>
      </w:r>
      <w:bookmarkEnd w:id="293"/>
    </w:p>
    <w:p w:rsidR="00BC3427" w:rsidRPr="00BC3427" w:rsidRDefault="00BC3427" w:rsidP="00BC3427">
      <w:pPr>
        <w:rPr>
          <w:lang w:bidi="ar-SA"/>
        </w:rPr>
      </w:pPr>
      <w:r>
        <w:rPr>
          <w:lang w:bidi="ar-SA"/>
        </w:rPr>
        <w:t xml:space="preserve">Refer to </w:t>
      </w:r>
      <w:proofErr w:type="spellStart"/>
      <w:r>
        <w:rPr>
          <w:lang w:bidi="ar-SA"/>
        </w:rPr>
        <w:t>VehSpd</w:t>
      </w:r>
      <w:proofErr w:type="spellEnd"/>
      <w:r>
        <w:rPr>
          <w:lang w:bidi="ar-SA"/>
        </w:rPr>
        <w:t xml:space="preserve"> block in the model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E45080" w:rsidRPr="00AA38E8" w:rsidTr="00904C70">
        <w:tc>
          <w:tcPr>
            <w:tcW w:w="1779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45080">
              <w:rPr>
                <w:rFonts w:cs="Calibri"/>
                <w:sz w:val="16"/>
              </w:rPr>
              <w:t>VehSigCdng_VehSpd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E45080" w:rsidRPr="00AA38E8" w:rsidRDefault="00E45080" w:rsidP="00904C70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E45080" w:rsidRPr="00AA38E8" w:rsidRDefault="00E45080" w:rsidP="00904C70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E45080" w:rsidRPr="00AA38E8" w:rsidRDefault="00E45080" w:rsidP="00904C70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E45080" w:rsidRPr="00AA38E8" w:rsidTr="00904C70">
        <w:tc>
          <w:tcPr>
            <w:tcW w:w="1779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r w:rsidRPr="00E45080">
              <w:rPr>
                <w:rFonts w:cs="Calibri"/>
                <w:sz w:val="16"/>
              </w:rPr>
              <w:t>VehSpdSerlCom_Kph_T_f32</w:t>
            </w:r>
          </w:p>
        </w:tc>
        <w:tc>
          <w:tcPr>
            <w:tcW w:w="990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E45080" w:rsidRPr="00AA38E8" w:rsidRDefault="00BC3427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E45080" w:rsidRPr="00AA38E8" w:rsidRDefault="00BC3427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511</w:t>
            </w:r>
          </w:p>
        </w:tc>
      </w:tr>
      <w:tr w:rsidR="00E45080" w:rsidRPr="00AA38E8" w:rsidTr="00904C70">
        <w:tc>
          <w:tcPr>
            <w:tcW w:w="1779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45080">
              <w:rPr>
                <w:rFonts w:cs="Calibri"/>
                <w:sz w:val="16"/>
              </w:rPr>
              <w:t>VehSpdVldSerlCom_Cnt_T_lgc</w:t>
            </w:r>
            <w:proofErr w:type="spellEnd"/>
          </w:p>
        </w:tc>
        <w:tc>
          <w:tcPr>
            <w:tcW w:w="990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990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6C4424" w:rsidRPr="00AA38E8" w:rsidTr="00904C70">
        <w:tc>
          <w:tcPr>
            <w:tcW w:w="1779" w:type="dxa"/>
          </w:tcPr>
          <w:p w:rsidR="006C4424" w:rsidRPr="00AA38E8" w:rsidRDefault="006C4424" w:rsidP="00904C7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6C4424" w:rsidRPr="00E45080" w:rsidRDefault="006C4424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VehSpdOvrd_Kph_T_f32</w:t>
            </w:r>
          </w:p>
        </w:tc>
        <w:tc>
          <w:tcPr>
            <w:tcW w:w="990" w:type="dxa"/>
          </w:tcPr>
          <w:p w:rsidR="006C4424" w:rsidRDefault="006C4424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6C4424" w:rsidRDefault="006C4424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6C4424" w:rsidRDefault="006C4424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511</w:t>
            </w:r>
          </w:p>
        </w:tc>
      </w:tr>
      <w:tr w:rsidR="006C4424" w:rsidRPr="00AA38E8" w:rsidTr="00904C70">
        <w:tc>
          <w:tcPr>
            <w:tcW w:w="1779" w:type="dxa"/>
          </w:tcPr>
          <w:p w:rsidR="006C4424" w:rsidRPr="00AA38E8" w:rsidRDefault="006C4424" w:rsidP="00904C7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6C4424" w:rsidRPr="00E45080" w:rsidRDefault="006C4424" w:rsidP="00904C70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VehSpdOvrdVld_Cnt_T_logl</w:t>
            </w:r>
            <w:proofErr w:type="spellEnd"/>
          </w:p>
        </w:tc>
        <w:tc>
          <w:tcPr>
            <w:tcW w:w="990" w:type="dxa"/>
          </w:tcPr>
          <w:p w:rsidR="006C4424" w:rsidRDefault="006C4424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990" w:type="dxa"/>
          </w:tcPr>
          <w:p w:rsidR="006C4424" w:rsidRDefault="006C4424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6C4424" w:rsidRDefault="006C4424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E04115" w:rsidRPr="00AA38E8" w:rsidTr="00904C70">
        <w:tc>
          <w:tcPr>
            <w:tcW w:w="1779" w:type="dxa"/>
          </w:tcPr>
          <w:p w:rsidR="00E04115" w:rsidRPr="00AA38E8" w:rsidRDefault="00E04115" w:rsidP="00904C7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E04115" w:rsidRPr="00E45080" w:rsidRDefault="00E04115" w:rsidP="00904C70">
            <w:pPr>
              <w:spacing w:before="60"/>
              <w:rPr>
                <w:rFonts w:cs="Calibri"/>
                <w:sz w:val="16"/>
              </w:rPr>
            </w:pPr>
            <w:r w:rsidRPr="00E04115">
              <w:rPr>
                <w:rFonts w:cs="Calibri"/>
                <w:sz w:val="16"/>
              </w:rPr>
              <w:t>VehSpd_Kph_T_f32</w:t>
            </w:r>
            <w:r w:rsidR="00BC3427">
              <w:rPr>
                <w:rFonts w:cs="Calibri"/>
                <w:sz w:val="16"/>
              </w:rPr>
              <w:t xml:space="preserve"> </w:t>
            </w:r>
          </w:p>
        </w:tc>
        <w:tc>
          <w:tcPr>
            <w:tcW w:w="990" w:type="dxa"/>
          </w:tcPr>
          <w:p w:rsidR="00E04115" w:rsidRDefault="00E04115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E04115" w:rsidRDefault="00BC3427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E04115" w:rsidRDefault="00BC3427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511</w:t>
            </w:r>
          </w:p>
        </w:tc>
      </w:tr>
      <w:tr w:rsidR="00E04115" w:rsidRPr="00AA38E8" w:rsidTr="00904C70">
        <w:tc>
          <w:tcPr>
            <w:tcW w:w="1779" w:type="dxa"/>
          </w:tcPr>
          <w:p w:rsidR="00E04115" w:rsidRPr="00AA38E8" w:rsidRDefault="00E04115" w:rsidP="00904C7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E04115" w:rsidRPr="00E45080" w:rsidRDefault="00E04115" w:rsidP="00904C70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04115">
              <w:rPr>
                <w:rFonts w:cs="Calibri"/>
                <w:sz w:val="16"/>
              </w:rPr>
              <w:t>VehSpdVld_Cnt_T_logl</w:t>
            </w:r>
            <w:proofErr w:type="spellEnd"/>
          </w:p>
        </w:tc>
        <w:tc>
          <w:tcPr>
            <w:tcW w:w="990" w:type="dxa"/>
          </w:tcPr>
          <w:p w:rsidR="00E04115" w:rsidRDefault="00E04115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990" w:type="dxa"/>
          </w:tcPr>
          <w:p w:rsidR="00E04115" w:rsidRDefault="00E04115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E04115" w:rsidRDefault="00E04115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E45080" w:rsidRPr="00AA38E8" w:rsidTr="00904C70">
        <w:tc>
          <w:tcPr>
            <w:tcW w:w="1779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E45080" w:rsidRPr="00AA38E8" w:rsidRDefault="00BC3427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  <w:tc>
          <w:tcPr>
            <w:tcW w:w="990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E45080" w:rsidRDefault="00BC3427" w:rsidP="002B094F">
      <w:pPr>
        <w:rPr>
          <w:lang w:bidi="ar-SA"/>
        </w:rPr>
      </w:pPr>
      <w:r>
        <w:rPr>
          <w:lang w:bidi="ar-SA"/>
        </w:rPr>
        <w:t xml:space="preserve">Notes: </w:t>
      </w:r>
      <w:r w:rsidRPr="00E04115">
        <w:rPr>
          <w:rFonts w:cs="Calibri"/>
          <w:sz w:val="16"/>
        </w:rPr>
        <w:t>VehSpd_Kph_T_f32</w:t>
      </w:r>
      <w:proofErr w:type="gramStart"/>
      <w:r>
        <w:rPr>
          <w:rFonts w:cs="Calibri"/>
          <w:sz w:val="16"/>
        </w:rPr>
        <w:t xml:space="preserve">,  </w:t>
      </w:r>
      <w:proofErr w:type="spellStart"/>
      <w:r w:rsidRPr="00E04115">
        <w:rPr>
          <w:rFonts w:cs="Calibri"/>
          <w:sz w:val="16"/>
        </w:rPr>
        <w:t>VehSpdVld</w:t>
      </w:r>
      <w:proofErr w:type="gramEnd"/>
      <w:r w:rsidRPr="00E04115">
        <w:rPr>
          <w:rFonts w:cs="Calibri"/>
          <w:sz w:val="16"/>
        </w:rPr>
        <w:t>_Cnt_T_logl</w:t>
      </w:r>
      <w:proofErr w:type="spellEnd"/>
      <w:r>
        <w:rPr>
          <w:rFonts w:cs="Calibri"/>
          <w:sz w:val="16"/>
        </w:rPr>
        <w:t xml:space="preserve"> are the outputs of the function</w:t>
      </w:r>
    </w:p>
    <w:p w:rsidR="00E45080" w:rsidRDefault="00E45080" w:rsidP="00E45080">
      <w:pPr>
        <w:pStyle w:val="Heading4"/>
        <w:rPr>
          <w:rFonts w:ascii="Calibri" w:hAnsi="Calibri"/>
        </w:rPr>
      </w:pPr>
      <w:r w:rsidRPr="004A5E4B">
        <w:rPr>
          <w:rFonts w:ascii="Calibri" w:hAnsi="Calibri"/>
        </w:rPr>
        <w:t xml:space="preserve">Local </w:t>
      </w:r>
      <w:r w:rsidR="0002026C">
        <w:rPr>
          <w:rFonts w:ascii="Calibri" w:hAnsi="Calibri"/>
        </w:rPr>
        <w:t>Function #2</w:t>
      </w:r>
    </w:p>
    <w:p w:rsidR="00BC3427" w:rsidRPr="00BC3427" w:rsidRDefault="00BC3427" w:rsidP="00BC3427">
      <w:pPr>
        <w:rPr>
          <w:lang w:bidi="ar-SA"/>
        </w:rPr>
      </w:pPr>
      <w:r>
        <w:rPr>
          <w:lang w:bidi="ar-SA"/>
        </w:rPr>
        <w:t xml:space="preserve">Refer to </w:t>
      </w:r>
      <w:proofErr w:type="spellStart"/>
      <w:r w:rsidRPr="00E45080">
        <w:rPr>
          <w:rFonts w:cs="Calibri"/>
          <w:sz w:val="16"/>
        </w:rPr>
        <w:t>VehLgtA</w:t>
      </w:r>
      <w:proofErr w:type="spellEnd"/>
      <w:r>
        <w:rPr>
          <w:lang w:bidi="ar-SA"/>
        </w:rPr>
        <w:t xml:space="preserve"> block in the model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9"/>
        <w:gridCol w:w="3884"/>
        <w:gridCol w:w="1135"/>
        <w:gridCol w:w="1135"/>
        <w:gridCol w:w="1135"/>
      </w:tblGrid>
      <w:tr w:rsidR="00E45080" w:rsidRPr="00AA38E8" w:rsidTr="00E45080">
        <w:tc>
          <w:tcPr>
            <w:tcW w:w="1639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84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45080">
              <w:rPr>
                <w:rFonts w:cs="Calibri"/>
                <w:sz w:val="16"/>
              </w:rPr>
              <w:t>VehSigCdng_VehLgtA</w:t>
            </w:r>
            <w:proofErr w:type="spellEnd"/>
          </w:p>
        </w:tc>
        <w:tc>
          <w:tcPr>
            <w:tcW w:w="1135" w:type="dxa"/>
            <w:shd w:val="pct30" w:color="FFFF00" w:fill="auto"/>
          </w:tcPr>
          <w:p w:rsidR="00E45080" w:rsidRPr="00AA38E8" w:rsidRDefault="00E45080" w:rsidP="00904C70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35" w:type="dxa"/>
            <w:shd w:val="pct30" w:color="FFFF00" w:fill="auto"/>
          </w:tcPr>
          <w:p w:rsidR="00E45080" w:rsidRPr="00AA38E8" w:rsidRDefault="00E45080" w:rsidP="00904C70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135" w:type="dxa"/>
            <w:shd w:val="pct30" w:color="FFFF00" w:fill="auto"/>
          </w:tcPr>
          <w:p w:rsidR="00E45080" w:rsidRPr="00AA38E8" w:rsidRDefault="00E45080" w:rsidP="00904C70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E45080" w:rsidRPr="00AA38E8" w:rsidTr="00E45080">
        <w:tc>
          <w:tcPr>
            <w:tcW w:w="1639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84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r w:rsidRPr="00E45080">
              <w:rPr>
                <w:rFonts w:cs="Calibri"/>
                <w:sz w:val="16"/>
              </w:rPr>
              <w:t>VehLgtASerlCom_MpSecSq_T_f32</w:t>
            </w:r>
          </w:p>
        </w:tc>
        <w:tc>
          <w:tcPr>
            <w:tcW w:w="1135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-180</w:t>
            </w:r>
          </w:p>
        </w:tc>
        <w:tc>
          <w:tcPr>
            <w:tcW w:w="1135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180</w:t>
            </w:r>
          </w:p>
        </w:tc>
      </w:tr>
      <w:tr w:rsidR="00E45080" w:rsidRPr="00AA38E8" w:rsidTr="00E45080">
        <w:tc>
          <w:tcPr>
            <w:tcW w:w="1639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84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45080">
              <w:rPr>
                <w:rFonts w:cs="Calibri"/>
                <w:sz w:val="16"/>
              </w:rPr>
              <w:t>VehLgtAVldSerlCom_Cnt_T_lgc</w:t>
            </w:r>
            <w:proofErr w:type="spellEnd"/>
          </w:p>
        </w:tc>
        <w:tc>
          <w:tcPr>
            <w:tcW w:w="1135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1135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35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E04115" w:rsidRPr="00AA38E8" w:rsidTr="00E45080">
        <w:tc>
          <w:tcPr>
            <w:tcW w:w="1639" w:type="dxa"/>
          </w:tcPr>
          <w:p w:rsidR="00E04115" w:rsidRPr="00AA38E8" w:rsidRDefault="00E04115" w:rsidP="00904C7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84" w:type="dxa"/>
          </w:tcPr>
          <w:p w:rsidR="00E04115" w:rsidRPr="00E45080" w:rsidRDefault="00E04115" w:rsidP="00904C70">
            <w:pPr>
              <w:spacing w:before="60"/>
              <w:rPr>
                <w:rFonts w:cs="Calibri"/>
                <w:sz w:val="16"/>
              </w:rPr>
            </w:pPr>
            <w:r w:rsidRPr="00E04115">
              <w:rPr>
                <w:rFonts w:cs="Calibri"/>
                <w:sz w:val="16"/>
              </w:rPr>
              <w:t>VehLgtA_KphpS_T_f32</w:t>
            </w:r>
          </w:p>
        </w:tc>
        <w:tc>
          <w:tcPr>
            <w:tcW w:w="1135" w:type="dxa"/>
          </w:tcPr>
          <w:p w:rsidR="00E04115" w:rsidRDefault="00E04115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E04115" w:rsidRDefault="00E04115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-50</w:t>
            </w:r>
          </w:p>
        </w:tc>
        <w:tc>
          <w:tcPr>
            <w:tcW w:w="1135" w:type="dxa"/>
          </w:tcPr>
          <w:p w:rsidR="00E04115" w:rsidRDefault="00E04115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50</w:t>
            </w:r>
          </w:p>
        </w:tc>
      </w:tr>
      <w:tr w:rsidR="00E04115" w:rsidRPr="00AA38E8" w:rsidTr="00E45080">
        <w:tc>
          <w:tcPr>
            <w:tcW w:w="1639" w:type="dxa"/>
          </w:tcPr>
          <w:p w:rsidR="00E04115" w:rsidRPr="00AA38E8" w:rsidRDefault="00E04115" w:rsidP="00904C7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84" w:type="dxa"/>
          </w:tcPr>
          <w:p w:rsidR="00E04115" w:rsidRPr="00E45080" w:rsidRDefault="00E04115" w:rsidP="00904C70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04115">
              <w:rPr>
                <w:rFonts w:cs="Calibri"/>
                <w:sz w:val="16"/>
              </w:rPr>
              <w:t>VehLgtAVld_Cnt_T_logl</w:t>
            </w:r>
            <w:proofErr w:type="spellEnd"/>
          </w:p>
        </w:tc>
        <w:tc>
          <w:tcPr>
            <w:tcW w:w="1135" w:type="dxa"/>
          </w:tcPr>
          <w:p w:rsidR="00E04115" w:rsidRDefault="00E04115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1135" w:type="dxa"/>
          </w:tcPr>
          <w:p w:rsidR="00E04115" w:rsidRDefault="00E04115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35" w:type="dxa"/>
          </w:tcPr>
          <w:p w:rsidR="00E04115" w:rsidRDefault="00E04115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E04115" w:rsidRPr="00AA38E8" w:rsidTr="00E45080">
        <w:tc>
          <w:tcPr>
            <w:tcW w:w="1639" w:type="dxa"/>
          </w:tcPr>
          <w:p w:rsidR="00E04115" w:rsidRPr="00AA38E8" w:rsidRDefault="00E04115" w:rsidP="00904C70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84" w:type="dxa"/>
          </w:tcPr>
          <w:p w:rsidR="00E04115" w:rsidRPr="00AA38E8" w:rsidRDefault="00E04115" w:rsidP="00904C70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(if no value returned, write N/A)</w:t>
            </w:r>
          </w:p>
        </w:tc>
        <w:tc>
          <w:tcPr>
            <w:tcW w:w="1135" w:type="dxa"/>
          </w:tcPr>
          <w:p w:rsidR="00E04115" w:rsidRPr="00AA38E8" w:rsidRDefault="00E04115" w:rsidP="00904C70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E04115" w:rsidRPr="00AA38E8" w:rsidRDefault="00E04115" w:rsidP="00904C70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E04115" w:rsidRPr="00AA38E8" w:rsidRDefault="00E04115" w:rsidP="00904C70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BC3427" w:rsidRDefault="00BC3427" w:rsidP="00BC3427">
      <w:pPr>
        <w:rPr>
          <w:lang w:bidi="ar-SA"/>
        </w:rPr>
      </w:pPr>
      <w:r>
        <w:rPr>
          <w:lang w:bidi="ar-SA"/>
        </w:rPr>
        <w:lastRenderedPageBreak/>
        <w:t xml:space="preserve">Notes: </w:t>
      </w:r>
      <w:r w:rsidRPr="00E04115">
        <w:rPr>
          <w:rFonts w:cs="Calibri"/>
          <w:sz w:val="16"/>
        </w:rPr>
        <w:t>VehLgtA_KphpS_T_f32</w:t>
      </w:r>
      <w:r>
        <w:rPr>
          <w:rFonts w:cs="Calibri"/>
          <w:sz w:val="16"/>
        </w:rPr>
        <w:t xml:space="preserve">, </w:t>
      </w:r>
      <w:proofErr w:type="spellStart"/>
      <w:r w:rsidRPr="00E04115">
        <w:rPr>
          <w:rFonts w:cs="Calibri"/>
          <w:sz w:val="16"/>
        </w:rPr>
        <w:t>VehLgtAVld_Cnt_T_logl</w:t>
      </w:r>
      <w:proofErr w:type="spellEnd"/>
      <w:r>
        <w:rPr>
          <w:rFonts w:cs="Calibri"/>
          <w:sz w:val="16"/>
        </w:rPr>
        <w:t xml:space="preserve"> are the outputs of the function</w:t>
      </w:r>
    </w:p>
    <w:p w:rsidR="00E45080" w:rsidRDefault="00E45080" w:rsidP="002B094F">
      <w:pPr>
        <w:rPr>
          <w:lang w:bidi="ar-SA"/>
        </w:rPr>
      </w:pPr>
    </w:p>
    <w:p w:rsidR="00E45080" w:rsidRDefault="00E45080" w:rsidP="00E45080">
      <w:pPr>
        <w:pStyle w:val="Heading4"/>
        <w:rPr>
          <w:rFonts w:ascii="Calibri" w:hAnsi="Calibri"/>
        </w:rPr>
      </w:pPr>
      <w:r w:rsidRPr="004A5E4B">
        <w:rPr>
          <w:rFonts w:ascii="Calibri" w:hAnsi="Calibri"/>
        </w:rPr>
        <w:t xml:space="preserve">Local </w:t>
      </w:r>
      <w:r w:rsidR="0002026C">
        <w:rPr>
          <w:rFonts w:ascii="Calibri" w:hAnsi="Calibri"/>
        </w:rPr>
        <w:t>Function #3</w:t>
      </w:r>
    </w:p>
    <w:p w:rsidR="00BC3427" w:rsidRPr="00BC3427" w:rsidRDefault="00BC3427" w:rsidP="00BC3427">
      <w:pPr>
        <w:rPr>
          <w:lang w:bidi="ar-SA"/>
        </w:rPr>
      </w:pPr>
      <w:r>
        <w:rPr>
          <w:lang w:bidi="ar-SA"/>
        </w:rPr>
        <w:t xml:space="preserve">Refer to </w:t>
      </w:r>
      <w:proofErr w:type="spellStart"/>
      <w:r w:rsidRPr="00E45080">
        <w:rPr>
          <w:rFonts w:cs="Calibri"/>
          <w:sz w:val="16"/>
        </w:rPr>
        <w:t>VehLatA</w:t>
      </w:r>
      <w:proofErr w:type="spellEnd"/>
      <w:r>
        <w:rPr>
          <w:lang w:bidi="ar-SA"/>
        </w:rPr>
        <w:t xml:space="preserve"> block in the model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9"/>
        <w:gridCol w:w="3884"/>
        <w:gridCol w:w="1135"/>
        <w:gridCol w:w="1135"/>
        <w:gridCol w:w="1135"/>
      </w:tblGrid>
      <w:tr w:rsidR="00E45080" w:rsidRPr="00AA38E8" w:rsidTr="00E45080">
        <w:tc>
          <w:tcPr>
            <w:tcW w:w="1639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84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45080">
              <w:rPr>
                <w:rFonts w:cs="Calibri"/>
                <w:sz w:val="16"/>
              </w:rPr>
              <w:t>VehSigCdng_VehLatA</w:t>
            </w:r>
            <w:proofErr w:type="spellEnd"/>
          </w:p>
        </w:tc>
        <w:tc>
          <w:tcPr>
            <w:tcW w:w="1135" w:type="dxa"/>
            <w:shd w:val="pct30" w:color="FFFF00" w:fill="auto"/>
          </w:tcPr>
          <w:p w:rsidR="00E45080" w:rsidRPr="00AA38E8" w:rsidRDefault="00E45080" w:rsidP="00904C70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35" w:type="dxa"/>
            <w:shd w:val="pct30" w:color="FFFF00" w:fill="auto"/>
          </w:tcPr>
          <w:p w:rsidR="00E45080" w:rsidRPr="00AA38E8" w:rsidRDefault="00E45080" w:rsidP="00904C70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135" w:type="dxa"/>
            <w:shd w:val="pct30" w:color="FFFF00" w:fill="auto"/>
          </w:tcPr>
          <w:p w:rsidR="00E45080" w:rsidRPr="00AA38E8" w:rsidRDefault="00E45080" w:rsidP="00904C70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E45080" w:rsidRPr="00AA38E8" w:rsidTr="00E45080">
        <w:tc>
          <w:tcPr>
            <w:tcW w:w="1639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84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r w:rsidRPr="00E45080">
              <w:rPr>
                <w:rFonts w:cs="Calibri"/>
                <w:sz w:val="16"/>
              </w:rPr>
              <w:t>VehLatASerlCom_MpSecSq_T_f32</w:t>
            </w:r>
          </w:p>
        </w:tc>
        <w:tc>
          <w:tcPr>
            <w:tcW w:w="1135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E45080" w:rsidRPr="00AA38E8" w:rsidRDefault="00BC3427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-10</w:t>
            </w:r>
          </w:p>
        </w:tc>
        <w:tc>
          <w:tcPr>
            <w:tcW w:w="1135" w:type="dxa"/>
          </w:tcPr>
          <w:p w:rsidR="00E45080" w:rsidRPr="00AA38E8" w:rsidRDefault="00BC3427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</w:t>
            </w:r>
          </w:p>
        </w:tc>
      </w:tr>
      <w:tr w:rsidR="00E45080" w:rsidRPr="00AA38E8" w:rsidTr="00E45080">
        <w:tc>
          <w:tcPr>
            <w:tcW w:w="1639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84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45080">
              <w:rPr>
                <w:rFonts w:cs="Calibri"/>
                <w:sz w:val="16"/>
              </w:rPr>
              <w:t>VehLatAVldSerlCom_Cnt_T_lgc</w:t>
            </w:r>
            <w:proofErr w:type="spellEnd"/>
          </w:p>
        </w:tc>
        <w:tc>
          <w:tcPr>
            <w:tcW w:w="1135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1135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35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E04115" w:rsidRPr="00AA38E8" w:rsidTr="00E45080">
        <w:tc>
          <w:tcPr>
            <w:tcW w:w="1639" w:type="dxa"/>
          </w:tcPr>
          <w:p w:rsidR="00E04115" w:rsidRPr="00AA38E8" w:rsidRDefault="00E04115" w:rsidP="00904C7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84" w:type="dxa"/>
          </w:tcPr>
          <w:p w:rsidR="00E04115" w:rsidRPr="00E45080" w:rsidRDefault="00E04115" w:rsidP="00904C70">
            <w:pPr>
              <w:spacing w:before="60"/>
              <w:rPr>
                <w:rFonts w:cs="Calibri"/>
                <w:sz w:val="16"/>
              </w:rPr>
            </w:pPr>
            <w:r w:rsidRPr="00E04115">
              <w:rPr>
                <w:rFonts w:cs="Calibri"/>
                <w:sz w:val="16"/>
              </w:rPr>
              <w:t>VehLatA_MpSecSq_T_f32</w:t>
            </w:r>
          </w:p>
        </w:tc>
        <w:tc>
          <w:tcPr>
            <w:tcW w:w="1135" w:type="dxa"/>
          </w:tcPr>
          <w:p w:rsidR="00E04115" w:rsidRDefault="00E04115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E04115" w:rsidRDefault="00BC3427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-10</w:t>
            </w:r>
          </w:p>
        </w:tc>
        <w:tc>
          <w:tcPr>
            <w:tcW w:w="1135" w:type="dxa"/>
          </w:tcPr>
          <w:p w:rsidR="00E04115" w:rsidRDefault="00BC3427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</w:t>
            </w:r>
          </w:p>
        </w:tc>
      </w:tr>
      <w:tr w:rsidR="00E04115" w:rsidRPr="00AA38E8" w:rsidTr="00E45080">
        <w:tc>
          <w:tcPr>
            <w:tcW w:w="1639" w:type="dxa"/>
          </w:tcPr>
          <w:p w:rsidR="00E04115" w:rsidRPr="00AA38E8" w:rsidRDefault="00E04115" w:rsidP="00904C7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84" w:type="dxa"/>
          </w:tcPr>
          <w:p w:rsidR="00E04115" w:rsidRPr="00E45080" w:rsidRDefault="00E04115" w:rsidP="00904C70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04115">
              <w:rPr>
                <w:rFonts w:cs="Calibri"/>
                <w:sz w:val="16"/>
              </w:rPr>
              <w:t>VehLatAVld_Cnt_T_logl</w:t>
            </w:r>
            <w:proofErr w:type="spellEnd"/>
          </w:p>
        </w:tc>
        <w:tc>
          <w:tcPr>
            <w:tcW w:w="1135" w:type="dxa"/>
          </w:tcPr>
          <w:p w:rsidR="00E04115" w:rsidRDefault="00E04115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1135" w:type="dxa"/>
          </w:tcPr>
          <w:p w:rsidR="00E04115" w:rsidRDefault="00E04115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35" w:type="dxa"/>
          </w:tcPr>
          <w:p w:rsidR="00E04115" w:rsidRDefault="00E04115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E04115" w:rsidRPr="00AA38E8" w:rsidTr="00E45080">
        <w:tc>
          <w:tcPr>
            <w:tcW w:w="1639" w:type="dxa"/>
          </w:tcPr>
          <w:p w:rsidR="00E04115" w:rsidRPr="00AA38E8" w:rsidRDefault="00E04115" w:rsidP="00904C70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84" w:type="dxa"/>
          </w:tcPr>
          <w:p w:rsidR="00E04115" w:rsidRPr="00AA38E8" w:rsidRDefault="00E04115" w:rsidP="00904C70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(if no value returned, write N/A)</w:t>
            </w:r>
          </w:p>
        </w:tc>
        <w:tc>
          <w:tcPr>
            <w:tcW w:w="1135" w:type="dxa"/>
          </w:tcPr>
          <w:p w:rsidR="00E04115" w:rsidRPr="00AA38E8" w:rsidRDefault="00E04115" w:rsidP="00904C70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E04115" w:rsidRPr="00AA38E8" w:rsidRDefault="00E04115" w:rsidP="00904C70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E04115" w:rsidRPr="00AA38E8" w:rsidRDefault="00E04115" w:rsidP="00904C70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E45080" w:rsidRDefault="00BC3427" w:rsidP="002B094F">
      <w:pPr>
        <w:rPr>
          <w:lang w:bidi="ar-SA"/>
        </w:rPr>
      </w:pPr>
      <w:r>
        <w:rPr>
          <w:lang w:bidi="ar-SA"/>
        </w:rPr>
        <w:t xml:space="preserve">Notes: </w:t>
      </w:r>
      <w:r w:rsidRPr="00E04115">
        <w:rPr>
          <w:rFonts w:cs="Calibri"/>
          <w:sz w:val="16"/>
        </w:rPr>
        <w:t>VehLatA_MpSecSq_T_f32</w:t>
      </w:r>
      <w:r>
        <w:rPr>
          <w:rFonts w:cs="Calibri"/>
          <w:sz w:val="16"/>
        </w:rPr>
        <w:t xml:space="preserve">, </w:t>
      </w:r>
      <w:proofErr w:type="spellStart"/>
      <w:r w:rsidRPr="00E04115">
        <w:rPr>
          <w:rFonts w:cs="Calibri"/>
          <w:sz w:val="16"/>
        </w:rPr>
        <w:t>VehLatAVld_Cnt_T_logl</w:t>
      </w:r>
      <w:proofErr w:type="spellEnd"/>
      <w:r>
        <w:rPr>
          <w:rFonts w:cs="Calibri"/>
          <w:sz w:val="16"/>
        </w:rPr>
        <w:t xml:space="preserve"> are the outputs of the function</w:t>
      </w:r>
    </w:p>
    <w:p w:rsidR="00E45080" w:rsidRDefault="00E45080" w:rsidP="00E45080">
      <w:pPr>
        <w:pStyle w:val="Heading4"/>
        <w:rPr>
          <w:rFonts w:ascii="Calibri" w:hAnsi="Calibri"/>
        </w:rPr>
      </w:pPr>
      <w:r w:rsidRPr="004A5E4B">
        <w:rPr>
          <w:rFonts w:ascii="Calibri" w:hAnsi="Calibri"/>
        </w:rPr>
        <w:t xml:space="preserve">Local </w:t>
      </w:r>
      <w:r w:rsidR="0002026C">
        <w:rPr>
          <w:rFonts w:ascii="Calibri" w:hAnsi="Calibri"/>
        </w:rPr>
        <w:t>Function #4</w:t>
      </w:r>
    </w:p>
    <w:p w:rsidR="00BC3427" w:rsidRPr="00BC3427" w:rsidRDefault="00BC3427" w:rsidP="00BC3427">
      <w:pPr>
        <w:rPr>
          <w:lang w:bidi="ar-SA"/>
        </w:rPr>
      </w:pPr>
      <w:r>
        <w:rPr>
          <w:lang w:bidi="ar-SA"/>
        </w:rPr>
        <w:t xml:space="preserve">Refer to </w:t>
      </w:r>
      <w:proofErr w:type="spellStart"/>
      <w:r w:rsidRPr="00E45080">
        <w:rPr>
          <w:rFonts w:cs="Calibri"/>
          <w:sz w:val="16"/>
        </w:rPr>
        <w:t>VehYawRate</w:t>
      </w:r>
      <w:proofErr w:type="spellEnd"/>
      <w:r>
        <w:rPr>
          <w:lang w:bidi="ar-SA"/>
        </w:rPr>
        <w:t xml:space="preserve"> block in the model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4"/>
        <w:gridCol w:w="3889"/>
        <w:gridCol w:w="1135"/>
        <w:gridCol w:w="1135"/>
        <w:gridCol w:w="1135"/>
      </w:tblGrid>
      <w:tr w:rsidR="00E45080" w:rsidRPr="00AA38E8" w:rsidTr="00E45080">
        <w:tc>
          <w:tcPr>
            <w:tcW w:w="1634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89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45080">
              <w:rPr>
                <w:rFonts w:cs="Calibri"/>
                <w:sz w:val="16"/>
              </w:rPr>
              <w:t>VehSigCdng_VehYawRate</w:t>
            </w:r>
            <w:proofErr w:type="spellEnd"/>
          </w:p>
        </w:tc>
        <w:tc>
          <w:tcPr>
            <w:tcW w:w="1135" w:type="dxa"/>
            <w:shd w:val="pct30" w:color="FFFF00" w:fill="auto"/>
          </w:tcPr>
          <w:p w:rsidR="00E45080" w:rsidRPr="00AA38E8" w:rsidRDefault="00E45080" w:rsidP="00904C70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35" w:type="dxa"/>
            <w:shd w:val="pct30" w:color="FFFF00" w:fill="auto"/>
          </w:tcPr>
          <w:p w:rsidR="00E45080" w:rsidRPr="00AA38E8" w:rsidRDefault="00E45080" w:rsidP="00904C70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135" w:type="dxa"/>
            <w:shd w:val="pct30" w:color="FFFF00" w:fill="auto"/>
          </w:tcPr>
          <w:p w:rsidR="00E45080" w:rsidRPr="00AA38E8" w:rsidRDefault="00E45080" w:rsidP="00904C70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E45080" w:rsidRPr="00AA38E8" w:rsidTr="00E45080">
        <w:tc>
          <w:tcPr>
            <w:tcW w:w="1634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89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r w:rsidRPr="00E45080">
              <w:rPr>
                <w:rFonts w:cs="Calibri"/>
                <w:sz w:val="16"/>
              </w:rPr>
              <w:t>VehYawRateSerlCom_DegpS_T_f32</w:t>
            </w:r>
          </w:p>
        </w:tc>
        <w:tc>
          <w:tcPr>
            <w:tcW w:w="1135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-120</w:t>
            </w:r>
          </w:p>
        </w:tc>
        <w:tc>
          <w:tcPr>
            <w:tcW w:w="1135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120</w:t>
            </w:r>
          </w:p>
        </w:tc>
      </w:tr>
      <w:tr w:rsidR="00E45080" w:rsidRPr="00AA38E8" w:rsidTr="00E45080">
        <w:tc>
          <w:tcPr>
            <w:tcW w:w="1634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89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45080">
              <w:rPr>
                <w:rFonts w:cs="Calibri"/>
                <w:sz w:val="16"/>
              </w:rPr>
              <w:t>VehYawRateVldSerlCom_Cnt_T_lgc</w:t>
            </w:r>
            <w:proofErr w:type="spellEnd"/>
          </w:p>
        </w:tc>
        <w:tc>
          <w:tcPr>
            <w:tcW w:w="1135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1135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35" w:type="dxa"/>
          </w:tcPr>
          <w:p w:rsidR="00E45080" w:rsidRPr="00AA38E8" w:rsidRDefault="00E45080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E04115" w:rsidRPr="00AA38E8" w:rsidTr="00E45080">
        <w:tc>
          <w:tcPr>
            <w:tcW w:w="1634" w:type="dxa"/>
          </w:tcPr>
          <w:p w:rsidR="00E04115" w:rsidRPr="00AA38E8" w:rsidRDefault="00E04115" w:rsidP="00904C7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89" w:type="dxa"/>
          </w:tcPr>
          <w:p w:rsidR="00E04115" w:rsidRPr="00E45080" w:rsidRDefault="00E04115" w:rsidP="00904C70">
            <w:pPr>
              <w:spacing w:before="60"/>
              <w:rPr>
                <w:rFonts w:cs="Calibri"/>
                <w:sz w:val="16"/>
              </w:rPr>
            </w:pPr>
            <w:r w:rsidRPr="00E04115">
              <w:rPr>
                <w:rFonts w:cs="Calibri"/>
                <w:sz w:val="16"/>
              </w:rPr>
              <w:t>VehYawRate_DegpS_T_f32</w:t>
            </w:r>
          </w:p>
        </w:tc>
        <w:tc>
          <w:tcPr>
            <w:tcW w:w="1135" w:type="dxa"/>
          </w:tcPr>
          <w:p w:rsidR="00E04115" w:rsidRDefault="00E04115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E04115" w:rsidRDefault="00E04115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-120</w:t>
            </w:r>
          </w:p>
        </w:tc>
        <w:tc>
          <w:tcPr>
            <w:tcW w:w="1135" w:type="dxa"/>
          </w:tcPr>
          <w:p w:rsidR="00E04115" w:rsidRDefault="00E04115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120</w:t>
            </w:r>
          </w:p>
        </w:tc>
      </w:tr>
      <w:tr w:rsidR="00E04115" w:rsidRPr="00AA38E8" w:rsidTr="00E45080">
        <w:tc>
          <w:tcPr>
            <w:tcW w:w="1634" w:type="dxa"/>
          </w:tcPr>
          <w:p w:rsidR="00E04115" w:rsidRPr="00AA38E8" w:rsidRDefault="00E04115" w:rsidP="00904C70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89" w:type="dxa"/>
          </w:tcPr>
          <w:p w:rsidR="00E04115" w:rsidRPr="00E45080" w:rsidRDefault="00E04115" w:rsidP="00904C70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04115">
              <w:rPr>
                <w:rFonts w:cs="Calibri"/>
                <w:sz w:val="16"/>
              </w:rPr>
              <w:t>VehYawRateVld_Cnt_T_logl</w:t>
            </w:r>
            <w:proofErr w:type="spellEnd"/>
          </w:p>
        </w:tc>
        <w:tc>
          <w:tcPr>
            <w:tcW w:w="1135" w:type="dxa"/>
          </w:tcPr>
          <w:p w:rsidR="00E04115" w:rsidRDefault="00E04115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1135" w:type="dxa"/>
          </w:tcPr>
          <w:p w:rsidR="00E04115" w:rsidRDefault="00E04115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35" w:type="dxa"/>
          </w:tcPr>
          <w:p w:rsidR="00E04115" w:rsidRDefault="00E04115" w:rsidP="00904C7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E04115" w:rsidRPr="00AA38E8" w:rsidTr="00E45080">
        <w:tc>
          <w:tcPr>
            <w:tcW w:w="1634" w:type="dxa"/>
          </w:tcPr>
          <w:p w:rsidR="00E04115" w:rsidRPr="00AA38E8" w:rsidRDefault="00E04115" w:rsidP="00904C70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89" w:type="dxa"/>
          </w:tcPr>
          <w:p w:rsidR="00E04115" w:rsidRPr="00AA38E8" w:rsidRDefault="00E04115" w:rsidP="00904C70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(if no value returned, write N/A)</w:t>
            </w:r>
          </w:p>
        </w:tc>
        <w:tc>
          <w:tcPr>
            <w:tcW w:w="1135" w:type="dxa"/>
          </w:tcPr>
          <w:p w:rsidR="00E04115" w:rsidRPr="00AA38E8" w:rsidRDefault="00E04115" w:rsidP="00904C70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E04115" w:rsidRPr="00AA38E8" w:rsidRDefault="00E04115" w:rsidP="00904C70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E04115" w:rsidRPr="00AA38E8" w:rsidRDefault="00E04115" w:rsidP="00904C70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BC3427" w:rsidRDefault="00BC3427" w:rsidP="00BC3427">
      <w:pPr>
        <w:rPr>
          <w:rFonts w:cs="Calibri"/>
          <w:sz w:val="16"/>
        </w:rPr>
      </w:pPr>
      <w:bookmarkStart w:id="294" w:name="_Toc418080075"/>
      <w:bookmarkStart w:id="295" w:name="_Toc421709920"/>
      <w:r>
        <w:rPr>
          <w:lang w:bidi="ar-SA"/>
        </w:rPr>
        <w:t xml:space="preserve">Notes: </w:t>
      </w:r>
      <w:r w:rsidRPr="00E04115">
        <w:rPr>
          <w:rFonts w:cs="Calibri"/>
          <w:sz w:val="16"/>
        </w:rPr>
        <w:t>VehYawRate_DegpS_T_f32</w:t>
      </w:r>
      <w:r w:rsidR="00BE4413">
        <w:rPr>
          <w:rFonts w:cs="Calibri"/>
          <w:sz w:val="16"/>
        </w:rPr>
        <w:t>,</w:t>
      </w:r>
      <w:r>
        <w:rPr>
          <w:rFonts w:cs="Calibri"/>
          <w:sz w:val="16"/>
        </w:rPr>
        <w:t xml:space="preserve"> </w:t>
      </w:r>
      <w:proofErr w:type="spellStart"/>
      <w:r w:rsidRPr="00E04115">
        <w:rPr>
          <w:rFonts w:cs="Calibri"/>
          <w:sz w:val="16"/>
        </w:rPr>
        <w:t>VehYawRateVld_Cnt_T_logl</w:t>
      </w:r>
      <w:proofErr w:type="spellEnd"/>
      <w:r>
        <w:rPr>
          <w:rFonts w:cs="Calibri"/>
          <w:sz w:val="16"/>
        </w:rPr>
        <w:t xml:space="preserve"> are the outputs of the function</w:t>
      </w:r>
    </w:p>
    <w:p w:rsidR="004737EE" w:rsidRDefault="004737EE" w:rsidP="004737EE">
      <w:pPr>
        <w:pStyle w:val="Heading4"/>
        <w:rPr>
          <w:rFonts w:ascii="Calibri" w:hAnsi="Calibri"/>
        </w:rPr>
      </w:pPr>
      <w:bookmarkStart w:id="296" w:name="_GoBack"/>
      <w:bookmarkEnd w:id="296"/>
      <w:r w:rsidRPr="004A5E4B">
        <w:rPr>
          <w:rFonts w:ascii="Calibri" w:hAnsi="Calibri"/>
        </w:rPr>
        <w:t xml:space="preserve">Local </w:t>
      </w:r>
      <w:r>
        <w:rPr>
          <w:rFonts w:ascii="Calibri" w:hAnsi="Calibri"/>
        </w:rPr>
        <w:t>Function #5</w:t>
      </w:r>
    </w:p>
    <w:p w:rsidR="004737EE" w:rsidRPr="00BC3427" w:rsidRDefault="004737EE" w:rsidP="004737EE">
      <w:pPr>
        <w:rPr>
          <w:lang w:bidi="ar-SA"/>
        </w:rPr>
      </w:pPr>
      <w:r>
        <w:rPr>
          <w:lang w:bidi="ar-SA"/>
        </w:rPr>
        <w:t xml:space="preserve">Refer to </w:t>
      </w:r>
      <w:r>
        <w:rPr>
          <w:rFonts w:cs="Calibri"/>
          <w:sz w:val="16"/>
        </w:rPr>
        <w:t>“Lateral Acceleration Estimation”</w:t>
      </w:r>
      <w:r>
        <w:rPr>
          <w:lang w:bidi="ar-SA"/>
        </w:rPr>
        <w:t xml:space="preserve"> block in the model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4"/>
        <w:gridCol w:w="3889"/>
        <w:gridCol w:w="1135"/>
        <w:gridCol w:w="1135"/>
        <w:gridCol w:w="1135"/>
      </w:tblGrid>
      <w:tr w:rsidR="004737EE" w:rsidRPr="00AA38E8" w:rsidTr="006D537B">
        <w:tc>
          <w:tcPr>
            <w:tcW w:w="1634" w:type="dxa"/>
          </w:tcPr>
          <w:p w:rsidR="004737EE" w:rsidRPr="00AA38E8" w:rsidRDefault="004737EE" w:rsidP="006D537B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89" w:type="dxa"/>
          </w:tcPr>
          <w:p w:rsidR="004737EE" w:rsidRPr="00AA38E8" w:rsidRDefault="004737EE" w:rsidP="004737EE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45080">
              <w:rPr>
                <w:rFonts w:cs="Calibri"/>
                <w:sz w:val="16"/>
              </w:rPr>
              <w:t>VehSigCdng_</w:t>
            </w:r>
            <w:r>
              <w:rPr>
                <w:rFonts w:cs="Calibri"/>
                <w:sz w:val="16"/>
              </w:rPr>
              <w:t>LatAEstmn</w:t>
            </w:r>
            <w:proofErr w:type="spellEnd"/>
          </w:p>
        </w:tc>
        <w:tc>
          <w:tcPr>
            <w:tcW w:w="1135" w:type="dxa"/>
            <w:shd w:val="pct30" w:color="FFFF00" w:fill="auto"/>
          </w:tcPr>
          <w:p w:rsidR="004737EE" w:rsidRPr="00AA38E8" w:rsidRDefault="004737EE" w:rsidP="006D537B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35" w:type="dxa"/>
            <w:shd w:val="pct30" w:color="FFFF00" w:fill="auto"/>
          </w:tcPr>
          <w:p w:rsidR="004737EE" w:rsidRPr="00AA38E8" w:rsidRDefault="004737EE" w:rsidP="006D537B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135" w:type="dxa"/>
            <w:shd w:val="pct30" w:color="FFFF00" w:fill="auto"/>
          </w:tcPr>
          <w:p w:rsidR="004737EE" w:rsidRPr="00AA38E8" w:rsidRDefault="004737EE" w:rsidP="006D537B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4737EE" w:rsidRPr="00AA38E8" w:rsidTr="006D537B">
        <w:tc>
          <w:tcPr>
            <w:tcW w:w="1634" w:type="dxa"/>
          </w:tcPr>
          <w:p w:rsidR="004737EE" w:rsidRPr="00AA38E8" w:rsidRDefault="004737EE" w:rsidP="006D537B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89" w:type="dxa"/>
          </w:tcPr>
          <w:p w:rsidR="004737EE" w:rsidRPr="00AA38E8" w:rsidRDefault="004737EE" w:rsidP="006D537B">
            <w:pPr>
              <w:spacing w:before="60"/>
              <w:rPr>
                <w:rFonts w:cs="Calibri"/>
                <w:sz w:val="16"/>
              </w:rPr>
            </w:pPr>
            <w:r w:rsidRPr="00E45080">
              <w:rPr>
                <w:rFonts w:cs="Calibri"/>
                <w:sz w:val="16"/>
              </w:rPr>
              <w:t>VehYawRate</w:t>
            </w:r>
            <w:del w:id="297" w:author="Windows User" w:date="2016-09-20T14:24:00Z">
              <w:r w:rsidRPr="00E45080" w:rsidDel="00CC34C7">
                <w:rPr>
                  <w:rFonts w:cs="Calibri"/>
                  <w:sz w:val="16"/>
                </w:rPr>
                <w:delText>SerlCom</w:delText>
              </w:r>
            </w:del>
            <w:r w:rsidRPr="00E45080">
              <w:rPr>
                <w:rFonts w:cs="Calibri"/>
                <w:sz w:val="16"/>
              </w:rPr>
              <w:t>_DegpS_T_f32</w:t>
            </w:r>
          </w:p>
        </w:tc>
        <w:tc>
          <w:tcPr>
            <w:tcW w:w="1135" w:type="dxa"/>
          </w:tcPr>
          <w:p w:rsidR="004737EE" w:rsidRPr="00AA38E8" w:rsidRDefault="004737EE" w:rsidP="006D537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4737EE" w:rsidRPr="00AA38E8" w:rsidRDefault="004737EE" w:rsidP="006D537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-120</w:t>
            </w:r>
          </w:p>
        </w:tc>
        <w:tc>
          <w:tcPr>
            <w:tcW w:w="1135" w:type="dxa"/>
          </w:tcPr>
          <w:p w:rsidR="004737EE" w:rsidRPr="00AA38E8" w:rsidRDefault="004737EE" w:rsidP="006D537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120</w:t>
            </w:r>
          </w:p>
        </w:tc>
      </w:tr>
      <w:tr w:rsidR="004737EE" w:rsidRPr="00AA38E8" w:rsidTr="006D537B">
        <w:tc>
          <w:tcPr>
            <w:tcW w:w="1634" w:type="dxa"/>
          </w:tcPr>
          <w:p w:rsidR="004737EE" w:rsidRPr="00AA38E8" w:rsidRDefault="004737EE" w:rsidP="006D537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89" w:type="dxa"/>
          </w:tcPr>
          <w:p w:rsidR="004737EE" w:rsidRPr="00AA38E8" w:rsidRDefault="004737EE" w:rsidP="006D537B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45080">
              <w:rPr>
                <w:rFonts w:cs="Calibri"/>
                <w:sz w:val="16"/>
              </w:rPr>
              <w:t>VehYawRateVld</w:t>
            </w:r>
            <w:del w:id="298" w:author="Windows User" w:date="2016-09-20T14:24:00Z">
              <w:r w:rsidRPr="00E45080" w:rsidDel="00CC34C7">
                <w:rPr>
                  <w:rFonts w:cs="Calibri"/>
                  <w:sz w:val="16"/>
                </w:rPr>
                <w:delText>SerlCom</w:delText>
              </w:r>
            </w:del>
            <w:r w:rsidRPr="00E45080">
              <w:rPr>
                <w:rFonts w:cs="Calibri"/>
                <w:sz w:val="16"/>
              </w:rPr>
              <w:t>_Cnt_T_lgc</w:t>
            </w:r>
            <w:proofErr w:type="spellEnd"/>
          </w:p>
        </w:tc>
        <w:tc>
          <w:tcPr>
            <w:tcW w:w="1135" w:type="dxa"/>
          </w:tcPr>
          <w:p w:rsidR="004737EE" w:rsidRPr="00AA38E8" w:rsidRDefault="004737EE" w:rsidP="006D537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1135" w:type="dxa"/>
          </w:tcPr>
          <w:p w:rsidR="004737EE" w:rsidRPr="00AA38E8" w:rsidRDefault="004737EE" w:rsidP="006D537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35" w:type="dxa"/>
          </w:tcPr>
          <w:p w:rsidR="004737EE" w:rsidRPr="00AA38E8" w:rsidRDefault="004737EE" w:rsidP="006D537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4737EE" w:rsidRPr="00AA38E8" w:rsidTr="006D537B">
        <w:tc>
          <w:tcPr>
            <w:tcW w:w="1634" w:type="dxa"/>
          </w:tcPr>
          <w:p w:rsidR="004737EE" w:rsidRPr="00AA38E8" w:rsidRDefault="004737EE" w:rsidP="006D537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89" w:type="dxa"/>
          </w:tcPr>
          <w:p w:rsidR="004737EE" w:rsidRPr="00E45080" w:rsidRDefault="004737EE" w:rsidP="006D537B">
            <w:pPr>
              <w:spacing w:before="60"/>
              <w:rPr>
                <w:rFonts w:cs="Calibri"/>
                <w:sz w:val="16"/>
              </w:rPr>
            </w:pPr>
            <w:r w:rsidRPr="004737EE">
              <w:rPr>
                <w:rFonts w:cs="Calibri"/>
                <w:sz w:val="16"/>
              </w:rPr>
              <w:t>VehSpd</w:t>
            </w:r>
            <w:del w:id="299" w:author="Windows User" w:date="2016-09-20T14:24:00Z">
              <w:r w:rsidRPr="004737EE" w:rsidDel="00CC34C7">
                <w:rPr>
                  <w:rFonts w:cs="Calibri"/>
                  <w:sz w:val="16"/>
                </w:rPr>
                <w:delText>SerlCom</w:delText>
              </w:r>
            </w:del>
            <w:r w:rsidRPr="004737EE">
              <w:rPr>
                <w:rFonts w:cs="Calibri"/>
                <w:sz w:val="16"/>
              </w:rPr>
              <w:t>_Kph_T_f32</w:t>
            </w:r>
          </w:p>
        </w:tc>
        <w:tc>
          <w:tcPr>
            <w:tcW w:w="1135" w:type="dxa"/>
          </w:tcPr>
          <w:p w:rsidR="004737EE" w:rsidRDefault="004737EE" w:rsidP="006D537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4737EE" w:rsidRDefault="004737EE" w:rsidP="006D537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135" w:type="dxa"/>
          </w:tcPr>
          <w:p w:rsidR="004737EE" w:rsidRDefault="004737EE" w:rsidP="006D537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511</w:t>
            </w:r>
          </w:p>
        </w:tc>
      </w:tr>
      <w:tr w:rsidR="004737EE" w:rsidRPr="00AA38E8" w:rsidTr="006D537B">
        <w:tc>
          <w:tcPr>
            <w:tcW w:w="1634" w:type="dxa"/>
          </w:tcPr>
          <w:p w:rsidR="004737EE" w:rsidRPr="00AA38E8" w:rsidRDefault="004737EE" w:rsidP="006D537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89" w:type="dxa"/>
          </w:tcPr>
          <w:p w:rsidR="004737EE" w:rsidRPr="00E45080" w:rsidRDefault="004737EE" w:rsidP="006D537B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4737EE">
              <w:rPr>
                <w:rFonts w:cs="Calibri"/>
                <w:sz w:val="16"/>
              </w:rPr>
              <w:t>VehSpdVld</w:t>
            </w:r>
            <w:del w:id="300" w:author="Windows User" w:date="2016-09-20T14:24:00Z">
              <w:r w:rsidRPr="004737EE" w:rsidDel="00CC34C7">
                <w:rPr>
                  <w:rFonts w:cs="Calibri"/>
                  <w:sz w:val="16"/>
                </w:rPr>
                <w:delText>SerlCom</w:delText>
              </w:r>
            </w:del>
            <w:r w:rsidRPr="004737EE">
              <w:rPr>
                <w:rFonts w:cs="Calibri"/>
                <w:sz w:val="16"/>
              </w:rPr>
              <w:t>_Cnt_T_logl</w:t>
            </w:r>
            <w:proofErr w:type="spellEnd"/>
          </w:p>
        </w:tc>
        <w:tc>
          <w:tcPr>
            <w:tcW w:w="1135" w:type="dxa"/>
          </w:tcPr>
          <w:p w:rsidR="004737EE" w:rsidRDefault="004737EE" w:rsidP="006D537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1135" w:type="dxa"/>
          </w:tcPr>
          <w:p w:rsidR="004737EE" w:rsidRDefault="004737EE" w:rsidP="006D537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35" w:type="dxa"/>
          </w:tcPr>
          <w:p w:rsidR="004737EE" w:rsidRDefault="004737EE" w:rsidP="006D537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A444CB" w:rsidRPr="00AA38E8" w:rsidTr="006D537B">
        <w:tc>
          <w:tcPr>
            <w:tcW w:w="1634" w:type="dxa"/>
          </w:tcPr>
          <w:p w:rsidR="00A444CB" w:rsidRPr="00AA38E8" w:rsidRDefault="00A444CB" w:rsidP="006D537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89" w:type="dxa"/>
          </w:tcPr>
          <w:p w:rsidR="00A444CB" w:rsidRPr="004737EE" w:rsidRDefault="00A444CB" w:rsidP="006D537B">
            <w:pPr>
              <w:spacing w:before="60"/>
              <w:rPr>
                <w:rFonts w:cs="Calibri"/>
                <w:sz w:val="16"/>
              </w:rPr>
            </w:pPr>
            <w:r w:rsidRPr="00A444CB">
              <w:rPr>
                <w:rFonts w:cs="Calibri"/>
                <w:sz w:val="16"/>
              </w:rPr>
              <w:t>VehLatAEstimd_MtrPerSecSqd_T_f32</w:t>
            </w:r>
          </w:p>
        </w:tc>
        <w:tc>
          <w:tcPr>
            <w:tcW w:w="1135" w:type="dxa"/>
          </w:tcPr>
          <w:p w:rsidR="00A444CB" w:rsidRDefault="00A444CB" w:rsidP="006D537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A444CB" w:rsidRDefault="00A444CB" w:rsidP="006D537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-10</w:t>
            </w:r>
          </w:p>
        </w:tc>
        <w:tc>
          <w:tcPr>
            <w:tcW w:w="1135" w:type="dxa"/>
          </w:tcPr>
          <w:p w:rsidR="00A444CB" w:rsidRDefault="00A444CB" w:rsidP="006D537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</w:t>
            </w:r>
          </w:p>
        </w:tc>
      </w:tr>
      <w:tr w:rsidR="00A444CB" w:rsidRPr="00AA38E8" w:rsidTr="006D537B">
        <w:tc>
          <w:tcPr>
            <w:tcW w:w="1634" w:type="dxa"/>
          </w:tcPr>
          <w:p w:rsidR="00A444CB" w:rsidRPr="00AA38E8" w:rsidRDefault="00A444CB" w:rsidP="006D537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89" w:type="dxa"/>
          </w:tcPr>
          <w:p w:rsidR="00A444CB" w:rsidRPr="004737EE" w:rsidRDefault="00A444CB" w:rsidP="006D537B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A444CB">
              <w:rPr>
                <w:rFonts w:cs="Calibri"/>
                <w:sz w:val="16"/>
              </w:rPr>
              <w:t>VehLatAEstimdVld_Cnt_T_logl</w:t>
            </w:r>
            <w:proofErr w:type="spellEnd"/>
          </w:p>
        </w:tc>
        <w:tc>
          <w:tcPr>
            <w:tcW w:w="1135" w:type="dxa"/>
          </w:tcPr>
          <w:p w:rsidR="00A444CB" w:rsidRDefault="00A444CB" w:rsidP="006D537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1135" w:type="dxa"/>
          </w:tcPr>
          <w:p w:rsidR="00A444CB" w:rsidRDefault="00A444CB" w:rsidP="006D537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35" w:type="dxa"/>
          </w:tcPr>
          <w:p w:rsidR="00A444CB" w:rsidRDefault="00A444CB" w:rsidP="006D537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4737EE" w:rsidRPr="00AA38E8" w:rsidTr="006D537B">
        <w:tc>
          <w:tcPr>
            <w:tcW w:w="1634" w:type="dxa"/>
          </w:tcPr>
          <w:p w:rsidR="004737EE" w:rsidRPr="00AA38E8" w:rsidRDefault="004737EE" w:rsidP="006D537B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89" w:type="dxa"/>
          </w:tcPr>
          <w:p w:rsidR="004737EE" w:rsidRPr="00AA38E8" w:rsidRDefault="004737EE" w:rsidP="006D537B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(if no value returned, write N/A)</w:t>
            </w:r>
          </w:p>
        </w:tc>
        <w:tc>
          <w:tcPr>
            <w:tcW w:w="1135" w:type="dxa"/>
          </w:tcPr>
          <w:p w:rsidR="004737EE" w:rsidRPr="00AA38E8" w:rsidRDefault="004737EE" w:rsidP="006D537B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4737EE" w:rsidRPr="00AA38E8" w:rsidRDefault="004737EE" w:rsidP="006D537B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4737EE" w:rsidRPr="00AA38E8" w:rsidRDefault="004737EE" w:rsidP="006D537B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4737EE" w:rsidRDefault="004737EE" w:rsidP="004737EE">
      <w:pPr>
        <w:rPr>
          <w:lang w:bidi="ar-SA"/>
        </w:rPr>
      </w:pPr>
      <w:r>
        <w:rPr>
          <w:lang w:bidi="ar-SA"/>
        </w:rPr>
        <w:t xml:space="preserve">Notes: </w:t>
      </w:r>
      <w:r w:rsidR="00232607" w:rsidRPr="00A444CB">
        <w:rPr>
          <w:rFonts w:cs="Calibri"/>
          <w:sz w:val="16"/>
        </w:rPr>
        <w:t>VehLatAEstimd_MtrPerSecSqd_T_f32</w:t>
      </w:r>
      <w:r>
        <w:rPr>
          <w:rFonts w:cs="Calibri"/>
          <w:sz w:val="16"/>
        </w:rPr>
        <w:t xml:space="preserve">, </w:t>
      </w:r>
      <w:proofErr w:type="spellStart"/>
      <w:r w:rsidR="00232607" w:rsidRPr="00A444CB">
        <w:rPr>
          <w:rFonts w:cs="Calibri"/>
          <w:sz w:val="16"/>
        </w:rPr>
        <w:t>VehLatAEstimdVld_Cnt_T_</w:t>
      </w:r>
      <w:proofErr w:type="gramStart"/>
      <w:r w:rsidR="00232607" w:rsidRPr="00A444CB">
        <w:rPr>
          <w:rFonts w:cs="Calibri"/>
          <w:sz w:val="16"/>
        </w:rPr>
        <w:t>logl</w:t>
      </w:r>
      <w:proofErr w:type="spellEnd"/>
      <w:r w:rsidR="00232607">
        <w:rPr>
          <w:rFonts w:cs="Calibri"/>
          <w:sz w:val="16"/>
        </w:rPr>
        <w:t xml:space="preserve"> </w:t>
      </w:r>
      <w:r w:rsidR="00A50EAB">
        <w:rPr>
          <w:rFonts w:cs="Calibri"/>
          <w:sz w:val="16"/>
        </w:rPr>
        <w:t xml:space="preserve"> </w:t>
      </w:r>
      <w:r>
        <w:rPr>
          <w:rFonts w:cs="Calibri"/>
          <w:sz w:val="16"/>
        </w:rPr>
        <w:t>are</w:t>
      </w:r>
      <w:proofErr w:type="gramEnd"/>
      <w:r>
        <w:rPr>
          <w:rFonts w:cs="Calibri"/>
          <w:sz w:val="16"/>
        </w:rPr>
        <w:t xml:space="preserve"> the outputs of the function</w:t>
      </w:r>
    </w:p>
    <w:p w:rsidR="004737EE" w:rsidRDefault="004737EE" w:rsidP="00BC3427">
      <w:pPr>
        <w:rPr>
          <w:lang w:bidi="ar-SA"/>
        </w:rPr>
      </w:pPr>
    </w:p>
    <w:p w:rsidR="002B094F" w:rsidRPr="002E3F2E" w:rsidRDefault="002B094F" w:rsidP="002B094F">
      <w:pPr>
        <w:pStyle w:val="Heading3"/>
        <w:tabs>
          <w:tab w:val="clear" w:pos="1017"/>
          <w:tab w:val="num" w:pos="927"/>
        </w:tabs>
        <w:ind w:left="567"/>
        <w:rPr>
          <w:rFonts w:ascii="Calibri" w:hAnsi="Calibri"/>
        </w:rPr>
      </w:pPr>
      <w:bookmarkStart w:id="301" w:name="_Toc462145010"/>
      <w:r w:rsidRPr="002E3F2E">
        <w:rPr>
          <w:rFonts w:ascii="Calibri" w:hAnsi="Calibri"/>
        </w:rPr>
        <w:t>Transition Functions</w:t>
      </w:r>
      <w:bookmarkEnd w:id="294"/>
      <w:bookmarkEnd w:id="295"/>
      <w:bookmarkEnd w:id="301"/>
    </w:p>
    <w:p w:rsidR="002B094F" w:rsidRDefault="004D5DDA" w:rsidP="002B094F">
      <w:pPr>
        <w:rPr>
          <w:lang w:bidi="ar-SA"/>
        </w:rPr>
      </w:pPr>
      <w:r>
        <w:rPr>
          <w:lang w:bidi="ar-SA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302" w:name="_Toc418080076"/>
      <w:bookmarkStart w:id="303" w:name="_Toc421709921"/>
      <w:bookmarkStart w:id="304" w:name="_Toc462145011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302"/>
      <w:bookmarkEnd w:id="303"/>
      <w:bookmarkEnd w:id="304"/>
    </w:p>
    <w:p w:rsidR="00531B8C" w:rsidRDefault="004D5DDA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305" w:name="_Toc382297449"/>
      <w:bookmarkStart w:id="306" w:name="_Toc418080077"/>
      <w:bookmarkStart w:id="307" w:name="_Toc421709922"/>
      <w:bookmarkStart w:id="308" w:name="_Toc462145012"/>
      <w:r w:rsidRPr="00E75CFE">
        <w:rPr>
          <w:rFonts w:ascii="Calibri" w:hAnsi="Calibri" w:cs="Calibri"/>
        </w:rPr>
        <w:lastRenderedPageBreak/>
        <w:t>UNIT TEST CONSIDERATION</w:t>
      </w:r>
      <w:bookmarkEnd w:id="305"/>
      <w:bookmarkEnd w:id="306"/>
      <w:bookmarkEnd w:id="307"/>
      <w:bookmarkEnd w:id="308"/>
    </w:p>
    <w:p w:rsidR="00786BDF" w:rsidRPr="00A158C7" w:rsidRDefault="00786BDF" w:rsidP="000B37D5">
      <w:pPr>
        <w:pStyle w:val="Heading7"/>
      </w:pPr>
      <w:bookmarkStart w:id="309" w:name="_Toc462145013"/>
      <w:r w:rsidRPr="00A158C7">
        <w:lastRenderedPageBreak/>
        <w:t>Abbreviations and Acronyms</w:t>
      </w:r>
      <w:bookmarkEnd w:id="3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310" w:name="_Toc462145014"/>
      <w:r w:rsidRPr="00A158C7">
        <w:lastRenderedPageBreak/>
        <w:t>Glossary</w:t>
      </w:r>
      <w:bookmarkEnd w:id="310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311" w:name="_Toc462145015"/>
      <w:r w:rsidRPr="00A158C7">
        <w:lastRenderedPageBreak/>
        <w:t>References</w:t>
      </w:r>
      <w:bookmarkEnd w:id="3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312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6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312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AC4CD8" w:rsidP="00B758D2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6C45EA" w:rsidP="00B758D2">
            <w:pPr>
              <w:keepNext/>
            </w:pPr>
            <w:hyperlink r:id="rId17" w:history="1">
              <w:bookmarkStart w:id="313" w:name="_Ref335300243"/>
              <w:r w:rsidR="00531B8C" w:rsidRPr="00FC427F">
                <w:t>Software Naming Conventions.doc</w:t>
              </w:r>
              <w:bookmarkEnd w:id="313"/>
            </w:hyperlink>
          </w:p>
        </w:tc>
        <w:tc>
          <w:tcPr>
            <w:tcW w:w="2091" w:type="dxa"/>
            <w:shd w:val="clear" w:color="auto" w:fill="auto"/>
          </w:tcPr>
          <w:p w:rsidR="00531B8C" w:rsidRDefault="00CA13EB" w:rsidP="00B758D2">
            <w:pPr>
              <w:rPr>
                <w:lang w:bidi="ar-SA"/>
              </w:rPr>
            </w:pPr>
            <w:r>
              <w:rPr>
                <w:lang w:bidi="ar-SA"/>
              </w:rPr>
              <w:t>2</w:t>
            </w:r>
            <w:r w:rsidR="00531B8C">
              <w:rPr>
                <w:lang w:bidi="ar-SA"/>
              </w:rPr>
              <w:t>.0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314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314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2.</w:t>
            </w:r>
            <w:r w:rsidR="00CA13EB">
              <w:rPr>
                <w:lang w:bidi="ar-SA"/>
              </w:rPr>
              <w:t>1</w:t>
            </w:r>
          </w:p>
        </w:tc>
      </w:tr>
      <w:tr w:rsidR="00E7400B" w:rsidRPr="00A158C7" w:rsidTr="00B758D2">
        <w:tc>
          <w:tcPr>
            <w:tcW w:w="738" w:type="dxa"/>
            <w:shd w:val="clear" w:color="auto" w:fill="auto"/>
          </w:tcPr>
          <w:p w:rsidR="00E7400B" w:rsidRDefault="00E7400B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E7400B" w:rsidRDefault="00E7400B" w:rsidP="009F6647">
            <w:pPr>
              <w:keepNext/>
            </w:pPr>
            <w:r>
              <w:t>FDD – SF0</w:t>
            </w:r>
            <w:r w:rsidR="009F6647">
              <w:t>33</w:t>
            </w:r>
            <w:del w:id="315" w:author="Windows User" w:date="2016-09-20T14:25:00Z">
              <w:r w:rsidDel="00CC34C7">
                <w:delText>2</w:delText>
              </w:r>
            </w:del>
            <w:r>
              <w:t>A_</w:t>
            </w:r>
            <w:r w:rsidR="009F6647" w:rsidRPr="009F6647">
              <w:t>VehSigCdng</w:t>
            </w:r>
            <w:r>
              <w:t>_Design</w:t>
            </w:r>
          </w:p>
        </w:tc>
        <w:tc>
          <w:tcPr>
            <w:tcW w:w="2091" w:type="dxa"/>
            <w:shd w:val="clear" w:color="auto" w:fill="auto"/>
          </w:tcPr>
          <w:p w:rsidR="00E7400B" w:rsidRDefault="00E7400B" w:rsidP="00B758D2">
            <w:pPr>
              <w:rPr>
                <w:lang w:bidi="ar-SA"/>
              </w:rPr>
            </w:pPr>
            <w:r>
              <w:rPr>
                <w:lang w:bidi="ar-SA"/>
              </w:rPr>
              <w:t>See Synergy Sub project ver</w:t>
            </w:r>
            <w:r w:rsidR="00BE706D">
              <w:rPr>
                <w:lang w:bidi="ar-SA"/>
              </w:rPr>
              <w:t>s</w:t>
            </w:r>
            <w:r>
              <w:rPr>
                <w:lang w:bidi="ar-SA"/>
              </w:rPr>
              <w:t>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5EA" w:rsidRDefault="006C45EA">
      <w:r>
        <w:separator/>
      </w:r>
    </w:p>
  </w:endnote>
  <w:endnote w:type="continuationSeparator" w:id="0">
    <w:p w:rsidR="006C45EA" w:rsidRDefault="006C4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B758D2" w:rsidRPr="00B10816" w:rsidTr="00866672">
      <w:tc>
        <w:tcPr>
          <w:tcW w:w="1667" w:type="pct"/>
          <w:vAlign w:val="center"/>
        </w:tcPr>
        <w:p w:rsidR="00B758D2" w:rsidRPr="00B10816" w:rsidRDefault="00B758D2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 w:rsidR="009F6647" w:rsidRPr="009F6647">
            <w:rPr>
              <w:sz w:val="16"/>
              <w:szCs w:val="16"/>
            </w:rPr>
            <w:t>VehSigCdng</w:t>
          </w:r>
          <w:proofErr w:type="spellEnd"/>
        </w:p>
        <w:p w:rsidR="00B758D2" w:rsidRPr="00B10816" w:rsidRDefault="00B758D2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 w:rsidR="00AC4CD8">
            <w:rPr>
              <w:sz w:val="16"/>
              <w:szCs w:val="16"/>
            </w:rPr>
            <w:fldChar w:fldCharType="begin"/>
          </w:r>
          <w:r w:rsidR="00AC4CD8">
            <w:rPr>
              <w:sz w:val="16"/>
              <w:szCs w:val="16"/>
            </w:rPr>
            <w:instrText xml:space="preserve"> DOCPROPERTY  "Template Version"  \* MERGEFORMAT </w:instrText>
          </w:r>
          <w:r w:rsidR="00AC4CD8">
            <w:rPr>
              <w:sz w:val="16"/>
              <w:szCs w:val="16"/>
            </w:rPr>
            <w:fldChar w:fldCharType="separate"/>
          </w:r>
          <w:r w:rsidR="00D15041">
            <w:rPr>
              <w:sz w:val="16"/>
              <w:szCs w:val="16"/>
            </w:rPr>
            <w:t>EA4 01.00.00</w:t>
          </w:r>
          <w:r w:rsidR="00AC4CD8"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B758D2" w:rsidRDefault="00B35BF5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June 2, 2016</w:t>
          </w:r>
        </w:p>
        <w:p w:rsidR="00B758D2" w:rsidRPr="00B10816" w:rsidRDefault="00B758D2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67647369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70016282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B758D2" w:rsidRPr="00B10816" w:rsidRDefault="00FC4E33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B758D2" w:rsidRPr="00B10816" w:rsidRDefault="00B758D2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CC34C7">
            <w:rPr>
              <w:b/>
              <w:noProof/>
              <w:sz w:val="16"/>
              <w:szCs w:val="16"/>
            </w:rPr>
            <w:t>11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CC34C7">
            <w:rPr>
              <w:b/>
              <w:noProof/>
              <w:sz w:val="16"/>
              <w:szCs w:val="16"/>
            </w:rPr>
            <w:t>18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B758D2" w:rsidRPr="00B10816" w:rsidRDefault="00B758D2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5EA" w:rsidRDefault="006C45EA">
      <w:r>
        <w:separator/>
      </w:r>
    </w:p>
  </w:footnote>
  <w:footnote w:type="continuationSeparator" w:id="0">
    <w:p w:rsidR="006C45EA" w:rsidRDefault="006C45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B758D2" w:rsidRPr="008969C4" w:rsidTr="00866672">
      <w:trPr>
        <w:trHeight w:val="438"/>
      </w:trPr>
      <w:tc>
        <w:tcPr>
          <w:tcW w:w="1443" w:type="pct"/>
        </w:tcPr>
        <w:p w:rsidR="00B758D2" w:rsidRPr="008969C4" w:rsidRDefault="00B758D2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62FE4943" wp14:editId="504D67E8">
                <wp:extent cx="1066800" cy="438150"/>
                <wp:effectExtent l="0" t="0" r="0" b="0"/>
                <wp:docPr id="4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B758D2" w:rsidRPr="00891F29" w:rsidRDefault="00B758D2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B758D2" w:rsidRDefault="00B758D2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B758D2" w:rsidRPr="008969C4" w:rsidRDefault="00B758D2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B758D2" w:rsidRDefault="00B758D2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A3745DF"/>
    <w:multiLevelType w:val="hybridMultilevel"/>
    <w:tmpl w:val="E614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4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041"/>
    <w:rsid w:val="000040A2"/>
    <w:rsid w:val="00010BFD"/>
    <w:rsid w:val="00015232"/>
    <w:rsid w:val="000201AB"/>
    <w:rsid w:val="0002026C"/>
    <w:rsid w:val="00030567"/>
    <w:rsid w:val="00030607"/>
    <w:rsid w:val="000318E7"/>
    <w:rsid w:val="0004234C"/>
    <w:rsid w:val="000515DF"/>
    <w:rsid w:val="000548E3"/>
    <w:rsid w:val="000558D3"/>
    <w:rsid w:val="000573ED"/>
    <w:rsid w:val="00057E0F"/>
    <w:rsid w:val="00063A7A"/>
    <w:rsid w:val="0006733C"/>
    <w:rsid w:val="000718C3"/>
    <w:rsid w:val="00076DD2"/>
    <w:rsid w:val="00096B85"/>
    <w:rsid w:val="000A0E37"/>
    <w:rsid w:val="000A5FB2"/>
    <w:rsid w:val="000B01C4"/>
    <w:rsid w:val="000B0DB8"/>
    <w:rsid w:val="000B2419"/>
    <w:rsid w:val="000B37D5"/>
    <w:rsid w:val="000B45D1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11AC"/>
    <w:rsid w:val="00203950"/>
    <w:rsid w:val="00206564"/>
    <w:rsid w:val="00210877"/>
    <w:rsid w:val="00213F47"/>
    <w:rsid w:val="00216E0A"/>
    <w:rsid w:val="00217199"/>
    <w:rsid w:val="0022572C"/>
    <w:rsid w:val="00226086"/>
    <w:rsid w:val="00232607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74047"/>
    <w:rsid w:val="00286C66"/>
    <w:rsid w:val="002871AC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C4FC9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7F4"/>
    <w:rsid w:val="00362B86"/>
    <w:rsid w:val="00362CE5"/>
    <w:rsid w:val="0036303E"/>
    <w:rsid w:val="003636A2"/>
    <w:rsid w:val="00364BF7"/>
    <w:rsid w:val="00364F00"/>
    <w:rsid w:val="003849A4"/>
    <w:rsid w:val="00385119"/>
    <w:rsid w:val="00387BF4"/>
    <w:rsid w:val="00393DBF"/>
    <w:rsid w:val="003A5B2A"/>
    <w:rsid w:val="003B4A55"/>
    <w:rsid w:val="003D456D"/>
    <w:rsid w:val="003F3205"/>
    <w:rsid w:val="00405E64"/>
    <w:rsid w:val="00410E30"/>
    <w:rsid w:val="004147D1"/>
    <w:rsid w:val="00431255"/>
    <w:rsid w:val="00436F3E"/>
    <w:rsid w:val="004377FE"/>
    <w:rsid w:val="004421D1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737EE"/>
    <w:rsid w:val="00480A9D"/>
    <w:rsid w:val="00482BAD"/>
    <w:rsid w:val="004863BF"/>
    <w:rsid w:val="004901DC"/>
    <w:rsid w:val="004907B4"/>
    <w:rsid w:val="00496E7C"/>
    <w:rsid w:val="00497491"/>
    <w:rsid w:val="004A0EA5"/>
    <w:rsid w:val="004A30D6"/>
    <w:rsid w:val="004A3AD6"/>
    <w:rsid w:val="004C1331"/>
    <w:rsid w:val="004D0FAD"/>
    <w:rsid w:val="004D5D37"/>
    <w:rsid w:val="004D5DDA"/>
    <w:rsid w:val="004E39D0"/>
    <w:rsid w:val="004F3C64"/>
    <w:rsid w:val="00507960"/>
    <w:rsid w:val="00510DB3"/>
    <w:rsid w:val="00514FCB"/>
    <w:rsid w:val="005200B6"/>
    <w:rsid w:val="00527EC6"/>
    <w:rsid w:val="00531B8C"/>
    <w:rsid w:val="005329FE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22E40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2D7D"/>
    <w:rsid w:val="006C4424"/>
    <w:rsid w:val="006C45EA"/>
    <w:rsid w:val="006E1C97"/>
    <w:rsid w:val="006F2855"/>
    <w:rsid w:val="006F3CF4"/>
    <w:rsid w:val="00702C1E"/>
    <w:rsid w:val="00704414"/>
    <w:rsid w:val="00707BA6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19F2"/>
    <w:rsid w:val="00784FF5"/>
    <w:rsid w:val="00786BDF"/>
    <w:rsid w:val="007A0728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17A57"/>
    <w:rsid w:val="00820AE5"/>
    <w:rsid w:val="0082456E"/>
    <w:rsid w:val="0082534B"/>
    <w:rsid w:val="00832905"/>
    <w:rsid w:val="00836552"/>
    <w:rsid w:val="0084459F"/>
    <w:rsid w:val="00847EDF"/>
    <w:rsid w:val="0085319F"/>
    <w:rsid w:val="00862735"/>
    <w:rsid w:val="00865ACA"/>
    <w:rsid w:val="00866672"/>
    <w:rsid w:val="00866C6E"/>
    <w:rsid w:val="00871C89"/>
    <w:rsid w:val="008721B1"/>
    <w:rsid w:val="008721C3"/>
    <w:rsid w:val="00876942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B49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C5629"/>
    <w:rsid w:val="009C5E90"/>
    <w:rsid w:val="009C71A3"/>
    <w:rsid w:val="009C7F7D"/>
    <w:rsid w:val="009D0E02"/>
    <w:rsid w:val="009D1773"/>
    <w:rsid w:val="009D493A"/>
    <w:rsid w:val="009E371E"/>
    <w:rsid w:val="009E6A87"/>
    <w:rsid w:val="009F3119"/>
    <w:rsid w:val="009F6647"/>
    <w:rsid w:val="00A049EB"/>
    <w:rsid w:val="00A05B7E"/>
    <w:rsid w:val="00A158C7"/>
    <w:rsid w:val="00A25B61"/>
    <w:rsid w:val="00A365F0"/>
    <w:rsid w:val="00A37E34"/>
    <w:rsid w:val="00A444CB"/>
    <w:rsid w:val="00A50EAB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BF5"/>
    <w:rsid w:val="00B35F84"/>
    <w:rsid w:val="00B52330"/>
    <w:rsid w:val="00B557BA"/>
    <w:rsid w:val="00B5628C"/>
    <w:rsid w:val="00B629B6"/>
    <w:rsid w:val="00B647EA"/>
    <w:rsid w:val="00B670B5"/>
    <w:rsid w:val="00B72FDD"/>
    <w:rsid w:val="00B758D2"/>
    <w:rsid w:val="00B81B39"/>
    <w:rsid w:val="00B81C1B"/>
    <w:rsid w:val="00B855B2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3427"/>
    <w:rsid w:val="00BC45C7"/>
    <w:rsid w:val="00BC45EB"/>
    <w:rsid w:val="00BC6B0F"/>
    <w:rsid w:val="00BD17E2"/>
    <w:rsid w:val="00BD29F5"/>
    <w:rsid w:val="00BD7322"/>
    <w:rsid w:val="00BE4413"/>
    <w:rsid w:val="00BE706D"/>
    <w:rsid w:val="00BE7F06"/>
    <w:rsid w:val="00BF5242"/>
    <w:rsid w:val="00C0276C"/>
    <w:rsid w:val="00C04F32"/>
    <w:rsid w:val="00C12D2D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13EB"/>
    <w:rsid w:val="00CA5A53"/>
    <w:rsid w:val="00CA5BBE"/>
    <w:rsid w:val="00CB03C3"/>
    <w:rsid w:val="00CB0B31"/>
    <w:rsid w:val="00CB724F"/>
    <w:rsid w:val="00CC34C7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07BC4"/>
    <w:rsid w:val="00D15041"/>
    <w:rsid w:val="00D16229"/>
    <w:rsid w:val="00D229A6"/>
    <w:rsid w:val="00D23CB7"/>
    <w:rsid w:val="00D26802"/>
    <w:rsid w:val="00D30924"/>
    <w:rsid w:val="00D34B5B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C0959"/>
    <w:rsid w:val="00DC598C"/>
    <w:rsid w:val="00DD3B65"/>
    <w:rsid w:val="00DE23CE"/>
    <w:rsid w:val="00DE2FDE"/>
    <w:rsid w:val="00DF4415"/>
    <w:rsid w:val="00E020FC"/>
    <w:rsid w:val="00E03151"/>
    <w:rsid w:val="00E04115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5080"/>
    <w:rsid w:val="00E46EBF"/>
    <w:rsid w:val="00E51408"/>
    <w:rsid w:val="00E52161"/>
    <w:rsid w:val="00E61FD9"/>
    <w:rsid w:val="00E6550B"/>
    <w:rsid w:val="00E7400B"/>
    <w:rsid w:val="00E87C35"/>
    <w:rsid w:val="00E9004B"/>
    <w:rsid w:val="00E95110"/>
    <w:rsid w:val="00EB1228"/>
    <w:rsid w:val="00ED3D2B"/>
    <w:rsid w:val="00ED740C"/>
    <w:rsid w:val="00EE263E"/>
    <w:rsid w:val="00EE26AB"/>
    <w:rsid w:val="00EE3BBC"/>
    <w:rsid w:val="00EF190F"/>
    <w:rsid w:val="00F1257A"/>
    <w:rsid w:val="00F32C68"/>
    <w:rsid w:val="00F33BD1"/>
    <w:rsid w:val="00F36729"/>
    <w:rsid w:val="00F36CC2"/>
    <w:rsid w:val="00F417BB"/>
    <w:rsid w:val="00F43F8E"/>
    <w:rsid w:val="00F500D0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B39DC"/>
    <w:rsid w:val="00FC02CC"/>
    <w:rsid w:val="00FC45EA"/>
    <w:rsid w:val="00FC4E33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misagweb01.nexteer.com/eRoomReq/Files/erooms8/NextGeneration/0_fc55f/Software%20Naming%20Conventions%2003x(In%20Work).do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autosar.org/download/R4.0/AUTOSAR_SWS_MemoryMapping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zkys7\Documents\SoftwareLifeCycle_04.01.00\Module%20Design%20and%20Coding\MDD%20Template%20EA4%2001.00.0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667E28F9094581B2B9727D8BFC8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EFA55-A3EF-4EFC-80F1-846B36B8DEA0}"/>
      </w:docPartPr>
      <w:docPartBody>
        <w:p w:rsidR="00027930" w:rsidRDefault="00220BCE">
          <w:pPr>
            <w:pStyle w:val="66667E28F9094581B2B9727D8BFC8AC7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BCE"/>
    <w:rsid w:val="000165F1"/>
    <w:rsid w:val="00027930"/>
    <w:rsid w:val="001B1872"/>
    <w:rsid w:val="00220BCE"/>
    <w:rsid w:val="00360DDB"/>
    <w:rsid w:val="00393820"/>
    <w:rsid w:val="005A3B5A"/>
    <w:rsid w:val="00681CBA"/>
    <w:rsid w:val="006A61F8"/>
    <w:rsid w:val="00BB742C"/>
    <w:rsid w:val="00C3541F"/>
    <w:rsid w:val="00DC18DF"/>
    <w:rsid w:val="00F7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667E28F9094581B2B9727D8BFC8AC7">
    <w:name w:val="66667E28F9094581B2B9727D8BFC8AC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667E28F9094581B2B9727D8BFC8AC7">
    <w:name w:val="66667E28F9094581B2B9727D8BFC8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5CD8313F-2EC0-4E33-939F-351ECE18B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01.00.00.dotx</Template>
  <TotalTime>157</TotalTime>
  <Pages>18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8016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Michael Story</dc:creator>
  <cp:lastModifiedBy>Windows User</cp:lastModifiedBy>
  <cp:revision>41</cp:revision>
  <cp:lastPrinted>2014-12-17T17:01:00Z</cp:lastPrinted>
  <dcterms:created xsi:type="dcterms:W3CDTF">2015-06-30T15:05:00Z</dcterms:created>
  <dcterms:modified xsi:type="dcterms:W3CDTF">2016-09-20T18:28:00Z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