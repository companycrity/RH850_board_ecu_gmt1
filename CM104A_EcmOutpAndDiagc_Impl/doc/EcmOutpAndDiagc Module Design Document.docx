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436FCBCA20F40818CD15D8F9AC590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0167DE">
        <w:rPr>
          <w:rFonts w:cs="Calibri"/>
          <w:b/>
          <w:sz w:val="48"/>
          <w:szCs w:val="48"/>
        </w:rPr>
        <w:t>EcmOutpAndDiagc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B85F3F">
        <w:rPr>
          <w:b/>
          <w:sz w:val="36"/>
        </w:rPr>
        <w:t>Feb 5</w:t>
      </w:r>
      <w:r w:rsidR="000167DE">
        <w:rPr>
          <w:b/>
          <w:sz w:val="36"/>
        </w:rPr>
        <w:t>, 201</w:t>
      </w:r>
      <w:r w:rsidR="00B85F3F">
        <w:rPr>
          <w:b/>
          <w:sz w:val="36"/>
        </w:rPr>
        <w:t>6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0167D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167DE">
        <w:rPr>
          <w:b/>
          <w:sz w:val="24"/>
        </w:rPr>
        <w:t>Nexteer</w:t>
      </w:r>
      <w:proofErr w:type="spellEnd"/>
      <w:r w:rsidR="000167D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167D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0167DE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167DE">
        <w:rPr>
          <w:b/>
          <w:sz w:val="24"/>
        </w:rPr>
        <w:t>Nexteer</w:t>
      </w:r>
      <w:proofErr w:type="spellEnd"/>
      <w:r w:rsidR="000167D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167D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0167DE" w:rsidRPr="00AA38E8" w:rsidTr="000167DE">
        <w:trPr>
          <w:jc w:val="center"/>
        </w:trPr>
        <w:tc>
          <w:tcPr>
            <w:tcW w:w="2520" w:type="dxa"/>
          </w:tcPr>
          <w:p w:rsidR="000167DE" w:rsidRPr="00AA38E8" w:rsidRDefault="000167DE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0167DE" w:rsidRPr="00AA38E8" w:rsidRDefault="000167D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0167DE" w:rsidRPr="00AA38E8" w:rsidRDefault="000167D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0167DE" w:rsidRPr="00AA38E8" w:rsidRDefault="000167D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0167DE" w:rsidRPr="00AA38E8" w:rsidTr="000167DE">
        <w:trPr>
          <w:jc w:val="center"/>
        </w:trPr>
        <w:tc>
          <w:tcPr>
            <w:tcW w:w="2520" w:type="dxa"/>
          </w:tcPr>
          <w:p w:rsidR="000167DE" w:rsidRPr="00AA38E8" w:rsidRDefault="000167D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0167DE" w:rsidRPr="00AA38E8" w:rsidRDefault="000167DE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Lucas </w:t>
            </w:r>
            <w:proofErr w:type="spellStart"/>
            <w:r>
              <w:rPr>
                <w:rFonts w:cs="Calibri"/>
              </w:rPr>
              <w:t>Wendling</w:t>
            </w:r>
            <w:proofErr w:type="spellEnd"/>
          </w:p>
        </w:tc>
        <w:tc>
          <w:tcPr>
            <w:tcW w:w="1350" w:type="dxa"/>
          </w:tcPr>
          <w:p w:rsidR="000167DE" w:rsidRPr="00AA38E8" w:rsidRDefault="000167D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0167DE" w:rsidRPr="00AA38E8" w:rsidRDefault="000167DE" w:rsidP="00D229A6">
            <w:pPr>
              <w:rPr>
                <w:rFonts w:cs="Calibri"/>
              </w:rPr>
            </w:pPr>
            <w:r>
              <w:rPr>
                <w:rFonts w:cs="Calibri"/>
              </w:rPr>
              <w:t>10/06/15</w:t>
            </w:r>
          </w:p>
        </w:tc>
      </w:tr>
      <w:tr w:rsidR="00B85F3F" w:rsidRPr="00AA38E8" w:rsidTr="000167DE">
        <w:trPr>
          <w:jc w:val="center"/>
        </w:trPr>
        <w:tc>
          <w:tcPr>
            <w:tcW w:w="2520" w:type="dxa"/>
          </w:tcPr>
          <w:p w:rsidR="00B85F3F" w:rsidRDefault="00B85F3F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with startup tests for EI and Pseudo Error Injection</w:t>
            </w:r>
          </w:p>
        </w:tc>
        <w:tc>
          <w:tcPr>
            <w:tcW w:w="2160" w:type="dxa"/>
          </w:tcPr>
          <w:p w:rsidR="00B85F3F" w:rsidRDefault="00B85F3F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Avinash</w:t>
            </w:r>
            <w:proofErr w:type="spellEnd"/>
            <w:r>
              <w:rPr>
                <w:rFonts w:cs="Calibri"/>
              </w:rPr>
              <w:t xml:space="preserve"> James</w:t>
            </w:r>
          </w:p>
        </w:tc>
        <w:tc>
          <w:tcPr>
            <w:tcW w:w="1350" w:type="dxa"/>
          </w:tcPr>
          <w:p w:rsidR="00B85F3F" w:rsidRDefault="00B85F3F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B85F3F" w:rsidRDefault="00B85F3F" w:rsidP="00D229A6">
            <w:pPr>
              <w:rPr>
                <w:rFonts w:cs="Calibri"/>
              </w:rPr>
            </w:pPr>
            <w:r>
              <w:rPr>
                <w:rFonts w:cs="Calibri"/>
              </w:rPr>
              <w:t>02/0</w:t>
            </w:r>
            <w:bookmarkStart w:id="5" w:name="_GoBack"/>
            <w:r>
              <w:rPr>
                <w:rFonts w:cs="Calibri"/>
              </w:rPr>
              <w:t>5</w:t>
            </w:r>
            <w:bookmarkEnd w:id="5"/>
            <w:r>
              <w:rPr>
                <w:rFonts w:cs="Calibri"/>
              </w:rPr>
              <w:t>/15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CC0140" w:rsidRDefault="00891F29">
      <w:pPr>
        <w:pStyle w:val="TOC1"/>
        <w:rPr>
          <w:ins w:id="6" w:author="Nexteer Employee" w:date="2016-02-11T17:31:00Z"/>
          <w:b w:val="0"/>
          <w:sz w:val="32"/>
          <w:szCs w:val="32"/>
          <w:u w:val="single"/>
        </w:rPr>
      </w:pPr>
      <w:r w:rsidRPr="00C728E9">
        <w:rPr>
          <w:b w:val="0"/>
          <w:sz w:val="32"/>
          <w:szCs w:val="32"/>
          <w:u w:val="single"/>
        </w:rPr>
        <w:t>Table of Contents</w:t>
      </w:r>
    </w:p>
    <w:p w:rsidR="00CC0140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42975217" w:history="1">
        <w:r w:rsidR="00CC0140" w:rsidRPr="00B62DC9">
          <w:rPr>
            <w:rStyle w:val="Hyperlink"/>
          </w:rPr>
          <w:t>1</w:t>
        </w:r>
        <w:r w:rsidR="00CC014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C0140" w:rsidRPr="00B62DC9">
          <w:rPr>
            <w:rStyle w:val="Hyperlink"/>
          </w:rPr>
          <w:t>Introduction</w:t>
        </w:r>
        <w:r w:rsidR="00CC0140">
          <w:rPr>
            <w:webHidden/>
          </w:rPr>
          <w:tab/>
        </w:r>
        <w:r w:rsidR="00CC0140">
          <w:rPr>
            <w:webHidden/>
          </w:rPr>
          <w:fldChar w:fldCharType="begin"/>
        </w:r>
        <w:r w:rsidR="00CC0140">
          <w:rPr>
            <w:webHidden/>
          </w:rPr>
          <w:instrText xml:space="preserve"> PAGEREF _Toc442975217 \h </w:instrText>
        </w:r>
        <w:r w:rsidR="00CC0140">
          <w:rPr>
            <w:webHidden/>
          </w:rPr>
        </w:r>
        <w:r w:rsidR="00CC0140">
          <w:rPr>
            <w:webHidden/>
          </w:rPr>
          <w:fldChar w:fldCharType="separate"/>
        </w:r>
        <w:r w:rsidR="00CC0140">
          <w:rPr>
            <w:webHidden/>
          </w:rPr>
          <w:t>5</w:t>
        </w:r>
        <w:r w:rsidR="00CC0140"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18" w:history="1">
        <w:r w:rsidRPr="00B62DC9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19" w:history="1">
        <w:r w:rsidRPr="00B62DC9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20" w:history="1">
        <w:r w:rsidRPr="00B62DC9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  <w:rFonts w:ascii="Calibri" w:hAnsi="Calibri" w:cs="Calibri"/>
          </w:rPr>
          <w:t>EcmOutpAndDiagc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21" w:history="1">
        <w:r w:rsidRPr="00B62DC9">
          <w:rPr>
            <w:rStyle w:val="Hyperlink"/>
            <w:rFonts w:cs="Calibri"/>
            <w:i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22" w:history="1">
        <w:r w:rsidRPr="00B62DC9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</w:rPr>
          <w:t>Graphical</w:t>
        </w:r>
        <w:r w:rsidRPr="00B62DC9">
          <w:rPr>
            <w:rStyle w:val="Hyperlink"/>
            <w:rFonts w:cs="Calibri"/>
          </w:rPr>
          <w:t xml:space="preserve"> representation of EcmOutpAndDiagc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23" w:history="1">
        <w:r w:rsidRPr="00B62DC9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75224" w:history="1">
        <w:r w:rsidRPr="00B62DC9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62DC9">
          <w:rPr>
            <w:rStyle w:val="Hyperlink"/>
          </w:rPr>
          <w:t xml:space="preserve">Component </w:t>
        </w:r>
        <w:r w:rsidRPr="00B62DC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75225" w:history="1">
        <w:r w:rsidRPr="00B62DC9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62DC9">
          <w:rPr>
            <w:rStyle w:val="Hyperlink"/>
          </w:rPr>
          <w:t xml:space="preserve">Function </w:t>
        </w:r>
        <w:r w:rsidRPr="00B62DC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26" w:history="1">
        <w:r w:rsidRPr="00B62DC9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27" w:history="1">
        <w:r w:rsidRPr="00B62DC9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75228" w:history="1">
        <w:r w:rsidRPr="00B62DC9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62DC9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29" w:history="1">
        <w:r w:rsidRPr="00B62DC9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0" w:history="1">
        <w:r w:rsidRPr="00B62DC9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1" w:history="1">
        <w:r w:rsidRPr="00B62DC9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Init: EcmOutpAndDiagcInit1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2" w:history="1">
        <w:r w:rsidRPr="00B62DC9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3" w:history="1">
        <w:r w:rsidRPr="00B62DC9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4" w:history="1">
        <w:r w:rsidRPr="00B62DC9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Init: EcmOutpAndDiagcInit2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5" w:history="1">
        <w:r w:rsidRPr="00B62DC9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6" w:history="1">
        <w:r w:rsidRPr="00B62DC9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7" w:history="1">
        <w:r w:rsidRPr="00B62DC9">
          <w:rPr>
            <w:rStyle w:val="Hyperlink"/>
            <w:rFonts w:cs="Calibri"/>
            <w:i/>
          </w:rPr>
          <w:t>5.1.3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  <w:i/>
          </w:rPr>
          <w:t>Init: EcmOutpAndDiagcInit3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8" w:history="1">
        <w:r w:rsidRPr="00B62DC9">
          <w:rPr>
            <w:rStyle w:val="Hyperlink"/>
            <w:rFonts w:cs="Calibri"/>
            <w:i/>
          </w:rPr>
          <w:t>5.1.3.1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  <w:i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39" w:history="1">
        <w:r w:rsidRPr="00B62DC9">
          <w:rPr>
            <w:rStyle w:val="Hyperlink"/>
            <w:rFonts w:cs="Calibri"/>
            <w:i/>
          </w:rPr>
          <w:t>5.1.3.2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  <w:i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0" w:history="1">
        <w:r w:rsidRPr="00B62DC9">
          <w:rPr>
            <w:rStyle w:val="Hyperlink"/>
            <w:rFonts w:cs="Calibri"/>
            <w:i/>
          </w:rPr>
          <w:t>5.1.4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  <w:i/>
          </w:rPr>
          <w:t>Init: EcmOutpAndDiagcInit4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1" w:history="1">
        <w:r w:rsidRPr="00B62DC9">
          <w:rPr>
            <w:rStyle w:val="Hyperlink"/>
            <w:rFonts w:cs="Calibri"/>
            <w:i/>
          </w:rPr>
          <w:t>5.1.4.1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  <w:i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2" w:history="1">
        <w:r w:rsidRPr="00B62DC9">
          <w:rPr>
            <w:rStyle w:val="Hyperlink"/>
            <w:rFonts w:cs="Calibri"/>
            <w:i/>
          </w:rPr>
          <w:t>5.1.4.2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  <w:i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3" w:history="1">
        <w:r w:rsidRPr="00B62DC9">
          <w:rPr>
            <w:rStyle w:val="Hyperlink"/>
            <w:rFonts w:cs="Calibri"/>
          </w:rPr>
          <w:t>5.1.5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Per: EcmOutpAndDiagc_Per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4" w:history="1">
        <w:r w:rsidRPr="00B62DC9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5" w:history="1">
        <w:r w:rsidRPr="00B62DC9">
          <w:rPr>
            <w:rStyle w:val="Hyperlink"/>
            <w:rFonts w:cs="Calibri"/>
          </w:rPr>
          <w:t>5.2.1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CtrlErrOut_Oper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6" w:history="1">
        <w:r w:rsidRPr="00B62DC9">
          <w:rPr>
            <w:rStyle w:val="Hyperlink"/>
            <w:rFonts w:cs="Calibri"/>
          </w:rPr>
          <w:t>5.2.1.1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7" w:history="1">
        <w:r w:rsidRPr="00B62DC9">
          <w:rPr>
            <w:rStyle w:val="Hyperlink"/>
            <w:rFonts w:cs="Calibri"/>
          </w:rPr>
          <w:t>5.2.1.2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8" w:history="1">
        <w:r w:rsidRPr="00B62DC9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49" w:history="1">
        <w:r w:rsidRPr="00B62DC9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0" w:history="1">
        <w:r w:rsidRPr="00B62DC9">
          <w:rPr>
            <w:rStyle w:val="Hyperlink"/>
            <w:rFonts w:cs="Calibri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1" w:history="1">
        <w:r w:rsidRPr="00B62DC9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2" w:history="1">
        <w:r w:rsidRPr="00B62DC9">
          <w:rPr>
            <w:rStyle w:val="Hyperlink"/>
            <w:rFonts w:cs="Calibri"/>
          </w:rPr>
          <w:t>5.4.1.2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3" w:history="1">
        <w:r w:rsidRPr="00B62DC9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4" w:history="1">
        <w:r w:rsidRPr="00B62DC9">
          <w:rPr>
            <w:rStyle w:val="Hyperlink"/>
            <w:rFonts w:cs="Calibri"/>
          </w:rPr>
          <w:t>5.5.1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GLOBAL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5" w:history="1">
        <w:r w:rsidRPr="00B62DC9">
          <w:rPr>
            <w:rStyle w:val="Hyperlink"/>
            <w:rFonts w:cs="Calibri"/>
          </w:rPr>
          <w:t>5.5.1.1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75256" w:history="1">
        <w:r w:rsidRPr="00B62DC9">
          <w:rPr>
            <w:rStyle w:val="Hyperlink"/>
            <w:rFonts w:cs="Calibri"/>
          </w:rPr>
          <w:t>5.5.1.2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62DC9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57" w:history="1">
        <w:r w:rsidRPr="00B62DC9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  <w:rFonts w:ascii="Calibri" w:hAnsi="Calibri"/>
          </w:rPr>
          <w:t>Known</w:t>
        </w:r>
        <w:r w:rsidRPr="00B62DC9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58" w:history="1">
        <w:r w:rsidRPr="00B62DC9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59" w:history="1">
        <w:r w:rsidRPr="00B62DC9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60" w:history="1">
        <w:r w:rsidRPr="00B62DC9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C0140" w:rsidRDefault="00CC014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75261" w:history="1">
        <w:r w:rsidRPr="00B62DC9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62DC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_Toc442975261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7" w:name="_Toc442975217"/>
      <w:r w:rsidRPr="00A158C7">
        <w:lastRenderedPageBreak/>
        <w:t>Introduction</w:t>
      </w:r>
      <w:bookmarkEnd w:id="7"/>
    </w:p>
    <w:p w:rsidR="00063A7A" w:rsidRPr="00A158C7" w:rsidRDefault="00FE5DF5" w:rsidP="000B37D5">
      <w:pPr>
        <w:pStyle w:val="Heading2"/>
      </w:pPr>
      <w:bookmarkStart w:id="8" w:name="_Toc442975218"/>
      <w:r w:rsidRPr="00A158C7">
        <w:t>Purpose</w:t>
      </w:r>
      <w:bookmarkEnd w:id="8"/>
    </w:p>
    <w:p w:rsidR="00DC0959" w:rsidRDefault="00FE5DF5" w:rsidP="008F226D">
      <w:pPr>
        <w:pStyle w:val="Heading2"/>
      </w:pPr>
      <w:bookmarkStart w:id="9" w:name="_Toc442975219"/>
      <w:r w:rsidRPr="00A158C7">
        <w:t>Scope</w:t>
      </w:r>
      <w:bookmarkEnd w:id="9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10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11" w:name="_Toc442975220"/>
      <w:proofErr w:type="spellStart"/>
      <w:r w:rsidR="000167DE">
        <w:rPr>
          <w:rFonts w:ascii="Calibri" w:hAnsi="Calibri" w:cs="Calibri"/>
        </w:rPr>
        <w:t>EcmOutpAndDiagc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10"/>
      <w:bookmarkEnd w:id="11"/>
    </w:p>
    <w:p w:rsidR="00D229A6" w:rsidRPr="002D6391" w:rsidRDefault="008F226D" w:rsidP="00D229A6">
      <w:pPr>
        <w:rPr>
          <w:rFonts w:cs="Calibri"/>
          <w:i/>
        </w:rPr>
      </w:pPr>
      <w:r>
        <w:rPr>
          <w:rFonts w:cs="Calibri"/>
          <w:i/>
        </w:rPr>
        <w:t>See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D953C4" w:rsidRDefault="00D229A6" w:rsidP="00D06512">
      <w:pPr>
        <w:pStyle w:val="Heading1"/>
        <w:ind w:left="562" w:hanging="562"/>
        <w:rPr>
          <w:rFonts w:cs="Calibri"/>
          <w:i/>
        </w:rPr>
      </w:pPr>
      <w:bookmarkStart w:id="12" w:name="_Toc406065229"/>
      <w:bookmarkStart w:id="13" w:name="_Toc442975221"/>
      <w:r w:rsidRPr="00AA38E8">
        <w:rPr>
          <w:rFonts w:ascii="Calibri" w:hAnsi="Calibri" w:cs="Calibri"/>
        </w:rPr>
        <w:lastRenderedPageBreak/>
        <w:t>Design details of software module</w:t>
      </w:r>
      <w:bookmarkStart w:id="14" w:name="_Toc406065230"/>
      <w:bookmarkEnd w:id="12"/>
      <w:bookmarkEnd w:id="13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5" w:name="_Toc442975222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4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0167DE">
        <w:rPr>
          <w:rFonts w:ascii="Calibri" w:hAnsi="Calibri" w:cs="Calibri"/>
        </w:rPr>
        <w:t>EcmOutpAndDiagc</w:t>
      </w:r>
      <w:bookmarkEnd w:id="15"/>
      <w:proofErr w:type="spellEnd"/>
      <w:r w:rsidR="00AE55D3">
        <w:rPr>
          <w:rFonts w:ascii="Calibri" w:hAnsi="Calibri" w:cs="Calibri"/>
        </w:rPr>
        <w:fldChar w:fldCharType="end"/>
      </w:r>
    </w:p>
    <w:p w:rsidR="00D229A6" w:rsidRDefault="00D06512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306F1EDD" wp14:editId="3E6115A9">
            <wp:extent cx="2087880" cy="194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6" w:name="_Toc406065231"/>
      <w:bookmarkStart w:id="17" w:name="_Toc442975223"/>
      <w:r w:rsidRPr="002D6391">
        <w:rPr>
          <w:rFonts w:ascii="Calibri" w:hAnsi="Calibri" w:cs="Calibri"/>
        </w:rPr>
        <w:t>Data Flow Diagram</w:t>
      </w:r>
      <w:bookmarkEnd w:id="16"/>
      <w:bookmarkEnd w:id="17"/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8" w:name="_Toc375924736"/>
      <w:bookmarkStart w:id="19" w:name="_Toc406065232"/>
      <w:bookmarkStart w:id="20" w:name="_Toc442975224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8"/>
      <w:bookmarkEnd w:id="19"/>
      <w:bookmarkEnd w:id="20"/>
    </w:p>
    <w:p w:rsidR="00D229A6" w:rsidRPr="002B094F" w:rsidRDefault="00123570" w:rsidP="00D229A6">
      <w:pPr>
        <w:rPr>
          <w:lang w:bidi="ar-SA"/>
        </w:rPr>
      </w:pPr>
      <w:r>
        <w:rPr>
          <w:lang w:bidi="ar-SA"/>
        </w:rPr>
        <w:t>N/A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1" w:name="_Toc375924737"/>
      <w:bookmarkStart w:id="22" w:name="_Toc406065233"/>
      <w:bookmarkStart w:id="23" w:name="_Toc442975225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1"/>
      <w:bookmarkEnd w:id="22"/>
      <w:bookmarkEnd w:id="23"/>
    </w:p>
    <w:p w:rsidR="002B094F" w:rsidRDefault="00123570" w:rsidP="002B094F">
      <w:pPr>
        <w:rPr>
          <w:lang w:bidi="ar-SA"/>
        </w:rPr>
      </w:pPr>
      <w:r>
        <w:rPr>
          <w:lang w:bidi="ar-SA"/>
        </w:rPr>
        <w:t>N/A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4" w:name="_Toc338170479"/>
      <w:bookmarkStart w:id="25" w:name="_Toc375678228"/>
      <w:bookmarkStart w:id="26" w:name="_Toc418080062"/>
      <w:bookmarkStart w:id="27" w:name="_Toc421709912"/>
      <w:bookmarkStart w:id="28" w:name="_Toc442975226"/>
      <w:r w:rsidRPr="00AC4CD8">
        <w:rPr>
          <w:rFonts w:ascii="Calibri" w:hAnsi="Calibri" w:cs="Calibri"/>
        </w:rPr>
        <w:lastRenderedPageBreak/>
        <w:t>Constant Data Dictionary</w:t>
      </w:r>
      <w:bookmarkEnd w:id="24"/>
      <w:bookmarkEnd w:id="25"/>
      <w:bookmarkEnd w:id="26"/>
      <w:bookmarkEnd w:id="27"/>
      <w:bookmarkEnd w:id="28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9" w:name="_Toc421011506"/>
      <w:bookmarkStart w:id="30" w:name="_Toc421786527"/>
      <w:bookmarkStart w:id="31" w:name="_Toc418080064"/>
      <w:bookmarkStart w:id="32" w:name="_Toc442975227"/>
      <w:r w:rsidRPr="00DA5500">
        <w:rPr>
          <w:rFonts w:ascii="Calibri" w:hAnsi="Calibri"/>
        </w:rPr>
        <w:t>Program (fixed) Constants</w:t>
      </w:r>
      <w:bookmarkEnd w:id="29"/>
      <w:bookmarkEnd w:id="30"/>
      <w:bookmarkEnd w:id="32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3" w:name="_Toc442975228"/>
      <w:bookmarkEnd w:id="31"/>
      <w:r w:rsidRPr="00DA5500">
        <w:rPr>
          <w:rFonts w:ascii="Calibri" w:hAnsi="Calibri"/>
        </w:rPr>
        <w:t>Embedded Constants</w:t>
      </w:r>
      <w:bookmarkEnd w:id="33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90270E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4" w:name="_Ref87065593"/>
      <w:bookmarkStart w:id="35" w:name="_Toc338170483"/>
      <w:bookmarkStart w:id="36" w:name="_Toc375678229"/>
      <w:bookmarkStart w:id="37" w:name="_Toc418080067"/>
      <w:bookmarkStart w:id="38" w:name="_Toc421786702"/>
      <w:bookmarkStart w:id="39" w:name="_Toc442975229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4"/>
      <w:bookmarkEnd w:id="35"/>
      <w:bookmarkEnd w:id="36"/>
      <w:bookmarkEnd w:id="37"/>
      <w:bookmarkEnd w:id="38"/>
      <w:bookmarkEnd w:id="39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40" w:name="_Toc338170484"/>
      <w:bookmarkStart w:id="41" w:name="_Toc418080068"/>
      <w:bookmarkStart w:id="42" w:name="_Toc421709916"/>
      <w:bookmarkStart w:id="43" w:name="_Toc442975230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40"/>
      <w:bookmarkEnd w:id="41"/>
      <w:bookmarkEnd w:id="42"/>
      <w:bookmarkEnd w:id="43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4" w:name="_Toc421011514"/>
      <w:bookmarkStart w:id="45" w:name="_Toc442975231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0167DE">
        <w:rPr>
          <w:rFonts w:ascii="Calibri" w:hAnsi="Calibri" w:cs="Calibri"/>
        </w:rPr>
        <w:t>EcmOutpAndDiagc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bookmarkEnd w:id="44"/>
      <w:r w:rsidR="003B1EAB">
        <w:rPr>
          <w:rFonts w:ascii="Calibri" w:hAnsi="Calibri" w:cs="Calibri"/>
        </w:rPr>
        <w:t>1</w:t>
      </w:r>
      <w:bookmarkEnd w:id="45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6" w:name="_Toc421011515"/>
      <w:bookmarkStart w:id="47" w:name="_Toc442975232"/>
      <w:r w:rsidRPr="00AA38E8">
        <w:rPr>
          <w:rFonts w:ascii="Calibri" w:hAnsi="Calibri" w:cs="Calibri"/>
        </w:rPr>
        <w:t>Design Rationale</w:t>
      </w:r>
      <w:bookmarkEnd w:id="46"/>
      <w:bookmarkEnd w:id="47"/>
    </w:p>
    <w:p w:rsidR="00007584" w:rsidRPr="00A26934" w:rsidRDefault="00DD609F" w:rsidP="00007584">
      <w:pPr>
        <w:rPr>
          <w:rFonts w:cs="Calibri"/>
          <w:i/>
        </w:rPr>
      </w:pPr>
      <w:r>
        <w:rPr>
          <w:rFonts w:cs="Calibri"/>
          <w:i/>
        </w:rPr>
        <w:t>Temporary variables were created to read register values into in order to avoid MISRA violations that appear when volatile values are used in conditional statements.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6"/>
      <w:bookmarkStart w:id="49" w:name="_Toc442975233"/>
      <w:r w:rsidRPr="00AA38E8">
        <w:rPr>
          <w:rFonts w:ascii="Calibri" w:hAnsi="Calibri" w:cs="Calibri"/>
        </w:rPr>
        <w:t>Module Outputs</w:t>
      </w:r>
      <w:bookmarkEnd w:id="48"/>
      <w:bookmarkEnd w:id="49"/>
    </w:p>
    <w:p w:rsidR="00007584" w:rsidRDefault="003B1EAB" w:rsidP="00007584">
      <w:pPr>
        <w:rPr>
          <w:rFonts w:cs="Calibri"/>
          <w:i/>
        </w:rPr>
      </w:pPr>
      <w:r>
        <w:rPr>
          <w:rFonts w:cs="Calibri"/>
          <w:i/>
        </w:rPr>
        <w:t>See FDD</w:t>
      </w:r>
    </w:p>
    <w:p w:rsidR="003B1EAB" w:rsidRPr="00AA38E8" w:rsidRDefault="003B1EAB" w:rsidP="003B1EAB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0" w:name="_Toc442975234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</w:rPr>
        <w:t>EcmOutpAndDiagc</w:t>
      </w:r>
      <w:r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r>
        <w:rPr>
          <w:rFonts w:ascii="Calibri" w:hAnsi="Calibri" w:cs="Calibri"/>
        </w:rPr>
        <w:t>2</w:t>
      </w:r>
      <w:bookmarkEnd w:id="50"/>
    </w:p>
    <w:p w:rsidR="003B1EAB" w:rsidRPr="00AA38E8" w:rsidRDefault="003B1EAB" w:rsidP="003B1E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42975235"/>
      <w:r w:rsidRPr="00AA38E8">
        <w:rPr>
          <w:rFonts w:ascii="Calibri" w:hAnsi="Calibri" w:cs="Calibri"/>
        </w:rPr>
        <w:t>Design Rationale</w:t>
      </w:r>
      <w:bookmarkEnd w:id="51"/>
    </w:p>
    <w:p w:rsidR="003B1EAB" w:rsidRPr="00A26934" w:rsidRDefault="003B1EAB" w:rsidP="003B1EAB">
      <w:pPr>
        <w:rPr>
          <w:rFonts w:cs="Calibri"/>
          <w:i/>
        </w:rPr>
      </w:pPr>
      <w:r>
        <w:rPr>
          <w:rFonts w:cs="Calibri"/>
          <w:i/>
        </w:rPr>
        <w:t>Empty function for purposes of memory mapping</w:t>
      </w:r>
    </w:p>
    <w:p w:rsidR="003B1EAB" w:rsidRPr="00AA38E8" w:rsidRDefault="003B1EAB" w:rsidP="003B1E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42975236"/>
      <w:r w:rsidRPr="00AA38E8">
        <w:rPr>
          <w:rFonts w:ascii="Calibri" w:hAnsi="Calibri" w:cs="Calibri"/>
        </w:rPr>
        <w:t>Module Outputs</w:t>
      </w:r>
      <w:bookmarkEnd w:id="52"/>
    </w:p>
    <w:p w:rsidR="003B1EAB" w:rsidRDefault="003B1EAB" w:rsidP="003B1EAB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5E4BF3" w:rsidRPr="00C36792" w:rsidRDefault="005E4BF3" w:rsidP="005E4BF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  <w:i/>
          <w:rPrChange w:id="53" w:author="Nexteer Employee" w:date="2016-02-11T17:02:00Z">
            <w:rPr>
              <w:rFonts w:ascii="Calibri" w:hAnsi="Calibri" w:cs="Calibri"/>
            </w:rPr>
          </w:rPrChange>
        </w:rPr>
      </w:pPr>
      <w:bookmarkStart w:id="54" w:name="_Toc442975237"/>
      <w:proofErr w:type="spellStart"/>
      <w:r w:rsidRPr="00C36792">
        <w:rPr>
          <w:rFonts w:ascii="Calibri" w:hAnsi="Calibri" w:cs="Calibri"/>
          <w:i/>
          <w:rPrChange w:id="55" w:author="Nexteer Employee" w:date="2016-02-11T17:02:00Z">
            <w:rPr>
              <w:rFonts w:ascii="Calibri" w:hAnsi="Calibri" w:cs="Calibri"/>
            </w:rPr>
          </w:rPrChange>
        </w:rPr>
        <w:t>Init</w:t>
      </w:r>
      <w:proofErr w:type="spellEnd"/>
      <w:r w:rsidRPr="00C36792">
        <w:rPr>
          <w:rFonts w:ascii="Calibri" w:hAnsi="Calibri" w:cs="Calibri"/>
          <w:i/>
          <w:rPrChange w:id="56" w:author="Nexteer Employee" w:date="2016-02-11T17:02:00Z">
            <w:rPr>
              <w:rFonts w:ascii="Calibri" w:hAnsi="Calibri" w:cs="Calibri"/>
            </w:rPr>
          </w:rPrChange>
        </w:rPr>
        <w:t xml:space="preserve">: </w:t>
      </w:r>
      <w:r w:rsidRPr="00C36792">
        <w:rPr>
          <w:rFonts w:ascii="Calibri" w:hAnsi="Calibri" w:cs="Calibri"/>
          <w:i/>
          <w:rPrChange w:id="57" w:author="Nexteer Employee" w:date="2016-02-11T17:02:00Z">
            <w:rPr>
              <w:rFonts w:ascii="Calibri" w:hAnsi="Calibri" w:cs="Calibri"/>
            </w:rPr>
          </w:rPrChange>
        </w:rPr>
        <w:fldChar w:fldCharType="begin"/>
      </w:r>
      <w:r w:rsidRPr="00C36792">
        <w:rPr>
          <w:rFonts w:ascii="Calibri" w:hAnsi="Calibri" w:cs="Calibri"/>
          <w:i/>
          <w:rPrChange w:id="58" w:author="Nexteer Employee" w:date="2016-02-11T17:02:00Z">
            <w:rPr>
              <w:rFonts w:ascii="Calibri" w:hAnsi="Calibri" w:cs="Calibri"/>
            </w:rPr>
          </w:rPrChange>
        </w:rPr>
        <w:instrText xml:space="preserve"> DOCPROPERTY  "Document Version"  \* MERGEFORMAT </w:instrText>
      </w:r>
      <w:r w:rsidRPr="00C36792">
        <w:rPr>
          <w:rFonts w:ascii="Calibri" w:hAnsi="Calibri" w:cs="Calibri"/>
          <w:i/>
          <w:rPrChange w:id="59" w:author="Nexteer Employee" w:date="2016-02-11T17:02:00Z">
            <w:rPr>
              <w:rFonts w:ascii="Calibri" w:hAnsi="Calibri" w:cs="Calibri"/>
            </w:rPr>
          </w:rPrChange>
        </w:rPr>
        <w:fldChar w:fldCharType="separate"/>
      </w:r>
      <w:r w:rsidRPr="00C36792">
        <w:rPr>
          <w:rFonts w:ascii="Calibri" w:hAnsi="Calibri" w:cs="Calibri"/>
          <w:i/>
          <w:rPrChange w:id="60" w:author="Nexteer Employee" w:date="2016-02-11T17:02:00Z">
            <w:rPr>
              <w:rFonts w:ascii="Calibri" w:hAnsi="Calibri" w:cs="Calibri"/>
            </w:rPr>
          </w:rPrChange>
        </w:rPr>
        <w:t>EcmOutpAndDiagc</w:t>
      </w:r>
      <w:r w:rsidRPr="00C36792">
        <w:rPr>
          <w:rFonts w:ascii="Calibri" w:hAnsi="Calibri" w:cs="Calibri"/>
          <w:i/>
          <w:rPrChange w:id="61" w:author="Nexteer Employee" w:date="2016-02-11T17:02:00Z">
            <w:rPr>
              <w:rFonts w:ascii="Calibri" w:hAnsi="Calibri" w:cs="Calibri"/>
            </w:rPr>
          </w:rPrChange>
        </w:rPr>
        <w:fldChar w:fldCharType="end"/>
      </w:r>
      <w:r w:rsidRPr="00C36792">
        <w:rPr>
          <w:rFonts w:ascii="Calibri" w:hAnsi="Calibri" w:cs="Calibri"/>
          <w:i/>
          <w:rPrChange w:id="62" w:author="Nexteer Employee" w:date="2016-02-11T17:02:00Z">
            <w:rPr>
              <w:rFonts w:ascii="Calibri" w:hAnsi="Calibri" w:cs="Calibri"/>
            </w:rPr>
          </w:rPrChange>
        </w:rPr>
        <w:t>Init3</w:t>
      </w:r>
      <w:bookmarkEnd w:id="54"/>
    </w:p>
    <w:p w:rsidR="005E4BF3" w:rsidRPr="00C36792" w:rsidRDefault="005E4BF3" w:rsidP="005E4BF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i/>
          <w:rPrChange w:id="63" w:author="Nexteer Employee" w:date="2016-02-11T17:02:00Z">
            <w:rPr>
              <w:rFonts w:ascii="Calibri" w:hAnsi="Calibri" w:cs="Calibri"/>
            </w:rPr>
          </w:rPrChange>
        </w:rPr>
      </w:pPr>
      <w:bookmarkStart w:id="64" w:name="_Toc442975238"/>
      <w:r w:rsidRPr="00C36792">
        <w:rPr>
          <w:rFonts w:ascii="Calibri" w:hAnsi="Calibri" w:cs="Calibri"/>
          <w:i/>
          <w:rPrChange w:id="65" w:author="Nexteer Employee" w:date="2016-02-11T17:02:00Z">
            <w:rPr>
              <w:rFonts w:ascii="Calibri" w:hAnsi="Calibri" w:cs="Calibri"/>
            </w:rPr>
          </w:rPrChange>
        </w:rPr>
        <w:t>Design Rationale</w:t>
      </w:r>
      <w:bookmarkEnd w:id="64"/>
    </w:p>
    <w:p w:rsidR="005E4BF3" w:rsidRPr="00CC0140" w:rsidRDefault="005E4BF3" w:rsidP="005E4BF3">
      <w:pPr>
        <w:rPr>
          <w:rFonts w:cs="Calibri"/>
          <w:i/>
        </w:rPr>
      </w:pPr>
      <w:r w:rsidRPr="00C36792">
        <w:rPr>
          <w:rFonts w:cs="Calibri"/>
          <w:i/>
        </w:rPr>
        <w:t xml:space="preserve">Non-RTE initialization function for EI Start up Test </w:t>
      </w:r>
    </w:p>
    <w:p w:rsidR="005E4BF3" w:rsidRPr="00C36792" w:rsidRDefault="005E4BF3" w:rsidP="005E4BF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i/>
          <w:rPrChange w:id="66" w:author="Nexteer Employee" w:date="2016-02-11T17:02:00Z">
            <w:rPr>
              <w:rFonts w:ascii="Calibri" w:hAnsi="Calibri" w:cs="Calibri"/>
            </w:rPr>
          </w:rPrChange>
        </w:rPr>
      </w:pPr>
      <w:bookmarkStart w:id="67" w:name="_Toc442975239"/>
      <w:r w:rsidRPr="00C36792">
        <w:rPr>
          <w:rFonts w:ascii="Calibri" w:hAnsi="Calibri" w:cs="Calibri"/>
          <w:i/>
          <w:rPrChange w:id="68" w:author="Nexteer Employee" w:date="2016-02-11T17:02:00Z">
            <w:rPr>
              <w:rFonts w:ascii="Calibri" w:hAnsi="Calibri" w:cs="Calibri"/>
            </w:rPr>
          </w:rPrChange>
        </w:rPr>
        <w:t>Module Outputs</w:t>
      </w:r>
      <w:bookmarkEnd w:id="67"/>
    </w:p>
    <w:p w:rsidR="005E4BF3" w:rsidRPr="00C36792" w:rsidRDefault="005E4BF3" w:rsidP="005E4BF3">
      <w:pPr>
        <w:rPr>
          <w:rFonts w:cs="Calibri"/>
          <w:i/>
        </w:rPr>
      </w:pPr>
      <w:r w:rsidRPr="00C36792">
        <w:rPr>
          <w:rFonts w:cs="Calibri"/>
          <w:i/>
        </w:rPr>
        <w:t>None</w:t>
      </w:r>
    </w:p>
    <w:p w:rsidR="005E4BF3" w:rsidRPr="00C36792" w:rsidRDefault="005E4BF3" w:rsidP="005E4BF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  <w:i/>
          <w:rPrChange w:id="69" w:author="Nexteer Employee" w:date="2016-02-11T17:02:00Z">
            <w:rPr>
              <w:rFonts w:ascii="Calibri" w:hAnsi="Calibri" w:cs="Calibri"/>
            </w:rPr>
          </w:rPrChange>
        </w:rPr>
      </w:pPr>
      <w:bookmarkStart w:id="70" w:name="_Toc442975240"/>
      <w:proofErr w:type="spellStart"/>
      <w:r w:rsidRPr="00C36792">
        <w:rPr>
          <w:rFonts w:ascii="Calibri" w:hAnsi="Calibri" w:cs="Calibri"/>
          <w:i/>
          <w:rPrChange w:id="71" w:author="Nexteer Employee" w:date="2016-02-11T17:02:00Z">
            <w:rPr>
              <w:rFonts w:ascii="Calibri" w:hAnsi="Calibri" w:cs="Calibri"/>
            </w:rPr>
          </w:rPrChange>
        </w:rPr>
        <w:t>Init</w:t>
      </w:r>
      <w:proofErr w:type="spellEnd"/>
      <w:r w:rsidRPr="00C36792">
        <w:rPr>
          <w:rFonts w:ascii="Calibri" w:hAnsi="Calibri" w:cs="Calibri"/>
          <w:i/>
          <w:rPrChange w:id="72" w:author="Nexteer Employee" w:date="2016-02-11T17:02:00Z">
            <w:rPr>
              <w:rFonts w:ascii="Calibri" w:hAnsi="Calibri" w:cs="Calibri"/>
            </w:rPr>
          </w:rPrChange>
        </w:rPr>
        <w:t xml:space="preserve">: </w:t>
      </w:r>
      <w:r w:rsidRPr="00C36792">
        <w:rPr>
          <w:rFonts w:ascii="Calibri" w:hAnsi="Calibri" w:cs="Calibri"/>
          <w:i/>
          <w:rPrChange w:id="73" w:author="Nexteer Employee" w:date="2016-02-11T17:02:00Z">
            <w:rPr>
              <w:rFonts w:ascii="Calibri" w:hAnsi="Calibri" w:cs="Calibri"/>
            </w:rPr>
          </w:rPrChange>
        </w:rPr>
        <w:fldChar w:fldCharType="begin"/>
      </w:r>
      <w:r w:rsidRPr="00C36792">
        <w:rPr>
          <w:rFonts w:ascii="Calibri" w:hAnsi="Calibri" w:cs="Calibri"/>
          <w:i/>
          <w:rPrChange w:id="74" w:author="Nexteer Employee" w:date="2016-02-11T17:02:00Z">
            <w:rPr>
              <w:rFonts w:ascii="Calibri" w:hAnsi="Calibri" w:cs="Calibri"/>
            </w:rPr>
          </w:rPrChange>
        </w:rPr>
        <w:instrText xml:space="preserve"> DOCPROPERTY  "Document Version"  \* MERGEFORMAT </w:instrText>
      </w:r>
      <w:r w:rsidRPr="00C36792">
        <w:rPr>
          <w:rFonts w:ascii="Calibri" w:hAnsi="Calibri" w:cs="Calibri"/>
          <w:i/>
          <w:rPrChange w:id="75" w:author="Nexteer Employee" w:date="2016-02-11T17:02:00Z">
            <w:rPr>
              <w:rFonts w:ascii="Calibri" w:hAnsi="Calibri" w:cs="Calibri"/>
            </w:rPr>
          </w:rPrChange>
        </w:rPr>
        <w:fldChar w:fldCharType="separate"/>
      </w:r>
      <w:r w:rsidRPr="00C36792">
        <w:rPr>
          <w:rFonts w:ascii="Calibri" w:hAnsi="Calibri" w:cs="Calibri"/>
          <w:i/>
          <w:rPrChange w:id="76" w:author="Nexteer Employee" w:date="2016-02-11T17:02:00Z">
            <w:rPr>
              <w:rFonts w:ascii="Calibri" w:hAnsi="Calibri" w:cs="Calibri"/>
            </w:rPr>
          </w:rPrChange>
        </w:rPr>
        <w:t>EcmOutpAndDiagc</w:t>
      </w:r>
      <w:r w:rsidRPr="00C36792">
        <w:rPr>
          <w:rFonts w:ascii="Calibri" w:hAnsi="Calibri" w:cs="Calibri"/>
          <w:i/>
          <w:rPrChange w:id="77" w:author="Nexteer Employee" w:date="2016-02-11T17:02:00Z">
            <w:rPr>
              <w:rFonts w:ascii="Calibri" w:hAnsi="Calibri" w:cs="Calibri"/>
            </w:rPr>
          </w:rPrChange>
        </w:rPr>
        <w:fldChar w:fldCharType="end"/>
      </w:r>
      <w:r w:rsidRPr="00C36792">
        <w:rPr>
          <w:rFonts w:ascii="Calibri" w:hAnsi="Calibri" w:cs="Calibri"/>
          <w:i/>
          <w:rPrChange w:id="78" w:author="Nexteer Employee" w:date="2016-02-11T17:02:00Z">
            <w:rPr>
              <w:rFonts w:ascii="Calibri" w:hAnsi="Calibri" w:cs="Calibri"/>
            </w:rPr>
          </w:rPrChange>
        </w:rPr>
        <w:t>Init4</w:t>
      </w:r>
      <w:bookmarkEnd w:id="70"/>
    </w:p>
    <w:p w:rsidR="005E4BF3" w:rsidRPr="00C36792" w:rsidRDefault="005E4BF3" w:rsidP="005E4BF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i/>
          <w:rPrChange w:id="79" w:author="Nexteer Employee" w:date="2016-02-11T17:02:00Z">
            <w:rPr>
              <w:rFonts w:ascii="Calibri" w:hAnsi="Calibri" w:cs="Calibri"/>
            </w:rPr>
          </w:rPrChange>
        </w:rPr>
      </w:pPr>
      <w:bookmarkStart w:id="80" w:name="_Toc442975241"/>
      <w:r w:rsidRPr="00C36792">
        <w:rPr>
          <w:rFonts w:ascii="Calibri" w:hAnsi="Calibri" w:cs="Calibri"/>
          <w:i/>
          <w:rPrChange w:id="81" w:author="Nexteer Employee" w:date="2016-02-11T17:02:00Z">
            <w:rPr>
              <w:rFonts w:ascii="Calibri" w:hAnsi="Calibri" w:cs="Calibri"/>
            </w:rPr>
          </w:rPrChange>
        </w:rPr>
        <w:t>Design Rationale</w:t>
      </w:r>
      <w:bookmarkEnd w:id="80"/>
    </w:p>
    <w:p w:rsidR="005E4BF3" w:rsidRPr="00C36792" w:rsidRDefault="005E4BF3" w:rsidP="005E4BF3">
      <w:pPr>
        <w:rPr>
          <w:rFonts w:cs="Calibri"/>
          <w:i/>
        </w:rPr>
      </w:pPr>
      <w:r w:rsidRPr="00C36792">
        <w:rPr>
          <w:rFonts w:cs="Calibri"/>
          <w:i/>
        </w:rPr>
        <w:t>Non-RTE initialization function for Pseudo Error Injection Start up Test</w:t>
      </w:r>
    </w:p>
    <w:p w:rsidR="005E4BF3" w:rsidRPr="00C36792" w:rsidRDefault="005E4BF3" w:rsidP="005E4BF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i/>
          <w:rPrChange w:id="82" w:author="Nexteer Employee" w:date="2016-02-11T17:02:00Z">
            <w:rPr>
              <w:rFonts w:ascii="Calibri" w:hAnsi="Calibri" w:cs="Calibri"/>
            </w:rPr>
          </w:rPrChange>
        </w:rPr>
      </w:pPr>
      <w:bookmarkStart w:id="83" w:name="_Toc442975242"/>
      <w:r w:rsidRPr="00C36792">
        <w:rPr>
          <w:rFonts w:ascii="Calibri" w:hAnsi="Calibri" w:cs="Calibri"/>
          <w:i/>
          <w:rPrChange w:id="84" w:author="Nexteer Employee" w:date="2016-02-11T17:02:00Z">
            <w:rPr>
              <w:rFonts w:ascii="Calibri" w:hAnsi="Calibri" w:cs="Calibri"/>
            </w:rPr>
          </w:rPrChange>
        </w:rPr>
        <w:t>Module Outputs</w:t>
      </w:r>
      <w:bookmarkEnd w:id="83"/>
    </w:p>
    <w:p w:rsidR="005E4BF3" w:rsidRPr="00C36792" w:rsidRDefault="005E4BF3" w:rsidP="005E4BF3">
      <w:pPr>
        <w:rPr>
          <w:rFonts w:cs="Calibri"/>
          <w:i/>
        </w:rPr>
      </w:pPr>
      <w:r w:rsidRPr="00C36792">
        <w:rPr>
          <w:rFonts w:cs="Calibri"/>
          <w:i/>
        </w:rPr>
        <w:t>None</w:t>
      </w:r>
    </w:p>
    <w:p w:rsidR="008C6874" w:rsidRDefault="00DB3C1D" w:rsidP="00B07B5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5" w:name="_Toc421011518"/>
      <w:bookmarkStart w:id="86" w:name="_Toc442975243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proofErr w:type="spellStart"/>
      <w:r w:rsidR="000167DE">
        <w:rPr>
          <w:rFonts w:ascii="Calibri" w:hAnsi="Calibri" w:cs="Calibri"/>
        </w:rPr>
        <w:t>EcmOutpAndDiagc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_Per</w:t>
      </w:r>
      <w:bookmarkEnd w:id="85"/>
      <w:bookmarkEnd w:id="86"/>
      <w:proofErr w:type="spellEnd"/>
    </w:p>
    <w:p w:rsidR="00B07B53" w:rsidRPr="00B07B53" w:rsidRDefault="00B07B53" w:rsidP="00B07B53">
      <w:pPr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87" w:name="_Toc442975244"/>
      <w:r>
        <w:rPr>
          <w:rFonts w:ascii="Calibri" w:hAnsi="Calibri"/>
        </w:rPr>
        <w:lastRenderedPageBreak/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87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AA38E8" w:rsidRDefault="00B07B53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8" w:name="_Toc382301471"/>
      <w:bookmarkStart w:id="89" w:name="_Toc383698997"/>
      <w:bookmarkStart w:id="90" w:name="_Toc442975245"/>
      <w:bookmarkEnd w:id="88"/>
      <w:bookmarkEnd w:id="89"/>
      <w:proofErr w:type="spellStart"/>
      <w:r>
        <w:rPr>
          <w:rFonts w:ascii="Calibri" w:hAnsi="Calibri" w:cs="Calibri"/>
        </w:rPr>
        <w:t>CtrlErrOut_Oper</w:t>
      </w:r>
      <w:bookmarkEnd w:id="90"/>
      <w:proofErr w:type="spellEnd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1" w:name="_Toc421011525"/>
      <w:bookmarkStart w:id="92" w:name="_Toc442975246"/>
      <w:r w:rsidRPr="00AA38E8">
        <w:rPr>
          <w:rFonts w:ascii="Calibri" w:hAnsi="Calibri" w:cs="Calibri"/>
        </w:rPr>
        <w:t>Design Rationale</w:t>
      </w:r>
      <w:bookmarkEnd w:id="91"/>
      <w:bookmarkEnd w:id="92"/>
    </w:p>
    <w:p w:rsidR="008C6874" w:rsidRPr="0033680E" w:rsidRDefault="00B07B53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3" w:name="_Toc421011526"/>
      <w:r w:rsidRPr="00AA38E8" w:rsidDel="00793E2B">
        <w:rPr>
          <w:rFonts w:ascii="Calibri" w:hAnsi="Calibri" w:cs="Calibri"/>
        </w:rPr>
        <w:t xml:space="preserve"> </w:t>
      </w:r>
      <w:bookmarkStart w:id="94" w:name="_Toc421011527"/>
      <w:bookmarkStart w:id="95" w:name="_Toc442975247"/>
      <w:bookmarkEnd w:id="93"/>
      <w:r w:rsidRPr="00AA38E8">
        <w:rPr>
          <w:rFonts w:ascii="Calibri" w:hAnsi="Calibri" w:cs="Calibri"/>
        </w:rPr>
        <w:t>(Processing of function)………</w:t>
      </w:r>
      <w:bookmarkEnd w:id="94"/>
      <w:bookmarkEnd w:id="95"/>
    </w:p>
    <w:p w:rsidR="008C6874" w:rsidRPr="0033680E" w:rsidRDefault="00B07B53" w:rsidP="008C6874">
      <w:pPr>
        <w:rPr>
          <w:rFonts w:cs="Calibri"/>
          <w:i/>
        </w:rPr>
      </w:pPr>
      <w:r>
        <w:rPr>
          <w:rFonts w:cs="Calibri"/>
          <w:i/>
        </w:rPr>
        <w:t>Refer to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96" w:name="_Ref382299966"/>
      <w:bookmarkStart w:id="97" w:name="_Toc421011529"/>
      <w:bookmarkStart w:id="98" w:name="_Toc442975248"/>
      <w:r w:rsidRPr="00AA38E8">
        <w:rPr>
          <w:rFonts w:ascii="Calibri" w:hAnsi="Calibri" w:cs="Calibri"/>
        </w:rPr>
        <w:t>Interrupt Functions</w:t>
      </w:r>
      <w:bookmarkEnd w:id="96"/>
      <w:bookmarkEnd w:id="97"/>
      <w:bookmarkEnd w:id="98"/>
    </w:p>
    <w:p w:rsidR="008C6874" w:rsidRDefault="00B07B53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B07B53" w:rsidRPr="0033680E" w:rsidRDefault="00B07B53" w:rsidP="008C6874">
      <w:pPr>
        <w:rPr>
          <w:rFonts w:cs="Calibri"/>
          <w:i/>
        </w:rPr>
      </w:pP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99" w:name="_Toc338170485"/>
      <w:bookmarkStart w:id="100" w:name="_Toc418080074"/>
      <w:bookmarkStart w:id="101" w:name="_Toc421709919"/>
      <w:bookmarkStart w:id="102" w:name="_Toc442975249"/>
      <w:r w:rsidRPr="008C6874">
        <w:rPr>
          <w:rFonts w:ascii="Calibri" w:hAnsi="Calibri" w:cs="Calibri"/>
        </w:rPr>
        <w:t>Module Internal (Local) Functions</w:t>
      </w:r>
      <w:bookmarkEnd w:id="99"/>
      <w:bookmarkEnd w:id="100"/>
      <w:bookmarkEnd w:id="101"/>
      <w:bookmarkEnd w:id="102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3" w:name="_Toc421011540"/>
      <w:bookmarkStart w:id="104" w:name="_Toc442975250"/>
      <w:r w:rsidRPr="00AA38E8">
        <w:rPr>
          <w:rFonts w:ascii="Calibri" w:hAnsi="Calibri" w:cs="Calibri"/>
        </w:rPr>
        <w:t>Local Function #1</w:t>
      </w:r>
      <w:bookmarkEnd w:id="103"/>
      <w:bookmarkEnd w:id="10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3826"/>
        <w:gridCol w:w="1135"/>
        <w:gridCol w:w="1135"/>
        <w:gridCol w:w="1135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B07B5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5" w:name="_Toc421011541"/>
      <w:bookmarkStart w:id="106" w:name="_Toc442975251"/>
      <w:r>
        <w:rPr>
          <w:rFonts w:ascii="Calibri" w:hAnsi="Calibri" w:cs="Calibri"/>
        </w:rPr>
        <w:t>Design Rationale</w:t>
      </w:r>
      <w:bookmarkEnd w:id="106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7" w:name="_Toc442975252"/>
      <w:r>
        <w:rPr>
          <w:rFonts w:ascii="Calibri" w:hAnsi="Calibri" w:cs="Calibri"/>
        </w:rPr>
        <w:t>Processing</w:t>
      </w:r>
      <w:bookmarkEnd w:id="105"/>
      <w:bookmarkEnd w:id="107"/>
    </w:p>
    <w:p w:rsidR="008C6874" w:rsidRDefault="008C6874" w:rsidP="008C6874">
      <w:pPr>
        <w:rPr>
          <w:rFonts w:cs="Calibri"/>
        </w:rPr>
      </w:pP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08" w:name="_Toc421011542"/>
      <w:bookmarkStart w:id="109" w:name="_Toc44297525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08"/>
      <w:bookmarkEnd w:id="109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0" w:name="_Toc421011543"/>
      <w:bookmarkStart w:id="111" w:name="_Toc442975254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110"/>
      <w:bookmarkEnd w:id="11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3833"/>
        <w:gridCol w:w="1135"/>
        <w:gridCol w:w="1135"/>
        <w:gridCol w:w="1135"/>
      </w:tblGrid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33" w:type="dxa"/>
          </w:tcPr>
          <w:p w:rsidR="008C6874" w:rsidRPr="00AA38E8" w:rsidRDefault="00B07B5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Pr="00E12B5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2" w:name="_Toc421011544"/>
      <w:bookmarkStart w:id="113" w:name="_Toc442975255"/>
      <w:r>
        <w:rPr>
          <w:rFonts w:ascii="Calibri" w:hAnsi="Calibri" w:cs="Calibri"/>
        </w:rPr>
        <w:t>Design Rationale</w:t>
      </w:r>
      <w:bookmarkEnd w:id="113"/>
    </w:p>
    <w:p w:rsidR="008C6874" w:rsidRPr="00AA38E8" w:rsidRDefault="00B07B53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4" w:name="_Toc442975256"/>
      <w:bookmarkEnd w:id="112"/>
      <w:r>
        <w:rPr>
          <w:rFonts w:ascii="Calibri" w:hAnsi="Calibri" w:cs="Calibri"/>
        </w:rPr>
        <w:t>P</w:t>
      </w:r>
      <w:r w:rsidR="008C6874">
        <w:rPr>
          <w:rFonts w:ascii="Calibri" w:hAnsi="Calibri" w:cs="Calibri"/>
        </w:rPr>
        <w:t>rocessing</w:t>
      </w:r>
      <w:bookmarkEnd w:id="114"/>
    </w:p>
    <w:p w:rsidR="008C6874" w:rsidRDefault="008C6874" w:rsidP="008C6874">
      <w:pPr>
        <w:rPr>
          <w:rFonts w:cs="Calibri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5" w:name="_Toc418080076"/>
      <w:bookmarkStart w:id="116" w:name="_Toc421709921"/>
      <w:bookmarkStart w:id="117" w:name="_Toc442975257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15"/>
      <w:bookmarkEnd w:id="116"/>
      <w:bookmarkEnd w:id="117"/>
    </w:p>
    <w:p w:rsidR="00531B8C" w:rsidRDefault="00B07B53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8" w:name="_Toc382297449"/>
      <w:bookmarkStart w:id="119" w:name="_Toc418080077"/>
      <w:bookmarkStart w:id="120" w:name="_Toc421709922"/>
      <w:bookmarkStart w:id="121" w:name="_Toc442975258"/>
      <w:r w:rsidRPr="00E75CFE">
        <w:rPr>
          <w:rFonts w:ascii="Calibri" w:hAnsi="Calibri" w:cs="Calibri"/>
        </w:rPr>
        <w:lastRenderedPageBreak/>
        <w:t>UNIT TEST CONSIDERATION</w:t>
      </w:r>
      <w:bookmarkEnd w:id="118"/>
      <w:bookmarkEnd w:id="119"/>
      <w:bookmarkEnd w:id="120"/>
      <w:bookmarkEnd w:id="121"/>
    </w:p>
    <w:p w:rsidR="00531B8C" w:rsidRPr="00531B8C" w:rsidRDefault="00B07B53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122" w:name="_Toc442975259"/>
      <w:r w:rsidRPr="00A158C7">
        <w:lastRenderedPageBreak/>
        <w:t>Abbreviations and Acronyms</w:t>
      </w:r>
      <w:bookmarkEnd w:id="1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6F4794" w:rsidP="00540486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EI</w:t>
            </w:r>
          </w:p>
        </w:tc>
        <w:tc>
          <w:tcPr>
            <w:tcW w:w="6270" w:type="dxa"/>
            <w:shd w:val="clear" w:color="auto" w:fill="auto"/>
          </w:tcPr>
          <w:p w:rsidR="00786BDF" w:rsidRPr="00A158C7" w:rsidRDefault="006F4794" w:rsidP="00540486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Exception Interrupt</w:t>
            </w: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23" w:name="_Toc442975260"/>
      <w:r w:rsidRPr="00A158C7">
        <w:lastRenderedPageBreak/>
        <w:t>Glossary</w:t>
      </w:r>
      <w:bookmarkEnd w:id="123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4" w:name="_Toc442975261"/>
      <w:r w:rsidRPr="00A158C7">
        <w:lastRenderedPageBreak/>
        <w:t>References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25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5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6C7D4C" w:rsidP="00B758D2">
            <w:pPr>
              <w:keepNext/>
            </w:pPr>
            <w:hyperlink r:id="rId15" w:history="1">
              <w:bookmarkStart w:id="126" w:name="_Ref335300243"/>
              <w:r w:rsidR="00531B8C" w:rsidRPr="00FC427F">
                <w:t>Software Naming Conventions.doc</w:t>
              </w:r>
              <w:bookmarkEnd w:id="126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27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27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899" w:rsidRDefault="00594899">
      <w:r>
        <w:separator/>
      </w:r>
    </w:p>
  </w:endnote>
  <w:endnote w:type="continuationSeparator" w:id="0">
    <w:p w:rsidR="00594899" w:rsidRDefault="0059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6C7D4C" w:rsidRPr="00B10816" w:rsidTr="00866672">
      <w:tc>
        <w:tcPr>
          <w:tcW w:w="1667" w:type="pct"/>
          <w:vAlign w:val="center"/>
        </w:tcPr>
        <w:p w:rsidR="006C7D4C" w:rsidRPr="00B10816" w:rsidRDefault="006C7D4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>
            <w:rPr>
              <w:sz w:val="16"/>
              <w:szCs w:val="16"/>
            </w:rPr>
            <w:t>EcmOutpAndDiagc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6C7D4C" w:rsidRPr="00B10816" w:rsidRDefault="006C7D4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6C7D4C" w:rsidRDefault="006C7D4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 xml:space="preserve"> Feb 5, 2016</w:t>
          </w:r>
          <w:r>
            <w:rPr>
              <w:sz w:val="16"/>
              <w:szCs w:val="16"/>
            </w:rPr>
            <w:fldChar w:fldCharType="end"/>
          </w:r>
        </w:p>
        <w:p w:rsidR="006C7D4C" w:rsidRPr="00B10816" w:rsidRDefault="006C7D4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C7D4C" w:rsidRPr="00B10816" w:rsidRDefault="006C7D4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6C7D4C" w:rsidRPr="00B10816" w:rsidRDefault="006C7D4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E2DB7">
            <w:rPr>
              <w:b/>
              <w:noProof/>
              <w:sz w:val="16"/>
              <w:szCs w:val="16"/>
            </w:rPr>
            <w:t>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E2DB7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6C7D4C" w:rsidRPr="00B10816" w:rsidRDefault="006C7D4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899" w:rsidRDefault="00594899">
      <w:r>
        <w:separator/>
      </w:r>
    </w:p>
  </w:footnote>
  <w:footnote w:type="continuationSeparator" w:id="0">
    <w:p w:rsidR="00594899" w:rsidRDefault="00594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6C7D4C" w:rsidRPr="008969C4" w:rsidTr="00866672">
      <w:trPr>
        <w:trHeight w:val="438"/>
      </w:trPr>
      <w:tc>
        <w:tcPr>
          <w:tcW w:w="1443" w:type="pct"/>
        </w:tcPr>
        <w:p w:rsidR="006C7D4C" w:rsidRPr="008969C4" w:rsidRDefault="006C7D4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6C7D4C" w:rsidRPr="00891F29" w:rsidRDefault="006C7D4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6C7D4C" w:rsidRDefault="006C7D4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6C7D4C" w:rsidRPr="008969C4" w:rsidRDefault="006C7D4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6C7D4C" w:rsidRDefault="006C7D4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10BFD"/>
    <w:rsid w:val="00015232"/>
    <w:rsid w:val="000167DE"/>
    <w:rsid w:val="000201AB"/>
    <w:rsid w:val="00030567"/>
    <w:rsid w:val="00030607"/>
    <w:rsid w:val="000318E7"/>
    <w:rsid w:val="0004234C"/>
    <w:rsid w:val="000515DF"/>
    <w:rsid w:val="000548C3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3570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4CD2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4A3D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1EAB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127D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489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2DB7"/>
    <w:rsid w:val="005E4680"/>
    <w:rsid w:val="005E4BF3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C7D4C"/>
    <w:rsid w:val="006D634C"/>
    <w:rsid w:val="006E1C97"/>
    <w:rsid w:val="006F2855"/>
    <w:rsid w:val="006F3CF4"/>
    <w:rsid w:val="006F479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4DCA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26D"/>
    <w:rsid w:val="008F38B3"/>
    <w:rsid w:val="008F402B"/>
    <w:rsid w:val="008F4A9B"/>
    <w:rsid w:val="008F7506"/>
    <w:rsid w:val="009017D0"/>
    <w:rsid w:val="0090270E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B7BC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61E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7B53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85F3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55B0"/>
    <w:rsid w:val="00C36792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0140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512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D609F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8598E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473FDC" w:rsidRDefault="00FE575B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5B"/>
    <w:rsid w:val="00473FDC"/>
    <w:rsid w:val="004B074A"/>
    <w:rsid w:val="00A23523"/>
    <w:rsid w:val="00A41993"/>
    <w:rsid w:val="00BA60B1"/>
    <w:rsid w:val="00DB6B94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AAE8885-CED1-42AF-B09F-5705E033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128</TotalTime>
  <Pages>16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8654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6</cp:revision>
  <cp:lastPrinted>2014-12-17T17:01:00Z</cp:lastPrinted>
  <dcterms:created xsi:type="dcterms:W3CDTF">2016-02-05T15:23:00Z</dcterms:created>
  <dcterms:modified xsi:type="dcterms:W3CDTF">2016-02-11T22:51:00Z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EcmOutpAndDiagc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