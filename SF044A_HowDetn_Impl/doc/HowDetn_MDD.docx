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06B78176A5B3411CBA0B5565809ACE37"/>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8D25C7" w:rsidP="007E0373">
      <w:pPr>
        <w:tabs>
          <w:tab w:val="left" w:pos="4320"/>
          <w:tab w:val="left" w:pos="8640"/>
        </w:tabs>
        <w:spacing w:before="120" w:after="360"/>
        <w:jc w:val="center"/>
        <w:rPr>
          <w:b/>
          <w:sz w:val="36"/>
        </w:rPr>
      </w:pPr>
      <w:r>
        <w:rPr>
          <w:rFonts w:cs="Calibri"/>
          <w:b/>
          <w:sz w:val="48"/>
          <w:szCs w:val="48"/>
        </w:rPr>
        <w:t>HowDetn</w:t>
      </w:r>
    </w:p>
    <w:p w:rsidR="005E61CD" w:rsidRPr="007E0373" w:rsidDel="00B04777" w:rsidRDefault="005E61CD" w:rsidP="007E0373">
      <w:pPr>
        <w:tabs>
          <w:tab w:val="left" w:pos="4320"/>
          <w:tab w:val="left" w:pos="8640"/>
        </w:tabs>
        <w:spacing w:before="120" w:after="360"/>
        <w:jc w:val="center"/>
        <w:rPr>
          <w:moveFrom w:id="0" w:author="Vignesh L S K" w:date="2016-12-01T11:24:00Z"/>
          <w:b/>
          <w:sz w:val="36"/>
        </w:rPr>
      </w:pPr>
      <w:moveFromRangeStart w:id="1" w:author="Vignesh L S K" w:date="2016-12-01T11:24:00Z" w:name="move468354791"/>
    </w:p>
    <w:p w:rsidR="005E61CD" w:rsidRPr="007E0373" w:rsidDel="00B04777" w:rsidRDefault="005E61CD" w:rsidP="007E0373">
      <w:pPr>
        <w:tabs>
          <w:tab w:val="left" w:pos="4320"/>
          <w:tab w:val="left" w:pos="8640"/>
        </w:tabs>
        <w:spacing w:before="120" w:after="360"/>
        <w:jc w:val="center"/>
        <w:rPr>
          <w:moveFrom w:id="2" w:author="Vignesh L S K" w:date="2016-12-01T11:24:00Z"/>
          <w:b/>
          <w:sz w:val="36"/>
        </w:rPr>
      </w:pPr>
      <w:moveFrom w:id="3" w:author="Vignesh L S K" w:date="2016-12-01T11:24:00Z">
        <w:r w:rsidRPr="007E0373" w:rsidDel="00B04777">
          <w:rPr>
            <w:b/>
            <w:sz w:val="36"/>
          </w:rPr>
          <w:fldChar w:fldCharType="begin"/>
        </w:r>
        <w:r w:rsidRPr="007E0373" w:rsidDel="00B04777">
          <w:rPr>
            <w:b/>
            <w:sz w:val="36"/>
          </w:rPr>
          <w:instrText xml:space="preserve"> DOCPROPERTY  "Release Date"  \* MERGEFORMAT </w:instrText>
        </w:r>
        <w:r w:rsidRPr="007E0373" w:rsidDel="00B04777">
          <w:rPr>
            <w:b/>
            <w:sz w:val="36"/>
          </w:rPr>
          <w:fldChar w:fldCharType="separate"/>
        </w:r>
        <w:r w:rsidR="00D06641" w:rsidDel="00B04777">
          <w:rPr>
            <w:b/>
            <w:sz w:val="36"/>
          </w:rPr>
          <w:t>December 01</w:t>
        </w:r>
        <w:r w:rsidR="00FE4A80" w:rsidDel="00B04777">
          <w:rPr>
            <w:b/>
            <w:sz w:val="36"/>
          </w:rPr>
          <w:t>, 201</w:t>
        </w:r>
        <w:r w:rsidRPr="007E0373" w:rsidDel="00B04777">
          <w:rPr>
            <w:b/>
            <w:sz w:val="36"/>
          </w:rPr>
          <w:fldChar w:fldCharType="end"/>
        </w:r>
        <w:r w:rsidR="00D06641" w:rsidDel="00B04777">
          <w:rPr>
            <w:b/>
            <w:sz w:val="36"/>
          </w:rPr>
          <w:t>6</w:t>
        </w:r>
      </w:moveFrom>
    </w:p>
    <w:moveFromRangeEnd w:id="1"/>
    <w:p w:rsidR="00B04777" w:rsidRPr="007E0373" w:rsidRDefault="00B04777" w:rsidP="00B04777">
      <w:pPr>
        <w:tabs>
          <w:tab w:val="left" w:pos="4320"/>
          <w:tab w:val="left" w:pos="8640"/>
        </w:tabs>
        <w:spacing w:before="120" w:after="360"/>
        <w:jc w:val="center"/>
        <w:rPr>
          <w:moveTo w:id="4" w:author="Vignesh L S K" w:date="2016-12-01T11:24:00Z"/>
          <w:b/>
          <w:sz w:val="36"/>
        </w:rPr>
      </w:pPr>
      <w:moveToRangeStart w:id="5" w:author="Vignesh L S K" w:date="2016-12-01T11:24:00Z" w:name="move468354791"/>
    </w:p>
    <w:p w:rsidR="00B04777" w:rsidRPr="007E0373" w:rsidRDefault="00B04777" w:rsidP="00B04777">
      <w:pPr>
        <w:tabs>
          <w:tab w:val="left" w:pos="4320"/>
          <w:tab w:val="left" w:pos="8640"/>
        </w:tabs>
        <w:spacing w:before="120" w:after="360"/>
        <w:jc w:val="center"/>
        <w:rPr>
          <w:moveTo w:id="6" w:author="Vignesh L S K" w:date="2016-12-01T11:24:00Z"/>
          <w:b/>
          <w:sz w:val="36"/>
        </w:rPr>
      </w:pPr>
      <w:moveTo w:id="7" w:author="Vignesh L S K" w:date="2016-12-01T11:24:00Z">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Pr>
            <w:b/>
            <w:sz w:val="36"/>
          </w:rPr>
          <w:t>December 01, 201</w:t>
        </w:r>
        <w:r w:rsidRPr="007E0373">
          <w:rPr>
            <w:b/>
            <w:sz w:val="36"/>
          </w:rPr>
          <w:fldChar w:fldCharType="end"/>
        </w:r>
        <w:r>
          <w:rPr>
            <w:b/>
            <w:sz w:val="36"/>
          </w:rPr>
          <w:t>6</w:t>
        </w:r>
      </w:moveTo>
    </w:p>
    <w:moveToRangeEnd w:id="5"/>
    <w:p w:rsidR="00D06641" w:rsidRPr="00A158C7" w:rsidRDefault="00D06641" w:rsidP="00D06641">
      <w:pPr>
        <w:tabs>
          <w:tab w:val="left" w:pos="4320"/>
          <w:tab w:val="left" w:pos="8640"/>
        </w:tabs>
        <w:spacing w:before="960"/>
        <w:jc w:val="center"/>
        <w:rPr>
          <w:b/>
          <w:sz w:val="24"/>
        </w:rPr>
      </w:pPr>
      <w:r w:rsidRPr="00A158C7">
        <w:rPr>
          <w:b/>
          <w:sz w:val="24"/>
        </w:rPr>
        <w:t>Prepared For:</w:t>
      </w:r>
    </w:p>
    <w:p w:rsidR="00D06641" w:rsidRPr="00A158C7" w:rsidRDefault="00D06641" w:rsidP="00D06641">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p>
    <w:p w:rsidR="00D06641" w:rsidRPr="00A158C7" w:rsidRDefault="00D06641" w:rsidP="00D06641">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D06641" w:rsidRDefault="00D06641" w:rsidP="00D06641">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D06641" w:rsidRPr="00A158C7" w:rsidDel="00B04777" w:rsidRDefault="00D06641" w:rsidP="00D06641">
      <w:pPr>
        <w:tabs>
          <w:tab w:val="left" w:pos="4320"/>
          <w:tab w:val="left" w:pos="8640"/>
        </w:tabs>
        <w:spacing w:before="960"/>
        <w:jc w:val="center"/>
        <w:rPr>
          <w:moveFrom w:id="8" w:author="Vignesh L S K" w:date="2016-12-01T11:24:00Z"/>
          <w:b/>
          <w:sz w:val="24"/>
        </w:rPr>
      </w:pPr>
      <w:moveFromRangeStart w:id="9" w:author="Vignesh L S K" w:date="2016-12-01T11:24:00Z" w:name="move468354802"/>
      <w:moveFrom w:id="10" w:author="Vignesh L S K" w:date="2016-12-01T11:24:00Z">
        <w:r w:rsidRPr="00A158C7" w:rsidDel="00B04777">
          <w:rPr>
            <w:b/>
            <w:sz w:val="24"/>
          </w:rPr>
          <w:t xml:space="preserve">Prepared By: </w:t>
        </w:r>
      </w:moveFrom>
    </w:p>
    <w:p w:rsidR="00D06641" w:rsidRPr="00A158C7" w:rsidDel="00B04777" w:rsidRDefault="00D06641" w:rsidP="00D06641">
      <w:pPr>
        <w:tabs>
          <w:tab w:val="left" w:pos="4320"/>
          <w:tab w:val="left" w:pos="8640"/>
        </w:tabs>
        <w:jc w:val="center"/>
        <w:rPr>
          <w:moveFrom w:id="11" w:author="Vignesh L S K" w:date="2016-12-01T11:24:00Z"/>
          <w:b/>
          <w:sz w:val="24"/>
        </w:rPr>
      </w:pPr>
      <w:moveFrom w:id="12" w:author="Vignesh L S K" w:date="2016-12-01T11:24:00Z">
        <w:r w:rsidDel="00B04777">
          <w:rPr>
            <w:b/>
            <w:sz w:val="24"/>
          </w:rPr>
          <w:t>TATA ELXSI,</w:t>
        </w:r>
      </w:moveFrom>
    </w:p>
    <w:p w:rsidR="00B04777" w:rsidRPr="00A158C7" w:rsidRDefault="00D06641" w:rsidP="00B04777">
      <w:pPr>
        <w:tabs>
          <w:tab w:val="left" w:pos="4320"/>
          <w:tab w:val="left" w:pos="8640"/>
        </w:tabs>
        <w:spacing w:before="960"/>
        <w:jc w:val="center"/>
        <w:rPr>
          <w:moveTo w:id="13" w:author="Vignesh L S K" w:date="2016-12-01T11:24:00Z"/>
          <w:b/>
          <w:sz w:val="24"/>
        </w:rPr>
      </w:pPr>
      <w:moveFrom w:id="14" w:author="Vignesh L S K" w:date="2016-12-01T11:24:00Z">
        <w:r w:rsidDel="00B04777">
          <w:rPr>
            <w:b/>
            <w:sz w:val="24"/>
          </w:rPr>
          <w:t>CHENNAI, INDIA</w:t>
        </w:r>
      </w:moveFrom>
      <w:moveFromRangeEnd w:id="9"/>
      <w:ins w:id="15" w:author="Vignesh L S K" w:date="2016-12-01T11:24:00Z">
        <w:r w:rsidR="00B04777" w:rsidRPr="00B04777">
          <w:rPr>
            <w:b/>
            <w:sz w:val="24"/>
          </w:rPr>
          <w:t xml:space="preserve"> </w:t>
        </w:r>
      </w:ins>
      <w:moveToRangeStart w:id="16" w:author="Vignesh L S K" w:date="2016-12-01T11:24:00Z" w:name="move468354802"/>
      <w:moveTo w:id="17" w:author="Vignesh L S K" w:date="2016-12-01T11:24:00Z">
        <w:r w:rsidR="00B04777" w:rsidRPr="00A158C7">
          <w:rPr>
            <w:b/>
            <w:sz w:val="24"/>
          </w:rPr>
          <w:t xml:space="preserve">Prepared By: </w:t>
        </w:r>
      </w:moveTo>
    </w:p>
    <w:p w:rsidR="00B04777" w:rsidRPr="00A158C7" w:rsidRDefault="00B04777" w:rsidP="00B04777">
      <w:pPr>
        <w:tabs>
          <w:tab w:val="left" w:pos="4320"/>
          <w:tab w:val="left" w:pos="8640"/>
        </w:tabs>
        <w:jc w:val="center"/>
        <w:rPr>
          <w:moveTo w:id="18" w:author="Vignesh L S K" w:date="2016-12-01T11:24:00Z"/>
          <w:b/>
          <w:sz w:val="24"/>
        </w:rPr>
      </w:pPr>
      <w:moveTo w:id="19" w:author="Vignesh L S K" w:date="2016-12-01T11:24:00Z">
        <w:r>
          <w:rPr>
            <w:b/>
            <w:sz w:val="24"/>
          </w:rPr>
          <w:t>TATA ELXSI,</w:t>
        </w:r>
      </w:moveTo>
    </w:p>
    <w:p w:rsidR="00B81C1B" w:rsidRPr="006C2D7D" w:rsidRDefault="00B04777" w:rsidP="00B04777">
      <w:pPr>
        <w:tabs>
          <w:tab w:val="left" w:pos="4320"/>
          <w:tab w:val="left" w:pos="8640"/>
        </w:tabs>
        <w:jc w:val="center"/>
        <w:rPr>
          <w:b/>
          <w:sz w:val="28"/>
          <w:szCs w:val="28"/>
          <w:u w:val="single"/>
        </w:rPr>
      </w:pPr>
      <w:moveTo w:id="20" w:author="Vignesh L S K" w:date="2016-12-01T11:24:00Z">
        <w:r>
          <w:rPr>
            <w:b/>
            <w:sz w:val="24"/>
          </w:rPr>
          <w:t>CHENNAI, INDIA</w:t>
        </w:r>
      </w:moveTo>
      <w:moveToRangeEnd w:id="16"/>
      <w:ins w:id="21" w:author="Vignesh L S K" w:date="2016-12-01T11:24:00Z">
        <w:r w:rsidRPr="00A158C7">
          <w:rPr>
            <w:b/>
            <w:sz w:val="23"/>
          </w:rPr>
          <w:t xml:space="preserve"> </w:t>
        </w:r>
      </w:ins>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238" w:type="dxa"/>
        <w:tblInd w:w="1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2" w:author="Vignesh L S K" w:date="2016-12-01T11:24:00Z">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3117"/>
        <w:gridCol w:w="2671"/>
        <w:gridCol w:w="1669"/>
        <w:gridCol w:w="1781"/>
        <w:tblGridChange w:id="23">
          <w:tblGrid>
            <w:gridCol w:w="1125"/>
            <w:gridCol w:w="1395"/>
            <w:gridCol w:w="1722"/>
            <w:gridCol w:w="438"/>
            <w:gridCol w:w="1350"/>
            <w:gridCol w:w="883"/>
            <w:gridCol w:w="557"/>
            <w:gridCol w:w="1112"/>
            <w:gridCol w:w="1781"/>
          </w:tblGrid>
        </w:tblGridChange>
      </w:tblGrid>
      <w:tr w:rsidR="001260A4" w:rsidRPr="00AA38E8" w:rsidTr="00BA4229">
        <w:trPr>
          <w:trHeight w:val="296"/>
          <w:trPrChange w:id="24" w:author="Vignesh L S K" w:date="2016-12-01T11:24:00Z">
            <w:trPr>
              <w:gridAfter w:val="0"/>
              <w:trHeight w:val="485"/>
            </w:trPr>
          </w:trPrChange>
        </w:trPr>
        <w:tc>
          <w:tcPr>
            <w:tcW w:w="3117" w:type="dxa"/>
            <w:tcPrChange w:id="25" w:author="Vignesh L S K" w:date="2016-12-01T11:24:00Z">
              <w:tcPr>
                <w:tcW w:w="2520" w:type="dxa"/>
                <w:gridSpan w:val="2"/>
              </w:tcPr>
            </w:tcPrChange>
          </w:tcPr>
          <w:p w:rsidR="001260A4" w:rsidRPr="00AA38E8" w:rsidRDefault="001260A4" w:rsidP="00D229A6">
            <w:pPr>
              <w:jc w:val="center"/>
              <w:rPr>
                <w:rFonts w:cs="Calibri"/>
                <w:b/>
              </w:rPr>
            </w:pPr>
            <w:bookmarkStart w:id="26" w:name="_Toc348792978"/>
            <w:bookmarkStart w:id="27" w:name="_Toc348793074"/>
            <w:bookmarkStart w:id="28" w:name="_Toc348793965"/>
            <w:bookmarkStart w:id="29" w:name="_Toc349459173"/>
            <w:bookmarkStart w:id="30" w:name="_Toc349621609"/>
            <w:r w:rsidRPr="00AA38E8">
              <w:rPr>
                <w:rFonts w:cs="Calibri"/>
                <w:b/>
              </w:rPr>
              <w:t>Description</w:t>
            </w:r>
          </w:p>
        </w:tc>
        <w:tc>
          <w:tcPr>
            <w:tcW w:w="2671" w:type="dxa"/>
            <w:tcPrChange w:id="31" w:author="Vignesh L S K" w:date="2016-12-01T11:24:00Z">
              <w:tcPr>
                <w:tcW w:w="2160" w:type="dxa"/>
                <w:gridSpan w:val="2"/>
              </w:tcPr>
            </w:tcPrChange>
          </w:tcPr>
          <w:p w:rsidR="001260A4" w:rsidRPr="00AA38E8" w:rsidRDefault="001260A4" w:rsidP="00D229A6">
            <w:pPr>
              <w:jc w:val="center"/>
              <w:rPr>
                <w:rFonts w:cs="Calibri"/>
                <w:b/>
              </w:rPr>
            </w:pPr>
            <w:r w:rsidRPr="00AA38E8">
              <w:rPr>
                <w:rFonts w:cs="Calibri"/>
                <w:b/>
              </w:rPr>
              <w:t>Author</w:t>
            </w:r>
          </w:p>
        </w:tc>
        <w:tc>
          <w:tcPr>
            <w:tcW w:w="1669" w:type="dxa"/>
            <w:tcPrChange w:id="32" w:author="Vignesh L S K" w:date="2016-12-01T11:24:00Z">
              <w:tcPr>
                <w:tcW w:w="1350" w:type="dxa"/>
              </w:tcPr>
            </w:tcPrChange>
          </w:tcPr>
          <w:p w:rsidR="001260A4" w:rsidRPr="00AA38E8" w:rsidRDefault="001260A4" w:rsidP="00D229A6">
            <w:pPr>
              <w:jc w:val="center"/>
              <w:rPr>
                <w:rFonts w:cs="Calibri"/>
                <w:b/>
              </w:rPr>
            </w:pPr>
            <w:r w:rsidRPr="00AA38E8">
              <w:rPr>
                <w:rFonts w:cs="Calibri"/>
                <w:b/>
              </w:rPr>
              <w:t>Version</w:t>
            </w:r>
          </w:p>
        </w:tc>
        <w:tc>
          <w:tcPr>
            <w:tcW w:w="1781" w:type="dxa"/>
            <w:tcPrChange w:id="33" w:author="Vignesh L S K" w:date="2016-12-01T11:24:00Z">
              <w:tcPr>
                <w:tcW w:w="1440" w:type="dxa"/>
                <w:gridSpan w:val="2"/>
              </w:tcPr>
            </w:tcPrChange>
          </w:tcPr>
          <w:p w:rsidR="001260A4" w:rsidRPr="00AA38E8" w:rsidRDefault="001260A4" w:rsidP="00D229A6">
            <w:pPr>
              <w:jc w:val="center"/>
              <w:rPr>
                <w:rFonts w:cs="Calibri"/>
                <w:b/>
              </w:rPr>
            </w:pPr>
            <w:r w:rsidRPr="00AA38E8">
              <w:rPr>
                <w:rFonts w:cs="Calibri"/>
                <w:b/>
              </w:rPr>
              <w:t>Date</w:t>
            </w:r>
          </w:p>
        </w:tc>
      </w:tr>
      <w:tr w:rsidR="001260A4" w:rsidRPr="00AA38E8" w:rsidTr="00BA4229">
        <w:trPr>
          <w:trHeight w:val="220"/>
          <w:trPrChange w:id="34" w:author="Vignesh L S K" w:date="2016-12-01T11:24:00Z">
            <w:trPr>
              <w:gridAfter w:val="0"/>
            </w:trPr>
          </w:trPrChange>
        </w:trPr>
        <w:tc>
          <w:tcPr>
            <w:tcW w:w="3117" w:type="dxa"/>
            <w:tcPrChange w:id="35" w:author="Vignesh L S K" w:date="2016-12-01T11:24:00Z">
              <w:tcPr>
                <w:tcW w:w="2520" w:type="dxa"/>
                <w:gridSpan w:val="2"/>
              </w:tcPr>
            </w:tcPrChange>
          </w:tcPr>
          <w:p w:rsidR="001260A4" w:rsidRPr="00AA38E8" w:rsidRDefault="001260A4" w:rsidP="00D229A6">
            <w:pPr>
              <w:rPr>
                <w:rFonts w:cs="Calibri"/>
              </w:rPr>
            </w:pPr>
            <w:r>
              <w:rPr>
                <w:rFonts w:cs="Calibri"/>
              </w:rPr>
              <w:t>Initial Version</w:t>
            </w:r>
          </w:p>
        </w:tc>
        <w:tc>
          <w:tcPr>
            <w:tcW w:w="2671" w:type="dxa"/>
            <w:tcPrChange w:id="36" w:author="Vignesh L S K" w:date="2016-12-01T11:24:00Z">
              <w:tcPr>
                <w:tcW w:w="2160" w:type="dxa"/>
                <w:gridSpan w:val="2"/>
              </w:tcPr>
            </w:tcPrChange>
          </w:tcPr>
          <w:p w:rsidR="001260A4" w:rsidRPr="00AA38E8" w:rsidRDefault="001260A4" w:rsidP="00D229A6">
            <w:pPr>
              <w:rPr>
                <w:rFonts w:cs="Calibri"/>
              </w:rPr>
            </w:pPr>
            <w:r>
              <w:rPr>
                <w:rFonts w:cs="Calibri"/>
              </w:rPr>
              <w:t>BG</w:t>
            </w:r>
          </w:p>
        </w:tc>
        <w:tc>
          <w:tcPr>
            <w:tcW w:w="1669" w:type="dxa"/>
            <w:tcPrChange w:id="37" w:author="Vignesh L S K" w:date="2016-12-01T11:24:00Z">
              <w:tcPr>
                <w:tcW w:w="1350" w:type="dxa"/>
              </w:tcPr>
            </w:tcPrChange>
          </w:tcPr>
          <w:p w:rsidR="001260A4" w:rsidRPr="00AA38E8" w:rsidRDefault="001260A4" w:rsidP="00D229A6">
            <w:pPr>
              <w:rPr>
                <w:rFonts w:cs="Calibri"/>
              </w:rPr>
            </w:pPr>
            <w:r>
              <w:rPr>
                <w:rFonts w:cs="Calibri"/>
              </w:rPr>
              <w:t>1</w:t>
            </w:r>
          </w:p>
        </w:tc>
        <w:tc>
          <w:tcPr>
            <w:tcW w:w="1781" w:type="dxa"/>
            <w:tcPrChange w:id="38" w:author="Vignesh L S K" w:date="2016-12-01T11:24:00Z">
              <w:tcPr>
                <w:tcW w:w="1440" w:type="dxa"/>
                <w:gridSpan w:val="2"/>
              </w:tcPr>
            </w:tcPrChange>
          </w:tcPr>
          <w:p w:rsidR="001260A4" w:rsidRPr="00AA38E8" w:rsidRDefault="001260A4" w:rsidP="00D229A6">
            <w:pPr>
              <w:rPr>
                <w:rFonts w:cs="Calibri"/>
              </w:rPr>
            </w:pPr>
            <w:r>
              <w:rPr>
                <w:rFonts w:cs="Calibri"/>
              </w:rPr>
              <w:t>01/29/2016</w:t>
            </w:r>
          </w:p>
        </w:tc>
      </w:tr>
      <w:tr w:rsidR="00C73277" w:rsidRPr="00AA38E8" w:rsidTr="00BA4229">
        <w:trPr>
          <w:trHeight w:val="1559"/>
          <w:trPrChange w:id="39" w:author="Vignesh L S K" w:date="2016-12-01T11:24:00Z">
            <w:trPr>
              <w:gridAfter w:val="0"/>
            </w:trPr>
          </w:trPrChange>
        </w:trPr>
        <w:tc>
          <w:tcPr>
            <w:tcW w:w="3117" w:type="dxa"/>
            <w:tcPrChange w:id="40" w:author="Vignesh L S K" w:date="2016-12-01T11:24:00Z">
              <w:tcPr>
                <w:tcW w:w="2520" w:type="dxa"/>
                <w:gridSpan w:val="2"/>
              </w:tcPr>
            </w:tcPrChange>
          </w:tcPr>
          <w:p w:rsidR="00C73277" w:rsidRDefault="00C73277" w:rsidP="00C73277">
            <w:pPr>
              <w:rPr>
                <w:rFonts w:cs="Calibri"/>
              </w:rPr>
            </w:pPr>
            <w:r>
              <w:rPr>
                <w:rFonts w:cs="Calibri"/>
              </w:rPr>
              <w:t>Se</w:t>
            </w:r>
            <w:r w:rsidRPr="00C73277">
              <w:rPr>
                <w:rFonts w:cs="Calibri"/>
              </w:rPr>
              <w:t xml:space="preserve">rver runnables, Interrupt functions, Module Internal (Local) Functions, GLOBAL Function/Macro Definitions - sub portions </w:t>
            </w:r>
            <w:r>
              <w:rPr>
                <w:rFonts w:cs="Calibri"/>
              </w:rPr>
              <w:t>were</w:t>
            </w:r>
            <w:r w:rsidRPr="00C73277">
              <w:rPr>
                <w:rFonts w:cs="Calibri"/>
              </w:rPr>
              <w:t xml:space="preserve"> removed</w:t>
            </w:r>
          </w:p>
          <w:p w:rsidR="00C73277" w:rsidRDefault="00C73277" w:rsidP="00C73277">
            <w:pPr>
              <w:rPr>
                <w:rFonts w:cs="Calibri"/>
              </w:rPr>
            </w:pPr>
            <w:r>
              <w:rPr>
                <w:rFonts w:cs="Calibri"/>
              </w:rPr>
              <w:t xml:space="preserve">Footer template updated to </w:t>
            </w:r>
            <w:r w:rsidRPr="00C73277">
              <w:rPr>
                <w:rFonts w:cs="Calibri"/>
              </w:rPr>
              <w:t>EA4 01.00.01</w:t>
            </w:r>
          </w:p>
          <w:p w:rsidR="00C73277" w:rsidRDefault="00C73277" w:rsidP="00C73277">
            <w:pPr>
              <w:rPr>
                <w:rFonts w:cs="Calibri"/>
              </w:rPr>
            </w:pPr>
          </w:p>
        </w:tc>
        <w:tc>
          <w:tcPr>
            <w:tcW w:w="2671" w:type="dxa"/>
            <w:tcPrChange w:id="41" w:author="Vignesh L S K" w:date="2016-12-01T11:24:00Z">
              <w:tcPr>
                <w:tcW w:w="2160" w:type="dxa"/>
                <w:gridSpan w:val="2"/>
              </w:tcPr>
            </w:tcPrChange>
          </w:tcPr>
          <w:p w:rsidR="00C73277" w:rsidRDefault="00C73277" w:rsidP="00D229A6">
            <w:pPr>
              <w:rPr>
                <w:rFonts w:cs="Calibri"/>
              </w:rPr>
            </w:pPr>
            <w:r>
              <w:rPr>
                <w:rFonts w:cs="Calibri"/>
              </w:rPr>
              <w:t>BG</w:t>
            </w:r>
          </w:p>
        </w:tc>
        <w:tc>
          <w:tcPr>
            <w:tcW w:w="1669" w:type="dxa"/>
            <w:tcPrChange w:id="42" w:author="Vignesh L S K" w:date="2016-12-01T11:24:00Z">
              <w:tcPr>
                <w:tcW w:w="1350" w:type="dxa"/>
              </w:tcPr>
            </w:tcPrChange>
          </w:tcPr>
          <w:p w:rsidR="00C73277" w:rsidRDefault="00C73277" w:rsidP="00D229A6">
            <w:pPr>
              <w:rPr>
                <w:rFonts w:cs="Calibri"/>
              </w:rPr>
            </w:pPr>
            <w:r>
              <w:rPr>
                <w:rFonts w:cs="Calibri"/>
              </w:rPr>
              <w:t>2</w:t>
            </w:r>
          </w:p>
        </w:tc>
        <w:tc>
          <w:tcPr>
            <w:tcW w:w="1781" w:type="dxa"/>
            <w:tcPrChange w:id="43" w:author="Vignesh L S K" w:date="2016-12-01T11:24:00Z">
              <w:tcPr>
                <w:tcW w:w="1440" w:type="dxa"/>
                <w:gridSpan w:val="2"/>
              </w:tcPr>
            </w:tcPrChange>
          </w:tcPr>
          <w:p w:rsidR="00C73277" w:rsidRDefault="00C73277" w:rsidP="00D229A6">
            <w:pPr>
              <w:rPr>
                <w:rFonts w:cs="Calibri"/>
              </w:rPr>
            </w:pPr>
            <w:r>
              <w:rPr>
                <w:rFonts w:cs="Calibri"/>
              </w:rPr>
              <w:t>02/15/2016</w:t>
            </w:r>
          </w:p>
          <w:p w:rsidR="00C73277" w:rsidRDefault="00C73277" w:rsidP="00D229A6">
            <w:pPr>
              <w:rPr>
                <w:rFonts w:cs="Calibri"/>
              </w:rPr>
            </w:pPr>
          </w:p>
        </w:tc>
      </w:tr>
      <w:tr w:rsidR="00204C31" w:rsidRPr="00AA38E8" w:rsidTr="00BA4229">
        <w:trPr>
          <w:trHeight w:val="1559"/>
          <w:ins w:id="44" w:author="Vignesh L S K" w:date="2016-12-01T11:25:00Z"/>
        </w:trPr>
        <w:tc>
          <w:tcPr>
            <w:tcW w:w="3117" w:type="dxa"/>
          </w:tcPr>
          <w:p w:rsidR="00204C31" w:rsidRDefault="00204C31" w:rsidP="00204C31">
            <w:pPr>
              <w:rPr>
                <w:ins w:id="45" w:author="Vignesh L S K" w:date="2016-12-01T11:25:00Z"/>
                <w:rFonts w:cs="Calibri"/>
              </w:rPr>
            </w:pPr>
            <w:ins w:id="46" w:author="Vignesh L S K" w:date="2016-12-01T11:26:00Z">
              <w:r>
                <w:rPr>
                  <w:rFonts w:cs="Calibri"/>
                </w:rPr>
                <w:t>Updated to design version 2.0</w:t>
              </w:r>
              <w:r w:rsidRPr="00576D16">
                <w:rPr>
                  <w:rFonts w:cs="Calibri"/>
                </w:rPr>
                <w:t>.0</w:t>
              </w:r>
            </w:ins>
          </w:p>
        </w:tc>
        <w:tc>
          <w:tcPr>
            <w:tcW w:w="2671" w:type="dxa"/>
          </w:tcPr>
          <w:p w:rsidR="00204C31" w:rsidRDefault="00204C31" w:rsidP="00204C31">
            <w:pPr>
              <w:rPr>
                <w:ins w:id="47" w:author="Vignesh L S K" w:date="2016-12-01T11:25:00Z"/>
                <w:rFonts w:cs="Calibri"/>
              </w:rPr>
            </w:pPr>
            <w:ins w:id="48" w:author="Vignesh L S K" w:date="2016-12-01T11:26:00Z">
              <w:r>
                <w:rPr>
                  <w:rFonts w:cs="Calibri"/>
                </w:rPr>
                <w:t>TATA</w:t>
              </w:r>
            </w:ins>
          </w:p>
        </w:tc>
        <w:tc>
          <w:tcPr>
            <w:tcW w:w="1669" w:type="dxa"/>
          </w:tcPr>
          <w:p w:rsidR="00204C31" w:rsidRDefault="00204C31" w:rsidP="00204C31">
            <w:pPr>
              <w:rPr>
                <w:ins w:id="49" w:author="Vignesh L S K" w:date="2016-12-01T11:25:00Z"/>
                <w:rFonts w:cs="Calibri"/>
              </w:rPr>
            </w:pPr>
            <w:ins w:id="50" w:author="Vignesh L S K" w:date="2016-12-01T11:26:00Z">
              <w:r>
                <w:rPr>
                  <w:rFonts w:cs="Calibri"/>
                </w:rPr>
                <w:t>3</w:t>
              </w:r>
            </w:ins>
          </w:p>
        </w:tc>
        <w:tc>
          <w:tcPr>
            <w:tcW w:w="1781" w:type="dxa"/>
          </w:tcPr>
          <w:p w:rsidR="00204C31" w:rsidRDefault="00204C31" w:rsidP="00204C31">
            <w:pPr>
              <w:rPr>
                <w:ins w:id="51" w:author="Vignesh L S K" w:date="2016-12-01T11:25:00Z"/>
                <w:rFonts w:cs="Calibri"/>
              </w:rPr>
            </w:pPr>
            <w:ins w:id="52" w:author="Vignesh L S K" w:date="2016-12-01T11:26:00Z">
              <w:r>
                <w:rPr>
                  <w:rFonts w:cs="Calibri"/>
                </w:rPr>
                <w:t>01-Dec-16</w:t>
              </w:r>
            </w:ins>
          </w:p>
        </w:tc>
      </w:tr>
    </w:tbl>
    <w:p w:rsidR="0060359A" w:rsidRDefault="0060359A">
      <w:pPr>
        <w:spacing w:after="0"/>
        <w:rPr>
          <w:b/>
          <w:sz w:val="28"/>
          <w:szCs w:val="28"/>
          <w:u w:val="single"/>
        </w:rPr>
      </w:pPr>
    </w:p>
    <w:p w:rsidR="0060359A" w:rsidRDefault="0060359A">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926F82" w:rsidRDefault="00926F82">
      <w:pPr>
        <w:spacing w:after="0"/>
        <w:rPr>
          <w:b/>
          <w:sz w:val="28"/>
          <w:szCs w:val="28"/>
          <w:u w:val="single"/>
        </w:rPr>
      </w:pPr>
    </w:p>
    <w:p w:rsidR="004C11B2" w:rsidRDefault="00891F29">
      <w:pPr>
        <w:pStyle w:val="TOC1"/>
        <w:rPr>
          <w:ins w:id="53" w:author="Ramachandran M G." w:date="2016-12-01T11:52:00Z"/>
          <w:sz w:val="32"/>
          <w:szCs w:val="32"/>
          <w:u w:val="single"/>
        </w:rPr>
      </w:pPr>
      <w:r w:rsidRPr="00C728E9">
        <w:rPr>
          <w:sz w:val="32"/>
          <w:szCs w:val="32"/>
          <w:u w:val="single"/>
        </w:rPr>
        <w:t>Table of Contents</w:t>
      </w:r>
    </w:p>
    <w:p w:rsidR="004C11B2" w:rsidRDefault="004C11B2">
      <w:pPr>
        <w:pStyle w:val="TOC1"/>
        <w:rPr>
          <w:ins w:id="54" w:author="Ramachandran M G." w:date="2016-12-01T11:52:00Z"/>
          <w:rFonts w:eastAsiaTheme="minorEastAsia"/>
          <w:b w:val="0"/>
          <w:color w:val="auto"/>
          <w:kern w:val="0"/>
          <w:sz w:val="22"/>
          <w:szCs w:val="22"/>
          <w:lang w:val="en-IN" w:eastAsia="en-IN"/>
        </w:rPr>
      </w:pPr>
      <w:ins w:id="55" w:author="Ramachandran M G." w:date="2016-12-01T11:52:00Z">
        <w:r w:rsidRPr="004C11B2">
          <w:rPr>
            <w:sz w:val="32"/>
            <w:szCs w:val="32"/>
            <w:rPrChange w:id="56" w:author="Ramachandran M G." w:date="2016-12-01T11:53:00Z">
              <w:rPr>
                <w:sz w:val="32"/>
                <w:szCs w:val="32"/>
                <w:u w:val="single"/>
              </w:rPr>
            </w:rPrChange>
          </w:rPr>
          <w:t>1.</w:t>
        </w:r>
      </w:ins>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ins w:id="57" w:author="Ramachandran M G." w:date="2016-12-01T11:52:00Z">
        <w:r w:rsidRPr="00ED072B">
          <w:rPr>
            <w:rStyle w:val="Hyperlink"/>
          </w:rPr>
          <w:fldChar w:fldCharType="begin"/>
        </w:r>
        <w:r w:rsidRPr="00ED072B">
          <w:rPr>
            <w:rStyle w:val="Hyperlink"/>
          </w:rPr>
          <w:instrText xml:space="preserve"> </w:instrText>
        </w:r>
        <w:r>
          <w:instrText>HYPERLINK \l "_Toc468356466"</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Introduction</w:t>
        </w:r>
        <w:r>
          <w:rPr>
            <w:webHidden/>
          </w:rPr>
          <w:tab/>
        </w:r>
        <w:r>
          <w:rPr>
            <w:webHidden/>
          </w:rPr>
          <w:fldChar w:fldCharType="begin"/>
        </w:r>
        <w:r>
          <w:rPr>
            <w:webHidden/>
          </w:rPr>
          <w:instrText xml:space="preserve"> PAGEREF _Toc468356466 \h </w:instrText>
        </w:r>
        <w:r>
          <w:rPr>
            <w:webHidden/>
          </w:rPr>
        </w:r>
      </w:ins>
      <w:r>
        <w:rPr>
          <w:webHidden/>
        </w:rPr>
        <w:fldChar w:fldCharType="separate"/>
      </w:r>
      <w:ins w:id="58" w:author="Ramachandran M G." w:date="2016-12-01T11:52:00Z">
        <w:r>
          <w:rPr>
            <w:webHidden/>
          </w:rPr>
          <w:t>5</w:t>
        </w:r>
        <w:r>
          <w:rPr>
            <w:webHidden/>
          </w:rPr>
          <w:fldChar w:fldCharType="end"/>
        </w:r>
        <w:r w:rsidRPr="00ED072B">
          <w:rPr>
            <w:rStyle w:val="Hyperlink"/>
          </w:rPr>
          <w:fldChar w:fldCharType="end"/>
        </w:r>
      </w:ins>
    </w:p>
    <w:p w:rsidR="004C11B2" w:rsidRDefault="004C11B2">
      <w:pPr>
        <w:pStyle w:val="TOC2"/>
        <w:rPr>
          <w:ins w:id="59" w:author="Ramachandran M G." w:date="2016-12-01T11:52:00Z"/>
          <w:rFonts w:asciiTheme="minorHAnsi" w:eastAsiaTheme="minorEastAsia" w:hAnsiTheme="minorHAnsi"/>
          <w:color w:val="auto"/>
          <w:kern w:val="0"/>
          <w:szCs w:val="22"/>
          <w:lang w:val="en-IN" w:eastAsia="en-IN"/>
        </w:rPr>
      </w:pPr>
      <w:ins w:id="60" w:author="Ramachandran M G." w:date="2016-12-01T11:52:00Z">
        <w:r w:rsidRPr="00ED072B">
          <w:rPr>
            <w:rStyle w:val="Hyperlink"/>
          </w:rPr>
          <w:fldChar w:fldCharType="begin"/>
        </w:r>
        <w:r w:rsidRPr="00ED072B">
          <w:rPr>
            <w:rStyle w:val="Hyperlink"/>
          </w:rPr>
          <w:instrText xml:space="preserve"> </w:instrText>
        </w:r>
        <w:r>
          <w:instrText>HYPERLINK \l "_Toc468356467"</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1.1</w:t>
        </w:r>
        <w:r>
          <w:rPr>
            <w:rFonts w:asciiTheme="minorHAnsi" w:eastAsiaTheme="minorEastAsia" w:hAnsiTheme="minorHAnsi"/>
            <w:color w:val="auto"/>
            <w:kern w:val="0"/>
            <w:szCs w:val="22"/>
            <w:lang w:val="en-IN" w:eastAsia="en-IN"/>
          </w:rPr>
          <w:tab/>
        </w:r>
        <w:r w:rsidRPr="00ED072B">
          <w:rPr>
            <w:rStyle w:val="Hyperlink"/>
          </w:rPr>
          <w:t>Purpose</w:t>
        </w:r>
        <w:r>
          <w:rPr>
            <w:webHidden/>
          </w:rPr>
          <w:tab/>
        </w:r>
        <w:r>
          <w:rPr>
            <w:webHidden/>
          </w:rPr>
          <w:fldChar w:fldCharType="begin"/>
        </w:r>
        <w:r>
          <w:rPr>
            <w:webHidden/>
          </w:rPr>
          <w:instrText xml:space="preserve"> PAGEREF _Toc468356467 \h </w:instrText>
        </w:r>
        <w:r>
          <w:rPr>
            <w:webHidden/>
          </w:rPr>
        </w:r>
      </w:ins>
      <w:r>
        <w:rPr>
          <w:webHidden/>
        </w:rPr>
        <w:fldChar w:fldCharType="separate"/>
      </w:r>
      <w:ins w:id="61" w:author="Ramachandran M G." w:date="2016-12-01T11:52:00Z">
        <w:r>
          <w:rPr>
            <w:webHidden/>
          </w:rPr>
          <w:t>5</w:t>
        </w:r>
        <w:r>
          <w:rPr>
            <w:webHidden/>
          </w:rPr>
          <w:fldChar w:fldCharType="end"/>
        </w:r>
        <w:r w:rsidRPr="00ED072B">
          <w:rPr>
            <w:rStyle w:val="Hyperlink"/>
          </w:rPr>
          <w:fldChar w:fldCharType="end"/>
        </w:r>
      </w:ins>
    </w:p>
    <w:p w:rsidR="004C11B2" w:rsidRDefault="004C11B2">
      <w:pPr>
        <w:pStyle w:val="TOC2"/>
        <w:rPr>
          <w:ins w:id="62" w:author="Ramachandran M G." w:date="2016-12-01T11:52:00Z"/>
          <w:rFonts w:asciiTheme="minorHAnsi" w:eastAsiaTheme="minorEastAsia" w:hAnsiTheme="minorHAnsi"/>
          <w:color w:val="auto"/>
          <w:kern w:val="0"/>
          <w:szCs w:val="22"/>
          <w:lang w:val="en-IN" w:eastAsia="en-IN"/>
        </w:rPr>
      </w:pPr>
      <w:ins w:id="63" w:author="Ramachandran M G." w:date="2016-12-01T11:52:00Z">
        <w:r w:rsidRPr="00ED072B">
          <w:rPr>
            <w:rStyle w:val="Hyperlink"/>
          </w:rPr>
          <w:fldChar w:fldCharType="begin"/>
        </w:r>
        <w:r w:rsidRPr="00ED072B">
          <w:rPr>
            <w:rStyle w:val="Hyperlink"/>
          </w:rPr>
          <w:instrText xml:space="preserve"> </w:instrText>
        </w:r>
        <w:r>
          <w:instrText>HYPERLINK \l "_Toc468356468"</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1.2</w:t>
        </w:r>
        <w:r>
          <w:rPr>
            <w:rFonts w:asciiTheme="minorHAnsi" w:eastAsiaTheme="minorEastAsia" w:hAnsiTheme="minorHAnsi"/>
            <w:color w:val="auto"/>
            <w:kern w:val="0"/>
            <w:szCs w:val="22"/>
            <w:lang w:val="en-IN" w:eastAsia="en-IN"/>
          </w:rPr>
          <w:tab/>
        </w:r>
        <w:r w:rsidRPr="00ED072B">
          <w:rPr>
            <w:rStyle w:val="Hyperlink"/>
          </w:rPr>
          <w:t>Scope</w:t>
        </w:r>
        <w:r>
          <w:rPr>
            <w:webHidden/>
          </w:rPr>
          <w:tab/>
        </w:r>
        <w:r>
          <w:rPr>
            <w:webHidden/>
          </w:rPr>
          <w:fldChar w:fldCharType="begin"/>
        </w:r>
        <w:r>
          <w:rPr>
            <w:webHidden/>
          </w:rPr>
          <w:instrText xml:space="preserve"> PAGEREF _Toc468356468 \h </w:instrText>
        </w:r>
        <w:r>
          <w:rPr>
            <w:webHidden/>
          </w:rPr>
        </w:r>
      </w:ins>
      <w:r>
        <w:rPr>
          <w:webHidden/>
        </w:rPr>
        <w:fldChar w:fldCharType="separate"/>
      </w:r>
      <w:ins w:id="64" w:author="Ramachandran M G." w:date="2016-12-01T11:52:00Z">
        <w:r>
          <w:rPr>
            <w:webHidden/>
          </w:rPr>
          <w:t>5</w:t>
        </w:r>
        <w:r>
          <w:rPr>
            <w:webHidden/>
          </w:rPr>
          <w:fldChar w:fldCharType="end"/>
        </w:r>
        <w:r w:rsidRPr="00ED072B">
          <w:rPr>
            <w:rStyle w:val="Hyperlink"/>
          </w:rPr>
          <w:fldChar w:fldCharType="end"/>
        </w:r>
      </w:ins>
    </w:p>
    <w:p w:rsidR="004C11B2" w:rsidRDefault="004C11B2">
      <w:pPr>
        <w:pStyle w:val="TOC1"/>
        <w:rPr>
          <w:ins w:id="65" w:author="Ramachandran M G." w:date="2016-12-01T11:52:00Z"/>
          <w:rFonts w:eastAsiaTheme="minorEastAsia"/>
          <w:b w:val="0"/>
          <w:color w:val="auto"/>
          <w:kern w:val="0"/>
          <w:sz w:val="22"/>
          <w:szCs w:val="22"/>
          <w:lang w:val="en-IN" w:eastAsia="en-IN"/>
        </w:rPr>
      </w:pPr>
      <w:ins w:id="66" w:author="Ramachandran M G." w:date="2016-12-01T11:52:00Z">
        <w:r w:rsidRPr="00ED072B">
          <w:rPr>
            <w:rStyle w:val="Hyperlink"/>
          </w:rPr>
          <w:fldChar w:fldCharType="begin"/>
        </w:r>
        <w:r w:rsidRPr="00ED072B">
          <w:rPr>
            <w:rStyle w:val="Hyperlink"/>
          </w:rPr>
          <w:instrText xml:space="preserve"> </w:instrText>
        </w:r>
        <w:r>
          <w:instrText>HYPERLINK \l "_Toc468356469"</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ascii="Calibri" w:hAnsi="Calibri" w:cs="Calibri"/>
          </w:rPr>
          <w:t>2</w:t>
        </w:r>
        <w:r>
          <w:rPr>
            <w:rFonts w:eastAsiaTheme="minorEastAsia"/>
            <w:b w:val="0"/>
            <w:color w:val="auto"/>
            <w:kern w:val="0"/>
            <w:sz w:val="22"/>
            <w:szCs w:val="22"/>
            <w:lang w:val="en-IN" w:eastAsia="en-IN"/>
          </w:rPr>
          <w:tab/>
        </w:r>
        <w:r w:rsidRPr="00ED072B">
          <w:rPr>
            <w:rStyle w:val="Hyperlink"/>
            <w:rFonts w:ascii="Calibri" w:hAnsi="Calibri" w:cs="Calibri"/>
          </w:rPr>
          <w:t>HowDetn High-Level Description</w:t>
        </w:r>
        <w:r>
          <w:rPr>
            <w:webHidden/>
          </w:rPr>
          <w:tab/>
        </w:r>
        <w:r>
          <w:rPr>
            <w:webHidden/>
          </w:rPr>
          <w:fldChar w:fldCharType="begin"/>
        </w:r>
        <w:r>
          <w:rPr>
            <w:webHidden/>
          </w:rPr>
          <w:instrText xml:space="preserve"> PAGEREF _Toc468356469 \h </w:instrText>
        </w:r>
        <w:r>
          <w:rPr>
            <w:webHidden/>
          </w:rPr>
        </w:r>
      </w:ins>
      <w:r>
        <w:rPr>
          <w:webHidden/>
        </w:rPr>
        <w:fldChar w:fldCharType="separate"/>
      </w:r>
      <w:ins w:id="67" w:author="Ramachandran M G." w:date="2016-12-01T11:52:00Z">
        <w:r>
          <w:rPr>
            <w:webHidden/>
          </w:rPr>
          <w:t>6</w:t>
        </w:r>
        <w:r>
          <w:rPr>
            <w:webHidden/>
          </w:rPr>
          <w:fldChar w:fldCharType="end"/>
        </w:r>
        <w:r w:rsidRPr="00ED072B">
          <w:rPr>
            <w:rStyle w:val="Hyperlink"/>
          </w:rPr>
          <w:fldChar w:fldCharType="end"/>
        </w:r>
      </w:ins>
    </w:p>
    <w:p w:rsidR="004C11B2" w:rsidRDefault="004C11B2">
      <w:pPr>
        <w:pStyle w:val="TOC2"/>
        <w:rPr>
          <w:ins w:id="68" w:author="Ramachandran M G." w:date="2016-12-01T11:52:00Z"/>
          <w:rFonts w:asciiTheme="minorHAnsi" w:eastAsiaTheme="minorEastAsia" w:hAnsiTheme="minorHAnsi"/>
          <w:color w:val="auto"/>
          <w:kern w:val="0"/>
          <w:szCs w:val="22"/>
          <w:lang w:val="en-IN" w:eastAsia="en-IN"/>
        </w:rPr>
      </w:pPr>
      <w:ins w:id="69" w:author="Ramachandran M G." w:date="2016-12-01T11:52:00Z">
        <w:r w:rsidRPr="00ED072B">
          <w:rPr>
            <w:rStyle w:val="Hyperlink"/>
          </w:rPr>
          <w:fldChar w:fldCharType="begin"/>
        </w:r>
        <w:r w:rsidRPr="00ED072B">
          <w:rPr>
            <w:rStyle w:val="Hyperlink"/>
          </w:rPr>
          <w:instrText xml:space="preserve"> </w:instrText>
        </w:r>
        <w:r>
          <w:instrText>HYPERLINK \l "_Toc468356470"</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2.1</w:t>
        </w:r>
        <w:r>
          <w:rPr>
            <w:rFonts w:asciiTheme="minorHAnsi" w:eastAsiaTheme="minorEastAsia" w:hAnsiTheme="minorHAnsi"/>
            <w:color w:val="auto"/>
            <w:kern w:val="0"/>
            <w:szCs w:val="22"/>
            <w:lang w:val="en-IN" w:eastAsia="en-IN"/>
          </w:rPr>
          <w:tab/>
        </w:r>
        <w:r w:rsidRPr="00ED072B">
          <w:rPr>
            <w:rStyle w:val="Hyperlink"/>
          </w:rPr>
          <w:t>Graphical</w:t>
        </w:r>
        <w:r w:rsidRPr="00ED072B">
          <w:rPr>
            <w:rStyle w:val="Hyperlink"/>
            <w:rFonts w:cs="Calibri"/>
          </w:rPr>
          <w:t xml:space="preserve"> representation of HowDetn</w:t>
        </w:r>
        <w:r>
          <w:rPr>
            <w:webHidden/>
          </w:rPr>
          <w:tab/>
        </w:r>
        <w:r>
          <w:rPr>
            <w:webHidden/>
          </w:rPr>
          <w:fldChar w:fldCharType="begin"/>
        </w:r>
        <w:r>
          <w:rPr>
            <w:webHidden/>
          </w:rPr>
          <w:instrText xml:space="preserve"> PAGEREF _Toc468356470 \h </w:instrText>
        </w:r>
        <w:r>
          <w:rPr>
            <w:webHidden/>
          </w:rPr>
        </w:r>
      </w:ins>
      <w:r>
        <w:rPr>
          <w:webHidden/>
        </w:rPr>
        <w:fldChar w:fldCharType="separate"/>
      </w:r>
      <w:ins w:id="70" w:author="Ramachandran M G." w:date="2016-12-01T11:52:00Z">
        <w:r>
          <w:rPr>
            <w:webHidden/>
          </w:rPr>
          <w:t>6</w:t>
        </w:r>
        <w:r>
          <w:rPr>
            <w:webHidden/>
          </w:rPr>
          <w:fldChar w:fldCharType="end"/>
        </w:r>
        <w:r w:rsidRPr="00ED072B">
          <w:rPr>
            <w:rStyle w:val="Hyperlink"/>
          </w:rPr>
          <w:fldChar w:fldCharType="end"/>
        </w:r>
      </w:ins>
    </w:p>
    <w:p w:rsidR="004C11B2" w:rsidRDefault="004C11B2">
      <w:pPr>
        <w:pStyle w:val="TOC2"/>
        <w:rPr>
          <w:ins w:id="71" w:author="Ramachandran M G." w:date="2016-12-01T11:52:00Z"/>
          <w:rFonts w:asciiTheme="minorHAnsi" w:eastAsiaTheme="minorEastAsia" w:hAnsiTheme="minorHAnsi"/>
          <w:color w:val="auto"/>
          <w:kern w:val="0"/>
          <w:szCs w:val="22"/>
          <w:lang w:val="en-IN" w:eastAsia="en-IN"/>
        </w:rPr>
      </w:pPr>
      <w:ins w:id="72" w:author="Ramachandran M G." w:date="2016-12-01T11:52:00Z">
        <w:r w:rsidRPr="00ED072B">
          <w:rPr>
            <w:rStyle w:val="Hyperlink"/>
          </w:rPr>
          <w:fldChar w:fldCharType="begin"/>
        </w:r>
        <w:r w:rsidRPr="00ED072B">
          <w:rPr>
            <w:rStyle w:val="Hyperlink"/>
          </w:rPr>
          <w:instrText xml:space="preserve"> </w:instrText>
        </w:r>
        <w:r>
          <w:instrText>HYPERLINK \l "_Toc468356471"</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2.2</w:t>
        </w:r>
        <w:r>
          <w:rPr>
            <w:rFonts w:asciiTheme="minorHAnsi" w:eastAsiaTheme="minorEastAsia" w:hAnsiTheme="minorHAnsi"/>
            <w:color w:val="auto"/>
            <w:kern w:val="0"/>
            <w:szCs w:val="22"/>
            <w:lang w:val="en-IN" w:eastAsia="en-IN"/>
          </w:rPr>
          <w:tab/>
        </w:r>
        <w:r w:rsidRPr="00ED072B">
          <w:rPr>
            <w:rStyle w:val="Hyperlink"/>
            <w:rFonts w:cs="Calibri"/>
          </w:rPr>
          <w:t>Data Flow Diagram</w:t>
        </w:r>
        <w:r>
          <w:rPr>
            <w:webHidden/>
          </w:rPr>
          <w:tab/>
        </w:r>
        <w:r>
          <w:rPr>
            <w:webHidden/>
          </w:rPr>
          <w:fldChar w:fldCharType="begin"/>
        </w:r>
        <w:r>
          <w:rPr>
            <w:webHidden/>
          </w:rPr>
          <w:instrText xml:space="preserve"> PAGEREF _Toc468356471 \h </w:instrText>
        </w:r>
        <w:r>
          <w:rPr>
            <w:webHidden/>
          </w:rPr>
        </w:r>
      </w:ins>
      <w:r>
        <w:rPr>
          <w:webHidden/>
        </w:rPr>
        <w:fldChar w:fldCharType="separate"/>
      </w:r>
      <w:ins w:id="73" w:author="Ramachandran M G." w:date="2016-12-01T11:52:00Z">
        <w:r>
          <w:rPr>
            <w:webHidden/>
          </w:rPr>
          <w:t>6</w:t>
        </w:r>
        <w:r>
          <w:rPr>
            <w:webHidden/>
          </w:rPr>
          <w:fldChar w:fldCharType="end"/>
        </w:r>
        <w:r w:rsidRPr="00ED072B">
          <w:rPr>
            <w:rStyle w:val="Hyperlink"/>
          </w:rPr>
          <w:fldChar w:fldCharType="end"/>
        </w:r>
      </w:ins>
    </w:p>
    <w:p w:rsidR="004C11B2" w:rsidRDefault="004C11B2">
      <w:pPr>
        <w:pStyle w:val="TOC3"/>
        <w:tabs>
          <w:tab w:val="left" w:pos="1200"/>
        </w:tabs>
        <w:rPr>
          <w:ins w:id="74" w:author="Ramachandran M G." w:date="2016-12-01T11:52:00Z"/>
          <w:rFonts w:asciiTheme="minorHAnsi" w:eastAsiaTheme="minorEastAsia" w:hAnsiTheme="minorHAnsi"/>
          <w:color w:val="auto"/>
          <w:kern w:val="0"/>
          <w:sz w:val="22"/>
          <w:szCs w:val="22"/>
          <w:lang w:val="en-IN" w:eastAsia="en-IN"/>
        </w:rPr>
      </w:pPr>
      <w:ins w:id="75" w:author="Ramachandran M G." w:date="2016-12-01T11:52:00Z">
        <w:r w:rsidRPr="00ED072B">
          <w:rPr>
            <w:rStyle w:val="Hyperlink"/>
          </w:rPr>
          <w:fldChar w:fldCharType="begin"/>
        </w:r>
        <w:r w:rsidRPr="00ED072B">
          <w:rPr>
            <w:rStyle w:val="Hyperlink"/>
          </w:rPr>
          <w:instrText xml:space="preserve"> </w:instrText>
        </w:r>
        <w:r>
          <w:instrText>HYPERLINK \l "_Toc468356472"</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2.2.1</w:t>
        </w:r>
        <w:r>
          <w:rPr>
            <w:rFonts w:asciiTheme="minorHAnsi" w:eastAsiaTheme="minorEastAsia" w:hAnsiTheme="minorHAnsi"/>
            <w:color w:val="auto"/>
            <w:kern w:val="0"/>
            <w:sz w:val="22"/>
            <w:szCs w:val="22"/>
            <w:lang w:val="en-IN" w:eastAsia="en-IN"/>
          </w:rPr>
          <w:tab/>
        </w:r>
        <w:r w:rsidRPr="00ED072B">
          <w:rPr>
            <w:rStyle w:val="Hyperlink"/>
          </w:rPr>
          <w:t xml:space="preserve">Component </w:t>
        </w:r>
        <w:r w:rsidRPr="00ED072B">
          <w:rPr>
            <w:rStyle w:val="Hyperlink"/>
            <w:rFonts w:cs="Calibri"/>
          </w:rPr>
          <w:t>level DFD</w:t>
        </w:r>
        <w:r>
          <w:rPr>
            <w:webHidden/>
          </w:rPr>
          <w:tab/>
        </w:r>
        <w:r>
          <w:rPr>
            <w:webHidden/>
          </w:rPr>
          <w:fldChar w:fldCharType="begin"/>
        </w:r>
        <w:r>
          <w:rPr>
            <w:webHidden/>
          </w:rPr>
          <w:instrText xml:space="preserve"> PAGEREF _Toc468356472 \h </w:instrText>
        </w:r>
        <w:r>
          <w:rPr>
            <w:webHidden/>
          </w:rPr>
        </w:r>
      </w:ins>
      <w:r>
        <w:rPr>
          <w:webHidden/>
        </w:rPr>
        <w:fldChar w:fldCharType="separate"/>
      </w:r>
      <w:ins w:id="76" w:author="Ramachandran M G." w:date="2016-12-01T11:52:00Z">
        <w:r>
          <w:rPr>
            <w:webHidden/>
          </w:rPr>
          <w:t>6</w:t>
        </w:r>
        <w:r>
          <w:rPr>
            <w:webHidden/>
          </w:rPr>
          <w:fldChar w:fldCharType="end"/>
        </w:r>
        <w:r w:rsidRPr="00ED072B">
          <w:rPr>
            <w:rStyle w:val="Hyperlink"/>
          </w:rPr>
          <w:fldChar w:fldCharType="end"/>
        </w:r>
      </w:ins>
    </w:p>
    <w:p w:rsidR="004C11B2" w:rsidRDefault="004C11B2">
      <w:pPr>
        <w:pStyle w:val="TOC3"/>
        <w:tabs>
          <w:tab w:val="left" w:pos="1200"/>
        </w:tabs>
        <w:rPr>
          <w:ins w:id="77" w:author="Ramachandran M G." w:date="2016-12-01T11:52:00Z"/>
          <w:rFonts w:asciiTheme="minorHAnsi" w:eastAsiaTheme="minorEastAsia" w:hAnsiTheme="minorHAnsi"/>
          <w:color w:val="auto"/>
          <w:kern w:val="0"/>
          <w:sz w:val="22"/>
          <w:szCs w:val="22"/>
          <w:lang w:val="en-IN" w:eastAsia="en-IN"/>
        </w:rPr>
      </w:pPr>
      <w:ins w:id="78" w:author="Ramachandran M G." w:date="2016-12-01T11:52:00Z">
        <w:r w:rsidRPr="00ED072B">
          <w:rPr>
            <w:rStyle w:val="Hyperlink"/>
          </w:rPr>
          <w:fldChar w:fldCharType="begin"/>
        </w:r>
        <w:r w:rsidRPr="00ED072B">
          <w:rPr>
            <w:rStyle w:val="Hyperlink"/>
          </w:rPr>
          <w:instrText xml:space="preserve"> </w:instrText>
        </w:r>
        <w:r>
          <w:instrText>HYPERLINK \l "_Toc468356473"</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2.2.2</w:t>
        </w:r>
        <w:r>
          <w:rPr>
            <w:rFonts w:asciiTheme="minorHAnsi" w:eastAsiaTheme="minorEastAsia" w:hAnsiTheme="minorHAnsi"/>
            <w:color w:val="auto"/>
            <w:kern w:val="0"/>
            <w:sz w:val="22"/>
            <w:szCs w:val="22"/>
            <w:lang w:val="en-IN" w:eastAsia="en-IN"/>
          </w:rPr>
          <w:tab/>
        </w:r>
        <w:r w:rsidRPr="00ED072B">
          <w:rPr>
            <w:rStyle w:val="Hyperlink"/>
          </w:rPr>
          <w:t xml:space="preserve">Function </w:t>
        </w:r>
        <w:r w:rsidRPr="00ED072B">
          <w:rPr>
            <w:rStyle w:val="Hyperlink"/>
            <w:rFonts w:cs="Calibri"/>
          </w:rPr>
          <w:t>level DFD</w:t>
        </w:r>
        <w:r>
          <w:rPr>
            <w:webHidden/>
          </w:rPr>
          <w:tab/>
        </w:r>
        <w:r>
          <w:rPr>
            <w:webHidden/>
          </w:rPr>
          <w:fldChar w:fldCharType="begin"/>
        </w:r>
        <w:r>
          <w:rPr>
            <w:webHidden/>
          </w:rPr>
          <w:instrText xml:space="preserve"> PAGEREF _Toc468356473 \h </w:instrText>
        </w:r>
        <w:r>
          <w:rPr>
            <w:webHidden/>
          </w:rPr>
        </w:r>
      </w:ins>
      <w:r>
        <w:rPr>
          <w:webHidden/>
        </w:rPr>
        <w:fldChar w:fldCharType="separate"/>
      </w:r>
      <w:ins w:id="79" w:author="Ramachandran M G." w:date="2016-12-01T11:52:00Z">
        <w:r>
          <w:rPr>
            <w:webHidden/>
          </w:rPr>
          <w:t>6</w:t>
        </w:r>
        <w:r>
          <w:rPr>
            <w:webHidden/>
          </w:rPr>
          <w:fldChar w:fldCharType="end"/>
        </w:r>
        <w:r w:rsidRPr="00ED072B">
          <w:rPr>
            <w:rStyle w:val="Hyperlink"/>
          </w:rPr>
          <w:fldChar w:fldCharType="end"/>
        </w:r>
      </w:ins>
    </w:p>
    <w:p w:rsidR="004C11B2" w:rsidRDefault="004C11B2">
      <w:pPr>
        <w:pStyle w:val="TOC1"/>
        <w:rPr>
          <w:ins w:id="80" w:author="Ramachandran M G." w:date="2016-12-01T11:52:00Z"/>
          <w:rFonts w:eastAsiaTheme="minorEastAsia"/>
          <w:b w:val="0"/>
          <w:color w:val="auto"/>
          <w:kern w:val="0"/>
          <w:sz w:val="22"/>
          <w:szCs w:val="22"/>
          <w:lang w:val="en-IN" w:eastAsia="en-IN"/>
        </w:rPr>
      </w:pPr>
      <w:ins w:id="81" w:author="Ramachandran M G." w:date="2016-12-01T11:52:00Z">
        <w:r w:rsidRPr="00ED072B">
          <w:rPr>
            <w:rStyle w:val="Hyperlink"/>
          </w:rPr>
          <w:fldChar w:fldCharType="begin"/>
        </w:r>
        <w:r w:rsidRPr="00ED072B">
          <w:rPr>
            <w:rStyle w:val="Hyperlink"/>
          </w:rPr>
          <w:instrText xml:space="preserve"> </w:instrText>
        </w:r>
        <w:r>
          <w:instrText>HYPERLINK \l "_Toc468356474"</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ascii="Calibri" w:hAnsi="Calibri" w:cs="Calibri"/>
          </w:rPr>
          <w:t>3</w:t>
        </w:r>
        <w:r>
          <w:rPr>
            <w:rFonts w:eastAsiaTheme="minorEastAsia"/>
            <w:b w:val="0"/>
            <w:color w:val="auto"/>
            <w:kern w:val="0"/>
            <w:sz w:val="22"/>
            <w:szCs w:val="22"/>
            <w:lang w:val="en-IN" w:eastAsia="en-IN"/>
          </w:rPr>
          <w:tab/>
        </w:r>
        <w:r w:rsidRPr="00ED072B">
          <w:rPr>
            <w:rStyle w:val="Hyperlink"/>
            <w:rFonts w:ascii="Calibri" w:hAnsi="Calibri" w:cs="Calibri"/>
          </w:rPr>
          <w:t>Constant Data Dictionary</w:t>
        </w:r>
        <w:r>
          <w:rPr>
            <w:webHidden/>
          </w:rPr>
          <w:tab/>
        </w:r>
        <w:r>
          <w:rPr>
            <w:webHidden/>
          </w:rPr>
          <w:fldChar w:fldCharType="begin"/>
        </w:r>
        <w:r>
          <w:rPr>
            <w:webHidden/>
          </w:rPr>
          <w:instrText xml:space="preserve"> PAGEREF _Toc468356474 \h </w:instrText>
        </w:r>
        <w:r>
          <w:rPr>
            <w:webHidden/>
          </w:rPr>
        </w:r>
      </w:ins>
      <w:r>
        <w:rPr>
          <w:webHidden/>
        </w:rPr>
        <w:fldChar w:fldCharType="separate"/>
      </w:r>
      <w:ins w:id="82" w:author="Ramachandran M G." w:date="2016-12-01T11:52:00Z">
        <w:r>
          <w:rPr>
            <w:webHidden/>
          </w:rPr>
          <w:t>7</w:t>
        </w:r>
        <w:r>
          <w:rPr>
            <w:webHidden/>
          </w:rPr>
          <w:fldChar w:fldCharType="end"/>
        </w:r>
        <w:r w:rsidRPr="00ED072B">
          <w:rPr>
            <w:rStyle w:val="Hyperlink"/>
          </w:rPr>
          <w:fldChar w:fldCharType="end"/>
        </w:r>
      </w:ins>
    </w:p>
    <w:p w:rsidR="004C11B2" w:rsidRDefault="004C11B2">
      <w:pPr>
        <w:pStyle w:val="TOC2"/>
        <w:rPr>
          <w:ins w:id="83" w:author="Ramachandran M G." w:date="2016-12-01T11:52:00Z"/>
          <w:rFonts w:asciiTheme="minorHAnsi" w:eastAsiaTheme="minorEastAsia" w:hAnsiTheme="minorHAnsi"/>
          <w:color w:val="auto"/>
          <w:kern w:val="0"/>
          <w:szCs w:val="22"/>
          <w:lang w:val="en-IN" w:eastAsia="en-IN"/>
        </w:rPr>
      </w:pPr>
      <w:ins w:id="84" w:author="Ramachandran M G." w:date="2016-12-01T11:52:00Z">
        <w:r w:rsidRPr="00ED072B">
          <w:rPr>
            <w:rStyle w:val="Hyperlink"/>
          </w:rPr>
          <w:fldChar w:fldCharType="begin"/>
        </w:r>
        <w:r w:rsidRPr="00ED072B">
          <w:rPr>
            <w:rStyle w:val="Hyperlink"/>
          </w:rPr>
          <w:instrText xml:space="preserve"> </w:instrText>
        </w:r>
        <w:r>
          <w:instrText>HYPERLINK \l "_Toc468356475"</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3.1</w:t>
        </w:r>
        <w:r>
          <w:rPr>
            <w:rFonts w:asciiTheme="minorHAnsi" w:eastAsiaTheme="minorEastAsia" w:hAnsiTheme="minorHAnsi"/>
            <w:color w:val="auto"/>
            <w:kern w:val="0"/>
            <w:szCs w:val="22"/>
            <w:lang w:val="en-IN" w:eastAsia="en-IN"/>
          </w:rPr>
          <w:tab/>
        </w:r>
        <w:r w:rsidRPr="00ED072B">
          <w:rPr>
            <w:rStyle w:val="Hyperlink"/>
          </w:rPr>
          <w:t>Program (fixed) Constants</w:t>
        </w:r>
        <w:r>
          <w:rPr>
            <w:webHidden/>
          </w:rPr>
          <w:tab/>
        </w:r>
        <w:r>
          <w:rPr>
            <w:webHidden/>
          </w:rPr>
          <w:fldChar w:fldCharType="begin"/>
        </w:r>
        <w:r>
          <w:rPr>
            <w:webHidden/>
          </w:rPr>
          <w:instrText xml:space="preserve"> PAGEREF _Toc468356475 \h </w:instrText>
        </w:r>
        <w:r>
          <w:rPr>
            <w:webHidden/>
          </w:rPr>
        </w:r>
      </w:ins>
      <w:r>
        <w:rPr>
          <w:webHidden/>
        </w:rPr>
        <w:fldChar w:fldCharType="separate"/>
      </w:r>
      <w:ins w:id="85" w:author="Ramachandran M G." w:date="2016-12-01T11:52:00Z">
        <w:r>
          <w:rPr>
            <w:webHidden/>
          </w:rPr>
          <w:t>7</w:t>
        </w:r>
        <w:r>
          <w:rPr>
            <w:webHidden/>
          </w:rPr>
          <w:fldChar w:fldCharType="end"/>
        </w:r>
        <w:r w:rsidRPr="00ED072B">
          <w:rPr>
            <w:rStyle w:val="Hyperlink"/>
          </w:rPr>
          <w:fldChar w:fldCharType="end"/>
        </w:r>
      </w:ins>
    </w:p>
    <w:p w:rsidR="004C11B2" w:rsidRDefault="004C11B2">
      <w:pPr>
        <w:pStyle w:val="TOC3"/>
        <w:tabs>
          <w:tab w:val="left" w:pos="1200"/>
        </w:tabs>
        <w:rPr>
          <w:ins w:id="86" w:author="Ramachandran M G." w:date="2016-12-01T11:52:00Z"/>
          <w:rFonts w:asciiTheme="minorHAnsi" w:eastAsiaTheme="minorEastAsia" w:hAnsiTheme="minorHAnsi"/>
          <w:color w:val="auto"/>
          <w:kern w:val="0"/>
          <w:sz w:val="22"/>
          <w:szCs w:val="22"/>
          <w:lang w:val="en-IN" w:eastAsia="en-IN"/>
        </w:rPr>
      </w:pPr>
      <w:ins w:id="87" w:author="Ramachandran M G." w:date="2016-12-01T11:52:00Z">
        <w:r w:rsidRPr="00ED072B">
          <w:rPr>
            <w:rStyle w:val="Hyperlink"/>
          </w:rPr>
          <w:fldChar w:fldCharType="begin"/>
        </w:r>
        <w:r w:rsidRPr="00ED072B">
          <w:rPr>
            <w:rStyle w:val="Hyperlink"/>
          </w:rPr>
          <w:instrText xml:space="preserve"> </w:instrText>
        </w:r>
        <w:r>
          <w:instrText>HYPERLINK \l "_Toc468356476"</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3.1.1</w:t>
        </w:r>
        <w:r>
          <w:rPr>
            <w:rFonts w:asciiTheme="minorHAnsi" w:eastAsiaTheme="minorEastAsia" w:hAnsiTheme="minorHAnsi"/>
            <w:color w:val="auto"/>
            <w:kern w:val="0"/>
            <w:sz w:val="22"/>
            <w:szCs w:val="22"/>
            <w:lang w:val="en-IN" w:eastAsia="en-IN"/>
          </w:rPr>
          <w:tab/>
        </w:r>
        <w:r w:rsidRPr="00ED072B">
          <w:rPr>
            <w:rStyle w:val="Hyperlink"/>
          </w:rPr>
          <w:t>Embedded Constants</w:t>
        </w:r>
        <w:r>
          <w:rPr>
            <w:webHidden/>
          </w:rPr>
          <w:tab/>
        </w:r>
        <w:r>
          <w:rPr>
            <w:webHidden/>
          </w:rPr>
          <w:fldChar w:fldCharType="begin"/>
        </w:r>
        <w:r>
          <w:rPr>
            <w:webHidden/>
          </w:rPr>
          <w:instrText xml:space="preserve"> PAGEREF _Toc468356476 \h </w:instrText>
        </w:r>
        <w:r>
          <w:rPr>
            <w:webHidden/>
          </w:rPr>
        </w:r>
      </w:ins>
      <w:r>
        <w:rPr>
          <w:webHidden/>
        </w:rPr>
        <w:fldChar w:fldCharType="separate"/>
      </w:r>
      <w:ins w:id="88" w:author="Ramachandran M G." w:date="2016-12-01T11:52:00Z">
        <w:r>
          <w:rPr>
            <w:webHidden/>
          </w:rPr>
          <w:t>7</w:t>
        </w:r>
        <w:r>
          <w:rPr>
            <w:webHidden/>
          </w:rPr>
          <w:fldChar w:fldCharType="end"/>
        </w:r>
        <w:r w:rsidRPr="00ED072B">
          <w:rPr>
            <w:rStyle w:val="Hyperlink"/>
          </w:rPr>
          <w:fldChar w:fldCharType="end"/>
        </w:r>
      </w:ins>
    </w:p>
    <w:p w:rsidR="004C11B2" w:rsidRDefault="004C11B2">
      <w:pPr>
        <w:pStyle w:val="TOC1"/>
        <w:rPr>
          <w:ins w:id="89" w:author="Ramachandran M G." w:date="2016-12-01T11:52:00Z"/>
          <w:rFonts w:eastAsiaTheme="minorEastAsia"/>
          <w:b w:val="0"/>
          <w:color w:val="auto"/>
          <w:kern w:val="0"/>
          <w:sz w:val="22"/>
          <w:szCs w:val="22"/>
          <w:lang w:val="en-IN" w:eastAsia="en-IN"/>
        </w:rPr>
      </w:pPr>
      <w:ins w:id="90" w:author="Ramachandran M G." w:date="2016-12-01T11:52:00Z">
        <w:r w:rsidRPr="00ED072B">
          <w:rPr>
            <w:rStyle w:val="Hyperlink"/>
          </w:rPr>
          <w:fldChar w:fldCharType="begin"/>
        </w:r>
        <w:r w:rsidRPr="00ED072B">
          <w:rPr>
            <w:rStyle w:val="Hyperlink"/>
          </w:rPr>
          <w:instrText xml:space="preserve"> </w:instrText>
        </w:r>
        <w:r>
          <w:instrText>HYPERLINK \l "_Toc468356477"</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ascii="Calibri" w:hAnsi="Calibri" w:cs="Calibri"/>
          </w:rPr>
          <w:t>4</w:t>
        </w:r>
        <w:r>
          <w:rPr>
            <w:rFonts w:eastAsiaTheme="minorEastAsia"/>
            <w:b w:val="0"/>
            <w:color w:val="auto"/>
            <w:kern w:val="0"/>
            <w:sz w:val="22"/>
            <w:szCs w:val="22"/>
            <w:lang w:val="en-IN" w:eastAsia="en-IN"/>
          </w:rPr>
          <w:tab/>
        </w:r>
        <w:r w:rsidRPr="00ED072B">
          <w:rPr>
            <w:rStyle w:val="Hyperlink"/>
            <w:rFonts w:ascii="Calibri" w:hAnsi="Calibri" w:cs="Calibri"/>
          </w:rPr>
          <w:t>Software Component Implementation</w:t>
        </w:r>
        <w:r>
          <w:rPr>
            <w:webHidden/>
          </w:rPr>
          <w:tab/>
        </w:r>
        <w:r>
          <w:rPr>
            <w:webHidden/>
          </w:rPr>
          <w:fldChar w:fldCharType="begin"/>
        </w:r>
        <w:r>
          <w:rPr>
            <w:webHidden/>
          </w:rPr>
          <w:instrText xml:space="preserve"> PAGEREF _Toc468356477 \h </w:instrText>
        </w:r>
        <w:r>
          <w:rPr>
            <w:webHidden/>
          </w:rPr>
        </w:r>
      </w:ins>
      <w:r>
        <w:rPr>
          <w:webHidden/>
        </w:rPr>
        <w:fldChar w:fldCharType="separate"/>
      </w:r>
      <w:ins w:id="91"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92" w:author="Ramachandran M G." w:date="2016-12-01T11:52:00Z"/>
          <w:rFonts w:asciiTheme="minorHAnsi" w:eastAsiaTheme="minorEastAsia" w:hAnsiTheme="minorHAnsi"/>
          <w:color w:val="auto"/>
          <w:kern w:val="0"/>
          <w:szCs w:val="22"/>
          <w:lang w:val="en-IN" w:eastAsia="en-IN"/>
        </w:rPr>
      </w:pPr>
      <w:ins w:id="93" w:author="Ramachandran M G." w:date="2016-12-01T11:52:00Z">
        <w:r w:rsidRPr="00ED072B">
          <w:rPr>
            <w:rStyle w:val="Hyperlink"/>
          </w:rPr>
          <w:fldChar w:fldCharType="begin"/>
        </w:r>
        <w:r w:rsidRPr="00ED072B">
          <w:rPr>
            <w:rStyle w:val="Hyperlink"/>
          </w:rPr>
          <w:instrText xml:space="preserve"> </w:instrText>
        </w:r>
        <w:r>
          <w:instrText>HYPERLINK \l "_Toc468356478"</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4.1</w:t>
        </w:r>
        <w:r>
          <w:rPr>
            <w:rFonts w:asciiTheme="minorHAnsi" w:eastAsiaTheme="minorEastAsia" w:hAnsiTheme="minorHAnsi"/>
            <w:color w:val="auto"/>
            <w:kern w:val="0"/>
            <w:szCs w:val="22"/>
            <w:lang w:val="en-IN" w:eastAsia="en-IN"/>
          </w:rPr>
          <w:tab/>
        </w:r>
        <w:r w:rsidRPr="00ED072B">
          <w:rPr>
            <w:rStyle w:val="Hyperlink"/>
          </w:rPr>
          <w:t>Sub-Module Functions</w:t>
        </w:r>
        <w:r>
          <w:rPr>
            <w:webHidden/>
          </w:rPr>
          <w:tab/>
        </w:r>
        <w:r>
          <w:rPr>
            <w:webHidden/>
          </w:rPr>
          <w:fldChar w:fldCharType="begin"/>
        </w:r>
        <w:r>
          <w:rPr>
            <w:webHidden/>
          </w:rPr>
          <w:instrText xml:space="preserve"> PAGEREF _Toc468356478 \h </w:instrText>
        </w:r>
        <w:r>
          <w:rPr>
            <w:webHidden/>
          </w:rPr>
        </w:r>
      </w:ins>
      <w:r>
        <w:rPr>
          <w:webHidden/>
        </w:rPr>
        <w:fldChar w:fldCharType="separate"/>
      </w:r>
      <w:ins w:id="94"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95" w:author="Ramachandran M G." w:date="2016-12-01T11:52:00Z"/>
          <w:rFonts w:asciiTheme="minorHAnsi" w:eastAsiaTheme="minorEastAsia" w:hAnsiTheme="minorHAnsi"/>
          <w:color w:val="auto"/>
          <w:kern w:val="0"/>
          <w:szCs w:val="22"/>
          <w:lang w:val="en-IN" w:eastAsia="en-IN"/>
        </w:rPr>
      </w:pPr>
      <w:ins w:id="96" w:author="Ramachandran M G." w:date="2016-12-01T11:52:00Z">
        <w:r w:rsidRPr="00ED072B">
          <w:rPr>
            <w:rStyle w:val="Hyperlink"/>
          </w:rPr>
          <w:fldChar w:fldCharType="begin"/>
        </w:r>
        <w:r w:rsidRPr="00ED072B">
          <w:rPr>
            <w:rStyle w:val="Hyperlink"/>
          </w:rPr>
          <w:instrText xml:space="preserve"> </w:instrText>
        </w:r>
        <w:r>
          <w:instrText>HYPERLINK \l "_Toc468356479"</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4.1.1</w:t>
        </w:r>
        <w:r>
          <w:rPr>
            <w:rFonts w:asciiTheme="minorHAnsi" w:eastAsiaTheme="minorEastAsia" w:hAnsiTheme="minorHAnsi"/>
            <w:color w:val="auto"/>
            <w:kern w:val="0"/>
            <w:szCs w:val="22"/>
            <w:lang w:val="en-IN" w:eastAsia="en-IN"/>
          </w:rPr>
          <w:tab/>
        </w:r>
        <w:r w:rsidRPr="00ED072B">
          <w:rPr>
            <w:rStyle w:val="Hyperlink"/>
            <w:rFonts w:cs="Calibri"/>
          </w:rPr>
          <w:t>Init: HowDetnInit1</w:t>
        </w:r>
        <w:r>
          <w:rPr>
            <w:webHidden/>
          </w:rPr>
          <w:tab/>
        </w:r>
        <w:r>
          <w:rPr>
            <w:webHidden/>
          </w:rPr>
          <w:fldChar w:fldCharType="begin"/>
        </w:r>
        <w:r>
          <w:rPr>
            <w:webHidden/>
          </w:rPr>
          <w:instrText xml:space="preserve"> PAGEREF _Toc468356479 \h </w:instrText>
        </w:r>
        <w:r>
          <w:rPr>
            <w:webHidden/>
          </w:rPr>
        </w:r>
      </w:ins>
      <w:r>
        <w:rPr>
          <w:webHidden/>
        </w:rPr>
        <w:fldChar w:fldCharType="separate"/>
      </w:r>
      <w:ins w:id="97"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98" w:author="Ramachandran M G." w:date="2016-12-01T11:52:00Z"/>
          <w:rFonts w:asciiTheme="minorHAnsi" w:eastAsiaTheme="minorEastAsia" w:hAnsiTheme="minorHAnsi"/>
          <w:color w:val="auto"/>
          <w:kern w:val="0"/>
          <w:szCs w:val="22"/>
          <w:lang w:val="en-IN" w:eastAsia="en-IN"/>
        </w:rPr>
      </w:pPr>
      <w:ins w:id="99" w:author="Ramachandran M G." w:date="2016-12-01T11:52:00Z">
        <w:r w:rsidRPr="00ED072B">
          <w:rPr>
            <w:rStyle w:val="Hyperlink"/>
          </w:rPr>
          <w:fldChar w:fldCharType="begin"/>
        </w:r>
        <w:r w:rsidRPr="00ED072B">
          <w:rPr>
            <w:rStyle w:val="Hyperlink"/>
          </w:rPr>
          <w:instrText xml:space="preserve"> </w:instrText>
        </w:r>
        <w:r>
          <w:instrText>HYPERLINK \l "_Toc468356480"</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4.1.1.1</w:t>
        </w:r>
        <w:r>
          <w:rPr>
            <w:rFonts w:asciiTheme="minorHAnsi" w:eastAsiaTheme="minorEastAsia" w:hAnsiTheme="minorHAnsi"/>
            <w:color w:val="auto"/>
            <w:kern w:val="0"/>
            <w:szCs w:val="22"/>
            <w:lang w:val="en-IN" w:eastAsia="en-IN"/>
          </w:rPr>
          <w:tab/>
        </w:r>
        <w:r w:rsidRPr="00ED072B">
          <w:rPr>
            <w:rStyle w:val="Hyperlink"/>
            <w:rFonts w:cs="Calibri"/>
          </w:rPr>
          <w:t>Design Rationale</w:t>
        </w:r>
        <w:r>
          <w:rPr>
            <w:webHidden/>
          </w:rPr>
          <w:tab/>
        </w:r>
        <w:r>
          <w:rPr>
            <w:webHidden/>
          </w:rPr>
          <w:fldChar w:fldCharType="begin"/>
        </w:r>
        <w:r>
          <w:rPr>
            <w:webHidden/>
          </w:rPr>
          <w:instrText xml:space="preserve"> PAGEREF _Toc468356480 \h </w:instrText>
        </w:r>
        <w:r>
          <w:rPr>
            <w:webHidden/>
          </w:rPr>
        </w:r>
      </w:ins>
      <w:r>
        <w:rPr>
          <w:webHidden/>
        </w:rPr>
        <w:fldChar w:fldCharType="separate"/>
      </w:r>
      <w:ins w:id="100"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01" w:author="Ramachandran M G." w:date="2016-12-01T11:52:00Z"/>
          <w:rFonts w:asciiTheme="minorHAnsi" w:eastAsiaTheme="minorEastAsia" w:hAnsiTheme="minorHAnsi"/>
          <w:color w:val="auto"/>
          <w:kern w:val="0"/>
          <w:szCs w:val="22"/>
          <w:lang w:val="en-IN" w:eastAsia="en-IN"/>
        </w:rPr>
      </w:pPr>
      <w:ins w:id="102" w:author="Ramachandran M G." w:date="2016-12-01T11:52:00Z">
        <w:r w:rsidRPr="00ED072B">
          <w:rPr>
            <w:rStyle w:val="Hyperlink"/>
          </w:rPr>
          <w:fldChar w:fldCharType="begin"/>
        </w:r>
        <w:r w:rsidRPr="00ED072B">
          <w:rPr>
            <w:rStyle w:val="Hyperlink"/>
          </w:rPr>
          <w:instrText xml:space="preserve"> </w:instrText>
        </w:r>
        <w:r>
          <w:instrText>HYPERLINK \l "_Toc468356481"</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4.1.1.2</w:t>
        </w:r>
        <w:r>
          <w:rPr>
            <w:rFonts w:asciiTheme="minorHAnsi" w:eastAsiaTheme="minorEastAsia" w:hAnsiTheme="minorHAnsi"/>
            <w:color w:val="auto"/>
            <w:kern w:val="0"/>
            <w:szCs w:val="22"/>
            <w:lang w:val="en-IN" w:eastAsia="en-IN"/>
          </w:rPr>
          <w:tab/>
        </w:r>
        <w:r w:rsidRPr="00ED072B">
          <w:rPr>
            <w:rStyle w:val="Hyperlink"/>
            <w:rFonts w:cs="Calibri"/>
          </w:rPr>
          <w:t>Module Outputs</w:t>
        </w:r>
        <w:r>
          <w:rPr>
            <w:webHidden/>
          </w:rPr>
          <w:tab/>
        </w:r>
        <w:r>
          <w:rPr>
            <w:webHidden/>
          </w:rPr>
          <w:fldChar w:fldCharType="begin"/>
        </w:r>
        <w:r>
          <w:rPr>
            <w:webHidden/>
          </w:rPr>
          <w:instrText xml:space="preserve"> PAGEREF _Toc468356481 \h </w:instrText>
        </w:r>
        <w:r>
          <w:rPr>
            <w:webHidden/>
          </w:rPr>
        </w:r>
      </w:ins>
      <w:r>
        <w:rPr>
          <w:webHidden/>
        </w:rPr>
        <w:fldChar w:fldCharType="separate"/>
      </w:r>
      <w:ins w:id="103"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04" w:author="Ramachandran M G." w:date="2016-12-01T11:52:00Z"/>
          <w:rFonts w:asciiTheme="minorHAnsi" w:eastAsiaTheme="minorEastAsia" w:hAnsiTheme="minorHAnsi"/>
          <w:color w:val="auto"/>
          <w:kern w:val="0"/>
          <w:szCs w:val="22"/>
          <w:lang w:val="en-IN" w:eastAsia="en-IN"/>
        </w:rPr>
      </w:pPr>
      <w:ins w:id="105" w:author="Ramachandran M G." w:date="2016-12-01T11:52:00Z">
        <w:r w:rsidRPr="00ED072B">
          <w:rPr>
            <w:rStyle w:val="Hyperlink"/>
          </w:rPr>
          <w:fldChar w:fldCharType="begin"/>
        </w:r>
        <w:r w:rsidRPr="00ED072B">
          <w:rPr>
            <w:rStyle w:val="Hyperlink"/>
          </w:rPr>
          <w:instrText xml:space="preserve"> </w:instrText>
        </w:r>
        <w:r>
          <w:instrText>HYPERLINK \l "_Toc468356482"</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4.1.2</w:t>
        </w:r>
        <w:r>
          <w:rPr>
            <w:rFonts w:asciiTheme="minorHAnsi" w:eastAsiaTheme="minorEastAsia" w:hAnsiTheme="minorHAnsi"/>
            <w:color w:val="auto"/>
            <w:kern w:val="0"/>
            <w:szCs w:val="22"/>
            <w:lang w:val="en-IN" w:eastAsia="en-IN"/>
          </w:rPr>
          <w:tab/>
        </w:r>
        <w:r w:rsidRPr="00ED072B">
          <w:rPr>
            <w:rStyle w:val="Hyperlink"/>
            <w:rFonts w:cs="Calibri"/>
          </w:rPr>
          <w:t>Per: HowDetnPer1</w:t>
        </w:r>
        <w:r>
          <w:rPr>
            <w:webHidden/>
          </w:rPr>
          <w:tab/>
        </w:r>
        <w:r>
          <w:rPr>
            <w:webHidden/>
          </w:rPr>
          <w:fldChar w:fldCharType="begin"/>
        </w:r>
        <w:r>
          <w:rPr>
            <w:webHidden/>
          </w:rPr>
          <w:instrText xml:space="preserve"> PAGEREF _Toc468356482 \h </w:instrText>
        </w:r>
        <w:r>
          <w:rPr>
            <w:webHidden/>
          </w:rPr>
        </w:r>
      </w:ins>
      <w:r>
        <w:rPr>
          <w:webHidden/>
        </w:rPr>
        <w:fldChar w:fldCharType="separate"/>
      </w:r>
      <w:ins w:id="106"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07" w:author="Ramachandran M G." w:date="2016-12-01T11:52:00Z"/>
          <w:rFonts w:asciiTheme="minorHAnsi" w:eastAsiaTheme="minorEastAsia" w:hAnsiTheme="minorHAnsi"/>
          <w:color w:val="auto"/>
          <w:kern w:val="0"/>
          <w:szCs w:val="22"/>
          <w:lang w:val="en-IN" w:eastAsia="en-IN"/>
        </w:rPr>
      </w:pPr>
      <w:ins w:id="108" w:author="Ramachandran M G." w:date="2016-12-01T11:52:00Z">
        <w:r w:rsidRPr="00ED072B">
          <w:rPr>
            <w:rStyle w:val="Hyperlink"/>
          </w:rPr>
          <w:fldChar w:fldCharType="begin"/>
        </w:r>
        <w:r w:rsidRPr="00ED072B">
          <w:rPr>
            <w:rStyle w:val="Hyperlink"/>
          </w:rPr>
          <w:instrText xml:space="preserve"> </w:instrText>
        </w:r>
        <w:r>
          <w:instrText>HYPERLINK \l "_Toc468356483"</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4.1.2.1</w:t>
        </w:r>
        <w:r>
          <w:rPr>
            <w:rFonts w:asciiTheme="minorHAnsi" w:eastAsiaTheme="minorEastAsia" w:hAnsiTheme="minorHAnsi"/>
            <w:color w:val="auto"/>
            <w:kern w:val="0"/>
            <w:szCs w:val="22"/>
            <w:lang w:val="en-IN" w:eastAsia="en-IN"/>
          </w:rPr>
          <w:tab/>
        </w:r>
        <w:r w:rsidRPr="00ED072B">
          <w:rPr>
            <w:rStyle w:val="Hyperlink"/>
            <w:rFonts w:cs="Calibri"/>
          </w:rPr>
          <w:t>Design Rationale</w:t>
        </w:r>
        <w:r>
          <w:rPr>
            <w:webHidden/>
          </w:rPr>
          <w:tab/>
        </w:r>
        <w:r>
          <w:rPr>
            <w:webHidden/>
          </w:rPr>
          <w:fldChar w:fldCharType="begin"/>
        </w:r>
        <w:r>
          <w:rPr>
            <w:webHidden/>
          </w:rPr>
          <w:instrText xml:space="preserve"> PAGEREF _Toc468356483 \h </w:instrText>
        </w:r>
        <w:r>
          <w:rPr>
            <w:webHidden/>
          </w:rPr>
        </w:r>
      </w:ins>
      <w:r>
        <w:rPr>
          <w:webHidden/>
        </w:rPr>
        <w:fldChar w:fldCharType="separate"/>
      </w:r>
      <w:ins w:id="109"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10" w:author="Ramachandran M G." w:date="2016-12-01T11:52:00Z"/>
          <w:rFonts w:asciiTheme="minorHAnsi" w:eastAsiaTheme="minorEastAsia" w:hAnsiTheme="minorHAnsi"/>
          <w:color w:val="auto"/>
          <w:kern w:val="0"/>
          <w:szCs w:val="22"/>
          <w:lang w:val="en-IN" w:eastAsia="en-IN"/>
        </w:rPr>
      </w:pPr>
      <w:ins w:id="111" w:author="Ramachandran M G." w:date="2016-12-01T11:52:00Z">
        <w:r w:rsidRPr="00ED072B">
          <w:rPr>
            <w:rStyle w:val="Hyperlink"/>
          </w:rPr>
          <w:fldChar w:fldCharType="begin"/>
        </w:r>
        <w:r w:rsidRPr="00ED072B">
          <w:rPr>
            <w:rStyle w:val="Hyperlink"/>
          </w:rPr>
          <w:instrText xml:space="preserve"> </w:instrText>
        </w:r>
        <w:r>
          <w:instrText>HYPERLINK \l "_Toc468356484"</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4.1.2.2</w:t>
        </w:r>
        <w:r>
          <w:rPr>
            <w:rFonts w:asciiTheme="minorHAnsi" w:eastAsiaTheme="minorEastAsia" w:hAnsiTheme="minorHAnsi"/>
            <w:color w:val="auto"/>
            <w:kern w:val="0"/>
            <w:szCs w:val="22"/>
            <w:lang w:val="en-IN" w:eastAsia="en-IN"/>
          </w:rPr>
          <w:tab/>
        </w:r>
        <w:r w:rsidRPr="00ED072B">
          <w:rPr>
            <w:rStyle w:val="Hyperlink"/>
            <w:rFonts w:cs="Calibri"/>
          </w:rPr>
          <w:t>Store Module Inputs to Local copies</w:t>
        </w:r>
        <w:r>
          <w:rPr>
            <w:webHidden/>
          </w:rPr>
          <w:tab/>
        </w:r>
        <w:r>
          <w:rPr>
            <w:webHidden/>
          </w:rPr>
          <w:fldChar w:fldCharType="begin"/>
        </w:r>
        <w:r>
          <w:rPr>
            <w:webHidden/>
          </w:rPr>
          <w:instrText xml:space="preserve"> PAGEREF _Toc468356484 \h </w:instrText>
        </w:r>
        <w:r>
          <w:rPr>
            <w:webHidden/>
          </w:rPr>
        </w:r>
      </w:ins>
      <w:r>
        <w:rPr>
          <w:webHidden/>
        </w:rPr>
        <w:fldChar w:fldCharType="separate"/>
      </w:r>
      <w:ins w:id="112"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13" w:author="Ramachandran M G." w:date="2016-12-01T11:52:00Z"/>
          <w:rFonts w:asciiTheme="minorHAnsi" w:eastAsiaTheme="minorEastAsia" w:hAnsiTheme="minorHAnsi"/>
          <w:color w:val="auto"/>
          <w:kern w:val="0"/>
          <w:szCs w:val="22"/>
          <w:lang w:val="en-IN" w:eastAsia="en-IN"/>
        </w:rPr>
      </w:pPr>
      <w:ins w:id="114" w:author="Ramachandran M G." w:date="2016-12-01T11:52:00Z">
        <w:r w:rsidRPr="00ED072B">
          <w:rPr>
            <w:rStyle w:val="Hyperlink"/>
          </w:rPr>
          <w:fldChar w:fldCharType="begin"/>
        </w:r>
        <w:r w:rsidRPr="00ED072B">
          <w:rPr>
            <w:rStyle w:val="Hyperlink"/>
          </w:rPr>
          <w:instrText xml:space="preserve"> </w:instrText>
        </w:r>
        <w:r>
          <w:instrText>HYPERLINK \l "_Toc468356485"</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4.1.2.3</w:t>
        </w:r>
        <w:r>
          <w:rPr>
            <w:rFonts w:asciiTheme="minorHAnsi" w:eastAsiaTheme="minorEastAsia" w:hAnsiTheme="minorHAnsi"/>
            <w:color w:val="auto"/>
            <w:kern w:val="0"/>
            <w:szCs w:val="22"/>
            <w:lang w:val="en-IN" w:eastAsia="en-IN"/>
          </w:rPr>
          <w:tab/>
        </w:r>
        <w:r w:rsidRPr="00ED072B">
          <w:rPr>
            <w:rStyle w:val="Hyperlink"/>
            <w:rFonts w:cs="Calibri"/>
          </w:rPr>
          <w:t>(Processing of function)………</w:t>
        </w:r>
        <w:r>
          <w:rPr>
            <w:webHidden/>
          </w:rPr>
          <w:tab/>
        </w:r>
        <w:r>
          <w:rPr>
            <w:webHidden/>
          </w:rPr>
          <w:fldChar w:fldCharType="begin"/>
        </w:r>
        <w:r>
          <w:rPr>
            <w:webHidden/>
          </w:rPr>
          <w:instrText xml:space="preserve"> PAGEREF _Toc468356485 \h </w:instrText>
        </w:r>
        <w:r>
          <w:rPr>
            <w:webHidden/>
          </w:rPr>
        </w:r>
      </w:ins>
      <w:r>
        <w:rPr>
          <w:webHidden/>
        </w:rPr>
        <w:fldChar w:fldCharType="separate"/>
      </w:r>
      <w:ins w:id="115"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16" w:author="Ramachandran M G." w:date="2016-12-01T11:52:00Z"/>
          <w:rFonts w:asciiTheme="minorHAnsi" w:eastAsiaTheme="minorEastAsia" w:hAnsiTheme="minorHAnsi"/>
          <w:color w:val="auto"/>
          <w:kern w:val="0"/>
          <w:szCs w:val="22"/>
          <w:lang w:val="en-IN" w:eastAsia="en-IN"/>
        </w:rPr>
      </w:pPr>
      <w:ins w:id="117" w:author="Ramachandran M G." w:date="2016-12-01T11:52:00Z">
        <w:r w:rsidRPr="00ED072B">
          <w:rPr>
            <w:rStyle w:val="Hyperlink"/>
          </w:rPr>
          <w:fldChar w:fldCharType="begin"/>
        </w:r>
        <w:r w:rsidRPr="00ED072B">
          <w:rPr>
            <w:rStyle w:val="Hyperlink"/>
          </w:rPr>
          <w:instrText xml:space="preserve"> </w:instrText>
        </w:r>
        <w:r>
          <w:instrText>HYPERLINK \l "_Toc468356486"</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4.1.2.4</w:t>
        </w:r>
        <w:r>
          <w:rPr>
            <w:rFonts w:asciiTheme="minorHAnsi" w:eastAsiaTheme="minorEastAsia" w:hAnsiTheme="minorHAnsi"/>
            <w:color w:val="auto"/>
            <w:kern w:val="0"/>
            <w:szCs w:val="22"/>
            <w:lang w:val="en-IN" w:eastAsia="en-IN"/>
          </w:rPr>
          <w:tab/>
        </w:r>
        <w:r w:rsidRPr="00ED072B">
          <w:rPr>
            <w:rStyle w:val="Hyperlink"/>
            <w:rFonts w:cs="Calibri"/>
          </w:rPr>
          <w:t>Store Local copy of outputs into Module Outputs</w:t>
        </w:r>
        <w:r>
          <w:rPr>
            <w:webHidden/>
          </w:rPr>
          <w:tab/>
        </w:r>
        <w:r>
          <w:rPr>
            <w:webHidden/>
          </w:rPr>
          <w:fldChar w:fldCharType="begin"/>
        </w:r>
        <w:r>
          <w:rPr>
            <w:webHidden/>
          </w:rPr>
          <w:instrText xml:space="preserve"> PAGEREF _Toc468356486 \h </w:instrText>
        </w:r>
        <w:r>
          <w:rPr>
            <w:webHidden/>
          </w:rPr>
        </w:r>
      </w:ins>
      <w:r>
        <w:rPr>
          <w:webHidden/>
        </w:rPr>
        <w:fldChar w:fldCharType="separate"/>
      </w:r>
      <w:ins w:id="118"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19" w:author="Ramachandran M G." w:date="2016-12-01T11:52:00Z"/>
          <w:rFonts w:asciiTheme="minorHAnsi" w:eastAsiaTheme="minorEastAsia" w:hAnsiTheme="minorHAnsi"/>
          <w:color w:val="auto"/>
          <w:kern w:val="0"/>
          <w:szCs w:val="22"/>
          <w:lang w:val="en-IN" w:eastAsia="en-IN"/>
        </w:rPr>
      </w:pPr>
      <w:ins w:id="120" w:author="Ramachandran M G." w:date="2016-12-01T11:52:00Z">
        <w:r w:rsidRPr="00ED072B">
          <w:rPr>
            <w:rStyle w:val="Hyperlink"/>
          </w:rPr>
          <w:fldChar w:fldCharType="begin"/>
        </w:r>
        <w:r w:rsidRPr="00ED072B">
          <w:rPr>
            <w:rStyle w:val="Hyperlink"/>
          </w:rPr>
          <w:instrText xml:space="preserve"> </w:instrText>
        </w:r>
        <w:r>
          <w:instrText>HYPERLINK \l "_Toc468356487"</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4.2</w:t>
        </w:r>
        <w:r>
          <w:rPr>
            <w:rFonts w:asciiTheme="minorHAnsi" w:eastAsiaTheme="minorEastAsia" w:hAnsiTheme="minorHAnsi"/>
            <w:color w:val="auto"/>
            <w:kern w:val="0"/>
            <w:szCs w:val="22"/>
            <w:lang w:val="en-IN" w:eastAsia="en-IN"/>
          </w:rPr>
          <w:tab/>
        </w:r>
        <w:r w:rsidRPr="00ED072B">
          <w:rPr>
            <w:rStyle w:val="Hyperlink"/>
          </w:rPr>
          <w:t>Server Runables</w:t>
        </w:r>
        <w:r>
          <w:rPr>
            <w:webHidden/>
          </w:rPr>
          <w:tab/>
        </w:r>
        <w:r>
          <w:rPr>
            <w:webHidden/>
          </w:rPr>
          <w:fldChar w:fldCharType="begin"/>
        </w:r>
        <w:r>
          <w:rPr>
            <w:webHidden/>
          </w:rPr>
          <w:instrText xml:space="preserve"> PAGEREF _Toc468356487 \h </w:instrText>
        </w:r>
        <w:r>
          <w:rPr>
            <w:webHidden/>
          </w:rPr>
        </w:r>
      </w:ins>
      <w:r>
        <w:rPr>
          <w:webHidden/>
        </w:rPr>
        <w:fldChar w:fldCharType="separate"/>
      </w:r>
      <w:ins w:id="121"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22" w:author="Ramachandran M G." w:date="2016-12-01T11:52:00Z"/>
          <w:rFonts w:asciiTheme="minorHAnsi" w:eastAsiaTheme="minorEastAsia" w:hAnsiTheme="minorHAnsi"/>
          <w:color w:val="auto"/>
          <w:kern w:val="0"/>
          <w:szCs w:val="22"/>
          <w:lang w:val="en-IN" w:eastAsia="en-IN"/>
        </w:rPr>
      </w:pPr>
      <w:ins w:id="123" w:author="Ramachandran M G." w:date="2016-12-01T11:52:00Z">
        <w:r w:rsidRPr="00ED072B">
          <w:rPr>
            <w:rStyle w:val="Hyperlink"/>
          </w:rPr>
          <w:fldChar w:fldCharType="begin"/>
        </w:r>
        <w:r w:rsidRPr="00ED072B">
          <w:rPr>
            <w:rStyle w:val="Hyperlink"/>
          </w:rPr>
          <w:instrText xml:space="preserve"> </w:instrText>
        </w:r>
        <w:r>
          <w:instrText>HYPERLINK \l "_Toc468356488"</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4.3</w:t>
        </w:r>
        <w:r>
          <w:rPr>
            <w:rFonts w:asciiTheme="minorHAnsi" w:eastAsiaTheme="minorEastAsia" w:hAnsiTheme="minorHAnsi"/>
            <w:color w:val="auto"/>
            <w:kern w:val="0"/>
            <w:szCs w:val="22"/>
            <w:lang w:val="en-IN" w:eastAsia="en-IN"/>
          </w:rPr>
          <w:tab/>
        </w:r>
        <w:r w:rsidRPr="00ED072B">
          <w:rPr>
            <w:rStyle w:val="Hyperlink"/>
            <w:rFonts w:cs="Calibri"/>
          </w:rPr>
          <w:t>Interrupt Functions</w:t>
        </w:r>
        <w:r>
          <w:rPr>
            <w:webHidden/>
          </w:rPr>
          <w:tab/>
        </w:r>
        <w:r>
          <w:rPr>
            <w:webHidden/>
          </w:rPr>
          <w:fldChar w:fldCharType="begin"/>
        </w:r>
        <w:r>
          <w:rPr>
            <w:webHidden/>
          </w:rPr>
          <w:instrText xml:space="preserve"> PAGEREF _Toc468356488 \h </w:instrText>
        </w:r>
        <w:r>
          <w:rPr>
            <w:webHidden/>
          </w:rPr>
        </w:r>
      </w:ins>
      <w:r>
        <w:rPr>
          <w:webHidden/>
        </w:rPr>
        <w:fldChar w:fldCharType="separate"/>
      </w:r>
      <w:ins w:id="124"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25" w:author="Ramachandran M G." w:date="2016-12-01T11:52:00Z"/>
          <w:rFonts w:asciiTheme="minorHAnsi" w:eastAsiaTheme="minorEastAsia" w:hAnsiTheme="minorHAnsi"/>
          <w:color w:val="auto"/>
          <w:kern w:val="0"/>
          <w:szCs w:val="22"/>
          <w:lang w:val="en-IN" w:eastAsia="en-IN"/>
        </w:rPr>
      </w:pPr>
      <w:ins w:id="126" w:author="Ramachandran M G." w:date="2016-12-01T11:52:00Z">
        <w:r w:rsidRPr="00ED072B">
          <w:rPr>
            <w:rStyle w:val="Hyperlink"/>
          </w:rPr>
          <w:fldChar w:fldCharType="begin"/>
        </w:r>
        <w:r w:rsidRPr="00ED072B">
          <w:rPr>
            <w:rStyle w:val="Hyperlink"/>
          </w:rPr>
          <w:instrText xml:space="preserve"> </w:instrText>
        </w:r>
        <w:r>
          <w:instrText>HYPERLINK \l "_Toc468356489"</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4.4</w:t>
        </w:r>
        <w:r>
          <w:rPr>
            <w:rFonts w:asciiTheme="minorHAnsi" w:eastAsiaTheme="minorEastAsia" w:hAnsiTheme="minorHAnsi"/>
            <w:color w:val="auto"/>
            <w:kern w:val="0"/>
            <w:szCs w:val="22"/>
            <w:lang w:val="en-IN" w:eastAsia="en-IN"/>
          </w:rPr>
          <w:tab/>
        </w:r>
        <w:r w:rsidRPr="00ED072B">
          <w:rPr>
            <w:rStyle w:val="Hyperlink"/>
            <w:rFonts w:cs="Calibri"/>
          </w:rPr>
          <w:t>Module Internal (Local) Functions</w:t>
        </w:r>
        <w:r>
          <w:rPr>
            <w:webHidden/>
          </w:rPr>
          <w:tab/>
        </w:r>
        <w:r>
          <w:rPr>
            <w:webHidden/>
          </w:rPr>
          <w:fldChar w:fldCharType="begin"/>
        </w:r>
        <w:r>
          <w:rPr>
            <w:webHidden/>
          </w:rPr>
          <w:instrText xml:space="preserve"> PAGEREF _Toc468356489 \h </w:instrText>
        </w:r>
        <w:r>
          <w:rPr>
            <w:webHidden/>
          </w:rPr>
        </w:r>
      </w:ins>
      <w:r>
        <w:rPr>
          <w:webHidden/>
        </w:rPr>
        <w:fldChar w:fldCharType="separate"/>
      </w:r>
      <w:ins w:id="127"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2"/>
        <w:rPr>
          <w:ins w:id="128" w:author="Ramachandran M G." w:date="2016-12-01T11:52:00Z"/>
          <w:rFonts w:asciiTheme="minorHAnsi" w:eastAsiaTheme="minorEastAsia" w:hAnsiTheme="minorHAnsi"/>
          <w:color w:val="auto"/>
          <w:kern w:val="0"/>
          <w:szCs w:val="22"/>
          <w:lang w:val="en-IN" w:eastAsia="en-IN"/>
        </w:rPr>
      </w:pPr>
      <w:ins w:id="129" w:author="Ramachandran M G." w:date="2016-12-01T11:52:00Z">
        <w:r w:rsidRPr="00ED072B">
          <w:rPr>
            <w:rStyle w:val="Hyperlink"/>
          </w:rPr>
          <w:fldChar w:fldCharType="begin"/>
        </w:r>
        <w:r w:rsidRPr="00ED072B">
          <w:rPr>
            <w:rStyle w:val="Hyperlink"/>
          </w:rPr>
          <w:instrText xml:space="preserve"> </w:instrText>
        </w:r>
        <w:r>
          <w:instrText>HYPERLINK \l "_Toc468356490"</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cs="Calibri"/>
          </w:rPr>
          <w:t>4.5</w:t>
        </w:r>
        <w:r>
          <w:rPr>
            <w:rFonts w:asciiTheme="minorHAnsi" w:eastAsiaTheme="minorEastAsia" w:hAnsiTheme="minorHAnsi"/>
            <w:color w:val="auto"/>
            <w:kern w:val="0"/>
            <w:szCs w:val="22"/>
            <w:lang w:val="en-IN" w:eastAsia="en-IN"/>
          </w:rPr>
          <w:tab/>
        </w:r>
        <w:r w:rsidRPr="00ED072B">
          <w:rPr>
            <w:rStyle w:val="Hyperlink"/>
            <w:rFonts w:cs="Calibri"/>
          </w:rPr>
          <w:t>GLOBAL Function/Macro Definitions</w:t>
        </w:r>
        <w:r>
          <w:rPr>
            <w:webHidden/>
          </w:rPr>
          <w:tab/>
        </w:r>
        <w:r>
          <w:rPr>
            <w:webHidden/>
          </w:rPr>
          <w:fldChar w:fldCharType="begin"/>
        </w:r>
        <w:r>
          <w:rPr>
            <w:webHidden/>
          </w:rPr>
          <w:instrText xml:space="preserve"> PAGEREF _Toc468356490 \h </w:instrText>
        </w:r>
        <w:r>
          <w:rPr>
            <w:webHidden/>
          </w:rPr>
        </w:r>
      </w:ins>
      <w:r>
        <w:rPr>
          <w:webHidden/>
        </w:rPr>
        <w:fldChar w:fldCharType="separate"/>
      </w:r>
      <w:ins w:id="130" w:author="Ramachandran M G." w:date="2016-12-01T11:52:00Z">
        <w:r>
          <w:rPr>
            <w:webHidden/>
          </w:rPr>
          <w:t>8</w:t>
        </w:r>
        <w:r>
          <w:rPr>
            <w:webHidden/>
          </w:rPr>
          <w:fldChar w:fldCharType="end"/>
        </w:r>
        <w:r w:rsidRPr="00ED072B">
          <w:rPr>
            <w:rStyle w:val="Hyperlink"/>
          </w:rPr>
          <w:fldChar w:fldCharType="end"/>
        </w:r>
      </w:ins>
    </w:p>
    <w:p w:rsidR="004C11B2" w:rsidRDefault="004C11B2">
      <w:pPr>
        <w:pStyle w:val="TOC1"/>
        <w:rPr>
          <w:ins w:id="131" w:author="Ramachandran M G." w:date="2016-12-01T11:52:00Z"/>
          <w:rFonts w:eastAsiaTheme="minorEastAsia"/>
          <w:b w:val="0"/>
          <w:color w:val="auto"/>
          <w:kern w:val="0"/>
          <w:sz w:val="22"/>
          <w:szCs w:val="22"/>
          <w:lang w:val="en-IN" w:eastAsia="en-IN"/>
        </w:rPr>
      </w:pPr>
      <w:ins w:id="132" w:author="Ramachandran M G." w:date="2016-12-01T11:52:00Z">
        <w:r w:rsidRPr="00ED072B">
          <w:rPr>
            <w:rStyle w:val="Hyperlink"/>
          </w:rPr>
          <w:fldChar w:fldCharType="begin"/>
        </w:r>
        <w:r w:rsidRPr="00ED072B">
          <w:rPr>
            <w:rStyle w:val="Hyperlink"/>
          </w:rPr>
          <w:instrText xml:space="preserve"> </w:instrText>
        </w:r>
        <w:r>
          <w:instrText>HYPERLINK \l "_Toc468356491"</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ascii="Calibri" w:hAnsi="Calibri" w:cs="Calibri"/>
          </w:rPr>
          <w:t>5</w:t>
        </w:r>
        <w:r>
          <w:rPr>
            <w:rFonts w:eastAsiaTheme="minorEastAsia"/>
            <w:b w:val="0"/>
            <w:color w:val="auto"/>
            <w:kern w:val="0"/>
            <w:sz w:val="22"/>
            <w:szCs w:val="22"/>
            <w:lang w:val="en-IN" w:eastAsia="en-IN"/>
          </w:rPr>
          <w:tab/>
        </w:r>
        <w:r w:rsidRPr="00ED072B">
          <w:rPr>
            <w:rStyle w:val="Hyperlink"/>
            <w:rFonts w:ascii="Calibri" w:hAnsi="Calibri"/>
          </w:rPr>
          <w:t>Known</w:t>
        </w:r>
        <w:r w:rsidRPr="00ED072B">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_Toc468356491 \h </w:instrText>
        </w:r>
        <w:r>
          <w:rPr>
            <w:webHidden/>
          </w:rPr>
        </w:r>
      </w:ins>
      <w:r>
        <w:rPr>
          <w:webHidden/>
        </w:rPr>
        <w:fldChar w:fldCharType="separate"/>
      </w:r>
      <w:ins w:id="133" w:author="Ramachandran M G." w:date="2016-12-01T11:52:00Z">
        <w:r>
          <w:rPr>
            <w:webHidden/>
          </w:rPr>
          <w:t>9</w:t>
        </w:r>
        <w:r>
          <w:rPr>
            <w:webHidden/>
          </w:rPr>
          <w:fldChar w:fldCharType="end"/>
        </w:r>
        <w:r w:rsidRPr="00ED072B">
          <w:rPr>
            <w:rStyle w:val="Hyperlink"/>
          </w:rPr>
          <w:fldChar w:fldCharType="end"/>
        </w:r>
      </w:ins>
    </w:p>
    <w:p w:rsidR="004C11B2" w:rsidRDefault="004C11B2">
      <w:pPr>
        <w:pStyle w:val="TOC1"/>
        <w:rPr>
          <w:ins w:id="134" w:author="Ramachandran M G." w:date="2016-12-01T11:52:00Z"/>
          <w:rFonts w:eastAsiaTheme="minorEastAsia"/>
          <w:b w:val="0"/>
          <w:color w:val="auto"/>
          <w:kern w:val="0"/>
          <w:sz w:val="22"/>
          <w:szCs w:val="22"/>
          <w:lang w:val="en-IN" w:eastAsia="en-IN"/>
        </w:rPr>
      </w:pPr>
      <w:ins w:id="135" w:author="Ramachandran M G." w:date="2016-12-01T11:52:00Z">
        <w:r w:rsidRPr="00ED072B">
          <w:rPr>
            <w:rStyle w:val="Hyperlink"/>
          </w:rPr>
          <w:fldChar w:fldCharType="begin"/>
        </w:r>
        <w:r w:rsidRPr="00ED072B">
          <w:rPr>
            <w:rStyle w:val="Hyperlink"/>
          </w:rPr>
          <w:instrText xml:space="preserve"> </w:instrText>
        </w:r>
        <w:r>
          <w:instrText>HYPERLINK \l "_Toc468356492"</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Fonts w:ascii="Calibri" w:hAnsi="Calibri" w:cs="Calibri"/>
          </w:rPr>
          <w:t>6</w:t>
        </w:r>
        <w:r>
          <w:rPr>
            <w:rFonts w:eastAsiaTheme="minorEastAsia"/>
            <w:b w:val="0"/>
            <w:color w:val="auto"/>
            <w:kern w:val="0"/>
            <w:sz w:val="22"/>
            <w:szCs w:val="22"/>
            <w:lang w:val="en-IN" w:eastAsia="en-IN"/>
          </w:rPr>
          <w:tab/>
        </w:r>
        <w:r w:rsidRPr="00ED072B">
          <w:rPr>
            <w:rStyle w:val="Hyperlink"/>
            <w:rFonts w:ascii="Calibri" w:hAnsi="Calibri" w:cs="Calibri"/>
          </w:rPr>
          <w:t>UNIT TEST CONSIDERATION</w:t>
        </w:r>
        <w:r>
          <w:rPr>
            <w:webHidden/>
          </w:rPr>
          <w:tab/>
        </w:r>
        <w:r>
          <w:rPr>
            <w:webHidden/>
          </w:rPr>
          <w:fldChar w:fldCharType="begin"/>
        </w:r>
        <w:r>
          <w:rPr>
            <w:webHidden/>
          </w:rPr>
          <w:instrText xml:space="preserve"> PAGEREF _Toc468356492 \h </w:instrText>
        </w:r>
        <w:r>
          <w:rPr>
            <w:webHidden/>
          </w:rPr>
        </w:r>
      </w:ins>
      <w:r>
        <w:rPr>
          <w:webHidden/>
        </w:rPr>
        <w:fldChar w:fldCharType="separate"/>
      </w:r>
      <w:ins w:id="136" w:author="Ramachandran M G." w:date="2016-12-01T11:52:00Z">
        <w:r>
          <w:rPr>
            <w:webHidden/>
          </w:rPr>
          <w:t>10</w:t>
        </w:r>
        <w:r>
          <w:rPr>
            <w:webHidden/>
          </w:rPr>
          <w:fldChar w:fldCharType="end"/>
        </w:r>
        <w:r w:rsidRPr="00ED072B">
          <w:rPr>
            <w:rStyle w:val="Hyperlink"/>
          </w:rPr>
          <w:fldChar w:fldCharType="end"/>
        </w:r>
      </w:ins>
    </w:p>
    <w:p w:rsidR="004C11B2" w:rsidRDefault="004C11B2">
      <w:pPr>
        <w:pStyle w:val="TOC1"/>
        <w:tabs>
          <w:tab w:val="left" w:pos="1400"/>
        </w:tabs>
        <w:rPr>
          <w:ins w:id="137" w:author="Ramachandran M G." w:date="2016-12-01T11:52:00Z"/>
          <w:rFonts w:eastAsiaTheme="minorEastAsia"/>
          <w:b w:val="0"/>
          <w:color w:val="auto"/>
          <w:kern w:val="0"/>
          <w:sz w:val="22"/>
          <w:szCs w:val="22"/>
          <w:lang w:val="en-IN" w:eastAsia="en-IN"/>
        </w:rPr>
      </w:pPr>
      <w:ins w:id="138" w:author="Ramachandran M G." w:date="2016-12-01T11:52:00Z">
        <w:r w:rsidRPr="00ED072B">
          <w:rPr>
            <w:rStyle w:val="Hyperlink"/>
          </w:rPr>
          <w:fldChar w:fldCharType="begin"/>
        </w:r>
        <w:r w:rsidRPr="00ED072B">
          <w:rPr>
            <w:rStyle w:val="Hyperlink"/>
          </w:rPr>
          <w:instrText xml:space="preserve"> </w:instrText>
        </w:r>
        <w:r>
          <w:instrText>HYPERLINK \l "_Toc468356493"</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Appendix A</w:t>
        </w:r>
        <w:r>
          <w:rPr>
            <w:rFonts w:eastAsiaTheme="minorEastAsia"/>
            <w:b w:val="0"/>
            <w:color w:val="auto"/>
            <w:kern w:val="0"/>
            <w:sz w:val="22"/>
            <w:szCs w:val="22"/>
            <w:lang w:val="en-IN" w:eastAsia="en-IN"/>
          </w:rPr>
          <w:tab/>
        </w:r>
        <w:r w:rsidRPr="00ED072B">
          <w:rPr>
            <w:rStyle w:val="Hyperlink"/>
          </w:rPr>
          <w:t>Abbreviations and Acronyms</w:t>
        </w:r>
        <w:r>
          <w:rPr>
            <w:webHidden/>
          </w:rPr>
          <w:tab/>
        </w:r>
        <w:r>
          <w:rPr>
            <w:webHidden/>
          </w:rPr>
          <w:fldChar w:fldCharType="begin"/>
        </w:r>
        <w:r>
          <w:rPr>
            <w:webHidden/>
          </w:rPr>
          <w:instrText xml:space="preserve"> PAGEREF _Toc468356493 \h </w:instrText>
        </w:r>
        <w:r>
          <w:rPr>
            <w:webHidden/>
          </w:rPr>
        </w:r>
      </w:ins>
      <w:r>
        <w:rPr>
          <w:webHidden/>
        </w:rPr>
        <w:fldChar w:fldCharType="separate"/>
      </w:r>
      <w:ins w:id="139" w:author="Ramachandran M G." w:date="2016-12-01T11:52:00Z">
        <w:r>
          <w:rPr>
            <w:webHidden/>
          </w:rPr>
          <w:t>11</w:t>
        </w:r>
        <w:r>
          <w:rPr>
            <w:webHidden/>
          </w:rPr>
          <w:fldChar w:fldCharType="end"/>
        </w:r>
        <w:r w:rsidRPr="00ED072B">
          <w:rPr>
            <w:rStyle w:val="Hyperlink"/>
          </w:rPr>
          <w:fldChar w:fldCharType="end"/>
        </w:r>
      </w:ins>
    </w:p>
    <w:p w:rsidR="004C11B2" w:rsidRDefault="004C11B2">
      <w:pPr>
        <w:pStyle w:val="TOC1"/>
        <w:tabs>
          <w:tab w:val="left" w:pos="1400"/>
        </w:tabs>
        <w:rPr>
          <w:ins w:id="140" w:author="Ramachandran M G." w:date="2016-12-01T11:52:00Z"/>
          <w:rFonts w:eastAsiaTheme="minorEastAsia"/>
          <w:b w:val="0"/>
          <w:color w:val="auto"/>
          <w:kern w:val="0"/>
          <w:sz w:val="22"/>
          <w:szCs w:val="22"/>
          <w:lang w:val="en-IN" w:eastAsia="en-IN"/>
        </w:rPr>
      </w:pPr>
      <w:ins w:id="141" w:author="Ramachandran M G." w:date="2016-12-01T11:52:00Z">
        <w:r w:rsidRPr="00ED072B">
          <w:rPr>
            <w:rStyle w:val="Hyperlink"/>
          </w:rPr>
          <w:fldChar w:fldCharType="begin"/>
        </w:r>
        <w:r w:rsidRPr="00ED072B">
          <w:rPr>
            <w:rStyle w:val="Hyperlink"/>
          </w:rPr>
          <w:instrText xml:space="preserve"> </w:instrText>
        </w:r>
        <w:r>
          <w:instrText>HYPERLINK \l "_Toc468356494"</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Appendix B</w:t>
        </w:r>
        <w:r>
          <w:rPr>
            <w:rFonts w:eastAsiaTheme="minorEastAsia"/>
            <w:b w:val="0"/>
            <w:color w:val="auto"/>
            <w:kern w:val="0"/>
            <w:sz w:val="22"/>
            <w:szCs w:val="22"/>
            <w:lang w:val="en-IN" w:eastAsia="en-IN"/>
          </w:rPr>
          <w:tab/>
        </w:r>
        <w:r w:rsidRPr="00ED072B">
          <w:rPr>
            <w:rStyle w:val="Hyperlink"/>
          </w:rPr>
          <w:t>Glossary</w:t>
        </w:r>
        <w:r>
          <w:rPr>
            <w:webHidden/>
          </w:rPr>
          <w:tab/>
        </w:r>
        <w:r>
          <w:rPr>
            <w:webHidden/>
          </w:rPr>
          <w:fldChar w:fldCharType="begin"/>
        </w:r>
        <w:r>
          <w:rPr>
            <w:webHidden/>
          </w:rPr>
          <w:instrText xml:space="preserve"> PAGEREF _Toc468356494 \h </w:instrText>
        </w:r>
        <w:r>
          <w:rPr>
            <w:webHidden/>
          </w:rPr>
        </w:r>
      </w:ins>
      <w:r>
        <w:rPr>
          <w:webHidden/>
        </w:rPr>
        <w:fldChar w:fldCharType="separate"/>
      </w:r>
      <w:ins w:id="142" w:author="Ramachandran M G." w:date="2016-12-01T11:52:00Z">
        <w:r>
          <w:rPr>
            <w:webHidden/>
          </w:rPr>
          <w:t>12</w:t>
        </w:r>
        <w:r>
          <w:rPr>
            <w:webHidden/>
          </w:rPr>
          <w:fldChar w:fldCharType="end"/>
        </w:r>
        <w:r w:rsidRPr="00ED072B">
          <w:rPr>
            <w:rStyle w:val="Hyperlink"/>
          </w:rPr>
          <w:fldChar w:fldCharType="end"/>
        </w:r>
      </w:ins>
    </w:p>
    <w:p w:rsidR="004C11B2" w:rsidRDefault="004C11B2">
      <w:pPr>
        <w:pStyle w:val="TOC1"/>
        <w:tabs>
          <w:tab w:val="left" w:pos="1400"/>
        </w:tabs>
        <w:rPr>
          <w:ins w:id="143" w:author="Ramachandran M G." w:date="2016-12-01T11:52:00Z"/>
          <w:rFonts w:eastAsiaTheme="minorEastAsia"/>
          <w:b w:val="0"/>
          <w:color w:val="auto"/>
          <w:kern w:val="0"/>
          <w:sz w:val="22"/>
          <w:szCs w:val="22"/>
          <w:lang w:val="en-IN" w:eastAsia="en-IN"/>
        </w:rPr>
      </w:pPr>
      <w:ins w:id="144" w:author="Ramachandran M G." w:date="2016-12-01T11:52:00Z">
        <w:r w:rsidRPr="00ED072B">
          <w:rPr>
            <w:rStyle w:val="Hyperlink"/>
          </w:rPr>
          <w:lastRenderedPageBreak/>
          <w:fldChar w:fldCharType="begin"/>
        </w:r>
        <w:r w:rsidRPr="00ED072B">
          <w:rPr>
            <w:rStyle w:val="Hyperlink"/>
          </w:rPr>
          <w:instrText xml:space="preserve"> </w:instrText>
        </w:r>
        <w:r>
          <w:instrText>HYPERLINK \l "_Toc468356495"</w:instrText>
        </w:r>
        <w:r w:rsidRPr="00ED072B">
          <w:rPr>
            <w:rStyle w:val="Hyperlink"/>
          </w:rPr>
          <w:instrText xml:space="preserve"> </w:instrText>
        </w:r>
        <w:r w:rsidRPr="00ED072B">
          <w:rPr>
            <w:rStyle w:val="Hyperlink"/>
          </w:rPr>
        </w:r>
        <w:r w:rsidRPr="00ED072B">
          <w:rPr>
            <w:rStyle w:val="Hyperlink"/>
          </w:rPr>
          <w:fldChar w:fldCharType="separate"/>
        </w:r>
        <w:r w:rsidRPr="00ED072B">
          <w:rPr>
            <w:rStyle w:val="Hyperlink"/>
          </w:rPr>
          <w:t>Appendix C</w:t>
        </w:r>
        <w:r>
          <w:rPr>
            <w:rFonts w:eastAsiaTheme="minorEastAsia"/>
            <w:b w:val="0"/>
            <w:color w:val="auto"/>
            <w:kern w:val="0"/>
            <w:sz w:val="22"/>
            <w:szCs w:val="22"/>
            <w:lang w:val="en-IN" w:eastAsia="en-IN"/>
          </w:rPr>
          <w:tab/>
        </w:r>
        <w:r w:rsidRPr="00ED072B">
          <w:rPr>
            <w:rStyle w:val="Hyperlink"/>
          </w:rPr>
          <w:t>References</w:t>
        </w:r>
        <w:r>
          <w:rPr>
            <w:webHidden/>
          </w:rPr>
          <w:tab/>
        </w:r>
        <w:r>
          <w:rPr>
            <w:webHidden/>
          </w:rPr>
          <w:fldChar w:fldCharType="begin"/>
        </w:r>
        <w:r>
          <w:rPr>
            <w:webHidden/>
          </w:rPr>
          <w:instrText xml:space="preserve"> PAGEREF _Toc468356495 \h </w:instrText>
        </w:r>
        <w:r>
          <w:rPr>
            <w:webHidden/>
          </w:rPr>
        </w:r>
      </w:ins>
      <w:r>
        <w:rPr>
          <w:webHidden/>
        </w:rPr>
        <w:fldChar w:fldCharType="separate"/>
      </w:r>
      <w:ins w:id="145" w:author="Ramachandran M G." w:date="2016-12-01T11:52:00Z">
        <w:r>
          <w:rPr>
            <w:webHidden/>
          </w:rPr>
          <w:t>13</w:t>
        </w:r>
        <w:r>
          <w:rPr>
            <w:webHidden/>
          </w:rPr>
          <w:fldChar w:fldCharType="end"/>
        </w:r>
        <w:r w:rsidRPr="00ED072B">
          <w:rPr>
            <w:rStyle w:val="Hyperlink"/>
          </w:rPr>
          <w:fldChar w:fldCharType="end"/>
        </w:r>
      </w:ins>
    </w:p>
    <w:p w:rsidR="004C11B2" w:rsidDel="004C11B2" w:rsidRDefault="004C11B2" w:rsidP="00E16D14">
      <w:pPr>
        <w:jc w:val="center"/>
        <w:rPr>
          <w:del w:id="146" w:author="Ramachandran M G." w:date="2016-12-01T11:52:00Z"/>
          <w:noProof/>
        </w:rPr>
      </w:pPr>
    </w:p>
    <w:p w:rsidR="002C6215" w:rsidDel="004C11B2" w:rsidRDefault="002C6215" w:rsidP="00E16D14">
      <w:pPr>
        <w:jc w:val="center"/>
        <w:rPr>
          <w:del w:id="147" w:author="Ramachandran M G." w:date="2016-12-01T11:52:00Z"/>
          <w:noProof/>
        </w:rPr>
      </w:pPr>
    </w:p>
    <w:p w:rsidR="002C6215" w:rsidDel="004C11B2" w:rsidRDefault="002C6215">
      <w:pPr>
        <w:pStyle w:val="TOC1"/>
        <w:rPr>
          <w:del w:id="148" w:author="Ramachandran M G." w:date="2016-12-01T11:52:00Z"/>
          <w:rFonts w:eastAsiaTheme="minorEastAsia"/>
          <w:b w:val="0"/>
          <w:color w:val="auto"/>
          <w:kern w:val="0"/>
          <w:sz w:val="22"/>
          <w:szCs w:val="22"/>
          <w:lang w:val="en-US"/>
        </w:rPr>
      </w:pPr>
      <w:del w:id="149" w:author="Ramachandran M G." w:date="2016-12-01T11:52:00Z">
        <w:r w:rsidRPr="004C11B2" w:rsidDel="004C11B2">
          <w:rPr>
            <w:rPrChange w:id="150" w:author="Ramachandran M G." w:date="2016-12-01T11:52:00Z">
              <w:rPr>
                <w:rStyle w:val="Hyperlink"/>
              </w:rPr>
            </w:rPrChange>
          </w:rPr>
          <w:delText>1</w:delText>
        </w:r>
        <w:r w:rsidDel="004C11B2">
          <w:rPr>
            <w:rFonts w:eastAsiaTheme="minorEastAsia"/>
            <w:b w:val="0"/>
            <w:color w:val="auto"/>
            <w:kern w:val="0"/>
            <w:sz w:val="22"/>
            <w:szCs w:val="22"/>
            <w:lang w:val="en-US"/>
          </w:rPr>
          <w:tab/>
        </w:r>
        <w:r w:rsidRPr="004C11B2" w:rsidDel="004C11B2">
          <w:rPr>
            <w:rPrChange w:id="151" w:author="Ramachandran M G." w:date="2016-12-01T11:52:00Z">
              <w:rPr>
                <w:rStyle w:val="Hyperlink"/>
              </w:rPr>
            </w:rPrChange>
          </w:rPr>
          <w:delText>Introduction</w:delText>
        </w:r>
        <w:r w:rsidDel="004C11B2">
          <w:rPr>
            <w:webHidden/>
          </w:rPr>
          <w:tab/>
          <w:delText>5</w:delText>
        </w:r>
      </w:del>
    </w:p>
    <w:p w:rsidR="002C6215" w:rsidDel="004C11B2" w:rsidRDefault="002C6215">
      <w:pPr>
        <w:pStyle w:val="TOC2"/>
        <w:rPr>
          <w:del w:id="152" w:author="Ramachandran M G." w:date="2016-12-01T11:52:00Z"/>
          <w:rFonts w:asciiTheme="minorHAnsi" w:eastAsiaTheme="minorEastAsia" w:hAnsiTheme="minorHAnsi"/>
          <w:color w:val="auto"/>
          <w:kern w:val="0"/>
          <w:szCs w:val="22"/>
        </w:rPr>
      </w:pPr>
      <w:del w:id="153" w:author="Ramachandran M G." w:date="2016-12-01T11:52:00Z">
        <w:r w:rsidRPr="004C11B2" w:rsidDel="004C11B2">
          <w:rPr>
            <w:rPrChange w:id="154" w:author="Ramachandran M G." w:date="2016-12-01T11:52:00Z">
              <w:rPr>
                <w:rStyle w:val="Hyperlink"/>
              </w:rPr>
            </w:rPrChange>
          </w:rPr>
          <w:delText>1.1</w:delText>
        </w:r>
        <w:r w:rsidDel="004C11B2">
          <w:rPr>
            <w:rFonts w:asciiTheme="minorHAnsi" w:eastAsiaTheme="minorEastAsia" w:hAnsiTheme="minorHAnsi"/>
            <w:color w:val="auto"/>
            <w:kern w:val="0"/>
            <w:szCs w:val="22"/>
          </w:rPr>
          <w:tab/>
        </w:r>
        <w:r w:rsidRPr="004C11B2" w:rsidDel="004C11B2">
          <w:rPr>
            <w:rPrChange w:id="155" w:author="Ramachandran M G." w:date="2016-12-01T11:52:00Z">
              <w:rPr>
                <w:rStyle w:val="Hyperlink"/>
              </w:rPr>
            </w:rPrChange>
          </w:rPr>
          <w:delText>Purpose</w:delText>
        </w:r>
        <w:r w:rsidDel="004C11B2">
          <w:rPr>
            <w:webHidden/>
          </w:rPr>
          <w:tab/>
          <w:delText>5</w:delText>
        </w:r>
      </w:del>
    </w:p>
    <w:p w:rsidR="002C6215" w:rsidDel="004C11B2" w:rsidRDefault="002C6215">
      <w:pPr>
        <w:pStyle w:val="TOC2"/>
        <w:rPr>
          <w:del w:id="156" w:author="Ramachandran M G." w:date="2016-12-01T11:52:00Z"/>
          <w:rFonts w:asciiTheme="minorHAnsi" w:eastAsiaTheme="minorEastAsia" w:hAnsiTheme="minorHAnsi"/>
          <w:color w:val="auto"/>
          <w:kern w:val="0"/>
          <w:szCs w:val="22"/>
        </w:rPr>
      </w:pPr>
      <w:del w:id="157" w:author="Ramachandran M G." w:date="2016-12-01T11:52:00Z">
        <w:r w:rsidRPr="004C11B2" w:rsidDel="004C11B2">
          <w:rPr>
            <w:rPrChange w:id="158" w:author="Ramachandran M G." w:date="2016-12-01T11:52:00Z">
              <w:rPr>
                <w:rStyle w:val="Hyperlink"/>
              </w:rPr>
            </w:rPrChange>
          </w:rPr>
          <w:delText>1.2</w:delText>
        </w:r>
        <w:r w:rsidDel="004C11B2">
          <w:rPr>
            <w:rFonts w:asciiTheme="minorHAnsi" w:eastAsiaTheme="minorEastAsia" w:hAnsiTheme="minorHAnsi"/>
            <w:color w:val="auto"/>
            <w:kern w:val="0"/>
            <w:szCs w:val="22"/>
          </w:rPr>
          <w:tab/>
        </w:r>
        <w:r w:rsidRPr="004C11B2" w:rsidDel="004C11B2">
          <w:rPr>
            <w:rPrChange w:id="159" w:author="Ramachandran M G." w:date="2016-12-01T11:52:00Z">
              <w:rPr>
                <w:rStyle w:val="Hyperlink"/>
              </w:rPr>
            </w:rPrChange>
          </w:rPr>
          <w:delText>Scope</w:delText>
        </w:r>
        <w:r w:rsidDel="004C11B2">
          <w:rPr>
            <w:webHidden/>
          </w:rPr>
          <w:tab/>
          <w:delText>5</w:delText>
        </w:r>
      </w:del>
    </w:p>
    <w:p w:rsidR="002C6215" w:rsidDel="004C11B2" w:rsidRDefault="002C6215">
      <w:pPr>
        <w:pStyle w:val="TOC1"/>
        <w:rPr>
          <w:del w:id="160" w:author="Ramachandran M G." w:date="2016-12-01T11:52:00Z"/>
          <w:rFonts w:eastAsiaTheme="minorEastAsia"/>
          <w:b w:val="0"/>
          <w:color w:val="auto"/>
          <w:kern w:val="0"/>
          <w:sz w:val="22"/>
          <w:szCs w:val="22"/>
          <w:lang w:val="en-US"/>
        </w:rPr>
      </w:pPr>
      <w:del w:id="161" w:author="Ramachandran M G." w:date="2016-12-01T11:52:00Z">
        <w:r w:rsidRPr="004C11B2" w:rsidDel="004C11B2">
          <w:rPr>
            <w:rFonts w:ascii="Calibri" w:hAnsi="Calibri" w:cs="Calibri"/>
            <w:rPrChange w:id="162" w:author="Ramachandran M G." w:date="2016-12-01T11:52:00Z">
              <w:rPr>
                <w:rStyle w:val="Hyperlink"/>
                <w:rFonts w:ascii="Calibri" w:hAnsi="Calibri" w:cs="Calibri"/>
              </w:rPr>
            </w:rPrChange>
          </w:rPr>
          <w:delText>2</w:delText>
        </w:r>
        <w:r w:rsidDel="004C11B2">
          <w:rPr>
            <w:rFonts w:eastAsiaTheme="minorEastAsia"/>
            <w:b w:val="0"/>
            <w:color w:val="auto"/>
            <w:kern w:val="0"/>
            <w:sz w:val="22"/>
            <w:szCs w:val="22"/>
            <w:lang w:val="en-US"/>
          </w:rPr>
          <w:tab/>
        </w:r>
        <w:r w:rsidRPr="004C11B2" w:rsidDel="004C11B2">
          <w:rPr>
            <w:rFonts w:ascii="Calibri" w:hAnsi="Calibri" w:cs="Calibri"/>
            <w:rPrChange w:id="163" w:author="Ramachandran M G." w:date="2016-12-01T11:52:00Z">
              <w:rPr>
                <w:rStyle w:val="Hyperlink"/>
                <w:rFonts w:ascii="Calibri" w:hAnsi="Calibri" w:cs="Calibri"/>
              </w:rPr>
            </w:rPrChange>
          </w:rPr>
          <w:delText>HowDetn High-Level Description</w:delText>
        </w:r>
        <w:r w:rsidDel="004C11B2">
          <w:rPr>
            <w:webHidden/>
          </w:rPr>
          <w:tab/>
          <w:delText>6</w:delText>
        </w:r>
      </w:del>
    </w:p>
    <w:p w:rsidR="002C6215" w:rsidDel="004C11B2" w:rsidRDefault="002C6215">
      <w:pPr>
        <w:pStyle w:val="TOC2"/>
        <w:rPr>
          <w:del w:id="164" w:author="Ramachandran M G." w:date="2016-12-01T11:52:00Z"/>
          <w:rFonts w:asciiTheme="minorHAnsi" w:eastAsiaTheme="minorEastAsia" w:hAnsiTheme="minorHAnsi"/>
          <w:color w:val="auto"/>
          <w:kern w:val="0"/>
          <w:szCs w:val="22"/>
        </w:rPr>
      </w:pPr>
      <w:del w:id="165" w:author="Ramachandran M G." w:date="2016-12-01T11:52:00Z">
        <w:r w:rsidRPr="004C11B2" w:rsidDel="004C11B2">
          <w:rPr>
            <w:rFonts w:cs="Calibri"/>
            <w:rPrChange w:id="166" w:author="Ramachandran M G." w:date="2016-12-01T11:52:00Z">
              <w:rPr>
                <w:rStyle w:val="Hyperlink"/>
                <w:rFonts w:cs="Calibri"/>
              </w:rPr>
            </w:rPrChange>
          </w:rPr>
          <w:delText>2.1</w:delText>
        </w:r>
        <w:r w:rsidDel="004C11B2">
          <w:rPr>
            <w:rFonts w:asciiTheme="minorHAnsi" w:eastAsiaTheme="minorEastAsia" w:hAnsiTheme="minorHAnsi"/>
            <w:color w:val="auto"/>
            <w:kern w:val="0"/>
            <w:szCs w:val="22"/>
          </w:rPr>
          <w:tab/>
        </w:r>
        <w:r w:rsidRPr="004C11B2" w:rsidDel="004C11B2">
          <w:rPr>
            <w:rPrChange w:id="167" w:author="Ramachandran M G." w:date="2016-12-01T11:52:00Z">
              <w:rPr>
                <w:rStyle w:val="Hyperlink"/>
              </w:rPr>
            </w:rPrChange>
          </w:rPr>
          <w:delText>Graphical</w:delText>
        </w:r>
        <w:r w:rsidRPr="004C11B2" w:rsidDel="004C11B2">
          <w:rPr>
            <w:rFonts w:cs="Calibri"/>
            <w:rPrChange w:id="168" w:author="Ramachandran M G." w:date="2016-12-01T11:52:00Z">
              <w:rPr>
                <w:rStyle w:val="Hyperlink"/>
                <w:rFonts w:cs="Calibri"/>
              </w:rPr>
            </w:rPrChange>
          </w:rPr>
          <w:delText xml:space="preserve"> representation of HowDetn</w:delText>
        </w:r>
        <w:r w:rsidDel="004C11B2">
          <w:rPr>
            <w:webHidden/>
          </w:rPr>
          <w:tab/>
          <w:delText>6</w:delText>
        </w:r>
      </w:del>
    </w:p>
    <w:p w:rsidR="002C6215" w:rsidDel="004C11B2" w:rsidRDefault="002C6215">
      <w:pPr>
        <w:pStyle w:val="TOC2"/>
        <w:rPr>
          <w:del w:id="169" w:author="Ramachandran M G." w:date="2016-12-01T11:52:00Z"/>
          <w:rFonts w:asciiTheme="minorHAnsi" w:eastAsiaTheme="minorEastAsia" w:hAnsiTheme="minorHAnsi"/>
          <w:color w:val="auto"/>
          <w:kern w:val="0"/>
          <w:szCs w:val="22"/>
        </w:rPr>
      </w:pPr>
      <w:del w:id="170" w:author="Ramachandran M G." w:date="2016-12-01T11:52:00Z">
        <w:r w:rsidRPr="004C11B2" w:rsidDel="004C11B2">
          <w:rPr>
            <w:rFonts w:cs="Calibri"/>
            <w:rPrChange w:id="171" w:author="Ramachandran M G." w:date="2016-12-01T11:52:00Z">
              <w:rPr>
                <w:rStyle w:val="Hyperlink"/>
                <w:rFonts w:cs="Calibri"/>
              </w:rPr>
            </w:rPrChange>
          </w:rPr>
          <w:delText>2.2</w:delText>
        </w:r>
        <w:r w:rsidDel="004C11B2">
          <w:rPr>
            <w:rFonts w:asciiTheme="minorHAnsi" w:eastAsiaTheme="minorEastAsia" w:hAnsiTheme="minorHAnsi"/>
            <w:color w:val="auto"/>
            <w:kern w:val="0"/>
            <w:szCs w:val="22"/>
          </w:rPr>
          <w:tab/>
        </w:r>
        <w:r w:rsidRPr="004C11B2" w:rsidDel="004C11B2">
          <w:rPr>
            <w:rFonts w:cs="Calibri"/>
            <w:rPrChange w:id="172" w:author="Ramachandran M G." w:date="2016-12-01T11:52:00Z">
              <w:rPr>
                <w:rStyle w:val="Hyperlink"/>
                <w:rFonts w:cs="Calibri"/>
              </w:rPr>
            </w:rPrChange>
          </w:rPr>
          <w:delText>Data Flow Diagram</w:delText>
        </w:r>
        <w:r w:rsidDel="004C11B2">
          <w:rPr>
            <w:webHidden/>
          </w:rPr>
          <w:tab/>
          <w:delText>7</w:delText>
        </w:r>
      </w:del>
    </w:p>
    <w:p w:rsidR="002C6215" w:rsidDel="004C11B2" w:rsidRDefault="002C6215">
      <w:pPr>
        <w:pStyle w:val="TOC3"/>
        <w:tabs>
          <w:tab w:val="left" w:pos="1200"/>
        </w:tabs>
        <w:rPr>
          <w:del w:id="173" w:author="Ramachandran M G." w:date="2016-12-01T11:52:00Z"/>
          <w:rFonts w:asciiTheme="minorHAnsi" w:eastAsiaTheme="minorEastAsia" w:hAnsiTheme="minorHAnsi"/>
          <w:color w:val="auto"/>
          <w:kern w:val="0"/>
          <w:sz w:val="22"/>
          <w:szCs w:val="22"/>
        </w:rPr>
      </w:pPr>
      <w:del w:id="174" w:author="Ramachandran M G." w:date="2016-12-01T11:52:00Z">
        <w:r w:rsidRPr="004C11B2" w:rsidDel="004C11B2">
          <w:rPr>
            <w:rFonts w:cs="Calibri"/>
            <w:rPrChange w:id="175" w:author="Ramachandran M G." w:date="2016-12-01T11:52:00Z">
              <w:rPr>
                <w:rStyle w:val="Hyperlink"/>
                <w:rFonts w:cs="Calibri"/>
              </w:rPr>
            </w:rPrChange>
          </w:rPr>
          <w:delText>2.2.1</w:delText>
        </w:r>
        <w:r w:rsidDel="004C11B2">
          <w:rPr>
            <w:rFonts w:asciiTheme="minorHAnsi" w:eastAsiaTheme="minorEastAsia" w:hAnsiTheme="minorHAnsi"/>
            <w:color w:val="auto"/>
            <w:kern w:val="0"/>
            <w:sz w:val="22"/>
            <w:szCs w:val="22"/>
          </w:rPr>
          <w:tab/>
        </w:r>
        <w:r w:rsidRPr="004C11B2" w:rsidDel="004C11B2">
          <w:rPr>
            <w:rPrChange w:id="176" w:author="Ramachandran M G." w:date="2016-12-01T11:52:00Z">
              <w:rPr>
                <w:rStyle w:val="Hyperlink"/>
              </w:rPr>
            </w:rPrChange>
          </w:rPr>
          <w:delText xml:space="preserve">Component </w:delText>
        </w:r>
        <w:r w:rsidRPr="004C11B2" w:rsidDel="004C11B2">
          <w:rPr>
            <w:rFonts w:cs="Calibri"/>
            <w:rPrChange w:id="177" w:author="Ramachandran M G." w:date="2016-12-01T11:52:00Z">
              <w:rPr>
                <w:rStyle w:val="Hyperlink"/>
                <w:rFonts w:cs="Calibri"/>
              </w:rPr>
            </w:rPrChange>
          </w:rPr>
          <w:delText>level DFD</w:delText>
        </w:r>
        <w:r w:rsidDel="004C11B2">
          <w:rPr>
            <w:webHidden/>
          </w:rPr>
          <w:tab/>
          <w:delText>7</w:delText>
        </w:r>
      </w:del>
    </w:p>
    <w:p w:rsidR="002C6215" w:rsidDel="004C11B2" w:rsidRDefault="002C6215">
      <w:pPr>
        <w:pStyle w:val="TOC3"/>
        <w:tabs>
          <w:tab w:val="left" w:pos="1200"/>
        </w:tabs>
        <w:rPr>
          <w:del w:id="178" w:author="Ramachandran M G." w:date="2016-12-01T11:52:00Z"/>
          <w:rFonts w:asciiTheme="minorHAnsi" w:eastAsiaTheme="minorEastAsia" w:hAnsiTheme="minorHAnsi"/>
          <w:color w:val="auto"/>
          <w:kern w:val="0"/>
          <w:sz w:val="22"/>
          <w:szCs w:val="22"/>
        </w:rPr>
      </w:pPr>
      <w:del w:id="179" w:author="Ramachandran M G." w:date="2016-12-01T11:52:00Z">
        <w:r w:rsidRPr="004C11B2" w:rsidDel="004C11B2">
          <w:rPr>
            <w:rFonts w:cs="Calibri"/>
            <w:rPrChange w:id="180" w:author="Ramachandran M G." w:date="2016-12-01T11:52:00Z">
              <w:rPr>
                <w:rStyle w:val="Hyperlink"/>
                <w:rFonts w:cs="Calibri"/>
              </w:rPr>
            </w:rPrChange>
          </w:rPr>
          <w:delText>2.2.2</w:delText>
        </w:r>
        <w:r w:rsidDel="004C11B2">
          <w:rPr>
            <w:rFonts w:asciiTheme="minorHAnsi" w:eastAsiaTheme="minorEastAsia" w:hAnsiTheme="minorHAnsi"/>
            <w:color w:val="auto"/>
            <w:kern w:val="0"/>
            <w:sz w:val="22"/>
            <w:szCs w:val="22"/>
          </w:rPr>
          <w:tab/>
        </w:r>
        <w:r w:rsidRPr="004C11B2" w:rsidDel="004C11B2">
          <w:rPr>
            <w:rPrChange w:id="181" w:author="Ramachandran M G." w:date="2016-12-01T11:52:00Z">
              <w:rPr>
                <w:rStyle w:val="Hyperlink"/>
              </w:rPr>
            </w:rPrChange>
          </w:rPr>
          <w:delText xml:space="preserve">Function </w:delText>
        </w:r>
        <w:r w:rsidRPr="004C11B2" w:rsidDel="004C11B2">
          <w:rPr>
            <w:rFonts w:cs="Calibri"/>
            <w:rPrChange w:id="182" w:author="Ramachandran M G." w:date="2016-12-01T11:52:00Z">
              <w:rPr>
                <w:rStyle w:val="Hyperlink"/>
                <w:rFonts w:cs="Calibri"/>
              </w:rPr>
            </w:rPrChange>
          </w:rPr>
          <w:delText>level DFD</w:delText>
        </w:r>
        <w:r w:rsidDel="004C11B2">
          <w:rPr>
            <w:webHidden/>
          </w:rPr>
          <w:tab/>
          <w:delText>7</w:delText>
        </w:r>
      </w:del>
    </w:p>
    <w:p w:rsidR="002C6215" w:rsidDel="004C11B2" w:rsidRDefault="002C6215">
      <w:pPr>
        <w:pStyle w:val="TOC1"/>
        <w:rPr>
          <w:del w:id="183" w:author="Ramachandran M G." w:date="2016-12-01T11:52:00Z"/>
          <w:rFonts w:eastAsiaTheme="minorEastAsia"/>
          <w:b w:val="0"/>
          <w:color w:val="auto"/>
          <w:kern w:val="0"/>
          <w:sz w:val="22"/>
          <w:szCs w:val="22"/>
          <w:lang w:val="en-US"/>
        </w:rPr>
      </w:pPr>
      <w:del w:id="184" w:author="Ramachandran M G." w:date="2016-12-01T11:52:00Z">
        <w:r w:rsidRPr="004C11B2" w:rsidDel="004C11B2">
          <w:rPr>
            <w:rFonts w:ascii="Calibri" w:hAnsi="Calibri" w:cs="Calibri"/>
            <w:rPrChange w:id="185" w:author="Ramachandran M G." w:date="2016-12-01T11:52:00Z">
              <w:rPr>
                <w:rStyle w:val="Hyperlink"/>
                <w:rFonts w:ascii="Calibri" w:hAnsi="Calibri" w:cs="Calibri"/>
              </w:rPr>
            </w:rPrChange>
          </w:rPr>
          <w:delText>3</w:delText>
        </w:r>
        <w:r w:rsidDel="004C11B2">
          <w:rPr>
            <w:rFonts w:eastAsiaTheme="minorEastAsia"/>
            <w:b w:val="0"/>
            <w:color w:val="auto"/>
            <w:kern w:val="0"/>
            <w:sz w:val="22"/>
            <w:szCs w:val="22"/>
            <w:lang w:val="en-US"/>
          </w:rPr>
          <w:tab/>
        </w:r>
        <w:r w:rsidRPr="004C11B2" w:rsidDel="004C11B2">
          <w:rPr>
            <w:rFonts w:ascii="Calibri" w:hAnsi="Calibri" w:cs="Calibri"/>
            <w:rPrChange w:id="186" w:author="Ramachandran M G." w:date="2016-12-01T11:52:00Z">
              <w:rPr>
                <w:rStyle w:val="Hyperlink"/>
                <w:rFonts w:ascii="Calibri" w:hAnsi="Calibri" w:cs="Calibri"/>
              </w:rPr>
            </w:rPrChange>
          </w:rPr>
          <w:delText>Constant Data Dictionary</w:delText>
        </w:r>
        <w:r w:rsidDel="004C11B2">
          <w:rPr>
            <w:webHidden/>
          </w:rPr>
          <w:tab/>
          <w:delText>8</w:delText>
        </w:r>
      </w:del>
    </w:p>
    <w:p w:rsidR="002C6215" w:rsidDel="004C11B2" w:rsidRDefault="002C6215">
      <w:pPr>
        <w:pStyle w:val="TOC2"/>
        <w:rPr>
          <w:del w:id="187" w:author="Ramachandran M G." w:date="2016-12-01T11:52:00Z"/>
          <w:rFonts w:asciiTheme="minorHAnsi" w:eastAsiaTheme="minorEastAsia" w:hAnsiTheme="minorHAnsi"/>
          <w:color w:val="auto"/>
          <w:kern w:val="0"/>
          <w:szCs w:val="22"/>
        </w:rPr>
      </w:pPr>
      <w:del w:id="188" w:author="Ramachandran M G." w:date="2016-12-01T11:52:00Z">
        <w:r w:rsidRPr="004C11B2" w:rsidDel="004C11B2">
          <w:rPr>
            <w:rPrChange w:id="189" w:author="Ramachandran M G." w:date="2016-12-01T11:52:00Z">
              <w:rPr>
                <w:rStyle w:val="Hyperlink"/>
              </w:rPr>
            </w:rPrChange>
          </w:rPr>
          <w:delText>3.1</w:delText>
        </w:r>
        <w:r w:rsidDel="004C11B2">
          <w:rPr>
            <w:rFonts w:asciiTheme="minorHAnsi" w:eastAsiaTheme="minorEastAsia" w:hAnsiTheme="minorHAnsi"/>
            <w:color w:val="auto"/>
            <w:kern w:val="0"/>
            <w:szCs w:val="22"/>
          </w:rPr>
          <w:tab/>
        </w:r>
        <w:r w:rsidRPr="004C11B2" w:rsidDel="004C11B2">
          <w:rPr>
            <w:rPrChange w:id="190" w:author="Ramachandran M G." w:date="2016-12-01T11:52:00Z">
              <w:rPr>
                <w:rStyle w:val="Hyperlink"/>
              </w:rPr>
            </w:rPrChange>
          </w:rPr>
          <w:delText>Program (fixed) Constants</w:delText>
        </w:r>
        <w:r w:rsidDel="004C11B2">
          <w:rPr>
            <w:webHidden/>
          </w:rPr>
          <w:tab/>
          <w:delText>8</w:delText>
        </w:r>
      </w:del>
    </w:p>
    <w:p w:rsidR="002C6215" w:rsidDel="004C11B2" w:rsidRDefault="002C6215">
      <w:pPr>
        <w:pStyle w:val="TOC3"/>
        <w:tabs>
          <w:tab w:val="left" w:pos="1200"/>
        </w:tabs>
        <w:rPr>
          <w:del w:id="191" w:author="Ramachandran M G." w:date="2016-12-01T11:52:00Z"/>
          <w:rFonts w:asciiTheme="minorHAnsi" w:eastAsiaTheme="minorEastAsia" w:hAnsiTheme="minorHAnsi"/>
          <w:color w:val="auto"/>
          <w:kern w:val="0"/>
          <w:sz w:val="22"/>
          <w:szCs w:val="22"/>
        </w:rPr>
      </w:pPr>
      <w:del w:id="192" w:author="Ramachandran M G." w:date="2016-12-01T11:52:00Z">
        <w:r w:rsidRPr="004C11B2" w:rsidDel="004C11B2">
          <w:rPr>
            <w:rPrChange w:id="193" w:author="Ramachandran M G." w:date="2016-12-01T11:52:00Z">
              <w:rPr>
                <w:rStyle w:val="Hyperlink"/>
              </w:rPr>
            </w:rPrChange>
          </w:rPr>
          <w:delText>3.1.1</w:delText>
        </w:r>
        <w:r w:rsidDel="004C11B2">
          <w:rPr>
            <w:rFonts w:asciiTheme="minorHAnsi" w:eastAsiaTheme="minorEastAsia" w:hAnsiTheme="minorHAnsi"/>
            <w:color w:val="auto"/>
            <w:kern w:val="0"/>
            <w:sz w:val="22"/>
            <w:szCs w:val="22"/>
          </w:rPr>
          <w:tab/>
        </w:r>
        <w:r w:rsidRPr="004C11B2" w:rsidDel="004C11B2">
          <w:rPr>
            <w:rPrChange w:id="194" w:author="Ramachandran M G." w:date="2016-12-01T11:52:00Z">
              <w:rPr>
                <w:rStyle w:val="Hyperlink"/>
              </w:rPr>
            </w:rPrChange>
          </w:rPr>
          <w:delText>Embedded Constants</w:delText>
        </w:r>
        <w:r w:rsidDel="004C11B2">
          <w:rPr>
            <w:webHidden/>
          </w:rPr>
          <w:tab/>
          <w:delText>8</w:delText>
        </w:r>
      </w:del>
    </w:p>
    <w:p w:rsidR="002C6215" w:rsidDel="004C11B2" w:rsidRDefault="002C6215">
      <w:pPr>
        <w:pStyle w:val="TOC1"/>
        <w:rPr>
          <w:del w:id="195" w:author="Ramachandran M G." w:date="2016-12-01T11:52:00Z"/>
          <w:rFonts w:eastAsiaTheme="minorEastAsia"/>
          <w:b w:val="0"/>
          <w:color w:val="auto"/>
          <w:kern w:val="0"/>
          <w:sz w:val="22"/>
          <w:szCs w:val="22"/>
          <w:lang w:val="en-US"/>
        </w:rPr>
      </w:pPr>
      <w:del w:id="196" w:author="Ramachandran M G." w:date="2016-12-01T11:52:00Z">
        <w:r w:rsidRPr="004C11B2" w:rsidDel="004C11B2">
          <w:rPr>
            <w:rFonts w:ascii="Calibri" w:hAnsi="Calibri" w:cs="Calibri"/>
            <w:rPrChange w:id="197" w:author="Ramachandran M G." w:date="2016-12-01T11:52:00Z">
              <w:rPr>
                <w:rStyle w:val="Hyperlink"/>
                <w:rFonts w:ascii="Calibri" w:hAnsi="Calibri" w:cs="Calibri"/>
              </w:rPr>
            </w:rPrChange>
          </w:rPr>
          <w:delText>4</w:delText>
        </w:r>
        <w:r w:rsidDel="004C11B2">
          <w:rPr>
            <w:rFonts w:eastAsiaTheme="minorEastAsia"/>
            <w:b w:val="0"/>
            <w:color w:val="auto"/>
            <w:kern w:val="0"/>
            <w:sz w:val="22"/>
            <w:szCs w:val="22"/>
            <w:lang w:val="en-US"/>
          </w:rPr>
          <w:tab/>
        </w:r>
        <w:r w:rsidRPr="004C11B2" w:rsidDel="004C11B2">
          <w:rPr>
            <w:rFonts w:ascii="Calibri" w:hAnsi="Calibri" w:cs="Calibri"/>
            <w:rPrChange w:id="198" w:author="Ramachandran M G." w:date="2016-12-01T11:52:00Z">
              <w:rPr>
                <w:rStyle w:val="Hyperlink"/>
                <w:rFonts w:ascii="Calibri" w:hAnsi="Calibri" w:cs="Calibri"/>
              </w:rPr>
            </w:rPrChange>
          </w:rPr>
          <w:delText>Software Component Implementation</w:delText>
        </w:r>
        <w:r w:rsidDel="004C11B2">
          <w:rPr>
            <w:webHidden/>
          </w:rPr>
          <w:tab/>
          <w:delText>9</w:delText>
        </w:r>
      </w:del>
    </w:p>
    <w:p w:rsidR="002C6215" w:rsidDel="004C11B2" w:rsidRDefault="002C6215">
      <w:pPr>
        <w:pStyle w:val="TOC2"/>
        <w:rPr>
          <w:del w:id="199" w:author="Ramachandran M G." w:date="2016-12-01T11:52:00Z"/>
          <w:rFonts w:asciiTheme="minorHAnsi" w:eastAsiaTheme="minorEastAsia" w:hAnsiTheme="minorHAnsi"/>
          <w:color w:val="auto"/>
          <w:kern w:val="0"/>
          <w:szCs w:val="22"/>
        </w:rPr>
      </w:pPr>
      <w:del w:id="200" w:author="Ramachandran M G." w:date="2016-12-01T11:52:00Z">
        <w:r w:rsidRPr="004C11B2" w:rsidDel="004C11B2">
          <w:rPr>
            <w:rPrChange w:id="201" w:author="Ramachandran M G." w:date="2016-12-01T11:52:00Z">
              <w:rPr>
                <w:rStyle w:val="Hyperlink"/>
              </w:rPr>
            </w:rPrChange>
          </w:rPr>
          <w:delText>4.1</w:delText>
        </w:r>
        <w:r w:rsidDel="004C11B2">
          <w:rPr>
            <w:rFonts w:asciiTheme="minorHAnsi" w:eastAsiaTheme="minorEastAsia" w:hAnsiTheme="minorHAnsi"/>
            <w:color w:val="auto"/>
            <w:kern w:val="0"/>
            <w:szCs w:val="22"/>
          </w:rPr>
          <w:tab/>
        </w:r>
        <w:r w:rsidRPr="004C11B2" w:rsidDel="004C11B2">
          <w:rPr>
            <w:rPrChange w:id="202" w:author="Ramachandran M G." w:date="2016-12-01T11:52:00Z">
              <w:rPr>
                <w:rStyle w:val="Hyperlink"/>
              </w:rPr>
            </w:rPrChange>
          </w:rPr>
          <w:delText>Sub-Module Functions</w:delText>
        </w:r>
        <w:r w:rsidDel="004C11B2">
          <w:rPr>
            <w:webHidden/>
          </w:rPr>
          <w:tab/>
          <w:delText>9</w:delText>
        </w:r>
      </w:del>
    </w:p>
    <w:p w:rsidR="002C6215" w:rsidDel="004C11B2" w:rsidRDefault="002C6215">
      <w:pPr>
        <w:pStyle w:val="TOC2"/>
        <w:rPr>
          <w:del w:id="203" w:author="Ramachandran M G." w:date="2016-12-01T11:52:00Z"/>
          <w:rFonts w:asciiTheme="minorHAnsi" w:eastAsiaTheme="minorEastAsia" w:hAnsiTheme="minorHAnsi"/>
          <w:color w:val="auto"/>
          <w:kern w:val="0"/>
          <w:szCs w:val="22"/>
        </w:rPr>
      </w:pPr>
      <w:del w:id="204" w:author="Ramachandran M G." w:date="2016-12-01T11:52:00Z">
        <w:r w:rsidRPr="004C11B2" w:rsidDel="004C11B2">
          <w:rPr>
            <w:rFonts w:cs="Calibri"/>
            <w:rPrChange w:id="205" w:author="Ramachandran M G." w:date="2016-12-01T11:52:00Z">
              <w:rPr>
                <w:rStyle w:val="Hyperlink"/>
                <w:rFonts w:cs="Calibri"/>
              </w:rPr>
            </w:rPrChange>
          </w:rPr>
          <w:delText>4.1.1</w:delText>
        </w:r>
        <w:r w:rsidDel="004C11B2">
          <w:rPr>
            <w:rFonts w:asciiTheme="minorHAnsi" w:eastAsiaTheme="minorEastAsia" w:hAnsiTheme="minorHAnsi"/>
            <w:color w:val="auto"/>
            <w:kern w:val="0"/>
            <w:szCs w:val="22"/>
          </w:rPr>
          <w:tab/>
        </w:r>
        <w:r w:rsidRPr="004C11B2" w:rsidDel="004C11B2">
          <w:rPr>
            <w:rFonts w:cs="Calibri"/>
            <w:rPrChange w:id="206" w:author="Ramachandran M G." w:date="2016-12-01T11:52:00Z">
              <w:rPr>
                <w:rStyle w:val="Hyperlink"/>
                <w:rFonts w:cs="Calibri"/>
              </w:rPr>
            </w:rPrChange>
          </w:rPr>
          <w:delText>Init: HowDetnInit1</w:delText>
        </w:r>
        <w:r w:rsidDel="004C11B2">
          <w:rPr>
            <w:webHidden/>
          </w:rPr>
          <w:tab/>
          <w:delText>9</w:delText>
        </w:r>
      </w:del>
    </w:p>
    <w:p w:rsidR="002C6215" w:rsidDel="004C11B2" w:rsidRDefault="002C6215">
      <w:pPr>
        <w:pStyle w:val="TOC2"/>
        <w:rPr>
          <w:del w:id="207" w:author="Ramachandran M G." w:date="2016-12-01T11:52:00Z"/>
          <w:rFonts w:asciiTheme="minorHAnsi" w:eastAsiaTheme="minorEastAsia" w:hAnsiTheme="minorHAnsi"/>
          <w:color w:val="auto"/>
          <w:kern w:val="0"/>
          <w:szCs w:val="22"/>
        </w:rPr>
      </w:pPr>
      <w:del w:id="208" w:author="Ramachandran M G." w:date="2016-12-01T11:52:00Z">
        <w:r w:rsidRPr="004C11B2" w:rsidDel="004C11B2">
          <w:rPr>
            <w:rFonts w:cs="Calibri"/>
            <w:rPrChange w:id="209" w:author="Ramachandran M G." w:date="2016-12-01T11:52:00Z">
              <w:rPr>
                <w:rStyle w:val="Hyperlink"/>
                <w:rFonts w:cs="Calibri"/>
              </w:rPr>
            </w:rPrChange>
          </w:rPr>
          <w:delText>4.1.1.1</w:delText>
        </w:r>
        <w:r w:rsidDel="004C11B2">
          <w:rPr>
            <w:rFonts w:asciiTheme="minorHAnsi" w:eastAsiaTheme="minorEastAsia" w:hAnsiTheme="minorHAnsi"/>
            <w:color w:val="auto"/>
            <w:kern w:val="0"/>
            <w:szCs w:val="22"/>
          </w:rPr>
          <w:tab/>
        </w:r>
        <w:r w:rsidRPr="004C11B2" w:rsidDel="004C11B2">
          <w:rPr>
            <w:rFonts w:cs="Calibri"/>
            <w:rPrChange w:id="210" w:author="Ramachandran M G." w:date="2016-12-01T11:52:00Z">
              <w:rPr>
                <w:rStyle w:val="Hyperlink"/>
                <w:rFonts w:cs="Calibri"/>
              </w:rPr>
            </w:rPrChange>
          </w:rPr>
          <w:delText>Design Rationale</w:delText>
        </w:r>
        <w:r w:rsidDel="004C11B2">
          <w:rPr>
            <w:webHidden/>
          </w:rPr>
          <w:tab/>
          <w:delText>9</w:delText>
        </w:r>
      </w:del>
    </w:p>
    <w:p w:rsidR="002C6215" w:rsidDel="004C11B2" w:rsidRDefault="002C6215">
      <w:pPr>
        <w:pStyle w:val="TOC2"/>
        <w:rPr>
          <w:del w:id="211" w:author="Ramachandran M G." w:date="2016-12-01T11:52:00Z"/>
          <w:rFonts w:asciiTheme="minorHAnsi" w:eastAsiaTheme="minorEastAsia" w:hAnsiTheme="minorHAnsi"/>
          <w:color w:val="auto"/>
          <w:kern w:val="0"/>
          <w:szCs w:val="22"/>
        </w:rPr>
      </w:pPr>
      <w:del w:id="212" w:author="Ramachandran M G." w:date="2016-12-01T11:52:00Z">
        <w:r w:rsidRPr="004C11B2" w:rsidDel="004C11B2">
          <w:rPr>
            <w:rFonts w:cs="Calibri"/>
            <w:rPrChange w:id="213" w:author="Ramachandran M G." w:date="2016-12-01T11:52:00Z">
              <w:rPr>
                <w:rStyle w:val="Hyperlink"/>
                <w:rFonts w:cs="Calibri"/>
              </w:rPr>
            </w:rPrChange>
          </w:rPr>
          <w:delText>4.1.1.2</w:delText>
        </w:r>
        <w:r w:rsidDel="004C11B2">
          <w:rPr>
            <w:rFonts w:asciiTheme="minorHAnsi" w:eastAsiaTheme="minorEastAsia" w:hAnsiTheme="minorHAnsi"/>
            <w:color w:val="auto"/>
            <w:kern w:val="0"/>
            <w:szCs w:val="22"/>
          </w:rPr>
          <w:tab/>
        </w:r>
        <w:r w:rsidRPr="004C11B2" w:rsidDel="004C11B2">
          <w:rPr>
            <w:rFonts w:cs="Calibri"/>
            <w:rPrChange w:id="214" w:author="Ramachandran M G." w:date="2016-12-01T11:52:00Z">
              <w:rPr>
                <w:rStyle w:val="Hyperlink"/>
                <w:rFonts w:cs="Calibri"/>
              </w:rPr>
            </w:rPrChange>
          </w:rPr>
          <w:delText>Module Outputs</w:delText>
        </w:r>
        <w:r w:rsidDel="004C11B2">
          <w:rPr>
            <w:webHidden/>
          </w:rPr>
          <w:tab/>
          <w:delText>9</w:delText>
        </w:r>
      </w:del>
    </w:p>
    <w:p w:rsidR="002C6215" w:rsidDel="004C11B2" w:rsidRDefault="002C6215">
      <w:pPr>
        <w:pStyle w:val="TOC2"/>
        <w:rPr>
          <w:del w:id="215" w:author="Ramachandran M G." w:date="2016-12-01T11:52:00Z"/>
          <w:rFonts w:asciiTheme="minorHAnsi" w:eastAsiaTheme="minorEastAsia" w:hAnsiTheme="minorHAnsi"/>
          <w:color w:val="auto"/>
          <w:kern w:val="0"/>
          <w:szCs w:val="22"/>
        </w:rPr>
      </w:pPr>
      <w:del w:id="216" w:author="Ramachandran M G." w:date="2016-12-01T11:52:00Z">
        <w:r w:rsidRPr="004C11B2" w:rsidDel="004C11B2">
          <w:rPr>
            <w:rFonts w:cs="Calibri"/>
            <w:rPrChange w:id="217" w:author="Ramachandran M G." w:date="2016-12-01T11:52:00Z">
              <w:rPr>
                <w:rStyle w:val="Hyperlink"/>
                <w:rFonts w:cs="Calibri"/>
              </w:rPr>
            </w:rPrChange>
          </w:rPr>
          <w:delText>4.1.2</w:delText>
        </w:r>
        <w:r w:rsidDel="004C11B2">
          <w:rPr>
            <w:rFonts w:asciiTheme="minorHAnsi" w:eastAsiaTheme="minorEastAsia" w:hAnsiTheme="minorHAnsi"/>
            <w:color w:val="auto"/>
            <w:kern w:val="0"/>
            <w:szCs w:val="22"/>
          </w:rPr>
          <w:tab/>
        </w:r>
        <w:r w:rsidRPr="004C11B2" w:rsidDel="004C11B2">
          <w:rPr>
            <w:rFonts w:cs="Calibri"/>
            <w:rPrChange w:id="218" w:author="Ramachandran M G." w:date="2016-12-01T11:52:00Z">
              <w:rPr>
                <w:rStyle w:val="Hyperlink"/>
                <w:rFonts w:cs="Calibri"/>
              </w:rPr>
            </w:rPrChange>
          </w:rPr>
          <w:delText>Per: HowDetnPer1</w:delText>
        </w:r>
        <w:r w:rsidDel="004C11B2">
          <w:rPr>
            <w:webHidden/>
          </w:rPr>
          <w:tab/>
          <w:delText>9</w:delText>
        </w:r>
      </w:del>
    </w:p>
    <w:p w:rsidR="002C6215" w:rsidDel="004C11B2" w:rsidRDefault="002C6215">
      <w:pPr>
        <w:pStyle w:val="TOC2"/>
        <w:rPr>
          <w:del w:id="219" w:author="Ramachandran M G." w:date="2016-12-01T11:52:00Z"/>
          <w:rFonts w:asciiTheme="minorHAnsi" w:eastAsiaTheme="minorEastAsia" w:hAnsiTheme="minorHAnsi"/>
          <w:color w:val="auto"/>
          <w:kern w:val="0"/>
          <w:szCs w:val="22"/>
        </w:rPr>
      </w:pPr>
      <w:del w:id="220" w:author="Ramachandran M G." w:date="2016-12-01T11:52:00Z">
        <w:r w:rsidRPr="004C11B2" w:rsidDel="004C11B2">
          <w:rPr>
            <w:rFonts w:cs="Calibri"/>
            <w:rPrChange w:id="221" w:author="Ramachandran M G." w:date="2016-12-01T11:52:00Z">
              <w:rPr>
                <w:rStyle w:val="Hyperlink"/>
                <w:rFonts w:cs="Calibri"/>
              </w:rPr>
            </w:rPrChange>
          </w:rPr>
          <w:delText>4.1.2.1</w:delText>
        </w:r>
        <w:r w:rsidDel="004C11B2">
          <w:rPr>
            <w:rFonts w:asciiTheme="minorHAnsi" w:eastAsiaTheme="minorEastAsia" w:hAnsiTheme="minorHAnsi"/>
            <w:color w:val="auto"/>
            <w:kern w:val="0"/>
            <w:szCs w:val="22"/>
          </w:rPr>
          <w:tab/>
        </w:r>
        <w:r w:rsidRPr="004C11B2" w:rsidDel="004C11B2">
          <w:rPr>
            <w:rFonts w:cs="Calibri"/>
            <w:rPrChange w:id="222" w:author="Ramachandran M G." w:date="2016-12-01T11:52:00Z">
              <w:rPr>
                <w:rStyle w:val="Hyperlink"/>
                <w:rFonts w:cs="Calibri"/>
              </w:rPr>
            </w:rPrChange>
          </w:rPr>
          <w:delText>Design Rationale</w:delText>
        </w:r>
        <w:r w:rsidDel="004C11B2">
          <w:rPr>
            <w:webHidden/>
          </w:rPr>
          <w:tab/>
          <w:delText>9</w:delText>
        </w:r>
      </w:del>
    </w:p>
    <w:p w:rsidR="002C6215" w:rsidDel="004C11B2" w:rsidRDefault="002C6215">
      <w:pPr>
        <w:pStyle w:val="TOC2"/>
        <w:rPr>
          <w:del w:id="223" w:author="Ramachandran M G." w:date="2016-12-01T11:52:00Z"/>
          <w:rFonts w:asciiTheme="minorHAnsi" w:eastAsiaTheme="minorEastAsia" w:hAnsiTheme="minorHAnsi"/>
          <w:color w:val="auto"/>
          <w:kern w:val="0"/>
          <w:szCs w:val="22"/>
        </w:rPr>
      </w:pPr>
      <w:del w:id="224" w:author="Ramachandran M G." w:date="2016-12-01T11:52:00Z">
        <w:r w:rsidRPr="004C11B2" w:rsidDel="004C11B2">
          <w:rPr>
            <w:rFonts w:cs="Calibri"/>
            <w:rPrChange w:id="225" w:author="Ramachandran M G." w:date="2016-12-01T11:52:00Z">
              <w:rPr>
                <w:rStyle w:val="Hyperlink"/>
                <w:rFonts w:cs="Calibri"/>
              </w:rPr>
            </w:rPrChange>
          </w:rPr>
          <w:delText>4.1.2.2</w:delText>
        </w:r>
        <w:r w:rsidDel="004C11B2">
          <w:rPr>
            <w:rFonts w:asciiTheme="minorHAnsi" w:eastAsiaTheme="minorEastAsia" w:hAnsiTheme="minorHAnsi"/>
            <w:color w:val="auto"/>
            <w:kern w:val="0"/>
            <w:szCs w:val="22"/>
          </w:rPr>
          <w:tab/>
        </w:r>
        <w:r w:rsidRPr="004C11B2" w:rsidDel="004C11B2">
          <w:rPr>
            <w:rFonts w:cs="Calibri"/>
            <w:rPrChange w:id="226" w:author="Ramachandran M G." w:date="2016-12-01T11:52:00Z">
              <w:rPr>
                <w:rStyle w:val="Hyperlink"/>
                <w:rFonts w:cs="Calibri"/>
              </w:rPr>
            </w:rPrChange>
          </w:rPr>
          <w:delText>Store Module Inputs to Local copies</w:delText>
        </w:r>
        <w:r w:rsidDel="004C11B2">
          <w:rPr>
            <w:webHidden/>
          </w:rPr>
          <w:tab/>
          <w:delText>9</w:delText>
        </w:r>
      </w:del>
    </w:p>
    <w:p w:rsidR="002C6215" w:rsidDel="004C11B2" w:rsidRDefault="002C6215">
      <w:pPr>
        <w:pStyle w:val="TOC2"/>
        <w:rPr>
          <w:del w:id="227" w:author="Ramachandran M G." w:date="2016-12-01T11:52:00Z"/>
          <w:rFonts w:asciiTheme="minorHAnsi" w:eastAsiaTheme="minorEastAsia" w:hAnsiTheme="minorHAnsi"/>
          <w:color w:val="auto"/>
          <w:kern w:val="0"/>
          <w:szCs w:val="22"/>
        </w:rPr>
      </w:pPr>
      <w:del w:id="228" w:author="Ramachandran M G." w:date="2016-12-01T11:52:00Z">
        <w:r w:rsidRPr="004C11B2" w:rsidDel="004C11B2">
          <w:rPr>
            <w:rFonts w:cs="Calibri"/>
            <w:rPrChange w:id="229" w:author="Ramachandran M G." w:date="2016-12-01T11:52:00Z">
              <w:rPr>
                <w:rStyle w:val="Hyperlink"/>
                <w:rFonts w:cs="Calibri"/>
              </w:rPr>
            </w:rPrChange>
          </w:rPr>
          <w:delText>4.1.2.3</w:delText>
        </w:r>
        <w:r w:rsidDel="004C11B2">
          <w:rPr>
            <w:rFonts w:asciiTheme="minorHAnsi" w:eastAsiaTheme="minorEastAsia" w:hAnsiTheme="minorHAnsi"/>
            <w:color w:val="auto"/>
            <w:kern w:val="0"/>
            <w:szCs w:val="22"/>
          </w:rPr>
          <w:tab/>
        </w:r>
        <w:r w:rsidRPr="004C11B2" w:rsidDel="004C11B2">
          <w:rPr>
            <w:rFonts w:cs="Calibri"/>
            <w:rPrChange w:id="230" w:author="Ramachandran M G." w:date="2016-12-01T11:52:00Z">
              <w:rPr>
                <w:rStyle w:val="Hyperlink"/>
                <w:rFonts w:cs="Calibri"/>
              </w:rPr>
            </w:rPrChange>
          </w:rPr>
          <w:delText>(Processing of function)………</w:delText>
        </w:r>
        <w:r w:rsidDel="004C11B2">
          <w:rPr>
            <w:webHidden/>
          </w:rPr>
          <w:tab/>
          <w:delText>9</w:delText>
        </w:r>
      </w:del>
    </w:p>
    <w:p w:rsidR="002C6215" w:rsidDel="004C11B2" w:rsidRDefault="002C6215">
      <w:pPr>
        <w:pStyle w:val="TOC2"/>
        <w:rPr>
          <w:del w:id="231" w:author="Ramachandran M G." w:date="2016-12-01T11:52:00Z"/>
          <w:rFonts w:asciiTheme="minorHAnsi" w:eastAsiaTheme="minorEastAsia" w:hAnsiTheme="minorHAnsi"/>
          <w:color w:val="auto"/>
          <w:kern w:val="0"/>
          <w:szCs w:val="22"/>
        </w:rPr>
      </w:pPr>
      <w:del w:id="232" w:author="Ramachandran M G." w:date="2016-12-01T11:52:00Z">
        <w:r w:rsidRPr="004C11B2" w:rsidDel="004C11B2">
          <w:rPr>
            <w:rFonts w:cs="Calibri"/>
            <w:rPrChange w:id="233" w:author="Ramachandran M G." w:date="2016-12-01T11:52:00Z">
              <w:rPr>
                <w:rStyle w:val="Hyperlink"/>
                <w:rFonts w:cs="Calibri"/>
              </w:rPr>
            </w:rPrChange>
          </w:rPr>
          <w:delText>4.1.2.4</w:delText>
        </w:r>
        <w:r w:rsidDel="004C11B2">
          <w:rPr>
            <w:rFonts w:asciiTheme="minorHAnsi" w:eastAsiaTheme="minorEastAsia" w:hAnsiTheme="minorHAnsi"/>
            <w:color w:val="auto"/>
            <w:kern w:val="0"/>
            <w:szCs w:val="22"/>
          </w:rPr>
          <w:tab/>
        </w:r>
        <w:r w:rsidRPr="004C11B2" w:rsidDel="004C11B2">
          <w:rPr>
            <w:rFonts w:cs="Calibri"/>
            <w:rPrChange w:id="234" w:author="Ramachandran M G." w:date="2016-12-01T11:52:00Z">
              <w:rPr>
                <w:rStyle w:val="Hyperlink"/>
                <w:rFonts w:cs="Calibri"/>
              </w:rPr>
            </w:rPrChange>
          </w:rPr>
          <w:delText>Store Local copy of outputs into Module Outputs</w:delText>
        </w:r>
        <w:r w:rsidDel="004C11B2">
          <w:rPr>
            <w:webHidden/>
          </w:rPr>
          <w:tab/>
          <w:delText>9</w:delText>
        </w:r>
      </w:del>
    </w:p>
    <w:p w:rsidR="002C6215" w:rsidDel="004C11B2" w:rsidRDefault="002C6215">
      <w:pPr>
        <w:pStyle w:val="TOC2"/>
        <w:rPr>
          <w:del w:id="235" w:author="Ramachandran M G." w:date="2016-12-01T11:52:00Z"/>
          <w:rFonts w:asciiTheme="minorHAnsi" w:eastAsiaTheme="minorEastAsia" w:hAnsiTheme="minorHAnsi"/>
          <w:color w:val="auto"/>
          <w:kern w:val="0"/>
          <w:szCs w:val="22"/>
        </w:rPr>
      </w:pPr>
      <w:del w:id="236" w:author="Ramachandran M G." w:date="2016-12-01T11:52:00Z">
        <w:r w:rsidRPr="004C11B2" w:rsidDel="004C11B2">
          <w:rPr>
            <w:rPrChange w:id="237" w:author="Ramachandran M G." w:date="2016-12-01T11:52:00Z">
              <w:rPr>
                <w:rStyle w:val="Hyperlink"/>
              </w:rPr>
            </w:rPrChange>
          </w:rPr>
          <w:delText>4.2</w:delText>
        </w:r>
        <w:r w:rsidDel="004C11B2">
          <w:rPr>
            <w:rFonts w:asciiTheme="minorHAnsi" w:eastAsiaTheme="minorEastAsia" w:hAnsiTheme="minorHAnsi"/>
            <w:color w:val="auto"/>
            <w:kern w:val="0"/>
            <w:szCs w:val="22"/>
          </w:rPr>
          <w:tab/>
        </w:r>
        <w:r w:rsidRPr="004C11B2" w:rsidDel="004C11B2">
          <w:rPr>
            <w:rPrChange w:id="238" w:author="Ramachandran M G." w:date="2016-12-01T11:52:00Z">
              <w:rPr>
                <w:rStyle w:val="Hyperlink"/>
              </w:rPr>
            </w:rPrChange>
          </w:rPr>
          <w:delText>Server Runables</w:delText>
        </w:r>
        <w:r w:rsidDel="004C11B2">
          <w:rPr>
            <w:webHidden/>
          </w:rPr>
          <w:tab/>
          <w:delText>9</w:delText>
        </w:r>
      </w:del>
    </w:p>
    <w:p w:rsidR="002C6215" w:rsidDel="004C11B2" w:rsidRDefault="002C6215">
      <w:pPr>
        <w:pStyle w:val="TOC2"/>
        <w:rPr>
          <w:del w:id="239" w:author="Ramachandran M G." w:date="2016-12-01T11:52:00Z"/>
          <w:rFonts w:asciiTheme="minorHAnsi" w:eastAsiaTheme="minorEastAsia" w:hAnsiTheme="minorHAnsi"/>
          <w:color w:val="auto"/>
          <w:kern w:val="0"/>
          <w:szCs w:val="22"/>
        </w:rPr>
      </w:pPr>
      <w:del w:id="240" w:author="Ramachandran M G." w:date="2016-12-01T11:52:00Z">
        <w:r w:rsidRPr="004C11B2" w:rsidDel="004C11B2">
          <w:rPr>
            <w:rFonts w:cs="Calibri"/>
            <w:rPrChange w:id="241" w:author="Ramachandran M G." w:date="2016-12-01T11:52:00Z">
              <w:rPr>
                <w:rStyle w:val="Hyperlink"/>
                <w:rFonts w:cs="Calibri"/>
              </w:rPr>
            </w:rPrChange>
          </w:rPr>
          <w:delText>4.3</w:delText>
        </w:r>
        <w:r w:rsidDel="004C11B2">
          <w:rPr>
            <w:rFonts w:asciiTheme="minorHAnsi" w:eastAsiaTheme="minorEastAsia" w:hAnsiTheme="minorHAnsi"/>
            <w:color w:val="auto"/>
            <w:kern w:val="0"/>
            <w:szCs w:val="22"/>
          </w:rPr>
          <w:tab/>
        </w:r>
        <w:r w:rsidRPr="004C11B2" w:rsidDel="004C11B2">
          <w:rPr>
            <w:rFonts w:cs="Calibri"/>
            <w:rPrChange w:id="242" w:author="Ramachandran M G." w:date="2016-12-01T11:52:00Z">
              <w:rPr>
                <w:rStyle w:val="Hyperlink"/>
                <w:rFonts w:cs="Calibri"/>
              </w:rPr>
            </w:rPrChange>
          </w:rPr>
          <w:delText>Interrupt Functions</w:delText>
        </w:r>
        <w:r w:rsidDel="004C11B2">
          <w:rPr>
            <w:webHidden/>
          </w:rPr>
          <w:tab/>
          <w:delText>9</w:delText>
        </w:r>
      </w:del>
    </w:p>
    <w:p w:rsidR="002C6215" w:rsidDel="004C11B2" w:rsidRDefault="002C6215">
      <w:pPr>
        <w:pStyle w:val="TOC2"/>
        <w:rPr>
          <w:del w:id="243" w:author="Ramachandran M G." w:date="2016-12-01T11:52:00Z"/>
          <w:rFonts w:asciiTheme="minorHAnsi" w:eastAsiaTheme="minorEastAsia" w:hAnsiTheme="minorHAnsi"/>
          <w:color w:val="auto"/>
          <w:kern w:val="0"/>
          <w:szCs w:val="22"/>
        </w:rPr>
      </w:pPr>
      <w:del w:id="244" w:author="Ramachandran M G." w:date="2016-12-01T11:52:00Z">
        <w:r w:rsidRPr="004C11B2" w:rsidDel="004C11B2">
          <w:rPr>
            <w:rFonts w:cs="Calibri"/>
            <w:rPrChange w:id="245" w:author="Ramachandran M G." w:date="2016-12-01T11:52:00Z">
              <w:rPr>
                <w:rStyle w:val="Hyperlink"/>
                <w:rFonts w:cs="Calibri"/>
              </w:rPr>
            </w:rPrChange>
          </w:rPr>
          <w:delText>4.4</w:delText>
        </w:r>
        <w:r w:rsidDel="004C11B2">
          <w:rPr>
            <w:rFonts w:asciiTheme="minorHAnsi" w:eastAsiaTheme="minorEastAsia" w:hAnsiTheme="minorHAnsi"/>
            <w:color w:val="auto"/>
            <w:kern w:val="0"/>
            <w:szCs w:val="22"/>
          </w:rPr>
          <w:tab/>
        </w:r>
        <w:r w:rsidRPr="004C11B2" w:rsidDel="004C11B2">
          <w:rPr>
            <w:rFonts w:cs="Calibri"/>
            <w:rPrChange w:id="246" w:author="Ramachandran M G." w:date="2016-12-01T11:52:00Z">
              <w:rPr>
                <w:rStyle w:val="Hyperlink"/>
                <w:rFonts w:cs="Calibri"/>
              </w:rPr>
            </w:rPrChange>
          </w:rPr>
          <w:delText>Module Internal (Local) Functions</w:delText>
        </w:r>
        <w:r w:rsidDel="004C11B2">
          <w:rPr>
            <w:webHidden/>
          </w:rPr>
          <w:tab/>
          <w:delText>9</w:delText>
        </w:r>
      </w:del>
    </w:p>
    <w:p w:rsidR="002C6215" w:rsidDel="004C11B2" w:rsidRDefault="002C6215">
      <w:pPr>
        <w:pStyle w:val="TOC2"/>
        <w:rPr>
          <w:del w:id="247" w:author="Ramachandran M G." w:date="2016-12-01T11:52:00Z"/>
          <w:rFonts w:asciiTheme="minorHAnsi" w:eastAsiaTheme="minorEastAsia" w:hAnsiTheme="minorHAnsi"/>
          <w:color w:val="auto"/>
          <w:kern w:val="0"/>
          <w:szCs w:val="22"/>
        </w:rPr>
      </w:pPr>
      <w:del w:id="248" w:author="Ramachandran M G." w:date="2016-12-01T11:52:00Z">
        <w:r w:rsidRPr="004C11B2" w:rsidDel="004C11B2">
          <w:rPr>
            <w:rFonts w:cs="Calibri"/>
            <w:rPrChange w:id="249" w:author="Ramachandran M G." w:date="2016-12-01T11:52:00Z">
              <w:rPr>
                <w:rStyle w:val="Hyperlink"/>
                <w:rFonts w:cs="Calibri"/>
              </w:rPr>
            </w:rPrChange>
          </w:rPr>
          <w:delText>4.5</w:delText>
        </w:r>
        <w:r w:rsidDel="004C11B2">
          <w:rPr>
            <w:rFonts w:asciiTheme="minorHAnsi" w:eastAsiaTheme="minorEastAsia" w:hAnsiTheme="minorHAnsi"/>
            <w:color w:val="auto"/>
            <w:kern w:val="0"/>
            <w:szCs w:val="22"/>
          </w:rPr>
          <w:tab/>
        </w:r>
        <w:r w:rsidRPr="004C11B2" w:rsidDel="004C11B2">
          <w:rPr>
            <w:rFonts w:cs="Calibri"/>
            <w:rPrChange w:id="250" w:author="Ramachandran M G." w:date="2016-12-01T11:52:00Z">
              <w:rPr>
                <w:rStyle w:val="Hyperlink"/>
                <w:rFonts w:cs="Calibri"/>
              </w:rPr>
            </w:rPrChange>
          </w:rPr>
          <w:delText>GLOBAL Function/Macro Definitions</w:delText>
        </w:r>
        <w:r w:rsidDel="004C11B2">
          <w:rPr>
            <w:webHidden/>
          </w:rPr>
          <w:tab/>
          <w:delText>9</w:delText>
        </w:r>
      </w:del>
    </w:p>
    <w:p w:rsidR="002C6215" w:rsidDel="004C11B2" w:rsidRDefault="002C6215">
      <w:pPr>
        <w:pStyle w:val="TOC1"/>
        <w:rPr>
          <w:del w:id="251" w:author="Ramachandran M G." w:date="2016-12-01T11:52:00Z"/>
          <w:rFonts w:eastAsiaTheme="minorEastAsia"/>
          <w:b w:val="0"/>
          <w:color w:val="auto"/>
          <w:kern w:val="0"/>
          <w:sz w:val="22"/>
          <w:szCs w:val="22"/>
          <w:lang w:val="en-US"/>
        </w:rPr>
      </w:pPr>
      <w:del w:id="252" w:author="Ramachandran M G." w:date="2016-12-01T11:52:00Z">
        <w:r w:rsidRPr="004C11B2" w:rsidDel="004C11B2">
          <w:rPr>
            <w:rFonts w:ascii="Calibri" w:hAnsi="Calibri" w:cs="Calibri"/>
            <w:rPrChange w:id="253" w:author="Ramachandran M G." w:date="2016-12-01T11:52:00Z">
              <w:rPr>
                <w:rStyle w:val="Hyperlink"/>
                <w:rFonts w:ascii="Calibri" w:hAnsi="Calibri" w:cs="Calibri"/>
              </w:rPr>
            </w:rPrChange>
          </w:rPr>
          <w:delText>5</w:delText>
        </w:r>
        <w:r w:rsidDel="004C11B2">
          <w:rPr>
            <w:rFonts w:eastAsiaTheme="minorEastAsia"/>
            <w:b w:val="0"/>
            <w:color w:val="auto"/>
            <w:kern w:val="0"/>
            <w:sz w:val="22"/>
            <w:szCs w:val="22"/>
            <w:lang w:val="en-US"/>
          </w:rPr>
          <w:tab/>
        </w:r>
        <w:r w:rsidRPr="004C11B2" w:rsidDel="004C11B2">
          <w:rPr>
            <w:rFonts w:ascii="Calibri" w:hAnsi="Calibri"/>
            <w:rPrChange w:id="254" w:author="Ramachandran M G." w:date="2016-12-01T11:52:00Z">
              <w:rPr>
                <w:rStyle w:val="Hyperlink"/>
                <w:rFonts w:ascii="Calibri" w:hAnsi="Calibri"/>
              </w:rPr>
            </w:rPrChange>
          </w:rPr>
          <w:delText>Known</w:delText>
        </w:r>
        <w:r w:rsidRPr="004C11B2" w:rsidDel="004C11B2">
          <w:rPr>
            <w:rFonts w:ascii="Calibri" w:hAnsi="Calibri" w:cs="Calibri"/>
            <w:rPrChange w:id="255" w:author="Ramachandran M G." w:date="2016-12-01T11:52:00Z">
              <w:rPr>
                <w:rStyle w:val="Hyperlink"/>
                <w:rFonts w:ascii="Calibri" w:hAnsi="Calibri" w:cs="Calibri"/>
              </w:rPr>
            </w:rPrChange>
          </w:rPr>
          <w:delText xml:space="preserve"> Limitations with Design</w:delText>
        </w:r>
        <w:r w:rsidDel="004C11B2">
          <w:rPr>
            <w:webHidden/>
          </w:rPr>
          <w:tab/>
          <w:delText>10</w:delText>
        </w:r>
      </w:del>
    </w:p>
    <w:p w:rsidR="002C6215" w:rsidDel="004C11B2" w:rsidRDefault="002C6215">
      <w:pPr>
        <w:pStyle w:val="TOC1"/>
        <w:rPr>
          <w:del w:id="256" w:author="Ramachandran M G." w:date="2016-12-01T11:52:00Z"/>
          <w:rFonts w:eastAsiaTheme="minorEastAsia"/>
          <w:b w:val="0"/>
          <w:color w:val="auto"/>
          <w:kern w:val="0"/>
          <w:sz w:val="22"/>
          <w:szCs w:val="22"/>
          <w:lang w:val="en-US"/>
        </w:rPr>
      </w:pPr>
      <w:del w:id="257" w:author="Ramachandran M G." w:date="2016-12-01T11:52:00Z">
        <w:r w:rsidRPr="004C11B2" w:rsidDel="004C11B2">
          <w:rPr>
            <w:rFonts w:ascii="Calibri" w:hAnsi="Calibri" w:cs="Calibri"/>
            <w:rPrChange w:id="258" w:author="Ramachandran M G." w:date="2016-12-01T11:52:00Z">
              <w:rPr>
                <w:rStyle w:val="Hyperlink"/>
                <w:rFonts w:ascii="Calibri" w:hAnsi="Calibri" w:cs="Calibri"/>
              </w:rPr>
            </w:rPrChange>
          </w:rPr>
          <w:delText>6</w:delText>
        </w:r>
        <w:r w:rsidDel="004C11B2">
          <w:rPr>
            <w:rFonts w:eastAsiaTheme="minorEastAsia"/>
            <w:b w:val="0"/>
            <w:color w:val="auto"/>
            <w:kern w:val="0"/>
            <w:sz w:val="22"/>
            <w:szCs w:val="22"/>
            <w:lang w:val="en-US"/>
          </w:rPr>
          <w:tab/>
        </w:r>
        <w:r w:rsidRPr="004C11B2" w:rsidDel="004C11B2">
          <w:rPr>
            <w:rFonts w:ascii="Calibri" w:hAnsi="Calibri" w:cs="Calibri"/>
            <w:rPrChange w:id="259" w:author="Ramachandran M G." w:date="2016-12-01T11:52:00Z">
              <w:rPr>
                <w:rStyle w:val="Hyperlink"/>
                <w:rFonts w:ascii="Calibri" w:hAnsi="Calibri" w:cs="Calibri"/>
              </w:rPr>
            </w:rPrChange>
          </w:rPr>
          <w:delText>UNIT TEST CONSIDERATION</w:delText>
        </w:r>
        <w:r w:rsidDel="004C11B2">
          <w:rPr>
            <w:webHidden/>
          </w:rPr>
          <w:tab/>
          <w:delText>11</w:delText>
        </w:r>
      </w:del>
    </w:p>
    <w:p w:rsidR="002C6215" w:rsidDel="004C11B2" w:rsidRDefault="002C6215">
      <w:pPr>
        <w:pStyle w:val="TOC1"/>
        <w:tabs>
          <w:tab w:val="left" w:pos="1400"/>
        </w:tabs>
        <w:rPr>
          <w:del w:id="260" w:author="Ramachandran M G." w:date="2016-12-01T11:52:00Z"/>
          <w:rFonts w:eastAsiaTheme="minorEastAsia"/>
          <w:b w:val="0"/>
          <w:color w:val="auto"/>
          <w:kern w:val="0"/>
          <w:sz w:val="22"/>
          <w:szCs w:val="22"/>
          <w:lang w:val="en-US"/>
        </w:rPr>
      </w:pPr>
      <w:del w:id="261" w:author="Ramachandran M G." w:date="2016-12-01T11:52:00Z">
        <w:r w:rsidRPr="004C11B2" w:rsidDel="004C11B2">
          <w:rPr>
            <w:rPrChange w:id="262" w:author="Ramachandran M G." w:date="2016-12-01T11:52:00Z">
              <w:rPr>
                <w:rStyle w:val="Hyperlink"/>
              </w:rPr>
            </w:rPrChange>
          </w:rPr>
          <w:delText>Appendix A</w:delText>
        </w:r>
        <w:r w:rsidDel="004C11B2">
          <w:rPr>
            <w:rFonts w:eastAsiaTheme="minorEastAsia"/>
            <w:b w:val="0"/>
            <w:color w:val="auto"/>
            <w:kern w:val="0"/>
            <w:sz w:val="22"/>
            <w:szCs w:val="22"/>
            <w:lang w:val="en-US"/>
          </w:rPr>
          <w:tab/>
        </w:r>
        <w:r w:rsidRPr="004C11B2" w:rsidDel="004C11B2">
          <w:rPr>
            <w:rPrChange w:id="263" w:author="Ramachandran M G." w:date="2016-12-01T11:52:00Z">
              <w:rPr>
                <w:rStyle w:val="Hyperlink"/>
              </w:rPr>
            </w:rPrChange>
          </w:rPr>
          <w:delText>Abbreviations and Acronyms</w:delText>
        </w:r>
        <w:r w:rsidDel="004C11B2">
          <w:rPr>
            <w:webHidden/>
          </w:rPr>
          <w:tab/>
          <w:delText>12</w:delText>
        </w:r>
      </w:del>
    </w:p>
    <w:p w:rsidR="002C6215" w:rsidDel="004C11B2" w:rsidRDefault="002C6215">
      <w:pPr>
        <w:pStyle w:val="TOC1"/>
        <w:tabs>
          <w:tab w:val="left" w:pos="1400"/>
        </w:tabs>
        <w:rPr>
          <w:del w:id="264" w:author="Ramachandran M G." w:date="2016-12-01T11:52:00Z"/>
          <w:rFonts w:eastAsiaTheme="minorEastAsia"/>
          <w:b w:val="0"/>
          <w:color w:val="auto"/>
          <w:kern w:val="0"/>
          <w:sz w:val="22"/>
          <w:szCs w:val="22"/>
          <w:lang w:val="en-US"/>
        </w:rPr>
      </w:pPr>
      <w:del w:id="265" w:author="Ramachandran M G." w:date="2016-12-01T11:52:00Z">
        <w:r w:rsidRPr="004C11B2" w:rsidDel="004C11B2">
          <w:rPr>
            <w:rPrChange w:id="266" w:author="Ramachandran M G." w:date="2016-12-01T11:52:00Z">
              <w:rPr>
                <w:rStyle w:val="Hyperlink"/>
              </w:rPr>
            </w:rPrChange>
          </w:rPr>
          <w:delText>Appendix B</w:delText>
        </w:r>
        <w:r w:rsidDel="004C11B2">
          <w:rPr>
            <w:rFonts w:eastAsiaTheme="minorEastAsia"/>
            <w:b w:val="0"/>
            <w:color w:val="auto"/>
            <w:kern w:val="0"/>
            <w:sz w:val="22"/>
            <w:szCs w:val="22"/>
            <w:lang w:val="en-US"/>
          </w:rPr>
          <w:tab/>
        </w:r>
        <w:r w:rsidRPr="004C11B2" w:rsidDel="004C11B2">
          <w:rPr>
            <w:rPrChange w:id="267" w:author="Ramachandran M G." w:date="2016-12-01T11:52:00Z">
              <w:rPr>
                <w:rStyle w:val="Hyperlink"/>
              </w:rPr>
            </w:rPrChange>
          </w:rPr>
          <w:delText>Glossary</w:delText>
        </w:r>
        <w:r w:rsidDel="004C11B2">
          <w:rPr>
            <w:webHidden/>
          </w:rPr>
          <w:tab/>
          <w:delText>13</w:delText>
        </w:r>
      </w:del>
    </w:p>
    <w:p w:rsidR="002C6215" w:rsidDel="004C11B2" w:rsidRDefault="002C6215">
      <w:pPr>
        <w:pStyle w:val="TOC1"/>
        <w:tabs>
          <w:tab w:val="left" w:pos="1400"/>
        </w:tabs>
        <w:rPr>
          <w:del w:id="268" w:author="Ramachandran M G." w:date="2016-12-01T11:52:00Z"/>
          <w:rFonts w:eastAsiaTheme="minorEastAsia"/>
          <w:b w:val="0"/>
          <w:color w:val="auto"/>
          <w:kern w:val="0"/>
          <w:sz w:val="22"/>
          <w:szCs w:val="22"/>
          <w:lang w:val="en-US"/>
        </w:rPr>
      </w:pPr>
      <w:del w:id="269" w:author="Ramachandran M G." w:date="2016-12-01T11:52:00Z">
        <w:r w:rsidRPr="004C11B2" w:rsidDel="004C11B2">
          <w:rPr>
            <w:rPrChange w:id="270" w:author="Ramachandran M G." w:date="2016-12-01T11:52:00Z">
              <w:rPr>
                <w:rStyle w:val="Hyperlink"/>
              </w:rPr>
            </w:rPrChange>
          </w:rPr>
          <w:delText>Appendix C</w:delText>
        </w:r>
        <w:r w:rsidDel="004C11B2">
          <w:rPr>
            <w:rFonts w:eastAsiaTheme="minorEastAsia"/>
            <w:b w:val="0"/>
            <w:color w:val="auto"/>
            <w:kern w:val="0"/>
            <w:sz w:val="22"/>
            <w:szCs w:val="22"/>
            <w:lang w:val="en-US"/>
          </w:rPr>
          <w:tab/>
        </w:r>
        <w:r w:rsidRPr="004C11B2" w:rsidDel="004C11B2">
          <w:rPr>
            <w:rPrChange w:id="271" w:author="Ramachandran M G." w:date="2016-12-01T11:52:00Z">
              <w:rPr>
                <w:rStyle w:val="Hyperlink"/>
              </w:rPr>
            </w:rPrChange>
          </w:rPr>
          <w:delText>References</w:delText>
        </w:r>
        <w:r w:rsidDel="004C11B2">
          <w:rPr>
            <w:webHidden/>
          </w:rPr>
          <w:tab/>
          <w:delText>14</w:delText>
        </w:r>
      </w:del>
    </w:p>
    <w:p w:rsidR="00707BA6" w:rsidRPr="00A158C7" w:rsidRDefault="00E16D14" w:rsidP="00E16D14">
      <w:pPr>
        <w:jc w:val="center"/>
      </w:pPr>
      <w:r>
        <w:rPr>
          <w:caps/>
        </w:rPr>
        <w:fldChar w:fldCharType="end"/>
      </w:r>
    </w:p>
    <w:p w:rsidR="00B81C1B" w:rsidRPr="00A158C7" w:rsidRDefault="004C11B2" w:rsidP="004C11B2">
      <w:pPr>
        <w:pStyle w:val="Heading1"/>
        <w:numPr>
          <w:ilvl w:val="0"/>
          <w:numId w:val="0"/>
        </w:numPr>
        <w:ind w:left="567" w:hanging="567"/>
        <w:pPrChange w:id="272" w:author="Ramachandran M G." w:date="2016-12-01T11:53:00Z">
          <w:pPr>
            <w:pStyle w:val="Heading1"/>
          </w:pPr>
        </w:pPrChange>
      </w:pPr>
      <w:ins w:id="273" w:author="Ramachandran M G." w:date="2016-12-01T11:53:00Z">
        <w:r>
          <w:lastRenderedPageBreak/>
          <w:t xml:space="preserve">1. </w:t>
        </w:r>
      </w:ins>
      <w:del w:id="274" w:author="Ramachandran M G." w:date="2016-12-01T11:52:00Z">
        <w:r w:rsidR="00FE5DF5" w:rsidRPr="00A158C7" w:rsidDel="004C11B2">
          <w:delText>I</w:delText>
        </w:r>
      </w:del>
      <w:bookmarkStart w:id="275" w:name="_Toc468356466"/>
      <w:ins w:id="276" w:author="Ramachandran M G." w:date="2016-12-01T11:52:00Z">
        <w:r>
          <w:t>I</w:t>
        </w:r>
      </w:ins>
      <w:r w:rsidR="00FE5DF5" w:rsidRPr="00A158C7">
        <w:t>ntroduction</w:t>
      </w:r>
      <w:bookmarkEnd w:id="275"/>
    </w:p>
    <w:p w:rsidR="00063A7A" w:rsidRPr="00A158C7" w:rsidRDefault="00FE5DF5" w:rsidP="000B37D5">
      <w:pPr>
        <w:pStyle w:val="Heading2"/>
      </w:pPr>
      <w:bookmarkStart w:id="277" w:name="_Toc468356467"/>
      <w:r w:rsidRPr="00A158C7">
        <w:t>Purpose</w:t>
      </w:r>
      <w:bookmarkEnd w:id="277"/>
    </w:p>
    <w:p w:rsidR="00DC0959" w:rsidRPr="00A158C7" w:rsidRDefault="00DC0959" w:rsidP="00DC0959">
      <w:pPr>
        <w:rPr>
          <w:lang w:bidi="ar-SA"/>
        </w:rPr>
      </w:pPr>
      <w:r>
        <w:rPr>
          <w:lang w:bidi="ar-SA"/>
        </w:rPr>
        <w:t xml:space="preserve">The purpose of this document is to </w:t>
      </w:r>
      <w:r w:rsidR="008D25C7">
        <w:rPr>
          <w:lang w:bidi="ar-SA"/>
        </w:rPr>
        <w:t xml:space="preserve">document the module level design </w:t>
      </w:r>
      <w:r>
        <w:rPr>
          <w:lang w:bidi="ar-SA"/>
        </w:rPr>
        <w:t xml:space="preserve">for a </w:t>
      </w:r>
      <w:r w:rsidR="008D25C7">
        <w:rPr>
          <w:lang w:bidi="ar-SA"/>
        </w:rPr>
        <w:t xml:space="preserve">HowDetn </w:t>
      </w:r>
      <w:r>
        <w:rPr>
          <w:lang w:bidi="ar-SA"/>
        </w:rPr>
        <w:t xml:space="preserve">software module which is the part of the software related to Nexteer’s Electrical Steering Systems product line. </w:t>
      </w:r>
    </w:p>
    <w:p w:rsidR="00AE0435" w:rsidRPr="00A158C7" w:rsidRDefault="00FE5DF5" w:rsidP="000B37D5">
      <w:pPr>
        <w:pStyle w:val="Heading2"/>
      </w:pPr>
      <w:bookmarkStart w:id="278" w:name="_Toc468356468"/>
      <w:r w:rsidRPr="00A158C7">
        <w:t>Scope</w:t>
      </w:r>
      <w:bookmarkEnd w:id="278"/>
    </w:p>
    <w:p w:rsidR="00DC0959" w:rsidRDefault="009926EB" w:rsidP="00DC0959">
      <w:pPr>
        <w:rPr>
          <w:lang w:bidi="ar-SA"/>
        </w:rPr>
      </w:pPr>
      <w:r>
        <w:rPr>
          <w:lang w:bidi="ar-SA"/>
        </w:rPr>
        <w:t>Scope of the document is to capture the software implementation details of HowDetn Module.</w:t>
      </w:r>
    </w:p>
    <w:p w:rsidR="009926EB" w:rsidRDefault="009926EB" w:rsidP="00DC0959">
      <w:pPr>
        <w:rPr>
          <w:lang w:bidi="ar-SA"/>
        </w:rPr>
      </w:pPr>
      <w:bookmarkStart w:id="279" w:name="_GoBack"/>
      <w:bookmarkEnd w:id="279"/>
    </w:p>
    <w:p w:rsidR="00312179" w:rsidRDefault="009926EB" w:rsidP="00F43F8E">
      <w:pPr>
        <w:pStyle w:val="Heading1"/>
        <w:rPr>
          <w:rFonts w:ascii="Calibri" w:hAnsi="Calibri" w:cs="Calibri"/>
        </w:rPr>
      </w:pPr>
      <w:bookmarkStart w:id="280" w:name="_Toc406065228"/>
      <w:bookmarkStart w:id="281" w:name="_Toc468356469"/>
      <w:bookmarkEnd w:id="26"/>
      <w:bookmarkEnd w:id="27"/>
      <w:bookmarkEnd w:id="28"/>
      <w:bookmarkEnd w:id="29"/>
      <w:bookmarkEnd w:id="30"/>
      <w:r>
        <w:rPr>
          <w:rFonts w:ascii="Calibri" w:hAnsi="Calibri" w:cs="Calibri"/>
        </w:rPr>
        <w:lastRenderedPageBreak/>
        <w:t>HowDetn</w:t>
      </w:r>
      <w:r w:rsidR="002B094F">
        <w:rPr>
          <w:rFonts w:ascii="Calibri" w:hAnsi="Calibri" w:cs="Calibri"/>
        </w:rPr>
        <w:t xml:space="preserve"> </w:t>
      </w:r>
      <w:r w:rsidR="00D229A6" w:rsidRPr="00AA38E8">
        <w:rPr>
          <w:rFonts w:ascii="Calibri" w:hAnsi="Calibri" w:cs="Calibri"/>
        </w:rPr>
        <w:t>High-Level Description</w:t>
      </w:r>
      <w:bookmarkEnd w:id="280"/>
      <w:bookmarkEnd w:id="281"/>
    </w:p>
    <w:p w:rsidR="00D229A6" w:rsidRPr="00AA38E8" w:rsidRDefault="009926EB" w:rsidP="00ED3DDA">
      <w:pPr>
        <w:ind w:left="562"/>
        <w:rPr>
          <w:rFonts w:cs="Calibri"/>
        </w:rPr>
      </w:pPr>
      <w:r>
        <w:rPr>
          <w:lang w:bidi="ar-SA"/>
        </w:rPr>
        <w:t xml:space="preserve">Determination of a continuous valued estimate that represents the </w:t>
      </w:r>
      <w:r w:rsidR="00C73B1C">
        <w:rPr>
          <w:lang w:bidi="ar-SA"/>
        </w:rPr>
        <w:t>likelihood</w:t>
      </w:r>
      <w:r>
        <w:rPr>
          <w:lang w:bidi="ar-SA"/>
        </w:rPr>
        <w:t xml:space="preserve"> that a driver's hands are on the steering wheel (value =1) or off the steering wheel (value=0).  A discrete value corresponding to the confidence of the estimate is also specified</w:t>
      </w:r>
      <w:bookmarkStart w:id="282" w:name="_Toc406065229"/>
      <w:r w:rsidR="00C73B1C">
        <w:rPr>
          <w:lang w:bidi="ar-SA"/>
        </w:rPr>
        <w:t xml:space="preserve"> </w:t>
      </w:r>
      <w:r w:rsidR="00D229A6" w:rsidRPr="00AA38E8">
        <w:rPr>
          <w:rFonts w:cs="Calibri"/>
        </w:rPr>
        <w:t>Design details of software module</w:t>
      </w:r>
      <w:bookmarkEnd w:id="282"/>
    </w:p>
    <w:p w:rsidR="00D229A6" w:rsidRDefault="00D229A6" w:rsidP="00D229A6">
      <w:pPr>
        <w:pStyle w:val="Heading2"/>
        <w:rPr>
          <w:rFonts w:ascii="Calibri" w:hAnsi="Calibri" w:cs="Calibri"/>
        </w:rPr>
      </w:pPr>
      <w:bookmarkStart w:id="283" w:name="_Toc406065230"/>
      <w:bookmarkStart w:id="284" w:name="_Toc468356470"/>
      <w:r w:rsidRPr="00D229A6">
        <w:t>Graphical</w:t>
      </w:r>
      <w:r>
        <w:rPr>
          <w:rFonts w:ascii="Calibri" w:hAnsi="Calibri" w:cs="Calibri"/>
        </w:rPr>
        <w:t xml:space="preserve"> representation of </w:t>
      </w:r>
      <w:bookmarkEnd w:id="283"/>
      <w:r w:rsidR="00ED3DDA">
        <w:rPr>
          <w:rFonts w:ascii="Calibri" w:hAnsi="Calibri" w:cs="Calibri"/>
        </w:rPr>
        <w:t>HowDetn</w:t>
      </w:r>
      <w:bookmarkEnd w:id="284"/>
    </w:p>
    <w:p w:rsidR="00C4179D" w:rsidRDefault="00C4179D" w:rsidP="00C4179D">
      <w:pPr>
        <w:rPr>
          <w:lang w:bidi="ar-SA"/>
        </w:rPr>
      </w:pPr>
      <w:r>
        <w:rPr>
          <w:noProof/>
          <w:lang w:bidi="ar-SA"/>
        </w:rPr>
        <w:t xml:space="preserve">                                     </w:t>
      </w:r>
      <w:del w:id="285" w:author="Vignesh L S K" w:date="2016-12-01T11:26:00Z">
        <w:r w:rsidDel="00043EC0">
          <w:rPr>
            <w:noProof/>
            <w:lang w:val="en-IN" w:eastAsia="en-IN" w:bidi="ar-SA"/>
          </w:rPr>
          <w:drawing>
            <wp:inline distT="0" distB="0" distL="0" distR="0" wp14:anchorId="08CFD3F7" wp14:editId="28035F68">
              <wp:extent cx="3689350" cy="516064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5160645"/>
                      </a:xfrm>
                      <a:prstGeom prst="rect">
                        <a:avLst/>
                      </a:prstGeom>
                      <a:noFill/>
                      <a:ln>
                        <a:noFill/>
                      </a:ln>
                    </pic:spPr>
                  </pic:pic>
                </a:graphicData>
              </a:graphic>
            </wp:inline>
          </w:drawing>
        </w:r>
      </w:del>
      <w:ins w:id="286" w:author="Vignesh L S K" w:date="2016-12-01T11:26:00Z">
        <w:r w:rsidR="00043EC0" w:rsidRPr="00043EC0">
          <w:rPr>
            <w:noProof/>
            <w:lang w:val="en-IN" w:eastAsia="en-IN" w:bidi="ar-SA"/>
          </w:rPr>
          <w:drawing>
            <wp:inline distT="0" distB="0" distL="0" distR="0" wp14:anchorId="246FE6DC" wp14:editId="73F843BC">
              <wp:extent cx="4114800" cy="4162425"/>
              <wp:effectExtent l="0" t="0" r="0" b="9525"/>
              <wp:docPr id="1" name="Picture 1" descr="C:\Users\vignesh.l\Desktop\SF044A_HowDetn_Impl_2.0.0\MD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l\Desktop\SF044A_HowDetn_Impl_2.0.0\MDD_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4162425"/>
                      </a:xfrm>
                      <a:prstGeom prst="rect">
                        <a:avLst/>
                      </a:prstGeom>
                      <a:noFill/>
                      <a:ln>
                        <a:noFill/>
                      </a:ln>
                    </pic:spPr>
                  </pic:pic>
                </a:graphicData>
              </a:graphic>
            </wp:inline>
          </w:drawing>
        </w:r>
      </w:ins>
    </w:p>
    <w:p w:rsidR="00C4179D" w:rsidRDefault="00C4179D" w:rsidP="00C4179D">
      <w:pPr>
        <w:rPr>
          <w:lang w:bidi="ar-SA"/>
        </w:rPr>
      </w:pPr>
    </w:p>
    <w:p w:rsidR="00C4179D" w:rsidRDefault="00C4179D" w:rsidP="00C4179D">
      <w:pPr>
        <w:rPr>
          <w:lang w:bidi="ar-SA"/>
        </w:rPr>
      </w:pPr>
    </w:p>
    <w:p w:rsidR="00C4179D" w:rsidDel="00AD27F4" w:rsidRDefault="00C4179D" w:rsidP="00C4179D">
      <w:pPr>
        <w:rPr>
          <w:del w:id="287" w:author="Vignesh L S K" w:date="2016-12-01T11:27:00Z"/>
          <w:lang w:bidi="ar-SA"/>
        </w:rPr>
      </w:pPr>
    </w:p>
    <w:p w:rsidR="00C4179D" w:rsidDel="00AD27F4" w:rsidRDefault="00C4179D" w:rsidP="00C4179D">
      <w:pPr>
        <w:rPr>
          <w:del w:id="288" w:author="Vignesh L S K" w:date="2016-12-01T11:27:00Z"/>
          <w:lang w:bidi="ar-SA"/>
        </w:rPr>
      </w:pPr>
    </w:p>
    <w:p w:rsidR="00C4179D" w:rsidDel="00AD27F4" w:rsidRDefault="00C4179D" w:rsidP="00C4179D">
      <w:pPr>
        <w:rPr>
          <w:del w:id="289" w:author="Vignesh L S K" w:date="2016-12-01T11:27:00Z"/>
          <w:lang w:bidi="ar-SA"/>
        </w:rPr>
      </w:pPr>
    </w:p>
    <w:p w:rsidR="00C4179D" w:rsidRPr="00C4179D" w:rsidRDefault="00C4179D" w:rsidP="00C4179D">
      <w:pPr>
        <w:rPr>
          <w:lang w:bidi="ar-SA"/>
        </w:rPr>
      </w:pPr>
    </w:p>
    <w:p w:rsidR="00D229A6" w:rsidRPr="002D6391" w:rsidRDefault="00D229A6" w:rsidP="00D229A6">
      <w:pPr>
        <w:pStyle w:val="Heading2"/>
        <w:rPr>
          <w:rFonts w:ascii="Calibri" w:hAnsi="Calibri" w:cs="Calibri"/>
        </w:rPr>
      </w:pPr>
      <w:bookmarkStart w:id="290" w:name="_Toc406065231"/>
      <w:bookmarkStart w:id="291" w:name="_Toc468356471"/>
      <w:r w:rsidRPr="002D6391">
        <w:rPr>
          <w:rFonts w:ascii="Calibri" w:hAnsi="Calibri" w:cs="Calibri"/>
        </w:rPr>
        <w:t>Data Flow Diagram</w:t>
      </w:r>
      <w:bookmarkEnd w:id="290"/>
      <w:bookmarkEnd w:id="291"/>
    </w:p>
    <w:p w:rsidR="00D229A6" w:rsidRPr="002B094F" w:rsidRDefault="00F62F16" w:rsidP="00D229A6">
      <w:pPr>
        <w:rPr>
          <w:rFonts w:cs="Calibri"/>
        </w:rPr>
      </w:pPr>
      <w:r>
        <w:rPr>
          <w:rFonts w:cs="Calibri"/>
        </w:rPr>
        <w:t>R</w:t>
      </w:r>
      <w:r w:rsidR="00C4179D">
        <w:rPr>
          <w:rFonts w:cs="Calibri"/>
        </w:rPr>
        <w:t>efer to FDD</w:t>
      </w:r>
    </w:p>
    <w:p w:rsidR="00D229A6" w:rsidRPr="002D6391" w:rsidRDefault="00AC4CD8" w:rsidP="00387BF4">
      <w:pPr>
        <w:pStyle w:val="Heading3"/>
        <w:tabs>
          <w:tab w:val="clear" w:pos="1017"/>
        </w:tabs>
        <w:ind w:left="562" w:hanging="562"/>
        <w:rPr>
          <w:rFonts w:ascii="Calibri" w:hAnsi="Calibri" w:cs="Calibri"/>
        </w:rPr>
      </w:pPr>
      <w:bookmarkStart w:id="292" w:name="_Toc375924736"/>
      <w:bookmarkStart w:id="293" w:name="_Toc406065232"/>
      <w:bookmarkStart w:id="294" w:name="_Toc46835647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92"/>
      <w:bookmarkEnd w:id="293"/>
      <w:bookmarkEnd w:id="294"/>
    </w:p>
    <w:p w:rsidR="00F62F16" w:rsidRPr="002B094F" w:rsidRDefault="00F62F16" w:rsidP="00F62F16">
      <w:pPr>
        <w:rPr>
          <w:rFonts w:cs="Calibri"/>
        </w:rPr>
      </w:pPr>
      <w:bookmarkStart w:id="295" w:name="_Toc375924737"/>
      <w:bookmarkStart w:id="296" w:name="_Toc406065233"/>
      <w:r>
        <w:rPr>
          <w:rFonts w:cs="Calibri"/>
        </w:rPr>
        <w:t>Refer to FDD</w:t>
      </w:r>
    </w:p>
    <w:p w:rsidR="00D229A6" w:rsidRPr="00A32585" w:rsidRDefault="00AC4CD8" w:rsidP="00D229A6">
      <w:pPr>
        <w:pStyle w:val="Heading3"/>
        <w:ind w:left="562" w:hanging="562"/>
        <w:rPr>
          <w:rFonts w:ascii="Calibri" w:hAnsi="Calibri" w:cs="Calibri"/>
        </w:rPr>
      </w:pPr>
      <w:bookmarkStart w:id="297" w:name="_Toc46835647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95"/>
      <w:bookmarkEnd w:id="296"/>
      <w:bookmarkEnd w:id="297"/>
    </w:p>
    <w:p w:rsidR="00FE2B57" w:rsidRPr="002B094F" w:rsidRDefault="00FE2B57" w:rsidP="00FE2B57">
      <w:pPr>
        <w:rPr>
          <w:rFonts w:cs="Calibri"/>
        </w:rPr>
      </w:pPr>
      <w:r>
        <w:rPr>
          <w:rFonts w:cs="Calibri"/>
        </w:rPr>
        <w:t>Refer to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98" w:name="_Toc338170479"/>
      <w:bookmarkStart w:id="299" w:name="_Toc375678228"/>
      <w:bookmarkStart w:id="300" w:name="_Toc418080062"/>
      <w:bookmarkStart w:id="301" w:name="_Toc421709912"/>
      <w:bookmarkStart w:id="302" w:name="_Toc468356474"/>
      <w:r w:rsidRPr="00AC4CD8">
        <w:rPr>
          <w:rFonts w:ascii="Calibri" w:hAnsi="Calibri" w:cs="Calibri"/>
        </w:rPr>
        <w:lastRenderedPageBreak/>
        <w:t>Constant Data Dictionary</w:t>
      </w:r>
      <w:bookmarkEnd w:id="298"/>
      <w:bookmarkEnd w:id="299"/>
      <w:bookmarkEnd w:id="300"/>
      <w:bookmarkEnd w:id="301"/>
      <w:bookmarkEnd w:id="302"/>
    </w:p>
    <w:p w:rsidR="00AC4CD8" w:rsidRDefault="00AC4CD8" w:rsidP="00AC4CD8">
      <w:pPr>
        <w:pStyle w:val="Heading2"/>
        <w:spacing w:after="60"/>
        <w:rPr>
          <w:rFonts w:ascii="Calibri" w:hAnsi="Calibri"/>
        </w:rPr>
      </w:pPr>
      <w:bookmarkStart w:id="303" w:name="_Toc421011506"/>
      <w:bookmarkStart w:id="304" w:name="_Toc421786527"/>
      <w:bookmarkStart w:id="305" w:name="_Toc418080064"/>
      <w:bookmarkStart w:id="306" w:name="_Toc468356475"/>
      <w:r w:rsidRPr="00DA5500">
        <w:rPr>
          <w:rFonts w:ascii="Calibri" w:hAnsi="Calibri"/>
        </w:rPr>
        <w:t>Program (fixed) Constants</w:t>
      </w:r>
      <w:bookmarkEnd w:id="303"/>
      <w:bookmarkEnd w:id="304"/>
      <w:bookmarkEnd w:id="306"/>
    </w:p>
    <w:p w:rsidR="00DB1A6C" w:rsidRPr="00DB1A6C" w:rsidRDefault="00DB1A6C" w:rsidP="00DB1A6C">
      <w:pPr>
        <w:rPr>
          <w:lang w:bidi="ar-SA"/>
        </w:rPr>
      </w:pPr>
      <w:r>
        <w:rPr>
          <w:lang w:bidi="ar-SA"/>
        </w:rPr>
        <w:t xml:space="preserve">            </w:t>
      </w:r>
    </w:p>
    <w:p w:rsidR="00AC4CD8" w:rsidRDefault="00AC4CD8" w:rsidP="00AC4CD8">
      <w:pPr>
        <w:pStyle w:val="Heading3"/>
        <w:tabs>
          <w:tab w:val="clear" w:pos="1017"/>
          <w:tab w:val="num" w:pos="567"/>
        </w:tabs>
        <w:ind w:left="567"/>
        <w:rPr>
          <w:rFonts w:ascii="Calibri" w:hAnsi="Calibri"/>
        </w:rPr>
      </w:pPr>
      <w:bookmarkStart w:id="307" w:name="_Toc468356476"/>
      <w:bookmarkEnd w:id="305"/>
      <w:r w:rsidRPr="00DA5500">
        <w:rPr>
          <w:rFonts w:ascii="Calibri" w:hAnsi="Calibri"/>
        </w:rPr>
        <w:t>Embedded Constants</w:t>
      </w:r>
      <w:bookmarkEnd w:id="30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DB1A6C" w:rsidP="00F4318C">
            <w:pPr>
              <w:spacing w:before="60"/>
              <w:jc w:val="center"/>
              <w:rPr>
                <w:rFonts w:cs="Calibri"/>
                <w:sz w:val="16"/>
                <w:szCs w:val="16"/>
              </w:rPr>
            </w:pPr>
            <w:r>
              <w:rPr>
                <w:rFonts w:cs="Calibri"/>
                <w:sz w:val="16"/>
                <w:szCs w:val="16"/>
              </w:rPr>
              <w:t xml:space="preserve">Refer </w:t>
            </w:r>
            <w:r w:rsidRPr="00DB1A6C">
              <w:rPr>
                <w:rFonts w:cs="Calibri"/>
                <w:sz w:val="16"/>
                <w:szCs w:val="16"/>
              </w:rPr>
              <w:t>SF044A_HowDetn_DataDict</w:t>
            </w:r>
            <w:r>
              <w:rPr>
                <w:rFonts w:cs="Calibri"/>
                <w:sz w:val="16"/>
                <w:szCs w:val="16"/>
              </w:rPr>
              <w:t>.m</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DB1A6C" w:rsidP="00F4318C">
            <w:pPr>
              <w:spacing w:before="60"/>
              <w:jc w:val="center"/>
              <w:rPr>
                <w:rFonts w:cs="Calibri"/>
                <w:sz w:val="16"/>
                <w:szCs w:val="16"/>
              </w:rPr>
            </w:pPr>
            <w:r>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DB1A6C" w:rsidP="00F4318C">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DB1A6C" w:rsidP="00F4318C">
            <w:pPr>
              <w:spacing w:before="60"/>
              <w:jc w:val="center"/>
              <w:rPr>
                <w:rFonts w:cs="Calibri"/>
                <w:sz w:val="16"/>
                <w:szCs w:val="16"/>
              </w:rPr>
            </w:pPr>
            <w:r>
              <w:rPr>
                <w:rFonts w:cs="Calibri"/>
                <w:sz w:val="16"/>
                <w:szCs w:val="16"/>
              </w:rPr>
              <w:t>NA</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08" w:name="_Ref87065593"/>
      <w:bookmarkStart w:id="309" w:name="_Toc338170483"/>
      <w:bookmarkStart w:id="310" w:name="_Toc375678229"/>
      <w:bookmarkStart w:id="311" w:name="_Toc418080067"/>
      <w:bookmarkStart w:id="312" w:name="_Toc421786702"/>
      <w:bookmarkStart w:id="313" w:name="_Toc46835647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08"/>
      <w:bookmarkEnd w:id="309"/>
      <w:bookmarkEnd w:id="310"/>
      <w:bookmarkEnd w:id="311"/>
      <w:bookmarkEnd w:id="312"/>
      <w:bookmarkEnd w:id="313"/>
    </w:p>
    <w:p w:rsidR="002518E0" w:rsidRDefault="00601638" w:rsidP="002518E0">
      <w:pPr>
        <w:pStyle w:val="BodyText"/>
      </w:pPr>
      <w:r>
        <w:rPr>
          <w:rFonts w:ascii="Calibri" w:hAnsi="Calibri" w:cs="Calibri"/>
          <w:sz w:val="20"/>
        </w:rPr>
        <w:t>Refer FDD</w:t>
      </w:r>
    </w:p>
    <w:p w:rsidR="002B094F" w:rsidRPr="00987B4A" w:rsidRDefault="002B094F" w:rsidP="00007584">
      <w:pPr>
        <w:pStyle w:val="Heading2"/>
        <w:spacing w:after="60"/>
        <w:rPr>
          <w:rFonts w:ascii="Calibri" w:hAnsi="Calibri"/>
        </w:rPr>
      </w:pPr>
      <w:bookmarkStart w:id="314" w:name="_Toc338170484"/>
      <w:bookmarkStart w:id="315" w:name="_Toc418080068"/>
      <w:bookmarkStart w:id="316" w:name="_Toc421709916"/>
      <w:bookmarkStart w:id="317" w:name="_Toc468356478"/>
      <w:r w:rsidRPr="00007584">
        <w:rPr>
          <w:rFonts w:ascii="Calibri" w:hAnsi="Calibri"/>
        </w:rPr>
        <w:t>Sub</w:t>
      </w:r>
      <w:r w:rsidRPr="00987B4A">
        <w:rPr>
          <w:rFonts w:ascii="Calibri" w:hAnsi="Calibri"/>
        </w:rPr>
        <w:t>-Module Functions</w:t>
      </w:r>
      <w:bookmarkEnd w:id="314"/>
      <w:bookmarkEnd w:id="315"/>
      <w:bookmarkEnd w:id="316"/>
      <w:bookmarkEnd w:id="317"/>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18" w:name="_Toc421011514"/>
      <w:bookmarkStart w:id="319" w:name="_Toc468356479"/>
      <w:r w:rsidRPr="00AA38E8">
        <w:rPr>
          <w:rFonts w:ascii="Calibri" w:hAnsi="Calibri" w:cs="Calibri"/>
        </w:rPr>
        <w:t xml:space="preserve">Init: </w:t>
      </w:r>
      <w:bookmarkEnd w:id="318"/>
      <w:r w:rsidR="00C01B4C">
        <w:rPr>
          <w:rFonts w:ascii="Calibri" w:hAnsi="Calibri" w:cs="Calibri"/>
        </w:rPr>
        <w:t>HowDetnInit1</w:t>
      </w:r>
      <w:bookmarkEnd w:id="319"/>
    </w:p>
    <w:p w:rsidR="00007584" w:rsidRPr="00AA38E8" w:rsidRDefault="00007584" w:rsidP="00007584">
      <w:pPr>
        <w:pStyle w:val="Heading2"/>
        <w:numPr>
          <w:ilvl w:val="3"/>
          <w:numId w:val="11"/>
        </w:numPr>
        <w:spacing w:after="60"/>
        <w:rPr>
          <w:rFonts w:ascii="Calibri" w:hAnsi="Calibri" w:cs="Calibri"/>
        </w:rPr>
      </w:pPr>
      <w:bookmarkStart w:id="320" w:name="_Toc421011515"/>
      <w:bookmarkStart w:id="321" w:name="_Toc468356480"/>
      <w:r w:rsidRPr="00AA38E8">
        <w:rPr>
          <w:rFonts w:ascii="Calibri" w:hAnsi="Calibri" w:cs="Calibri"/>
        </w:rPr>
        <w:t>Design Rationale</w:t>
      </w:r>
      <w:bookmarkEnd w:id="320"/>
      <w:bookmarkEnd w:id="321"/>
    </w:p>
    <w:p w:rsidR="00673742" w:rsidRPr="00A26934" w:rsidRDefault="00673742" w:rsidP="00673742">
      <w:pPr>
        <w:rPr>
          <w:rFonts w:cs="Calibri"/>
          <w:i/>
        </w:rPr>
      </w:pPr>
      <w:bookmarkStart w:id="322" w:name="_Toc421011516"/>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323" w:name="_Toc468356481"/>
      <w:r w:rsidRPr="00AA38E8">
        <w:rPr>
          <w:rFonts w:ascii="Calibri" w:hAnsi="Calibri" w:cs="Calibri"/>
        </w:rPr>
        <w:t>Module Outputs</w:t>
      </w:r>
      <w:bookmarkEnd w:id="322"/>
      <w:bookmarkEnd w:id="323"/>
    </w:p>
    <w:p w:rsidR="00673742" w:rsidRPr="00A26934" w:rsidRDefault="00673742" w:rsidP="00673742">
      <w:pPr>
        <w:rPr>
          <w:rFonts w:cs="Calibri"/>
          <w:i/>
        </w:rPr>
      </w:pPr>
      <w:bookmarkStart w:id="324" w:name="_Toc421011518"/>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325" w:name="_Toc468356482"/>
      <w:r w:rsidRPr="00AA38E8">
        <w:rPr>
          <w:rFonts w:ascii="Calibri" w:hAnsi="Calibri" w:cs="Calibri"/>
        </w:rPr>
        <w:t xml:space="preserve">Per: </w:t>
      </w:r>
      <w:bookmarkEnd w:id="324"/>
      <w:r w:rsidR="0033002E">
        <w:rPr>
          <w:rFonts w:ascii="Calibri" w:hAnsi="Calibri" w:cs="Calibri"/>
        </w:rPr>
        <w:t>HowDetnPer1</w:t>
      </w:r>
      <w:bookmarkEnd w:id="325"/>
    </w:p>
    <w:p w:rsidR="00DB3C1D" w:rsidRPr="00AA38E8" w:rsidRDefault="00DB3C1D" w:rsidP="00DB3C1D">
      <w:pPr>
        <w:pStyle w:val="Heading2"/>
        <w:numPr>
          <w:ilvl w:val="3"/>
          <w:numId w:val="11"/>
        </w:numPr>
        <w:spacing w:after="60"/>
        <w:rPr>
          <w:rFonts w:ascii="Calibri" w:hAnsi="Calibri" w:cs="Calibri"/>
        </w:rPr>
      </w:pPr>
      <w:bookmarkStart w:id="326" w:name="_Toc421011519"/>
      <w:bookmarkStart w:id="327" w:name="_Toc468356483"/>
      <w:r w:rsidRPr="00AA38E8">
        <w:rPr>
          <w:rFonts w:ascii="Calibri" w:hAnsi="Calibri" w:cs="Calibri"/>
        </w:rPr>
        <w:t>Design Rationale</w:t>
      </w:r>
      <w:bookmarkEnd w:id="326"/>
      <w:bookmarkEnd w:id="327"/>
    </w:p>
    <w:p w:rsidR="00673742" w:rsidRPr="00A26934" w:rsidRDefault="00673742" w:rsidP="00673742">
      <w:pPr>
        <w:rPr>
          <w:rFonts w:cs="Calibri"/>
          <w:i/>
        </w:rPr>
      </w:pPr>
      <w:bookmarkStart w:id="328" w:name="_Toc421011520"/>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29" w:name="_Toc468356484"/>
      <w:r w:rsidRPr="00AA38E8">
        <w:rPr>
          <w:rFonts w:ascii="Calibri" w:hAnsi="Calibri" w:cs="Calibri"/>
        </w:rPr>
        <w:t>Store Module Inputs to Local copies</w:t>
      </w:r>
      <w:bookmarkEnd w:id="328"/>
      <w:bookmarkEnd w:id="329"/>
    </w:p>
    <w:p w:rsidR="00673742" w:rsidRPr="00A26934" w:rsidRDefault="00673742" w:rsidP="00673742">
      <w:pPr>
        <w:rPr>
          <w:rFonts w:cs="Calibri"/>
          <w:i/>
        </w:rPr>
      </w:pPr>
      <w:bookmarkStart w:id="330" w:name="_Toc421011521"/>
      <w:r>
        <w:rPr>
          <w:rFonts w:cs="Calibri"/>
          <w:i/>
        </w:rPr>
        <w:t>Refer FDD</w:t>
      </w:r>
    </w:p>
    <w:p w:rsidR="00DB3C1D" w:rsidRPr="00AA38E8" w:rsidRDefault="00673742" w:rsidP="00673742">
      <w:pPr>
        <w:pStyle w:val="Heading2"/>
        <w:numPr>
          <w:ilvl w:val="3"/>
          <w:numId w:val="11"/>
        </w:numPr>
        <w:spacing w:after="60"/>
        <w:rPr>
          <w:rFonts w:ascii="Calibri" w:hAnsi="Calibri" w:cs="Calibri"/>
        </w:rPr>
      </w:pPr>
      <w:r w:rsidRPr="00AA38E8">
        <w:rPr>
          <w:rFonts w:ascii="Calibri" w:hAnsi="Calibri" w:cs="Calibri"/>
        </w:rPr>
        <w:t xml:space="preserve"> </w:t>
      </w:r>
      <w:bookmarkStart w:id="331" w:name="_Toc468356485"/>
      <w:r w:rsidR="00DB3C1D" w:rsidRPr="00AA38E8">
        <w:rPr>
          <w:rFonts w:ascii="Calibri" w:hAnsi="Calibri" w:cs="Calibri"/>
        </w:rPr>
        <w:t>(Processing of function)………</w:t>
      </w:r>
      <w:bookmarkEnd w:id="330"/>
      <w:bookmarkEnd w:id="331"/>
    </w:p>
    <w:p w:rsidR="00673742" w:rsidRPr="00A26934" w:rsidRDefault="00673742" w:rsidP="00673742">
      <w:pPr>
        <w:rPr>
          <w:rFonts w:cs="Calibri"/>
          <w:i/>
        </w:rPr>
      </w:pPr>
      <w:bookmarkStart w:id="332"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33" w:name="_Toc468356486"/>
      <w:r w:rsidRPr="00AA38E8">
        <w:rPr>
          <w:rFonts w:ascii="Calibri" w:hAnsi="Calibri" w:cs="Calibri"/>
        </w:rPr>
        <w:t>Store Local copy of outputs into Module Outputs</w:t>
      </w:r>
      <w:bookmarkEnd w:id="332"/>
      <w:bookmarkEnd w:id="333"/>
    </w:p>
    <w:p w:rsidR="00673742" w:rsidRPr="00A26934" w:rsidRDefault="00673742" w:rsidP="00673742">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334" w:name="_Toc468356487"/>
      <w:r>
        <w:rPr>
          <w:rFonts w:ascii="Calibri" w:hAnsi="Calibri"/>
        </w:rPr>
        <w:t>Server R</w:t>
      </w:r>
      <w:r w:rsidRPr="008C6874">
        <w:rPr>
          <w:rFonts w:ascii="Calibri" w:hAnsi="Calibri"/>
        </w:rPr>
        <w:t>unables</w:t>
      </w:r>
      <w:bookmarkEnd w:id="334"/>
      <w:r w:rsidR="002B094F" w:rsidRPr="008C6874">
        <w:rPr>
          <w:rFonts w:ascii="Calibri" w:hAnsi="Calibri"/>
        </w:rPr>
        <w:t xml:space="preserve"> </w:t>
      </w:r>
    </w:p>
    <w:p w:rsidR="00673742" w:rsidRPr="00A26934" w:rsidRDefault="00673742" w:rsidP="00673742">
      <w:pPr>
        <w:rPr>
          <w:rFonts w:cs="Calibri"/>
          <w:i/>
        </w:rPr>
      </w:pPr>
      <w:bookmarkStart w:id="335" w:name="_Toc382301471"/>
      <w:bookmarkStart w:id="336" w:name="_Toc383698997"/>
      <w:bookmarkStart w:id="337" w:name="_Ref382299966"/>
      <w:bookmarkStart w:id="338" w:name="_Toc421011529"/>
      <w:bookmarkEnd w:id="335"/>
      <w:bookmarkEnd w:id="336"/>
      <w:r>
        <w:rPr>
          <w:rFonts w:cs="Calibri"/>
          <w:i/>
        </w:rPr>
        <w:t>None</w:t>
      </w:r>
    </w:p>
    <w:p w:rsidR="008C6874" w:rsidRPr="00AA38E8" w:rsidRDefault="008C6874" w:rsidP="008C6874">
      <w:pPr>
        <w:pStyle w:val="Heading2"/>
        <w:spacing w:after="60"/>
        <w:rPr>
          <w:rFonts w:ascii="Calibri" w:hAnsi="Calibri" w:cs="Calibri"/>
        </w:rPr>
      </w:pPr>
      <w:bookmarkStart w:id="339" w:name="_Toc468356488"/>
      <w:r w:rsidRPr="00AA38E8">
        <w:rPr>
          <w:rFonts w:ascii="Calibri" w:hAnsi="Calibri" w:cs="Calibri"/>
        </w:rPr>
        <w:t>Interrupt Functions</w:t>
      </w:r>
      <w:bookmarkEnd w:id="337"/>
      <w:bookmarkEnd w:id="338"/>
      <w:bookmarkEnd w:id="339"/>
    </w:p>
    <w:p w:rsidR="00673742" w:rsidRPr="00A26934" w:rsidRDefault="00673742" w:rsidP="00673742">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340" w:name="_Toc338170485"/>
      <w:bookmarkStart w:id="341" w:name="_Toc418080074"/>
      <w:bookmarkStart w:id="342" w:name="_Toc421709919"/>
      <w:bookmarkStart w:id="343" w:name="_Toc468356489"/>
      <w:r w:rsidRPr="008C6874">
        <w:rPr>
          <w:rFonts w:ascii="Calibri" w:hAnsi="Calibri" w:cs="Calibri"/>
        </w:rPr>
        <w:t>Module Internal (Local) Functions</w:t>
      </w:r>
      <w:bookmarkEnd w:id="340"/>
      <w:bookmarkEnd w:id="341"/>
      <w:bookmarkEnd w:id="342"/>
      <w:bookmarkEnd w:id="343"/>
    </w:p>
    <w:p w:rsidR="00673742" w:rsidRPr="00A26934" w:rsidRDefault="00673742" w:rsidP="00673742">
      <w:pPr>
        <w:rPr>
          <w:rFonts w:cs="Calibri"/>
          <w:i/>
        </w:rPr>
      </w:pPr>
      <w:bookmarkStart w:id="344" w:name="_Toc421011541"/>
      <w:r>
        <w:rPr>
          <w:rFonts w:cs="Calibri"/>
          <w:i/>
        </w:rPr>
        <w:t>None</w:t>
      </w:r>
    </w:p>
    <w:p w:rsidR="008C6874" w:rsidRPr="00AA38E8" w:rsidRDefault="008C6874" w:rsidP="008C6874">
      <w:pPr>
        <w:pStyle w:val="Heading2"/>
        <w:spacing w:after="60"/>
        <w:rPr>
          <w:rFonts w:ascii="Calibri" w:hAnsi="Calibri" w:cs="Calibri"/>
        </w:rPr>
      </w:pPr>
      <w:bookmarkStart w:id="345" w:name="_Toc421011542"/>
      <w:bookmarkStart w:id="346" w:name="_Toc468356490"/>
      <w:bookmarkEnd w:id="344"/>
      <w:r>
        <w:rPr>
          <w:rFonts w:ascii="Calibri" w:hAnsi="Calibri" w:cs="Calibri"/>
        </w:rPr>
        <w:t>GLOBAL</w:t>
      </w:r>
      <w:r w:rsidRPr="00AA38E8">
        <w:rPr>
          <w:rFonts w:ascii="Calibri" w:hAnsi="Calibri" w:cs="Calibri"/>
        </w:rPr>
        <w:t xml:space="preserve"> Function/Macro Definitions</w:t>
      </w:r>
      <w:bookmarkEnd w:id="345"/>
      <w:bookmarkEnd w:id="346"/>
    </w:p>
    <w:p w:rsidR="00673742" w:rsidRPr="00A26934" w:rsidRDefault="00673742" w:rsidP="00673742">
      <w:pPr>
        <w:rPr>
          <w:rFonts w:cs="Calibri"/>
          <w:i/>
        </w:rPr>
      </w:pPr>
      <w:bookmarkStart w:id="347" w:name="_Toc421011543"/>
      <w:r>
        <w:rPr>
          <w:rFonts w:cs="Calibri"/>
          <w:i/>
        </w:rPr>
        <w:t>None</w:t>
      </w:r>
    </w:p>
    <w:bookmarkEnd w:id="347"/>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531B8C" w:rsidRDefault="00531B8C" w:rsidP="00531B8C">
      <w:pPr>
        <w:pStyle w:val="Heading1"/>
        <w:ind w:left="562" w:hanging="562"/>
        <w:rPr>
          <w:rFonts w:ascii="Calibri" w:hAnsi="Calibri" w:cs="Calibri"/>
        </w:rPr>
      </w:pPr>
      <w:bookmarkStart w:id="348" w:name="_Toc418080076"/>
      <w:bookmarkStart w:id="349" w:name="_Toc421709921"/>
      <w:bookmarkStart w:id="350" w:name="_Toc468356491"/>
      <w:r w:rsidRPr="002E3F2E">
        <w:rPr>
          <w:rFonts w:ascii="Calibri" w:hAnsi="Calibri"/>
        </w:rPr>
        <w:lastRenderedPageBreak/>
        <w:t>Known</w:t>
      </w:r>
      <w:r w:rsidRPr="00AA38E8">
        <w:rPr>
          <w:rFonts w:ascii="Calibri" w:hAnsi="Calibri" w:cs="Calibri"/>
        </w:rPr>
        <w:t xml:space="preserve"> Limitations with Design</w:t>
      </w:r>
      <w:bookmarkEnd w:id="348"/>
      <w:bookmarkEnd w:id="349"/>
      <w:bookmarkEnd w:id="350"/>
    </w:p>
    <w:p w:rsidR="00531B8C" w:rsidRDefault="00C36DB7" w:rsidP="00531B8C">
      <w:pPr>
        <w:rPr>
          <w:rFonts w:cs="Calibri"/>
        </w:rPr>
      </w:pPr>
      <w:r>
        <w:rPr>
          <w:rFonts w:cs="Calibri"/>
        </w:rPr>
        <w:t>None</w:t>
      </w:r>
    </w:p>
    <w:p w:rsidR="007F22C9" w:rsidRDefault="007F22C9" w:rsidP="00531B8C">
      <w:pPr>
        <w:rPr>
          <w:rFonts w:cs="Calibri"/>
        </w:rPr>
      </w:pPr>
    </w:p>
    <w:p w:rsidR="00531B8C" w:rsidRPr="00E75CFE" w:rsidRDefault="00531B8C" w:rsidP="00531B8C">
      <w:pPr>
        <w:pStyle w:val="Heading1"/>
        <w:ind w:left="562" w:hanging="562"/>
        <w:rPr>
          <w:rFonts w:ascii="Calibri" w:hAnsi="Calibri" w:cs="Calibri"/>
        </w:rPr>
      </w:pPr>
      <w:bookmarkStart w:id="351" w:name="_Toc382297449"/>
      <w:bookmarkStart w:id="352" w:name="_Toc418080077"/>
      <w:bookmarkStart w:id="353" w:name="_Toc421709922"/>
      <w:bookmarkStart w:id="354" w:name="_Toc468356492"/>
      <w:r w:rsidRPr="00E75CFE">
        <w:rPr>
          <w:rFonts w:ascii="Calibri" w:hAnsi="Calibri" w:cs="Calibri"/>
        </w:rPr>
        <w:lastRenderedPageBreak/>
        <w:t>UNIT TEST CONSIDERATION</w:t>
      </w:r>
      <w:bookmarkEnd w:id="351"/>
      <w:bookmarkEnd w:id="352"/>
      <w:bookmarkEnd w:id="353"/>
      <w:bookmarkEnd w:id="354"/>
    </w:p>
    <w:p w:rsidR="00531B8C" w:rsidRPr="00531B8C" w:rsidRDefault="00C36DB7" w:rsidP="00531B8C">
      <w:pPr>
        <w:rPr>
          <w:lang w:bidi="ar-SA"/>
        </w:rPr>
      </w:pPr>
      <w:r>
        <w:rPr>
          <w:rFonts w:cs="Calibri"/>
        </w:rPr>
        <w:t>None</w:t>
      </w:r>
    </w:p>
    <w:p w:rsidR="00786BDF" w:rsidRPr="00A158C7" w:rsidRDefault="00786BDF" w:rsidP="000B37D5">
      <w:pPr>
        <w:pStyle w:val="Heading7"/>
      </w:pPr>
      <w:bookmarkStart w:id="355" w:name="_Toc468356493"/>
      <w:r w:rsidRPr="00A158C7">
        <w:lastRenderedPageBreak/>
        <w:t>Abbreviations and Acronyms</w:t>
      </w:r>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356" w:name="_Toc468356494"/>
      <w:r w:rsidRPr="00A158C7">
        <w:lastRenderedPageBreak/>
        <w:t>Glossary</w:t>
      </w:r>
      <w:bookmarkEnd w:id="35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57" w:name="_Toc468356495"/>
      <w:r w:rsidRPr="00A158C7">
        <w:lastRenderedPageBreak/>
        <w:t>References</w:t>
      </w:r>
      <w:bookmarkEnd w:id="3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358" w:name="_Ref313612389"/>
            <w:r>
              <w:t>AUTOSAR Specification of Memory Mapping (Link:</w:t>
            </w:r>
            <w:hyperlink r:id="rId14" w:history="1">
              <w:r w:rsidRPr="00F35C33">
                <w:rPr>
                  <w:rStyle w:val="Hyperlink"/>
                </w:rPr>
                <w:t>AUTOSAR_SWS_MemoryMapping.pdf</w:t>
              </w:r>
            </w:hyperlink>
            <w:r>
              <w:t>)</w:t>
            </w:r>
            <w:bookmarkEnd w:id="358"/>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323AE4">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A97825" w:rsidP="00B758D2">
            <w:pPr>
              <w:keepNext/>
            </w:pPr>
            <w:hyperlink r:id="rId15" w:history="1">
              <w:bookmarkStart w:id="359" w:name="_Ref335300243"/>
              <w:r w:rsidR="00531B8C" w:rsidRPr="00FC427F">
                <w:t>Software Naming Conventions.doc</w:t>
              </w:r>
              <w:bookmarkEnd w:id="359"/>
            </w:hyperlink>
          </w:p>
        </w:tc>
        <w:tc>
          <w:tcPr>
            <w:tcW w:w="2091" w:type="dxa"/>
            <w:shd w:val="clear" w:color="auto" w:fill="auto"/>
          </w:tcPr>
          <w:p w:rsidR="00531B8C" w:rsidRDefault="00DF7B2F" w:rsidP="00B758D2">
            <w:pPr>
              <w:rPr>
                <w:lang w:bidi="ar-SA"/>
              </w:rPr>
            </w:pPr>
            <w:r>
              <w:rPr>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360"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60"/>
          </w:p>
        </w:tc>
        <w:tc>
          <w:tcPr>
            <w:tcW w:w="2091" w:type="dxa"/>
            <w:shd w:val="clear" w:color="auto" w:fill="auto"/>
          </w:tcPr>
          <w:p w:rsidR="00531B8C" w:rsidRDefault="00531B8C" w:rsidP="00B758D2">
            <w:pPr>
              <w:rPr>
                <w:lang w:bidi="ar-SA"/>
              </w:rPr>
            </w:pPr>
            <w:r>
              <w:rPr>
                <w:lang w:bidi="ar-SA"/>
              </w:rPr>
              <w:t>2.</w:t>
            </w:r>
            <w:r w:rsidR="00DF7B2F">
              <w:rPr>
                <w:lang w:bidi="ar-SA"/>
              </w:rPr>
              <w:t>1</w:t>
            </w:r>
          </w:p>
        </w:tc>
      </w:tr>
      <w:tr w:rsidR="00AD27F4" w:rsidRPr="00A158C7" w:rsidTr="00B758D2">
        <w:trPr>
          <w:ins w:id="361" w:author="Vignesh L S K" w:date="2016-12-01T11:28:00Z"/>
        </w:trPr>
        <w:tc>
          <w:tcPr>
            <w:tcW w:w="738" w:type="dxa"/>
            <w:shd w:val="clear" w:color="auto" w:fill="auto"/>
          </w:tcPr>
          <w:p w:rsidR="00AD27F4" w:rsidRDefault="00AD27F4" w:rsidP="00AD27F4">
            <w:pPr>
              <w:jc w:val="center"/>
              <w:rPr>
                <w:ins w:id="362" w:author="Vignesh L S K" w:date="2016-12-01T11:28:00Z"/>
              </w:rPr>
            </w:pPr>
            <w:ins w:id="363" w:author="Vignesh L S K" w:date="2016-12-01T11:28:00Z">
              <w:r>
                <w:t>5</w:t>
              </w:r>
            </w:ins>
          </w:p>
        </w:tc>
        <w:tc>
          <w:tcPr>
            <w:tcW w:w="6458" w:type="dxa"/>
            <w:shd w:val="clear" w:color="auto" w:fill="auto"/>
          </w:tcPr>
          <w:p w:rsidR="00AD27F4" w:rsidRDefault="00AD27F4" w:rsidP="00AD27F4">
            <w:pPr>
              <w:keepNext/>
              <w:rPr>
                <w:ins w:id="364" w:author="Vignesh L S K" w:date="2016-12-01T11:28:00Z"/>
              </w:rPr>
            </w:pPr>
            <w:ins w:id="365" w:author="Vignesh L S K" w:date="2016-12-01T11:28:00Z">
              <w:r>
                <w:t>FDD : SF044</w:t>
              </w:r>
              <w:r w:rsidRPr="00DC2D5B">
                <w:t>A_</w:t>
              </w:r>
              <w:r w:rsidRPr="00AD27F4">
                <w:t>HowDetn</w:t>
              </w:r>
              <w:r w:rsidRPr="00DC2D5B">
                <w:t>_Design</w:t>
              </w:r>
            </w:ins>
          </w:p>
        </w:tc>
        <w:tc>
          <w:tcPr>
            <w:tcW w:w="2091" w:type="dxa"/>
            <w:shd w:val="clear" w:color="auto" w:fill="auto"/>
          </w:tcPr>
          <w:p w:rsidR="00AD27F4" w:rsidRDefault="00AD27F4" w:rsidP="00AD27F4">
            <w:pPr>
              <w:rPr>
                <w:ins w:id="366" w:author="Vignesh L S K" w:date="2016-12-01T11:28:00Z"/>
                <w:lang w:bidi="ar-SA"/>
              </w:rPr>
            </w:pPr>
            <w:ins w:id="367" w:author="Vignesh L S K" w:date="2016-12-01T11:28:00Z">
              <w:r>
                <w:rPr>
                  <w:lang w:bidi="ar-SA"/>
                </w:rPr>
                <w:t>See Synergy sub project version</w:t>
              </w:r>
            </w:ins>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825" w:rsidRDefault="00A97825">
      <w:r>
        <w:separator/>
      </w:r>
    </w:p>
  </w:endnote>
  <w:endnote w:type="continuationSeparator" w:id="0">
    <w:p w:rsidR="00A97825" w:rsidRDefault="00A9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D</w:t>
          </w:r>
          <w:r w:rsidR="00231E5C">
            <w:rPr>
              <w:sz w:val="16"/>
              <w:szCs w:val="16"/>
            </w:rPr>
            <w:t>ocument:</w:t>
          </w:r>
          <w:r w:rsidR="00C848C3">
            <w:rPr>
              <w:sz w:val="16"/>
              <w:szCs w:val="16"/>
            </w:rPr>
            <w:t xml:space="preserve"> </w:t>
          </w:r>
          <w:r w:rsidR="00231E5C">
            <w:rPr>
              <w:sz w:val="16"/>
              <w:szCs w:val="16"/>
            </w:rPr>
            <w:t>HowDetn</w:t>
          </w:r>
          <w:r w:rsidR="0031389F">
            <w:rPr>
              <w:sz w:val="16"/>
              <w:szCs w:val="16"/>
            </w:rPr>
            <w:t>_M</w:t>
          </w:r>
          <w:ins w:id="368" w:author="Vignesh L S K" w:date="2016-12-01T11:24:00Z">
            <w:r w:rsidR="00B04777">
              <w:rPr>
                <w:sz w:val="16"/>
                <w:szCs w:val="16"/>
              </w:rPr>
              <w:t>DD</w:t>
            </w:r>
          </w:ins>
          <w:del w:id="369" w:author="Vignesh L S K" w:date="2016-12-01T11:24:00Z">
            <w:r w:rsidR="0031389F" w:rsidDel="00B04777">
              <w:rPr>
                <w:sz w:val="16"/>
                <w:szCs w:val="16"/>
              </w:rPr>
              <w:delText>DD</w:delText>
            </w:r>
          </w:del>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sidR="00EF4117" w:rsidRPr="00EF4117">
            <w:rPr>
              <w:sz w:val="16"/>
              <w:szCs w:val="16"/>
            </w:rPr>
            <w:t>EA4 01.00.01</w:t>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31389F">
            <w:rPr>
              <w:sz w:val="16"/>
              <w:szCs w:val="16"/>
            </w:rPr>
            <w:t>December 01</w:t>
          </w:r>
          <w:r w:rsidR="00FE4A80">
            <w:rPr>
              <w:sz w:val="16"/>
              <w:szCs w:val="16"/>
            </w:rPr>
            <w:t>, 201</w:t>
          </w:r>
          <w:r w:rsidR="0031389F">
            <w:rPr>
              <w:sz w:val="16"/>
              <w:szCs w:val="16"/>
            </w:rPr>
            <w:t>6</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C11B2">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C11B2">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825" w:rsidRDefault="00A97825">
      <w:r>
        <w:separator/>
      </w:r>
    </w:p>
  </w:footnote>
  <w:footnote w:type="continuationSeparator" w:id="0">
    <w:p w:rsidR="00A97825" w:rsidRDefault="00A97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val="en-IN" w:eastAsia="en-IN"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C72767"/>
    <w:multiLevelType w:val="hybridMultilevel"/>
    <w:tmpl w:val="B9F0C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gnesh L S K">
    <w15:presenceInfo w15:providerId="None" w15:userId="Vignesh L S K"/>
  </w15:person>
  <w15:person w15:author="Ramachandran M G.">
    <w15:presenceInfo w15:providerId="None" w15:userId="Ramachandran M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80"/>
    <w:rsid w:val="000040A2"/>
    <w:rsid w:val="00007584"/>
    <w:rsid w:val="00010BFD"/>
    <w:rsid w:val="00015232"/>
    <w:rsid w:val="000201AB"/>
    <w:rsid w:val="00030567"/>
    <w:rsid w:val="00030607"/>
    <w:rsid w:val="000318E7"/>
    <w:rsid w:val="0004234C"/>
    <w:rsid w:val="00043EC0"/>
    <w:rsid w:val="000515DF"/>
    <w:rsid w:val="000558D3"/>
    <w:rsid w:val="000573ED"/>
    <w:rsid w:val="00057E0F"/>
    <w:rsid w:val="00063A7A"/>
    <w:rsid w:val="0006733C"/>
    <w:rsid w:val="000718C3"/>
    <w:rsid w:val="00076DD2"/>
    <w:rsid w:val="00096B85"/>
    <w:rsid w:val="000A5FB2"/>
    <w:rsid w:val="000A7C2B"/>
    <w:rsid w:val="000B01C4"/>
    <w:rsid w:val="000B0DB8"/>
    <w:rsid w:val="000B37D5"/>
    <w:rsid w:val="000B5C1E"/>
    <w:rsid w:val="000B6648"/>
    <w:rsid w:val="000E0B71"/>
    <w:rsid w:val="000E102A"/>
    <w:rsid w:val="000E3512"/>
    <w:rsid w:val="000E548A"/>
    <w:rsid w:val="000E6C50"/>
    <w:rsid w:val="00101127"/>
    <w:rsid w:val="00102C25"/>
    <w:rsid w:val="00105535"/>
    <w:rsid w:val="00105C99"/>
    <w:rsid w:val="001063C7"/>
    <w:rsid w:val="00107593"/>
    <w:rsid w:val="00113021"/>
    <w:rsid w:val="00114319"/>
    <w:rsid w:val="001161D2"/>
    <w:rsid w:val="001260A4"/>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C52E5"/>
    <w:rsid w:val="001D2F1D"/>
    <w:rsid w:val="001D6053"/>
    <w:rsid w:val="001E4877"/>
    <w:rsid w:val="001F0A02"/>
    <w:rsid w:val="001F7A45"/>
    <w:rsid w:val="00203950"/>
    <w:rsid w:val="00204C31"/>
    <w:rsid w:val="00206564"/>
    <w:rsid w:val="00210877"/>
    <w:rsid w:val="00213F47"/>
    <w:rsid w:val="00216E0A"/>
    <w:rsid w:val="00217199"/>
    <w:rsid w:val="0022572C"/>
    <w:rsid w:val="00226086"/>
    <w:rsid w:val="00231E5C"/>
    <w:rsid w:val="002366F0"/>
    <w:rsid w:val="00237876"/>
    <w:rsid w:val="00241551"/>
    <w:rsid w:val="00246432"/>
    <w:rsid w:val="00246474"/>
    <w:rsid w:val="00246930"/>
    <w:rsid w:val="002518E0"/>
    <w:rsid w:val="00252485"/>
    <w:rsid w:val="002540D9"/>
    <w:rsid w:val="00256656"/>
    <w:rsid w:val="00256D7F"/>
    <w:rsid w:val="00260133"/>
    <w:rsid w:val="00272E83"/>
    <w:rsid w:val="00273A0B"/>
    <w:rsid w:val="002905EB"/>
    <w:rsid w:val="002A3DCD"/>
    <w:rsid w:val="002A4407"/>
    <w:rsid w:val="002A46ED"/>
    <w:rsid w:val="002A6127"/>
    <w:rsid w:val="002B094F"/>
    <w:rsid w:val="002B1587"/>
    <w:rsid w:val="002B2B02"/>
    <w:rsid w:val="002B6E4E"/>
    <w:rsid w:val="002B7D4B"/>
    <w:rsid w:val="002C6215"/>
    <w:rsid w:val="002D2079"/>
    <w:rsid w:val="002D4CF3"/>
    <w:rsid w:val="002D7C01"/>
    <w:rsid w:val="002E08B6"/>
    <w:rsid w:val="002E0FEE"/>
    <w:rsid w:val="002E3467"/>
    <w:rsid w:val="002E4849"/>
    <w:rsid w:val="002E7E59"/>
    <w:rsid w:val="00307A0F"/>
    <w:rsid w:val="00312179"/>
    <w:rsid w:val="003129E3"/>
    <w:rsid w:val="0031389F"/>
    <w:rsid w:val="00314939"/>
    <w:rsid w:val="00323AE4"/>
    <w:rsid w:val="003267EF"/>
    <w:rsid w:val="00326A13"/>
    <w:rsid w:val="00327A5B"/>
    <w:rsid w:val="0033002E"/>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3F7727"/>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30B9"/>
    <w:rsid w:val="00496E7C"/>
    <w:rsid w:val="00497491"/>
    <w:rsid w:val="004A0EA5"/>
    <w:rsid w:val="004A3AD6"/>
    <w:rsid w:val="004C11B2"/>
    <w:rsid w:val="004C1331"/>
    <w:rsid w:val="004D0FAD"/>
    <w:rsid w:val="004D5D37"/>
    <w:rsid w:val="004E39D0"/>
    <w:rsid w:val="004F3C64"/>
    <w:rsid w:val="004F6E0E"/>
    <w:rsid w:val="00502BA1"/>
    <w:rsid w:val="00507960"/>
    <w:rsid w:val="00510DB3"/>
    <w:rsid w:val="00514FCB"/>
    <w:rsid w:val="005200B6"/>
    <w:rsid w:val="0052698A"/>
    <w:rsid w:val="00527EC6"/>
    <w:rsid w:val="00531B8C"/>
    <w:rsid w:val="0053510E"/>
    <w:rsid w:val="005366FA"/>
    <w:rsid w:val="00540486"/>
    <w:rsid w:val="00540749"/>
    <w:rsid w:val="00541D9D"/>
    <w:rsid w:val="00541E2D"/>
    <w:rsid w:val="0054769F"/>
    <w:rsid w:val="00551E95"/>
    <w:rsid w:val="00553CD9"/>
    <w:rsid w:val="00580C6B"/>
    <w:rsid w:val="00580D3F"/>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638"/>
    <w:rsid w:val="00601D3E"/>
    <w:rsid w:val="0060359A"/>
    <w:rsid w:val="006041A1"/>
    <w:rsid w:val="006114E3"/>
    <w:rsid w:val="00614D08"/>
    <w:rsid w:val="006171B3"/>
    <w:rsid w:val="006224AE"/>
    <w:rsid w:val="00631A04"/>
    <w:rsid w:val="00633FE1"/>
    <w:rsid w:val="00635297"/>
    <w:rsid w:val="006374FA"/>
    <w:rsid w:val="00646455"/>
    <w:rsid w:val="00660449"/>
    <w:rsid w:val="00665E4E"/>
    <w:rsid w:val="00667AE7"/>
    <w:rsid w:val="00673742"/>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47CE5"/>
    <w:rsid w:val="00751961"/>
    <w:rsid w:val="0075721A"/>
    <w:rsid w:val="00765195"/>
    <w:rsid w:val="00767585"/>
    <w:rsid w:val="00770295"/>
    <w:rsid w:val="0077324E"/>
    <w:rsid w:val="00773CA8"/>
    <w:rsid w:val="00784FF5"/>
    <w:rsid w:val="00786BDF"/>
    <w:rsid w:val="007876EF"/>
    <w:rsid w:val="007A2CEC"/>
    <w:rsid w:val="007A3BEB"/>
    <w:rsid w:val="007A3D19"/>
    <w:rsid w:val="007B71B8"/>
    <w:rsid w:val="007C0067"/>
    <w:rsid w:val="007C3A2E"/>
    <w:rsid w:val="007C4A1B"/>
    <w:rsid w:val="007C4B48"/>
    <w:rsid w:val="007D326F"/>
    <w:rsid w:val="007E00D7"/>
    <w:rsid w:val="007E0373"/>
    <w:rsid w:val="007E1B2E"/>
    <w:rsid w:val="007E1C02"/>
    <w:rsid w:val="007E2B31"/>
    <w:rsid w:val="007E4EF4"/>
    <w:rsid w:val="007E625F"/>
    <w:rsid w:val="007E6421"/>
    <w:rsid w:val="007F22C9"/>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734A1"/>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25C7"/>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6F82"/>
    <w:rsid w:val="0092752F"/>
    <w:rsid w:val="00930893"/>
    <w:rsid w:val="009318C4"/>
    <w:rsid w:val="009358E8"/>
    <w:rsid w:val="009374A8"/>
    <w:rsid w:val="00942D04"/>
    <w:rsid w:val="00945677"/>
    <w:rsid w:val="00947A9A"/>
    <w:rsid w:val="00947EA9"/>
    <w:rsid w:val="00957855"/>
    <w:rsid w:val="00964105"/>
    <w:rsid w:val="009643A3"/>
    <w:rsid w:val="00970DBB"/>
    <w:rsid w:val="0097381A"/>
    <w:rsid w:val="009839AF"/>
    <w:rsid w:val="009877AA"/>
    <w:rsid w:val="009926EB"/>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97825"/>
    <w:rsid w:val="00AA2199"/>
    <w:rsid w:val="00AA3A38"/>
    <w:rsid w:val="00AA61A8"/>
    <w:rsid w:val="00AB1565"/>
    <w:rsid w:val="00AB200C"/>
    <w:rsid w:val="00AB2785"/>
    <w:rsid w:val="00AC1BE0"/>
    <w:rsid w:val="00AC40DF"/>
    <w:rsid w:val="00AC4A58"/>
    <w:rsid w:val="00AC4CD8"/>
    <w:rsid w:val="00AC6E5E"/>
    <w:rsid w:val="00AD135E"/>
    <w:rsid w:val="00AD1F0E"/>
    <w:rsid w:val="00AD27F4"/>
    <w:rsid w:val="00AD3866"/>
    <w:rsid w:val="00AD3DBF"/>
    <w:rsid w:val="00AE0435"/>
    <w:rsid w:val="00AE0DCB"/>
    <w:rsid w:val="00AE41D4"/>
    <w:rsid w:val="00AE55D3"/>
    <w:rsid w:val="00AE5C76"/>
    <w:rsid w:val="00AE730D"/>
    <w:rsid w:val="00AF6D2A"/>
    <w:rsid w:val="00AF7044"/>
    <w:rsid w:val="00AF7DDD"/>
    <w:rsid w:val="00B0024F"/>
    <w:rsid w:val="00B04777"/>
    <w:rsid w:val="00B10816"/>
    <w:rsid w:val="00B11BE8"/>
    <w:rsid w:val="00B154E6"/>
    <w:rsid w:val="00B21802"/>
    <w:rsid w:val="00B25D10"/>
    <w:rsid w:val="00B35242"/>
    <w:rsid w:val="00B35F84"/>
    <w:rsid w:val="00B52330"/>
    <w:rsid w:val="00B557BA"/>
    <w:rsid w:val="00B5628C"/>
    <w:rsid w:val="00B629B6"/>
    <w:rsid w:val="00B642CE"/>
    <w:rsid w:val="00B647EA"/>
    <w:rsid w:val="00B72FDD"/>
    <w:rsid w:val="00B7561A"/>
    <w:rsid w:val="00B758D2"/>
    <w:rsid w:val="00B81B39"/>
    <w:rsid w:val="00B81C1B"/>
    <w:rsid w:val="00B85D5F"/>
    <w:rsid w:val="00B92F19"/>
    <w:rsid w:val="00B9722C"/>
    <w:rsid w:val="00BA089B"/>
    <w:rsid w:val="00BA0D62"/>
    <w:rsid w:val="00BA4229"/>
    <w:rsid w:val="00BA5041"/>
    <w:rsid w:val="00BA7BCD"/>
    <w:rsid w:val="00BB166E"/>
    <w:rsid w:val="00BB4210"/>
    <w:rsid w:val="00BC45C7"/>
    <w:rsid w:val="00BC6B0F"/>
    <w:rsid w:val="00BD0EED"/>
    <w:rsid w:val="00BD17E2"/>
    <w:rsid w:val="00BD2498"/>
    <w:rsid w:val="00BD29F5"/>
    <w:rsid w:val="00BD409B"/>
    <w:rsid w:val="00BD7322"/>
    <w:rsid w:val="00BE7F06"/>
    <w:rsid w:val="00BF5242"/>
    <w:rsid w:val="00C01B4C"/>
    <w:rsid w:val="00C0276C"/>
    <w:rsid w:val="00C04F32"/>
    <w:rsid w:val="00C145F2"/>
    <w:rsid w:val="00C22A00"/>
    <w:rsid w:val="00C2356B"/>
    <w:rsid w:val="00C36DB7"/>
    <w:rsid w:val="00C373E0"/>
    <w:rsid w:val="00C375E8"/>
    <w:rsid w:val="00C4179D"/>
    <w:rsid w:val="00C53F02"/>
    <w:rsid w:val="00C54CBD"/>
    <w:rsid w:val="00C62193"/>
    <w:rsid w:val="00C642B0"/>
    <w:rsid w:val="00C64761"/>
    <w:rsid w:val="00C66E29"/>
    <w:rsid w:val="00C70668"/>
    <w:rsid w:val="00C71EF8"/>
    <w:rsid w:val="00C728E9"/>
    <w:rsid w:val="00C73277"/>
    <w:rsid w:val="00C73B1C"/>
    <w:rsid w:val="00C7430F"/>
    <w:rsid w:val="00C74FE6"/>
    <w:rsid w:val="00C77D0E"/>
    <w:rsid w:val="00C8041D"/>
    <w:rsid w:val="00C845F5"/>
    <w:rsid w:val="00C848C3"/>
    <w:rsid w:val="00C93030"/>
    <w:rsid w:val="00CA5A53"/>
    <w:rsid w:val="00CA5BBE"/>
    <w:rsid w:val="00CB03C3"/>
    <w:rsid w:val="00CB0B31"/>
    <w:rsid w:val="00CB724F"/>
    <w:rsid w:val="00CC44B7"/>
    <w:rsid w:val="00CC6EFC"/>
    <w:rsid w:val="00CD0E57"/>
    <w:rsid w:val="00CD6F44"/>
    <w:rsid w:val="00CE1AE1"/>
    <w:rsid w:val="00CF089D"/>
    <w:rsid w:val="00CF0E43"/>
    <w:rsid w:val="00CF107F"/>
    <w:rsid w:val="00CF2A9A"/>
    <w:rsid w:val="00CF5BE3"/>
    <w:rsid w:val="00D00A39"/>
    <w:rsid w:val="00D06641"/>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1A6C"/>
    <w:rsid w:val="00DB213C"/>
    <w:rsid w:val="00DB3C1D"/>
    <w:rsid w:val="00DC0959"/>
    <w:rsid w:val="00DC598C"/>
    <w:rsid w:val="00DD3B65"/>
    <w:rsid w:val="00DE23CE"/>
    <w:rsid w:val="00DE2FDE"/>
    <w:rsid w:val="00DF4415"/>
    <w:rsid w:val="00DF7B2F"/>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6558"/>
    <w:rsid w:val="00E61FD9"/>
    <w:rsid w:val="00E6550B"/>
    <w:rsid w:val="00E70E65"/>
    <w:rsid w:val="00E9004B"/>
    <w:rsid w:val="00EB1228"/>
    <w:rsid w:val="00ED3D2B"/>
    <w:rsid w:val="00ED3DDA"/>
    <w:rsid w:val="00EE263E"/>
    <w:rsid w:val="00EE26AB"/>
    <w:rsid w:val="00EE3BBC"/>
    <w:rsid w:val="00EF190F"/>
    <w:rsid w:val="00EF4117"/>
    <w:rsid w:val="00F1257A"/>
    <w:rsid w:val="00F33BD1"/>
    <w:rsid w:val="00F34608"/>
    <w:rsid w:val="00F36729"/>
    <w:rsid w:val="00F36CC2"/>
    <w:rsid w:val="00F417BB"/>
    <w:rsid w:val="00F4318C"/>
    <w:rsid w:val="00F43F8E"/>
    <w:rsid w:val="00F51C8D"/>
    <w:rsid w:val="00F56F9A"/>
    <w:rsid w:val="00F602B0"/>
    <w:rsid w:val="00F62F16"/>
    <w:rsid w:val="00F64F30"/>
    <w:rsid w:val="00F651F5"/>
    <w:rsid w:val="00F727CE"/>
    <w:rsid w:val="00F737FE"/>
    <w:rsid w:val="00F90FCC"/>
    <w:rsid w:val="00F91518"/>
    <w:rsid w:val="00F95E33"/>
    <w:rsid w:val="00FB1B4C"/>
    <w:rsid w:val="00FB39DC"/>
    <w:rsid w:val="00FC02CC"/>
    <w:rsid w:val="00FC45EA"/>
    <w:rsid w:val="00FC5A02"/>
    <w:rsid w:val="00FD293C"/>
    <w:rsid w:val="00FD60F0"/>
    <w:rsid w:val="00FE2B57"/>
    <w:rsid w:val="00FE4A8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81510"/>
  <w15:docId w15:val="{2D5522B1-DA01-450C-8D20-B833063D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44A_HowDet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B78176A5B3411CBA0B5565809ACE37"/>
        <w:category>
          <w:name w:val="General"/>
          <w:gallery w:val="placeholder"/>
        </w:category>
        <w:types>
          <w:type w:val="bbPlcHdr"/>
        </w:types>
        <w:behaviors>
          <w:behavior w:val="content"/>
        </w:behaviors>
        <w:guid w:val="{AE63C1D4-C3BE-475E-8954-8B1CC2A0A3F7}"/>
      </w:docPartPr>
      <w:docPartBody>
        <w:p w:rsidR="00812E19" w:rsidRDefault="00A5766D">
          <w:pPr>
            <w:pStyle w:val="06B78176A5B3411CBA0B5565809ACE37"/>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6D"/>
    <w:rsid w:val="00222FA2"/>
    <w:rsid w:val="005A2B9B"/>
    <w:rsid w:val="00605A1C"/>
    <w:rsid w:val="006C6E98"/>
    <w:rsid w:val="00805651"/>
    <w:rsid w:val="00812E19"/>
    <w:rsid w:val="00A54D4E"/>
    <w:rsid w:val="00A5766D"/>
    <w:rsid w:val="00B21DBB"/>
    <w:rsid w:val="00D43B36"/>
    <w:rsid w:val="00F553F1"/>
    <w:rsid w:val="00FA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B78176A5B3411CBA0B5565809ACE37">
    <w:name w:val="06B78176A5B3411CBA0B5565809AC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C4D7B6C3-543B-4C99-B6A4-86A20EAD8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Template>
  <TotalTime>20</TotalTime>
  <Pages>13</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7438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Ramachandran M G.</cp:lastModifiedBy>
  <cp:revision>20</cp:revision>
  <cp:lastPrinted>2014-12-17T17:01:00Z</cp:lastPrinted>
  <dcterms:created xsi:type="dcterms:W3CDTF">2016-02-15T20:13:00Z</dcterms:created>
  <dcterms:modified xsi:type="dcterms:W3CDTF">2016-12-01T06:24:00Z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